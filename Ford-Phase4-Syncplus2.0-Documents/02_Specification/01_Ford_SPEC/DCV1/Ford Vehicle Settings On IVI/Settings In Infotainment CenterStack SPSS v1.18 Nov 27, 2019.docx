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C53099" w:rsidRPr="00106C9E" w:rsidRDefault="00C53099" w:rsidP="00C53099"/>
    <w:p w:rsidR="00C53099" w:rsidRDefault="00C53099" w:rsidP="00C53099">
      <w:pPr>
        <w:jc w:val="center"/>
      </w:pPr>
      <w:r>
        <w:rPr>
          <w:noProof/>
        </w:rPr>
        <w:drawing>
          <wp:inline distT="0" distB="0" distL="0" distR="0">
            <wp:extent cx="3400425" cy="1695450"/>
            <wp:effectExtent l="0" t="0" r="9525" b="0"/>
            <wp:docPr id="100"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C53099" w:rsidRDefault="00C53099" w:rsidP="00C53099">
      <w:pPr>
        <w:jc w:val="center"/>
        <w:rPr>
          <w:rFonts w:cs="Arial"/>
          <w:b/>
          <w:color w:val="000080"/>
          <w:sz w:val="44"/>
          <w:szCs w:val="44"/>
        </w:rPr>
      </w:pPr>
      <w:r>
        <w:rPr>
          <w:rFonts w:cs="Arial"/>
          <w:b/>
          <w:color w:val="000080"/>
          <w:sz w:val="44"/>
          <w:szCs w:val="44"/>
        </w:rPr>
        <w:t>Research &amp; Vehicle Technology</w:t>
      </w:r>
    </w:p>
    <w:p w:rsidR="00C53099" w:rsidRDefault="00C53099" w:rsidP="00C53099">
      <w:pPr>
        <w:jc w:val="center"/>
        <w:rPr>
          <w:rFonts w:cs="Arial"/>
          <w:b/>
          <w:color w:val="000080"/>
          <w:sz w:val="40"/>
          <w:szCs w:val="40"/>
        </w:rPr>
      </w:pPr>
      <w:r>
        <w:rPr>
          <w:rFonts w:cs="Arial"/>
          <w:b/>
          <w:color w:val="000080"/>
          <w:sz w:val="40"/>
          <w:szCs w:val="40"/>
        </w:rPr>
        <w:t>“Infotainment Systems Product Development”</w:t>
      </w:r>
    </w:p>
    <w:p w:rsidR="00C53099" w:rsidRDefault="00C53099" w:rsidP="00C53099">
      <w:pPr>
        <w:jc w:val="center"/>
      </w:pPr>
    </w:p>
    <w:p w:rsidR="00C53099" w:rsidRDefault="00C53099" w:rsidP="00C53099">
      <w:pPr>
        <w:jc w:val="center"/>
      </w:pPr>
    </w:p>
    <w:p w:rsidR="00C53099" w:rsidRDefault="00C53099" w:rsidP="00C53099">
      <w:pPr>
        <w:jc w:val="center"/>
        <w:rPr>
          <w:rFonts w:cs="Arial"/>
          <w:b/>
          <w:sz w:val="52"/>
          <w:szCs w:val="52"/>
        </w:rPr>
      </w:pPr>
      <w:r>
        <w:rPr>
          <w:rFonts w:cs="Arial"/>
          <w:b/>
          <w:sz w:val="52"/>
          <w:szCs w:val="52"/>
        </w:rPr>
        <w:t xml:space="preserve">Feature: Settings in the Infotainment </w:t>
      </w:r>
      <w:proofErr w:type="spellStart"/>
      <w:r>
        <w:rPr>
          <w:rFonts w:cs="Arial"/>
          <w:b/>
          <w:sz w:val="52"/>
          <w:szCs w:val="52"/>
        </w:rPr>
        <w:t>Centerstack</w:t>
      </w:r>
      <w:proofErr w:type="spellEnd"/>
      <w:r>
        <w:rPr>
          <w:rFonts w:cs="Arial"/>
          <w:b/>
          <w:sz w:val="52"/>
          <w:szCs w:val="52"/>
        </w:rPr>
        <w:t xml:space="preserve"> Module (Global)</w:t>
      </w:r>
    </w:p>
    <w:p w:rsidR="00C53099" w:rsidRDefault="00C53099" w:rsidP="00C53099">
      <w:pPr>
        <w:jc w:val="center"/>
        <w:rPr>
          <w:rFonts w:cs="Arial"/>
          <w:b/>
          <w:sz w:val="52"/>
          <w:szCs w:val="52"/>
        </w:rPr>
      </w:pPr>
    </w:p>
    <w:p w:rsidR="00C53099" w:rsidRDefault="00C53099" w:rsidP="00C53099">
      <w:pPr>
        <w:jc w:val="center"/>
        <w:rPr>
          <w:rFonts w:cs="Arial"/>
          <w:b/>
          <w:sz w:val="52"/>
          <w:szCs w:val="52"/>
        </w:rPr>
      </w:pPr>
      <w:r>
        <w:rPr>
          <w:rFonts w:cs="Arial"/>
          <w:b/>
          <w:sz w:val="52"/>
          <w:szCs w:val="52"/>
        </w:rPr>
        <w:t>Subsystem Part Specific Specification (SPSS)</w:t>
      </w:r>
    </w:p>
    <w:p w:rsidR="00C53099" w:rsidRDefault="00C53099" w:rsidP="00C53099">
      <w:pPr>
        <w:jc w:val="center"/>
      </w:pPr>
    </w:p>
    <w:p w:rsidR="00C53099" w:rsidRDefault="00C53099" w:rsidP="00C53099">
      <w:pPr>
        <w:jc w:val="center"/>
      </w:pPr>
    </w:p>
    <w:p w:rsidR="00C53099" w:rsidRDefault="00C53099" w:rsidP="00C53099">
      <w:pPr>
        <w:jc w:val="center"/>
      </w:pPr>
    </w:p>
    <w:p w:rsidR="00C53099" w:rsidRDefault="00C53099" w:rsidP="00C53099">
      <w:pPr>
        <w:jc w:val="center"/>
      </w:pPr>
    </w:p>
    <w:p w:rsidR="00C53099" w:rsidRDefault="00C53099" w:rsidP="00C53099">
      <w:pPr>
        <w:jc w:val="center"/>
        <w:rPr>
          <w:rFonts w:cs="Arial"/>
          <w:sz w:val="28"/>
          <w:szCs w:val="28"/>
        </w:rPr>
      </w:pPr>
      <w:r>
        <w:rPr>
          <w:rFonts w:cs="Arial"/>
          <w:sz w:val="28"/>
          <w:szCs w:val="28"/>
        </w:rPr>
        <w:t>Version: v1.18</w:t>
      </w:r>
    </w:p>
    <w:p w:rsidR="00C53099" w:rsidRDefault="00C53099" w:rsidP="00C53099">
      <w:pPr>
        <w:jc w:val="center"/>
        <w:rPr>
          <w:rFonts w:cs="Arial"/>
          <w:b/>
          <w:sz w:val="28"/>
          <w:szCs w:val="28"/>
        </w:rPr>
      </w:pPr>
      <w:r>
        <w:rPr>
          <w:rFonts w:cs="Arial"/>
          <w:b/>
          <w:sz w:val="28"/>
          <w:szCs w:val="28"/>
        </w:rPr>
        <w:t>UNCONTROLLED COPY IF PRINTED</w:t>
      </w:r>
    </w:p>
    <w:p w:rsidR="00C53099" w:rsidRDefault="00C53099" w:rsidP="00C53099">
      <w:pPr>
        <w:jc w:val="center"/>
      </w:pPr>
    </w:p>
    <w:p w:rsidR="00C53099" w:rsidRDefault="00C53099" w:rsidP="00C53099">
      <w:pPr>
        <w:jc w:val="center"/>
        <w:rPr>
          <w:rFonts w:cs="Arial"/>
          <w:b/>
          <w:szCs w:val="22"/>
        </w:rPr>
      </w:pPr>
      <w:r>
        <w:rPr>
          <w:rFonts w:cs="Arial"/>
          <w:b/>
          <w:szCs w:val="22"/>
        </w:rPr>
        <w:t>Version Date: November 27, 2019</w:t>
      </w:r>
    </w:p>
    <w:p w:rsidR="00C53099" w:rsidRDefault="00C53099" w:rsidP="00C53099">
      <w:pPr>
        <w:jc w:val="center"/>
      </w:pPr>
    </w:p>
    <w:p w:rsidR="00C53099" w:rsidRDefault="00C53099" w:rsidP="00C53099">
      <w:pPr>
        <w:jc w:val="center"/>
      </w:pPr>
    </w:p>
    <w:p w:rsidR="00C53099" w:rsidRDefault="00C53099" w:rsidP="00C53099">
      <w:pPr>
        <w:jc w:val="center"/>
      </w:pPr>
    </w:p>
    <w:p w:rsidR="00C53099" w:rsidRDefault="00C53099" w:rsidP="00C5309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C53099" w:rsidRDefault="00C53099" w:rsidP="00C53099">
      <w:pPr>
        <w:jc w:val="center"/>
        <w:outlineLvl w:val="0"/>
        <w:rPr>
          <w:rFonts w:cs="Arial"/>
          <w:b/>
          <w:bCs/>
          <w:sz w:val="28"/>
          <w:szCs w:val="28"/>
          <w:u w:val="single"/>
        </w:rPr>
      </w:pPr>
      <w:r>
        <w:rPr>
          <w:b/>
          <w:sz w:val="36"/>
          <w:szCs w:val="36"/>
        </w:rPr>
        <w:br w:type="page"/>
      </w:r>
      <w:bookmarkStart w:id="0" w:name="_Toc25737467"/>
      <w:r>
        <w:rPr>
          <w:rFonts w:cs="Arial"/>
          <w:b/>
          <w:bCs/>
          <w:sz w:val="28"/>
          <w:szCs w:val="28"/>
          <w:u w:val="single"/>
        </w:rPr>
        <w:lastRenderedPageBreak/>
        <w:t>Revision History</w:t>
      </w:r>
      <w:bookmarkEnd w:id="0"/>
    </w:p>
    <w:p w:rsidR="00C53099" w:rsidRDefault="00C53099" w:rsidP="00C53099">
      <w:pPr>
        <w:rPr>
          <w:rFonts w:cs="Arial"/>
        </w:rPr>
      </w:pPr>
    </w:p>
    <w:p w:rsidR="00C53099" w:rsidRDefault="00C53099" w:rsidP="00C53099">
      <w:pPr>
        <w:rPr>
          <w:rFonts w:cs="Arial"/>
        </w:rPr>
      </w:pPr>
    </w:p>
    <w:tbl>
      <w:tblPr>
        <w:tblW w:w="11152" w:type="dxa"/>
        <w:jc w:val="center"/>
        <w:tblLayout w:type="fixed"/>
        <w:tblLook w:val="04A0" w:firstRow="1" w:lastRow="0" w:firstColumn="1" w:lastColumn="0" w:noHBand="0" w:noVBand="1"/>
      </w:tblPr>
      <w:tblGrid>
        <w:gridCol w:w="1792"/>
        <w:gridCol w:w="990"/>
        <w:gridCol w:w="17"/>
        <w:gridCol w:w="2961"/>
        <w:gridCol w:w="5392"/>
      </w:tblGrid>
      <w:tr w:rsidR="00C53099" w:rsidTr="00C53099">
        <w:trPr>
          <w:trHeight w:val="346"/>
          <w:jc w:val="center"/>
        </w:trPr>
        <w:tc>
          <w:tcPr>
            <w:tcW w:w="17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53099" w:rsidRDefault="00C53099">
            <w:pPr>
              <w:spacing w:line="276" w:lineRule="auto"/>
              <w:jc w:val="center"/>
              <w:rPr>
                <w:rFonts w:cs="Arial"/>
                <w:b/>
                <w:bCs/>
                <w:lang w:val="fr-FR"/>
              </w:rPr>
            </w:pPr>
            <w:r>
              <w:rPr>
                <w:rFonts w:cs="Arial"/>
                <w:b/>
                <w:bCs/>
                <w:lang w:val="fr-FR"/>
              </w:rPr>
              <w:t>Date</w:t>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rsidR="00C53099" w:rsidRDefault="00C53099">
            <w:pPr>
              <w:spacing w:line="276" w:lineRule="auto"/>
              <w:jc w:val="center"/>
              <w:rPr>
                <w:rFonts w:cs="Arial"/>
                <w:b/>
                <w:bCs/>
                <w:lang w:val="fr-FR"/>
              </w:rPr>
            </w:pPr>
            <w:r>
              <w:rPr>
                <w:rFonts w:cs="Arial"/>
                <w:b/>
                <w:bCs/>
                <w:lang w:val="fr-FR"/>
              </w:rPr>
              <w:t>Version</w:t>
            </w:r>
          </w:p>
        </w:tc>
        <w:tc>
          <w:tcPr>
            <w:tcW w:w="837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53099" w:rsidRDefault="00C53099">
            <w:pPr>
              <w:spacing w:line="276" w:lineRule="auto"/>
              <w:jc w:val="center"/>
              <w:rPr>
                <w:rFonts w:cs="Arial"/>
                <w:b/>
                <w:bCs/>
                <w:lang w:val="fr-FR"/>
              </w:rPr>
            </w:pPr>
            <w:r>
              <w:rPr>
                <w:rFonts w:cs="Arial"/>
                <w:b/>
                <w:bCs/>
                <w:lang w:val="fr-FR"/>
              </w:rPr>
              <w:t>Notes</w:t>
            </w:r>
          </w:p>
        </w:tc>
      </w:tr>
      <w:tr w:rsidR="00C53099" w:rsidTr="00C53099">
        <w:trPr>
          <w:trHeight w:val="245"/>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Jan 23rd,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0.1</w:t>
            </w:r>
          </w:p>
        </w:tc>
        <w:tc>
          <w:tcPr>
            <w:tcW w:w="2978" w:type="dxa"/>
            <w:gridSpan w:val="2"/>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Initial Draft Release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Default="00C53099">
            <w:pPr>
              <w:spacing w:line="276" w:lineRule="auto"/>
              <w:rPr>
                <w:rFonts w:cs="Arial"/>
                <w:b/>
                <w:sz w:val="16"/>
                <w:szCs w:val="16"/>
              </w:rPr>
            </w:pP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March 6th,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0.2</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IIR-REQ-251250/B-Logical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traffic sign recognition signals used to not allow the user to select the traffic sign recognition HMI settings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VS-SR-REQ-232098/J-Feature Based Message Protocol usage for Settings in the Infotainment </w:t>
            </w:r>
            <w:proofErr w:type="spellStart"/>
            <w:r>
              <w:rPr>
                <w:sz w:val="16"/>
                <w:szCs w:val="16"/>
              </w:rPr>
              <w:t>Centerstack</w:t>
            </w:r>
            <w:proofErr w:type="spellEnd"/>
            <w:r>
              <w:rPr>
                <w:sz w:val="16"/>
                <w:szCs w:val="16"/>
              </w:rPr>
              <w:t xml:space="preserve"> Display Module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clarifications in track changes for what to do in the HMI if a Settings Feature Server is not responding to a query or set command</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VS-SR-REQ-232237/F-FBMP </w:t>
            </w:r>
            <w:proofErr w:type="spellStart"/>
            <w:r>
              <w:rPr>
                <w:sz w:val="16"/>
                <w:szCs w:val="16"/>
              </w:rPr>
              <w:t>Feature.St</w:t>
            </w:r>
            <w:proofErr w:type="spellEnd"/>
            <w:r>
              <w:rPr>
                <w:sz w:val="16"/>
                <w:szCs w:val="16"/>
              </w:rPr>
              <w:t xml:space="preserve"> received from any FBMP Feature Settings Server module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Clarified requirement that </w:t>
            </w:r>
            <w:proofErr w:type="spellStart"/>
            <w:r>
              <w:rPr>
                <w:sz w:val="16"/>
                <w:szCs w:val="16"/>
              </w:rPr>
              <w:t>Centerstack</w:t>
            </w:r>
            <w:proofErr w:type="spellEnd"/>
            <w:r>
              <w:rPr>
                <w:sz w:val="16"/>
                <w:szCs w:val="16"/>
              </w:rPr>
              <w:t xml:space="preserve"> HMI Client receives the </w:t>
            </w:r>
            <w:proofErr w:type="spellStart"/>
            <w:r>
              <w:rPr>
                <w:sz w:val="16"/>
                <w:szCs w:val="16"/>
              </w:rPr>
              <w:t>Feature.St</w:t>
            </w:r>
            <w:proofErr w:type="spellEnd"/>
            <w:r>
              <w:rPr>
                <w:sz w:val="16"/>
                <w:szCs w:val="16"/>
              </w:rPr>
              <w:t xml:space="preserve"> even if not for a Set or Query operation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nil"/>
              <w:right w:val="single" w:sz="6" w:space="0" w:color="auto"/>
            </w:tcBorders>
            <w:vAlign w:val="center"/>
            <w:hideMark/>
          </w:tcPr>
          <w:p w:rsidR="00C53099" w:rsidRDefault="00C53099">
            <w:pPr>
              <w:spacing w:line="276" w:lineRule="auto"/>
              <w:rPr>
                <w:sz w:val="16"/>
                <w:szCs w:val="16"/>
              </w:rPr>
            </w:pPr>
            <w:r>
              <w:rPr>
                <w:sz w:val="16"/>
                <w:szCs w:val="16"/>
              </w:rPr>
              <w:t>VS-SR-REQ-251193/A-Traffic Sign Recognition Settings HMI not user selectable</w:t>
            </w:r>
          </w:p>
        </w:tc>
        <w:tc>
          <w:tcPr>
            <w:tcW w:w="5392" w:type="dxa"/>
            <w:tcBorders>
              <w:top w:val="single" w:sz="6" w:space="0" w:color="auto"/>
              <w:left w:val="single" w:sz="6" w:space="0" w:color="auto"/>
              <w:bottom w:val="nil"/>
              <w:right w:val="single" w:sz="6" w:space="0" w:color="auto"/>
            </w:tcBorders>
            <w:vAlign w:val="center"/>
            <w:hideMark/>
          </w:tcPr>
          <w:p w:rsidR="00C53099" w:rsidRDefault="00C53099">
            <w:pPr>
              <w:spacing w:line="276" w:lineRule="auto"/>
              <w:rPr>
                <w:sz w:val="16"/>
                <w:szCs w:val="16"/>
              </w:rPr>
            </w:pPr>
            <w:r>
              <w:rPr>
                <w:sz w:val="16"/>
                <w:szCs w:val="16"/>
              </w:rPr>
              <w:t>&lt;jmyslin2&gt; New requirement.  This requirement specifies when the Traffic Sign Recognition settings are not user selectable</w:t>
            </w:r>
          </w:p>
        </w:tc>
      </w:tr>
      <w:tr w:rsidR="00C53099" w:rsidTr="00C53099">
        <w:trPr>
          <w:trHeight w:val="197"/>
          <w:jc w:val="center"/>
        </w:trPr>
        <w:tc>
          <w:tcPr>
            <w:tcW w:w="1792" w:type="dxa"/>
            <w:tcBorders>
              <w:top w:val="nil"/>
              <w:left w:val="single" w:sz="4" w:space="0" w:color="auto"/>
              <w:bottom w:val="nil"/>
              <w:right w:val="nil"/>
            </w:tcBorders>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4"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1145" w:type="dxa"/>
                  <w:tcBorders>
                    <w:top w:val="single" w:sz="6" w:space="0" w:color="auto"/>
                    <w:left w:val="nil"/>
                    <w:bottom w:val="single" w:sz="6" w:space="0" w:color="auto"/>
                    <w:right w:val="single" w:sz="4" w:space="0" w:color="auto"/>
                  </w:tcBorders>
                  <w:shd w:val="thinDiagCross" w:color="auto" w:fill="D9D9D9" w:themeFill="background1" w:themeFillShade="D9"/>
                </w:tcPr>
                <w:p w:rsidR="00C53099" w:rsidRDefault="00C53099">
                  <w:pPr>
                    <w:spacing w:line="276" w:lineRule="auto"/>
                    <w:rPr>
                      <w:sz w:val="16"/>
                      <w:szCs w:val="16"/>
                    </w:rPr>
                  </w:pPr>
                </w:p>
              </w:tc>
              <w:tc>
                <w:tcPr>
                  <w:tcW w:w="2336" w:type="dxa"/>
                  <w:tcBorders>
                    <w:top w:val="single" w:sz="6" w:space="0" w:color="auto"/>
                    <w:left w:val="single" w:sz="4"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c>
          <w:tcPr>
            <w:tcW w:w="1007" w:type="dxa"/>
            <w:gridSpan w:val="2"/>
            <w:vAlign w:val="center"/>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jc w:val="center"/>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c>
          <w:tcPr>
            <w:tcW w:w="2961" w:type="dxa"/>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c>
          <w:tcPr>
            <w:tcW w:w="5392" w:type="dxa"/>
            <w:tcBorders>
              <w:top w:val="nil"/>
              <w:left w:val="nil"/>
              <w:bottom w:val="nil"/>
              <w:right w:val="single" w:sz="4" w:space="0" w:color="auto"/>
            </w:tcBorders>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r>
      <w:tr w:rsidR="00C53099" w:rsidTr="00C53099">
        <w:trPr>
          <w:trHeight w:val="252"/>
          <w:jc w:val="center"/>
        </w:trPr>
        <w:tc>
          <w:tcPr>
            <w:tcW w:w="1792" w:type="dxa"/>
            <w:tcBorders>
              <w:top w:val="nil"/>
              <w:left w:val="single" w:sz="6" w:space="0" w:color="auto"/>
              <w:bottom w:val="single" w:sz="4"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March 28th, 2017</w:t>
            </w:r>
          </w:p>
        </w:tc>
        <w:tc>
          <w:tcPr>
            <w:tcW w:w="1007" w:type="dxa"/>
            <w:gridSpan w:val="2"/>
            <w:tcBorders>
              <w:top w:val="nil"/>
              <w:left w:val="single" w:sz="6" w:space="0" w:color="auto"/>
              <w:bottom w:val="single" w:sz="4"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0.3</w:t>
            </w:r>
          </w:p>
        </w:tc>
        <w:tc>
          <w:tcPr>
            <w:tcW w:w="8353" w:type="dxa"/>
            <w:gridSpan w:val="2"/>
            <w:tcBorders>
              <w:top w:val="nil"/>
              <w:left w:val="single" w:sz="6" w:space="0" w:color="auto"/>
              <w:bottom w:val="single" w:sz="4"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4"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IIR-REQ-251250/C-Logical Signal to HS3 CAN dB signal name translation table</w:t>
            </w:r>
          </w:p>
        </w:tc>
        <w:tc>
          <w:tcPr>
            <w:tcW w:w="5392" w:type="dxa"/>
            <w:tcBorders>
              <w:top w:val="single" w:sz="4"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rPr>
            </w:pPr>
            <w:r>
              <w:rPr>
                <w:sz w:val="16"/>
                <w:szCs w:val="16"/>
              </w:rPr>
              <w:t xml:space="preserve">&lt;jmyslin2&gt; Updated requirement to remove </w:t>
            </w:r>
            <w:proofErr w:type="spellStart"/>
            <w:r>
              <w:rPr>
                <w:sz w:val="16"/>
                <w:szCs w:val="16"/>
              </w:rPr>
              <w:t>HMIAudioMode</w:t>
            </w:r>
            <w:proofErr w:type="spellEnd"/>
            <w:r>
              <w:rPr>
                <w:sz w:val="16"/>
                <w:szCs w:val="16"/>
              </w:rPr>
              <w:t xml:space="preserve"> since Queries will now only be done for Settings in the </w:t>
            </w:r>
            <w:proofErr w:type="spellStart"/>
            <w:r>
              <w:rPr>
                <w:sz w:val="16"/>
                <w:szCs w:val="16"/>
              </w:rPr>
              <w:t>Centerstack</w:t>
            </w:r>
            <w:proofErr w:type="spellEnd"/>
            <w:r>
              <w:rPr>
                <w:sz w:val="16"/>
                <w:szCs w:val="16"/>
              </w:rPr>
              <w:t xml:space="preserve"> after </w:t>
            </w:r>
            <w:proofErr w:type="spellStart"/>
            <w:r>
              <w:rPr>
                <w:sz w:val="16"/>
                <w:szCs w:val="16"/>
              </w:rPr>
              <w:t>Ignition_Status</w:t>
            </w:r>
            <w:proofErr w:type="spellEnd"/>
            <w:r>
              <w:rPr>
                <w:sz w:val="16"/>
                <w:szCs w:val="16"/>
              </w:rPr>
              <w:t xml:space="preserve"> changes to Run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VS-SR-REQ-232098/K-Feature Based Message Protocol usage for Settings in the Infotainment </w:t>
            </w:r>
            <w:proofErr w:type="spellStart"/>
            <w:r>
              <w:rPr>
                <w:sz w:val="16"/>
                <w:szCs w:val="16"/>
              </w:rPr>
              <w:t>Centerstack</w:t>
            </w:r>
            <w:proofErr w:type="spellEnd"/>
            <w:r>
              <w:rPr>
                <w:sz w:val="16"/>
                <w:szCs w:val="16"/>
              </w:rPr>
              <w:t xml:space="preserve"> Display Module</w:t>
            </w:r>
          </w:p>
        </w:tc>
        <w:tc>
          <w:tcPr>
            <w:tcW w:w="5392"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rPr>
            </w:pPr>
            <w:r>
              <w:rPr>
                <w:sz w:val="16"/>
                <w:szCs w:val="16"/>
              </w:rPr>
              <w:t>&lt;jmyslin2&gt; Updated requirement to clarify for a crank event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nil"/>
              <w:right w:val="single" w:sz="6" w:space="0" w:color="auto"/>
            </w:tcBorders>
            <w:vAlign w:val="center"/>
            <w:hideMark/>
          </w:tcPr>
          <w:p w:rsidR="00C53099" w:rsidRDefault="00C53099">
            <w:pPr>
              <w:spacing w:line="276" w:lineRule="auto"/>
              <w:rPr>
                <w:sz w:val="16"/>
                <w:szCs w:val="16"/>
              </w:rPr>
            </w:pPr>
            <w:r>
              <w:rPr>
                <w:sz w:val="16"/>
                <w:szCs w:val="16"/>
              </w:rPr>
              <w:t>VS-SR-REQ-234428/E-General Settings at Start-up</w:t>
            </w:r>
          </w:p>
        </w:tc>
        <w:tc>
          <w:tcPr>
            <w:tcW w:w="5392" w:type="dxa"/>
            <w:tcBorders>
              <w:top w:val="single" w:sz="6" w:space="0" w:color="auto"/>
              <w:left w:val="single" w:sz="6" w:space="0" w:color="auto"/>
              <w:bottom w:val="nil"/>
              <w:right w:val="single" w:sz="6" w:space="0" w:color="auto"/>
            </w:tcBorders>
            <w:hideMark/>
          </w:tcPr>
          <w:p w:rsidR="00C53099" w:rsidRDefault="00C53099">
            <w:pPr>
              <w:spacing w:line="276" w:lineRule="auto"/>
              <w:rPr>
                <w:sz w:val="16"/>
                <w:szCs w:val="16"/>
              </w:rPr>
            </w:pPr>
            <w:r>
              <w:rPr>
                <w:sz w:val="16"/>
                <w:szCs w:val="16"/>
              </w:rPr>
              <w:t xml:space="preserve">&lt;jmyslin2&gt; Updated General Settings </w:t>
            </w:r>
            <w:proofErr w:type="spellStart"/>
            <w:r>
              <w:rPr>
                <w:sz w:val="16"/>
                <w:szCs w:val="16"/>
              </w:rPr>
              <w:t>queary</w:t>
            </w:r>
            <w:proofErr w:type="spellEnd"/>
            <w:r>
              <w:rPr>
                <w:sz w:val="16"/>
                <w:szCs w:val="16"/>
              </w:rPr>
              <w:t xml:space="preserve"> at start-up so that it is only done after </w:t>
            </w:r>
            <w:proofErr w:type="spellStart"/>
            <w:r>
              <w:rPr>
                <w:sz w:val="16"/>
                <w:szCs w:val="16"/>
              </w:rPr>
              <w:t>Ingnition_Status</w:t>
            </w:r>
            <w:proofErr w:type="spellEnd"/>
            <w:r>
              <w:rPr>
                <w:sz w:val="16"/>
                <w:szCs w:val="16"/>
              </w:rPr>
              <w:t xml:space="preserve"> changes to Run</w:t>
            </w:r>
          </w:p>
        </w:tc>
      </w:tr>
      <w:tr w:rsidR="00C53099" w:rsidTr="00C53099">
        <w:trPr>
          <w:trHeight w:val="187"/>
          <w:jc w:val="center"/>
        </w:trPr>
        <w:tc>
          <w:tcPr>
            <w:tcW w:w="1792" w:type="dxa"/>
            <w:tcBorders>
              <w:top w:val="nil"/>
              <w:left w:val="single" w:sz="6" w:space="0" w:color="auto"/>
              <w:bottom w:val="nil"/>
              <w:right w:val="single" w:sz="6" w:space="0" w:color="auto"/>
            </w:tcBorders>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4"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1145" w:type="dxa"/>
                  <w:tcBorders>
                    <w:top w:val="single" w:sz="6" w:space="0" w:color="auto"/>
                    <w:left w:val="nil"/>
                    <w:bottom w:val="single" w:sz="6" w:space="0" w:color="auto"/>
                    <w:right w:val="single" w:sz="4" w:space="0" w:color="auto"/>
                  </w:tcBorders>
                  <w:shd w:val="thinDiagCross" w:color="auto" w:fill="D9D9D9" w:themeFill="background1" w:themeFillShade="D9"/>
                </w:tcPr>
                <w:p w:rsidR="00C53099" w:rsidRDefault="00C53099">
                  <w:pPr>
                    <w:spacing w:line="276" w:lineRule="auto"/>
                    <w:jc w:val="center"/>
                    <w:rPr>
                      <w:sz w:val="16"/>
                      <w:szCs w:val="16"/>
                    </w:rPr>
                  </w:pPr>
                </w:p>
              </w:tc>
              <w:tc>
                <w:tcPr>
                  <w:tcW w:w="2336" w:type="dxa"/>
                  <w:tcBorders>
                    <w:top w:val="single" w:sz="6" w:space="0" w:color="auto"/>
                    <w:left w:val="single" w:sz="4"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c>
          <w:tcPr>
            <w:tcW w:w="3968" w:type="dxa"/>
            <w:gridSpan w:val="3"/>
            <w:tcBorders>
              <w:top w:val="nil"/>
              <w:left w:val="single" w:sz="6" w:space="0" w:color="auto"/>
              <w:bottom w:val="nil"/>
              <w:right w:val="single" w:sz="6" w:space="0" w:color="auto"/>
            </w:tcBorders>
            <w:vAlign w:val="center"/>
            <w:hideMark/>
          </w:tcPr>
          <w:tbl>
            <w:tblPr>
              <w:tblW w:w="0" w:type="dxa"/>
              <w:jc w:val="center"/>
              <w:tblLayout w:type="fixed"/>
              <w:tblLook w:val="04A0" w:firstRow="1" w:lastRow="0" w:firstColumn="1" w:lastColumn="0" w:noHBand="0" w:noVBand="1"/>
            </w:tblPr>
            <w:tblGrid>
              <w:gridCol w:w="1656"/>
              <w:gridCol w:w="2746"/>
              <w:gridCol w:w="735"/>
              <w:gridCol w:w="5813"/>
            </w:tblGrid>
            <w:tr w:rsidR="00C53099">
              <w:trPr>
                <w:trHeight w:val="282"/>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2746"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735"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jc w:val="center"/>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c>
          <w:tcPr>
            <w:tcW w:w="5392" w:type="dxa"/>
            <w:tcBorders>
              <w:top w:val="nil"/>
              <w:left w:val="single" w:sz="6" w:space="0" w:color="auto"/>
              <w:bottom w:val="nil"/>
              <w:right w:val="single" w:sz="6" w:space="0" w:color="auto"/>
            </w:tcBorders>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r>
      <w:tr w:rsidR="00C53099" w:rsidTr="00C53099">
        <w:trPr>
          <w:trHeight w:val="288"/>
          <w:jc w:val="center"/>
        </w:trPr>
        <w:tc>
          <w:tcPr>
            <w:tcW w:w="1792" w:type="dxa"/>
            <w:tcBorders>
              <w:top w:val="nil"/>
              <w:left w:val="single" w:sz="6" w:space="0" w:color="auto"/>
              <w:bottom w:val="single" w:sz="4"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April 5th, 2017</w:t>
            </w:r>
          </w:p>
        </w:tc>
        <w:tc>
          <w:tcPr>
            <w:tcW w:w="1007" w:type="dxa"/>
            <w:gridSpan w:val="2"/>
            <w:tcBorders>
              <w:top w:val="nil"/>
              <w:left w:val="single" w:sz="6" w:space="0" w:color="auto"/>
              <w:bottom w:val="single" w:sz="4"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0.4</w:t>
            </w:r>
          </w:p>
        </w:tc>
        <w:tc>
          <w:tcPr>
            <w:tcW w:w="8353" w:type="dxa"/>
            <w:gridSpan w:val="2"/>
            <w:tcBorders>
              <w:top w:val="nil"/>
              <w:left w:val="single" w:sz="6" w:space="0" w:color="auto"/>
              <w:bottom w:val="single" w:sz="4"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4"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VS-SR-REQ-232098/L-Feature Based Message Protocol usage for Settings in the Infotainment </w:t>
            </w:r>
            <w:proofErr w:type="spellStart"/>
            <w:r>
              <w:rPr>
                <w:sz w:val="16"/>
                <w:szCs w:val="16"/>
              </w:rPr>
              <w:t>Centerstack</w:t>
            </w:r>
            <w:proofErr w:type="spellEnd"/>
            <w:r>
              <w:rPr>
                <w:sz w:val="16"/>
                <w:szCs w:val="16"/>
              </w:rPr>
              <w:t xml:space="preserve"> Display Module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Updated so that reference most recent Feature Based Message Protocol which is needed to go along with this Settings in the </w:t>
            </w:r>
            <w:proofErr w:type="spellStart"/>
            <w:r>
              <w:rPr>
                <w:sz w:val="16"/>
                <w:szCs w:val="16"/>
              </w:rPr>
              <w:t>Centerstack</w:t>
            </w:r>
            <w:proofErr w:type="spellEnd"/>
            <w:r>
              <w:rPr>
                <w:sz w:val="16"/>
                <w:szCs w:val="16"/>
              </w:rPr>
              <w:t xml:space="preserve"> spec</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FBMP-SR-REQ-238230/F-Enhanced Memory - Active Personality Profile change using Feature Based Message Protocol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spec </w:t>
            </w:r>
            <w:proofErr w:type="spellStart"/>
            <w:r>
              <w:rPr>
                <w:sz w:val="16"/>
                <w:szCs w:val="16"/>
              </w:rPr>
              <w:t>clarication</w:t>
            </w:r>
            <w:proofErr w:type="spellEnd"/>
            <w:r>
              <w:rPr>
                <w:sz w:val="16"/>
                <w:szCs w:val="16"/>
              </w:rPr>
              <w:t xml:space="preserve"> (no content change)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VS-SR-REQ-232245/F-Cruise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fixed a typo</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VS-SR-REQ-259080/A-HMI Activation during Run - General Settings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nil"/>
              <w:right w:val="single" w:sz="6" w:space="0" w:color="auto"/>
            </w:tcBorders>
            <w:vAlign w:val="center"/>
            <w:hideMark/>
          </w:tcPr>
          <w:p w:rsidR="00C53099" w:rsidRDefault="00C53099">
            <w:pPr>
              <w:spacing w:line="276" w:lineRule="auto"/>
              <w:rPr>
                <w:sz w:val="16"/>
                <w:szCs w:val="16"/>
              </w:rPr>
            </w:pPr>
            <w:r>
              <w:rPr>
                <w:sz w:val="16"/>
                <w:szCs w:val="16"/>
              </w:rPr>
              <w:t>VS-SR-REQ-234316/D-Duration - Remote Start</w:t>
            </w:r>
          </w:p>
        </w:tc>
        <w:tc>
          <w:tcPr>
            <w:tcW w:w="5392" w:type="dxa"/>
            <w:tcBorders>
              <w:top w:val="single" w:sz="6" w:space="0" w:color="auto"/>
              <w:left w:val="single" w:sz="6" w:space="0" w:color="auto"/>
              <w:bottom w:val="nil"/>
              <w:right w:val="single" w:sz="6" w:space="0" w:color="auto"/>
            </w:tcBorders>
            <w:vAlign w:val="center"/>
            <w:hideMark/>
          </w:tcPr>
          <w:p w:rsidR="00C53099" w:rsidRDefault="00C53099">
            <w:pPr>
              <w:spacing w:line="276" w:lineRule="auto"/>
              <w:rPr>
                <w:sz w:val="16"/>
                <w:szCs w:val="16"/>
              </w:rPr>
            </w:pPr>
            <w:r>
              <w:rPr>
                <w:sz w:val="16"/>
                <w:szCs w:val="16"/>
              </w:rPr>
              <w:t xml:space="preserve">&lt;jmyslin2&gt; Updated requirement to say for the Active Remote Start (enabled/disable) HMI the OFF/Disable settings </w:t>
            </w:r>
            <w:proofErr w:type="gramStart"/>
            <w:r>
              <w:rPr>
                <w:sz w:val="16"/>
                <w:szCs w:val="16"/>
              </w:rPr>
              <w:t>uses</w:t>
            </w:r>
            <w:proofErr w:type="gramEnd"/>
            <w:r>
              <w:rPr>
                <w:sz w:val="16"/>
                <w:szCs w:val="16"/>
              </w:rPr>
              <w:t xml:space="preserve"> the 10 minutes as the setting for OFF</w:t>
            </w:r>
          </w:p>
        </w:tc>
      </w:tr>
      <w:tr w:rsidR="00C53099" w:rsidTr="00C53099">
        <w:trPr>
          <w:trHeight w:val="187"/>
          <w:jc w:val="center"/>
        </w:trPr>
        <w:tc>
          <w:tcPr>
            <w:tcW w:w="1792" w:type="dxa"/>
            <w:tcBorders>
              <w:top w:val="nil"/>
              <w:left w:val="single" w:sz="6" w:space="0" w:color="auto"/>
              <w:bottom w:val="nil"/>
              <w:right w:val="single" w:sz="6" w:space="0" w:color="auto"/>
            </w:tcBorders>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4"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1145" w:type="dxa"/>
                  <w:tcBorders>
                    <w:top w:val="single" w:sz="6" w:space="0" w:color="auto"/>
                    <w:left w:val="nil"/>
                    <w:bottom w:val="single" w:sz="6" w:space="0" w:color="auto"/>
                    <w:right w:val="single" w:sz="4" w:space="0" w:color="auto"/>
                  </w:tcBorders>
                  <w:shd w:val="thinDiagCross" w:color="auto" w:fill="D9D9D9" w:themeFill="background1" w:themeFillShade="D9"/>
                </w:tcPr>
                <w:p w:rsidR="00C53099" w:rsidRDefault="00C53099">
                  <w:pPr>
                    <w:spacing w:line="276" w:lineRule="auto"/>
                    <w:jc w:val="center"/>
                    <w:rPr>
                      <w:sz w:val="16"/>
                      <w:szCs w:val="16"/>
                    </w:rPr>
                  </w:pPr>
                </w:p>
              </w:tc>
              <w:tc>
                <w:tcPr>
                  <w:tcW w:w="2336" w:type="dxa"/>
                  <w:tcBorders>
                    <w:top w:val="single" w:sz="6" w:space="0" w:color="auto"/>
                    <w:left w:val="single" w:sz="4"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c>
          <w:tcPr>
            <w:tcW w:w="3968" w:type="dxa"/>
            <w:gridSpan w:val="3"/>
            <w:tcBorders>
              <w:top w:val="nil"/>
              <w:left w:val="single" w:sz="6" w:space="0" w:color="auto"/>
              <w:bottom w:val="nil"/>
              <w:right w:val="single" w:sz="6" w:space="0" w:color="auto"/>
            </w:tcBorders>
            <w:vAlign w:val="center"/>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jc w:val="center"/>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c>
          <w:tcPr>
            <w:tcW w:w="5392" w:type="dxa"/>
            <w:tcBorders>
              <w:top w:val="nil"/>
              <w:left w:val="single" w:sz="6" w:space="0" w:color="auto"/>
              <w:bottom w:val="nil"/>
              <w:right w:val="single" w:sz="6" w:space="0" w:color="auto"/>
            </w:tcBorders>
            <w:hideMark/>
          </w:tcPr>
          <w:tbl>
            <w:tblPr>
              <w:tblW w:w="0" w:type="dxa"/>
              <w:jc w:val="center"/>
              <w:tblLayout w:type="fixed"/>
              <w:tblLook w:val="04A0" w:firstRow="1" w:lastRow="0" w:firstColumn="1" w:lastColumn="0" w:noHBand="0" w:noVBand="1"/>
            </w:tblPr>
            <w:tblGrid>
              <w:gridCol w:w="1656"/>
              <w:gridCol w:w="1145"/>
              <w:gridCol w:w="2336"/>
              <w:gridCol w:w="5813"/>
            </w:tblGrid>
            <w:tr w:rsidR="00C53099">
              <w:trPr>
                <w:trHeight w:val="282"/>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sz w:val="16"/>
                      <w:szCs w:val="16"/>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bl>
          <w:p w:rsidR="00C53099" w:rsidRDefault="00C53099">
            <w:pPr>
              <w:spacing w:line="256" w:lineRule="auto"/>
              <w:jc w:val="center"/>
              <w:rPr>
                <w:rFonts w:asciiTheme="minorHAnsi" w:eastAsiaTheme="minorHAnsi" w:hAnsiTheme="minorHAnsi" w:cstheme="minorBidi"/>
                <w:szCs w:val="22"/>
              </w:rPr>
            </w:pPr>
          </w:p>
        </w:tc>
      </w:tr>
      <w:tr w:rsidR="00C53099" w:rsidTr="00C53099">
        <w:trPr>
          <w:trHeight w:val="243"/>
          <w:jc w:val="center"/>
        </w:trPr>
        <w:tc>
          <w:tcPr>
            <w:tcW w:w="1792" w:type="dxa"/>
            <w:tcBorders>
              <w:top w:val="nil"/>
              <w:left w:val="single" w:sz="6" w:space="0" w:color="auto"/>
              <w:bottom w:val="single" w:sz="4" w:space="0" w:color="auto"/>
              <w:right w:val="single" w:sz="6" w:space="0" w:color="auto"/>
            </w:tcBorders>
            <w:hideMark/>
          </w:tcPr>
          <w:p w:rsidR="00C53099" w:rsidRDefault="00C53099">
            <w:pPr>
              <w:spacing w:line="276" w:lineRule="auto"/>
              <w:rPr>
                <w:rFonts w:cs="Arial"/>
                <w:b/>
                <w:sz w:val="16"/>
                <w:szCs w:val="16"/>
              </w:rPr>
            </w:pPr>
            <w:r>
              <w:rPr>
                <w:rFonts w:cs="Arial"/>
                <w:b/>
                <w:sz w:val="16"/>
                <w:szCs w:val="16"/>
              </w:rPr>
              <w:t>May 8, 2017</w:t>
            </w:r>
          </w:p>
        </w:tc>
        <w:tc>
          <w:tcPr>
            <w:tcW w:w="1007" w:type="dxa"/>
            <w:gridSpan w:val="2"/>
            <w:tcBorders>
              <w:top w:val="nil"/>
              <w:left w:val="single" w:sz="6" w:space="0" w:color="auto"/>
              <w:bottom w:val="single" w:sz="4"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1.0</w:t>
            </w:r>
          </w:p>
        </w:tc>
        <w:tc>
          <w:tcPr>
            <w:tcW w:w="2961" w:type="dxa"/>
            <w:tcBorders>
              <w:top w:val="nil"/>
              <w:left w:val="single" w:sz="6" w:space="0" w:color="auto"/>
              <w:bottom w:val="single" w:sz="4" w:space="0" w:color="auto"/>
              <w:right w:val="single" w:sz="6" w:space="0" w:color="auto"/>
            </w:tcBorders>
            <w:hideMark/>
          </w:tcPr>
          <w:p w:rsidR="00C53099" w:rsidRDefault="00C53099">
            <w:pPr>
              <w:spacing w:line="276" w:lineRule="auto"/>
              <w:jc w:val="center"/>
              <w:rPr>
                <w:rFonts w:cs="Arial"/>
                <w:b/>
                <w:sz w:val="16"/>
                <w:szCs w:val="16"/>
              </w:rPr>
            </w:pPr>
            <w:r>
              <w:rPr>
                <w:rFonts w:cs="Arial"/>
                <w:b/>
                <w:sz w:val="16"/>
                <w:szCs w:val="16"/>
              </w:rPr>
              <w:t>Initial Release</w:t>
            </w:r>
          </w:p>
        </w:tc>
        <w:tc>
          <w:tcPr>
            <w:tcW w:w="5392" w:type="dxa"/>
            <w:tcBorders>
              <w:top w:val="nil"/>
              <w:left w:val="single" w:sz="6" w:space="0" w:color="auto"/>
              <w:bottom w:val="single" w:sz="6" w:space="0" w:color="auto"/>
              <w:right w:val="single" w:sz="6" w:space="0" w:color="auto"/>
            </w:tcBorders>
          </w:tcPr>
          <w:p w:rsidR="00C53099" w:rsidRDefault="00C53099">
            <w:pPr>
              <w:spacing w:line="276" w:lineRule="auto"/>
              <w:rPr>
                <w:rFonts w:cs="Arial"/>
                <w:sz w:val="16"/>
                <w:szCs w:val="16"/>
              </w:rPr>
            </w:pPr>
          </w:p>
        </w:tc>
      </w:tr>
      <w:tr w:rsidR="00C53099" w:rsidTr="00C53099">
        <w:trPr>
          <w:trHeight w:val="187"/>
          <w:jc w:val="center"/>
        </w:trPr>
        <w:tc>
          <w:tcPr>
            <w:tcW w:w="1792" w:type="dxa"/>
            <w:vMerge w:val="restart"/>
            <w:tcBorders>
              <w:top w:val="single" w:sz="4" w:space="0" w:color="auto"/>
              <w:left w:val="single" w:sz="6" w:space="0" w:color="auto"/>
              <w:bottom w:val="single" w:sz="4" w:space="0" w:color="auto"/>
              <w:right w:val="single" w:sz="6" w:space="0" w:color="auto"/>
            </w:tcBorders>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VS-SR-REQ-233862/G-Less Than Warning Threshold - Traffic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Added Clarification for the </w:t>
            </w:r>
            <w:proofErr w:type="spellStart"/>
            <w:r>
              <w:rPr>
                <w:sz w:val="16"/>
                <w:szCs w:val="16"/>
              </w:rPr>
              <w:t>TsrVlUnitMsgTxt_D_Rq</w:t>
            </w:r>
            <w:proofErr w:type="spellEnd"/>
            <w:r>
              <w:rPr>
                <w:sz w:val="16"/>
                <w:szCs w:val="16"/>
              </w:rPr>
              <w:t xml:space="preserve"> signals usage</w:t>
            </w:r>
          </w:p>
        </w:tc>
      </w:tr>
      <w:tr w:rsidR="00C53099" w:rsidTr="00C53099">
        <w:trPr>
          <w:trHeight w:val="187"/>
          <w:jc w:val="center"/>
        </w:trPr>
        <w:tc>
          <w:tcPr>
            <w:tcW w:w="1792" w:type="dxa"/>
            <w:vMerge/>
            <w:tcBorders>
              <w:top w:val="single" w:sz="4" w:space="0" w:color="auto"/>
              <w:left w:val="single" w:sz="6" w:space="0" w:color="auto"/>
              <w:bottom w:val="single" w:sz="4" w:space="0" w:color="auto"/>
              <w:right w:val="single" w:sz="6" w:space="0" w:color="auto"/>
            </w:tcBorders>
            <w:vAlign w:val="center"/>
            <w:hideMark/>
          </w:tcPr>
          <w:p w:rsidR="00C53099" w:rsidRDefault="00C53099">
            <w:pPr>
              <w:spacing w:line="25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VS-SR-REQ-233867/G-Greater than Warning Threshold - Traffic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Added Clarification for the </w:t>
            </w:r>
            <w:proofErr w:type="spellStart"/>
            <w:r>
              <w:rPr>
                <w:sz w:val="16"/>
                <w:szCs w:val="16"/>
              </w:rPr>
              <w:t>TsrVlUnitMsgTxt_D_Rq</w:t>
            </w:r>
            <w:proofErr w:type="spellEnd"/>
            <w:r>
              <w:rPr>
                <w:sz w:val="16"/>
                <w:szCs w:val="16"/>
              </w:rPr>
              <w:t xml:space="preserve"> signals usage</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r>
              <w:rPr>
                <w:rFonts w:cs="Arial"/>
                <w:b/>
                <w:sz w:val="16"/>
                <w:lang w:val="fr-FR"/>
              </w:rPr>
              <w:t>June 1,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b/>
                <w:sz w:val="16"/>
                <w:szCs w:val="16"/>
              </w:rPr>
            </w:pPr>
            <w:r>
              <w:rPr>
                <w:b/>
                <w:sz w:val="16"/>
                <w:szCs w:val="16"/>
              </w:rPr>
              <w:t>1.0.1</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rPr>
            </w:pPr>
            <w:r>
              <w:rPr>
                <w:sz w:val="16"/>
                <w:szCs w:val="16"/>
              </w:rPr>
              <w:t xml:space="preserve">VS-SR-REQ-232098/M-Feature Based Message Protocol usage for Settings in the Infotainment </w:t>
            </w:r>
            <w:proofErr w:type="spellStart"/>
            <w:r>
              <w:rPr>
                <w:sz w:val="16"/>
                <w:szCs w:val="16"/>
              </w:rPr>
              <w:t>Centerstack</w:t>
            </w:r>
            <w:proofErr w:type="spellEnd"/>
            <w:r>
              <w:rPr>
                <w:sz w:val="16"/>
                <w:szCs w:val="16"/>
              </w:rPr>
              <w:t xml:space="preserve"> Display Module</w:t>
            </w:r>
          </w:p>
        </w:tc>
        <w:tc>
          <w:tcPr>
            <w:tcW w:w="5392"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rPr>
            </w:pPr>
            <w:r>
              <w:rPr>
                <w:sz w:val="16"/>
                <w:szCs w:val="16"/>
              </w:rPr>
              <w:t>&lt;jmyslin2&gt; removed HMI error handling for Query requests and deferred to the HMI specification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lang w:val="de-DE"/>
              </w:rPr>
            </w:pPr>
            <w:r>
              <w:rPr>
                <w:sz w:val="16"/>
                <w:szCs w:val="16"/>
                <w:lang w:val="de-DE"/>
              </w:rPr>
              <w:t>VS-SR-REQ-242439/B-EV+ Mode</w:t>
            </w:r>
          </w:p>
        </w:tc>
        <w:tc>
          <w:tcPr>
            <w:tcW w:w="5392"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rPr>
            </w:pPr>
            <w:r>
              <w:rPr>
                <w:sz w:val="16"/>
                <w:szCs w:val="16"/>
              </w:rPr>
              <w:t>&lt;jmyslin2&gt; EV+ Mode setting is deleted</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rPr>
            </w:pPr>
            <w:r>
              <w:rPr>
                <w:sz w:val="16"/>
                <w:szCs w:val="16"/>
              </w:rPr>
              <w:t>VS-SR-REQ-267623/A-Heater Programming - Park Heater</w:t>
            </w:r>
          </w:p>
        </w:tc>
        <w:tc>
          <w:tcPr>
            <w:tcW w:w="5392"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sz w:val="16"/>
                <w:szCs w:val="16"/>
              </w:rPr>
            </w:pPr>
            <w:r>
              <w:rPr>
                <w:sz w:val="16"/>
                <w:szCs w:val="16"/>
              </w:rPr>
              <w:t>&lt;jmyslin2&gt; New Requirement</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r>
              <w:rPr>
                <w:rFonts w:cs="Arial"/>
                <w:b/>
                <w:sz w:val="16"/>
                <w:lang w:val="fr-FR"/>
              </w:rPr>
              <w:t>August 9,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b/>
                <w:sz w:val="16"/>
                <w:szCs w:val="16"/>
              </w:rPr>
            </w:pPr>
            <w:r>
              <w:rPr>
                <w:b/>
                <w:sz w:val="16"/>
                <w:szCs w:val="16"/>
              </w:rPr>
              <w:t>1.1</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VS-SR-REQ-271525/A-Lane Keeping Aid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Lane Keeping Aid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VS-SR-REQ-271526/A-Lane Keeping Alert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Lane Keeping Alert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VS-FUN-REQ-233809/B-Traffic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for Speed Limit Information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VS-SR-REQ-233812/D-Enable/Disable (Traffic Sign Recognition / Speed Limit Information) Feature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requirement to include Speed Limit Information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VS-SR-REQ-233862/H-Less Than Warning Threshold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for Speed Limit Information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VS-SR-REQ-251193/B-Traffic Sign Recognition Settings / Speed Limit Information HMI not user selectable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to include Speed Limit Information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VS-FUN-REQ-272504/A-Speed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Speed Limit Information Function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VS-SR-REQ-233812/D-Enable/Disable (Traffic Sign Recognition / Speed Limit Information) Feature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requirement to include Speed Limit Information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lang w:val="de-DE"/>
              </w:rPr>
            </w:pPr>
            <w:r>
              <w:rPr>
                <w:rFonts w:cs="Arial"/>
                <w:sz w:val="16"/>
                <w:szCs w:val="16"/>
                <w:lang w:val="de-DE"/>
              </w:rPr>
              <w:t>VS-SR-REQ-239164/C-Tow Haul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Tow Haul setting encodings to match the new encodings provided by the HMI team</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VS-FUN-REQ-272332/A-Grade Assist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Grade Assist function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VS-SR-REQ-272333/A-Grade Assist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 Grade Assist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VS-SR-REQ-234061/D-Auto Engine OFF</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note about possible HMI name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VS-SR-REQ-234339/C-Auto </w:t>
            </w:r>
            <w:proofErr w:type="spellStart"/>
            <w:r>
              <w:rPr>
                <w:rFonts w:cs="Arial"/>
                <w:sz w:val="16"/>
                <w:szCs w:val="16"/>
              </w:rPr>
              <w:t>Highbeam</w:t>
            </w:r>
            <w:proofErr w:type="spellEnd"/>
            <w:r>
              <w:rPr>
                <w:rFonts w:cs="Arial"/>
                <w:sz w:val="16"/>
                <w:szCs w:val="16"/>
              </w:rPr>
              <w:t xml:space="preserve"> / Adaptive </w:t>
            </w:r>
            <w:proofErr w:type="spellStart"/>
            <w:r>
              <w:rPr>
                <w:rFonts w:cs="Arial"/>
                <w:sz w:val="16"/>
                <w:szCs w:val="16"/>
              </w:rPr>
              <w:t>Drivebeam</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Updated to include </w:t>
            </w:r>
            <w:proofErr w:type="spellStart"/>
            <w:r>
              <w:rPr>
                <w:sz w:val="16"/>
                <w:szCs w:val="16"/>
              </w:rPr>
              <w:t>Adative</w:t>
            </w:r>
            <w:proofErr w:type="spellEnd"/>
            <w:r>
              <w:rPr>
                <w:sz w:val="16"/>
                <w:szCs w:val="16"/>
              </w:rPr>
              <w:t xml:space="preserve"> </w:t>
            </w:r>
            <w:proofErr w:type="spellStart"/>
            <w:r>
              <w:rPr>
                <w:sz w:val="16"/>
                <w:szCs w:val="16"/>
              </w:rPr>
              <w:t>Highbeam</w:t>
            </w:r>
            <w:proofErr w:type="spellEnd"/>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VS-SR-REQ-272030/A-Predictive Lighting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Settings for Predictive Lighting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VS-SR-REQ-272687/A-Global Unlock</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global unlock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VS-SR-REQ-272694/A-Intelligent Access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Intelligent Access locking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VS-FUN-REQ-272705/A-Air Suspension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Setting requirement for Air Suspension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VS-SR-REQ-272706/A-Air Suspension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Air Suspension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VS-FUN-REQ-272707/A-Auto Entry/Exit Height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Setting requirement for Auto Entry/Exit Height</w:t>
            </w:r>
          </w:p>
        </w:tc>
      </w:tr>
      <w:tr w:rsidR="00C53099" w:rsidTr="00C53099">
        <w:trPr>
          <w:trHeight w:val="187"/>
          <w:jc w:val="center"/>
        </w:trPr>
        <w:tc>
          <w:tcPr>
            <w:tcW w:w="1792" w:type="dxa"/>
            <w:tcBorders>
              <w:top w:val="nil"/>
              <w:left w:val="single" w:sz="6" w:space="0" w:color="auto"/>
              <w:bottom w:val="single" w:sz="6" w:space="0" w:color="auto"/>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VS-SR-REQ-272708/A-Auto Entry/Exit Height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Auto Entry/Exit Height</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r>
              <w:rPr>
                <w:rFonts w:cs="Arial"/>
                <w:b/>
                <w:sz w:val="16"/>
                <w:lang w:val="fr-FR"/>
              </w:rPr>
              <w:t>August 25,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b/>
                <w:sz w:val="16"/>
                <w:szCs w:val="16"/>
              </w:rPr>
            </w:pPr>
            <w:r>
              <w:rPr>
                <w:b/>
                <w:sz w:val="16"/>
                <w:szCs w:val="16"/>
              </w:rPr>
              <w:t>1.2</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VSv4-FRD-REQ-232097/E-Settings in the Infotainment </w:t>
            </w:r>
            <w:proofErr w:type="spellStart"/>
            <w:r>
              <w:rPr>
                <w:rFonts w:cs="Arial"/>
                <w:sz w:val="16"/>
                <w:szCs w:val="16"/>
              </w:rPr>
              <w:t>Centerstack</w:t>
            </w:r>
            <w:proofErr w:type="spellEnd"/>
            <w:r>
              <w:rPr>
                <w:rFonts w:cs="Arial"/>
                <w:sz w:val="16"/>
                <w:szCs w:val="16"/>
              </w:rPr>
              <w:t xml:space="preserve"> (Global - CGEA)</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changed name to settings in the </w:t>
            </w:r>
            <w:proofErr w:type="spellStart"/>
            <w:r>
              <w:rPr>
                <w:sz w:val="16"/>
                <w:szCs w:val="16"/>
              </w:rPr>
              <w:t>centerstack</w:t>
            </w:r>
            <w:proofErr w:type="spellEnd"/>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IIR-REQ-251250/D-Logical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Updated table to add </w:t>
            </w:r>
            <w:proofErr w:type="spellStart"/>
            <w:r>
              <w:rPr>
                <w:sz w:val="16"/>
                <w:szCs w:val="16"/>
              </w:rPr>
              <w:t>BttLeft_D_RqDrv</w:t>
            </w:r>
            <w:proofErr w:type="spellEnd"/>
            <w:r>
              <w:rPr>
                <w:sz w:val="16"/>
                <w:szCs w:val="16"/>
              </w:rPr>
              <w:t xml:space="preserve"> and </w:t>
            </w:r>
            <w:proofErr w:type="spellStart"/>
            <w:r>
              <w:rPr>
                <w:sz w:val="16"/>
                <w:szCs w:val="16"/>
              </w:rPr>
              <w:t>BttRight_D_RqDrv</w:t>
            </w:r>
            <w:proofErr w:type="spellEnd"/>
            <w:r>
              <w:rPr>
                <w:sz w:val="16"/>
                <w:szCs w:val="16"/>
              </w:rPr>
              <w:t xml:space="preserve"> for new BTT Lite feature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VS-IIR-REQ-243929/B-FBMP Interface requirements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to add BTT Lite MD's</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VS-FUN-REQ-234029/B-Park Aid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Per HMI team changed name from Rear Park Aid to Park Aid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VS-SR-REQ-234031/D-Park Aid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Per HMI changed name from Rear Park Aid to Park Aid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VS-FUN-REQ-273589/A-BTT Light (Blind Spot Trailer Tow)</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Need Function added for BTT Lite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VS-SR-REQ-273590/A-Active Trailer Setting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new BTT Lite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VS-SR-REQ-273689/A-Trailer Length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new BTT Lite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VS-SR-REQ-273980/A-Pop-up Trailer Set-up Request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new BTT Lite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VS-FUN-REQ-234059/B-Auto Engine OFF / 30min Max Idle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name per HMI group to 30 min max idle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VS-SR-REQ-234061/E-Auto Engine OFF / 30 min max idle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changed name to 30 min max idle from Auto Engine OFF per HMI group</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VS-SR-REQ-234339/D-Auto </w:t>
            </w:r>
            <w:proofErr w:type="spellStart"/>
            <w:r>
              <w:rPr>
                <w:rFonts w:cs="Arial"/>
                <w:sz w:val="16"/>
                <w:szCs w:val="16"/>
              </w:rPr>
              <w:t>Highbeam</w:t>
            </w:r>
            <w:proofErr w:type="spellEnd"/>
            <w:r>
              <w:rPr>
                <w:rFonts w:cs="Arial"/>
                <w:sz w:val="16"/>
                <w:szCs w:val="16"/>
              </w:rPr>
              <w:t xml:space="preserve"> / Adaptive </w:t>
            </w:r>
            <w:proofErr w:type="spellStart"/>
            <w:r>
              <w:rPr>
                <w:rFonts w:cs="Arial"/>
                <w:sz w:val="16"/>
                <w:szCs w:val="16"/>
              </w:rPr>
              <w:t>Drivebeam</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to add Glare Free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VS-FUN-REQ-273580/A-Passenger Airbag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Need function added for Passenger Airbag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VS-SR-REQ-273581/A-Passenger Airbag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new passenger airbag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VS-FUN-REQ-273582/A-Engine Start/Stop Speed Threshold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Need Function added for Engine Start/Stop Speed Threshold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VS-SR-REQ-273583/A-Engine Start/Stop Speed Threshold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new engine start/stop speed threshold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VS-FUN-REQ-274739/A-Tire Mobility Kit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Need function added for Tire Mobility</w:t>
            </w:r>
          </w:p>
        </w:tc>
      </w:tr>
      <w:tr w:rsidR="00C53099" w:rsidTr="00C53099">
        <w:trPr>
          <w:trHeight w:val="187"/>
          <w:jc w:val="center"/>
        </w:trPr>
        <w:tc>
          <w:tcPr>
            <w:tcW w:w="1792" w:type="dxa"/>
            <w:tcBorders>
              <w:top w:val="nil"/>
              <w:left w:val="single" w:sz="6" w:space="0" w:color="auto"/>
              <w:bottom w:val="single" w:sz="6" w:space="0" w:color="auto"/>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VS-SR-REQ-274740/A-Tire Mobility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tire mobility setting</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August 31,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1.3</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4"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IIR-REQ-251250/E-Logical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Updated to include SUMA module </w:t>
            </w:r>
            <w:proofErr w:type="spellStart"/>
            <w:r>
              <w:rPr>
                <w:sz w:val="16"/>
                <w:szCs w:val="16"/>
              </w:rPr>
              <w:t>Feature.St</w:t>
            </w:r>
            <w:proofErr w:type="spellEnd"/>
            <w:r>
              <w:rPr>
                <w:sz w:val="16"/>
                <w:szCs w:val="16"/>
              </w:rPr>
              <w:t xml:space="preserve"> message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VS-SR-REQ-273980/B-Pop-up Trailer Set-up Request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in an update regarding the BTT Lite pop-up</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VS-FUN-REQ-273582/B-Engine Start/Stop Speed Threshold (Auto Start/Stop Speed Threshold)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Name change per HMI group</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VS-SR-REQ-273583/B-Engine Start/Stop Speed Threshold (Auto </w:t>
            </w:r>
            <w:proofErr w:type="spellStart"/>
            <w:r>
              <w:rPr>
                <w:rFonts w:cs="Arial"/>
                <w:sz w:val="16"/>
                <w:szCs w:val="16"/>
              </w:rPr>
              <w:t>StartStop</w:t>
            </w:r>
            <w:proofErr w:type="spellEnd"/>
            <w:r>
              <w:rPr>
                <w:rFonts w:cs="Arial"/>
                <w:sz w:val="16"/>
                <w:szCs w:val="16"/>
              </w:rPr>
              <w:t xml:space="preserve"> Speed Threshold)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Name updated per HMI</w:t>
            </w:r>
          </w:p>
        </w:tc>
      </w:tr>
      <w:tr w:rsidR="00C53099" w:rsidTr="00C53099">
        <w:trPr>
          <w:trHeight w:val="187"/>
          <w:jc w:val="center"/>
        </w:trPr>
        <w:tc>
          <w:tcPr>
            <w:tcW w:w="1792" w:type="dxa"/>
            <w:tcBorders>
              <w:top w:val="nil"/>
              <w:left w:val="single" w:sz="6" w:space="0" w:color="auto"/>
              <w:bottom w:val="single" w:sz="6" w:space="0" w:color="auto"/>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VS-SR-REQ-274740/B-Tire Mobility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SYNC HMI screen number</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proofErr w:type="spellStart"/>
            <w:r>
              <w:rPr>
                <w:rFonts w:cs="Arial"/>
                <w:b/>
                <w:sz w:val="16"/>
                <w:lang w:val="fr-FR"/>
              </w:rPr>
              <w:t>September</w:t>
            </w:r>
            <w:proofErr w:type="spellEnd"/>
            <w:r>
              <w:rPr>
                <w:rFonts w:cs="Arial"/>
                <w:b/>
                <w:sz w:val="16"/>
                <w:lang w:val="fr-FR"/>
              </w:rPr>
              <w:t xml:space="preserve"> 12, 2017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b/>
                <w:sz w:val="16"/>
                <w:szCs w:val="16"/>
              </w:rPr>
            </w:pPr>
            <w:r>
              <w:rPr>
                <w:b/>
                <w:sz w:val="16"/>
                <w:szCs w:val="16"/>
              </w:rPr>
              <w:t>1.4</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VS-SR-REQ-233914/D-Enable/Disable Speed Warning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for Speed Limit Information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VS-FUN-REQ-272504/B-Speed Limit Information / Speed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name to include Speed Sign Recognition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lang w:val="de-DE"/>
              </w:rPr>
            </w:pPr>
            <w:r>
              <w:rPr>
                <w:rFonts w:cs="Arial"/>
                <w:sz w:val="16"/>
                <w:szCs w:val="16"/>
                <w:lang w:val="de-DE"/>
              </w:rPr>
              <w:t>VS-SR-REQ-239164/D-Tow Haul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Tow Haul SYNC screen ID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VS-SR-REQ-234232/D-Easy Entry / Easy Exit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SYNC Screen HMI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VS-SR-REQ-238327/C-Power Running Board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the SYNC screen HMI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VS-SR-REQ-272708/B-Auto Entry/Exit Height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SYNC screen HMI number</w:t>
            </w:r>
          </w:p>
        </w:tc>
      </w:tr>
      <w:tr w:rsidR="00C53099" w:rsidTr="00C53099">
        <w:trPr>
          <w:trHeight w:val="187"/>
          <w:jc w:val="center"/>
        </w:trPr>
        <w:tc>
          <w:tcPr>
            <w:tcW w:w="1792" w:type="dxa"/>
            <w:tcBorders>
              <w:top w:val="nil"/>
              <w:left w:val="single" w:sz="6" w:space="0" w:color="auto"/>
              <w:bottom w:val="single" w:sz="6" w:space="0" w:color="auto"/>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lang w:val="de-DE"/>
              </w:rPr>
            </w:pPr>
            <w:r>
              <w:rPr>
                <w:rFonts w:cs="Arial"/>
                <w:sz w:val="16"/>
                <w:szCs w:val="16"/>
                <w:lang w:val="de-DE"/>
              </w:rPr>
              <w:t>VS-SR-REQ-273581/B-Passenger Airbag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encoding for Passenger Airbag gray out</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proofErr w:type="spellStart"/>
            <w:r>
              <w:rPr>
                <w:rFonts w:cs="Arial"/>
                <w:b/>
                <w:sz w:val="16"/>
                <w:lang w:val="fr-FR"/>
              </w:rPr>
              <w:t>September</w:t>
            </w:r>
            <w:proofErr w:type="spellEnd"/>
            <w:r>
              <w:rPr>
                <w:rFonts w:cs="Arial"/>
                <w:b/>
                <w:sz w:val="16"/>
                <w:lang w:val="fr-FR"/>
              </w:rPr>
              <w:t xml:space="preserve"> 27, 2017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b/>
                <w:sz w:val="16"/>
                <w:szCs w:val="16"/>
              </w:rPr>
            </w:pPr>
            <w:r>
              <w:rPr>
                <w:b/>
                <w:sz w:val="16"/>
                <w:szCs w:val="16"/>
              </w:rPr>
              <w:t>1.5</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STR-389746/I-Interface Requirements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MD's</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 xml:space="preserve">VS-IIR-REQ-243929/C-FBMP Interface </w:t>
            </w:r>
            <w:proofErr w:type="spellStart"/>
            <w:r>
              <w:rPr>
                <w:rFonts w:cs="Arial"/>
                <w:sz w:val="16"/>
                <w:szCs w:val="16"/>
                <w:lang w:val="fr-FR"/>
              </w:rPr>
              <w:t>requirements</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MD's</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MD-REQ-243934/B-</w:t>
            </w:r>
            <w:proofErr w:type="spellStart"/>
            <w:r>
              <w:rPr>
                <w:rFonts w:cs="Arial"/>
                <w:sz w:val="16"/>
                <w:szCs w:val="16"/>
                <w:lang w:val="fr-FR"/>
              </w:rPr>
              <w:t>Disp_Miles_Kilometers.St</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Clarification only</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MD-REQ-276458/A-</w:t>
            </w:r>
            <w:proofErr w:type="spellStart"/>
            <w:r>
              <w:rPr>
                <w:rFonts w:cs="Arial"/>
                <w:sz w:val="16"/>
                <w:szCs w:val="16"/>
                <w:lang w:val="fr-FR"/>
              </w:rPr>
              <w:t>Vehicle_Speed.St</w:t>
            </w:r>
            <w:proofErr w:type="spellEnd"/>
            <w:r>
              <w:rPr>
                <w:rFonts w:cs="Arial"/>
                <w:sz w:val="16"/>
                <w:szCs w:val="16"/>
                <w:lang w:val="fr-FR"/>
              </w:rPr>
              <w: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created MD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MD-REQ-276458/B-</w:t>
            </w:r>
            <w:proofErr w:type="spellStart"/>
            <w:r>
              <w:rPr>
                <w:rFonts w:cs="Arial"/>
                <w:sz w:val="16"/>
                <w:szCs w:val="16"/>
                <w:lang w:val="fr-FR"/>
              </w:rPr>
              <w:t>Vehicle_Speed.St</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MD clarification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MD-REQ-276459/A-</w:t>
            </w:r>
            <w:proofErr w:type="spellStart"/>
            <w:r>
              <w:rPr>
                <w:rFonts w:cs="Arial"/>
                <w:sz w:val="16"/>
                <w:szCs w:val="16"/>
                <w:lang w:val="fr-FR"/>
              </w:rPr>
              <w:t>Vehicle_Speed_QF</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created MD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lang w:val="fr-FR"/>
              </w:rPr>
            </w:pPr>
            <w:r>
              <w:rPr>
                <w:rFonts w:cs="Arial"/>
                <w:sz w:val="16"/>
                <w:szCs w:val="16"/>
                <w:lang w:val="fr-FR"/>
              </w:rPr>
              <w:t>MD-REQ-239857/B-</w:t>
            </w:r>
            <w:proofErr w:type="spellStart"/>
            <w:r>
              <w:rPr>
                <w:rFonts w:cs="Arial"/>
                <w:sz w:val="16"/>
                <w:szCs w:val="16"/>
                <w:lang w:val="fr-FR"/>
              </w:rPr>
              <w:t>TsrVlUnitMsgTxt_D_Rq</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clarification</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MD-REQ-276700/A-</w:t>
            </w:r>
            <w:proofErr w:type="spellStart"/>
            <w:r>
              <w:rPr>
                <w:rFonts w:cs="Arial"/>
                <w:sz w:val="16"/>
                <w:szCs w:val="16"/>
                <w:lang w:val="fr-FR"/>
              </w:rPr>
              <w:t>IaccLamp_D_Rq</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MD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MD-REQ-276704/A-</w:t>
            </w:r>
            <w:proofErr w:type="spellStart"/>
            <w:r>
              <w:rPr>
                <w:rFonts w:cs="Arial"/>
                <w:sz w:val="16"/>
                <w:szCs w:val="16"/>
                <w:lang w:val="fr-FR"/>
              </w:rPr>
              <w:t>SLMde_D_Rqdsply</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MD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MD-REQ-276706/A-</w:t>
            </w:r>
            <w:proofErr w:type="spellStart"/>
            <w:r>
              <w:rPr>
                <w:rFonts w:cs="Arial"/>
                <w:sz w:val="16"/>
                <w:szCs w:val="16"/>
                <w:lang w:val="fr-FR"/>
              </w:rPr>
              <w:t>Aslicondsply_D_Rq</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MD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MD-REQ-274072/B-</w:t>
            </w:r>
            <w:proofErr w:type="spellStart"/>
            <w:r>
              <w:rPr>
                <w:rFonts w:cs="Arial"/>
                <w:sz w:val="16"/>
                <w:szCs w:val="16"/>
                <w:lang w:val="fr-FR"/>
              </w:rPr>
              <w:t>BTTLeft_D_RqDrv</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Removed FID in title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MD-REQ-274073/B-</w:t>
            </w:r>
            <w:proofErr w:type="spellStart"/>
            <w:r>
              <w:rPr>
                <w:rFonts w:cs="Arial"/>
                <w:sz w:val="16"/>
                <w:szCs w:val="16"/>
                <w:lang w:val="fr-FR"/>
              </w:rPr>
              <w:t>BTTRight_D_RqDrv</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Removed FID in title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IIR-REQ-251250/F-</w:t>
            </w:r>
            <w:proofErr w:type="spellStart"/>
            <w:r>
              <w:rPr>
                <w:rFonts w:cs="Arial"/>
                <w:sz w:val="16"/>
                <w:szCs w:val="16"/>
                <w:lang w:val="fr-FR"/>
              </w:rPr>
              <w:t>Logical</w:t>
            </w:r>
            <w:proofErr w:type="spellEnd"/>
            <w:r>
              <w:rPr>
                <w:rFonts w:cs="Arial"/>
                <w:sz w:val="16"/>
                <w:szCs w:val="16"/>
                <w:lang w:val="fr-FR"/>
              </w:rPr>
              <w:t xml:space="preserve"> Signal to HS3 CAN dB signal </w:t>
            </w:r>
            <w:proofErr w:type="spellStart"/>
            <w:r>
              <w:rPr>
                <w:rFonts w:cs="Arial"/>
                <w:sz w:val="16"/>
                <w:szCs w:val="16"/>
                <w:lang w:val="fr-FR"/>
              </w:rPr>
              <w:t>name</w:t>
            </w:r>
            <w:proofErr w:type="spellEnd"/>
            <w:r>
              <w:rPr>
                <w:rFonts w:cs="Arial"/>
                <w:sz w:val="16"/>
                <w:szCs w:val="16"/>
                <w:lang w:val="fr-FR"/>
              </w:rPr>
              <w:t xml:space="preserv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table with Vehicle Speed CAN signals</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VS-FUN-REQ-234230/B-</w:t>
            </w:r>
            <w:proofErr w:type="spellStart"/>
            <w:r>
              <w:rPr>
                <w:rFonts w:cs="Arial"/>
                <w:sz w:val="16"/>
                <w:szCs w:val="16"/>
                <w:lang w:val="fr-FR"/>
              </w:rPr>
              <w:t>Easy</w:t>
            </w:r>
            <w:proofErr w:type="spellEnd"/>
            <w:r>
              <w:rPr>
                <w:rFonts w:cs="Arial"/>
                <w:sz w:val="16"/>
                <w:szCs w:val="16"/>
                <w:lang w:val="fr-FR"/>
              </w:rPr>
              <w:t xml:space="preserve"> Entry / </w:t>
            </w:r>
            <w:proofErr w:type="spellStart"/>
            <w:r>
              <w:rPr>
                <w:rFonts w:cs="Arial"/>
                <w:sz w:val="16"/>
                <w:szCs w:val="16"/>
                <w:lang w:val="fr-FR"/>
              </w:rPr>
              <w:t>Easy</w:t>
            </w:r>
            <w:proofErr w:type="spellEnd"/>
            <w:r>
              <w:rPr>
                <w:rFonts w:cs="Arial"/>
                <w:sz w:val="16"/>
                <w:szCs w:val="16"/>
                <w:lang w:val="fr-FR"/>
              </w:rPr>
              <w:t xml:space="preserve"> Exit (Seat </w:t>
            </w:r>
            <w:proofErr w:type="spellStart"/>
            <w:r>
              <w:rPr>
                <w:rFonts w:cs="Arial"/>
                <w:sz w:val="16"/>
                <w:szCs w:val="16"/>
                <w:lang w:val="fr-FR"/>
              </w:rPr>
              <w:t>Adjustment</w:t>
            </w:r>
            <w:proofErr w:type="spellEnd"/>
            <w:r>
              <w:rPr>
                <w:rFonts w:cs="Arial"/>
                <w:sz w:val="16"/>
                <w:szCs w:val="16"/>
                <w:lang w:val="fr-FR"/>
              </w:rPr>
              <w: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name to Seat Adjustment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VS-SR-REQ-234232/E-</w:t>
            </w:r>
            <w:proofErr w:type="spellStart"/>
            <w:r>
              <w:rPr>
                <w:rFonts w:cs="Arial"/>
                <w:sz w:val="16"/>
                <w:szCs w:val="16"/>
                <w:lang w:val="fr-FR"/>
              </w:rPr>
              <w:t>Easy</w:t>
            </w:r>
            <w:proofErr w:type="spellEnd"/>
            <w:r>
              <w:rPr>
                <w:rFonts w:cs="Arial"/>
                <w:sz w:val="16"/>
                <w:szCs w:val="16"/>
                <w:lang w:val="fr-FR"/>
              </w:rPr>
              <w:t xml:space="preserve"> Entry / </w:t>
            </w:r>
            <w:proofErr w:type="spellStart"/>
            <w:r>
              <w:rPr>
                <w:rFonts w:cs="Arial"/>
                <w:sz w:val="16"/>
                <w:szCs w:val="16"/>
                <w:lang w:val="fr-FR"/>
              </w:rPr>
              <w:t>Easy</w:t>
            </w:r>
            <w:proofErr w:type="spellEnd"/>
            <w:r>
              <w:rPr>
                <w:rFonts w:cs="Arial"/>
                <w:sz w:val="16"/>
                <w:szCs w:val="16"/>
                <w:lang w:val="fr-FR"/>
              </w:rPr>
              <w:t xml:space="preserve"> Exit (Seat </w:t>
            </w:r>
            <w:proofErr w:type="spellStart"/>
            <w:r>
              <w:rPr>
                <w:rFonts w:cs="Arial"/>
                <w:sz w:val="16"/>
                <w:szCs w:val="16"/>
                <w:lang w:val="fr-FR"/>
              </w:rPr>
              <w:t>Adjustment</w:t>
            </w:r>
            <w:proofErr w:type="spellEnd"/>
            <w:r>
              <w:rPr>
                <w:rFonts w:cs="Arial"/>
                <w:sz w:val="16"/>
                <w:szCs w:val="16"/>
                <w:lang w:val="fr-FR"/>
              </w:rPr>
              <w: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 name to seat adjustment and SYNC wireframe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 xml:space="preserve">VS-FUN-REQ-272707/B-Auto Entry/Exit </w:t>
            </w:r>
            <w:proofErr w:type="spellStart"/>
            <w:r>
              <w:rPr>
                <w:rFonts w:cs="Arial"/>
                <w:sz w:val="16"/>
                <w:szCs w:val="16"/>
                <w:lang w:val="fr-FR"/>
              </w:rPr>
              <w:t>Height</w:t>
            </w:r>
            <w:proofErr w:type="spellEnd"/>
            <w:r>
              <w:rPr>
                <w:rFonts w:cs="Arial"/>
                <w:sz w:val="16"/>
                <w:szCs w:val="16"/>
                <w:lang w:val="fr-FR"/>
              </w:rPr>
              <w:t xml:space="preserve"> (</w:t>
            </w:r>
            <w:proofErr w:type="spellStart"/>
            <w:r>
              <w:rPr>
                <w:rFonts w:cs="Arial"/>
                <w:sz w:val="16"/>
                <w:szCs w:val="16"/>
                <w:lang w:val="fr-FR"/>
              </w:rPr>
              <w:t>Easy</w:t>
            </w:r>
            <w:proofErr w:type="spellEnd"/>
            <w:r>
              <w:rPr>
                <w:rFonts w:cs="Arial"/>
                <w:sz w:val="16"/>
                <w:szCs w:val="16"/>
                <w:lang w:val="fr-FR"/>
              </w:rPr>
              <w:t xml:space="preserve"> Access </w:t>
            </w:r>
            <w:proofErr w:type="spellStart"/>
            <w:r>
              <w:rPr>
                <w:rFonts w:cs="Arial"/>
                <w:sz w:val="16"/>
                <w:szCs w:val="16"/>
                <w:lang w:val="fr-FR"/>
              </w:rPr>
              <w:t>Height</w:t>
            </w:r>
            <w:proofErr w:type="spellEnd"/>
            <w:r>
              <w:rPr>
                <w:rFonts w:cs="Arial"/>
                <w:sz w:val="16"/>
                <w:szCs w:val="16"/>
                <w:lang w:val="fr-FR"/>
              </w:rPr>
              <w: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name to easy access height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VS-SR-REQ-272708/</w:t>
            </w:r>
            <w:proofErr w:type="spellStart"/>
            <w:r>
              <w:rPr>
                <w:rFonts w:cs="Arial"/>
                <w:sz w:val="16"/>
                <w:szCs w:val="16"/>
                <w:lang w:val="fr-FR"/>
              </w:rPr>
              <w:t>C-Auto</w:t>
            </w:r>
            <w:proofErr w:type="spellEnd"/>
            <w:r>
              <w:rPr>
                <w:rFonts w:cs="Arial"/>
                <w:sz w:val="16"/>
                <w:szCs w:val="16"/>
                <w:lang w:val="fr-FR"/>
              </w:rPr>
              <w:t xml:space="preserve"> Entry/Exit </w:t>
            </w:r>
            <w:proofErr w:type="spellStart"/>
            <w:r>
              <w:rPr>
                <w:rFonts w:cs="Arial"/>
                <w:sz w:val="16"/>
                <w:szCs w:val="16"/>
                <w:lang w:val="fr-FR"/>
              </w:rPr>
              <w:t>Height</w:t>
            </w:r>
            <w:proofErr w:type="spellEnd"/>
            <w:r>
              <w:rPr>
                <w:rFonts w:cs="Arial"/>
                <w:sz w:val="16"/>
                <w:szCs w:val="16"/>
                <w:lang w:val="fr-FR"/>
              </w:rPr>
              <w:t xml:space="preserve"> (</w:t>
            </w:r>
            <w:proofErr w:type="spellStart"/>
            <w:r>
              <w:rPr>
                <w:rFonts w:cs="Arial"/>
                <w:sz w:val="16"/>
                <w:szCs w:val="16"/>
                <w:lang w:val="fr-FR"/>
              </w:rPr>
              <w:t>Easy</w:t>
            </w:r>
            <w:proofErr w:type="spellEnd"/>
            <w:r>
              <w:rPr>
                <w:rFonts w:cs="Arial"/>
                <w:sz w:val="16"/>
                <w:szCs w:val="16"/>
                <w:lang w:val="fr-FR"/>
              </w:rPr>
              <w:t xml:space="preserve"> Access </w:t>
            </w:r>
            <w:proofErr w:type="spellStart"/>
            <w:r>
              <w:rPr>
                <w:rFonts w:cs="Arial"/>
                <w:sz w:val="16"/>
                <w:szCs w:val="16"/>
                <w:lang w:val="fr-FR"/>
              </w:rPr>
              <w:t>Height</w:t>
            </w:r>
            <w:proofErr w:type="spellEnd"/>
            <w:r>
              <w:rPr>
                <w:rFonts w:cs="Arial"/>
                <w:sz w:val="16"/>
                <w:szCs w:val="16"/>
                <w:lang w:val="fr-FR"/>
              </w:rPr>
              <w: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 name to Easy Access Height and wireframe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 xml:space="preserve">VS-FUN-REQ-276182/A-Cargo </w:t>
            </w:r>
            <w:proofErr w:type="spellStart"/>
            <w:r>
              <w:rPr>
                <w:rFonts w:cs="Arial"/>
                <w:sz w:val="16"/>
                <w:szCs w:val="16"/>
                <w:lang w:val="fr-FR"/>
              </w:rPr>
              <w:t>Loading</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Setting requirement for Cargo Loading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 xml:space="preserve">VS-SR-REQ-276183/A-Cargo </w:t>
            </w:r>
            <w:proofErr w:type="spellStart"/>
            <w:r>
              <w:rPr>
                <w:rFonts w:cs="Arial"/>
                <w:sz w:val="16"/>
                <w:szCs w:val="16"/>
                <w:lang w:val="fr-FR"/>
              </w:rPr>
              <w:t>Loading</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New requirement for Cargo Loading setting</w:t>
            </w:r>
          </w:p>
        </w:tc>
      </w:tr>
      <w:tr w:rsidR="00C53099" w:rsidTr="00C53099">
        <w:trPr>
          <w:trHeight w:val="187"/>
          <w:jc w:val="center"/>
        </w:trPr>
        <w:tc>
          <w:tcPr>
            <w:tcW w:w="1792" w:type="dxa"/>
            <w:tcBorders>
              <w:top w:val="nil"/>
              <w:left w:val="single" w:sz="6" w:space="0" w:color="auto"/>
              <w:bottom w:val="single" w:sz="6" w:space="0" w:color="auto"/>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lang w:val="fr-FR"/>
              </w:rPr>
              <w:t>VS-SR-REQ-272706/B-Air Suspension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name to air suspension height</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proofErr w:type="spellStart"/>
            <w:r>
              <w:rPr>
                <w:rFonts w:cs="Arial"/>
                <w:b/>
                <w:sz w:val="16"/>
                <w:lang w:val="fr-FR"/>
              </w:rPr>
              <w:t>October</w:t>
            </w:r>
            <w:proofErr w:type="spellEnd"/>
            <w:r>
              <w:rPr>
                <w:rFonts w:cs="Arial"/>
                <w:b/>
                <w:sz w:val="16"/>
                <w:lang w:val="fr-FR"/>
              </w:rPr>
              <w:t xml:space="preserve"> 27, 2017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b/>
                <w:sz w:val="16"/>
                <w:szCs w:val="16"/>
              </w:rPr>
            </w:pPr>
            <w:r>
              <w:rPr>
                <w:b/>
                <w:sz w:val="16"/>
                <w:szCs w:val="16"/>
              </w:rPr>
              <w:t>1.6</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b/>
                <w:sz w:val="16"/>
                <w:szCs w:val="16"/>
              </w:rPr>
            </w:pPr>
          </w:p>
        </w:tc>
      </w:tr>
      <w:tr w:rsidR="00C53099" w:rsidTr="00C53099">
        <w:trPr>
          <w:trHeight w:val="187"/>
          <w:jc w:val="center"/>
        </w:trPr>
        <w:tc>
          <w:tcPr>
            <w:tcW w:w="1792" w:type="dxa"/>
            <w:vMerge w:val="restart"/>
            <w:tcBorders>
              <w:top w:val="single" w:sz="4" w:space="0" w:color="auto"/>
              <w:left w:val="single" w:sz="6" w:space="0" w:color="auto"/>
              <w:bottom w:val="single" w:sz="4" w:space="0" w:color="auto"/>
              <w:right w:val="single" w:sz="6" w:space="0" w:color="auto"/>
            </w:tcBorders>
            <w:vAlign w:val="center"/>
          </w:tcPr>
          <w:p w:rsidR="00C53099" w:rsidRDefault="00C53099">
            <w:pPr>
              <w:spacing w:line="276" w:lineRule="auto"/>
              <w:rPr>
                <w:rFonts w:cs="Arial"/>
                <w:b/>
                <w:sz w:val="16"/>
              </w:rPr>
            </w:pPr>
          </w:p>
          <w:p w:rsidR="00C53099" w:rsidRDefault="00C53099">
            <w:pPr>
              <w:spacing w:line="276" w:lineRule="auto"/>
              <w:rPr>
                <w:rFonts w:cs="Arial"/>
                <w:b/>
                <w:sz w:val="16"/>
              </w:rPr>
            </w:pPr>
          </w:p>
          <w:p w:rsidR="00C53099" w:rsidRDefault="00C53099">
            <w:pPr>
              <w:spacing w:line="276" w:lineRule="auto"/>
              <w:rPr>
                <w:rFonts w:cs="Arial"/>
                <w:b/>
                <w:sz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lang w:val="fr-FR"/>
              </w:rPr>
            </w:pPr>
            <w:r>
              <w:rPr>
                <w:rFonts w:cs="Arial"/>
                <w:sz w:val="16"/>
                <w:szCs w:val="16"/>
                <w:lang w:val="fr-FR"/>
              </w:rPr>
              <w:t xml:space="preserve">VSv4-FRD-REQ-232097/F-Settings in the </w:t>
            </w:r>
            <w:proofErr w:type="spellStart"/>
            <w:r>
              <w:rPr>
                <w:rFonts w:cs="Arial"/>
                <w:sz w:val="16"/>
                <w:szCs w:val="16"/>
                <w:lang w:val="fr-FR"/>
              </w:rPr>
              <w:t>Infotainment</w:t>
            </w:r>
            <w:proofErr w:type="spellEnd"/>
            <w:r>
              <w:rPr>
                <w:rFonts w:cs="Arial"/>
                <w:sz w:val="16"/>
                <w:szCs w:val="16"/>
                <w:lang w:val="fr-FR"/>
              </w:rPr>
              <w:t xml:space="preserve"> </w:t>
            </w:r>
            <w:proofErr w:type="spellStart"/>
            <w:r>
              <w:rPr>
                <w:rFonts w:cs="Arial"/>
                <w:sz w:val="16"/>
                <w:szCs w:val="16"/>
                <w:lang w:val="fr-FR"/>
              </w:rPr>
              <w:t>Centerstack</w:t>
            </w:r>
            <w:proofErr w:type="spellEnd"/>
            <w:r>
              <w:rPr>
                <w:rFonts w:cs="Arial"/>
                <w:sz w:val="16"/>
                <w:szCs w:val="16"/>
                <w:lang w:val="fr-FR"/>
              </w:rPr>
              <w:t xml:space="preserve"> - Common </w:t>
            </w:r>
            <w:proofErr w:type="spellStart"/>
            <w:r>
              <w:rPr>
                <w:rFonts w:cs="Arial"/>
                <w:sz w:val="16"/>
                <w:szCs w:val="16"/>
                <w:lang w:val="fr-FR"/>
              </w:rPr>
              <w:t>Spec</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no content change just called Common Spec</w:t>
            </w:r>
          </w:p>
        </w:tc>
      </w:tr>
      <w:tr w:rsidR="00C53099" w:rsidTr="00C53099">
        <w:trPr>
          <w:trHeight w:val="187"/>
          <w:jc w:val="center"/>
        </w:trPr>
        <w:tc>
          <w:tcPr>
            <w:tcW w:w="1792" w:type="dxa"/>
            <w:vMerge/>
            <w:tcBorders>
              <w:top w:val="single" w:sz="4" w:space="0" w:color="auto"/>
              <w:left w:val="single" w:sz="6" w:space="0" w:color="auto"/>
              <w:bottom w:val="single" w:sz="4" w:space="0" w:color="auto"/>
              <w:right w:val="single" w:sz="6" w:space="0" w:color="auto"/>
            </w:tcBorders>
            <w:vAlign w:val="center"/>
            <w:hideMark/>
          </w:tcPr>
          <w:p w:rsidR="00C53099" w:rsidRDefault="00C53099">
            <w:pPr>
              <w:spacing w:line="256" w:lineRule="auto"/>
              <w:rPr>
                <w:rFonts w:cs="Arial"/>
                <w:b/>
                <w:sz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lang w:val="fr-FR"/>
              </w:rPr>
            </w:pPr>
            <w:r>
              <w:rPr>
                <w:rFonts w:cs="Arial"/>
                <w:sz w:val="16"/>
                <w:szCs w:val="16"/>
                <w:lang w:val="fr-FR"/>
              </w:rPr>
              <w:t>VS-SR-REQ-239158/E-Traction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requirement in reference to Advance Trac</w:t>
            </w:r>
          </w:p>
        </w:tc>
      </w:tr>
      <w:tr w:rsidR="00C53099" w:rsidTr="00C53099">
        <w:trPr>
          <w:trHeight w:val="187"/>
          <w:jc w:val="center"/>
        </w:trPr>
        <w:tc>
          <w:tcPr>
            <w:tcW w:w="1792" w:type="dxa"/>
            <w:vMerge/>
            <w:tcBorders>
              <w:top w:val="single" w:sz="4" w:space="0" w:color="auto"/>
              <w:left w:val="single" w:sz="6" w:space="0" w:color="auto"/>
              <w:bottom w:val="single" w:sz="4" w:space="0" w:color="auto"/>
              <w:right w:val="single" w:sz="6" w:space="0" w:color="auto"/>
            </w:tcBorders>
            <w:vAlign w:val="center"/>
            <w:hideMark/>
          </w:tcPr>
          <w:p w:rsidR="00C53099" w:rsidRDefault="00C53099">
            <w:pPr>
              <w:spacing w:line="256" w:lineRule="auto"/>
              <w:rPr>
                <w:rFonts w:cs="Arial"/>
                <w:b/>
                <w:sz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lang w:val="fr-FR"/>
              </w:rPr>
            </w:pPr>
            <w:r>
              <w:rPr>
                <w:rFonts w:cs="Arial"/>
                <w:sz w:val="16"/>
                <w:szCs w:val="16"/>
                <w:lang w:val="fr-FR"/>
              </w:rPr>
              <w:t>VS-SR-REQ-273581/C-Passenger Airbag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passenger airbag wireframe number</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proofErr w:type="spellStart"/>
            <w:r>
              <w:rPr>
                <w:rFonts w:cs="Arial"/>
                <w:b/>
                <w:sz w:val="16"/>
                <w:lang w:val="fr-FR"/>
              </w:rPr>
              <w:t>December</w:t>
            </w:r>
            <w:proofErr w:type="spellEnd"/>
            <w:r>
              <w:rPr>
                <w:rFonts w:cs="Arial"/>
                <w:b/>
                <w:sz w:val="16"/>
                <w:lang w:val="fr-FR"/>
              </w:rPr>
              <w:t xml:space="preserve"> 14, 2017</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b/>
                <w:sz w:val="16"/>
                <w:szCs w:val="16"/>
              </w:rPr>
            </w:pPr>
            <w:r>
              <w:rPr>
                <w:b/>
                <w:sz w:val="16"/>
                <w:szCs w:val="16"/>
              </w:rPr>
              <w:t>1.7</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VS-SR-REQ-232245/G-Cruise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settings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VS-SR-REQ-232285/F-Lane Keeping Mode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VS-SR-REQ-233578/E-Lane Keeping Intensity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VS-SR-REQ-233579/E-Lane Keeping Sensitivity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VS-SR-REQ-271525/B-Lane Keeping Aid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VS-SR-REQ-271526/B-Lane Keeping Alert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Settings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VS-SR-REQ-239185/F-Pre-Collision Assist function - Enable / Disable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VS-SR-REQ-233575/G-Active Braking - Pre-Collision Assist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FCW Active Braking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VS-SR-REQ-233577/I-Warning Sensitivity - Pre-Collision Assist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Added FCW Alert </w:t>
            </w:r>
            <w:proofErr w:type="spellStart"/>
            <w:r>
              <w:rPr>
                <w:sz w:val="16"/>
                <w:szCs w:val="16"/>
              </w:rPr>
              <w:t>Sensitivy</w:t>
            </w:r>
            <w:proofErr w:type="spellEnd"/>
            <w:r>
              <w:rPr>
                <w:sz w:val="16"/>
                <w:szCs w:val="16"/>
              </w:rPr>
              <w:t xml:space="preserve">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VS-SR-REQ-233812/E-Enable/Disable Traffic Sign Recognition / Speed Limit Information Feature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active traffic sign recognition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VS-SR-REQ-233914/E-Enable/Disable Speed Warning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HMI Setting ID for activate speed warning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VS-SR-REQ-233813/D-Enable/Disable Speed Warning Chime - Traffic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added HMI Setting </w:t>
            </w:r>
            <w:proofErr w:type="gramStart"/>
            <w:r>
              <w:rPr>
                <w:sz w:val="16"/>
                <w:szCs w:val="16"/>
              </w:rPr>
              <w:t>ID  for</w:t>
            </w:r>
            <w:proofErr w:type="gramEnd"/>
            <w:r>
              <w:rPr>
                <w:sz w:val="16"/>
                <w:szCs w:val="16"/>
              </w:rPr>
              <w:t xml:space="preserve"> Over Speed Chime TSR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VS-SR-REQ-233862/I-Less Than Warning Threshold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VS-SR-REQ-233867/I-Greater than Warning Threshold - Traffic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TSR greater than warning threshold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VS-SR-REQ-233944/E-Blindspot Detection (vehicle - non-trailer)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blind spot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VS-SR-REQ-233948/D-Cross Traffic Alert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to Cross Traffic Alert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VS-SR-REQ-233951/D-Wrong Way Alert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Wrong Way Alert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VS-SR-REQ-234015/D-Driver Alert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Driver Alert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VS-SR-REQ-234028/D-Trailer Sway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HMI Setting ID for Trailer Sway setting</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VS-SR-REQ-234031/E-Park Aid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to Park Aid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VS-SR-REQ-239158/F-Traction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VS-SR-REQ-239160/C-Hill Decent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VS-SR-REQ-234005/D-Hill Start Assist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Hill Start Assist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VS-SR-REQ-239164/E-Tow Haul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VS-SR-REQ-272333/B-Grade Assist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created HMI Setting ID for Grade Assist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VS-SR-REQ-273590/B-Active Trailer Setting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BTT Active Trailer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VS-SR-REQ-273689/B-Trailer Length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HMI Setting ID for BTT Lite Trailer Length</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VS-SR-REQ-273583/C-Engine Start/Stop Speed Threshold (Auto </w:t>
            </w:r>
            <w:proofErr w:type="spellStart"/>
            <w:r>
              <w:rPr>
                <w:rFonts w:cs="Arial"/>
                <w:sz w:val="16"/>
                <w:szCs w:val="16"/>
              </w:rPr>
              <w:t>StartStop</w:t>
            </w:r>
            <w:proofErr w:type="spellEnd"/>
            <w:r>
              <w:rPr>
                <w:rFonts w:cs="Arial"/>
                <w:sz w:val="16"/>
                <w:szCs w:val="16"/>
              </w:rPr>
              <w:t xml:space="preserve"> Speed Threshold)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VS-SR-REQ-280535/D-Handling in Drive / Drive Control manual transmission / Driver Select Transmission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HMI team changed wireframe numbers so updated with new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VS-SR-REQ-281380/B-Handling in Sport - Drive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 wire frame number since SYNC team changed the numbers</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VS-SR-REQ-281381/B-Performance in Sport - Drive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VS-SR-REQ-280533/B-Steering in Drive / Steering with Manual Transmission - Adaptive Steering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SYNC HMI number since SYNC HMI team changed the wireframe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VS-SR-REQ-280548/B-Steering in Sport - Adaptive Steering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SYNC HMI numbers since SYNC HMI team changed the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VS-SR-REQ-280549/B-Adaptive Steering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SYNC HMI numbers since HMI team changed their numbers</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VS-SR-REQ-234035/E-Tire Pressure Unit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VS-SR-REQ-234039/J-Measure Units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added HMI </w:t>
            </w:r>
            <w:proofErr w:type="spellStart"/>
            <w:r>
              <w:rPr>
                <w:sz w:val="16"/>
                <w:szCs w:val="16"/>
              </w:rPr>
              <w:t>setttings</w:t>
            </w:r>
            <w:proofErr w:type="spellEnd"/>
            <w:r>
              <w:rPr>
                <w:sz w:val="16"/>
                <w:szCs w:val="16"/>
              </w:rPr>
              <w:t xml:space="preserve">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VS-SR-REQ-234061/F-Auto Engine OFF / 30 min max idle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30 min max idle</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VS-SR-REQ-234235/D-Park Lock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VS-SR-REQ-234238/D-Silent Mode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VS-SR-REQ-234285/D-Ask on Exit - Alarm</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VS-SR-REQ-234286/C-Sensor Set - Alarm</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VS-SR-REQ-234289/C-Park Slot - Chimes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VS-SR-REQ-234290/C-Information - Chimes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VS-SR-REQ-234312/G-Climate Control (Heater / AC) - Remote Start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VS-SR-REQ-234313/G-Seats and Steering Wheel - Remote Start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VS-SR-REQ-234316/E-Duration - Remote Start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Settings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VS-SR-REQ-234319/C-Global Window Open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VS-SR-REQ-234320/C-Global Window Close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VS-SR-REQ-234331/C-Courtesy Wiper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VS-SR-REQ-234332/C-Rain Sensing Wipers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VS-SR-REQ-234333/C-Reverse Wipers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VS-SR-REQ-234336/C-Power Liftgate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VS-SR-REQ-234339/E-Auto </w:t>
            </w:r>
            <w:proofErr w:type="spellStart"/>
            <w:r>
              <w:rPr>
                <w:rFonts w:cs="Arial"/>
                <w:sz w:val="16"/>
                <w:szCs w:val="16"/>
              </w:rPr>
              <w:t>Highbeam</w:t>
            </w:r>
            <w:proofErr w:type="spellEnd"/>
            <w:r>
              <w:rPr>
                <w:rFonts w:cs="Arial"/>
                <w:sz w:val="16"/>
                <w:szCs w:val="16"/>
              </w:rPr>
              <w:t xml:space="preserve"> / Adaptive </w:t>
            </w:r>
            <w:proofErr w:type="spellStart"/>
            <w:r>
              <w:rPr>
                <w:rFonts w:cs="Arial"/>
                <w:sz w:val="16"/>
                <w:szCs w:val="16"/>
              </w:rPr>
              <w:t>Drivebeam</w:t>
            </w:r>
            <w:proofErr w:type="spellEnd"/>
            <w:r>
              <w:rPr>
                <w:rFonts w:cs="Arial"/>
                <w:sz w:val="16"/>
                <w:szCs w:val="16"/>
              </w:rPr>
              <w:t xml:space="preserve"> / Glare Free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VS-SR-REQ-234340/C-Daytime Running Lights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VS-SR-REQ-234341/C-Welcome Lighting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VS-SR-REQ-234342/C-Adaptive Headlights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VS-SR-REQ-234343/C-Adaptive Headlight Set-Up</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VS-SR-REQ-234344/C-</w:t>
            </w:r>
            <w:proofErr w:type="spellStart"/>
            <w:r>
              <w:rPr>
                <w:rFonts w:cs="Arial"/>
                <w:sz w:val="16"/>
                <w:szCs w:val="16"/>
              </w:rPr>
              <w:t>Autolamp</w:t>
            </w:r>
            <w:proofErr w:type="spellEnd"/>
            <w:r>
              <w:rPr>
                <w:rFonts w:cs="Arial"/>
                <w:sz w:val="16"/>
                <w:szCs w:val="16"/>
              </w:rPr>
              <w:t xml:space="preserve"> Delay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VS-SR-REQ-234347/C-</w:t>
            </w:r>
            <w:proofErr w:type="spellStart"/>
            <w:r>
              <w:rPr>
                <w:rFonts w:cs="Arial"/>
                <w:sz w:val="16"/>
                <w:szCs w:val="16"/>
              </w:rPr>
              <w:t>AutoLock</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VS-SR-REQ-234348/C-</w:t>
            </w:r>
            <w:proofErr w:type="spellStart"/>
            <w:r>
              <w:rPr>
                <w:rFonts w:cs="Arial"/>
                <w:sz w:val="16"/>
                <w:szCs w:val="16"/>
              </w:rPr>
              <w:t>AutoUnlock</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VS-SR-REQ-234349/C-</w:t>
            </w:r>
            <w:proofErr w:type="spellStart"/>
            <w:r>
              <w:rPr>
                <w:rFonts w:cs="Arial"/>
                <w:sz w:val="16"/>
                <w:szCs w:val="16"/>
              </w:rPr>
              <w:t>Mislock</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VS-SR-REQ-234351/D-Lock Trim Switch Inhibit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VS-SR-REQ-234353/C-Audible Locking Feedback</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 xml:space="preserve">&lt;jmyslin2&gt; added HMI Setting </w:t>
            </w:r>
            <w:proofErr w:type="spellStart"/>
            <w:r>
              <w:rPr>
                <w:sz w:val="16"/>
                <w:szCs w:val="16"/>
              </w:rPr>
              <w:t>iD</w:t>
            </w:r>
            <w:proofErr w:type="spellEnd"/>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VS-SR-REQ-234354/C-Exterior Lights Feedback - Locking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VS-SR-REQ-234357/D-Remote Unlock</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VS-SR-REQ-272694/B-Intelligent Access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VS-SR-REQ-234360/C-Auto Fold Mirrors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VS-SR-REQ-234361/C-Reverse Tilt Mirrors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VS-SR-REQ-234364/D-Continue Heat - Park Heater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VS-SR-REQ-267623/B-Heater Programming - Park Heater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VS-SR-REQ-234378/E-Programming Single Time - Park Heater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VS-SR-REQ-234393/F-Programming Time 1 - Park Heater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ID's</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VS-SR-REQ-234394/E-Programming Time 2 - Park Heater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VS-SR-REQ-262500/B-Aux Heater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VS-SR-REQ-273581/D-Passenger Airbag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VS-SR-REQ-274740/C-Tire Mobility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VS-SR-REQ-238327/D-Power Running Board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VS-SR-REQ-234232/F-Easy Entry / Easy Exit (Seat Adjustment)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 for seat adjustment</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VS-SR-REQ-272708/D-Auto Entry/Exit Height (Easy Access Height)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VS-SR-REQ-272706/C-Air Suspension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HMI Setting ID</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VS-SR-REQ-279098/B-Gauge Color / Primary Color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VS-SR-REQ-279099/B-Halo Color / Secondary Color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VS-SR-REQ-280522/B-Color Wheel 1 -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VS-SR-REQ-280523/B-Color Wheel 2 -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VS-SR-REQ-280524/B-Color Wheel 3 -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VS-SR-REQ-279104/B-Ambient Lighting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VS-SR-REQ-280525/B-Ambient Color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VS-SR-REQ-280526/B-Ambient Dim - </w:t>
            </w:r>
            <w:proofErr w:type="spellStart"/>
            <w:r>
              <w:rPr>
                <w:rFonts w:cs="Arial"/>
                <w:sz w:val="16"/>
                <w:szCs w:val="16"/>
              </w:rPr>
              <w:t>MyColor</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VS-SR-REQ-280528/B-Power Decklid / Liftgate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updated SYNC HMI wireframe ID per change by HMI team</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VS-SR-REQ-280538/B-Auto Regen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VS-SR-REQ-280679/B-Quiet Start - Exhaust Mode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VS-SR-REQ-280683/B-Set Quiet Time - Exhaust Mode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sz w:val="16"/>
                <w:szCs w:val="16"/>
              </w:rPr>
            </w:pPr>
            <w:r>
              <w:rPr>
                <w:sz w:val="16"/>
                <w:szCs w:val="16"/>
              </w:rPr>
              <w:t>&lt;jmyslin2&gt; added feature number</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nil"/>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VS-SR-REQ-280685/B-Rev Match (Engine Revolution Match)</w:t>
            </w:r>
          </w:p>
        </w:tc>
        <w:tc>
          <w:tcPr>
            <w:tcW w:w="5392" w:type="dxa"/>
            <w:tcBorders>
              <w:top w:val="single" w:sz="6" w:space="0" w:color="auto"/>
              <w:left w:val="single" w:sz="6" w:space="0" w:color="auto"/>
              <w:bottom w:val="nil"/>
              <w:right w:val="single" w:sz="6" w:space="0" w:color="auto"/>
            </w:tcBorders>
            <w:vAlign w:val="center"/>
            <w:hideMark/>
          </w:tcPr>
          <w:p w:rsidR="00C53099" w:rsidRDefault="00C53099">
            <w:pPr>
              <w:spacing w:line="276" w:lineRule="auto"/>
              <w:rPr>
                <w:sz w:val="16"/>
                <w:szCs w:val="16"/>
              </w:rPr>
            </w:pPr>
            <w:r>
              <w:rPr>
                <w:sz w:val="16"/>
                <w:szCs w:val="16"/>
              </w:rPr>
              <w:t>&lt;jmyslin2&gt; added Rev Match feature number</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lang w:val="fr-FR"/>
              </w:rPr>
            </w:pPr>
            <w:r>
              <w:rPr>
                <w:rFonts w:cs="Arial"/>
                <w:b/>
                <w:sz w:val="16"/>
                <w:lang w:val="fr-FR"/>
              </w:rPr>
              <w:t>April 25, 2018</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outlineLvl w:val="5"/>
              <w:rPr>
                <w:rFonts w:cs="Arial"/>
                <w:b/>
                <w:sz w:val="16"/>
                <w:szCs w:val="16"/>
              </w:rPr>
            </w:pPr>
            <w:r>
              <w:rPr>
                <w:rFonts w:cs="Arial"/>
                <w:b/>
                <w:sz w:val="16"/>
                <w:szCs w:val="16"/>
              </w:rPr>
              <w:t>1.8</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4" w:space="0" w:color="auto"/>
              <w:left w:val="single" w:sz="6" w:space="0" w:color="auto"/>
              <w:bottom w:val="nil"/>
              <w:right w:val="single" w:sz="6" w:space="0" w:color="auto"/>
            </w:tcBorders>
            <w:vAlign w:val="center"/>
          </w:tcPr>
          <w:p w:rsidR="00C53099" w:rsidRDefault="00C53099">
            <w:pPr>
              <w:spacing w:line="276" w:lineRule="auto"/>
              <w:rPr>
                <w:rFonts w:cs="Arial"/>
                <w:sz w:val="16"/>
                <w:lang w:val="fr-FR"/>
              </w:rPr>
            </w:pPr>
          </w:p>
        </w:tc>
        <w:tc>
          <w:tcPr>
            <w:tcW w:w="3968" w:type="dxa"/>
            <w:gridSpan w:val="3"/>
            <w:tcBorders>
              <w:top w:val="single" w:sz="4" w:space="0" w:color="auto"/>
              <w:left w:val="single" w:sz="6" w:space="0" w:color="auto"/>
              <w:bottom w:val="nil"/>
              <w:right w:val="single" w:sz="6" w:space="0" w:color="auto"/>
            </w:tcBorders>
            <w:vAlign w:val="center"/>
            <w:hideMark/>
          </w:tcPr>
          <w:p w:rsidR="00C53099" w:rsidRDefault="00C53099">
            <w:pPr>
              <w:spacing w:line="276" w:lineRule="auto"/>
              <w:rPr>
                <w:rFonts w:cs="Arial"/>
                <w:sz w:val="16"/>
                <w:szCs w:val="16"/>
              </w:rPr>
            </w:pPr>
            <w:r>
              <w:rPr>
                <w:rFonts w:cs="Arial"/>
                <w:sz w:val="16"/>
                <w:szCs w:val="16"/>
              </w:rPr>
              <w:t>IIR-REQ-251250/G-Logical Signal to HS3 CAN dB signal name translation table</w:t>
            </w:r>
          </w:p>
        </w:tc>
        <w:tc>
          <w:tcPr>
            <w:tcW w:w="5392" w:type="dxa"/>
            <w:tcBorders>
              <w:top w:val="single" w:sz="6" w:space="0" w:color="auto"/>
              <w:left w:val="single" w:sz="6" w:space="0" w:color="auto"/>
              <w:bottom w:val="nil"/>
              <w:right w:val="single" w:sz="6" w:space="0" w:color="auto"/>
            </w:tcBorders>
            <w:vAlign w:val="center"/>
          </w:tcPr>
          <w:p w:rsidR="00C53099" w:rsidRDefault="00C53099">
            <w:pPr>
              <w:spacing w:line="276" w:lineRule="auto"/>
              <w:rPr>
                <w:sz w:val="16"/>
                <w:szCs w:val="16"/>
              </w:rPr>
            </w:pPr>
            <w:r>
              <w:rPr>
                <w:sz w:val="16"/>
                <w:szCs w:val="16"/>
              </w:rPr>
              <w:t xml:space="preserve">&lt;jmyslin2&gt; Added VDM to list of FBMP messages that the </w:t>
            </w:r>
            <w:proofErr w:type="spellStart"/>
            <w:r>
              <w:rPr>
                <w:sz w:val="16"/>
                <w:szCs w:val="16"/>
              </w:rPr>
              <w:t>centerstack</w:t>
            </w:r>
            <w:proofErr w:type="spellEnd"/>
            <w:r>
              <w:rPr>
                <w:sz w:val="16"/>
                <w:szCs w:val="16"/>
              </w:rPr>
              <w:t xml:space="preserve"> will need to support</w:t>
            </w:r>
          </w:p>
          <w:p w:rsidR="00C53099" w:rsidRDefault="00C53099">
            <w:pPr>
              <w:spacing w:line="276" w:lineRule="auto"/>
              <w:rPr>
                <w:sz w:val="16"/>
                <w:szCs w:val="16"/>
              </w:rPr>
            </w:pPr>
          </w:p>
          <w:p w:rsidR="00C53099" w:rsidRDefault="00C53099">
            <w:pPr>
              <w:spacing w:line="276" w:lineRule="auto"/>
              <w:rPr>
                <w:sz w:val="16"/>
                <w:szCs w:val="16"/>
              </w:rPr>
            </w:pPr>
            <w:r>
              <w:rPr>
                <w:sz w:val="16"/>
                <w:szCs w:val="16"/>
              </w:rPr>
              <w:t xml:space="preserve">Added CCM to list of FBMP messages that </w:t>
            </w:r>
            <w:proofErr w:type="spellStart"/>
            <w:r>
              <w:rPr>
                <w:sz w:val="16"/>
                <w:szCs w:val="16"/>
              </w:rPr>
              <w:t>centerstack</w:t>
            </w:r>
            <w:proofErr w:type="spellEnd"/>
            <w:r>
              <w:rPr>
                <w:sz w:val="16"/>
                <w:szCs w:val="16"/>
              </w:rPr>
              <w:t xml:space="preserve"> will need to support (for FCW settings)</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rFonts w:cs="Arial"/>
                <w:sz w:val="16"/>
                <w:lang w:val="fr-FR"/>
              </w:rPr>
            </w:pPr>
          </w:p>
        </w:tc>
        <w:tc>
          <w:tcPr>
            <w:tcW w:w="990"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rFonts w:cs="Arial"/>
                <w:sz w:val="16"/>
                <w:lang w:val="fr-FR"/>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rFonts w:cs="Arial"/>
                <w:sz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rFonts w:cs="Arial"/>
                <w:sz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rFonts w:cs="Arial"/>
                <w:b/>
                <w:sz w:val="16"/>
                <w:lang w:val="fr-FR"/>
              </w:rPr>
            </w:pPr>
            <w:r>
              <w:rPr>
                <w:rFonts w:cs="Arial"/>
                <w:b/>
                <w:sz w:val="16"/>
              </w:rPr>
              <w:t>May 17, 2018</w:t>
            </w:r>
          </w:p>
        </w:tc>
        <w:tc>
          <w:tcPr>
            <w:tcW w:w="990"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jc w:val="center"/>
              <w:rPr>
                <w:rFonts w:cs="Arial"/>
                <w:b/>
                <w:sz w:val="16"/>
                <w:lang w:val="fr-FR"/>
              </w:rPr>
            </w:pPr>
            <w:r>
              <w:rPr>
                <w:rFonts w:cs="Arial"/>
                <w:b/>
                <w:sz w:val="16"/>
                <w:lang w:val="fr-FR"/>
              </w:rPr>
              <w:t>1.9</w:t>
            </w:r>
          </w:p>
        </w:tc>
        <w:tc>
          <w:tcPr>
            <w:tcW w:w="8370" w:type="dxa"/>
            <w:gridSpan w:val="3"/>
            <w:tcBorders>
              <w:top w:val="single" w:sz="6" w:space="0" w:color="auto"/>
              <w:left w:val="single" w:sz="6" w:space="0" w:color="auto"/>
              <w:bottom w:val="single" w:sz="6" w:space="0" w:color="auto"/>
              <w:right w:val="single" w:sz="6" w:space="0" w:color="auto"/>
            </w:tcBorders>
            <w:hideMark/>
          </w:tcPr>
          <w:p w:rsidR="00C53099" w:rsidRDefault="00C53099">
            <w:pPr>
              <w:rPr>
                <w:rFonts w:cs="Arial"/>
                <w:b/>
                <w:sz w:val="16"/>
                <w:lang w:val="fr-FR"/>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IIR-REQ-251250/H-Logical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added what CCM module stood for.  No content change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IIR-REQ-251250/I-Logical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added logical to physical mapping for the DDM module</w:t>
            </w:r>
          </w:p>
        </w:tc>
      </w:tr>
      <w:tr w:rsidR="00C53099" w:rsidTr="00C53099">
        <w:trPr>
          <w:trHeight w:val="187"/>
          <w:jc w:val="center"/>
        </w:trPr>
        <w:tc>
          <w:tcPr>
            <w:tcW w:w="1792" w:type="dxa"/>
            <w:tcBorders>
              <w:top w:val="nil"/>
              <w:left w:val="single" w:sz="6" w:space="0" w:color="auto"/>
              <w:bottom w:val="single" w:sz="6" w:space="0" w:color="auto"/>
              <w:right w:val="single" w:sz="6" w:space="0" w:color="auto"/>
            </w:tcBorders>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VS-SR-REQ-280670/B-Effort - Trailer Brake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corrected feature number from E10 to E11 (E10 already on Trailer Brake Mode</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rFonts w:cs="Arial"/>
                <w:sz w:val="16"/>
                <w:lang w:val="fr-FR"/>
              </w:rPr>
            </w:pPr>
          </w:p>
        </w:tc>
        <w:tc>
          <w:tcPr>
            <w:tcW w:w="990" w:type="dxa"/>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jc w:val="center"/>
              <w:rPr>
                <w:rFonts w:cs="Arial"/>
                <w:sz w:val="16"/>
                <w:lang w:val="fr-FR"/>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rFonts w:cs="Arial"/>
                <w:sz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rFonts w:cs="Arial"/>
                <w:sz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rPr>
                <w:rFonts w:cs="Arial"/>
                <w:b/>
                <w:sz w:val="16"/>
                <w:lang w:val="fr-FR"/>
              </w:rPr>
            </w:pPr>
            <w:r>
              <w:rPr>
                <w:rFonts w:cs="Arial"/>
                <w:b/>
                <w:sz w:val="16"/>
              </w:rPr>
              <w:t>June 13, 2018</w:t>
            </w:r>
          </w:p>
        </w:tc>
        <w:tc>
          <w:tcPr>
            <w:tcW w:w="990" w:type="dxa"/>
            <w:tcBorders>
              <w:top w:val="single" w:sz="6" w:space="0" w:color="auto"/>
              <w:left w:val="single" w:sz="6" w:space="0" w:color="auto"/>
              <w:bottom w:val="single" w:sz="6" w:space="0" w:color="auto"/>
              <w:right w:val="single" w:sz="6" w:space="0" w:color="auto"/>
            </w:tcBorders>
            <w:hideMark/>
          </w:tcPr>
          <w:p w:rsidR="00C53099" w:rsidRDefault="00C53099">
            <w:pPr>
              <w:spacing w:line="276" w:lineRule="auto"/>
              <w:jc w:val="center"/>
              <w:rPr>
                <w:rFonts w:cs="Arial"/>
                <w:b/>
                <w:sz w:val="16"/>
                <w:lang w:val="fr-FR"/>
              </w:rPr>
            </w:pPr>
            <w:r>
              <w:rPr>
                <w:rFonts w:cs="Arial"/>
                <w:b/>
                <w:sz w:val="16"/>
                <w:lang w:val="fr-FR"/>
              </w:rPr>
              <w:t>1.10</w:t>
            </w:r>
          </w:p>
        </w:tc>
        <w:tc>
          <w:tcPr>
            <w:tcW w:w="8370" w:type="dxa"/>
            <w:gridSpan w:val="3"/>
            <w:tcBorders>
              <w:top w:val="single" w:sz="6" w:space="0" w:color="auto"/>
              <w:left w:val="single" w:sz="6" w:space="0" w:color="auto"/>
              <w:bottom w:val="single" w:sz="6" w:space="0" w:color="auto"/>
              <w:right w:val="single" w:sz="6" w:space="0" w:color="auto"/>
            </w:tcBorders>
            <w:hideMark/>
          </w:tcPr>
          <w:p w:rsidR="00C53099" w:rsidRDefault="00C53099">
            <w:pPr>
              <w:rPr>
                <w:rFonts w:cs="Arial"/>
                <w:b/>
                <w:sz w:val="16"/>
                <w:lang w:val="fr-FR"/>
              </w:rPr>
            </w:pPr>
          </w:p>
        </w:tc>
      </w:tr>
      <w:tr w:rsidR="00C53099" w:rsidTr="00C53099">
        <w:trPr>
          <w:trHeight w:val="187"/>
          <w:jc w:val="center"/>
        </w:trPr>
        <w:tc>
          <w:tcPr>
            <w:tcW w:w="1792" w:type="dxa"/>
            <w:tcBorders>
              <w:top w:val="single" w:sz="6" w:space="0" w:color="auto"/>
              <w:left w:val="single" w:sz="6" w:space="0" w:color="auto"/>
              <w:bottom w:val="single" w:sz="4" w:space="0" w:color="auto"/>
              <w:right w:val="single" w:sz="6" w:space="0" w:color="auto"/>
            </w:tcBorders>
          </w:tcPr>
          <w:p w:rsidR="00C53099" w:rsidRDefault="00C53099">
            <w:pPr>
              <w:spacing w:line="276" w:lineRule="auto"/>
              <w:rPr>
                <w:rFonts w:cs="Arial"/>
                <w:sz w:val="16"/>
                <w:lang w:val="fr-FR"/>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VS-SR-REQ-234031/F-Park Aid (not long term)</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w:t>
            </w:r>
            <w:proofErr w:type="spellStart"/>
            <w:r>
              <w:rPr>
                <w:rFonts w:cs="Calibri"/>
                <w:sz w:val="16"/>
                <w:szCs w:val="16"/>
              </w:rPr>
              <w:t>udpated</w:t>
            </w:r>
            <w:proofErr w:type="spellEnd"/>
            <w:r>
              <w:rPr>
                <w:rFonts w:cs="Calibri"/>
                <w:sz w:val="16"/>
                <w:szCs w:val="16"/>
              </w:rPr>
              <w:t xml:space="preserve"> with a clarification note.  No content change so no software change</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August 28, 2018</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1.11</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VS-SR-REQ-232098/O-Feature Based Message Protocol usage for Settings in the Infotainment </w:t>
            </w:r>
            <w:proofErr w:type="spellStart"/>
            <w:r>
              <w:rPr>
                <w:rFonts w:cs="Arial"/>
                <w:sz w:val="16"/>
                <w:szCs w:val="16"/>
              </w:rPr>
              <w:t>Centerstack</w:t>
            </w:r>
            <w:proofErr w:type="spellEnd"/>
            <w:r>
              <w:rPr>
                <w:rFonts w:cs="Arial"/>
                <w:sz w:val="16"/>
                <w:szCs w:val="16"/>
              </w:rPr>
              <w:t xml:space="preserve"> Display Module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comments for not showing feature settings selections at start-up if no response from feature server</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VS-SR-REQ-232237/G-FBMP </w:t>
            </w:r>
            <w:proofErr w:type="spellStart"/>
            <w:r>
              <w:rPr>
                <w:rFonts w:cs="Arial"/>
                <w:sz w:val="16"/>
                <w:szCs w:val="16"/>
              </w:rPr>
              <w:t>Feature.St</w:t>
            </w:r>
            <w:proofErr w:type="spellEnd"/>
            <w:r>
              <w:rPr>
                <w:rFonts w:cs="Arial"/>
                <w:sz w:val="16"/>
                <w:szCs w:val="16"/>
              </w:rPr>
              <w:t xml:space="preserve"> received from any FBMP Feature Settings Server module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content change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VS-SR-REQ-312391/A-Long Term Park Aid Disable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Long Term Park Aid</w:t>
            </w:r>
          </w:p>
        </w:tc>
      </w:tr>
      <w:tr w:rsidR="00C53099" w:rsidTr="00C53099">
        <w:trPr>
          <w:trHeight w:val="732"/>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VS-SR-REQ-273689/C-Trailer Length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jmyslin2: Updated with an example an imperial value being rounded to metric value for trailer length.</w:t>
            </w:r>
          </w:p>
          <w:p w:rsidR="00C53099" w:rsidRDefault="00C53099">
            <w:pPr>
              <w:spacing w:line="276" w:lineRule="auto"/>
              <w:rPr>
                <w:rFonts w:cs="Calibri"/>
                <w:sz w:val="16"/>
                <w:szCs w:val="16"/>
              </w:rPr>
            </w:pPr>
          </w:p>
          <w:p w:rsidR="00C53099" w:rsidRPr="0010578A" w:rsidRDefault="00C53099">
            <w:pPr>
              <w:spacing w:line="276" w:lineRule="auto"/>
              <w:rPr>
                <w:rFonts w:cs="Calibri"/>
                <w:sz w:val="16"/>
                <w:szCs w:val="16"/>
              </w:rPr>
            </w:pPr>
            <w:r w:rsidRPr="003443BF">
              <w:rPr>
                <w:sz w:val="16"/>
                <w:szCs w:val="16"/>
              </w:rPr>
              <w:t>Update Trailer Length encoding since was off by 0.1 meter</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VS-SR-REQ-234428/F-General Settings at Start-up</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jmyslin2 - no content change.  Clarification added</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VS-SR-REQ-234336/D-Power Liftgate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jmyslin2: No content change.  Duplicate of VS-280528-Power Decklid / Liftgate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VS-SR-REQ-280528/C-Power Decklid / Liftgate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jmyslin2: added 201 for HMI Settings ID</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4"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VS-SR-REQ-298602/A-Handsfree Liftgate</w:t>
            </w:r>
          </w:p>
        </w:tc>
        <w:tc>
          <w:tcPr>
            <w:tcW w:w="5392" w:type="dxa"/>
            <w:tcBorders>
              <w:top w:val="single" w:sz="6" w:space="0" w:color="auto"/>
              <w:left w:val="single" w:sz="6" w:space="0" w:color="auto"/>
              <w:bottom w:val="single" w:sz="4"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Handsfree Liftgate</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October 4, 2018</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1.12</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MD-REQ-274072/C-</w:t>
            </w:r>
            <w:proofErr w:type="spellStart"/>
            <w:r>
              <w:rPr>
                <w:rFonts w:cs="Arial"/>
                <w:sz w:val="16"/>
                <w:szCs w:val="16"/>
              </w:rPr>
              <w:t>BTTLeft_D_RqDrv</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change, ignore the revision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MD-REQ-274073/C-</w:t>
            </w:r>
            <w:proofErr w:type="spellStart"/>
            <w:r>
              <w:rPr>
                <w:rFonts w:cs="Arial"/>
                <w:sz w:val="16"/>
                <w:szCs w:val="16"/>
              </w:rPr>
              <w:t>BTTRight_D_RqDrv</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change, ignore the revision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VS-SR-REQ-273980/C-Pop-up Trailer Set-up Request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requirement allowing BTT Lite module to close the BTT Lite pop-up</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VS-SR-REQ-238327/E-Power Running Board</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deleted power running boards from Settings in the </w:t>
            </w:r>
            <w:proofErr w:type="spellStart"/>
            <w:r>
              <w:rPr>
                <w:rFonts w:cs="Calibri"/>
                <w:sz w:val="16"/>
                <w:szCs w:val="16"/>
              </w:rPr>
              <w:t>Centerstack</w:t>
            </w:r>
            <w:proofErr w:type="spellEnd"/>
            <w:r>
              <w:rPr>
                <w:rFonts w:cs="Calibri"/>
                <w:sz w:val="16"/>
                <w:szCs w:val="16"/>
              </w:rPr>
              <w:t xml:space="preserve"> SPSS.  Now defined in a separate feature specification without using </w:t>
            </w:r>
            <w:proofErr w:type="gramStart"/>
            <w:r>
              <w:rPr>
                <w:rFonts w:cs="Calibri"/>
                <w:sz w:val="16"/>
                <w:szCs w:val="16"/>
              </w:rPr>
              <w:t>feature based</w:t>
            </w:r>
            <w:proofErr w:type="gramEnd"/>
            <w:r>
              <w:rPr>
                <w:rFonts w:cs="Calibri"/>
                <w:sz w:val="16"/>
                <w:szCs w:val="16"/>
              </w:rPr>
              <w:t xml:space="preserve"> message protocol</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October 11, 2018</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1.13</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VS-SR-REQ-331385/A-Single Tolerance Warning Threshold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single tolerance HMI for Traffic Sign Recognition and Speed Limit Information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VS-SR-REQ-331385/A-Single Tolerance Warning Threshold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single tolerance HMI for Traffic Sign Recognition and Speed Limit Information</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VS-SR-REQ-273689/D-Trailer Length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made a note regarding selecting a faulty trailer if HMI call it out.  Clarification only, no content change</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December 4, 2018</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1.14</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IIR-REQ-251250/J-Logical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added </w:t>
            </w:r>
            <w:proofErr w:type="spellStart"/>
            <w:r>
              <w:rPr>
                <w:rFonts w:cs="Calibri"/>
                <w:sz w:val="16"/>
                <w:szCs w:val="16"/>
              </w:rPr>
              <w:t>TjaMsgTxt_D_Rq</w:t>
            </w:r>
            <w:proofErr w:type="spellEnd"/>
            <w:r>
              <w:rPr>
                <w:rFonts w:cs="Calibri"/>
                <w:sz w:val="16"/>
                <w:szCs w:val="16"/>
              </w:rPr>
              <w:t xml:space="preserve"> signal for highway assist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 xml:space="preserve">VS-SR-REQ-232098/P-Feature Based Message Protocol usage for Settings in the Infotainment </w:t>
            </w:r>
            <w:proofErr w:type="spellStart"/>
            <w:r>
              <w:rPr>
                <w:rFonts w:cs="Arial"/>
                <w:sz w:val="16"/>
                <w:szCs w:val="16"/>
              </w:rPr>
              <w:t>Centerstack</w:t>
            </w:r>
            <w:proofErr w:type="spellEnd"/>
            <w:r>
              <w:rPr>
                <w:rFonts w:cs="Arial"/>
                <w:sz w:val="16"/>
                <w:szCs w:val="16"/>
              </w:rPr>
              <w:t xml:space="preserve"> Display Module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added additional reference to FBMP were calls out querying the active menu first.  No content change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STR-389748/D-Functional Definition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Added additional settings section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VS-SR-REQ-232245/H-Cruise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content change.  Removed Tolerance from this requirement and created a dedicated requirement for it.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VS-SR-REQ-333002/A-Tolerance - Cruise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w:t>
            </w:r>
            <w:proofErr w:type="spellStart"/>
            <w:r>
              <w:rPr>
                <w:rFonts w:cs="Calibri"/>
                <w:sz w:val="16"/>
                <w:szCs w:val="16"/>
              </w:rPr>
              <w:t>roke</w:t>
            </w:r>
            <w:proofErr w:type="spellEnd"/>
            <w:r>
              <w:rPr>
                <w:rFonts w:cs="Calibri"/>
                <w:sz w:val="16"/>
                <w:szCs w:val="16"/>
              </w:rPr>
              <w:t xml:space="preserve"> out tolerance from 232245 to its own separate requirement.  Added new HMI settings ID</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VS-SR-REQ-232284/H-Speed Limiter - Manual / Intelligent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content change.  Removed Tolerance from this requirement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VS-SR-REQ-332970/A-Speed Limiter - Intelligent Offset Tolerance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No content change. Broke out the </w:t>
            </w:r>
            <w:proofErr w:type="spellStart"/>
            <w:r>
              <w:rPr>
                <w:rFonts w:cs="Calibri"/>
                <w:sz w:val="16"/>
                <w:szCs w:val="16"/>
              </w:rPr>
              <w:t>Tolernace</w:t>
            </w:r>
            <w:proofErr w:type="spellEnd"/>
            <w:r>
              <w:rPr>
                <w:rFonts w:cs="Calibri"/>
                <w:sz w:val="16"/>
                <w:szCs w:val="16"/>
              </w:rPr>
              <w:t xml:space="preserve"> from a combined requirement into a new requirement.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VS-SR-REQ-233914/F-Enable/Disable Speed Warning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Change ignore revision bump</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VS-SR-REQ-233862/J-Less Than Warning Threshold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Updated to include when Null or </w:t>
            </w:r>
            <w:proofErr w:type="spellStart"/>
            <w:r>
              <w:rPr>
                <w:rFonts w:cs="Calibri"/>
                <w:sz w:val="16"/>
                <w:szCs w:val="16"/>
              </w:rPr>
              <w:t>NoDataExists</w:t>
            </w:r>
            <w:proofErr w:type="spellEnd"/>
            <w:r>
              <w:rPr>
                <w:rFonts w:cs="Calibri"/>
                <w:sz w:val="16"/>
                <w:szCs w:val="16"/>
              </w:rPr>
              <w:t xml:space="preserve"> is selected</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VS-SR-REQ-233867/J-Greater than Warning Threshold - Traffic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updated to reference what to do when Null or </w:t>
            </w:r>
            <w:proofErr w:type="spellStart"/>
            <w:r>
              <w:rPr>
                <w:rFonts w:cs="Calibri"/>
                <w:sz w:val="16"/>
                <w:szCs w:val="16"/>
              </w:rPr>
              <w:t>NoDataExists</w:t>
            </w:r>
            <w:proofErr w:type="spellEnd"/>
            <w:r>
              <w:rPr>
                <w:rFonts w:cs="Calibri"/>
                <w:sz w:val="16"/>
                <w:szCs w:val="16"/>
              </w:rPr>
              <w:t xml:space="preserve"> is selected</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VS-SR-REQ-273980/D-Pop-up Trailer Set-up Request - BTT Lite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requirement so BTT Lite pop-up jumps ahead and queries the BTT Lite feature numbers before showing the pop-up</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VS-SR-REQ-272030/B-Predictive Lighting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added a clarification to clarify a SYNC HMI rule.  No content change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STR-598209/A-Additional Settings - FBMP based settings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Since HMI is changing from the lead program for Settings in the </w:t>
            </w:r>
            <w:proofErr w:type="spellStart"/>
            <w:r>
              <w:rPr>
                <w:rFonts w:cs="Calibri"/>
                <w:sz w:val="16"/>
                <w:szCs w:val="16"/>
              </w:rPr>
              <w:t>Centerstack</w:t>
            </w:r>
            <w:proofErr w:type="spellEnd"/>
            <w:r>
              <w:rPr>
                <w:rFonts w:cs="Calibri"/>
                <w:sz w:val="16"/>
                <w:szCs w:val="16"/>
              </w:rPr>
              <w:t xml:space="preserve"> putting new settings under this heading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VS-SR-REQ-333163/A-Settings Start-Up</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additional settings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VS-SR-REQ-333164/A-HMI Activation during Run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HMI settings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VS-FUN-REQ-332901/A-Speed Limit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Speed Limit function - replaces TSR and Speed Limiter</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VSv2-SR-REQ-332978/A-Limiter with Speed Signs - Speed Limit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Limiter with Speed Signs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VSv2-SR-REQ-332979/A-Speed Sign Warning - Speed Limit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to add Speed Warning Sign label</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VSv2-SR-REQ-332980/A-Tolerance - Speed Limit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for Speed Limit single tolerance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VSv2-FUN-REQ-332984/A-Cruise Control - Variant 2</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New Cruise Control </w:t>
            </w:r>
            <w:proofErr w:type="spellStart"/>
            <w:r>
              <w:rPr>
                <w:rFonts w:cs="Calibri"/>
                <w:sz w:val="16"/>
                <w:szCs w:val="16"/>
              </w:rPr>
              <w:t>vairant</w:t>
            </w:r>
            <w:proofErr w:type="spellEnd"/>
            <w:r>
              <w:rPr>
                <w:rFonts w:cs="Calibri"/>
                <w:sz w:val="16"/>
                <w:szCs w:val="16"/>
              </w:rPr>
              <w:t xml:space="preserve"> 2</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VSv2-SR-REQ-333001/A-Cruise Control - Variant 2</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Cruise Control variant 2 requirement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VS-SR-REQ-333005/A-with Lane Centering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with Lane Centering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VS-SR-REQ-333008/A-with Smart Offerings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with Smart Offerings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VS-SR-REQ-333009/A-with Speed Signs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with Smart Signs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VS-FUN-REQ-333131/A-Tire Pressure Reset / Tire Monitor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Tire Monitor function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VS-SR-REQ-333089/A-Tire Pressure Reset / Tire Monitor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Tire Monitor</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VS-FUN-REQ-333128/A-Border Crossing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Border Crossing function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VS-SR-REQ-333100/A-Border Crossing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Border Crossing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VS-FUN-REQ-333136/A-</w:t>
            </w:r>
            <w:proofErr w:type="spellStart"/>
            <w:r>
              <w:rPr>
                <w:rFonts w:cs="Arial"/>
                <w:sz w:val="16"/>
                <w:szCs w:val="16"/>
              </w:rPr>
              <w:t>Ecocoach</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New </w:t>
            </w:r>
            <w:proofErr w:type="spellStart"/>
            <w:r>
              <w:rPr>
                <w:rFonts w:cs="Calibri"/>
                <w:sz w:val="16"/>
                <w:szCs w:val="16"/>
              </w:rPr>
              <w:t>Ecocoach</w:t>
            </w:r>
            <w:proofErr w:type="spellEnd"/>
            <w:r>
              <w:rPr>
                <w:rFonts w:cs="Calibri"/>
                <w:sz w:val="16"/>
                <w:szCs w:val="16"/>
              </w:rPr>
              <w:t xml:space="preserve"> settings function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VS-SR-REQ-333154/A-</w:t>
            </w:r>
            <w:proofErr w:type="spellStart"/>
            <w:r>
              <w:rPr>
                <w:rFonts w:cs="Arial"/>
                <w:sz w:val="16"/>
                <w:szCs w:val="16"/>
              </w:rPr>
              <w:t>Ecocoach</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New requirement for </w:t>
            </w:r>
            <w:proofErr w:type="spellStart"/>
            <w:r>
              <w:rPr>
                <w:rFonts w:cs="Calibri"/>
                <w:sz w:val="16"/>
                <w:szCs w:val="16"/>
              </w:rPr>
              <w:t>Ecocoach</w:t>
            </w:r>
            <w:proofErr w:type="spellEnd"/>
            <w:r>
              <w:rPr>
                <w:rFonts w:cs="Calibri"/>
                <w:sz w:val="16"/>
                <w:szCs w:val="16"/>
              </w:rPr>
              <w:t xml:space="preserve">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VS-SR-REQ-333155/A-Eco Advices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Eco Advices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VS-SR-REQ-333156/A-Coasting Support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Coasting Support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VS-FUN-REQ-333107/A-Speedometer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Speedometer function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VS-SR-REQ-333114/A-Speedometer MPH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Speedometer MPH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VS-SR-REQ-333162/A-Speedometer KPH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Speedometer KPH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VS-FUN-REQ-333158/A-Brake Coach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Brake Coach Function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VS-SR-REQ-333159/A-Brake Coach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Brake Coach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VS-FUN-REQ-333160/A-Neutral Tow</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Neutral Tow Function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VS-SR-REQ-333161/A-Neutral Tow</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Neutral Tow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VS-FUN-REQ-333185/A-Nav Repeater in Cluster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Function for Nav Repeater in the Cluster</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VS-SR-REQ-333186/A-Nav Repeater in the Cluster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Nav Repeater in the Cluster Setting</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VS-FUN-REQ-333189/A-Maps in the Cluster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Function for Maps in the Cluster</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4"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VS-SR-REQ-333192/A-Maps in the Cluster</w:t>
            </w:r>
          </w:p>
        </w:tc>
        <w:tc>
          <w:tcPr>
            <w:tcW w:w="5392" w:type="dxa"/>
            <w:tcBorders>
              <w:top w:val="single" w:sz="6" w:space="0" w:color="auto"/>
              <w:left w:val="single" w:sz="6" w:space="0" w:color="auto"/>
              <w:bottom w:val="single" w:sz="4"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New requirement for Maps in the Cluster Setting</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February 1, 2019</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1.15</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IIR-REQ-251250/K-Logical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deleted </w:t>
            </w:r>
            <w:proofErr w:type="spellStart"/>
            <w:r>
              <w:rPr>
                <w:rFonts w:cs="Calibri"/>
                <w:sz w:val="16"/>
                <w:szCs w:val="16"/>
              </w:rPr>
              <w:t>TjaMsgTxt_D_Rq</w:t>
            </w:r>
            <w:proofErr w:type="spellEnd"/>
            <w:r>
              <w:rPr>
                <w:rFonts w:cs="Calibri"/>
                <w:sz w:val="16"/>
                <w:szCs w:val="16"/>
              </w:rPr>
              <w:t xml:space="preserve"> from logical to physical list as no longer supported</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VS-SR-REQ-234316/F-Duration - Remote Start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added clarification to the requirement.  No content change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VSv2-SR-REQ-332978/B-Limiter with Speed Signs - Speed Limit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content change.  Just added another potential name.  HMI Settings ID ties to the HMI itself so just added for clarification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VS-SR-REQ-333005/B-with Lane Centering</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No content change.  Just added another potential name.  HMI Settings ID ties to the HMI itself so just added for clarification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VS-SR-REQ-333009/B-with Speed Signs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w:t>
            </w:r>
            <w:proofErr w:type="gramStart"/>
            <w:r>
              <w:rPr>
                <w:rFonts w:cs="Calibri"/>
                <w:sz w:val="16"/>
                <w:szCs w:val="16"/>
              </w:rPr>
              <w:t>&gt;  No</w:t>
            </w:r>
            <w:proofErr w:type="gramEnd"/>
            <w:r>
              <w:rPr>
                <w:rFonts w:cs="Calibri"/>
                <w:sz w:val="16"/>
                <w:szCs w:val="16"/>
              </w:rPr>
              <w:t xml:space="preserve"> content change.  Just added another potential name.  HMI Settings ID ties to the HMI itself so just added for clarification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VS-FUN-REQ-333107/B-Speedometer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added </w:t>
            </w:r>
            <w:proofErr w:type="spellStart"/>
            <w:r>
              <w:rPr>
                <w:rFonts w:cs="Calibri"/>
                <w:sz w:val="16"/>
                <w:szCs w:val="16"/>
              </w:rPr>
              <w:t>requirment</w:t>
            </w:r>
            <w:proofErr w:type="spellEnd"/>
            <w:r>
              <w:rPr>
                <w:rFonts w:cs="Calibri"/>
                <w:sz w:val="16"/>
                <w:szCs w:val="16"/>
              </w:rPr>
              <w:t xml:space="preserve"> for major speed </w:t>
            </w:r>
            <w:proofErr w:type="spellStart"/>
            <w:r>
              <w:rPr>
                <w:rFonts w:cs="Calibri"/>
                <w:sz w:val="16"/>
                <w:szCs w:val="16"/>
              </w:rPr>
              <w:t>scall</w:t>
            </w:r>
            <w:proofErr w:type="spellEnd"/>
            <w:r>
              <w:rPr>
                <w:rFonts w:cs="Calibri"/>
                <w:sz w:val="16"/>
                <w:szCs w:val="16"/>
              </w:rPr>
              <w:t xml:space="preserve"> by market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VS-SR-REQ-333114/B-Speedometer MPH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requirement on clarification on when to use based on market</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VS-SR-REQ-333162/B-Speedometer KPH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requirement for clarification on configurations when to use</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VS-SR-REQ-341178/A-Mapping Table - Speedometer Major Units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Added requirement for Cluster speedometer major units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VS-FUN-REQ-333160/B-Neutral Tow</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Neutral Tow function</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MD-REQ-342193/A-</w:t>
            </w:r>
            <w:proofErr w:type="spellStart"/>
            <w:r>
              <w:rPr>
                <w:rFonts w:cs="Arial"/>
                <w:sz w:val="16"/>
                <w:szCs w:val="16"/>
              </w:rPr>
              <w:t>TrnGearNtmAllow_B_Stat</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 xml:space="preserve">&lt;jmyslin2&gt; </w:t>
            </w:r>
            <w:proofErr w:type="gramStart"/>
            <w:r>
              <w:rPr>
                <w:rFonts w:cs="Calibri"/>
                <w:sz w:val="16"/>
                <w:szCs w:val="16"/>
              </w:rPr>
              <w:t>New  MD</w:t>
            </w:r>
            <w:proofErr w:type="gramEnd"/>
            <w:r>
              <w:rPr>
                <w:rFonts w:cs="Calibri"/>
                <w:sz w:val="16"/>
                <w:szCs w:val="16"/>
              </w:rPr>
              <w:t xml:space="preserve"> for Neutral Tow</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pPr>
              <w:spacing w:line="276" w:lineRule="auto"/>
              <w:rPr>
                <w:sz w:val="16"/>
                <w:szCs w:val="16"/>
              </w:rPr>
            </w:pPr>
          </w:p>
        </w:tc>
        <w:tc>
          <w:tcPr>
            <w:tcW w:w="3968" w:type="dxa"/>
            <w:gridSpan w:val="3"/>
            <w:tcBorders>
              <w:top w:val="single" w:sz="6" w:space="0" w:color="auto"/>
              <w:left w:val="single" w:sz="6" w:space="0" w:color="auto"/>
              <w:bottom w:val="single" w:sz="4" w:space="0" w:color="auto"/>
              <w:right w:val="single" w:sz="6" w:space="0" w:color="auto"/>
            </w:tcBorders>
            <w:vAlign w:val="center"/>
            <w:hideMark/>
          </w:tcPr>
          <w:p w:rsidR="00C53099" w:rsidRDefault="00C53099">
            <w:pPr>
              <w:spacing w:line="276" w:lineRule="auto"/>
              <w:rPr>
                <w:rFonts w:cs="Arial"/>
                <w:sz w:val="16"/>
                <w:szCs w:val="16"/>
              </w:rPr>
            </w:pPr>
            <w:r>
              <w:rPr>
                <w:rFonts w:cs="Arial"/>
                <w:sz w:val="16"/>
                <w:szCs w:val="16"/>
              </w:rPr>
              <w:t>VS-SR-REQ-333161/B-Neutral Tow</w:t>
            </w:r>
          </w:p>
        </w:tc>
        <w:tc>
          <w:tcPr>
            <w:tcW w:w="5392" w:type="dxa"/>
            <w:tcBorders>
              <w:top w:val="single" w:sz="6" w:space="0" w:color="auto"/>
              <w:left w:val="single" w:sz="6" w:space="0" w:color="auto"/>
              <w:bottom w:val="single" w:sz="4" w:space="0" w:color="auto"/>
              <w:right w:val="single" w:sz="6" w:space="0" w:color="auto"/>
            </w:tcBorders>
            <w:vAlign w:val="center"/>
            <w:hideMark/>
          </w:tcPr>
          <w:p w:rsidR="00C53099" w:rsidRDefault="00C53099">
            <w:pPr>
              <w:spacing w:line="276" w:lineRule="auto"/>
              <w:rPr>
                <w:rFonts w:cs="Calibri"/>
                <w:sz w:val="16"/>
                <w:szCs w:val="16"/>
              </w:rPr>
            </w:pPr>
            <w:r>
              <w:rPr>
                <w:rFonts w:cs="Calibri"/>
                <w:sz w:val="16"/>
                <w:szCs w:val="16"/>
              </w:rPr>
              <w:t>&lt;jmyslin2&gt; updated Neutral Tow settings requirement</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rPr>
                <w:rFonts w:cs="Arial"/>
                <w:b/>
                <w:sz w:val="16"/>
                <w:szCs w:val="16"/>
              </w:rPr>
            </w:pPr>
            <w:r>
              <w:rPr>
                <w:rFonts w:cs="Arial"/>
                <w:b/>
                <w:sz w:val="16"/>
                <w:szCs w:val="16"/>
              </w:rPr>
              <w:t>February 5, 2019</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pPr>
              <w:spacing w:line="276" w:lineRule="auto"/>
              <w:jc w:val="center"/>
              <w:rPr>
                <w:rFonts w:cs="Arial"/>
                <w:b/>
                <w:sz w:val="16"/>
                <w:szCs w:val="16"/>
              </w:rPr>
            </w:pPr>
            <w:r>
              <w:rPr>
                <w:rFonts w:cs="Arial"/>
                <w:b/>
                <w:sz w:val="16"/>
                <w:szCs w:val="16"/>
              </w:rPr>
              <w:t>1.16</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Calibri"/>
                <w:b/>
              </w:rPr>
            </w:pPr>
            <w:r>
              <w:rPr>
                <w:rFonts w:cs="Arial"/>
                <w:b/>
              </w:rPr>
              <w:t>Content change: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6" w:lineRule="auto"/>
              <w:rPr>
                <w:rFonts w:cs="Calibri"/>
                <w:b/>
              </w:rPr>
            </w:pP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MD-REQ-343175/A-</w:t>
            </w:r>
            <w:proofErr w:type="spellStart"/>
            <w:r>
              <w:rPr>
                <w:rFonts w:cs="Arial"/>
                <w:sz w:val="16"/>
                <w:szCs w:val="16"/>
              </w:rPr>
              <w:t>MetricActv_B_Actl</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 xml:space="preserve">&lt;jmyslin2&gt; added </w:t>
            </w:r>
            <w:proofErr w:type="spellStart"/>
            <w:r>
              <w:rPr>
                <w:rFonts w:cs="Arial"/>
                <w:sz w:val="16"/>
                <w:szCs w:val="16"/>
              </w:rPr>
              <w:t>MetricActv_B_Actl</w:t>
            </w:r>
            <w:proofErr w:type="spellEnd"/>
            <w:r>
              <w:rPr>
                <w:rFonts w:cs="Arial"/>
                <w:sz w:val="16"/>
                <w:szCs w:val="16"/>
              </w:rPr>
              <w:t xml:space="preserve"> MD</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IIR-REQ-251250/L-Logical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 xml:space="preserve">&lt;jmyslin2&gt; updated to include </w:t>
            </w:r>
            <w:proofErr w:type="spellStart"/>
            <w:r>
              <w:rPr>
                <w:rFonts w:cs="Arial"/>
                <w:sz w:val="16"/>
                <w:szCs w:val="16"/>
              </w:rPr>
              <w:t>MetricActv_B_Actl</w:t>
            </w:r>
            <w:proofErr w:type="spellEnd"/>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VS-SR-REQ-333002/B-Tolerance - Cruise Control</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 xml:space="preserve">&lt;jmyslin2&gt; updated to change the usage of the tolerance signal for units shown from using Measure Unit to the signal </w:t>
            </w:r>
            <w:proofErr w:type="spellStart"/>
            <w:r>
              <w:rPr>
                <w:rFonts w:cs="Arial"/>
                <w:sz w:val="16"/>
                <w:szCs w:val="16"/>
              </w:rPr>
              <w:t>MetricActv_B_Actl</w:t>
            </w:r>
            <w:proofErr w:type="spellEnd"/>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VS-SR-REQ-332970/B-Speed Limiter - Intelligent Offset Tolerance</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 xml:space="preserve">&lt;jmyslin2&gt; Updated requirement to use </w:t>
            </w:r>
            <w:proofErr w:type="spellStart"/>
            <w:r>
              <w:rPr>
                <w:rFonts w:cs="Arial"/>
                <w:sz w:val="16"/>
                <w:szCs w:val="16"/>
              </w:rPr>
              <w:t>MetricActv_B_Actl</w:t>
            </w:r>
            <w:proofErr w:type="spellEnd"/>
            <w:r>
              <w:rPr>
                <w:rFonts w:cs="Arial"/>
                <w:sz w:val="16"/>
                <w:szCs w:val="16"/>
              </w:rPr>
              <w:t xml:space="preserve"> signal instead of measure units for cruise control speed units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VS-SR-REQ-234039/K-Measure Units</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&lt;jmyslin2&gt; Updated requirement to state Measure Units setting is used for distance units for other settings (not speed units)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rPr>
            </w:pPr>
            <w:r>
              <w:rPr>
                <w:rFonts w:cs="Arial"/>
                <w:b/>
              </w:rPr>
              <w:t>Clarification only:</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MD-REQ-239857/C-</w:t>
            </w:r>
            <w:proofErr w:type="spellStart"/>
            <w:r>
              <w:rPr>
                <w:rFonts w:cs="Arial"/>
                <w:sz w:val="16"/>
                <w:szCs w:val="16"/>
              </w:rPr>
              <w:t>TsrVlUnitMsgTxt_D_Rq</w:t>
            </w:r>
            <w:proofErr w:type="spellEnd"/>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&lt;jmyslin2&gt; Clarification only.  Changed KPM to Km/h</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VS-SR-REQ-233862/K-Less Than Warning Threshold - (Traffic Sign Recognition / Speed Limit Information)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&lt;jmyslin2&gt; Clarification only.  Changed KPH to Km/h</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VS-SR-REQ-233867/K-Greater than Warning Threshold - Traffic Sign Recognition</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&lt;jmyslin2&gt; Clarification only.  Change KPH to Km/h</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VS-FUN-REQ-332901/B-Speed Limit - Variant 2 (variant 2 of TSR, SLI and Speed Limiter)</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 xml:space="preserve">&lt;jmyslin2&gt; No content change - updated name only to make more </w:t>
            </w:r>
            <w:proofErr w:type="spellStart"/>
            <w:r>
              <w:rPr>
                <w:rFonts w:cs="Arial"/>
                <w:sz w:val="16"/>
                <w:szCs w:val="16"/>
              </w:rPr>
              <w:t>clair</w:t>
            </w:r>
            <w:proofErr w:type="spellEnd"/>
            <w:r>
              <w:rPr>
                <w:rFonts w:cs="Arial"/>
                <w:sz w:val="16"/>
                <w:szCs w:val="16"/>
              </w:rPr>
              <w:t xml:space="preserve"> mutually exclusive with TSR, Speed Limit Information and </w:t>
            </w:r>
            <w:proofErr w:type="spellStart"/>
            <w:r>
              <w:rPr>
                <w:rFonts w:cs="Arial"/>
                <w:sz w:val="16"/>
                <w:szCs w:val="16"/>
              </w:rPr>
              <w:t>Sleed</w:t>
            </w:r>
            <w:proofErr w:type="spellEnd"/>
            <w:r>
              <w:rPr>
                <w:rFonts w:cs="Arial"/>
                <w:sz w:val="16"/>
                <w:szCs w:val="16"/>
              </w:rPr>
              <w:t xml:space="preserve"> Limiter</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VSv2-SR-REQ-332980/B-Tolerance - Speed Limit</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rPr>
                <w:rFonts w:cs="Arial"/>
                <w:sz w:val="16"/>
                <w:szCs w:val="16"/>
              </w:rPr>
            </w:pPr>
            <w:r>
              <w:rPr>
                <w:rFonts w:cs="Arial"/>
                <w:sz w:val="16"/>
                <w:szCs w:val="16"/>
              </w:rPr>
              <w:t>&lt;jmyslin2&gt; Clarification only.  Changed KPH to Km/h</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outlineLvl w:val="5"/>
              <w:rPr>
                <w:rFonts w:cs="Arial"/>
                <w:sz w:val="16"/>
                <w:szCs w:val="16"/>
              </w:rPr>
            </w:pPr>
            <w:r>
              <w:rPr>
                <w:rFonts w:cs="Arial"/>
                <w:sz w:val="16"/>
                <w:szCs w:val="16"/>
              </w:rPr>
              <w:t>VS-SR-REQ-333114/C-Speedometer MPH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outlineLvl w:val="5"/>
              <w:rPr>
                <w:rFonts w:cs="Calibri"/>
                <w:sz w:val="16"/>
                <w:szCs w:val="16"/>
              </w:rPr>
            </w:pPr>
            <w:r>
              <w:rPr>
                <w:rFonts w:cs="Calibri"/>
                <w:sz w:val="16"/>
                <w:szCs w:val="16"/>
              </w:rPr>
              <w:t>&lt;jmyslin2&gt; Clarification only.  Changed KPH to Km/h</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52" w:lineRule="auto"/>
              <w:outlineLvl w:val="5"/>
              <w:rPr>
                <w:rFonts w:cs="Arial"/>
                <w:sz w:val="16"/>
                <w:szCs w:val="16"/>
              </w:rPr>
            </w:pPr>
            <w:r>
              <w:rPr>
                <w:rFonts w:cs="Arial"/>
                <w:sz w:val="16"/>
                <w:szCs w:val="16"/>
              </w:rPr>
              <w:t>VS-SR-REQ-333162/C-Speedometer Km/h</w:t>
            </w:r>
          </w:p>
        </w:tc>
        <w:tc>
          <w:tcPr>
            <w:tcW w:w="53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outlineLvl w:val="5"/>
              <w:rPr>
                <w:rFonts w:cs="Calibri"/>
                <w:sz w:val="16"/>
                <w:szCs w:val="16"/>
              </w:rPr>
            </w:pPr>
            <w:r>
              <w:rPr>
                <w:rFonts w:cs="Calibri"/>
                <w:sz w:val="16"/>
                <w:szCs w:val="16"/>
              </w:rPr>
              <w:t>&lt;jmyslin2&gt; Clarification only.  Changed KPH to Km/h</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rsidP="00C53099">
            <w:pPr>
              <w:spacing w:line="256" w:lineRule="auto"/>
              <w:rPr>
                <w:sz w:val="16"/>
                <w:szCs w:val="16"/>
              </w:rPr>
            </w:pPr>
          </w:p>
        </w:tc>
        <w:tc>
          <w:tcPr>
            <w:tcW w:w="3968" w:type="dxa"/>
            <w:gridSpan w:val="3"/>
            <w:tcBorders>
              <w:top w:val="single" w:sz="6" w:space="0" w:color="auto"/>
              <w:left w:val="single" w:sz="6" w:space="0" w:color="auto"/>
              <w:bottom w:val="single" w:sz="4" w:space="0" w:color="auto"/>
              <w:right w:val="single" w:sz="6" w:space="0" w:color="auto"/>
            </w:tcBorders>
            <w:vAlign w:val="center"/>
            <w:hideMark/>
          </w:tcPr>
          <w:p w:rsidR="00C53099" w:rsidRDefault="00C53099" w:rsidP="00C53099">
            <w:pPr>
              <w:spacing w:line="252" w:lineRule="auto"/>
              <w:outlineLvl w:val="5"/>
              <w:rPr>
                <w:rFonts w:cs="Arial"/>
                <w:sz w:val="16"/>
                <w:szCs w:val="16"/>
              </w:rPr>
            </w:pPr>
            <w:r>
              <w:rPr>
                <w:rFonts w:cs="Arial"/>
                <w:sz w:val="16"/>
                <w:szCs w:val="16"/>
              </w:rPr>
              <w:t>VS-SR-REQ-341178/B-Mapping Table - Speedometer Major Units</w:t>
            </w:r>
          </w:p>
        </w:tc>
        <w:tc>
          <w:tcPr>
            <w:tcW w:w="5392" w:type="dxa"/>
            <w:tcBorders>
              <w:top w:val="single" w:sz="6" w:space="0" w:color="auto"/>
              <w:left w:val="single" w:sz="6" w:space="0" w:color="auto"/>
              <w:bottom w:val="single" w:sz="4" w:space="0" w:color="auto"/>
              <w:right w:val="single" w:sz="6" w:space="0" w:color="auto"/>
            </w:tcBorders>
            <w:vAlign w:val="center"/>
            <w:hideMark/>
          </w:tcPr>
          <w:p w:rsidR="00C53099" w:rsidRDefault="00C53099" w:rsidP="00C53099">
            <w:pPr>
              <w:spacing w:line="276" w:lineRule="auto"/>
              <w:outlineLvl w:val="5"/>
              <w:rPr>
                <w:rFonts w:cs="Calibri"/>
                <w:sz w:val="16"/>
                <w:szCs w:val="16"/>
              </w:rPr>
            </w:pPr>
            <w:r>
              <w:rPr>
                <w:rFonts w:cs="Calibri"/>
                <w:sz w:val="16"/>
                <w:szCs w:val="16"/>
              </w:rPr>
              <w:t>&lt;jmyslin2&gt; Clarification only.  Changed KPH to Km/h</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rsidP="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rsidP="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rsidP="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rsidP="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rPr>
                <w:rFonts w:cs="Arial"/>
                <w:b/>
                <w:sz w:val="16"/>
                <w:szCs w:val="16"/>
              </w:rPr>
            </w:pPr>
            <w:r>
              <w:rPr>
                <w:rFonts w:cs="Arial"/>
                <w:b/>
                <w:sz w:val="16"/>
                <w:szCs w:val="16"/>
              </w:rPr>
              <w:t>February 14, 2019</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jc w:val="center"/>
              <w:rPr>
                <w:rFonts w:cs="Arial"/>
                <w:b/>
                <w:sz w:val="16"/>
                <w:szCs w:val="16"/>
              </w:rPr>
            </w:pPr>
            <w:r>
              <w:rPr>
                <w:rFonts w:cs="Arial"/>
                <w:b/>
                <w:sz w:val="16"/>
                <w:szCs w:val="16"/>
              </w:rPr>
              <w:t>1.16.1</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rPr>
                <w:rFonts w:cs="Arial"/>
                <w:b/>
                <w:sz w:val="16"/>
                <w:szCs w:val="16"/>
              </w:rPr>
            </w:pPr>
            <w:r>
              <w:rPr>
                <w:rFonts w:cs="Arial"/>
                <w:b/>
                <w:sz w:val="16"/>
                <w:szCs w:val="16"/>
              </w:rPr>
              <w:t xml:space="preserve">Updated Comment in v1.11 Release </w:t>
            </w:r>
          </w:p>
        </w:tc>
      </w:tr>
      <w:tr w:rsidR="00C53099" w:rsidTr="00C53099">
        <w:trPr>
          <w:trHeight w:val="187"/>
          <w:jc w:val="center"/>
        </w:trPr>
        <w:tc>
          <w:tcPr>
            <w:tcW w:w="1792" w:type="dxa"/>
            <w:tcBorders>
              <w:top w:val="single" w:sz="6" w:space="0" w:color="auto"/>
              <w:left w:val="single" w:sz="6" w:space="0" w:color="auto"/>
              <w:bottom w:val="single" w:sz="4" w:space="0" w:color="auto"/>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Default="00C53099" w:rsidP="00C53099">
            <w:pPr>
              <w:rPr>
                <w:rFonts w:cs="Arial"/>
                <w:sz w:val="16"/>
                <w:szCs w:val="16"/>
              </w:rPr>
            </w:pPr>
            <w:r>
              <w:rPr>
                <w:rFonts w:cs="Arial"/>
                <w:sz w:val="16"/>
                <w:szCs w:val="16"/>
              </w:rPr>
              <w:t>VS-SR-REQ-273689/C-Trailer Length - BTT Lite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Default="00C53099" w:rsidP="00C53099">
            <w:pPr>
              <w:rPr>
                <w:rFonts w:cs="Calibri"/>
                <w:sz w:val="16"/>
                <w:szCs w:val="16"/>
              </w:rPr>
            </w:pPr>
            <w:r>
              <w:rPr>
                <w:rFonts w:cs="Calibri"/>
                <w:sz w:val="16"/>
                <w:szCs w:val="16"/>
              </w:rPr>
              <w:t xml:space="preserve">Chohdi </w:t>
            </w:r>
            <w:proofErr w:type="spellStart"/>
            <w:r>
              <w:rPr>
                <w:rFonts w:cs="Calibri"/>
                <w:sz w:val="16"/>
                <w:szCs w:val="16"/>
              </w:rPr>
              <w:t>Mhohdi</w:t>
            </w:r>
            <w:proofErr w:type="spellEnd"/>
            <w:r>
              <w:rPr>
                <w:rFonts w:cs="Calibri"/>
                <w:sz w:val="16"/>
                <w:szCs w:val="16"/>
              </w:rPr>
              <w:t>:  Comment below added back in since part of the rev comment below was accidently deleted.  No content change just adding the correct rev comment below which was updated in version 1.11 originally.</w:t>
            </w:r>
          </w:p>
          <w:p w:rsidR="00C53099" w:rsidRDefault="00C53099" w:rsidP="00C53099">
            <w:pPr>
              <w:rPr>
                <w:rFonts w:cs="Calibri"/>
                <w:sz w:val="16"/>
                <w:szCs w:val="16"/>
              </w:rPr>
            </w:pPr>
          </w:p>
          <w:p w:rsidR="00C53099" w:rsidRDefault="00C53099" w:rsidP="00C53099">
            <w:pPr>
              <w:rPr>
                <w:rFonts w:cs="Calibri"/>
                <w:sz w:val="16"/>
                <w:szCs w:val="16"/>
              </w:rPr>
            </w:pPr>
            <w:r>
              <w:rPr>
                <w:rFonts w:cs="Calibri"/>
                <w:sz w:val="16"/>
                <w:szCs w:val="16"/>
              </w:rPr>
              <w:t>jmyslin2: Updated with an example an imperial value being rounded to metric value for trailer length.</w:t>
            </w:r>
          </w:p>
          <w:p w:rsidR="00C53099" w:rsidRDefault="00C53099" w:rsidP="00C53099">
            <w:pPr>
              <w:rPr>
                <w:rFonts w:cs="Calibri"/>
                <w:sz w:val="16"/>
                <w:szCs w:val="16"/>
              </w:rPr>
            </w:pPr>
          </w:p>
          <w:p w:rsidR="00C53099" w:rsidRPr="0010578A" w:rsidRDefault="00C53099" w:rsidP="00C53099">
            <w:pPr>
              <w:rPr>
                <w:rFonts w:cs="Calibri"/>
                <w:sz w:val="16"/>
                <w:szCs w:val="16"/>
              </w:rPr>
            </w:pPr>
            <w:r>
              <w:rPr>
                <w:sz w:val="16"/>
                <w:szCs w:val="16"/>
              </w:rPr>
              <w:t xml:space="preserve">New: </w:t>
            </w:r>
            <w:r w:rsidRPr="003443BF">
              <w:rPr>
                <w:sz w:val="16"/>
                <w:szCs w:val="16"/>
              </w:rPr>
              <w:t>Update Trailer Length encoding since was off by 0.1 meter</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rsidP="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rsidP="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rsidP="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rsidP="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rPr>
                <w:rFonts w:cs="Arial"/>
                <w:b/>
                <w:sz w:val="16"/>
                <w:szCs w:val="16"/>
              </w:rPr>
            </w:pPr>
            <w:r>
              <w:rPr>
                <w:rFonts w:cs="Arial"/>
                <w:b/>
                <w:sz w:val="16"/>
                <w:szCs w:val="16"/>
              </w:rPr>
              <w:lastRenderedPageBreak/>
              <w:t>May 28, 2019</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jc w:val="center"/>
              <w:rPr>
                <w:rFonts w:cs="Arial"/>
                <w:b/>
                <w:sz w:val="16"/>
                <w:szCs w:val="16"/>
              </w:rPr>
            </w:pPr>
            <w:r>
              <w:rPr>
                <w:rFonts w:cs="Arial"/>
                <w:b/>
                <w:sz w:val="16"/>
                <w:szCs w:val="16"/>
              </w:rPr>
              <w:t>1.17</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rPr>
                <w:rFonts w:cs="Arial"/>
                <w:b/>
                <w:sz w:val="16"/>
                <w:szCs w:val="16"/>
              </w:rPr>
            </w:pPr>
          </w:p>
        </w:tc>
      </w:tr>
      <w:tr w:rsidR="00C53099"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Arial"/>
                <w:sz w:val="16"/>
                <w:szCs w:val="16"/>
              </w:rPr>
            </w:pPr>
            <w:r w:rsidRPr="001358D4">
              <w:rPr>
                <w:rFonts w:cs="Arial"/>
                <w:sz w:val="16"/>
                <w:szCs w:val="16"/>
              </w:rPr>
              <w:t>VS-SR-REQ-234286/D-Sensor Set - Alarm</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Calibri"/>
                <w:sz w:val="16"/>
                <w:szCs w:val="16"/>
              </w:rPr>
            </w:pPr>
            <w:r w:rsidRPr="001358D4">
              <w:rPr>
                <w:rFonts w:cs="Calibri"/>
                <w:sz w:val="16"/>
                <w:szCs w:val="16"/>
              </w:rPr>
              <w:t>&lt;jmyslin2&gt; New HMI name, updated to match for Alarm</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Arial"/>
                <w:sz w:val="16"/>
                <w:szCs w:val="16"/>
              </w:rPr>
            </w:pPr>
            <w:r w:rsidRPr="001358D4">
              <w:rPr>
                <w:rFonts w:cs="Arial"/>
                <w:sz w:val="16"/>
                <w:szCs w:val="16"/>
              </w:rPr>
              <w:t>STR-401443/F-Requirements</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Calibri"/>
                <w:sz w:val="16"/>
                <w:szCs w:val="16"/>
              </w:rPr>
            </w:pPr>
            <w:r w:rsidRPr="001358D4">
              <w:rPr>
                <w:rFonts w:cs="Calibri"/>
                <w:sz w:val="16"/>
                <w:szCs w:val="16"/>
              </w:rPr>
              <w:t>&lt;jmyslin2&gt; added new settings for locks</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Arial"/>
                <w:sz w:val="16"/>
                <w:szCs w:val="16"/>
              </w:rPr>
            </w:pPr>
            <w:r w:rsidRPr="001358D4">
              <w:rPr>
                <w:rFonts w:cs="Arial"/>
                <w:sz w:val="16"/>
                <w:szCs w:val="16"/>
              </w:rPr>
              <w:t>VS-SR-REQ-350467/A-Walk Away Lock</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Calibri"/>
                <w:sz w:val="16"/>
                <w:szCs w:val="16"/>
              </w:rPr>
            </w:pPr>
            <w:r w:rsidRPr="001358D4">
              <w:rPr>
                <w:rFonts w:cs="Calibri"/>
                <w:sz w:val="16"/>
                <w:szCs w:val="16"/>
              </w:rPr>
              <w:t>&lt;jmyslin2&gt; New requirement for walk-away lock</w:t>
            </w:r>
          </w:p>
        </w:tc>
      </w:tr>
      <w:tr w:rsidR="00C53099"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Arial"/>
                <w:sz w:val="16"/>
                <w:szCs w:val="16"/>
              </w:rPr>
            </w:pPr>
            <w:r w:rsidRPr="001358D4">
              <w:rPr>
                <w:rFonts w:cs="Arial"/>
                <w:sz w:val="16"/>
                <w:szCs w:val="16"/>
              </w:rPr>
              <w:t>VS-SR-REQ-350468/A-Walk Away Lock Feedback</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Calibri"/>
                <w:sz w:val="16"/>
                <w:szCs w:val="16"/>
              </w:rPr>
            </w:pPr>
            <w:r w:rsidRPr="001358D4">
              <w:rPr>
                <w:rFonts w:cs="Calibri"/>
                <w:sz w:val="16"/>
                <w:szCs w:val="16"/>
              </w:rPr>
              <w:t>&lt;jmyslin2&gt; New requirement for walk away lock feedback</w:t>
            </w:r>
          </w:p>
        </w:tc>
      </w:tr>
      <w:tr w:rsidR="00C53099"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Arial"/>
                <w:sz w:val="16"/>
                <w:szCs w:val="16"/>
              </w:rPr>
            </w:pPr>
            <w:r w:rsidRPr="001358D4">
              <w:rPr>
                <w:rFonts w:cs="Arial"/>
                <w:sz w:val="16"/>
                <w:szCs w:val="16"/>
              </w:rPr>
              <w:t>VS-SR-REQ-350469/A-Double Lock Reminder Feedback</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1358D4" w:rsidRDefault="00C53099" w:rsidP="00C53099">
            <w:pPr>
              <w:rPr>
                <w:rFonts w:cs="Calibri"/>
                <w:sz w:val="16"/>
                <w:szCs w:val="16"/>
              </w:rPr>
            </w:pPr>
            <w:r w:rsidRPr="001358D4">
              <w:rPr>
                <w:rFonts w:cs="Calibri"/>
                <w:sz w:val="16"/>
                <w:szCs w:val="16"/>
              </w:rPr>
              <w:t>&lt;jmyslin2&gt; New requirement for double lock reminder feedback</w:t>
            </w:r>
          </w:p>
        </w:tc>
      </w:tr>
      <w:tr w:rsidR="00C53099" w:rsidTr="00C53099">
        <w:trPr>
          <w:trHeight w:val="245"/>
          <w:jc w:val="center"/>
        </w:trPr>
        <w:tc>
          <w:tcPr>
            <w:tcW w:w="1792" w:type="dxa"/>
            <w:tcBorders>
              <w:top w:val="single" w:sz="6" w:space="0" w:color="auto"/>
              <w:left w:val="single" w:sz="6" w:space="0" w:color="auto"/>
              <w:bottom w:val="single" w:sz="6" w:space="0" w:color="auto"/>
              <w:right w:val="nil"/>
            </w:tcBorders>
            <w:shd w:val="thinDiagCross" w:color="auto" w:fill="D9D9D9" w:themeFill="background1" w:themeFillShade="D9"/>
          </w:tcPr>
          <w:p w:rsidR="00C53099" w:rsidRDefault="00C53099" w:rsidP="00C53099">
            <w:pPr>
              <w:spacing w:line="276" w:lineRule="auto"/>
              <w:rPr>
                <w:sz w:val="16"/>
                <w:szCs w:val="16"/>
              </w:rPr>
            </w:pPr>
          </w:p>
        </w:tc>
        <w:tc>
          <w:tcPr>
            <w:tcW w:w="990" w:type="dxa"/>
            <w:tcBorders>
              <w:top w:val="single" w:sz="6" w:space="0" w:color="auto"/>
              <w:left w:val="nil"/>
              <w:bottom w:val="single" w:sz="6" w:space="0" w:color="auto"/>
              <w:right w:val="nil"/>
            </w:tcBorders>
            <w:shd w:val="thinDiagCross" w:color="auto" w:fill="D9D9D9" w:themeFill="background1" w:themeFillShade="D9"/>
            <w:vAlign w:val="center"/>
          </w:tcPr>
          <w:p w:rsidR="00C53099" w:rsidRDefault="00C53099" w:rsidP="00C53099">
            <w:pPr>
              <w:spacing w:line="276" w:lineRule="auto"/>
              <w:jc w:val="center"/>
              <w:rPr>
                <w:sz w:val="16"/>
                <w:szCs w:val="16"/>
              </w:rPr>
            </w:pPr>
          </w:p>
        </w:tc>
        <w:tc>
          <w:tcPr>
            <w:tcW w:w="2978" w:type="dxa"/>
            <w:gridSpan w:val="2"/>
            <w:tcBorders>
              <w:top w:val="single" w:sz="6" w:space="0" w:color="auto"/>
              <w:left w:val="nil"/>
              <w:bottom w:val="single" w:sz="6" w:space="0" w:color="auto"/>
              <w:right w:val="nil"/>
            </w:tcBorders>
            <w:shd w:val="thinDiagCross" w:color="auto" w:fill="D9D9D9" w:themeFill="background1" w:themeFillShade="D9"/>
          </w:tcPr>
          <w:p w:rsidR="00C53099" w:rsidRDefault="00C53099" w:rsidP="00C53099">
            <w:pPr>
              <w:spacing w:line="276" w:lineRule="auto"/>
              <w:rPr>
                <w:sz w:val="16"/>
                <w:szCs w:val="16"/>
              </w:rPr>
            </w:pPr>
          </w:p>
        </w:tc>
        <w:tc>
          <w:tcPr>
            <w:tcW w:w="5392" w:type="dxa"/>
            <w:tcBorders>
              <w:top w:val="single" w:sz="6" w:space="0" w:color="auto"/>
              <w:left w:val="nil"/>
              <w:bottom w:val="single" w:sz="6" w:space="0" w:color="auto"/>
              <w:right w:val="single" w:sz="6" w:space="0" w:color="auto"/>
            </w:tcBorders>
            <w:shd w:val="thinDiagCross" w:color="auto" w:fill="D9D9D9" w:themeFill="background1" w:themeFillShade="D9"/>
          </w:tcPr>
          <w:p w:rsidR="00C53099" w:rsidRDefault="00C53099" w:rsidP="00C53099">
            <w:pPr>
              <w:spacing w:line="276" w:lineRule="auto"/>
              <w:rPr>
                <w:sz w:val="16"/>
                <w:szCs w:val="16"/>
              </w:rPr>
            </w:pPr>
          </w:p>
        </w:tc>
      </w:tr>
      <w:tr w:rsidR="00C53099" w:rsidTr="00C53099">
        <w:trPr>
          <w:trHeight w:val="237"/>
          <w:jc w:val="center"/>
        </w:trPr>
        <w:tc>
          <w:tcPr>
            <w:tcW w:w="1792"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rPr>
                <w:rFonts w:cs="Arial"/>
                <w:b/>
                <w:sz w:val="16"/>
                <w:szCs w:val="16"/>
              </w:rPr>
            </w:pPr>
            <w:r>
              <w:rPr>
                <w:rFonts w:cs="Arial"/>
                <w:b/>
                <w:sz w:val="16"/>
                <w:szCs w:val="16"/>
              </w:rPr>
              <w:t>November 27, 2019</w:t>
            </w:r>
          </w:p>
        </w:tc>
        <w:tc>
          <w:tcPr>
            <w:tcW w:w="990" w:type="dxa"/>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spacing w:line="276" w:lineRule="auto"/>
              <w:jc w:val="center"/>
              <w:rPr>
                <w:rFonts w:cs="Arial"/>
                <w:b/>
                <w:sz w:val="16"/>
                <w:szCs w:val="16"/>
              </w:rPr>
            </w:pPr>
            <w:r>
              <w:rPr>
                <w:rFonts w:cs="Arial"/>
                <w:b/>
                <w:sz w:val="16"/>
                <w:szCs w:val="16"/>
              </w:rPr>
              <w:t>1.18</w:t>
            </w:r>
          </w:p>
        </w:tc>
        <w:tc>
          <w:tcPr>
            <w:tcW w:w="8370" w:type="dxa"/>
            <w:gridSpan w:val="3"/>
            <w:tcBorders>
              <w:top w:val="single" w:sz="6" w:space="0" w:color="auto"/>
              <w:left w:val="single" w:sz="6" w:space="0" w:color="auto"/>
              <w:bottom w:val="single" w:sz="6" w:space="0" w:color="auto"/>
              <w:right w:val="single" w:sz="6" w:space="0" w:color="auto"/>
            </w:tcBorders>
            <w:vAlign w:val="center"/>
            <w:hideMark/>
          </w:tcPr>
          <w:p w:rsidR="00C53099" w:rsidRDefault="00C53099" w:rsidP="00C53099">
            <w:pPr>
              <w:rPr>
                <w:rFonts w:cs="Arial"/>
                <w:b/>
                <w:sz w:val="16"/>
                <w:szCs w:val="16"/>
              </w:rPr>
            </w:pPr>
          </w:p>
        </w:tc>
      </w:tr>
      <w:tr w:rsidR="00C53099" w:rsidRPr="001358D4" w:rsidTr="00C53099">
        <w:trPr>
          <w:trHeight w:val="187"/>
          <w:jc w:val="center"/>
        </w:trPr>
        <w:tc>
          <w:tcPr>
            <w:tcW w:w="1792" w:type="dxa"/>
            <w:tcBorders>
              <w:top w:val="single" w:sz="6" w:space="0" w:color="auto"/>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MD-REQ-369894/A-</w:t>
            </w:r>
            <w:proofErr w:type="spellStart"/>
            <w:r w:rsidRPr="008340F2">
              <w:rPr>
                <w:rFonts w:cs="Arial"/>
                <w:sz w:val="16"/>
                <w:szCs w:val="16"/>
              </w:rPr>
              <w:t>EngOilLife_Pc_Actl</w:t>
            </w:r>
            <w:proofErr w:type="spellEnd"/>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engine oil life percentage signal</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IIR-REQ-251250/M-Logical Signal to HS3 CAN dB signal name translation table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updated requirement to add Feature2.Rq, Feature2.St and Oil Life Percentage signals</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STR-389748/E-Functional Definition</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Updated to include new section in spec for Settings with dedicated Feature2.Rq and Feature2.St signals</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VS-SR-REQ-251193/C-Traffic Sign Recognition Settings / Speed Limit Information HMI not user selectable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Clarification </w:t>
            </w:r>
            <w:proofErr w:type="gramStart"/>
            <w:r w:rsidRPr="008340F2">
              <w:rPr>
                <w:rFonts w:cs="Calibri"/>
                <w:sz w:val="16"/>
                <w:szCs w:val="16"/>
              </w:rPr>
              <w:t>only,  added</w:t>
            </w:r>
            <w:proofErr w:type="gramEnd"/>
            <w:r w:rsidRPr="008340F2">
              <w:rPr>
                <w:rFonts w:cs="Calibri"/>
                <w:sz w:val="16"/>
                <w:szCs w:val="16"/>
              </w:rPr>
              <w:t xml:space="preserve"> overview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VS-SR-REQ-234028/E-Trailer Sway</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No change.  Ignore revision of requirement since nothing change.</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VS-SR-REQ-234039/L-Measure Units</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Updated measure units to support BEV HMI displays</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VS-SR-REQ-280669/B-Mode - Trailer Brake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Updated requirement to support Trailer Settings SPSS</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VS-SR-REQ-280670/C-Effort - Trailer Brake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Updated requirement to support Trailer Settings SPSS</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VS-SR-REQ-280679/C-Quiet Start - Exhaust Mode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jmyslin2 - requirement obsolete</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VS-SR-REQ-280683/C-Set Quiet Time - Exhaust Mode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requirement obsolete.  See updated comments</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VS-FUN-REQ-333136/B-</w:t>
            </w:r>
            <w:proofErr w:type="spellStart"/>
            <w:r w:rsidRPr="008340F2">
              <w:rPr>
                <w:rFonts w:cs="Arial"/>
                <w:sz w:val="16"/>
                <w:szCs w:val="16"/>
              </w:rPr>
              <w:t>Ecocoach</w:t>
            </w:r>
            <w:proofErr w:type="spellEnd"/>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added new </w:t>
            </w:r>
            <w:proofErr w:type="spellStart"/>
            <w:r w:rsidRPr="008340F2">
              <w:rPr>
                <w:rFonts w:cs="Calibri"/>
                <w:sz w:val="16"/>
                <w:szCs w:val="16"/>
              </w:rPr>
              <w:t>EcoCoach</w:t>
            </w:r>
            <w:proofErr w:type="spellEnd"/>
            <w:r w:rsidRPr="008340F2">
              <w:rPr>
                <w:rFonts w:cs="Calibri"/>
                <w:sz w:val="16"/>
                <w:szCs w:val="16"/>
              </w:rPr>
              <w:t xml:space="preserve"> - Eco Mode setting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VS-SR-REQ-364517/A-</w:t>
            </w:r>
            <w:proofErr w:type="spellStart"/>
            <w:r w:rsidRPr="008340F2">
              <w:rPr>
                <w:rFonts w:cs="Arial"/>
                <w:sz w:val="16"/>
                <w:szCs w:val="16"/>
              </w:rPr>
              <w:t>EcoCoach</w:t>
            </w:r>
            <w:proofErr w:type="spellEnd"/>
            <w:r w:rsidRPr="008340F2">
              <w:rPr>
                <w:rFonts w:cs="Arial"/>
                <w:sz w:val="16"/>
                <w:szCs w:val="16"/>
              </w:rPr>
              <w:t xml:space="preserve"> - Eco Mode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w:t>
            </w:r>
            <w:proofErr w:type="spellStart"/>
            <w:r w:rsidRPr="008340F2">
              <w:rPr>
                <w:rFonts w:cs="Calibri"/>
                <w:sz w:val="16"/>
                <w:szCs w:val="16"/>
              </w:rPr>
              <w:t>EcoCoach</w:t>
            </w:r>
            <w:proofErr w:type="spellEnd"/>
            <w:r w:rsidRPr="008340F2">
              <w:rPr>
                <w:rFonts w:cs="Calibri"/>
                <w:sz w:val="16"/>
                <w:szCs w:val="16"/>
              </w:rPr>
              <w:t xml:space="preserve"> in Eco Mode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STR-598208/B-Requirements - shift by wire version of Neutral Tow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jmyslin2 - updated title</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VS-SR-REQ-333161/C-Neutral Tow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jmyslin2 - made updates to the Neutral Tow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VS-SR-REQ-333186/B-Nav Repeater in the Cluster</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No content </w:t>
            </w:r>
            <w:proofErr w:type="spellStart"/>
            <w:r w:rsidRPr="008340F2">
              <w:rPr>
                <w:rFonts w:cs="Calibri"/>
                <w:sz w:val="16"/>
                <w:szCs w:val="16"/>
              </w:rPr>
              <w:t>chanage</w:t>
            </w:r>
            <w:proofErr w:type="spellEnd"/>
            <w:r w:rsidRPr="008340F2">
              <w:rPr>
                <w:rFonts w:cs="Calibri"/>
                <w:sz w:val="16"/>
                <w:szCs w:val="16"/>
              </w:rPr>
              <w:t>, clarification only with the name</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STR-683554/A-Cluster Settings with dedicated FBMP messages</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section of spec for settings that use Feature2.Rq and Feature2.St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VS-SR-REQ-362577/A-Cluster and </w:t>
            </w:r>
            <w:proofErr w:type="spellStart"/>
            <w:r w:rsidRPr="008340F2">
              <w:rPr>
                <w:rFonts w:cs="Arial"/>
                <w:sz w:val="16"/>
                <w:szCs w:val="16"/>
              </w:rPr>
              <w:t>Centerstack</w:t>
            </w:r>
            <w:proofErr w:type="spellEnd"/>
            <w:r w:rsidRPr="008340F2">
              <w:rPr>
                <w:rFonts w:cs="Arial"/>
                <w:sz w:val="16"/>
                <w:szCs w:val="16"/>
              </w:rPr>
              <w:t xml:space="preserve"> Settings HMI Client dedicated Feature2.Rq/Feature2.St FBMP message usage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settings in the </w:t>
            </w:r>
            <w:proofErr w:type="spellStart"/>
            <w:r w:rsidRPr="008340F2">
              <w:rPr>
                <w:rFonts w:cs="Calibri"/>
                <w:sz w:val="16"/>
                <w:szCs w:val="16"/>
              </w:rPr>
              <w:t>centerstack</w:t>
            </w:r>
            <w:proofErr w:type="spellEnd"/>
            <w:r w:rsidRPr="008340F2">
              <w:rPr>
                <w:rFonts w:cs="Calibri"/>
                <w:sz w:val="16"/>
                <w:szCs w:val="16"/>
              </w:rPr>
              <w:t xml:space="preserve"> requirement for dedicated Cluster FBMP message</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VS-SR-REQ-364389/A-Settings Start-up</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VS-SR-REQ-364390/A-HMI Activation during Run</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VS-FUN-REQ-364615/A-Engine Oil Temp</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Engine Oil Temp function</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VS-SR-REQ-364614/A-Engine Oil Temp Life Gauge - Cluster menu</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Engine Oil Temp Life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VS-FUN-REQ-364616/A-Power Gauge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Power Gauge function</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VS-SR-REQ-365515/A-Power Gauge - Cluster Menu</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Power Gauge setting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VS-FUN-REQ-365516/A-Tachometer</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Tachometer function</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VS-SR-REQ-365517/A-Tachometer Gauge - Cluster menu</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Tachometer Gauge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VS-FUN-REQ-365529/A-Oil Life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&lt;jmyslin2&gt;new Oil Life function</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VS-SR-REQ-365551/A-Oil Life Percentage</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Oil Life Percentage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VS-SR-REQ-365550/A-Oil Life Reset</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Oil Life Reset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VS-FUN-REQ-365643/A-Cluster </w:t>
            </w:r>
            <w:proofErr w:type="spellStart"/>
            <w:r w:rsidRPr="008340F2">
              <w:rPr>
                <w:rFonts w:cs="Arial"/>
                <w:sz w:val="16"/>
                <w:szCs w:val="16"/>
              </w:rPr>
              <w:t>IoD</w:t>
            </w:r>
            <w:proofErr w:type="spellEnd"/>
            <w:r w:rsidRPr="008340F2">
              <w:rPr>
                <w:rFonts w:cs="Arial"/>
                <w:sz w:val="16"/>
                <w:szCs w:val="16"/>
              </w:rPr>
              <w:t xml:space="preserve"> menu configurations</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function for Cluster </w:t>
            </w:r>
            <w:proofErr w:type="spellStart"/>
            <w:r w:rsidRPr="008340F2">
              <w:rPr>
                <w:rFonts w:cs="Calibri"/>
                <w:sz w:val="16"/>
                <w:szCs w:val="16"/>
              </w:rPr>
              <w:t>IoD</w:t>
            </w:r>
            <w:proofErr w:type="spellEnd"/>
            <w:r w:rsidRPr="008340F2">
              <w:rPr>
                <w:rFonts w:cs="Calibri"/>
                <w:sz w:val="16"/>
                <w:szCs w:val="16"/>
              </w:rPr>
              <w:t xml:space="preserve"> configuration menu items</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VS-SR-REQ-365685/A-Calm Screen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VS-SR-REQ-365686/A-Trip 1 -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Trip 1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VS-SR-REQ-365687/A-Trip 2 -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Trip 2 Cluster </w:t>
            </w:r>
            <w:proofErr w:type="spellStart"/>
            <w:r w:rsidRPr="008340F2">
              <w:rPr>
                <w:rFonts w:cs="Calibri"/>
                <w:sz w:val="16"/>
                <w:szCs w:val="16"/>
              </w:rPr>
              <w:t>IoD</w:t>
            </w:r>
            <w:proofErr w:type="spellEnd"/>
            <w:r w:rsidRPr="008340F2">
              <w:rPr>
                <w:rFonts w:cs="Calibri"/>
                <w:sz w:val="16"/>
                <w:szCs w:val="16"/>
              </w:rPr>
              <w:t xml:space="preserve">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VS-SR-REQ-365688/A-This Trip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This Trip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VS-SR-REQ-365689/A-Fuel Economy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Fuel Economy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VS-SR-REQ-365690/A-Electric Efficiency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Electric Efficiency Cluster </w:t>
            </w:r>
            <w:proofErr w:type="spellStart"/>
            <w:r w:rsidRPr="008340F2">
              <w:rPr>
                <w:rFonts w:cs="Calibri"/>
                <w:sz w:val="16"/>
                <w:szCs w:val="16"/>
              </w:rPr>
              <w:t>IoD</w:t>
            </w:r>
            <w:proofErr w:type="spellEnd"/>
            <w:r w:rsidRPr="008340F2">
              <w:rPr>
                <w:rFonts w:cs="Calibri"/>
                <w:sz w:val="16"/>
                <w:szCs w:val="16"/>
              </w:rPr>
              <w:t xml:space="preserve"> config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VS-SR-REQ-365691/A-Eco Behaviors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Eco Behaviors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VS-SR-REQ-365692/A-EV Coach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EV Coach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VS-SR-REQ-365696/A-Auto Start Stop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Auto Start Stop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VS-SR-REQ-365697/A-Seatbelt Status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seatbelt status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VS-SR-REQ-365701/A-TPMS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TPMS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VS-SR-REQ-365706/A-Eco Coach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Eco Coach / Eco </w:t>
            </w:r>
            <w:proofErr w:type="spellStart"/>
            <w:r w:rsidRPr="008340F2">
              <w:rPr>
                <w:rFonts w:cs="Calibri"/>
                <w:sz w:val="16"/>
                <w:szCs w:val="16"/>
              </w:rPr>
              <w:t>Behaviours</w:t>
            </w:r>
            <w:proofErr w:type="spellEnd"/>
            <w:r w:rsidRPr="008340F2">
              <w:rPr>
                <w:rFonts w:cs="Calibri"/>
                <w:sz w:val="16"/>
                <w:szCs w:val="16"/>
              </w:rPr>
              <w:t xml:space="preserve">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VS-SR-REQ-365722/A-Now Playing (Audio / Phone)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Now Playing (Audio / Phone) Cluster </w:t>
            </w:r>
            <w:proofErr w:type="spellStart"/>
            <w:r w:rsidRPr="008340F2">
              <w:rPr>
                <w:rFonts w:cs="Calibri"/>
                <w:sz w:val="16"/>
                <w:szCs w:val="16"/>
              </w:rPr>
              <w:t>IoD</w:t>
            </w:r>
            <w:proofErr w:type="spellEnd"/>
            <w:r w:rsidRPr="008340F2">
              <w:rPr>
                <w:rFonts w:cs="Calibri"/>
                <w:sz w:val="16"/>
                <w:szCs w:val="16"/>
              </w:rPr>
              <w:t xml:space="preserve"> config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VS-SR-REQ-365740/A-Nav / Compass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Nav / Compass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VS-SR-REQ-365741/A-Average Speed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Average Speed Cluster </w:t>
            </w:r>
            <w:proofErr w:type="spellStart"/>
            <w:r w:rsidRPr="008340F2">
              <w:rPr>
                <w:rFonts w:cs="Calibri"/>
                <w:sz w:val="16"/>
                <w:szCs w:val="16"/>
              </w:rPr>
              <w:t>IoD</w:t>
            </w:r>
            <w:proofErr w:type="spellEnd"/>
            <w:r w:rsidRPr="008340F2">
              <w:rPr>
                <w:rFonts w:cs="Calibri"/>
                <w:sz w:val="16"/>
                <w:szCs w:val="16"/>
              </w:rPr>
              <w:t xml:space="preserve"> config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VS-SR-REQ-365743/A-Battery Charge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Battery Charge -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VS-SR-REQ-365744/A-ADAS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ADAS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VS-SR-REQ-365745/A-Maps / Augmented Reality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Maps / Augmented </w:t>
            </w:r>
            <w:proofErr w:type="spellStart"/>
            <w:r w:rsidRPr="008340F2">
              <w:rPr>
                <w:rFonts w:cs="Calibri"/>
                <w:sz w:val="16"/>
                <w:szCs w:val="16"/>
              </w:rPr>
              <w:t>Realituy</w:t>
            </w:r>
            <w:proofErr w:type="spellEnd"/>
            <w:r w:rsidRPr="008340F2">
              <w:rPr>
                <w:rFonts w:cs="Calibri"/>
                <w:sz w:val="16"/>
                <w:szCs w:val="16"/>
              </w:rPr>
              <w:t xml:space="preserve">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 xml:space="preserve">VS-SR-REQ-369132/A-Classic View - Cluster </w:t>
            </w:r>
            <w:proofErr w:type="spellStart"/>
            <w:r w:rsidRPr="008340F2">
              <w:rPr>
                <w:rFonts w:cs="Arial"/>
                <w:sz w:val="16"/>
                <w:szCs w:val="16"/>
              </w:rPr>
              <w:t>IoD</w:t>
            </w:r>
            <w:proofErr w:type="spellEnd"/>
            <w:r w:rsidRPr="008340F2">
              <w:rPr>
                <w:rFonts w:cs="Arial"/>
                <w:sz w:val="16"/>
                <w:szCs w:val="16"/>
              </w:rPr>
              <w:t xml:space="preserve"> config</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Classic View Cluster </w:t>
            </w:r>
            <w:proofErr w:type="spellStart"/>
            <w:r w:rsidRPr="008340F2">
              <w:rPr>
                <w:rFonts w:cs="Calibri"/>
                <w:sz w:val="16"/>
                <w:szCs w:val="16"/>
              </w:rPr>
              <w:t>IoD</w:t>
            </w:r>
            <w:proofErr w:type="spellEnd"/>
            <w:r w:rsidRPr="008340F2">
              <w:rPr>
                <w:rFonts w:cs="Calibri"/>
                <w:sz w:val="16"/>
                <w:szCs w:val="16"/>
              </w:rPr>
              <w:t xml:space="preserve"> config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VS-FUN-REQ-365765/A-Cluster Trip 1 menu</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Cluster Trip 1 menu function</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VS-SR-REQ-365846/A-Cluster Trip 1 Menu Reset</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requirement for Cluster Trip 1 menu reset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VS-SR-REQ-365847/A-Set to Default - configure Cluster Trip 1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requirement to set to default Cluster Trip 1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VS-SR-REQ-365855/A-Trip 1 Odometer - configure Cluster Trip 1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Trip Odometer - configure Cluster Trip 1 view setting</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VS-SR-REQ-365858/A-Trip 1 Timer - configure Cluster Trip 1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settings </w:t>
            </w:r>
            <w:proofErr w:type="spellStart"/>
            <w:r w:rsidRPr="008340F2">
              <w:rPr>
                <w:rFonts w:cs="Calibri"/>
                <w:sz w:val="16"/>
                <w:szCs w:val="16"/>
              </w:rPr>
              <w:t>requirmeent</w:t>
            </w:r>
            <w:proofErr w:type="spellEnd"/>
            <w:r w:rsidRPr="008340F2">
              <w:rPr>
                <w:rFonts w:cs="Calibri"/>
                <w:sz w:val="16"/>
                <w:szCs w:val="16"/>
              </w:rPr>
              <w:t xml:space="preserve"> for Trip 1 timer</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VS-SR-REQ-365860/A-Average Speed - configure Cluster Trip 1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 xml:space="preserve">&lt;jmyslin2&gt; New average speed </w:t>
            </w:r>
            <w:proofErr w:type="gramStart"/>
            <w:r w:rsidRPr="008340F2">
              <w:rPr>
                <w:rFonts w:cs="Calibri"/>
                <w:sz w:val="16"/>
                <w:szCs w:val="16"/>
              </w:rPr>
              <w:t>configure</w:t>
            </w:r>
            <w:proofErr w:type="gramEnd"/>
            <w:r w:rsidRPr="008340F2">
              <w:rPr>
                <w:rFonts w:cs="Calibri"/>
                <w:sz w:val="16"/>
                <w:szCs w:val="16"/>
              </w:rPr>
              <w:t xml:space="preserve"> cluster trip 1 view setting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VS-SR-REQ-365864/A-Average Fuel - configure Cluster Trip 1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settings requirement for average fuel for cluster trip 1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VS-SR-REQ-365865/A-Instantaneous Fuel - configure Cluster Trip 1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settings requirement for Instantaneous fuel - configure cluster trip 1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VS-FUN-REQ-365845/A-Cluster Trip 2 menu</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Cluster Trip 2 menu function</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VS-SR-REQ-365866/A-Cluster Trip 2 Menu Reset</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requirement for Cluster Trip 2 menu reset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VS-SR-REQ-365867/A-Set to Default - configure Cluster Trip 2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Set to Default - configure Cluster trip 2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VS-SR-REQ-365877/A-Trip 2 Odometer - configure Cluster Trip 2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jmyslin2 - New setting Trip 2 odometer - configure cluster trip 2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VS-SR-REQ-365878/A-Trip 2 Timer - configure Cluster Trip 2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Trip 2 Timer - configure cluster trip 2 view requirement</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VS-SR-REQ-365880/A-Average Speed - configure Cluster Trip 2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requirement for Average Speed - configure Cluster Trip 2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VS-SR-REQ-365884/A-Average Fuel - configure Cluster Trip 2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settings requirement for Average Fuel - configure Cluster Trip 2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VS-SR-REQ-365885/A-Instantaneous Fuel - configure Cluster Trip 2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setting requirement for Instantaneous Fuel - configure Cluster Trip 2 view</w:t>
            </w:r>
          </w:p>
        </w:tc>
      </w:tr>
      <w:tr w:rsidR="00C53099" w:rsidRPr="001358D4" w:rsidTr="00C53099">
        <w:trPr>
          <w:trHeight w:val="187"/>
          <w:jc w:val="center"/>
        </w:trPr>
        <w:tc>
          <w:tcPr>
            <w:tcW w:w="1792" w:type="dxa"/>
            <w:tcBorders>
              <w:top w:val="nil"/>
              <w:left w:val="single" w:sz="6" w:space="0" w:color="auto"/>
              <w:bottom w:val="nil"/>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VS-FUN-REQ-369169/A-Classic View - Cluster Speedo view</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Classic View Speedo function</w:t>
            </w:r>
          </w:p>
        </w:tc>
      </w:tr>
      <w:tr w:rsidR="00C53099" w:rsidRPr="001358D4" w:rsidTr="00C53099">
        <w:trPr>
          <w:trHeight w:val="187"/>
          <w:jc w:val="center"/>
        </w:trPr>
        <w:tc>
          <w:tcPr>
            <w:tcW w:w="1792" w:type="dxa"/>
            <w:tcBorders>
              <w:top w:val="nil"/>
              <w:left w:val="single" w:sz="6" w:space="0" w:color="auto"/>
              <w:bottom w:val="single" w:sz="4" w:space="0" w:color="auto"/>
              <w:right w:val="single" w:sz="6" w:space="0" w:color="auto"/>
            </w:tcBorders>
          </w:tcPr>
          <w:p w:rsidR="00C53099" w:rsidRDefault="00C53099" w:rsidP="00C53099">
            <w:pPr>
              <w:rPr>
                <w:sz w:val="16"/>
                <w:szCs w:val="16"/>
              </w:rPr>
            </w:pPr>
          </w:p>
        </w:tc>
        <w:tc>
          <w:tcPr>
            <w:tcW w:w="3968" w:type="dxa"/>
            <w:gridSpan w:val="3"/>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Arial"/>
                <w:sz w:val="16"/>
                <w:szCs w:val="16"/>
              </w:rPr>
            </w:pPr>
            <w:r w:rsidRPr="008340F2">
              <w:rPr>
                <w:rFonts w:cs="Arial"/>
                <w:sz w:val="16"/>
                <w:szCs w:val="16"/>
              </w:rPr>
              <w:t>VS-SR-REQ-369170/A-Classic View - Cluster Speedo view - Cluster Menu</w:t>
            </w:r>
          </w:p>
        </w:tc>
        <w:tc>
          <w:tcPr>
            <w:tcW w:w="5392" w:type="dxa"/>
            <w:tcBorders>
              <w:top w:val="single" w:sz="6" w:space="0" w:color="auto"/>
              <w:left w:val="single" w:sz="6" w:space="0" w:color="auto"/>
              <w:bottom w:val="single" w:sz="6" w:space="0" w:color="auto"/>
              <w:right w:val="single" w:sz="6" w:space="0" w:color="auto"/>
            </w:tcBorders>
            <w:vAlign w:val="center"/>
          </w:tcPr>
          <w:p w:rsidR="00C53099" w:rsidRPr="008340F2" w:rsidRDefault="00C53099" w:rsidP="00C53099">
            <w:pPr>
              <w:rPr>
                <w:rFonts w:cs="Calibri"/>
                <w:sz w:val="16"/>
                <w:szCs w:val="16"/>
              </w:rPr>
            </w:pPr>
            <w:r w:rsidRPr="008340F2">
              <w:rPr>
                <w:rFonts w:cs="Calibri"/>
                <w:sz w:val="16"/>
                <w:szCs w:val="16"/>
              </w:rPr>
              <w:t>&lt;jmyslin2&gt; New Classic View Speedo view setting</w:t>
            </w:r>
          </w:p>
        </w:tc>
      </w:tr>
    </w:tbl>
    <w:p w:rsidR="00C53099" w:rsidRDefault="00C53099" w:rsidP="00C53099">
      <w:pPr>
        <w:jc w:val="center"/>
        <w:rPr>
          <w:rFonts w:cs="Arial"/>
          <w:b/>
          <w:sz w:val="36"/>
          <w:szCs w:val="36"/>
        </w:rPr>
      </w:pPr>
      <w:r>
        <w:rPr>
          <w:b/>
          <w:sz w:val="36"/>
          <w:szCs w:val="36"/>
        </w:rPr>
        <w:br w:type="page"/>
      </w:r>
      <w:r>
        <w:rPr>
          <w:rFonts w:cs="Arial"/>
          <w:b/>
          <w:sz w:val="36"/>
          <w:szCs w:val="36"/>
        </w:rPr>
        <w:lastRenderedPageBreak/>
        <w:t>Table of Contents</w:t>
      </w:r>
    </w:p>
    <w:p w:rsidR="00C53099" w:rsidRDefault="00C53099">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5737467" w:history="1">
        <w:r w:rsidRPr="00093E77">
          <w:rPr>
            <w:rStyle w:val="Hyperlink"/>
            <w:rFonts w:cs="Arial"/>
            <w:bCs/>
            <w:noProof/>
          </w:rPr>
          <w:t>Revision History</w:t>
        </w:r>
        <w:r>
          <w:rPr>
            <w:noProof/>
            <w:webHidden/>
          </w:rPr>
          <w:tab/>
        </w:r>
        <w:r>
          <w:rPr>
            <w:noProof/>
            <w:webHidden/>
          </w:rPr>
          <w:fldChar w:fldCharType="begin"/>
        </w:r>
        <w:r>
          <w:rPr>
            <w:noProof/>
            <w:webHidden/>
          </w:rPr>
          <w:instrText xml:space="preserve"> PAGEREF _Toc25737467 \h </w:instrText>
        </w:r>
        <w:r>
          <w:rPr>
            <w:noProof/>
            <w:webHidden/>
          </w:rPr>
        </w:r>
        <w:r>
          <w:rPr>
            <w:noProof/>
            <w:webHidden/>
          </w:rPr>
          <w:fldChar w:fldCharType="separate"/>
        </w:r>
        <w:r>
          <w:rPr>
            <w:noProof/>
            <w:webHidden/>
          </w:rPr>
          <w:t>2</w:t>
        </w:r>
        <w:r>
          <w:rPr>
            <w:noProof/>
            <w:webHidden/>
          </w:rPr>
          <w:fldChar w:fldCharType="end"/>
        </w:r>
      </w:hyperlink>
    </w:p>
    <w:p w:rsidR="00C53099" w:rsidRDefault="00C5309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5737468" w:history="1">
        <w:r w:rsidRPr="00093E77">
          <w:rPr>
            <w:rStyle w:val="Hyperlink"/>
            <w:noProof/>
          </w:rPr>
          <w:t>1</w:t>
        </w:r>
        <w:r>
          <w:rPr>
            <w:rFonts w:asciiTheme="minorHAnsi" w:eastAsiaTheme="minorEastAsia" w:hAnsiTheme="minorHAnsi" w:cstheme="minorBidi"/>
            <w:b w:val="0"/>
            <w:smallCaps w:val="0"/>
            <w:noProof/>
            <w:sz w:val="22"/>
            <w:szCs w:val="22"/>
          </w:rPr>
          <w:tab/>
        </w:r>
        <w:r w:rsidRPr="00093E77">
          <w:rPr>
            <w:rStyle w:val="Hyperlink"/>
            <w:noProof/>
          </w:rPr>
          <w:t>Architectural Design</w:t>
        </w:r>
        <w:r>
          <w:rPr>
            <w:noProof/>
            <w:webHidden/>
          </w:rPr>
          <w:tab/>
        </w:r>
        <w:r>
          <w:rPr>
            <w:noProof/>
            <w:webHidden/>
          </w:rPr>
          <w:fldChar w:fldCharType="begin"/>
        </w:r>
        <w:r>
          <w:rPr>
            <w:noProof/>
            <w:webHidden/>
          </w:rPr>
          <w:instrText xml:space="preserve"> PAGEREF _Toc25737468 \h </w:instrText>
        </w:r>
        <w:r>
          <w:rPr>
            <w:noProof/>
            <w:webHidden/>
          </w:rPr>
        </w:r>
        <w:r>
          <w:rPr>
            <w:noProof/>
            <w:webHidden/>
          </w:rPr>
          <w:fldChar w:fldCharType="separate"/>
        </w:r>
        <w:r>
          <w:rPr>
            <w:noProof/>
            <w:webHidden/>
          </w:rPr>
          <w:t>15</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69" w:history="1">
        <w:r w:rsidRPr="00093E77">
          <w:rPr>
            <w:rStyle w:val="Hyperlink"/>
            <w:noProof/>
          </w:rPr>
          <w:t>1.1</w:t>
        </w:r>
        <w:r>
          <w:rPr>
            <w:rFonts w:asciiTheme="minorHAnsi" w:eastAsiaTheme="minorEastAsia" w:hAnsiTheme="minorHAnsi" w:cstheme="minorBidi"/>
            <w:i w:val="0"/>
            <w:noProof/>
            <w:sz w:val="22"/>
            <w:szCs w:val="22"/>
          </w:rPr>
          <w:tab/>
        </w:r>
        <w:r w:rsidRPr="00093E77">
          <w:rPr>
            <w:rStyle w:val="Hyperlink"/>
            <w:noProof/>
          </w:rPr>
          <w:t>Interface Requirements</w:t>
        </w:r>
        <w:r>
          <w:rPr>
            <w:noProof/>
            <w:webHidden/>
          </w:rPr>
          <w:tab/>
        </w:r>
        <w:r>
          <w:rPr>
            <w:noProof/>
            <w:webHidden/>
          </w:rPr>
          <w:fldChar w:fldCharType="begin"/>
        </w:r>
        <w:r>
          <w:rPr>
            <w:noProof/>
            <w:webHidden/>
          </w:rPr>
          <w:instrText xml:space="preserve"> PAGEREF _Toc25737469 \h </w:instrText>
        </w:r>
        <w:r>
          <w:rPr>
            <w:noProof/>
            <w:webHidden/>
          </w:rPr>
        </w:r>
        <w:r>
          <w:rPr>
            <w:noProof/>
            <w:webHidden/>
          </w:rPr>
          <w:fldChar w:fldCharType="separate"/>
        </w:r>
        <w:r>
          <w:rPr>
            <w:noProof/>
            <w:webHidden/>
          </w:rPr>
          <w:t>15</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0" w:history="1">
        <w:r w:rsidRPr="00093E77">
          <w:rPr>
            <w:rStyle w:val="Hyperlink"/>
            <w:noProof/>
          </w:rPr>
          <w:t>1.1.1</w:t>
        </w:r>
        <w:r>
          <w:rPr>
            <w:rFonts w:asciiTheme="minorHAnsi" w:eastAsiaTheme="minorEastAsia" w:hAnsiTheme="minorHAnsi" w:cstheme="minorBidi"/>
            <w:noProof/>
            <w:sz w:val="22"/>
            <w:szCs w:val="22"/>
          </w:rPr>
          <w:tab/>
        </w:r>
        <w:r w:rsidRPr="00093E77">
          <w:rPr>
            <w:rStyle w:val="Hyperlink"/>
            <w:noProof/>
          </w:rPr>
          <w:t>VS-IIR-REQ-243929/C-FBMP Interface requirements</w:t>
        </w:r>
        <w:r>
          <w:rPr>
            <w:noProof/>
            <w:webHidden/>
          </w:rPr>
          <w:tab/>
        </w:r>
        <w:r>
          <w:rPr>
            <w:noProof/>
            <w:webHidden/>
          </w:rPr>
          <w:fldChar w:fldCharType="begin"/>
        </w:r>
        <w:r>
          <w:rPr>
            <w:noProof/>
            <w:webHidden/>
          </w:rPr>
          <w:instrText xml:space="preserve"> PAGEREF _Toc25737470 \h </w:instrText>
        </w:r>
        <w:r>
          <w:rPr>
            <w:noProof/>
            <w:webHidden/>
          </w:rPr>
        </w:r>
        <w:r>
          <w:rPr>
            <w:noProof/>
            <w:webHidden/>
          </w:rPr>
          <w:fldChar w:fldCharType="separate"/>
        </w:r>
        <w:r>
          <w:rPr>
            <w:noProof/>
            <w:webHidden/>
          </w:rPr>
          <w:t>15</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1" w:history="1">
        <w:r w:rsidRPr="00093E77">
          <w:rPr>
            <w:rStyle w:val="Hyperlink"/>
            <w:noProof/>
          </w:rPr>
          <w:t>1.1.2</w:t>
        </w:r>
        <w:r>
          <w:rPr>
            <w:rFonts w:asciiTheme="minorHAnsi" w:eastAsiaTheme="minorEastAsia" w:hAnsiTheme="minorHAnsi" w:cstheme="minorBidi"/>
            <w:noProof/>
            <w:sz w:val="22"/>
            <w:szCs w:val="22"/>
          </w:rPr>
          <w:tab/>
        </w:r>
        <w:r w:rsidRPr="00093E77">
          <w:rPr>
            <w:rStyle w:val="Hyperlink"/>
            <w:noProof/>
          </w:rPr>
          <w:t>MD-REQ-243934/B-Disp_Miles_Kilometers.St</w:t>
        </w:r>
        <w:r>
          <w:rPr>
            <w:noProof/>
            <w:webHidden/>
          </w:rPr>
          <w:tab/>
        </w:r>
        <w:r>
          <w:rPr>
            <w:noProof/>
            <w:webHidden/>
          </w:rPr>
          <w:fldChar w:fldCharType="begin"/>
        </w:r>
        <w:r>
          <w:rPr>
            <w:noProof/>
            <w:webHidden/>
          </w:rPr>
          <w:instrText xml:space="preserve"> PAGEREF _Toc25737471 \h </w:instrText>
        </w:r>
        <w:r>
          <w:rPr>
            <w:noProof/>
            <w:webHidden/>
          </w:rPr>
        </w:r>
        <w:r>
          <w:rPr>
            <w:noProof/>
            <w:webHidden/>
          </w:rPr>
          <w:fldChar w:fldCharType="separate"/>
        </w:r>
        <w:r>
          <w:rPr>
            <w:noProof/>
            <w:webHidden/>
          </w:rPr>
          <w:t>16</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2" w:history="1">
        <w:r w:rsidRPr="00093E77">
          <w:rPr>
            <w:rStyle w:val="Hyperlink"/>
            <w:noProof/>
          </w:rPr>
          <w:t>1.1.3</w:t>
        </w:r>
        <w:r>
          <w:rPr>
            <w:rFonts w:asciiTheme="minorHAnsi" w:eastAsiaTheme="minorEastAsia" w:hAnsiTheme="minorHAnsi" w:cstheme="minorBidi"/>
            <w:noProof/>
            <w:sz w:val="22"/>
            <w:szCs w:val="22"/>
          </w:rPr>
          <w:tab/>
        </w:r>
        <w:r w:rsidRPr="00093E77">
          <w:rPr>
            <w:rStyle w:val="Hyperlink"/>
            <w:noProof/>
          </w:rPr>
          <w:t>MD-REQ-016222/B-IgnKeyType_D_Actl (TcSE ROIN-200609-4)</w:t>
        </w:r>
        <w:r>
          <w:rPr>
            <w:noProof/>
            <w:webHidden/>
          </w:rPr>
          <w:tab/>
        </w:r>
        <w:r>
          <w:rPr>
            <w:noProof/>
            <w:webHidden/>
          </w:rPr>
          <w:fldChar w:fldCharType="begin"/>
        </w:r>
        <w:r>
          <w:rPr>
            <w:noProof/>
            <w:webHidden/>
          </w:rPr>
          <w:instrText xml:space="preserve"> PAGEREF _Toc25737472 \h </w:instrText>
        </w:r>
        <w:r>
          <w:rPr>
            <w:noProof/>
            <w:webHidden/>
          </w:rPr>
        </w:r>
        <w:r>
          <w:rPr>
            <w:noProof/>
            <w:webHidden/>
          </w:rPr>
          <w:fldChar w:fldCharType="separate"/>
        </w:r>
        <w:r>
          <w:rPr>
            <w:noProof/>
            <w:webHidden/>
          </w:rPr>
          <w:t>16</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3" w:history="1">
        <w:r w:rsidRPr="00093E77">
          <w:rPr>
            <w:rStyle w:val="Hyperlink"/>
            <w:noProof/>
          </w:rPr>
          <w:t>1.1.4</w:t>
        </w:r>
        <w:r>
          <w:rPr>
            <w:rFonts w:asciiTheme="minorHAnsi" w:eastAsiaTheme="minorEastAsia" w:hAnsiTheme="minorHAnsi" w:cstheme="minorBidi"/>
            <w:noProof/>
            <w:sz w:val="22"/>
            <w:szCs w:val="22"/>
          </w:rPr>
          <w:tab/>
        </w:r>
        <w:r w:rsidRPr="00093E77">
          <w:rPr>
            <w:rStyle w:val="Hyperlink"/>
            <w:noProof/>
          </w:rPr>
          <w:t>MD-REQ-276458/B-Vehicle_Speed.St</w:t>
        </w:r>
        <w:r>
          <w:rPr>
            <w:noProof/>
            <w:webHidden/>
          </w:rPr>
          <w:tab/>
        </w:r>
        <w:r>
          <w:rPr>
            <w:noProof/>
            <w:webHidden/>
          </w:rPr>
          <w:fldChar w:fldCharType="begin"/>
        </w:r>
        <w:r>
          <w:rPr>
            <w:noProof/>
            <w:webHidden/>
          </w:rPr>
          <w:instrText xml:space="preserve"> PAGEREF _Toc25737473 \h </w:instrText>
        </w:r>
        <w:r>
          <w:rPr>
            <w:noProof/>
            <w:webHidden/>
          </w:rPr>
        </w:r>
        <w:r>
          <w:rPr>
            <w:noProof/>
            <w:webHidden/>
          </w:rPr>
          <w:fldChar w:fldCharType="separate"/>
        </w:r>
        <w:r>
          <w:rPr>
            <w:noProof/>
            <w:webHidden/>
          </w:rPr>
          <w:t>16</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4" w:history="1">
        <w:r w:rsidRPr="00093E77">
          <w:rPr>
            <w:rStyle w:val="Hyperlink"/>
            <w:noProof/>
          </w:rPr>
          <w:t>1.1.5</w:t>
        </w:r>
        <w:r>
          <w:rPr>
            <w:rFonts w:asciiTheme="minorHAnsi" w:eastAsiaTheme="minorEastAsia" w:hAnsiTheme="minorHAnsi" w:cstheme="minorBidi"/>
            <w:noProof/>
            <w:sz w:val="22"/>
            <w:szCs w:val="22"/>
          </w:rPr>
          <w:tab/>
        </w:r>
        <w:r w:rsidRPr="00093E77">
          <w:rPr>
            <w:rStyle w:val="Hyperlink"/>
            <w:noProof/>
          </w:rPr>
          <w:t>MD-REQ-276459/A-Vehicle_Speed_QF</w:t>
        </w:r>
        <w:r>
          <w:rPr>
            <w:noProof/>
            <w:webHidden/>
          </w:rPr>
          <w:tab/>
        </w:r>
        <w:r>
          <w:rPr>
            <w:noProof/>
            <w:webHidden/>
          </w:rPr>
          <w:fldChar w:fldCharType="begin"/>
        </w:r>
        <w:r>
          <w:rPr>
            <w:noProof/>
            <w:webHidden/>
          </w:rPr>
          <w:instrText xml:space="preserve"> PAGEREF _Toc25737474 \h </w:instrText>
        </w:r>
        <w:r>
          <w:rPr>
            <w:noProof/>
            <w:webHidden/>
          </w:rPr>
        </w:r>
        <w:r>
          <w:rPr>
            <w:noProof/>
            <w:webHidden/>
          </w:rPr>
          <w:fldChar w:fldCharType="separate"/>
        </w:r>
        <w:r>
          <w:rPr>
            <w:noProof/>
            <w:webHidden/>
          </w:rPr>
          <w:t>17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5" w:history="1">
        <w:r w:rsidRPr="00093E77">
          <w:rPr>
            <w:rStyle w:val="Hyperlink"/>
            <w:noProof/>
          </w:rPr>
          <w:t>1.1.6</w:t>
        </w:r>
        <w:r>
          <w:rPr>
            <w:rFonts w:asciiTheme="minorHAnsi" w:eastAsiaTheme="minorEastAsia" w:hAnsiTheme="minorHAnsi" w:cstheme="minorBidi"/>
            <w:noProof/>
            <w:sz w:val="22"/>
            <w:szCs w:val="22"/>
          </w:rPr>
          <w:tab/>
        </w:r>
        <w:r w:rsidRPr="00093E77">
          <w:rPr>
            <w:rStyle w:val="Hyperlink"/>
            <w:noProof/>
          </w:rPr>
          <w:t>MD-REQ-239857/C-TsrVlUnitMsgTxt_D_Rq</w:t>
        </w:r>
        <w:r>
          <w:rPr>
            <w:noProof/>
            <w:webHidden/>
          </w:rPr>
          <w:tab/>
        </w:r>
        <w:r>
          <w:rPr>
            <w:noProof/>
            <w:webHidden/>
          </w:rPr>
          <w:fldChar w:fldCharType="begin"/>
        </w:r>
        <w:r>
          <w:rPr>
            <w:noProof/>
            <w:webHidden/>
          </w:rPr>
          <w:instrText xml:space="preserve"> PAGEREF _Toc25737475 \h </w:instrText>
        </w:r>
        <w:r>
          <w:rPr>
            <w:noProof/>
            <w:webHidden/>
          </w:rPr>
        </w:r>
        <w:r>
          <w:rPr>
            <w:noProof/>
            <w:webHidden/>
          </w:rPr>
          <w:fldChar w:fldCharType="separate"/>
        </w:r>
        <w:r>
          <w:rPr>
            <w:noProof/>
            <w:webHidden/>
          </w:rPr>
          <w:t>17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6" w:history="1">
        <w:r w:rsidRPr="00093E77">
          <w:rPr>
            <w:rStyle w:val="Hyperlink"/>
            <w:noProof/>
          </w:rPr>
          <w:t>1.1.7</w:t>
        </w:r>
        <w:r>
          <w:rPr>
            <w:rFonts w:asciiTheme="minorHAnsi" w:eastAsiaTheme="minorEastAsia" w:hAnsiTheme="minorHAnsi" w:cstheme="minorBidi"/>
            <w:noProof/>
            <w:sz w:val="22"/>
            <w:szCs w:val="22"/>
          </w:rPr>
          <w:tab/>
        </w:r>
        <w:r w:rsidRPr="00093E77">
          <w:rPr>
            <w:rStyle w:val="Hyperlink"/>
            <w:noProof/>
          </w:rPr>
          <w:t>MD-REQ-276700/A-IaccLamp_D_Rq</w:t>
        </w:r>
        <w:r>
          <w:rPr>
            <w:noProof/>
            <w:webHidden/>
          </w:rPr>
          <w:tab/>
        </w:r>
        <w:r>
          <w:rPr>
            <w:noProof/>
            <w:webHidden/>
          </w:rPr>
          <w:fldChar w:fldCharType="begin"/>
        </w:r>
        <w:r>
          <w:rPr>
            <w:noProof/>
            <w:webHidden/>
          </w:rPr>
          <w:instrText xml:space="preserve"> PAGEREF _Toc25737476 \h </w:instrText>
        </w:r>
        <w:r>
          <w:rPr>
            <w:noProof/>
            <w:webHidden/>
          </w:rPr>
        </w:r>
        <w:r>
          <w:rPr>
            <w:noProof/>
            <w:webHidden/>
          </w:rPr>
          <w:fldChar w:fldCharType="separate"/>
        </w:r>
        <w:r>
          <w:rPr>
            <w:noProof/>
            <w:webHidden/>
          </w:rPr>
          <w:t>17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7" w:history="1">
        <w:r w:rsidRPr="00093E77">
          <w:rPr>
            <w:rStyle w:val="Hyperlink"/>
            <w:noProof/>
          </w:rPr>
          <w:t>1.1.8</w:t>
        </w:r>
        <w:r>
          <w:rPr>
            <w:rFonts w:asciiTheme="minorHAnsi" w:eastAsiaTheme="minorEastAsia" w:hAnsiTheme="minorHAnsi" w:cstheme="minorBidi"/>
            <w:noProof/>
            <w:sz w:val="22"/>
            <w:szCs w:val="22"/>
          </w:rPr>
          <w:tab/>
        </w:r>
        <w:r w:rsidRPr="00093E77">
          <w:rPr>
            <w:rStyle w:val="Hyperlink"/>
            <w:noProof/>
          </w:rPr>
          <w:t>MD-REQ-276704/A-SLMde_D_Rqdsply</w:t>
        </w:r>
        <w:r>
          <w:rPr>
            <w:noProof/>
            <w:webHidden/>
          </w:rPr>
          <w:tab/>
        </w:r>
        <w:r>
          <w:rPr>
            <w:noProof/>
            <w:webHidden/>
          </w:rPr>
          <w:fldChar w:fldCharType="begin"/>
        </w:r>
        <w:r>
          <w:rPr>
            <w:noProof/>
            <w:webHidden/>
          </w:rPr>
          <w:instrText xml:space="preserve"> PAGEREF _Toc25737477 \h </w:instrText>
        </w:r>
        <w:r>
          <w:rPr>
            <w:noProof/>
            <w:webHidden/>
          </w:rPr>
        </w:r>
        <w:r>
          <w:rPr>
            <w:noProof/>
            <w:webHidden/>
          </w:rPr>
          <w:fldChar w:fldCharType="separate"/>
        </w:r>
        <w:r>
          <w:rPr>
            <w:noProof/>
            <w:webHidden/>
          </w:rPr>
          <w:t>17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78" w:history="1">
        <w:r w:rsidRPr="00093E77">
          <w:rPr>
            <w:rStyle w:val="Hyperlink"/>
            <w:noProof/>
          </w:rPr>
          <w:t>1.1.9</w:t>
        </w:r>
        <w:r>
          <w:rPr>
            <w:rFonts w:asciiTheme="minorHAnsi" w:eastAsiaTheme="minorEastAsia" w:hAnsiTheme="minorHAnsi" w:cstheme="minorBidi"/>
            <w:noProof/>
            <w:sz w:val="22"/>
            <w:szCs w:val="22"/>
          </w:rPr>
          <w:tab/>
        </w:r>
        <w:r w:rsidRPr="00093E77">
          <w:rPr>
            <w:rStyle w:val="Hyperlink"/>
            <w:noProof/>
          </w:rPr>
          <w:t>MD-REQ-276706/A-Aslicondsply_D_Rq</w:t>
        </w:r>
        <w:r>
          <w:rPr>
            <w:noProof/>
            <w:webHidden/>
          </w:rPr>
          <w:tab/>
        </w:r>
        <w:r>
          <w:rPr>
            <w:noProof/>
            <w:webHidden/>
          </w:rPr>
          <w:fldChar w:fldCharType="begin"/>
        </w:r>
        <w:r>
          <w:rPr>
            <w:noProof/>
            <w:webHidden/>
          </w:rPr>
          <w:instrText xml:space="preserve"> PAGEREF _Toc25737478 \h </w:instrText>
        </w:r>
        <w:r>
          <w:rPr>
            <w:noProof/>
            <w:webHidden/>
          </w:rPr>
        </w:r>
        <w:r>
          <w:rPr>
            <w:noProof/>
            <w:webHidden/>
          </w:rPr>
          <w:fldChar w:fldCharType="separate"/>
        </w:r>
        <w:r>
          <w:rPr>
            <w:noProof/>
            <w:webHidden/>
          </w:rPr>
          <w:t>18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479" w:history="1">
        <w:r w:rsidRPr="00093E77">
          <w:rPr>
            <w:rStyle w:val="Hyperlink"/>
            <w:noProof/>
          </w:rPr>
          <w:t>1.1.10</w:t>
        </w:r>
        <w:r>
          <w:rPr>
            <w:rFonts w:asciiTheme="minorHAnsi" w:eastAsiaTheme="minorEastAsia" w:hAnsiTheme="minorHAnsi" w:cstheme="minorBidi"/>
            <w:noProof/>
            <w:sz w:val="22"/>
            <w:szCs w:val="22"/>
          </w:rPr>
          <w:tab/>
        </w:r>
        <w:r w:rsidRPr="00093E77">
          <w:rPr>
            <w:rStyle w:val="Hyperlink"/>
            <w:noProof/>
          </w:rPr>
          <w:t>MD-REQ-274072/C-BTTLeft_D_RqDrv</w:t>
        </w:r>
        <w:r>
          <w:rPr>
            <w:noProof/>
            <w:webHidden/>
          </w:rPr>
          <w:tab/>
        </w:r>
        <w:r>
          <w:rPr>
            <w:noProof/>
            <w:webHidden/>
          </w:rPr>
          <w:fldChar w:fldCharType="begin"/>
        </w:r>
        <w:r>
          <w:rPr>
            <w:noProof/>
            <w:webHidden/>
          </w:rPr>
          <w:instrText xml:space="preserve"> PAGEREF _Toc25737479 \h </w:instrText>
        </w:r>
        <w:r>
          <w:rPr>
            <w:noProof/>
            <w:webHidden/>
          </w:rPr>
        </w:r>
        <w:r>
          <w:rPr>
            <w:noProof/>
            <w:webHidden/>
          </w:rPr>
          <w:fldChar w:fldCharType="separate"/>
        </w:r>
        <w:r>
          <w:rPr>
            <w:noProof/>
            <w:webHidden/>
          </w:rPr>
          <w:t>18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480" w:history="1">
        <w:r w:rsidRPr="00093E77">
          <w:rPr>
            <w:rStyle w:val="Hyperlink"/>
            <w:noProof/>
          </w:rPr>
          <w:t>1.1.11</w:t>
        </w:r>
        <w:r>
          <w:rPr>
            <w:rFonts w:asciiTheme="minorHAnsi" w:eastAsiaTheme="minorEastAsia" w:hAnsiTheme="minorHAnsi" w:cstheme="minorBidi"/>
            <w:noProof/>
            <w:sz w:val="22"/>
            <w:szCs w:val="22"/>
          </w:rPr>
          <w:tab/>
        </w:r>
        <w:r w:rsidRPr="00093E77">
          <w:rPr>
            <w:rStyle w:val="Hyperlink"/>
            <w:noProof/>
          </w:rPr>
          <w:t>MD-REQ-274073/C-BTTRight_D_RqDrv</w:t>
        </w:r>
        <w:r>
          <w:rPr>
            <w:noProof/>
            <w:webHidden/>
          </w:rPr>
          <w:tab/>
        </w:r>
        <w:r>
          <w:rPr>
            <w:noProof/>
            <w:webHidden/>
          </w:rPr>
          <w:fldChar w:fldCharType="begin"/>
        </w:r>
        <w:r>
          <w:rPr>
            <w:noProof/>
            <w:webHidden/>
          </w:rPr>
          <w:instrText xml:space="preserve"> PAGEREF _Toc25737480 \h </w:instrText>
        </w:r>
        <w:r>
          <w:rPr>
            <w:noProof/>
            <w:webHidden/>
          </w:rPr>
        </w:r>
        <w:r>
          <w:rPr>
            <w:noProof/>
            <w:webHidden/>
          </w:rPr>
          <w:fldChar w:fldCharType="separate"/>
        </w:r>
        <w:r>
          <w:rPr>
            <w:noProof/>
            <w:webHidden/>
          </w:rPr>
          <w:t>18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481" w:history="1">
        <w:r w:rsidRPr="00093E77">
          <w:rPr>
            <w:rStyle w:val="Hyperlink"/>
            <w:noProof/>
          </w:rPr>
          <w:t>1.1.12</w:t>
        </w:r>
        <w:r>
          <w:rPr>
            <w:rFonts w:asciiTheme="minorHAnsi" w:eastAsiaTheme="minorEastAsia" w:hAnsiTheme="minorHAnsi" w:cstheme="minorBidi"/>
            <w:noProof/>
            <w:sz w:val="22"/>
            <w:szCs w:val="22"/>
          </w:rPr>
          <w:tab/>
        </w:r>
        <w:r w:rsidRPr="00093E77">
          <w:rPr>
            <w:rStyle w:val="Hyperlink"/>
            <w:noProof/>
          </w:rPr>
          <w:t>MD-REQ-343175/A-MetricActv_B_Actl</w:t>
        </w:r>
        <w:r>
          <w:rPr>
            <w:noProof/>
            <w:webHidden/>
          </w:rPr>
          <w:tab/>
        </w:r>
        <w:r>
          <w:rPr>
            <w:noProof/>
            <w:webHidden/>
          </w:rPr>
          <w:fldChar w:fldCharType="begin"/>
        </w:r>
        <w:r>
          <w:rPr>
            <w:noProof/>
            <w:webHidden/>
          </w:rPr>
          <w:instrText xml:space="preserve"> PAGEREF _Toc25737481 \h </w:instrText>
        </w:r>
        <w:r>
          <w:rPr>
            <w:noProof/>
            <w:webHidden/>
          </w:rPr>
        </w:r>
        <w:r>
          <w:rPr>
            <w:noProof/>
            <w:webHidden/>
          </w:rPr>
          <w:fldChar w:fldCharType="separate"/>
        </w:r>
        <w:r>
          <w:rPr>
            <w:noProof/>
            <w:webHidden/>
          </w:rPr>
          <w:t>18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482" w:history="1">
        <w:r w:rsidRPr="00093E77">
          <w:rPr>
            <w:rStyle w:val="Hyperlink"/>
            <w:noProof/>
          </w:rPr>
          <w:t>1.1.13</w:t>
        </w:r>
        <w:r>
          <w:rPr>
            <w:rFonts w:asciiTheme="minorHAnsi" w:eastAsiaTheme="minorEastAsia" w:hAnsiTheme="minorHAnsi" w:cstheme="minorBidi"/>
            <w:noProof/>
            <w:sz w:val="22"/>
            <w:szCs w:val="22"/>
          </w:rPr>
          <w:tab/>
        </w:r>
        <w:r w:rsidRPr="00093E77">
          <w:rPr>
            <w:rStyle w:val="Hyperlink"/>
            <w:noProof/>
          </w:rPr>
          <w:t>MD-REQ-369894/A-EngOilLife_Pc_Actl</w:t>
        </w:r>
        <w:r>
          <w:rPr>
            <w:noProof/>
            <w:webHidden/>
          </w:rPr>
          <w:tab/>
        </w:r>
        <w:r>
          <w:rPr>
            <w:noProof/>
            <w:webHidden/>
          </w:rPr>
          <w:fldChar w:fldCharType="begin"/>
        </w:r>
        <w:r>
          <w:rPr>
            <w:noProof/>
            <w:webHidden/>
          </w:rPr>
          <w:instrText xml:space="preserve"> PAGEREF _Toc25737482 \h </w:instrText>
        </w:r>
        <w:r>
          <w:rPr>
            <w:noProof/>
            <w:webHidden/>
          </w:rPr>
        </w:r>
        <w:r>
          <w:rPr>
            <w:noProof/>
            <w:webHidden/>
          </w:rPr>
          <w:fldChar w:fldCharType="separate"/>
        </w:r>
        <w:r>
          <w:rPr>
            <w:noProof/>
            <w:webHidden/>
          </w:rPr>
          <w:t>19</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83" w:history="1">
        <w:r w:rsidRPr="00093E77">
          <w:rPr>
            <w:rStyle w:val="Hyperlink"/>
            <w:noProof/>
          </w:rPr>
          <w:t>1.2</w:t>
        </w:r>
        <w:r>
          <w:rPr>
            <w:rFonts w:asciiTheme="minorHAnsi" w:eastAsiaTheme="minorEastAsia" w:hAnsiTheme="minorHAnsi" w:cstheme="minorBidi"/>
            <w:i w:val="0"/>
            <w:noProof/>
            <w:sz w:val="22"/>
            <w:szCs w:val="22"/>
          </w:rPr>
          <w:tab/>
        </w:r>
        <w:r w:rsidRPr="00093E77">
          <w:rPr>
            <w:rStyle w:val="Hyperlink"/>
            <w:noProof/>
          </w:rPr>
          <w:t>IIR-REQ-251250/M-Logical Signal to HS3 CAN dB signal name translation table</w:t>
        </w:r>
        <w:r>
          <w:rPr>
            <w:noProof/>
            <w:webHidden/>
          </w:rPr>
          <w:tab/>
        </w:r>
        <w:r>
          <w:rPr>
            <w:noProof/>
            <w:webHidden/>
          </w:rPr>
          <w:fldChar w:fldCharType="begin"/>
        </w:r>
        <w:r>
          <w:rPr>
            <w:noProof/>
            <w:webHidden/>
          </w:rPr>
          <w:instrText xml:space="preserve"> PAGEREF _Toc25737483 \h </w:instrText>
        </w:r>
        <w:r>
          <w:rPr>
            <w:noProof/>
            <w:webHidden/>
          </w:rPr>
        </w:r>
        <w:r>
          <w:rPr>
            <w:noProof/>
            <w:webHidden/>
          </w:rPr>
          <w:fldChar w:fldCharType="separate"/>
        </w:r>
        <w:r>
          <w:rPr>
            <w:noProof/>
            <w:webHidden/>
          </w:rPr>
          <w:t>20</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84" w:history="1">
        <w:r w:rsidRPr="00093E77">
          <w:rPr>
            <w:rStyle w:val="Hyperlink"/>
            <w:noProof/>
          </w:rPr>
          <w:t>1.3</w:t>
        </w:r>
        <w:r>
          <w:rPr>
            <w:rFonts w:asciiTheme="minorHAnsi" w:eastAsiaTheme="minorEastAsia" w:hAnsiTheme="minorHAnsi" w:cstheme="minorBidi"/>
            <w:i w:val="0"/>
            <w:noProof/>
            <w:sz w:val="22"/>
            <w:szCs w:val="22"/>
          </w:rPr>
          <w:tab/>
        </w:r>
        <w:r w:rsidRPr="00093E77">
          <w:rPr>
            <w:rStyle w:val="Hyperlink"/>
            <w:noProof/>
          </w:rPr>
          <w:t>VS-CLD-REQ-232301/B-Centerstack Settings HMI Client</w:t>
        </w:r>
        <w:r>
          <w:rPr>
            <w:noProof/>
            <w:webHidden/>
          </w:rPr>
          <w:tab/>
        </w:r>
        <w:r>
          <w:rPr>
            <w:noProof/>
            <w:webHidden/>
          </w:rPr>
          <w:fldChar w:fldCharType="begin"/>
        </w:r>
        <w:r>
          <w:rPr>
            <w:noProof/>
            <w:webHidden/>
          </w:rPr>
          <w:instrText xml:space="preserve"> PAGEREF _Toc25737484 \h </w:instrText>
        </w:r>
        <w:r>
          <w:rPr>
            <w:noProof/>
            <w:webHidden/>
          </w:rPr>
        </w:r>
        <w:r>
          <w:rPr>
            <w:noProof/>
            <w:webHidden/>
          </w:rPr>
          <w:fldChar w:fldCharType="separate"/>
        </w:r>
        <w:r>
          <w:rPr>
            <w:noProof/>
            <w:webHidden/>
          </w:rPr>
          <w:t>21</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85" w:history="1">
        <w:r w:rsidRPr="00093E77">
          <w:rPr>
            <w:rStyle w:val="Hyperlink"/>
            <w:noProof/>
          </w:rPr>
          <w:t>1.4</w:t>
        </w:r>
        <w:r>
          <w:rPr>
            <w:rFonts w:asciiTheme="minorHAnsi" w:eastAsiaTheme="minorEastAsia" w:hAnsiTheme="minorHAnsi" w:cstheme="minorBidi"/>
            <w:i w:val="0"/>
            <w:noProof/>
            <w:sz w:val="22"/>
            <w:szCs w:val="22"/>
          </w:rPr>
          <w:tab/>
        </w:r>
        <w:r w:rsidRPr="00093E77">
          <w:rPr>
            <w:rStyle w:val="Hyperlink"/>
            <w:noProof/>
          </w:rPr>
          <w:t>VS-CLD-REQ-232302/A-Settings Gateway_Translator Module</w:t>
        </w:r>
        <w:r>
          <w:rPr>
            <w:noProof/>
            <w:webHidden/>
          </w:rPr>
          <w:tab/>
        </w:r>
        <w:r>
          <w:rPr>
            <w:noProof/>
            <w:webHidden/>
          </w:rPr>
          <w:fldChar w:fldCharType="begin"/>
        </w:r>
        <w:r>
          <w:rPr>
            <w:noProof/>
            <w:webHidden/>
          </w:rPr>
          <w:instrText xml:space="preserve"> PAGEREF _Toc25737485 \h </w:instrText>
        </w:r>
        <w:r>
          <w:rPr>
            <w:noProof/>
            <w:webHidden/>
          </w:rPr>
        </w:r>
        <w:r>
          <w:rPr>
            <w:noProof/>
            <w:webHidden/>
          </w:rPr>
          <w:fldChar w:fldCharType="separate"/>
        </w:r>
        <w:r>
          <w:rPr>
            <w:noProof/>
            <w:webHidden/>
          </w:rPr>
          <w:t>21</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86" w:history="1">
        <w:r w:rsidRPr="00093E77">
          <w:rPr>
            <w:rStyle w:val="Hyperlink"/>
            <w:noProof/>
          </w:rPr>
          <w:t>1.5</w:t>
        </w:r>
        <w:r>
          <w:rPr>
            <w:rFonts w:asciiTheme="minorHAnsi" w:eastAsiaTheme="minorEastAsia" w:hAnsiTheme="minorHAnsi" w:cstheme="minorBidi"/>
            <w:i w:val="0"/>
            <w:noProof/>
            <w:sz w:val="22"/>
            <w:szCs w:val="22"/>
          </w:rPr>
          <w:tab/>
        </w:r>
        <w:r w:rsidRPr="00093E77">
          <w:rPr>
            <w:rStyle w:val="Hyperlink"/>
            <w:noProof/>
          </w:rPr>
          <w:t>VS-CLD-REQ-232303/A-Feature Settings Server</w:t>
        </w:r>
        <w:r>
          <w:rPr>
            <w:noProof/>
            <w:webHidden/>
          </w:rPr>
          <w:tab/>
        </w:r>
        <w:r>
          <w:rPr>
            <w:noProof/>
            <w:webHidden/>
          </w:rPr>
          <w:fldChar w:fldCharType="begin"/>
        </w:r>
        <w:r>
          <w:rPr>
            <w:noProof/>
            <w:webHidden/>
          </w:rPr>
          <w:instrText xml:space="preserve"> PAGEREF _Toc25737486 \h </w:instrText>
        </w:r>
        <w:r>
          <w:rPr>
            <w:noProof/>
            <w:webHidden/>
          </w:rPr>
        </w:r>
        <w:r>
          <w:rPr>
            <w:noProof/>
            <w:webHidden/>
          </w:rPr>
          <w:fldChar w:fldCharType="separate"/>
        </w:r>
        <w:r>
          <w:rPr>
            <w:noProof/>
            <w:webHidden/>
          </w:rPr>
          <w:t>21</w:t>
        </w:r>
        <w:r>
          <w:rPr>
            <w:noProof/>
            <w:webHidden/>
          </w:rPr>
          <w:fldChar w:fldCharType="end"/>
        </w:r>
      </w:hyperlink>
    </w:p>
    <w:p w:rsidR="00C53099" w:rsidRDefault="00C5309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5737487" w:history="1">
        <w:r w:rsidRPr="00093E77">
          <w:rPr>
            <w:rStyle w:val="Hyperlink"/>
            <w:noProof/>
          </w:rPr>
          <w:t>2</w:t>
        </w:r>
        <w:r>
          <w:rPr>
            <w:rFonts w:asciiTheme="minorHAnsi" w:eastAsiaTheme="minorEastAsia" w:hAnsiTheme="minorHAnsi" w:cstheme="minorBidi"/>
            <w:b w:val="0"/>
            <w:smallCaps w:val="0"/>
            <w:noProof/>
            <w:sz w:val="22"/>
            <w:szCs w:val="22"/>
          </w:rPr>
          <w:tab/>
        </w:r>
        <w:r w:rsidRPr="00093E77">
          <w:rPr>
            <w:rStyle w:val="Hyperlink"/>
            <w:noProof/>
          </w:rPr>
          <w:t>General Requirements</w:t>
        </w:r>
        <w:r>
          <w:rPr>
            <w:noProof/>
            <w:webHidden/>
          </w:rPr>
          <w:tab/>
        </w:r>
        <w:r>
          <w:rPr>
            <w:noProof/>
            <w:webHidden/>
          </w:rPr>
          <w:fldChar w:fldCharType="begin"/>
        </w:r>
        <w:r>
          <w:rPr>
            <w:noProof/>
            <w:webHidden/>
          </w:rPr>
          <w:instrText xml:space="preserve"> PAGEREF _Toc25737487 \h </w:instrText>
        </w:r>
        <w:r>
          <w:rPr>
            <w:noProof/>
            <w:webHidden/>
          </w:rPr>
        </w:r>
        <w:r>
          <w:rPr>
            <w:noProof/>
            <w:webHidden/>
          </w:rPr>
          <w:fldChar w:fldCharType="separate"/>
        </w:r>
        <w:r>
          <w:rPr>
            <w:noProof/>
            <w:webHidden/>
          </w:rPr>
          <w:t>22</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88" w:history="1">
        <w:r w:rsidRPr="00093E77">
          <w:rPr>
            <w:rStyle w:val="Hyperlink"/>
            <w:noProof/>
          </w:rPr>
          <w:t>2.1</w:t>
        </w:r>
        <w:r>
          <w:rPr>
            <w:rFonts w:asciiTheme="minorHAnsi" w:eastAsiaTheme="minorEastAsia" w:hAnsiTheme="minorHAnsi" w:cstheme="minorBidi"/>
            <w:i w:val="0"/>
            <w:noProof/>
            <w:sz w:val="22"/>
            <w:szCs w:val="22"/>
          </w:rPr>
          <w:tab/>
        </w:r>
        <w:r w:rsidRPr="00093E77">
          <w:rPr>
            <w:rStyle w:val="Hyperlink"/>
            <w:noProof/>
          </w:rPr>
          <w:t>VS-SR-REQ-232098/P-Feature Based Message Protocol usage for Settings in the Infotainment Centerstack Display Module</w:t>
        </w:r>
        <w:r>
          <w:rPr>
            <w:noProof/>
            <w:webHidden/>
          </w:rPr>
          <w:tab/>
        </w:r>
        <w:r>
          <w:rPr>
            <w:noProof/>
            <w:webHidden/>
          </w:rPr>
          <w:fldChar w:fldCharType="begin"/>
        </w:r>
        <w:r>
          <w:rPr>
            <w:noProof/>
            <w:webHidden/>
          </w:rPr>
          <w:instrText xml:space="preserve"> PAGEREF _Toc25737488 \h </w:instrText>
        </w:r>
        <w:r>
          <w:rPr>
            <w:noProof/>
            <w:webHidden/>
          </w:rPr>
        </w:r>
        <w:r>
          <w:rPr>
            <w:noProof/>
            <w:webHidden/>
          </w:rPr>
          <w:fldChar w:fldCharType="separate"/>
        </w:r>
        <w:r>
          <w:rPr>
            <w:noProof/>
            <w:webHidden/>
          </w:rPr>
          <w:t>22</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89" w:history="1">
        <w:r w:rsidRPr="00093E77">
          <w:rPr>
            <w:rStyle w:val="Hyperlink"/>
            <w:noProof/>
          </w:rPr>
          <w:t>2.2</w:t>
        </w:r>
        <w:r>
          <w:rPr>
            <w:rFonts w:asciiTheme="minorHAnsi" w:eastAsiaTheme="minorEastAsia" w:hAnsiTheme="minorHAnsi" w:cstheme="minorBidi"/>
            <w:i w:val="0"/>
            <w:noProof/>
            <w:sz w:val="22"/>
            <w:szCs w:val="22"/>
          </w:rPr>
          <w:tab/>
        </w:r>
        <w:r w:rsidRPr="00093E77">
          <w:rPr>
            <w:rStyle w:val="Hyperlink"/>
            <w:noProof/>
          </w:rPr>
          <w:t>VS-SR-REQ-232106/G-Configuration of Settings HMI displayed in Centerstack</w:t>
        </w:r>
        <w:r>
          <w:rPr>
            <w:noProof/>
            <w:webHidden/>
          </w:rPr>
          <w:tab/>
        </w:r>
        <w:r>
          <w:rPr>
            <w:noProof/>
            <w:webHidden/>
          </w:rPr>
          <w:fldChar w:fldCharType="begin"/>
        </w:r>
        <w:r>
          <w:rPr>
            <w:noProof/>
            <w:webHidden/>
          </w:rPr>
          <w:instrText xml:space="preserve"> PAGEREF _Toc25737489 \h </w:instrText>
        </w:r>
        <w:r>
          <w:rPr>
            <w:noProof/>
            <w:webHidden/>
          </w:rPr>
        </w:r>
        <w:r>
          <w:rPr>
            <w:noProof/>
            <w:webHidden/>
          </w:rPr>
          <w:fldChar w:fldCharType="separate"/>
        </w:r>
        <w:r>
          <w:rPr>
            <w:noProof/>
            <w:webHidden/>
          </w:rPr>
          <w:t>24</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90" w:history="1">
        <w:r w:rsidRPr="00093E77">
          <w:rPr>
            <w:rStyle w:val="Hyperlink"/>
            <w:noProof/>
          </w:rPr>
          <w:t>2.3</w:t>
        </w:r>
        <w:r>
          <w:rPr>
            <w:rFonts w:asciiTheme="minorHAnsi" w:eastAsiaTheme="minorEastAsia" w:hAnsiTheme="minorHAnsi" w:cstheme="minorBidi"/>
            <w:i w:val="0"/>
            <w:noProof/>
            <w:sz w:val="22"/>
            <w:szCs w:val="22"/>
          </w:rPr>
          <w:tab/>
        </w:r>
        <w:r w:rsidRPr="00093E77">
          <w:rPr>
            <w:rStyle w:val="Hyperlink"/>
            <w:noProof/>
          </w:rPr>
          <w:t>VS-SR-REQ-232237/G-FBMP Feature.St received from any FBMP Feature Settings Server module</w:t>
        </w:r>
        <w:r>
          <w:rPr>
            <w:noProof/>
            <w:webHidden/>
          </w:rPr>
          <w:tab/>
        </w:r>
        <w:r>
          <w:rPr>
            <w:noProof/>
            <w:webHidden/>
          </w:rPr>
          <w:fldChar w:fldCharType="begin"/>
        </w:r>
        <w:r>
          <w:rPr>
            <w:noProof/>
            <w:webHidden/>
          </w:rPr>
          <w:instrText xml:space="preserve"> PAGEREF _Toc25737490 \h </w:instrText>
        </w:r>
        <w:r>
          <w:rPr>
            <w:noProof/>
            <w:webHidden/>
          </w:rPr>
        </w:r>
        <w:r>
          <w:rPr>
            <w:noProof/>
            <w:webHidden/>
          </w:rPr>
          <w:fldChar w:fldCharType="separate"/>
        </w:r>
        <w:r>
          <w:rPr>
            <w:noProof/>
            <w:webHidden/>
          </w:rPr>
          <w:t>24</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91" w:history="1">
        <w:r w:rsidRPr="00093E77">
          <w:rPr>
            <w:rStyle w:val="Hyperlink"/>
            <w:noProof/>
          </w:rPr>
          <w:t>2.4</w:t>
        </w:r>
        <w:r>
          <w:rPr>
            <w:rFonts w:asciiTheme="minorHAnsi" w:eastAsiaTheme="minorEastAsia" w:hAnsiTheme="minorHAnsi" w:cstheme="minorBidi"/>
            <w:i w:val="0"/>
            <w:noProof/>
            <w:sz w:val="22"/>
            <w:szCs w:val="22"/>
          </w:rPr>
          <w:tab/>
        </w:r>
        <w:r w:rsidRPr="00093E77">
          <w:rPr>
            <w:rStyle w:val="Hyperlink"/>
            <w:noProof/>
          </w:rPr>
          <w:t>VS-SR-REQ-233588/D-HMI Settings MyKey Limited</w:t>
        </w:r>
        <w:r>
          <w:rPr>
            <w:noProof/>
            <w:webHidden/>
          </w:rPr>
          <w:tab/>
        </w:r>
        <w:r>
          <w:rPr>
            <w:noProof/>
            <w:webHidden/>
          </w:rPr>
          <w:fldChar w:fldCharType="begin"/>
        </w:r>
        <w:r>
          <w:rPr>
            <w:noProof/>
            <w:webHidden/>
          </w:rPr>
          <w:instrText xml:space="preserve"> PAGEREF _Toc25737491 \h </w:instrText>
        </w:r>
        <w:r>
          <w:rPr>
            <w:noProof/>
            <w:webHidden/>
          </w:rPr>
        </w:r>
        <w:r>
          <w:rPr>
            <w:noProof/>
            <w:webHidden/>
          </w:rPr>
          <w:fldChar w:fldCharType="separate"/>
        </w:r>
        <w:r>
          <w:rPr>
            <w:noProof/>
            <w:webHidden/>
          </w:rPr>
          <w:t>25</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92" w:history="1">
        <w:r w:rsidRPr="00093E77">
          <w:rPr>
            <w:rStyle w:val="Hyperlink"/>
            <w:noProof/>
          </w:rPr>
          <w:t>2.5</w:t>
        </w:r>
        <w:r>
          <w:rPr>
            <w:rFonts w:asciiTheme="minorHAnsi" w:eastAsiaTheme="minorEastAsia" w:hAnsiTheme="minorHAnsi" w:cstheme="minorBidi"/>
            <w:i w:val="0"/>
            <w:noProof/>
            <w:sz w:val="22"/>
            <w:szCs w:val="22"/>
          </w:rPr>
          <w:tab/>
        </w:r>
        <w:r w:rsidRPr="00093E77">
          <w:rPr>
            <w:rStyle w:val="Hyperlink"/>
            <w:noProof/>
          </w:rPr>
          <w:t>VS-SR-REQ-234228/C-Driver Distraction - Settings in the Centerstack</w:t>
        </w:r>
        <w:r>
          <w:rPr>
            <w:noProof/>
            <w:webHidden/>
          </w:rPr>
          <w:tab/>
        </w:r>
        <w:r>
          <w:rPr>
            <w:noProof/>
            <w:webHidden/>
          </w:rPr>
          <w:fldChar w:fldCharType="begin"/>
        </w:r>
        <w:r>
          <w:rPr>
            <w:noProof/>
            <w:webHidden/>
          </w:rPr>
          <w:instrText xml:space="preserve"> PAGEREF _Toc25737492 \h </w:instrText>
        </w:r>
        <w:r>
          <w:rPr>
            <w:noProof/>
            <w:webHidden/>
          </w:rPr>
        </w:r>
        <w:r>
          <w:rPr>
            <w:noProof/>
            <w:webHidden/>
          </w:rPr>
          <w:fldChar w:fldCharType="separate"/>
        </w:r>
        <w:r>
          <w:rPr>
            <w:noProof/>
            <w:webHidden/>
          </w:rPr>
          <w:t>25</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93" w:history="1">
        <w:r w:rsidRPr="00093E77">
          <w:rPr>
            <w:rStyle w:val="Hyperlink"/>
            <w:noProof/>
          </w:rPr>
          <w:t>2.6</w:t>
        </w:r>
        <w:r>
          <w:rPr>
            <w:rFonts w:asciiTheme="minorHAnsi" w:eastAsiaTheme="minorEastAsia" w:hAnsiTheme="minorHAnsi" w:cstheme="minorBidi"/>
            <w:i w:val="0"/>
            <w:noProof/>
            <w:sz w:val="22"/>
            <w:szCs w:val="22"/>
          </w:rPr>
          <w:tab/>
        </w:r>
        <w:r w:rsidRPr="00093E77">
          <w:rPr>
            <w:rStyle w:val="Hyperlink"/>
            <w:noProof/>
          </w:rPr>
          <w:t>VS-SR-REQ-234437/C-Carryover Settings functionality from other specifications</w:t>
        </w:r>
        <w:r>
          <w:rPr>
            <w:noProof/>
            <w:webHidden/>
          </w:rPr>
          <w:tab/>
        </w:r>
        <w:r>
          <w:rPr>
            <w:noProof/>
            <w:webHidden/>
          </w:rPr>
          <w:fldChar w:fldCharType="begin"/>
        </w:r>
        <w:r>
          <w:rPr>
            <w:noProof/>
            <w:webHidden/>
          </w:rPr>
          <w:instrText xml:space="preserve"> PAGEREF _Toc25737493 \h </w:instrText>
        </w:r>
        <w:r>
          <w:rPr>
            <w:noProof/>
            <w:webHidden/>
          </w:rPr>
        </w:r>
        <w:r>
          <w:rPr>
            <w:noProof/>
            <w:webHidden/>
          </w:rPr>
          <w:fldChar w:fldCharType="separate"/>
        </w:r>
        <w:r>
          <w:rPr>
            <w:noProof/>
            <w:webHidden/>
          </w:rPr>
          <w:t>25</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94" w:history="1">
        <w:r w:rsidRPr="00093E77">
          <w:rPr>
            <w:rStyle w:val="Hyperlink"/>
            <w:noProof/>
          </w:rPr>
          <w:t>2.7</w:t>
        </w:r>
        <w:r>
          <w:rPr>
            <w:rFonts w:asciiTheme="minorHAnsi" w:eastAsiaTheme="minorEastAsia" w:hAnsiTheme="minorHAnsi" w:cstheme="minorBidi"/>
            <w:i w:val="0"/>
            <w:noProof/>
            <w:sz w:val="22"/>
            <w:szCs w:val="22"/>
          </w:rPr>
          <w:tab/>
        </w:r>
        <w:r w:rsidRPr="00093E77">
          <w:rPr>
            <w:rStyle w:val="Hyperlink"/>
            <w:noProof/>
          </w:rPr>
          <w:t>FBMP-SR-REQ-238230/F-Enhanced Memory - Active Personality Profile change using Feature Based Message Protocol</w:t>
        </w:r>
        <w:r>
          <w:rPr>
            <w:noProof/>
            <w:webHidden/>
          </w:rPr>
          <w:tab/>
        </w:r>
        <w:r>
          <w:rPr>
            <w:noProof/>
            <w:webHidden/>
          </w:rPr>
          <w:fldChar w:fldCharType="begin"/>
        </w:r>
        <w:r>
          <w:rPr>
            <w:noProof/>
            <w:webHidden/>
          </w:rPr>
          <w:instrText xml:space="preserve"> PAGEREF _Toc25737494 \h </w:instrText>
        </w:r>
        <w:r>
          <w:rPr>
            <w:noProof/>
            <w:webHidden/>
          </w:rPr>
        </w:r>
        <w:r>
          <w:rPr>
            <w:noProof/>
            <w:webHidden/>
          </w:rPr>
          <w:fldChar w:fldCharType="separate"/>
        </w:r>
        <w:r>
          <w:rPr>
            <w:noProof/>
            <w:webHidden/>
          </w:rPr>
          <w:t>25</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95" w:history="1">
        <w:r w:rsidRPr="00093E77">
          <w:rPr>
            <w:rStyle w:val="Hyperlink"/>
            <w:noProof/>
          </w:rPr>
          <w:t>2.8</w:t>
        </w:r>
        <w:r>
          <w:rPr>
            <w:rFonts w:asciiTheme="minorHAnsi" w:eastAsiaTheme="minorEastAsia" w:hAnsiTheme="minorHAnsi" w:cstheme="minorBidi"/>
            <w:i w:val="0"/>
            <w:noProof/>
            <w:sz w:val="22"/>
            <w:szCs w:val="22"/>
          </w:rPr>
          <w:tab/>
        </w:r>
        <w:r w:rsidRPr="00093E77">
          <w:rPr>
            <w:rStyle w:val="Hyperlink"/>
            <w:noProof/>
          </w:rPr>
          <w:t>Specification Overview layout</w:t>
        </w:r>
        <w:r>
          <w:rPr>
            <w:noProof/>
            <w:webHidden/>
          </w:rPr>
          <w:tab/>
        </w:r>
        <w:r>
          <w:rPr>
            <w:noProof/>
            <w:webHidden/>
          </w:rPr>
          <w:fldChar w:fldCharType="begin"/>
        </w:r>
        <w:r>
          <w:rPr>
            <w:noProof/>
            <w:webHidden/>
          </w:rPr>
          <w:instrText xml:space="preserve"> PAGEREF _Toc25737495 \h </w:instrText>
        </w:r>
        <w:r>
          <w:rPr>
            <w:noProof/>
            <w:webHidden/>
          </w:rPr>
        </w:r>
        <w:r>
          <w:rPr>
            <w:noProof/>
            <w:webHidden/>
          </w:rPr>
          <w:fldChar w:fldCharType="separate"/>
        </w:r>
        <w:r>
          <w:rPr>
            <w:noProof/>
            <w:webHidden/>
          </w:rPr>
          <w:t>26</w:t>
        </w:r>
        <w:r>
          <w:rPr>
            <w:noProof/>
            <w:webHidden/>
          </w:rPr>
          <w:fldChar w:fldCharType="end"/>
        </w:r>
      </w:hyperlink>
    </w:p>
    <w:p w:rsidR="00C53099" w:rsidRDefault="00C5309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5737496" w:history="1">
        <w:r w:rsidRPr="00093E77">
          <w:rPr>
            <w:rStyle w:val="Hyperlink"/>
            <w:noProof/>
          </w:rPr>
          <w:t>3</w:t>
        </w:r>
        <w:r>
          <w:rPr>
            <w:rFonts w:asciiTheme="minorHAnsi" w:eastAsiaTheme="minorEastAsia" w:hAnsiTheme="minorHAnsi" w:cstheme="minorBidi"/>
            <w:b w:val="0"/>
            <w:smallCaps w:val="0"/>
            <w:noProof/>
            <w:sz w:val="22"/>
            <w:szCs w:val="22"/>
          </w:rPr>
          <w:tab/>
        </w:r>
        <w:r w:rsidRPr="00093E77">
          <w:rPr>
            <w:rStyle w:val="Hyperlink"/>
            <w:noProof/>
          </w:rPr>
          <w:t>Functional Definition</w:t>
        </w:r>
        <w:r>
          <w:rPr>
            <w:noProof/>
            <w:webHidden/>
          </w:rPr>
          <w:tab/>
        </w:r>
        <w:r>
          <w:rPr>
            <w:noProof/>
            <w:webHidden/>
          </w:rPr>
          <w:fldChar w:fldCharType="begin"/>
        </w:r>
        <w:r>
          <w:rPr>
            <w:noProof/>
            <w:webHidden/>
          </w:rPr>
          <w:instrText xml:space="preserve"> PAGEREF _Toc25737496 \h </w:instrText>
        </w:r>
        <w:r>
          <w:rPr>
            <w:noProof/>
            <w:webHidden/>
          </w:rPr>
        </w:r>
        <w:r>
          <w:rPr>
            <w:noProof/>
            <w:webHidden/>
          </w:rPr>
          <w:fldChar w:fldCharType="separate"/>
        </w:r>
        <w:r>
          <w:rPr>
            <w:noProof/>
            <w:webHidden/>
          </w:rPr>
          <w:t>27</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497" w:history="1">
        <w:r w:rsidRPr="00093E77">
          <w:rPr>
            <w:rStyle w:val="Hyperlink"/>
            <w:noProof/>
          </w:rPr>
          <w:t>3.1</w:t>
        </w:r>
        <w:r>
          <w:rPr>
            <w:rFonts w:asciiTheme="minorHAnsi" w:eastAsiaTheme="minorEastAsia" w:hAnsiTheme="minorHAnsi" w:cstheme="minorBidi"/>
            <w:i w:val="0"/>
            <w:noProof/>
            <w:sz w:val="22"/>
            <w:szCs w:val="22"/>
          </w:rPr>
          <w:tab/>
        </w:r>
        <w:r w:rsidRPr="00093E77">
          <w:rPr>
            <w:rStyle w:val="Hyperlink"/>
            <w:noProof/>
          </w:rPr>
          <w:t>Driver Assistance Settings</w:t>
        </w:r>
        <w:r>
          <w:rPr>
            <w:noProof/>
            <w:webHidden/>
          </w:rPr>
          <w:tab/>
        </w:r>
        <w:r>
          <w:rPr>
            <w:noProof/>
            <w:webHidden/>
          </w:rPr>
          <w:fldChar w:fldCharType="begin"/>
        </w:r>
        <w:r>
          <w:rPr>
            <w:noProof/>
            <w:webHidden/>
          </w:rPr>
          <w:instrText xml:space="preserve"> PAGEREF _Toc25737497 \h </w:instrText>
        </w:r>
        <w:r>
          <w:rPr>
            <w:noProof/>
            <w:webHidden/>
          </w:rPr>
        </w:r>
        <w:r>
          <w:rPr>
            <w:noProof/>
            <w:webHidden/>
          </w:rPr>
          <w:fldChar w:fldCharType="separate"/>
        </w:r>
        <w:r>
          <w:rPr>
            <w:noProof/>
            <w:webHidden/>
          </w:rPr>
          <w:t>27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98" w:history="1">
        <w:r w:rsidRPr="00093E77">
          <w:rPr>
            <w:rStyle w:val="Hyperlink"/>
            <w:noProof/>
          </w:rPr>
          <w:t>3.1.1</w:t>
        </w:r>
        <w:r>
          <w:rPr>
            <w:rFonts w:asciiTheme="minorHAnsi" w:eastAsiaTheme="minorEastAsia" w:hAnsiTheme="minorHAnsi" w:cstheme="minorBidi"/>
            <w:noProof/>
            <w:sz w:val="22"/>
            <w:szCs w:val="22"/>
          </w:rPr>
          <w:tab/>
        </w:r>
        <w:r w:rsidRPr="00093E77">
          <w:rPr>
            <w:rStyle w:val="Hyperlink"/>
            <w:noProof/>
          </w:rPr>
          <w:t>General Requirements - Driver Assistance Settings</w:t>
        </w:r>
        <w:r>
          <w:rPr>
            <w:noProof/>
            <w:webHidden/>
          </w:rPr>
          <w:tab/>
        </w:r>
        <w:r>
          <w:rPr>
            <w:noProof/>
            <w:webHidden/>
          </w:rPr>
          <w:fldChar w:fldCharType="begin"/>
        </w:r>
        <w:r>
          <w:rPr>
            <w:noProof/>
            <w:webHidden/>
          </w:rPr>
          <w:instrText xml:space="preserve"> PAGEREF _Toc25737498 \h </w:instrText>
        </w:r>
        <w:r>
          <w:rPr>
            <w:noProof/>
            <w:webHidden/>
          </w:rPr>
        </w:r>
        <w:r>
          <w:rPr>
            <w:noProof/>
            <w:webHidden/>
          </w:rPr>
          <w:fldChar w:fldCharType="separate"/>
        </w:r>
        <w:r>
          <w:rPr>
            <w:noProof/>
            <w:webHidden/>
          </w:rPr>
          <w:t>27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499" w:history="1">
        <w:r w:rsidRPr="00093E77">
          <w:rPr>
            <w:rStyle w:val="Hyperlink"/>
            <w:noProof/>
          </w:rPr>
          <w:t>3.1.2</w:t>
        </w:r>
        <w:r>
          <w:rPr>
            <w:rFonts w:asciiTheme="minorHAnsi" w:eastAsiaTheme="minorEastAsia" w:hAnsiTheme="minorHAnsi" w:cstheme="minorBidi"/>
            <w:noProof/>
            <w:sz w:val="22"/>
            <w:szCs w:val="22"/>
          </w:rPr>
          <w:tab/>
        </w:r>
        <w:r w:rsidRPr="00093E77">
          <w:rPr>
            <w:rStyle w:val="Hyperlink"/>
            <w:noProof/>
          </w:rPr>
          <w:t>VS-FUN-REQ-232286/B-Cruise Control</w:t>
        </w:r>
        <w:r>
          <w:rPr>
            <w:noProof/>
            <w:webHidden/>
          </w:rPr>
          <w:tab/>
        </w:r>
        <w:r>
          <w:rPr>
            <w:noProof/>
            <w:webHidden/>
          </w:rPr>
          <w:fldChar w:fldCharType="begin"/>
        </w:r>
        <w:r>
          <w:rPr>
            <w:noProof/>
            <w:webHidden/>
          </w:rPr>
          <w:instrText xml:space="preserve"> PAGEREF _Toc25737499 \h </w:instrText>
        </w:r>
        <w:r>
          <w:rPr>
            <w:noProof/>
            <w:webHidden/>
          </w:rPr>
        </w:r>
        <w:r>
          <w:rPr>
            <w:noProof/>
            <w:webHidden/>
          </w:rPr>
          <w:fldChar w:fldCharType="separate"/>
        </w:r>
        <w:r>
          <w:rPr>
            <w:noProof/>
            <w:webHidden/>
          </w:rPr>
          <w:t>27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00" w:history="1">
        <w:r w:rsidRPr="00093E77">
          <w:rPr>
            <w:rStyle w:val="Hyperlink"/>
            <w:noProof/>
          </w:rPr>
          <w:t>3.1.3</w:t>
        </w:r>
        <w:r>
          <w:rPr>
            <w:rFonts w:asciiTheme="minorHAnsi" w:eastAsiaTheme="minorEastAsia" w:hAnsiTheme="minorHAnsi" w:cstheme="minorBidi"/>
            <w:noProof/>
            <w:sz w:val="22"/>
            <w:szCs w:val="22"/>
          </w:rPr>
          <w:tab/>
        </w:r>
        <w:r w:rsidRPr="00093E77">
          <w:rPr>
            <w:rStyle w:val="Hyperlink"/>
            <w:noProof/>
          </w:rPr>
          <w:t>VSv2-FUN-REQ-332984/A-Cruise Control - Variant 2</w:t>
        </w:r>
        <w:r>
          <w:rPr>
            <w:noProof/>
            <w:webHidden/>
          </w:rPr>
          <w:tab/>
        </w:r>
        <w:r>
          <w:rPr>
            <w:noProof/>
            <w:webHidden/>
          </w:rPr>
          <w:fldChar w:fldCharType="begin"/>
        </w:r>
        <w:r>
          <w:rPr>
            <w:noProof/>
            <w:webHidden/>
          </w:rPr>
          <w:instrText xml:space="preserve"> PAGEREF _Toc25737500 \h </w:instrText>
        </w:r>
        <w:r>
          <w:rPr>
            <w:noProof/>
            <w:webHidden/>
          </w:rPr>
        </w:r>
        <w:r>
          <w:rPr>
            <w:noProof/>
            <w:webHidden/>
          </w:rPr>
          <w:fldChar w:fldCharType="separate"/>
        </w:r>
        <w:r>
          <w:rPr>
            <w:noProof/>
            <w:webHidden/>
          </w:rPr>
          <w:t>28</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01" w:history="1">
        <w:r w:rsidRPr="00093E77">
          <w:rPr>
            <w:rStyle w:val="Hyperlink"/>
            <w:noProof/>
          </w:rPr>
          <w:t>3.1.4</w:t>
        </w:r>
        <w:r>
          <w:rPr>
            <w:rFonts w:asciiTheme="minorHAnsi" w:eastAsiaTheme="minorEastAsia" w:hAnsiTheme="minorHAnsi" w:cstheme="minorBidi"/>
            <w:noProof/>
            <w:sz w:val="22"/>
            <w:szCs w:val="22"/>
          </w:rPr>
          <w:tab/>
        </w:r>
        <w:r w:rsidRPr="00093E77">
          <w:rPr>
            <w:rStyle w:val="Hyperlink"/>
            <w:noProof/>
          </w:rPr>
          <w:t>VS-FUN-REQ-232288/B-Speed Limiter</w:t>
        </w:r>
        <w:r>
          <w:rPr>
            <w:noProof/>
            <w:webHidden/>
          </w:rPr>
          <w:tab/>
        </w:r>
        <w:r>
          <w:rPr>
            <w:noProof/>
            <w:webHidden/>
          </w:rPr>
          <w:fldChar w:fldCharType="begin"/>
        </w:r>
        <w:r>
          <w:rPr>
            <w:noProof/>
            <w:webHidden/>
          </w:rPr>
          <w:instrText xml:space="preserve"> PAGEREF _Toc25737501 \h </w:instrText>
        </w:r>
        <w:r>
          <w:rPr>
            <w:noProof/>
            <w:webHidden/>
          </w:rPr>
        </w:r>
        <w:r>
          <w:rPr>
            <w:noProof/>
            <w:webHidden/>
          </w:rPr>
          <w:fldChar w:fldCharType="separate"/>
        </w:r>
        <w:r>
          <w:rPr>
            <w:noProof/>
            <w:webHidden/>
          </w:rPr>
          <w:t>31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02" w:history="1">
        <w:r w:rsidRPr="00093E77">
          <w:rPr>
            <w:rStyle w:val="Hyperlink"/>
            <w:noProof/>
          </w:rPr>
          <w:t>3.1.5</w:t>
        </w:r>
        <w:r>
          <w:rPr>
            <w:rFonts w:asciiTheme="minorHAnsi" w:eastAsiaTheme="minorEastAsia" w:hAnsiTheme="minorHAnsi" w:cstheme="minorBidi"/>
            <w:noProof/>
            <w:sz w:val="22"/>
            <w:szCs w:val="22"/>
          </w:rPr>
          <w:tab/>
        </w:r>
        <w:r w:rsidRPr="00093E77">
          <w:rPr>
            <w:rStyle w:val="Hyperlink"/>
            <w:noProof/>
          </w:rPr>
          <w:t>VS-FUN-REQ-233809/B-Traffic Sign Recognition</w:t>
        </w:r>
        <w:r>
          <w:rPr>
            <w:noProof/>
            <w:webHidden/>
          </w:rPr>
          <w:tab/>
        </w:r>
        <w:r>
          <w:rPr>
            <w:noProof/>
            <w:webHidden/>
          </w:rPr>
          <w:fldChar w:fldCharType="begin"/>
        </w:r>
        <w:r>
          <w:rPr>
            <w:noProof/>
            <w:webHidden/>
          </w:rPr>
          <w:instrText xml:space="preserve"> PAGEREF _Toc25737502 \h </w:instrText>
        </w:r>
        <w:r>
          <w:rPr>
            <w:noProof/>
            <w:webHidden/>
          </w:rPr>
        </w:r>
        <w:r>
          <w:rPr>
            <w:noProof/>
            <w:webHidden/>
          </w:rPr>
          <w:fldChar w:fldCharType="separate"/>
        </w:r>
        <w:r>
          <w:rPr>
            <w:noProof/>
            <w:webHidden/>
          </w:rPr>
          <w:t>33</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03" w:history="1">
        <w:r w:rsidRPr="00093E77">
          <w:rPr>
            <w:rStyle w:val="Hyperlink"/>
            <w:noProof/>
          </w:rPr>
          <w:t>3.1.6</w:t>
        </w:r>
        <w:r>
          <w:rPr>
            <w:rFonts w:asciiTheme="minorHAnsi" w:eastAsiaTheme="minorEastAsia" w:hAnsiTheme="minorHAnsi" w:cstheme="minorBidi"/>
            <w:noProof/>
            <w:sz w:val="22"/>
            <w:szCs w:val="22"/>
          </w:rPr>
          <w:tab/>
        </w:r>
        <w:r w:rsidRPr="00093E77">
          <w:rPr>
            <w:rStyle w:val="Hyperlink"/>
            <w:noProof/>
          </w:rPr>
          <w:t>VS-FUN-REQ-272504/B-Speed Limit Information / Speed Sign Recognition</w:t>
        </w:r>
        <w:r>
          <w:rPr>
            <w:noProof/>
            <w:webHidden/>
          </w:rPr>
          <w:tab/>
        </w:r>
        <w:r>
          <w:rPr>
            <w:noProof/>
            <w:webHidden/>
          </w:rPr>
          <w:fldChar w:fldCharType="begin"/>
        </w:r>
        <w:r>
          <w:rPr>
            <w:noProof/>
            <w:webHidden/>
          </w:rPr>
          <w:instrText xml:space="preserve"> PAGEREF _Toc25737503 \h </w:instrText>
        </w:r>
        <w:r>
          <w:rPr>
            <w:noProof/>
            <w:webHidden/>
          </w:rPr>
        </w:r>
        <w:r>
          <w:rPr>
            <w:noProof/>
            <w:webHidden/>
          </w:rPr>
          <w:fldChar w:fldCharType="separate"/>
        </w:r>
        <w:r>
          <w:rPr>
            <w:noProof/>
            <w:webHidden/>
          </w:rPr>
          <w:t>37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04" w:history="1">
        <w:r w:rsidRPr="00093E77">
          <w:rPr>
            <w:rStyle w:val="Hyperlink"/>
            <w:noProof/>
          </w:rPr>
          <w:t>3.1.7</w:t>
        </w:r>
        <w:r>
          <w:rPr>
            <w:rFonts w:asciiTheme="minorHAnsi" w:eastAsiaTheme="minorEastAsia" w:hAnsiTheme="minorHAnsi" w:cstheme="minorBidi"/>
            <w:noProof/>
            <w:sz w:val="22"/>
            <w:szCs w:val="22"/>
          </w:rPr>
          <w:tab/>
        </w:r>
        <w:r w:rsidRPr="00093E77">
          <w:rPr>
            <w:rStyle w:val="Hyperlink"/>
            <w:noProof/>
          </w:rPr>
          <w:t>VS-FUN-REQ-332901/B-Speed Limit - Variant 2 (variant 2 of TSR, SLI and Speed Limiter)</w:t>
        </w:r>
        <w:r>
          <w:rPr>
            <w:noProof/>
            <w:webHidden/>
          </w:rPr>
          <w:tab/>
        </w:r>
        <w:r>
          <w:rPr>
            <w:noProof/>
            <w:webHidden/>
          </w:rPr>
          <w:fldChar w:fldCharType="begin"/>
        </w:r>
        <w:r>
          <w:rPr>
            <w:noProof/>
            <w:webHidden/>
          </w:rPr>
          <w:instrText xml:space="preserve"> PAGEREF _Toc25737504 \h </w:instrText>
        </w:r>
        <w:r>
          <w:rPr>
            <w:noProof/>
            <w:webHidden/>
          </w:rPr>
        </w:r>
        <w:r>
          <w:rPr>
            <w:noProof/>
            <w:webHidden/>
          </w:rPr>
          <w:fldChar w:fldCharType="separate"/>
        </w:r>
        <w:r>
          <w:rPr>
            <w:noProof/>
            <w:webHidden/>
          </w:rPr>
          <w:t>41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05" w:history="1">
        <w:r w:rsidRPr="00093E77">
          <w:rPr>
            <w:rStyle w:val="Hyperlink"/>
            <w:noProof/>
          </w:rPr>
          <w:t>3.1.8</w:t>
        </w:r>
        <w:r>
          <w:rPr>
            <w:rFonts w:asciiTheme="minorHAnsi" w:eastAsiaTheme="minorEastAsia" w:hAnsiTheme="minorHAnsi" w:cstheme="minorBidi"/>
            <w:noProof/>
            <w:sz w:val="22"/>
            <w:szCs w:val="22"/>
          </w:rPr>
          <w:tab/>
        </w:r>
        <w:r w:rsidRPr="00093E77">
          <w:rPr>
            <w:rStyle w:val="Hyperlink"/>
            <w:noProof/>
          </w:rPr>
          <w:t>VS-FUN-REQ-232290/B-Lane Keeping System</w:t>
        </w:r>
        <w:r>
          <w:rPr>
            <w:noProof/>
            <w:webHidden/>
          </w:rPr>
          <w:tab/>
        </w:r>
        <w:r>
          <w:rPr>
            <w:noProof/>
            <w:webHidden/>
          </w:rPr>
          <w:fldChar w:fldCharType="begin"/>
        </w:r>
        <w:r>
          <w:rPr>
            <w:noProof/>
            <w:webHidden/>
          </w:rPr>
          <w:instrText xml:space="preserve"> PAGEREF _Toc25737505 \h </w:instrText>
        </w:r>
        <w:r>
          <w:rPr>
            <w:noProof/>
            <w:webHidden/>
          </w:rPr>
        </w:r>
        <w:r>
          <w:rPr>
            <w:noProof/>
            <w:webHidden/>
          </w:rPr>
          <w:fldChar w:fldCharType="separate"/>
        </w:r>
        <w:r>
          <w:rPr>
            <w:noProof/>
            <w:webHidden/>
          </w:rPr>
          <w:t>43</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06" w:history="1">
        <w:r w:rsidRPr="00093E77">
          <w:rPr>
            <w:rStyle w:val="Hyperlink"/>
            <w:noProof/>
          </w:rPr>
          <w:t>3.1.9</w:t>
        </w:r>
        <w:r>
          <w:rPr>
            <w:rFonts w:asciiTheme="minorHAnsi" w:eastAsiaTheme="minorEastAsia" w:hAnsiTheme="minorHAnsi" w:cstheme="minorBidi"/>
            <w:noProof/>
            <w:sz w:val="22"/>
            <w:szCs w:val="22"/>
          </w:rPr>
          <w:tab/>
        </w:r>
        <w:r w:rsidRPr="00093E77">
          <w:rPr>
            <w:rStyle w:val="Hyperlink"/>
            <w:noProof/>
          </w:rPr>
          <w:t>VS-FUN-REQ-233569/B-Pre-Collision Assist</w:t>
        </w:r>
        <w:r>
          <w:rPr>
            <w:noProof/>
            <w:webHidden/>
          </w:rPr>
          <w:tab/>
        </w:r>
        <w:r>
          <w:rPr>
            <w:noProof/>
            <w:webHidden/>
          </w:rPr>
          <w:fldChar w:fldCharType="begin"/>
        </w:r>
        <w:r>
          <w:rPr>
            <w:noProof/>
            <w:webHidden/>
          </w:rPr>
          <w:instrText xml:space="preserve"> PAGEREF _Toc25737506 \h </w:instrText>
        </w:r>
        <w:r>
          <w:rPr>
            <w:noProof/>
            <w:webHidden/>
          </w:rPr>
        </w:r>
        <w:r>
          <w:rPr>
            <w:noProof/>
            <w:webHidden/>
          </w:rPr>
          <w:fldChar w:fldCharType="separate"/>
        </w:r>
        <w:r>
          <w:rPr>
            <w:noProof/>
            <w:webHidden/>
          </w:rPr>
          <w:t>46</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07" w:history="1">
        <w:r w:rsidRPr="00093E77">
          <w:rPr>
            <w:rStyle w:val="Hyperlink"/>
            <w:noProof/>
          </w:rPr>
          <w:t>3.1.10</w:t>
        </w:r>
        <w:r>
          <w:rPr>
            <w:rFonts w:asciiTheme="minorHAnsi" w:eastAsiaTheme="minorEastAsia" w:hAnsiTheme="minorHAnsi" w:cstheme="minorBidi"/>
            <w:noProof/>
            <w:sz w:val="22"/>
            <w:szCs w:val="22"/>
          </w:rPr>
          <w:tab/>
        </w:r>
        <w:r w:rsidRPr="00093E77">
          <w:rPr>
            <w:rStyle w:val="Hyperlink"/>
            <w:noProof/>
          </w:rPr>
          <w:t>VS-FUN-REQ-233942/A-Blindspot Detection</w:t>
        </w:r>
        <w:r>
          <w:rPr>
            <w:noProof/>
            <w:webHidden/>
          </w:rPr>
          <w:tab/>
        </w:r>
        <w:r>
          <w:rPr>
            <w:noProof/>
            <w:webHidden/>
          </w:rPr>
          <w:fldChar w:fldCharType="begin"/>
        </w:r>
        <w:r>
          <w:rPr>
            <w:noProof/>
            <w:webHidden/>
          </w:rPr>
          <w:instrText xml:space="preserve"> PAGEREF _Toc25737507 \h </w:instrText>
        </w:r>
        <w:r>
          <w:rPr>
            <w:noProof/>
            <w:webHidden/>
          </w:rPr>
        </w:r>
        <w:r>
          <w:rPr>
            <w:noProof/>
            <w:webHidden/>
          </w:rPr>
          <w:fldChar w:fldCharType="separate"/>
        </w:r>
        <w:r>
          <w:rPr>
            <w:noProof/>
            <w:webHidden/>
          </w:rPr>
          <w:t>49</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08" w:history="1">
        <w:r w:rsidRPr="00093E77">
          <w:rPr>
            <w:rStyle w:val="Hyperlink"/>
            <w:noProof/>
          </w:rPr>
          <w:t>3.1.11</w:t>
        </w:r>
        <w:r>
          <w:rPr>
            <w:rFonts w:asciiTheme="minorHAnsi" w:eastAsiaTheme="minorEastAsia" w:hAnsiTheme="minorHAnsi" w:cstheme="minorBidi"/>
            <w:noProof/>
            <w:sz w:val="22"/>
            <w:szCs w:val="22"/>
          </w:rPr>
          <w:tab/>
        </w:r>
        <w:r w:rsidRPr="00093E77">
          <w:rPr>
            <w:rStyle w:val="Hyperlink"/>
            <w:noProof/>
          </w:rPr>
          <w:t>VS-FUN-REQ-273589/A-BTT Light (Blind Spot Trailer Tow)</w:t>
        </w:r>
        <w:r>
          <w:rPr>
            <w:noProof/>
            <w:webHidden/>
          </w:rPr>
          <w:tab/>
        </w:r>
        <w:r>
          <w:rPr>
            <w:noProof/>
            <w:webHidden/>
          </w:rPr>
          <w:fldChar w:fldCharType="begin"/>
        </w:r>
        <w:r>
          <w:rPr>
            <w:noProof/>
            <w:webHidden/>
          </w:rPr>
          <w:instrText xml:space="preserve"> PAGEREF _Toc25737508 \h </w:instrText>
        </w:r>
        <w:r>
          <w:rPr>
            <w:noProof/>
            <w:webHidden/>
          </w:rPr>
        </w:r>
        <w:r>
          <w:rPr>
            <w:noProof/>
            <w:webHidden/>
          </w:rPr>
          <w:fldChar w:fldCharType="separate"/>
        </w:r>
        <w:r>
          <w:rPr>
            <w:noProof/>
            <w:webHidden/>
          </w:rPr>
          <w:t>50</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09" w:history="1">
        <w:r w:rsidRPr="00093E77">
          <w:rPr>
            <w:rStyle w:val="Hyperlink"/>
            <w:noProof/>
          </w:rPr>
          <w:t>3.1.12</w:t>
        </w:r>
        <w:r>
          <w:rPr>
            <w:rFonts w:asciiTheme="minorHAnsi" w:eastAsiaTheme="minorEastAsia" w:hAnsiTheme="minorHAnsi" w:cstheme="minorBidi"/>
            <w:noProof/>
            <w:sz w:val="22"/>
            <w:szCs w:val="22"/>
          </w:rPr>
          <w:tab/>
        </w:r>
        <w:r w:rsidRPr="00093E77">
          <w:rPr>
            <w:rStyle w:val="Hyperlink"/>
            <w:noProof/>
          </w:rPr>
          <w:t>VS-FUN-REQ-233946/A-Cross Traffic Alert</w:t>
        </w:r>
        <w:r>
          <w:rPr>
            <w:noProof/>
            <w:webHidden/>
          </w:rPr>
          <w:tab/>
        </w:r>
        <w:r>
          <w:rPr>
            <w:noProof/>
            <w:webHidden/>
          </w:rPr>
          <w:fldChar w:fldCharType="begin"/>
        </w:r>
        <w:r>
          <w:rPr>
            <w:noProof/>
            <w:webHidden/>
          </w:rPr>
          <w:instrText xml:space="preserve"> PAGEREF _Toc25737509 \h </w:instrText>
        </w:r>
        <w:r>
          <w:rPr>
            <w:noProof/>
            <w:webHidden/>
          </w:rPr>
        </w:r>
        <w:r>
          <w:rPr>
            <w:noProof/>
            <w:webHidden/>
          </w:rPr>
          <w:fldChar w:fldCharType="separate"/>
        </w:r>
        <w:r>
          <w:rPr>
            <w:noProof/>
            <w:webHidden/>
          </w:rPr>
          <w:t>54</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0" w:history="1">
        <w:r w:rsidRPr="00093E77">
          <w:rPr>
            <w:rStyle w:val="Hyperlink"/>
            <w:noProof/>
          </w:rPr>
          <w:t>3.1.13</w:t>
        </w:r>
        <w:r>
          <w:rPr>
            <w:rFonts w:asciiTheme="minorHAnsi" w:eastAsiaTheme="minorEastAsia" w:hAnsiTheme="minorHAnsi" w:cstheme="minorBidi"/>
            <w:noProof/>
            <w:sz w:val="22"/>
            <w:szCs w:val="22"/>
          </w:rPr>
          <w:tab/>
        </w:r>
        <w:r w:rsidRPr="00093E77">
          <w:rPr>
            <w:rStyle w:val="Hyperlink"/>
            <w:noProof/>
          </w:rPr>
          <w:t>VS-FUN-REQ-233949/A-Wrong Way Alert</w:t>
        </w:r>
        <w:r>
          <w:rPr>
            <w:noProof/>
            <w:webHidden/>
          </w:rPr>
          <w:tab/>
        </w:r>
        <w:r>
          <w:rPr>
            <w:noProof/>
            <w:webHidden/>
          </w:rPr>
          <w:fldChar w:fldCharType="begin"/>
        </w:r>
        <w:r>
          <w:rPr>
            <w:noProof/>
            <w:webHidden/>
          </w:rPr>
          <w:instrText xml:space="preserve"> PAGEREF _Toc25737510 \h </w:instrText>
        </w:r>
        <w:r>
          <w:rPr>
            <w:noProof/>
            <w:webHidden/>
          </w:rPr>
        </w:r>
        <w:r>
          <w:rPr>
            <w:noProof/>
            <w:webHidden/>
          </w:rPr>
          <w:fldChar w:fldCharType="separate"/>
        </w:r>
        <w:r>
          <w:rPr>
            <w:noProof/>
            <w:webHidden/>
          </w:rPr>
          <w:t>54</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1" w:history="1">
        <w:r w:rsidRPr="00093E77">
          <w:rPr>
            <w:rStyle w:val="Hyperlink"/>
            <w:noProof/>
          </w:rPr>
          <w:t>3.1.14</w:t>
        </w:r>
        <w:r>
          <w:rPr>
            <w:rFonts w:asciiTheme="minorHAnsi" w:eastAsiaTheme="minorEastAsia" w:hAnsiTheme="minorHAnsi" w:cstheme="minorBidi"/>
            <w:noProof/>
            <w:sz w:val="22"/>
            <w:szCs w:val="22"/>
          </w:rPr>
          <w:tab/>
        </w:r>
        <w:r w:rsidRPr="00093E77">
          <w:rPr>
            <w:rStyle w:val="Hyperlink"/>
            <w:noProof/>
          </w:rPr>
          <w:t>VS-FUN-REQ-234013/A-Driver Alert</w:t>
        </w:r>
        <w:r>
          <w:rPr>
            <w:noProof/>
            <w:webHidden/>
          </w:rPr>
          <w:tab/>
        </w:r>
        <w:r>
          <w:rPr>
            <w:noProof/>
            <w:webHidden/>
          </w:rPr>
          <w:fldChar w:fldCharType="begin"/>
        </w:r>
        <w:r>
          <w:rPr>
            <w:noProof/>
            <w:webHidden/>
          </w:rPr>
          <w:instrText xml:space="preserve"> PAGEREF _Toc25737511 \h </w:instrText>
        </w:r>
        <w:r>
          <w:rPr>
            <w:noProof/>
            <w:webHidden/>
          </w:rPr>
        </w:r>
        <w:r>
          <w:rPr>
            <w:noProof/>
            <w:webHidden/>
          </w:rPr>
          <w:fldChar w:fldCharType="separate"/>
        </w:r>
        <w:r>
          <w:rPr>
            <w:noProof/>
            <w:webHidden/>
          </w:rPr>
          <w:t>55</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2" w:history="1">
        <w:r w:rsidRPr="00093E77">
          <w:rPr>
            <w:rStyle w:val="Hyperlink"/>
            <w:noProof/>
          </w:rPr>
          <w:t>3.1.15</w:t>
        </w:r>
        <w:r>
          <w:rPr>
            <w:rFonts w:asciiTheme="minorHAnsi" w:eastAsiaTheme="minorEastAsia" w:hAnsiTheme="minorHAnsi" w:cstheme="minorBidi"/>
            <w:noProof/>
            <w:sz w:val="22"/>
            <w:szCs w:val="22"/>
          </w:rPr>
          <w:tab/>
        </w:r>
        <w:r w:rsidRPr="00093E77">
          <w:rPr>
            <w:rStyle w:val="Hyperlink"/>
            <w:noProof/>
          </w:rPr>
          <w:t>VS-FUN-REQ-234026/B-Trailer Sway</w:t>
        </w:r>
        <w:r>
          <w:rPr>
            <w:noProof/>
            <w:webHidden/>
          </w:rPr>
          <w:tab/>
        </w:r>
        <w:r>
          <w:rPr>
            <w:noProof/>
            <w:webHidden/>
          </w:rPr>
          <w:fldChar w:fldCharType="begin"/>
        </w:r>
        <w:r>
          <w:rPr>
            <w:noProof/>
            <w:webHidden/>
          </w:rPr>
          <w:instrText xml:space="preserve"> PAGEREF _Toc25737512 \h </w:instrText>
        </w:r>
        <w:r>
          <w:rPr>
            <w:noProof/>
            <w:webHidden/>
          </w:rPr>
        </w:r>
        <w:r>
          <w:rPr>
            <w:noProof/>
            <w:webHidden/>
          </w:rPr>
          <w:fldChar w:fldCharType="separate"/>
        </w:r>
        <w:r>
          <w:rPr>
            <w:noProof/>
            <w:webHidden/>
          </w:rPr>
          <w:t>55</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3" w:history="1">
        <w:r w:rsidRPr="00093E77">
          <w:rPr>
            <w:rStyle w:val="Hyperlink"/>
            <w:noProof/>
          </w:rPr>
          <w:t>3.1.16</w:t>
        </w:r>
        <w:r>
          <w:rPr>
            <w:rFonts w:asciiTheme="minorHAnsi" w:eastAsiaTheme="minorEastAsia" w:hAnsiTheme="minorHAnsi" w:cstheme="minorBidi"/>
            <w:noProof/>
            <w:sz w:val="22"/>
            <w:szCs w:val="22"/>
          </w:rPr>
          <w:tab/>
        </w:r>
        <w:r w:rsidRPr="00093E77">
          <w:rPr>
            <w:rStyle w:val="Hyperlink"/>
            <w:noProof/>
          </w:rPr>
          <w:t>VS-FUN-REQ-234029/B-Park Aid</w:t>
        </w:r>
        <w:r>
          <w:rPr>
            <w:noProof/>
            <w:webHidden/>
          </w:rPr>
          <w:tab/>
        </w:r>
        <w:r>
          <w:rPr>
            <w:noProof/>
            <w:webHidden/>
          </w:rPr>
          <w:fldChar w:fldCharType="begin"/>
        </w:r>
        <w:r>
          <w:rPr>
            <w:noProof/>
            <w:webHidden/>
          </w:rPr>
          <w:instrText xml:space="preserve"> PAGEREF _Toc25737513 \h </w:instrText>
        </w:r>
        <w:r>
          <w:rPr>
            <w:noProof/>
            <w:webHidden/>
          </w:rPr>
        </w:r>
        <w:r>
          <w:rPr>
            <w:noProof/>
            <w:webHidden/>
          </w:rPr>
          <w:fldChar w:fldCharType="separate"/>
        </w:r>
        <w:r>
          <w:rPr>
            <w:noProof/>
            <w:webHidden/>
          </w:rPr>
          <w:t>56</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4" w:history="1">
        <w:r w:rsidRPr="00093E77">
          <w:rPr>
            <w:rStyle w:val="Hyperlink"/>
            <w:noProof/>
          </w:rPr>
          <w:t>3.1.17</w:t>
        </w:r>
        <w:r>
          <w:rPr>
            <w:rFonts w:asciiTheme="minorHAnsi" w:eastAsiaTheme="minorEastAsia" w:hAnsiTheme="minorHAnsi" w:cstheme="minorBidi"/>
            <w:noProof/>
            <w:sz w:val="22"/>
            <w:szCs w:val="22"/>
          </w:rPr>
          <w:tab/>
        </w:r>
        <w:r w:rsidRPr="00093E77">
          <w:rPr>
            <w:rStyle w:val="Hyperlink"/>
            <w:noProof/>
          </w:rPr>
          <w:t>VS-FUN-REQ-312390/A-Long Term Park Aid Disable</w:t>
        </w:r>
        <w:r>
          <w:rPr>
            <w:noProof/>
            <w:webHidden/>
          </w:rPr>
          <w:tab/>
        </w:r>
        <w:r>
          <w:rPr>
            <w:noProof/>
            <w:webHidden/>
          </w:rPr>
          <w:fldChar w:fldCharType="begin"/>
        </w:r>
        <w:r>
          <w:rPr>
            <w:noProof/>
            <w:webHidden/>
          </w:rPr>
          <w:instrText xml:space="preserve"> PAGEREF _Toc25737514 \h </w:instrText>
        </w:r>
        <w:r>
          <w:rPr>
            <w:noProof/>
            <w:webHidden/>
          </w:rPr>
        </w:r>
        <w:r>
          <w:rPr>
            <w:noProof/>
            <w:webHidden/>
          </w:rPr>
          <w:fldChar w:fldCharType="separate"/>
        </w:r>
        <w:r>
          <w:rPr>
            <w:noProof/>
            <w:webHidden/>
          </w:rPr>
          <w:t>57</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5" w:history="1">
        <w:r w:rsidRPr="00093E77">
          <w:rPr>
            <w:rStyle w:val="Hyperlink"/>
            <w:noProof/>
          </w:rPr>
          <w:t>3.1.18</w:t>
        </w:r>
        <w:r>
          <w:rPr>
            <w:rFonts w:asciiTheme="minorHAnsi" w:eastAsiaTheme="minorEastAsia" w:hAnsiTheme="minorHAnsi" w:cstheme="minorBidi"/>
            <w:noProof/>
            <w:sz w:val="22"/>
            <w:szCs w:val="22"/>
          </w:rPr>
          <w:tab/>
        </w:r>
        <w:r w:rsidRPr="00093E77">
          <w:rPr>
            <w:rStyle w:val="Hyperlink"/>
            <w:noProof/>
          </w:rPr>
          <w:t>VS-FUN-REQ-239157/B-Traction Control</w:t>
        </w:r>
        <w:r>
          <w:rPr>
            <w:noProof/>
            <w:webHidden/>
          </w:rPr>
          <w:tab/>
        </w:r>
        <w:r>
          <w:rPr>
            <w:noProof/>
            <w:webHidden/>
          </w:rPr>
          <w:fldChar w:fldCharType="begin"/>
        </w:r>
        <w:r>
          <w:rPr>
            <w:noProof/>
            <w:webHidden/>
          </w:rPr>
          <w:instrText xml:space="preserve"> PAGEREF _Toc25737515 \h </w:instrText>
        </w:r>
        <w:r>
          <w:rPr>
            <w:noProof/>
            <w:webHidden/>
          </w:rPr>
        </w:r>
        <w:r>
          <w:rPr>
            <w:noProof/>
            <w:webHidden/>
          </w:rPr>
          <w:fldChar w:fldCharType="separate"/>
        </w:r>
        <w:r>
          <w:rPr>
            <w:noProof/>
            <w:webHidden/>
          </w:rPr>
          <w:t>57</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6" w:history="1">
        <w:r w:rsidRPr="00093E77">
          <w:rPr>
            <w:rStyle w:val="Hyperlink"/>
            <w:noProof/>
          </w:rPr>
          <w:t>3.1.19</w:t>
        </w:r>
        <w:r>
          <w:rPr>
            <w:rFonts w:asciiTheme="minorHAnsi" w:eastAsiaTheme="minorEastAsia" w:hAnsiTheme="minorHAnsi" w:cstheme="minorBidi"/>
            <w:noProof/>
            <w:sz w:val="22"/>
            <w:szCs w:val="22"/>
          </w:rPr>
          <w:tab/>
        </w:r>
        <w:r w:rsidRPr="00093E77">
          <w:rPr>
            <w:rStyle w:val="Hyperlink"/>
            <w:noProof/>
          </w:rPr>
          <w:t>VS-FUN-REQ-239159/B-Hill Decent Control</w:t>
        </w:r>
        <w:r>
          <w:rPr>
            <w:noProof/>
            <w:webHidden/>
          </w:rPr>
          <w:tab/>
        </w:r>
        <w:r>
          <w:rPr>
            <w:noProof/>
            <w:webHidden/>
          </w:rPr>
          <w:fldChar w:fldCharType="begin"/>
        </w:r>
        <w:r>
          <w:rPr>
            <w:noProof/>
            <w:webHidden/>
          </w:rPr>
          <w:instrText xml:space="preserve"> PAGEREF _Toc25737516 \h </w:instrText>
        </w:r>
        <w:r>
          <w:rPr>
            <w:noProof/>
            <w:webHidden/>
          </w:rPr>
        </w:r>
        <w:r>
          <w:rPr>
            <w:noProof/>
            <w:webHidden/>
          </w:rPr>
          <w:fldChar w:fldCharType="separate"/>
        </w:r>
        <w:r>
          <w:rPr>
            <w:noProof/>
            <w:webHidden/>
          </w:rPr>
          <w:t>58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7" w:history="1">
        <w:r w:rsidRPr="00093E77">
          <w:rPr>
            <w:rStyle w:val="Hyperlink"/>
            <w:noProof/>
          </w:rPr>
          <w:t>3.1.20</w:t>
        </w:r>
        <w:r>
          <w:rPr>
            <w:rFonts w:asciiTheme="minorHAnsi" w:eastAsiaTheme="minorEastAsia" w:hAnsiTheme="minorHAnsi" w:cstheme="minorBidi"/>
            <w:noProof/>
            <w:sz w:val="22"/>
            <w:szCs w:val="22"/>
          </w:rPr>
          <w:tab/>
        </w:r>
        <w:r w:rsidRPr="00093E77">
          <w:rPr>
            <w:rStyle w:val="Hyperlink"/>
            <w:noProof/>
          </w:rPr>
          <w:t>VS-FUN-REQ-234003/A-Hill Start Assist</w:t>
        </w:r>
        <w:r>
          <w:rPr>
            <w:noProof/>
            <w:webHidden/>
          </w:rPr>
          <w:tab/>
        </w:r>
        <w:r>
          <w:rPr>
            <w:noProof/>
            <w:webHidden/>
          </w:rPr>
          <w:fldChar w:fldCharType="begin"/>
        </w:r>
        <w:r>
          <w:rPr>
            <w:noProof/>
            <w:webHidden/>
          </w:rPr>
          <w:instrText xml:space="preserve"> PAGEREF _Toc25737517 \h </w:instrText>
        </w:r>
        <w:r>
          <w:rPr>
            <w:noProof/>
            <w:webHidden/>
          </w:rPr>
        </w:r>
        <w:r>
          <w:rPr>
            <w:noProof/>
            <w:webHidden/>
          </w:rPr>
          <w:fldChar w:fldCharType="separate"/>
        </w:r>
        <w:r>
          <w:rPr>
            <w:noProof/>
            <w:webHidden/>
          </w:rPr>
          <w:t>59</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8" w:history="1">
        <w:r w:rsidRPr="00093E77">
          <w:rPr>
            <w:rStyle w:val="Hyperlink"/>
            <w:noProof/>
          </w:rPr>
          <w:t>3.1.21</w:t>
        </w:r>
        <w:r>
          <w:rPr>
            <w:rFonts w:asciiTheme="minorHAnsi" w:eastAsiaTheme="minorEastAsia" w:hAnsiTheme="minorHAnsi" w:cstheme="minorBidi"/>
            <w:noProof/>
            <w:sz w:val="22"/>
            <w:szCs w:val="22"/>
          </w:rPr>
          <w:tab/>
        </w:r>
        <w:r w:rsidRPr="00093E77">
          <w:rPr>
            <w:rStyle w:val="Hyperlink"/>
            <w:noProof/>
          </w:rPr>
          <w:t>VS-FUN-REQ-239163/A-Tow Haul</w:t>
        </w:r>
        <w:r>
          <w:rPr>
            <w:noProof/>
            <w:webHidden/>
          </w:rPr>
          <w:tab/>
        </w:r>
        <w:r>
          <w:rPr>
            <w:noProof/>
            <w:webHidden/>
          </w:rPr>
          <w:fldChar w:fldCharType="begin"/>
        </w:r>
        <w:r>
          <w:rPr>
            <w:noProof/>
            <w:webHidden/>
          </w:rPr>
          <w:instrText xml:space="preserve"> PAGEREF _Toc25737518 \h </w:instrText>
        </w:r>
        <w:r>
          <w:rPr>
            <w:noProof/>
            <w:webHidden/>
          </w:rPr>
        </w:r>
        <w:r>
          <w:rPr>
            <w:noProof/>
            <w:webHidden/>
          </w:rPr>
          <w:fldChar w:fldCharType="separate"/>
        </w:r>
        <w:r>
          <w:rPr>
            <w:noProof/>
            <w:webHidden/>
          </w:rPr>
          <w:t>59</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19" w:history="1">
        <w:r w:rsidRPr="00093E77">
          <w:rPr>
            <w:rStyle w:val="Hyperlink"/>
            <w:noProof/>
          </w:rPr>
          <w:t>3.1.22</w:t>
        </w:r>
        <w:r>
          <w:rPr>
            <w:rFonts w:asciiTheme="minorHAnsi" w:eastAsiaTheme="minorEastAsia" w:hAnsiTheme="minorHAnsi" w:cstheme="minorBidi"/>
            <w:noProof/>
            <w:sz w:val="22"/>
            <w:szCs w:val="22"/>
          </w:rPr>
          <w:tab/>
        </w:r>
        <w:r w:rsidRPr="00093E77">
          <w:rPr>
            <w:rStyle w:val="Hyperlink"/>
            <w:noProof/>
          </w:rPr>
          <w:t>VS-FUN-REQ-242438/C-EV+ Mode</w:t>
        </w:r>
        <w:r>
          <w:rPr>
            <w:noProof/>
            <w:webHidden/>
          </w:rPr>
          <w:tab/>
        </w:r>
        <w:r>
          <w:rPr>
            <w:noProof/>
            <w:webHidden/>
          </w:rPr>
          <w:fldChar w:fldCharType="begin"/>
        </w:r>
        <w:r>
          <w:rPr>
            <w:noProof/>
            <w:webHidden/>
          </w:rPr>
          <w:instrText xml:space="preserve"> PAGEREF _Toc25737519 \h </w:instrText>
        </w:r>
        <w:r>
          <w:rPr>
            <w:noProof/>
            <w:webHidden/>
          </w:rPr>
        </w:r>
        <w:r>
          <w:rPr>
            <w:noProof/>
            <w:webHidden/>
          </w:rPr>
          <w:fldChar w:fldCharType="separate"/>
        </w:r>
        <w:r>
          <w:rPr>
            <w:noProof/>
            <w:webHidden/>
          </w:rPr>
          <w:t>60</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20" w:history="1">
        <w:r w:rsidRPr="00093E77">
          <w:rPr>
            <w:rStyle w:val="Hyperlink"/>
            <w:noProof/>
          </w:rPr>
          <w:t>3.1.23</w:t>
        </w:r>
        <w:r>
          <w:rPr>
            <w:rFonts w:asciiTheme="minorHAnsi" w:eastAsiaTheme="minorEastAsia" w:hAnsiTheme="minorHAnsi" w:cstheme="minorBidi"/>
            <w:noProof/>
            <w:sz w:val="22"/>
            <w:szCs w:val="22"/>
          </w:rPr>
          <w:tab/>
        </w:r>
        <w:r w:rsidRPr="00093E77">
          <w:rPr>
            <w:rStyle w:val="Hyperlink"/>
            <w:noProof/>
          </w:rPr>
          <w:t>VS-FUN-REQ-272332/A-Grade Assist</w:t>
        </w:r>
        <w:r>
          <w:rPr>
            <w:noProof/>
            <w:webHidden/>
          </w:rPr>
          <w:tab/>
        </w:r>
        <w:r>
          <w:rPr>
            <w:noProof/>
            <w:webHidden/>
          </w:rPr>
          <w:fldChar w:fldCharType="begin"/>
        </w:r>
        <w:r>
          <w:rPr>
            <w:noProof/>
            <w:webHidden/>
          </w:rPr>
          <w:instrText xml:space="preserve"> PAGEREF _Toc25737520 \h </w:instrText>
        </w:r>
        <w:r>
          <w:rPr>
            <w:noProof/>
            <w:webHidden/>
          </w:rPr>
        </w:r>
        <w:r>
          <w:rPr>
            <w:noProof/>
            <w:webHidden/>
          </w:rPr>
          <w:fldChar w:fldCharType="separate"/>
        </w:r>
        <w:r>
          <w:rPr>
            <w:noProof/>
            <w:webHidden/>
          </w:rPr>
          <w:t>60</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21" w:history="1">
        <w:r w:rsidRPr="00093E77">
          <w:rPr>
            <w:rStyle w:val="Hyperlink"/>
            <w:noProof/>
          </w:rPr>
          <w:t>3.1.24</w:t>
        </w:r>
        <w:r>
          <w:rPr>
            <w:rFonts w:asciiTheme="minorHAnsi" w:eastAsiaTheme="minorEastAsia" w:hAnsiTheme="minorHAnsi" w:cstheme="minorBidi"/>
            <w:noProof/>
            <w:sz w:val="22"/>
            <w:szCs w:val="22"/>
          </w:rPr>
          <w:tab/>
        </w:r>
        <w:r w:rsidRPr="00093E77">
          <w:rPr>
            <w:rStyle w:val="Hyperlink"/>
            <w:noProof/>
          </w:rPr>
          <w:t>VS-FUN-REQ-273582/B-Engine Start/Stop Speed Threshold (Auto Start/Stop Speed Threshold)</w:t>
        </w:r>
        <w:r>
          <w:rPr>
            <w:noProof/>
            <w:webHidden/>
          </w:rPr>
          <w:tab/>
        </w:r>
        <w:r>
          <w:rPr>
            <w:noProof/>
            <w:webHidden/>
          </w:rPr>
          <w:fldChar w:fldCharType="begin"/>
        </w:r>
        <w:r>
          <w:rPr>
            <w:noProof/>
            <w:webHidden/>
          </w:rPr>
          <w:instrText xml:space="preserve"> PAGEREF _Toc25737521 \h </w:instrText>
        </w:r>
        <w:r>
          <w:rPr>
            <w:noProof/>
            <w:webHidden/>
          </w:rPr>
        </w:r>
        <w:r>
          <w:rPr>
            <w:noProof/>
            <w:webHidden/>
          </w:rPr>
          <w:fldChar w:fldCharType="separate"/>
        </w:r>
        <w:r>
          <w:rPr>
            <w:noProof/>
            <w:webHidden/>
          </w:rPr>
          <w:t>61</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22" w:history="1">
        <w:r w:rsidRPr="00093E77">
          <w:rPr>
            <w:rStyle w:val="Hyperlink"/>
            <w:noProof/>
          </w:rPr>
          <w:t>3.1.25</w:t>
        </w:r>
        <w:r>
          <w:rPr>
            <w:rFonts w:asciiTheme="minorHAnsi" w:eastAsiaTheme="minorEastAsia" w:hAnsiTheme="minorHAnsi" w:cstheme="minorBidi"/>
            <w:noProof/>
            <w:sz w:val="22"/>
            <w:szCs w:val="22"/>
          </w:rPr>
          <w:tab/>
        </w:r>
        <w:r w:rsidRPr="00093E77">
          <w:rPr>
            <w:rStyle w:val="Hyperlink"/>
            <w:noProof/>
          </w:rPr>
          <w:t>VS-FUN-REQ-280534/A-Drive Control (Selectable Drive Mode)</w:t>
        </w:r>
        <w:r>
          <w:rPr>
            <w:noProof/>
            <w:webHidden/>
          </w:rPr>
          <w:tab/>
        </w:r>
        <w:r>
          <w:rPr>
            <w:noProof/>
            <w:webHidden/>
          </w:rPr>
          <w:fldChar w:fldCharType="begin"/>
        </w:r>
        <w:r>
          <w:rPr>
            <w:noProof/>
            <w:webHidden/>
          </w:rPr>
          <w:instrText xml:space="preserve"> PAGEREF _Toc25737522 \h </w:instrText>
        </w:r>
        <w:r>
          <w:rPr>
            <w:noProof/>
            <w:webHidden/>
          </w:rPr>
        </w:r>
        <w:r>
          <w:rPr>
            <w:noProof/>
            <w:webHidden/>
          </w:rPr>
          <w:fldChar w:fldCharType="separate"/>
        </w:r>
        <w:r>
          <w:rPr>
            <w:noProof/>
            <w:webHidden/>
          </w:rPr>
          <w:t>61</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23" w:history="1">
        <w:r w:rsidRPr="00093E77">
          <w:rPr>
            <w:rStyle w:val="Hyperlink"/>
            <w:noProof/>
          </w:rPr>
          <w:t>3.1.26</w:t>
        </w:r>
        <w:r>
          <w:rPr>
            <w:rFonts w:asciiTheme="minorHAnsi" w:eastAsiaTheme="minorEastAsia" w:hAnsiTheme="minorHAnsi" w:cstheme="minorBidi"/>
            <w:noProof/>
            <w:sz w:val="22"/>
            <w:szCs w:val="22"/>
          </w:rPr>
          <w:tab/>
        </w:r>
        <w:r w:rsidRPr="00093E77">
          <w:rPr>
            <w:rStyle w:val="Hyperlink"/>
            <w:noProof/>
          </w:rPr>
          <w:t>VS-FUN-REQ-280532/A-Adaptive Steering</w:t>
        </w:r>
        <w:r>
          <w:rPr>
            <w:noProof/>
            <w:webHidden/>
          </w:rPr>
          <w:tab/>
        </w:r>
        <w:r>
          <w:rPr>
            <w:noProof/>
            <w:webHidden/>
          </w:rPr>
          <w:fldChar w:fldCharType="begin"/>
        </w:r>
        <w:r>
          <w:rPr>
            <w:noProof/>
            <w:webHidden/>
          </w:rPr>
          <w:instrText xml:space="preserve"> PAGEREF _Toc25737523 \h </w:instrText>
        </w:r>
        <w:r>
          <w:rPr>
            <w:noProof/>
            <w:webHidden/>
          </w:rPr>
        </w:r>
        <w:r>
          <w:rPr>
            <w:noProof/>
            <w:webHidden/>
          </w:rPr>
          <w:fldChar w:fldCharType="separate"/>
        </w:r>
        <w:r>
          <w:rPr>
            <w:noProof/>
            <w:webHidden/>
          </w:rPr>
          <w:t>65</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524" w:history="1">
        <w:r w:rsidRPr="00093E77">
          <w:rPr>
            <w:rStyle w:val="Hyperlink"/>
            <w:noProof/>
          </w:rPr>
          <w:t>3.2</w:t>
        </w:r>
        <w:r>
          <w:rPr>
            <w:rFonts w:asciiTheme="minorHAnsi" w:eastAsiaTheme="minorEastAsia" w:hAnsiTheme="minorHAnsi" w:cstheme="minorBidi"/>
            <w:i w:val="0"/>
            <w:noProof/>
            <w:sz w:val="22"/>
            <w:szCs w:val="22"/>
          </w:rPr>
          <w:tab/>
        </w:r>
        <w:r w:rsidRPr="00093E77">
          <w:rPr>
            <w:rStyle w:val="Hyperlink"/>
            <w:noProof/>
          </w:rPr>
          <w:t>General Settings</w:t>
        </w:r>
        <w:r>
          <w:rPr>
            <w:noProof/>
            <w:webHidden/>
          </w:rPr>
          <w:tab/>
        </w:r>
        <w:r>
          <w:rPr>
            <w:noProof/>
            <w:webHidden/>
          </w:rPr>
          <w:fldChar w:fldCharType="begin"/>
        </w:r>
        <w:r>
          <w:rPr>
            <w:noProof/>
            <w:webHidden/>
          </w:rPr>
          <w:instrText xml:space="preserve"> PAGEREF _Toc25737524 \h </w:instrText>
        </w:r>
        <w:r>
          <w:rPr>
            <w:noProof/>
            <w:webHidden/>
          </w:rPr>
        </w:r>
        <w:r>
          <w:rPr>
            <w:noProof/>
            <w:webHidden/>
          </w:rPr>
          <w:fldChar w:fldCharType="separate"/>
        </w:r>
        <w:r>
          <w:rPr>
            <w:noProof/>
            <w:webHidden/>
          </w:rPr>
          <w:t>68</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25" w:history="1">
        <w:r w:rsidRPr="00093E77">
          <w:rPr>
            <w:rStyle w:val="Hyperlink"/>
            <w:noProof/>
          </w:rPr>
          <w:t>3.2.1</w:t>
        </w:r>
        <w:r>
          <w:rPr>
            <w:rFonts w:asciiTheme="minorHAnsi" w:eastAsiaTheme="minorEastAsia" w:hAnsiTheme="minorHAnsi" w:cstheme="minorBidi"/>
            <w:noProof/>
            <w:sz w:val="22"/>
            <w:szCs w:val="22"/>
          </w:rPr>
          <w:tab/>
        </w:r>
        <w:r w:rsidRPr="00093E77">
          <w:rPr>
            <w:rStyle w:val="Hyperlink"/>
            <w:noProof/>
          </w:rPr>
          <w:t>General Requirements - General Settings</w:t>
        </w:r>
        <w:r>
          <w:rPr>
            <w:noProof/>
            <w:webHidden/>
          </w:rPr>
          <w:tab/>
        </w:r>
        <w:r>
          <w:rPr>
            <w:noProof/>
            <w:webHidden/>
          </w:rPr>
          <w:fldChar w:fldCharType="begin"/>
        </w:r>
        <w:r>
          <w:rPr>
            <w:noProof/>
            <w:webHidden/>
          </w:rPr>
          <w:instrText xml:space="preserve"> PAGEREF _Toc25737525 \h </w:instrText>
        </w:r>
        <w:r>
          <w:rPr>
            <w:noProof/>
            <w:webHidden/>
          </w:rPr>
        </w:r>
        <w:r>
          <w:rPr>
            <w:noProof/>
            <w:webHidden/>
          </w:rPr>
          <w:fldChar w:fldCharType="separate"/>
        </w:r>
        <w:r>
          <w:rPr>
            <w:noProof/>
            <w:webHidden/>
          </w:rPr>
          <w:t>68</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26" w:history="1">
        <w:r w:rsidRPr="00093E77">
          <w:rPr>
            <w:rStyle w:val="Hyperlink"/>
            <w:noProof/>
          </w:rPr>
          <w:t>3.2.2</w:t>
        </w:r>
        <w:r>
          <w:rPr>
            <w:rFonts w:asciiTheme="minorHAnsi" w:eastAsiaTheme="minorEastAsia" w:hAnsiTheme="minorHAnsi" w:cstheme="minorBidi"/>
            <w:noProof/>
            <w:sz w:val="22"/>
            <w:szCs w:val="22"/>
          </w:rPr>
          <w:tab/>
        </w:r>
        <w:r w:rsidRPr="00093E77">
          <w:rPr>
            <w:rStyle w:val="Hyperlink"/>
            <w:noProof/>
          </w:rPr>
          <w:t>VS-FUN-REQ-234033/B-Tire Pressure Units</w:t>
        </w:r>
        <w:r>
          <w:rPr>
            <w:noProof/>
            <w:webHidden/>
          </w:rPr>
          <w:tab/>
        </w:r>
        <w:r>
          <w:rPr>
            <w:noProof/>
            <w:webHidden/>
          </w:rPr>
          <w:fldChar w:fldCharType="begin"/>
        </w:r>
        <w:r>
          <w:rPr>
            <w:noProof/>
            <w:webHidden/>
          </w:rPr>
          <w:instrText xml:space="preserve"> PAGEREF _Toc25737526 \h </w:instrText>
        </w:r>
        <w:r>
          <w:rPr>
            <w:noProof/>
            <w:webHidden/>
          </w:rPr>
        </w:r>
        <w:r>
          <w:rPr>
            <w:noProof/>
            <w:webHidden/>
          </w:rPr>
          <w:fldChar w:fldCharType="separate"/>
        </w:r>
        <w:r>
          <w:rPr>
            <w:noProof/>
            <w:webHidden/>
          </w:rPr>
          <w:t>68</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27" w:history="1">
        <w:r w:rsidRPr="00093E77">
          <w:rPr>
            <w:rStyle w:val="Hyperlink"/>
            <w:noProof/>
          </w:rPr>
          <w:t>3.2.3</w:t>
        </w:r>
        <w:r>
          <w:rPr>
            <w:rFonts w:asciiTheme="minorHAnsi" w:eastAsiaTheme="minorEastAsia" w:hAnsiTheme="minorHAnsi" w:cstheme="minorBidi"/>
            <w:noProof/>
            <w:sz w:val="22"/>
            <w:szCs w:val="22"/>
          </w:rPr>
          <w:tab/>
        </w:r>
        <w:r w:rsidRPr="00093E77">
          <w:rPr>
            <w:rStyle w:val="Hyperlink"/>
            <w:noProof/>
          </w:rPr>
          <w:t>VS-FUN-REQ-234037/B-Measure Units</w:t>
        </w:r>
        <w:r>
          <w:rPr>
            <w:noProof/>
            <w:webHidden/>
          </w:rPr>
          <w:tab/>
        </w:r>
        <w:r>
          <w:rPr>
            <w:noProof/>
            <w:webHidden/>
          </w:rPr>
          <w:fldChar w:fldCharType="begin"/>
        </w:r>
        <w:r>
          <w:rPr>
            <w:noProof/>
            <w:webHidden/>
          </w:rPr>
          <w:instrText xml:space="preserve"> PAGEREF _Toc25737527 \h </w:instrText>
        </w:r>
        <w:r>
          <w:rPr>
            <w:noProof/>
            <w:webHidden/>
          </w:rPr>
        </w:r>
        <w:r>
          <w:rPr>
            <w:noProof/>
            <w:webHidden/>
          </w:rPr>
          <w:fldChar w:fldCharType="separate"/>
        </w:r>
        <w:r>
          <w:rPr>
            <w:noProof/>
            <w:webHidden/>
          </w:rPr>
          <w:t>69</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528" w:history="1">
        <w:r w:rsidRPr="00093E77">
          <w:rPr>
            <w:rStyle w:val="Hyperlink"/>
            <w:noProof/>
          </w:rPr>
          <w:t>3.3</w:t>
        </w:r>
        <w:r>
          <w:rPr>
            <w:rFonts w:asciiTheme="minorHAnsi" w:eastAsiaTheme="minorEastAsia" w:hAnsiTheme="minorHAnsi" w:cstheme="minorBidi"/>
            <w:i w:val="0"/>
            <w:noProof/>
            <w:sz w:val="22"/>
            <w:szCs w:val="22"/>
          </w:rPr>
          <w:tab/>
        </w:r>
        <w:r w:rsidRPr="00093E77">
          <w:rPr>
            <w:rStyle w:val="Hyperlink"/>
            <w:noProof/>
          </w:rPr>
          <w:t>Vehicle Settings</w:t>
        </w:r>
        <w:r>
          <w:rPr>
            <w:noProof/>
            <w:webHidden/>
          </w:rPr>
          <w:tab/>
        </w:r>
        <w:r>
          <w:rPr>
            <w:noProof/>
            <w:webHidden/>
          </w:rPr>
          <w:fldChar w:fldCharType="begin"/>
        </w:r>
        <w:r>
          <w:rPr>
            <w:noProof/>
            <w:webHidden/>
          </w:rPr>
          <w:instrText xml:space="preserve"> PAGEREF _Toc25737528 \h </w:instrText>
        </w:r>
        <w:r>
          <w:rPr>
            <w:noProof/>
            <w:webHidden/>
          </w:rPr>
        </w:r>
        <w:r>
          <w:rPr>
            <w:noProof/>
            <w:webHidden/>
          </w:rPr>
          <w:fldChar w:fldCharType="separate"/>
        </w:r>
        <w:r>
          <w:rPr>
            <w:noProof/>
            <w:webHidden/>
          </w:rPr>
          <w:t>71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29" w:history="1">
        <w:r w:rsidRPr="00093E77">
          <w:rPr>
            <w:rStyle w:val="Hyperlink"/>
            <w:noProof/>
          </w:rPr>
          <w:t>3.3.1</w:t>
        </w:r>
        <w:r>
          <w:rPr>
            <w:rFonts w:asciiTheme="minorHAnsi" w:eastAsiaTheme="minorEastAsia" w:hAnsiTheme="minorHAnsi" w:cstheme="minorBidi"/>
            <w:noProof/>
            <w:sz w:val="22"/>
            <w:szCs w:val="22"/>
          </w:rPr>
          <w:tab/>
        </w:r>
        <w:r w:rsidRPr="00093E77">
          <w:rPr>
            <w:rStyle w:val="Hyperlink"/>
            <w:noProof/>
          </w:rPr>
          <w:t>General Requirements - Vehicle Settings</w:t>
        </w:r>
        <w:r>
          <w:rPr>
            <w:noProof/>
            <w:webHidden/>
          </w:rPr>
          <w:tab/>
        </w:r>
        <w:r>
          <w:rPr>
            <w:noProof/>
            <w:webHidden/>
          </w:rPr>
          <w:fldChar w:fldCharType="begin"/>
        </w:r>
        <w:r>
          <w:rPr>
            <w:noProof/>
            <w:webHidden/>
          </w:rPr>
          <w:instrText xml:space="preserve"> PAGEREF _Toc25737529 \h </w:instrText>
        </w:r>
        <w:r>
          <w:rPr>
            <w:noProof/>
            <w:webHidden/>
          </w:rPr>
        </w:r>
        <w:r>
          <w:rPr>
            <w:noProof/>
            <w:webHidden/>
          </w:rPr>
          <w:fldChar w:fldCharType="separate"/>
        </w:r>
        <w:r>
          <w:rPr>
            <w:noProof/>
            <w:webHidden/>
          </w:rPr>
          <w:t>71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0" w:history="1">
        <w:r w:rsidRPr="00093E77">
          <w:rPr>
            <w:rStyle w:val="Hyperlink"/>
            <w:noProof/>
          </w:rPr>
          <w:t>3.3.2</w:t>
        </w:r>
        <w:r>
          <w:rPr>
            <w:rFonts w:asciiTheme="minorHAnsi" w:eastAsiaTheme="minorEastAsia" w:hAnsiTheme="minorHAnsi" w:cstheme="minorBidi"/>
            <w:noProof/>
            <w:sz w:val="22"/>
            <w:szCs w:val="22"/>
          </w:rPr>
          <w:tab/>
        </w:r>
        <w:r w:rsidRPr="00093E77">
          <w:rPr>
            <w:rStyle w:val="Hyperlink"/>
            <w:noProof/>
          </w:rPr>
          <w:t>VS-FUN-REQ-234059/B-Auto Engine OFF / 30min Max Idle</w:t>
        </w:r>
        <w:r>
          <w:rPr>
            <w:noProof/>
            <w:webHidden/>
          </w:rPr>
          <w:tab/>
        </w:r>
        <w:r>
          <w:rPr>
            <w:noProof/>
            <w:webHidden/>
          </w:rPr>
          <w:fldChar w:fldCharType="begin"/>
        </w:r>
        <w:r>
          <w:rPr>
            <w:noProof/>
            <w:webHidden/>
          </w:rPr>
          <w:instrText xml:space="preserve"> PAGEREF _Toc25737530 \h </w:instrText>
        </w:r>
        <w:r>
          <w:rPr>
            <w:noProof/>
            <w:webHidden/>
          </w:rPr>
        </w:r>
        <w:r>
          <w:rPr>
            <w:noProof/>
            <w:webHidden/>
          </w:rPr>
          <w:fldChar w:fldCharType="separate"/>
        </w:r>
        <w:r>
          <w:rPr>
            <w:noProof/>
            <w:webHidden/>
          </w:rPr>
          <w:t>71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1" w:history="1">
        <w:r w:rsidRPr="00093E77">
          <w:rPr>
            <w:rStyle w:val="Hyperlink"/>
            <w:noProof/>
          </w:rPr>
          <w:t>3.3.3</w:t>
        </w:r>
        <w:r>
          <w:rPr>
            <w:rFonts w:asciiTheme="minorHAnsi" w:eastAsiaTheme="minorEastAsia" w:hAnsiTheme="minorHAnsi" w:cstheme="minorBidi"/>
            <w:noProof/>
            <w:sz w:val="22"/>
            <w:szCs w:val="22"/>
          </w:rPr>
          <w:tab/>
        </w:r>
        <w:r w:rsidRPr="00093E77">
          <w:rPr>
            <w:rStyle w:val="Hyperlink"/>
            <w:noProof/>
          </w:rPr>
          <w:t>VS-FUN-REQ-234233/A-Park Lock Control</w:t>
        </w:r>
        <w:r>
          <w:rPr>
            <w:noProof/>
            <w:webHidden/>
          </w:rPr>
          <w:tab/>
        </w:r>
        <w:r>
          <w:rPr>
            <w:noProof/>
            <w:webHidden/>
          </w:rPr>
          <w:fldChar w:fldCharType="begin"/>
        </w:r>
        <w:r>
          <w:rPr>
            <w:noProof/>
            <w:webHidden/>
          </w:rPr>
          <w:instrText xml:space="preserve"> PAGEREF _Toc25737531 \h </w:instrText>
        </w:r>
        <w:r>
          <w:rPr>
            <w:noProof/>
            <w:webHidden/>
          </w:rPr>
        </w:r>
        <w:r>
          <w:rPr>
            <w:noProof/>
            <w:webHidden/>
          </w:rPr>
          <w:fldChar w:fldCharType="separate"/>
        </w:r>
        <w:r>
          <w:rPr>
            <w:noProof/>
            <w:webHidden/>
          </w:rPr>
          <w:t>72</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2" w:history="1">
        <w:r w:rsidRPr="00093E77">
          <w:rPr>
            <w:rStyle w:val="Hyperlink"/>
            <w:noProof/>
          </w:rPr>
          <w:t>3.3.4</w:t>
        </w:r>
        <w:r>
          <w:rPr>
            <w:rFonts w:asciiTheme="minorHAnsi" w:eastAsiaTheme="minorEastAsia" w:hAnsiTheme="minorHAnsi" w:cstheme="minorBidi"/>
            <w:noProof/>
            <w:sz w:val="22"/>
            <w:szCs w:val="22"/>
          </w:rPr>
          <w:tab/>
        </w:r>
        <w:r w:rsidRPr="00093E77">
          <w:rPr>
            <w:rStyle w:val="Hyperlink"/>
            <w:noProof/>
          </w:rPr>
          <w:t>VS-FUN-REQ-234236/A-Silent Mode</w:t>
        </w:r>
        <w:r>
          <w:rPr>
            <w:noProof/>
            <w:webHidden/>
          </w:rPr>
          <w:tab/>
        </w:r>
        <w:r>
          <w:rPr>
            <w:noProof/>
            <w:webHidden/>
          </w:rPr>
          <w:fldChar w:fldCharType="begin"/>
        </w:r>
        <w:r>
          <w:rPr>
            <w:noProof/>
            <w:webHidden/>
          </w:rPr>
          <w:instrText xml:space="preserve"> PAGEREF _Toc25737532 \h </w:instrText>
        </w:r>
        <w:r>
          <w:rPr>
            <w:noProof/>
            <w:webHidden/>
          </w:rPr>
        </w:r>
        <w:r>
          <w:rPr>
            <w:noProof/>
            <w:webHidden/>
          </w:rPr>
          <w:fldChar w:fldCharType="separate"/>
        </w:r>
        <w:r>
          <w:rPr>
            <w:noProof/>
            <w:webHidden/>
          </w:rPr>
          <w:t>72</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3" w:history="1">
        <w:r w:rsidRPr="00093E77">
          <w:rPr>
            <w:rStyle w:val="Hyperlink"/>
            <w:noProof/>
          </w:rPr>
          <w:t>3.3.5</w:t>
        </w:r>
        <w:r>
          <w:rPr>
            <w:rFonts w:asciiTheme="minorHAnsi" w:eastAsiaTheme="minorEastAsia" w:hAnsiTheme="minorHAnsi" w:cstheme="minorBidi"/>
            <w:noProof/>
            <w:sz w:val="22"/>
            <w:szCs w:val="22"/>
          </w:rPr>
          <w:tab/>
        </w:r>
        <w:r w:rsidRPr="00093E77">
          <w:rPr>
            <w:rStyle w:val="Hyperlink"/>
            <w:noProof/>
          </w:rPr>
          <w:t>VS-FUN-REQ-234283/A-Alarm</w:t>
        </w:r>
        <w:r>
          <w:rPr>
            <w:noProof/>
            <w:webHidden/>
          </w:rPr>
          <w:tab/>
        </w:r>
        <w:r>
          <w:rPr>
            <w:noProof/>
            <w:webHidden/>
          </w:rPr>
          <w:fldChar w:fldCharType="begin"/>
        </w:r>
        <w:r>
          <w:rPr>
            <w:noProof/>
            <w:webHidden/>
          </w:rPr>
          <w:instrText xml:space="preserve"> PAGEREF _Toc25737533 \h </w:instrText>
        </w:r>
        <w:r>
          <w:rPr>
            <w:noProof/>
            <w:webHidden/>
          </w:rPr>
        </w:r>
        <w:r>
          <w:rPr>
            <w:noProof/>
            <w:webHidden/>
          </w:rPr>
          <w:fldChar w:fldCharType="separate"/>
        </w:r>
        <w:r>
          <w:rPr>
            <w:noProof/>
            <w:webHidden/>
          </w:rPr>
          <w:t>73</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4" w:history="1">
        <w:r w:rsidRPr="00093E77">
          <w:rPr>
            <w:rStyle w:val="Hyperlink"/>
            <w:noProof/>
          </w:rPr>
          <w:t>3.3.6</w:t>
        </w:r>
        <w:r>
          <w:rPr>
            <w:rFonts w:asciiTheme="minorHAnsi" w:eastAsiaTheme="minorEastAsia" w:hAnsiTheme="minorHAnsi" w:cstheme="minorBidi"/>
            <w:noProof/>
            <w:sz w:val="22"/>
            <w:szCs w:val="22"/>
          </w:rPr>
          <w:tab/>
        </w:r>
        <w:r w:rsidRPr="00093E77">
          <w:rPr>
            <w:rStyle w:val="Hyperlink"/>
            <w:noProof/>
          </w:rPr>
          <w:t>VS-FUN-REQ-234287/A-Chimes</w:t>
        </w:r>
        <w:r>
          <w:rPr>
            <w:noProof/>
            <w:webHidden/>
          </w:rPr>
          <w:tab/>
        </w:r>
        <w:r>
          <w:rPr>
            <w:noProof/>
            <w:webHidden/>
          </w:rPr>
          <w:fldChar w:fldCharType="begin"/>
        </w:r>
        <w:r>
          <w:rPr>
            <w:noProof/>
            <w:webHidden/>
          </w:rPr>
          <w:instrText xml:space="preserve"> PAGEREF _Toc25737534 \h </w:instrText>
        </w:r>
        <w:r>
          <w:rPr>
            <w:noProof/>
            <w:webHidden/>
          </w:rPr>
        </w:r>
        <w:r>
          <w:rPr>
            <w:noProof/>
            <w:webHidden/>
          </w:rPr>
          <w:fldChar w:fldCharType="separate"/>
        </w:r>
        <w:r>
          <w:rPr>
            <w:noProof/>
            <w:webHidden/>
          </w:rPr>
          <w:t>74</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5" w:history="1">
        <w:r w:rsidRPr="00093E77">
          <w:rPr>
            <w:rStyle w:val="Hyperlink"/>
            <w:noProof/>
          </w:rPr>
          <w:t>3.3.7</w:t>
        </w:r>
        <w:r>
          <w:rPr>
            <w:rFonts w:asciiTheme="minorHAnsi" w:eastAsiaTheme="minorEastAsia" w:hAnsiTheme="minorHAnsi" w:cstheme="minorBidi"/>
            <w:noProof/>
            <w:sz w:val="22"/>
            <w:szCs w:val="22"/>
          </w:rPr>
          <w:tab/>
        </w:r>
        <w:r w:rsidRPr="00093E77">
          <w:rPr>
            <w:rStyle w:val="Hyperlink"/>
            <w:noProof/>
          </w:rPr>
          <w:t>VS-FUN-REQ-234307/A-Remote Start</w:t>
        </w:r>
        <w:r>
          <w:rPr>
            <w:noProof/>
            <w:webHidden/>
          </w:rPr>
          <w:tab/>
        </w:r>
        <w:r>
          <w:rPr>
            <w:noProof/>
            <w:webHidden/>
          </w:rPr>
          <w:fldChar w:fldCharType="begin"/>
        </w:r>
        <w:r>
          <w:rPr>
            <w:noProof/>
            <w:webHidden/>
          </w:rPr>
          <w:instrText xml:space="preserve"> PAGEREF _Toc25737535 \h </w:instrText>
        </w:r>
        <w:r>
          <w:rPr>
            <w:noProof/>
            <w:webHidden/>
          </w:rPr>
        </w:r>
        <w:r>
          <w:rPr>
            <w:noProof/>
            <w:webHidden/>
          </w:rPr>
          <w:fldChar w:fldCharType="separate"/>
        </w:r>
        <w:r>
          <w:rPr>
            <w:noProof/>
            <w:webHidden/>
          </w:rPr>
          <w:t>75</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6" w:history="1">
        <w:r w:rsidRPr="00093E77">
          <w:rPr>
            <w:rStyle w:val="Hyperlink"/>
            <w:noProof/>
          </w:rPr>
          <w:t>3.3.8</w:t>
        </w:r>
        <w:r>
          <w:rPr>
            <w:rFonts w:asciiTheme="minorHAnsi" w:eastAsiaTheme="minorEastAsia" w:hAnsiTheme="minorHAnsi" w:cstheme="minorBidi"/>
            <w:noProof/>
            <w:sz w:val="22"/>
            <w:szCs w:val="22"/>
          </w:rPr>
          <w:tab/>
        </w:r>
        <w:r w:rsidRPr="00093E77">
          <w:rPr>
            <w:rStyle w:val="Hyperlink"/>
            <w:noProof/>
          </w:rPr>
          <w:t>VS-FUN-REQ-234317/A-Windows</w:t>
        </w:r>
        <w:r>
          <w:rPr>
            <w:noProof/>
            <w:webHidden/>
          </w:rPr>
          <w:tab/>
        </w:r>
        <w:r>
          <w:rPr>
            <w:noProof/>
            <w:webHidden/>
          </w:rPr>
          <w:fldChar w:fldCharType="begin"/>
        </w:r>
        <w:r>
          <w:rPr>
            <w:noProof/>
            <w:webHidden/>
          </w:rPr>
          <w:instrText xml:space="preserve"> PAGEREF _Toc25737536 \h </w:instrText>
        </w:r>
        <w:r>
          <w:rPr>
            <w:noProof/>
            <w:webHidden/>
          </w:rPr>
        </w:r>
        <w:r>
          <w:rPr>
            <w:noProof/>
            <w:webHidden/>
          </w:rPr>
          <w:fldChar w:fldCharType="separate"/>
        </w:r>
        <w:r>
          <w:rPr>
            <w:noProof/>
            <w:webHidden/>
          </w:rPr>
          <w:t>78</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37" w:history="1">
        <w:r w:rsidRPr="00093E77">
          <w:rPr>
            <w:rStyle w:val="Hyperlink"/>
            <w:noProof/>
          </w:rPr>
          <w:t>3.3.9</w:t>
        </w:r>
        <w:r>
          <w:rPr>
            <w:rFonts w:asciiTheme="minorHAnsi" w:eastAsiaTheme="minorEastAsia" w:hAnsiTheme="minorHAnsi" w:cstheme="minorBidi"/>
            <w:noProof/>
            <w:sz w:val="22"/>
            <w:szCs w:val="22"/>
          </w:rPr>
          <w:tab/>
        </w:r>
        <w:r w:rsidRPr="00093E77">
          <w:rPr>
            <w:rStyle w:val="Hyperlink"/>
            <w:noProof/>
          </w:rPr>
          <w:t>VS-FUN-REQ-234329/A-Wipers</w:t>
        </w:r>
        <w:r>
          <w:rPr>
            <w:noProof/>
            <w:webHidden/>
          </w:rPr>
          <w:tab/>
        </w:r>
        <w:r>
          <w:rPr>
            <w:noProof/>
            <w:webHidden/>
          </w:rPr>
          <w:fldChar w:fldCharType="begin"/>
        </w:r>
        <w:r>
          <w:rPr>
            <w:noProof/>
            <w:webHidden/>
          </w:rPr>
          <w:instrText xml:space="preserve"> PAGEREF _Toc25737537 \h </w:instrText>
        </w:r>
        <w:r>
          <w:rPr>
            <w:noProof/>
            <w:webHidden/>
          </w:rPr>
        </w:r>
        <w:r>
          <w:rPr>
            <w:noProof/>
            <w:webHidden/>
          </w:rPr>
          <w:fldChar w:fldCharType="separate"/>
        </w:r>
        <w:r>
          <w:rPr>
            <w:noProof/>
            <w:webHidden/>
          </w:rPr>
          <w:t>79</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38" w:history="1">
        <w:r w:rsidRPr="00093E77">
          <w:rPr>
            <w:rStyle w:val="Hyperlink"/>
            <w:noProof/>
          </w:rPr>
          <w:t>3.3.10</w:t>
        </w:r>
        <w:r>
          <w:rPr>
            <w:rFonts w:asciiTheme="minorHAnsi" w:eastAsiaTheme="minorEastAsia" w:hAnsiTheme="minorHAnsi" w:cstheme="minorBidi"/>
            <w:noProof/>
            <w:sz w:val="22"/>
            <w:szCs w:val="22"/>
          </w:rPr>
          <w:tab/>
        </w:r>
        <w:r w:rsidRPr="00093E77">
          <w:rPr>
            <w:rStyle w:val="Hyperlink"/>
            <w:noProof/>
          </w:rPr>
          <w:t>VS-FUN-REQ-234334/A-Power Liftgate</w:t>
        </w:r>
        <w:r>
          <w:rPr>
            <w:noProof/>
            <w:webHidden/>
          </w:rPr>
          <w:tab/>
        </w:r>
        <w:r>
          <w:rPr>
            <w:noProof/>
            <w:webHidden/>
          </w:rPr>
          <w:fldChar w:fldCharType="begin"/>
        </w:r>
        <w:r>
          <w:rPr>
            <w:noProof/>
            <w:webHidden/>
          </w:rPr>
          <w:instrText xml:space="preserve"> PAGEREF _Toc25737538 \h </w:instrText>
        </w:r>
        <w:r>
          <w:rPr>
            <w:noProof/>
            <w:webHidden/>
          </w:rPr>
        </w:r>
        <w:r>
          <w:rPr>
            <w:noProof/>
            <w:webHidden/>
          </w:rPr>
          <w:fldChar w:fldCharType="separate"/>
        </w:r>
        <w:r>
          <w:rPr>
            <w:noProof/>
            <w:webHidden/>
          </w:rPr>
          <w:t>81</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39" w:history="1">
        <w:r w:rsidRPr="00093E77">
          <w:rPr>
            <w:rStyle w:val="Hyperlink"/>
            <w:noProof/>
          </w:rPr>
          <w:t>3.3.11</w:t>
        </w:r>
        <w:r>
          <w:rPr>
            <w:rFonts w:asciiTheme="minorHAnsi" w:eastAsiaTheme="minorEastAsia" w:hAnsiTheme="minorHAnsi" w:cstheme="minorBidi"/>
            <w:noProof/>
            <w:sz w:val="22"/>
            <w:szCs w:val="22"/>
          </w:rPr>
          <w:tab/>
        </w:r>
        <w:r w:rsidRPr="00093E77">
          <w:rPr>
            <w:rStyle w:val="Hyperlink"/>
            <w:noProof/>
          </w:rPr>
          <w:t>VS-FUN-REQ-280527/A-Power Decklid / Liftgate</w:t>
        </w:r>
        <w:r>
          <w:rPr>
            <w:noProof/>
            <w:webHidden/>
          </w:rPr>
          <w:tab/>
        </w:r>
        <w:r>
          <w:rPr>
            <w:noProof/>
            <w:webHidden/>
          </w:rPr>
          <w:fldChar w:fldCharType="begin"/>
        </w:r>
        <w:r>
          <w:rPr>
            <w:noProof/>
            <w:webHidden/>
          </w:rPr>
          <w:instrText xml:space="preserve"> PAGEREF _Toc25737539 \h </w:instrText>
        </w:r>
        <w:r>
          <w:rPr>
            <w:noProof/>
            <w:webHidden/>
          </w:rPr>
        </w:r>
        <w:r>
          <w:rPr>
            <w:noProof/>
            <w:webHidden/>
          </w:rPr>
          <w:fldChar w:fldCharType="separate"/>
        </w:r>
        <w:r>
          <w:rPr>
            <w:noProof/>
            <w:webHidden/>
          </w:rPr>
          <w:t>81</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0" w:history="1">
        <w:r w:rsidRPr="00093E77">
          <w:rPr>
            <w:rStyle w:val="Hyperlink"/>
            <w:noProof/>
          </w:rPr>
          <w:t>3.3.12</w:t>
        </w:r>
        <w:r>
          <w:rPr>
            <w:rFonts w:asciiTheme="minorHAnsi" w:eastAsiaTheme="minorEastAsia" w:hAnsiTheme="minorHAnsi" w:cstheme="minorBidi"/>
            <w:noProof/>
            <w:sz w:val="22"/>
            <w:szCs w:val="22"/>
          </w:rPr>
          <w:tab/>
        </w:r>
        <w:r w:rsidRPr="00093E77">
          <w:rPr>
            <w:rStyle w:val="Hyperlink"/>
            <w:noProof/>
          </w:rPr>
          <w:t>VS-FUN-REQ-298601/A-Handsfree Liftgate</w:t>
        </w:r>
        <w:r>
          <w:rPr>
            <w:noProof/>
            <w:webHidden/>
          </w:rPr>
          <w:tab/>
        </w:r>
        <w:r>
          <w:rPr>
            <w:noProof/>
            <w:webHidden/>
          </w:rPr>
          <w:fldChar w:fldCharType="begin"/>
        </w:r>
        <w:r>
          <w:rPr>
            <w:noProof/>
            <w:webHidden/>
          </w:rPr>
          <w:instrText xml:space="preserve"> PAGEREF _Toc25737540 \h </w:instrText>
        </w:r>
        <w:r>
          <w:rPr>
            <w:noProof/>
            <w:webHidden/>
          </w:rPr>
        </w:r>
        <w:r>
          <w:rPr>
            <w:noProof/>
            <w:webHidden/>
          </w:rPr>
          <w:fldChar w:fldCharType="separate"/>
        </w:r>
        <w:r>
          <w:rPr>
            <w:noProof/>
            <w:webHidden/>
          </w:rPr>
          <w:t>82</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1" w:history="1">
        <w:r w:rsidRPr="00093E77">
          <w:rPr>
            <w:rStyle w:val="Hyperlink"/>
            <w:noProof/>
          </w:rPr>
          <w:t>3.3.13</w:t>
        </w:r>
        <w:r>
          <w:rPr>
            <w:rFonts w:asciiTheme="minorHAnsi" w:eastAsiaTheme="minorEastAsia" w:hAnsiTheme="minorHAnsi" w:cstheme="minorBidi"/>
            <w:noProof/>
            <w:sz w:val="22"/>
            <w:szCs w:val="22"/>
          </w:rPr>
          <w:tab/>
        </w:r>
        <w:r w:rsidRPr="00093E77">
          <w:rPr>
            <w:rStyle w:val="Hyperlink"/>
            <w:noProof/>
          </w:rPr>
          <w:t>VS-FUN-REQ-234337/A-Lighting</w:t>
        </w:r>
        <w:r>
          <w:rPr>
            <w:noProof/>
            <w:webHidden/>
          </w:rPr>
          <w:tab/>
        </w:r>
        <w:r>
          <w:rPr>
            <w:noProof/>
            <w:webHidden/>
          </w:rPr>
          <w:fldChar w:fldCharType="begin"/>
        </w:r>
        <w:r>
          <w:rPr>
            <w:noProof/>
            <w:webHidden/>
          </w:rPr>
          <w:instrText xml:space="preserve"> PAGEREF _Toc25737541 \h </w:instrText>
        </w:r>
        <w:r>
          <w:rPr>
            <w:noProof/>
            <w:webHidden/>
          </w:rPr>
        </w:r>
        <w:r>
          <w:rPr>
            <w:noProof/>
            <w:webHidden/>
          </w:rPr>
          <w:fldChar w:fldCharType="separate"/>
        </w:r>
        <w:r>
          <w:rPr>
            <w:noProof/>
            <w:webHidden/>
          </w:rPr>
          <w:t>83</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2" w:history="1">
        <w:r w:rsidRPr="00093E77">
          <w:rPr>
            <w:rStyle w:val="Hyperlink"/>
            <w:noProof/>
          </w:rPr>
          <w:t>3.3.14</w:t>
        </w:r>
        <w:r>
          <w:rPr>
            <w:rFonts w:asciiTheme="minorHAnsi" w:eastAsiaTheme="minorEastAsia" w:hAnsiTheme="minorHAnsi" w:cstheme="minorBidi"/>
            <w:noProof/>
            <w:sz w:val="22"/>
            <w:szCs w:val="22"/>
          </w:rPr>
          <w:tab/>
        </w:r>
        <w:r w:rsidRPr="00093E77">
          <w:rPr>
            <w:rStyle w:val="Hyperlink"/>
            <w:noProof/>
          </w:rPr>
          <w:t>VS-FUN-REQ-234345/A-Locks</w:t>
        </w:r>
        <w:r>
          <w:rPr>
            <w:noProof/>
            <w:webHidden/>
          </w:rPr>
          <w:tab/>
        </w:r>
        <w:r>
          <w:rPr>
            <w:noProof/>
            <w:webHidden/>
          </w:rPr>
          <w:fldChar w:fldCharType="begin"/>
        </w:r>
        <w:r>
          <w:rPr>
            <w:noProof/>
            <w:webHidden/>
          </w:rPr>
          <w:instrText xml:space="preserve"> PAGEREF _Toc25737542 \h </w:instrText>
        </w:r>
        <w:r>
          <w:rPr>
            <w:noProof/>
            <w:webHidden/>
          </w:rPr>
        </w:r>
        <w:r>
          <w:rPr>
            <w:noProof/>
            <w:webHidden/>
          </w:rPr>
          <w:fldChar w:fldCharType="separate"/>
        </w:r>
        <w:r>
          <w:rPr>
            <w:noProof/>
            <w:webHidden/>
          </w:rPr>
          <w:t>86</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3" w:history="1">
        <w:r w:rsidRPr="00093E77">
          <w:rPr>
            <w:rStyle w:val="Hyperlink"/>
            <w:noProof/>
          </w:rPr>
          <w:t>3.3.15</w:t>
        </w:r>
        <w:r>
          <w:rPr>
            <w:rFonts w:asciiTheme="minorHAnsi" w:eastAsiaTheme="minorEastAsia" w:hAnsiTheme="minorHAnsi" w:cstheme="minorBidi"/>
            <w:noProof/>
            <w:sz w:val="22"/>
            <w:szCs w:val="22"/>
          </w:rPr>
          <w:tab/>
        </w:r>
        <w:r w:rsidRPr="00093E77">
          <w:rPr>
            <w:rStyle w:val="Hyperlink"/>
            <w:noProof/>
          </w:rPr>
          <w:t>VS-FUN-REQ-234358/A-Mirrors</w:t>
        </w:r>
        <w:r>
          <w:rPr>
            <w:noProof/>
            <w:webHidden/>
          </w:rPr>
          <w:tab/>
        </w:r>
        <w:r>
          <w:rPr>
            <w:noProof/>
            <w:webHidden/>
          </w:rPr>
          <w:fldChar w:fldCharType="begin"/>
        </w:r>
        <w:r>
          <w:rPr>
            <w:noProof/>
            <w:webHidden/>
          </w:rPr>
          <w:instrText xml:space="preserve"> PAGEREF _Toc25737543 \h </w:instrText>
        </w:r>
        <w:r>
          <w:rPr>
            <w:noProof/>
            <w:webHidden/>
          </w:rPr>
        </w:r>
        <w:r>
          <w:rPr>
            <w:noProof/>
            <w:webHidden/>
          </w:rPr>
          <w:fldChar w:fldCharType="separate"/>
        </w:r>
        <w:r>
          <w:rPr>
            <w:noProof/>
            <w:webHidden/>
          </w:rPr>
          <w:t>92</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4" w:history="1">
        <w:r w:rsidRPr="00093E77">
          <w:rPr>
            <w:rStyle w:val="Hyperlink"/>
            <w:noProof/>
          </w:rPr>
          <w:t>3.3.16</w:t>
        </w:r>
        <w:r>
          <w:rPr>
            <w:rFonts w:asciiTheme="minorHAnsi" w:eastAsiaTheme="minorEastAsia" w:hAnsiTheme="minorHAnsi" w:cstheme="minorBidi"/>
            <w:noProof/>
            <w:sz w:val="22"/>
            <w:szCs w:val="22"/>
          </w:rPr>
          <w:tab/>
        </w:r>
        <w:r w:rsidRPr="00093E77">
          <w:rPr>
            <w:rStyle w:val="Hyperlink"/>
            <w:noProof/>
          </w:rPr>
          <w:t>VS-FUN-REQ-234362/B-Park Heater</w:t>
        </w:r>
        <w:r>
          <w:rPr>
            <w:noProof/>
            <w:webHidden/>
          </w:rPr>
          <w:tab/>
        </w:r>
        <w:r>
          <w:rPr>
            <w:noProof/>
            <w:webHidden/>
          </w:rPr>
          <w:fldChar w:fldCharType="begin"/>
        </w:r>
        <w:r>
          <w:rPr>
            <w:noProof/>
            <w:webHidden/>
          </w:rPr>
          <w:instrText xml:space="preserve"> PAGEREF _Toc25737544 \h </w:instrText>
        </w:r>
        <w:r>
          <w:rPr>
            <w:noProof/>
            <w:webHidden/>
          </w:rPr>
        </w:r>
        <w:r>
          <w:rPr>
            <w:noProof/>
            <w:webHidden/>
          </w:rPr>
          <w:fldChar w:fldCharType="separate"/>
        </w:r>
        <w:r>
          <w:rPr>
            <w:noProof/>
            <w:webHidden/>
          </w:rPr>
          <w:t>93</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5" w:history="1">
        <w:r w:rsidRPr="00093E77">
          <w:rPr>
            <w:rStyle w:val="Hyperlink"/>
            <w:noProof/>
          </w:rPr>
          <w:t>3.3.17</w:t>
        </w:r>
        <w:r>
          <w:rPr>
            <w:rFonts w:asciiTheme="minorHAnsi" w:eastAsiaTheme="minorEastAsia" w:hAnsiTheme="minorHAnsi" w:cstheme="minorBidi"/>
            <w:noProof/>
            <w:sz w:val="22"/>
            <w:szCs w:val="22"/>
          </w:rPr>
          <w:tab/>
        </w:r>
        <w:r w:rsidRPr="00093E77">
          <w:rPr>
            <w:rStyle w:val="Hyperlink"/>
            <w:noProof/>
          </w:rPr>
          <w:t>VS-FUN-REQ-262499/A-Aux Heater</w:t>
        </w:r>
        <w:r>
          <w:rPr>
            <w:noProof/>
            <w:webHidden/>
          </w:rPr>
          <w:tab/>
        </w:r>
        <w:r>
          <w:rPr>
            <w:noProof/>
            <w:webHidden/>
          </w:rPr>
          <w:fldChar w:fldCharType="begin"/>
        </w:r>
        <w:r>
          <w:rPr>
            <w:noProof/>
            <w:webHidden/>
          </w:rPr>
          <w:instrText xml:space="preserve"> PAGEREF _Toc25737545 \h </w:instrText>
        </w:r>
        <w:r>
          <w:rPr>
            <w:noProof/>
            <w:webHidden/>
          </w:rPr>
        </w:r>
        <w:r>
          <w:rPr>
            <w:noProof/>
            <w:webHidden/>
          </w:rPr>
          <w:fldChar w:fldCharType="separate"/>
        </w:r>
        <w:r>
          <w:rPr>
            <w:noProof/>
            <w:webHidden/>
          </w:rPr>
          <w:t>105</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6" w:history="1">
        <w:r w:rsidRPr="00093E77">
          <w:rPr>
            <w:rStyle w:val="Hyperlink"/>
            <w:noProof/>
          </w:rPr>
          <w:t>3.3.18</w:t>
        </w:r>
        <w:r>
          <w:rPr>
            <w:rFonts w:asciiTheme="minorHAnsi" w:eastAsiaTheme="minorEastAsia" w:hAnsiTheme="minorHAnsi" w:cstheme="minorBidi"/>
            <w:noProof/>
            <w:sz w:val="22"/>
            <w:szCs w:val="22"/>
          </w:rPr>
          <w:tab/>
        </w:r>
        <w:r w:rsidRPr="00093E77">
          <w:rPr>
            <w:rStyle w:val="Hyperlink"/>
            <w:noProof/>
          </w:rPr>
          <w:t>VS-FUN-REQ-273580/A-Passenger Airbag</w:t>
        </w:r>
        <w:r>
          <w:rPr>
            <w:noProof/>
            <w:webHidden/>
          </w:rPr>
          <w:tab/>
        </w:r>
        <w:r>
          <w:rPr>
            <w:noProof/>
            <w:webHidden/>
          </w:rPr>
          <w:fldChar w:fldCharType="begin"/>
        </w:r>
        <w:r>
          <w:rPr>
            <w:noProof/>
            <w:webHidden/>
          </w:rPr>
          <w:instrText xml:space="preserve"> PAGEREF _Toc25737546 \h </w:instrText>
        </w:r>
        <w:r>
          <w:rPr>
            <w:noProof/>
            <w:webHidden/>
          </w:rPr>
        </w:r>
        <w:r>
          <w:rPr>
            <w:noProof/>
            <w:webHidden/>
          </w:rPr>
          <w:fldChar w:fldCharType="separate"/>
        </w:r>
        <w:r>
          <w:rPr>
            <w:noProof/>
            <w:webHidden/>
          </w:rPr>
          <w:t>105</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7" w:history="1">
        <w:r w:rsidRPr="00093E77">
          <w:rPr>
            <w:rStyle w:val="Hyperlink"/>
            <w:noProof/>
          </w:rPr>
          <w:t>3.3.19</w:t>
        </w:r>
        <w:r>
          <w:rPr>
            <w:rFonts w:asciiTheme="minorHAnsi" w:eastAsiaTheme="minorEastAsia" w:hAnsiTheme="minorHAnsi" w:cstheme="minorBidi"/>
            <w:noProof/>
            <w:sz w:val="22"/>
            <w:szCs w:val="22"/>
          </w:rPr>
          <w:tab/>
        </w:r>
        <w:r w:rsidRPr="00093E77">
          <w:rPr>
            <w:rStyle w:val="Hyperlink"/>
            <w:noProof/>
          </w:rPr>
          <w:t>VS-FUN-REQ-274739/A-Tire Mobility Kit</w:t>
        </w:r>
        <w:r>
          <w:rPr>
            <w:noProof/>
            <w:webHidden/>
          </w:rPr>
          <w:tab/>
        </w:r>
        <w:r>
          <w:rPr>
            <w:noProof/>
            <w:webHidden/>
          </w:rPr>
          <w:fldChar w:fldCharType="begin"/>
        </w:r>
        <w:r>
          <w:rPr>
            <w:noProof/>
            <w:webHidden/>
          </w:rPr>
          <w:instrText xml:space="preserve"> PAGEREF _Toc25737547 \h </w:instrText>
        </w:r>
        <w:r>
          <w:rPr>
            <w:noProof/>
            <w:webHidden/>
          </w:rPr>
        </w:r>
        <w:r>
          <w:rPr>
            <w:noProof/>
            <w:webHidden/>
          </w:rPr>
          <w:fldChar w:fldCharType="separate"/>
        </w:r>
        <w:r>
          <w:rPr>
            <w:noProof/>
            <w:webHidden/>
          </w:rPr>
          <w:t>106</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8" w:history="1">
        <w:r w:rsidRPr="00093E77">
          <w:rPr>
            <w:rStyle w:val="Hyperlink"/>
            <w:noProof/>
          </w:rPr>
          <w:t>3.3.20</w:t>
        </w:r>
        <w:r>
          <w:rPr>
            <w:rFonts w:asciiTheme="minorHAnsi" w:eastAsiaTheme="minorEastAsia" w:hAnsiTheme="minorHAnsi" w:cstheme="minorBidi"/>
            <w:noProof/>
            <w:sz w:val="22"/>
            <w:szCs w:val="22"/>
          </w:rPr>
          <w:tab/>
        </w:r>
        <w:r w:rsidRPr="00093E77">
          <w:rPr>
            <w:rStyle w:val="Hyperlink"/>
            <w:noProof/>
          </w:rPr>
          <w:t>VS-FUN-REQ-238326/A-Power Running Board</w:t>
        </w:r>
        <w:r>
          <w:rPr>
            <w:noProof/>
            <w:webHidden/>
          </w:rPr>
          <w:tab/>
        </w:r>
        <w:r>
          <w:rPr>
            <w:noProof/>
            <w:webHidden/>
          </w:rPr>
          <w:fldChar w:fldCharType="begin"/>
        </w:r>
        <w:r>
          <w:rPr>
            <w:noProof/>
            <w:webHidden/>
          </w:rPr>
          <w:instrText xml:space="preserve"> PAGEREF _Toc25737548 \h </w:instrText>
        </w:r>
        <w:r>
          <w:rPr>
            <w:noProof/>
            <w:webHidden/>
          </w:rPr>
        </w:r>
        <w:r>
          <w:rPr>
            <w:noProof/>
            <w:webHidden/>
          </w:rPr>
          <w:fldChar w:fldCharType="separate"/>
        </w:r>
        <w:r>
          <w:rPr>
            <w:noProof/>
            <w:webHidden/>
          </w:rPr>
          <w:t>106</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49" w:history="1">
        <w:r w:rsidRPr="00093E77">
          <w:rPr>
            <w:rStyle w:val="Hyperlink"/>
            <w:noProof/>
          </w:rPr>
          <w:t>3.3.21</w:t>
        </w:r>
        <w:r>
          <w:rPr>
            <w:rFonts w:asciiTheme="minorHAnsi" w:eastAsiaTheme="minorEastAsia" w:hAnsiTheme="minorHAnsi" w:cstheme="minorBidi"/>
            <w:noProof/>
            <w:sz w:val="22"/>
            <w:szCs w:val="22"/>
          </w:rPr>
          <w:tab/>
        </w:r>
        <w:r w:rsidRPr="00093E77">
          <w:rPr>
            <w:rStyle w:val="Hyperlink"/>
            <w:noProof/>
          </w:rPr>
          <w:t>VS-FUN-REQ-234230/B-Easy Entry / Easy Exit (Seat Adjustment)</w:t>
        </w:r>
        <w:r>
          <w:rPr>
            <w:noProof/>
            <w:webHidden/>
          </w:rPr>
          <w:tab/>
        </w:r>
        <w:r>
          <w:rPr>
            <w:noProof/>
            <w:webHidden/>
          </w:rPr>
          <w:fldChar w:fldCharType="begin"/>
        </w:r>
        <w:r>
          <w:rPr>
            <w:noProof/>
            <w:webHidden/>
          </w:rPr>
          <w:instrText xml:space="preserve"> PAGEREF _Toc25737549 \h </w:instrText>
        </w:r>
        <w:r>
          <w:rPr>
            <w:noProof/>
            <w:webHidden/>
          </w:rPr>
        </w:r>
        <w:r>
          <w:rPr>
            <w:noProof/>
            <w:webHidden/>
          </w:rPr>
          <w:fldChar w:fldCharType="separate"/>
        </w:r>
        <w:r>
          <w:rPr>
            <w:noProof/>
            <w:webHidden/>
          </w:rPr>
          <w:t>107</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0" w:history="1">
        <w:r w:rsidRPr="00093E77">
          <w:rPr>
            <w:rStyle w:val="Hyperlink"/>
            <w:noProof/>
          </w:rPr>
          <w:t>3.3.22</w:t>
        </w:r>
        <w:r>
          <w:rPr>
            <w:rFonts w:asciiTheme="minorHAnsi" w:eastAsiaTheme="minorEastAsia" w:hAnsiTheme="minorHAnsi" w:cstheme="minorBidi"/>
            <w:noProof/>
            <w:sz w:val="22"/>
            <w:szCs w:val="22"/>
          </w:rPr>
          <w:tab/>
        </w:r>
        <w:r w:rsidRPr="00093E77">
          <w:rPr>
            <w:rStyle w:val="Hyperlink"/>
            <w:noProof/>
          </w:rPr>
          <w:t>VS-FUN-REQ-272707/B-Auto Entry/Exit Height (Easy Access Height)</w:t>
        </w:r>
        <w:r>
          <w:rPr>
            <w:noProof/>
            <w:webHidden/>
          </w:rPr>
          <w:tab/>
        </w:r>
        <w:r>
          <w:rPr>
            <w:noProof/>
            <w:webHidden/>
          </w:rPr>
          <w:fldChar w:fldCharType="begin"/>
        </w:r>
        <w:r>
          <w:rPr>
            <w:noProof/>
            <w:webHidden/>
          </w:rPr>
          <w:instrText xml:space="preserve"> PAGEREF _Toc25737550 \h </w:instrText>
        </w:r>
        <w:r>
          <w:rPr>
            <w:noProof/>
            <w:webHidden/>
          </w:rPr>
        </w:r>
        <w:r>
          <w:rPr>
            <w:noProof/>
            <w:webHidden/>
          </w:rPr>
          <w:fldChar w:fldCharType="separate"/>
        </w:r>
        <w:r>
          <w:rPr>
            <w:noProof/>
            <w:webHidden/>
          </w:rPr>
          <w:t>108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1" w:history="1">
        <w:r w:rsidRPr="00093E77">
          <w:rPr>
            <w:rStyle w:val="Hyperlink"/>
            <w:noProof/>
          </w:rPr>
          <w:t>3.3.23</w:t>
        </w:r>
        <w:r>
          <w:rPr>
            <w:rFonts w:asciiTheme="minorHAnsi" w:eastAsiaTheme="minorEastAsia" w:hAnsiTheme="minorHAnsi" w:cstheme="minorBidi"/>
            <w:noProof/>
            <w:sz w:val="22"/>
            <w:szCs w:val="22"/>
          </w:rPr>
          <w:tab/>
        </w:r>
        <w:r w:rsidRPr="00093E77">
          <w:rPr>
            <w:rStyle w:val="Hyperlink"/>
            <w:noProof/>
          </w:rPr>
          <w:t>VS-FUN-REQ-276182/A-Cargo Loading</w:t>
        </w:r>
        <w:r>
          <w:rPr>
            <w:noProof/>
            <w:webHidden/>
          </w:rPr>
          <w:tab/>
        </w:r>
        <w:r>
          <w:rPr>
            <w:noProof/>
            <w:webHidden/>
          </w:rPr>
          <w:fldChar w:fldCharType="begin"/>
        </w:r>
        <w:r>
          <w:rPr>
            <w:noProof/>
            <w:webHidden/>
          </w:rPr>
          <w:instrText xml:space="preserve"> PAGEREF _Toc25737551 \h </w:instrText>
        </w:r>
        <w:r>
          <w:rPr>
            <w:noProof/>
            <w:webHidden/>
          </w:rPr>
        </w:r>
        <w:r>
          <w:rPr>
            <w:noProof/>
            <w:webHidden/>
          </w:rPr>
          <w:fldChar w:fldCharType="separate"/>
        </w:r>
        <w:r>
          <w:rPr>
            <w:noProof/>
            <w:webHidden/>
          </w:rPr>
          <w:t>108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2" w:history="1">
        <w:r w:rsidRPr="00093E77">
          <w:rPr>
            <w:rStyle w:val="Hyperlink"/>
            <w:noProof/>
          </w:rPr>
          <w:t>3.3.24</w:t>
        </w:r>
        <w:r>
          <w:rPr>
            <w:rFonts w:asciiTheme="minorHAnsi" w:eastAsiaTheme="minorEastAsia" w:hAnsiTheme="minorHAnsi" w:cstheme="minorBidi"/>
            <w:noProof/>
            <w:sz w:val="22"/>
            <w:szCs w:val="22"/>
          </w:rPr>
          <w:tab/>
        </w:r>
        <w:r w:rsidRPr="00093E77">
          <w:rPr>
            <w:rStyle w:val="Hyperlink"/>
            <w:noProof/>
          </w:rPr>
          <w:t>VS-FUN-REQ-272705/A-Air Suspension</w:t>
        </w:r>
        <w:r>
          <w:rPr>
            <w:noProof/>
            <w:webHidden/>
          </w:rPr>
          <w:tab/>
        </w:r>
        <w:r>
          <w:rPr>
            <w:noProof/>
            <w:webHidden/>
          </w:rPr>
          <w:fldChar w:fldCharType="begin"/>
        </w:r>
        <w:r>
          <w:rPr>
            <w:noProof/>
            <w:webHidden/>
          </w:rPr>
          <w:instrText xml:space="preserve"> PAGEREF _Toc25737552 \h </w:instrText>
        </w:r>
        <w:r>
          <w:rPr>
            <w:noProof/>
            <w:webHidden/>
          </w:rPr>
        </w:r>
        <w:r>
          <w:rPr>
            <w:noProof/>
            <w:webHidden/>
          </w:rPr>
          <w:fldChar w:fldCharType="separate"/>
        </w:r>
        <w:r>
          <w:rPr>
            <w:noProof/>
            <w:webHidden/>
          </w:rPr>
          <w:t>109</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3" w:history="1">
        <w:r w:rsidRPr="00093E77">
          <w:rPr>
            <w:rStyle w:val="Hyperlink"/>
            <w:noProof/>
          </w:rPr>
          <w:t>3.3.25</w:t>
        </w:r>
        <w:r>
          <w:rPr>
            <w:rFonts w:asciiTheme="minorHAnsi" w:eastAsiaTheme="minorEastAsia" w:hAnsiTheme="minorHAnsi" w:cstheme="minorBidi"/>
            <w:noProof/>
            <w:sz w:val="22"/>
            <w:szCs w:val="22"/>
          </w:rPr>
          <w:tab/>
        </w:r>
        <w:r w:rsidRPr="00093E77">
          <w:rPr>
            <w:rStyle w:val="Hyperlink"/>
            <w:noProof/>
          </w:rPr>
          <w:t>VS-FUN-REQ-279097/A-MyColor</w:t>
        </w:r>
        <w:r>
          <w:rPr>
            <w:noProof/>
            <w:webHidden/>
          </w:rPr>
          <w:tab/>
        </w:r>
        <w:r>
          <w:rPr>
            <w:noProof/>
            <w:webHidden/>
          </w:rPr>
          <w:fldChar w:fldCharType="begin"/>
        </w:r>
        <w:r>
          <w:rPr>
            <w:noProof/>
            <w:webHidden/>
          </w:rPr>
          <w:instrText xml:space="preserve"> PAGEREF _Toc25737553 \h </w:instrText>
        </w:r>
        <w:r>
          <w:rPr>
            <w:noProof/>
            <w:webHidden/>
          </w:rPr>
        </w:r>
        <w:r>
          <w:rPr>
            <w:noProof/>
            <w:webHidden/>
          </w:rPr>
          <w:fldChar w:fldCharType="separate"/>
        </w:r>
        <w:r>
          <w:rPr>
            <w:noProof/>
            <w:webHidden/>
          </w:rPr>
          <w:t>109</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4" w:history="1">
        <w:r w:rsidRPr="00093E77">
          <w:rPr>
            <w:rStyle w:val="Hyperlink"/>
            <w:noProof/>
          </w:rPr>
          <w:t>3.3.26</w:t>
        </w:r>
        <w:r>
          <w:rPr>
            <w:rFonts w:asciiTheme="minorHAnsi" w:eastAsiaTheme="minorEastAsia" w:hAnsiTheme="minorHAnsi" w:cstheme="minorBidi"/>
            <w:noProof/>
            <w:sz w:val="22"/>
            <w:szCs w:val="22"/>
          </w:rPr>
          <w:tab/>
        </w:r>
        <w:r w:rsidRPr="00093E77">
          <w:rPr>
            <w:rStyle w:val="Hyperlink"/>
            <w:noProof/>
          </w:rPr>
          <w:t>VS-FUN-REQ-280537/A-Auto Regen</w:t>
        </w:r>
        <w:r>
          <w:rPr>
            <w:noProof/>
            <w:webHidden/>
          </w:rPr>
          <w:tab/>
        </w:r>
        <w:r>
          <w:rPr>
            <w:noProof/>
            <w:webHidden/>
          </w:rPr>
          <w:fldChar w:fldCharType="begin"/>
        </w:r>
        <w:r>
          <w:rPr>
            <w:noProof/>
            <w:webHidden/>
          </w:rPr>
          <w:instrText xml:space="preserve"> PAGEREF _Toc25737554 \h </w:instrText>
        </w:r>
        <w:r>
          <w:rPr>
            <w:noProof/>
            <w:webHidden/>
          </w:rPr>
        </w:r>
        <w:r>
          <w:rPr>
            <w:noProof/>
            <w:webHidden/>
          </w:rPr>
          <w:fldChar w:fldCharType="separate"/>
        </w:r>
        <w:r>
          <w:rPr>
            <w:noProof/>
            <w:webHidden/>
          </w:rPr>
          <w:t>115</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5" w:history="1">
        <w:r w:rsidRPr="00093E77">
          <w:rPr>
            <w:rStyle w:val="Hyperlink"/>
            <w:noProof/>
          </w:rPr>
          <w:t>3.3.27</w:t>
        </w:r>
        <w:r>
          <w:rPr>
            <w:rFonts w:asciiTheme="minorHAnsi" w:eastAsiaTheme="minorEastAsia" w:hAnsiTheme="minorHAnsi" w:cstheme="minorBidi"/>
            <w:noProof/>
            <w:sz w:val="22"/>
            <w:szCs w:val="22"/>
          </w:rPr>
          <w:tab/>
        </w:r>
        <w:r w:rsidRPr="00093E77">
          <w:rPr>
            <w:rStyle w:val="Hyperlink"/>
            <w:noProof/>
          </w:rPr>
          <w:t>VS-FUN-REQ-280668/A-Trailer Brake</w:t>
        </w:r>
        <w:r>
          <w:rPr>
            <w:noProof/>
            <w:webHidden/>
          </w:rPr>
          <w:tab/>
        </w:r>
        <w:r>
          <w:rPr>
            <w:noProof/>
            <w:webHidden/>
          </w:rPr>
          <w:fldChar w:fldCharType="begin"/>
        </w:r>
        <w:r>
          <w:rPr>
            <w:noProof/>
            <w:webHidden/>
          </w:rPr>
          <w:instrText xml:space="preserve"> PAGEREF _Toc25737555 \h </w:instrText>
        </w:r>
        <w:r>
          <w:rPr>
            <w:noProof/>
            <w:webHidden/>
          </w:rPr>
        </w:r>
        <w:r>
          <w:rPr>
            <w:noProof/>
            <w:webHidden/>
          </w:rPr>
          <w:fldChar w:fldCharType="separate"/>
        </w:r>
        <w:r>
          <w:rPr>
            <w:noProof/>
            <w:webHidden/>
          </w:rPr>
          <w:t>116</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6" w:history="1">
        <w:r w:rsidRPr="00093E77">
          <w:rPr>
            <w:rStyle w:val="Hyperlink"/>
            <w:noProof/>
          </w:rPr>
          <w:t>3.3.28</w:t>
        </w:r>
        <w:r>
          <w:rPr>
            <w:rFonts w:asciiTheme="minorHAnsi" w:eastAsiaTheme="minorEastAsia" w:hAnsiTheme="minorHAnsi" w:cstheme="minorBidi"/>
            <w:noProof/>
            <w:sz w:val="22"/>
            <w:szCs w:val="22"/>
          </w:rPr>
          <w:tab/>
        </w:r>
        <w:r w:rsidRPr="00093E77">
          <w:rPr>
            <w:rStyle w:val="Hyperlink"/>
            <w:noProof/>
          </w:rPr>
          <w:t>VS-FUN-REQ-280671/A-Exhaust Mode</w:t>
        </w:r>
        <w:r>
          <w:rPr>
            <w:noProof/>
            <w:webHidden/>
          </w:rPr>
          <w:tab/>
        </w:r>
        <w:r>
          <w:rPr>
            <w:noProof/>
            <w:webHidden/>
          </w:rPr>
          <w:fldChar w:fldCharType="begin"/>
        </w:r>
        <w:r>
          <w:rPr>
            <w:noProof/>
            <w:webHidden/>
          </w:rPr>
          <w:instrText xml:space="preserve"> PAGEREF _Toc25737556 \h </w:instrText>
        </w:r>
        <w:r>
          <w:rPr>
            <w:noProof/>
            <w:webHidden/>
          </w:rPr>
        </w:r>
        <w:r>
          <w:rPr>
            <w:noProof/>
            <w:webHidden/>
          </w:rPr>
          <w:fldChar w:fldCharType="separate"/>
        </w:r>
        <w:r>
          <w:rPr>
            <w:noProof/>
            <w:webHidden/>
          </w:rPr>
          <w:t>117</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7" w:history="1">
        <w:r w:rsidRPr="00093E77">
          <w:rPr>
            <w:rStyle w:val="Hyperlink"/>
            <w:noProof/>
          </w:rPr>
          <w:t>3.3.29</w:t>
        </w:r>
        <w:r>
          <w:rPr>
            <w:rFonts w:asciiTheme="minorHAnsi" w:eastAsiaTheme="minorEastAsia" w:hAnsiTheme="minorHAnsi" w:cstheme="minorBidi"/>
            <w:noProof/>
            <w:sz w:val="22"/>
            <w:szCs w:val="22"/>
          </w:rPr>
          <w:tab/>
        </w:r>
        <w:r w:rsidRPr="00093E77">
          <w:rPr>
            <w:rStyle w:val="Hyperlink"/>
            <w:noProof/>
          </w:rPr>
          <w:t>VS-FUN-REQ-280678/A-Quiet Start - Exhaust Mode</w:t>
        </w:r>
        <w:r>
          <w:rPr>
            <w:noProof/>
            <w:webHidden/>
          </w:rPr>
          <w:tab/>
        </w:r>
        <w:r>
          <w:rPr>
            <w:noProof/>
            <w:webHidden/>
          </w:rPr>
          <w:fldChar w:fldCharType="begin"/>
        </w:r>
        <w:r>
          <w:rPr>
            <w:noProof/>
            <w:webHidden/>
          </w:rPr>
          <w:instrText xml:space="preserve"> PAGEREF _Toc25737557 \h </w:instrText>
        </w:r>
        <w:r>
          <w:rPr>
            <w:noProof/>
            <w:webHidden/>
          </w:rPr>
        </w:r>
        <w:r>
          <w:rPr>
            <w:noProof/>
            <w:webHidden/>
          </w:rPr>
          <w:fldChar w:fldCharType="separate"/>
        </w:r>
        <w:r>
          <w:rPr>
            <w:noProof/>
            <w:webHidden/>
          </w:rPr>
          <w:t>117</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8" w:history="1">
        <w:r w:rsidRPr="00093E77">
          <w:rPr>
            <w:rStyle w:val="Hyperlink"/>
            <w:noProof/>
          </w:rPr>
          <w:t>3.3.30</w:t>
        </w:r>
        <w:r>
          <w:rPr>
            <w:rFonts w:asciiTheme="minorHAnsi" w:eastAsiaTheme="minorEastAsia" w:hAnsiTheme="minorHAnsi" w:cstheme="minorBidi"/>
            <w:noProof/>
            <w:sz w:val="22"/>
            <w:szCs w:val="22"/>
          </w:rPr>
          <w:tab/>
        </w:r>
        <w:r w:rsidRPr="00093E77">
          <w:rPr>
            <w:rStyle w:val="Hyperlink"/>
            <w:noProof/>
          </w:rPr>
          <w:t>VS-FUN-REQ-280682/A-Set Quiet Time - Exhaust Mode</w:t>
        </w:r>
        <w:r>
          <w:rPr>
            <w:noProof/>
            <w:webHidden/>
          </w:rPr>
          <w:tab/>
        </w:r>
        <w:r>
          <w:rPr>
            <w:noProof/>
            <w:webHidden/>
          </w:rPr>
          <w:fldChar w:fldCharType="begin"/>
        </w:r>
        <w:r>
          <w:rPr>
            <w:noProof/>
            <w:webHidden/>
          </w:rPr>
          <w:instrText xml:space="preserve"> PAGEREF _Toc25737558 \h </w:instrText>
        </w:r>
        <w:r>
          <w:rPr>
            <w:noProof/>
            <w:webHidden/>
          </w:rPr>
        </w:r>
        <w:r>
          <w:rPr>
            <w:noProof/>
            <w:webHidden/>
          </w:rPr>
          <w:fldChar w:fldCharType="separate"/>
        </w:r>
        <w:r>
          <w:rPr>
            <w:noProof/>
            <w:webHidden/>
          </w:rPr>
          <w:t>118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59" w:history="1">
        <w:r w:rsidRPr="00093E77">
          <w:rPr>
            <w:rStyle w:val="Hyperlink"/>
            <w:noProof/>
          </w:rPr>
          <w:t>3.3.31</w:t>
        </w:r>
        <w:r>
          <w:rPr>
            <w:rFonts w:asciiTheme="minorHAnsi" w:eastAsiaTheme="minorEastAsia" w:hAnsiTheme="minorHAnsi" w:cstheme="minorBidi"/>
            <w:noProof/>
            <w:sz w:val="22"/>
            <w:szCs w:val="22"/>
          </w:rPr>
          <w:tab/>
        </w:r>
        <w:r w:rsidRPr="00093E77">
          <w:rPr>
            <w:rStyle w:val="Hyperlink"/>
            <w:noProof/>
          </w:rPr>
          <w:t>VS-FUN-REQ-280684/A-Rev Match (Engine Revolution Match)</w:t>
        </w:r>
        <w:r>
          <w:rPr>
            <w:noProof/>
            <w:webHidden/>
          </w:rPr>
          <w:tab/>
        </w:r>
        <w:r>
          <w:rPr>
            <w:noProof/>
            <w:webHidden/>
          </w:rPr>
          <w:fldChar w:fldCharType="begin"/>
        </w:r>
        <w:r>
          <w:rPr>
            <w:noProof/>
            <w:webHidden/>
          </w:rPr>
          <w:instrText xml:space="preserve"> PAGEREF _Toc25737559 \h </w:instrText>
        </w:r>
        <w:r>
          <w:rPr>
            <w:noProof/>
            <w:webHidden/>
          </w:rPr>
        </w:r>
        <w:r>
          <w:rPr>
            <w:noProof/>
            <w:webHidden/>
          </w:rPr>
          <w:fldChar w:fldCharType="separate"/>
        </w:r>
        <w:r>
          <w:rPr>
            <w:noProof/>
            <w:webHidden/>
          </w:rPr>
          <w:t>119</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560" w:history="1">
        <w:r w:rsidRPr="00093E77">
          <w:rPr>
            <w:rStyle w:val="Hyperlink"/>
            <w:noProof/>
          </w:rPr>
          <w:t>3.4</w:t>
        </w:r>
        <w:r>
          <w:rPr>
            <w:rFonts w:asciiTheme="minorHAnsi" w:eastAsiaTheme="minorEastAsia" w:hAnsiTheme="minorHAnsi" w:cstheme="minorBidi"/>
            <w:i w:val="0"/>
            <w:noProof/>
            <w:sz w:val="22"/>
            <w:szCs w:val="22"/>
          </w:rPr>
          <w:tab/>
        </w:r>
        <w:r w:rsidRPr="00093E77">
          <w:rPr>
            <w:rStyle w:val="Hyperlink"/>
            <w:noProof/>
          </w:rPr>
          <w:t>Additional Settings - FBMP based settings</w:t>
        </w:r>
        <w:r>
          <w:rPr>
            <w:noProof/>
            <w:webHidden/>
          </w:rPr>
          <w:tab/>
        </w:r>
        <w:r>
          <w:rPr>
            <w:noProof/>
            <w:webHidden/>
          </w:rPr>
          <w:fldChar w:fldCharType="begin"/>
        </w:r>
        <w:r>
          <w:rPr>
            <w:noProof/>
            <w:webHidden/>
          </w:rPr>
          <w:instrText xml:space="preserve"> PAGEREF _Toc25737560 \h </w:instrText>
        </w:r>
        <w:r>
          <w:rPr>
            <w:noProof/>
            <w:webHidden/>
          </w:rPr>
        </w:r>
        <w:r>
          <w:rPr>
            <w:noProof/>
            <w:webHidden/>
          </w:rPr>
          <w:fldChar w:fldCharType="separate"/>
        </w:r>
        <w:r>
          <w:rPr>
            <w:noProof/>
            <w:webHidden/>
          </w:rPr>
          <w:t>121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1" w:history="1">
        <w:r w:rsidRPr="00093E77">
          <w:rPr>
            <w:rStyle w:val="Hyperlink"/>
            <w:noProof/>
          </w:rPr>
          <w:t>3.4.1</w:t>
        </w:r>
        <w:r>
          <w:rPr>
            <w:rFonts w:asciiTheme="minorHAnsi" w:eastAsiaTheme="minorEastAsia" w:hAnsiTheme="minorHAnsi" w:cstheme="minorBidi"/>
            <w:noProof/>
            <w:sz w:val="22"/>
            <w:szCs w:val="22"/>
          </w:rPr>
          <w:tab/>
        </w:r>
        <w:r w:rsidRPr="00093E77">
          <w:rPr>
            <w:rStyle w:val="Hyperlink"/>
            <w:noProof/>
          </w:rPr>
          <w:t>Additional Settings (FBMP based settings) - General Requirements</w:t>
        </w:r>
        <w:r>
          <w:rPr>
            <w:noProof/>
            <w:webHidden/>
          </w:rPr>
          <w:tab/>
        </w:r>
        <w:r>
          <w:rPr>
            <w:noProof/>
            <w:webHidden/>
          </w:rPr>
          <w:fldChar w:fldCharType="begin"/>
        </w:r>
        <w:r>
          <w:rPr>
            <w:noProof/>
            <w:webHidden/>
          </w:rPr>
          <w:instrText xml:space="preserve"> PAGEREF _Toc25737561 \h </w:instrText>
        </w:r>
        <w:r>
          <w:rPr>
            <w:noProof/>
            <w:webHidden/>
          </w:rPr>
        </w:r>
        <w:r>
          <w:rPr>
            <w:noProof/>
            <w:webHidden/>
          </w:rPr>
          <w:fldChar w:fldCharType="separate"/>
        </w:r>
        <w:r>
          <w:rPr>
            <w:noProof/>
            <w:webHidden/>
          </w:rPr>
          <w:t>121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2" w:history="1">
        <w:r w:rsidRPr="00093E77">
          <w:rPr>
            <w:rStyle w:val="Hyperlink"/>
            <w:noProof/>
          </w:rPr>
          <w:t>3.4.2</w:t>
        </w:r>
        <w:r>
          <w:rPr>
            <w:rFonts w:asciiTheme="minorHAnsi" w:eastAsiaTheme="minorEastAsia" w:hAnsiTheme="minorHAnsi" w:cstheme="minorBidi"/>
            <w:noProof/>
            <w:sz w:val="22"/>
            <w:szCs w:val="22"/>
          </w:rPr>
          <w:tab/>
        </w:r>
        <w:r w:rsidRPr="00093E77">
          <w:rPr>
            <w:rStyle w:val="Hyperlink"/>
            <w:noProof/>
          </w:rPr>
          <w:t>VS-FUN-REQ-333131/A-Tire Pressure Reset / Tire Monitor</w:t>
        </w:r>
        <w:r>
          <w:rPr>
            <w:noProof/>
            <w:webHidden/>
          </w:rPr>
          <w:tab/>
        </w:r>
        <w:r>
          <w:rPr>
            <w:noProof/>
            <w:webHidden/>
          </w:rPr>
          <w:fldChar w:fldCharType="begin"/>
        </w:r>
        <w:r>
          <w:rPr>
            <w:noProof/>
            <w:webHidden/>
          </w:rPr>
          <w:instrText xml:space="preserve"> PAGEREF _Toc25737562 \h </w:instrText>
        </w:r>
        <w:r>
          <w:rPr>
            <w:noProof/>
            <w:webHidden/>
          </w:rPr>
        </w:r>
        <w:r>
          <w:rPr>
            <w:noProof/>
            <w:webHidden/>
          </w:rPr>
          <w:fldChar w:fldCharType="separate"/>
        </w:r>
        <w:r>
          <w:rPr>
            <w:noProof/>
            <w:webHidden/>
          </w:rPr>
          <w:t>121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3" w:history="1">
        <w:r w:rsidRPr="00093E77">
          <w:rPr>
            <w:rStyle w:val="Hyperlink"/>
            <w:noProof/>
          </w:rPr>
          <w:t>3.4.3</w:t>
        </w:r>
        <w:r>
          <w:rPr>
            <w:rFonts w:asciiTheme="minorHAnsi" w:eastAsiaTheme="minorEastAsia" w:hAnsiTheme="minorHAnsi" w:cstheme="minorBidi"/>
            <w:noProof/>
            <w:sz w:val="22"/>
            <w:szCs w:val="22"/>
          </w:rPr>
          <w:tab/>
        </w:r>
        <w:r w:rsidRPr="00093E77">
          <w:rPr>
            <w:rStyle w:val="Hyperlink"/>
            <w:noProof/>
          </w:rPr>
          <w:t>VS-FUN-REQ-333128/A-Border Crossing</w:t>
        </w:r>
        <w:r>
          <w:rPr>
            <w:noProof/>
            <w:webHidden/>
          </w:rPr>
          <w:tab/>
        </w:r>
        <w:r>
          <w:rPr>
            <w:noProof/>
            <w:webHidden/>
          </w:rPr>
          <w:fldChar w:fldCharType="begin"/>
        </w:r>
        <w:r>
          <w:rPr>
            <w:noProof/>
            <w:webHidden/>
          </w:rPr>
          <w:instrText xml:space="preserve"> PAGEREF _Toc25737563 \h </w:instrText>
        </w:r>
        <w:r>
          <w:rPr>
            <w:noProof/>
            <w:webHidden/>
          </w:rPr>
        </w:r>
        <w:r>
          <w:rPr>
            <w:noProof/>
            <w:webHidden/>
          </w:rPr>
          <w:fldChar w:fldCharType="separate"/>
        </w:r>
        <w:r>
          <w:rPr>
            <w:noProof/>
            <w:webHidden/>
          </w:rPr>
          <w:t>122</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4" w:history="1">
        <w:r w:rsidRPr="00093E77">
          <w:rPr>
            <w:rStyle w:val="Hyperlink"/>
            <w:noProof/>
          </w:rPr>
          <w:t>3.4.4</w:t>
        </w:r>
        <w:r>
          <w:rPr>
            <w:rFonts w:asciiTheme="minorHAnsi" w:eastAsiaTheme="minorEastAsia" w:hAnsiTheme="minorHAnsi" w:cstheme="minorBidi"/>
            <w:noProof/>
            <w:sz w:val="22"/>
            <w:szCs w:val="22"/>
          </w:rPr>
          <w:tab/>
        </w:r>
        <w:r w:rsidRPr="00093E77">
          <w:rPr>
            <w:rStyle w:val="Hyperlink"/>
            <w:noProof/>
          </w:rPr>
          <w:t>VS-FUN-REQ-333136/B-Ecocoach</w:t>
        </w:r>
        <w:r>
          <w:rPr>
            <w:noProof/>
            <w:webHidden/>
          </w:rPr>
          <w:tab/>
        </w:r>
        <w:r>
          <w:rPr>
            <w:noProof/>
            <w:webHidden/>
          </w:rPr>
          <w:fldChar w:fldCharType="begin"/>
        </w:r>
        <w:r>
          <w:rPr>
            <w:noProof/>
            <w:webHidden/>
          </w:rPr>
          <w:instrText xml:space="preserve"> PAGEREF _Toc25737564 \h </w:instrText>
        </w:r>
        <w:r>
          <w:rPr>
            <w:noProof/>
            <w:webHidden/>
          </w:rPr>
        </w:r>
        <w:r>
          <w:rPr>
            <w:noProof/>
            <w:webHidden/>
          </w:rPr>
          <w:fldChar w:fldCharType="separate"/>
        </w:r>
        <w:r>
          <w:rPr>
            <w:noProof/>
            <w:webHidden/>
          </w:rPr>
          <w:t>123</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5" w:history="1">
        <w:r w:rsidRPr="00093E77">
          <w:rPr>
            <w:rStyle w:val="Hyperlink"/>
            <w:noProof/>
          </w:rPr>
          <w:t>3.4.5</w:t>
        </w:r>
        <w:r>
          <w:rPr>
            <w:rFonts w:asciiTheme="minorHAnsi" w:eastAsiaTheme="minorEastAsia" w:hAnsiTheme="minorHAnsi" w:cstheme="minorBidi"/>
            <w:noProof/>
            <w:sz w:val="22"/>
            <w:szCs w:val="22"/>
          </w:rPr>
          <w:tab/>
        </w:r>
        <w:r w:rsidRPr="00093E77">
          <w:rPr>
            <w:rStyle w:val="Hyperlink"/>
            <w:noProof/>
          </w:rPr>
          <w:t>VS-FUN-REQ-333107/B-Speedometer</w:t>
        </w:r>
        <w:r>
          <w:rPr>
            <w:noProof/>
            <w:webHidden/>
          </w:rPr>
          <w:tab/>
        </w:r>
        <w:r>
          <w:rPr>
            <w:noProof/>
            <w:webHidden/>
          </w:rPr>
          <w:fldChar w:fldCharType="begin"/>
        </w:r>
        <w:r>
          <w:rPr>
            <w:noProof/>
            <w:webHidden/>
          </w:rPr>
          <w:instrText xml:space="preserve"> PAGEREF _Toc25737565 \h </w:instrText>
        </w:r>
        <w:r>
          <w:rPr>
            <w:noProof/>
            <w:webHidden/>
          </w:rPr>
        </w:r>
        <w:r>
          <w:rPr>
            <w:noProof/>
            <w:webHidden/>
          </w:rPr>
          <w:fldChar w:fldCharType="separate"/>
        </w:r>
        <w:r>
          <w:rPr>
            <w:noProof/>
            <w:webHidden/>
          </w:rPr>
          <w:t>125</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6" w:history="1">
        <w:r w:rsidRPr="00093E77">
          <w:rPr>
            <w:rStyle w:val="Hyperlink"/>
            <w:noProof/>
          </w:rPr>
          <w:t>3.4.6</w:t>
        </w:r>
        <w:r>
          <w:rPr>
            <w:rFonts w:asciiTheme="minorHAnsi" w:eastAsiaTheme="minorEastAsia" w:hAnsiTheme="minorHAnsi" w:cstheme="minorBidi"/>
            <w:noProof/>
            <w:sz w:val="22"/>
            <w:szCs w:val="22"/>
          </w:rPr>
          <w:tab/>
        </w:r>
        <w:r w:rsidRPr="00093E77">
          <w:rPr>
            <w:rStyle w:val="Hyperlink"/>
            <w:noProof/>
          </w:rPr>
          <w:t>VS-FUN-REQ-333158/A-Brake Coach</w:t>
        </w:r>
        <w:r>
          <w:rPr>
            <w:noProof/>
            <w:webHidden/>
          </w:rPr>
          <w:tab/>
        </w:r>
        <w:r>
          <w:rPr>
            <w:noProof/>
            <w:webHidden/>
          </w:rPr>
          <w:fldChar w:fldCharType="begin"/>
        </w:r>
        <w:r>
          <w:rPr>
            <w:noProof/>
            <w:webHidden/>
          </w:rPr>
          <w:instrText xml:space="preserve"> PAGEREF _Toc25737566 \h </w:instrText>
        </w:r>
        <w:r>
          <w:rPr>
            <w:noProof/>
            <w:webHidden/>
          </w:rPr>
        </w:r>
        <w:r>
          <w:rPr>
            <w:noProof/>
            <w:webHidden/>
          </w:rPr>
          <w:fldChar w:fldCharType="separate"/>
        </w:r>
        <w:r>
          <w:rPr>
            <w:noProof/>
            <w:webHidden/>
          </w:rPr>
          <w:t>127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7" w:history="1">
        <w:r w:rsidRPr="00093E77">
          <w:rPr>
            <w:rStyle w:val="Hyperlink"/>
            <w:noProof/>
          </w:rPr>
          <w:t>3.4.7</w:t>
        </w:r>
        <w:r>
          <w:rPr>
            <w:rFonts w:asciiTheme="minorHAnsi" w:eastAsiaTheme="minorEastAsia" w:hAnsiTheme="minorHAnsi" w:cstheme="minorBidi"/>
            <w:noProof/>
            <w:sz w:val="22"/>
            <w:szCs w:val="22"/>
          </w:rPr>
          <w:tab/>
        </w:r>
        <w:r w:rsidRPr="00093E77">
          <w:rPr>
            <w:rStyle w:val="Hyperlink"/>
            <w:noProof/>
          </w:rPr>
          <w:t>VS-FUN-REQ-333160/B-Neutral Tow</w:t>
        </w:r>
        <w:r>
          <w:rPr>
            <w:noProof/>
            <w:webHidden/>
          </w:rPr>
          <w:tab/>
        </w:r>
        <w:r>
          <w:rPr>
            <w:noProof/>
            <w:webHidden/>
          </w:rPr>
          <w:fldChar w:fldCharType="begin"/>
        </w:r>
        <w:r>
          <w:rPr>
            <w:noProof/>
            <w:webHidden/>
          </w:rPr>
          <w:instrText xml:space="preserve"> PAGEREF _Toc25737567 \h </w:instrText>
        </w:r>
        <w:r>
          <w:rPr>
            <w:noProof/>
            <w:webHidden/>
          </w:rPr>
        </w:r>
        <w:r>
          <w:rPr>
            <w:noProof/>
            <w:webHidden/>
          </w:rPr>
          <w:fldChar w:fldCharType="separate"/>
        </w:r>
        <w:r>
          <w:rPr>
            <w:noProof/>
            <w:webHidden/>
          </w:rPr>
          <w:t>127</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8" w:history="1">
        <w:r w:rsidRPr="00093E77">
          <w:rPr>
            <w:rStyle w:val="Hyperlink"/>
            <w:noProof/>
          </w:rPr>
          <w:t>3.4.8</w:t>
        </w:r>
        <w:r>
          <w:rPr>
            <w:rFonts w:asciiTheme="minorHAnsi" w:eastAsiaTheme="minorEastAsia" w:hAnsiTheme="minorHAnsi" w:cstheme="minorBidi"/>
            <w:noProof/>
            <w:sz w:val="22"/>
            <w:szCs w:val="22"/>
          </w:rPr>
          <w:tab/>
        </w:r>
        <w:r w:rsidRPr="00093E77">
          <w:rPr>
            <w:rStyle w:val="Hyperlink"/>
            <w:noProof/>
          </w:rPr>
          <w:t>VS-FUN-REQ-333185/A-Nav Repeater in Cluster</w:t>
        </w:r>
        <w:r>
          <w:rPr>
            <w:noProof/>
            <w:webHidden/>
          </w:rPr>
          <w:tab/>
        </w:r>
        <w:r>
          <w:rPr>
            <w:noProof/>
            <w:webHidden/>
          </w:rPr>
          <w:fldChar w:fldCharType="begin"/>
        </w:r>
        <w:r>
          <w:rPr>
            <w:noProof/>
            <w:webHidden/>
          </w:rPr>
          <w:instrText xml:space="preserve"> PAGEREF _Toc25737568 \h </w:instrText>
        </w:r>
        <w:r>
          <w:rPr>
            <w:noProof/>
            <w:webHidden/>
          </w:rPr>
        </w:r>
        <w:r>
          <w:rPr>
            <w:noProof/>
            <w:webHidden/>
          </w:rPr>
          <w:fldChar w:fldCharType="separate"/>
        </w:r>
        <w:r>
          <w:rPr>
            <w:noProof/>
            <w:webHidden/>
          </w:rPr>
          <w:t>129</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69" w:history="1">
        <w:r w:rsidRPr="00093E77">
          <w:rPr>
            <w:rStyle w:val="Hyperlink"/>
            <w:noProof/>
          </w:rPr>
          <w:t>3.4.9</w:t>
        </w:r>
        <w:r>
          <w:rPr>
            <w:rFonts w:asciiTheme="minorHAnsi" w:eastAsiaTheme="minorEastAsia" w:hAnsiTheme="minorHAnsi" w:cstheme="minorBidi"/>
            <w:noProof/>
            <w:sz w:val="22"/>
            <w:szCs w:val="22"/>
          </w:rPr>
          <w:tab/>
        </w:r>
        <w:r w:rsidRPr="00093E77">
          <w:rPr>
            <w:rStyle w:val="Hyperlink"/>
            <w:noProof/>
          </w:rPr>
          <w:t>VS-FUN-REQ-333189/A-Maps in the Cluster</w:t>
        </w:r>
        <w:r>
          <w:rPr>
            <w:noProof/>
            <w:webHidden/>
          </w:rPr>
          <w:tab/>
        </w:r>
        <w:r>
          <w:rPr>
            <w:noProof/>
            <w:webHidden/>
          </w:rPr>
          <w:fldChar w:fldCharType="begin"/>
        </w:r>
        <w:r>
          <w:rPr>
            <w:noProof/>
            <w:webHidden/>
          </w:rPr>
          <w:instrText xml:space="preserve"> PAGEREF _Toc25737569 \h </w:instrText>
        </w:r>
        <w:r>
          <w:rPr>
            <w:noProof/>
            <w:webHidden/>
          </w:rPr>
        </w:r>
        <w:r>
          <w:rPr>
            <w:noProof/>
            <w:webHidden/>
          </w:rPr>
          <w:fldChar w:fldCharType="separate"/>
        </w:r>
        <w:r>
          <w:rPr>
            <w:noProof/>
            <w:webHidden/>
          </w:rPr>
          <w:t>130</w:t>
        </w:r>
        <w:r>
          <w:rPr>
            <w:noProof/>
            <w:webHidden/>
          </w:rPr>
          <w:fldChar w:fldCharType="end"/>
        </w:r>
      </w:hyperlink>
    </w:p>
    <w:p w:rsidR="00C53099" w:rsidRDefault="00C53099">
      <w:pPr>
        <w:pStyle w:val="TOC2"/>
        <w:tabs>
          <w:tab w:val="left" w:pos="880"/>
          <w:tab w:val="right" w:leader="dot" w:pos="11107"/>
        </w:tabs>
        <w:rPr>
          <w:rFonts w:asciiTheme="minorHAnsi" w:eastAsiaTheme="minorEastAsia" w:hAnsiTheme="minorHAnsi" w:cstheme="minorBidi"/>
          <w:i w:val="0"/>
          <w:noProof/>
          <w:sz w:val="22"/>
          <w:szCs w:val="22"/>
        </w:rPr>
      </w:pPr>
      <w:hyperlink w:anchor="_Toc25737570" w:history="1">
        <w:r w:rsidRPr="00093E77">
          <w:rPr>
            <w:rStyle w:val="Hyperlink"/>
            <w:noProof/>
          </w:rPr>
          <w:t>3.5</w:t>
        </w:r>
        <w:r>
          <w:rPr>
            <w:rFonts w:asciiTheme="minorHAnsi" w:eastAsiaTheme="minorEastAsia" w:hAnsiTheme="minorHAnsi" w:cstheme="minorBidi"/>
            <w:i w:val="0"/>
            <w:noProof/>
            <w:sz w:val="22"/>
            <w:szCs w:val="22"/>
          </w:rPr>
          <w:tab/>
        </w:r>
        <w:r w:rsidRPr="00093E77">
          <w:rPr>
            <w:rStyle w:val="Hyperlink"/>
            <w:noProof/>
          </w:rPr>
          <w:t>Cluster Settings with dedicated FBMP messages</w:t>
        </w:r>
        <w:r>
          <w:rPr>
            <w:noProof/>
            <w:webHidden/>
          </w:rPr>
          <w:tab/>
        </w:r>
        <w:r>
          <w:rPr>
            <w:noProof/>
            <w:webHidden/>
          </w:rPr>
          <w:fldChar w:fldCharType="begin"/>
        </w:r>
        <w:r>
          <w:rPr>
            <w:noProof/>
            <w:webHidden/>
          </w:rPr>
          <w:instrText xml:space="preserve"> PAGEREF _Toc25737570 \h </w:instrText>
        </w:r>
        <w:r>
          <w:rPr>
            <w:noProof/>
            <w:webHidden/>
          </w:rPr>
        </w:r>
        <w:r>
          <w:rPr>
            <w:noProof/>
            <w:webHidden/>
          </w:rPr>
          <w:fldChar w:fldCharType="separate"/>
        </w:r>
        <w:r>
          <w:rPr>
            <w:noProof/>
            <w:webHidden/>
          </w:rPr>
          <w:t>131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1" w:history="1">
        <w:r w:rsidRPr="00093E77">
          <w:rPr>
            <w:rStyle w:val="Hyperlink"/>
            <w:noProof/>
          </w:rPr>
          <w:t>3.5.1</w:t>
        </w:r>
        <w:r>
          <w:rPr>
            <w:rFonts w:asciiTheme="minorHAnsi" w:eastAsiaTheme="minorEastAsia" w:hAnsiTheme="minorHAnsi" w:cstheme="minorBidi"/>
            <w:noProof/>
            <w:sz w:val="22"/>
            <w:szCs w:val="22"/>
          </w:rPr>
          <w:tab/>
        </w:r>
        <w:r w:rsidRPr="00093E77">
          <w:rPr>
            <w:rStyle w:val="Hyperlink"/>
            <w:noProof/>
          </w:rPr>
          <w:t>Overview</w:t>
        </w:r>
        <w:r>
          <w:rPr>
            <w:noProof/>
            <w:webHidden/>
          </w:rPr>
          <w:tab/>
        </w:r>
        <w:r>
          <w:rPr>
            <w:noProof/>
            <w:webHidden/>
          </w:rPr>
          <w:fldChar w:fldCharType="begin"/>
        </w:r>
        <w:r>
          <w:rPr>
            <w:noProof/>
            <w:webHidden/>
          </w:rPr>
          <w:instrText xml:space="preserve"> PAGEREF _Toc25737571 \h </w:instrText>
        </w:r>
        <w:r>
          <w:rPr>
            <w:noProof/>
            <w:webHidden/>
          </w:rPr>
        </w:r>
        <w:r>
          <w:rPr>
            <w:noProof/>
            <w:webHidden/>
          </w:rPr>
          <w:fldChar w:fldCharType="separate"/>
        </w:r>
        <w:r>
          <w:rPr>
            <w:noProof/>
            <w:webHidden/>
          </w:rPr>
          <w:t>131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2" w:history="1">
        <w:r w:rsidRPr="00093E77">
          <w:rPr>
            <w:rStyle w:val="Hyperlink"/>
            <w:noProof/>
          </w:rPr>
          <w:t>3.5.2</w:t>
        </w:r>
        <w:r>
          <w:rPr>
            <w:rFonts w:asciiTheme="minorHAnsi" w:eastAsiaTheme="minorEastAsia" w:hAnsiTheme="minorHAnsi" w:cstheme="minorBidi"/>
            <w:noProof/>
            <w:sz w:val="22"/>
            <w:szCs w:val="22"/>
          </w:rPr>
          <w:tab/>
        </w:r>
        <w:r w:rsidRPr="00093E77">
          <w:rPr>
            <w:rStyle w:val="Hyperlink"/>
            <w:noProof/>
          </w:rPr>
          <w:t>General Requirements - Cluster Settings with dedicated FBMP messages</w:t>
        </w:r>
        <w:r>
          <w:rPr>
            <w:noProof/>
            <w:webHidden/>
          </w:rPr>
          <w:tab/>
        </w:r>
        <w:r>
          <w:rPr>
            <w:noProof/>
            <w:webHidden/>
          </w:rPr>
          <w:fldChar w:fldCharType="begin"/>
        </w:r>
        <w:r>
          <w:rPr>
            <w:noProof/>
            <w:webHidden/>
          </w:rPr>
          <w:instrText xml:space="preserve"> PAGEREF _Toc25737572 \h </w:instrText>
        </w:r>
        <w:r>
          <w:rPr>
            <w:noProof/>
            <w:webHidden/>
          </w:rPr>
        </w:r>
        <w:r>
          <w:rPr>
            <w:noProof/>
            <w:webHidden/>
          </w:rPr>
          <w:fldChar w:fldCharType="separate"/>
        </w:r>
        <w:r>
          <w:rPr>
            <w:noProof/>
            <w:webHidden/>
          </w:rPr>
          <w:t>131</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3" w:history="1">
        <w:r w:rsidRPr="00093E77">
          <w:rPr>
            <w:rStyle w:val="Hyperlink"/>
            <w:noProof/>
          </w:rPr>
          <w:t>3.5.3</w:t>
        </w:r>
        <w:r>
          <w:rPr>
            <w:rFonts w:asciiTheme="minorHAnsi" w:eastAsiaTheme="minorEastAsia" w:hAnsiTheme="minorHAnsi" w:cstheme="minorBidi"/>
            <w:noProof/>
            <w:sz w:val="22"/>
            <w:szCs w:val="22"/>
          </w:rPr>
          <w:tab/>
        </w:r>
        <w:r w:rsidRPr="00093E77">
          <w:rPr>
            <w:rStyle w:val="Hyperlink"/>
            <w:noProof/>
          </w:rPr>
          <w:t>VS-FUN-REQ-364615/A-Engine Oil Temp</w:t>
        </w:r>
        <w:r>
          <w:rPr>
            <w:noProof/>
            <w:webHidden/>
          </w:rPr>
          <w:tab/>
        </w:r>
        <w:r>
          <w:rPr>
            <w:noProof/>
            <w:webHidden/>
          </w:rPr>
          <w:fldChar w:fldCharType="begin"/>
        </w:r>
        <w:r>
          <w:rPr>
            <w:noProof/>
            <w:webHidden/>
          </w:rPr>
          <w:instrText xml:space="preserve"> PAGEREF _Toc25737573 \h </w:instrText>
        </w:r>
        <w:r>
          <w:rPr>
            <w:noProof/>
            <w:webHidden/>
          </w:rPr>
        </w:r>
        <w:r>
          <w:rPr>
            <w:noProof/>
            <w:webHidden/>
          </w:rPr>
          <w:fldChar w:fldCharType="separate"/>
        </w:r>
        <w:r>
          <w:rPr>
            <w:noProof/>
            <w:webHidden/>
          </w:rPr>
          <w:t>132</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4" w:history="1">
        <w:r w:rsidRPr="00093E77">
          <w:rPr>
            <w:rStyle w:val="Hyperlink"/>
            <w:noProof/>
          </w:rPr>
          <w:t>3.5.4</w:t>
        </w:r>
        <w:r>
          <w:rPr>
            <w:rFonts w:asciiTheme="minorHAnsi" w:eastAsiaTheme="minorEastAsia" w:hAnsiTheme="minorHAnsi" w:cstheme="minorBidi"/>
            <w:noProof/>
            <w:sz w:val="22"/>
            <w:szCs w:val="22"/>
          </w:rPr>
          <w:tab/>
        </w:r>
        <w:r w:rsidRPr="00093E77">
          <w:rPr>
            <w:rStyle w:val="Hyperlink"/>
            <w:noProof/>
          </w:rPr>
          <w:t>VS-FUN-REQ-364616/A-Power Gauge</w:t>
        </w:r>
        <w:r>
          <w:rPr>
            <w:noProof/>
            <w:webHidden/>
          </w:rPr>
          <w:tab/>
        </w:r>
        <w:r>
          <w:rPr>
            <w:noProof/>
            <w:webHidden/>
          </w:rPr>
          <w:fldChar w:fldCharType="begin"/>
        </w:r>
        <w:r>
          <w:rPr>
            <w:noProof/>
            <w:webHidden/>
          </w:rPr>
          <w:instrText xml:space="preserve"> PAGEREF _Toc25737574 \h </w:instrText>
        </w:r>
        <w:r>
          <w:rPr>
            <w:noProof/>
            <w:webHidden/>
          </w:rPr>
        </w:r>
        <w:r>
          <w:rPr>
            <w:noProof/>
            <w:webHidden/>
          </w:rPr>
          <w:fldChar w:fldCharType="separate"/>
        </w:r>
        <w:r>
          <w:rPr>
            <w:noProof/>
            <w:webHidden/>
          </w:rPr>
          <w:t>132</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5" w:history="1">
        <w:r w:rsidRPr="00093E77">
          <w:rPr>
            <w:rStyle w:val="Hyperlink"/>
            <w:noProof/>
          </w:rPr>
          <w:t>3.5.5</w:t>
        </w:r>
        <w:r>
          <w:rPr>
            <w:rFonts w:asciiTheme="minorHAnsi" w:eastAsiaTheme="minorEastAsia" w:hAnsiTheme="minorHAnsi" w:cstheme="minorBidi"/>
            <w:noProof/>
            <w:sz w:val="22"/>
            <w:szCs w:val="22"/>
          </w:rPr>
          <w:tab/>
        </w:r>
        <w:r w:rsidRPr="00093E77">
          <w:rPr>
            <w:rStyle w:val="Hyperlink"/>
            <w:noProof/>
          </w:rPr>
          <w:t>VS-FUN-REQ-365516/A-Tachometer</w:t>
        </w:r>
        <w:r>
          <w:rPr>
            <w:noProof/>
            <w:webHidden/>
          </w:rPr>
          <w:tab/>
        </w:r>
        <w:r>
          <w:rPr>
            <w:noProof/>
            <w:webHidden/>
          </w:rPr>
          <w:fldChar w:fldCharType="begin"/>
        </w:r>
        <w:r>
          <w:rPr>
            <w:noProof/>
            <w:webHidden/>
          </w:rPr>
          <w:instrText xml:space="preserve"> PAGEREF _Toc25737575 \h </w:instrText>
        </w:r>
        <w:r>
          <w:rPr>
            <w:noProof/>
            <w:webHidden/>
          </w:rPr>
        </w:r>
        <w:r>
          <w:rPr>
            <w:noProof/>
            <w:webHidden/>
          </w:rPr>
          <w:fldChar w:fldCharType="separate"/>
        </w:r>
        <w:r>
          <w:rPr>
            <w:noProof/>
            <w:webHidden/>
          </w:rPr>
          <w:t>133</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6" w:history="1">
        <w:r w:rsidRPr="00093E77">
          <w:rPr>
            <w:rStyle w:val="Hyperlink"/>
            <w:noProof/>
          </w:rPr>
          <w:t>3.5.6</w:t>
        </w:r>
        <w:r>
          <w:rPr>
            <w:rFonts w:asciiTheme="minorHAnsi" w:eastAsiaTheme="minorEastAsia" w:hAnsiTheme="minorHAnsi" w:cstheme="minorBidi"/>
            <w:noProof/>
            <w:sz w:val="22"/>
            <w:szCs w:val="22"/>
          </w:rPr>
          <w:tab/>
        </w:r>
        <w:r w:rsidRPr="00093E77">
          <w:rPr>
            <w:rStyle w:val="Hyperlink"/>
            <w:noProof/>
          </w:rPr>
          <w:t>VS-FUN-REQ-365529/A-Oil Life</w:t>
        </w:r>
        <w:r>
          <w:rPr>
            <w:noProof/>
            <w:webHidden/>
          </w:rPr>
          <w:tab/>
        </w:r>
        <w:r>
          <w:rPr>
            <w:noProof/>
            <w:webHidden/>
          </w:rPr>
          <w:fldChar w:fldCharType="begin"/>
        </w:r>
        <w:r>
          <w:rPr>
            <w:noProof/>
            <w:webHidden/>
          </w:rPr>
          <w:instrText xml:space="preserve"> PAGEREF _Toc25737576 \h </w:instrText>
        </w:r>
        <w:r>
          <w:rPr>
            <w:noProof/>
            <w:webHidden/>
          </w:rPr>
        </w:r>
        <w:r>
          <w:rPr>
            <w:noProof/>
            <w:webHidden/>
          </w:rPr>
          <w:fldChar w:fldCharType="separate"/>
        </w:r>
        <w:r>
          <w:rPr>
            <w:noProof/>
            <w:webHidden/>
          </w:rPr>
          <w:t>133</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7" w:history="1">
        <w:r w:rsidRPr="00093E77">
          <w:rPr>
            <w:rStyle w:val="Hyperlink"/>
            <w:noProof/>
          </w:rPr>
          <w:t>3.5.7</w:t>
        </w:r>
        <w:r>
          <w:rPr>
            <w:rFonts w:asciiTheme="minorHAnsi" w:eastAsiaTheme="minorEastAsia" w:hAnsiTheme="minorHAnsi" w:cstheme="minorBidi"/>
            <w:noProof/>
            <w:sz w:val="22"/>
            <w:szCs w:val="22"/>
          </w:rPr>
          <w:tab/>
        </w:r>
        <w:r w:rsidRPr="00093E77">
          <w:rPr>
            <w:rStyle w:val="Hyperlink"/>
            <w:noProof/>
          </w:rPr>
          <w:t>VS-FUN-REQ-365643/A-Cluster IoD menu configurations</w:t>
        </w:r>
        <w:r>
          <w:rPr>
            <w:noProof/>
            <w:webHidden/>
          </w:rPr>
          <w:tab/>
        </w:r>
        <w:r>
          <w:rPr>
            <w:noProof/>
            <w:webHidden/>
          </w:rPr>
          <w:fldChar w:fldCharType="begin"/>
        </w:r>
        <w:r>
          <w:rPr>
            <w:noProof/>
            <w:webHidden/>
          </w:rPr>
          <w:instrText xml:space="preserve"> PAGEREF _Toc25737577 \h </w:instrText>
        </w:r>
        <w:r>
          <w:rPr>
            <w:noProof/>
            <w:webHidden/>
          </w:rPr>
        </w:r>
        <w:r>
          <w:rPr>
            <w:noProof/>
            <w:webHidden/>
          </w:rPr>
          <w:fldChar w:fldCharType="separate"/>
        </w:r>
        <w:r>
          <w:rPr>
            <w:noProof/>
            <w:webHidden/>
          </w:rPr>
          <w:t>135</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8" w:history="1">
        <w:r w:rsidRPr="00093E77">
          <w:rPr>
            <w:rStyle w:val="Hyperlink"/>
            <w:noProof/>
          </w:rPr>
          <w:t>3.5.8</w:t>
        </w:r>
        <w:r>
          <w:rPr>
            <w:rFonts w:asciiTheme="minorHAnsi" w:eastAsiaTheme="minorEastAsia" w:hAnsiTheme="minorHAnsi" w:cstheme="minorBidi"/>
            <w:noProof/>
            <w:sz w:val="22"/>
            <w:szCs w:val="22"/>
          </w:rPr>
          <w:tab/>
        </w:r>
        <w:r w:rsidRPr="00093E77">
          <w:rPr>
            <w:rStyle w:val="Hyperlink"/>
            <w:noProof/>
          </w:rPr>
          <w:t>VS-FUN-REQ-365765/A-Cluster Trip 1 menu</w:t>
        </w:r>
        <w:r>
          <w:rPr>
            <w:noProof/>
            <w:webHidden/>
          </w:rPr>
          <w:tab/>
        </w:r>
        <w:r>
          <w:rPr>
            <w:noProof/>
            <w:webHidden/>
          </w:rPr>
          <w:fldChar w:fldCharType="begin"/>
        </w:r>
        <w:r>
          <w:rPr>
            <w:noProof/>
            <w:webHidden/>
          </w:rPr>
          <w:instrText xml:space="preserve"> PAGEREF _Toc25737578 \h </w:instrText>
        </w:r>
        <w:r>
          <w:rPr>
            <w:noProof/>
            <w:webHidden/>
          </w:rPr>
        </w:r>
        <w:r>
          <w:rPr>
            <w:noProof/>
            <w:webHidden/>
          </w:rPr>
          <w:fldChar w:fldCharType="separate"/>
        </w:r>
        <w:r>
          <w:rPr>
            <w:noProof/>
            <w:webHidden/>
          </w:rPr>
          <w:t>144</w:t>
        </w:r>
        <w:r>
          <w:rPr>
            <w:noProof/>
            <w:webHidden/>
          </w:rPr>
          <w:fldChar w:fldCharType="end"/>
        </w:r>
      </w:hyperlink>
    </w:p>
    <w:p w:rsidR="00C53099" w:rsidRDefault="00C53099">
      <w:pPr>
        <w:pStyle w:val="TOC3"/>
        <w:tabs>
          <w:tab w:val="left" w:pos="1100"/>
          <w:tab w:val="right" w:leader="dot" w:pos="11107"/>
        </w:tabs>
        <w:rPr>
          <w:rFonts w:asciiTheme="minorHAnsi" w:eastAsiaTheme="minorEastAsia" w:hAnsiTheme="minorHAnsi" w:cstheme="minorBidi"/>
          <w:noProof/>
          <w:sz w:val="22"/>
          <w:szCs w:val="22"/>
        </w:rPr>
      </w:pPr>
      <w:hyperlink w:anchor="_Toc25737579" w:history="1">
        <w:r w:rsidRPr="00093E77">
          <w:rPr>
            <w:rStyle w:val="Hyperlink"/>
            <w:noProof/>
          </w:rPr>
          <w:t>3.5.9</w:t>
        </w:r>
        <w:r>
          <w:rPr>
            <w:rFonts w:asciiTheme="minorHAnsi" w:eastAsiaTheme="minorEastAsia" w:hAnsiTheme="minorHAnsi" w:cstheme="minorBidi"/>
            <w:noProof/>
            <w:sz w:val="22"/>
            <w:szCs w:val="22"/>
          </w:rPr>
          <w:tab/>
        </w:r>
        <w:r w:rsidRPr="00093E77">
          <w:rPr>
            <w:rStyle w:val="Hyperlink"/>
            <w:noProof/>
          </w:rPr>
          <w:t>VS-FUN-REQ-365845/A-Cluster Trip 2 menu</w:t>
        </w:r>
        <w:r>
          <w:rPr>
            <w:noProof/>
            <w:webHidden/>
          </w:rPr>
          <w:tab/>
        </w:r>
        <w:r>
          <w:rPr>
            <w:noProof/>
            <w:webHidden/>
          </w:rPr>
          <w:fldChar w:fldCharType="begin"/>
        </w:r>
        <w:r>
          <w:rPr>
            <w:noProof/>
            <w:webHidden/>
          </w:rPr>
          <w:instrText xml:space="preserve"> PAGEREF _Toc25737579 \h </w:instrText>
        </w:r>
        <w:r>
          <w:rPr>
            <w:noProof/>
            <w:webHidden/>
          </w:rPr>
        </w:r>
        <w:r>
          <w:rPr>
            <w:noProof/>
            <w:webHidden/>
          </w:rPr>
          <w:fldChar w:fldCharType="separate"/>
        </w:r>
        <w:r>
          <w:rPr>
            <w:noProof/>
            <w:webHidden/>
          </w:rPr>
          <w:t>148</w:t>
        </w:r>
        <w:r>
          <w:rPr>
            <w:noProof/>
            <w:webHidden/>
          </w:rPr>
          <w:fldChar w:fldCharType="end"/>
        </w:r>
      </w:hyperlink>
    </w:p>
    <w:p w:rsidR="00C53099" w:rsidRDefault="00C53099">
      <w:pPr>
        <w:pStyle w:val="TOC3"/>
        <w:tabs>
          <w:tab w:val="left" w:pos="1320"/>
          <w:tab w:val="right" w:leader="dot" w:pos="11107"/>
        </w:tabs>
        <w:rPr>
          <w:rFonts w:asciiTheme="minorHAnsi" w:eastAsiaTheme="minorEastAsia" w:hAnsiTheme="minorHAnsi" w:cstheme="minorBidi"/>
          <w:noProof/>
          <w:sz w:val="22"/>
          <w:szCs w:val="22"/>
        </w:rPr>
      </w:pPr>
      <w:hyperlink w:anchor="_Toc25737580" w:history="1">
        <w:r w:rsidRPr="00093E77">
          <w:rPr>
            <w:rStyle w:val="Hyperlink"/>
            <w:noProof/>
          </w:rPr>
          <w:t>3.5.10</w:t>
        </w:r>
        <w:r>
          <w:rPr>
            <w:rFonts w:asciiTheme="minorHAnsi" w:eastAsiaTheme="minorEastAsia" w:hAnsiTheme="minorHAnsi" w:cstheme="minorBidi"/>
            <w:noProof/>
            <w:sz w:val="22"/>
            <w:szCs w:val="22"/>
          </w:rPr>
          <w:tab/>
        </w:r>
        <w:r w:rsidRPr="00093E77">
          <w:rPr>
            <w:rStyle w:val="Hyperlink"/>
            <w:noProof/>
          </w:rPr>
          <w:t>VS-FUN-REQ-369169/A-Classic View - Cluster Speedo view</w:t>
        </w:r>
        <w:r>
          <w:rPr>
            <w:noProof/>
            <w:webHidden/>
          </w:rPr>
          <w:tab/>
        </w:r>
        <w:r>
          <w:rPr>
            <w:noProof/>
            <w:webHidden/>
          </w:rPr>
          <w:fldChar w:fldCharType="begin"/>
        </w:r>
        <w:r>
          <w:rPr>
            <w:noProof/>
            <w:webHidden/>
          </w:rPr>
          <w:instrText xml:space="preserve"> PAGEREF _Toc25737580 \h </w:instrText>
        </w:r>
        <w:r>
          <w:rPr>
            <w:noProof/>
            <w:webHidden/>
          </w:rPr>
        </w:r>
        <w:r>
          <w:rPr>
            <w:noProof/>
            <w:webHidden/>
          </w:rPr>
          <w:fldChar w:fldCharType="separate"/>
        </w:r>
        <w:r>
          <w:rPr>
            <w:noProof/>
            <w:webHidden/>
          </w:rPr>
          <w:t>151</w:t>
        </w:r>
        <w:r>
          <w:rPr>
            <w:noProof/>
            <w:webHidden/>
          </w:rPr>
          <w:fldChar w:fldCharType="end"/>
        </w:r>
      </w:hyperlink>
    </w:p>
    <w:p w:rsidR="00C53099" w:rsidRDefault="00C5309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5737581" w:history="1">
        <w:r w:rsidRPr="00093E77">
          <w:rPr>
            <w:rStyle w:val="Hyperlink"/>
            <w:noProof/>
          </w:rPr>
          <w:t>4</w:t>
        </w:r>
        <w:r>
          <w:rPr>
            <w:rFonts w:asciiTheme="minorHAnsi" w:eastAsiaTheme="minorEastAsia" w:hAnsiTheme="minorHAnsi" w:cstheme="minorBidi"/>
            <w:b w:val="0"/>
            <w:smallCaps w:val="0"/>
            <w:noProof/>
            <w:sz w:val="22"/>
            <w:szCs w:val="22"/>
          </w:rPr>
          <w:tab/>
        </w:r>
        <w:r w:rsidRPr="00093E77">
          <w:rPr>
            <w:rStyle w:val="Hyperlink"/>
            <w:noProof/>
          </w:rPr>
          <w:t>Appendix: Reference Documents</w:t>
        </w:r>
        <w:r>
          <w:rPr>
            <w:noProof/>
            <w:webHidden/>
          </w:rPr>
          <w:tab/>
        </w:r>
        <w:r>
          <w:rPr>
            <w:noProof/>
            <w:webHidden/>
          </w:rPr>
          <w:fldChar w:fldCharType="begin"/>
        </w:r>
        <w:r>
          <w:rPr>
            <w:noProof/>
            <w:webHidden/>
          </w:rPr>
          <w:instrText xml:space="preserve"> PAGEREF _Toc25737581 \h </w:instrText>
        </w:r>
        <w:r>
          <w:rPr>
            <w:noProof/>
            <w:webHidden/>
          </w:rPr>
        </w:r>
        <w:r>
          <w:rPr>
            <w:noProof/>
            <w:webHidden/>
          </w:rPr>
          <w:fldChar w:fldCharType="separate"/>
        </w:r>
        <w:r>
          <w:rPr>
            <w:noProof/>
            <w:webHidden/>
          </w:rPr>
          <w:t>153</w:t>
        </w:r>
        <w:r>
          <w:rPr>
            <w:noProof/>
            <w:webHidden/>
          </w:rPr>
          <w:fldChar w:fldCharType="end"/>
        </w:r>
      </w:hyperlink>
    </w:p>
    <w:p w:rsidR="00C53099" w:rsidRDefault="00C53099" w:rsidP="00C53099">
      <w:pPr>
        <w:rPr>
          <w:b/>
          <w:sz w:val="36"/>
          <w:szCs w:val="36"/>
        </w:rPr>
      </w:pPr>
      <w:r>
        <w:rPr>
          <w:b/>
          <w:sz w:val="36"/>
          <w:szCs w:val="36"/>
        </w:rPr>
        <w:fldChar w:fldCharType="end"/>
      </w:r>
    </w:p>
    <w:p w:rsidR="00C53099" w:rsidRDefault="00C53099" w:rsidP="00C53099">
      <w:pPr>
        <w:rPr>
          <w:b/>
          <w:sz w:val="36"/>
          <w:szCs w:val="36"/>
        </w:rPr>
      </w:pPr>
    </w:p>
    <w:p w:rsidR="00C53099" w:rsidRDefault="00C53099" w:rsidP="00C53099"/>
    <w:p w:rsidR="00C53099" w:rsidRDefault="00C53099" w:rsidP="00C53099">
      <w:pPr>
        <w:jc w:val="center"/>
        <w:outlineLvl w:val="0"/>
      </w:pPr>
      <w:r>
        <w:t xml:space="preserve"> </w:t>
      </w:r>
    </w:p>
    <w:p w:rsidR="00C53099" w:rsidRPr="00DC77CF" w:rsidRDefault="00C53099" w:rsidP="00C53099"/>
    <w:p w:rsidR="00C53099" w:rsidRDefault="00C53099" w:rsidP="00C53099">
      <w:pPr>
        <w:pStyle w:val="Heading1"/>
      </w:pPr>
      <w:bookmarkStart w:id="1" w:name="_Toc25737468"/>
      <w:r>
        <w:lastRenderedPageBreak/>
        <w:t>Architectural Design</w:t>
      </w:r>
      <w:bookmarkEnd w:id="1"/>
    </w:p>
    <w:p w:rsidR="00C53099" w:rsidRDefault="00C53099" w:rsidP="00C53099">
      <w:pPr>
        <w:pStyle w:val="Heading2"/>
      </w:pPr>
      <w:bookmarkStart w:id="2" w:name="_Toc25737469"/>
      <w:r>
        <w:t>Interface Requirements</w:t>
      </w:r>
      <w:bookmarkEnd w:id="2"/>
    </w:p>
    <w:p w:rsidR="00C53099" w:rsidRPr="00795B4A" w:rsidRDefault="00C53099" w:rsidP="00C53099">
      <w:pPr>
        <w:rPr>
          <w:rFonts w:cs="Arial"/>
        </w:rPr>
      </w:pPr>
    </w:p>
    <w:p w:rsidR="00C53099" w:rsidRPr="00A53AFD" w:rsidRDefault="00C53099" w:rsidP="00C53099">
      <w:pPr>
        <w:rPr>
          <w:rFonts w:cs="Arial"/>
        </w:rPr>
      </w:pPr>
    </w:p>
    <w:p w:rsidR="00C53099" w:rsidRDefault="00C53099" w:rsidP="00C53099">
      <w:pPr>
        <w:pStyle w:val="Heading3"/>
      </w:pPr>
      <w:bookmarkStart w:id="3" w:name="_Toc25737470"/>
      <w:r w:rsidRPr="00B9479B">
        <w:t>VS-IIR-REQ-243929/C-FBMP Interface requirements</w:t>
      </w:r>
      <w:bookmarkEnd w:id="3"/>
    </w:p>
    <w:p w:rsidR="00C53099" w:rsidRDefault="00C53099" w:rsidP="00C53099">
      <w:pPr>
        <w:pStyle w:val="Heading4"/>
      </w:pPr>
      <w:r w:rsidRPr="00B9479B">
        <w:t>MD-REQ-243930/A-</w:t>
      </w:r>
      <w:proofErr w:type="spellStart"/>
      <w:r w:rsidRPr="00B9479B">
        <w:t>Feature_St</w:t>
      </w:r>
      <w:proofErr w:type="spellEnd"/>
    </w:p>
    <w:p w:rsidR="00B4409D" w:rsidRDefault="00C53099">
      <w:pPr>
        <w:rPr>
          <w:rFonts w:cs="Arial"/>
          <w:szCs w:val="20"/>
        </w:rPr>
      </w:pPr>
      <w:r>
        <w:rPr>
          <w:rFonts w:cs="Arial"/>
          <w:szCs w:val="20"/>
        </w:rPr>
        <w:t>Message Type: Status</w:t>
      </w:r>
    </w:p>
    <w:p w:rsidR="00B4409D" w:rsidRDefault="00B4409D">
      <w:pPr>
        <w:rPr>
          <w:rFonts w:cs="Arial"/>
          <w:szCs w:val="20"/>
        </w:rPr>
      </w:pPr>
    </w:p>
    <w:p w:rsidR="00B4409D" w:rsidRDefault="00C53099">
      <w:pPr>
        <w:rPr>
          <w:rFonts w:cs="Arial"/>
          <w:szCs w:val="20"/>
        </w:rPr>
      </w:pPr>
      <w:r>
        <w:rPr>
          <w:rFonts w:cs="Arial"/>
          <w:szCs w:val="20"/>
        </w:rPr>
        <w:t xml:space="preserve">Represents the current status of a feature (feature selected, feature setting, etc.). </w:t>
      </w:r>
    </w:p>
    <w:p w:rsidR="00B4409D" w:rsidRDefault="00B4409D">
      <w:pPr>
        <w:rPr>
          <w:rFonts w:cs="Arial"/>
          <w:szCs w:val="20"/>
        </w:rPr>
      </w:pPr>
    </w:p>
    <w:p w:rsidR="00B4409D" w:rsidRDefault="00C53099">
      <w:pPr>
        <w:rPr>
          <w:rFonts w:cs="Arial"/>
          <w:szCs w:val="20"/>
        </w:rPr>
      </w:pPr>
      <w:r>
        <w:rPr>
          <w:rFonts w:cs="Arial"/>
          <w:szCs w:val="20"/>
        </w:rPr>
        <w:t>Included Parameters:</w:t>
      </w:r>
    </w:p>
    <w:p w:rsidR="00B4409D" w:rsidRDefault="00C53099">
      <w:pPr>
        <w:rPr>
          <w:rFonts w:cs="Arial"/>
          <w:szCs w:val="20"/>
        </w:rPr>
      </w:pPr>
      <w:proofErr w:type="spellStart"/>
      <w:r>
        <w:rPr>
          <w:rFonts w:cs="Arial"/>
          <w:szCs w:val="20"/>
        </w:rPr>
        <w:t>FeatureID</w:t>
      </w:r>
      <w:proofErr w:type="spellEnd"/>
    </w:p>
    <w:p w:rsidR="00B4409D" w:rsidRDefault="00C53099">
      <w:pPr>
        <w:rPr>
          <w:rFonts w:cs="Arial"/>
          <w:szCs w:val="20"/>
        </w:rPr>
      </w:pPr>
      <w:r>
        <w:rPr>
          <w:rFonts w:cs="Arial"/>
          <w:szCs w:val="20"/>
        </w:rPr>
        <w:t>Configuration</w:t>
      </w:r>
    </w:p>
    <w:p w:rsidR="00B4409D" w:rsidRDefault="00C53099">
      <w:pPr>
        <w:rPr>
          <w:rFonts w:cs="Arial"/>
          <w:szCs w:val="20"/>
        </w:rPr>
      </w:pPr>
      <w:proofErr w:type="spellStart"/>
      <w:r>
        <w:rPr>
          <w:rFonts w:cs="Arial"/>
          <w:szCs w:val="20"/>
        </w:rPr>
        <w:t>PersIndex</w:t>
      </w:r>
      <w:proofErr w:type="spellEnd"/>
    </w:p>
    <w:p w:rsidR="00B4409D" w:rsidRDefault="00B4409D">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3"/>
        <w:gridCol w:w="1440"/>
        <w:gridCol w:w="1980"/>
        <w:gridCol w:w="3923"/>
      </w:tblGrid>
      <w:tr w:rsidR="00B4409D">
        <w:trPr>
          <w:jc w:val="center"/>
        </w:trPr>
        <w:tc>
          <w:tcPr>
            <w:tcW w:w="158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Name</w:t>
            </w: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Literals</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Value</w:t>
            </w:r>
          </w:p>
        </w:tc>
        <w:tc>
          <w:tcPr>
            <w:tcW w:w="392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Description</w:t>
            </w:r>
          </w:p>
        </w:tc>
      </w:tr>
      <w:tr w:rsidR="00B4409D">
        <w:trPr>
          <w:jc w:val="center"/>
        </w:trPr>
        <w:tc>
          <w:tcPr>
            <w:tcW w:w="158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proofErr w:type="spellStart"/>
            <w:r>
              <w:rPr>
                <w:rStyle w:val="objecttype0"/>
                <w:rFonts w:cs="Arial"/>
                <w:szCs w:val="20"/>
              </w:rPr>
              <w:t>FeatureID</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szCs w:val="20"/>
              </w:rPr>
            </w:pPr>
            <w:r>
              <w:rPr>
                <w:rFonts w:cs="Arial"/>
                <w:szCs w:val="20"/>
              </w:rPr>
              <w:t>Active feature number</w:t>
            </w: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tcPr>
          <w:p w:rsidR="00B4409D" w:rsidRDefault="00B4409D">
            <w:pPr>
              <w:jc w:val="center"/>
              <w:rPr>
                <w:rFonts w:cs="Arial"/>
                <w:szCs w:val="20"/>
              </w:rPr>
            </w:pP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0x0000 – 0xFFFF</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Style w:val="objecttype0"/>
                <w:rFonts w:cs="Arial"/>
                <w:szCs w:val="20"/>
              </w:rPr>
              <w:t>Configuration</w:t>
            </w: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szCs w:val="20"/>
              </w:rPr>
            </w:pPr>
            <w:r>
              <w:rPr>
                <w:rFonts w:cs="Arial"/>
                <w:szCs w:val="20"/>
              </w:rPr>
              <w:t>Active configuration value</w:t>
            </w: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tcPr>
          <w:p w:rsidR="00B4409D" w:rsidRDefault="00B4409D">
            <w:pPr>
              <w:jc w:val="center"/>
              <w:rPr>
                <w:rFonts w:cs="Arial"/>
                <w:szCs w:val="20"/>
              </w:rPr>
            </w:pP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0x0000 – 0xFFFF</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r>
              <w:rPr>
                <w:rStyle w:val="spelle"/>
                <w:rFonts w:cs="Arial"/>
                <w:iCs/>
                <w:szCs w:val="20"/>
              </w:rPr>
              <w:t>PersIndex</w:t>
            </w:r>
            <w:r>
              <w:rPr>
                <w:rStyle w:val="objecttype0"/>
                <w:rFonts w:cs="Arial"/>
                <w:szCs w:val="20"/>
              </w:rPr>
              <w:fldChar w:fldCharType="end"/>
            </w: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szCs w:val="20"/>
              </w:rPr>
            </w:pPr>
            <w:r>
              <w:rPr>
                <w:rFonts w:cs="Arial"/>
                <w:szCs w:val="20"/>
              </w:rPr>
              <w:t>Indicates which personality profile is active</w:t>
            </w: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PERS_1</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0x0</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Style w:val="msoins00"/>
                <w:rFonts w:cs="Arial"/>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PERS_2</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0x1</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PERS_3</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0x2</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PERS_4</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0X3</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VEHICLE</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0X4</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0x5</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0x6</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83"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0x7</w:t>
            </w:r>
          </w:p>
        </w:tc>
        <w:tc>
          <w:tcPr>
            <w:tcW w:w="3923"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bl>
    <w:p w:rsidR="00B4409D" w:rsidRDefault="00B4409D">
      <w:pPr>
        <w:rPr>
          <w:rFonts w:cs="Arial"/>
          <w:szCs w:val="20"/>
        </w:rPr>
      </w:pPr>
    </w:p>
    <w:p w:rsidR="00B4409D" w:rsidRDefault="00B4409D"/>
    <w:p w:rsidR="00C53099" w:rsidRDefault="00C53099" w:rsidP="00C53099">
      <w:pPr>
        <w:pStyle w:val="Heading4"/>
      </w:pPr>
      <w:r w:rsidRPr="00B9479B">
        <w:t>MD-REQ-243931/A-</w:t>
      </w:r>
      <w:proofErr w:type="spellStart"/>
      <w:r w:rsidRPr="00B9479B">
        <w:t>Feature_Rq</w:t>
      </w:r>
      <w:proofErr w:type="spellEnd"/>
    </w:p>
    <w:p w:rsidR="00B4409D" w:rsidRDefault="00C53099">
      <w:pPr>
        <w:rPr>
          <w:rFonts w:cs="Arial"/>
          <w:szCs w:val="20"/>
        </w:rPr>
      </w:pPr>
      <w:r>
        <w:rPr>
          <w:rFonts w:cs="Arial"/>
          <w:szCs w:val="20"/>
        </w:rPr>
        <w:t>Message Type: Request</w:t>
      </w:r>
    </w:p>
    <w:p w:rsidR="00B4409D" w:rsidRDefault="00B4409D">
      <w:pPr>
        <w:rPr>
          <w:rFonts w:cs="Arial"/>
          <w:szCs w:val="20"/>
        </w:rPr>
      </w:pPr>
    </w:p>
    <w:p w:rsidR="00B4409D" w:rsidRDefault="00C53099">
      <w:pPr>
        <w:rPr>
          <w:rFonts w:cs="Arial"/>
          <w:szCs w:val="20"/>
        </w:rPr>
      </w:pPr>
      <w:r>
        <w:rPr>
          <w:rFonts w:cs="Arial"/>
          <w:szCs w:val="20"/>
        </w:rPr>
        <w:t xml:space="preserve">Represents the request to command a feature change (select new feature, change feature setting, query features, etc.). </w:t>
      </w:r>
    </w:p>
    <w:p w:rsidR="00B4409D" w:rsidRDefault="00B4409D">
      <w:pPr>
        <w:rPr>
          <w:rFonts w:cs="Arial"/>
          <w:szCs w:val="20"/>
        </w:rPr>
      </w:pPr>
    </w:p>
    <w:p w:rsidR="00B4409D" w:rsidRDefault="00C53099">
      <w:pPr>
        <w:rPr>
          <w:rFonts w:cs="Arial"/>
          <w:szCs w:val="20"/>
        </w:rPr>
      </w:pPr>
      <w:r>
        <w:rPr>
          <w:rFonts w:cs="Arial"/>
          <w:szCs w:val="20"/>
        </w:rPr>
        <w:t>Included Parameters:</w:t>
      </w:r>
    </w:p>
    <w:p w:rsidR="00B4409D" w:rsidRDefault="00C53099">
      <w:pPr>
        <w:rPr>
          <w:rFonts w:cs="Arial"/>
          <w:szCs w:val="20"/>
        </w:rPr>
      </w:pPr>
      <w:r>
        <w:rPr>
          <w:rFonts w:cs="Arial"/>
          <w:szCs w:val="20"/>
        </w:rPr>
        <w:t>Operation</w:t>
      </w:r>
    </w:p>
    <w:p w:rsidR="00B4409D" w:rsidRDefault="00C53099">
      <w:pPr>
        <w:rPr>
          <w:rFonts w:cs="Arial"/>
          <w:szCs w:val="20"/>
        </w:rPr>
      </w:pPr>
      <w:proofErr w:type="spellStart"/>
      <w:r>
        <w:rPr>
          <w:rFonts w:cs="Arial"/>
          <w:szCs w:val="20"/>
        </w:rPr>
        <w:t>FeatureID</w:t>
      </w:r>
      <w:proofErr w:type="spellEnd"/>
    </w:p>
    <w:p w:rsidR="00B4409D" w:rsidRDefault="00C53099">
      <w:pPr>
        <w:rPr>
          <w:rFonts w:cs="Arial"/>
          <w:szCs w:val="20"/>
        </w:rPr>
      </w:pPr>
      <w:r>
        <w:rPr>
          <w:rFonts w:cs="Arial"/>
          <w:szCs w:val="20"/>
        </w:rPr>
        <w:t>Configuration</w:t>
      </w:r>
    </w:p>
    <w:p w:rsidR="00B4409D" w:rsidRDefault="00C53099">
      <w:pPr>
        <w:rPr>
          <w:rFonts w:cs="Arial"/>
          <w:szCs w:val="20"/>
        </w:rPr>
      </w:pPr>
      <w:proofErr w:type="spellStart"/>
      <w:r>
        <w:rPr>
          <w:rFonts w:cs="Arial"/>
          <w:szCs w:val="20"/>
        </w:rPr>
        <w:t>PersIndex</w:t>
      </w:r>
      <w:proofErr w:type="spellEnd"/>
    </w:p>
    <w:p w:rsidR="00B4409D" w:rsidRDefault="00B4409D">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469"/>
        <w:gridCol w:w="1800"/>
        <w:gridCol w:w="4785"/>
      </w:tblGrid>
      <w:tr w:rsidR="00B4409D">
        <w:trPr>
          <w:jc w:val="center"/>
        </w:trPr>
        <w:tc>
          <w:tcPr>
            <w:tcW w:w="1517"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Name</w:t>
            </w: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Literals</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Value</w:t>
            </w:r>
          </w:p>
        </w:tc>
        <w:tc>
          <w:tcPr>
            <w:tcW w:w="4785"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Fonts w:cs="Arial"/>
                <w:b/>
                <w:szCs w:val="20"/>
              </w:rPr>
              <w:t>Description</w:t>
            </w:r>
          </w:p>
        </w:tc>
      </w:tr>
      <w:tr w:rsidR="00B4409D">
        <w:trPr>
          <w:jc w:val="center"/>
        </w:trPr>
        <w:tc>
          <w:tcPr>
            <w:tcW w:w="1517"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Style w:val="objecttype0"/>
                <w:rFonts w:cs="Arial"/>
                <w:szCs w:val="20"/>
              </w:rPr>
              <w:t>Operation</w:t>
            </w: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szCs w:val="20"/>
              </w:rPr>
            </w:pPr>
            <w:r>
              <w:rPr>
                <w:rFonts w:cs="Arial"/>
                <w:szCs w:val="20"/>
              </w:rPr>
              <w:t>Type of operation being requested</w:t>
            </w: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Null</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Query</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Set</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Upload</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Restore</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Copy</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proofErr w:type="spellStart"/>
            <w:r>
              <w:rPr>
                <w:rFonts w:cs="Arial"/>
                <w:szCs w:val="20"/>
              </w:rPr>
              <w:t>NotUsed</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0x6 – 0x7</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proofErr w:type="spellStart"/>
            <w:r>
              <w:rPr>
                <w:rStyle w:val="objecttype0"/>
                <w:rFonts w:cs="Arial"/>
                <w:szCs w:val="20"/>
              </w:rPr>
              <w:lastRenderedPageBreak/>
              <w:t>FeatureID</w:t>
            </w:r>
            <w:proofErr w:type="spellEnd"/>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szCs w:val="20"/>
              </w:rPr>
            </w:pPr>
            <w:r>
              <w:rPr>
                <w:rFonts w:cs="Arial"/>
                <w:szCs w:val="20"/>
              </w:rPr>
              <w:t>Feature number being requested</w:t>
            </w: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B4409D" w:rsidRDefault="00B4409D">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Style w:val="objecttype0"/>
                <w:rFonts w:cs="Arial"/>
                <w:szCs w:val="20"/>
              </w:rPr>
              <w:t>Configuration</w:t>
            </w: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szCs w:val="20"/>
              </w:rPr>
            </w:pPr>
            <w:r>
              <w:rPr>
                <w:rFonts w:cs="Arial"/>
                <w:szCs w:val="20"/>
              </w:rPr>
              <w:t>Configuration value being requested</w:t>
            </w: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B4409D" w:rsidRDefault="00B4409D">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r>
              <w:rPr>
                <w:rStyle w:val="spelle"/>
                <w:rFonts w:cs="Arial"/>
                <w:iCs/>
                <w:szCs w:val="20"/>
              </w:rPr>
              <w:t>PersIndex</w:t>
            </w:r>
            <w:r>
              <w:rPr>
                <w:rStyle w:val="objecttype0"/>
                <w:rFonts w:cs="Arial"/>
                <w:szCs w:val="20"/>
              </w:rPr>
              <w:fldChar w:fldCharType="end"/>
            </w: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B4409D" w:rsidRDefault="00C53099">
            <w:pPr>
              <w:rPr>
                <w:rFonts w:cs="Arial"/>
                <w:szCs w:val="20"/>
              </w:rPr>
            </w:pPr>
            <w:r>
              <w:rPr>
                <w:rFonts w:cs="Arial"/>
                <w:szCs w:val="20"/>
              </w:rPr>
              <w:t>Indicates which personality profile is being accessed</w:t>
            </w: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PERS_1</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Style w:val="msoins00"/>
                <w:rFonts w:cs="Arial"/>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PERS_2</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PERS_3</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PERS_4</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VEHICLE</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pPr>
            <w:r>
              <w:rPr>
                <w:rStyle w:val="msoins0"/>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0x6</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r w:rsidR="00B4409D">
        <w:trPr>
          <w:jc w:val="center"/>
        </w:trPr>
        <w:tc>
          <w:tcPr>
            <w:tcW w:w="1517" w:type="dxa"/>
            <w:tcBorders>
              <w:top w:val="single" w:sz="4" w:space="0" w:color="auto"/>
              <w:left w:val="single" w:sz="4" w:space="0" w:color="auto"/>
              <w:bottom w:val="single" w:sz="4" w:space="0" w:color="auto"/>
              <w:right w:val="single" w:sz="4" w:space="0" w:color="auto"/>
            </w:tcBorders>
          </w:tcPr>
          <w:p w:rsidR="00B4409D" w:rsidRDefault="00B4409D">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B4409D" w:rsidRDefault="00C53099">
            <w:pPr>
              <w:jc w:val="center"/>
              <w:rPr>
                <w:rFonts w:cs="Arial"/>
                <w:szCs w:val="20"/>
              </w:rPr>
            </w:pPr>
            <w:r>
              <w:rPr>
                <w:rFonts w:cs="Arial"/>
                <w:szCs w:val="20"/>
              </w:rPr>
              <w:t>0x7</w:t>
            </w:r>
          </w:p>
        </w:tc>
        <w:tc>
          <w:tcPr>
            <w:tcW w:w="4785" w:type="dxa"/>
            <w:tcBorders>
              <w:top w:val="single" w:sz="4" w:space="0" w:color="auto"/>
              <w:left w:val="single" w:sz="4" w:space="0" w:color="auto"/>
              <w:bottom w:val="single" w:sz="4" w:space="0" w:color="auto"/>
              <w:right w:val="single" w:sz="4" w:space="0" w:color="auto"/>
            </w:tcBorders>
          </w:tcPr>
          <w:p w:rsidR="00B4409D" w:rsidRDefault="00B4409D">
            <w:pPr>
              <w:rPr>
                <w:rFonts w:cs="Arial"/>
                <w:szCs w:val="20"/>
              </w:rPr>
            </w:pPr>
          </w:p>
        </w:tc>
      </w:tr>
    </w:tbl>
    <w:p w:rsidR="00B4409D" w:rsidRDefault="00B4409D">
      <w:pPr>
        <w:rPr>
          <w:rFonts w:cs="Arial"/>
          <w:szCs w:val="20"/>
        </w:rPr>
      </w:pPr>
    </w:p>
    <w:p w:rsidR="00C53099" w:rsidRDefault="00C53099" w:rsidP="00C53099">
      <w:pPr>
        <w:pStyle w:val="Heading3"/>
      </w:pPr>
      <w:bookmarkStart w:id="4" w:name="_Toc25737471"/>
      <w:r w:rsidRPr="00B9479B">
        <w:t>MD-REQ-243934/B-</w:t>
      </w:r>
      <w:proofErr w:type="spellStart"/>
      <w:r w:rsidRPr="00B9479B">
        <w:t>Disp_Miles_Kilometers.St</w:t>
      </w:r>
      <w:bookmarkEnd w:id="4"/>
      <w:proofErr w:type="spellEnd"/>
    </w:p>
    <w:p w:rsidR="00C53099" w:rsidRPr="00E1461A" w:rsidRDefault="00C53099">
      <w:pPr>
        <w:rPr>
          <w:rFonts w:cs="Arial"/>
        </w:rPr>
      </w:pPr>
      <w:r w:rsidRPr="00E1461A">
        <w:rPr>
          <w:rFonts w:cs="Arial"/>
          <w:b/>
        </w:rPr>
        <w:t>Message Type:</w:t>
      </w:r>
      <w:r w:rsidRPr="00E1461A">
        <w:rPr>
          <w:rFonts w:cs="Arial"/>
        </w:rPr>
        <w:t xml:space="preserve">  Status</w:t>
      </w:r>
    </w:p>
    <w:p w:rsidR="00C53099" w:rsidRPr="00E1461A" w:rsidRDefault="00C53099">
      <w:pPr>
        <w:rPr>
          <w:rFonts w:cs="Arial"/>
        </w:rPr>
      </w:pPr>
    </w:p>
    <w:p w:rsidR="00C53099" w:rsidRPr="00E1461A" w:rsidRDefault="00C53099" w:rsidP="00C53099">
      <w:pPr>
        <w:rPr>
          <w:rFonts w:cs="Arial"/>
        </w:rPr>
      </w:pPr>
      <w:r w:rsidRPr="00E1461A">
        <w:rPr>
          <w:rFonts w:cs="Arial"/>
        </w:rPr>
        <w:t>Signal from the Vehicle Settings Server stating what the setting is for Distance units.</w:t>
      </w:r>
    </w:p>
    <w:p w:rsidR="00C53099" w:rsidRPr="00E1461A"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C53099" w:rsidRPr="00E1461A" w:rsidTr="00C53099">
        <w:trPr>
          <w:jc w:val="center"/>
        </w:trPr>
        <w:tc>
          <w:tcPr>
            <w:tcW w:w="2917" w:type="dxa"/>
            <w:tcBorders>
              <w:top w:val="single" w:sz="4" w:space="0" w:color="auto"/>
              <w:left w:val="single" w:sz="4" w:space="0" w:color="auto"/>
              <w:bottom w:val="single" w:sz="4" w:space="0" w:color="auto"/>
              <w:right w:val="single" w:sz="4" w:space="0" w:color="auto"/>
            </w:tcBorders>
            <w:hideMark/>
          </w:tcPr>
          <w:p w:rsidR="00C53099" w:rsidRPr="00E1461A" w:rsidRDefault="00C53099">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C53099" w:rsidRPr="00E1461A" w:rsidRDefault="00C53099">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C53099" w:rsidRPr="00E1461A" w:rsidRDefault="00C53099">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C53099" w:rsidRPr="00E1461A" w:rsidRDefault="00C53099">
            <w:pPr>
              <w:spacing w:line="276" w:lineRule="auto"/>
              <w:rPr>
                <w:rFonts w:cs="Arial"/>
                <w:b/>
              </w:rPr>
            </w:pPr>
            <w:r w:rsidRPr="00E1461A">
              <w:rPr>
                <w:rFonts w:cs="Arial"/>
                <w:b/>
              </w:rPr>
              <w:t>Description</w:t>
            </w:r>
          </w:p>
        </w:tc>
      </w:tr>
      <w:tr w:rsidR="00C53099" w:rsidRPr="00E1461A" w:rsidTr="00C53099">
        <w:trPr>
          <w:jc w:val="center"/>
        </w:trPr>
        <w:tc>
          <w:tcPr>
            <w:tcW w:w="2917" w:type="dxa"/>
            <w:vMerge w:val="restart"/>
            <w:tcBorders>
              <w:top w:val="single" w:sz="4" w:space="0" w:color="auto"/>
              <w:left w:val="single" w:sz="4" w:space="0" w:color="auto"/>
              <w:bottom w:val="single" w:sz="4" w:space="0" w:color="auto"/>
              <w:right w:val="single" w:sz="4" w:space="0" w:color="auto"/>
            </w:tcBorders>
          </w:tcPr>
          <w:p w:rsidR="00C53099" w:rsidRPr="00E1461A" w:rsidRDefault="00C53099">
            <w:pPr>
              <w:widowControl w:val="0"/>
              <w:tabs>
                <w:tab w:val="left" w:pos="720"/>
              </w:tabs>
              <w:spacing w:line="276" w:lineRule="auto"/>
              <w:rPr>
                <w:rFonts w:cs="Arial"/>
              </w:rPr>
            </w:pPr>
            <w:proofErr w:type="spellStart"/>
            <w:r w:rsidRPr="00E1461A">
              <w:rPr>
                <w:rFonts w:cs="Arial"/>
              </w:rPr>
              <w:t>Disp_Miles_Kilometers.St</w:t>
            </w:r>
            <w:proofErr w:type="spellEnd"/>
          </w:p>
          <w:p w:rsidR="00C53099" w:rsidRPr="00E1461A" w:rsidRDefault="00C53099">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C53099" w:rsidRPr="00E1461A" w:rsidRDefault="00C53099">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rsidR="00C53099" w:rsidRPr="00E1461A" w:rsidRDefault="00C53099">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rsidR="00C53099" w:rsidRPr="00E1461A" w:rsidRDefault="00C53099">
            <w:pPr>
              <w:autoSpaceDE w:val="0"/>
              <w:autoSpaceDN w:val="0"/>
              <w:adjustRightInd w:val="0"/>
              <w:spacing w:line="276" w:lineRule="auto"/>
              <w:rPr>
                <w:rFonts w:cs="Arial"/>
              </w:rPr>
            </w:pPr>
          </w:p>
        </w:tc>
      </w:tr>
      <w:tr w:rsidR="00C53099" w:rsidRPr="00E1461A" w:rsidTr="00C53099">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rsidR="00C53099" w:rsidRPr="00E1461A" w:rsidRDefault="00C53099">
            <w:pPr>
              <w:rPr>
                <w:rFonts w:cs="Arial"/>
              </w:rPr>
            </w:pPr>
          </w:p>
        </w:tc>
        <w:tc>
          <w:tcPr>
            <w:tcW w:w="2250" w:type="dxa"/>
            <w:tcBorders>
              <w:top w:val="single" w:sz="4" w:space="0" w:color="auto"/>
              <w:left w:val="single" w:sz="4" w:space="0" w:color="auto"/>
              <w:bottom w:val="single" w:sz="4" w:space="0" w:color="auto"/>
              <w:right w:val="single" w:sz="4" w:space="0" w:color="auto"/>
            </w:tcBorders>
          </w:tcPr>
          <w:p w:rsidR="00C53099" w:rsidRPr="00E1461A" w:rsidRDefault="00C53099">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rsidR="00C53099" w:rsidRPr="00E1461A" w:rsidRDefault="00C53099">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rsidR="00C53099" w:rsidRPr="00E1461A" w:rsidRDefault="00C53099">
            <w:pPr>
              <w:spacing w:line="276" w:lineRule="auto"/>
              <w:rPr>
                <w:rFonts w:cs="Arial"/>
              </w:rPr>
            </w:pPr>
          </w:p>
        </w:tc>
      </w:tr>
    </w:tbl>
    <w:p w:rsidR="00C53099" w:rsidRPr="00E1461A" w:rsidRDefault="00C53099" w:rsidP="00C53099">
      <w:pPr>
        <w:rPr>
          <w:rFonts w:cs="Arial"/>
        </w:rPr>
      </w:pPr>
    </w:p>
    <w:p w:rsidR="00C53099" w:rsidRDefault="00C53099">
      <w:pPr>
        <w:rPr>
          <w:rFonts w:cs="Arial"/>
          <w:b/>
        </w:rPr>
      </w:pPr>
    </w:p>
    <w:p w:rsidR="00C53099" w:rsidRDefault="00C53099">
      <w:pPr>
        <w:rPr>
          <w:rFonts w:cs="Arial"/>
        </w:rPr>
      </w:pPr>
    </w:p>
    <w:p w:rsidR="00C53099" w:rsidRDefault="00C53099" w:rsidP="00C53099">
      <w:pPr>
        <w:pStyle w:val="Heading3"/>
      </w:pPr>
      <w:bookmarkStart w:id="5" w:name="_Toc25737472"/>
      <w:r w:rsidRPr="00B9479B">
        <w:t>MD-REQ-016222/B-</w:t>
      </w:r>
      <w:proofErr w:type="spellStart"/>
      <w:r w:rsidRPr="00B9479B">
        <w:t>IgnKeyType_D_Actl</w:t>
      </w:r>
      <w:proofErr w:type="spellEnd"/>
      <w:r w:rsidRPr="00B9479B">
        <w:t xml:space="preserve"> (</w:t>
      </w:r>
      <w:proofErr w:type="spellStart"/>
      <w:r w:rsidRPr="00B9479B">
        <w:t>TcSE</w:t>
      </w:r>
      <w:proofErr w:type="spellEnd"/>
      <w:r w:rsidRPr="00B9479B">
        <w:t xml:space="preserve"> ROIN-200609-4)</w:t>
      </w:r>
      <w:bookmarkEnd w:id="5"/>
    </w:p>
    <w:p w:rsidR="00C53099" w:rsidRPr="004736A5" w:rsidRDefault="00C53099" w:rsidP="00C53099">
      <w:pPr>
        <w:rPr>
          <w:rFonts w:cs="Arial"/>
        </w:rPr>
      </w:pPr>
      <w:r w:rsidRPr="004736A5">
        <w:rPr>
          <w:rFonts w:cs="Arial"/>
        </w:rPr>
        <w:t>Message Type: Status</w:t>
      </w:r>
    </w:p>
    <w:p w:rsidR="00C53099" w:rsidRPr="004736A5" w:rsidRDefault="00C53099" w:rsidP="00C53099">
      <w:pPr>
        <w:rPr>
          <w:rFonts w:cs="Arial"/>
        </w:rPr>
      </w:pPr>
    </w:p>
    <w:p w:rsidR="00C53099" w:rsidRPr="004736A5" w:rsidRDefault="00C53099" w:rsidP="00C53099">
      <w:pPr>
        <w:rPr>
          <w:rFonts w:cs="Arial"/>
        </w:rPr>
      </w:pPr>
      <w:r w:rsidRPr="004736A5">
        <w:rPr>
          <w:rFonts w:cs="Arial"/>
        </w:rPr>
        <w:t xml:space="preserve">This signal represents the </w:t>
      </w:r>
      <w:proofErr w:type="spellStart"/>
      <w:r w:rsidRPr="004736A5">
        <w:rPr>
          <w:rFonts w:cs="Arial"/>
        </w:rPr>
        <w:t>MyKey</w:t>
      </w:r>
      <w:proofErr w:type="spellEnd"/>
      <w:r w:rsidRPr="004736A5">
        <w:rPr>
          <w:rFonts w:cs="Arial"/>
        </w:rPr>
        <w:t xml:space="preserve"> system status and is provided to all affected system components to configure their local modes.</w:t>
      </w:r>
    </w:p>
    <w:p w:rsidR="00C53099" w:rsidRPr="004736A5"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4"/>
        <w:gridCol w:w="2970"/>
        <w:gridCol w:w="810"/>
        <w:gridCol w:w="3124"/>
      </w:tblGrid>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b/>
              </w:rPr>
            </w:pPr>
            <w:r w:rsidRPr="004736A5">
              <w:rPr>
                <w:rFonts w:cs="Arial"/>
                <w:b/>
              </w:rPr>
              <w:t>Name</w:t>
            </w:r>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b/>
              </w:rPr>
            </w:pPr>
            <w:r w:rsidRPr="004736A5">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b/>
              </w:rPr>
            </w:pPr>
            <w:r w:rsidRPr="004736A5">
              <w:rPr>
                <w:rFonts w:cs="Arial"/>
                <w:b/>
              </w:rPr>
              <w:t>Value</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b/>
              </w:rPr>
            </w:pPr>
            <w:r w:rsidRPr="004736A5">
              <w:rPr>
                <w:rFonts w:cs="Arial"/>
                <w:b/>
              </w:rPr>
              <w:t>Description</w:t>
            </w:r>
          </w:p>
        </w:tc>
      </w:tr>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proofErr w:type="spellStart"/>
            <w:r w:rsidRPr="004736A5">
              <w:rPr>
                <w:rFonts w:cs="Arial"/>
              </w:rPr>
              <w:t>IgnKeyType_D_Actl</w:t>
            </w:r>
            <w:proofErr w:type="spellEnd"/>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w:t>
            </w:r>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r w:rsidRPr="004736A5">
              <w:rPr>
                <w:rFonts w:cs="Arial"/>
              </w:rPr>
              <w:t>Type of key that is in the ignition</w:t>
            </w:r>
          </w:p>
        </w:tc>
      </w:tr>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tcPr>
          <w:p w:rsidR="00C53099" w:rsidRPr="004736A5" w:rsidRDefault="00C53099">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proofErr w:type="spellStart"/>
            <w:r w:rsidRPr="004736A5">
              <w:rPr>
                <w:rFonts w:cs="Arial"/>
              </w:rPr>
              <w:t>KeyReadInProgress</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0x0</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r w:rsidRPr="004736A5">
              <w:rPr>
                <w:rFonts w:cs="Arial"/>
              </w:rPr>
              <w:t>Key(s) will be read now</w:t>
            </w:r>
          </w:p>
        </w:tc>
      </w:tr>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tcPr>
          <w:p w:rsidR="00C53099" w:rsidRPr="004736A5" w:rsidRDefault="00C53099">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proofErr w:type="spellStart"/>
            <w:r w:rsidRPr="004736A5">
              <w:rPr>
                <w:rFonts w:cs="Arial"/>
              </w:rPr>
              <w:t>KeyInIgnStandardKey</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0x1</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r w:rsidRPr="004736A5">
              <w:rPr>
                <w:rFonts w:cs="Arial"/>
              </w:rPr>
              <w:t>Admin (full) mode</w:t>
            </w:r>
          </w:p>
        </w:tc>
      </w:tr>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tcPr>
          <w:p w:rsidR="00C53099" w:rsidRPr="004736A5" w:rsidRDefault="00C53099">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proofErr w:type="spellStart"/>
            <w:r w:rsidRPr="004736A5">
              <w:rPr>
                <w:rFonts w:cs="Arial"/>
              </w:rPr>
              <w:t>KeyInIgnMyKey</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0x2</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proofErr w:type="spellStart"/>
            <w:r w:rsidRPr="004736A5">
              <w:rPr>
                <w:rFonts w:cs="Arial"/>
              </w:rPr>
              <w:t>MyKey</w:t>
            </w:r>
            <w:proofErr w:type="spellEnd"/>
            <w:r w:rsidRPr="004736A5">
              <w:rPr>
                <w:rFonts w:cs="Arial"/>
              </w:rPr>
              <w:t xml:space="preserve"> restricted mode</w:t>
            </w:r>
          </w:p>
        </w:tc>
      </w:tr>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tcPr>
          <w:p w:rsidR="00C53099" w:rsidRPr="004736A5" w:rsidRDefault="00C53099">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proofErr w:type="spellStart"/>
            <w:r w:rsidRPr="004736A5">
              <w:rPr>
                <w:rFonts w:cs="Arial"/>
              </w:rPr>
              <w:t>Key_Not_Prgrm_Read_Failure</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0x3</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r w:rsidRPr="004736A5">
              <w:rPr>
                <w:rFonts w:cs="Arial"/>
              </w:rPr>
              <w:t>Key not programmed</w:t>
            </w:r>
          </w:p>
        </w:tc>
      </w:tr>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tcPr>
          <w:p w:rsidR="00C53099" w:rsidRPr="004736A5" w:rsidRDefault="00C53099">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Unknown</w:t>
            </w:r>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0xE</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r w:rsidRPr="004736A5">
              <w:rPr>
                <w:rFonts w:cs="Arial"/>
              </w:rPr>
              <w:t xml:space="preserve">Disable </w:t>
            </w:r>
            <w:proofErr w:type="spellStart"/>
            <w:r w:rsidRPr="004736A5">
              <w:rPr>
                <w:rFonts w:cs="Arial"/>
              </w:rPr>
              <w:t>MyKey</w:t>
            </w:r>
            <w:proofErr w:type="spellEnd"/>
            <w:r w:rsidRPr="004736A5">
              <w:rPr>
                <w:rFonts w:cs="Arial"/>
              </w:rPr>
              <w:t xml:space="preserve"> System mode</w:t>
            </w:r>
          </w:p>
        </w:tc>
      </w:tr>
      <w:tr w:rsidR="00C53099" w:rsidRPr="004736A5" w:rsidTr="00C53099">
        <w:trPr>
          <w:jc w:val="center"/>
        </w:trPr>
        <w:tc>
          <w:tcPr>
            <w:tcW w:w="2044" w:type="dxa"/>
            <w:tcBorders>
              <w:top w:val="single" w:sz="4" w:space="0" w:color="auto"/>
              <w:left w:val="single" w:sz="4" w:space="0" w:color="auto"/>
              <w:bottom w:val="single" w:sz="4" w:space="0" w:color="auto"/>
              <w:right w:val="single" w:sz="4" w:space="0" w:color="auto"/>
            </w:tcBorders>
          </w:tcPr>
          <w:p w:rsidR="00C53099" w:rsidRPr="004736A5" w:rsidRDefault="00C53099">
            <w:pPr>
              <w:spacing w:line="276" w:lineRule="auto"/>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Invalid</w:t>
            </w:r>
          </w:p>
        </w:tc>
        <w:tc>
          <w:tcPr>
            <w:tcW w:w="810"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jc w:val="center"/>
              <w:rPr>
                <w:rFonts w:cs="Arial"/>
              </w:rPr>
            </w:pPr>
            <w:r w:rsidRPr="004736A5">
              <w:rPr>
                <w:rFonts w:cs="Arial"/>
              </w:rPr>
              <w:t>0xF</w:t>
            </w:r>
          </w:p>
        </w:tc>
        <w:tc>
          <w:tcPr>
            <w:tcW w:w="3124" w:type="dxa"/>
            <w:tcBorders>
              <w:top w:val="single" w:sz="4" w:space="0" w:color="auto"/>
              <w:left w:val="single" w:sz="4" w:space="0" w:color="auto"/>
              <w:bottom w:val="single" w:sz="4" w:space="0" w:color="auto"/>
              <w:right w:val="single" w:sz="4" w:space="0" w:color="auto"/>
            </w:tcBorders>
            <w:hideMark/>
          </w:tcPr>
          <w:p w:rsidR="00C53099" w:rsidRPr="004736A5" w:rsidRDefault="00C53099">
            <w:pPr>
              <w:spacing w:line="276" w:lineRule="auto"/>
              <w:rPr>
                <w:rFonts w:cs="Arial"/>
              </w:rPr>
            </w:pPr>
            <w:r w:rsidRPr="004736A5">
              <w:rPr>
                <w:rFonts w:cs="Arial"/>
              </w:rPr>
              <w:t>Initial value</w:t>
            </w:r>
          </w:p>
        </w:tc>
      </w:tr>
    </w:tbl>
    <w:p w:rsidR="00C53099" w:rsidRPr="004736A5" w:rsidRDefault="00C53099" w:rsidP="00C53099">
      <w:pPr>
        <w:rPr>
          <w:rFonts w:cs="Arial"/>
        </w:rPr>
      </w:pPr>
    </w:p>
    <w:p w:rsidR="00C53099" w:rsidRDefault="00C53099">
      <w:pPr>
        <w:ind w:firstLine="720"/>
        <w:rPr>
          <w:rFonts w:eastAsia="MS Mincho"/>
        </w:rPr>
      </w:pPr>
    </w:p>
    <w:p w:rsidR="00C53099" w:rsidRDefault="00C53099" w:rsidP="00C53099">
      <w:pPr>
        <w:pStyle w:val="Heading3"/>
      </w:pPr>
      <w:bookmarkStart w:id="6" w:name="_Toc25737473"/>
      <w:r w:rsidRPr="00B9479B">
        <w:t>MD-REQ-276458/B-</w:t>
      </w:r>
      <w:proofErr w:type="spellStart"/>
      <w:r w:rsidRPr="00B9479B">
        <w:t>Vehicle_Speed.St</w:t>
      </w:r>
      <w:bookmarkEnd w:id="6"/>
      <w:proofErr w:type="spellEnd"/>
    </w:p>
    <w:p w:rsidR="00C53099" w:rsidRPr="0053370D" w:rsidRDefault="00C53099" w:rsidP="00C53099">
      <w:pPr>
        <w:rPr>
          <w:rFonts w:cs="Arial"/>
        </w:rPr>
      </w:pPr>
      <w:r w:rsidRPr="0053370D">
        <w:rPr>
          <w:rFonts w:cs="Arial"/>
          <w:b/>
        </w:rPr>
        <w:t>Message Type</w:t>
      </w:r>
      <w:r w:rsidRPr="0053370D">
        <w:rPr>
          <w:rFonts w:cs="Arial"/>
        </w:rPr>
        <w:t xml:space="preserve">: </w:t>
      </w:r>
      <w:r>
        <w:rPr>
          <w:rFonts w:cs="Arial"/>
        </w:rPr>
        <w:t>Status</w:t>
      </w:r>
    </w:p>
    <w:p w:rsidR="00C53099" w:rsidRPr="0053370D" w:rsidRDefault="00C53099" w:rsidP="00C53099">
      <w:pPr>
        <w:rPr>
          <w:rFonts w:cs="Arial"/>
        </w:rPr>
      </w:pPr>
    </w:p>
    <w:p w:rsidR="00C53099" w:rsidRPr="0053370D" w:rsidRDefault="00C53099" w:rsidP="00C53099">
      <w:pPr>
        <w:rPr>
          <w:rFonts w:cs="Arial"/>
        </w:rPr>
      </w:pPr>
      <w:r w:rsidRPr="0053370D">
        <w:rPr>
          <w:rFonts w:eastAsiaTheme="minorHAnsi" w:cs="Arial"/>
        </w:rPr>
        <w:t xml:space="preserve">Signal </w:t>
      </w:r>
      <w:r>
        <w:rPr>
          <w:rFonts w:eastAsiaTheme="minorHAnsi" w:cs="Arial"/>
        </w:rPr>
        <w:t>with the current status of the Vehicle Speed</w:t>
      </w:r>
    </w:p>
    <w:p w:rsidR="00C53099" w:rsidRPr="0053370D"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440"/>
        <w:gridCol w:w="4087"/>
      </w:tblGrid>
      <w:tr w:rsidR="00C53099" w:rsidRPr="0053370D"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C53099" w:rsidRPr="0053370D" w:rsidRDefault="00C53099" w:rsidP="00C53099">
            <w:pPr>
              <w:spacing w:line="276" w:lineRule="auto"/>
              <w:rPr>
                <w:rFonts w:cs="Arial"/>
                <w:b/>
              </w:rPr>
            </w:pPr>
            <w:r w:rsidRPr="0053370D">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C53099" w:rsidRPr="0053370D" w:rsidRDefault="00C53099" w:rsidP="00C53099">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rsidR="00C53099" w:rsidRPr="0053370D" w:rsidRDefault="00C53099" w:rsidP="00C53099">
            <w:pPr>
              <w:spacing w:line="276" w:lineRule="auto"/>
              <w:rPr>
                <w:rFonts w:cs="Arial"/>
                <w:b/>
              </w:rPr>
            </w:pPr>
            <w:r w:rsidRPr="0053370D">
              <w:rPr>
                <w:rFonts w:cs="Arial"/>
                <w:b/>
              </w:rPr>
              <w:t>Description</w:t>
            </w:r>
          </w:p>
        </w:tc>
      </w:tr>
      <w:tr w:rsidR="00C53099" w:rsidRPr="0053370D" w:rsidTr="00C53099">
        <w:trPr>
          <w:trHeight w:val="1911"/>
          <w:jc w:val="center"/>
        </w:trPr>
        <w:tc>
          <w:tcPr>
            <w:tcW w:w="2234" w:type="dxa"/>
            <w:tcBorders>
              <w:top w:val="single" w:sz="4" w:space="0" w:color="auto"/>
              <w:left w:val="single" w:sz="4" w:space="0" w:color="auto"/>
              <w:right w:val="single" w:sz="4" w:space="0" w:color="auto"/>
            </w:tcBorders>
          </w:tcPr>
          <w:p w:rsidR="00C53099" w:rsidRPr="0053370D" w:rsidRDefault="00C53099" w:rsidP="00C53099">
            <w:pPr>
              <w:spacing w:line="276" w:lineRule="auto"/>
              <w:rPr>
                <w:rFonts w:cs="Arial"/>
              </w:rPr>
            </w:pPr>
            <w:proofErr w:type="spellStart"/>
            <w:r>
              <w:rPr>
                <w:rFonts w:cs="Arial"/>
              </w:rPr>
              <w:lastRenderedPageBreak/>
              <w:t>Vehicle_Speed.St</w:t>
            </w:r>
            <w:proofErr w:type="spellEnd"/>
          </w:p>
        </w:tc>
        <w:tc>
          <w:tcPr>
            <w:tcW w:w="1853" w:type="dxa"/>
            <w:tcBorders>
              <w:top w:val="single" w:sz="4" w:space="0" w:color="auto"/>
              <w:left w:val="single" w:sz="4" w:space="0" w:color="auto"/>
              <w:right w:val="single" w:sz="4" w:space="0" w:color="auto"/>
            </w:tcBorders>
          </w:tcPr>
          <w:p w:rsidR="00C53099" w:rsidRPr="0053370D" w:rsidRDefault="00C53099" w:rsidP="00C53099">
            <w:pPr>
              <w:spacing w:line="276" w:lineRule="auto"/>
              <w:rPr>
                <w:rFonts w:cs="Arial"/>
              </w:rPr>
            </w:pPr>
            <w:r>
              <w:rPr>
                <w:rFonts w:cs="Arial"/>
              </w:rPr>
              <w:t>See info-CAN database for signal details</w:t>
            </w:r>
          </w:p>
        </w:tc>
        <w:tc>
          <w:tcPr>
            <w:tcW w:w="1440" w:type="dxa"/>
            <w:tcBorders>
              <w:top w:val="single" w:sz="4" w:space="0" w:color="auto"/>
              <w:left w:val="single" w:sz="4" w:space="0" w:color="auto"/>
              <w:right w:val="single" w:sz="4" w:space="0" w:color="auto"/>
            </w:tcBorders>
          </w:tcPr>
          <w:p w:rsidR="00C53099" w:rsidRPr="0053370D" w:rsidRDefault="00C53099" w:rsidP="00C53099">
            <w:pPr>
              <w:spacing w:line="276" w:lineRule="auto"/>
              <w:rPr>
                <w:rFonts w:cs="Arial"/>
              </w:rPr>
            </w:pPr>
            <w:r>
              <w:rPr>
                <w:rFonts w:cs="Arial"/>
              </w:rPr>
              <w:t>See info-CAN database for signal details</w:t>
            </w:r>
          </w:p>
        </w:tc>
        <w:tc>
          <w:tcPr>
            <w:tcW w:w="4087" w:type="dxa"/>
            <w:tcBorders>
              <w:top w:val="single" w:sz="4" w:space="0" w:color="auto"/>
              <w:left w:val="single" w:sz="4" w:space="0" w:color="auto"/>
              <w:right w:val="single" w:sz="4" w:space="0" w:color="auto"/>
            </w:tcBorders>
            <w:vAlign w:val="center"/>
          </w:tcPr>
          <w:p w:rsidR="00C53099" w:rsidRPr="0053370D" w:rsidRDefault="00C53099" w:rsidP="00C53099">
            <w:pPr>
              <w:autoSpaceDE w:val="0"/>
              <w:autoSpaceDN w:val="0"/>
              <w:adjustRightInd w:val="0"/>
              <w:rPr>
                <w:rFonts w:cs="Arial"/>
              </w:rPr>
            </w:pPr>
          </w:p>
        </w:tc>
      </w:tr>
    </w:tbl>
    <w:p w:rsidR="00C53099" w:rsidRPr="0053370D" w:rsidRDefault="00C53099" w:rsidP="00C53099">
      <w:pPr>
        <w:rPr>
          <w:rFonts w:cs="Arial"/>
        </w:rPr>
      </w:pPr>
    </w:p>
    <w:p w:rsidR="00C53099" w:rsidRDefault="00C53099" w:rsidP="00C53099">
      <w:pPr>
        <w:pStyle w:val="Heading3"/>
      </w:pPr>
      <w:bookmarkStart w:id="7" w:name="_Toc25737474"/>
      <w:r w:rsidRPr="00B9479B">
        <w:t>MD-REQ-276459/A-</w:t>
      </w:r>
      <w:proofErr w:type="spellStart"/>
      <w:r w:rsidRPr="00B9479B">
        <w:t>Vehicle_Speed_QF</w:t>
      </w:r>
      <w:bookmarkEnd w:id="7"/>
      <w:proofErr w:type="spellEnd"/>
    </w:p>
    <w:p w:rsidR="00C53099" w:rsidRPr="0053370D" w:rsidRDefault="00C53099" w:rsidP="00C53099">
      <w:pPr>
        <w:rPr>
          <w:rFonts w:cs="Arial"/>
        </w:rPr>
      </w:pPr>
      <w:r w:rsidRPr="0053370D">
        <w:rPr>
          <w:rFonts w:cs="Arial"/>
          <w:b/>
        </w:rPr>
        <w:t>Message Type</w:t>
      </w:r>
      <w:r w:rsidRPr="0053370D">
        <w:rPr>
          <w:rFonts w:cs="Arial"/>
        </w:rPr>
        <w:t xml:space="preserve">: </w:t>
      </w:r>
      <w:r>
        <w:rPr>
          <w:rFonts w:cs="Arial"/>
        </w:rPr>
        <w:t>Status</w:t>
      </w:r>
    </w:p>
    <w:p w:rsidR="00C53099" w:rsidRPr="0053370D" w:rsidRDefault="00C53099" w:rsidP="00C53099">
      <w:pPr>
        <w:rPr>
          <w:rFonts w:cs="Arial"/>
        </w:rPr>
      </w:pPr>
    </w:p>
    <w:p w:rsidR="00C53099" w:rsidRPr="0053370D" w:rsidRDefault="00C53099" w:rsidP="00C53099">
      <w:pPr>
        <w:rPr>
          <w:rFonts w:cs="Arial"/>
        </w:rPr>
      </w:pPr>
      <w:r w:rsidRPr="0053370D">
        <w:rPr>
          <w:rFonts w:eastAsiaTheme="minorHAnsi" w:cs="Arial"/>
        </w:rPr>
        <w:t xml:space="preserve">Signal </w:t>
      </w:r>
      <w:r>
        <w:rPr>
          <w:rFonts w:eastAsiaTheme="minorHAnsi" w:cs="Arial"/>
        </w:rPr>
        <w:t>with the Vehicle Speed Quality Factor</w:t>
      </w:r>
    </w:p>
    <w:p w:rsidR="00C53099" w:rsidRPr="0053370D"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C53099" w:rsidRPr="0053370D"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b/>
              </w:rPr>
            </w:pPr>
            <w:r w:rsidRPr="0053370D">
              <w:rPr>
                <w:rFonts w:cs="Arial"/>
                <w:b/>
              </w:rPr>
              <w:t>Logical Signal Name</w:t>
            </w:r>
          </w:p>
        </w:tc>
        <w:tc>
          <w:tcPr>
            <w:tcW w:w="3023" w:type="dxa"/>
            <w:tcBorders>
              <w:top w:val="single" w:sz="4" w:space="0" w:color="auto"/>
              <w:left w:val="single" w:sz="4" w:space="0" w:color="auto"/>
              <w:bottom w:val="single" w:sz="4" w:space="0" w:color="auto"/>
              <w:right w:val="single" w:sz="4" w:space="0" w:color="auto"/>
            </w:tcBorders>
            <w:hideMark/>
          </w:tcPr>
          <w:p w:rsidR="00C53099" w:rsidRPr="0053370D" w:rsidRDefault="00C53099" w:rsidP="00C53099">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C53099" w:rsidRPr="0053370D" w:rsidRDefault="00C53099" w:rsidP="00C53099">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C53099" w:rsidRPr="0053370D" w:rsidRDefault="00C53099" w:rsidP="00C53099">
            <w:pPr>
              <w:spacing w:line="276" w:lineRule="auto"/>
              <w:rPr>
                <w:rFonts w:cs="Arial"/>
                <w:b/>
              </w:rPr>
            </w:pPr>
            <w:r w:rsidRPr="0053370D">
              <w:rPr>
                <w:rFonts w:cs="Arial"/>
                <w:b/>
              </w:rPr>
              <w:t>Description</w:t>
            </w:r>
          </w:p>
        </w:tc>
      </w:tr>
      <w:tr w:rsidR="00C53099" w:rsidRPr="0053370D" w:rsidTr="00C53099">
        <w:trPr>
          <w:jc w:val="center"/>
        </w:trPr>
        <w:tc>
          <w:tcPr>
            <w:tcW w:w="2234" w:type="dxa"/>
            <w:vMerge w:val="restart"/>
            <w:tcBorders>
              <w:top w:val="single" w:sz="4" w:space="0" w:color="auto"/>
              <w:left w:val="single" w:sz="4" w:space="0" w:color="auto"/>
              <w:right w:val="single" w:sz="4" w:space="0" w:color="auto"/>
            </w:tcBorders>
          </w:tcPr>
          <w:p w:rsidR="00C53099" w:rsidRPr="0053370D" w:rsidRDefault="00C53099" w:rsidP="00C53099">
            <w:pPr>
              <w:spacing w:line="276" w:lineRule="auto"/>
              <w:rPr>
                <w:rFonts w:cs="Arial"/>
              </w:rPr>
            </w:pPr>
            <w:proofErr w:type="spellStart"/>
            <w:r>
              <w:rPr>
                <w:rFonts w:cs="Arial"/>
              </w:rPr>
              <w:t>Vehicle_Speed_QF</w:t>
            </w:r>
            <w:proofErr w:type="spellEnd"/>
          </w:p>
        </w:tc>
        <w:tc>
          <w:tcPr>
            <w:tcW w:w="3023"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rsidR="00C53099" w:rsidRPr="0053370D" w:rsidRDefault="00C53099" w:rsidP="00C53099">
            <w:pPr>
              <w:autoSpaceDE w:val="0"/>
              <w:autoSpaceDN w:val="0"/>
              <w:adjustRightInd w:val="0"/>
              <w:rPr>
                <w:rFonts w:cs="Arial"/>
              </w:rPr>
            </w:pPr>
          </w:p>
        </w:tc>
      </w:tr>
      <w:tr w:rsidR="00C53099" w:rsidRPr="0053370D" w:rsidTr="00C53099">
        <w:trPr>
          <w:jc w:val="center"/>
        </w:trPr>
        <w:tc>
          <w:tcPr>
            <w:tcW w:w="2234" w:type="dxa"/>
            <w:vMerge/>
            <w:tcBorders>
              <w:left w:val="single" w:sz="4" w:space="0" w:color="auto"/>
              <w:right w:val="single" w:sz="4" w:space="0" w:color="auto"/>
            </w:tcBorders>
          </w:tcPr>
          <w:p w:rsidR="00C53099" w:rsidRPr="0053370D" w:rsidRDefault="00C53099" w:rsidP="00C53099">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proofErr w:type="spellStart"/>
            <w:r>
              <w:rPr>
                <w:rFonts w:cs="Arial"/>
              </w:rPr>
              <w:t>No_Data_Exists</w:t>
            </w:r>
            <w:proofErr w:type="spellEnd"/>
          </w:p>
        </w:tc>
        <w:tc>
          <w:tcPr>
            <w:tcW w:w="990"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r>
              <w:rPr>
                <w:rFonts w:cs="Arial"/>
              </w:rPr>
              <w:t>0x1</w:t>
            </w:r>
          </w:p>
        </w:tc>
        <w:tc>
          <w:tcPr>
            <w:tcW w:w="3367" w:type="dxa"/>
            <w:vMerge/>
            <w:tcBorders>
              <w:left w:val="single" w:sz="4" w:space="0" w:color="auto"/>
              <w:right w:val="single" w:sz="4" w:space="0" w:color="auto"/>
            </w:tcBorders>
          </w:tcPr>
          <w:p w:rsidR="00C53099" w:rsidRPr="0053370D" w:rsidRDefault="00C53099" w:rsidP="00C53099">
            <w:pPr>
              <w:spacing w:line="276" w:lineRule="auto"/>
              <w:rPr>
                <w:rFonts w:cs="Arial"/>
              </w:rPr>
            </w:pPr>
          </w:p>
        </w:tc>
      </w:tr>
      <w:tr w:rsidR="00C53099" w:rsidRPr="0053370D" w:rsidTr="00C53099">
        <w:trPr>
          <w:jc w:val="center"/>
        </w:trPr>
        <w:tc>
          <w:tcPr>
            <w:tcW w:w="2234" w:type="dxa"/>
            <w:vMerge/>
            <w:tcBorders>
              <w:left w:val="single" w:sz="4" w:space="0" w:color="auto"/>
              <w:right w:val="single" w:sz="4" w:space="0" w:color="auto"/>
            </w:tcBorders>
          </w:tcPr>
          <w:p w:rsidR="00C53099" w:rsidRPr="0053370D" w:rsidRDefault="00C53099" w:rsidP="00C53099">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proofErr w:type="spellStart"/>
            <w:r>
              <w:rPr>
                <w:rFonts w:cs="Arial"/>
              </w:rPr>
              <w:t>Not_Within_Specifications</w:t>
            </w:r>
            <w:proofErr w:type="spellEnd"/>
          </w:p>
        </w:tc>
        <w:tc>
          <w:tcPr>
            <w:tcW w:w="990"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r>
              <w:rPr>
                <w:rFonts w:cs="Arial"/>
              </w:rPr>
              <w:t>0x2</w:t>
            </w:r>
          </w:p>
        </w:tc>
        <w:tc>
          <w:tcPr>
            <w:tcW w:w="3367" w:type="dxa"/>
            <w:vMerge/>
            <w:tcBorders>
              <w:left w:val="single" w:sz="4" w:space="0" w:color="auto"/>
              <w:right w:val="single" w:sz="4" w:space="0" w:color="auto"/>
            </w:tcBorders>
          </w:tcPr>
          <w:p w:rsidR="00C53099" w:rsidRPr="0053370D" w:rsidRDefault="00C53099" w:rsidP="00C53099">
            <w:pPr>
              <w:spacing w:line="276" w:lineRule="auto"/>
              <w:rPr>
                <w:rFonts w:cs="Arial"/>
              </w:rPr>
            </w:pPr>
          </w:p>
        </w:tc>
      </w:tr>
      <w:tr w:rsidR="00C53099" w:rsidRPr="0053370D" w:rsidTr="00C53099">
        <w:trPr>
          <w:jc w:val="center"/>
        </w:trPr>
        <w:tc>
          <w:tcPr>
            <w:tcW w:w="2234" w:type="dxa"/>
            <w:vMerge/>
            <w:tcBorders>
              <w:left w:val="single" w:sz="4" w:space="0" w:color="auto"/>
              <w:right w:val="single" w:sz="4" w:space="0" w:color="auto"/>
            </w:tcBorders>
          </w:tcPr>
          <w:p w:rsidR="00C53099" w:rsidRPr="0053370D" w:rsidRDefault="00C53099" w:rsidP="00C53099">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rsidR="00C53099" w:rsidRPr="0053370D" w:rsidRDefault="00C53099" w:rsidP="00C53099">
            <w:pPr>
              <w:spacing w:line="276" w:lineRule="auto"/>
              <w:rPr>
                <w:rFonts w:cs="Arial"/>
              </w:rPr>
            </w:pPr>
            <w:r>
              <w:rPr>
                <w:rFonts w:cs="Arial"/>
              </w:rPr>
              <w:t>0x3</w:t>
            </w:r>
          </w:p>
        </w:tc>
        <w:tc>
          <w:tcPr>
            <w:tcW w:w="3367" w:type="dxa"/>
            <w:vMerge/>
            <w:tcBorders>
              <w:left w:val="single" w:sz="4" w:space="0" w:color="auto"/>
              <w:right w:val="single" w:sz="4" w:space="0" w:color="auto"/>
            </w:tcBorders>
          </w:tcPr>
          <w:p w:rsidR="00C53099" w:rsidRPr="0053370D" w:rsidRDefault="00C53099" w:rsidP="00C53099">
            <w:pPr>
              <w:spacing w:line="276" w:lineRule="auto"/>
              <w:rPr>
                <w:rFonts w:cs="Arial"/>
              </w:rPr>
            </w:pPr>
          </w:p>
        </w:tc>
      </w:tr>
    </w:tbl>
    <w:p w:rsidR="00C53099" w:rsidRPr="0053370D" w:rsidRDefault="00C53099" w:rsidP="00C53099">
      <w:pPr>
        <w:rPr>
          <w:rFonts w:cs="Arial"/>
        </w:rPr>
      </w:pPr>
    </w:p>
    <w:p w:rsidR="00C53099" w:rsidRDefault="00C53099" w:rsidP="00C53099">
      <w:pPr>
        <w:pStyle w:val="Heading3"/>
      </w:pPr>
      <w:bookmarkStart w:id="8" w:name="_Toc25737475"/>
      <w:r w:rsidRPr="00B9479B">
        <w:t>MD-REQ-239857/C-</w:t>
      </w:r>
      <w:proofErr w:type="spellStart"/>
      <w:r w:rsidRPr="00B9479B">
        <w:t>TsrVlUnitMsgTxt_D_Rq</w:t>
      </w:r>
      <w:bookmarkEnd w:id="8"/>
      <w:proofErr w:type="spellEnd"/>
    </w:p>
    <w:p w:rsidR="00C53099" w:rsidRPr="00B40162" w:rsidRDefault="00C53099" w:rsidP="00C53099">
      <w:pPr>
        <w:rPr>
          <w:rFonts w:cs="Arial"/>
        </w:rPr>
      </w:pPr>
      <w:r w:rsidRPr="00B40162">
        <w:rPr>
          <w:rFonts w:cs="Arial"/>
          <w:b/>
        </w:rPr>
        <w:t>Message Type</w:t>
      </w:r>
      <w:r>
        <w:rPr>
          <w:rFonts w:cs="Arial"/>
        </w:rPr>
        <w:t>: Request</w:t>
      </w:r>
    </w:p>
    <w:p w:rsidR="00C53099" w:rsidRPr="00B40162" w:rsidRDefault="00C53099" w:rsidP="00C53099">
      <w:pPr>
        <w:rPr>
          <w:rFonts w:cs="Arial"/>
        </w:rPr>
      </w:pPr>
    </w:p>
    <w:p w:rsidR="00C53099" w:rsidRDefault="00C53099" w:rsidP="00C53099">
      <w:pPr>
        <w:rPr>
          <w:rFonts w:eastAsiaTheme="minorHAnsi" w:cs="Arial"/>
        </w:rPr>
      </w:pPr>
      <w:r w:rsidRPr="00B40162">
        <w:rPr>
          <w:rFonts w:eastAsiaTheme="minorHAnsi" w:cs="Arial"/>
        </w:rPr>
        <w:t xml:space="preserve">Traffic Sign Recognition signal indicating if the Traffic Sign Recognition </w:t>
      </w:r>
      <w:r>
        <w:rPr>
          <w:rFonts w:eastAsiaTheme="minorHAnsi" w:cs="Arial"/>
        </w:rPr>
        <w:t>settings</w:t>
      </w:r>
      <w:r w:rsidRPr="00B40162">
        <w:rPr>
          <w:rFonts w:eastAsiaTheme="minorHAnsi" w:cs="Arial"/>
        </w:rPr>
        <w:t xml:space="preserve"> should be in K</w:t>
      </w:r>
      <w:r>
        <w:rPr>
          <w:rFonts w:eastAsiaTheme="minorHAnsi" w:cs="Arial"/>
        </w:rPr>
        <w:t>m/h</w:t>
      </w:r>
      <w:r w:rsidRPr="00B40162">
        <w:rPr>
          <w:rFonts w:eastAsiaTheme="minorHAnsi" w:cs="Arial"/>
        </w:rPr>
        <w:t xml:space="preserve"> or MPH.  </w:t>
      </w:r>
    </w:p>
    <w:p w:rsidR="00C53099" w:rsidRDefault="00C53099" w:rsidP="00C53099">
      <w:pPr>
        <w:rPr>
          <w:rFonts w:eastAsiaTheme="minorHAnsi" w:cs="Arial"/>
        </w:rPr>
      </w:pPr>
    </w:p>
    <w:p w:rsidR="00C53099" w:rsidRPr="00B40162" w:rsidRDefault="00C53099" w:rsidP="00C53099">
      <w:pPr>
        <w:rPr>
          <w:rFonts w:cs="Arial"/>
        </w:rPr>
      </w:pPr>
      <w:r w:rsidRPr="00B40162">
        <w:rPr>
          <w:rFonts w:eastAsiaTheme="minorHAnsi" w:cs="Arial"/>
        </w:rPr>
        <w:t>Note:  This signal only applies for Traffic Sign Recognition settings.</w:t>
      </w:r>
    </w:p>
    <w:p w:rsidR="00C53099" w:rsidRPr="00B40162"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C53099" w:rsidRPr="00B40162" w:rsidTr="00C53099">
        <w:trPr>
          <w:jc w:val="center"/>
        </w:trPr>
        <w:tc>
          <w:tcPr>
            <w:tcW w:w="2557" w:type="dxa"/>
            <w:tcBorders>
              <w:top w:val="single" w:sz="4" w:space="0" w:color="auto"/>
              <w:left w:val="single" w:sz="4" w:space="0" w:color="auto"/>
              <w:bottom w:val="single" w:sz="4" w:space="0" w:color="auto"/>
              <w:right w:val="single" w:sz="4" w:space="0" w:color="auto"/>
            </w:tcBorders>
            <w:hideMark/>
          </w:tcPr>
          <w:p w:rsidR="00C53099" w:rsidRPr="00B40162" w:rsidRDefault="00C53099">
            <w:pPr>
              <w:spacing w:line="276" w:lineRule="auto"/>
              <w:rPr>
                <w:rFonts w:cs="Arial"/>
                <w:b/>
              </w:rPr>
            </w:pPr>
            <w:r w:rsidRPr="00B40162">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rsidR="00C53099" w:rsidRPr="00B40162" w:rsidRDefault="00C53099">
            <w:pPr>
              <w:spacing w:line="276" w:lineRule="auto"/>
              <w:rPr>
                <w:rFonts w:cs="Arial"/>
                <w:b/>
              </w:rPr>
            </w:pPr>
            <w:r w:rsidRPr="00B4016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B40162" w:rsidRDefault="00C53099">
            <w:pPr>
              <w:spacing w:line="276" w:lineRule="auto"/>
              <w:rPr>
                <w:rFonts w:cs="Arial"/>
                <w:b/>
              </w:rPr>
            </w:pPr>
            <w:r w:rsidRPr="00B4016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C53099" w:rsidRPr="00B40162" w:rsidRDefault="00C53099">
            <w:pPr>
              <w:spacing w:line="276" w:lineRule="auto"/>
              <w:rPr>
                <w:rFonts w:cs="Arial"/>
                <w:b/>
              </w:rPr>
            </w:pPr>
            <w:r w:rsidRPr="00B40162">
              <w:rPr>
                <w:rFonts w:cs="Arial"/>
                <w:b/>
              </w:rPr>
              <w:t>Description</w:t>
            </w:r>
          </w:p>
        </w:tc>
      </w:tr>
      <w:tr w:rsidR="00C53099" w:rsidRPr="00B40162" w:rsidTr="00C53099">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proofErr w:type="spellStart"/>
            <w:r w:rsidRPr="00B40162">
              <w:rPr>
                <w:rFonts w:cs="Arial"/>
                <w:snapToGrid w:val="0"/>
              </w:rPr>
              <w:t>TsrVlUnitMsgTxt_D_Rq</w:t>
            </w:r>
            <w:proofErr w:type="spellEnd"/>
            <w:r w:rsidRPr="00B40162">
              <w:rPr>
                <w:rFonts w:cs="Arial"/>
              </w:rPr>
              <w:t xml:space="preserve"> </w:t>
            </w:r>
          </w:p>
        </w:tc>
        <w:tc>
          <w:tcPr>
            <w:tcW w:w="2101" w:type="dxa"/>
            <w:tcBorders>
              <w:top w:val="single" w:sz="4" w:space="0" w:color="auto"/>
              <w:left w:val="single" w:sz="4" w:space="0" w:color="auto"/>
              <w:bottom w:val="single" w:sz="4" w:space="0" w:color="auto"/>
              <w:right w:val="single" w:sz="4" w:space="0" w:color="auto"/>
            </w:tcBorders>
            <w:hideMark/>
          </w:tcPr>
          <w:p w:rsidR="00C53099" w:rsidRPr="00B40162" w:rsidRDefault="00C53099">
            <w:pPr>
              <w:spacing w:line="276" w:lineRule="auto"/>
              <w:rPr>
                <w:rFonts w:cs="Arial"/>
              </w:rPr>
            </w:pPr>
            <w:r w:rsidRPr="00B40162">
              <w:rPr>
                <w:rFonts w:cs="Arial"/>
              </w:rPr>
              <w:t>Null</w:t>
            </w:r>
          </w:p>
        </w:tc>
        <w:tc>
          <w:tcPr>
            <w:tcW w:w="900" w:type="dxa"/>
            <w:tcBorders>
              <w:top w:val="single" w:sz="4" w:space="0" w:color="auto"/>
              <w:left w:val="single" w:sz="4" w:space="0" w:color="auto"/>
              <w:bottom w:val="single" w:sz="4" w:space="0" w:color="auto"/>
              <w:right w:val="single" w:sz="4" w:space="0" w:color="auto"/>
            </w:tcBorders>
            <w:hideMark/>
          </w:tcPr>
          <w:p w:rsidR="00C53099" w:rsidRPr="00B40162" w:rsidRDefault="00C53099">
            <w:pPr>
              <w:spacing w:line="276" w:lineRule="auto"/>
              <w:rPr>
                <w:rFonts w:cs="Arial"/>
              </w:rPr>
            </w:pPr>
            <w:r w:rsidRPr="00B40162">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C53099" w:rsidRPr="00B40162" w:rsidRDefault="00C53099">
            <w:pPr>
              <w:autoSpaceDE w:val="0"/>
              <w:autoSpaceDN w:val="0"/>
              <w:adjustRightInd w:val="0"/>
              <w:spacing w:line="276" w:lineRule="auto"/>
              <w:rPr>
                <w:rFonts w:cs="Arial"/>
              </w:rPr>
            </w:pPr>
          </w:p>
        </w:tc>
      </w:tr>
      <w:tr w:rsidR="00C53099" w:rsidRPr="00B40162" w:rsidTr="00C53099">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C53099" w:rsidRPr="00B40162" w:rsidRDefault="00C53099">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C53099" w:rsidRPr="00B40162" w:rsidRDefault="00C53099" w:rsidP="00C53099">
            <w:pPr>
              <w:spacing w:line="276" w:lineRule="auto"/>
              <w:rPr>
                <w:rFonts w:cs="Arial"/>
              </w:rPr>
            </w:pPr>
            <w:r w:rsidRPr="00B40162">
              <w:rPr>
                <w:rFonts w:cs="Arial"/>
              </w:rPr>
              <w:t>K</w:t>
            </w:r>
            <w:r>
              <w:rPr>
                <w:rFonts w:cs="Arial"/>
              </w:rPr>
              <w:t>m/h</w:t>
            </w:r>
          </w:p>
        </w:tc>
        <w:tc>
          <w:tcPr>
            <w:tcW w:w="900"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r w:rsidRPr="00B40162">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p>
        </w:tc>
      </w:tr>
      <w:tr w:rsidR="00C53099" w:rsidRPr="00B40162" w:rsidTr="00C53099">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C53099" w:rsidRPr="00B40162" w:rsidRDefault="00C53099">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r w:rsidRPr="00B40162">
              <w:rPr>
                <w:rFonts w:cs="Arial"/>
              </w:rPr>
              <w:t>MPH</w:t>
            </w:r>
          </w:p>
        </w:tc>
        <w:tc>
          <w:tcPr>
            <w:tcW w:w="900"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r w:rsidRPr="00B40162">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p>
        </w:tc>
      </w:tr>
      <w:tr w:rsidR="00C53099" w:rsidRPr="00B40162" w:rsidTr="00C53099">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C53099" w:rsidRPr="00B40162" w:rsidRDefault="00C53099">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proofErr w:type="spellStart"/>
            <w:r w:rsidRPr="00B40162">
              <w:rPr>
                <w:rFonts w:cs="Arial"/>
              </w:rPr>
              <w:t>NoDataExists</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r w:rsidRPr="00B40162">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C53099" w:rsidRPr="00B40162" w:rsidRDefault="00C53099">
            <w:pPr>
              <w:spacing w:line="276" w:lineRule="auto"/>
              <w:rPr>
                <w:rFonts w:cs="Arial"/>
              </w:rPr>
            </w:pPr>
          </w:p>
        </w:tc>
      </w:tr>
    </w:tbl>
    <w:p w:rsidR="00C53099" w:rsidRPr="00B40162" w:rsidRDefault="00C53099" w:rsidP="00C53099">
      <w:pPr>
        <w:rPr>
          <w:rFonts w:cs="Arial"/>
        </w:rPr>
      </w:pPr>
    </w:p>
    <w:p w:rsidR="00C53099" w:rsidRDefault="00C53099" w:rsidP="00C53099">
      <w:pPr>
        <w:pStyle w:val="Heading3"/>
      </w:pPr>
      <w:bookmarkStart w:id="9" w:name="_Toc25737476"/>
      <w:r w:rsidRPr="00B9479B">
        <w:t>MD-REQ-276700/A-</w:t>
      </w:r>
      <w:proofErr w:type="spellStart"/>
      <w:r w:rsidRPr="00B9479B">
        <w:t>IaccLamp_D_Rq</w:t>
      </w:r>
      <w:bookmarkEnd w:id="9"/>
      <w:proofErr w:type="spellEnd"/>
    </w:p>
    <w:p w:rsidR="00C53099" w:rsidRPr="007576DB" w:rsidRDefault="00C53099" w:rsidP="00C53099">
      <w:pPr>
        <w:rPr>
          <w:rFonts w:cs="Arial"/>
        </w:rPr>
      </w:pPr>
      <w:r w:rsidRPr="007576DB">
        <w:rPr>
          <w:rFonts w:cs="Arial"/>
          <w:b/>
        </w:rPr>
        <w:t>Message Type</w:t>
      </w:r>
      <w:r w:rsidRPr="007576DB">
        <w:rPr>
          <w:rFonts w:cs="Arial"/>
        </w:rPr>
        <w:t>: Request</w:t>
      </w:r>
    </w:p>
    <w:p w:rsidR="00C53099" w:rsidRPr="007576DB" w:rsidRDefault="00C53099" w:rsidP="00C53099">
      <w:pPr>
        <w:rPr>
          <w:rFonts w:cs="Arial"/>
        </w:rPr>
      </w:pPr>
    </w:p>
    <w:p w:rsidR="00C53099" w:rsidRPr="007576DB" w:rsidRDefault="00C53099" w:rsidP="00C53099">
      <w:pPr>
        <w:rPr>
          <w:rFonts w:cs="Arial"/>
        </w:rPr>
      </w:pPr>
      <w:r w:rsidRPr="007576DB">
        <w:rPr>
          <w:rFonts w:eastAsiaTheme="minorHAnsi" w:cs="Arial"/>
        </w:rPr>
        <w:t xml:space="preserve">Intelligent Adaptive Cruise Control signal used by Traffic Sign Recognition / Speed Limit Information for Settings in the </w:t>
      </w:r>
      <w:proofErr w:type="spellStart"/>
      <w:r w:rsidRPr="007576DB">
        <w:rPr>
          <w:rFonts w:eastAsiaTheme="minorHAnsi" w:cs="Arial"/>
        </w:rPr>
        <w:t>Centerstack</w:t>
      </w:r>
      <w:proofErr w:type="spellEnd"/>
    </w:p>
    <w:p w:rsidR="00C53099" w:rsidRPr="007576DB"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C53099" w:rsidRPr="007576DB"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b/>
              </w:rPr>
            </w:pPr>
            <w:r w:rsidRPr="007576DB">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C53099" w:rsidRPr="007576DB" w:rsidRDefault="00C53099" w:rsidP="00C53099">
            <w:pPr>
              <w:spacing w:line="276" w:lineRule="auto"/>
              <w:rPr>
                <w:rFonts w:cs="Arial"/>
                <w:b/>
              </w:rPr>
            </w:pPr>
            <w:r w:rsidRPr="007576DB">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7576DB" w:rsidRDefault="00C53099" w:rsidP="00C53099">
            <w:pPr>
              <w:spacing w:line="276" w:lineRule="auto"/>
              <w:rPr>
                <w:rFonts w:cs="Arial"/>
                <w:b/>
              </w:rPr>
            </w:pPr>
            <w:r w:rsidRPr="007576DB">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C53099" w:rsidRPr="007576DB" w:rsidRDefault="00C53099" w:rsidP="00C53099">
            <w:pPr>
              <w:spacing w:line="276" w:lineRule="auto"/>
              <w:rPr>
                <w:rFonts w:cs="Arial"/>
                <w:b/>
              </w:rPr>
            </w:pPr>
            <w:r w:rsidRPr="007576DB">
              <w:rPr>
                <w:rFonts w:cs="Arial"/>
                <w:b/>
              </w:rPr>
              <w:t>Description</w:t>
            </w:r>
          </w:p>
        </w:tc>
      </w:tr>
      <w:tr w:rsidR="00C53099" w:rsidRPr="007576DB" w:rsidTr="00C53099">
        <w:trPr>
          <w:jc w:val="center"/>
        </w:trPr>
        <w:tc>
          <w:tcPr>
            <w:tcW w:w="2234" w:type="dxa"/>
            <w:vMerge w:val="restart"/>
            <w:tcBorders>
              <w:top w:val="single" w:sz="4" w:space="0" w:color="auto"/>
              <w:left w:val="single" w:sz="4" w:space="0" w:color="auto"/>
              <w:right w:val="single" w:sz="4" w:space="0" w:color="auto"/>
            </w:tcBorders>
          </w:tcPr>
          <w:p w:rsidR="00C53099" w:rsidRPr="007576DB" w:rsidRDefault="00C53099" w:rsidP="00C53099">
            <w:pPr>
              <w:spacing w:line="276" w:lineRule="auto"/>
              <w:rPr>
                <w:rFonts w:cs="Arial"/>
              </w:rPr>
            </w:pPr>
            <w:proofErr w:type="spellStart"/>
            <w:r w:rsidRPr="007576DB">
              <w:rPr>
                <w:rFonts w:cs="Arial"/>
              </w:rPr>
              <w:t>IaccLamp_D_Rq</w:t>
            </w:r>
            <w:proofErr w:type="spellEnd"/>
          </w:p>
        </w:tc>
        <w:tc>
          <w:tcPr>
            <w:tcW w:w="2424"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proofErr w:type="spellStart"/>
            <w:r w:rsidRPr="007576DB">
              <w:rPr>
                <w:rFonts w:cs="Arial"/>
              </w:rPr>
              <w:t>DoNotDisplayIIaccIcon</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r w:rsidRPr="007576DB">
              <w:rPr>
                <w:rFonts w:cs="Arial"/>
              </w:rPr>
              <w:t>0x0</w:t>
            </w:r>
          </w:p>
        </w:tc>
        <w:tc>
          <w:tcPr>
            <w:tcW w:w="4056" w:type="dxa"/>
            <w:tcBorders>
              <w:top w:val="single" w:sz="4" w:space="0" w:color="auto"/>
              <w:left w:val="single" w:sz="4" w:space="0" w:color="auto"/>
              <w:right w:val="single" w:sz="4" w:space="0" w:color="auto"/>
            </w:tcBorders>
            <w:vAlign w:val="center"/>
          </w:tcPr>
          <w:p w:rsidR="00C53099" w:rsidRPr="007576DB" w:rsidRDefault="00C53099" w:rsidP="00C53099">
            <w:pPr>
              <w:autoSpaceDE w:val="0"/>
              <w:autoSpaceDN w:val="0"/>
              <w:adjustRightInd w:val="0"/>
              <w:rPr>
                <w:rFonts w:cs="Arial"/>
              </w:rPr>
            </w:pPr>
          </w:p>
        </w:tc>
      </w:tr>
      <w:tr w:rsidR="00C53099" w:rsidRPr="007576DB" w:rsidTr="00C53099">
        <w:trPr>
          <w:jc w:val="center"/>
        </w:trPr>
        <w:tc>
          <w:tcPr>
            <w:tcW w:w="2234" w:type="dxa"/>
            <w:vMerge/>
            <w:tcBorders>
              <w:left w:val="single" w:sz="4" w:space="0" w:color="auto"/>
              <w:right w:val="single" w:sz="4" w:space="0" w:color="auto"/>
            </w:tcBorders>
          </w:tcPr>
          <w:p w:rsidR="00C53099" w:rsidRPr="007576DB"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proofErr w:type="spellStart"/>
            <w:r w:rsidRPr="007576DB">
              <w:rPr>
                <w:rFonts w:cs="Arial"/>
              </w:rPr>
              <w:t>DisplayIaccIcon</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r w:rsidRPr="007576DB">
              <w:rPr>
                <w:rFonts w:cs="Arial"/>
              </w:rPr>
              <w:t>0x1</w:t>
            </w:r>
          </w:p>
        </w:tc>
        <w:tc>
          <w:tcPr>
            <w:tcW w:w="4056" w:type="dxa"/>
            <w:tcBorders>
              <w:left w:val="single" w:sz="4" w:space="0" w:color="auto"/>
              <w:right w:val="single" w:sz="4" w:space="0" w:color="auto"/>
            </w:tcBorders>
          </w:tcPr>
          <w:p w:rsidR="00C53099" w:rsidRPr="007576DB" w:rsidRDefault="00C53099" w:rsidP="00C53099">
            <w:pPr>
              <w:spacing w:line="276" w:lineRule="auto"/>
              <w:rPr>
                <w:rFonts w:cs="Arial"/>
              </w:rPr>
            </w:pPr>
          </w:p>
        </w:tc>
      </w:tr>
      <w:tr w:rsidR="00C53099" w:rsidRPr="007576DB" w:rsidTr="00C53099">
        <w:trPr>
          <w:jc w:val="center"/>
        </w:trPr>
        <w:tc>
          <w:tcPr>
            <w:tcW w:w="2234" w:type="dxa"/>
            <w:vMerge/>
            <w:tcBorders>
              <w:left w:val="single" w:sz="4" w:space="0" w:color="auto"/>
              <w:right w:val="single" w:sz="4" w:space="0" w:color="auto"/>
            </w:tcBorders>
          </w:tcPr>
          <w:p w:rsidR="00C53099" w:rsidRPr="007576DB"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proofErr w:type="spellStart"/>
            <w:r w:rsidRPr="007576DB">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r w:rsidRPr="007576DB">
              <w:rPr>
                <w:rFonts w:cs="Arial"/>
              </w:rPr>
              <w:t>0x2</w:t>
            </w:r>
          </w:p>
        </w:tc>
        <w:tc>
          <w:tcPr>
            <w:tcW w:w="4056" w:type="dxa"/>
            <w:tcBorders>
              <w:left w:val="single" w:sz="4" w:space="0" w:color="auto"/>
              <w:right w:val="single" w:sz="4" w:space="0" w:color="auto"/>
            </w:tcBorders>
          </w:tcPr>
          <w:p w:rsidR="00C53099" w:rsidRPr="007576DB" w:rsidRDefault="00C53099" w:rsidP="00C53099">
            <w:pPr>
              <w:spacing w:line="276" w:lineRule="auto"/>
              <w:rPr>
                <w:rFonts w:cs="Arial"/>
              </w:rPr>
            </w:pPr>
          </w:p>
        </w:tc>
      </w:tr>
      <w:tr w:rsidR="00C53099" w:rsidRPr="007576DB" w:rsidTr="00C53099">
        <w:trPr>
          <w:jc w:val="center"/>
        </w:trPr>
        <w:tc>
          <w:tcPr>
            <w:tcW w:w="2234" w:type="dxa"/>
            <w:vMerge/>
            <w:tcBorders>
              <w:left w:val="single" w:sz="4" w:space="0" w:color="auto"/>
              <w:right w:val="single" w:sz="4" w:space="0" w:color="auto"/>
            </w:tcBorders>
          </w:tcPr>
          <w:p w:rsidR="00C53099" w:rsidRPr="007576DB"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proofErr w:type="spellStart"/>
            <w:r w:rsidRPr="007576DB">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7576DB" w:rsidRDefault="00C53099" w:rsidP="00C53099">
            <w:pPr>
              <w:spacing w:line="276" w:lineRule="auto"/>
              <w:rPr>
                <w:rFonts w:cs="Arial"/>
              </w:rPr>
            </w:pPr>
            <w:r w:rsidRPr="007576DB">
              <w:rPr>
                <w:rFonts w:cs="Arial"/>
              </w:rPr>
              <w:t>0x3</w:t>
            </w:r>
          </w:p>
        </w:tc>
        <w:tc>
          <w:tcPr>
            <w:tcW w:w="4056" w:type="dxa"/>
            <w:tcBorders>
              <w:left w:val="single" w:sz="4" w:space="0" w:color="auto"/>
              <w:right w:val="single" w:sz="4" w:space="0" w:color="auto"/>
            </w:tcBorders>
          </w:tcPr>
          <w:p w:rsidR="00C53099" w:rsidRPr="007576DB" w:rsidRDefault="00C53099" w:rsidP="00C53099">
            <w:pPr>
              <w:spacing w:line="276" w:lineRule="auto"/>
              <w:rPr>
                <w:rFonts w:cs="Arial"/>
              </w:rPr>
            </w:pPr>
          </w:p>
        </w:tc>
      </w:tr>
    </w:tbl>
    <w:p w:rsidR="00C53099" w:rsidRPr="007576DB" w:rsidRDefault="00C53099" w:rsidP="00C53099">
      <w:pPr>
        <w:rPr>
          <w:rFonts w:cs="Arial"/>
        </w:rPr>
      </w:pPr>
    </w:p>
    <w:p w:rsidR="00C53099" w:rsidRDefault="00C53099" w:rsidP="00C53099">
      <w:pPr>
        <w:pStyle w:val="Heading3"/>
      </w:pPr>
      <w:bookmarkStart w:id="10" w:name="_Toc25737477"/>
      <w:r w:rsidRPr="00B9479B">
        <w:t>MD-REQ-276704/A-</w:t>
      </w:r>
      <w:proofErr w:type="spellStart"/>
      <w:r w:rsidRPr="00B9479B">
        <w:t>SLMde_D_Rqdsply</w:t>
      </w:r>
      <w:bookmarkEnd w:id="10"/>
      <w:proofErr w:type="spellEnd"/>
    </w:p>
    <w:p w:rsidR="00C53099" w:rsidRPr="00A21B96" w:rsidRDefault="00C53099" w:rsidP="00C53099">
      <w:pPr>
        <w:rPr>
          <w:rFonts w:cs="Arial"/>
        </w:rPr>
      </w:pPr>
      <w:r w:rsidRPr="00A21B96">
        <w:rPr>
          <w:rFonts w:cs="Arial"/>
          <w:b/>
        </w:rPr>
        <w:t>Message Type</w:t>
      </w:r>
      <w:r w:rsidRPr="00A21B96">
        <w:rPr>
          <w:rFonts w:cs="Arial"/>
        </w:rPr>
        <w:t>: Request</w:t>
      </w:r>
    </w:p>
    <w:p w:rsidR="00C53099" w:rsidRPr="00A21B96" w:rsidRDefault="00C53099" w:rsidP="00C53099">
      <w:pPr>
        <w:rPr>
          <w:rFonts w:cs="Arial"/>
        </w:rPr>
      </w:pPr>
    </w:p>
    <w:p w:rsidR="00C53099" w:rsidRPr="00A21B96" w:rsidRDefault="00C53099" w:rsidP="00C53099">
      <w:pPr>
        <w:rPr>
          <w:rFonts w:cs="Arial"/>
        </w:rPr>
      </w:pPr>
      <w:r w:rsidRPr="00A21B96">
        <w:rPr>
          <w:rFonts w:eastAsiaTheme="minorHAnsi" w:cs="Arial"/>
        </w:rPr>
        <w:t xml:space="preserve">Intelligent Speed Assist signal used by Traffic Sign Recognition / Speed Limit Information for Settings in the </w:t>
      </w:r>
      <w:proofErr w:type="spellStart"/>
      <w:r w:rsidRPr="00A21B96">
        <w:rPr>
          <w:rFonts w:eastAsiaTheme="minorHAnsi" w:cs="Arial"/>
        </w:rPr>
        <w:t>Centerstack</w:t>
      </w:r>
      <w:proofErr w:type="spellEnd"/>
    </w:p>
    <w:p w:rsidR="00C53099" w:rsidRPr="00A21B96"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933"/>
        <w:gridCol w:w="900"/>
        <w:gridCol w:w="3547"/>
      </w:tblGrid>
      <w:tr w:rsidR="00C53099" w:rsidRPr="00A21B96"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b/>
              </w:rPr>
            </w:pPr>
            <w:r w:rsidRPr="00A21B96">
              <w:rPr>
                <w:rFonts w:cs="Arial"/>
                <w:b/>
              </w:rPr>
              <w:lastRenderedPageBreak/>
              <w:t>Logical Signal Name</w:t>
            </w:r>
          </w:p>
        </w:tc>
        <w:tc>
          <w:tcPr>
            <w:tcW w:w="2933" w:type="dxa"/>
            <w:tcBorders>
              <w:top w:val="single" w:sz="4" w:space="0" w:color="auto"/>
              <w:left w:val="single" w:sz="4" w:space="0" w:color="auto"/>
              <w:bottom w:val="single" w:sz="4" w:space="0" w:color="auto"/>
              <w:right w:val="single" w:sz="4" w:space="0" w:color="auto"/>
            </w:tcBorders>
            <w:hideMark/>
          </w:tcPr>
          <w:p w:rsidR="00C53099" w:rsidRPr="00A21B96" w:rsidRDefault="00C53099" w:rsidP="00C53099">
            <w:pPr>
              <w:spacing w:line="276" w:lineRule="auto"/>
              <w:rPr>
                <w:rFonts w:cs="Arial"/>
                <w:b/>
              </w:rPr>
            </w:pPr>
            <w:r w:rsidRPr="00A21B96">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A21B96" w:rsidRDefault="00C53099" w:rsidP="00C53099">
            <w:pPr>
              <w:spacing w:line="276" w:lineRule="auto"/>
              <w:rPr>
                <w:rFonts w:cs="Arial"/>
                <w:b/>
              </w:rPr>
            </w:pPr>
            <w:r w:rsidRPr="00A21B96">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C53099" w:rsidRPr="00A21B96" w:rsidRDefault="00C53099" w:rsidP="00C53099">
            <w:pPr>
              <w:spacing w:line="276" w:lineRule="auto"/>
              <w:rPr>
                <w:rFonts w:cs="Arial"/>
                <w:b/>
              </w:rPr>
            </w:pPr>
            <w:r w:rsidRPr="00A21B96">
              <w:rPr>
                <w:rFonts w:cs="Arial"/>
                <w:b/>
              </w:rPr>
              <w:t>Description</w:t>
            </w:r>
          </w:p>
        </w:tc>
      </w:tr>
      <w:tr w:rsidR="00C53099" w:rsidRPr="00A21B96" w:rsidTr="00C53099">
        <w:trPr>
          <w:jc w:val="center"/>
        </w:trPr>
        <w:tc>
          <w:tcPr>
            <w:tcW w:w="2234" w:type="dxa"/>
            <w:vMerge w:val="restart"/>
            <w:tcBorders>
              <w:top w:val="single" w:sz="4" w:space="0" w:color="auto"/>
              <w:left w:val="single" w:sz="4" w:space="0" w:color="auto"/>
              <w:right w:val="single" w:sz="4" w:space="0" w:color="auto"/>
            </w:tcBorders>
          </w:tcPr>
          <w:p w:rsidR="00C53099" w:rsidRPr="00A21B96" w:rsidRDefault="00C53099" w:rsidP="00C53099">
            <w:pPr>
              <w:spacing w:line="276" w:lineRule="auto"/>
              <w:rPr>
                <w:rFonts w:cs="Arial"/>
              </w:rPr>
            </w:pPr>
            <w:proofErr w:type="spellStart"/>
            <w:r w:rsidRPr="00A21B96">
              <w:rPr>
                <w:rFonts w:cs="Arial"/>
              </w:rPr>
              <w:t>SLMde_D_Rqdsply</w:t>
            </w:r>
            <w:proofErr w:type="spellEnd"/>
          </w:p>
        </w:tc>
        <w:tc>
          <w:tcPr>
            <w:tcW w:w="2933"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proofErr w:type="spellStart"/>
            <w:r w:rsidRPr="00A21B96">
              <w:rPr>
                <w:rFonts w:cs="Arial"/>
              </w:rPr>
              <w:t>NoSpeed_LimiterSymbol</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r>
              <w:rPr>
                <w:rFonts w:cs="Arial"/>
              </w:rPr>
              <w:t>0x0</w:t>
            </w:r>
          </w:p>
        </w:tc>
        <w:tc>
          <w:tcPr>
            <w:tcW w:w="3547" w:type="dxa"/>
            <w:tcBorders>
              <w:top w:val="single" w:sz="4" w:space="0" w:color="auto"/>
              <w:left w:val="single" w:sz="4" w:space="0" w:color="auto"/>
              <w:right w:val="single" w:sz="4" w:space="0" w:color="auto"/>
            </w:tcBorders>
            <w:vAlign w:val="center"/>
          </w:tcPr>
          <w:p w:rsidR="00C53099" w:rsidRPr="00A21B96" w:rsidRDefault="00C53099" w:rsidP="00C53099">
            <w:pPr>
              <w:autoSpaceDE w:val="0"/>
              <w:autoSpaceDN w:val="0"/>
              <w:adjustRightInd w:val="0"/>
              <w:rPr>
                <w:rFonts w:cs="Arial"/>
              </w:rPr>
            </w:pPr>
          </w:p>
        </w:tc>
      </w:tr>
      <w:tr w:rsidR="00C53099" w:rsidRPr="00A21B96" w:rsidTr="00C53099">
        <w:trPr>
          <w:jc w:val="center"/>
        </w:trPr>
        <w:tc>
          <w:tcPr>
            <w:tcW w:w="2234" w:type="dxa"/>
            <w:vMerge/>
            <w:tcBorders>
              <w:left w:val="single" w:sz="4" w:space="0" w:color="auto"/>
              <w:right w:val="single" w:sz="4" w:space="0" w:color="auto"/>
            </w:tcBorders>
          </w:tcPr>
          <w:p w:rsidR="00C53099" w:rsidRPr="00A21B96" w:rsidRDefault="00C53099" w:rsidP="00C53099">
            <w:pPr>
              <w:spacing w:line="276" w:lineRule="auto"/>
              <w:rPr>
                <w:rFonts w:cs="Arial"/>
              </w:rPr>
            </w:pPr>
          </w:p>
        </w:tc>
        <w:tc>
          <w:tcPr>
            <w:tcW w:w="2933"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proofErr w:type="spellStart"/>
            <w:r w:rsidRPr="00A21B96">
              <w:rPr>
                <w:rFonts w:cs="Arial"/>
              </w:rPr>
              <w:t>AutoSpeed_LimiterSymbol</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r>
              <w:rPr>
                <w:rFonts w:cs="Arial"/>
              </w:rPr>
              <w:t>0x1</w:t>
            </w:r>
          </w:p>
        </w:tc>
        <w:tc>
          <w:tcPr>
            <w:tcW w:w="3547" w:type="dxa"/>
            <w:tcBorders>
              <w:left w:val="single" w:sz="4" w:space="0" w:color="auto"/>
              <w:right w:val="single" w:sz="4" w:space="0" w:color="auto"/>
            </w:tcBorders>
          </w:tcPr>
          <w:p w:rsidR="00C53099" w:rsidRPr="00A21B96" w:rsidRDefault="00C53099" w:rsidP="00C53099">
            <w:pPr>
              <w:spacing w:line="276" w:lineRule="auto"/>
              <w:rPr>
                <w:rFonts w:cs="Arial"/>
              </w:rPr>
            </w:pPr>
          </w:p>
        </w:tc>
      </w:tr>
      <w:tr w:rsidR="00C53099" w:rsidRPr="00A21B96" w:rsidTr="00C53099">
        <w:trPr>
          <w:jc w:val="center"/>
        </w:trPr>
        <w:tc>
          <w:tcPr>
            <w:tcW w:w="2234" w:type="dxa"/>
            <w:vMerge/>
            <w:tcBorders>
              <w:left w:val="single" w:sz="4" w:space="0" w:color="auto"/>
              <w:right w:val="single" w:sz="4" w:space="0" w:color="auto"/>
            </w:tcBorders>
          </w:tcPr>
          <w:p w:rsidR="00C53099" w:rsidRPr="00A21B96" w:rsidRDefault="00C53099" w:rsidP="00C53099">
            <w:pPr>
              <w:spacing w:line="276" w:lineRule="auto"/>
              <w:rPr>
                <w:rFonts w:cs="Arial"/>
              </w:rPr>
            </w:pPr>
          </w:p>
        </w:tc>
        <w:tc>
          <w:tcPr>
            <w:tcW w:w="2933"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proofErr w:type="spellStart"/>
            <w:r w:rsidRPr="00A21B96">
              <w:rPr>
                <w:rFonts w:cs="Arial"/>
              </w:rPr>
              <w:t>ManualSpeed_LimiterSymbol</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r>
              <w:rPr>
                <w:rFonts w:cs="Arial"/>
              </w:rPr>
              <w:t>0x2</w:t>
            </w:r>
          </w:p>
        </w:tc>
        <w:tc>
          <w:tcPr>
            <w:tcW w:w="3547" w:type="dxa"/>
            <w:tcBorders>
              <w:left w:val="single" w:sz="4" w:space="0" w:color="auto"/>
              <w:right w:val="single" w:sz="4" w:space="0" w:color="auto"/>
            </w:tcBorders>
          </w:tcPr>
          <w:p w:rsidR="00C53099" w:rsidRPr="00A21B96" w:rsidRDefault="00C53099" w:rsidP="00C53099">
            <w:pPr>
              <w:spacing w:line="276" w:lineRule="auto"/>
              <w:rPr>
                <w:rFonts w:cs="Arial"/>
              </w:rPr>
            </w:pPr>
          </w:p>
        </w:tc>
      </w:tr>
      <w:tr w:rsidR="00C53099" w:rsidRPr="00A21B96" w:rsidTr="00C53099">
        <w:trPr>
          <w:jc w:val="center"/>
        </w:trPr>
        <w:tc>
          <w:tcPr>
            <w:tcW w:w="2234" w:type="dxa"/>
            <w:vMerge/>
            <w:tcBorders>
              <w:left w:val="single" w:sz="4" w:space="0" w:color="auto"/>
              <w:right w:val="single" w:sz="4" w:space="0" w:color="auto"/>
            </w:tcBorders>
          </w:tcPr>
          <w:p w:rsidR="00C53099" w:rsidRPr="00A21B96" w:rsidRDefault="00C53099" w:rsidP="00C53099">
            <w:pPr>
              <w:spacing w:line="276" w:lineRule="auto"/>
              <w:rPr>
                <w:rFonts w:cs="Arial"/>
              </w:rPr>
            </w:pPr>
          </w:p>
        </w:tc>
        <w:tc>
          <w:tcPr>
            <w:tcW w:w="2933"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proofErr w:type="spellStart"/>
            <w:r>
              <w:rPr>
                <w:rFonts w:cs="Arial"/>
              </w:rPr>
              <w:t>NotUsed</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A21B96" w:rsidRDefault="00C53099" w:rsidP="00C53099">
            <w:pPr>
              <w:spacing w:line="276" w:lineRule="auto"/>
              <w:rPr>
                <w:rFonts w:cs="Arial"/>
              </w:rPr>
            </w:pPr>
            <w:r>
              <w:rPr>
                <w:rFonts w:cs="Arial"/>
              </w:rPr>
              <w:t>0x3</w:t>
            </w:r>
          </w:p>
        </w:tc>
        <w:tc>
          <w:tcPr>
            <w:tcW w:w="3547" w:type="dxa"/>
            <w:tcBorders>
              <w:left w:val="single" w:sz="4" w:space="0" w:color="auto"/>
              <w:right w:val="single" w:sz="4" w:space="0" w:color="auto"/>
            </w:tcBorders>
          </w:tcPr>
          <w:p w:rsidR="00C53099" w:rsidRPr="00A21B96" w:rsidRDefault="00C53099" w:rsidP="00C53099">
            <w:pPr>
              <w:spacing w:line="276" w:lineRule="auto"/>
              <w:rPr>
                <w:rFonts w:cs="Arial"/>
              </w:rPr>
            </w:pPr>
          </w:p>
        </w:tc>
      </w:tr>
    </w:tbl>
    <w:p w:rsidR="00C53099" w:rsidRPr="00A21B96" w:rsidRDefault="00C53099" w:rsidP="00C53099">
      <w:pPr>
        <w:rPr>
          <w:rFonts w:cs="Arial"/>
        </w:rPr>
      </w:pPr>
    </w:p>
    <w:p w:rsidR="00C53099" w:rsidRDefault="00C53099" w:rsidP="00C53099">
      <w:pPr>
        <w:pStyle w:val="Heading3"/>
      </w:pPr>
      <w:bookmarkStart w:id="11" w:name="_Toc25737478"/>
      <w:r w:rsidRPr="00B9479B">
        <w:t>MD-REQ-276706/A-</w:t>
      </w:r>
      <w:proofErr w:type="spellStart"/>
      <w:r w:rsidRPr="00B9479B">
        <w:t>Aslicondsply_D_Rq</w:t>
      </w:r>
      <w:bookmarkEnd w:id="11"/>
      <w:proofErr w:type="spellEnd"/>
    </w:p>
    <w:p w:rsidR="00C53099" w:rsidRPr="00A21B96" w:rsidRDefault="00C53099" w:rsidP="00C53099">
      <w:pPr>
        <w:rPr>
          <w:rFonts w:cs="Arial"/>
        </w:rPr>
      </w:pPr>
      <w:r w:rsidRPr="00A21B96">
        <w:rPr>
          <w:rFonts w:cs="Arial"/>
          <w:b/>
        </w:rPr>
        <w:t>Message Type</w:t>
      </w:r>
      <w:r w:rsidRPr="00A21B96">
        <w:rPr>
          <w:rFonts w:cs="Arial"/>
        </w:rPr>
        <w:t>: Request</w:t>
      </w:r>
    </w:p>
    <w:p w:rsidR="00C53099" w:rsidRPr="00A21B96" w:rsidRDefault="00C53099" w:rsidP="00C53099">
      <w:pPr>
        <w:rPr>
          <w:rFonts w:cs="Arial"/>
        </w:rPr>
      </w:pPr>
    </w:p>
    <w:p w:rsidR="00C53099" w:rsidRPr="00DC4CFC" w:rsidRDefault="00C53099" w:rsidP="00C53099">
      <w:pPr>
        <w:rPr>
          <w:rFonts w:cs="Arial"/>
        </w:rPr>
      </w:pPr>
      <w:r w:rsidRPr="00DC4CFC">
        <w:rPr>
          <w:rFonts w:eastAsiaTheme="minorHAnsi" w:cs="Arial"/>
        </w:rPr>
        <w:t xml:space="preserve">Intelligent Speed Assist signal used by Traffic Sign Recognition / Speed Limit Information for Settings in the </w:t>
      </w:r>
      <w:proofErr w:type="spellStart"/>
      <w:r w:rsidRPr="00DC4CFC">
        <w:rPr>
          <w:rFonts w:eastAsiaTheme="minorHAnsi" w:cs="Arial"/>
        </w:rPr>
        <w:t>Centerstack</w:t>
      </w:r>
      <w:proofErr w:type="spellEnd"/>
    </w:p>
    <w:p w:rsidR="00C53099" w:rsidRPr="00DC4CFC"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033"/>
        <w:gridCol w:w="900"/>
        <w:gridCol w:w="4447"/>
      </w:tblGrid>
      <w:tr w:rsidR="00C53099" w:rsidRPr="00DC4CFC"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DC4CFC" w:rsidRDefault="00C53099" w:rsidP="00C53099">
            <w:pPr>
              <w:spacing w:line="276" w:lineRule="auto"/>
              <w:rPr>
                <w:rFonts w:cs="Arial"/>
                <w:b/>
              </w:rPr>
            </w:pPr>
            <w:r w:rsidRPr="00DC4CFC">
              <w:rPr>
                <w:rFonts w:cs="Arial"/>
                <w:b/>
              </w:rPr>
              <w:t>Logical Signal Name</w:t>
            </w:r>
          </w:p>
        </w:tc>
        <w:tc>
          <w:tcPr>
            <w:tcW w:w="2033" w:type="dxa"/>
            <w:tcBorders>
              <w:top w:val="single" w:sz="4" w:space="0" w:color="auto"/>
              <w:left w:val="single" w:sz="4" w:space="0" w:color="auto"/>
              <w:bottom w:val="single" w:sz="4" w:space="0" w:color="auto"/>
              <w:right w:val="single" w:sz="4" w:space="0" w:color="auto"/>
            </w:tcBorders>
            <w:hideMark/>
          </w:tcPr>
          <w:p w:rsidR="00C53099" w:rsidRPr="00DC4CFC" w:rsidRDefault="00C53099" w:rsidP="00C53099">
            <w:pPr>
              <w:spacing w:line="276" w:lineRule="auto"/>
              <w:rPr>
                <w:rFonts w:cs="Arial"/>
                <w:b/>
              </w:rPr>
            </w:pPr>
            <w:r w:rsidRPr="00DC4CF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DC4CFC" w:rsidRDefault="00C53099" w:rsidP="00C53099">
            <w:pPr>
              <w:spacing w:line="276" w:lineRule="auto"/>
              <w:rPr>
                <w:rFonts w:cs="Arial"/>
                <w:b/>
              </w:rPr>
            </w:pPr>
            <w:r w:rsidRPr="00DC4CFC">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C53099" w:rsidRPr="00DC4CFC" w:rsidRDefault="00C53099" w:rsidP="00C53099">
            <w:pPr>
              <w:spacing w:line="276" w:lineRule="auto"/>
              <w:rPr>
                <w:rFonts w:cs="Arial"/>
                <w:b/>
              </w:rPr>
            </w:pPr>
            <w:r w:rsidRPr="00DC4CFC">
              <w:rPr>
                <w:rFonts w:cs="Arial"/>
                <w:b/>
              </w:rPr>
              <w:t>Description</w:t>
            </w:r>
          </w:p>
        </w:tc>
      </w:tr>
      <w:tr w:rsidR="00C53099" w:rsidRPr="00DC4CFC" w:rsidTr="00C53099">
        <w:trPr>
          <w:jc w:val="center"/>
        </w:trPr>
        <w:tc>
          <w:tcPr>
            <w:tcW w:w="2234" w:type="dxa"/>
            <w:vMerge w:val="restart"/>
            <w:tcBorders>
              <w:top w:val="single" w:sz="4" w:space="0" w:color="auto"/>
              <w:left w:val="single" w:sz="4" w:space="0" w:color="auto"/>
              <w:right w:val="single" w:sz="4" w:space="0" w:color="auto"/>
            </w:tcBorders>
          </w:tcPr>
          <w:p w:rsidR="00C53099" w:rsidRPr="00DC4CFC" w:rsidRDefault="00C53099" w:rsidP="00C53099">
            <w:pPr>
              <w:spacing w:line="276" w:lineRule="auto"/>
              <w:rPr>
                <w:rFonts w:cs="Arial"/>
              </w:rPr>
            </w:pPr>
            <w:proofErr w:type="spellStart"/>
            <w:r w:rsidRPr="00DC4CFC">
              <w:rPr>
                <w:rFonts w:cs="Arial"/>
              </w:rPr>
              <w:t>Aslicondsply_D_Rq</w:t>
            </w:r>
            <w:proofErr w:type="spellEnd"/>
          </w:p>
        </w:tc>
        <w:tc>
          <w:tcPr>
            <w:tcW w:w="2033" w:type="dxa"/>
            <w:tcBorders>
              <w:top w:val="single" w:sz="4" w:space="0" w:color="auto"/>
              <w:left w:val="single" w:sz="4" w:space="0" w:color="auto"/>
              <w:bottom w:val="single" w:sz="4" w:space="0" w:color="auto"/>
              <w:right w:val="single" w:sz="4" w:space="0" w:color="auto"/>
            </w:tcBorders>
          </w:tcPr>
          <w:p w:rsidR="00C53099" w:rsidRPr="00DC4CFC" w:rsidRDefault="00C53099" w:rsidP="00C53099">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rsidR="00C53099" w:rsidRPr="00DC4CFC" w:rsidRDefault="00C53099" w:rsidP="00C53099">
            <w:pPr>
              <w:spacing w:line="276" w:lineRule="auto"/>
              <w:rPr>
                <w:rFonts w:cs="Arial"/>
              </w:rPr>
            </w:pPr>
            <w:r>
              <w:rPr>
                <w:rFonts w:cs="Arial"/>
              </w:rPr>
              <w:t>0x0</w:t>
            </w:r>
          </w:p>
        </w:tc>
        <w:tc>
          <w:tcPr>
            <w:tcW w:w="4447" w:type="dxa"/>
            <w:tcBorders>
              <w:top w:val="single" w:sz="4" w:space="0" w:color="auto"/>
              <w:left w:val="single" w:sz="4" w:space="0" w:color="auto"/>
              <w:right w:val="single" w:sz="4" w:space="0" w:color="auto"/>
            </w:tcBorders>
            <w:vAlign w:val="center"/>
          </w:tcPr>
          <w:p w:rsidR="00C53099" w:rsidRPr="00DC4CFC" w:rsidRDefault="00C53099" w:rsidP="00C53099">
            <w:pPr>
              <w:autoSpaceDE w:val="0"/>
              <w:autoSpaceDN w:val="0"/>
              <w:adjustRightInd w:val="0"/>
              <w:rPr>
                <w:rFonts w:cs="Arial"/>
              </w:rPr>
            </w:pPr>
          </w:p>
        </w:tc>
      </w:tr>
      <w:tr w:rsidR="00C53099" w:rsidRPr="00DC4CFC" w:rsidTr="00C53099">
        <w:trPr>
          <w:jc w:val="center"/>
        </w:trPr>
        <w:tc>
          <w:tcPr>
            <w:tcW w:w="2234" w:type="dxa"/>
            <w:vMerge/>
            <w:tcBorders>
              <w:left w:val="single" w:sz="4" w:space="0" w:color="auto"/>
              <w:right w:val="single" w:sz="4" w:space="0" w:color="auto"/>
            </w:tcBorders>
          </w:tcPr>
          <w:p w:rsidR="00C53099" w:rsidRPr="00DC4CFC" w:rsidRDefault="00C53099" w:rsidP="00C53099">
            <w:pPr>
              <w:spacing w:line="276" w:lineRule="auto"/>
              <w:rPr>
                <w:rFonts w:cs="Arial"/>
              </w:rPr>
            </w:pPr>
          </w:p>
        </w:tc>
        <w:tc>
          <w:tcPr>
            <w:tcW w:w="2033" w:type="dxa"/>
            <w:tcBorders>
              <w:top w:val="single" w:sz="4" w:space="0" w:color="auto"/>
              <w:left w:val="single" w:sz="4" w:space="0" w:color="auto"/>
              <w:bottom w:val="single" w:sz="4" w:space="0" w:color="auto"/>
              <w:right w:val="single" w:sz="4" w:space="0" w:color="auto"/>
            </w:tcBorders>
          </w:tcPr>
          <w:p w:rsidR="00C53099" w:rsidRPr="00DC4CFC" w:rsidRDefault="00C53099" w:rsidP="00C53099">
            <w:pPr>
              <w:spacing w:line="276" w:lineRule="auto"/>
              <w:rPr>
                <w:rFonts w:cs="Arial"/>
              </w:rPr>
            </w:pPr>
            <w:proofErr w:type="spellStart"/>
            <w:r>
              <w:rPr>
                <w:rFonts w:cs="Arial"/>
              </w:rPr>
              <w:t>On_Passive</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DC4CFC" w:rsidRDefault="00C53099" w:rsidP="00C53099">
            <w:pPr>
              <w:spacing w:line="276" w:lineRule="auto"/>
              <w:rPr>
                <w:rFonts w:cs="Arial"/>
              </w:rPr>
            </w:pPr>
            <w:r>
              <w:rPr>
                <w:rFonts w:cs="Arial"/>
              </w:rPr>
              <w:t>0x1</w:t>
            </w:r>
          </w:p>
        </w:tc>
        <w:tc>
          <w:tcPr>
            <w:tcW w:w="4447" w:type="dxa"/>
            <w:tcBorders>
              <w:left w:val="single" w:sz="4" w:space="0" w:color="auto"/>
              <w:right w:val="single" w:sz="4" w:space="0" w:color="auto"/>
            </w:tcBorders>
          </w:tcPr>
          <w:p w:rsidR="00C53099" w:rsidRPr="00DC4CFC" w:rsidRDefault="00C53099" w:rsidP="00C53099">
            <w:pPr>
              <w:spacing w:line="276" w:lineRule="auto"/>
              <w:rPr>
                <w:rFonts w:cs="Arial"/>
              </w:rPr>
            </w:pPr>
          </w:p>
        </w:tc>
      </w:tr>
      <w:tr w:rsidR="00C53099" w:rsidRPr="00DC4CFC" w:rsidTr="00C53099">
        <w:trPr>
          <w:jc w:val="center"/>
        </w:trPr>
        <w:tc>
          <w:tcPr>
            <w:tcW w:w="2234" w:type="dxa"/>
            <w:vMerge/>
            <w:tcBorders>
              <w:left w:val="single" w:sz="4" w:space="0" w:color="auto"/>
              <w:right w:val="single" w:sz="4" w:space="0" w:color="auto"/>
            </w:tcBorders>
          </w:tcPr>
          <w:p w:rsidR="00C53099" w:rsidRPr="00DC4CFC" w:rsidRDefault="00C53099" w:rsidP="00C53099">
            <w:pPr>
              <w:spacing w:line="276" w:lineRule="auto"/>
              <w:rPr>
                <w:rFonts w:cs="Arial"/>
              </w:rPr>
            </w:pPr>
          </w:p>
        </w:tc>
        <w:tc>
          <w:tcPr>
            <w:tcW w:w="2033" w:type="dxa"/>
            <w:tcBorders>
              <w:top w:val="single" w:sz="4" w:space="0" w:color="auto"/>
              <w:left w:val="single" w:sz="4" w:space="0" w:color="auto"/>
              <w:bottom w:val="single" w:sz="4" w:space="0" w:color="auto"/>
              <w:right w:val="single" w:sz="4" w:space="0" w:color="auto"/>
            </w:tcBorders>
          </w:tcPr>
          <w:p w:rsidR="00C53099" w:rsidRPr="00DC4CFC" w:rsidRDefault="00C53099" w:rsidP="00C53099">
            <w:pPr>
              <w:spacing w:line="276" w:lineRule="auto"/>
              <w:rPr>
                <w:rFonts w:cs="Arial"/>
              </w:rPr>
            </w:pPr>
            <w:proofErr w:type="spellStart"/>
            <w:r>
              <w:rPr>
                <w:rFonts w:cs="Arial"/>
              </w:rPr>
              <w:t>On_Active</w:t>
            </w:r>
            <w:proofErr w:type="spellEnd"/>
          </w:p>
        </w:tc>
        <w:tc>
          <w:tcPr>
            <w:tcW w:w="900" w:type="dxa"/>
            <w:tcBorders>
              <w:top w:val="single" w:sz="4" w:space="0" w:color="auto"/>
              <w:left w:val="single" w:sz="4" w:space="0" w:color="auto"/>
              <w:bottom w:val="single" w:sz="4" w:space="0" w:color="auto"/>
              <w:right w:val="single" w:sz="4" w:space="0" w:color="auto"/>
            </w:tcBorders>
          </w:tcPr>
          <w:p w:rsidR="00C53099" w:rsidRPr="00DC4CFC" w:rsidRDefault="00C53099" w:rsidP="00C53099">
            <w:pPr>
              <w:spacing w:line="276" w:lineRule="auto"/>
              <w:rPr>
                <w:rFonts w:cs="Arial"/>
              </w:rPr>
            </w:pPr>
            <w:r>
              <w:rPr>
                <w:rFonts w:cs="Arial"/>
              </w:rPr>
              <w:t>0x2</w:t>
            </w:r>
          </w:p>
        </w:tc>
        <w:tc>
          <w:tcPr>
            <w:tcW w:w="4447" w:type="dxa"/>
            <w:tcBorders>
              <w:left w:val="single" w:sz="4" w:space="0" w:color="auto"/>
              <w:right w:val="single" w:sz="4" w:space="0" w:color="auto"/>
            </w:tcBorders>
          </w:tcPr>
          <w:p w:rsidR="00C53099" w:rsidRPr="00DC4CFC" w:rsidRDefault="00C53099" w:rsidP="00C53099">
            <w:pPr>
              <w:spacing w:line="276" w:lineRule="auto"/>
              <w:rPr>
                <w:rFonts w:cs="Arial"/>
              </w:rPr>
            </w:pPr>
          </w:p>
        </w:tc>
      </w:tr>
      <w:tr w:rsidR="00C53099" w:rsidRPr="00DC4CFC" w:rsidTr="00C53099">
        <w:trPr>
          <w:jc w:val="center"/>
        </w:trPr>
        <w:tc>
          <w:tcPr>
            <w:tcW w:w="2234" w:type="dxa"/>
            <w:vMerge/>
            <w:tcBorders>
              <w:left w:val="single" w:sz="4" w:space="0" w:color="auto"/>
              <w:right w:val="single" w:sz="4" w:space="0" w:color="auto"/>
            </w:tcBorders>
          </w:tcPr>
          <w:p w:rsidR="00C53099" w:rsidRPr="00DC4CFC" w:rsidRDefault="00C53099" w:rsidP="00C53099">
            <w:pPr>
              <w:spacing w:line="276" w:lineRule="auto"/>
              <w:rPr>
                <w:rFonts w:cs="Arial"/>
              </w:rPr>
            </w:pPr>
          </w:p>
        </w:tc>
        <w:tc>
          <w:tcPr>
            <w:tcW w:w="2033" w:type="dxa"/>
            <w:tcBorders>
              <w:top w:val="single" w:sz="4" w:space="0" w:color="auto"/>
              <w:left w:val="single" w:sz="4" w:space="0" w:color="auto"/>
              <w:bottom w:val="single" w:sz="4" w:space="0" w:color="auto"/>
              <w:right w:val="single" w:sz="4" w:space="0" w:color="auto"/>
            </w:tcBorders>
          </w:tcPr>
          <w:p w:rsidR="00C53099" w:rsidRDefault="00C53099" w:rsidP="00C53099">
            <w:pPr>
              <w:spacing w:line="276" w:lineRule="auto"/>
              <w:rPr>
                <w:rFonts w:cs="Arial"/>
              </w:rPr>
            </w:pPr>
            <w:r>
              <w:rPr>
                <w:rFonts w:cs="Arial"/>
              </w:rPr>
              <w:t>Override</w:t>
            </w:r>
          </w:p>
        </w:tc>
        <w:tc>
          <w:tcPr>
            <w:tcW w:w="900" w:type="dxa"/>
            <w:tcBorders>
              <w:top w:val="single" w:sz="4" w:space="0" w:color="auto"/>
              <w:left w:val="single" w:sz="4" w:space="0" w:color="auto"/>
              <w:bottom w:val="single" w:sz="4" w:space="0" w:color="auto"/>
              <w:right w:val="single" w:sz="4" w:space="0" w:color="auto"/>
            </w:tcBorders>
          </w:tcPr>
          <w:p w:rsidR="00C53099" w:rsidRDefault="00C53099" w:rsidP="00C53099">
            <w:pPr>
              <w:spacing w:line="276" w:lineRule="auto"/>
              <w:rPr>
                <w:rFonts w:cs="Arial"/>
              </w:rPr>
            </w:pPr>
            <w:r>
              <w:rPr>
                <w:rFonts w:cs="Arial"/>
              </w:rPr>
              <w:t>0x3</w:t>
            </w:r>
          </w:p>
        </w:tc>
        <w:tc>
          <w:tcPr>
            <w:tcW w:w="4447" w:type="dxa"/>
            <w:tcBorders>
              <w:left w:val="single" w:sz="4" w:space="0" w:color="auto"/>
              <w:right w:val="single" w:sz="4" w:space="0" w:color="auto"/>
            </w:tcBorders>
          </w:tcPr>
          <w:p w:rsidR="00C53099" w:rsidRPr="00DC4CFC" w:rsidRDefault="00C53099" w:rsidP="00C53099">
            <w:pPr>
              <w:spacing w:line="276" w:lineRule="auto"/>
              <w:rPr>
                <w:rFonts w:cs="Arial"/>
              </w:rPr>
            </w:pPr>
          </w:p>
        </w:tc>
      </w:tr>
    </w:tbl>
    <w:p w:rsidR="00C53099" w:rsidRPr="00DC4CFC" w:rsidRDefault="00C53099" w:rsidP="00C53099">
      <w:pPr>
        <w:rPr>
          <w:rFonts w:cs="Arial"/>
        </w:rPr>
      </w:pPr>
    </w:p>
    <w:p w:rsidR="00C53099" w:rsidRDefault="00C53099" w:rsidP="00C53099">
      <w:pPr>
        <w:pStyle w:val="Heading3"/>
      </w:pPr>
      <w:bookmarkStart w:id="12" w:name="_Toc25737479"/>
      <w:r w:rsidRPr="00B9479B">
        <w:t>MD-REQ-274072/C-</w:t>
      </w:r>
      <w:proofErr w:type="spellStart"/>
      <w:r w:rsidRPr="00B9479B">
        <w:t>BTTLeft_D_RqDrv</w:t>
      </w:r>
      <w:bookmarkEnd w:id="12"/>
      <w:proofErr w:type="spellEnd"/>
    </w:p>
    <w:p w:rsidR="00C53099" w:rsidRPr="00A65A88" w:rsidRDefault="00C53099" w:rsidP="00C53099">
      <w:pPr>
        <w:rPr>
          <w:rFonts w:cs="Arial"/>
        </w:rPr>
      </w:pPr>
      <w:r w:rsidRPr="00A65A88">
        <w:rPr>
          <w:rFonts w:cs="Arial"/>
          <w:b/>
        </w:rPr>
        <w:t>Message Type</w:t>
      </w:r>
      <w:r w:rsidRPr="00A65A88">
        <w:rPr>
          <w:rFonts w:cs="Arial"/>
        </w:rPr>
        <w:t xml:space="preserve">: </w:t>
      </w:r>
      <w:r>
        <w:rPr>
          <w:rFonts w:cs="Arial"/>
        </w:rPr>
        <w:t>Request</w:t>
      </w:r>
    </w:p>
    <w:p w:rsidR="00C53099" w:rsidRPr="00A65A88" w:rsidRDefault="00C53099" w:rsidP="00C53099">
      <w:pPr>
        <w:rPr>
          <w:rFonts w:cs="Arial"/>
        </w:rPr>
      </w:pPr>
    </w:p>
    <w:p w:rsidR="00C53099" w:rsidRPr="00A65A88" w:rsidRDefault="00C53099" w:rsidP="00C53099">
      <w:pPr>
        <w:rPr>
          <w:rFonts w:cs="Arial"/>
        </w:rPr>
      </w:pPr>
      <w:r>
        <w:rPr>
          <w:rFonts w:eastAsiaTheme="minorHAnsi" w:cs="Arial"/>
        </w:rPr>
        <w:t>BTT Lite (Blind spot Trailer Tow Lite) left side d</w:t>
      </w:r>
      <w:r w:rsidRPr="00A65A88">
        <w:rPr>
          <w:rFonts w:eastAsiaTheme="minorHAnsi" w:cs="Arial"/>
        </w:rPr>
        <w:t xml:space="preserve">etection signal sent to tell if the BTT Lite pop-up should be </w:t>
      </w:r>
      <w:r>
        <w:rPr>
          <w:rFonts w:eastAsiaTheme="minorHAnsi" w:cs="Arial"/>
        </w:rPr>
        <w:t xml:space="preserve">shown in the </w:t>
      </w:r>
      <w:proofErr w:type="spellStart"/>
      <w:r>
        <w:rPr>
          <w:rFonts w:eastAsiaTheme="minorHAnsi" w:cs="Arial"/>
        </w:rPr>
        <w:t>Centerstack</w:t>
      </w:r>
      <w:proofErr w:type="spellEnd"/>
      <w:r>
        <w:rPr>
          <w:rFonts w:eastAsiaTheme="minorHAnsi" w:cs="Arial"/>
        </w:rPr>
        <w:t xml:space="preserve"> HMI</w:t>
      </w:r>
    </w:p>
    <w:p w:rsidR="00C53099" w:rsidRPr="00A65A88"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C53099" w:rsidRPr="00A65A88"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b/>
              </w:rPr>
            </w:pPr>
            <w:r w:rsidRPr="00A65A88">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Description</w:t>
            </w:r>
          </w:p>
        </w:tc>
      </w:tr>
      <w:tr w:rsidR="00C53099" w:rsidRPr="00A65A88" w:rsidTr="00C53099">
        <w:trPr>
          <w:jc w:val="center"/>
        </w:trPr>
        <w:tc>
          <w:tcPr>
            <w:tcW w:w="2234" w:type="dxa"/>
            <w:vMerge w:val="restart"/>
            <w:tcBorders>
              <w:top w:val="single" w:sz="4" w:space="0" w:color="auto"/>
              <w:left w:val="single" w:sz="4" w:space="0" w:color="auto"/>
              <w:right w:val="single" w:sz="4" w:space="0" w:color="auto"/>
            </w:tcBorders>
          </w:tcPr>
          <w:p w:rsidR="00C53099" w:rsidRPr="00A65A88" w:rsidRDefault="00C53099" w:rsidP="00C53099">
            <w:pPr>
              <w:widowControl w:val="0"/>
              <w:tabs>
                <w:tab w:val="left" w:pos="720"/>
              </w:tabs>
              <w:spacing w:line="276" w:lineRule="auto"/>
              <w:rPr>
                <w:rFonts w:cs="Arial"/>
              </w:rPr>
            </w:pPr>
            <w:proofErr w:type="spellStart"/>
            <w:r w:rsidRPr="00A65A88">
              <w:rPr>
                <w:rFonts w:cs="Arial"/>
              </w:rPr>
              <w:t>BttLeft_D_RqDrv</w:t>
            </w:r>
            <w:proofErr w:type="spellEnd"/>
          </w:p>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0x0</w:t>
            </w:r>
          </w:p>
        </w:tc>
        <w:tc>
          <w:tcPr>
            <w:tcW w:w="4056" w:type="dxa"/>
            <w:tcBorders>
              <w:top w:val="single" w:sz="4" w:space="0" w:color="auto"/>
              <w:left w:val="single" w:sz="4" w:space="0" w:color="auto"/>
              <w:right w:val="single" w:sz="4" w:space="0" w:color="auto"/>
            </w:tcBorders>
            <w:vAlign w:val="center"/>
          </w:tcPr>
          <w:p w:rsidR="00C53099" w:rsidRPr="00A65A88" w:rsidRDefault="00C53099" w:rsidP="00C53099">
            <w:pPr>
              <w:autoSpaceDE w:val="0"/>
              <w:autoSpaceDN w:val="0"/>
              <w:adjustRightInd w:val="0"/>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 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0x1</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0x2</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Used for pop-up</w:t>
            </w: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0x3</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bl>
    <w:p w:rsidR="00C53099" w:rsidRPr="00A65A88" w:rsidRDefault="00C53099" w:rsidP="00C53099">
      <w:pPr>
        <w:rPr>
          <w:rFonts w:cs="Arial"/>
        </w:rPr>
      </w:pPr>
    </w:p>
    <w:p w:rsidR="00C53099" w:rsidRDefault="00C53099" w:rsidP="00C53099">
      <w:pPr>
        <w:pStyle w:val="Heading3"/>
      </w:pPr>
      <w:bookmarkStart w:id="13" w:name="_Toc25737480"/>
      <w:r w:rsidRPr="00B9479B">
        <w:t>MD-REQ-274073/C-</w:t>
      </w:r>
      <w:proofErr w:type="spellStart"/>
      <w:r w:rsidRPr="00B9479B">
        <w:t>BTTRight_D_RqDrv</w:t>
      </w:r>
      <w:bookmarkEnd w:id="13"/>
      <w:proofErr w:type="spellEnd"/>
    </w:p>
    <w:p w:rsidR="00C53099" w:rsidRPr="00A65A88" w:rsidRDefault="00C53099" w:rsidP="00C53099">
      <w:pPr>
        <w:rPr>
          <w:rFonts w:cs="Arial"/>
        </w:rPr>
      </w:pPr>
      <w:r w:rsidRPr="00A65A88">
        <w:rPr>
          <w:rFonts w:cs="Arial"/>
          <w:b/>
        </w:rPr>
        <w:t>Message Type</w:t>
      </w:r>
      <w:r w:rsidRPr="00A65A88">
        <w:rPr>
          <w:rFonts w:cs="Arial"/>
        </w:rPr>
        <w:t xml:space="preserve">: </w:t>
      </w:r>
      <w:r>
        <w:rPr>
          <w:rFonts w:cs="Arial"/>
        </w:rPr>
        <w:t>Request</w:t>
      </w:r>
    </w:p>
    <w:p w:rsidR="00C53099" w:rsidRPr="00A65A88" w:rsidRDefault="00C53099" w:rsidP="00C53099">
      <w:pPr>
        <w:rPr>
          <w:rFonts w:cs="Arial"/>
        </w:rPr>
      </w:pPr>
    </w:p>
    <w:p w:rsidR="00C53099" w:rsidRPr="00A65A88" w:rsidRDefault="00C53099" w:rsidP="00C53099">
      <w:pPr>
        <w:rPr>
          <w:rFonts w:cs="Arial"/>
        </w:rPr>
      </w:pPr>
      <w:r>
        <w:rPr>
          <w:rFonts w:eastAsiaTheme="minorHAnsi" w:cs="Arial"/>
        </w:rPr>
        <w:t>BTT Lite (Blind spot Trailer Tow Lite) right side d</w:t>
      </w:r>
      <w:r w:rsidRPr="00A65A88">
        <w:rPr>
          <w:rFonts w:eastAsiaTheme="minorHAnsi" w:cs="Arial"/>
        </w:rPr>
        <w:t xml:space="preserve">etection signal sent to tell if the BTT Lite pop-up should be </w:t>
      </w:r>
      <w:r>
        <w:rPr>
          <w:rFonts w:eastAsiaTheme="minorHAnsi" w:cs="Arial"/>
        </w:rPr>
        <w:t xml:space="preserve">shown in the </w:t>
      </w:r>
      <w:proofErr w:type="spellStart"/>
      <w:r>
        <w:rPr>
          <w:rFonts w:eastAsiaTheme="minorHAnsi" w:cs="Arial"/>
        </w:rPr>
        <w:t>Centerstack</w:t>
      </w:r>
      <w:proofErr w:type="spellEnd"/>
      <w:r>
        <w:rPr>
          <w:rFonts w:eastAsiaTheme="minorHAnsi" w:cs="Arial"/>
        </w:rPr>
        <w:t xml:space="preserve"> HMI</w:t>
      </w:r>
    </w:p>
    <w:p w:rsidR="00C53099" w:rsidRPr="00A65A88"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C53099" w:rsidRPr="00A65A88"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b/>
              </w:rPr>
            </w:pPr>
            <w:r w:rsidRPr="00A65A88">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Description</w:t>
            </w:r>
          </w:p>
        </w:tc>
      </w:tr>
      <w:tr w:rsidR="00C53099" w:rsidRPr="00A65A88" w:rsidTr="00C53099">
        <w:trPr>
          <w:jc w:val="center"/>
        </w:trPr>
        <w:tc>
          <w:tcPr>
            <w:tcW w:w="2234" w:type="dxa"/>
            <w:vMerge w:val="restart"/>
            <w:tcBorders>
              <w:top w:val="single" w:sz="4" w:space="0" w:color="auto"/>
              <w:left w:val="single" w:sz="4" w:space="0" w:color="auto"/>
              <w:right w:val="single" w:sz="4" w:space="0" w:color="auto"/>
            </w:tcBorders>
          </w:tcPr>
          <w:p w:rsidR="00C53099" w:rsidRPr="00A65A88" w:rsidRDefault="00C53099" w:rsidP="00C53099">
            <w:pPr>
              <w:widowControl w:val="0"/>
              <w:tabs>
                <w:tab w:val="left" w:pos="720"/>
              </w:tabs>
              <w:spacing w:line="276" w:lineRule="auto"/>
              <w:rPr>
                <w:rFonts w:cs="Arial"/>
              </w:rPr>
            </w:pPr>
            <w:proofErr w:type="spellStart"/>
            <w:r>
              <w:rPr>
                <w:rFonts w:cs="Arial"/>
              </w:rPr>
              <w:t>BttRight</w:t>
            </w:r>
            <w:r w:rsidRPr="00A65A88">
              <w:rPr>
                <w:rFonts w:cs="Arial"/>
              </w:rPr>
              <w:t>_D_RqDrv</w:t>
            </w:r>
            <w:proofErr w:type="spellEnd"/>
          </w:p>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0x0</w:t>
            </w:r>
          </w:p>
        </w:tc>
        <w:tc>
          <w:tcPr>
            <w:tcW w:w="4056" w:type="dxa"/>
            <w:tcBorders>
              <w:top w:val="single" w:sz="4" w:space="0" w:color="auto"/>
              <w:left w:val="single" w:sz="4" w:space="0" w:color="auto"/>
              <w:right w:val="single" w:sz="4" w:space="0" w:color="auto"/>
            </w:tcBorders>
            <w:vAlign w:val="center"/>
          </w:tcPr>
          <w:p w:rsidR="00C53099" w:rsidRPr="00A65A88" w:rsidRDefault="00C53099" w:rsidP="00C53099">
            <w:pPr>
              <w:autoSpaceDE w:val="0"/>
              <w:autoSpaceDN w:val="0"/>
              <w:adjustRightInd w:val="0"/>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 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0x1</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0x2</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Used for pop-up</w:t>
            </w: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0x3</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bl>
    <w:p w:rsidR="00C53099" w:rsidRPr="00A65A88" w:rsidRDefault="00C53099" w:rsidP="00C53099">
      <w:pPr>
        <w:rPr>
          <w:rFonts w:cs="Arial"/>
        </w:rPr>
      </w:pPr>
    </w:p>
    <w:p w:rsidR="00C53099" w:rsidRDefault="00C53099" w:rsidP="00C53099">
      <w:pPr>
        <w:pStyle w:val="Heading3"/>
      </w:pPr>
      <w:bookmarkStart w:id="14" w:name="_Toc25737481"/>
      <w:r w:rsidRPr="00B9479B">
        <w:t>MD-REQ-343175/A-</w:t>
      </w:r>
      <w:proofErr w:type="spellStart"/>
      <w:r w:rsidRPr="00B9479B">
        <w:t>MetricActv_B_Actl</w:t>
      </w:r>
      <w:bookmarkEnd w:id="14"/>
      <w:proofErr w:type="spellEnd"/>
    </w:p>
    <w:p w:rsidR="00C53099" w:rsidRPr="00581297" w:rsidRDefault="00C53099" w:rsidP="00C53099">
      <w:pPr>
        <w:rPr>
          <w:rFonts w:cs="Arial"/>
        </w:rPr>
      </w:pPr>
      <w:r w:rsidRPr="00581297">
        <w:rPr>
          <w:rFonts w:cs="Arial"/>
          <w:b/>
        </w:rPr>
        <w:t>Message Type</w:t>
      </w:r>
      <w:r w:rsidRPr="00581297">
        <w:rPr>
          <w:rFonts w:cs="Arial"/>
        </w:rPr>
        <w:t>: Status</w:t>
      </w:r>
    </w:p>
    <w:p w:rsidR="00C53099" w:rsidRPr="00581297" w:rsidRDefault="00C53099" w:rsidP="00C53099">
      <w:pPr>
        <w:rPr>
          <w:rFonts w:cs="Arial"/>
        </w:rPr>
      </w:pPr>
    </w:p>
    <w:p w:rsidR="00C53099" w:rsidRPr="00581297" w:rsidRDefault="00C53099" w:rsidP="00C53099">
      <w:pPr>
        <w:rPr>
          <w:rFonts w:cs="Arial"/>
        </w:rPr>
      </w:pPr>
      <w:r>
        <w:rPr>
          <w:rFonts w:eastAsiaTheme="minorHAnsi" w:cs="Arial"/>
        </w:rPr>
        <w:t>This signal provides the MPH or Km/h speed setting unit to use (see setting function for details and applicability)</w:t>
      </w:r>
    </w:p>
    <w:p w:rsidR="00C53099" w:rsidRPr="00581297" w:rsidRDefault="00C53099" w:rsidP="00C53099">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C53099" w:rsidRPr="00581297" w:rsidTr="00C53099">
        <w:trPr>
          <w:jc w:val="center"/>
        </w:trPr>
        <w:tc>
          <w:tcPr>
            <w:tcW w:w="2234"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b/>
              </w:rPr>
            </w:pPr>
            <w:r w:rsidRPr="00581297">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b/>
              </w:rPr>
            </w:pPr>
            <w:r w:rsidRPr="00581297">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b/>
              </w:rPr>
            </w:pPr>
            <w:r w:rsidRPr="0058129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b/>
              </w:rPr>
            </w:pPr>
            <w:r w:rsidRPr="00581297">
              <w:rPr>
                <w:rFonts w:cs="Arial"/>
                <w:b/>
              </w:rPr>
              <w:t>Description</w:t>
            </w:r>
          </w:p>
        </w:tc>
      </w:tr>
      <w:tr w:rsidR="00C53099" w:rsidRPr="00581297" w:rsidTr="00C53099">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C53099" w:rsidRPr="00581297" w:rsidRDefault="00C53099">
            <w:pPr>
              <w:spacing w:line="276" w:lineRule="auto"/>
              <w:rPr>
                <w:rFonts w:cs="Arial"/>
              </w:rPr>
            </w:pPr>
            <w:proofErr w:type="spellStart"/>
            <w:r w:rsidRPr="00581297">
              <w:rPr>
                <w:rFonts w:cs="Arial"/>
              </w:rPr>
              <w:t>MetricActv_B_Actl</w:t>
            </w:r>
            <w:proofErr w:type="spellEnd"/>
            <w:r w:rsidRPr="00581297">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rPr>
            </w:pPr>
            <w:r w:rsidRPr="00581297">
              <w:rPr>
                <w:rFonts w:cs="Arial"/>
              </w:rPr>
              <w:t>Inactive</w:t>
            </w:r>
          </w:p>
        </w:tc>
        <w:tc>
          <w:tcPr>
            <w:tcW w:w="900"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rPr>
            </w:pPr>
            <w:r w:rsidRPr="00581297">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C53099" w:rsidRPr="00581297" w:rsidRDefault="00C53099">
            <w:pPr>
              <w:autoSpaceDE w:val="0"/>
              <w:autoSpaceDN w:val="0"/>
              <w:adjustRightInd w:val="0"/>
              <w:spacing w:line="256" w:lineRule="auto"/>
              <w:rPr>
                <w:rFonts w:cs="Arial"/>
              </w:rPr>
            </w:pPr>
            <w:r>
              <w:rPr>
                <w:rFonts w:cs="Arial"/>
              </w:rPr>
              <w:t>MPH</w:t>
            </w:r>
          </w:p>
        </w:tc>
      </w:tr>
      <w:tr w:rsidR="00C53099" w:rsidRPr="00581297" w:rsidTr="00C53099">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C53099" w:rsidRPr="00581297" w:rsidRDefault="00C53099">
            <w:pPr>
              <w:spacing w:line="256" w:lineRule="auto"/>
              <w:rPr>
                <w:rFonts w:cs="Arial"/>
              </w:rPr>
            </w:pPr>
          </w:p>
        </w:tc>
        <w:tc>
          <w:tcPr>
            <w:tcW w:w="2424"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rPr>
            </w:pPr>
            <w:r w:rsidRPr="00581297">
              <w:rPr>
                <w:rFonts w:cs="Arial"/>
              </w:rPr>
              <w:t>Active</w:t>
            </w:r>
          </w:p>
        </w:tc>
        <w:tc>
          <w:tcPr>
            <w:tcW w:w="900" w:type="dxa"/>
            <w:tcBorders>
              <w:top w:val="single" w:sz="4" w:space="0" w:color="auto"/>
              <w:left w:val="single" w:sz="4" w:space="0" w:color="auto"/>
              <w:bottom w:val="single" w:sz="4" w:space="0" w:color="auto"/>
              <w:right w:val="single" w:sz="4" w:space="0" w:color="auto"/>
            </w:tcBorders>
            <w:hideMark/>
          </w:tcPr>
          <w:p w:rsidR="00C53099" w:rsidRPr="00581297" w:rsidRDefault="00C53099">
            <w:pPr>
              <w:spacing w:line="276" w:lineRule="auto"/>
              <w:rPr>
                <w:rFonts w:cs="Arial"/>
              </w:rPr>
            </w:pPr>
            <w:r w:rsidRPr="00581297">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C53099" w:rsidRPr="00581297" w:rsidRDefault="00C53099" w:rsidP="00C53099">
            <w:pPr>
              <w:spacing w:line="276" w:lineRule="auto"/>
              <w:rPr>
                <w:rFonts w:cs="Arial"/>
              </w:rPr>
            </w:pPr>
            <w:r>
              <w:rPr>
                <w:rFonts w:cs="Arial"/>
              </w:rPr>
              <w:t>Km/h</w:t>
            </w:r>
          </w:p>
        </w:tc>
      </w:tr>
    </w:tbl>
    <w:p w:rsidR="00C53099" w:rsidRDefault="00C53099" w:rsidP="00C53099">
      <w:pPr>
        <w:pStyle w:val="Heading3"/>
      </w:pPr>
      <w:bookmarkStart w:id="15" w:name="_Toc25737482"/>
      <w:r w:rsidRPr="00B9479B">
        <w:lastRenderedPageBreak/>
        <w:t>MD-REQ-369894/A-</w:t>
      </w:r>
      <w:proofErr w:type="spellStart"/>
      <w:r w:rsidRPr="00B9479B">
        <w:t>EngOilLife_Pc_Actl</w:t>
      </w:r>
      <w:bookmarkEnd w:id="15"/>
      <w:proofErr w:type="spellEnd"/>
    </w:p>
    <w:p w:rsidR="00C53099" w:rsidRPr="00615308" w:rsidRDefault="00C53099" w:rsidP="00C53099">
      <w:pPr>
        <w:rPr>
          <w:rFonts w:cs="Arial"/>
        </w:rPr>
      </w:pPr>
      <w:r w:rsidRPr="00615308">
        <w:rPr>
          <w:rFonts w:cs="Arial"/>
        </w:rPr>
        <w:t xml:space="preserve">Message Type: </w:t>
      </w:r>
      <w:r>
        <w:rPr>
          <w:rFonts w:cs="Arial"/>
        </w:rPr>
        <w:t>Status</w:t>
      </w:r>
    </w:p>
    <w:p w:rsidR="00C53099" w:rsidRPr="00615308" w:rsidRDefault="00C53099" w:rsidP="00C53099">
      <w:pPr>
        <w:rPr>
          <w:rFonts w:cs="Arial"/>
        </w:rPr>
      </w:pPr>
    </w:p>
    <w:p w:rsidR="00C53099" w:rsidRDefault="00C53099" w:rsidP="00C53099">
      <w:pPr>
        <w:widowControl w:val="0"/>
        <w:adjustRightInd w:val="0"/>
        <w:rPr>
          <w:rFonts w:cs="Arial"/>
        </w:rPr>
      </w:pPr>
      <w:r>
        <w:rPr>
          <w:rFonts w:cs="Arial"/>
        </w:rPr>
        <w:t xml:space="preserve">Status </w:t>
      </w:r>
      <w:r w:rsidRPr="00615308">
        <w:rPr>
          <w:rFonts w:cs="Arial"/>
        </w:rPr>
        <w:t xml:space="preserve">signal from the </w:t>
      </w:r>
      <w:r>
        <w:rPr>
          <w:rFonts w:cs="Arial"/>
        </w:rPr>
        <w:t xml:space="preserve">Engine Oil Life Server with the oil life percentage until the oil life has expired </w:t>
      </w:r>
    </w:p>
    <w:p w:rsidR="00C53099" w:rsidRPr="00615308" w:rsidRDefault="00C53099" w:rsidP="00C53099">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159"/>
        <w:gridCol w:w="1080"/>
        <w:gridCol w:w="3140"/>
      </w:tblGrid>
      <w:tr w:rsidR="00C53099" w:rsidRPr="00615308" w:rsidTr="00C53099">
        <w:trPr>
          <w:jc w:val="center"/>
        </w:trPr>
        <w:tc>
          <w:tcPr>
            <w:tcW w:w="3236"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Logical Signal Name</w:t>
            </w:r>
          </w:p>
        </w:tc>
        <w:tc>
          <w:tcPr>
            <w:tcW w:w="2159"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Value</w:t>
            </w:r>
          </w:p>
        </w:tc>
        <w:tc>
          <w:tcPr>
            <w:tcW w:w="314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Description</w:t>
            </w:r>
          </w:p>
        </w:tc>
      </w:tr>
      <w:tr w:rsidR="00C53099" w:rsidRPr="00615308" w:rsidTr="00C53099">
        <w:trPr>
          <w:jc w:val="center"/>
        </w:trPr>
        <w:tc>
          <w:tcPr>
            <w:tcW w:w="3236" w:type="dxa"/>
            <w:vMerge w:val="restart"/>
            <w:tcBorders>
              <w:top w:val="single" w:sz="4" w:space="0" w:color="auto"/>
              <w:left w:val="single" w:sz="4" w:space="0" w:color="auto"/>
              <w:right w:val="single" w:sz="4" w:space="0" w:color="auto"/>
            </w:tcBorders>
          </w:tcPr>
          <w:p w:rsidR="00C53099" w:rsidRPr="00615308" w:rsidRDefault="00C53099">
            <w:pPr>
              <w:spacing w:line="276" w:lineRule="auto"/>
              <w:rPr>
                <w:rFonts w:cs="Arial"/>
              </w:rPr>
            </w:pPr>
          </w:p>
          <w:p w:rsidR="00C53099" w:rsidRDefault="00C53099" w:rsidP="00C53099">
            <w:pPr>
              <w:jc w:val="center"/>
              <w:rPr>
                <w:rFonts w:cs="Arial"/>
              </w:rPr>
            </w:pPr>
          </w:p>
          <w:p w:rsidR="00C53099" w:rsidRDefault="00C53099" w:rsidP="00C53099">
            <w:pPr>
              <w:jc w:val="center"/>
              <w:rPr>
                <w:rFonts w:cs="Arial"/>
              </w:rPr>
            </w:pPr>
          </w:p>
          <w:p w:rsidR="00C53099" w:rsidRPr="00615308" w:rsidRDefault="00C53099" w:rsidP="00C53099">
            <w:pPr>
              <w:jc w:val="center"/>
              <w:rPr>
                <w:rFonts w:cs="Arial"/>
              </w:rPr>
            </w:pPr>
            <w:proofErr w:type="spellStart"/>
            <w:r w:rsidRPr="00615308">
              <w:rPr>
                <w:rFonts w:cs="Arial"/>
              </w:rPr>
              <w:t>EngOilLife_Pc_Actl</w:t>
            </w:r>
            <w:proofErr w:type="spellEnd"/>
          </w:p>
          <w:p w:rsidR="00C53099" w:rsidRPr="00615308" w:rsidRDefault="00C53099">
            <w:pPr>
              <w:spacing w:line="27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0 percent oil life</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sidRPr="00615308">
              <w:rPr>
                <w:rFonts w:cs="Arial"/>
              </w:rPr>
              <w:t>0x0</w:t>
            </w:r>
          </w:p>
        </w:tc>
        <w:tc>
          <w:tcPr>
            <w:tcW w:w="3140" w:type="dxa"/>
            <w:tcBorders>
              <w:top w:val="single" w:sz="4" w:space="0" w:color="auto"/>
              <w:left w:val="single" w:sz="4" w:space="0" w:color="auto"/>
              <w:bottom w:val="single" w:sz="4" w:space="0" w:color="auto"/>
              <w:right w:val="single" w:sz="4" w:space="0" w:color="auto"/>
            </w:tcBorders>
            <w:vAlign w:val="center"/>
          </w:tcPr>
          <w:p w:rsidR="00C53099" w:rsidRPr="00615308" w:rsidRDefault="00C53099">
            <w:pPr>
              <w:autoSpaceDE w:val="0"/>
              <w:autoSpaceDN w:val="0"/>
              <w:adjustRightInd w:val="0"/>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hideMark/>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1 percent oil life</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sidRPr="00615308">
              <w:rPr>
                <w:rFonts w:cs="Arial"/>
              </w:rPr>
              <w:t>0x1</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2 percent oil life</w:t>
            </w:r>
          </w:p>
        </w:tc>
        <w:tc>
          <w:tcPr>
            <w:tcW w:w="108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0x2</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hideMark/>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Pr>
                <w:rFonts w:cs="Arial"/>
              </w:rPr>
              <w:t>…</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99 percent oil life</w:t>
            </w:r>
          </w:p>
        </w:tc>
        <w:tc>
          <w:tcPr>
            <w:tcW w:w="108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0x63</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bottom w:val="single" w:sz="4" w:space="0" w:color="auto"/>
              <w:right w:val="single" w:sz="4" w:space="0" w:color="auto"/>
            </w:tcBorders>
            <w:vAlign w:val="center"/>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100 percent oil life</w:t>
            </w:r>
          </w:p>
        </w:tc>
        <w:tc>
          <w:tcPr>
            <w:tcW w:w="108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0x64</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bl>
    <w:p w:rsidR="00C53099" w:rsidRPr="00615308" w:rsidRDefault="00C53099" w:rsidP="00C53099">
      <w:pPr>
        <w:rPr>
          <w:rFonts w:cs="Arial"/>
        </w:rPr>
      </w:pPr>
    </w:p>
    <w:p w:rsidR="00C53099" w:rsidRPr="00615308" w:rsidRDefault="00C53099" w:rsidP="00C53099">
      <w:pPr>
        <w:rPr>
          <w:rFonts w:cs="Arial"/>
        </w:rPr>
      </w:pPr>
    </w:p>
    <w:p w:rsidR="00C53099" w:rsidRPr="00615308" w:rsidRDefault="00C53099" w:rsidP="00C53099">
      <w:pPr>
        <w:rPr>
          <w:rFonts w:cs="Arial"/>
        </w:rPr>
      </w:pPr>
    </w:p>
    <w:p w:rsidR="00C53099" w:rsidRPr="00615308" w:rsidRDefault="00C53099" w:rsidP="00C53099">
      <w:pPr>
        <w:rPr>
          <w:rFonts w:cs="Arial"/>
        </w:rPr>
      </w:pPr>
    </w:p>
    <w:p w:rsidR="00C53099" w:rsidRDefault="00C53099">
      <w:pPr>
        <w:spacing w:after="200" w:line="276" w:lineRule="auto"/>
      </w:pPr>
      <w:r>
        <w:br w:type="page"/>
      </w:r>
    </w:p>
    <w:p w:rsidR="00C53099" w:rsidRDefault="00C53099" w:rsidP="00C53099">
      <w:pPr>
        <w:pStyle w:val="Heading2"/>
      </w:pPr>
      <w:bookmarkStart w:id="16" w:name="_Toc25737483"/>
      <w:r w:rsidRPr="00B9479B">
        <w:lastRenderedPageBreak/>
        <w:t>IIR-REQ-251250/M-Logical Signal to HS3 CAN dB signal name translation table</w:t>
      </w:r>
      <w:bookmarkEnd w:id="16"/>
    </w:p>
    <w:p w:rsidR="00C53099" w:rsidRPr="00AE06BC" w:rsidRDefault="00C53099" w:rsidP="00C53099"/>
    <w:tbl>
      <w:tblPr>
        <w:tblStyle w:val="TableGrid"/>
        <w:tblW w:w="9625" w:type="dxa"/>
        <w:jc w:val="center"/>
        <w:tblLook w:val="04A0" w:firstRow="1" w:lastRow="0" w:firstColumn="1" w:lastColumn="0" w:noHBand="0" w:noVBand="1"/>
      </w:tblPr>
      <w:tblGrid>
        <w:gridCol w:w="2976"/>
        <w:gridCol w:w="3049"/>
        <w:gridCol w:w="3600"/>
      </w:tblGrid>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b/>
              </w:rPr>
            </w:pPr>
            <w:r w:rsidRPr="00E53188">
              <w:rPr>
                <w:rFonts w:cs="Arial"/>
                <w:b/>
              </w:rPr>
              <w:t>Transmitter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b/>
              </w:rPr>
            </w:pPr>
            <w:r w:rsidRPr="00E53188">
              <w:rPr>
                <w:rFonts w:cs="Arial"/>
                <w:b/>
              </w:rPr>
              <w:t>Logical Signal Name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b/>
              </w:rPr>
            </w:pPr>
            <w:r w:rsidRPr="00E53188">
              <w:rPr>
                <w:rFonts w:cs="Arial"/>
                <w:b/>
              </w:rPr>
              <w:t>HS3 CAN dB signal name</w:t>
            </w:r>
          </w:p>
        </w:tc>
      </w:tr>
      <w:tr w:rsidR="00C53099" w:rsidRPr="00E53188" w:rsidTr="00C53099">
        <w:trPr>
          <w:jc w:val="center"/>
        </w:trPr>
        <w:tc>
          <w:tcPr>
            <w:tcW w:w="2976" w:type="dxa"/>
            <w:vMerge w:val="restart"/>
            <w:tcBorders>
              <w:top w:val="single" w:sz="4" w:space="0" w:color="000000" w:themeColor="text1"/>
              <w:left w:val="single" w:sz="4" w:space="0" w:color="000000" w:themeColor="text1"/>
              <w:right w:val="single" w:sz="4" w:space="0" w:color="000000" w:themeColor="text1"/>
            </w:tcBorders>
            <w:vAlign w:val="center"/>
            <w:hideMark/>
          </w:tcPr>
          <w:p w:rsidR="00C53099" w:rsidRPr="00E53188" w:rsidRDefault="00C53099">
            <w:pPr>
              <w:rPr>
                <w:rFonts w:cs="Arial"/>
              </w:rPr>
            </w:pPr>
            <w:proofErr w:type="spellStart"/>
            <w:r w:rsidRPr="00E53188">
              <w:rPr>
                <w:rFonts w:cs="Arial"/>
              </w:rPr>
              <w:t>Centerstack</w:t>
            </w:r>
            <w:proofErr w:type="spellEnd"/>
            <w:r w:rsidRPr="00E53188">
              <w:rPr>
                <w:rFonts w:cs="Arial"/>
              </w:rPr>
              <w:t xml:space="preserve"> Settings HMI Client (APIM, CHR..)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Feature.Rq</w:t>
            </w:r>
            <w:proofErr w:type="spellEnd"/>
            <w:r w:rsidRPr="00021C02">
              <w:rPr>
                <w:rFonts w:cs="Arial"/>
              </w:rPr>
              <w:t xml:space="preserve"> :</w:t>
            </w:r>
            <w:proofErr w:type="gramEnd"/>
            <w:r w:rsidRPr="00021C02">
              <w:rPr>
                <w:rFonts w:cs="Arial"/>
              </w:rPr>
              <w:t xml:space="preserve"> Operation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CtrStkDsplyOp_D_Rq</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Feature.Rq</w:t>
            </w:r>
            <w:proofErr w:type="spellEnd"/>
            <w:r w:rsidRPr="00021C02">
              <w:rPr>
                <w:rFonts w:cs="Arial"/>
              </w:rPr>
              <w:t xml:space="preserve"> :</w:t>
            </w:r>
            <w:proofErr w:type="gramEnd"/>
            <w:r w:rsidRPr="00021C02">
              <w:rPr>
                <w:rFonts w:cs="Arial"/>
              </w:rPr>
              <w:t xml:space="preserve"> </w:t>
            </w:r>
            <w:proofErr w:type="spellStart"/>
            <w:r w:rsidRPr="00021C02">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CtrStkFeatNoActl</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Feature.Rq</w:t>
            </w:r>
            <w:proofErr w:type="spellEnd"/>
            <w:r w:rsidRPr="00021C02">
              <w:rPr>
                <w:rFonts w:cs="Arial"/>
              </w:rPr>
              <w:t xml:space="preserve"> :</w:t>
            </w:r>
            <w:proofErr w:type="gramEnd"/>
            <w:r w:rsidRPr="00021C02">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CtrStkFeatConfigActl</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Feature.Rq</w:t>
            </w:r>
            <w:proofErr w:type="spellEnd"/>
            <w:r w:rsidRPr="00021C02">
              <w:rPr>
                <w:rFonts w:cs="Arial"/>
              </w:rPr>
              <w:t xml:space="preserve"> :</w:t>
            </w:r>
            <w:proofErr w:type="gramEnd"/>
            <w:r w:rsidRPr="00021C02">
              <w:rPr>
                <w:rFonts w:cs="Arial"/>
              </w:rPr>
              <w:t xml:space="preserve"> </w:t>
            </w:r>
            <w:proofErr w:type="spellStart"/>
            <w:r w:rsidRPr="00021C02">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tabs>
                <w:tab w:val="left" w:pos="1590"/>
              </w:tabs>
              <w:rPr>
                <w:rFonts w:cs="Arial"/>
              </w:rPr>
            </w:pPr>
            <w:proofErr w:type="spellStart"/>
            <w:r w:rsidRPr="00021C02">
              <w:rPr>
                <w:rFonts w:cs="Arial"/>
              </w:rPr>
              <w:t>CtrStkPersIndex_D_Actl</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proofErr w:type="gramStart"/>
            <w:ins w:id="17" w:author="Myslinski, Jason (J.S.)" w:date="2019-11-06T09:00:00Z">
              <w:r w:rsidRPr="00021C02">
                <w:rPr>
                  <w:rFonts w:cs="Arial"/>
                </w:rPr>
                <w:t>Feature2.Rq :</w:t>
              </w:r>
              <w:proofErr w:type="gramEnd"/>
              <w:r w:rsidRPr="00021C02">
                <w:rPr>
                  <w:rFonts w:cs="Arial"/>
                </w:rPr>
                <w:t xml:space="preserve"> Operation</w:t>
              </w:r>
            </w:ins>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tabs>
                <w:tab w:val="left" w:pos="1590"/>
              </w:tabs>
              <w:rPr>
                <w:rFonts w:cs="Arial"/>
              </w:rPr>
            </w:pPr>
            <w:ins w:id="18" w:author="Myslinski, Jason (J.S.)" w:date="2019-11-06T09:00:00Z">
              <w:r w:rsidRPr="00021C02">
                <w:rPr>
                  <w:rFonts w:cs="Arial"/>
                </w:rPr>
                <w:t>CtrStkDsplyOp2_D_Rq</w:t>
              </w:r>
            </w:ins>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proofErr w:type="gramStart"/>
            <w:ins w:id="19" w:author="Myslinski, Jason (J.S.)" w:date="2019-11-06T09:00:00Z">
              <w:r w:rsidRPr="00021C02">
                <w:rPr>
                  <w:rFonts w:cs="Arial"/>
                </w:rPr>
                <w:t>Feature2.Rq :</w:t>
              </w:r>
              <w:proofErr w:type="gramEnd"/>
              <w:r w:rsidRPr="00021C02">
                <w:rPr>
                  <w:rFonts w:cs="Arial"/>
                </w:rPr>
                <w:t xml:space="preserve"> </w:t>
              </w:r>
              <w:proofErr w:type="spellStart"/>
              <w:r w:rsidRPr="00021C02">
                <w:rPr>
                  <w:rFonts w:cs="Arial"/>
                </w:rPr>
                <w:t>FeatureID</w:t>
              </w:r>
            </w:ins>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tabs>
                <w:tab w:val="left" w:pos="1590"/>
              </w:tabs>
              <w:rPr>
                <w:rFonts w:cs="Arial"/>
              </w:rPr>
            </w:pPr>
            <w:ins w:id="20" w:author="Myslinski, Jason (J.S.)" w:date="2019-11-06T09:00:00Z">
              <w:r w:rsidRPr="00021C02">
                <w:rPr>
                  <w:rFonts w:cs="Arial"/>
                </w:rPr>
                <w:t>CtrStkFeat2NoActl</w:t>
              </w:r>
            </w:ins>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proofErr w:type="gramStart"/>
            <w:ins w:id="21" w:author="Myslinski, Jason (J.S.)" w:date="2019-11-06T09:00:00Z">
              <w:r w:rsidRPr="00021C02">
                <w:rPr>
                  <w:rFonts w:cs="Arial"/>
                </w:rPr>
                <w:t>Feature2.Rq :</w:t>
              </w:r>
              <w:proofErr w:type="gramEnd"/>
              <w:r w:rsidRPr="00021C02">
                <w:rPr>
                  <w:rFonts w:cs="Arial"/>
                </w:rPr>
                <w:t xml:space="preserve"> Configuration</w:t>
              </w:r>
            </w:ins>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tabs>
                <w:tab w:val="left" w:pos="1590"/>
              </w:tabs>
              <w:rPr>
                <w:rFonts w:cs="Arial"/>
              </w:rPr>
            </w:pPr>
            <w:ins w:id="22" w:author="Myslinski, Jason (J.S.)" w:date="2019-11-06T09:00:00Z">
              <w:r w:rsidRPr="00021C02">
                <w:rPr>
                  <w:rFonts w:cs="Arial"/>
                </w:rPr>
                <w:t>CtrStkFeat2ConfigActl</w:t>
              </w:r>
            </w:ins>
          </w:p>
        </w:tc>
      </w:tr>
      <w:tr w:rsidR="00C53099" w:rsidRPr="00E53188" w:rsidTr="00C53099">
        <w:trPr>
          <w:jc w:val="center"/>
        </w:trPr>
        <w:tc>
          <w:tcPr>
            <w:tcW w:w="0" w:type="auto"/>
            <w:vMerge/>
            <w:tcBorders>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proofErr w:type="gramStart"/>
            <w:ins w:id="23" w:author="Myslinski, Jason (J.S.)" w:date="2019-11-06T09:00:00Z">
              <w:r w:rsidRPr="00021C02">
                <w:rPr>
                  <w:rFonts w:cs="Arial"/>
                </w:rPr>
                <w:t>Feature2.Rq :</w:t>
              </w:r>
              <w:proofErr w:type="gramEnd"/>
              <w:r w:rsidRPr="00021C02">
                <w:rPr>
                  <w:rFonts w:cs="Arial"/>
                </w:rPr>
                <w:t xml:space="preserve"> </w:t>
              </w:r>
              <w:proofErr w:type="spellStart"/>
              <w:r w:rsidRPr="00021C02">
                <w:rPr>
                  <w:rFonts w:cs="Arial"/>
                </w:rPr>
                <w:t>PersIndex</w:t>
              </w:r>
            </w:ins>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tabs>
                <w:tab w:val="left" w:pos="1590"/>
              </w:tabs>
              <w:rPr>
                <w:rFonts w:cs="Arial"/>
              </w:rPr>
            </w:pPr>
            <w:ins w:id="24" w:author="Myslinski, Jason (J.S.)" w:date="2019-11-06T09:00:00Z">
              <w:r w:rsidRPr="00021C02">
                <w:rPr>
                  <w:rFonts w:cs="Arial"/>
                </w:rPr>
                <w:t>CtrStkPersIndex2_D_Actl</w:t>
              </w:r>
            </w:ins>
          </w:p>
        </w:tc>
      </w:tr>
      <w:tr w:rsidR="00C53099" w:rsidRPr="00E53188" w:rsidTr="00C53099">
        <w:trPr>
          <w:jc w:val="center"/>
        </w:trPr>
        <w:tc>
          <w:tcPr>
            <w:tcW w:w="2976" w:type="dxa"/>
            <w:vMerge w:val="restart"/>
            <w:tcBorders>
              <w:top w:val="single" w:sz="4" w:space="0" w:color="000000" w:themeColor="text1"/>
              <w:left w:val="single" w:sz="4" w:space="0" w:color="000000" w:themeColor="text1"/>
              <w:right w:val="single" w:sz="4" w:space="0" w:color="000000" w:themeColor="text1"/>
            </w:tcBorders>
            <w:vAlign w:val="center"/>
            <w:hideMark/>
          </w:tcPr>
          <w:p w:rsidR="00C53099" w:rsidRPr="00E53188" w:rsidRDefault="00C53099">
            <w:pPr>
              <w:rPr>
                <w:rFonts w:cs="Arial"/>
              </w:rPr>
            </w:pPr>
            <w:r w:rsidRPr="00E53188">
              <w:rPr>
                <w:rFonts w:cs="Arial"/>
              </w:rPr>
              <w:t xml:space="preserve">Cluster Feature Settings Server / Settings </w:t>
            </w:r>
            <w:proofErr w:type="spellStart"/>
            <w:r w:rsidRPr="00E53188">
              <w:rPr>
                <w:rFonts w:cs="Arial"/>
              </w:rPr>
              <w:t>Gateway_Translator</w:t>
            </w:r>
            <w:proofErr w:type="spellEnd"/>
            <w:r w:rsidRPr="00E53188">
              <w:rPr>
                <w:rFonts w:cs="Arial"/>
              </w:rPr>
              <w:t xml:space="preserve"> Module  </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Feature.St</w:t>
            </w:r>
            <w:proofErr w:type="spellEnd"/>
            <w:r w:rsidRPr="00021C02">
              <w:rPr>
                <w:rFonts w:cs="Arial"/>
              </w:rPr>
              <w:t xml:space="preserve"> :</w:t>
            </w:r>
            <w:proofErr w:type="gramEnd"/>
            <w:r w:rsidRPr="00021C02">
              <w:rPr>
                <w:rFonts w:cs="Arial"/>
              </w:rPr>
              <w:t xml:space="preserve"> </w:t>
            </w:r>
            <w:proofErr w:type="spellStart"/>
            <w:r w:rsidRPr="00021C02">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FeatNoIpcActl</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Feature.St</w:t>
            </w:r>
            <w:proofErr w:type="spellEnd"/>
            <w:r w:rsidRPr="00021C02">
              <w:rPr>
                <w:rFonts w:cs="Arial"/>
              </w:rPr>
              <w:t xml:space="preserve"> :</w:t>
            </w:r>
            <w:proofErr w:type="gramEnd"/>
            <w:r w:rsidRPr="00021C02">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FeatConfigIpcActl</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Feature.St</w:t>
            </w:r>
            <w:proofErr w:type="spellEnd"/>
            <w:r w:rsidRPr="00021C02">
              <w:rPr>
                <w:rFonts w:cs="Arial"/>
              </w:rPr>
              <w:t xml:space="preserve"> :</w:t>
            </w:r>
            <w:proofErr w:type="gramEnd"/>
            <w:r w:rsidRPr="00021C02">
              <w:rPr>
                <w:rFonts w:cs="Arial"/>
              </w:rPr>
              <w:t xml:space="preserve"> </w:t>
            </w:r>
            <w:proofErr w:type="spellStart"/>
            <w:r w:rsidRPr="00021C02">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PersIndexIpc_D_Actl</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proofErr w:type="gramStart"/>
            <w:ins w:id="25" w:author="Myslinski, Jason (J.S.)" w:date="2019-11-06T09:01:00Z">
              <w:r w:rsidRPr="00021C02">
                <w:rPr>
                  <w:rFonts w:cs="Arial"/>
                </w:rPr>
                <w:t>Feature2.St :</w:t>
              </w:r>
              <w:proofErr w:type="gramEnd"/>
              <w:r w:rsidRPr="00021C02">
                <w:rPr>
                  <w:rFonts w:cs="Arial"/>
                </w:rPr>
                <w:t xml:space="preserve"> </w:t>
              </w:r>
              <w:proofErr w:type="spellStart"/>
              <w:r w:rsidRPr="00021C02">
                <w:rPr>
                  <w:rFonts w:cs="Arial"/>
                </w:rPr>
                <w:t>FeatureID</w:t>
              </w:r>
            </w:ins>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ins w:id="26" w:author="Myslinski, Jason (J.S.)" w:date="2019-11-06T09:01:00Z">
              <w:r w:rsidRPr="00021C02">
                <w:rPr>
                  <w:rFonts w:cs="Arial"/>
                </w:rPr>
                <w:t>FeatNoIpc2Actl</w:t>
              </w:r>
            </w:ins>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proofErr w:type="gramStart"/>
            <w:ins w:id="27" w:author="Myslinski, Jason (J.S.)" w:date="2019-11-06T09:01:00Z">
              <w:r w:rsidRPr="00021C02">
                <w:rPr>
                  <w:rFonts w:cs="Arial"/>
                </w:rPr>
                <w:t>Feature2.St :</w:t>
              </w:r>
              <w:proofErr w:type="gramEnd"/>
              <w:r w:rsidRPr="00021C02">
                <w:rPr>
                  <w:rFonts w:cs="Arial"/>
                </w:rPr>
                <w:t xml:space="preserve"> Configuration</w:t>
              </w:r>
            </w:ins>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ins w:id="28" w:author="Myslinski, Jason (J.S.)" w:date="2019-11-06T09:01:00Z">
              <w:r w:rsidRPr="00021C02">
                <w:rPr>
                  <w:rFonts w:cs="Arial"/>
                </w:rPr>
                <w:t>FeatConfigIpc2Actl</w:t>
              </w:r>
            </w:ins>
          </w:p>
        </w:tc>
      </w:tr>
      <w:tr w:rsidR="00C53099" w:rsidRPr="00E53188" w:rsidTr="00C53099">
        <w:trPr>
          <w:jc w:val="center"/>
        </w:trPr>
        <w:tc>
          <w:tcPr>
            <w:tcW w:w="0" w:type="auto"/>
            <w:vMerge/>
            <w:tcBorders>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proofErr w:type="gramStart"/>
            <w:ins w:id="29" w:author="Myslinski, Jason (J.S.)" w:date="2019-11-06T09:01:00Z">
              <w:r w:rsidRPr="00021C02">
                <w:rPr>
                  <w:rFonts w:cs="Arial"/>
                </w:rPr>
                <w:t>Feature2.St :</w:t>
              </w:r>
              <w:proofErr w:type="gramEnd"/>
              <w:r w:rsidRPr="00021C02">
                <w:rPr>
                  <w:rFonts w:cs="Arial"/>
                </w:rPr>
                <w:t xml:space="preserve"> </w:t>
              </w:r>
              <w:proofErr w:type="spellStart"/>
              <w:r w:rsidRPr="00021C02">
                <w:rPr>
                  <w:rFonts w:cs="Arial"/>
                </w:rPr>
                <w:t>PersIndex</w:t>
              </w:r>
            </w:ins>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021C02" w:rsidRDefault="00C53099" w:rsidP="00C53099">
            <w:pPr>
              <w:rPr>
                <w:rFonts w:cs="Arial"/>
              </w:rPr>
            </w:pPr>
            <w:ins w:id="30" w:author="Myslinski, Jason (J.S.)" w:date="2019-11-06T09:01:00Z">
              <w:r w:rsidRPr="00021C02">
                <w:rPr>
                  <w:rFonts w:cs="Arial"/>
                </w:rPr>
                <w:t>PersIndexIpc2_D_Actl</w:t>
              </w:r>
            </w:ins>
          </w:p>
        </w:tc>
      </w:tr>
      <w:tr w:rsidR="00C53099" w:rsidRPr="00E53188"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Default="00C53099">
            <w:pPr>
              <w:rPr>
                <w:rFonts w:cs="Arial"/>
              </w:rPr>
            </w:pPr>
            <w:r w:rsidRPr="00E53188">
              <w:rPr>
                <w:rFonts w:cs="Arial"/>
              </w:rPr>
              <w:t>BCM Feature Settings Server</w:t>
            </w:r>
          </w:p>
          <w:p w:rsidR="00C53099" w:rsidRPr="00E53188" w:rsidRDefault="00C53099">
            <w:pPr>
              <w:rPr>
                <w:rFonts w:cs="Arial"/>
              </w:rPr>
            </w:pPr>
            <w:r>
              <w:rPr>
                <w:rFonts w:cs="Arial"/>
              </w:rPr>
              <w:t>(Body Control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Feature.St</w:t>
            </w:r>
            <w:proofErr w:type="spellEnd"/>
            <w:r w:rsidRPr="00021C02">
              <w:rPr>
                <w:rFonts w:cs="Arial"/>
              </w:rPr>
              <w:t xml:space="preserve"> :</w:t>
            </w:r>
            <w:proofErr w:type="gramEnd"/>
            <w:r w:rsidRPr="00021C02">
              <w:rPr>
                <w:rFonts w:cs="Arial"/>
              </w:rPr>
              <w:t xml:space="preserve"> </w:t>
            </w:r>
            <w:proofErr w:type="spellStart"/>
            <w:r w:rsidRPr="00021C02">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FeatNoBcm_No_Actl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Feature.St</w:t>
            </w:r>
            <w:proofErr w:type="spellEnd"/>
            <w:r w:rsidRPr="00021C02">
              <w:rPr>
                <w:rFonts w:cs="Arial"/>
              </w:rPr>
              <w:t xml:space="preserve"> :</w:t>
            </w:r>
            <w:proofErr w:type="gramEnd"/>
            <w:r w:rsidRPr="00021C02">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FeatConfigBcmActl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proofErr w:type="gramStart"/>
            <w:r w:rsidRPr="00021C02">
              <w:rPr>
                <w:rFonts w:cs="Arial"/>
              </w:rPr>
              <w:t>Feature.St</w:t>
            </w:r>
            <w:proofErr w:type="spellEnd"/>
            <w:r w:rsidRPr="00021C02">
              <w:rPr>
                <w:rFonts w:cs="Arial"/>
              </w:rPr>
              <w:t xml:space="preserve"> :</w:t>
            </w:r>
            <w:proofErr w:type="gramEnd"/>
            <w:r w:rsidRPr="00021C02">
              <w:rPr>
                <w:rFonts w:cs="Arial"/>
              </w:rPr>
              <w:t xml:space="preserve"> </w:t>
            </w:r>
            <w:proofErr w:type="spellStart"/>
            <w:r w:rsidRPr="00021C02">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021C02" w:rsidRDefault="00C53099">
            <w:pPr>
              <w:rPr>
                <w:rFonts w:cs="Arial"/>
              </w:rPr>
            </w:pPr>
            <w:proofErr w:type="spellStart"/>
            <w:r w:rsidRPr="00021C02">
              <w:rPr>
                <w:rFonts w:cs="Arial"/>
              </w:rPr>
              <w:t>PersIndexBcm_D_Actl</w:t>
            </w:r>
            <w:proofErr w:type="spellEnd"/>
          </w:p>
        </w:tc>
      </w:tr>
      <w:tr w:rsidR="00C53099" w:rsidRPr="00E53188"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r w:rsidRPr="00E53188">
              <w:rPr>
                <w:rFonts w:cs="Arial"/>
              </w:rPr>
              <w:t>IPMA Feature Settings Server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FeatNoIpmaActl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FeatConfigIpmaActl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PersIndexIpma_D_Actl</w:t>
            </w:r>
            <w:proofErr w:type="spellEnd"/>
          </w:p>
        </w:tc>
      </w:tr>
      <w:tr w:rsidR="00C53099" w:rsidRPr="00E53188"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Default="00C53099">
            <w:pPr>
              <w:rPr>
                <w:rFonts w:cs="Arial"/>
              </w:rPr>
            </w:pPr>
            <w:r w:rsidRPr="00E53188">
              <w:rPr>
                <w:rFonts w:cs="Arial"/>
              </w:rPr>
              <w:t>DSM Feature Settings Server</w:t>
            </w:r>
          </w:p>
          <w:p w:rsidR="00C53099" w:rsidRPr="00E53188" w:rsidRDefault="00C53099">
            <w:pPr>
              <w:rPr>
                <w:rFonts w:cs="Arial"/>
              </w:rPr>
            </w:pPr>
            <w:r>
              <w:rPr>
                <w:rFonts w:cs="Arial"/>
              </w:rPr>
              <w:t>(Driver Seat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FeatNoDsmActl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FeatConfigDsmActl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PersIndexDsm_D_Actl</w:t>
            </w:r>
            <w:proofErr w:type="spellEnd"/>
          </w:p>
        </w:tc>
      </w:tr>
      <w:tr w:rsidR="00C53099" w:rsidRPr="00E53188"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Default="00C53099">
            <w:pPr>
              <w:rPr>
                <w:rFonts w:cs="Arial"/>
              </w:rPr>
            </w:pPr>
            <w:r w:rsidRPr="00E53188">
              <w:rPr>
                <w:rFonts w:cs="Arial"/>
              </w:rPr>
              <w:t>HCM Feature Settings Server</w:t>
            </w:r>
            <w:r>
              <w:rPr>
                <w:rFonts w:cs="Arial"/>
              </w:rPr>
              <w:t xml:space="preserve"> </w:t>
            </w:r>
          </w:p>
          <w:p w:rsidR="00C53099" w:rsidRPr="00E53188" w:rsidRDefault="00C53099">
            <w:pPr>
              <w:rPr>
                <w:rFonts w:cs="Arial"/>
              </w:rPr>
            </w:pPr>
            <w:r>
              <w:rPr>
                <w:rFonts w:cs="Arial"/>
              </w:rPr>
              <w:t>(Headlamp Control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FeatNoHcm_No_Actl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FeatConfigHcmActl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r w:rsidRPr="00E53188">
              <w:rPr>
                <w:rFonts w:cs="Arial"/>
              </w:rPr>
              <w:t xml:space="preserve">Signal does not exist.  Treat as though </w:t>
            </w:r>
            <w:proofErr w:type="spellStart"/>
            <w:r w:rsidRPr="00E53188">
              <w:rPr>
                <w:rFonts w:cs="Arial"/>
              </w:rPr>
              <w:t>PersIndex</w:t>
            </w:r>
            <w:proofErr w:type="spellEnd"/>
            <w:r w:rsidRPr="00E53188">
              <w:rPr>
                <w:rFonts w:cs="Arial"/>
              </w:rPr>
              <w:t xml:space="preserve"> is equal to Vehicle</w:t>
            </w:r>
          </w:p>
        </w:tc>
      </w:tr>
      <w:tr w:rsidR="00C53099" w:rsidRPr="00E53188"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r w:rsidRPr="00E53188">
              <w:rPr>
                <w:rFonts w:cs="Arial"/>
              </w:rPr>
              <w:t>FCIM (HVAC) Feature Settings Server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FeatNoFcimActl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FeatConfigFcimActl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PersIndexFcim_D_Actl</w:t>
            </w:r>
            <w:proofErr w:type="spellEnd"/>
          </w:p>
        </w:tc>
      </w:tr>
      <w:tr w:rsidR="00C53099" w:rsidRPr="00E53188"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Default="00C53099">
            <w:pPr>
              <w:rPr>
                <w:rFonts w:cs="Arial"/>
              </w:rPr>
            </w:pPr>
            <w:r w:rsidRPr="00E53188">
              <w:rPr>
                <w:rFonts w:cs="Arial"/>
              </w:rPr>
              <w:t>SCCM Feature Settings Server</w:t>
            </w:r>
          </w:p>
          <w:p w:rsidR="00C53099" w:rsidRPr="00E53188" w:rsidRDefault="00C53099">
            <w:pPr>
              <w:rPr>
                <w:rFonts w:cs="Arial"/>
              </w:rPr>
            </w:pPr>
            <w:r>
              <w:rPr>
                <w:rFonts w:cs="Arial"/>
              </w:rPr>
              <w:t>(Steering Column Control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FeatNoSccmActl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FeatConfigSccmActl</w:t>
            </w:r>
            <w:proofErr w:type="spellEnd"/>
          </w:p>
        </w:tc>
      </w:tr>
      <w:tr w:rsidR="00C53099" w:rsidRPr="00E53188"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proofErr w:type="gramStart"/>
            <w:r w:rsidRPr="00E53188">
              <w:rPr>
                <w:rFonts w:cs="Arial"/>
              </w:rPr>
              <w:t>Feature.St</w:t>
            </w:r>
            <w:proofErr w:type="spellEnd"/>
            <w:r w:rsidRPr="00E53188">
              <w:rPr>
                <w:rFonts w:cs="Arial"/>
              </w:rPr>
              <w:t xml:space="preserve"> :</w:t>
            </w:r>
            <w:proofErr w:type="gramEnd"/>
            <w:r w:rsidRPr="00E53188">
              <w:rPr>
                <w:rFonts w:cs="Arial"/>
              </w:rPr>
              <w:t xml:space="preserve"> </w:t>
            </w:r>
            <w:proofErr w:type="spellStart"/>
            <w:r w:rsidRPr="00E53188">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pPr>
              <w:rPr>
                <w:rFonts w:cs="Arial"/>
              </w:rPr>
            </w:pPr>
            <w:proofErr w:type="spellStart"/>
            <w:r w:rsidRPr="00E53188">
              <w:rPr>
                <w:rFonts w:cs="Arial"/>
              </w:rPr>
              <w:t>PersIndexSccm_D_Actl</w:t>
            </w:r>
            <w:proofErr w:type="spellEnd"/>
          </w:p>
        </w:tc>
      </w:tr>
      <w:tr w:rsidR="00C53099" w:rsidRPr="00E53188" w:rsidTr="00C53099">
        <w:trPr>
          <w:jc w:val="center"/>
        </w:trPr>
        <w:tc>
          <w:tcPr>
            <w:tcW w:w="0" w:type="auto"/>
            <w:vMerge w:val="restart"/>
            <w:tcBorders>
              <w:top w:val="single" w:sz="4" w:space="0" w:color="000000" w:themeColor="text1"/>
              <w:left w:val="single" w:sz="4" w:space="0" w:color="000000" w:themeColor="text1"/>
              <w:right w:val="single" w:sz="4" w:space="0" w:color="000000" w:themeColor="text1"/>
            </w:tcBorders>
            <w:vAlign w:val="center"/>
          </w:tcPr>
          <w:p w:rsidR="00C53099" w:rsidRDefault="00C53099">
            <w:pPr>
              <w:rPr>
                <w:rFonts w:cs="Arial"/>
              </w:rPr>
            </w:pPr>
            <w:r w:rsidRPr="00FC1EFE">
              <w:rPr>
                <w:rFonts w:cs="Arial"/>
              </w:rPr>
              <w:t>SUMA Feature Settings Server</w:t>
            </w:r>
          </w:p>
          <w:p w:rsidR="00C53099" w:rsidRPr="00FC1EFE" w:rsidRDefault="00C53099">
            <w:pPr>
              <w:rPr>
                <w:rFonts w:cs="Arial"/>
              </w:rPr>
            </w:pPr>
            <w:r>
              <w:rPr>
                <w:rFonts w:cs="Arial"/>
              </w:rPr>
              <w:t>(Suspension Control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pPr>
              <w:rPr>
                <w:rFonts w:cs="Arial"/>
              </w:rPr>
            </w:pPr>
            <w:proofErr w:type="spellStart"/>
            <w:r w:rsidRPr="00FC1EFE">
              <w:rPr>
                <w:rFonts w:cs="Arial"/>
                <w:color w:val="000000"/>
              </w:rPr>
              <w:t>FeatNoSumaActl</w:t>
            </w:r>
            <w:proofErr w:type="spellEnd"/>
          </w:p>
        </w:tc>
      </w:tr>
      <w:tr w:rsidR="00C53099" w:rsidRPr="00E53188" w:rsidTr="00C53099">
        <w:trPr>
          <w:jc w:val="center"/>
        </w:trPr>
        <w:tc>
          <w:tcPr>
            <w:tcW w:w="0" w:type="auto"/>
            <w:vMerge/>
            <w:tcBorders>
              <w:left w:val="single" w:sz="4" w:space="0" w:color="000000" w:themeColor="text1"/>
              <w:right w:val="single" w:sz="4" w:space="0" w:color="000000" w:themeColor="text1"/>
            </w:tcBorders>
            <w:vAlign w:val="center"/>
          </w:tcPr>
          <w:p w:rsidR="00C53099" w:rsidRPr="00FC1EFE"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r w:rsidRPr="00FC1EFE">
              <w:rPr>
                <w:rFonts w:cs="Arial"/>
                <w:color w:val="000000"/>
              </w:rPr>
              <w:t>FeatConfigSumaActl</w:t>
            </w:r>
            <w:proofErr w:type="spellEnd"/>
          </w:p>
        </w:tc>
      </w:tr>
      <w:tr w:rsidR="00C53099" w:rsidRPr="00E53188" w:rsidTr="00C53099">
        <w:trPr>
          <w:jc w:val="center"/>
        </w:trPr>
        <w:tc>
          <w:tcPr>
            <w:tcW w:w="0" w:type="auto"/>
            <w:vMerge/>
            <w:tcBorders>
              <w:left w:val="single" w:sz="4" w:space="0" w:color="000000" w:themeColor="text1"/>
              <w:bottom w:val="single" w:sz="4" w:space="0" w:color="000000" w:themeColor="text1"/>
              <w:right w:val="single" w:sz="4" w:space="0" w:color="000000" w:themeColor="text1"/>
            </w:tcBorders>
            <w:vAlign w:val="center"/>
          </w:tcPr>
          <w:p w:rsidR="00C53099" w:rsidRPr="00FC1EFE"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pPr>
              <w:rPr>
                <w:rFonts w:cs="Arial"/>
              </w:rPr>
            </w:pPr>
            <w:proofErr w:type="spellStart"/>
            <w:r w:rsidRPr="00FC1EFE">
              <w:rPr>
                <w:rFonts w:cs="Arial"/>
                <w:color w:val="000000"/>
              </w:rPr>
              <w:t>PersIndexSuma_D_Actl</w:t>
            </w:r>
            <w:proofErr w:type="spellEnd"/>
          </w:p>
        </w:tc>
      </w:tr>
      <w:tr w:rsidR="00C53099" w:rsidRPr="00E53188" w:rsidTr="00C53099">
        <w:trPr>
          <w:trHeight w:val="75"/>
          <w:jc w:val="center"/>
        </w:trPr>
        <w:tc>
          <w:tcPr>
            <w:tcW w:w="2976" w:type="dxa"/>
            <w:vMerge w:val="restart"/>
            <w:tcBorders>
              <w:top w:val="single" w:sz="4" w:space="0" w:color="000000" w:themeColor="text1"/>
              <w:left w:val="single" w:sz="4" w:space="0" w:color="000000" w:themeColor="text1"/>
              <w:right w:val="single" w:sz="4" w:space="0" w:color="000000" w:themeColor="text1"/>
            </w:tcBorders>
            <w:vAlign w:val="center"/>
          </w:tcPr>
          <w:p w:rsidR="00C53099" w:rsidRDefault="00C53099">
            <w:pPr>
              <w:rPr>
                <w:rFonts w:cs="Arial"/>
              </w:rPr>
            </w:pPr>
            <w:r>
              <w:rPr>
                <w:rFonts w:cs="Arial"/>
              </w:rPr>
              <w:t>VDM Feature Settings Server</w:t>
            </w:r>
          </w:p>
          <w:p w:rsidR="00C53099" w:rsidRPr="00E53188" w:rsidRDefault="00C53099">
            <w:pPr>
              <w:rPr>
                <w:rFonts w:cs="Arial"/>
              </w:rPr>
            </w:pPr>
            <w:r>
              <w:rPr>
                <w:rFonts w:cs="Arial"/>
              </w:rPr>
              <w:t>(Variable Dynamics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FeatureID</w:t>
            </w:r>
            <w:proofErr w:type="spellEnd"/>
          </w:p>
        </w:tc>
        <w:tc>
          <w:tcPr>
            <w:tcW w:w="3600" w:type="dxa"/>
            <w:tcBorders>
              <w:top w:val="single" w:sz="4" w:space="0" w:color="000000" w:themeColor="text1"/>
              <w:left w:val="single" w:sz="4" w:space="0" w:color="000000" w:themeColor="text1"/>
              <w:right w:val="single" w:sz="4" w:space="0" w:color="000000" w:themeColor="text1"/>
            </w:tcBorders>
          </w:tcPr>
          <w:p w:rsidR="00C53099" w:rsidRPr="00E53188" w:rsidRDefault="00C53099">
            <w:pPr>
              <w:rPr>
                <w:rFonts w:cs="Arial"/>
                <w:snapToGrid w:val="0"/>
              </w:rPr>
            </w:pPr>
            <w:proofErr w:type="spellStart"/>
            <w:r w:rsidRPr="00D52001">
              <w:rPr>
                <w:rFonts w:cs="Arial"/>
                <w:snapToGrid w:val="0"/>
              </w:rPr>
              <w:t>FeatNoVdmActl</w:t>
            </w:r>
            <w:proofErr w:type="spellEnd"/>
          </w:p>
        </w:tc>
      </w:tr>
      <w:tr w:rsidR="00C53099" w:rsidRPr="00E53188" w:rsidTr="00C53099">
        <w:trPr>
          <w:trHeight w:val="75"/>
          <w:jc w:val="center"/>
        </w:trPr>
        <w:tc>
          <w:tcPr>
            <w:tcW w:w="2976" w:type="dxa"/>
            <w:vMerge/>
            <w:tcBorders>
              <w:left w:val="single" w:sz="4" w:space="0" w:color="000000" w:themeColor="text1"/>
              <w:right w:val="single" w:sz="4" w:space="0" w:color="000000" w:themeColor="text1"/>
            </w:tcBorders>
            <w:vAlign w:val="center"/>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Configuration</w:t>
            </w:r>
          </w:p>
        </w:tc>
        <w:tc>
          <w:tcPr>
            <w:tcW w:w="3600" w:type="dxa"/>
            <w:tcBorders>
              <w:left w:val="single" w:sz="4" w:space="0" w:color="000000" w:themeColor="text1"/>
              <w:right w:val="single" w:sz="4" w:space="0" w:color="000000" w:themeColor="text1"/>
            </w:tcBorders>
          </w:tcPr>
          <w:p w:rsidR="00C53099" w:rsidRPr="00E53188" w:rsidRDefault="00C53099">
            <w:pPr>
              <w:rPr>
                <w:rFonts w:cs="Arial"/>
                <w:snapToGrid w:val="0"/>
              </w:rPr>
            </w:pPr>
            <w:proofErr w:type="spellStart"/>
            <w:r w:rsidRPr="00D52001">
              <w:rPr>
                <w:rFonts w:cs="Arial"/>
                <w:snapToGrid w:val="0"/>
              </w:rPr>
              <w:t>FeatConfigVdmActl</w:t>
            </w:r>
            <w:proofErr w:type="spellEnd"/>
          </w:p>
        </w:tc>
      </w:tr>
      <w:tr w:rsidR="00C53099" w:rsidRPr="00E53188" w:rsidTr="00C53099">
        <w:trPr>
          <w:trHeight w:val="75"/>
          <w:jc w:val="center"/>
        </w:trPr>
        <w:tc>
          <w:tcPr>
            <w:tcW w:w="2976" w:type="dxa"/>
            <w:vMerge/>
            <w:tcBorders>
              <w:left w:val="single" w:sz="4" w:space="0" w:color="000000" w:themeColor="text1"/>
              <w:bottom w:val="single" w:sz="4" w:space="0" w:color="000000" w:themeColor="text1"/>
              <w:right w:val="single" w:sz="4" w:space="0" w:color="000000" w:themeColor="text1"/>
            </w:tcBorders>
            <w:vAlign w:val="center"/>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PersIndex</w:t>
            </w:r>
            <w:proofErr w:type="spellEnd"/>
          </w:p>
        </w:tc>
        <w:tc>
          <w:tcPr>
            <w:tcW w:w="3600" w:type="dxa"/>
            <w:tcBorders>
              <w:left w:val="single" w:sz="4" w:space="0" w:color="000000" w:themeColor="text1"/>
              <w:bottom w:val="single" w:sz="4" w:space="0" w:color="000000" w:themeColor="text1"/>
              <w:right w:val="single" w:sz="4" w:space="0" w:color="000000" w:themeColor="text1"/>
            </w:tcBorders>
          </w:tcPr>
          <w:p w:rsidR="00C53099" w:rsidRPr="00E53188" w:rsidRDefault="00C53099">
            <w:pPr>
              <w:rPr>
                <w:rFonts w:cs="Arial"/>
                <w:snapToGrid w:val="0"/>
              </w:rPr>
            </w:pPr>
            <w:proofErr w:type="spellStart"/>
            <w:r w:rsidRPr="00D52001">
              <w:rPr>
                <w:rFonts w:cs="Arial"/>
                <w:snapToGrid w:val="0"/>
              </w:rPr>
              <w:t>PersIndexVdm_D_Actl</w:t>
            </w:r>
            <w:proofErr w:type="spellEnd"/>
          </w:p>
        </w:tc>
      </w:tr>
      <w:tr w:rsidR="00C53099" w:rsidRPr="00E53188" w:rsidTr="00C53099">
        <w:trPr>
          <w:jc w:val="center"/>
        </w:trPr>
        <w:tc>
          <w:tcPr>
            <w:tcW w:w="2976" w:type="dxa"/>
            <w:vMerge w:val="restart"/>
            <w:tcBorders>
              <w:top w:val="single" w:sz="4" w:space="0" w:color="000000" w:themeColor="text1"/>
              <w:left w:val="single" w:sz="4" w:space="0" w:color="000000" w:themeColor="text1"/>
              <w:right w:val="single" w:sz="4" w:space="0" w:color="000000" w:themeColor="text1"/>
            </w:tcBorders>
            <w:vAlign w:val="center"/>
          </w:tcPr>
          <w:p w:rsidR="00C53099" w:rsidRDefault="00C53099">
            <w:pPr>
              <w:rPr>
                <w:rFonts w:cs="Arial"/>
              </w:rPr>
            </w:pPr>
            <w:r>
              <w:rPr>
                <w:rFonts w:cs="Arial"/>
              </w:rPr>
              <w:t>CCM Feature Settings Server</w:t>
            </w:r>
          </w:p>
          <w:p w:rsidR="00C53099" w:rsidRPr="00E53188" w:rsidRDefault="00C53099">
            <w:pPr>
              <w:rPr>
                <w:rFonts w:cs="Arial"/>
              </w:rPr>
            </w:pPr>
            <w:r>
              <w:rPr>
                <w:rFonts w:cs="Arial"/>
              </w:rPr>
              <w:t>(CADS Control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pPr>
              <w:rPr>
                <w:rFonts w:cs="Arial"/>
                <w:snapToGrid w:val="0"/>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pPr>
              <w:rPr>
                <w:rFonts w:cs="Arial"/>
                <w:snapToGrid w:val="0"/>
              </w:rPr>
            </w:pPr>
            <w:proofErr w:type="spellStart"/>
            <w:r>
              <w:rPr>
                <w:rFonts w:cs="Arial"/>
                <w:color w:val="000000"/>
              </w:rPr>
              <w:t>FeatNoCcmActl</w:t>
            </w:r>
            <w:proofErr w:type="spellEnd"/>
          </w:p>
        </w:tc>
      </w:tr>
      <w:tr w:rsidR="00C53099" w:rsidRPr="00E53188" w:rsidTr="00C53099">
        <w:trPr>
          <w:jc w:val="center"/>
        </w:trPr>
        <w:tc>
          <w:tcPr>
            <w:tcW w:w="2976" w:type="dxa"/>
            <w:vMerge/>
            <w:tcBorders>
              <w:left w:val="single" w:sz="4" w:space="0" w:color="000000" w:themeColor="text1"/>
              <w:right w:val="single" w:sz="4" w:space="0" w:color="000000" w:themeColor="text1"/>
            </w:tcBorders>
            <w:vAlign w:val="center"/>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pPr>
              <w:rPr>
                <w:rFonts w:cs="Arial"/>
                <w:snapToGrid w:val="0"/>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pPr>
              <w:rPr>
                <w:rFonts w:cs="Arial"/>
                <w:snapToGrid w:val="0"/>
              </w:rPr>
            </w:pPr>
            <w:proofErr w:type="spellStart"/>
            <w:r>
              <w:rPr>
                <w:rFonts w:cs="Arial"/>
                <w:color w:val="000000"/>
              </w:rPr>
              <w:t>FeatConfigCcmActl</w:t>
            </w:r>
            <w:proofErr w:type="spellEnd"/>
          </w:p>
        </w:tc>
      </w:tr>
      <w:tr w:rsidR="00C53099" w:rsidRPr="00E53188" w:rsidTr="00C53099">
        <w:trPr>
          <w:jc w:val="center"/>
        </w:trPr>
        <w:tc>
          <w:tcPr>
            <w:tcW w:w="2976" w:type="dxa"/>
            <w:vMerge/>
            <w:tcBorders>
              <w:left w:val="single" w:sz="4" w:space="0" w:color="000000" w:themeColor="text1"/>
              <w:bottom w:val="single" w:sz="4" w:space="0" w:color="000000" w:themeColor="text1"/>
              <w:right w:val="single" w:sz="4" w:space="0" w:color="000000" w:themeColor="text1"/>
            </w:tcBorders>
            <w:vAlign w:val="center"/>
          </w:tcPr>
          <w:p w:rsidR="00C53099" w:rsidRPr="00E53188" w:rsidRDefault="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pPr>
              <w:rPr>
                <w:rFonts w:cs="Arial"/>
                <w:snapToGrid w:val="0"/>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pPr>
              <w:rPr>
                <w:rFonts w:cs="Arial"/>
                <w:snapToGrid w:val="0"/>
              </w:rPr>
            </w:pPr>
            <w:proofErr w:type="spellStart"/>
            <w:r>
              <w:rPr>
                <w:rFonts w:cs="Arial"/>
                <w:color w:val="000000"/>
              </w:rPr>
              <w:t>PersIndexCcm_D_Actl</w:t>
            </w:r>
            <w:proofErr w:type="spellEnd"/>
          </w:p>
        </w:tc>
      </w:tr>
      <w:tr w:rsidR="00C53099" w:rsidRPr="00E53188" w:rsidTr="00C53099">
        <w:trPr>
          <w:jc w:val="center"/>
        </w:trPr>
        <w:tc>
          <w:tcPr>
            <w:tcW w:w="2976" w:type="dxa"/>
            <w:vMerge w:val="restart"/>
            <w:tcBorders>
              <w:top w:val="single" w:sz="4" w:space="0" w:color="000000" w:themeColor="text1"/>
              <w:left w:val="single" w:sz="4" w:space="0" w:color="000000" w:themeColor="text1"/>
              <w:right w:val="single" w:sz="4" w:space="0" w:color="000000" w:themeColor="text1"/>
            </w:tcBorders>
            <w:vAlign w:val="center"/>
          </w:tcPr>
          <w:p w:rsidR="00C53099" w:rsidRPr="00E53188" w:rsidRDefault="00C53099" w:rsidP="00C53099">
            <w:pPr>
              <w:rPr>
                <w:rFonts w:cs="Arial"/>
              </w:rPr>
            </w:pPr>
            <w:r>
              <w:rPr>
                <w:rFonts w:cs="Arial"/>
              </w:rPr>
              <w:t>DDM Feature Settings Server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FeatureID</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rsidP="00C53099">
            <w:pPr>
              <w:rPr>
                <w:rFonts w:cs="Arial"/>
                <w:snapToGrid w:val="0"/>
              </w:rPr>
            </w:pPr>
            <w:proofErr w:type="spellStart"/>
            <w:r>
              <w:rPr>
                <w:rFonts w:cs="Arial"/>
                <w:color w:val="000000"/>
              </w:rPr>
              <w:t>FeatNoDdm_No_Actl</w:t>
            </w:r>
            <w:proofErr w:type="spellEnd"/>
          </w:p>
        </w:tc>
      </w:tr>
      <w:tr w:rsidR="00C53099" w:rsidRPr="00E53188" w:rsidTr="00C53099">
        <w:trPr>
          <w:jc w:val="center"/>
        </w:trPr>
        <w:tc>
          <w:tcPr>
            <w:tcW w:w="2976" w:type="dxa"/>
            <w:vMerge/>
            <w:tcBorders>
              <w:left w:val="single" w:sz="4" w:space="0" w:color="000000" w:themeColor="text1"/>
              <w:right w:val="single" w:sz="4" w:space="0" w:color="000000" w:themeColor="text1"/>
            </w:tcBorders>
            <w:vAlign w:val="center"/>
          </w:tcPr>
          <w:p w:rsidR="00C53099"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Configuration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rsidP="00C53099">
            <w:pPr>
              <w:rPr>
                <w:rFonts w:cs="Arial"/>
                <w:snapToGrid w:val="0"/>
              </w:rPr>
            </w:pPr>
            <w:proofErr w:type="spellStart"/>
            <w:r>
              <w:rPr>
                <w:rFonts w:cs="Arial"/>
                <w:color w:val="000000"/>
              </w:rPr>
              <w:t>FeatConfigDdmActl</w:t>
            </w:r>
            <w:proofErr w:type="spellEnd"/>
          </w:p>
        </w:tc>
      </w:tr>
      <w:tr w:rsidR="00C53099" w:rsidRPr="00E53188" w:rsidTr="00C53099">
        <w:trPr>
          <w:jc w:val="center"/>
        </w:trPr>
        <w:tc>
          <w:tcPr>
            <w:tcW w:w="2976" w:type="dxa"/>
            <w:vMerge/>
            <w:tcBorders>
              <w:left w:val="single" w:sz="4" w:space="0" w:color="000000" w:themeColor="text1"/>
              <w:bottom w:val="single" w:sz="4" w:space="0" w:color="000000" w:themeColor="text1"/>
              <w:right w:val="single" w:sz="4" w:space="0" w:color="000000" w:themeColor="text1"/>
            </w:tcBorders>
            <w:vAlign w:val="center"/>
          </w:tcPr>
          <w:p w:rsidR="00C53099"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C1EFE" w:rsidRDefault="00C53099" w:rsidP="00C53099">
            <w:pPr>
              <w:rPr>
                <w:rFonts w:cs="Arial"/>
              </w:rPr>
            </w:pPr>
            <w:proofErr w:type="spellStart"/>
            <w:proofErr w:type="gramStart"/>
            <w:r w:rsidRPr="00FC1EFE">
              <w:rPr>
                <w:rFonts w:cs="Arial"/>
              </w:rPr>
              <w:t>Feature.St</w:t>
            </w:r>
            <w:proofErr w:type="spellEnd"/>
            <w:r w:rsidRPr="00FC1EFE">
              <w:rPr>
                <w:rFonts w:cs="Arial"/>
              </w:rPr>
              <w:t xml:space="preserve"> :</w:t>
            </w:r>
            <w:proofErr w:type="gramEnd"/>
            <w:r w:rsidRPr="00FC1EFE">
              <w:rPr>
                <w:rFonts w:cs="Arial"/>
              </w:rPr>
              <w:t xml:space="preserve"> </w:t>
            </w:r>
            <w:proofErr w:type="spellStart"/>
            <w:r w:rsidRPr="00FC1EFE">
              <w:rPr>
                <w:rFonts w:cs="Arial"/>
              </w:rPr>
              <w:t>PersIndex</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E53188" w:rsidRDefault="00C53099" w:rsidP="00C53099">
            <w:pPr>
              <w:rPr>
                <w:rFonts w:cs="Arial"/>
                <w:snapToGrid w:val="0"/>
              </w:rPr>
            </w:pPr>
            <w:proofErr w:type="spellStart"/>
            <w:r>
              <w:rPr>
                <w:rFonts w:cs="Arial"/>
                <w:color w:val="000000"/>
              </w:rPr>
              <w:t>PersIndexDdm_D_Actl</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rsidP="00C53099">
            <w:pPr>
              <w:rPr>
                <w:rFonts w:cs="Arial"/>
              </w:rPr>
            </w:pPr>
            <w:r w:rsidRPr="00E53188">
              <w:rPr>
                <w:rFonts w:cs="Arial"/>
              </w:rPr>
              <w:t>Applicable Traffic Sign Recognition module</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rsidP="00C53099">
            <w:pPr>
              <w:rPr>
                <w:rFonts w:cs="Arial"/>
              </w:rPr>
            </w:pPr>
            <w:proofErr w:type="spellStart"/>
            <w:r w:rsidRPr="00E53188">
              <w:rPr>
                <w:rFonts w:cs="Arial"/>
                <w:snapToGrid w:val="0"/>
              </w:rPr>
              <w:t>TsrVlUnitMsgTxt_D_Rq</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rsidP="00C53099">
            <w:pPr>
              <w:rPr>
                <w:rFonts w:cs="Arial"/>
              </w:rPr>
            </w:pPr>
            <w:proofErr w:type="spellStart"/>
            <w:r w:rsidRPr="00E53188">
              <w:rPr>
                <w:rFonts w:cs="Arial"/>
                <w:snapToGrid w:val="0"/>
              </w:rPr>
              <w:t>TsrVlUnitMsgTxt_D_Rq</w:t>
            </w:r>
            <w:proofErr w:type="spellEnd"/>
          </w:p>
        </w:tc>
      </w:tr>
      <w:tr w:rsidR="00C53099" w:rsidRPr="00E53188" w:rsidTr="00C53099">
        <w:trPr>
          <w:trHeight w:val="332"/>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rsidP="00C53099">
            <w:pPr>
              <w:rPr>
                <w:rFonts w:cs="Arial"/>
              </w:rPr>
            </w:pPr>
            <w:proofErr w:type="spellStart"/>
            <w:r w:rsidRPr="00E53188">
              <w:rPr>
                <w:rFonts w:cs="Arial"/>
              </w:rPr>
              <w:t>MyKey</w:t>
            </w:r>
            <w:proofErr w:type="spellEnd"/>
            <w:r w:rsidRPr="00E53188">
              <w:rPr>
                <w:rFonts w:cs="Arial"/>
              </w:rPr>
              <w:t xml:space="preserve"> Ignition Key Type Server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rsidP="00C53099">
            <w:pPr>
              <w:rPr>
                <w:rFonts w:cs="Arial"/>
              </w:rPr>
            </w:pPr>
            <w:proofErr w:type="spellStart"/>
            <w:r w:rsidRPr="00E53188">
              <w:rPr>
                <w:rFonts w:cs="Arial"/>
              </w:rPr>
              <w:t>IgnitionKeyType</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E53188" w:rsidRDefault="00C53099" w:rsidP="00C53099">
            <w:pPr>
              <w:rPr>
                <w:rFonts w:cs="Arial"/>
              </w:rPr>
            </w:pPr>
            <w:proofErr w:type="spellStart"/>
            <w:r w:rsidRPr="00E53188">
              <w:rPr>
                <w:rFonts w:cs="Arial"/>
              </w:rPr>
              <w:t>IgnKeyType_D_Actl</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r>
              <w:rPr>
                <w:rFonts w:cs="Arial"/>
              </w:rPr>
              <w:t>Speed Unit Server (Cluster)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roofErr w:type="spellStart"/>
            <w:r w:rsidRPr="00B55BD3">
              <w:rPr>
                <w:rFonts w:cs="Arial"/>
              </w:rPr>
              <w:t>MetricActv_B_Actl</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roofErr w:type="spellStart"/>
            <w:r w:rsidRPr="00B55BD3">
              <w:rPr>
                <w:rFonts w:cs="Arial"/>
              </w:rPr>
              <w:t>MetricActv_B_Actl</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rsidP="00C53099">
            <w:pPr>
              <w:rPr>
                <w:rFonts w:cs="Arial"/>
              </w:rPr>
            </w:pPr>
            <w:r>
              <w:rPr>
                <w:rFonts w:cs="Arial"/>
              </w:rPr>
              <w:t>Neutral Tow Server (PCM)</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55BD3" w:rsidRDefault="00C53099" w:rsidP="00C53099">
            <w:pPr>
              <w:rPr>
                <w:rFonts w:cs="Arial"/>
              </w:rPr>
            </w:pPr>
            <w:proofErr w:type="spellStart"/>
            <w:r w:rsidRPr="00B55BD3">
              <w:rPr>
                <w:rFonts w:cs="Arial"/>
              </w:rPr>
              <w:t>TrnGearNtmAllow_B_Stat</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55BD3" w:rsidRDefault="00C53099" w:rsidP="00C53099">
            <w:pPr>
              <w:rPr>
                <w:rFonts w:cs="Arial"/>
              </w:rPr>
            </w:pPr>
            <w:proofErr w:type="spellStart"/>
            <w:r w:rsidRPr="00B55BD3">
              <w:rPr>
                <w:rFonts w:cs="Arial"/>
              </w:rPr>
              <w:t>TrnGearNtmAllow_B_Stat</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E53188" w:rsidRDefault="00C53099" w:rsidP="00C53099">
            <w:pPr>
              <w:rPr>
                <w:rFonts w:cs="Arial"/>
              </w:rPr>
            </w:pPr>
            <w:r>
              <w:rPr>
                <w:rFonts w:cs="Arial"/>
              </w:rPr>
              <w:t>Distance Unit Server (</w:t>
            </w:r>
            <w:r w:rsidRPr="00E53188">
              <w:rPr>
                <w:rFonts w:cs="Arial"/>
              </w:rPr>
              <w:t>Cluster</w:t>
            </w:r>
            <w:r>
              <w:rPr>
                <w:rFonts w:cs="Arial"/>
              </w:rPr>
              <w:t>)</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55BD3" w:rsidRDefault="00C53099" w:rsidP="00C53099">
            <w:pPr>
              <w:rPr>
                <w:rFonts w:cs="Arial"/>
              </w:rPr>
            </w:pPr>
            <w:proofErr w:type="spellStart"/>
            <w:r w:rsidRPr="00B55BD3">
              <w:rPr>
                <w:rFonts w:cs="Arial"/>
              </w:rPr>
              <w:t>Disp_Miles_Kilometers.St</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55BD3" w:rsidRDefault="00C53099" w:rsidP="00C53099">
            <w:pPr>
              <w:rPr>
                <w:rFonts w:cs="Arial"/>
              </w:rPr>
            </w:pPr>
            <w:proofErr w:type="spellStart"/>
            <w:r w:rsidRPr="00B55BD3">
              <w:rPr>
                <w:rFonts w:cs="Arial"/>
              </w:rPr>
              <w:t>Mc_VehUntTrpCoUsrSel_St</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IaccLamp_D_Rq</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IaccLamp_D_Rq</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SLMde_D_Rqdsply</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SLMde_D_Rqdsply</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Aslicondsply_D_Rq</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Aslicondsply_D_Rq</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r>
              <w:rPr>
                <w:rFonts w:cs="Arial"/>
              </w:rPr>
              <w:t>BTT Lite Server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BttLeft_D_RqDrv</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693BB6" w:rsidRDefault="00C53099" w:rsidP="00C53099">
            <w:pPr>
              <w:rPr>
                <w:rFonts w:cs="Arial"/>
              </w:rPr>
            </w:pPr>
            <w:proofErr w:type="spellStart"/>
            <w:r w:rsidRPr="00693BB6">
              <w:rPr>
                <w:rFonts w:cs="Arial"/>
              </w:rPr>
              <w:t>BttLeft_D_RqDrv</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r>
              <w:rPr>
                <w:rFonts w:cs="Arial"/>
              </w:rPr>
              <w:t>BTT Lite Server</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5656F" w:rsidRDefault="00C53099" w:rsidP="00C53099">
            <w:pPr>
              <w:rPr>
                <w:rFonts w:cs="Arial"/>
              </w:rPr>
            </w:pPr>
            <w:proofErr w:type="spellStart"/>
            <w:r w:rsidRPr="00F5656F">
              <w:rPr>
                <w:rFonts w:cs="Arial"/>
              </w:rPr>
              <w:t>BttRight_D_RqDrv</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5656F" w:rsidRDefault="00C53099" w:rsidP="00C53099">
            <w:pPr>
              <w:rPr>
                <w:rFonts w:cs="Arial"/>
              </w:rPr>
            </w:pPr>
            <w:proofErr w:type="spellStart"/>
            <w:r w:rsidRPr="00F5656F">
              <w:rPr>
                <w:rFonts w:cs="Arial"/>
              </w:rPr>
              <w:t>BttRight_D_RqDrv</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5656F" w:rsidRDefault="00C53099" w:rsidP="00C53099">
            <w:pPr>
              <w:rPr>
                <w:rFonts w:cs="Arial"/>
              </w:rPr>
            </w:pPr>
            <w:proofErr w:type="spellStart"/>
            <w:r w:rsidRPr="00F5656F">
              <w:rPr>
                <w:rFonts w:cs="Arial"/>
              </w:rPr>
              <w:t>Vehicle_Speed.St</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5656F" w:rsidRDefault="00C53099" w:rsidP="00C53099">
            <w:pPr>
              <w:rPr>
                <w:rFonts w:cs="Arial"/>
              </w:rPr>
            </w:pPr>
            <w:proofErr w:type="spellStart"/>
            <w:r w:rsidRPr="00F5656F">
              <w:rPr>
                <w:rFonts w:eastAsiaTheme="minorHAnsi" w:cs="Arial"/>
              </w:rPr>
              <w:t>Veh_V_ActlEng</w:t>
            </w:r>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roofErr w:type="spellStart"/>
            <w:r w:rsidRPr="00B55BD3">
              <w:rPr>
                <w:rFonts w:cs="Arial"/>
              </w:rPr>
              <w:t>Vehicle_Speed_QF</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roofErr w:type="spellStart"/>
            <w:r w:rsidRPr="00B55BD3">
              <w:rPr>
                <w:rFonts w:cs="Arial"/>
              </w:rPr>
              <w:t>VehVActlEng_D_Qf</w:t>
            </w:r>
            <w:proofErr w:type="spellEnd"/>
          </w:p>
        </w:tc>
      </w:tr>
      <w:tr w:rsidR="00C53099" w:rsidRPr="00E53188" w:rsidTr="00C53099">
        <w:trPr>
          <w:trHeight w:val="296"/>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roofErr w:type="spellStart"/>
            <w:ins w:id="31" w:author="Myslinski, Jason (J.S.)" w:date="2019-11-06T08:55:00Z">
              <w:r w:rsidRPr="00B55BD3">
                <w:rPr>
                  <w:rFonts w:cs="Arial"/>
                </w:rPr>
                <w:t>EngOilLife_Pc_Actl</w:t>
              </w:r>
            </w:ins>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B55BD3" w:rsidRDefault="00C53099" w:rsidP="00C53099">
            <w:pPr>
              <w:rPr>
                <w:rFonts w:cs="Arial"/>
              </w:rPr>
            </w:pPr>
            <w:proofErr w:type="spellStart"/>
            <w:ins w:id="32" w:author="Myslinski, Jason (J.S.)" w:date="2019-11-06T08:55:00Z">
              <w:r w:rsidRPr="00B55BD3">
                <w:rPr>
                  <w:rFonts w:cs="Arial"/>
                </w:rPr>
                <w:t>EngOilLife_Pc_Actl</w:t>
              </w:r>
            </w:ins>
            <w:proofErr w:type="spellEnd"/>
          </w:p>
        </w:tc>
      </w:tr>
      <w:tr w:rsidR="00C53099" w:rsidRPr="00E53188"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53099" w:rsidRPr="00E53188" w:rsidRDefault="00C53099" w:rsidP="00C53099">
            <w:pPr>
              <w:rPr>
                <w:rFonts w:cs="Arial"/>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5656F" w:rsidRDefault="00C53099" w:rsidP="00C53099">
            <w:pPr>
              <w:rPr>
                <w:rFonts w:cs="Arial"/>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F5656F" w:rsidRDefault="00C53099" w:rsidP="00C53099">
            <w:pPr>
              <w:rPr>
                <w:rFonts w:cs="Arial"/>
              </w:rPr>
            </w:pPr>
          </w:p>
        </w:tc>
      </w:tr>
    </w:tbl>
    <w:p w:rsidR="00C53099" w:rsidRPr="00E53188" w:rsidRDefault="00C53099" w:rsidP="00C53099">
      <w:pPr>
        <w:rPr>
          <w:rFonts w:cs="Arial"/>
        </w:rPr>
      </w:pPr>
      <w:r w:rsidRPr="00E53188">
        <w:rPr>
          <w:rFonts w:cs="Arial"/>
        </w:rPr>
        <w:t xml:space="preserve">The </w:t>
      </w:r>
      <w:proofErr w:type="spellStart"/>
      <w:r w:rsidRPr="00E53188">
        <w:rPr>
          <w:rFonts w:cs="Arial"/>
        </w:rPr>
        <w:t>Centerstack</w:t>
      </w:r>
      <w:proofErr w:type="spellEnd"/>
      <w:r w:rsidRPr="00E53188">
        <w:rPr>
          <w:rFonts w:cs="Arial"/>
        </w:rPr>
        <w:t xml:space="preserve"> S</w:t>
      </w:r>
      <w:r>
        <w:rPr>
          <w:rFonts w:cs="Arial"/>
        </w:rPr>
        <w:t>ettings HMI client (ex APIM</w:t>
      </w:r>
      <w:r w:rsidRPr="00E53188">
        <w:rPr>
          <w:rFonts w:cs="Arial"/>
        </w:rPr>
        <w:t xml:space="preserve">…) needs to support receiving </w:t>
      </w:r>
      <w:proofErr w:type="spellStart"/>
      <w:r w:rsidRPr="00E53188">
        <w:rPr>
          <w:rFonts w:cs="Arial"/>
        </w:rPr>
        <w:t>Feature.St</w:t>
      </w:r>
      <w:proofErr w:type="spellEnd"/>
      <w:r w:rsidRPr="00E53188">
        <w:rPr>
          <w:rFonts w:cs="Arial"/>
        </w:rPr>
        <w:t xml:space="preserve"> signals from any of the </w:t>
      </w:r>
      <w:proofErr w:type="spellStart"/>
      <w:r w:rsidRPr="00E53188">
        <w:rPr>
          <w:rFonts w:cs="Arial"/>
        </w:rPr>
        <w:t>Feature.St</w:t>
      </w:r>
      <w:proofErr w:type="spellEnd"/>
      <w:r w:rsidRPr="00E53188">
        <w:rPr>
          <w:rFonts w:cs="Arial"/>
        </w:rPr>
        <w:t xml:space="preserve"> signals in the above table.  </w:t>
      </w:r>
    </w:p>
    <w:p w:rsidR="00C53099" w:rsidRPr="00E53188" w:rsidRDefault="00C53099" w:rsidP="00C53099">
      <w:pPr>
        <w:numPr>
          <w:ilvl w:val="0"/>
          <w:numId w:val="116"/>
        </w:numPr>
        <w:rPr>
          <w:rFonts w:cs="Arial"/>
        </w:rPr>
      </w:pPr>
      <w:r>
        <w:rPr>
          <w:rFonts w:cs="Arial"/>
        </w:rPr>
        <w:t xml:space="preserve">Note: the </w:t>
      </w:r>
      <w:proofErr w:type="spellStart"/>
      <w:r>
        <w:rPr>
          <w:rFonts w:cs="Arial"/>
        </w:rPr>
        <w:t>Centerstack</w:t>
      </w:r>
      <w:proofErr w:type="spellEnd"/>
      <w:r>
        <w:rPr>
          <w:rFonts w:cs="Arial"/>
        </w:rPr>
        <w:t xml:space="preserve"> </w:t>
      </w:r>
      <w:r w:rsidRPr="00E53188">
        <w:rPr>
          <w:rFonts w:cs="Arial"/>
        </w:rPr>
        <w:t>Settings HMI Client needs to support</w:t>
      </w:r>
      <w:r>
        <w:rPr>
          <w:rFonts w:cs="Arial"/>
        </w:rPr>
        <w:t xml:space="preserve"> any </w:t>
      </w:r>
      <w:proofErr w:type="spellStart"/>
      <w:r>
        <w:rPr>
          <w:rFonts w:cs="Arial"/>
        </w:rPr>
        <w:t>Feature.St</w:t>
      </w:r>
      <w:proofErr w:type="spellEnd"/>
      <w:r>
        <w:rPr>
          <w:rFonts w:cs="Arial"/>
        </w:rPr>
        <w:t xml:space="preserve"> it receives from Feature Settings Servers.  A</w:t>
      </w:r>
      <w:r w:rsidRPr="00E53188">
        <w:rPr>
          <w:rFonts w:cs="Arial"/>
        </w:rPr>
        <w:t xml:space="preserve">t the time this spec was written the above table was the latest.  Check the module CAN dB for any additional </w:t>
      </w:r>
      <w:proofErr w:type="spellStart"/>
      <w:r w:rsidRPr="00E53188">
        <w:rPr>
          <w:rFonts w:cs="Arial"/>
        </w:rPr>
        <w:t>Feature.St</w:t>
      </w:r>
      <w:proofErr w:type="spellEnd"/>
      <w:r w:rsidRPr="00E53188">
        <w:rPr>
          <w:rFonts w:cs="Arial"/>
        </w:rPr>
        <w:t xml:space="preserve"> signals that the </w:t>
      </w:r>
      <w:proofErr w:type="spellStart"/>
      <w:r w:rsidRPr="00E53188">
        <w:rPr>
          <w:rFonts w:cs="Arial"/>
        </w:rPr>
        <w:t>Centerstack</w:t>
      </w:r>
      <w:proofErr w:type="spellEnd"/>
      <w:r w:rsidRPr="00E53188">
        <w:rPr>
          <w:rFonts w:cs="Arial"/>
        </w:rPr>
        <w:t xml:space="preserve"> Settings HMI Client may receive.</w:t>
      </w:r>
    </w:p>
    <w:p w:rsidR="00C53099" w:rsidRDefault="00C53099" w:rsidP="00C53099"/>
    <w:p w:rsidR="00C53099" w:rsidRDefault="00C53099" w:rsidP="00C53099"/>
    <w:p w:rsidR="00C53099" w:rsidRDefault="00C53099" w:rsidP="00C53099"/>
    <w:p w:rsidR="00C53099" w:rsidRDefault="00C53099" w:rsidP="00C53099"/>
    <w:p w:rsidR="00C53099" w:rsidRDefault="00C53099" w:rsidP="00C53099"/>
    <w:p w:rsidR="00C53099" w:rsidRDefault="00C53099" w:rsidP="00C53099">
      <w:pPr>
        <w:pStyle w:val="Heading2"/>
      </w:pPr>
      <w:bookmarkStart w:id="33" w:name="_Toc25737484"/>
      <w:r w:rsidRPr="00B9479B">
        <w:t>VS-CLD-REQ-232301/B-</w:t>
      </w:r>
      <w:proofErr w:type="spellStart"/>
      <w:r w:rsidRPr="00B9479B">
        <w:t>Centerstack</w:t>
      </w:r>
      <w:proofErr w:type="spellEnd"/>
      <w:r w:rsidRPr="00B9479B">
        <w:t xml:space="preserve"> Settings HMI Client</w:t>
      </w:r>
      <w:bookmarkEnd w:id="33"/>
    </w:p>
    <w:p w:rsidR="00C53099" w:rsidRPr="00330FF7" w:rsidRDefault="00C53099" w:rsidP="00C53099">
      <w:pPr>
        <w:rPr>
          <w:rFonts w:cs="Arial"/>
        </w:rPr>
      </w:pPr>
      <w:r w:rsidRPr="00330FF7">
        <w:rPr>
          <w:rFonts w:cs="Arial"/>
        </w:rPr>
        <w:t xml:space="preserve">The Infotainment </w:t>
      </w:r>
      <w:proofErr w:type="spellStart"/>
      <w:r w:rsidRPr="00330FF7">
        <w:rPr>
          <w:rFonts w:cs="Arial"/>
        </w:rPr>
        <w:t>Centerstack</w:t>
      </w:r>
      <w:proofErr w:type="spellEnd"/>
      <w:r w:rsidRPr="00330FF7">
        <w:rPr>
          <w:rFonts w:cs="Arial"/>
        </w:rPr>
        <w:t xml:space="preserve"> Settings HMI Client is responsible for sending the </w:t>
      </w:r>
      <w:proofErr w:type="spellStart"/>
      <w:r w:rsidRPr="00330FF7">
        <w:rPr>
          <w:rFonts w:cs="Arial"/>
        </w:rPr>
        <w:t>Feature.Rq</w:t>
      </w:r>
      <w:proofErr w:type="spellEnd"/>
      <w:r w:rsidRPr="00330FF7">
        <w:rPr>
          <w:rFonts w:cs="Arial"/>
        </w:rPr>
        <w:t xml:space="preserve"> HMI selections to the Settings </w:t>
      </w:r>
      <w:proofErr w:type="spellStart"/>
      <w:r w:rsidRPr="00330FF7">
        <w:rPr>
          <w:rFonts w:cs="Arial"/>
        </w:rPr>
        <w:t>Gateway_Translator</w:t>
      </w:r>
      <w:proofErr w:type="spellEnd"/>
      <w:r w:rsidRPr="00330FF7">
        <w:rPr>
          <w:rFonts w:cs="Arial"/>
        </w:rPr>
        <w:t xml:space="preserve"> Module / Feature Settings Server and updating its HMI based on the </w:t>
      </w:r>
      <w:proofErr w:type="spellStart"/>
      <w:r w:rsidRPr="00330FF7">
        <w:rPr>
          <w:rFonts w:cs="Arial"/>
        </w:rPr>
        <w:t>Feature.St</w:t>
      </w:r>
      <w:proofErr w:type="spellEnd"/>
      <w:r w:rsidRPr="00330FF7">
        <w:rPr>
          <w:rFonts w:cs="Arial"/>
        </w:rPr>
        <w:t xml:space="preserve"> responses</w:t>
      </w:r>
    </w:p>
    <w:p w:rsidR="00C53099" w:rsidRPr="00330FF7" w:rsidRDefault="00C53099" w:rsidP="00C53099">
      <w:pPr>
        <w:rPr>
          <w:rFonts w:cs="Arial"/>
        </w:rPr>
      </w:pPr>
      <w:r w:rsidRPr="00330FF7">
        <w:rPr>
          <w:rFonts w:cs="Arial"/>
        </w:rPr>
        <w:t xml:space="preserve"> </w:t>
      </w:r>
    </w:p>
    <w:p w:rsidR="00C53099" w:rsidRDefault="00C53099" w:rsidP="00C53099">
      <w:pPr>
        <w:pStyle w:val="Heading2"/>
      </w:pPr>
      <w:bookmarkStart w:id="34" w:name="_Toc25737485"/>
      <w:r w:rsidRPr="00B9479B">
        <w:t xml:space="preserve">VS-CLD-REQ-232302/A-Settings </w:t>
      </w:r>
      <w:proofErr w:type="spellStart"/>
      <w:r w:rsidRPr="00B9479B">
        <w:t>Gateway_Translator</w:t>
      </w:r>
      <w:proofErr w:type="spellEnd"/>
      <w:r w:rsidRPr="00B9479B">
        <w:t xml:space="preserve"> Module</w:t>
      </w:r>
      <w:bookmarkEnd w:id="34"/>
    </w:p>
    <w:p w:rsidR="00C53099" w:rsidRDefault="00C53099" w:rsidP="00C53099">
      <w:r>
        <w:t xml:space="preserve">The Settings </w:t>
      </w:r>
      <w:proofErr w:type="spellStart"/>
      <w:r>
        <w:t>Gateway_Translator</w:t>
      </w:r>
      <w:proofErr w:type="spellEnd"/>
      <w:r>
        <w:t xml:space="preserve"> module is responsible for being the interface between the </w:t>
      </w:r>
      <w:proofErr w:type="spellStart"/>
      <w:r>
        <w:t>Centerstack</w:t>
      </w:r>
      <w:proofErr w:type="spellEnd"/>
      <w:r>
        <w:t xml:space="preserve"> Settings HMI Client and the Feature Settings Servers</w:t>
      </w:r>
    </w:p>
    <w:p w:rsidR="00C53099" w:rsidRDefault="00C53099" w:rsidP="00C53099"/>
    <w:p w:rsidR="00C53099" w:rsidRDefault="00C53099" w:rsidP="00C53099">
      <w:pPr>
        <w:pStyle w:val="Heading2"/>
      </w:pPr>
      <w:bookmarkStart w:id="35" w:name="_Toc25737486"/>
      <w:r w:rsidRPr="00B9479B">
        <w:t>VS-CLD-REQ-232303/A-Feature Settings Server</w:t>
      </w:r>
      <w:bookmarkEnd w:id="35"/>
    </w:p>
    <w:p w:rsidR="00C53099" w:rsidRDefault="00C53099" w:rsidP="00C53099">
      <w:r>
        <w:t xml:space="preserve">The Feature Settings Server is responsible for responding to the request for a </w:t>
      </w:r>
      <w:proofErr w:type="gramStart"/>
      <w:r>
        <w:t>particular feature</w:t>
      </w:r>
      <w:proofErr w:type="gramEnd"/>
      <w:r>
        <w:t xml:space="preserve"> and performing the feature operation </w:t>
      </w:r>
    </w:p>
    <w:p w:rsidR="00C53099" w:rsidRDefault="00C53099" w:rsidP="00C53099"/>
    <w:p w:rsidR="00C53099" w:rsidRDefault="00C53099" w:rsidP="00C53099">
      <w:pPr>
        <w:pStyle w:val="Heading1"/>
      </w:pPr>
      <w:bookmarkStart w:id="36" w:name="_Toc25737487"/>
      <w:r>
        <w:lastRenderedPageBreak/>
        <w:t>General Requirements</w:t>
      </w:r>
      <w:bookmarkEnd w:id="36"/>
    </w:p>
    <w:p w:rsidR="00C53099" w:rsidRDefault="00C53099" w:rsidP="00C53099">
      <w:pPr>
        <w:rPr>
          <w:rFonts w:cs="Arial"/>
        </w:rPr>
      </w:pPr>
      <w:r w:rsidRPr="008257A2">
        <w:rPr>
          <w:rFonts w:cs="Arial"/>
        </w:rPr>
        <w:t xml:space="preserve">This specification covers non-infotainment </w:t>
      </w:r>
      <w:r>
        <w:rPr>
          <w:rFonts w:cs="Arial"/>
        </w:rPr>
        <w:t>Settings</w:t>
      </w:r>
      <w:r w:rsidRPr="008257A2">
        <w:rPr>
          <w:rFonts w:cs="Arial"/>
        </w:rPr>
        <w:t xml:space="preserve"> </w:t>
      </w:r>
      <w:r>
        <w:rPr>
          <w:rFonts w:cs="Arial"/>
        </w:rPr>
        <w:t xml:space="preserve">not already covered in other SPSS specifications that will have those settings moving to </w:t>
      </w:r>
      <w:r w:rsidRPr="008257A2">
        <w:rPr>
          <w:rFonts w:cs="Arial"/>
        </w:rPr>
        <w:t xml:space="preserve">the infotainment </w:t>
      </w:r>
      <w:proofErr w:type="spellStart"/>
      <w:r w:rsidRPr="008257A2">
        <w:rPr>
          <w:rFonts w:cs="Arial"/>
        </w:rPr>
        <w:t>Centerstack</w:t>
      </w:r>
      <w:proofErr w:type="spellEnd"/>
      <w:r w:rsidRPr="008257A2">
        <w:rPr>
          <w:rFonts w:cs="Arial"/>
        </w:rPr>
        <w:t xml:space="preserve"> module (</w:t>
      </w:r>
      <w:proofErr w:type="spellStart"/>
      <w:r w:rsidRPr="008257A2">
        <w:rPr>
          <w:rFonts w:cs="Arial"/>
        </w:rPr>
        <w:t>ex SYNC</w:t>
      </w:r>
      <w:proofErr w:type="spellEnd"/>
      <w:r w:rsidRPr="008257A2">
        <w:rPr>
          <w:rFonts w:cs="Arial"/>
        </w:rPr>
        <w:t>, CHR).</w:t>
      </w:r>
      <w:r>
        <w:rPr>
          <w:rFonts w:cs="Arial"/>
        </w:rPr>
        <w:t xml:space="preserve">  Most the settings in the specification resided in the Cluster and are being moved to the infotainment </w:t>
      </w:r>
      <w:proofErr w:type="spellStart"/>
      <w:r>
        <w:rPr>
          <w:rFonts w:cs="Arial"/>
        </w:rPr>
        <w:t>Centerstack</w:t>
      </w:r>
      <w:proofErr w:type="spellEnd"/>
      <w:r>
        <w:rPr>
          <w:rFonts w:cs="Arial"/>
        </w:rPr>
        <w:t xml:space="preserve"> module (</w:t>
      </w:r>
      <w:proofErr w:type="spellStart"/>
      <w:r>
        <w:rPr>
          <w:rFonts w:cs="Arial"/>
        </w:rPr>
        <w:t>ie</w:t>
      </w:r>
      <w:proofErr w:type="spellEnd"/>
      <w:r>
        <w:rPr>
          <w:rFonts w:cs="Arial"/>
        </w:rPr>
        <w:t xml:space="preserve"> </w:t>
      </w:r>
      <w:proofErr w:type="spellStart"/>
      <w:r>
        <w:rPr>
          <w:rFonts w:cs="Arial"/>
        </w:rPr>
        <w:t>Centerstack</w:t>
      </w:r>
      <w:proofErr w:type="spellEnd"/>
      <w:r>
        <w:rPr>
          <w:rFonts w:cs="Arial"/>
        </w:rPr>
        <w:t xml:space="preserve"> Settings HMI Client).</w:t>
      </w:r>
    </w:p>
    <w:p w:rsidR="00C53099" w:rsidRDefault="00C53099" w:rsidP="00C53099">
      <w:pPr>
        <w:rPr>
          <w:rFonts w:cs="Arial"/>
        </w:rPr>
      </w:pPr>
    </w:p>
    <w:p w:rsidR="00C53099" w:rsidRDefault="00C53099" w:rsidP="00C53099">
      <w:pPr>
        <w:rPr>
          <w:rFonts w:cs="Arial"/>
        </w:rPr>
      </w:pPr>
      <w:r w:rsidRPr="008257A2">
        <w:rPr>
          <w:rFonts w:cs="Arial"/>
        </w:rPr>
        <w:t xml:space="preserve">This </w:t>
      </w:r>
      <w:r>
        <w:rPr>
          <w:rFonts w:cs="Arial"/>
        </w:rPr>
        <w:t xml:space="preserve">specification </w:t>
      </w:r>
      <w:r w:rsidRPr="008257A2">
        <w:rPr>
          <w:rFonts w:cs="Arial"/>
        </w:rPr>
        <w:t xml:space="preserve">is </w:t>
      </w:r>
      <w:r>
        <w:rPr>
          <w:rFonts w:cs="Arial"/>
        </w:rPr>
        <w:t>in addition to</w:t>
      </w:r>
      <w:r w:rsidRPr="008257A2">
        <w:rPr>
          <w:rFonts w:cs="Arial"/>
        </w:rPr>
        <w:t xml:space="preserve"> the “</w:t>
      </w:r>
      <w:r w:rsidRPr="008257A2">
        <w:rPr>
          <w:rFonts w:cs="Arial"/>
          <w:u w:val="single"/>
        </w:rPr>
        <w:t>Vehicle Settings (Global) SPSS</w:t>
      </w:r>
      <w:r>
        <w:rPr>
          <w:rFonts w:cs="Arial"/>
        </w:rPr>
        <w:t>” and other Feature SPSS specifications where those</w:t>
      </w:r>
      <w:r w:rsidRPr="008257A2">
        <w:rPr>
          <w:rFonts w:cs="Arial"/>
        </w:rPr>
        <w:t xml:space="preserve"> Settings</w:t>
      </w:r>
      <w:r>
        <w:rPr>
          <w:rFonts w:cs="Arial"/>
        </w:rPr>
        <w:t xml:space="preserve"> are</w:t>
      </w:r>
      <w:r w:rsidRPr="008257A2">
        <w:rPr>
          <w:rFonts w:cs="Arial"/>
        </w:rPr>
        <w:t xml:space="preserve"> already covered.  When supporting Settings in the </w:t>
      </w:r>
      <w:proofErr w:type="spellStart"/>
      <w:r w:rsidRPr="008257A2">
        <w:rPr>
          <w:rFonts w:cs="Arial"/>
        </w:rPr>
        <w:t>Centerstack</w:t>
      </w:r>
      <w:proofErr w:type="spellEnd"/>
      <w:r w:rsidRPr="008257A2">
        <w:rPr>
          <w:rFonts w:cs="Arial"/>
        </w:rPr>
        <w:t xml:space="preserve"> </w:t>
      </w:r>
      <w:r>
        <w:rPr>
          <w:rFonts w:cs="Arial"/>
        </w:rPr>
        <w:t>the</w:t>
      </w:r>
      <w:r w:rsidRPr="008257A2">
        <w:rPr>
          <w:rFonts w:cs="Arial"/>
        </w:rPr>
        <w:t xml:space="preserve"> “</w:t>
      </w:r>
      <w:r w:rsidRPr="00AE333E">
        <w:rPr>
          <w:rFonts w:cs="Arial"/>
          <w:u w:val="single"/>
        </w:rPr>
        <w:t>Vehicle Setting (Global) SPSS</w:t>
      </w:r>
      <w:r w:rsidRPr="008257A2">
        <w:rPr>
          <w:rFonts w:cs="Arial"/>
        </w:rPr>
        <w:t>” and “</w:t>
      </w:r>
      <w:r w:rsidRPr="00AE333E">
        <w:rPr>
          <w:rFonts w:cs="Arial"/>
          <w:u w:val="single"/>
        </w:rPr>
        <w:t xml:space="preserve">Vehicle Settings – Settings in the Infotainment </w:t>
      </w:r>
      <w:proofErr w:type="spellStart"/>
      <w:r w:rsidRPr="00AE333E">
        <w:rPr>
          <w:rFonts w:cs="Arial"/>
          <w:u w:val="single"/>
        </w:rPr>
        <w:t>Centerstack</w:t>
      </w:r>
      <w:proofErr w:type="spellEnd"/>
      <w:r w:rsidRPr="00AE333E">
        <w:rPr>
          <w:rFonts w:cs="Arial"/>
          <w:u w:val="single"/>
        </w:rPr>
        <w:t xml:space="preserve"> Module (Global)</w:t>
      </w:r>
      <w:r w:rsidRPr="008257A2">
        <w:rPr>
          <w:rFonts w:cs="Arial"/>
        </w:rPr>
        <w:t>” shall both be used</w:t>
      </w:r>
      <w:r>
        <w:rPr>
          <w:rFonts w:cs="Arial"/>
        </w:rPr>
        <w:t xml:space="preserve"> in addition to any other Feature SPSS with settings that are already supported by the infotainment </w:t>
      </w:r>
      <w:proofErr w:type="spellStart"/>
      <w:r>
        <w:rPr>
          <w:rFonts w:cs="Arial"/>
        </w:rPr>
        <w:t>Centerstack</w:t>
      </w:r>
      <w:proofErr w:type="spellEnd"/>
      <w:r>
        <w:rPr>
          <w:rFonts w:cs="Arial"/>
        </w:rPr>
        <w:t xml:space="preserve"> module</w:t>
      </w:r>
      <w:r w:rsidRPr="008257A2">
        <w:rPr>
          <w:rFonts w:cs="Arial"/>
        </w:rPr>
        <w:t xml:space="preserve">.  </w:t>
      </w:r>
    </w:p>
    <w:p w:rsidR="00C53099" w:rsidRDefault="00C53099" w:rsidP="00C53099">
      <w:pPr>
        <w:rPr>
          <w:rFonts w:cs="Arial"/>
        </w:rPr>
      </w:pPr>
    </w:p>
    <w:p w:rsidR="00C53099" w:rsidRDefault="00C53099" w:rsidP="00C53099">
      <w:pPr>
        <w:rPr>
          <w:rFonts w:cs="Arial"/>
        </w:rPr>
      </w:pPr>
      <w:r>
        <w:rPr>
          <w:rFonts w:cs="Arial"/>
        </w:rPr>
        <w:t xml:space="preserve">For </w:t>
      </w:r>
      <w:proofErr w:type="spellStart"/>
      <w:r>
        <w:rPr>
          <w:rFonts w:cs="Arial"/>
        </w:rPr>
        <w:t>MyKey</w:t>
      </w:r>
      <w:proofErr w:type="spellEnd"/>
      <w:r>
        <w:rPr>
          <w:rFonts w:cs="Arial"/>
        </w:rPr>
        <w:t xml:space="preserve"> settings in the </w:t>
      </w:r>
      <w:proofErr w:type="spellStart"/>
      <w:r>
        <w:rPr>
          <w:rFonts w:cs="Arial"/>
        </w:rPr>
        <w:t>Centerstack</w:t>
      </w:r>
      <w:proofErr w:type="spellEnd"/>
      <w:r>
        <w:rPr>
          <w:rFonts w:cs="Arial"/>
        </w:rPr>
        <w:t xml:space="preserve"> feature reference the </w:t>
      </w:r>
      <w:proofErr w:type="spellStart"/>
      <w:r>
        <w:rPr>
          <w:rFonts w:cs="Arial"/>
        </w:rPr>
        <w:t>MyKey</w:t>
      </w:r>
      <w:proofErr w:type="spellEnd"/>
      <w:r>
        <w:rPr>
          <w:rFonts w:cs="Arial"/>
        </w:rPr>
        <w:t xml:space="preserve"> Settings in the </w:t>
      </w:r>
      <w:proofErr w:type="spellStart"/>
      <w:r>
        <w:rPr>
          <w:rFonts w:cs="Arial"/>
        </w:rPr>
        <w:t>Centerstack</w:t>
      </w:r>
      <w:proofErr w:type="spellEnd"/>
      <w:r>
        <w:rPr>
          <w:rFonts w:cs="Arial"/>
        </w:rPr>
        <w:t xml:space="preserve"> SPSS.</w:t>
      </w:r>
    </w:p>
    <w:p w:rsidR="00C53099" w:rsidRPr="008257A2" w:rsidRDefault="00C53099" w:rsidP="00C53099">
      <w:pPr>
        <w:rPr>
          <w:rFonts w:cs="Arial"/>
        </w:rPr>
      </w:pPr>
    </w:p>
    <w:p w:rsidR="00C53099" w:rsidRPr="00C53099" w:rsidRDefault="00C53099" w:rsidP="00C53099">
      <w:pPr>
        <w:pStyle w:val="Heading2"/>
        <w:rPr>
          <w:b w:val="0"/>
          <w:u w:val="single"/>
        </w:rPr>
      </w:pPr>
      <w:bookmarkStart w:id="37" w:name="_Toc25737488"/>
      <w:r w:rsidRPr="00C53099">
        <w:rPr>
          <w:b w:val="0"/>
          <w:u w:val="single"/>
        </w:rPr>
        <w:t xml:space="preserve">VS-SR-REQ-232098/P-Feature Based Message Protocol usage for Settings in the Infotainment </w:t>
      </w:r>
      <w:proofErr w:type="spellStart"/>
      <w:r w:rsidRPr="00C53099">
        <w:rPr>
          <w:b w:val="0"/>
          <w:u w:val="single"/>
        </w:rPr>
        <w:t>Centerstack</w:t>
      </w:r>
      <w:proofErr w:type="spellEnd"/>
      <w:r w:rsidRPr="00C53099">
        <w:rPr>
          <w:b w:val="0"/>
          <w:u w:val="single"/>
        </w:rPr>
        <w:t xml:space="preserve"> Display Module</w:t>
      </w:r>
      <w:bookmarkEnd w:id="37"/>
    </w:p>
    <w:p w:rsidR="00C53099" w:rsidRPr="00D046C3" w:rsidRDefault="00C53099" w:rsidP="00C53099">
      <w:pPr>
        <w:rPr>
          <w:rFonts w:cs="Arial"/>
        </w:rPr>
      </w:pPr>
      <w:r w:rsidRPr="00D046C3">
        <w:rPr>
          <w:rFonts w:cs="Arial"/>
        </w:rPr>
        <w:t>The definition of how to use Feature Based Message Protocol for Set and Query operations is defined in the Feature Based Message Protocol SPSS and shall be followed to support this</w:t>
      </w:r>
      <w:r>
        <w:rPr>
          <w:rFonts w:cs="Arial"/>
        </w:rPr>
        <w:t xml:space="preserve"> Settings in the </w:t>
      </w:r>
      <w:proofErr w:type="spellStart"/>
      <w:r>
        <w:rPr>
          <w:rFonts w:cs="Arial"/>
        </w:rPr>
        <w:t>Centerstack</w:t>
      </w:r>
      <w:proofErr w:type="spellEnd"/>
      <w:r w:rsidRPr="00D046C3">
        <w:rPr>
          <w:rFonts w:cs="Arial"/>
        </w:rPr>
        <w:t xml:space="preserve"> SPSS</w:t>
      </w:r>
      <w:r>
        <w:rPr>
          <w:rFonts w:cs="Arial"/>
        </w:rPr>
        <w:t xml:space="preserve"> specification</w:t>
      </w:r>
      <w:r w:rsidRPr="00D046C3">
        <w:rPr>
          <w:rFonts w:cs="Arial"/>
        </w:rPr>
        <w:t xml:space="preserve">.  </w:t>
      </w:r>
    </w:p>
    <w:p w:rsidR="00C53099" w:rsidRPr="00D046C3" w:rsidRDefault="00C53099" w:rsidP="00C53099">
      <w:pPr>
        <w:rPr>
          <w:rFonts w:cs="Arial"/>
        </w:rPr>
      </w:pPr>
    </w:p>
    <w:p w:rsidR="00C53099" w:rsidRPr="00D046C3" w:rsidRDefault="00C53099" w:rsidP="00C53099">
      <w:pPr>
        <w:rPr>
          <w:rFonts w:cs="Arial"/>
        </w:rPr>
      </w:pPr>
      <w:r w:rsidRPr="00D046C3">
        <w:rPr>
          <w:rFonts w:cs="Arial"/>
        </w:rPr>
        <w:t xml:space="preserve">To support this SPSS for Settings in the </w:t>
      </w:r>
      <w:proofErr w:type="spellStart"/>
      <w:r w:rsidRPr="00D046C3">
        <w:rPr>
          <w:rFonts w:cs="Arial"/>
        </w:rPr>
        <w:t>Centerstack</w:t>
      </w:r>
      <w:proofErr w:type="spellEnd"/>
      <w:r w:rsidRPr="00D046C3">
        <w:rPr>
          <w:rFonts w:cs="Arial"/>
        </w:rPr>
        <w:t xml:space="preserve"> the supplier will need an </w:t>
      </w:r>
      <w:r>
        <w:rPr>
          <w:rFonts w:cs="Arial"/>
        </w:rPr>
        <w:t xml:space="preserve">April 2017 </w:t>
      </w:r>
      <w:r w:rsidRPr="00D046C3">
        <w:rPr>
          <w:rFonts w:cs="Arial"/>
        </w:rPr>
        <w:t>or later version of the FBMP SPSS to accompany this spec.</w:t>
      </w:r>
    </w:p>
    <w:p w:rsidR="00C53099" w:rsidRPr="00017975" w:rsidRDefault="00C53099" w:rsidP="00C53099">
      <w:pPr>
        <w:rPr>
          <w:rFonts w:cs="Arial"/>
        </w:rPr>
      </w:pPr>
    </w:p>
    <w:p w:rsidR="00C53099" w:rsidRDefault="00C53099" w:rsidP="00C53099">
      <w:pPr>
        <w:rPr>
          <w:rFonts w:cs="Arial"/>
          <w:iCs/>
        </w:rPr>
      </w:pPr>
      <w:r w:rsidRPr="00017975">
        <w:rPr>
          <w:rFonts w:cs="Arial"/>
        </w:rPr>
        <w:t xml:space="preserve">For the features/functions in this </w:t>
      </w:r>
      <w:proofErr w:type="spellStart"/>
      <w:r w:rsidRPr="00017975">
        <w:rPr>
          <w:rFonts w:cs="Arial"/>
        </w:rPr>
        <w:t>Centerstack</w:t>
      </w:r>
      <w:proofErr w:type="spellEnd"/>
      <w:r w:rsidRPr="00017975">
        <w:rPr>
          <w:rFonts w:cs="Arial"/>
        </w:rPr>
        <w:t xml:space="preserve"> Settings SPSS specification the </w:t>
      </w:r>
      <w:proofErr w:type="spellStart"/>
      <w:r w:rsidRPr="00017975">
        <w:rPr>
          <w:rFonts w:cs="Arial"/>
        </w:rPr>
        <w:t>Centerstack</w:t>
      </w:r>
      <w:proofErr w:type="spellEnd"/>
      <w:r w:rsidRPr="00017975">
        <w:rPr>
          <w:rFonts w:cs="Arial"/>
        </w:rPr>
        <w:t xml:space="preserve"> Settings HMI Client shall use the </w:t>
      </w:r>
      <w:proofErr w:type="spellStart"/>
      <w:r w:rsidRPr="00017975">
        <w:rPr>
          <w:rFonts w:cs="Arial"/>
        </w:rPr>
        <w:t>Feature.Rq</w:t>
      </w:r>
      <w:proofErr w:type="spellEnd"/>
      <w:r w:rsidRPr="00017975">
        <w:rPr>
          <w:rFonts w:cs="Arial"/>
        </w:rPr>
        <w:t>(Operation = Query) method at start-up described in the Feature Based Message Protocol SPSS.  The Retry method shall be supported as defined in “</w:t>
      </w:r>
      <w:r w:rsidRPr="00017975">
        <w:rPr>
          <w:rFonts w:cs="Arial"/>
          <w:iCs/>
          <w:u w:val="single"/>
        </w:rPr>
        <w:t>FBMP-REQ-023025-Query request but no response form Feature Server (Query Retries)</w:t>
      </w:r>
      <w:r w:rsidRPr="00017975">
        <w:rPr>
          <w:rFonts w:cs="Arial"/>
          <w:iCs/>
        </w:rPr>
        <w:t>” in the case w</w:t>
      </w:r>
      <w:r>
        <w:rPr>
          <w:rFonts w:cs="Arial"/>
          <w:iCs/>
        </w:rPr>
        <w:t>h</w:t>
      </w:r>
      <w:r w:rsidRPr="00017975">
        <w:rPr>
          <w:rFonts w:cs="Arial"/>
          <w:iCs/>
        </w:rPr>
        <w:t>ere there is no response from the Feature Server.</w:t>
      </w:r>
      <w:r>
        <w:rPr>
          <w:rFonts w:cs="Arial"/>
          <w:iCs/>
        </w:rPr>
        <w:t xml:space="preserve"> </w:t>
      </w:r>
    </w:p>
    <w:p w:rsidR="00C53099" w:rsidRPr="00D27E0E" w:rsidRDefault="00C53099" w:rsidP="00C53099">
      <w:pPr>
        <w:numPr>
          <w:ilvl w:val="0"/>
          <w:numId w:val="131"/>
        </w:numPr>
        <w:rPr>
          <w:rFonts w:cs="Arial"/>
          <w:iCs/>
        </w:rPr>
      </w:pPr>
      <w:r>
        <w:rPr>
          <w:rFonts w:cs="Arial"/>
          <w:iCs/>
        </w:rPr>
        <w:t xml:space="preserve">If the </w:t>
      </w:r>
      <w:proofErr w:type="spellStart"/>
      <w:r>
        <w:rPr>
          <w:rFonts w:cs="Arial"/>
          <w:iCs/>
        </w:rPr>
        <w:t>Centerstack</w:t>
      </w:r>
      <w:proofErr w:type="spellEnd"/>
      <w:r>
        <w:rPr>
          <w:rFonts w:cs="Arial"/>
          <w:iCs/>
        </w:rPr>
        <w:t xml:space="preserve"> Setting HMI Client has not yet queried a setting at start-up (or have not received a response from a query) and the user goes to the </w:t>
      </w:r>
      <w:r w:rsidRPr="00D27E0E">
        <w:rPr>
          <w:rFonts w:cs="Arial"/>
          <w:iCs/>
        </w:rPr>
        <w:t>HMI for the setting(s) then no settings selections can be shown (HMI to decide how to show that it does not know the setting selection</w:t>
      </w:r>
      <w:r>
        <w:rPr>
          <w:rFonts w:cs="Arial"/>
          <w:iCs/>
        </w:rPr>
        <w:t xml:space="preserve"> – grey out, don’t show setting, </w:t>
      </w:r>
      <w:proofErr w:type="spellStart"/>
      <w:r>
        <w:rPr>
          <w:rFonts w:cs="Arial"/>
          <w:iCs/>
        </w:rPr>
        <w:t>etc</w:t>
      </w:r>
      <w:proofErr w:type="spellEnd"/>
      <w:r w:rsidRPr="00D27E0E">
        <w:rPr>
          <w:rFonts w:cs="Arial"/>
          <w:iCs/>
        </w:rPr>
        <w:t xml:space="preserve">).  The settings cannot be saved from the previous ignition cycle.  </w:t>
      </w:r>
      <w:r w:rsidRPr="00056251">
        <w:rPr>
          <w:rFonts w:cs="Arial"/>
          <w:iCs/>
        </w:rPr>
        <w:t>The setting selection (</w:t>
      </w:r>
      <w:proofErr w:type="spellStart"/>
      <w:r w:rsidRPr="00056251">
        <w:rPr>
          <w:rFonts w:cs="Arial"/>
          <w:iCs/>
        </w:rPr>
        <w:t>ex enabled</w:t>
      </w:r>
      <w:proofErr w:type="spellEnd"/>
      <w:r w:rsidRPr="00056251">
        <w:rPr>
          <w:rFonts w:cs="Arial"/>
          <w:iCs/>
        </w:rPr>
        <w:t xml:space="preserve">/disabled selected) </w:t>
      </w:r>
      <w:r>
        <w:rPr>
          <w:rFonts w:cs="Arial"/>
          <w:iCs/>
        </w:rPr>
        <w:t xml:space="preserve">HMI </w:t>
      </w:r>
      <w:r w:rsidRPr="00056251">
        <w:rPr>
          <w:rFonts w:cs="Arial"/>
          <w:iCs/>
        </w:rPr>
        <w:t xml:space="preserve">can only show </w:t>
      </w:r>
      <w:r>
        <w:rPr>
          <w:rFonts w:cs="Arial"/>
          <w:iCs/>
        </w:rPr>
        <w:t xml:space="preserve">a setting </w:t>
      </w:r>
      <w:r w:rsidRPr="00056251">
        <w:rPr>
          <w:rFonts w:cs="Arial"/>
          <w:iCs/>
        </w:rPr>
        <w:t>as being selected if there was a response from the feature server.</w:t>
      </w:r>
    </w:p>
    <w:p w:rsidR="00C53099" w:rsidRPr="00CB4DF0" w:rsidRDefault="00C53099" w:rsidP="00C53099">
      <w:pPr>
        <w:numPr>
          <w:ilvl w:val="0"/>
          <w:numId w:val="131"/>
        </w:numPr>
        <w:rPr>
          <w:rFonts w:cs="Arial"/>
        </w:rPr>
      </w:pPr>
      <w:r w:rsidRPr="00CB4DF0">
        <w:rPr>
          <w:rFonts w:cs="Arial"/>
        </w:rPr>
        <w:t xml:space="preserve">Note: additional error handling could be taken such as if the user enters a </w:t>
      </w:r>
      <w:proofErr w:type="gramStart"/>
      <w:r w:rsidRPr="00CB4DF0">
        <w:rPr>
          <w:rFonts w:cs="Arial"/>
        </w:rPr>
        <w:t>particular HMI settings</w:t>
      </w:r>
      <w:proofErr w:type="gramEnd"/>
      <w:r w:rsidRPr="00CB4DF0">
        <w:rPr>
          <w:rFonts w:cs="Arial"/>
        </w:rPr>
        <w:t xml:space="preserve"> screen the </w:t>
      </w:r>
      <w:proofErr w:type="spellStart"/>
      <w:r w:rsidRPr="00CB4DF0">
        <w:rPr>
          <w:rFonts w:cs="Arial"/>
        </w:rPr>
        <w:t>Centerstack</w:t>
      </w:r>
      <w:proofErr w:type="spellEnd"/>
      <w:r w:rsidRPr="00CB4DF0">
        <w:rPr>
          <w:rFonts w:cs="Arial"/>
        </w:rPr>
        <w:t xml:space="preserve"> HMI Client can always re-query any items that were missed at start-up.</w:t>
      </w:r>
    </w:p>
    <w:p w:rsidR="00C53099" w:rsidRPr="00017975" w:rsidRDefault="00C53099" w:rsidP="00C53099">
      <w:pPr>
        <w:rPr>
          <w:rFonts w:cs="Arial"/>
        </w:rPr>
      </w:pPr>
    </w:p>
    <w:p w:rsidR="00C53099" w:rsidRPr="00017975" w:rsidRDefault="00C53099" w:rsidP="00C53099">
      <w:pPr>
        <w:rPr>
          <w:rFonts w:cs="Arial"/>
          <w:iCs/>
        </w:rPr>
      </w:pPr>
      <w:r w:rsidRPr="00017975">
        <w:rPr>
          <w:rFonts w:cs="Arial"/>
        </w:rPr>
        <w:t xml:space="preserve">For the features/functions in this </w:t>
      </w:r>
      <w:proofErr w:type="spellStart"/>
      <w:r w:rsidRPr="00017975">
        <w:rPr>
          <w:rFonts w:cs="Arial"/>
        </w:rPr>
        <w:t>Centerstack</w:t>
      </w:r>
      <w:proofErr w:type="spellEnd"/>
      <w:r w:rsidRPr="00017975">
        <w:rPr>
          <w:rFonts w:cs="Arial"/>
        </w:rPr>
        <w:t xml:space="preserve"> Settings SPSS specification the </w:t>
      </w:r>
      <w:proofErr w:type="spellStart"/>
      <w:r w:rsidRPr="00017975">
        <w:rPr>
          <w:rFonts w:cs="Arial"/>
        </w:rPr>
        <w:t>Centerstack</w:t>
      </w:r>
      <w:proofErr w:type="spellEnd"/>
      <w:r w:rsidRPr="00017975">
        <w:rPr>
          <w:rFonts w:cs="Arial"/>
        </w:rPr>
        <w:t xml:space="preserve"> Settings HMI Client shall use the </w:t>
      </w:r>
      <w:proofErr w:type="spellStart"/>
      <w:r w:rsidRPr="00017975">
        <w:rPr>
          <w:rFonts w:cs="Arial"/>
        </w:rPr>
        <w:t>Feature.Rq</w:t>
      </w:r>
      <w:proofErr w:type="spellEnd"/>
      <w:r w:rsidRPr="00017975">
        <w:rPr>
          <w:rFonts w:cs="Arial"/>
        </w:rPr>
        <w:t xml:space="preserve"> (Operation = Set) method as described in the Feature Based Message Protocol SPSS.  The Retry method shall be supported as defined in “</w:t>
      </w:r>
      <w:r w:rsidRPr="00017975">
        <w:rPr>
          <w:rFonts w:cs="Arial"/>
          <w:iCs/>
          <w:u w:val="single"/>
        </w:rPr>
        <w:t>FBMP-REQ-023017-Set request but no response from Feature Server</w:t>
      </w:r>
      <w:r>
        <w:rPr>
          <w:rFonts w:cs="Arial"/>
          <w:iCs/>
        </w:rPr>
        <w:t>” in the case where</w:t>
      </w:r>
      <w:r w:rsidRPr="00017975">
        <w:rPr>
          <w:rFonts w:cs="Arial"/>
          <w:iCs/>
        </w:rPr>
        <w:t xml:space="preserve"> there is no response from the Feature Server.</w:t>
      </w:r>
      <w:r>
        <w:rPr>
          <w:rFonts w:cs="Arial"/>
          <w:iCs/>
        </w:rPr>
        <w:t xml:space="preserve">  Unless noted otherwise d</w:t>
      </w:r>
      <w:r w:rsidRPr="00017975">
        <w:rPr>
          <w:rFonts w:cs="Arial"/>
        </w:rPr>
        <w:t xml:space="preserve">isplaying </w:t>
      </w:r>
      <w:proofErr w:type="spellStart"/>
      <w:r w:rsidRPr="00017975">
        <w:rPr>
          <w:rFonts w:cs="Arial"/>
        </w:rPr>
        <w:t>centerstack</w:t>
      </w:r>
      <w:proofErr w:type="spellEnd"/>
      <w:r w:rsidRPr="00017975">
        <w:rPr>
          <w:rFonts w:cs="Arial"/>
        </w:rPr>
        <w:t xml:space="preserve"> settings</w:t>
      </w:r>
      <w:r>
        <w:rPr>
          <w:rFonts w:cs="Arial"/>
        </w:rPr>
        <w:t xml:space="preserve"> HMI</w:t>
      </w:r>
      <w:r w:rsidRPr="00017975">
        <w:rPr>
          <w:rFonts w:cs="Arial"/>
        </w:rPr>
        <w:t xml:space="preserve"> menu items such as what to do if Feature Client does not receive a response for a set operation</w:t>
      </w:r>
      <w:r>
        <w:rPr>
          <w:rFonts w:cs="Arial"/>
        </w:rPr>
        <w:t xml:space="preserve"> or </w:t>
      </w:r>
      <w:proofErr w:type="gramStart"/>
      <w:r>
        <w:rPr>
          <w:rFonts w:cs="Arial"/>
        </w:rPr>
        <w:t>its</w:t>
      </w:r>
      <w:proofErr w:type="gramEnd"/>
      <w:r>
        <w:rPr>
          <w:rFonts w:cs="Arial"/>
        </w:rPr>
        <w:t xml:space="preserve"> retry is defined by the HMI specification</w:t>
      </w:r>
      <w:r w:rsidRPr="00017975">
        <w:rPr>
          <w:rFonts w:cs="Arial"/>
        </w:rPr>
        <w:t xml:space="preserve"> (HMI team make final call on how to display if never get a response</w:t>
      </w:r>
      <w:r>
        <w:rPr>
          <w:rFonts w:cs="Arial"/>
        </w:rPr>
        <w:t xml:space="preserve"> for a set command</w:t>
      </w:r>
      <w:r w:rsidRPr="00017975">
        <w:rPr>
          <w:rFonts w:cs="Arial"/>
        </w:rPr>
        <w:t xml:space="preserve">).   </w:t>
      </w:r>
    </w:p>
    <w:p w:rsidR="00C53099" w:rsidRPr="00017975" w:rsidRDefault="00C53099" w:rsidP="00C53099">
      <w:pPr>
        <w:rPr>
          <w:rFonts w:cs="Arial"/>
        </w:rPr>
      </w:pPr>
    </w:p>
    <w:p w:rsidR="00C53099" w:rsidRPr="00E90726" w:rsidRDefault="00C53099" w:rsidP="00C53099">
      <w:pPr>
        <w:rPr>
          <w:rFonts w:cs="Arial"/>
        </w:rPr>
      </w:pPr>
      <w:r w:rsidRPr="00017975">
        <w:rPr>
          <w:rFonts w:cs="Arial"/>
        </w:rPr>
        <w:t xml:space="preserve">When the </w:t>
      </w:r>
      <w:proofErr w:type="spellStart"/>
      <w:r w:rsidRPr="00017975">
        <w:rPr>
          <w:rFonts w:cs="Arial"/>
        </w:rPr>
        <w:t>ignition_status</w:t>
      </w:r>
      <w:proofErr w:type="spellEnd"/>
      <w:r w:rsidRPr="00017975">
        <w:rPr>
          <w:rFonts w:cs="Arial"/>
        </w:rPr>
        <w:t xml:space="preserve"> changes</w:t>
      </w:r>
      <w:r>
        <w:rPr>
          <w:rFonts w:cs="Arial"/>
        </w:rPr>
        <w:t xml:space="preserve"> from OFF/ACC to RUN then the RUN</w:t>
      </w:r>
      <w:r w:rsidRPr="00E90726">
        <w:rPr>
          <w:rFonts w:cs="Arial"/>
        </w:rPr>
        <w:t xml:space="preserve"> query start-up method</w:t>
      </w:r>
      <w:r>
        <w:rPr>
          <w:rFonts w:cs="Arial"/>
        </w:rPr>
        <w:t xml:space="preserve"> is used from the FBMP SPSS for all settings in this specification (</w:t>
      </w:r>
      <w:r w:rsidRPr="00390568">
        <w:rPr>
          <w:iCs/>
          <w:u w:val="single"/>
        </w:rPr>
        <w:t>FBMP-REQ-023024-Query Operation during Start-Up</w:t>
      </w:r>
      <w:r>
        <w:rPr>
          <w:i/>
          <w:iCs/>
        </w:rPr>
        <w:t>)</w:t>
      </w:r>
      <w:r>
        <w:rPr>
          <w:rFonts w:cs="Arial"/>
        </w:rPr>
        <w:t xml:space="preserve">.  For these settings the </w:t>
      </w:r>
      <w:proofErr w:type="spellStart"/>
      <w:r>
        <w:rPr>
          <w:rFonts w:cs="Arial"/>
        </w:rPr>
        <w:t>Centerstack</w:t>
      </w:r>
      <w:proofErr w:type="spellEnd"/>
      <w:r>
        <w:rPr>
          <w:rFonts w:cs="Arial"/>
        </w:rPr>
        <w:t xml:space="preserve"> Setting Client shall support the following</w:t>
      </w:r>
      <w:r w:rsidRPr="00E90726">
        <w:rPr>
          <w:rFonts w:cs="Arial"/>
        </w:rPr>
        <w:t>:</w:t>
      </w:r>
    </w:p>
    <w:p w:rsidR="00C53099" w:rsidRPr="00080E4C" w:rsidRDefault="00C53099" w:rsidP="00C53099">
      <w:pPr>
        <w:numPr>
          <w:ilvl w:val="0"/>
          <w:numId w:val="126"/>
        </w:numPr>
        <w:rPr>
          <w:rFonts w:cs="Arial"/>
        </w:rPr>
      </w:pPr>
      <w:r w:rsidRPr="00E90726">
        <w:rPr>
          <w:rFonts w:cs="Arial"/>
        </w:rPr>
        <w:t xml:space="preserve">If already queried everything in Run and the </w:t>
      </w:r>
      <w:proofErr w:type="spellStart"/>
      <w:r w:rsidRPr="00E90726">
        <w:rPr>
          <w:rFonts w:cs="Arial"/>
        </w:rPr>
        <w:t>ignition_status</w:t>
      </w:r>
      <w:proofErr w:type="spellEnd"/>
      <w:r w:rsidRPr="00E90726">
        <w:rPr>
          <w:rFonts w:cs="Arial"/>
        </w:rPr>
        <w:t xml:space="preserve"> changes to OFF / ACC and back to </w:t>
      </w:r>
      <w:proofErr w:type="gramStart"/>
      <w:r w:rsidRPr="00E90726">
        <w:rPr>
          <w:rFonts w:cs="Arial"/>
        </w:rPr>
        <w:t>Run</w:t>
      </w:r>
      <w:proofErr w:type="gramEnd"/>
      <w:r w:rsidRPr="00E90726">
        <w:rPr>
          <w:rFonts w:cs="Arial"/>
        </w:rPr>
        <w:t xml:space="preserve"> then settings normally queried in Run would have to be re-queried again.  When </w:t>
      </w:r>
      <w:proofErr w:type="spellStart"/>
      <w:r w:rsidRPr="00E90726">
        <w:rPr>
          <w:rFonts w:cs="Arial"/>
        </w:rPr>
        <w:t>ignition_status</w:t>
      </w:r>
      <w:proofErr w:type="spellEnd"/>
      <w:r w:rsidRPr="00E90726">
        <w:rPr>
          <w:rFonts w:cs="Arial"/>
        </w:rPr>
        <w:t xml:space="preserve"> changes to </w:t>
      </w:r>
      <w:r w:rsidRPr="00FC2041">
        <w:rPr>
          <w:rFonts w:cs="Arial"/>
        </w:rPr>
        <w:t xml:space="preserve">OFF/ACC the menu settings that </w:t>
      </w:r>
      <w:r>
        <w:rPr>
          <w:rFonts w:cs="Arial"/>
        </w:rPr>
        <w:t>were</w:t>
      </w:r>
      <w:r w:rsidRPr="00FC2041">
        <w:rPr>
          <w:rFonts w:cs="Arial"/>
        </w:rPr>
        <w:t xml:space="preserve"> queried in Run would be considered unknown.  </w:t>
      </w:r>
    </w:p>
    <w:p w:rsidR="00C53099" w:rsidRPr="005C17E2" w:rsidRDefault="00C53099" w:rsidP="00C53099">
      <w:pPr>
        <w:numPr>
          <w:ilvl w:val="0"/>
          <w:numId w:val="126"/>
        </w:numPr>
        <w:rPr>
          <w:rFonts w:cs="Arial"/>
        </w:rPr>
      </w:pPr>
      <w:r w:rsidRPr="00FC2041">
        <w:rPr>
          <w:rFonts w:cs="Arial"/>
        </w:rPr>
        <w:t xml:space="preserve">When </w:t>
      </w:r>
      <w:proofErr w:type="spellStart"/>
      <w:r w:rsidRPr="00FC2041">
        <w:rPr>
          <w:rFonts w:cs="Arial"/>
        </w:rPr>
        <w:t>Ignition_Status</w:t>
      </w:r>
      <w:proofErr w:type="spellEnd"/>
      <w:r w:rsidRPr="00FC2041">
        <w:rPr>
          <w:rFonts w:cs="Arial"/>
        </w:rPr>
        <w:t xml:space="preserve"> changes to Crank</w:t>
      </w:r>
      <w:r>
        <w:rPr>
          <w:rFonts w:cs="Arial"/>
        </w:rPr>
        <w:t xml:space="preserve"> it is considered a don’t care and the last </w:t>
      </w:r>
      <w:proofErr w:type="spellStart"/>
      <w:r>
        <w:rPr>
          <w:rFonts w:cs="Arial"/>
        </w:rPr>
        <w:t>Ignition_Status</w:t>
      </w:r>
      <w:proofErr w:type="spellEnd"/>
      <w:r>
        <w:rPr>
          <w:rFonts w:cs="Arial"/>
        </w:rPr>
        <w:t xml:space="preserve"> state shall be assumed.  For </w:t>
      </w:r>
      <w:proofErr w:type="gramStart"/>
      <w:r>
        <w:rPr>
          <w:rFonts w:cs="Arial"/>
        </w:rPr>
        <w:t>example</w:t>
      </w:r>
      <w:proofErr w:type="gramEnd"/>
      <w:r>
        <w:rPr>
          <w:rFonts w:cs="Arial"/>
        </w:rPr>
        <w:t xml:space="preserve"> if in Run with everything queried and the </w:t>
      </w:r>
      <w:proofErr w:type="spellStart"/>
      <w:r>
        <w:rPr>
          <w:rFonts w:cs="Arial"/>
        </w:rPr>
        <w:t>Ignition_Status</w:t>
      </w:r>
      <w:proofErr w:type="spellEnd"/>
      <w:r>
        <w:rPr>
          <w:rFonts w:cs="Arial"/>
        </w:rPr>
        <w:t xml:space="preserve"> changes to Crank and back to Run then the settings would not need to be re-</w:t>
      </w:r>
      <w:r w:rsidRPr="005C17E2">
        <w:rPr>
          <w:rFonts w:cs="Arial"/>
        </w:rPr>
        <w:t xml:space="preserve">queried again. </w:t>
      </w:r>
    </w:p>
    <w:p w:rsidR="00C53099" w:rsidRDefault="00C53099" w:rsidP="00C53099">
      <w:pPr>
        <w:numPr>
          <w:ilvl w:val="0"/>
          <w:numId w:val="126"/>
        </w:numPr>
        <w:rPr>
          <w:rFonts w:cs="Arial"/>
        </w:rPr>
      </w:pPr>
      <w:r w:rsidRPr="005C17E2">
        <w:rPr>
          <w:rFonts w:cs="Arial"/>
        </w:rPr>
        <w:t>If a query event is in progress and a crank event happens then after the crank event finishes (</w:t>
      </w:r>
      <w:proofErr w:type="spellStart"/>
      <w:r w:rsidRPr="005C17E2">
        <w:rPr>
          <w:rFonts w:cs="Arial"/>
        </w:rPr>
        <w:t>Ignition_Status</w:t>
      </w:r>
      <w:proofErr w:type="spellEnd"/>
      <w:r w:rsidRPr="005C17E2">
        <w:rPr>
          <w:rFonts w:cs="Arial"/>
        </w:rPr>
        <w:t xml:space="preserve"> goes from Crank/Start </w:t>
      </w:r>
      <w:r w:rsidRPr="005C17E2">
        <w:rPr>
          <w:rFonts w:cs="Arial"/>
        </w:rPr>
        <w:sym w:font="Wingdings" w:char="F0E0"/>
      </w:r>
      <w:r w:rsidRPr="005C17E2">
        <w:rPr>
          <w:rFonts w:cs="Arial"/>
        </w:rPr>
        <w:t xml:space="preserve"> Run) the Query shall resume were it left </w:t>
      </w:r>
      <w:proofErr w:type="spellStart"/>
      <w:r w:rsidRPr="005C17E2">
        <w:rPr>
          <w:rFonts w:cs="Arial"/>
        </w:rPr>
        <w:t>off.As</w:t>
      </w:r>
      <w:proofErr w:type="spellEnd"/>
      <w:r w:rsidRPr="005C17E2">
        <w:rPr>
          <w:rFonts w:cs="Arial"/>
        </w:rPr>
        <w:t xml:space="preserve"> noted in the FBMP</w:t>
      </w:r>
      <w:r w:rsidRPr="00E90726">
        <w:rPr>
          <w:rFonts w:cs="Arial"/>
        </w:rPr>
        <w:t xml:space="preserve"> SPSS specification if the user went to a specific </w:t>
      </w:r>
      <w:proofErr w:type="spellStart"/>
      <w:r w:rsidRPr="00E90726">
        <w:rPr>
          <w:rFonts w:cs="Arial"/>
        </w:rPr>
        <w:t>Centerstack</w:t>
      </w:r>
      <w:proofErr w:type="spellEnd"/>
      <w:r w:rsidRPr="00E90726">
        <w:rPr>
          <w:rFonts w:cs="Arial"/>
        </w:rPr>
        <w:t xml:space="preserve"> Settings menu before all the settings are queried at start-up then the active settings menu has priority and shall be queried next (if it wasn’t queried already earlier). </w:t>
      </w:r>
    </w:p>
    <w:p w:rsidR="00C53099" w:rsidRDefault="00C53099" w:rsidP="00C53099">
      <w:pPr>
        <w:numPr>
          <w:ilvl w:val="0"/>
          <w:numId w:val="126"/>
        </w:numPr>
        <w:rPr>
          <w:rFonts w:cs="Arial"/>
        </w:rPr>
      </w:pPr>
      <w:r>
        <w:rPr>
          <w:rFonts w:cs="Arial"/>
        </w:rPr>
        <w:t xml:space="preserve">When the query begins it is recommended to create a priority list on what items are queried first so the setting HMI can update the high priority items first:  </w:t>
      </w:r>
    </w:p>
    <w:p w:rsidR="00C53099" w:rsidRDefault="00C53099" w:rsidP="00C53099">
      <w:pPr>
        <w:numPr>
          <w:ilvl w:val="1"/>
          <w:numId w:val="126"/>
        </w:numPr>
        <w:rPr>
          <w:rFonts w:cs="Arial"/>
        </w:rPr>
      </w:pPr>
      <w:r>
        <w:rPr>
          <w:rFonts w:cs="Arial"/>
        </w:rPr>
        <w:lastRenderedPageBreak/>
        <w:t xml:space="preserve">It is recommended that Pre-Collision Assist, Lane Keeping System settings are queried first (any active safety items deemed higher </w:t>
      </w:r>
      <w:proofErr w:type="gramStart"/>
      <w:r>
        <w:rPr>
          <w:rFonts w:cs="Arial"/>
        </w:rPr>
        <w:t>priority</w:t>
      </w:r>
      <w:proofErr w:type="gramEnd"/>
      <w:r>
        <w:rPr>
          <w:rFonts w:cs="Arial"/>
        </w:rPr>
        <w:t xml:space="preserve"> or anything deemed high priority) followed by Driver Alerts (0x0808), Auto High Beam (0x080C), Global Window Open (0x0401), Global Window Close (0x0402) </w:t>
      </w:r>
    </w:p>
    <w:p w:rsidR="00C53099" w:rsidRDefault="00C53099" w:rsidP="00C53099">
      <w:pPr>
        <w:numPr>
          <w:ilvl w:val="1"/>
          <w:numId w:val="126"/>
        </w:numPr>
        <w:rPr>
          <w:rFonts w:cs="Arial"/>
        </w:rPr>
      </w:pPr>
      <w:r>
        <w:rPr>
          <w:rFonts w:cs="Arial"/>
        </w:rPr>
        <w:t xml:space="preserve">After that the next to be queried is recommended to be any HMI settings that the customer is more likely to see first. </w:t>
      </w:r>
    </w:p>
    <w:p w:rsidR="00C53099" w:rsidRDefault="00C53099" w:rsidP="00C53099">
      <w:pPr>
        <w:numPr>
          <w:ilvl w:val="0"/>
          <w:numId w:val="128"/>
        </w:numPr>
        <w:rPr>
          <w:rFonts w:cs="Arial"/>
        </w:rPr>
      </w:pPr>
      <w:r>
        <w:rPr>
          <w:rFonts w:cs="Arial"/>
        </w:rPr>
        <w:t>Example: There is a setting or HMI item the user is likely to see (</w:t>
      </w:r>
      <w:proofErr w:type="spellStart"/>
      <w:r>
        <w:rPr>
          <w:rFonts w:cs="Arial"/>
        </w:rPr>
        <w:t>ie</w:t>
      </w:r>
      <w:proofErr w:type="spellEnd"/>
      <w:r>
        <w:rPr>
          <w:rFonts w:cs="Arial"/>
        </w:rPr>
        <w:t xml:space="preserve"> menu not buried many layers deep).  It is recommended to query those at the beginning of the query list</w:t>
      </w:r>
    </w:p>
    <w:p w:rsidR="00C53099" w:rsidRDefault="00C53099" w:rsidP="00C53099">
      <w:pPr>
        <w:numPr>
          <w:ilvl w:val="0"/>
          <w:numId w:val="128"/>
        </w:numPr>
        <w:rPr>
          <w:rFonts w:cs="Arial"/>
        </w:rPr>
      </w:pPr>
      <w:r w:rsidRPr="00DD2154">
        <w:rPr>
          <w:rFonts w:cs="Arial"/>
        </w:rPr>
        <w:t>Example2:</w:t>
      </w:r>
      <w:r>
        <w:rPr>
          <w:rFonts w:cs="Arial"/>
        </w:rPr>
        <w:t xml:space="preserve"> W</w:t>
      </w:r>
      <w:r w:rsidRPr="00DD2154">
        <w:rPr>
          <w:rFonts w:cs="Arial"/>
        </w:rPr>
        <w:t>hen the user enters an HMI screen</w:t>
      </w:r>
      <w:r>
        <w:rPr>
          <w:rFonts w:cs="Arial"/>
        </w:rPr>
        <w:t xml:space="preserve"> if there is a list of 10 settings</w:t>
      </w:r>
      <w:r w:rsidRPr="00DD2154">
        <w:rPr>
          <w:rFonts w:cs="Arial"/>
        </w:rPr>
        <w:t xml:space="preserve"> and if without scrolling you can only see the top 3 </w:t>
      </w:r>
      <w:r>
        <w:rPr>
          <w:rFonts w:cs="Arial"/>
        </w:rPr>
        <w:t>settings</w:t>
      </w:r>
      <w:r w:rsidRPr="00DD2154">
        <w:rPr>
          <w:rFonts w:cs="Arial"/>
        </w:rPr>
        <w:t xml:space="preserve"> then it is recommended </w:t>
      </w:r>
      <w:r>
        <w:rPr>
          <w:rFonts w:cs="Arial"/>
        </w:rPr>
        <w:t xml:space="preserve">that those three items be higher on the query priority list since </w:t>
      </w:r>
      <w:r w:rsidRPr="00DD2154">
        <w:rPr>
          <w:rFonts w:cs="Arial"/>
        </w:rPr>
        <w:t>those are</w:t>
      </w:r>
      <w:r>
        <w:rPr>
          <w:rFonts w:cs="Arial"/>
        </w:rPr>
        <w:t xml:space="preserve"> among</w:t>
      </w:r>
      <w:r w:rsidRPr="00DD2154">
        <w:rPr>
          <w:rFonts w:cs="Arial"/>
        </w:rPr>
        <w:t xml:space="preserve"> the first </w:t>
      </w:r>
      <w:r>
        <w:rPr>
          <w:rFonts w:cs="Arial"/>
        </w:rPr>
        <w:t>that could be</w:t>
      </w:r>
      <w:r w:rsidRPr="00DD2154">
        <w:rPr>
          <w:rFonts w:cs="Arial"/>
        </w:rPr>
        <w:t xml:space="preserve"> seen by the user</w:t>
      </w:r>
      <w:r>
        <w:rPr>
          <w:rFonts w:cs="Arial"/>
        </w:rPr>
        <w:t>.</w:t>
      </w:r>
    </w:p>
    <w:p w:rsidR="00C53099" w:rsidRPr="00B123B1" w:rsidRDefault="00C53099" w:rsidP="00C53099">
      <w:pPr>
        <w:ind w:left="2160"/>
        <w:rPr>
          <w:rFonts w:cs="Arial"/>
        </w:rPr>
      </w:pPr>
      <w:r>
        <w:rPr>
          <w:rFonts w:cs="Arial"/>
        </w:rPr>
        <w:t>Note: the</w:t>
      </w:r>
      <w:r w:rsidRPr="00A834A0">
        <w:rPr>
          <w:rFonts w:cs="Arial"/>
        </w:rPr>
        <w:t xml:space="preserve"> </w:t>
      </w:r>
      <w:r>
        <w:rPr>
          <w:rFonts w:cs="Arial"/>
        </w:rPr>
        <w:t xml:space="preserve">priority </w:t>
      </w:r>
      <w:r w:rsidRPr="00A834A0">
        <w:rPr>
          <w:rFonts w:cs="Arial"/>
        </w:rPr>
        <w:t xml:space="preserve">list might vary </w:t>
      </w:r>
      <w:r>
        <w:rPr>
          <w:rFonts w:cs="Arial"/>
        </w:rPr>
        <w:t xml:space="preserve">by </w:t>
      </w:r>
      <w:r w:rsidRPr="00A834A0">
        <w:rPr>
          <w:rFonts w:cs="Arial"/>
        </w:rPr>
        <w:t xml:space="preserve">module </w:t>
      </w:r>
      <w:r>
        <w:rPr>
          <w:rFonts w:cs="Arial"/>
        </w:rPr>
        <w:t xml:space="preserve">since the HMI may be different on </w:t>
      </w:r>
      <w:r w:rsidRPr="00B123B1">
        <w:rPr>
          <w:rFonts w:cs="Arial"/>
        </w:rPr>
        <w:t>different modules.</w:t>
      </w:r>
    </w:p>
    <w:p w:rsidR="00C53099" w:rsidRPr="00B123B1" w:rsidRDefault="00C53099" w:rsidP="00C53099">
      <w:pPr>
        <w:numPr>
          <w:ilvl w:val="0"/>
          <w:numId w:val="135"/>
        </w:numPr>
        <w:rPr>
          <w:ins w:id="38" w:author="Myslinski, Jason (J.S.)" w:date="2018-11-01T10:42:00Z"/>
          <w:rFonts w:cs="Arial"/>
          <w:rPrChange w:id="39" w:author="Myslinski, Jason (J.S.)" w:date="2018-11-01T10:43:00Z">
            <w:rPr>
              <w:ins w:id="40" w:author="Myslinski, Jason (J.S.)" w:date="2018-11-01T10:42:00Z"/>
              <w:rFonts w:cs="Arial"/>
              <w:highlight w:val="yellow"/>
            </w:rPr>
          </w:rPrChange>
        </w:rPr>
      </w:pPr>
      <w:ins w:id="41" w:author="Myslinski, Jason (J.S.)" w:date="2018-11-01T10:42:00Z">
        <w:r w:rsidRPr="00B123B1">
          <w:rPr>
            <w:rFonts w:cs="Arial"/>
            <w:rPrChange w:id="42" w:author="Myslinski, Jason (J.S.)" w:date="2018-11-01T10:43:00Z">
              <w:rPr>
                <w:rFonts w:cs="Arial"/>
                <w:highlight w:val="yellow"/>
              </w:rPr>
            </w:rPrChange>
          </w:rPr>
          <w:t>As noted in the FBMP SPSS specification</w:t>
        </w:r>
      </w:ins>
      <w:ins w:id="43" w:author="Myslinski, Jason (J.S.)" w:date="2018-11-01T10:43:00Z">
        <w:r>
          <w:rPr>
            <w:rFonts w:cs="Arial"/>
          </w:rPr>
          <w:t xml:space="preserve"> (FBMP-REQ-023024-Query Operation at Start-Up)</w:t>
        </w:r>
      </w:ins>
      <w:ins w:id="44" w:author="Myslinski, Jason (J.S.)" w:date="2018-11-01T10:42:00Z">
        <w:r w:rsidRPr="00B123B1">
          <w:rPr>
            <w:rFonts w:cs="Arial"/>
            <w:rPrChange w:id="45" w:author="Myslinski, Jason (J.S.)" w:date="2018-11-01T10:43:00Z">
              <w:rPr>
                <w:rFonts w:cs="Arial"/>
                <w:highlight w:val="yellow"/>
              </w:rPr>
            </w:rPrChange>
          </w:rPr>
          <w:t xml:space="preserve"> if the user went to a specific </w:t>
        </w:r>
        <w:proofErr w:type="spellStart"/>
        <w:r w:rsidRPr="00B123B1">
          <w:rPr>
            <w:rFonts w:cs="Arial"/>
            <w:rPrChange w:id="46" w:author="Myslinski, Jason (J.S.)" w:date="2018-11-01T10:43:00Z">
              <w:rPr>
                <w:rFonts w:cs="Arial"/>
                <w:highlight w:val="yellow"/>
              </w:rPr>
            </w:rPrChange>
          </w:rPr>
          <w:t>Centerstack</w:t>
        </w:r>
        <w:proofErr w:type="spellEnd"/>
        <w:r w:rsidRPr="00B123B1">
          <w:rPr>
            <w:rFonts w:cs="Arial"/>
            <w:rPrChange w:id="47" w:author="Myslinski, Jason (J.S.)" w:date="2018-11-01T10:43:00Z">
              <w:rPr>
                <w:rFonts w:cs="Arial"/>
                <w:highlight w:val="yellow"/>
              </w:rPr>
            </w:rPrChange>
          </w:rPr>
          <w:t xml:space="preserve"> Settings menu before all the settings are queried at start-up then the active settings menu has priority and shall be queried next (if it wasn’t queried already earlier). </w:t>
        </w:r>
      </w:ins>
      <w:ins w:id="48" w:author="Myslinski, Jason (J.S.)" w:date="2018-11-01T10:43:00Z">
        <w:r>
          <w:rPr>
            <w:rFonts w:cs="Arial"/>
          </w:rPr>
          <w:t>See FBMP SPSS for details.</w:t>
        </w:r>
      </w:ins>
    </w:p>
    <w:p w:rsidR="00C53099" w:rsidRPr="00B123B1" w:rsidRDefault="00C53099">
      <w:pPr>
        <w:rPr>
          <w:rFonts w:cs="Arial"/>
          <w:rPrChange w:id="49" w:author="Myslinski, Jason (J.S.)" w:date="2018-11-01T10:43:00Z">
            <w:rPr/>
          </w:rPrChange>
        </w:rPr>
      </w:pPr>
    </w:p>
    <w:p w:rsidR="00C53099" w:rsidRPr="00A834A0" w:rsidRDefault="00C53099" w:rsidP="00C53099">
      <w:pPr>
        <w:ind w:left="2520"/>
        <w:rPr>
          <w:rFonts w:cs="Arial"/>
        </w:rPr>
      </w:pPr>
    </w:p>
    <w:p w:rsidR="00C53099" w:rsidRDefault="00C53099" w:rsidP="00C53099">
      <w:pPr>
        <w:rPr>
          <w:rFonts w:cs="Arial"/>
        </w:rPr>
      </w:pPr>
    </w:p>
    <w:p w:rsidR="00C53099" w:rsidRDefault="00C53099" w:rsidP="00C53099">
      <w:pPr>
        <w:rPr>
          <w:rFonts w:cs="Arial"/>
        </w:rPr>
      </w:pPr>
      <w:r w:rsidRPr="00163AE9">
        <w:rPr>
          <w:rFonts w:cs="Arial"/>
        </w:rPr>
        <w:t xml:space="preserve">The </w:t>
      </w:r>
      <w:proofErr w:type="spellStart"/>
      <w:r w:rsidRPr="00D046C3">
        <w:rPr>
          <w:rFonts w:cs="Arial"/>
        </w:rPr>
        <w:t>Centerstack</w:t>
      </w:r>
      <w:proofErr w:type="spellEnd"/>
      <w:r w:rsidRPr="00D046C3">
        <w:rPr>
          <w:rFonts w:cs="Arial"/>
        </w:rPr>
        <w:t xml:space="preserve"> Settings</w:t>
      </w:r>
      <w:r>
        <w:rPr>
          <w:rFonts w:cs="Arial"/>
        </w:rPr>
        <w:t xml:space="preserve"> HMI</w:t>
      </w:r>
      <w:r w:rsidRPr="00D046C3">
        <w:rPr>
          <w:rFonts w:cs="Arial"/>
        </w:rPr>
        <w:t xml:space="preserve"> Client</w:t>
      </w:r>
      <w:r w:rsidRPr="00163AE9">
        <w:rPr>
          <w:rFonts w:cs="Arial"/>
        </w:rPr>
        <w:t xml:space="preserve"> shall be capable of performing multiple QUERY or SET actions at once.  An input from the driver, for example, shall never be “lost” if the </w:t>
      </w:r>
      <w:proofErr w:type="spellStart"/>
      <w:r w:rsidRPr="00D046C3">
        <w:rPr>
          <w:rFonts w:cs="Arial"/>
        </w:rPr>
        <w:t>Centerstack</w:t>
      </w:r>
      <w:proofErr w:type="spellEnd"/>
      <w:r w:rsidRPr="00D046C3">
        <w:rPr>
          <w:rFonts w:cs="Arial"/>
        </w:rPr>
        <w:t xml:space="preserve"> Settings</w:t>
      </w:r>
      <w:r>
        <w:rPr>
          <w:rFonts w:cs="Arial"/>
        </w:rPr>
        <w:t xml:space="preserve"> HMI</w:t>
      </w:r>
      <w:r w:rsidRPr="00D046C3">
        <w:rPr>
          <w:rFonts w:cs="Arial"/>
        </w:rPr>
        <w:t xml:space="preserve"> Client</w:t>
      </w:r>
      <w:r w:rsidRPr="00163AE9">
        <w:rPr>
          <w:rFonts w:cs="Arial"/>
        </w:rPr>
        <w:t xml:space="preserve"> is </w:t>
      </w:r>
      <w:r>
        <w:rPr>
          <w:rFonts w:cs="Arial"/>
        </w:rPr>
        <w:t>performing a</w:t>
      </w:r>
      <w:r w:rsidRPr="00163AE9">
        <w:rPr>
          <w:rFonts w:cs="Arial"/>
        </w:rPr>
        <w:t xml:space="preserve"> QUERY.</w:t>
      </w:r>
    </w:p>
    <w:p w:rsidR="00C53099" w:rsidRPr="00E90726" w:rsidRDefault="00C53099" w:rsidP="00C53099">
      <w:pPr>
        <w:rPr>
          <w:rFonts w:cs="Arial"/>
        </w:rPr>
      </w:pPr>
    </w:p>
    <w:p w:rsidR="00C53099" w:rsidRPr="00D046C3" w:rsidRDefault="00C53099" w:rsidP="00C53099">
      <w:pPr>
        <w:rPr>
          <w:rFonts w:cs="Arial"/>
        </w:rPr>
      </w:pPr>
      <w:r w:rsidRPr="00E90726">
        <w:rPr>
          <w:rFonts w:cs="Arial"/>
        </w:rPr>
        <w:t xml:space="preserve">For any FBMP </w:t>
      </w:r>
      <w:r>
        <w:rPr>
          <w:rFonts w:cs="Arial"/>
        </w:rPr>
        <w:t xml:space="preserve">Settings </w:t>
      </w:r>
      <w:r w:rsidRPr="00E90726">
        <w:rPr>
          <w:rFonts w:cs="Arial"/>
        </w:rPr>
        <w:t xml:space="preserve">Server module that only responds to the Cluster </w:t>
      </w:r>
      <w:r>
        <w:rPr>
          <w:rFonts w:cs="Arial"/>
        </w:rPr>
        <w:t xml:space="preserve">FBMP </w:t>
      </w:r>
      <w:proofErr w:type="spellStart"/>
      <w:r>
        <w:rPr>
          <w:rFonts w:cs="Arial"/>
        </w:rPr>
        <w:t>Feature.Rq</w:t>
      </w:r>
      <w:proofErr w:type="spellEnd"/>
      <w:r>
        <w:rPr>
          <w:rFonts w:cs="Arial"/>
        </w:rPr>
        <w:t xml:space="preserve"> </w:t>
      </w:r>
      <w:r w:rsidRPr="00E90726">
        <w:rPr>
          <w:rFonts w:cs="Arial"/>
        </w:rPr>
        <w:t>Set or Query operation</w:t>
      </w:r>
      <w:r>
        <w:rPr>
          <w:rFonts w:cs="Arial"/>
        </w:rPr>
        <w:t xml:space="preserve"> signal</w:t>
      </w:r>
      <w:r w:rsidRPr="00E90726">
        <w:rPr>
          <w:rFonts w:cs="Arial"/>
        </w:rPr>
        <w:t xml:space="preserve"> and not the </w:t>
      </w:r>
      <w:proofErr w:type="spellStart"/>
      <w:r w:rsidRPr="00E90726">
        <w:rPr>
          <w:rFonts w:cs="Arial"/>
        </w:rPr>
        <w:t>Centerstack</w:t>
      </w:r>
      <w:proofErr w:type="spellEnd"/>
      <w:r w:rsidRPr="00E90726">
        <w:rPr>
          <w:rFonts w:cs="Arial"/>
        </w:rPr>
        <w:t xml:space="preserve"> FBMP</w:t>
      </w:r>
      <w:r>
        <w:rPr>
          <w:rFonts w:cs="Arial"/>
        </w:rPr>
        <w:t xml:space="preserve"> </w:t>
      </w:r>
      <w:proofErr w:type="spellStart"/>
      <w:r>
        <w:rPr>
          <w:rFonts w:cs="Arial"/>
        </w:rPr>
        <w:t>Feature.Rq</w:t>
      </w:r>
      <w:proofErr w:type="spellEnd"/>
      <w:r w:rsidRPr="00E90726">
        <w:rPr>
          <w:rFonts w:cs="Arial"/>
        </w:rPr>
        <w:t xml:space="preserve"> Set or Query </w:t>
      </w:r>
      <w:r w:rsidRPr="00D046C3">
        <w:rPr>
          <w:rFonts w:cs="Arial"/>
        </w:rPr>
        <w:t>operation</w:t>
      </w:r>
      <w:r>
        <w:rPr>
          <w:rFonts w:cs="Arial"/>
        </w:rPr>
        <w:t xml:space="preserve"> signal</w:t>
      </w:r>
      <w:r w:rsidRPr="00D046C3">
        <w:rPr>
          <w:rFonts w:cs="Arial"/>
        </w:rPr>
        <w:t xml:space="preserve"> </w:t>
      </w:r>
      <w:r>
        <w:rPr>
          <w:rFonts w:cs="Arial"/>
        </w:rPr>
        <w:t xml:space="preserve">then </w:t>
      </w:r>
      <w:r w:rsidRPr="00D046C3">
        <w:rPr>
          <w:rFonts w:cs="Arial"/>
        </w:rPr>
        <w:t>the Cluster will be the gateway/translator module</w:t>
      </w:r>
      <w:r>
        <w:rPr>
          <w:rFonts w:cs="Arial"/>
        </w:rPr>
        <w:t>.  The Cluster will receive</w:t>
      </w:r>
      <w:r w:rsidRPr="00D046C3">
        <w:rPr>
          <w:rFonts w:cs="Arial"/>
        </w:rPr>
        <w:t xml:space="preserve"> the </w:t>
      </w:r>
      <w:proofErr w:type="spellStart"/>
      <w:r w:rsidRPr="00D046C3">
        <w:rPr>
          <w:rFonts w:cs="Arial"/>
        </w:rPr>
        <w:t>Centerstack</w:t>
      </w:r>
      <w:proofErr w:type="spellEnd"/>
      <w:r w:rsidRPr="00D046C3">
        <w:rPr>
          <w:rFonts w:cs="Arial"/>
        </w:rPr>
        <w:t xml:space="preserve"> FBMP</w:t>
      </w:r>
      <w:r>
        <w:rPr>
          <w:rFonts w:cs="Arial"/>
        </w:rPr>
        <w:t xml:space="preserve"> </w:t>
      </w:r>
      <w:proofErr w:type="spellStart"/>
      <w:r>
        <w:rPr>
          <w:rFonts w:cs="Arial"/>
        </w:rPr>
        <w:t>Feature.Rq</w:t>
      </w:r>
      <w:proofErr w:type="spellEnd"/>
      <w:r w:rsidRPr="00D046C3">
        <w:rPr>
          <w:rFonts w:cs="Arial"/>
        </w:rPr>
        <w:t xml:space="preserve"> message and then </w:t>
      </w:r>
      <w:r>
        <w:rPr>
          <w:rFonts w:cs="Arial"/>
        </w:rPr>
        <w:t>will send</w:t>
      </w:r>
      <w:r w:rsidRPr="00D046C3">
        <w:rPr>
          <w:rFonts w:cs="Arial"/>
        </w:rPr>
        <w:t xml:space="preserve"> the corresponding </w:t>
      </w:r>
      <w:r>
        <w:rPr>
          <w:rFonts w:cs="Arial"/>
        </w:rPr>
        <w:t xml:space="preserve">Cluster </w:t>
      </w:r>
      <w:r w:rsidRPr="00D046C3">
        <w:rPr>
          <w:rFonts w:cs="Arial"/>
        </w:rPr>
        <w:t xml:space="preserve">FBMP </w:t>
      </w:r>
      <w:proofErr w:type="spellStart"/>
      <w:r>
        <w:rPr>
          <w:rFonts w:cs="Arial"/>
        </w:rPr>
        <w:t>Feature.Rq</w:t>
      </w:r>
      <w:proofErr w:type="spellEnd"/>
      <w:r>
        <w:rPr>
          <w:rFonts w:cs="Arial"/>
        </w:rPr>
        <w:t xml:space="preserve"> </w:t>
      </w:r>
      <w:r w:rsidRPr="00D046C3">
        <w:rPr>
          <w:rFonts w:cs="Arial"/>
        </w:rPr>
        <w:t xml:space="preserve">message to the respective module for a </w:t>
      </w:r>
      <w:proofErr w:type="gramStart"/>
      <w:r w:rsidRPr="00D046C3">
        <w:rPr>
          <w:rFonts w:cs="Arial"/>
        </w:rPr>
        <w:t>particular feature</w:t>
      </w:r>
      <w:proofErr w:type="gramEnd"/>
      <w:r w:rsidRPr="00D046C3">
        <w:rPr>
          <w:rFonts w:cs="Arial"/>
        </w:rPr>
        <w:t>.</w:t>
      </w:r>
    </w:p>
    <w:p w:rsidR="00C53099" w:rsidRPr="00D046C3" w:rsidRDefault="00C53099" w:rsidP="00C53099">
      <w:pPr>
        <w:rPr>
          <w:rFonts w:cs="Arial"/>
        </w:rPr>
      </w:pPr>
    </w:p>
    <w:p w:rsidR="00C53099" w:rsidRPr="00D046C3" w:rsidRDefault="00C53099" w:rsidP="00C53099">
      <w:pPr>
        <w:rPr>
          <w:rFonts w:cs="Arial"/>
        </w:rPr>
      </w:pPr>
      <w:r w:rsidRPr="00D046C3">
        <w:rPr>
          <w:rFonts w:cs="Arial"/>
        </w:rPr>
        <w:t xml:space="preserve">For any Settings feature in this specification that the Cluster doesn’t currently use Feature Based Message Protocol </w:t>
      </w:r>
      <w:r>
        <w:rPr>
          <w:rFonts w:cs="Arial"/>
        </w:rPr>
        <w:t xml:space="preserve">for </w:t>
      </w:r>
      <w:r w:rsidRPr="00D046C3">
        <w:rPr>
          <w:rFonts w:cs="Arial"/>
        </w:rPr>
        <w:t xml:space="preserve">when communicating with </w:t>
      </w:r>
      <w:r>
        <w:rPr>
          <w:rFonts w:cs="Arial"/>
        </w:rPr>
        <w:t xml:space="preserve">the feature server </w:t>
      </w:r>
      <w:r w:rsidRPr="00D046C3">
        <w:rPr>
          <w:rFonts w:cs="Arial"/>
        </w:rPr>
        <w:t>modules the Cluster shall:</w:t>
      </w:r>
    </w:p>
    <w:p w:rsidR="00C53099" w:rsidRDefault="00C53099" w:rsidP="00C53099">
      <w:pPr>
        <w:numPr>
          <w:ilvl w:val="0"/>
          <w:numId w:val="124"/>
        </w:numPr>
        <w:rPr>
          <w:rFonts w:cs="Arial"/>
        </w:rPr>
      </w:pPr>
      <w:r w:rsidRPr="00D046C3">
        <w:rPr>
          <w:rFonts w:cs="Arial"/>
        </w:rPr>
        <w:t xml:space="preserve">receive a </w:t>
      </w:r>
      <w:proofErr w:type="spellStart"/>
      <w:r w:rsidRPr="00D046C3">
        <w:rPr>
          <w:rFonts w:cs="Arial"/>
        </w:rPr>
        <w:t>Feature.Rq</w:t>
      </w:r>
      <w:proofErr w:type="spellEnd"/>
      <w:r w:rsidRPr="00D046C3">
        <w:rPr>
          <w:rFonts w:cs="Arial"/>
        </w:rPr>
        <w:t xml:space="preserve"> FBMP message from the </w:t>
      </w:r>
      <w:proofErr w:type="spellStart"/>
      <w:r w:rsidRPr="00D046C3">
        <w:rPr>
          <w:rFonts w:cs="Arial"/>
        </w:rPr>
        <w:t>Centerstack</w:t>
      </w:r>
      <w:proofErr w:type="spellEnd"/>
      <w:r w:rsidRPr="00D046C3">
        <w:rPr>
          <w:rFonts w:cs="Arial"/>
        </w:rPr>
        <w:t xml:space="preserve"> Settings</w:t>
      </w:r>
      <w:r>
        <w:rPr>
          <w:rFonts w:cs="Arial"/>
        </w:rPr>
        <w:t xml:space="preserve"> HMI</w:t>
      </w:r>
      <w:r w:rsidRPr="00D046C3">
        <w:rPr>
          <w:rFonts w:cs="Arial"/>
        </w:rPr>
        <w:t xml:space="preserve"> Client for the selected </w:t>
      </w:r>
      <w:r>
        <w:rPr>
          <w:rFonts w:cs="Arial"/>
        </w:rPr>
        <w:t xml:space="preserve">settings </w:t>
      </w:r>
      <w:r w:rsidRPr="00D046C3">
        <w:rPr>
          <w:rFonts w:cs="Arial"/>
        </w:rPr>
        <w:t xml:space="preserve">HMI and </w:t>
      </w:r>
      <w:r>
        <w:rPr>
          <w:rFonts w:cs="Arial"/>
        </w:rPr>
        <w:t xml:space="preserve">then </w:t>
      </w:r>
      <w:r w:rsidRPr="00D046C3">
        <w:rPr>
          <w:rFonts w:cs="Arial"/>
        </w:rPr>
        <w:t xml:space="preserve">the Cluster Gateway/Translator </w:t>
      </w:r>
      <w:r>
        <w:rPr>
          <w:rFonts w:cs="Arial"/>
        </w:rPr>
        <w:t>can</w:t>
      </w:r>
      <w:r w:rsidRPr="00D046C3">
        <w:rPr>
          <w:rFonts w:cs="Arial"/>
        </w:rPr>
        <w:t xml:space="preserve"> use the existing Cluster strategy to communicate with the modu</w:t>
      </w:r>
      <w:r>
        <w:rPr>
          <w:rFonts w:cs="Arial"/>
        </w:rPr>
        <w:t>le feature servers</w:t>
      </w:r>
      <w:r w:rsidRPr="00D046C3">
        <w:rPr>
          <w:rFonts w:cs="Arial"/>
        </w:rPr>
        <w:t xml:space="preserve"> to support the </w:t>
      </w:r>
      <w:r>
        <w:rPr>
          <w:rFonts w:cs="Arial"/>
        </w:rPr>
        <w:t xml:space="preserve">settings </w:t>
      </w:r>
      <w:r w:rsidRPr="00D046C3">
        <w:rPr>
          <w:rFonts w:cs="Arial"/>
        </w:rPr>
        <w:t>feature</w:t>
      </w:r>
      <w:r>
        <w:rPr>
          <w:rFonts w:cs="Arial"/>
        </w:rPr>
        <w:t xml:space="preserve">.  The Cluster shall send the </w:t>
      </w:r>
      <w:proofErr w:type="spellStart"/>
      <w:r>
        <w:rPr>
          <w:rFonts w:cs="Arial"/>
        </w:rPr>
        <w:t>Feature.St</w:t>
      </w:r>
      <w:proofErr w:type="spellEnd"/>
      <w:r>
        <w:rPr>
          <w:rFonts w:cs="Arial"/>
        </w:rPr>
        <w:t xml:space="preserve"> to the </w:t>
      </w:r>
      <w:proofErr w:type="spellStart"/>
      <w:r>
        <w:rPr>
          <w:rFonts w:cs="Arial"/>
        </w:rPr>
        <w:t>Centerstack</w:t>
      </w:r>
      <w:proofErr w:type="spellEnd"/>
      <w:r>
        <w:rPr>
          <w:rFonts w:cs="Arial"/>
        </w:rPr>
        <w:t xml:space="preserve"> Settings HMI Client in response to the </w:t>
      </w:r>
      <w:proofErr w:type="spellStart"/>
      <w:r>
        <w:rPr>
          <w:rFonts w:cs="Arial"/>
        </w:rPr>
        <w:t>Feature.Rq</w:t>
      </w:r>
      <w:proofErr w:type="spellEnd"/>
      <w:r>
        <w:rPr>
          <w:rFonts w:cs="Arial"/>
        </w:rPr>
        <w:t xml:space="preserve"> so the Settings HMI can be updated.</w:t>
      </w:r>
    </w:p>
    <w:p w:rsidR="00C53099" w:rsidRPr="00163AE9" w:rsidRDefault="00C53099" w:rsidP="00C53099">
      <w:pPr>
        <w:rPr>
          <w:rFonts w:cs="Arial"/>
        </w:rPr>
      </w:pPr>
    </w:p>
    <w:p w:rsidR="00C53099" w:rsidRPr="00163AE9" w:rsidRDefault="00C53099" w:rsidP="00C53099">
      <w:pPr>
        <w:rPr>
          <w:rFonts w:cs="Arial"/>
        </w:rPr>
      </w:pPr>
    </w:p>
    <w:p w:rsidR="00C53099" w:rsidRPr="00D046C3" w:rsidRDefault="00C53099" w:rsidP="00C53099">
      <w:pPr>
        <w:rPr>
          <w:rFonts w:cs="Arial"/>
        </w:rPr>
      </w:pPr>
      <w:r w:rsidRPr="00D046C3">
        <w:rPr>
          <w:rFonts w:cs="Arial"/>
        </w:rPr>
        <w:t xml:space="preserve">Example diagram </w:t>
      </w:r>
      <w:r>
        <w:rPr>
          <w:rFonts w:cs="Arial"/>
        </w:rPr>
        <w:t xml:space="preserve">below </w:t>
      </w:r>
      <w:r w:rsidRPr="00D046C3">
        <w:rPr>
          <w:rFonts w:cs="Arial"/>
        </w:rPr>
        <w:t>with Cluster as the Gateway/Translator module for Settings</w:t>
      </w:r>
      <w:r>
        <w:rPr>
          <w:rFonts w:cs="Arial"/>
        </w:rPr>
        <w:t>:</w:t>
      </w:r>
    </w:p>
    <w:p w:rsidR="00C53099" w:rsidRDefault="00C53099" w:rsidP="00C53099">
      <w:pPr>
        <w:jc w:val="center"/>
      </w:pPr>
      <w:r>
        <w:rPr>
          <w:noProof/>
        </w:rPr>
        <w:lastRenderedPageBreak/>
        <w:drawing>
          <wp:inline distT="0" distB="0" distL="0" distR="0" wp14:anchorId="36A4C0D2" wp14:editId="69860949">
            <wp:extent cx="6915150" cy="3763244"/>
            <wp:effectExtent l="0" t="0" r="0" b="8890"/>
            <wp:docPr id="2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6432" cy="3763942"/>
                    </a:xfrm>
                    <a:prstGeom prst="rect">
                      <a:avLst/>
                    </a:prstGeom>
                    <a:noFill/>
                    <a:ln>
                      <a:noFill/>
                    </a:ln>
                  </pic:spPr>
                </pic:pic>
              </a:graphicData>
            </a:graphic>
          </wp:inline>
        </w:drawing>
      </w:r>
    </w:p>
    <w:p w:rsidR="00C53099" w:rsidRDefault="00C53099" w:rsidP="00C53099"/>
    <w:p w:rsidR="00C53099" w:rsidRDefault="00C53099" w:rsidP="00C53099"/>
    <w:p w:rsidR="00C53099" w:rsidRPr="00C53099" w:rsidRDefault="00C53099" w:rsidP="00C53099">
      <w:pPr>
        <w:pStyle w:val="Heading2"/>
        <w:rPr>
          <w:b w:val="0"/>
          <w:u w:val="single"/>
        </w:rPr>
      </w:pPr>
      <w:bookmarkStart w:id="50" w:name="_Toc25737489"/>
      <w:r w:rsidRPr="00C53099">
        <w:rPr>
          <w:b w:val="0"/>
          <w:u w:val="single"/>
        </w:rPr>
        <w:t xml:space="preserve">VS-SR-REQ-232106/G-Configuration of Settings HMI displayed in </w:t>
      </w:r>
      <w:proofErr w:type="spellStart"/>
      <w:r w:rsidRPr="00C53099">
        <w:rPr>
          <w:b w:val="0"/>
          <w:u w:val="single"/>
        </w:rPr>
        <w:t>Centerstack</w:t>
      </w:r>
      <w:bookmarkEnd w:id="50"/>
      <w:proofErr w:type="spellEnd"/>
    </w:p>
    <w:p w:rsidR="00C53099" w:rsidRDefault="00C53099" w:rsidP="00C53099">
      <w:pPr>
        <w:rPr>
          <w:rFonts w:cs="Arial"/>
        </w:rPr>
      </w:pPr>
      <w:r>
        <w:rPr>
          <w:rFonts w:cs="Arial"/>
        </w:rPr>
        <w:t xml:space="preserve">The Infotainment </w:t>
      </w:r>
      <w:proofErr w:type="spellStart"/>
      <w:r>
        <w:rPr>
          <w:rFonts w:cs="Arial"/>
        </w:rPr>
        <w:t>Centerstack</w:t>
      </w:r>
      <w:proofErr w:type="spellEnd"/>
      <w:r>
        <w:rPr>
          <w:rFonts w:cs="Arial"/>
        </w:rPr>
        <w:t xml:space="preserve"> module (</w:t>
      </w:r>
      <w:proofErr w:type="spellStart"/>
      <w:r>
        <w:rPr>
          <w:rFonts w:cs="Arial"/>
        </w:rPr>
        <w:t>ie</w:t>
      </w:r>
      <w:proofErr w:type="spellEnd"/>
      <w:r>
        <w:rPr>
          <w:rFonts w:cs="Arial"/>
        </w:rPr>
        <w:t xml:space="preserve"> </w:t>
      </w:r>
      <w:proofErr w:type="spellStart"/>
      <w:r>
        <w:rPr>
          <w:rFonts w:cs="Arial"/>
        </w:rPr>
        <w:t>Centerstack</w:t>
      </w:r>
      <w:proofErr w:type="spellEnd"/>
      <w:r>
        <w:rPr>
          <w:rFonts w:cs="Arial"/>
        </w:rPr>
        <w:t xml:space="preserve"> Settings HMI Client) shall have a configuration item for the different HMI setting options displayed to the user.  This may vary by vehicle program and vary on vehicle program depending on the feature content supported on a </w:t>
      </w:r>
      <w:proofErr w:type="gramStart"/>
      <w:r>
        <w:rPr>
          <w:rFonts w:cs="Arial"/>
        </w:rPr>
        <w:t>particular vehicle</w:t>
      </w:r>
      <w:proofErr w:type="gramEnd"/>
      <w:r>
        <w:rPr>
          <w:rFonts w:cs="Arial"/>
        </w:rPr>
        <w:t xml:space="preserve">.  </w:t>
      </w:r>
    </w:p>
    <w:p w:rsidR="00C53099" w:rsidRDefault="00C53099" w:rsidP="00C53099">
      <w:pPr>
        <w:rPr>
          <w:rFonts w:cs="Arial"/>
        </w:rPr>
      </w:pPr>
    </w:p>
    <w:p w:rsidR="00C53099" w:rsidRDefault="00C53099" w:rsidP="00C53099">
      <w:pPr>
        <w:rPr>
          <w:rFonts w:cs="Arial"/>
        </w:rPr>
      </w:pPr>
      <w:r>
        <w:rPr>
          <w:rFonts w:cs="Arial"/>
        </w:rPr>
        <w:t>Reference the HMI specifications which list the configurations (ex DE0X, Byte Y, Bit Z) for all the HMI settings (</w:t>
      </w:r>
      <w:proofErr w:type="spellStart"/>
      <w:r>
        <w:rPr>
          <w:rFonts w:cs="Arial"/>
        </w:rPr>
        <w:t>ie</w:t>
      </w:r>
      <w:proofErr w:type="spellEnd"/>
      <w:r>
        <w:rPr>
          <w:rFonts w:cs="Arial"/>
        </w:rPr>
        <w:t xml:space="preserve"> shows what HMI will be activated/deactivated for each configuration).  </w:t>
      </w:r>
    </w:p>
    <w:p w:rsidR="00C53099" w:rsidRDefault="00C53099" w:rsidP="00C53099">
      <w:pPr>
        <w:rPr>
          <w:rFonts w:cs="Arial"/>
        </w:rPr>
      </w:pPr>
    </w:p>
    <w:p w:rsidR="00C53099" w:rsidRDefault="00C53099" w:rsidP="00C53099">
      <w:pPr>
        <w:rPr>
          <w:rFonts w:cs="Arial"/>
        </w:rPr>
      </w:pPr>
      <w:r>
        <w:rPr>
          <w:rFonts w:cs="Arial"/>
        </w:rPr>
        <w:t xml:space="preserve">Reference the Infotainment </w:t>
      </w:r>
      <w:proofErr w:type="spellStart"/>
      <w:r>
        <w:rPr>
          <w:rFonts w:cs="Arial"/>
        </w:rPr>
        <w:t>Centerstack</w:t>
      </w:r>
      <w:proofErr w:type="spellEnd"/>
      <w:r>
        <w:rPr>
          <w:rFonts w:cs="Arial"/>
        </w:rPr>
        <w:t xml:space="preserve"> module Setting IDS (Infotainment Diagnostics Specification) for list of configuration settings.</w:t>
      </w:r>
    </w:p>
    <w:p w:rsidR="00C53099" w:rsidRDefault="00C53099" w:rsidP="00C53099">
      <w:pPr>
        <w:rPr>
          <w:rFonts w:cs="Arial"/>
        </w:rPr>
      </w:pPr>
    </w:p>
    <w:p w:rsidR="00C53099" w:rsidRDefault="00C53099" w:rsidP="00C53099">
      <w:pPr>
        <w:rPr>
          <w:rFonts w:cs="Arial"/>
        </w:rPr>
      </w:pPr>
      <w:r>
        <w:rPr>
          <w:rFonts w:cs="Arial"/>
        </w:rPr>
        <w:t>If any conflict between configurations shown in the HMI and IDS bring to Ford’s attention.</w:t>
      </w:r>
    </w:p>
    <w:p w:rsidR="00C53099" w:rsidRPr="0005084E" w:rsidRDefault="00C53099" w:rsidP="00C53099">
      <w:pPr>
        <w:rPr>
          <w:rFonts w:cs="Arial"/>
        </w:rPr>
      </w:pPr>
    </w:p>
    <w:p w:rsidR="00C53099" w:rsidRPr="0005084E" w:rsidRDefault="00C53099" w:rsidP="00C53099">
      <w:pPr>
        <w:rPr>
          <w:rFonts w:cs="Arial"/>
        </w:rPr>
      </w:pPr>
    </w:p>
    <w:p w:rsidR="00C53099" w:rsidRPr="00C53099" w:rsidRDefault="00C53099" w:rsidP="00C53099">
      <w:pPr>
        <w:pStyle w:val="Heading2"/>
        <w:rPr>
          <w:b w:val="0"/>
          <w:u w:val="single"/>
        </w:rPr>
      </w:pPr>
      <w:bookmarkStart w:id="51" w:name="_Toc25737490"/>
      <w:r w:rsidRPr="00C53099">
        <w:rPr>
          <w:b w:val="0"/>
          <w:u w:val="single"/>
        </w:rPr>
        <w:t xml:space="preserve">VS-SR-REQ-232237/G-FBMP </w:t>
      </w:r>
      <w:proofErr w:type="spellStart"/>
      <w:r w:rsidRPr="00C53099">
        <w:rPr>
          <w:b w:val="0"/>
          <w:u w:val="single"/>
        </w:rPr>
        <w:t>Feature.St</w:t>
      </w:r>
      <w:proofErr w:type="spellEnd"/>
      <w:r w:rsidRPr="00C53099">
        <w:rPr>
          <w:b w:val="0"/>
          <w:u w:val="single"/>
        </w:rPr>
        <w:t xml:space="preserve"> received from any FBMP Feature Settings Server module</w:t>
      </w:r>
      <w:bookmarkEnd w:id="51"/>
    </w:p>
    <w:p w:rsidR="00C53099" w:rsidRDefault="00C53099" w:rsidP="00C53099">
      <w:pPr>
        <w:rPr>
          <w:rFonts w:cs="Arial"/>
        </w:rPr>
      </w:pPr>
      <w:r w:rsidRPr="002E1B6D">
        <w:rPr>
          <w:rFonts w:cs="Arial"/>
        </w:rPr>
        <w:t xml:space="preserve">The </w:t>
      </w:r>
      <w:proofErr w:type="spellStart"/>
      <w:r w:rsidRPr="002E1B6D">
        <w:rPr>
          <w:rFonts w:cs="Arial"/>
        </w:rPr>
        <w:t>Centerstack</w:t>
      </w:r>
      <w:proofErr w:type="spellEnd"/>
      <w:r w:rsidRPr="002E1B6D">
        <w:rPr>
          <w:rFonts w:cs="Arial"/>
        </w:rPr>
        <w:t xml:space="preserve"> Settings </w:t>
      </w:r>
      <w:r>
        <w:rPr>
          <w:rFonts w:cs="Arial"/>
        </w:rPr>
        <w:t>HMI</w:t>
      </w:r>
      <w:r w:rsidRPr="002E1B6D">
        <w:rPr>
          <w:rFonts w:cs="Arial"/>
        </w:rPr>
        <w:t xml:space="preserve"> Client which sends out the </w:t>
      </w:r>
      <w:proofErr w:type="spellStart"/>
      <w:r>
        <w:rPr>
          <w:rFonts w:cs="Arial"/>
        </w:rPr>
        <w:t>Centerstack</w:t>
      </w:r>
      <w:proofErr w:type="spellEnd"/>
      <w:r>
        <w:rPr>
          <w:rFonts w:cs="Arial"/>
        </w:rPr>
        <w:t xml:space="preserve"> FBMP </w:t>
      </w:r>
      <w:proofErr w:type="spellStart"/>
      <w:r w:rsidRPr="002E1B6D">
        <w:rPr>
          <w:rFonts w:cs="Arial"/>
        </w:rPr>
        <w:t>Feature.Rq</w:t>
      </w:r>
      <w:proofErr w:type="spellEnd"/>
      <w:r w:rsidRPr="002E1B6D">
        <w:rPr>
          <w:rFonts w:cs="Arial"/>
        </w:rPr>
        <w:t xml:space="preserve"> </w:t>
      </w:r>
      <w:r>
        <w:rPr>
          <w:rFonts w:cs="Arial"/>
        </w:rPr>
        <w:t xml:space="preserve">message </w:t>
      </w:r>
      <w:r w:rsidRPr="002E1B6D">
        <w:rPr>
          <w:rFonts w:cs="Arial"/>
        </w:rPr>
        <w:t xml:space="preserve">shall be able to accept the response from any FBMP Feature Settings Server module that it receives the </w:t>
      </w:r>
      <w:proofErr w:type="spellStart"/>
      <w:r w:rsidRPr="002E1B6D">
        <w:rPr>
          <w:rFonts w:cs="Arial"/>
        </w:rPr>
        <w:t>Feature.St</w:t>
      </w:r>
      <w:proofErr w:type="spellEnd"/>
      <w:r w:rsidRPr="002E1B6D">
        <w:rPr>
          <w:rFonts w:cs="Arial"/>
        </w:rPr>
        <w:t xml:space="preserve"> response from</w:t>
      </w:r>
      <w:r>
        <w:rPr>
          <w:rFonts w:cs="Arial"/>
        </w:rPr>
        <w:t xml:space="preserve"> (ex could be Cluster, BCM, FCIM…)</w:t>
      </w:r>
      <w:r w:rsidRPr="002E1B6D">
        <w:rPr>
          <w:rFonts w:cs="Arial"/>
        </w:rPr>
        <w:t>.</w:t>
      </w:r>
    </w:p>
    <w:p w:rsidR="00C53099" w:rsidRDefault="00C53099" w:rsidP="00C53099">
      <w:pPr>
        <w:numPr>
          <w:ilvl w:val="0"/>
          <w:numId w:val="138"/>
        </w:numPr>
        <w:rPr>
          <w:rFonts w:cs="Arial"/>
        </w:rPr>
      </w:pPr>
      <w:r w:rsidRPr="002E1B6D">
        <w:rPr>
          <w:rFonts w:cs="Arial"/>
        </w:rPr>
        <w:t xml:space="preserve">Note:  that is </w:t>
      </w:r>
      <w:proofErr w:type="gramStart"/>
      <w:r w:rsidRPr="002E1B6D">
        <w:rPr>
          <w:rFonts w:cs="Arial"/>
        </w:rPr>
        <w:t>as long as</w:t>
      </w:r>
      <w:proofErr w:type="gramEnd"/>
      <w:r w:rsidRPr="002E1B6D">
        <w:rPr>
          <w:rFonts w:cs="Arial"/>
        </w:rPr>
        <w:t xml:space="preserve"> </w:t>
      </w:r>
      <w:proofErr w:type="spellStart"/>
      <w:r>
        <w:rPr>
          <w:rFonts w:cs="Arial"/>
        </w:rPr>
        <w:t>Centerstack</w:t>
      </w:r>
      <w:proofErr w:type="spellEnd"/>
      <w:r>
        <w:rPr>
          <w:rFonts w:cs="Arial"/>
        </w:rPr>
        <w:t xml:space="preserve"> Settings HMI</w:t>
      </w:r>
      <w:r w:rsidRPr="002E1B6D">
        <w:rPr>
          <w:rFonts w:cs="Arial"/>
        </w:rPr>
        <w:t xml:space="preserve"> Client is a receiver of that</w:t>
      </w:r>
      <w:r>
        <w:rPr>
          <w:rFonts w:cs="Arial"/>
        </w:rPr>
        <w:t xml:space="preserve"> server modules</w:t>
      </w:r>
      <w:r w:rsidRPr="002E1B6D">
        <w:rPr>
          <w:rFonts w:cs="Arial"/>
        </w:rPr>
        <w:t xml:space="preserve"> FBMP </w:t>
      </w:r>
      <w:proofErr w:type="spellStart"/>
      <w:r w:rsidRPr="002E1B6D">
        <w:rPr>
          <w:rFonts w:cs="Arial"/>
        </w:rPr>
        <w:t>Feature.St</w:t>
      </w:r>
      <w:proofErr w:type="spellEnd"/>
      <w:r w:rsidRPr="002E1B6D">
        <w:rPr>
          <w:rFonts w:cs="Arial"/>
        </w:rPr>
        <w:t xml:space="preserve"> </w:t>
      </w:r>
      <w:r>
        <w:rPr>
          <w:rFonts w:cs="Arial"/>
        </w:rPr>
        <w:t>message</w:t>
      </w:r>
      <w:r w:rsidRPr="002E1B6D">
        <w:rPr>
          <w:rFonts w:cs="Arial"/>
        </w:rPr>
        <w:t xml:space="preserve"> in the</w:t>
      </w:r>
      <w:r>
        <w:rPr>
          <w:rFonts w:cs="Arial"/>
        </w:rPr>
        <w:t>ir</w:t>
      </w:r>
      <w:r w:rsidRPr="002E1B6D">
        <w:rPr>
          <w:rFonts w:cs="Arial"/>
        </w:rPr>
        <w:t xml:space="preserve"> CAN </w:t>
      </w:r>
      <w:proofErr w:type="spellStart"/>
      <w:r w:rsidRPr="002E1B6D">
        <w:rPr>
          <w:rFonts w:cs="Arial"/>
        </w:rPr>
        <w:t>dB.</w:t>
      </w:r>
      <w:proofErr w:type="spellEnd"/>
    </w:p>
    <w:p w:rsidR="00C53099" w:rsidRDefault="00C53099" w:rsidP="00C53099">
      <w:pPr>
        <w:rPr>
          <w:rFonts w:cs="Arial"/>
        </w:rPr>
      </w:pPr>
    </w:p>
    <w:p w:rsidR="00C53099" w:rsidRPr="002E1B6D" w:rsidRDefault="00C53099" w:rsidP="00C53099">
      <w:pPr>
        <w:rPr>
          <w:rFonts w:cs="Arial"/>
        </w:rPr>
      </w:pPr>
      <w:r>
        <w:rPr>
          <w:rFonts w:cs="Arial"/>
        </w:rPr>
        <w:t xml:space="preserve">The </w:t>
      </w:r>
      <w:proofErr w:type="spellStart"/>
      <w:r>
        <w:rPr>
          <w:rFonts w:cs="Arial"/>
        </w:rPr>
        <w:t>Centerstack</w:t>
      </w:r>
      <w:proofErr w:type="spellEnd"/>
      <w:r>
        <w:rPr>
          <w:rFonts w:cs="Arial"/>
        </w:rPr>
        <w:t xml:space="preserve"> Settings HMI Client shall update its HMI setting based on any </w:t>
      </w:r>
      <w:proofErr w:type="spellStart"/>
      <w:r>
        <w:rPr>
          <w:rFonts w:cs="Arial"/>
        </w:rPr>
        <w:t>Feature.St</w:t>
      </w:r>
      <w:proofErr w:type="spellEnd"/>
      <w:r>
        <w:rPr>
          <w:rFonts w:cs="Arial"/>
        </w:rPr>
        <w:t xml:space="preserve"> message from any feature server responsible for that setting (</w:t>
      </w:r>
      <w:proofErr w:type="gramStart"/>
      <w:r>
        <w:rPr>
          <w:rFonts w:cs="Arial"/>
        </w:rPr>
        <w:t>as long as</w:t>
      </w:r>
      <w:proofErr w:type="gramEnd"/>
      <w:r>
        <w:rPr>
          <w:rFonts w:cs="Arial"/>
        </w:rPr>
        <w:t xml:space="preserve"> the feature number in the </w:t>
      </w:r>
      <w:proofErr w:type="spellStart"/>
      <w:r>
        <w:rPr>
          <w:rFonts w:cs="Arial"/>
        </w:rPr>
        <w:t>Feature.St</w:t>
      </w:r>
      <w:proofErr w:type="spellEnd"/>
      <w:r>
        <w:rPr>
          <w:rFonts w:cs="Arial"/>
        </w:rPr>
        <w:t xml:space="preserve"> is a setting the </w:t>
      </w:r>
      <w:proofErr w:type="spellStart"/>
      <w:r>
        <w:rPr>
          <w:rFonts w:cs="Arial"/>
        </w:rPr>
        <w:t>Centerstack</w:t>
      </w:r>
      <w:proofErr w:type="spellEnd"/>
      <w:r>
        <w:rPr>
          <w:rFonts w:cs="Arial"/>
        </w:rPr>
        <w:t xml:space="preserve"> HMI Client supports).  This could happen because of a Set or Query operation or if the feature server sends the </w:t>
      </w:r>
      <w:proofErr w:type="spellStart"/>
      <w:r>
        <w:rPr>
          <w:rFonts w:cs="Arial"/>
        </w:rPr>
        <w:t>Feature.St</w:t>
      </w:r>
      <w:proofErr w:type="spellEnd"/>
      <w:r>
        <w:rPr>
          <w:rFonts w:cs="Arial"/>
        </w:rPr>
        <w:t xml:space="preserve"> on event with a new value (</w:t>
      </w:r>
      <w:proofErr w:type="spellStart"/>
      <w:r>
        <w:rPr>
          <w:rFonts w:cs="Arial"/>
        </w:rPr>
        <w:t>ie</w:t>
      </w:r>
      <w:proofErr w:type="spellEnd"/>
      <w:r>
        <w:rPr>
          <w:rFonts w:cs="Arial"/>
        </w:rPr>
        <w:t xml:space="preserve"> without a Set or Query </w:t>
      </w:r>
      <w:proofErr w:type="spellStart"/>
      <w:r>
        <w:rPr>
          <w:rFonts w:cs="Arial"/>
        </w:rPr>
        <w:t>Feature.Rq</w:t>
      </w:r>
      <w:proofErr w:type="spellEnd"/>
      <w:r>
        <w:rPr>
          <w:rFonts w:cs="Arial"/>
        </w:rPr>
        <w:t>).</w:t>
      </w:r>
    </w:p>
    <w:p w:rsidR="00C53099" w:rsidRPr="002E1B6D" w:rsidRDefault="00C53099" w:rsidP="00C53099">
      <w:pPr>
        <w:rPr>
          <w:rFonts w:cs="Arial"/>
        </w:rPr>
      </w:pPr>
    </w:p>
    <w:p w:rsidR="00C53099" w:rsidRPr="002E1B6D" w:rsidRDefault="00C53099" w:rsidP="00C53099">
      <w:pPr>
        <w:rPr>
          <w:rFonts w:cs="Arial"/>
          <w:color w:val="FF0000"/>
        </w:rPr>
      </w:pPr>
    </w:p>
    <w:p w:rsidR="00C53099" w:rsidRPr="00C53099" w:rsidRDefault="00C53099" w:rsidP="00C53099">
      <w:pPr>
        <w:pStyle w:val="Heading2"/>
        <w:rPr>
          <w:b w:val="0"/>
          <w:u w:val="single"/>
        </w:rPr>
      </w:pPr>
      <w:bookmarkStart w:id="52" w:name="_Toc25737491"/>
      <w:r w:rsidRPr="00C53099">
        <w:rPr>
          <w:b w:val="0"/>
          <w:u w:val="single"/>
        </w:rPr>
        <w:lastRenderedPageBreak/>
        <w:t xml:space="preserve">VS-SR-REQ-233588/D-HMI Settings </w:t>
      </w:r>
      <w:proofErr w:type="spellStart"/>
      <w:r w:rsidRPr="00C53099">
        <w:rPr>
          <w:b w:val="0"/>
          <w:u w:val="single"/>
        </w:rPr>
        <w:t>MyKey</w:t>
      </w:r>
      <w:proofErr w:type="spellEnd"/>
      <w:r w:rsidRPr="00C53099">
        <w:rPr>
          <w:b w:val="0"/>
          <w:u w:val="single"/>
        </w:rPr>
        <w:t xml:space="preserve"> Limited</w:t>
      </w:r>
      <w:bookmarkEnd w:id="52"/>
    </w:p>
    <w:p w:rsidR="00C53099" w:rsidRDefault="00C53099" w:rsidP="00C53099">
      <w:pPr>
        <w:rPr>
          <w:rFonts w:cs="Arial"/>
        </w:rPr>
      </w:pPr>
      <w:r>
        <w:rPr>
          <w:rFonts w:cs="Arial"/>
        </w:rPr>
        <w:t>Some settings might</w:t>
      </w:r>
      <w:r w:rsidRPr="00994E3A">
        <w:rPr>
          <w:rFonts w:cs="Arial"/>
        </w:rPr>
        <w:t xml:space="preserve"> not be supported when a </w:t>
      </w:r>
      <w:proofErr w:type="spellStart"/>
      <w:r w:rsidRPr="00994E3A">
        <w:rPr>
          <w:rFonts w:cs="Arial"/>
        </w:rPr>
        <w:t>MyKey</w:t>
      </w:r>
      <w:proofErr w:type="spellEnd"/>
      <w:r w:rsidRPr="00994E3A">
        <w:rPr>
          <w:rFonts w:cs="Arial"/>
        </w:rPr>
        <w:t xml:space="preserve"> is</w:t>
      </w:r>
      <w:r>
        <w:rPr>
          <w:rFonts w:cs="Arial"/>
        </w:rPr>
        <w:t xml:space="preserve"> being</w:t>
      </w:r>
      <w:r w:rsidRPr="00994E3A">
        <w:rPr>
          <w:rFonts w:cs="Arial"/>
        </w:rPr>
        <w:t xml:space="preserve"> used</w:t>
      </w:r>
      <w:r>
        <w:rPr>
          <w:rFonts w:cs="Arial"/>
        </w:rPr>
        <w:t xml:space="preserve"> as the key</w:t>
      </w:r>
      <w:r w:rsidRPr="00994E3A">
        <w:rPr>
          <w:rFonts w:cs="Arial"/>
        </w:rPr>
        <w:t>.</w:t>
      </w:r>
      <w:r>
        <w:rPr>
          <w:rFonts w:cs="Arial"/>
        </w:rPr>
        <w:t xml:space="preserve">  For those settings the HMI shall not allow the user to select those settings when </w:t>
      </w:r>
      <w:proofErr w:type="spellStart"/>
      <w:r>
        <w:rPr>
          <w:rFonts w:cs="Arial"/>
        </w:rPr>
        <w:t>MyKey</w:t>
      </w:r>
      <w:proofErr w:type="spellEnd"/>
      <w:r>
        <w:rPr>
          <w:rFonts w:cs="Arial"/>
        </w:rPr>
        <w:t xml:space="preserve"> limited or may not show those settings at all.  </w:t>
      </w:r>
    </w:p>
    <w:p w:rsidR="00C53099" w:rsidRDefault="00C53099" w:rsidP="00C53099">
      <w:pPr>
        <w:rPr>
          <w:rFonts w:cs="Arial"/>
        </w:rPr>
      </w:pPr>
    </w:p>
    <w:p w:rsidR="00C53099" w:rsidRDefault="00C53099" w:rsidP="00C53099">
      <w:pPr>
        <w:rPr>
          <w:rFonts w:cs="Arial"/>
        </w:rPr>
      </w:pPr>
      <w:r w:rsidRPr="00086C67">
        <w:rPr>
          <w:rFonts w:cs="Arial"/>
        </w:rPr>
        <w:t xml:space="preserve">Some settings are </w:t>
      </w:r>
      <w:proofErr w:type="spellStart"/>
      <w:r w:rsidRPr="00086C67">
        <w:rPr>
          <w:rFonts w:cs="Arial"/>
        </w:rPr>
        <w:t>MyKey</w:t>
      </w:r>
      <w:proofErr w:type="spellEnd"/>
      <w:r w:rsidRPr="00086C67">
        <w:rPr>
          <w:rFonts w:cs="Arial"/>
        </w:rPr>
        <w:t xml:space="preserve"> limited in the sense that the go to a default setting when a </w:t>
      </w:r>
      <w:proofErr w:type="spellStart"/>
      <w:r w:rsidRPr="00086C67">
        <w:rPr>
          <w:rFonts w:cs="Arial"/>
        </w:rPr>
        <w:t>MyKey</w:t>
      </w:r>
      <w:proofErr w:type="spellEnd"/>
      <w:r w:rsidRPr="00086C67">
        <w:rPr>
          <w:rFonts w:cs="Arial"/>
        </w:rPr>
        <w:t xml:space="preserve"> is used but still allow the </w:t>
      </w:r>
      <w:proofErr w:type="spellStart"/>
      <w:r w:rsidRPr="00086C67">
        <w:rPr>
          <w:rFonts w:cs="Arial"/>
        </w:rPr>
        <w:t>MyKey</w:t>
      </w:r>
      <w:proofErr w:type="spellEnd"/>
      <w:r w:rsidRPr="00086C67">
        <w:rPr>
          <w:rFonts w:cs="Arial"/>
        </w:rPr>
        <w:t xml:space="preserve"> user to adjust the setting.  For those settings there would be no impact on the </w:t>
      </w:r>
      <w:proofErr w:type="spellStart"/>
      <w:r w:rsidRPr="00086C67">
        <w:rPr>
          <w:rFonts w:cs="Arial"/>
        </w:rPr>
        <w:t>Centerstack</w:t>
      </w:r>
      <w:proofErr w:type="spellEnd"/>
      <w:r w:rsidRPr="00086C67">
        <w:rPr>
          <w:rFonts w:cs="Arial"/>
        </w:rPr>
        <w:t xml:space="preserve"> Settings HMI Client since when key to Run with a </w:t>
      </w:r>
      <w:proofErr w:type="spellStart"/>
      <w:r w:rsidRPr="00086C67">
        <w:rPr>
          <w:rFonts w:cs="Arial"/>
        </w:rPr>
        <w:t>MyKey</w:t>
      </w:r>
      <w:proofErr w:type="spellEnd"/>
      <w:r w:rsidRPr="00086C67">
        <w:rPr>
          <w:rFonts w:cs="Arial"/>
        </w:rPr>
        <w:t xml:space="preserve"> the </w:t>
      </w:r>
      <w:proofErr w:type="spellStart"/>
      <w:r w:rsidRPr="00086C67">
        <w:rPr>
          <w:rFonts w:cs="Arial"/>
        </w:rPr>
        <w:t>MyKey</w:t>
      </w:r>
      <w:proofErr w:type="spellEnd"/>
      <w:r w:rsidRPr="00086C67">
        <w:rPr>
          <w:rFonts w:cs="Arial"/>
        </w:rPr>
        <w:t xml:space="preserve"> limited default values will be queried at start-up </w:t>
      </w:r>
      <w:r>
        <w:rPr>
          <w:rFonts w:cs="Arial"/>
        </w:rPr>
        <w:t xml:space="preserve">from the feature servers </w:t>
      </w:r>
      <w:r w:rsidRPr="00086C67">
        <w:rPr>
          <w:rFonts w:cs="Arial"/>
        </w:rPr>
        <w:t xml:space="preserve">using Feature Based Message Protocol. </w:t>
      </w:r>
      <w:r>
        <w:rPr>
          <w:rFonts w:cs="Arial"/>
        </w:rPr>
        <w:t xml:space="preserve"> The feature servers would respond back to the query with the </w:t>
      </w:r>
      <w:proofErr w:type="spellStart"/>
      <w:r>
        <w:rPr>
          <w:rFonts w:cs="Arial"/>
        </w:rPr>
        <w:t>MyKey</w:t>
      </w:r>
      <w:proofErr w:type="spellEnd"/>
      <w:r>
        <w:rPr>
          <w:rFonts w:cs="Arial"/>
        </w:rPr>
        <w:t xml:space="preserve"> default values.</w:t>
      </w:r>
      <w:r w:rsidRPr="00086C67">
        <w:rPr>
          <w:rFonts w:cs="Arial"/>
        </w:rPr>
        <w:t xml:space="preserve"> </w:t>
      </w:r>
    </w:p>
    <w:p w:rsidR="00C53099" w:rsidRPr="00DE0263" w:rsidRDefault="00C53099" w:rsidP="00C53099">
      <w:pPr>
        <w:rPr>
          <w:rFonts w:cs="Arial"/>
        </w:rPr>
      </w:pPr>
    </w:p>
    <w:p w:rsidR="00C53099" w:rsidRDefault="00C53099" w:rsidP="00C53099">
      <w:pPr>
        <w:rPr>
          <w:rFonts w:eastAsiaTheme="minorHAnsi" w:cs="Arial"/>
          <w:bCs/>
        </w:rPr>
      </w:pPr>
      <w:r w:rsidRPr="00DE0263">
        <w:rPr>
          <w:rFonts w:eastAsiaTheme="minorHAnsi" w:cs="Arial"/>
          <w:bCs/>
          <w:u w:val="single"/>
        </w:rPr>
        <w:t xml:space="preserve">Activating </w:t>
      </w:r>
      <w:proofErr w:type="spellStart"/>
      <w:r w:rsidRPr="00DE0263">
        <w:rPr>
          <w:rFonts w:eastAsiaTheme="minorHAnsi" w:cs="Arial"/>
          <w:bCs/>
          <w:u w:val="single"/>
        </w:rPr>
        <w:t>MyKey</w:t>
      </w:r>
      <w:proofErr w:type="spellEnd"/>
      <w:r w:rsidRPr="00DE0263">
        <w:rPr>
          <w:rFonts w:eastAsiaTheme="minorHAnsi" w:cs="Arial"/>
          <w:bCs/>
          <w:u w:val="single"/>
        </w:rPr>
        <w:t xml:space="preserve"> Settings Limit</w:t>
      </w:r>
      <w:r w:rsidRPr="00DE0263">
        <w:rPr>
          <w:rFonts w:eastAsiaTheme="minorHAnsi" w:cs="Arial"/>
          <w:bCs/>
        </w:rPr>
        <w:t>:</w:t>
      </w:r>
    </w:p>
    <w:p w:rsidR="00C53099" w:rsidRPr="00DE0263" w:rsidRDefault="00C53099" w:rsidP="00C53099">
      <w:pPr>
        <w:rPr>
          <w:rFonts w:eastAsiaTheme="minorHAnsi" w:cs="Arial"/>
          <w:bCs/>
        </w:rPr>
      </w:pPr>
      <w:r w:rsidRPr="00DE0263">
        <w:rPr>
          <w:rFonts w:eastAsiaTheme="minorHAnsi" w:cs="Arial"/>
          <w:bCs/>
        </w:rPr>
        <w:t xml:space="preserve">To activate </w:t>
      </w:r>
      <w:proofErr w:type="spellStart"/>
      <w:r w:rsidRPr="00DE0263">
        <w:rPr>
          <w:rFonts w:eastAsiaTheme="minorHAnsi" w:cs="Arial"/>
          <w:bCs/>
        </w:rPr>
        <w:t>MyKey</w:t>
      </w:r>
      <w:proofErr w:type="spellEnd"/>
      <w:r w:rsidRPr="00DE0263">
        <w:rPr>
          <w:rFonts w:eastAsiaTheme="minorHAnsi" w:cs="Arial"/>
          <w:bCs/>
        </w:rPr>
        <w:t xml:space="preserve"> limited settings, signal </w:t>
      </w:r>
      <w:proofErr w:type="spellStart"/>
      <w:r w:rsidRPr="00DE0263">
        <w:rPr>
          <w:rFonts w:eastAsiaTheme="minorHAnsi" w:cs="Arial"/>
          <w:bCs/>
        </w:rPr>
        <w:t>IgnKeyType_D_Actl</w:t>
      </w:r>
      <w:proofErr w:type="spellEnd"/>
      <w:r w:rsidRPr="00DE0263">
        <w:rPr>
          <w:rFonts w:eastAsiaTheme="minorHAnsi" w:cs="Arial"/>
          <w:bCs/>
        </w:rPr>
        <w:t xml:space="preserve"> must be </w:t>
      </w:r>
      <w:proofErr w:type="spellStart"/>
      <w:r w:rsidRPr="00DE0263">
        <w:rPr>
          <w:rFonts w:eastAsiaTheme="minorHAnsi" w:cs="Arial"/>
          <w:bCs/>
        </w:rPr>
        <w:t>KeyInIgnMyKey</w:t>
      </w:r>
      <w:proofErr w:type="spellEnd"/>
      <w:r w:rsidRPr="00DE0263">
        <w:rPr>
          <w:rFonts w:eastAsiaTheme="minorHAnsi" w:cs="Arial"/>
          <w:bCs/>
        </w:rPr>
        <w:t>.</w:t>
      </w:r>
      <w:r>
        <w:rPr>
          <w:rFonts w:eastAsiaTheme="minorHAnsi" w:cs="Arial"/>
          <w:bCs/>
        </w:rPr>
        <w:t xml:space="preserve">  The </w:t>
      </w:r>
      <w:proofErr w:type="spellStart"/>
      <w:r>
        <w:rPr>
          <w:rFonts w:eastAsiaTheme="minorHAnsi" w:cs="Arial"/>
          <w:bCs/>
        </w:rPr>
        <w:t>Centerstack</w:t>
      </w:r>
      <w:proofErr w:type="spellEnd"/>
      <w:r>
        <w:rPr>
          <w:rFonts w:eastAsiaTheme="minorHAnsi" w:cs="Arial"/>
          <w:bCs/>
        </w:rPr>
        <w:t xml:space="preserve"> Settings HMI Client shall monitor this signal to know when </w:t>
      </w:r>
      <w:proofErr w:type="spellStart"/>
      <w:r>
        <w:rPr>
          <w:rFonts w:eastAsiaTheme="minorHAnsi" w:cs="Arial"/>
          <w:bCs/>
        </w:rPr>
        <w:t>MyKey</w:t>
      </w:r>
      <w:proofErr w:type="spellEnd"/>
      <w:r>
        <w:rPr>
          <w:rFonts w:eastAsiaTheme="minorHAnsi" w:cs="Arial"/>
          <w:bCs/>
        </w:rPr>
        <w:t xml:space="preserve"> is active. </w:t>
      </w:r>
      <w:r w:rsidRPr="00DE0263">
        <w:rPr>
          <w:rFonts w:eastAsiaTheme="minorHAnsi" w:cs="Arial"/>
          <w:bCs/>
        </w:rPr>
        <w:t xml:space="preserve"> </w:t>
      </w:r>
    </w:p>
    <w:p w:rsidR="00C53099" w:rsidRPr="00DE0263" w:rsidRDefault="00C53099" w:rsidP="00C53099">
      <w:pPr>
        <w:autoSpaceDE w:val="0"/>
        <w:autoSpaceDN w:val="0"/>
        <w:adjustRightInd w:val="0"/>
        <w:rPr>
          <w:rFonts w:eastAsiaTheme="minorHAnsi"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9"/>
        <w:gridCol w:w="2346"/>
        <w:gridCol w:w="929"/>
        <w:gridCol w:w="3514"/>
      </w:tblGrid>
      <w:tr w:rsidR="00C53099" w:rsidRPr="00DE0263" w:rsidTr="00C53099">
        <w:trPr>
          <w:jc w:val="center"/>
        </w:trPr>
        <w:tc>
          <w:tcPr>
            <w:tcW w:w="185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b/>
              </w:rPr>
            </w:pPr>
            <w:r>
              <w:rPr>
                <w:rFonts w:cs="Arial"/>
                <w:b/>
              </w:rPr>
              <w:t>Signal Name</w:t>
            </w:r>
          </w:p>
        </w:tc>
        <w:tc>
          <w:tcPr>
            <w:tcW w:w="2346"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b/>
              </w:rPr>
            </w:pPr>
            <w:r>
              <w:rPr>
                <w:rFonts w:cs="Arial"/>
                <w:b/>
              </w:rPr>
              <w:t>Encodings</w:t>
            </w:r>
          </w:p>
        </w:tc>
        <w:tc>
          <w:tcPr>
            <w:tcW w:w="92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b/>
              </w:rPr>
            </w:pPr>
            <w:r w:rsidRPr="00DE0263">
              <w:rPr>
                <w:rFonts w:cs="Arial"/>
                <w:b/>
              </w:rPr>
              <w:t>Value</w:t>
            </w:r>
          </w:p>
        </w:tc>
        <w:tc>
          <w:tcPr>
            <w:tcW w:w="3514"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b/>
              </w:rPr>
            </w:pPr>
            <w:r w:rsidRPr="00DE0263">
              <w:rPr>
                <w:rFonts w:cs="Arial"/>
                <w:b/>
              </w:rPr>
              <w:t>Description</w:t>
            </w:r>
          </w:p>
        </w:tc>
      </w:tr>
      <w:tr w:rsidR="00C53099" w:rsidRPr="00DE0263" w:rsidTr="00C53099">
        <w:trPr>
          <w:jc w:val="center"/>
        </w:trPr>
        <w:tc>
          <w:tcPr>
            <w:tcW w:w="185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rPr>
                <w:rFonts w:cs="Arial"/>
              </w:rPr>
            </w:pPr>
            <w:proofErr w:type="spellStart"/>
            <w:r w:rsidRPr="00DE0263">
              <w:rPr>
                <w:rFonts w:cs="Arial"/>
              </w:rPr>
              <w:t>IgnitionKeyType</w:t>
            </w:r>
            <w:proofErr w:type="spellEnd"/>
          </w:p>
        </w:tc>
        <w:tc>
          <w:tcPr>
            <w:tcW w:w="2346"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w:t>
            </w:r>
          </w:p>
        </w:tc>
        <w:tc>
          <w:tcPr>
            <w:tcW w:w="92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w:t>
            </w:r>
          </w:p>
        </w:tc>
        <w:tc>
          <w:tcPr>
            <w:tcW w:w="3514"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rPr>
                <w:rFonts w:cs="Arial"/>
              </w:rPr>
            </w:pPr>
            <w:r w:rsidRPr="00DE0263">
              <w:rPr>
                <w:rFonts w:cs="Arial"/>
              </w:rPr>
              <w:t>Type of key that is in the ignition</w:t>
            </w:r>
          </w:p>
        </w:tc>
      </w:tr>
      <w:tr w:rsidR="00C53099" w:rsidRPr="00DE0263" w:rsidTr="00C53099">
        <w:trPr>
          <w:jc w:val="center"/>
        </w:trPr>
        <w:tc>
          <w:tcPr>
            <w:tcW w:w="1859" w:type="dxa"/>
            <w:tcBorders>
              <w:top w:val="single" w:sz="4" w:space="0" w:color="auto"/>
              <w:left w:val="single" w:sz="4" w:space="0" w:color="auto"/>
              <w:bottom w:val="single" w:sz="4" w:space="0" w:color="auto"/>
              <w:right w:val="single" w:sz="4" w:space="0" w:color="auto"/>
            </w:tcBorders>
          </w:tcPr>
          <w:p w:rsidR="00C53099" w:rsidRPr="00DE0263" w:rsidRDefault="00C53099">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proofErr w:type="spellStart"/>
            <w:r w:rsidRPr="00DE0263">
              <w:rPr>
                <w:rFonts w:cs="Arial"/>
              </w:rPr>
              <w:t>KeyReadInProgress</w:t>
            </w:r>
            <w:proofErr w:type="spellEnd"/>
          </w:p>
        </w:tc>
        <w:tc>
          <w:tcPr>
            <w:tcW w:w="92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0x0</w:t>
            </w:r>
          </w:p>
        </w:tc>
        <w:tc>
          <w:tcPr>
            <w:tcW w:w="3514"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rPr>
                <w:rFonts w:cs="Arial"/>
              </w:rPr>
            </w:pPr>
            <w:r w:rsidRPr="00DE0263">
              <w:rPr>
                <w:rFonts w:cs="Arial"/>
              </w:rPr>
              <w:t>Key(s) will be read now</w:t>
            </w:r>
          </w:p>
        </w:tc>
      </w:tr>
      <w:tr w:rsidR="00C53099" w:rsidRPr="00DE0263" w:rsidTr="00C53099">
        <w:trPr>
          <w:jc w:val="center"/>
        </w:trPr>
        <w:tc>
          <w:tcPr>
            <w:tcW w:w="1859" w:type="dxa"/>
            <w:tcBorders>
              <w:top w:val="single" w:sz="4" w:space="0" w:color="auto"/>
              <w:left w:val="single" w:sz="4" w:space="0" w:color="auto"/>
              <w:bottom w:val="single" w:sz="4" w:space="0" w:color="auto"/>
              <w:right w:val="single" w:sz="4" w:space="0" w:color="auto"/>
            </w:tcBorders>
          </w:tcPr>
          <w:p w:rsidR="00C53099" w:rsidRPr="00DE0263" w:rsidRDefault="00C53099">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proofErr w:type="spellStart"/>
            <w:r w:rsidRPr="00DE0263">
              <w:rPr>
                <w:rFonts w:cs="Arial"/>
              </w:rPr>
              <w:t>KeyInIgnStandardKey</w:t>
            </w:r>
            <w:proofErr w:type="spellEnd"/>
          </w:p>
        </w:tc>
        <w:tc>
          <w:tcPr>
            <w:tcW w:w="92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0x1</w:t>
            </w:r>
          </w:p>
        </w:tc>
        <w:tc>
          <w:tcPr>
            <w:tcW w:w="3514"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rPr>
                <w:rFonts w:cs="Arial"/>
              </w:rPr>
            </w:pPr>
            <w:r w:rsidRPr="00DE0263">
              <w:rPr>
                <w:rFonts w:cs="Arial"/>
              </w:rPr>
              <w:t>Admin (full) mode</w:t>
            </w:r>
          </w:p>
        </w:tc>
      </w:tr>
      <w:tr w:rsidR="00C53099" w:rsidRPr="00DE0263" w:rsidTr="00C53099">
        <w:trPr>
          <w:jc w:val="center"/>
        </w:trPr>
        <w:tc>
          <w:tcPr>
            <w:tcW w:w="1859" w:type="dxa"/>
            <w:tcBorders>
              <w:top w:val="single" w:sz="4" w:space="0" w:color="auto"/>
              <w:left w:val="single" w:sz="4" w:space="0" w:color="auto"/>
              <w:bottom w:val="single" w:sz="4" w:space="0" w:color="auto"/>
              <w:right w:val="single" w:sz="4" w:space="0" w:color="auto"/>
            </w:tcBorders>
          </w:tcPr>
          <w:p w:rsidR="00C53099" w:rsidRPr="00DE0263" w:rsidRDefault="00C53099">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proofErr w:type="spellStart"/>
            <w:r w:rsidRPr="00DE0263">
              <w:rPr>
                <w:rFonts w:cs="Arial"/>
              </w:rPr>
              <w:t>KeyInIgnMyKey</w:t>
            </w:r>
            <w:proofErr w:type="spellEnd"/>
          </w:p>
        </w:tc>
        <w:tc>
          <w:tcPr>
            <w:tcW w:w="92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0x2</w:t>
            </w:r>
          </w:p>
        </w:tc>
        <w:tc>
          <w:tcPr>
            <w:tcW w:w="3514"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rPr>
                <w:rFonts w:cs="Arial"/>
              </w:rPr>
            </w:pPr>
            <w:proofErr w:type="spellStart"/>
            <w:r w:rsidRPr="00DE0263">
              <w:rPr>
                <w:rFonts w:cs="Arial"/>
              </w:rPr>
              <w:t>MyKey</w:t>
            </w:r>
            <w:proofErr w:type="spellEnd"/>
            <w:r w:rsidRPr="00DE0263">
              <w:rPr>
                <w:rFonts w:cs="Arial"/>
              </w:rPr>
              <w:t xml:space="preserve"> restricted mode</w:t>
            </w:r>
          </w:p>
        </w:tc>
      </w:tr>
      <w:tr w:rsidR="00C53099" w:rsidRPr="00DE0263" w:rsidTr="00C53099">
        <w:trPr>
          <w:jc w:val="center"/>
        </w:trPr>
        <w:tc>
          <w:tcPr>
            <w:tcW w:w="1859" w:type="dxa"/>
            <w:tcBorders>
              <w:top w:val="single" w:sz="4" w:space="0" w:color="auto"/>
              <w:left w:val="single" w:sz="4" w:space="0" w:color="auto"/>
              <w:bottom w:val="single" w:sz="4" w:space="0" w:color="auto"/>
              <w:right w:val="single" w:sz="4" w:space="0" w:color="auto"/>
            </w:tcBorders>
          </w:tcPr>
          <w:p w:rsidR="00C53099" w:rsidRPr="00DE0263" w:rsidRDefault="00C53099">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Unknown</w:t>
            </w:r>
          </w:p>
        </w:tc>
        <w:tc>
          <w:tcPr>
            <w:tcW w:w="92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0xE</w:t>
            </w:r>
          </w:p>
        </w:tc>
        <w:tc>
          <w:tcPr>
            <w:tcW w:w="3514"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rPr>
                <w:rFonts w:cs="Arial"/>
              </w:rPr>
            </w:pPr>
            <w:r w:rsidRPr="00DE0263">
              <w:rPr>
                <w:rFonts w:cs="Arial"/>
              </w:rPr>
              <w:t xml:space="preserve">Disable </w:t>
            </w:r>
            <w:proofErr w:type="spellStart"/>
            <w:r w:rsidRPr="00DE0263">
              <w:rPr>
                <w:rFonts w:cs="Arial"/>
              </w:rPr>
              <w:t>MyKey</w:t>
            </w:r>
            <w:proofErr w:type="spellEnd"/>
            <w:r w:rsidRPr="00DE0263">
              <w:rPr>
                <w:rFonts w:cs="Arial"/>
              </w:rPr>
              <w:t xml:space="preserve"> System mode</w:t>
            </w:r>
          </w:p>
        </w:tc>
      </w:tr>
      <w:tr w:rsidR="00C53099" w:rsidRPr="00DE0263" w:rsidTr="00C53099">
        <w:trPr>
          <w:jc w:val="center"/>
        </w:trPr>
        <w:tc>
          <w:tcPr>
            <w:tcW w:w="1859" w:type="dxa"/>
            <w:tcBorders>
              <w:top w:val="single" w:sz="4" w:space="0" w:color="auto"/>
              <w:left w:val="single" w:sz="4" w:space="0" w:color="auto"/>
              <w:bottom w:val="single" w:sz="4" w:space="0" w:color="auto"/>
              <w:right w:val="single" w:sz="4" w:space="0" w:color="auto"/>
            </w:tcBorders>
          </w:tcPr>
          <w:p w:rsidR="00C53099" w:rsidRPr="00DE0263" w:rsidRDefault="00C53099">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Invalid</w:t>
            </w:r>
          </w:p>
        </w:tc>
        <w:tc>
          <w:tcPr>
            <w:tcW w:w="929"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jc w:val="center"/>
              <w:rPr>
                <w:rFonts w:cs="Arial"/>
              </w:rPr>
            </w:pPr>
            <w:r w:rsidRPr="00DE0263">
              <w:rPr>
                <w:rFonts w:cs="Arial"/>
              </w:rPr>
              <w:t>0xF</w:t>
            </w:r>
          </w:p>
        </w:tc>
        <w:tc>
          <w:tcPr>
            <w:tcW w:w="3514" w:type="dxa"/>
            <w:tcBorders>
              <w:top w:val="single" w:sz="4" w:space="0" w:color="auto"/>
              <w:left w:val="single" w:sz="4" w:space="0" w:color="auto"/>
              <w:bottom w:val="single" w:sz="4" w:space="0" w:color="auto"/>
              <w:right w:val="single" w:sz="4" w:space="0" w:color="auto"/>
            </w:tcBorders>
            <w:hideMark/>
          </w:tcPr>
          <w:p w:rsidR="00C53099" w:rsidRPr="00DE0263" w:rsidRDefault="00C53099">
            <w:pPr>
              <w:spacing w:line="276" w:lineRule="auto"/>
              <w:rPr>
                <w:rFonts w:cs="Arial"/>
              </w:rPr>
            </w:pPr>
            <w:r w:rsidRPr="00DE0263">
              <w:rPr>
                <w:rFonts w:cs="Arial"/>
              </w:rPr>
              <w:t>Initial value</w:t>
            </w:r>
          </w:p>
        </w:tc>
      </w:tr>
    </w:tbl>
    <w:p w:rsidR="00C53099" w:rsidRPr="00DE0263" w:rsidRDefault="00C53099" w:rsidP="00C53099">
      <w:pPr>
        <w:rPr>
          <w:rFonts w:cs="Arial"/>
        </w:rPr>
      </w:pPr>
    </w:p>
    <w:p w:rsidR="00C53099" w:rsidRPr="00DE0263" w:rsidRDefault="00C53099" w:rsidP="00C53099">
      <w:pPr>
        <w:rPr>
          <w:rFonts w:cs="Arial"/>
        </w:rPr>
      </w:pPr>
    </w:p>
    <w:p w:rsidR="00C53099" w:rsidRPr="00DE0263" w:rsidRDefault="00C53099" w:rsidP="00C53099">
      <w:pPr>
        <w:rPr>
          <w:rFonts w:cs="Arial"/>
        </w:rPr>
      </w:pPr>
    </w:p>
    <w:p w:rsidR="00C53099" w:rsidRPr="00C53099" w:rsidRDefault="00C53099" w:rsidP="00C53099">
      <w:pPr>
        <w:pStyle w:val="Heading2"/>
        <w:rPr>
          <w:b w:val="0"/>
          <w:u w:val="single"/>
        </w:rPr>
      </w:pPr>
      <w:bookmarkStart w:id="53" w:name="_Toc25737492"/>
      <w:r w:rsidRPr="00C53099">
        <w:rPr>
          <w:b w:val="0"/>
          <w:u w:val="single"/>
        </w:rPr>
        <w:t xml:space="preserve">VS-SR-REQ-234228/C-Driver Distraction - Settings in the </w:t>
      </w:r>
      <w:proofErr w:type="spellStart"/>
      <w:r w:rsidRPr="00C53099">
        <w:rPr>
          <w:b w:val="0"/>
          <w:u w:val="single"/>
        </w:rPr>
        <w:t>Centerstack</w:t>
      </w:r>
      <w:bookmarkEnd w:id="53"/>
      <w:proofErr w:type="spellEnd"/>
    </w:p>
    <w:p w:rsidR="00C53099" w:rsidRPr="00D9467E" w:rsidRDefault="00C53099" w:rsidP="00C53099">
      <w:pPr>
        <w:rPr>
          <w:rFonts w:cs="Arial"/>
        </w:rPr>
      </w:pPr>
      <w:r w:rsidRPr="00D9467E">
        <w:rPr>
          <w:rFonts w:cs="Arial"/>
        </w:rPr>
        <w:t xml:space="preserve">Reference applicable Driver Restrictions specification(s) to see if there are any driver restrictions on settings in the </w:t>
      </w:r>
      <w:proofErr w:type="spellStart"/>
      <w:r w:rsidRPr="00D9467E">
        <w:rPr>
          <w:rFonts w:cs="Arial"/>
        </w:rPr>
        <w:t>Centerstack</w:t>
      </w:r>
      <w:proofErr w:type="spellEnd"/>
      <w:r w:rsidRPr="00D9467E">
        <w:rPr>
          <w:rFonts w:cs="Arial"/>
        </w:rPr>
        <w:t>.</w:t>
      </w:r>
    </w:p>
    <w:p w:rsidR="00C53099" w:rsidRPr="00D9467E" w:rsidRDefault="00C53099" w:rsidP="00C53099">
      <w:pPr>
        <w:numPr>
          <w:ilvl w:val="0"/>
          <w:numId w:val="141"/>
        </w:numPr>
        <w:rPr>
          <w:rFonts w:cs="Arial"/>
        </w:rPr>
      </w:pPr>
      <w:r w:rsidRPr="00D9467E">
        <w:rPr>
          <w:rFonts w:cs="Arial"/>
        </w:rPr>
        <w:t>Reference the Driver Restrictions SPSS</w:t>
      </w:r>
    </w:p>
    <w:p w:rsidR="00C53099" w:rsidRPr="00D9467E" w:rsidRDefault="00C53099" w:rsidP="00C53099">
      <w:pPr>
        <w:numPr>
          <w:ilvl w:val="0"/>
          <w:numId w:val="141"/>
        </w:numPr>
        <w:rPr>
          <w:rFonts w:cs="Arial"/>
        </w:rPr>
      </w:pPr>
      <w:r w:rsidRPr="00D9467E">
        <w:rPr>
          <w:rFonts w:cs="Arial"/>
        </w:rPr>
        <w:t>For SYNC Gen 3 also reference the HMI driver restriction specification (H21j_SYNC_GEN3_Driver_Restrictions specification)</w:t>
      </w:r>
    </w:p>
    <w:p w:rsidR="00C53099" w:rsidRPr="00D9467E" w:rsidRDefault="00C53099" w:rsidP="00C53099">
      <w:pPr>
        <w:numPr>
          <w:ilvl w:val="0"/>
          <w:numId w:val="141"/>
        </w:numPr>
        <w:rPr>
          <w:rFonts w:cs="Arial"/>
        </w:rPr>
      </w:pPr>
      <w:r w:rsidRPr="00D9467E">
        <w:rPr>
          <w:rFonts w:cs="Arial"/>
        </w:rPr>
        <w:t xml:space="preserve">Any other Settings HMI specifications showing what is driver restricted </w:t>
      </w:r>
    </w:p>
    <w:p w:rsidR="00C53099" w:rsidRPr="00D9467E" w:rsidRDefault="00C53099" w:rsidP="00C53099">
      <w:pPr>
        <w:rPr>
          <w:rFonts w:cs="Arial"/>
        </w:rPr>
      </w:pPr>
    </w:p>
    <w:p w:rsidR="00C53099" w:rsidRPr="00C53099" w:rsidRDefault="00C53099" w:rsidP="00C53099">
      <w:pPr>
        <w:pStyle w:val="Heading2"/>
        <w:rPr>
          <w:b w:val="0"/>
          <w:u w:val="single"/>
        </w:rPr>
      </w:pPr>
      <w:bookmarkStart w:id="54" w:name="_Toc25737493"/>
      <w:r w:rsidRPr="00C53099">
        <w:rPr>
          <w:b w:val="0"/>
          <w:u w:val="single"/>
        </w:rPr>
        <w:t>VS-SR-REQ-234437/C-Carryover Settings functionality from other specifications</w:t>
      </w:r>
      <w:bookmarkEnd w:id="54"/>
    </w:p>
    <w:p w:rsidR="00C53099" w:rsidRDefault="00C53099" w:rsidP="00C53099">
      <w:pPr>
        <w:rPr>
          <w:rFonts w:cs="Arial"/>
        </w:rPr>
      </w:pPr>
      <w:r>
        <w:rPr>
          <w:rFonts w:cs="Arial"/>
        </w:rPr>
        <w:t>Settings that are described in other SPSS specifications (</w:t>
      </w:r>
      <w:proofErr w:type="spellStart"/>
      <w:r>
        <w:rPr>
          <w:rFonts w:cs="Arial"/>
        </w:rPr>
        <w:t>ex Vehicle</w:t>
      </w:r>
      <w:proofErr w:type="spellEnd"/>
      <w:r>
        <w:rPr>
          <w:rFonts w:cs="Arial"/>
        </w:rPr>
        <w:t xml:space="preserve"> Settings SPSS, Rear View Camera SPSS, Adjustable Chimes SPSS…) are not redefined hear unless noted otherwise.  Follow the existing specifications on how those settings work.</w:t>
      </w:r>
    </w:p>
    <w:p w:rsidR="00C53099" w:rsidRDefault="00C53099" w:rsidP="00C53099">
      <w:pPr>
        <w:rPr>
          <w:rFonts w:cs="Arial"/>
        </w:rPr>
      </w:pPr>
    </w:p>
    <w:p w:rsidR="00C53099" w:rsidRPr="00673F49" w:rsidRDefault="00C53099" w:rsidP="00C53099">
      <w:pPr>
        <w:rPr>
          <w:rFonts w:cs="Arial"/>
        </w:rPr>
      </w:pPr>
      <w:r w:rsidRPr="00673F49">
        <w:rPr>
          <w:rFonts w:cs="Arial"/>
        </w:rPr>
        <w:t xml:space="preserve">For the different </w:t>
      </w:r>
      <w:proofErr w:type="spellStart"/>
      <w:r w:rsidRPr="00673F49">
        <w:rPr>
          <w:rFonts w:cs="Arial"/>
        </w:rPr>
        <w:t>MyKey</w:t>
      </w:r>
      <w:proofErr w:type="spellEnd"/>
      <w:r w:rsidRPr="00673F49">
        <w:rPr>
          <w:rFonts w:cs="Arial"/>
        </w:rPr>
        <w:t xml:space="preserve"> Settings reference the </w:t>
      </w:r>
      <w:proofErr w:type="spellStart"/>
      <w:r w:rsidRPr="00673F49">
        <w:rPr>
          <w:rFonts w:cs="Arial"/>
        </w:rPr>
        <w:t>MyKey</w:t>
      </w:r>
      <w:proofErr w:type="spellEnd"/>
      <w:r w:rsidRPr="00673F49">
        <w:rPr>
          <w:rFonts w:cs="Arial"/>
        </w:rPr>
        <w:t xml:space="preserve"> Settings in the </w:t>
      </w:r>
      <w:proofErr w:type="spellStart"/>
      <w:r w:rsidRPr="00673F49">
        <w:rPr>
          <w:rFonts w:cs="Arial"/>
        </w:rPr>
        <w:t>Centerstack</w:t>
      </w:r>
      <w:proofErr w:type="spellEnd"/>
      <w:r w:rsidRPr="00673F49">
        <w:rPr>
          <w:rFonts w:cs="Arial"/>
        </w:rPr>
        <w:t xml:space="preserve"> SPSS specification.  </w:t>
      </w:r>
    </w:p>
    <w:p w:rsidR="00C53099" w:rsidRPr="00673F49" w:rsidRDefault="00C53099" w:rsidP="00C53099">
      <w:pPr>
        <w:rPr>
          <w:rFonts w:cs="Arial"/>
        </w:rPr>
      </w:pPr>
    </w:p>
    <w:p w:rsidR="00C53099" w:rsidRPr="00673F49" w:rsidRDefault="00C53099" w:rsidP="00C53099">
      <w:pPr>
        <w:rPr>
          <w:rFonts w:cs="Arial"/>
          <w:color w:val="FF0000"/>
        </w:rPr>
      </w:pPr>
    </w:p>
    <w:p w:rsidR="00C53099" w:rsidRPr="00C53099" w:rsidRDefault="00C53099" w:rsidP="00C53099">
      <w:pPr>
        <w:pStyle w:val="Heading2"/>
        <w:rPr>
          <w:b w:val="0"/>
          <w:u w:val="single"/>
        </w:rPr>
      </w:pPr>
      <w:bookmarkStart w:id="55" w:name="_Toc25737494"/>
      <w:r w:rsidRPr="00C53099">
        <w:rPr>
          <w:b w:val="0"/>
          <w:u w:val="single"/>
        </w:rPr>
        <w:t>FBMP-SR-REQ-238230/F-Enhanced Memory - Active Personality Profile change using Feature Based Message Protocol</w:t>
      </w:r>
      <w:bookmarkEnd w:id="55"/>
    </w:p>
    <w:p w:rsidR="00C53099" w:rsidRPr="000F4074" w:rsidRDefault="00C53099" w:rsidP="00C53099">
      <w:pPr>
        <w:rPr>
          <w:rFonts w:cs="Arial"/>
        </w:rPr>
      </w:pPr>
      <w:r>
        <w:rPr>
          <w:rFonts w:cs="Arial"/>
        </w:rPr>
        <w:t xml:space="preserve">If </w:t>
      </w:r>
      <w:r w:rsidRPr="000F4074">
        <w:rPr>
          <w:rFonts w:cs="Arial"/>
        </w:rPr>
        <w:t>Enhanced Memory</w:t>
      </w:r>
      <w:r>
        <w:rPr>
          <w:rFonts w:cs="Arial"/>
        </w:rPr>
        <w:t xml:space="preserve"> is supported, then</w:t>
      </w:r>
      <w:r w:rsidRPr="000F4074">
        <w:rPr>
          <w:rFonts w:cs="Arial"/>
        </w:rPr>
        <w:t xml:space="preserve"> after the </w:t>
      </w:r>
      <w:proofErr w:type="spellStart"/>
      <w:r w:rsidRPr="000F4074">
        <w:rPr>
          <w:rFonts w:cs="Arial"/>
        </w:rPr>
        <w:t>ActivePersonality_St</w:t>
      </w:r>
      <w:proofErr w:type="spellEnd"/>
      <w:r w:rsidRPr="000F4074">
        <w:rPr>
          <w:rFonts w:cs="Arial"/>
        </w:rPr>
        <w:t xml:space="preserve"> changes to a new personality profile as defined in the Enhanced Memory SPSS, the FBMP Feature Client (ex </w:t>
      </w:r>
      <w:proofErr w:type="spellStart"/>
      <w:r w:rsidRPr="000F4074">
        <w:rPr>
          <w:rFonts w:cs="Arial"/>
        </w:rPr>
        <w:t>Centerstack</w:t>
      </w:r>
      <w:proofErr w:type="spellEnd"/>
      <w:r w:rsidRPr="000F4074">
        <w:rPr>
          <w:rFonts w:cs="Arial"/>
        </w:rPr>
        <w:t xml:space="preserve"> Settings HMI Client</w:t>
      </w:r>
      <w:r>
        <w:rPr>
          <w:rFonts w:cs="Arial"/>
        </w:rPr>
        <w:t xml:space="preserve"> module</w:t>
      </w:r>
      <w:r w:rsidRPr="000F4074">
        <w:rPr>
          <w:rFonts w:cs="Arial"/>
        </w:rPr>
        <w:t>) shall Query all the FBMP Feature Servers (</w:t>
      </w:r>
      <w:proofErr w:type="spellStart"/>
      <w:r w:rsidRPr="000F4074">
        <w:rPr>
          <w:rFonts w:cs="Arial"/>
        </w:rPr>
        <w:t>ex Query</w:t>
      </w:r>
      <w:proofErr w:type="spellEnd"/>
      <w:r w:rsidRPr="000F4074">
        <w:rPr>
          <w:rFonts w:cs="Arial"/>
        </w:rPr>
        <w:t xml:space="preserve"> all FBMP settings in </w:t>
      </w:r>
      <w:proofErr w:type="spellStart"/>
      <w:r w:rsidRPr="000F4074">
        <w:rPr>
          <w:rFonts w:cs="Arial"/>
        </w:rPr>
        <w:t>centerstack</w:t>
      </w:r>
      <w:proofErr w:type="spellEnd"/>
      <w:r w:rsidRPr="000F4074">
        <w:rPr>
          <w:rFonts w:cs="Arial"/>
        </w:rPr>
        <w:t xml:space="preserve">) that use FBMP with the </w:t>
      </w:r>
      <w:proofErr w:type="spellStart"/>
      <w:r w:rsidRPr="000F4074">
        <w:rPr>
          <w:rFonts w:cs="Arial"/>
        </w:rPr>
        <w:t>PersIndex</w:t>
      </w:r>
      <w:proofErr w:type="spellEnd"/>
      <w:r w:rsidRPr="000F4074">
        <w:rPr>
          <w:rFonts w:cs="Arial"/>
        </w:rPr>
        <w:t xml:space="preserve"> set to the new personality </w:t>
      </w:r>
      <w:r w:rsidRPr="00CA24D8">
        <w:rPr>
          <w:rFonts w:cs="Arial"/>
        </w:rPr>
        <w:t>pr</w:t>
      </w:r>
      <w:r>
        <w:rPr>
          <w:rFonts w:cs="Arial"/>
        </w:rPr>
        <w:t>ofile.  The query is performed 2</w:t>
      </w:r>
      <w:r w:rsidRPr="00CA24D8">
        <w:rPr>
          <w:rFonts w:cs="Arial"/>
        </w:rPr>
        <w:t xml:space="preserve">00 </w:t>
      </w:r>
      <w:proofErr w:type="spellStart"/>
      <w:r w:rsidRPr="00CA24D8">
        <w:rPr>
          <w:rFonts w:cs="Arial"/>
        </w:rPr>
        <w:t>msec</w:t>
      </w:r>
      <w:proofErr w:type="spellEnd"/>
      <w:r w:rsidRPr="00CA24D8">
        <w:rPr>
          <w:rFonts w:cs="Arial"/>
        </w:rPr>
        <w:t xml:space="preserve"> after the </w:t>
      </w:r>
      <w:proofErr w:type="spellStart"/>
      <w:r w:rsidRPr="00CA24D8">
        <w:rPr>
          <w:rFonts w:cs="Arial"/>
        </w:rPr>
        <w:t>ActivePersonality_St</w:t>
      </w:r>
      <w:proofErr w:type="spellEnd"/>
      <w:r w:rsidRPr="00CA24D8">
        <w:rPr>
          <w:rFonts w:cs="Arial"/>
        </w:rPr>
        <w:t xml:space="preserve"> signal changes to the new profile</w:t>
      </w:r>
      <w:r>
        <w:rPr>
          <w:rFonts w:cs="Arial"/>
        </w:rPr>
        <w:t xml:space="preserve"> (the 200 </w:t>
      </w:r>
      <w:proofErr w:type="spellStart"/>
      <w:r>
        <w:rPr>
          <w:rFonts w:cs="Arial"/>
        </w:rPr>
        <w:t>msec</w:t>
      </w:r>
      <w:proofErr w:type="spellEnd"/>
      <w:r>
        <w:rPr>
          <w:rFonts w:cs="Arial"/>
        </w:rPr>
        <w:t xml:space="preserve"> gives the Feature Settings Servers time to update to the new active personality before queried)</w:t>
      </w:r>
      <w:r w:rsidRPr="00CA24D8">
        <w:rPr>
          <w:rFonts w:cs="Arial"/>
        </w:rPr>
        <w:t>.  If</w:t>
      </w:r>
      <w:r w:rsidRPr="000F4074">
        <w:rPr>
          <w:rFonts w:cs="Arial"/>
        </w:rPr>
        <w:t xml:space="preserve"> the active screen is displaying any FBMP settings, those settings shall be queried first.</w:t>
      </w:r>
    </w:p>
    <w:p w:rsidR="00C53099" w:rsidRPr="000F4074" w:rsidRDefault="00C53099" w:rsidP="00C53099">
      <w:pPr>
        <w:numPr>
          <w:ilvl w:val="0"/>
          <w:numId w:val="152"/>
        </w:numPr>
        <w:rPr>
          <w:rFonts w:cs="Arial"/>
        </w:rPr>
      </w:pPr>
      <w:r w:rsidRPr="000F4074">
        <w:rPr>
          <w:rFonts w:cs="Arial"/>
        </w:rPr>
        <w:t>See Enhanced Memory requirement “</w:t>
      </w:r>
      <w:r w:rsidRPr="000F4074">
        <w:rPr>
          <w:rFonts w:cs="Arial"/>
          <w:iCs/>
          <w:u w:val="single"/>
        </w:rPr>
        <w:t>ENMEM-REQ-099693-Display Data Refresh After Driver Profile Change</w:t>
      </w:r>
      <w:r w:rsidRPr="000F4074">
        <w:rPr>
          <w:rFonts w:cs="Arial"/>
          <w:iCs/>
        </w:rPr>
        <w:t xml:space="preserve">” in the Enhanced Memory SPSS. </w:t>
      </w:r>
    </w:p>
    <w:p w:rsidR="00C53099" w:rsidRPr="000F4074" w:rsidRDefault="00C53099" w:rsidP="00C53099">
      <w:pPr>
        <w:rPr>
          <w:rFonts w:cs="Arial"/>
        </w:rPr>
      </w:pPr>
    </w:p>
    <w:p w:rsidR="00C53099" w:rsidRPr="000F4074" w:rsidRDefault="00C53099" w:rsidP="00C53099">
      <w:pPr>
        <w:rPr>
          <w:rFonts w:cs="Arial"/>
        </w:rPr>
      </w:pPr>
      <w:r>
        <w:rPr>
          <w:rFonts w:cs="Arial"/>
        </w:rPr>
        <w:t>T</w:t>
      </w:r>
      <w:r w:rsidRPr="000F4074">
        <w:rPr>
          <w:rFonts w:cs="Arial"/>
        </w:rPr>
        <w:t>he FBMP Feature Settings Client (</w:t>
      </w:r>
      <w:r>
        <w:rPr>
          <w:rFonts w:cs="Arial"/>
        </w:rPr>
        <w:t>ex</w:t>
      </w:r>
      <w:r w:rsidRPr="000F4074">
        <w:rPr>
          <w:rFonts w:cs="Arial"/>
        </w:rPr>
        <w:t xml:space="preserve"> </w:t>
      </w:r>
      <w:proofErr w:type="spellStart"/>
      <w:r w:rsidRPr="000F4074">
        <w:rPr>
          <w:rFonts w:cs="Arial"/>
        </w:rPr>
        <w:t>Centerstack</w:t>
      </w:r>
      <w:proofErr w:type="spellEnd"/>
      <w:r w:rsidRPr="000F4074">
        <w:rPr>
          <w:rFonts w:cs="Arial"/>
        </w:rPr>
        <w:t xml:space="preserve"> Settings HMI Client</w:t>
      </w:r>
      <w:r>
        <w:rPr>
          <w:rFonts w:cs="Arial"/>
        </w:rPr>
        <w:t xml:space="preserve"> module</w:t>
      </w:r>
      <w:r w:rsidRPr="000F4074">
        <w:rPr>
          <w:rFonts w:cs="Arial"/>
        </w:rPr>
        <w:t>) shall save all FBMP settings the Feature Server</w:t>
      </w:r>
      <w:r>
        <w:rPr>
          <w:rFonts w:cs="Arial"/>
        </w:rPr>
        <w:t>s</w:t>
      </w:r>
      <w:r w:rsidRPr="000F4074">
        <w:rPr>
          <w:rFonts w:cs="Arial"/>
        </w:rPr>
        <w:t xml:space="preserve"> responds back with, regardless of what the </w:t>
      </w:r>
      <w:proofErr w:type="spellStart"/>
      <w:r w:rsidRPr="000F4074">
        <w:rPr>
          <w:rFonts w:cs="Arial"/>
        </w:rPr>
        <w:t>PersIndex</w:t>
      </w:r>
      <w:proofErr w:type="spellEnd"/>
      <w:r w:rsidRPr="000F4074">
        <w:rPr>
          <w:rFonts w:cs="Arial"/>
        </w:rPr>
        <w:t xml:space="preserve"> is set to</w:t>
      </w:r>
      <w:r>
        <w:rPr>
          <w:rFonts w:cs="Arial"/>
        </w:rPr>
        <w:t xml:space="preserve"> for Enhanced Memory</w:t>
      </w:r>
      <w:r w:rsidRPr="000F4074">
        <w:rPr>
          <w:rFonts w:cs="Arial"/>
        </w:rPr>
        <w:t>.</w:t>
      </w:r>
    </w:p>
    <w:p w:rsidR="00C53099" w:rsidRPr="000F4074" w:rsidRDefault="00C53099" w:rsidP="00C53099">
      <w:pPr>
        <w:numPr>
          <w:ilvl w:val="0"/>
          <w:numId w:val="152"/>
        </w:numPr>
        <w:rPr>
          <w:rFonts w:cs="Arial"/>
        </w:rPr>
      </w:pPr>
      <w:r w:rsidRPr="000F4074">
        <w:rPr>
          <w:rFonts w:cs="Arial"/>
        </w:rPr>
        <w:lastRenderedPageBreak/>
        <w:t>Note: some Feature Servers using FBM</w:t>
      </w:r>
      <w:r>
        <w:rPr>
          <w:rFonts w:cs="Arial"/>
        </w:rPr>
        <w:t>P don’t support enhanced memory</w:t>
      </w:r>
      <w:r w:rsidRPr="000F4074">
        <w:rPr>
          <w:rFonts w:cs="Arial"/>
        </w:rPr>
        <w:t xml:space="preserve"> (or the FBMP SPSS)</w:t>
      </w:r>
      <w:r>
        <w:rPr>
          <w:rFonts w:cs="Arial"/>
        </w:rPr>
        <w:t xml:space="preserve">.  Since those features may not respond with a relevant </w:t>
      </w:r>
      <w:proofErr w:type="spellStart"/>
      <w:r>
        <w:rPr>
          <w:rFonts w:cs="Arial"/>
        </w:rPr>
        <w:t>PersIndex</w:t>
      </w:r>
      <w:proofErr w:type="spellEnd"/>
      <w:r>
        <w:rPr>
          <w:rFonts w:cs="Arial"/>
        </w:rPr>
        <w:t xml:space="preserve">, the </w:t>
      </w:r>
      <w:proofErr w:type="spellStart"/>
      <w:r>
        <w:rPr>
          <w:rFonts w:cs="Arial"/>
        </w:rPr>
        <w:t>PersIndex</w:t>
      </w:r>
      <w:proofErr w:type="spellEnd"/>
      <w:r>
        <w:rPr>
          <w:rFonts w:cs="Arial"/>
        </w:rPr>
        <w:t xml:space="preserve"> shall be ignored </w:t>
      </w:r>
      <w:r w:rsidRPr="000F4074">
        <w:rPr>
          <w:rFonts w:cs="Arial"/>
        </w:rPr>
        <w:t xml:space="preserve">by the FBMP Feature Setting Client.  </w:t>
      </w:r>
    </w:p>
    <w:p w:rsidR="00C53099" w:rsidRPr="000F4074" w:rsidRDefault="00C53099" w:rsidP="00C53099">
      <w:pPr>
        <w:numPr>
          <w:ilvl w:val="0"/>
          <w:numId w:val="152"/>
        </w:numPr>
        <w:rPr>
          <w:rFonts w:cs="Arial"/>
        </w:rPr>
      </w:pPr>
      <w:r w:rsidRPr="000F4074">
        <w:rPr>
          <w:rFonts w:cs="Arial"/>
        </w:rPr>
        <w:t xml:space="preserve">Note2: </w:t>
      </w:r>
      <w:r>
        <w:rPr>
          <w:rFonts w:cs="Arial"/>
        </w:rPr>
        <w:t xml:space="preserve">infotainment </w:t>
      </w:r>
      <w:r w:rsidRPr="000F4074">
        <w:rPr>
          <w:rFonts w:cs="Arial"/>
        </w:rPr>
        <w:t>Feature Server modules supporting the infotainment FBMP SPSS</w:t>
      </w:r>
      <w:r>
        <w:rPr>
          <w:rFonts w:cs="Arial"/>
        </w:rPr>
        <w:t>, and not supporting Enhanced Memory,</w:t>
      </w:r>
      <w:r w:rsidRPr="000F4074">
        <w:rPr>
          <w:rFonts w:cs="Arial"/>
        </w:rPr>
        <w:t xml:space="preserve"> </w:t>
      </w:r>
      <w:r>
        <w:rPr>
          <w:rFonts w:cs="Arial"/>
        </w:rPr>
        <w:t>shall</w:t>
      </w:r>
      <w:r w:rsidRPr="000F4074">
        <w:rPr>
          <w:rFonts w:cs="Arial"/>
        </w:rPr>
        <w:t xml:space="preserve"> respond with </w:t>
      </w:r>
      <w:proofErr w:type="spellStart"/>
      <w:r w:rsidRPr="000F4074">
        <w:rPr>
          <w:rFonts w:cs="Arial"/>
        </w:rPr>
        <w:t>PersIndex</w:t>
      </w:r>
      <w:proofErr w:type="spellEnd"/>
      <w:r w:rsidRPr="000F4074">
        <w:rPr>
          <w:rFonts w:cs="Arial"/>
        </w:rPr>
        <w:t xml:space="preserve"> set to Vehicle per “</w:t>
      </w:r>
      <w:r w:rsidRPr="000F4074">
        <w:rPr>
          <w:rFonts w:cs="Arial"/>
          <w:u w:val="single"/>
        </w:rPr>
        <w:t>FBMP-REQ-023037-PersIndex Definition</w:t>
      </w:r>
      <w:r w:rsidRPr="000F4074">
        <w:rPr>
          <w:rFonts w:cs="Arial"/>
        </w:rPr>
        <w:t>”.</w:t>
      </w:r>
    </w:p>
    <w:p w:rsidR="00C53099" w:rsidRDefault="00C53099" w:rsidP="00C53099">
      <w:pPr>
        <w:rPr>
          <w:rFonts w:cs="Arial"/>
        </w:rPr>
      </w:pPr>
    </w:p>
    <w:p w:rsidR="00C53099" w:rsidRDefault="00C53099" w:rsidP="00C53099">
      <w:pPr>
        <w:rPr>
          <w:rFonts w:cs="Arial"/>
        </w:rPr>
      </w:pPr>
      <w:r>
        <w:rPr>
          <w:rFonts w:cs="Arial"/>
        </w:rPr>
        <w:t xml:space="preserve">For FBMP Feature Server modules that do support Enhanced Memory, when a FBMP Feature Server module is being Queried, it shall respond back with the settings/data for whatever </w:t>
      </w:r>
      <w:proofErr w:type="spellStart"/>
      <w:r>
        <w:rPr>
          <w:rFonts w:cs="Arial"/>
        </w:rPr>
        <w:t>PersIndex</w:t>
      </w:r>
      <w:proofErr w:type="spellEnd"/>
      <w:r>
        <w:rPr>
          <w:rFonts w:cs="Arial"/>
        </w:rPr>
        <w:t xml:space="preserve"> the FBMP Feature Client is Querying regardless what is the Active Personality (</w:t>
      </w:r>
      <w:proofErr w:type="spellStart"/>
      <w:r>
        <w:rPr>
          <w:rFonts w:cs="Arial"/>
        </w:rPr>
        <w:t>ActivePersonality_St</w:t>
      </w:r>
      <w:proofErr w:type="spellEnd"/>
      <w:r>
        <w:rPr>
          <w:rFonts w:cs="Arial"/>
        </w:rPr>
        <w:t>) for Enhanced Memory.</w:t>
      </w:r>
    </w:p>
    <w:p w:rsidR="00C53099" w:rsidRPr="00DE2C79" w:rsidRDefault="00C53099" w:rsidP="00C53099">
      <w:pPr>
        <w:rPr>
          <w:rFonts w:cs="Arial"/>
        </w:rPr>
      </w:pPr>
    </w:p>
    <w:p w:rsidR="00C53099" w:rsidRDefault="00C53099" w:rsidP="00C53099">
      <w:pPr>
        <w:pStyle w:val="Heading2"/>
      </w:pPr>
      <w:bookmarkStart w:id="56" w:name="_Toc25737495"/>
      <w:r>
        <w:t>Specification Overview layout</w:t>
      </w:r>
      <w:bookmarkEnd w:id="56"/>
    </w:p>
    <w:p w:rsidR="00C53099" w:rsidRPr="00CE2556" w:rsidRDefault="00C53099" w:rsidP="00C53099">
      <w:pPr>
        <w:rPr>
          <w:rFonts w:cs="Arial"/>
        </w:rPr>
      </w:pPr>
      <w:r w:rsidRPr="00CE2556">
        <w:rPr>
          <w:rFonts w:cs="Arial"/>
        </w:rPr>
        <w:t xml:space="preserve">For the individual settings in this specification they are organized into a </w:t>
      </w:r>
      <w:r>
        <w:rPr>
          <w:rFonts w:cs="Arial"/>
        </w:rPr>
        <w:t>Driver Assistance</w:t>
      </w:r>
      <w:r w:rsidRPr="00CE2556">
        <w:rPr>
          <w:rFonts w:cs="Arial"/>
        </w:rPr>
        <w:t xml:space="preserve"> Settings, Vehicle Settings and </w:t>
      </w:r>
      <w:r>
        <w:rPr>
          <w:rFonts w:cs="Arial"/>
        </w:rPr>
        <w:t>General</w:t>
      </w:r>
      <w:r w:rsidRPr="00CE2556">
        <w:rPr>
          <w:rFonts w:cs="Arial"/>
        </w:rPr>
        <w:t xml:space="preserve"> Settings section.  This may or may not match the actual HMI.  Follow the actual HMI specifications for how these are shown on the </w:t>
      </w:r>
      <w:proofErr w:type="spellStart"/>
      <w:r w:rsidRPr="00CE2556">
        <w:rPr>
          <w:rFonts w:cs="Arial"/>
        </w:rPr>
        <w:t>Centerstack</w:t>
      </w:r>
      <w:proofErr w:type="spellEnd"/>
      <w:r w:rsidRPr="00CE2556">
        <w:rPr>
          <w:rFonts w:cs="Arial"/>
        </w:rPr>
        <w:t xml:space="preserve"> display.</w:t>
      </w:r>
    </w:p>
    <w:p w:rsidR="00C53099" w:rsidRPr="00CE2556" w:rsidRDefault="00C53099" w:rsidP="00C53099">
      <w:pPr>
        <w:rPr>
          <w:rFonts w:cs="Arial"/>
        </w:rPr>
      </w:pPr>
    </w:p>
    <w:p w:rsidR="00C53099" w:rsidRDefault="00C53099" w:rsidP="00C53099">
      <w:pPr>
        <w:pStyle w:val="Heading1"/>
      </w:pPr>
      <w:bookmarkStart w:id="57" w:name="_Toc25737496"/>
      <w:r>
        <w:lastRenderedPageBreak/>
        <w:t>Functional Definition</w:t>
      </w:r>
      <w:bookmarkEnd w:id="57"/>
    </w:p>
    <w:p w:rsidR="00C53099" w:rsidRDefault="00C53099" w:rsidP="00C53099">
      <w:pPr>
        <w:pStyle w:val="Heading2"/>
      </w:pPr>
      <w:bookmarkStart w:id="58" w:name="_Toc25737497"/>
      <w:r>
        <w:t>Driver Assistance Settings</w:t>
      </w:r>
      <w:bookmarkEnd w:id="58"/>
    </w:p>
    <w:p w:rsidR="00C53099" w:rsidRDefault="00C53099" w:rsidP="00C53099">
      <w:pPr>
        <w:pStyle w:val="Heading3"/>
      </w:pPr>
      <w:bookmarkStart w:id="59" w:name="_Toc25737498"/>
      <w:r>
        <w:t>General Requirements - Driver Assistance Settings</w:t>
      </w:r>
      <w:bookmarkEnd w:id="59"/>
    </w:p>
    <w:p w:rsidR="00C53099" w:rsidRPr="00C53099" w:rsidRDefault="00C53099" w:rsidP="00C53099">
      <w:pPr>
        <w:pStyle w:val="Heading4"/>
        <w:rPr>
          <w:b w:val="0"/>
          <w:u w:val="single"/>
        </w:rPr>
      </w:pPr>
      <w:r w:rsidRPr="00C53099">
        <w:rPr>
          <w:b w:val="0"/>
          <w:u w:val="single"/>
        </w:rPr>
        <w:t>VS-SR-REQ-234426/D-Driver Assistance Settings Start-Up</w:t>
      </w:r>
    </w:p>
    <w:p w:rsidR="00C53099" w:rsidRPr="00ED7A23" w:rsidRDefault="00C53099" w:rsidP="00C53099">
      <w:pPr>
        <w:rPr>
          <w:rFonts w:cs="Arial"/>
        </w:rPr>
      </w:pPr>
      <w:r>
        <w:rPr>
          <w:rFonts w:cs="Arial"/>
        </w:rPr>
        <w:t xml:space="preserve">Driver Assistance Settings shall be queried </w:t>
      </w:r>
      <w:r w:rsidRPr="00ED7A23">
        <w:rPr>
          <w:rFonts w:cs="Arial"/>
        </w:rPr>
        <w:t xml:space="preserve">by the </w:t>
      </w:r>
      <w:proofErr w:type="spellStart"/>
      <w:r w:rsidRPr="00ED7A23">
        <w:rPr>
          <w:rFonts w:cs="Arial"/>
        </w:rPr>
        <w:t>Centerstack</w:t>
      </w:r>
      <w:proofErr w:type="spellEnd"/>
      <w:r w:rsidRPr="00ED7A23">
        <w:rPr>
          <w:rFonts w:cs="Arial"/>
        </w:rPr>
        <w:t xml:space="preserve"> Settings HMI Client when the </w:t>
      </w:r>
      <w:proofErr w:type="spellStart"/>
      <w:r w:rsidRPr="00ED7A23">
        <w:rPr>
          <w:rFonts w:cs="Arial"/>
        </w:rPr>
        <w:t>Ignition_Status</w:t>
      </w:r>
      <w:proofErr w:type="spellEnd"/>
      <w:r w:rsidRPr="00ED7A23">
        <w:rPr>
          <w:rFonts w:cs="Arial"/>
        </w:rPr>
        <w:t xml:space="preserve"> changes from OFF/ACC to Run.  See the FBMP SPSS for details on querying</w:t>
      </w:r>
      <w:r>
        <w:rPr>
          <w:rFonts w:cs="Arial"/>
        </w:rPr>
        <w:t xml:space="preserve"> at start-up when </w:t>
      </w:r>
      <w:proofErr w:type="spellStart"/>
      <w:r>
        <w:rPr>
          <w:rFonts w:cs="Arial"/>
        </w:rPr>
        <w:t>ignition_status</w:t>
      </w:r>
      <w:proofErr w:type="spellEnd"/>
      <w:r>
        <w:rPr>
          <w:rFonts w:cs="Arial"/>
        </w:rPr>
        <w:t xml:space="preserve"> changes to Run.</w:t>
      </w:r>
    </w:p>
    <w:p w:rsidR="00C53099" w:rsidRPr="00990304" w:rsidRDefault="00C53099" w:rsidP="00C53099">
      <w:pPr>
        <w:rPr>
          <w:rFonts w:cs="Arial"/>
        </w:rPr>
      </w:pPr>
    </w:p>
    <w:p w:rsidR="00C53099" w:rsidRPr="00990304" w:rsidRDefault="00C53099" w:rsidP="00C53099">
      <w:pPr>
        <w:rPr>
          <w:rFonts w:cs="Arial"/>
        </w:rPr>
      </w:pPr>
      <w:r w:rsidRPr="00990304">
        <w:rPr>
          <w:rFonts w:cs="Arial"/>
        </w:rPr>
        <w:t xml:space="preserve">When </w:t>
      </w:r>
      <w:proofErr w:type="spellStart"/>
      <w:r w:rsidRPr="00990304">
        <w:rPr>
          <w:rFonts w:cs="Arial"/>
        </w:rPr>
        <w:t>Ignition_Status</w:t>
      </w:r>
      <w:proofErr w:type="spellEnd"/>
      <w:r w:rsidRPr="00990304">
        <w:rPr>
          <w:rFonts w:cs="Arial"/>
        </w:rPr>
        <w:t xml:space="preserve"> changes from Run to OFF/ACC the infotainment </w:t>
      </w:r>
      <w:proofErr w:type="spellStart"/>
      <w:r w:rsidRPr="00990304">
        <w:rPr>
          <w:rFonts w:cs="Arial"/>
        </w:rPr>
        <w:t>Centerstack</w:t>
      </w:r>
      <w:proofErr w:type="spellEnd"/>
      <w:r w:rsidRPr="00990304">
        <w:rPr>
          <w:rFonts w:cs="Arial"/>
        </w:rPr>
        <w:t xml:space="preserve"> Driver Information Settings shall be considered unknown.  The HMI should not show any settings selections when Driver </w:t>
      </w:r>
      <w:r>
        <w:rPr>
          <w:rFonts w:cs="Arial"/>
        </w:rPr>
        <w:t>Assistance</w:t>
      </w:r>
      <w:r w:rsidRPr="00990304">
        <w:rPr>
          <w:rFonts w:cs="Arial"/>
        </w:rPr>
        <w:t xml:space="preserve"> Settings selection information is unknown.</w:t>
      </w:r>
    </w:p>
    <w:p w:rsidR="00C53099" w:rsidRPr="00990304" w:rsidRDefault="00C53099" w:rsidP="00C53099">
      <w:pPr>
        <w:rPr>
          <w:rFonts w:cs="Arial"/>
          <w:color w:val="FF0000"/>
          <w:highlight w:val="yellow"/>
        </w:rPr>
      </w:pPr>
    </w:p>
    <w:p w:rsidR="00C53099" w:rsidRPr="00C53099" w:rsidRDefault="00C53099" w:rsidP="00C53099">
      <w:pPr>
        <w:pStyle w:val="Heading4"/>
        <w:rPr>
          <w:b w:val="0"/>
          <w:u w:val="single"/>
        </w:rPr>
      </w:pPr>
      <w:r w:rsidRPr="00C53099">
        <w:rPr>
          <w:b w:val="0"/>
          <w:u w:val="single"/>
        </w:rPr>
        <w:t>VS-SR-REQ-234435/C-HMI Activation during Run - Driver Assistance Settings</w:t>
      </w:r>
    </w:p>
    <w:p w:rsidR="00C53099" w:rsidRDefault="00C53099" w:rsidP="00C53099">
      <w:pPr>
        <w:rPr>
          <w:rFonts w:cs="Arial"/>
        </w:rPr>
      </w:pPr>
      <w:r>
        <w:rPr>
          <w:rFonts w:cs="Arial"/>
        </w:rPr>
        <w:t>Settings in this</w:t>
      </w:r>
      <w:r w:rsidRPr="00032255">
        <w:rPr>
          <w:rFonts w:cs="Arial"/>
        </w:rPr>
        <w:t xml:space="preserve"> </w:t>
      </w:r>
      <w:r>
        <w:rPr>
          <w:rFonts w:cs="Arial"/>
        </w:rPr>
        <w:t>Driver Assistance Settings Function/S</w:t>
      </w:r>
      <w:r w:rsidRPr="00032255">
        <w:rPr>
          <w:rFonts w:cs="Arial"/>
        </w:rPr>
        <w:t xml:space="preserve">ection can only be </w:t>
      </w:r>
      <w:r>
        <w:rPr>
          <w:rFonts w:cs="Arial"/>
        </w:rPr>
        <w:t>selected on the HMI</w:t>
      </w:r>
      <w:r w:rsidRPr="00032255">
        <w:rPr>
          <w:rFonts w:cs="Arial"/>
        </w:rPr>
        <w:t xml:space="preserve"> </w:t>
      </w:r>
      <w:r>
        <w:rPr>
          <w:rFonts w:cs="Arial"/>
        </w:rPr>
        <w:t xml:space="preserve">when the </w:t>
      </w:r>
      <w:proofErr w:type="spellStart"/>
      <w:r>
        <w:rPr>
          <w:rFonts w:cs="Arial"/>
        </w:rPr>
        <w:t>Ignition_Status</w:t>
      </w:r>
      <w:proofErr w:type="spellEnd"/>
      <w:r>
        <w:rPr>
          <w:rFonts w:cs="Arial"/>
        </w:rPr>
        <w:t xml:space="preserve"> =</w:t>
      </w:r>
      <w:r w:rsidRPr="00032255">
        <w:rPr>
          <w:rFonts w:cs="Arial"/>
        </w:rPr>
        <w:t xml:space="preserve"> Run.</w:t>
      </w:r>
      <w:r>
        <w:rPr>
          <w:rFonts w:cs="Arial"/>
        </w:rPr>
        <w:t xml:space="preserve"> </w:t>
      </w:r>
    </w:p>
    <w:p w:rsidR="00C53099" w:rsidRPr="00032255" w:rsidRDefault="00C53099" w:rsidP="00C53099">
      <w:pPr>
        <w:rPr>
          <w:rFonts w:cs="Arial"/>
        </w:rPr>
      </w:pPr>
    </w:p>
    <w:p w:rsidR="00C53099" w:rsidRPr="00C53099" w:rsidRDefault="00C53099" w:rsidP="00C53099">
      <w:pPr>
        <w:pStyle w:val="Heading4"/>
        <w:rPr>
          <w:b w:val="0"/>
          <w:u w:val="single"/>
        </w:rPr>
      </w:pPr>
      <w:r w:rsidRPr="00C53099">
        <w:rPr>
          <w:b w:val="0"/>
          <w:u w:val="single"/>
        </w:rPr>
        <w:t>VS-SR-REQ-235185/B-Carryover Driver Information Assistance functionality</w:t>
      </w:r>
    </w:p>
    <w:p w:rsidR="00C53099" w:rsidRDefault="00C53099" w:rsidP="00C53099">
      <w:pPr>
        <w:rPr>
          <w:rFonts w:cs="Arial"/>
        </w:rPr>
      </w:pPr>
      <w:r>
        <w:rPr>
          <w:rFonts w:cs="Arial"/>
        </w:rPr>
        <w:t xml:space="preserve">The </w:t>
      </w:r>
      <w:proofErr w:type="gramStart"/>
      <w:r>
        <w:rPr>
          <w:rFonts w:cs="Arial"/>
        </w:rPr>
        <w:t>Rear View</w:t>
      </w:r>
      <w:proofErr w:type="gramEnd"/>
      <w:r>
        <w:rPr>
          <w:rFonts w:cs="Arial"/>
        </w:rPr>
        <w:t xml:space="preserve"> Camera system interface and settings are defined in the “Rear View Camera SPSS”.  </w:t>
      </w:r>
    </w:p>
    <w:p w:rsidR="00C53099" w:rsidRPr="002349F8" w:rsidRDefault="00C53099" w:rsidP="00C53099">
      <w:pPr>
        <w:rPr>
          <w:rFonts w:cs="Arial"/>
          <w:color w:val="FF0000"/>
          <w:highlight w:val="yellow"/>
        </w:rPr>
      </w:pPr>
    </w:p>
    <w:p w:rsidR="00C53099" w:rsidRDefault="00C53099" w:rsidP="00C53099">
      <w:pPr>
        <w:pStyle w:val="Heading3"/>
      </w:pPr>
      <w:bookmarkStart w:id="60" w:name="_Toc25737499"/>
      <w:r w:rsidRPr="00B9479B">
        <w:t>VS-FUN-REQ-232286/B-Cruise Control</w:t>
      </w:r>
      <w:bookmarkEnd w:id="60"/>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VS-SR-REQ-232245/H-Cruise Control</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 xml:space="preserve">Cruise Control - Adaptive Speed Control Auto Setting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032128" w:rsidRDefault="00C53099" w:rsidP="00C53099">
            <w:pPr>
              <w:jc w:val="center"/>
              <w:rPr>
                <w:rFonts w:cs="Arial"/>
                <w:bCs/>
              </w:rPr>
            </w:pPr>
            <w:r w:rsidRPr="00032128">
              <w:rPr>
                <w:rFonts w:cs="Arial"/>
                <w:bCs/>
              </w:rPr>
              <w:t>0x081F</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 xml:space="preserve">Normal Cruise </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 xml:space="preserve">Adaptive Cruise </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sidRPr="00032128">
              <w:rPr>
                <w:rFonts w:cs="Arial"/>
                <w:bCs/>
              </w:rPr>
              <w:t>0x02</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sidRPr="00032128">
              <w:rPr>
                <w:rFonts w:cs="Arial"/>
                <w:bCs/>
              </w:rPr>
              <w:t xml:space="preserve">Intelligent </w:t>
            </w:r>
          </w:p>
        </w:tc>
      </w:tr>
    </w:tbl>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0E3299">
              <w:rPr>
                <w:rFonts w:eastAsiaTheme="minorEastAsia" w:cs="Arial"/>
              </w:rPr>
              <w:t>6</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Pr>
                <w:rFonts w:eastAsiaTheme="minorEastAsia" w:cs="Arial"/>
              </w:rPr>
              <w:t>116</w:t>
            </w:r>
          </w:p>
        </w:tc>
      </w:tr>
    </w:tbl>
    <w:p w:rsidR="00C53099" w:rsidRDefault="00C53099" w:rsidP="00C53099">
      <w:pPr>
        <w:rPr>
          <w:color w:val="FF0000"/>
        </w:rPr>
      </w:pPr>
    </w:p>
    <w:p w:rsidR="00C53099" w:rsidRDefault="00C53099" w:rsidP="00C53099">
      <w:pPr>
        <w:rPr>
          <w:color w:val="FF0000"/>
        </w:rPr>
      </w:pPr>
    </w:p>
    <w:p w:rsidR="00C53099" w:rsidRPr="007F3CAE" w:rsidRDefault="00C53099" w:rsidP="00C53099"/>
    <w:p w:rsidR="00C53099" w:rsidRPr="007F3CAE" w:rsidRDefault="00C53099" w:rsidP="00C53099"/>
    <w:p w:rsidR="00C53099" w:rsidRPr="00C53099" w:rsidRDefault="00C53099" w:rsidP="00C53099">
      <w:pPr>
        <w:pStyle w:val="Heading5"/>
        <w:rPr>
          <w:b w:val="0"/>
          <w:u w:val="single"/>
        </w:rPr>
      </w:pPr>
      <w:r w:rsidRPr="00C53099">
        <w:rPr>
          <w:b w:val="0"/>
          <w:u w:val="single"/>
        </w:rPr>
        <w:lastRenderedPageBreak/>
        <w:t>VS-SR-REQ-333002/B-Tolerance - Cruise Control</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Default="00C53099" w:rsidP="00C53099">
      <w:pPr>
        <w:rPr>
          <w:rFonts w:cs="Arial"/>
          <w:bCs/>
          <w:color w:val="FF0000"/>
        </w:rPr>
      </w:pPr>
    </w:p>
    <w:p w:rsidR="00C53099" w:rsidRDefault="00C53099" w:rsidP="00C53099">
      <w:pPr>
        <w:rPr>
          <w:rFonts w:cs="Arial"/>
          <w:bCs/>
          <w:color w:val="FF0000"/>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1A447D" w:rsidRDefault="00C53099" w:rsidP="00C53099">
            <w:pPr>
              <w:jc w:val="center"/>
              <w:rPr>
                <w:rFonts w:cs="Arial"/>
                <w:bCs/>
              </w:rPr>
            </w:pPr>
            <w:r w:rsidRPr="00377335">
              <w:rPr>
                <w:rFonts w:cs="Arial"/>
                <w:bCs/>
              </w:rPr>
              <w:t xml:space="preserve">Tolerance - Cruise Control Intelligent Adaptive Offset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032128" w:rsidRDefault="00C53099" w:rsidP="00C53099">
            <w:pPr>
              <w:jc w:val="center"/>
              <w:rPr>
                <w:rFonts w:cs="Arial"/>
                <w:bCs/>
              </w:rPr>
            </w:pPr>
            <w:r w:rsidRPr="00032128">
              <w:rPr>
                <w:rFonts w:cs="Arial"/>
                <w:bCs/>
              </w:rPr>
              <w:t xml:space="preserve">0x0860 </w:t>
            </w:r>
          </w:p>
          <w:p w:rsidR="00C53099" w:rsidRPr="00032128" w:rsidRDefault="00C53099" w:rsidP="00C53099">
            <w:pPr>
              <w:jc w:val="center"/>
              <w:rPr>
                <w:rFonts w:cs="Arial"/>
                <w:bCs/>
              </w:rPr>
            </w:pPr>
          </w:p>
          <w:p w:rsidR="00C53099" w:rsidRPr="00055755" w:rsidRDefault="00C53099" w:rsidP="00C53099">
            <w:pPr>
              <w:jc w:val="center"/>
              <w:rPr>
                <w:rFonts w:cs="Arial"/>
                <w:bCs/>
                <w:color w:val="FF0000"/>
                <w:highlight w:val="yellow"/>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-30</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hideMark/>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055755" w:rsidRDefault="00C53099" w:rsidP="00C53099">
            <w:pPr>
              <w:jc w:val="center"/>
              <w:rPr>
                <w:rFonts w:cs="Arial"/>
                <w:bCs/>
                <w:color w:val="FF0000"/>
                <w:highlight w:val="yellow"/>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-29</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w:t>
            </w:r>
            <w:r>
              <w:rPr>
                <w:rFonts w:cs="Arial"/>
                <w:bCs/>
              </w:rPr>
              <w:t>0</w:t>
            </w:r>
            <w:r w:rsidRPr="00377335">
              <w:rPr>
                <w:rFonts w:cs="Arial"/>
                <w:bCs/>
              </w:rPr>
              <w:t>2</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-28</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0x3A</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+28</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0x3B</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+29</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0x3C</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377335" w:rsidRDefault="00C53099" w:rsidP="00C53099">
            <w:pPr>
              <w:jc w:val="center"/>
              <w:rPr>
                <w:rFonts w:cs="Arial"/>
                <w:bCs/>
              </w:rPr>
            </w:pPr>
            <w:r>
              <w:rPr>
                <w:rFonts w:cs="Arial"/>
                <w:bCs/>
              </w:rPr>
              <w:t>+</w:t>
            </w:r>
            <w:r w:rsidRPr="00377335">
              <w:rPr>
                <w:rFonts w:cs="Arial"/>
                <w:bCs/>
              </w:rPr>
              <w:t>30</w:t>
            </w:r>
          </w:p>
        </w:tc>
      </w:tr>
    </w:tbl>
    <w:p w:rsidR="00C53099" w:rsidRDefault="00C53099" w:rsidP="00C53099">
      <w:pPr>
        <w:rPr>
          <w:ins w:id="61" w:author="Myslinski, Jason (J.S.)" w:date="2019-02-04T12:43:00Z"/>
          <w:rFonts w:cs="Arial"/>
        </w:rPr>
      </w:pPr>
      <w:ins w:id="62" w:author="Myslinski, Jason (J.S.)" w:date="2019-02-04T12:43:00Z">
        <w:r w:rsidRPr="002C141D">
          <w:rPr>
            <w:rFonts w:cs="Arial"/>
          </w:rPr>
          <w:t>For the “HMI selection / Configuration name” column above the unitless values (ex +1 tolerance, +2 tolerance) shall be assigned to Imperial (</w:t>
        </w:r>
        <w:proofErr w:type="spellStart"/>
        <w:r w:rsidRPr="002C141D">
          <w:rPr>
            <w:rFonts w:cs="Arial"/>
          </w:rPr>
          <w:t>ex MPH</w:t>
        </w:r>
        <w:proofErr w:type="spellEnd"/>
        <w:r>
          <w:rPr>
            <w:rFonts w:cs="Arial"/>
          </w:rPr>
          <w:t>) or Metric (ex Km/h</w:t>
        </w:r>
        <w:r w:rsidRPr="002C141D">
          <w:rPr>
            <w:rFonts w:cs="Arial"/>
          </w:rPr>
          <w:t xml:space="preserve">) based on what the signal </w:t>
        </w:r>
        <w:proofErr w:type="spellStart"/>
        <w:r w:rsidRPr="002C141D">
          <w:rPr>
            <w:rFonts w:cs="Arial"/>
          </w:rPr>
          <w:t>MetricActv_B_Actl</w:t>
        </w:r>
        <w:proofErr w:type="spellEnd"/>
        <w:r w:rsidRPr="002C141D">
          <w:rPr>
            <w:rFonts w:cs="Arial"/>
          </w:rPr>
          <w:t xml:space="preserve"> is set to.     </w:t>
        </w:r>
      </w:ins>
    </w:p>
    <w:p w:rsidR="00C53099" w:rsidRPr="002C141D" w:rsidRDefault="00C53099" w:rsidP="00C53099">
      <w:pPr>
        <w:numPr>
          <w:ilvl w:val="0"/>
          <w:numId w:val="181"/>
        </w:numPr>
        <w:rPr>
          <w:ins w:id="63" w:author="Myslinski, Jason (J.S.)" w:date="2019-02-04T12:43:00Z"/>
          <w:rFonts w:cs="Arial"/>
        </w:rPr>
      </w:pPr>
      <w:ins w:id="64" w:author="Myslinski, Jason (J.S.)" w:date="2019-02-04T12:43:00Z">
        <w:r w:rsidRPr="002C141D">
          <w:rPr>
            <w:rFonts w:cs="Arial"/>
          </w:rPr>
          <w:t xml:space="preserve">When </w:t>
        </w:r>
        <w:proofErr w:type="spellStart"/>
        <w:r w:rsidRPr="002C141D">
          <w:rPr>
            <w:rFonts w:cs="Arial"/>
          </w:rPr>
          <w:t>MetricActv_B_Actl</w:t>
        </w:r>
        <w:proofErr w:type="spellEnd"/>
        <w:r w:rsidRPr="002C141D">
          <w:rPr>
            <w:rFonts w:cs="Arial"/>
          </w:rPr>
          <w:t xml:space="preserve"> = Inac</w:t>
        </w:r>
        <w:r>
          <w:rPr>
            <w:rFonts w:cs="Arial"/>
          </w:rPr>
          <w:t>tive then MPH would be the unit</w:t>
        </w:r>
        <w:r w:rsidRPr="002C141D">
          <w:rPr>
            <w:rFonts w:cs="Arial"/>
          </w:rPr>
          <w:t xml:space="preserve"> shown in the HMI</w:t>
        </w:r>
      </w:ins>
    </w:p>
    <w:p w:rsidR="00C53099" w:rsidRDefault="00C53099" w:rsidP="00C53099">
      <w:pPr>
        <w:numPr>
          <w:ilvl w:val="0"/>
          <w:numId w:val="181"/>
        </w:numPr>
        <w:rPr>
          <w:ins w:id="65" w:author="Myslinski, Jason (J.S.)" w:date="2019-02-04T12:43:00Z"/>
          <w:rFonts w:cs="Arial"/>
        </w:rPr>
      </w:pPr>
      <w:ins w:id="66" w:author="Myslinski, Jason (J.S.)" w:date="2019-02-04T12:43:00Z">
        <w:r>
          <w:rPr>
            <w:rFonts w:cs="Arial"/>
          </w:rPr>
          <w:t xml:space="preserve">When </w:t>
        </w:r>
        <w:proofErr w:type="spellStart"/>
        <w:r>
          <w:rPr>
            <w:rFonts w:cs="Arial"/>
          </w:rPr>
          <w:t>MetricActv_B_Actl</w:t>
        </w:r>
        <w:proofErr w:type="spellEnd"/>
        <w:r>
          <w:rPr>
            <w:rFonts w:cs="Arial"/>
          </w:rPr>
          <w:t xml:space="preserve"> = Active then Km/h would be the unit shown in the HMI</w:t>
        </w:r>
      </w:ins>
    </w:p>
    <w:p w:rsidR="00C53099" w:rsidRPr="00C37608" w:rsidRDefault="00C53099" w:rsidP="00C53099">
      <w:pPr>
        <w:rPr>
          <w:ins w:id="67" w:author="Myslinski, Jason (J.S.)" w:date="2019-02-04T12:43:00Z"/>
          <w:rFonts w:cs="Arial"/>
        </w:rPr>
      </w:pPr>
      <w:ins w:id="68" w:author="Myslinski, Jason (J.S.)" w:date="2019-02-04T12:43:00Z">
        <w:r w:rsidRPr="00C37608">
          <w:rPr>
            <w:rFonts w:cs="Arial"/>
            <w:bCs/>
          </w:rPr>
          <w:t xml:space="preserve">Example if </w:t>
        </w:r>
        <w:proofErr w:type="spellStart"/>
        <w:r w:rsidRPr="00C37608">
          <w:rPr>
            <w:rFonts w:cs="Arial"/>
            <w:bCs/>
          </w:rPr>
          <w:t>MetricActv_B_Actl</w:t>
        </w:r>
        <w:proofErr w:type="spellEnd"/>
        <w:r w:rsidRPr="00C37608">
          <w:rPr>
            <w:rFonts w:cs="Arial"/>
            <w:bCs/>
          </w:rPr>
          <w:t xml:space="preserve"> = Active then 0x3C would represent +30</w:t>
        </w:r>
      </w:ins>
      <w:ins w:id="69" w:author="Myslinski, Jason (J.S.)" w:date="2019-02-04T12:44:00Z">
        <w:r>
          <w:rPr>
            <w:rFonts w:cs="Arial"/>
            <w:bCs/>
          </w:rPr>
          <w:t xml:space="preserve"> </w:t>
        </w:r>
      </w:ins>
      <w:ins w:id="70" w:author="Myslinski, Jason (J.S.)" w:date="2019-02-04T12:43:00Z">
        <w:r>
          <w:rPr>
            <w:rFonts w:cs="Arial"/>
            <w:bCs/>
          </w:rPr>
          <w:t>Km/h</w:t>
        </w:r>
        <w:r w:rsidRPr="00C37608">
          <w:rPr>
            <w:rFonts w:cs="Arial"/>
            <w:bCs/>
          </w:rPr>
          <w:t>.</w:t>
        </w:r>
      </w:ins>
    </w:p>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0E3299">
              <w:rPr>
                <w:rFonts w:eastAsiaTheme="minorEastAsia" w:cs="Arial"/>
              </w:rPr>
              <w:t>6</w:t>
            </w:r>
            <w:r>
              <w:rPr>
                <w:rFonts w:eastAsiaTheme="minorEastAsia" w:cs="Arial"/>
              </w:rPr>
              <w:t xml:space="preserve"> / 11 </w:t>
            </w:r>
            <w:proofErr w:type="gramStart"/>
            <w:r>
              <w:rPr>
                <w:rFonts w:eastAsiaTheme="minorEastAsia" w:cs="Arial"/>
              </w:rPr>
              <w:t>/  6</w:t>
            </w:r>
            <w:proofErr w:type="gramEnd"/>
            <w:r>
              <w:rPr>
                <w:rFonts w:eastAsiaTheme="minorEastAsia" w:cs="Arial"/>
              </w:rPr>
              <w:t>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Pr>
                <w:rFonts w:eastAsiaTheme="minorEastAsia" w:cs="Arial"/>
              </w:rPr>
              <w:t>117, 1007</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rsidP="00C53099">
      <w:pPr>
        <w:pStyle w:val="Heading3"/>
      </w:pPr>
      <w:bookmarkStart w:id="71" w:name="_Toc25737500"/>
      <w:r w:rsidRPr="00B9479B">
        <w:t>VSv2-FUN-REQ-332984/A-Cruise Control - Variant 2</w:t>
      </w:r>
      <w:bookmarkEnd w:id="71"/>
    </w:p>
    <w:p w:rsidR="00C53099" w:rsidRDefault="00C53099" w:rsidP="00C53099">
      <w:pPr>
        <w:rPr>
          <w:rFonts w:cs="Arial"/>
        </w:rPr>
      </w:pPr>
      <w:r w:rsidRPr="00B02F19">
        <w:rPr>
          <w:rFonts w:cs="Arial"/>
        </w:rPr>
        <w:t>Cruise Control “</w:t>
      </w:r>
      <w:r w:rsidRPr="00B02F19">
        <w:rPr>
          <w:rFonts w:cs="Arial"/>
          <w:u w:val="single"/>
        </w:rPr>
        <w:t>VS-FUN-REQ-232286-Cruise Control</w:t>
      </w:r>
      <w:r w:rsidRPr="00B02F19">
        <w:rPr>
          <w:rFonts w:cs="Arial"/>
        </w:rPr>
        <w:t>”</w:t>
      </w:r>
      <w:r>
        <w:rPr>
          <w:rFonts w:cs="Arial"/>
        </w:rPr>
        <w:t xml:space="preserve"> variant 1 is mutually exclusive with the Cruise Control in this variant 2 function.  Which version to use is handled via configurations.</w:t>
      </w:r>
    </w:p>
    <w:p w:rsidR="00C53099" w:rsidRPr="00B02F19" w:rsidRDefault="00C53099" w:rsidP="00C53099">
      <w:pPr>
        <w:rPr>
          <w:rFonts w:cs="Arial"/>
        </w:rPr>
      </w:pPr>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VSv2-SR-REQ-333001/A-Cruise Control - Variant 2</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12359C" w:rsidRDefault="00C53099" w:rsidP="00C53099">
            <w:pPr>
              <w:jc w:val="center"/>
              <w:rPr>
                <w:rFonts w:cs="Arial"/>
                <w:bCs/>
              </w:rPr>
            </w:pPr>
            <w:r w:rsidRPr="0012359C">
              <w:rPr>
                <w:rFonts w:cs="Arial"/>
                <w:bCs/>
              </w:rPr>
              <w:t xml:space="preserve">Cruise Control - Adaptive Speed Control Auto Setting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12359C" w:rsidRDefault="00C53099" w:rsidP="00C53099">
            <w:pPr>
              <w:jc w:val="center"/>
              <w:rPr>
                <w:rFonts w:cs="Arial"/>
                <w:b/>
                <w:bCs/>
              </w:rPr>
            </w:pPr>
          </w:p>
          <w:p w:rsidR="00C53099" w:rsidRPr="0012359C" w:rsidRDefault="00C53099" w:rsidP="00C53099">
            <w:pPr>
              <w:jc w:val="center"/>
              <w:rPr>
                <w:rFonts w:cs="Arial"/>
                <w:b/>
                <w:bCs/>
              </w:rPr>
            </w:pPr>
          </w:p>
          <w:p w:rsidR="00C53099" w:rsidRPr="0012359C" w:rsidRDefault="00C53099" w:rsidP="00C53099">
            <w:pPr>
              <w:jc w:val="center"/>
              <w:rPr>
                <w:rFonts w:cs="Arial"/>
                <w:bCs/>
              </w:rPr>
            </w:pPr>
            <w:r w:rsidRPr="0012359C">
              <w:rPr>
                <w:rFonts w:cs="Arial"/>
                <w:bCs/>
              </w:rPr>
              <w:t>0x081F</w:t>
            </w:r>
          </w:p>
          <w:p w:rsidR="00C53099" w:rsidRPr="0012359C" w:rsidRDefault="00C53099" w:rsidP="00C53099">
            <w:pPr>
              <w:jc w:val="center"/>
              <w:rPr>
                <w:rFonts w:cs="Arial"/>
                <w:bCs/>
              </w:rPr>
            </w:pPr>
          </w:p>
          <w:p w:rsidR="00C53099" w:rsidRPr="0012359C"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12359C" w:rsidRDefault="00C53099" w:rsidP="00C53099">
            <w:pPr>
              <w:jc w:val="center"/>
              <w:rPr>
                <w:rFonts w:cs="Arial"/>
                <w:bCs/>
              </w:rPr>
            </w:pPr>
            <w:r w:rsidRPr="0012359C">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12359C" w:rsidRDefault="00C53099" w:rsidP="00C53099">
            <w:pPr>
              <w:jc w:val="center"/>
              <w:rPr>
                <w:rFonts w:cs="Arial"/>
                <w:bCs/>
              </w:rPr>
            </w:pPr>
            <w:r w:rsidRPr="0012359C">
              <w:rPr>
                <w:rFonts w:cs="Arial"/>
                <w:bCs/>
              </w:rPr>
              <w:t xml:space="preserve">Cruise Control </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hideMark/>
          </w:tcPr>
          <w:p w:rsidR="00C53099" w:rsidRPr="0012359C"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12359C"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12359C" w:rsidRDefault="00C53099" w:rsidP="00C53099">
            <w:pPr>
              <w:jc w:val="center"/>
              <w:rPr>
                <w:rFonts w:cs="Arial"/>
                <w:bCs/>
              </w:rPr>
            </w:pPr>
            <w:r w:rsidRPr="0012359C">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12359C" w:rsidRDefault="00C53099" w:rsidP="00C53099">
            <w:pPr>
              <w:jc w:val="center"/>
              <w:rPr>
                <w:rFonts w:cs="Arial"/>
                <w:bCs/>
              </w:rPr>
            </w:pPr>
            <w:r w:rsidRPr="0012359C">
              <w:rPr>
                <w:rFonts w:cs="Arial"/>
                <w:bCs/>
              </w:rPr>
              <w:t xml:space="preserve">Adaptive Cruise Control </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12359C"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12359C"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12359C" w:rsidRDefault="00C53099" w:rsidP="00C53099">
            <w:pPr>
              <w:jc w:val="center"/>
              <w:rPr>
                <w:rFonts w:cs="Arial"/>
                <w:bCs/>
              </w:rPr>
            </w:pPr>
            <w:r w:rsidRPr="0012359C">
              <w:rPr>
                <w:rFonts w:cs="Arial"/>
                <w:bCs/>
              </w:rPr>
              <w:t>0x02</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12359C" w:rsidRDefault="00C53099" w:rsidP="00C53099">
            <w:pPr>
              <w:jc w:val="center"/>
              <w:rPr>
                <w:rFonts w:cs="Arial"/>
                <w:bCs/>
              </w:rPr>
            </w:pPr>
            <w:r w:rsidRPr="0012359C">
              <w:rPr>
                <w:rFonts w:cs="Arial"/>
                <w:bCs/>
              </w:rPr>
              <w:t>Not Used</w:t>
            </w:r>
          </w:p>
        </w:tc>
      </w:tr>
    </w:tbl>
    <w:p w:rsidR="00C53099" w:rsidRDefault="00C53099" w:rsidP="00C53099">
      <w:pPr>
        <w:rPr>
          <w:rFonts w:cs="Arial"/>
          <w:bCs/>
        </w:rPr>
      </w:pPr>
    </w:p>
    <w:p w:rsidR="00C53099" w:rsidRPr="0012359C" w:rsidRDefault="00C53099" w:rsidP="00C53099">
      <w:pPr>
        <w:rPr>
          <w:rFonts w:cs="Arial"/>
          <w:bCs/>
        </w:rPr>
      </w:pPr>
      <w:r w:rsidRPr="0012359C">
        <w:rPr>
          <w:rFonts w:cs="Arial"/>
          <w:bCs/>
        </w:rPr>
        <w:t>Note:  for variant 1 of feature number 0x081F see requirement “</w:t>
      </w:r>
      <w:r w:rsidRPr="0012359C">
        <w:rPr>
          <w:rFonts w:cs="Arial"/>
          <w:bCs/>
          <w:u w:val="single"/>
        </w:rPr>
        <w:t>VS-REQ-23245-Cruise Control</w:t>
      </w:r>
      <w:r w:rsidRPr="0012359C">
        <w:rPr>
          <w:rFonts w:cs="Arial"/>
          <w:bCs/>
        </w:rPr>
        <w:t xml:space="preserve">”. </w:t>
      </w:r>
    </w:p>
    <w:p w:rsidR="00C53099" w:rsidRPr="0012359C" w:rsidRDefault="00C53099" w:rsidP="00C53099">
      <w:pPr>
        <w:rPr>
          <w:rFonts w:cs="Arial"/>
          <w:bCs/>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t>SYNC Gen</w:t>
            </w:r>
            <w:r w:rsidRPr="007323AD">
              <w:rPr>
                <w:rFonts w:cs="Arial"/>
                <w:b/>
                <w:bCs/>
              </w:rPr>
              <w:t xml:space="preserve"> 4 </w:t>
            </w:r>
            <w:r w:rsidRPr="00B37011">
              <w:rPr>
                <w:rFonts w:cs="Arial"/>
                <w:b/>
                <w:bCs/>
              </w:rPr>
              <w:t>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Pr>
                <w:rFonts w:eastAsiaTheme="minorEastAsia" w:cs="Arial"/>
              </w:rPr>
              <w:t>6b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12359C">
              <w:rPr>
                <w:rFonts w:eastAsiaTheme="minorEastAsia" w:cs="Arial"/>
              </w:rPr>
              <w:t>1003</w:t>
            </w:r>
          </w:p>
        </w:tc>
      </w:tr>
    </w:tbl>
    <w:p w:rsidR="00C53099" w:rsidRDefault="00C53099" w:rsidP="00C53099">
      <w:pPr>
        <w:rPr>
          <w:rFonts w:cs="Arial"/>
          <w:bCs/>
          <w:color w:val="FF0000"/>
        </w:rPr>
      </w:pPr>
    </w:p>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VS-SR-REQ-333002/B-Tolerance - Cruise Control</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Default="00C53099" w:rsidP="00C53099">
      <w:pPr>
        <w:rPr>
          <w:rFonts w:cs="Arial"/>
          <w:bCs/>
          <w:color w:val="FF0000"/>
        </w:rPr>
      </w:pPr>
    </w:p>
    <w:p w:rsidR="00C53099" w:rsidRDefault="00C53099" w:rsidP="00C53099">
      <w:pPr>
        <w:rPr>
          <w:rFonts w:cs="Arial"/>
          <w:bCs/>
          <w:color w:val="FF0000"/>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1A447D" w:rsidRDefault="00C53099" w:rsidP="00C53099">
            <w:pPr>
              <w:jc w:val="center"/>
              <w:rPr>
                <w:rFonts w:cs="Arial"/>
                <w:bCs/>
              </w:rPr>
            </w:pPr>
            <w:r w:rsidRPr="00377335">
              <w:rPr>
                <w:rFonts w:cs="Arial"/>
                <w:bCs/>
              </w:rPr>
              <w:t xml:space="preserve">Tolerance - Cruise Control Intelligent Adaptive Offset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032128" w:rsidRDefault="00C53099" w:rsidP="00C53099">
            <w:pPr>
              <w:jc w:val="center"/>
              <w:rPr>
                <w:rFonts w:cs="Arial"/>
                <w:bCs/>
              </w:rPr>
            </w:pPr>
            <w:r w:rsidRPr="00032128">
              <w:rPr>
                <w:rFonts w:cs="Arial"/>
                <w:bCs/>
              </w:rPr>
              <w:t xml:space="preserve">0x0860 </w:t>
            </w:r>
          </w:p>
          <w:p w:rsidR="00C53099" w:rsidRPr="00032128" w:rsidRDefault="00C53099" w:rsidP="00C53099">
            <w:pPr>
              <w:jc w:val="center"/>
              <w:rPr>
                <w:rFonts w:cs="Arial"/>
                <w:bCs/>
              </w:rPr>
            </w:pPr>
          </w:p>
          <w:p w:rsidR="00C53099" w:rsidRPr="00055755" w:rsidRDefault="00C53099" w:rsidP="00C53099">
            <w:pPr>
              <w:jc w:val="center"/>
              <w:rPr>
                <w:rFonts w:cs="Arial"/>
                <w:bCs/>
                <w:color w:val="FF0000"/>
                <w:highlight w:val="yellow"/>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-30</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hideMark/>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055755" w:rsidRDefault="00C53099" w:rsidP="00C53099">
            <w:pPr>
              <w:jc w:val="center"/>
              <w:rPr>
                <w:rFonts w:cs="Arial"/>
                <w:bCs/>
                <w:color w:val="FF0000"/>
                <w:highlight w:val="yellow"/>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377335" w:rsidRDefault="00C53099" w:rsidP="00C53099">
            <w:pPr>
              <w:jc w:val="center"/>
              <w:rPr>
                <w:rFonts w:cs="Arial"/>
                <w:bCs/>
              </w:rPr>
            </w:pPr>
            <w:r w:rsidRPr="00377335">
              <w:rPr>
                <w:rFonts w:cs="Arial"/>
                <w:bCs/>
              </w:rPr>
              <w:t>-29</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w:t>
            </w:r>
            <w:r>
              <w:rPr>
                <w:rFonts w:cs="Arial"/>
                <w:bCs/>
              </w:rPr>
              <w:t>0</w:t>
            </w:r>
            <w:r w:rsidRPr="00377335">
              <w:rPr>
                <w:rFonts w:cs="Arial"/>
                <w:bCs/>
              </w:rPr>
              <w:t>2</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-28</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0x3A</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+28</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0x3B</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+29</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1A447D"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377335" w:rsidRDefault="00C53099" w:rsidP="00C53099">
            <w:pPr>
              <w:jc w:val="center"/>
              <w:rPr>
                <w:rFonts w:cs="Arial"/>
                <w:bCs/>
              </w:rPr>
            </w:pPr>
            <w:r w:rsidRPr="00377335">
              <w:rPr>
                <w:rFonts w:cs="Arial"/>
                <w:bCs/>
              </w:rPr>
              <w:t>0x3C</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377335" w:rsidRDefault="00C53099" w:rsidP="00C53099">
            <w:pPr>
              <w:jc w:val="center"/>
              <w:rPr>
                <w:rFonts w:cs="Arial"/>
                <w:bCs/>
              </w:rPr>
            </w:pPr>
            <w:r>
              <w:rPr>
                <w:rFonts w:cs="Arial"/>
                <w:bCs/>
              </w:rPr>
              <w:t>+</w:t>
            </w:r>
            <w:r w:rsidRPr="00377335">
              <w:rPr>
                <w:rFonts w:cs="Arial"/>
                <w:bCs/>
              </w:rPr>
              <w:t>30</w:t>
            </w:r>
          </w:p>
        </w:tc>
      </w:tr>
    </w:tbl>
    <w:p w:rsidR="00C53099" w:rsidRDefault="00C53099" w:rsidP="00C53099">
      <w:pPr>
        <w:rPr>
          <w:ins w:id="72" w:author="Myslinski, Jason (J.S.)" w:date="2019-02-04T12:43:00Z"/>
          <w:rFonts w:cs="Arial"/>
        </w:rPr>
      </w:pPr>
      <w:ins w:id="73" w:author="Myslinski, Jason (J.S.)" w:date="2019-02-04T12:43:00Z">
        <w:r w:rsidRPr="002C141D">
          <w:rPr>
            <w:rFonts w:cs="Arial"/>
          </w:rPr>
          <w:t>For the “HMI selection / Configuration name” column above the unitless values (ex +1 tolerance, +2 tolerance) shall be assigned to Imperial (</w:t>
        </w:r>
        <w:proofErr w:type="spellStart"/>
        <w:r w:rsidRPr="002C141D">
          <w:rPr>
            <w:rFonts w:cs="Arial"/>
          </w:rPr>
          <w:t>ex MPH</w:t>
        </w:r>
        <w:proofErr w:type="spellEnd"/>
        <w:r>
          <w:rPr>
            <w:rFonts w:cs="Arial"/>
          </w:rPr>
          <w:t>) or Metric (ex Km/h</w:t>
        </w:r>
        <w:r w:rsidRPr="002C141D">
          <w:rPr>
            <w:rFonts w:cs="Arial"/>
          </w:rPr>
          <w:t xml:space="preserve">) based on what the signal </w:t>
        </w:r>
        <w:proofErr w:type="spellStart"/>
        <w:r w:rsidRPr="002C141D">
          <w:rPr>
            <w:rFonts w:cs="Arial"/>
          </w:rPr>
          <w:t>MetricActv_B_Actl</w:t>
        </w:r>
        <w:proofErr w:type="spellEnd"/>
        <w:r w:rsidRPr="002C141D">
          <w:rPr>
            <w:rFonts w:cs="Arial"/>
          </w:rPr>
          <w:t xml:space="preserve"> is set to.     </w:t>
        </w:r>
      </w:ins>
    </w:p>
    <w:p w:rsidR="00C53099" w:rsidRPr="002C141D" w:rsidRDefault="00C53099" w:rsidP="00C53099">
      <w:pPr>
        <w:numPr>
          <w:ilvl w:val="0"/>
          <w:numId w:val="181"/>
        </w:numPr>
        <w:rPr>
          <w:ins w:id="74" w:author="Myslinski, Jason (J.S.)" w:date="2019-02-04T12:43:00Z"/>
          <w:rFonts w:cs="Arial"/>
        </w:rPr>
      </w:pPr>
      <w:ins w:id="75" w:author="Myslinski, Jason (J.S.)" w:date="2019-02-04T12:43:00Z">
        <w:r w:rsidRPr="002C141D">
          <w:rPr>
            <w:rFonts w:cs="Arial"/>
          </w:rPr>
          <w:t xml:space="preserve">When </w:t>
        </w:r>
        <w:proofErr w:type="spellStart"/>
        <w:r w:rsidRPr="002C141D">
          <w:rPr>
            <w:rFonts w:cs="Arial"/>
          </w:rPr>
          <w:t>MetricActv_B_Actl</w:t>
        </w:r>
        <w:proofErr w:type="spellEnd"/>
        <w:r w:rsidRPr="002C141D">
          <w:rPr>
            <w:rFonts w:cs="Arial"/>
          </w:rPr>
          <w:t xml:space="preserve"> = Inac</w:t>
        </w:r>
        <w:r>
          <w:rPr>
            <w:rFonts w:cs="Arial"/>
          </w:rPr>
          <w:t>tive then MPH would be the unit</w:t>
        </w:r>
        <w:r w:rsidRPr="002C141D">
          <w:rPr>
            <w:rFonts w:cs="Arial"/>
          </w:rPr>
          <w:t xml:space="preserve"> shown in the HMI</w:t>
        </w:r>
      </w:ins>
    </w:p>
    <w:p w:rsidR="00C53099" w:rsidRDefault="00C53099" w:rsidP="00C53099">
      <w:pPr>
        <w:numPr>
          <w:ilvl w:val="0"/>
          <w:numId w:val="181"/>
        </w:numPr>
        <w:rPr>
          <w:ins w:id="76" w:author="Myslinski, Jason (J.S.)" w:date="2019-02-04T12:43:00Z"/>
          <w:rFonts w:cs="Arial"/>
        </w:rPr>
      </w:pPr>
      <w:ins w:id="77" w:author="Myslinski, Jason (J.S.)" w:date="2019-02-04T12:43:00Z">
        <w:r>
          <w:rPr>
            <w:rFonts w:cs="Arial"/>
          </w:rPr>
          <w:t xml:space="preserve">When </w:t>
        </w:r>
        <w:proofErr w:type="spellStart"/>
        <w:r>
          <w:rPr>
            <w:rFonts w:cs="Arial"/>
          </w:rPr>
          <w:t>MetricActv_B_Actl</w:t>
        </w:r>
        <w:proofErr w:type="spellEnd"/>
        <w:r>
          <w:rPr>
            <w:rFonts w:cs="Arial"/>
          </w:rPr>
          <w:t xml:space="preserve"> = Active then Km/h would be the unit shown in the HMI</w:t>
        </w:r>
      </w:ins>
    </w:p>
    <w:p w:rsidR="00C53099" w:rsidRDefault="00C53099" w:rsidP="00C53099">
      <w:pPr>
        <w:rPr>
          <w:rFonts w:cs="Arial"/>
          <w:bCs/>
        </w:rPr>
      </w:pPr>
      <w:ins w:id="78" w:author="Myslinski, Jason (J.S.)" w:date="2019-02-04T12:43:00Z">
        <w:r w:rsidRPr="00C37608">
          <w:rPr>
            <w:rFonts w:cs="Arial"/>
            <w:bCs/>
          </w:rPr>
          <w:t xml:space="preserve">Example if </w:t>
        </w:r>
        <w:proofErr w:type="spellStart"/>
        <w:r w:rsidRPr="00C37608">
          <w:rPr>
            <w:rFonts w:cs="Arial"/>
            <w:bCs/>
          </w:rPr>
          <w:t>MetricActv_B_Actl</w:t>
        </w:r>
        <w:proofErr w:type="spellEnd"/>
        <w:r w:rsidRPr="00C37608">
          <w:rPr>
            <w:rFonts w:cs="Arial"/>
            <w:bCs/>
          </w:rPr>
          <w:t xml:space="preserve"> = Active then 0x3C would represent +30</w:t>
        </w:r>
      </w:ins>
      <w:ins w:id="79" w:author="Myslinski, Jason (J.S.)" w:date="2019-02-04T12:44:00Z">
        <w:r>
          <w:rPr>
            <w:rFonts w:cs="Arial"/>
            <w:bCs/>
          </w:rPr>
          <w:t xml:space="preserve"> </w:t>
        </w:r>
      </w:ins>
      <w:ins w:id="80" w:author="Myslinski, Jason (J.S.)" w:date="2019-02-04T12:43:00Z">
        <w:r>
          <w:rPr>
            <w:rFonts w:cs="Arial"/>
            <w:bCs/>
          </w:rPr>
          <w:t>Km/h</w:t>
        </w:r>
        <w:r w:rsidRPr="00C37608">
          <w:rPr>
            <w:rFonts w:cs="Arial"/>
            <w:bCs/>
          </w:rPr>
          <w:t>.</w:t>
        </w:r>
      </w:ins>
    </w:p>
    <w:p w:rsidR="00415CFA" w:rsidRPr="00C37608" w:rsidRDefault="00415CFA" w:rsidP="00C53099">
      <w:pPr>
        <w:rPr>
          <w:ins w:id="81" w:author="Myslinski, Jason (J.S.)" w:date="2019-02-04T12:43:00Z"/>
          <w:rFonts w:cs="Arial"/>
        </w:rPr>
      </w:pPr>
    </w:p>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0E3299">
              <w:rPr>
                <w:rFonts w:eastAsiaTheme="minorEastAsia" w:cs="Arial"/>
              </w:rPr>
              <w:t>6</w:t>
            </w:r>
            <w:r>
              <w:rPr>
                <w:rFonts w:eastAsiaTheme="minorEastAsia" w:cs="Arial"/>
              </w:rPr>
              <w:t xml:space="preserve"> / 11 </w:t>
            </w:r>
            <w:proofErr w:type="gramStart"/>
            <w:r>
              <w:rPr>
                <w:rFonts w:eastAsiaTheme="minorEastAsia" w:cs="Arial"/>
              </w:rPr>
              <w:t>/  6</w:t>
            </w:r>
            <w:proofErr w:type="gramEnd"/>
            <w:r>
              <w:rPr>
                <w:rFonts w:eastAsiaTheme="minorEastAsia" w:cs="Arial"/>
              </w:rPr>
              <w:t>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Pr>
                <w:rFonts w:eastAsiaTheme="minorEastAsia" w:cs="Arial"/>
              </w:rPr>
              <w:t>117, 1007</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VS-SR-REQ-333005/B-with Lane Centering</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4E1D74" w:rsidRDefault="00C53099" w:rsidP="00C53099">
            <w:pPr>
              <w:jc w:val="center"/>
              <w:rPr>
                <w:rFonts w:cs="Arial"/>
                <w:bCs/>
              </w:rPr>
            </w:pPr>
            <w:r w:rsidRPr="004E1D74">
              <w:rPr>
                <w:rFonts w:cs="Arial"/>
                <w:bCs/>
              </w:rPr>
              <w:t xml:space="preserve">Adaptive Cruise Control with Lane Centering </w:t>
            </w:r>
            <w:ins w:id="82" w:author="Myslinski, Jason (J.S.)" w:date="2019-01-08T08:00:00Z">
              <w:r>
                <w:rPr>
                  <w:rFonts w:cs="Arial"/>
                  <w:bCs/>
                </w:rPr>
                <w:t>/ Highway Drive Assist</w:t>
              </w:r>
            </w:ins>
          </w:p>
        </w:tc>
        <w:tc>
          <w:tcPr>
            <w:tcW w:w="1440" w:type="dxa"/>
            <w:vMerge w:val="restart"/>
            <w:tcBorders>
              <w:top w:val="single" w:sz="8" w:space="0" w:color="auto"/>
              <w:left w:val="nil"/>
              <w:right w:val="single" w:sz="8" w:space="0" w:color="auto"/>
            </w:tcBorders>
            <w:shd w:val="clear" w:color="auto" w:fill="auto"/>
            <w:vAlign w:val="center"/>
            <w:hideMark/>
          </w:tcPr>
          <w:p w:rsidR="00C53099" w:rsidRPr="004E1D74" w:rsidRDefault="00C53099" w:rsidP="00C53099">
            <w:pPr>
              <w:jc w:val="center"/>
              <w:rPr>
                <w:rFonts w:cs="Arial"/>
                <w:b/>
                <w:bCs/>
              </w:rPr>
            </w:pPr>
          </w:p>
          <w:p w:rsidR="00C53099" w:rsidRPr="004E1D74" w:rsidRDefault="00C53099" w:rsidP="00C53099">
            <w:pPr>
              <w:jc w:val="center"/>
              <w:rPr>
                <w:rFonts w:cs="Arial"/>
                <w:b/>
                <w:bCs/>
              </w:rPr>
            </w:pPr>
          </w:p>
          <w:p w:rsidR="00C53099" w:rsidRPr="004E1D74" w:rsidRDefault="00C53099" w:rsidP="00C53099">
            <w:pPr>
              <w:jc w:val="center"/>
              <w:rPr>
                <w:rFonts w:cs="Arial"/>
                <w:bCs/>
              </w:rPr>
            </w:pPr>
            <w:r w:rsidRPr="004E1D74">
              <w:rPr>
                <w:rFonts w:cs="Arial"/>
                <w:bCs/>
              </w:rPr>
              <w:t>0x0841</w:t>
            </w:r>
          </w:p>
          <w:p w:rsidR="00C53099" w:rsidRPr="004E1D74" w:rsidRDefault="00C53099" w:rsidP="00C53099">
            <w:pPr>
              <w:jc w:val="center"/>
              <w:rPr>
                <w:rFonts w:cs="Arial"/>
                <w:bCs/>
              </w:rPr>
            </w:pPr>
          </w:p>
          <w:p w:rsidR="00C53099" w:rsidRPr="004E1D74"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4E1D74" w:rsidRDefault="00C53099" w:rsidP="00C53099">
            <w:pPr>
              <w:jc w:val="center"/>
              <w:rPr>
                <w:rFonts w:cs="Arial"/>
                <w:bCs/>
              </w:rPr>
            </w:pPr>
            <w:r w:rsidRPr="004E1D74">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4E1D74" w:rsidRDefault="00C53099" w:rsidP="00C53099">
            <w:pPr>
              <w:jc w:val="center"/>
              <w:rPr>
                <w:rFonts w:cs="Arial"/>
                <w:bCs/>
              </w:rPr>
            </w:pPr>
            <w:r w:rsidRPr="004E1D74">
              <w:rPr>
                <w:rFonts w:cs="Arial"/>
                <w:bCs/>
              </w:rPr>
              <w:t xml:space="preserve">OFF / Disabled  </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4E1D74"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4E1D74"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4E1D74" w:rsidRDefault="00C53099" w:rsidP="00C53099">
            <w:pPr>
              <w:jc w:val="center"/>
              <w:rPr>
                <w:rFonts w:cs="Arial"/>
                <w:bCs/>
              </w:rPr>
            </w:pPr>
            <w:r w:rsidRPr="004E1D74">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hideMark/>
          </w:tcPr>
          <w:p w:rsidR="00C53099" w:rsidRPr="004E1D74" w:rsidRDefault="00C53099" w:rsidP="00C53099">
            <w:pPr>
              <w:jc w:val="center"/>
              <w:rPr>
                <w:rFonts w:cs="Arial"/>
                <w:bCs/>
              </w:rPr>
            </w:pPr>
            <w:r w:rsidRPr="004E1D74">
              <w:rPr>
                <w:rFonts w:cs="Arial"/>
                <w:bCs/>
              </w:rPr>
              <w:t xml:space="preserve">ON / Enabled </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t>SYNC Gen</w:t>
            </w:r>
            <w:r w:rsidRPr="009D14EA">
              <w:rPr>
                <w:rFonts w:cs="Arial"/>
                <w:b/>
                <w:bCs/>
              </w:rPr>
              <w:t xml:space="preserve"> 4 </w:t>
            </w:r>
            <w:r w:rsidRPr="00B37011">
              <w:rPr>
                <w:rFonts w:cs="Arial"/>
                <w:b/>
                <w:bCs/>
              </w:rPr>
              <w:t>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Pr>
                <w:rFonts w:eastAsiaTheme="minorEastAsia" w:cs="Arial"/>
              </w:rPr>
              <w:t>6b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4E1D74">
              <w:rPr>
                <w:rFonts w:eastAsiaTheme="minorEastAsia" w:cs="Arial"/>
              </w:rPr>
              <w:t>1004</w:t>
            </w:r>
          </w:p>
        </w:tc>
      </w:tr>
    </w:tbl>
    <w:p w:rsidR="00C53099" w:rsidRDefault="00C53099" w:rsidP="00C53099">
      <w:pPr>
        <w:rPr>
          <w:rFonts w:cs="Arial"/>
          <w:bCs/>
          <w:color w:val="FF0000"/>
        </w:rPr>
      </w:pPr>
    </w:p>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VS-SR-REQ-333008/A-with Smart Offerings</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1F2D0A" w:rsidRDefault="00C53099" w:rsidP="00C53099">
            <w:pPr>
              <w:jc w:val="center"/>
              <w:rPr>
                <w:rFonts w:cs="Arial"/>
                <w:bCs/>
              </w:rPr>
            </w:pPr>
            <w:r w:rsidRPr="001F2D0A">
              <w:rPr>
                <w:rFonts w:cs="Arial"/>
                <w:bCs/>
              </w:rPr>
              <w:t xml:space="preserve">Adaptive Cruise Control with Smart Offering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1F2D0A" w:rsidRDefault="00C53099" w:rsidP="00C53099">
            <w:pPr>
              <w:jc w:val="center"/>
              <w:rPr>
                <w:rFonts w:cs="Arial"/>
                <w:b/>
                <w:bCs/>
              </w:rPr>
            </w:pPr>
          </w:p>
          <w:p w:rsidR="00C53099" w:rsidRPr="001F2D0A" w:rsidRDefault="00C53099" w:rsidP="00C53099">
            <w:pPr>
              <w:jc w:val="center"/>
              <w:rPr>
                <w:rFonts w:cs="Arial"/>
                <w:b/>
                <w:bCs/>
              </w:rPr>
            </w:pPr>
          </w:p>
          <w:p w:rsidR="00C53099" w:rsidRPr="001F2D0A" w:rsidRDefault="00C53099" w:rsidP="00C53099">
            <w:pPr>
              <w:jc w:val="center"/>
              <w:rPr>
                <w:rFonts w:cs="Arial"/>
                <w:bCs/>
              </w:rPr>
            </w:pPr>
            <w:r w:rsidRPr="001F2D0A">
              <w:rPr>
                <w:rFonts w:cs="Arial"/>
                <w:bCs/>
              </w:rPr>
              <w:t>0x0842</w:t>
            </w:r>
          </w:p>
          <w:p w:rsidR="00C53099" w:rsidRPr="001F2D0A" w:rsidRDefault="00C53099" w:rsidP="00C53099">
            <w:pPr>
              <w:jc w:val="center"/>
              <w:rPr>
                <w:rFonts w:cs="Arial"/>
                <w:bCs/>
              </w:rPr>
            </w:pPr>
          </w:p>
          <w:p w:rsidR="00C53099" w:rsidRPr="001F2D0A"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1F2D0A" w:rsidRDefault="00C53099" w:rsidP="00C53099">
            <w:pPr>
              <w:jc w:val="center"/>
              <w:rPr>
                <w:rFonts w:cs="Arial"/>
                <w:bCs/>
              </w:rPr>
            </w:pPr>
            <w:r w:rsidRPr="001F2D0A">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1F2D0A" w:rsidRDefault="00C53099" w:rsidP="00C53099">
            <w:pPr>
              <w:jc w:val="center"/>
              <w:rPr>
                <w:rFonts w:cs="Arial"/>
                <w:bCs/>
              </w:rPr>
            </w:pPr>
            <w:r w:rsidRPr="001F2D0A">
              <w:rPr>
                <w:rFonts w:cs="Arial"/>
                <w:bCs/>
              </w:rPr>
              <w:t>OFF / Disabled</w:t>
            </w:r>
          </w:p>
        </w:tc>
      </w:tr>
      <w:tr w:rsidR="00C53099" w:rsidRPr="001A447D" w:rsidTr="00C53099">
        <w:trPr>
          <w:trHeight w:val="547"/>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1F2D0A"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1F2D0A"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1F2D0A" w:rsidRDefault="00C53099" w:rsidP="00C53099">
            <w:pPr>
              <w:jc w:val="center"/>
              <w:rPr>
                <w:rFonts w:cs="Arial"/>
                <w:bCs/>
              </w:rPr>
            </w:pPr>
            <w:r w:rsidRPr="001F2D0A">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1F2D0A" w:rsidRDefault="00C53099" w:rsidP="00C53099">
            <w:pPr>
              <w:jc w:val="center"/>
              <w:rPr>
                <w:rFonts w:cs="Arial"/>
                <w:bCs/>
              </w:rPr>
            </w:pPr>
            <w:r w:rsidRPr="001F2D0A">
              <w:rPr>
                <w:rFonts w:cs="Arial"/>
                <w:bCs/>
              </w:rPr>
              <w:t xml:space="preserve">ON / Enabled </w:t>
            </w:r>
          </w:p>
        </w:tc>
      </w:tr>
    </w:tbl>
    <w:p w:rsidR="00C53099" w:rsidRDefault="00C53099" w:rsidP="00C53099">
      <w:pPr>
        <w:rPr>
          <w:rFonts w:cs="Arial"/>
          <w:bCs/>
          <w:color w:val="FF0000"/>
        </w:rPr>
      </w:pPr>
    </w:p>
    <w:p w:rsidR="00C53099" w:rsidRPr="00F102F2" w:rsidRDefault="00C53099" w:rsidP="00C53099">
      <w:pPr>
        <w:rPr>
          <w:rFonts w:cs="Arial"/>
          <w:bCs/>
          <w:color w:val="FF0000"/>
          <w:sz w:val="24"/>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lastRenderedPageBreak/>
              <w:t xml:space="preserve">SYNC </w:t>
            </w:r>
            <w:r w:rsidRPr="006F59CE">
              <w:rPr>
                <w:rFonts w:cs="Arial"/>
                <w:b/>
                <w:bCs/>
              </w:rPr>
              <w:t>Gen 4 Screen</w:t>
            </w:r>
            <w:r w:rsidRPr="00B37011">
              <w:rPr>
                <w:rFonts w:cs="Arial"/>
                <w:b/>
                <w:bCs/>
              </w:rPr>
              <w:t xml:space="preserve">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Pr>
                <w:rFonts w:eastAsiaTheme="minorEastAsia" w:cs="Arial"/>
              </w:rPr>
              <w:t>6b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61052C">
              <w:rPr>
                <w:rFonts w:eastAsiaTheme="minorEastAsia" w:cs="Arial"/>
              </w:rPr>
              <w:t>1005</w:t>
            </w:r>
          </w:p>
        </w:tc>
      </w:tr>
    </w:tbl>
    <w:p w:rsidR="00C53099" w:rsidRDefault="00C53099" w:rsidP="00C53099">
      <w:pPr>
        <w:rPr>
          <w:rFonts w:cs="Arial"/>
          <w:bCs/>
          <w:color w:val="FF0000"/>
        </w:rPr>
      </w:pPr>
    </w:p>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VS-SR-REQ-333009/B-with Speed Signs</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FC47B2" w:rsidRDefault="00C53099" w:rsidP="00C53099">
            <w:pPr>
              <w:jc w:val="center"/>
              <w:rPr>
                <w:rFonts w:cs="Arial"/>
                <w:bCs/>
              </w:rPr>
            </w:pPr>
            <w:r w:rsidRPr="00FC47B2">
              <w:rPr>
                <w:rFonts w:cs="Arial"/>
                <w:bCs/>
              </w:rPr>
              <w:t xml:space="preserve">Adaptive Cruise Control with Speed Signs </w:t>
            </w:r>
            <w:ins w:id="83" w:author="Myslinski, Jason (J.S.)" w:date="2019-01-07T09:02:00Z">
              <w:r>
                <w:rPr>
                  <w:rFonts w:cs="Arial"/>
                  <w:bCs/>
                </w:rPr>
                <w:t>/ with Speed Sign Recognition</w:t>
              </w:r>
            </w:ins>
          </w:p>
        </w:tc>
        <w:tc>
          <w:tcPr>
            <w:tcW w:w="1440" w:type="dxa"/>
            <w:vMerge w:val="restart"/>
            <w:tcBorders>
              <w:top w:val="single" w:sz="8" w:space="0" w:color="auto"/>
              <w:left w:val="nil"/>
              <w:right w:val="single" w:sz="8" w:space="0" w:color="auto"/>
            </w:tcBorders>
            <w:shd w:val="clear" w:color="auto" w:fill="auto"/>
            <w:vAlign w:val="center"/>
            <w:hideMark/>
          </w:tcPr>
          <w:p w:rsidR="00C53099" w:rsidRPr="00FC47B2" w:rsidRDefault="00C53099" w:rsidP="00C53099">
            <w:pPr>
              <w:jc w:val="center"/>
              <w:rPr>
                <w:rFonts w:cs="Arial"/>
                <w:b/>
                <w:bCs/>
              </w:rPr>
            </w:pPr>
          </w:p>
          <w:p w:rsidR="00C53099" w:rsidRPr="00FC47B2" w:rsidRDefault="00C53099" w:rsidP="00C53099">
            <w:pPr>
              <w:jc w:val="center"/>
              <w:rPr>
                <w:rFonts w:cs="Arial"/>
                <w:b/>
                <w:bCs/>
              </w:rPr>
            </w:pPr>
          </w:p>
          <w:p w:rsidR="00C53099" w:rsidRPr="00FC47B2" w:rsidRDefault="00C53099" w:rsidP="00C53099">
            <w:pPr>
              <w:jc w:val="center"/>
              <w:rPr>
                <w:rFonts w:cs="Arial"/>
                <w:bCs/>
              </w:rPr>
            </w:pPr>
            <w:r w:rsidRPr="00FC47B2">
              <w:rPr>
                <w:rFonts w:cs="Arial"/>
                <w:bCs/>
              </w:rPr>
              <w:t>0x0843</w:t>
            </w:r>
          </w:p>
          <w:p w:rsidR="00C53099" w:rsidRPr="00FC47B2" w:rsidRDefault="00C53099" w:rsidP="00C53099">
            <w:pPr>
              <w:jc w:val="center"/>
              <w:rPr>
                <w:rFonts w:cs="Arial"/>
                <w:bCs/>
              </w:rPr>
            </w:pPr>
          </w:p>
          <w:p w:rsidR="00C53099" w:rsidRPr="00FC47B2"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FC47B2" w:rsidRDefault="00C53099" w:rsidP="00C53099">
            <w:pPr>
              <w:jc w:val="center"/>
              <w:rPr>
                <w:rFonts w:cs="Arial"/>
                <w:bCs/>
              </w:rPr>
            </w:pPr>
            <w:r w:rsidRPr="00FC47B2">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FC47B2" w:rsidRDefault="00C53099" w:rsidP="00C53099">
            <w:pPr>
              <w:jc w:val="center"/>
              <w:rPr>
                <w:rFonts w:cs="Arial"/>
                <w:bCs/>
              </w:rPr>
            </w:pPr>
            <w:r w:rsidRPr="00FC47B2">
              <w:rPr>
                <w:rFonts w:cs="Arial"/>
                <w:bCs/>
              </w:rPr>
              <w:t xml:space="preserve">OFF / Disabled </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FC47B2"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FC47B2"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FC47B2" w:rsidRDefault="00C53099" w:rsidP="00C53099">
            <w:pPr>
              <w:jc w:val="center"/>
              <w:rPr>
                <w:rFonts w:cs="Arial"/>
                <w:bCs/>
              </w:rPr>
            </w:pPr>
            <w:r w:rsidRPr="00FC47B2">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FC47B2" w:rsidRDefault="00C53099" w:rsidP="00C53099">
            <w:pPr>
              <w:jc w:val="center"/>
              <w:rPr>
                <w:rFonts w:cs="Arial"/>
                <w:bCs/>
              </w:rPr>
            </w:pPr>
            <w:r w:rsidRPr="00FC47B2">
              <w:rPr>
                <w:rFonts w:cs="Arial"/>
                <w:bCs/>
              </w:rPr>
              <w:t xml:space="preserve">ON / Enabled </w:t>
            </w:r>
          </w:p>
        </w:tc>
      </w:tr>
    </w:tbl>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t xml:space="preserve">SYNC </w:t>
            </w:r>
            <w:r w:rsidRPr="00606094">
              <w:rPr>
                <w:rFonts w:cs="Arial"/>
                <w:b/>
                <w:bCs/>
              </w:rPr>
              <w:t xml:space="preserve">Gen 4 </w:t>
            </w:r>
            <w:r w:rsidRPr="00B37011">
              <w:rPr>
                <w:rFonts w:cs="Arial"/>
                <w:b/>
                <w:bCs/>
              </w:rPr>
              <w:t>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Pr>
                <w:rFonts w:eastAsiaTheme="minorEastAsia" w:cs="Arial"/>
              </w:rPr>
              <w:t>6b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FC47B2">
              <w:rPr>
                <w:rFonts w:eastAsiaTheme="minorEastAsia" w:cs="Arial"/>
              </w:rPr>
              <w:t>1006</w:t>
            </w:r>
          </w:p>
        </w:tc>
      </w:tr>
    </w:tbl>
    <w:p w:rsidR="00C53099" w:rsidRDefault="00C53099" w:rsidP="00C53099">
      <w:pPr>
        <w:rPr>
          <w:rFonts w:cs="Arial"/>
          <w:bCs/>
          <w:color w:val="FF0000"/>
        </w:rPr>
      </w:pPr>
    </w:p>
    <w:p w:rsidR="00C53099" w:rsidRDefault="00C53099" w:rsidP="00C53099">
      <w:pPr>
        <w:rPr>
          <w:color w:val="FF0000"/>
        </w:rPr>
      </w:pPr>
    </w:p>
    <w:p w:rsidR="00C53099" w:rsidRPr="006B377C" w:rsidRDefault="00C53099" w:rsidP="00C53099">
      <w:pPr>
        <w:rPr>
          <w:color w:val="FF0000"/>
        </w:rPr>
      </w:pPr>
    </w:p>
    <w:p w:rsidR="00C53099" w:rsidRDefault="00C53099" w:rsidP="00C53099">
      <w:pPr>
        <w:pStyle w:val="Heading3"/>
      </w:pPr>
      <w:bookmarkStart w:id="84" w:name="_Toc25737501"/>
      <w:r w:rsidRPr="00B9479B">
        <w:t>VS-FUN-REQ-232288/B-Speed Limiter</w:t>
      </w:r>
      <w:bookmarkEnd w:id="84"/>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VS-SR-REQ-232284/H-Speed Limiter - Manual / Intelligent</w:t>
      </w:r>
    </w:p>
    <w:p w:rsidR="00C53099" w:rsidRPr="005225B3" w:rsidRDefault="00C53099" w:rsidP="00C53099">
      <w:pPr>
        <w:rPr>
          <w:rFonts w:cs="Arial"/>
        </w:rPr>
      </w:pPr>
      <w:r w:rsidRPr="008C6DB6">
        <w:rPr>
          <w:rFonts w:cs="Arial"/>
        </w:rPr>
        <w:t xml:space="preserve">For this feature when performing the “Set” or “Query” operation the Feature Number and Configuration Number in the </w:t>
      </w:r>
      <w:proofErr w:type="spellStart"/>
      <w:r w:rsidRPr="008C6DB6">
        <w:rPr>
          <w:rFonts w:cs="Arial"/>
        </w:rPr>
        <w:t>Feature.Rq</w:t>
      </w:r>
      <w:proofErr w:type="spellEnd"/>
      <w:r w:rsidRPr="008C6DB6">
        <w:rPr>
          <w:rFonts w:cs="Arial"/>
        </w:rPr>
        <w:t xml:space="preserve"> and </w:t>
      </w:r>
      <w:proofErr w:type="spellStart"/>
      <w:r w:rsidRPr="008C6DB6">
        <w:rPr>
          <w:rFonts w:cs="Arial"/>
        </w:rPr>
        <w:t>Feature.St</w:t>
      </w:r>
      <w:proofErr w:type="spellEnd"/>
      <w:r w:rsidRPr="008C6DB6">
        <w:rPr>
          <w:rFonts w:cs="Arial"/>
        </w:rPr>
        <w:t xml:space="preserve"> messages shall be used below.</w:t>
      </w:r>
    </w:p>
    <w:p w:rsidR="00C53099" w:rsidRPr="005225B3" w:rsidRDefault="00C53099" w:rsidP="00C53099">
      <w:pPr>
        <w:rPr>
          <w:rFonts w:cs="Arial"/>
        </w:rPr>
      </w:pPr>
    </w:p>
    <w:p w:rsidR="00C53099" w:rsidRPr="005225B3" w:rsidRDefault="00C53099" w:rsidP="00C53099">
      <w:pPr>
        <w:rPr>
          <w:rFonts w:cs="Arial"/>
        </w:rPr>
      </w:pPr>
      <w:r w:rsidRPr="005225B3">
        <w:rPr>
          <w:rFonts w:cs="Arial"/>
        </w:rPr>
        <w:t xml:space="preserve">If Enhanced Memory is supported the Active Personality Profile shall be used for </w:t>
      </w:r>
      <w:proofErr w:type="spellStart"/>
      <w:r w:rsidRPr="005225B3">
        <w:rPr>
          <w:rFonts w:cs="Arial"/>
        </w:rPr>
        <w:t>PersIndex</w:t>
      </w:r>
      <w:proofErr w:type="spellEnd"/>
      <w:r w:rsidRPr="005225B3">
        <w:rPr>
          <w:rFonts w:cs="Arial"/>
        </w:rPr>
        <w:t xml:space="preserve">.  If Enhanced Memory is not supported </w:t>
      </w:r>
      <w:proofErr w:type="spellStart"/>
      <w:r w:rsidRPr="005225B3">
        <w:rPr>
          <w:rFonts w:cs="Arial"/>
        </w:rPr>
        <w:t>PersIndex</w:t>
      </w:r>
      <w:proofErr w:type="spellEnd"/>
      <w:r w:rsidRPr="005225B3">
        <w:rPr>
          <w:rFonts w:cs="Arial"/>
        </w:rPr>
        <w:t xml:space="preserve"> shall be set to Vehicle.</w:t>
      </w:r>
    </w:p>
    <w:p w:rsidR="00C53099" w:rsidRDefault="00C53099" w:rsidP="00C53099">
      <w:pPr>
        <w:rPr>
          <w:rFonts w:cs="Arial"/>
        </w:rPr>
      </w:pPr>
    </w:p>
    <w:p w:rsidR="00C53099"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5225B3"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HMI selection / Configuration Name</w:t>
            </w:r>
          </w:p>
        </w:tc>
      </w:tr>
      <w:tr w:rsidR="00C53099" w:rsidRPr="007768FA" w:rsidTr="00C53099">
        <w:trPr>
          <w:trHeight w:val="465"/>
          <w:jc w:val="center"/>
        </w:trPr>
        <w:tc>
          <w:tcPr>
            <w:tcW w:w="2535" w:type="dxa"/>
            <w:vMerge w:val="restart"/>
            <w:tcBorders>
              <w:top w:val="single" w:sz="8" w:space="0" w:color="auto"/>
              <w:left w:val="single" w:sz="8" w:space="0" w:color="auto"/>
              <w:right w:val="single" w:sz="8" w:space="0" w:color="auto"/>
            </w:tcBorders>
            <w:vAlign w:val="center"/>
            <w:hideMark/>
          </w:tcPr>
          <w:p w:rsidR="00C53099" w:rsidRPr="007768FA" w:rsidRDefault="00C53099" w:rsidP="00C53099">
            <w:pPr>
              <w:spacing w:line="276" w:lineRule="auto"/>
              <w:jc w:val="center"/>
              <w:rPr>
                <w:rFonts w:cs="Arial"/>
                <w:bCs/>
              </w:rPr>
            </w:pPr>
            <w:r w:rsidRPr="007768FA">
              <w:rPr>
                <w:rFonts w:cs="Arial"/>
                <w:bCs/>
              </w:rPr>
              <w:t>Speed Limiter</w:t>
            </w:r>
          </w:p>
        </w:tc>
        <w:tc>
          <w:tcPr>
            <w:tcW w:w="1440" w:type="dxa"/>
            <w:vMerge w:val="restart"/>
            <w:tcBorders>
              <w:top w:val="single" w:sz="8" w:space="0" w:color="auto"/>
              <w:left w:val="nil"/>
              <w:right w:val="single" w:sz="8" w:space="0" w:color="auto"/>
            </w:tcBorders>
            <w:vAlign w:val="center"/>
            <w:hideMark/>
          </w:tcPr>
          <w:p w:rsidR="00C53099" w:rsidRPr="007768FA" w:rsidRDefault="00C53099" w:rsidP="00C53099">
            <w:pPr>
              <w:spacing w:line="276" w:lineRule="auto"/>
              <w:jc w:val="center"/>
              <w:rPr>
                <w:rFonts w:cs="Arial"/>
                <w:bCs/>
              </w:rPr>
            </w:pPr>
            <w:r w:rsidRPr="007768FA">
              <w:rPr>
                <w:rFonts w:cs="Arial"/>
                <w:bCs/>
              </w:rPr>
              <w:t>0x0D00</w:t>
            </w:r>
          </w:p>
        </w:tc>
        <w:tc>
          <w:tcPr>
            <w:tcW w:w="1620" w:type="dxa"/>
            <w:tcBorders>
              <w:top w:val="single" w:sz="8" w:space="0" w:color="auto"/>
              <w:left w:val="nil"/>
              <w:bottom w:val="single" w:sz="8" w:space="0" w:color="auto"/>
              <w:right w:val="single" w:sz="8" w:space="0" w:color="auto"/>
            </w:tcBorders>
            <w:vAlign w:val="center"/>
            <w:hideMark/>
          </w:tcPr>
          <w:p w:rsidR="00C53099" w:rsidRPr="007768FA" w:rsidRDefault="00C53099" w:rsidP="00C53099">
            <w:pPr>
              <w:spacing w:line="276" w:lineRule="auto"/>
              <w:jc w:val="center"/>
              <w:rPr>
                <w:rFonts w:cs="Arial"/>
                <w:bCs/>
              </w:rPr>
            </w:pPr>
            <w:r w:rsidRPr="007768FA">
              <w:rPr>
                <w:rFonts w:cs="Arial"/>
                <w:bCs/>
              </w:rPr>
              <w:t>0x00</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rsidP="00C53099">
            <w:pPr>
              <w:spacing w:line="276" w:lineRule="auto"/>
              <w:jc w:val="center"/>
              <w:rPr>
                <w:rFonts w:cs="Arial"/>
                <w:bCs/>
              </w:rPr>
            </w:pPr>
            <w:r w:rsidRPr="007768FA">
              <w:rPr>
                <w:rFonts w:cs="Arial"/>
                <w:bCs/>
              </w:rPr>
              <w:t>Manual Mode (Intelligent Offset OFF)</w:t>
            </w:r>
          </w:p>
        </w:tc>
      </w:tr>
      <w:tr w:rsidR="00C53099" w:rsidRPr="007768FA" w:rsidTr="00C53099">
        <w:trPr>
          <w:trHeight w:val="465"/>
          <w:jc w:val="center"/>
        </w:trPr>
        <w:tc>
          <w:tcPr>
            <w:tcW w:w="0" w:type="auto"/>
            <w:vMerge/>
            <w:tcBorders>
              <w:left w:val="single" w:sz="8" w:space="0" w:color="auto"/>
              <w:bottom w:val="single" w:sz="4" w:space="0" w:color="auto"/>
              <w:right w:val="single" w:sz="8" w:space="0" w:color="auto"/>
            </w:tcBorders>
            <w:vAlign w:val="center"/>
            <w:hideMark/>
          </w:tcPr>
          <w:p w:rsidR="00C53099" w:rsidRPr="007768FA" w:rsidRDefault="00C53099" w:rsidP="00C53099">
            <w:pPr>
              <w:rPr>
                <w:rFonts w:cs="Arial"/>
                <w:bCs/>
              </w:rPr>
            </w:pPr>
          </w:p>
        </w:tc>
        <w:tc>
          <w:tcPr>
            <w:tcW w:w="0" w:type="auto"/>
            <w:vMerge/>
            <w:tcBorders>
              <w:left w:val="nil"/>
              <w:bottom w:val="single" w:sz="4" w:space="0" w:color="auto"/>
              <w:right w:val="single" w:sz="8" w:space="0" w:color="auto"/>
            </w:tcBorders>
            <w:vAlign w:val="center"/>
            <w:hideMark/>
          </w:tcPr>
          <w:p w:rsidR="00C53099" w:rsidRPr="007768FA" w:rsidRDefault="00C53099" w:rsidP="00C53099">
            <w:pPr>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7768FA" w:rsidRDefault="00C53099" w:rsidP="00C53099">
            <w:pPr>
              <w:spacing w:line="276" w:lineRule="auto"/>
              <w:jc w:val="center"/>
              <w:rPr>
                <w:rFonts w:cs="Arial"/>
                <w:bCs/>
              </w:rPr>
            </w:pPr>
            <w:r w:rsidRPr="007768FA">
              <w:rPr>
                <w:rFonts w:cs="Arial"/>
                <w:bCs/>
              </w:rPr>
              <w:t>0x01</w:t>
            </w:r>
          </w:p>
        </w:tc>
        <w:tc>
          <w:tcPr>
            <w:tcW w:w="3330" w:type="dxa"/>
            <w:tcBorders>
              <w:top w:val="single" w:sz="8" w:space="0" w:color="auto"/>
              <w:left w:val="nil"/>
              <w:bottom w:val="single" w:sz="4" w:space="0" w:color="auto"/>
              <w:right w:val="single" w:sz="8" w:space="0" w:color="auto"/>
            </w:tcBorders>
            <w:vAlign w:val="center"/>
          </w:tcPr>
          <w:p w:rsidR="00C53099" w:rsidRPr="007768FA" w:rsidRDefault="00C53099" w:rsidP="00C53099">
            <w:pPr>
              <w:spacing w:line="276" w:lineRule="auto"/>
              <w:jc w:val="center"/>
              <w:rPr>
                <w:rFonts w:cs="Arial"/>
                <w:bCs/>
              </w:rPr>
            </w:pPr>
            <w:r w:rsidRPr="007768FA">
              <w:rPr>
                <w:rFonts w:cs="Arial"/>
                <w:bCs/>
              </w:rPr>
              <w:t>Intelligent Mode (Intelligent Offset ON)</w:t>
            </w:r>
          </w:p>
        </w:tc>
      </w:tr>
    </w:tbl>
    <w:p w:rsidR="00C53099" w:rsidRDefault="00C53099" w:rsidP="00C53099">
      <w:pPr>
        <w:rPr>
          <w:rFonts w:cs="Arial"/>
          <w:color w:val="FF0000"/>
          <w:highlight w:val="yellow"/>
        </w:rPr>
      </w:pPr>
    </w:p>
    <w:tbl>
      <w:tblPr>
        <w:tblW w:w="4710" w:type="dxa"/>
        <w:jc w:val="center"/>
        <w:tblLook w:val="04A0" w:firstRow="1" w:lastRow="0" w:firstColumn="1" w:lastColumn="0" w:noHBand="0" w:noVBand="1"/>
      </w:tblPr>
      <w:tblGrid>
        <w:gridCol w:w="2355"/>
        <w:gridCol w:w="2355"/>
      </w:tblGrid>
      <w:tr w:rsidR="00C53099" w:rsidRPr="0000436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0436D" w:rsidRDefault="00C53099" w:rsidP="00C53099">
            <w:pPr>
              <w:spacing w:line="276" w:lineRule="auto"/>
              <w:jc w:val="center"/>
              <w:rPr>
                <w:rFonts w:cs="Arial"/>
                <w:b/>
                <w:bCs/>
              </w:rPr>
            </w:pPr>
            <w:r w:rsidRPr="0000436D">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00436D" w:rsidRDefault="00C53099" w:rsidP="00C53099">
            <w:pPr>
              <w:spacing w:line="276" w:lineRule="auto"/>
              <w:jc w:val="center"/>
              <w:rPr>
                <w:rFonts w:cs="Arial"/>
                <w:b/>
                <w:bCs/>
              </w:rPr>
            </w:pPr>
            <w:r>
              <w:rPr>
                <w:rFonts w:cs="Arial"/>
                <w:b/>
                <w:bCs/>
              </w:rPr>
              <w:t>HMI Setting ID</w:t>
            </w:r>
          </w:p>
        </w:tc>
      </w:tr>
      <w:tr w:rsidR="00C53099" w:rsidRPr="0000436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00436D" w:rsidRDefault="00C53099" w:rsidP="00C53099">
            <w:pPr>
              <w:spacing w:line="276" w:lineRule="auto"/>
              <w:jc w:val="center"/>
              <w:rPr>
                <w:rFonts w:eastAsiaTheme="minorEastAsia" w:cs="Arial"/>
              </w:rPr>
            </w:pPr>
            <w:r w:rsidRPr="00410AFD">
              <w:rPr>
                <w:rFonts w:eastAsiaTheme="minorEastAsia" w:cs="Arial"/>
              </w:rPr>
              <w:t xml:space="preserve">7 </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410AFD" w:rsidRDefault="00C53099" w:rsidP="00C53099">
            <w:pPr>
              <w:spacing w:line="276" w:lineRule="auto"/>
              <w:jc w:val="center"/>
              <w:rPr>
                <w:rFonts w:eastAsiaTheme="minorEastAsia" w:cs="Arial"/>
              </w:rPr>
            </w:pPr>
            <w:r>
              <w:rPr>
                <w:rFonts w:eastAsiaTheme="minorEastAsia" w:cs="Arial"/>
              </w:rPr>
              <w:t>118</w:t>
            </w:r>
          </w:p>
        </w:tc>
      </w:tr>
    </w:tbl>
    <w:p w:rsidR="00C53099" w:rsidRDefault="00C53099" w:rsidP="00C53099">
      <w:pPr>
        <w:rPr>
          <w:rFonts w:cs="Arial"/>
          <w:color w:val="FF0000"/>
          <w:highlight w:val="yellow"/>
        </w:rPr>
      </w:pPr>
    </w:p>
    <w:p w:rsidR="00C53099" w:rsidRPr="00C53099" w:rsidRDefault="00C53099" w:rsidP="00C53099">
      <w:pPr>
        <w:pStyle w:val="Heading5"/>
        <w:rPr>
          <w:b w:val="0"/>
          <w:u w:val="single"/>
        </w:rPr>
      </w:pPr>
      <w:r w:rsidRPr="00C53099">
        <w:rPr>
          <w:b w:val="0"/>
          <w:u w:val="single"/>
        </w:rPr>
        <w:t>VS-SR-REQ-332970/B-Speed Limiter - Intelligent Offset Tolerance</w:t>
      </w:r>
    </w:p>
    <w:p w:rsidR="00C53099" w:rsidRPr="005225B3" w:rsidRDefault="00C53099" w:rsidP="00C53099">
      <w:pPr>
        <w:rPr>
          <w:rFonts w:cs="Arial"/>
        </w:rPr>
      </w:pPr>
      <w:r w:rsidRPr="008C6DB6">
        <w:rPr>
          <w:rFonts w:cs="Arial"/>
        </w:rPr>
        <w:t xml:space="preserve">For this feature when performing the “Set” or “Query” operation the Feature Number and Configuration Number in the </w:t>
      </w:r>
      <w:proofErr w:type="spellStart"/>
      <w:r w:rsidRPr="008C6DB6">
        <w:rPr>
          <w:rFonts w:cs="Arial"/>
        </w:rPr>
        <w:t>Feature.Rq</w:t>
      </w:r>
      <w:proofErr w:type="spellEnd"/>
      <w:r w:rsidRPr="008C6DB6">
        <w:rPr>
          <w:rFonts w:cs="Arial"/>
        </w:rPr>
        <w:t xml:space="preserve"> and </w:t>
      </w:r>
      <w:proofErr w:type="spellStart"/>
      <w:r w:rsidRPr="008C6DB6">
        <w:rPr>
          <w:rFonts w:cs="Arial"/>
        </w:rPr>
        <w:t>Feature.St</w:t>
      </w:r>
      <w:proofErr w:type="spellEnd"/>
      <w:r w:rsidRPr="008C6DB6">
        <w:rPr>
          <w:rFonts w:cs="Arial"/>
        </w:rPr>
        <w:t xml:space="preserve"> messages shall be used below.</w:t>
      </w:r>
    </w:p>
    <w:p w:rsidR="00C53099" w:rsidRPr="005225B3" w:rsidRDefault="00C53099" w:rsidP="00C53099">
      <w:pPr>
        <w:rPr>
          <w:rFonts w:cs="Arial"/>
        </w:rPr>
      </w:pPr>
    </w:p>
    <w:p w:rsidR="00C53099" w:rsidRPr="005225B3" w:rsidRDefault="00C53099" w:rsidP="00C53099">
      <w:pPr>
        <w:rPr>
          <w:rFonts w:cs="Arial"/>
        </w:rPr>
      </w:pPr>
      <w:r w:rsidRPr="005225B3">
        <w:rPr>
          <w:rFonts w:cs="Arial"/>
        </w:rPr>
        <w:t xml:space="preserve">If Enhanced Memory is supported the Active Personality Profile shall be used for </w:t>
      </w:r>
      <w:proofErr w:type="spellStart"/>
      <w:r w:rsidRPr="005225B3">
        <w:rPr>
          <w:rFonts w:cs="Arial"/>
        </w:rPr>
        <w:t>PersIndex</w:t>
      </w:r>
      <w:proofErr w:type="spellEnd"/>
      <w:r w:rsidRPr="005225B3">
        <w:rPr>
          <w:rFonts w:cs="Arial"/>
        </w:rPr>
        <w:t xml:space="preserve">.  If Enhanced Memory is not supported </w:t>
      </w:r>
      <w:proofErr w:type="spellStart"/>
      <w:r w:rsidRPr="005225B3">
        <w:rPr>
          <w:rFonts w:cs="Arial"/>
        </w:rPr>
        <w:t>PersIndex</w:t>
      </w:r>
      <w:proofErr w:type="spellEnd"/>
      <w:r w:rsidRPr="005225B3">
        <w:rPr>
          <w:rFonts w:cs="Arial"/>
        </w:rPr>
        <w:t xml:space="preserve"> shall be set to Vehicle.</w:t>
      </w:r>
    </w:p>
    <w:p w:rsidR="00C53099" w:rsidRPr="007768FA" w:rsidRDefault="00C53099" w:rsidP="00C53099">
      <w:pPr>
        <w:rPr>
          <w:rFonts w:cs="Arial"/>
        </w:rPr>
      </w:pPr>
    </w:p>
    <w:p w:rsidR="00C53099" w:rsidRPr="007768FA"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7768FA"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768FA" w:rsidRDefault="00C53099">
            <w:pPr>
              <w:spacing w:line="276" w:lineRule="auto"/>
              <w:jc w:val="center"/>
              <w:rPr>
                <w:rFonts w:cs="Arial"/>
                <w:b/>
                <w:bCs/>
              </w:rPr>
            </w:pPr>
            <w:r w:rsidRPr="007768FA">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68FA" w:rsidRDefault="00C53099">
            <w:pPr>
              <w:spacing w:line="276" w:lineRule="auto"/>
              <w:jc w:val="center"/>
              <w:rPr>
                <w:rFonts w:cs="Arial"/>
                <w:b/>
                <w:bCs/>
              </w:rPr>
            </w:pPr>
            <w:r w:rsidRPr="007768FA">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68FA" w:rsidRDefault="00C53099">
            <w:pPr>
              <w:spacing w:line="276" w:lineRule="auto"/>
              <w:jc w:val="center"/>
              <w:rPr>
                <w:rFonts w:cs="Arial"/>
                <w:b/>
                <w:bCs/>
              </w:rPr>
            </w:pPr>
            <w:r w:rsidRPr="007768FA">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68FA" w:rsidRDefault="00C53099">
            <w:pPr>
              <w:spacing w:line="276" w:lineRule="auto"/>
              <w:jc w:val="center"/>
              <w:rPr>
                <w:rFonts w:cs="Arial"/>
                <w:b/>
                <w:bCs/>
              </w:rPr>
            </w:pPr>
            <w:r w:rsidRPr="007768FA">
              <w:rPr>
                <w:rFonts w:cs="Arial"/>
                <w:b/>
                <w:bCs/>
              </w:rPr>
              <w:t>HMI selection / Configuration Name</w:t>
            </w:r>
          </w:p>
        </w:tc>
      </w:tr>
      <w:tr w:rsidR="00C53099" w:rsidRPr="007768FA" w:rsidTr="00C53099">
        <w:trPr>
          <w:trHeight w:val="465"/>
          <w:jc w:val="center"/>
        </w:trPr>
        <w:tc>
          <w:tcPr>
            <w:tcW w:w="2535" w:type="dxa"/>
            <w:vMerge w:val="restart"/>
            <w:tcBorders>
              <w:top w:val="single" w:sz="8" w:space="0" w:color="auto"/>
              <w:left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Intelligent Offset / Tolerance – Speed Limiter</w:t>
            </w:r>
          </w:p>
        </w:tc>
        <w:tc>
          <w:tcPr>
            <w:tcW w:w="1440" w:type="dxa"/>
            <w:vMerge w:val="restart"/>
            <w:tcBorders>
              <w:top w:val="single" w:sz="8" w:space="0" w:color="auto"/>
              <w:left w:val="nil"/>
              <w:right w:val="single" w:sz="8" w:space="0" w:color="auto"/>
            </w:tcBorders>
            <w:vAlign w:val="center"/>
          </w:tcPr>
          <w:p w:rsidR="00C53099" w:rsidRPr="007768FA" w:rsidRDefault="00C53099" w:rsidP="00C53099">
            <w:pPr>
              <w:spacing w:line="276" w:lineRule="auto"/>
              <w:jc w:val="center"/>
              <w:rPr>
                <w:rFonts w:cs="Arial"/>
                <w:bCs/>
              </w:rPr>
            </w:pPr>
            <w:r w:rsidRPr="007768FA">
              <w:rPr>
                <w:rFonts w:cs="Arial"/>
                <w:bCs/>
              </w:rPr>
              <w:t>0x0D01</w:t>
            </w:r>
          </w:p>
        </w:tc>
        <w:tc>
          <w:tcPr>
            <w:tcW w:w="1620" w:type="dxa"/>
            <w:tcBorders>
              <w:top w:val="single" w:sz="8" w:space="0" w:color="auto"/>
              <w:left w:val="nil"/>
              <w:bottom w:val="single" w:sz="8" w:space="0" w:color="auto"/>
              <w:right w:val="single" w:sz="8" w:space="0" w:color="auto"/>
            </w:tcBorders>
            <w:vAlign w:val="center"/>
            <w:hideMark/>
          </w:tcPr>
          <w:p w:rsidR="00C53099" w:rsidRPr="007768FA" w:rsidRDefault="00C53099" w:rsidP="00C53099">
            <w:pPr>
              <w:spacing w:line="276" w:lineRule="auto"/>
              <w:jc w:val="center"/>
              <w:rPr>
                <w:rFonts w:cs="Arial"/>
                <w:bCs/>
              </w:rPr>
            </w:pPr>
            <w:r w:rsidRPr="007768FA">
              <w:rPr>
                <w:rFonts w:cs="Arial"/>
                <w:bCs/>
              </w:rPr>
              <w:t>0x00</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rsidP="00C53099">
            <w:pPr>
              <w:spacing w:line="276" w:lineRule="auto"/>
              <w:jc w:val="center"/>
              <w:rPr>
                <w:rFonts w:cs="Arial"/>
                <w:bCs/>
              </w:rPr>
            </w:pPr>
            <w:r w:rsidRPr="007768FA">
              <w:rPr>
                <w:rFonts w:cs="Arial"/>
                <w:bCs/>
              </w:rPr>
              <w:t xml:space="preserve"> 0 Tolerance / Intelligent Offset </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0x01</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+1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0x02</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+2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0x03</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+3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0x04</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+4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0x05</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+5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0x06</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+6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0x07</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+7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0x08</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+8 Tolerance / Intelligent Offset</w:t>
            </w:r>
          </w:p>
        </w:tc>
      </w:tr>
      <w:tr w:rsidR="00C53099" w:rsidRPr="007768FA" w:rsidTr="00C53099">
        <w:trPr>
          <w:trHeight w:val="465"/>
          <w:jc w:val="center"/>
        </w:trPr>
        <w:tc>
          <w:tcPr>
            <w:tcW w:w="2535" w:type="dxa"/>
            <w:vMerge/>
            <w:tcBorders>
              <w:left w:val="single" w:sz="8"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7768FA" w:rsidRDefault="00C53099" w:rsidP="00C53099">
            <w:pPr>
              <w:jc w:val="center"/>
            </w:pPr>
            <w:r w:rsidRPr="007768FA">
              <w:rPr>
                <w:rFonts w:cs="Arial"/>
                <w:bCs/>
              </w:rPr>
              <w:t>0x09</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+9 Tolerance / Intelligent Offset</w:t>
            </w:r>
          </w:p>
        </w:tc>
      </w:tr>
      <w:tr w:rsidR="00C53099" w:rsidRPr="007768FA" w:rsidTr="00C53099">
        <w:trPr>
          <w:trHeight w:val="465"/>
          <w:jc w:val="center"/>
        </w:trPr>
        <w:tc>
          <w:tcPr>
            <w:tcW w:w="2535" w:type="dxa"/>
            <w:vMerge/>
            <w:tcBorders>
              <w:left w:val="single" w:sz="8" w:space="0" w:color="auto"/>
              <w:bottom w:val="single" w:sz="4" w:space="0" w:color="auto"/>
              <w:right w:val="single" w:sz="8" w:space="0" w:color="auto"/>
            </w:tcBorders>
            <w:vAlign w:val="center"/>
          </w:tcPr>
          <w:p w:rsidR="00C53099" w:rsidRPr="007768FA" w:rsidRDefault="00C53099">
            <w:pPr>
              <w:spacing w:line="276" w:lineRule="auto"/>
              <w:jc w:val="center"/>
              <w:rPr>
                <w:rFonts w:cs="Arial"/>
                <w:bCs/>
              </w:rPr>
            </w:pPr>
          </w:p>
        </w:tc>
        <w:tc>
          <w:tcPr>
            <w:tcW w:w="1440" w:type="dxa"/>
            <w:vMerge/>
            <w:tcBorders>
              <w:left w:val="nil"/>
              <w:bottom w:val="single" w:sz="4" w:space="0" w:color="auto"/>
              <w:right w:val="single" w:sz="8" w:space="0" w:color="auto"/>
            </w:tcBorders>
            <w:vAlign w:val="center"/>
          </w:tcPr>
          <w:p w:rsidR="00C53099" w:rsidRPr="007768FA" w:rsidRDefault="00C53099" w:rsidP="00C53099">
            <w:pPr>
              <w:spacing w:line="276" w:lineRule="auto"/>
              <w:jc w:val="center"/>
              <w:rPr>
                <w:rFonts w:cs="Arial"/>
                <w:bCs/>
              </w:rPr>
            </w:pPr>
          </w:p>
        </w:tc>
        <w:tc>
          <w:tcPr>
            <w:tcW w:w="1620" w:type="dxa"/>
            <w:tcBorders>
              <w:top w:val="single" w:sz="8" w:space="0" w:color="auto"/>
              <w:left w:val="nil"/>
              <w:bottom w:val="single" w:sz="4" w:space="0" w:color="auto"/>
              <w:right w:val="single" w:sz="8" w:space="0" w:color="auto"/>
            </w:tcBorders>
          </w:tcPr>
          <w:p w:rsidR="00C53099" w:rsidRPr="007768FA" w:rsidRDefault="00C53099" w:rsidP="00C53099">
            <w:pPr>
              <w:jc w:val="center"/>
            </w:pPr>
            <w:r w:rsidRPr="007768FA">
              <w:rPr>
                <w:rFonts w:cs="Arial"/>
                <w:bCs/>
              </w:rPr>
              <w:t>0x0A</w:t>
            </w:r>
          </w:p>
        </w:tc>
        <w:tc>
          <w:tcPr>
            <w:tcW w:w="3330" w:type="dxa"/>
            <w:tcBorders>
              <w:top w:val="single" w:sz="8" w:space="0" w:color="auto"/>
              <w:left w:val="nil"/>
              <w:bottom w:val="single" w:sz="8" w:space="0" w:color="auto"/>
              <w:right w:val="single" w:sz="8" w:space="0" w:color="auto"/>
            </w:tcBorders>
            <w:vAlign w:val="center"/>
          </w:tcPr>
          <w:p w:rsidR="00C53099" w:rsidRPr="007768FA" w:rsidRDefault="00C53099">
            <w:pPr>
              <w:spacing w:line="276" w:lineRule="auto"/>
              <w:jc w:val="center"/>
              <w:rPr>
                <w:rFonts w:cs="Arial"/>
                <w:bCs/>
              </w:rPr>
            </w:pPr>
            <w:r w:rsidRPr="007768FA">
              <w:rPr>
                <w:rFonts w:cs="Arial"/>
                <w:bCs/>
              </w:rPr>
              <w:t>+10 Tolerance / Intelligent Offset</w:t>
            </w:r>
          </w:p>
        </w:tc>
      </w:tr>
    </w:tbl>
    <w:p w:rsidR="00C53099" w:rsidRPr="0048508D" w:rsidRDefault="00C53099" w:rsidP="00C53099">
      <w:pPr>
        <w:rPr>
          <w:ins w:id="85" w:author="Myslinski, Jason (J.S.)" w:date="2019-02-04T12:46:00Z"/>
          <w:rFonts w:cs="Arial"/>
        </w:rPr>
      </w:pPr>
      <w:ins w:id="86" w:author="Myslinski, Jason (J.S.)" w:date="2019-02-04T12:46:00Z">
        <w:r w:rsidRPr="0048508D">
          <w:rPr>
            <w:rFonts w:cs="Arial"/>
          </w:rPr>
          <w:t>For the “HMI selection / Configuration name” column above the unitless values (ex +1 tolerance, +2 tolerance) shall be assigned to Imperial (</w:t>
        </w:r>
        <w:proofErr w:type="spellStart"/>
        <w:r w:rsidRPr="0048508D">
          <w:rPr>
            <w:rFonts w:cs="Arial"/>
          </w:rPr>
          <w:t>ex MPH</w:t>
        </w:r>
        <w:proofErr w:type="spellEnd"/>
        <w:r w:rsidRPr="0048508D">
          <w:rPr>
            <w:rFonts w:cs="Arial"/>
          </w:rPr>
          <w:t xml:space="preserve">) or Metric (ex </w:t>
        </w:r>
      </w:ins>
      <w:ins w:id="87" w:author="Myslinski, Jason (J.S.)" w:date="2019-02-05T07:33:00Z">
        <w:r w:rsidRPr="0048508D">
          <w:rPr>
            <w:rFonts w:cs="Arial"/>
          </w:rPr>
          <w:t>Km/h</w:t>
        </w:r>
      </w:ins>
      <w:ins w:id="88" w:author="Myslinski, Jason (J.S.)" w:date="2019-02-04T12:46:00Z">
        <w:r w:rsidRPr="0048508D">
          <w:rPr>
            <w:rFonts w:cs="Arial"/>
          </w:rPr>
          <w:t xml:space="preserve">) based on what the signal </w:t>
        </w:r>
        <w:proofErr w:type="spellStart"/>
        <w:r w:rsidRPr="0048508D">
          <w:rPr>
            <w:rFonts w:cs="Arial"/>
          </w:rPr>
          <w:t>MetricActv_B_Actl</w:t>
        </w:r>
        <w:proofErr w:type="spellEnd"/>
        <w:r w:rsidRPr="0048508D">
          <w:rPr>
            <w:rFonts w:cs="Arial"/>
          </w:rPr>
          <w:t xml:space="preserve"> is set to. </w:t>
        </w:r>
      </w:ins>
    </w:p>
    <w:p w:rsidR="00C53099" w:rsidRPr="0048508D" w:rsidRDefault="00C53099" w:rsidP="00C53099">
      <w:pPr>
        <w:numPr>
          <w:ilvl w:val="0"/>
          <w:numId w:val="226"/>
        </w:numPr>
        <w:rPr>
          <w:ins w:id="89" w:author="Myslinski, Jason (J.S.)" w:date="2019-02-04T12:46:00Z"/>
          <w:rFonts w:cs="Arial"/>
        </w:rPr>
      </w:pPr>
      <w:ins w:id="90" w:author="Myslinski, Jason (J.S.)" w:date="2019-02-04T12:46:00Z">
        <w:r w:rsidRPr="0048508D">
          <w:rPr>
            <w:rFonts w:cs="Arial"/>
          </w:rPr>
          <w:t xml:space="preserve">When </w:t>
        </w:r>
        <w:proofErr w:type="spellStart"/>
        <w:r w:rsidRPr="0048508D">
          <w:rPr>
            <w:rFonts w:cs="Arial"/>
          </w:rPr>
          <w:t>MetricActv_B_Actl</w:t>
        </w:r>
        <w:proofErr w:type="spellEnd"/>
        <w:r w:rsidRPr="0048508D">
          <w:rPr>
            <w:rFonts w:cs="Arial"/>
          </w:rPr>
          <w:t xml:space="preserve"> = Inactive then MPH would be the unit shown in the HMI</w:t>
        </w:r>
      </w:ins>
    </w:p>
    <w:p w:rsidR="00C53099" w:rsidRPr="0048508D" w:rsidRDefault="00C53099" w:rsidP="00C53099">
      <w:pPr>
        <w:numPr>
          <w:ilvl w:val="0"/>
          <w:numId w:val="226"/>
        </w:numPr>
        <w:rPr>
          <w:ins w:id="91" w:author="Myslinski, Jason (J.S.)" w:date="2019-02-04T12:46:00Z"/>
          <w:rFonts w:cs="Arial"/>
        </w:rPr>
      </w:pPr>
      <w:ins w:id="92" w:author="Myslinski, Jason (J.S.)" w:date="2019-02-04T12:46:00Z">
        <w:r w:rsidRPr="0048508D">
          <w:rPr>
            <w:rFonts w:cs="Arial"/>
          </w:rPr>
          <w:t xml:space="preserve">When </w:t>
        </w:r>
        <w:proofErr w:type="spellStart"/>
        <w:r w:rsidRPr="0048508D">
          <w:rPr>
            <w:rFonts w:cs="Arial"/>
          </w:rPr>
          <w:t>MetricActv_B_Actl</w:t>
        </w:r>
        <w:proofErr w:type="spellEnd"/>
        <w:r w:rsidRPr="0048508D">
          <w:rPr>
            <w:rFonts w:cs="Arial"/>
          </w:rPr>
          <w:t xml:space="preserve"> = Active then K</w:t>
        </w:r>
      </w:ins>
      <w:ins w:id="93" w:author="Myslinski, Jason (J.S.)" w:date="2019-02-05T07:33:00Z">
        <w:r w:rsidRPr="0048508D">
          <w:rPr>
            <w:rFonts w:cs="Arial"/>
          </w:rPr>
          <w:t>m/h</w:t>
        </w:r>
      </w:ins>
      <w:ins w:id="94" w:author="Myslinski, Jason (J.S.)" w:date="2019-02-04T12:46:00Z">
        <w:r w:rsidRPr="0048508D">
          <w:rPr>
            <w:rFonts w:cs="Arial"/>
          </w:rPr>
          <w:t xml:space="preserve"> would be the unit shown in the HMI</w:t>
        </w:r>
      </w:ins>
    </w:p>
    <w:p w:rsidR="00C53099" w:rsidRPr="0048508D" w:rsidRDefault="00C53099" w:rsidP="00C53099">
      <w:pPr>
        <w:rPr>
          <w:ins w:id="95" w:author="Myslinski, Jason (J.S.)" w:date="2019-02-04T12:46:00Z"/>
          <w:rFonts w:cs="Arial"/>
          <w:bCs/>
        </w:rPr>
      </w:pPr>
      <w:ins w:id="96" w:author="Myslinski, Jason (J.S.)" w:date="2019-02-04T12:46:00Z">
        <w:r w:rsidRPr="0048508D">
          <w:rPr>
            <w:rFonts w:cs="Arial"/>
            <w:bCs/>
          </w:rPr>
          <w:t xml:space="preserve">Example if </w:t>
        </w:r>
        <w:proofErr w:type="spellStart"/>
        <w:r w:rsidRPr="0048508D">
          <w:rPr>
            <w:rFonts w:cs="Arial"/>
            <w:bCs/>
          </w:rPr>
          <w:t>MetricActv_B_Actl</w:t>
        </w:r>
        <w:proofErr w:type="spellEnd"/>
        <w:r w:rsidRPr="0048508D">
          <w:rPr>
            <w:rFonts w:cs="Arial"/>
            <w:bCs/>
          </w:rPr>
          <w:t xml:space="preserve"> = Active then 0x01 would represent +1</w:t>
        </w:r>
      </w:ins>
      <w:r w:rsidRPr="0048508D">
        <w:rPr>
          <w:rFonts w:cs="Arial"/>
          <w:bCs/>
        </w:rPr>
        <w:t xml:space="preserve"> </w:t>
      </w:r>
      <w:ins w:id="97" w:author="Myslinski, Jason (J.S.)" w:date="2019-02-04T12:46:00Z">
        <w:r w:rsidRPr="0048508D">
          <w:rPr>
            <w:rFonts w:cs="Arial"/>
            <w:bCs/>
          </w:rPr>
          <w:t>Km/h Intelligent Offset.</w:t>
        </w:r>
      </w:ins>
    </w:p>
    <w:p w:rsidR="00C53099" w:rsidRPr="0048508D" w:rsidRDefault="00C53099" w:rsidP="00C53099">
      <w:pPr>
        <w:rPr>
          <w:rFonts w:cs="Arial"/>
          <w:color w:val="FF0000"/>
        </w:rPr>
      </w:pPr>
    </w:p>
    <w:p w:rsidR="00C53099" w:rsidRPr="002352B6"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00436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0436D" w:rsidRDefault="00C53099">
            <w:pPr>
              <w:spacing w:line="276" w:lineRule="auto"/>
              <w:jc w:val="center"/>
              <w:rPr>
                <w:rFonts w:cs="Arial"/>
                <w:b/>
                <w:bCs/>
              </w:rPr>
            </w:pPr>
            <w:r w:rsidRPr="0000436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00436D" w:rsidRDefault="00C53099">
            <w:pPr>
              <w:spacing w:line="276" w:lineRule="auto"/>
              <w:jc w:val="center"/>
              <w:rPr>
                <w:rFonts w:cs="Arial"/>
                <w:b/>
                <w:bCs/>
              </w:rPr>
            </w:pPr>
            <w:r>
              <w:rPr>
                <w:rFonts w:cs="Arial"/>
                <w:b/>
                <w:bCs/>
              </w:rPr>
              <w:t>HMI Setting ID</w:t>
            </w:r>
          </w:p>
        </w:tc>
      </w:tr>
      <w:tr w:rsidR="00C53099" w:rsidRPr="0000436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00436D" w:rsidRDefault="00C53099" w:rsidP="00C53099">
            <w:pPr>
              <w:spacing w:line="276" w:lineRule="auto"/>
              <w:jc w:val="center"/>
              <w:rPr>
                <w:rFonts w:eastAsiaTheme="minorEastAsia" w:cs="Arial"/>
              </w:rPr>
            </w:pPr>
            <w:r w:rsidRPr="00410AFD">
              <w:rPr>
                <w:rFonts w:eastAsiaTheme="minorEastAsia" w:cs="Arial"/>
              </w:rPr>
              <w:t>7 / 11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410AFD" w:rsidRDefault="00C53099" w:rsidP="00C53099">
            <w:pPr>
              <w:spacing w:line="276" w:lineRule="auto"/>
              <w:jc w:val="center"/>
              <w:rPr>
                <w:rFonts w:eastAsiaTheme="minorEastAsia" w:cs="Arial"/>
              </w:rPr>
            </w:pPr>
            <w:r>
              <w:rPr>
                <w:rFonts w:eastAsiaTheme="minorEastAsia" w:cs="Arial"/>
              </w:rPr>
              <w:t>119</w:t>
            </w:r>
          </w:p>
        </w:tc>
      </w:tr>
    </w:tbl>
    <w:p w:rsidR="00C53099" w:rsidRPr="0000436D" w:rsidRDefault="00C53099" w:rsidP="00C53099">
      <w:pPr>
        <w:rPr>
          <w:rFonts w:cs="Arial"/>
          <w:color w:val="FF0000"/>
        </w:rPr>
      </w:pPr>
    </w:p>
    <w:p w:rsidR="00C53099" w:rsidRPr="0000436D" w:rsidRDefault="00C53099" w:rsidP="00C53099">
      <w:pPr>
        <w:rPr>
          <w:rFonts w:cs="Arial"/>
        </w:rPr>
      </w:pPr>
    </w:p>
    <w:p w:rsidR="00C53099" w:rsidRDefault="00C53099" w:rsidP="00C53099">
      <w:pPr>
        <w:pStyle w:val="Heading3"/>
      </w:pPr>
      <w:bookmarkStart w:id="98" w:name="_Toc25737502"/>
      <w:r w:rsidRPr="00B9479B">
        <w:lastRenderedPageBreak/>
        <w:t>VS-FUN-REQ-233809/B-Traffic Sign Recognition</w:t>
      </w:r>
      <w:bookmarkEnd w:id="98"/>
    </w:p>
    <w:p w:rsidR="00C53099" w:rsidRPr="005A3C72" w:rsidRDefault="00C53099" w:rsidP="00C53099">
      <w:pPr>
        <w:rPr>
          <w:ins w:id="99" w:author="Myslinski, Jason (J.S.)" w:date="2017-07-19T13:59:00Z"/>
          <w:color w:val="FF0000"/>
        </w:rPr>
      </w:pPr>
      <w:ins w:id="100" w:author="Myslinski, Jason (J.S.)" w:date="2017-07-19T13:59:00Z">
        <w:r w:rsidRPr="005A3C72">
          <w:rPr>
            <w:color w:val="FF0000"/>
          </w:rPr>
          <w:t>Note: Traffic Sign Recognition and Speed Limit Information are mutually exclusive</w:t>
        </w:r>
      </w:ins>
      <w:ins w:id="101" w:author="Myslinski, Jason (J.S.)" w:date="2017-07-24T09:01:00Z">
        <w:r>
          <w:rPr>
            <w:color w:val="FF0000"/>
          </w:rPr>
          <w:t>.  See HMI spec for the configurations for the HMI.</w:t>
        </w:r>
      </w:ins>
    </w:p>
    <w:p w:rsidR="00C53099" w:rsidRPr="005A3C72" w:rsidRDefault="00C53099" w:rsidP="00C53099"/>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VS-SR-REQ-233812/E-Enable/Disable Traffic Sign Recognition / Speed Limit Information Feature</w:t>
      </w:r>
    </w:p>
    <w:p w:rsidR="00C53099" w:rsidRPr="00A675AD" w:rsidRDefault="00C53099" w:rsidP="00C53099">
      <w:pPr>
        <w:rPr>
          <w:rFonts w:cs="Arial"/>
        </w:rPr>
      </w:pPr>
      <w:r w:rsidRPr="0019694B">
        <w:rPr>
          <w:rFonts w:cs="Arial"/>
        </w:rPr>
        <w:t xml:space="preserve">For this feature when performing the “Set” or “Query” operation the Feature Number and Configuration Number in the </w:t>
      </w:r>
      <w:proofErr w:type="spellStart"/>
      <w:r w:rsidRPr="0019694B">
        <w:rPr>
          <w:rFonts w:cs="Arial"/>
        </w:rPr>
        <w:t>Feature.Rq</w:t>
      </w:r>
      <w:proofErr w:type="spellEnd"/>
      <w:r w:rsidRPr="0019694B">
        <w:rPr>
          <w:rFonts w:cs="Arial"/>
        </w:rPr>
        <w:t xml:space="preserve"> and </w:t>
      </w:r>
      <w:proofErr w:type="spellStart"/>
      <w:r w:rsidRPr="0019694B">
        <w:rPr>
          <w:rFonts w:cs="Arial"/>
        </w:rPr>
        <w:t>Feature.St</w:t>
      </w:r>
      <w:proofErr w:type="spellEnd"/>
      <w:r w:rsidRPr="0019694B">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 xml:space="preserve">Activate Traffic Sign Recognition / Speed Limit </w:t>
            </w:r>
            <w:proofErr w:type="gramStart"/>
            <w:r>
              <w:rPr>
                <w:rFonts w:cs="Arial"/>
                <w:bCs/>
              </w:rPr>
              <w:t>Information  Customer</w:t>
            </w:r>
            <w:proofErr w:type="gramEnd"/>
            <w:r>
              <w:rPr>
                <w:rFonts w:cs="Arial"/>
                <w:bCs/>
              </w:rPr>
              <w:t xml:space="preserve"> Enable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0x0809</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OFF / Disabled</w:t>
            </w:r>
          </w:p>
        </w:tc>
      </w:tr>
      <w:tr w:rsidR="00C53099" w:rsidRPr="00A675AD" w:rsidTr="00C53099">
        <w:trPr>
          <w:trHeight w:val="637"/>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19694B"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ON / Enabled</w:t>
            </w:r>
          </w:p>
        </w:tc>
      </w:tr>
    </w:tbl>
    <w:p w:rsidR="00C53099" w:rsidRPr="00A675AD" w:rsidRDefault="00C53099" w:rsidP="00C53099">
      <w:pPr>
        <w:rPr>
          <w:rFonts w:cs="Arial"/>
        </w:rPr>
      </w:pPr>
    </w:p>
    <w:p w:rsidR="00C53099" w:rsidRPr="00A675AD"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Default="00C53099" w:rsidP="00C53099">
            <w:pPr>
              <w:jc w:val="center"/>
              <w:rPr>
                <w:rFonts w:cs="Arial"/>
                <w:bCs/>
              </w:rPr>
            </w:pPr>
            <w:r>
              <w:rPr>
                <w:rFonts w:cs="Arial"/>
                <w:bCs/>
              </w:rPr>
              <w:t>12 (TSR)</w:t>
            </w:r>
          </w:p>
          <w:p w:rsidR="00C53099" w:rsidRPr="00A675AD" w:rsidRDefault="00C53099" w:rsidP="00C53099">
            <w:pPr>
              <w:jc w:val="center"/>
              <w:rPr>
                <w:rFonts w:cs="Arial"/>
                <w:bCs/>
              </w:rPr>
            </w:pPr>
            <w:r w:rsidRPr="00837B9B">
              <w:rPr>
                <w:rFonts w:cs="Arial"/>
                <w:bCs/>
              </w:rPr>
              <w:t>SYNC HMI supplement (SLI under TSR)</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130</w:t>
            </w:r>
          </w:p>
        </w:tc>
      </w:tr>
    </w:tbl>
    <w:p w:rsidR="00C53099" w:rsidRDefault="00C53099" w:rsidP="00C53099">
      <w:pPr>
        <w:rPr>
          <w:rFonts w:cs="Arial"/>
          <w:color w:val="FF0000"/>
        </w:rPr>
      </w:pPr>
    </w:p>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VS-SR-REQ-233914/F-Enable/Disable Speed Warning - Traffic Sign Recognition / Speed Limit Information</w:t>
      </w:r>
    </w:p>
    <w:p w:rsidR="00C53099" w:rsidRPr="00A675AD" w:rsidRDefault="00C53099" w:rsidP="00C53099">
      <w:pPr>
        <w:rPr>
          <w:rFonts w:cs="Arial"/>
        </w:rPr>
      </w:pPr>
      <w:r w:rsidRPr="00432718">
        <w:rPr>
          <w:rFonts w:cs="Arial"/>
        </w:rPr>
        <w:t xml:space="preserve">For this feature when performing the “Set” or “Query” operation the Feature Number and Configuration Number in the </w:t>
      </w:r>
      <w:proofErr w:type="spellStart"/>
      <w:r w:rsidRPr="00432718">
        <w:rPr>
          <w:rFonts w:cs="Arial"/>
        </w:rPr>
        <w:t>Feature.Rq</w:t>
      </w:r>
      <w:proofErr w:type="spellEnd"/>
      <w:r w:rsidRPr="00432718">
        <w:rPr>
          <w:rFonts w:cs="Arial"/>
        </w:rPr>
        <w:t xml:space="preserve"> and </w:t>
      </w:r>
      <w:proofErr w:type="spellStart"/>
      <w:r w:rsidRPr="00432718">
        <w:rPr>
          <w:rFonts w:cs="Arial"/>
        </w:rPr>
        <w:t>Feature.St</w:t>
      </w:r>
      <w:proofErr w:type="spellEnd"/>
      <w:r w:rsidRPr="00432718">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B72701">
              <w:rPr>
                <w:rFonts w:cs="Arial"/>
                <w:bCs/>
              </w:rPr>
              <w:t>Activate Speed Warning – Traffic Sign recognition</w:t>
            </w:r>
            <w:r>
              <w:rPr>
                <w:rFonts w:cs="Arial"/>
                <w:bCs/>
              </w:rPr>
              <w:t xml:space="preserve"> / Speed Limit Information</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0x080D</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 xml:space="preserve">OFF / Disabled </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43271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ON / Enabled</w:t>
            </w:r>
          </w:p>
        </w:tc>
      </w:tr>
    </w:tbl>
    <w:p w:rsidR="00C53099"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131</w:t>
            </w:r>
          </w:p>
        </w:tc>
      </w:tr>
    </w:tbl>
    <w:p w:rsidR="00C53099" w:rsidRDefault="00C53099" w:rsidP="00C53099">
      <w:pPr>
        <w:rPr>
          <w:rFonts w:cs="Arial"/>
        </w:rPr>
      </w:pPr>
    </w:p>
    <w:p w:rsidR="00C53099" w:rsidRPr="00C53099" w:rsidRDefault="00C53099" w:rsidP="00C53099">
      <w:pPr>
        <w:pStyle w:val="Heading5"/>
        <w:rPr>
          <w:b w:val="0"/>
          <w:u w:val="single"/>
        </w:rPr>
      </w:pPr>
      <w:r w:rsidRPr="00C53099">
        <w:rPr>
          <w:b w:val="0"/>
          <w:u w:val="single"/>
        </w:rPr>
        <w:lastRenderedPageBreak/>
        <w:t>VS-SR-REQ-233813/D-Enable/Disable Speed Warning Chime - Traffic Sign Recognition</w:t>
      </w:r>
    </w:p>
    <w:p w:rsidR="00C53099" w:rsidRPr="007750E0" w:rsidRDefault="00C53099" w:rsidP="00C53099">
      <w:pPr>
        <w:rPr>
          <w:rFonts w:cs="Arial"/>
        </w:rPr>
      </w:pPr>
      <w:r w:rsidRPr="007750E0">
        <w:rPr>
          <w:rFonts w:cs="Arial"/>
        </w:rPr>
        <w:t xml:space="preserve">For this feature when performing the “Set” or “Query” operation the Feature Number and Configuration Number in the </w:t>
      </w:r>
      <w:proofErr w:type="spellStart"/>
      <w:r w:rsidRPr="007750E0">
        <w:rPr>
          <w:rFonts w:cs="Arial"/>
        </w:rPr>
        <w:t>Feature.Rq</w:t>
      </w:r>
      <w:proofErr w:type="spellEnd"/>
      <w:r w:rsidRPr="007750E0">
        <w:rPr>
          <w:rFonts w:cs="Arial"/>
        </w:rPr>
        <w:t xml:space="preserve"> and </w:t>
      </w:r>
      <w:proofErr w:type="spellStart"/>
      <w:r w:rsidRPr="007750E0">
        <w:rPr>
          <w:rFonts w:cs="Arial"/>
        </w:rPr>
        <w:t>Feature.St</w:t>
      </w:r>
      <w:proofErr w:type="spellEnd"/>
      <w:r w:rsidRPr="007750E0">
        <w:rPr>
          <w:rFonts w:cs="Arial"/>
        </w:rPr>
        <w:t xml:space="preserve"> messages shall be used below.</w:t>
      </w:r>
    </w:p>
    <w:p w:rsidR="00C53099" w:rsidRPr="007750E0" w:rsidRDefault="00C53099" w:rsidP="00C53099">
      <w:pPr>
        <w:rPr>
          <w:rFonts w:cs="Arial"/>
        </w:rPr>
      </w:pPr>
    </w:p>
    <w:p w:rsidR="00C53099" w:rsidRPr="007750E0" w:rsidRDefault="00C53099" w:rsidP="00C53099">
      <w:pPr>
        <w:rPr>
          <w:rFonts w:cs="Arial"/>
        </w:rPr>
      </w:pPr>
      <w:r w:rsidRPr="007750E0">
        <w:rPr>
          <w:rFonts w:cs="Arial"/>
        </w:rPr>
        <w:t xml:space="preserve">If Enhanced Memory is supported the Active Personality Profile shall be used for </w:t>
      </w:r>
      <w:proofErr w:type="spellStart"/>
      <w:r w:rsidRPr="007750E0">
        <w:rPr>
          <w:rFonts w:cs="Arial"/>
        </w:rPr>
        <w:t>PersIndex</w:t>
      </w:r>
      <w:proofErr w:type="spellEnd"/>
      <w:r w:rsidRPr="007750E0">
        <w:rPr>
          <w:rFonts w:cs="Arial"/>
        </w:rPr>
        <w:t xml:space="preserve">.  If Enhanced Memory is not supported </w:t>
      </w:r>
      <w:proofErr w:type="spellStart"/>
      <w:r w:rsidRPr="007750E0">
        <w:rPr>
          <w:rFonts w:cs="Arial"/>
        </w:rPr>
        <w:t>PersIndex</w:t>
      </w:r>
      <w:proofErr w:type="spellEnd"/>
      <w:r w:rsidRPr="007750E0">
        <w:rPr>
          <w:rFonts w:cs="Arial"/>
        </w:rPr>
        <w:t xml:space="preserve"> shall be set to Vehicle.</w:t>
      </w:r>
    </w:p>
    <w:p w:rsidR="00C53099" w:rsidRPr="007750E0" w:rsidRDefault="00C53099" w:rsidP="00C53099">
      <w:pPr>
        <w:rPr>
          <w:rFonts w:cs="Arial"/>
        </w:rPr>
      </w:pPr>
    </w:p>
    <w:p w:rsidR="00C53099" w:rsidRPr="007750E0"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7750E0"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750E0" w:rsidRDefault="00C53099" w:rsidP="00C53099">
            <w:pPr>
              <w:jc w:val="center"/>
              <w:rPr>
                <w:rFonts w:cs="Arial"/>
                <w:b/>
                <w:bCs/>
              </w:rPr>
            </w:pPr>
            <w:r w:rsidRPr="007750E0">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50E0" w:rsidRDefault="00C53099" w:rsidP="00C53099">
            <w:pPr>
              <w:jc w:val="center"/>
              <w:rPr>
                <w:rFonts w:cs="Arial"/>
                <w:b/>
                <w:bCs/>
              </w:rPr>
            </w:pPr>
            <w:r w:rsidRPr="007750E0">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50E0" w:rsidRDefault="00C53099" w:rsidP="00C53099">
            <w:pPr>
              <w:jc w:val="center"/>
              <w:rPr>
                <w:rFonts w:cs="Arial"/>
                <w:b/>
                <w:bCs/>
              </w:rPr>
            </w:pPr>
            <w:r w:rsidRPr="007750E0">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50E0" w:rsidRDefault="00C53099" w:rsidP="00C53099">
            <w:pPr>
              <w:jc w:val="center"/>
              <w:rPr>
                <w:rFonts w:cs="Arial"/>
                <w:b/>
                <w:bCs/>
              </w:rPr>
            </w:pPr>
            <w:r w:rsidRPr="007750E0">
              <w:rPr>
                <w:rFonts w:cs="Arial"/>
                <w:b/>
                <w:bCs/>
              </w:rPr>
              <w:t>HMI selection / Configuration Name</w:t>
            </w:r>
          </w:p>
        </w:tc>
      </w:tr>
      <w:tr w:rsidR="00C53099" w:rsidRPr="007750E0"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7750E0" w:rsidRDefault="00C53099" w:rsidP="00C53099">
            <w:pPr>
              <w:jc w:val="center"/>
              <w:rPr>
                <w:rFonts w:cs="Arial"/>
                <w:bCs/>
              </w:rPr>
            </w:pPr>
            <w:r w:rsidRPr="007750E0">
              <w:rPr>
                <w:rFonts w:cs="Arial"/>
                <w:bCs/>
              </w:rPr>
              <w:t>Speed Warning Chime – Traffic Sign Recognition</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7750E0" w:rsidRDefault="00C53099" w:rsidP="00C53099">
            <w:pPr>
              <w:jc w:val="center"/>
              <w:rPr>
                <w:rFonts w:cs="Arial"/>
                <w:bCs/>
              </w:rPr>
            </w:pPr>
            <w:r w:rsidRPr="007750E0">
              <w:rPr>
                <w:rFonts w:cs="Arial"/>
                <w:bCs/>
              </w:rPr>
              <w:t>0x0830</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7750E0" w:rsidRDefault="00C53099" w:rsidP="00C53099">
            <w:pPr>
              <w:jc w:val="center"/>
              <w:rPr>
                <w:rFonts w:cs="Arial"/>
                <w:bCs/>
              </w:rPr>
            </w:pPr>
            <w:r w:rsidRPr="007750E0">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7750E0" w:rsidRDefault="00C53099" w:rsidP="00C53099">
            <w:pPr>
              <w:jc w:val="center"/>
              <w:rPr>
                <w:rFonts w:cs="Arial"/>
                <w:bCs/>
              </w:rPr>
            </w:pPr>
            <w:r w:rsidRPr="007750E0">
              <w:rPr>
                <w:rFonts w:cs="Arial"/>
                <w:bCs/>
              </w:rPr>
              <w:t>OFF / Disabled</w:t>
            </w:r>
          </w:p>
        </w:tc>
      </w:tr>
      <w:tr w:rsidR="00C53099" w:rsidRPr="007750E0"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7750E0"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7750E0"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7750E0" w:rsidRDefault="00C53099" w:rsidP="00C53099">
            <w:pPr>
              <w:jc w:val="center"/>
              <w:rPr>
                <w:rFonts w:cs="Arial"/>
                <w:bCs/>
              </w:rPr>
            </w:pPr>
            <w:r w:rsidRPr="007750E0">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hideMark/>
          </w:tcPr>
          <w:p w:rsidR="00C53099" w:rsidRPr="007750E0" w:rsidRDefault="00C53099" w:rsidP="00C53099">
            <w:pPr>
              <w:jc w:val="center"/>
              <w:rPr>
                <w:rFonts w:cs="Arial"/>
                <w:bCs/>
              </w:rPr>
            </w:pPr>
            <w:r w:rsidRPr="007750E0">
              <w:rPr>
                <w:rFonts w:cs="Arial"/>
                <w:bCs/>
              </w:rPr>
              <w:t>ON / Enabled</w:t>
            </w:r>
          </w:p>
        </w:tc>
      </w:tr>
    </w:tbl>
    <w:p w:rsidR="00C53099" w:rsidRPr="007750E0" w:rsidRDefault="00C53099" w:rsidP="00C53099">
      <w:pPr>
        <w:rPr>
          <w:rFonts w:cs="Arial"/>
        </w:rPr>
      </w:pPr>
    </w:p>
    <w:p w:rsidR="00C53099" w:rsidRPr="00F45F63" w:rsidRDefault="00C53099" w:rsidP="00C53099">
      <w:pPr>
        <w:rPr>
          <w:rFonts w:cs="Arial"/>
        </w:rPr>
      </w:pPr>
    </w:p>
    <w:p w:rsidR="00C53099" w:rsidRPr="00F45F63"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F45F63"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F45F63" w:rsidRDefault="00C53099">
            <w:pPr>
              <w:spacing w:line="276" w:lineRule="auto"/>
              <w:jc w:val="center"/>
              <w:rPr>
                <w:rFonts w:cs="Arial"/>
                <w:b/>
                <w:bCs/>
              </w:rPr>
            </w:pPr>
            <w:r w:rsidRPr="00F45F63">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F45F63" w:rsidRDefault="00C53099">
            <w:pPr>
              <w:spacing w:line="276" w:lineRule="auto"/>
              <w:jc w:val="center"/>
              <w:rPr>
                <w:rFonts w:cs="Arial"/>
                <w:b/>
                <w:bCs/>
              </w:rPr>
            </w:pPr>
            <w:r>
              <w:rPr>
                <w:rFonts w:cs="Arial"/>
                <w:b/>
                <w:bCs/>
              </w:rPr>
              <w:t>HMI Setting ID</w:t>
            </w:r>
          </w:p>
        </w:tc>
      </w:tr>
      <w:tr w:rsidR="00C53099" w:rsidRPr="00F45F63"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F45F63" w:rsidRDefault="00C53099" w:rsidP="00C53099">
            <w:pPr>
              <w:spacing w:line="276" w:lineRule="auto"/>
              <w:jc w:val="center"/>
              <w:rPr>
                <w:rFonts w:eastAsiaTheme="minorEastAsia" w:cs="Arial"/>
              </w:rPr>
            </w:pPr>
            <w:r>
              <w:rPr>
                <w:rFonts w:eastAsiaTheme="minorEastAsia" w:cs="Arial"/>
              </w:rPr>
              <w:t>12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rPr>
            </w:pPr>
            <w:r>
              <w:rPr>
                <w:rFonts w:eastAsiaTheme="minorEastAsia" w:cs="Arial"/>
              </w:rPr>
              <w:t>132</w:t>
            </w:r>
          </w:p>
        </w:tc>
      </w:tr>
    </w:tbl>
    <w:p w:rsidR="00C53099" w:rsidRPr="00F45F63" w:rsidRDefault="00C53099" w:rsidP="00C53099">
      <w:pPr>
        <w:rPr>
          <w:rFonts w:cs="Arial"/>
          <w:color w:val="FF0000"/>
        </w:rPr>
      </w:pPr>
    </w:p>
    <w:p w:rsidR="00C53099" w:rsidRPr="00F45F63" w:rsidRDefault="00C53099" w:rsidP="00C53099">
      <w:pPr>
        <w:rPr>
          <w:rFonts w:cs="Arial"/>
          <w:color w:val="FF0000"/>
        </w:rPr>
      </w:pPr>
    </w:p>
    <w:p w:rsidR="00C53099" w:rsidRPr="00F45F63"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VS-SR-REQ-233862/K-Less Than Warning Threshold - (Traffic Sign Recognition / Speed Limit Information)</w:t>
      </w:r>
    </w:p>
    <w:p w:rsidR="00C53099" w:rsidRPr="00885C68" w:rsidRDefault="00C53099" w:rsidP="00C53099">
      <w:pPr>
        <w:rPr>
          <w:rFonts w:cs="Arial"/>
        </w:rPr>
      </w:pPr>
      <w:r w:rsidRPr="00885C68">
        <w:rPr>
          <w:rFonts w:cs="Arial"/>
        </w:rPr>
        <w:t xml:space="preserve">For this feature when performing the “Set” or “Query” operation the Feature Number and Configuration Number in the </w:t>
      </w:r>
      <w:proofErr w:type="spellStart"/>
      <w:r w:rsidRPr="00885C68">
        <w:rPr>
          <w:rFonts w:cs="Arial"/>
        </w:rPr>
        <w:t>Feature.Rq</w:t>
      </w:r>
      <w:proofErr w:type="spellEnd"/>
      <w:r w:rsidRPr="00885C68">
        <w:rPr>
          <w:rFonts w:cs="Arial"/>
        </w:rPr>
        <w:t xml:space="preserve"> and </w:t>
      </w:r>
      <w:proofErr w:type="spellStart"/>
      <w:r w:rsidRPr="00885C68">
        <w:rPr>
          <w:rFonts w:cs="Arial"/>
        </w:rPr>
        <w:t>Feature.St</w:t>
      </w:r>
      <w:proofErr w:type="spellEnd"/>
      <w:r w:rsidRPr="00885C68">
        <w:rPr>
          <w:rFonts w:cs="Arial"/>
        </w:rPr>
        <w:t xml:space="preserve"> messages shall be used below.</w:t>
      </w:r>
    </w:p>
    <w:p w:rsidR="00C53099" w:rsidRPr="00885C68" w:rsidRDefault="00C53099" w:rsidP="00C53099">
      <w:pPr>
        <w:rPr>
          <w:rFonts w:cs="Arial"/>
        </w:rPr>
      </w:pPr>
    </w:p>
    <w:p w:rsidR="00C53099" w:rsidRPr="00885C68" w:rsidRDefault="00C53099" w:rsidP="00C53099">
      <w:pPr>
        <w:rPr>
          <w:rFonts w:cs="Arial"/>
        </w:rPr>
      </w:pPr>
      <w:r w:rsidRPr="00885C68">
        <w:rPr>
          <w:rFonts w:cs="Arial"/>
        </w:rPr>
        <w:t xml:space="preserve">If Enhanced Memory is supported the Active Personality Profile shall be used for </w:t>
      </w:r>
      <w:proofErr w:type="spellStart"/>
      <w:r w:rsidRPr="00885C68">
        <w:rPr>
          <w:rFonts w:cs="Arial"/>
        </w:rPr>
        <w:t>PersIndex</w:t>
      </w:r>
      <w:proofErr w:type="spellEnd"/>
      <w:r w:rsidRPr="00885C68">
        <w:rPr>
          <w:rFonts w:cs="Arial"/>
        </w:rPr>
        <w:t xml:space="preserve">.  If Enhanced Memory is not supported </w:t>
      </w:r>
      <w:proofErr w:type="spellStart"/>
      <w:r w:rsidRPr="00885C68">
        <w:rPr>
          <w:rFonts w:cs="Arial"/>
        </w:rPr>
        <w:t>PersIndex</w:t>
      </w:r>
      <w:proofErr w:type="spellEnd"/>
      <w:r w:rsidRPr="00885C68">
        <w:rPr>
          <w:rFonts w:cs="Arial"/>
        </w:rPr>
        <w:t xml:space="preserve"> shall be set to Vehicle.</w:t>
      </w:r>
    </w:p>
    <w:p w:rsidR="00C53099" w:rsidRDefault="00C53099" w:rsidP="00C53099">
      <w:pPr>
        <w:rPr>
          <w:rFonts w:cs="Arial"/>
        </w:rPr>
      </w:pPr>
    </w:p>
    <w:p w:rsidR="00C53099" w:rsidRPr="00885C68"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885C68"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HMI selection / Configuration Name</w:t>
            </w:r>
          </w:p>
        </w:tc>
      </w:tr>
      <w:tr w:rsidR="00C53099" w:rsidRPr="00885C68" w:rsidTr="00C53099">
        <w:trPr>
          <w:trHeight w:val="465"/>
          <w:jc w:val="center"/>
        </w:trPr>
        <w:tc>
          <w:tcPr>
            <w:tcW w:w="2535" w:type="dxa"/>
            <w:vMerge w:val="restart"/>
            <w:tcBorders>
              <w:top w:val="single" w:sz="8" w:space="0" w:color="auto"/>
              <w:left w:val="single" w:sz="8" w:space="0" w:color="auto"/>
              <w:right w:val="single" w:sz="8" w:space="0" w:color="auto"/>
            </w:tcBorders>
            <w:vAlign w:val="center"/>
          </w:tcPr>
          <w:p w:rsidR="00C53099" w:rsidRDefault="00C53099" w:rsidP="00C53099">
            <w:pPr>
              <w:spacing w:line="276" w:lineRule="auto"/>
              <w:jc w:val="center"/>
              <w:rPr>
                <w:rFonts w:cs="Arial"/>
                <w:bCs/>
              </w:rPr>
            </w:pPr>
            <w:r w:rsidRPr="00885C68">
              <w:rPr>
                <w:rFonts w:cs="Arial"/>
                <w:bCs/>
              </w:rPr>
              <w:t>Less Than Warnin</w:t>
            </w:r>
            <w:r>
              <w:rPr>
                <w:rFonts w:cs="Arial"/>
                <w:bCs/>
              </w:rPr>
              <w:t>g Threshold (</w:t>
            </w:r>
            <w:proofErr w:type="spellStart"/>
            <w:r>
              <w:rPr>
                <w:rFonts w:cs="Arial"/>
                <w:bCs/>
              </w:rPr>
              <w:t>ex less</w:t>
            </w:r>
            <w:proofErr w:type="spellEnd"/>
            <w:r>
              <w:rPr>
                <w:rFonts w:cs="Arial"/>
                <w:bCs/>
              </w:rPr>
              <w:t xml:space="preserve"> than 65 Km/h</w:t>
            </w:r>
            <w:r w:rsidRPr="00885C68">
              <w:rPr>
                <w:rFonts w:cs="Arial"/>
                <w:bCs/>
              </w:rPr>
              <w:t>)</w:t>
            </w:r>
          </w:p>
          <w:p w:rsidR="00C53099" w:rsidRDefault="00C53099" w:rsidP="00C53099">
            <w:pPr>
              <w:spacing w:line="276" w:lineRule="auto"/>
              <w:jc w:val="center"/>
              <w:rPr>
                <w:rFonts w:cs="Arial"/>
                <w:bCs/>
              </w:rPr>
            </w:pPr>
          </w:p>
          <w:p w:rsidR="00C53099" w:rsidRPr="00885C68" w:rsidRDefault="00C53099" w:rsidP="00C53099">
            <w:pPr>
              <w:spacing w:line="276" w:lineRule="auto"/>
              <w:jc w:val="center"/>
              <w:rPr>
                <w:rFonts w:cs="Arial"/>
                <w:bCs/>
              </w:rPr>
            </w:pPr>
          </w:p>
        </w:tc>
        <w:tc>
          <w:tcPr>
            <w:tcW w:w="1440" w:type="dxa"/>
            <w:vMerge w:val="restart"/>
            <w:tcBorders>
              <w:top w:val="single" w:sz="8" w:space="0" w:color="auto"/>
              <w:left w:val="nil"/>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0x080E</w:t>
            </w:r>
          </w:p>
        </w:tc>
        <w:tc>
          <w:tcPr>
            <w:tcW w:w="1620" w:type="dxa"/>
            <w:tcBorders>
              <w:top w:val="single" w:sz="8" w:space="0" w:color="auto"/>
              <w:left w:val="nil"/>
              <w:bottom w:val="single" w:sz="8" w:space="0" w:color="auto"/>
              <w:right w:val="single" w:sz="8" w:space="0" w:color="auto"/>
            </w:tcBorders>
            <w:hideMark/>
          </w:tcPr>
          <w:p w:rsidR="00C53099" w:rsidRPr="00885C68" w:rsidRDefault="00C53099" w:rsidP="00C53099">
            <w:pPr>
              <w:jc w:val="center"/>
              <w:rPr>
                <w:rFonts w:cs="Arial"/>
              </w:rPr>
            </w:pPr>
            <w:r w:rsidRPr="00885C68">
              <w:rPr>
                <w:rFonts w:cs="Arial"/>
                <w:bCs/>
              </w:rPr>
              <w:t>0x10</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0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0x11</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+1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0x12</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+2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bCs/>
              </w:rPr>
            </w:pPr>
            <w:r w:rsidRPr="00885C68">
              <w:rPr>
                <w:rFonts w:cs="Arial"/>
                <w:bCs/>
              </w:rPr>
              <w:t>0x13</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+3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0x36</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+38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0x37</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+39 Tolerance / Intelligent Offset</w:t>
            </w:r>
          </w:p>
        </w:tc>
      </w:tr>
      <w:tr w:rsidR="00C53099" w:rsidRPr="00885C68" w:rsidTr="00C53099">
        <w:trPr>
          <w:trHeight w:val="465"/>
          <w:jc w:val="center"/>
        </w:trPr>
        <w:tc>
          <w:tcPr>
            <w:tcW w:w="2535" w:type="dxa"/>
            <w:vMerge/>
            <w:tcBorders>
              <w:left w:val="single" w:sz="8" w:space="0" w:color="auto"/>
              <w:bottom w:val="single" w:sz="4"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bottom w:val="single" w:sz="4"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4" w:space="0" w:color="auto"/>
              <w:right w:val="single" w:sz="8" w:space="0" w:color="auto"/>
            </w:tcBorders>
          </w:tcPr>
          <w:p w:rsidR="00C53099" w:rsidRPr="00885C68" w:rsidRDefault="00C53099" w:rsidP="00C53099">
            <w:pPr>
              <w:jc w:val="center"/>
              <w:rPr>
                <w:rFonts w:cs="Arial"/>
              </w:rPr>
            </w:pPr>
            <w:r w:rsidRPr="00885C68">
              <w:rPr>
                <w:rFonts w:cs="Arial"/>
                <w:bCs/>
              </w:rPr>
              <w:t>0x38</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+40 Tolerance / Intelligent Offset</w:t>
            </w:r>
          </w:p>
        </w:tc>
      </w:tr>
    </w:tbl>
    <w:p w:rsidR="00C53099" w:rsidRDefault="00C53099" w:rsidP="00C53099">
      <w:pPr>
        <w:ind w:left="-22"/>
        <w:rPr>
          <w:rFonts w:cs="Arial"/>
          <w:snapToGrid w:val="0"/>
        </w:rPr>
      </w:pPr>
      <w:r w:rsidRPr="00885C68">
        <w:rPr>
          <w:rFonts w:cs="Arial"/>
        </w:rPr>
        <w:t>For this setting whet</w:t>
      </w:r>
      <w:r>
        <w:rPr>
          <w:rFonts w:cs="Arial"/>
        </w:rPr>
        <w:t>her the display is in MPH or Km/h</w:t>
      </w:r>
      <w:r w:rsidRPr="00885C68">
        <w:rPr>
          <w:rFonts w:cs="Arial"/>
        </w:rPr>
        <w:t xml:space="preserve"> is not based on what Measure Units is set to but based on what the Traffic Sign Recognition </w:t>
      </w:r>
      <w:r>
        <w:rPr>
          <w:rFonts w:cs="Arial"/>
        </w:rPr>
        <w:t xml:space="preserve">/ Speed Limit Information </w:t>
      </w:r>
      <w:r w:rsidRPr="00885C68">
        <w:rPr>
          <w:rFonts w:cs="Arial"/>
        </w:rPr>
        <w:t xml:space="preserve">signal </w:t>
      </w:r>
      <w:proofErr w:type="spellStart"/>
      <w:r w:rsidRPr="00885C68">
        <w:rPr>
          <w:rFonts w:cs="Arial"/>
          <w:snapToGrid w:val="0"/>
        </w:rPr>
        <w:t>TsrVlUnitMsgTxt_D_Rq</w:t>
      </w:r>
      <w:proofErr w:type="spellEnd"/>
      <w:r w:rsidRPr="00885C68">
        <w:rPr>
          <w:rFonts w:cs="Arial"/>
          <w:snapToGrid w:val="0"/>
        </w:rPr>
        <w:t xml:space="preserve"> is set to</w:t>
      </w:r>
      <w:r w:rsidRPr="002D68E0">
        <w:rPr>
          <w:rFonts w:cs="Arial"/>
          <w:snapToGrid w:val="0"/>
        </w:rPr>
        <w:t>.</w:t>
      </w:r>
      <w:r>
        <w:rPr>
          <w:rFonts w:cs="Arial"/>
          <w:snapToGrid w:val="0"/>
        </w:rPr>
        <w:t xml:space="preserve">  The </w:t>
      </w:r>
      <w:proofErr w:type="spellStart"/>
      <w:r w:rsidRPr="00885C68">
        <w:rPr>
          <w:rFonts w:cs="Arial"/>
          <w:snapToGrid w:val="0"/>
        </w:rPr>
        <w:t>TsrVlUnitMsgTxt_D_Rq</w:t>
      </w:r>
      <w:proofErr w:type="spellEnd"/>
      <w:r>
        <w:rPr>
          <w:rFonts w:cs="Arial"/>
          <w:snapToGrid w:val="0"/>
        </w:rPr>
        <w:t xml:space="preserve"> signal </w:t>
      </w:r>
      <w:r>
        <w:rPr>
          <w:rFonts w:cs="Arial"/>
          <w:snapToGrid w:val="0"/>
        </w:rPr>
        <w:lastRenderedPageBreak/>
        <w:t xml:space="preserve">is an event-periodic status signal and the status signal shall be used in Run to determine if the traffic sign recognition units are in Km/h or MPH.  </w:t>
      </w:r>
    </w:p>
    <w:p w:rsidR="00C53099" w:rsidRPr="00F542F1" w:rsidRDefault="00C53099" w:rsidP="00C53099">
      <w:pPr>
        <w:numPr>
          <w:ilvl w:val="0"/>
          <w:numId w:val="247"/>
        </w:numPr>
        <w:rPr>
          <w:rFonts w:cs="Arial"/>
        </w:rPr>
      </w:pPr>
      <w:r>
        <w:rPr>
          <w:rFonts w:cs="Arial"/>
        </w:rPr>
        <w:t xml:space="preserve">If the </w:t>
      </w:r>
      <w:proofErr w:type="spellStart"/>
      <w:r w:rsidRPr="00885C68">
        <w:rPr>
          <w:rFonts w:cs="Arial"/>
          <w:snapToGrid w:val="0"/>
        </w:rPr>
        <w:t>TsrVlUnitMsgTxt_D_Rq</w:t>
      </w:r>
      <w:proofErr w:type="spellEnd"/>
      <w:r>
        <w:rPr>
          <w:rFonts w:cs="Arial"/>
          <w:snapToGrid w:val="0"/>
        </w:rPr>
        <w:t xml:space="preserve"> signal is missing for more than 5 seconds in </w:t>
      </w:r>
      <w:proofErr w:type="gramStart"/>
      <w:r>
        <w:rPr>
          <w:rFonts w:cs="Arial"/>
          <w:snapToGrid w:val="0"/>
        </w:rPr>
        <w:t>Run</w:t>
      </w:r>
      <w:proofErr w:type="gramEnd"/>
      <w:r>
        <w:rPr>
          <w:rFonts w:cs="Arial"/>
          <w:snapToGrid w:val="0"/>
        </w:rPr>
        <w:t xml:space="preserve"> then the traffic sign recognition units would be displayed in Km/h.</w:t>
      </w:r>
    </w:p>
    <w:p w:rsidR="00C53099" w:rsidRDefault="00C53099" w:rsidP="00C53099">
      <w:pPr>
        <w:ind w:left="-22"/>
        <w:rPr>
          <w:rFonts w:cs="Arial"/>
        </w:rPr>
      </w:pPr>
    </w:p>
    <w:p w:rsidR="00C53099" w:rsidRPr="00C619D4" w:rsidRDefault="00C53099" w:rsidP="00C53099">
      <w:pPr>
        <w:ind w:left="-22"/>
        <w:rPr>
          <w:rFonts w:cs="Arial"/>
        </w:rPr>
      </w:pPr>
      <w:r w:rsidRPr="00240468">
        <w:rPr>
          <w:rFonts w:cs="Arial"/>
        </w:rPr>
        <w:t xml:space="preserve">For the “HMI selection / Configuration name” column above the unitless values (ex +1 tolerance, +2 </w:t>
      </w:r>
      <w:r w:rsidRPr="00D74ACE">
        <w:rPr>
          <w:rFonts w:cs="Arial"/>
        </w:rPr>
        <w:t xml:space="preserve">tolerance) shall be </w:t>
      </w:r>
      <w:r>
        <w:rPr>
          <w:rFonts w:cs="Arial"/>
        </w:rPr>
        <w:t>assigned to MPH or Km/h</w:t>
      </w:r>
      <w:r w:rsidRPr="00C619D4">
        <w:rPr>
          <w:rFonts w:cs="Arial"/>
        </w:rPr>
        <w:t xml:space="preserve"> based on what the signal </w:t>
      </w:r>
      <w:proofErr w:type="spellStart"/>
      <w:r w:rsidRPr="00C619D4">
        <w:rPr>
          <w:rFonts w:cs="Arial"/>
          <w:snapToGrid w:val="0"/>
        </w:rPr>
        <w:t>TsrVlUnitMsgTxt_D_Rq</w:t>
      </w:r>
      <w:proofErr w:type="spellEnd"/>
      <w:r w:rsidRPr="00C619D4">
        <w:rPr>
          <w:rFonts w:cs="Arial"/>
          <w:snapToGrid w:val="0"/>
        </w:rPr>
        <w:t xml:space="preserve"> </w:t>
      </w:r>
      <w:r w:rsidRPr="00C619D4">
        <w:rPr>
          <w:rFonts w:cs="Arial"/>
        </w:rPr>
        <w:t xml:space="preserve">is set to.  </w:t>
      </w:r>
    </w:p>
    <w:p w:rsidR="00C53099" w:rsidRPr="00C619D4" w:rsidRDefault="00C53099" w:rsidP="00C53099">
      <w:pPr>
        <w:numPr>
          <w:ilvl w:val="0"/>
          <w:numId w:val="276"/>
        </w:numPr>
        <w:rPr>
          <w:rFonts w:cs="Arial"/>
          <w:bCs/>
        </w:rPr>
      </w:pPr>
      <w:r>
        <w:rPr>
          <w:rFonts w:cs="Arial"/>
          <w:bCs/>
        </w:rPr>
        <w:t>Example 1: if Km/h</w:t>
      </w:r>
      <w:r w:rsidRPr="00C619D4">
        <w:rPr>
          <w:rFonts w:cs="Arial"/>
          <w:bCs/>
        </w:rPr>
        <w:t xml:space="preserve"> is selected </w:t>
      </w:r>
      <w:r>
        <w:rPr>
          <w:rFonts w:cs="Arial"/>
          <w:bCs/>
        </w:rPr>
        <w:t>then 0x12 would represent +2 Km/h</w:t>
      </w:r>
      <w:r w:rsidRPr="00C619D4">
        <w:rPr>
          <w:rFonts w:cs="Arial"/>
          <w:bCs/>
        </w:rPr>
        <w:t xml:space="preserve"> Intelligent Offset.  </w:t>
      </w:r>
    </w:p>
    <w:p w:rsidR="00C53099" w:rsidRDefault="00C53099" w:rsidP="00C53099">
      <w:pPr>
        <w:numPr>
          <w:ilvl w:val="0"/>
          <w:numId w:val="276"/>
        </w:numPr>
        <w:rPr>
          <w:rFonts w:cs="Arial"/>
          <w:bCs/>
        </w:rPr>
      </w:pPr>
      <w:r w:rsidRPr="00C619D4">
        <w:rPr>
          <w:rFonts w:cs="Arial"/>
          <w:bCs/>
        </w:rPr>
        <w:t>Example 2: If MPH is selected then 0x12 would represent +2 MPH Intelligent Offset.</w:t>
      </w:r>
    </w:p>
    <w:p w:rsidR="00C53099" w:rsidRPr="00C619D4" w:rsidRDefault="00C53099" w:rsidP="00C53099">
      <w:pPr>
        <w:numPr>
          <w:ilvl w:val="0"/>
          <w:numId w:val="276"/>
        </w:numPr>
        <w:rPr>
          <w:ins w:id="102" w:author="Myslinski, Jason (J.S.)" w:date="2018-10-25T07:27:00Z"/>
          <w:rFonts w:cs="Arial"/>
          <w:bCs/>
        </w:rPr>
      </w:pPr>
      <w:ins w:id="103" w:author="Myslinski, Jason (J.S.)" w:date="2018-10-25T07:27:00Z">
        <w:r>
          <w:rPr>
            <w:rFonts w:cs="Arial"/>
            <w:bCs/>
          </w:rPr>
          <w:t xml:space="preserve">If 0x0 Null or 0x3 </w:t>
        </w:r>
        <w:proofErr w:type="spellStart"/>
        <w:r>
          <w:rPr>
            <w:rFonts w:cs="Arial"/>
            <w:bCs/>
          </w:rPr>
          <w:t>NoDataExists</w:t>
        </w:r>
        <w:proofErr w:type="spellEnd"/>
        <w:r>
          <w:rPr>
            <w:rFonts w:cs="Arial"/>
            <w:bCs/>
          </w:rPr>
          <w:t xml:space="preserve"> is selected, then the </w:t>
        </w:r>
        <w:proofErr w:type="spellStart"/>
        <w:r>
          <w:rPr>
            <w:rFonts w:cs="Arial"/>
            <w:bCs/>
          </w:rPr>
          <w:t>Centerstack</w:t>
        </w:r>
        <w:proofErr w:type="spellEnd"/>
        <w:r>
          <w:rPr>
            <w:rFonts w:cs="Arial"/>
            <w:bCs/>
          </w:rPr>
          <w:t xml:space="preserve"> Settings HMI Client shall use the last saved value of K</w:t>
        </w:r>
      </w:ins>
      <w:ins w:id="104" w:author="Myslinski, Jason (J.S.)" w:date="2019-02-05T08:07:00Z">
        <w:r>
          <w:rPr>
            <w:rFonts w:cs="Arial"/>
            <w:bCs/>
          </w:rPr>
          <w:t>m/h</w:t>
        </w:r>
      </w:ins>
      <w:ins w:id="105" w:author="Myslinski, Jason (J.S.)" w:date="2018-10-25T07:27:00Z">
        <w:r>
          <w:rPr>
            <w:rFonts w:cs="Arial"/>
            <w:bCs/>
          </w:rPr>
          <w:t xml:space="preserve"> or MPH for units.</w:t>
        </w:r>
      </w:ins>
    </w:p>
    <w:p w:rsidR="00C53099" w:rsidRPr="00C619D4" w:rsidRDefault="00C53099" w:rsidP="00C53099">
      <w:pPr>
        <w:rPr>
          <w:rFonts w:cs="Arial"/>
        </w:rPr>
      </w:pPr>
    </w:p>
    <w:tbl>
      <w:tblPr>
        <w:tblStyle w:val="TableGrid"/>
        <w:tblW w:w="0" w:type="auto"/>
        <w:jc w:val="center"/>
        <w:tblLook w:val="04A0" w:firstRow="1" w:lastRow="0" w:firstColumn="1" w:lastColumn="0" w:noHBand="0" w:noVBand="1"/>
      </w:tblPr>
      <w:tblGrid>
        <w:gridCol w:w="2628"/>
        <w:gridCol w:w="2430"/>
        <w:gridCol w:w="2124"/>
      </w:tblGrid>
      <w:tr w:rsidR="00C53099" w:rsidRPr="00C619D4" w:rsidTr="00C53099">
        <w:trPr>
          <w:jc w:val="center"/>
        </w:trPr>
        <w:tc>
          <w:tcPr>
            <w:tcW w:w="2628" w:type="dxa"/>
          </w:tcPr>
          <w:p w:rsidR="00C53099" w:rsidRPr="00C619D4" w:rsidRDefault="00C53099" w:rsidP="00C53099">
            <w:pPr>
              <w:rPr>
                <w:rFonts w:cs="Arial"/>
              </w:rPr>
            </w:pPr>
            <w:r w:rsidRPr="00C619D4">
              <w:rPr>
                <w:rFonts w:cs="Arial"/>
              </w:rPr>
              <w:t>Signal Name</w:t>
            </w:r>
          </w:p>
        </w:tc>
        <w:tc>
          <w:tcPr>
            <w:tcW w:w="2430" w:type="dxa"/>
          </w:tcPr>
          <w:p w:rsidR="00C53099" w:rsidRPr="00C619D4" w:rsidRDefault="00C53099" w:rsidP="00C53099">
            <w:pPr>
              <w:rPr>
                <w:rFonts w:cs="Arial"/>
              </w:rPr>
            </w:pPr>
            <w:r w:rsidRPr="00C619D4">
              <w:rPr>
                <w:rFonts w:cs="Arial"/>
              </w:rPr>
              <w:t>Encodings</w:t>
            </w:r>
          </w:p>
        </w:tc>
        <w:tc>
          <w:tcPr>
            <w:tcW w:w="2124" w:type="dxa"/>
          </w:tcPr>
          <w:p w:rsidR="00C53099" w:rsidRPr="00C619D4" w:rsidRDefault="00C53099" w:rsidP="00C53099">
            <w:pPr>
              <w:rPr>
                <w:rFonts w:cs="Arial"/>
              </w:rPr>
            </w:pPr>
            <w:r w:rsidRPr="00C619D4">
              <w:rPr>
                <w:rFonts w:cs="Arial"/>
              </w:rPr>
              <w:t>Notes</w:t>
            </w:r>
          </w:p>
        </w:tc>
      </w:tr>
      <w:tr w:rsidR="00C53099" w:rsidRPr="00C619D4" w:rsidTr="00C53099">
        <w:trPr>
          <w:jc w:val="center"/>
        </w:trPr>
        <w:tc>
          <w:tcPr>
            <w:tcW w:w="2628" w:type="dxa"/>
            <w:vMerge w:val="restart"/>
          </w:tcPr>
          <w:p w:rsidR="00C53099" w:rsidRPr="00C619D4" w:rsidRDefault="00C53099" w:rsidP="00C53099">
            <w:pPr>
              <w:rPr>
                <w:rFonts w:cs="Arial"/>
              </w:rPr>
            </w:pPr>
            <w:proofErr w:type="spellStart"/>
            <w:r w:rsidRPr="00C619D4">
              <w:rPr>
                <w:rFonts w:cs="Arial"/>
                <w:snapToGrid w:val="0"/>
              </w:rPr>
              <w:t>TsrVlUnitMsgTxt_D_Rq</w:t>
            </w:r>
            <w:proofErr w:type="spellEnd"/>
          </w:p>
        </w:tc>
        <w:tc>
          <w:tcPr>
            <w:tcW w:w="2430" w:type="dxa"/>
          </w:tcPr>
          <w:p w:rsidR="00C53099" w:rsidRPr="00C619D4" w:rsidRDefault="00C53099" w:rsidP="00C53099">
            <w:pPr>
              <w:rPr>
                <w:rFonts w:cs="Arial"/>
              </w:rPr>
            </w:pPr>
            <w:r w:rsidRPr="00C619D4">
              <w:rPr>
                <w:rFonts w:cs="Arial"/>
              </w:rPr>
              <w:t>0x0 Null</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0x01 K</w:t>
            </w:r>
            <w:r>
              <w:rPr>
                <w:rFonts w:cs="Arial"/>
              </w:rPr>
              <w:t>m/h</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0x02 MPH</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 xml:space="preserve">0x03 </w:t>
            </w:r>
            <w:proofErr w:type="spellStart"/>
            <w:r w:rsidRPr="00C619D4">
              <w:rPr>
                <w:rFonts w:cs="Arial"/>
              </w:rPr>
              <w:t>NoDataExists</w:t>
            </w:r>
            <w:proofErr w:type="spellEnd"/>
          </w:p>
        </w:tc>
        <w:tc>
          <w:tcPr>
            <w:tcW w:w="2124" w:type="dxa"/>
          </w:tcPr>
          <w:p w:rsidR="00C53099" w:rsidRPr="00C619D4" w:rsidRDefault="00C53099" w:rsidP="00C53099">
            <w:pPr>
              <w:rPr>
                <w:rFonts w:cs="Arial"/>
              </w:rPr>
            </w:pPr>
          </w:p>
        </w:tc>
      </w:tr>
    </w:tbl>
    <w:p w:rsidR="00C53099" w:rsidRPr="00C619D4" w:rsidRDefault="00C53099" w:rsidP="00C53099">
      <w:pPr>
        <w:rPr>
          <w:rFonts w:cs="Arial"/>
          <w:highlight w:val="yellow"/>
        </w:rPr>
      </w:pPr>
    </w:p>
    <w:p w:rsidR="00C53099" w:rsidRPr="00C619D4" w:rsidRDefault="00C53099" w:rsidP="00C53099">
      <w:pPr>
        <w:rPr>
          <w:rFonts w:cs="Arial"/>
          <w:highlight w:val="yellow"/>
        </w:rPr>
      </w:pPr>
    </w:p>
    <w:p w:rsidR="00C53099" w:rsidRPr="00C619D4"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C619D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619D4" w:rsidRDefault="00C53099" w:rsidP="00C53099">
            <w:pPr>
              <w:spacing w:line="276" w:lineRule="auto"/>
              <w:jc w:val="center"/>
              <w:rPr>
                <w:rFonts w:cs="Arial"/>
                <w:b/>
                <w:bCs/>
              </w:rPr>
            </w:pPr>
            <w:r w:rsidRPr="00C619D4">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C619D4" w:rsidRDefault="00C53099" w:rsidP="00C53099">
            <w:pPr>
              <w:spacing w:line="276" w:lineRule="auto"/>
              <w:jc w:val="center"/>
              <w:rPr>
                <w:rFonts w:cs="Arial"/>
                <w:b/>
                <w:bCs/>
              </w:rPr>
            </w:pPr>
            <w:r w:rsidRPr="00C619D4">
              <w:rPr>
                <w:rFonts w:cs="Arial"/>
                <w:b/>
                <w:bCs/>
              </w:rPr>
              <w:t>HMI Setting ID</w:t>
            </w:r>
          </w:p>
        </w:tc>
      </w:tr>
      <w:tr w:rsidR="00C53099" w:rsidRPr="00C619D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C619D4" w:rsidRDefault="00C53099" w:rsidP="00C53099">
            <w:pPr>
              <w:spacing w:line="276" w:lineRule="auto"/>
              <w:jc w:val="center"/>
              <w:rPr>
                <w:rFonts w:eastAsiaTheme="minorEastAsia" w:cs="Arial"/>
              </w:rPr>
            </w:pPr>
            <w:r w:rsidRPr="00C619D4">
              <w:rPr>
                <w:rFonts w:eastAsiaTheme="minorEastAsia" w:cs="Arial"/>
              </w:rPr>
              <w:t>12 / 11 (TSR)</w:t>
            </w:r>
          </w:p>
          <w:p w:rsidR="00C53099" w:rsidRPr="00C619D4" w:rsidRDefault="00C53099" w:rsidP="00C53099">
            <w:pPr>
              <w:spacing w:line="276" w:lineRule="auto"/>
              <w:jc w:val="center"/>
              <w:rPr>
                <w:rFonts w:eastAsiaTheme="minorEastAsia" w:cs="Arial"/>
              </w:rPr>
            </w:pPr>
            <w:r w:rsidRPr="00C619D4">
              <w:rPr>
                <w:rFonts w:cs="Arial"/>
                <w:bCs/>
              </w:rPr>
              <w:t>SYNC HMI supplement (SLI under TSR)</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619D4" w:rsidRDefault="00C53099" w:rsidP="00C53099">
            <w:pPr>
              <w:spacing w:line="276" w:lineRule="auto"/>
              <w:jc w:val="center"/>
              <w:rPr>
                <w:rFonts w:eastAsiaTheme="minorEastAsia" w:cs="Arial"/>
              </w:rPr>
            </w:pPr>
            <w:r w:rsidRPr="00C619D4">
              <w:rPr>
                <w:rFonts w:eastAsiaTheme="minorEastAsia" w:cs="Arial"/>
              </w:rPr>
              <w:t xml:space="preserve">133 </w:t>
            </w:r>
          </w:p>
        </w:tc>
      </w:tr>
    </w:tbl>
    <w:p w:rsidR="00C53099" w:rsidRPr="00C619D4" w:rsidRDefault="00C53099" w:rsidP="00C53099">
      <w:pPr>
        <w:rPr>
          <w:rFonts w:cs="Arial"/>
        </w:rPr>
      </w:pPr>
    </w:p>
    <w:p w:rsidR="00C53099" w:rsidRPr="00885C68" w:rsidRDefault="00C53099" w:rsidP="00C53099">
      <w:pPr>
        <w:rPr>
          <w:rFonts w:cs="Arial"/>
        </w:rPr>
      </w:pPr>
    </w:p>
    <w:p w:rsidR="00C53099" w:rsidRPr="00C53099" w:rsidRDefault="00C53099" w:rsidP="00C53099">
      <w:pPr>
        <w:pStyle w:val="Heading5"/>
        <w:rPr>
          <w:b w:val="0"/>
          <w:u w:val="single"/>
        </w:rPr>
      </w:pPr>
      <w:r w:rsidRPr="00C53099">
        <w:rPr>
          <w:b w:val="0"/>
          <w:u w:val="single"/>
        </w:rPr>
        <w:t>VS-SR-REQ-233867/K-Greater than Warning Threshold - Traffic Sign Recognition</w:t>
      </w:r>
    </w:p>
    <w:p w:rsidR="00C53099" w:rsidRPr="005E3161" w:rsidRDefault="00C53099" w:rsidP="00C53099">
      <w:pPr>
        <w:rPr>
          <w:rFonts w:cs="Arial"/>
        </w:rPr>
      </w:pPr>
      <w:r w:rsidRPr="005E3161">
        <w:rPr>
          <w:rFonts w:cs="Arial"/>
        </w:rPr>
        <w:t xml:space="preserve">For this feature when performing the “Set” or “Query” operation the Feature Number and Configuration Number in the </w:t>
      </w:r>
      <w:proofErr w:type="spellStart"/>
      <w:r w:rsidRPr="005E3161">
        <w:rPr>
          <w:rFonts w:cs="Arial"/>
        </w:rPr>
        <w:t>Feature.Rq</w:t>
      </w:r>
      <w:proofErr w:type="spellEnd"/>
      <w:r w:rsidRPr="005E3161">
        <w:rPr>
          <w:rFonts w:cs="Arial"/>
        </w:rPr>
        <w:t xml:space="preserve"> and </w:t>
      </w:r>
      <w:proofErr w:type="spellStart"/>
      <w:r w:rsidRPr="005E3161">
        <w:rPr>
          <w:rFonts w:cs="Arial"/>
        </w:rPr>
        <w:t>Feature.St</w:t>
      </w:r>
      <w:proofErr w:type="spellEnd"/>
      <w:r w:rsidRPr="005E3161">
        <w:rPr>
          <w:rFonts w:cs="Arial"/>
        </w:rPr>
        <w:t xml:space="preserve"> messages shall be used below.</w:t>
      </w:r>
    </w:p>
    <w:p w:rsidR="00C53099" w:rsidRPr="005E3161" w:rsidRDefault="00C53099" w:rsidP="00C53099">
      <w:pPr>
        <w:rPr>
          <w:rFonts w:cs="Arial"/>
        </w:rPr>
      </w:pPr>
    </w:p>
    <w:p w:rsidR="00C53099" w:rsidRPr="005E3161" w:rsidRDefault="00C53099" w:rsidP="00C53099">
      <w:pPr>
        <w:rPr>
          <w:rFonts w:cs="Arial"/>
        </w:rPr>
      </w:pPr>
      <w:r w:rsidRPr="005E3161">
        <w:rPr>
          <w:rFonts w:cs="Arial"/>
        </w:rPr>
        <w:t xml:space="preserve">If Enhanced Memory is supported the Active Personality Profile shall be used for </w:t>
      </w:r>
      <w:proofErr w:type="spellStart"/>
      <w:r w:rsidRPr="005E3161">
        <w:rPr>
          <w:rFonts w:cs="Arial"/>
        </w:rPr>
        <w:t>PersIndex</w:t>
      </w:r>
      <w:proofErr w:type="spellEnd"/>
      <w:r w:rsidRPr="005E3161">
        <w:rPr>
          <w:rFonts w:cs="Arial"/>
        </w:rPr>
        <w:t xml:space="preserve">.  If Enhanced Memory is not supported </w:t>
      </w:r>
      <w:proofErr w:type="spellStart"/>
      <w:r w:rsidRPr="005E3161">
        <w:rPr>
          <w:rFonts w:cs="Arial"/>
        </w:rPr>
        <w:t>PersIndex</w:t>
      </w:r>
      <w:proofErr w:type="spellEnd"/>
      <w:r w:rsidRPr="005E3161">
        <w:rPr>
          <w:rFonts w:cs="Arial"/>
        </w:rPr>
        <w:t xml:space="preserve"> shall be set to Vehicle.</w:t>
      </w:r>
    </w:p>
    <w:p w:rsidR="00C53099" w:rsidRPr="005E3161"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5E3161"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HMI selection / Configuration Name</w:t>
            </w:r>
          </w:p>
        </w:tc>
      </w:tr>
      <w:tr w:rsidR="00C53099" w:rsidRPr="005E3161" w:rsidTr="00C53099">
        <w:trPr>
          <w:trHeight w:val="465"/>
          <w:jc w:val="center"/>
        </w:trPr>
        <w:tc>
          <w:tcPr>
            <w:tcW w:w="2535" w:type="dxa"/>
            <w:vMerge w:val="restart"/>
            <w:tcBorders>
              <w:top w:val="single" w:sz="8" w:space="0" w:color="auto"/>
              <w:left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Greater than Warning T</w:t>
            </w:r>
            <w:r>
              <w:rPr>
                <w:rFonts w:cs="Arial"/>
                <w:bCs/>
              </w:rPr>
              <w:t>hreshold (</w:t>
            </w:r>
            <w:proofErr w:type="spellStart"/>
            <w:r>
              <w:rPr>
                <w:rFonts w:cs="Arial"/>
                <w:bCs/>
              </w:rPr>
              <w:t>ex greater</w:t>
            </w:r>
            <w:proofErr w:type="spellEnd"/>
            <w:r>
              <w:rPr>
                <w:rFonts w:cs="Arial"/>
                <w:bCs/>
              </w:rPr>
              <w:t xml:space="preserve"> than 65 Km/h</w:t>
            </w:r>
            <w:r w:rsidRPr="005E3161">
              <w:rPr>
                <w:rFonts w:cs="Arial"/>
                <w:bCs/>
              </w:rPr>
              <w:t>)</w:t>
            </w:r>
          </w:p>
          <w:p w:rsidR="00C53099" w:rsidRPr="005E3161" w:rsidRDefault="00C53099" w:rsidP="00C53099">
            <w:pPr>
              <w:spacing w:line="276" w:lineRule="auto"/>
              <w:jc w:val="center"/>
              <w:rPr>
                <w:rFonts w:cs="Arial"/>
                <w:bCs/>
              </w:rPr>
            </w:pPr>
          </w:p>
          <w:p w:rsidR="00C53099" w:rsidRPr="005E3161" w:rsidRDefault="00C53099" w:rsidP="00C53099">
            <w:pPr>
              <w:spacing w:line="276" w:lineRule="auto"/>
              <w:jc w:val="center"/>
              <w:rPr>
                <w:rFonts w:cs="Arial"/>
                <w:bCs/>
              </w:rPr>
            </w:pPr>
          </w:p>
        </w:tc>
        <w:tc>
          <w:tcPr>
            <w:tcW w:w="1440" w:type="dxa"/>
            <w:vMerge w:val="restart"/>
            <w:tcBorders>
              <w:top w:val="single" w:sz="8" w:space="0" w:color="auto"/>
              <w:left w:val="nil"/>
              <w:right w:val="single" w:sz="8" w:space="0" w:color="auto"/>
            </w:tcBorders>
            <w:vAlign w:val="center"/>
          </w:tcPr>
          <w:p w:rsidR="00C53099" w:rsidRPr="005E3161" w:rsidRDefault="00C53099">
            <w:pPr>
              <w:spacing w:line="276" w:lineRule="auto"/>
              <w:jc w:val="center"/>
              <w:rPr>
                <w:rFonts w:cs="Arial"/>
                <w:bCs/>
              </w:rPr>
            </w:pPr>
            <w:r w:rsidRPr="005E3161">
              <w:rPr>
                <w:rFonts w:cs="Arial"/>
                <w:bCs/>
              </w:rPr>
              <w:t>0x0811</w:t>
            </w:r>
          </w:p>
        </w:tc>
        <w:tc>
          <w:tcPr>
            <w:tcW w:w="1620" w:type="dxa"/>
            <w:tcBorders>
              <w:top w:val="single" w:sz="8" w:space="0" w:color="auto"/>
              <w:left w:val="nil"/>
              <w:bottom w:val="single" w:sz="8" w:space="0" w:color="auto"/>
              <w:right w:val="single" w:sz="8" w:space="0" w:color="auto"/>
            </w:tcBorders>
            <w:hideMark/>
          </w:tcPr>
          <w:p w:rsidR="00C53099" w:rsidRPr="005E3161" w:rsidRDefault="00C53099" w:rsidP="00C53099">
            <w:pPr>
              <w:spacing w:line="276" w:lineRule="auto"/>
              <w:jc w:val="center"/>
              <w:rPr>
                <w:rFonts w:cs="Arial"/>
              </w:rPr>
            </w:pPr>
            <w:r w:rsidRPr="005E3161">
              <w:rPr>
                <w:rFonts w:cs="Arial"/>
                <w:bCs/>
              </w:rPr>
              <w:t>0x10</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0 Tolerance / Intelligent Offset</w:t>
            </w:r>
          </w:p>
        </w:tc>
      </w:tr>
      <w:tr w:rsidR="00C53099" w:rsidRPr="005E3161" w:rsidTr="00C53099">
        <w:trPr>
          <w:trHeight w:val="465"/>
          <w:jc w:val="center"/>
        </w:trPr>
        <w:tc>
          <w:tcPr>
            <w:tcW w:w="2535" w:type="dxa"/>
            <w:vMerge/>
            <w:tcBorders>
              <w:top w:val="single" w:sz="8" w:space="0" w:color="auto"/>
              <w:left w:val="single" w:sz="8" w:space="0" w:color="auto"/>
              <w:right w:val="single" w:sz="8" w:space="0" w:color="auto"/>
            </w:tcBorders>
            <w:vAlign w:val="center"/>
          </w:tcPr>
          <w:p w:rsidR="00C53099" w:rsidRPr="005E3161" w:rsidRDefault="00C53099" w:rsidP="00C53099">
            <w:pPr>
              <w:spacing w:line="276" w:lineRule="auto"/>
              <w:jc w:val="center"/>
              <w:rPr>
                <w:rFonts w:cs="Arial"/>
                <w:bCs/>
              </w:rPr>
            </w:pPr>
          </w:p>
        </w:tc>
        <w:tc>
          <w:tcPr>
            <w:tcW w:w="1440" w:type="dxa"/>
            <w:vMerge/>
            <w:tcBorders>
              <w:top w:val="single" w:sz="8" w:space="0" w:color="auto"/>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0x11</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+1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0x12</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+2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bCs/>
              </w:rPr>
            </w:pPr>
            <w:r w:rsidRPr="005E3161">
              <w:rPr>
                <w:rFonts w:cs="Arial"/>
                <w:bCs/>
              </w:rPr>
              <w:t>0x13</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+3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0x36</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+38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0x37</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+39 Tolerance / Intelligent Offset</w:t>
            </w:r>
          </w:p>
        </w:tc>
      </w:tr>
      <w:tr w:rsidR="00C53099" w:rsidRPr="005E3161" w:rsidTr="00C53099">
        <w:trPr>
          <w:trHeight w:val="465"/>
          <w:jc w:val="center"/>
        </w:trPr>
        <w:tc>
          <w:tcPr>
            <w:tcW w:w="2535" w:type="dxa"/>
            <w:vMerge/>
            <w:tcBorders>
              <w:left w:val="single" w:sz="8" w:space="0" w:color="auto"/>
              <w:bottom w:val="single" w:sz="4"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bottom w:val="single" w:sz="4" w:space="0" w:color="auto"/>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4"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0x38</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+40 Tolerance / Intelligent Offset</w:t>
            </w:r>
          </w:p>
        </w:tc>
      </w:tr>
    </w:tbl>
    <w:p w:rsidR="00C53099" w:rsidRPr="00A12D25" w:rsidRDefault="00C53099" w:rsidP="00C53099">
      <w:pPr>
        <w:ind w:left="-22"/>
        <w:rPr>
          <w:rFonts w:cs="Arial"/>
          <w:snapToGrid w:val="0"/>
        </w:rPr>
      </w:pPr>
      <w:r>
        <w:rPr>
          <w:rFonts w:cs="Arial"/>
        </w:rPr>
        <w:t xml:space="preserve">For this setting </w:t>
      </w:r>
      <w:r w:rsidRPr="005E3161">
        <w:rPr>
          <w:rFonts w:cs="Arial"/>
        </w:rPr>
        <w:t xml:space="preserve">whether the display </w:t>
      </w:r>
      <w:r w:rsidRPr="00B75CC9">
        <w:rPr>
          <w:rFonts w:cs="Arial"/>
        </w:rPr>
        <w:t>is in MPH or K</w:t>
      </w:r>
      <w:r>
        <w:rPr>
          <w:rFonts w:cs="Arial"/>
        </w:rPr>
        <w:t>m/h</w:t>
      </w:r>
      <w:r w:rsidRPr="00B75CC9">
        <w:rPr>
          <w:rFonts w:cs="Arial"/>
        </w:rPr>
        <w:t xml:space="preserve"> is not </w:t>
      </w:r>
      <w:r w:rsidRPr="00A12D25">
        <w:rPr>
          <w:rFonts w:cs="Arial"/>
        </w:rPr>
        <w:t>based on what Measure Units is set to but based on what the Traffic Sign Recognition</w:t>
      </w:r>
      <w:r>
        <w:rPr>
          <w:rFonts w:cs="Arial"/>
        </w:rPr>
        <w:t xml:space="preserve"> / Speed Limit Information</w:t>
      </w:r>
      <w:r w:rsidRPr="00A12D25">
        <w:rPr>
          <w:rFonts w:cs="Arial"/>
        </w:rPr>
        <w:t xml:space="preserve"> signal </w:t>
      </w:r>
      <w:proofErr w:type="spellStart"/>
      <w:r w:rsidRPr="00A12D25">
        <w:rPr>
          <w:rFonts w:cs="Arial"/>
          <w:snapToGrid w:val="0"/>
        </w:rPr>
        <w:t>TsrVlUnitMsgTxt_D_Rq</w:t>
      </w:r>
      <w:proofErr w:type="spellEnd"/>
      <w:r w:rsidRPr="00A12D25">
        <w:rPr>
          <w:rFonts w:cs="Arial"/>
          <w:snapToGrid w:val="0"/>
        </w:rPr>
        <w:t xml:space="preserve"> is set to.  The </w:t>
      </w:r>
      <w:proofErr w:type="spellStart"/>
      <w:r w:rsidRPr="00A12D25">
        <w:rPr>
          <w:rFonts w:cs="Arial"/>
          <w:snapToGrid w:val="0"/>
        </w:rPr>
        <w:t>TsrVlUnitMsgTxt_D_Rq</w:t>
      </w:r>
      <w:proofErr w:type="spellEnd"/>
      <w:r w:rsidRPr="00A12D25">
        <w:rPr>
          <w:rFonts w:cs="Arial"/>
          <w:snapToGrid w:val="0"/>
        </w:rPr>
        <w:t xml:space="preserve"> signal </w:t>
      </w:r>
      <w:r w:rsidRPr="00A12D25">
        <w:rPr>
          <w:rFonts w:cs="Arial"/>
          <w:snapToGrid w:val="0"/>
        </w:rPr>
        <w:lastRenderedPageBreak/>
        <w:t xml:space="preserve">is an event-periodic </w:t>
      </w:r>
      <w:r>
        <w:rPr>
          <w:rFonts w:cs="Arial"/>
          <w:snapToGrid w:val="0"/>
        </w:rPr>
        <w:t xml:space="preserve">status </w:t>
      </w:r>
      <w:r w:rsidRPr="00A12D25">
        <w:rPr>
          <w:rFonts w:cs="Arial"/>
          <w:snapToGrid w:val="0"/>
        </w:rPr>
        <w:t>signal and the status signal shall be used in Run to determine if the traffic sign recognition units are in K</w:t>
      </w:r>
      <w:r>
        <w:rPr>
          <w:rFonts w:cs="Arial"/>
          <w:snapToGrid w:val="0"/>
        </w:rPr>
        <w:t>m/h</w:t>
      </w:r>
      <w:r w:rsidRPr="00A12D25">
        <w:rPr>
          <w:rFonts w:cs="Arial"/>
          <w:snapToGrid w:val="0"/>
        </w:rPr>
        <w:t xml:space="preserve"> or MPH.  </w:t>
      </w:r>
    </w:p>
    <w:p w:rsidR="00C53099" w:rsidRPr="00A12D25" w:rsidRDefault="00C53099" w:rsidP="00C53099">
      <w:pPr>
        <w:numPr>
          <w:ilvl w:val="0"/>
          <w:numId w:val="282"/>
        </w:numPr>
        <w:rPr>
          <w:rFonts w:cs="Arial"/>
        </w:rPr>
      </w:pPr>
      <w:r w:rsidRPr="00A12D25">
        <w:rPr>
          <w:rFonts w:cs="Arial"/>
        </w:rPr>
        <w:t xml:space="preserve">If the </w:t>
      </w:r>
      <w:proofErr w:type="spellStart"/>
      <w:r w:rsidRPr="00A12D25">
        <w:rPr>
          <w:rFonts w:cs="Arial"/>
          <w:snapToGrid w:val="0"/>
        </w:rPr>
        <w:t>TsrVlUnitMsgTxt_D_Rq</w:t>
      </w:r>
      <w:proofErr w:type="spellEnd"/>
      <w:r w:rsidRPr="00A12D25">
        <w:rPr>
          <w:rFonts w:cs="Arial"/>
          <w:snapToGrid w:val="0"/>
        </w:rPr>
        <w:t xml:space="preserve"> signal is missing for more than 5 seconds in </w:t>
      </w:r>
      <w:proofErr w:type="gramStart"/>
      <w:r w:rsidRPr="00A12D25">
        <w:rPr>
          <w:rFonts w:cs="Arial"/>
          <w:snapToGrid w:val="0"/>
        </w:rPr>
        <w:t>Run</w:t>
      </w:r>
      <w:proofErr w:type="gramEnd"/>
      <w:r w:rsidRPr="00A12D25">
        <w:rPr>
          <w:rFonts w:cs="Arial"/>
          <w:snapToGrid w:val="0"/>
        </w:rPr>
        <w:t xml:space="preserve"> then the traffic sign recognition units would be displayed in K</w:t>
      </w:r>
      <w:r>
        <w:rPr>
          <w:rFonts w:cs="Arial"/>
          <w:snapToGrid w:val="0"/>
        </w:rPr>
        <w:t>m/h</w:t>
      </w:r>
      <w:r w:rsidRPr="00A12D25">
        <w:rPr>
          <w:rFonts w:cs="Arial"/>
          <w:snapToGrid w:val="0"/>
        </w:rPr>
        <w:t>.</w:t>
      </w:r>
    </w:p>
    <w:p w:rsidR="00C53099" w:rsidRPr="00A12D25" w:rsidRDefault="00C53099" w:rsidP="00C53099">
      <w:pPr>
        <w:ind w:left="-22"/>
        <w:rPr>
          <w:rFonts w:cs="Arial"/>
          <w:snapToGrid w:val="0"/>
        </w:rPr>
      </w:pPr>
    </w:p>
    <w:p w:rsidR="00C53099" w:rsidRPr="00A12D25" w:rsidRDefault="00C53099" w:rsidP="00C53099">
      <w:pPr>
        <w:ind w:left="-22"/>
        <w:rPr>
          <w:rFonts w:cs="Arial"/>
        </w:rPr>
      </w:pPr>
    </w:p>
    <w:p w:rsidR="00C53099" w:rsidRPr="00A12D25" w:rsidRDefault="00C53099" w:rsidP="00C53099">
      <w:pPr>
        <w:ind w:left="-22"/>
        <w:rPr>
          <w:rFonts w:cs="Arial"/>
        </w:rPr>
      </w:pPr>
      <w:r w:rsidRPr="00A12D25">
        <w:rPr>
          <w:rFonts w:cs="Arial"/>
        </w:rPr>
        <w:t>For the “HMI selection / Configuration name” column above the unitless values (ex +1 tolerance, +2 tolerance) shall be assigned to MPH or K</w:t>
      </w:r>
      <w:r>
        <w:rPr>
          <w:rFonts w:cs="Arial"/>
        </w:rPr>
        <w:t xml:space="preserve">m/h </w:t>
      </w:r>
      <w:r w:rsidRPr="00A12D25">
        <w:rPr>
          <w:rFonts w:cs="Arial"/>
        </w:rPr>
        <w:t xml:space="preserve">based on what the signal </w:t>
      </w:r>
      <w:proofErr w:type="spellStart"/>
      <w:r w:rsidRPr="00A12D25">
        <w:rPr>
          <w:rFonts w:cs="Arial"/>
          <w:snapToGrid w:val="0"/>
        </w:rPr>
        <w:t>TsrVlUnitMsgTxt_D_Rq</w:t>
      </w:r>
      <w:proofErr w:type="spellEnd"/>
      <w:r w:rsidRPr="00A12D25">
        <w:rPr>
          <w:rFonts w:cs="Arial"/>
          <w:snapToGrid w:val="0"/>
        </w:rPr>
        <w:t xml:space="preserve"> </w:t>
      </w:r>
      <w:r w:rsidRPr="00A12D25">
        <w:rPr>
          <w:rFonts w:cs="Arial"/>
        </w:rPr>
        <w:t xml:space="preserve">is set to.  </w:t>
      </w:r>
    </w:p>
    <w:p w:rsidR="00C53099" w:rsidRPr="00A12D25" w:rsidRDefault="00C53099" w:rsidP="00C53099">
      <w:pPr>
        <w:numPr>
          <w:ilvl w:val="0"/>
          <w:numId w:val="281"/>
        </w:numPr>
        <w:rPr>
          <w:rFonts w:cs="Arial"/>
          <w:bCs/>
        </w:rPr>
      </w:pPr>
      <w:r w:rsidRPr="00A12D25">
        <w:rPr>
          <w:rFonts w:cs="Arial"/>
          <w:bCs/>
        </w:rPr>
        <w:t>Example 1: if K</w:t>
      </w:r>
      <w:r>
        <w:rPr>
          <w:rFonts w:cs="Arial"/>
          <w:bCs/>
        </w:rPr>
        <w:t>m/h</w:t>
      </w:r>
      <w:r w:rsidRPr="00A12D25">
        <w:rPr>
          <w:rFonts w:cs="Arial"/>
          <w:bCs/>
        </w:rPr>
        <w:t xml:space="preserve"> is selected then 0x12 would represent +2 K</w:t>
      </w:r>
      <w:r>
        <w:rPr>
          <w:rFonts w:cs="Arial"/>
          <w:bCs/>
        </w:rPr>
        <w:t>m/h</w:t>
      </w:r>
      <w:r w:rsidRPr="00A12D25">
        <w:rPr>
          <w:rFonts w:cs="Arial"/>
          <w:bCs/>
        </w:rPr>
        <w:t xml:space="preserve"> Intelligent Offset.  </w:t>
      </w:r>
    </w:p>
    <w:p w:rsidR="00C53099" w:rsidRDefault="00C53099" w:rsidP="00C53099">
      <w:pPr>
        <w:numPr>
          <w:ilvl w:val="0"/>
          <w:numId w:val="281"/>
        </w:numPr>
        <w:rPr>
          <w:rFonts w:cs="Arial"/>
          <w:bCs/>
        </w:rPr>
      </w:pPr>
      <w:r w:rsidRPr="00A12D25">
        <w:rPr>
          <w:rFonts w:cs="Arial"/>
          <w:bCs/>
        </w:rPr>
        <w:t>Example 2: If MPH is selected then 0x12 would represent +</w:t>
      </w:r>
      <w:r w:rsidRPr="002C4ED7">
        <w:rPr>
          <w:rFonts w:cs="Arial"/>
          <w:bCs/>
        </w:rPr>
        <w:t>2 MPH Intelligent Offset.</w:t>
      </w:r>
    </w:p>
    <w:p w:rsidR="00C53099" w:rsidRPr="00F00845" w:rsidRDefault="00C53099" w:rsidP="00C53099">
      <w:pPr>
        <w:numPr>
          <w:ilvl w:val="0"/>
          <w:numId w:val="281"/>
        </w:numPr>
        <w:rPr>
          <w:rFonts w:cs="Arial"/>
          <w:bCs/>
        </w:rPr>
      </w:pPr>
      <w:ins w:id="106" w:author="Myslinski, Jason (J.S.)" w:date="2018-10-25T07:29:00Z">
        <w:r>
          <w:rPr>
            <w:rFonts w:cs="Arial"/>
            <w:bCs/>
          </w:rPr>
          <w:t xml:space="preserve">If 0x0 Null or 0x3 </w:t>
        </w:r>
        <w:proofErr w:type="spellStart"/>
        <w:r>
          <w:rPr>
            <w:rFonts w:cs="Arial"/>
            <w:bCs/>
          </w:rPr>
          <w:t>NoDataExists</w:t>
        </w:r>
        <w:proofErr w:type="spellEnd"/>
        <w:r>
          <w:rPr>
            <w:rFonts w:cs="Arial"/>
            <w:bCs/>
          </w:rPr>
          <w:t xml:space="preserve"> is selected, then the </w:t>
        </w:r>
        <w:proofErr w:type="spellStart"/>
        <w:r>
          <w:rPr>
            <w:rFonts w:cs="Arial"/>
            <w:bCs/>
          </w:rPr>
          <w:t>Centerstack</w:t>
        </w:r>
        <w:proofErr w:type="spellEnd"/>
        <w:r>
          <w:rPr>
            <w:rFonts w:cs="Arial"/>
            <w:bCs/>
          </w:rPr>
          <w:t xml:space="preserve"> Settings HMI Client shall use the last saved value of K</w:t>
        </w:r>
      </w:ins>
      <w:ins w:id="107" w:author="Myslinski, Jason (J.S.)" w:date="2019-02-05T08:12:00Z">
        <w:r>
          <w:rPr>
            <w:rFonts w:cs="Arial"/>
            <w:bCs/>
          </w:rPr>
          <w:t>m/h</w:t>
        </w:r>
      </w:ins>
      <w:ins w:id="108" w:author="Myslinski, Jason (J.S.)" w:date="2018-10-25T07:29:00Z">
        <w:r>
          <w:rPr>
            <w:rFonts w:cs="Arial"/>
            <w:bCs/>
          </w:rPr>
          <w:t xml:space="preserve"> or MPH for units.</w:t>
        </w:r>
      </w:ins>
    </w:p>
    <w:p w:rsidR="00C53099" w:rsidRPr="002C4ED7" w:rsidRDefault="00C53099" w:rsidP="00C53099">
      <w:pPr>
        <w:rPr>
          <w:rFonts w:cs="Arial"/>
        </w:rPr>
      </w:pPr>
    </w:p>
    <w:tbl>
      <w:tblPr>
        <w:tblStyle w:val="TableGrid"/>
        <w:tblW w:w="0" w:type="auto"/>
        <w:jc w:val="center"/>
        <w:tblLook w:val="04A0" w:firstRow="1" w:lastRow="0" w:firstColumn="1" w:lastColumn="0" w:noHBand="0" w:noVBand="1"/>
      </w:tblPr>
      <w:tblGrid>
        <w:gridCol w:w="2628"/>
        <w:gridCol w:w="2430"/>
        <w:gridCol w:w="2124"/>
      </w:tblGrid>
      <w:tr w:rsidR="00C53099" w:rsidRPr="002C4ED7" w:rsidTr="00C53099">
        <w:trPr>
          <w:jc w:val="center"/>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Signal Name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Encodings</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Notes</w:t>
            </w:r>
          </w:p>
        </w:tc>
      </w:tr>
      <w:tr w:rsidR="00C53099" w:rsidRPr="002C4ED7" w:rsidTr="00C53099">
        <w:trPr>
          <w:jc w:val="center"/>
        </w:trPr>
        <w:tc>
          <w:tcPr>
            <w:tcW w:w="26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proofErr w:type="spellStart"/>
            <w:r w:rsidRPr="002C4ED7">
              <w:rPr>
                <w:rFonts w:cs="Arial"/>
                <w:snapToGrid w:val="0"/>
              </w:rPr>
              <w:t>TsrVlUnitMsgTxt_D_Rq</w:t>
            </w:r>
            <w:proofErr w:type="spellEnd"/>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0x0 Null</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r w:rsidR="00C53099" w:rsidRPr="002C4ED7"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2C4ED7" w:rsidRDefault="00C53099">
            <w:pPr>
              <w:rPr>
                <w:rFonts w:cs="Arial"/>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Pr>
                <w:rFonts w:cs="Arial"/>
              </w:rPr>
              <w:t>0x01 Km/h</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r w:rsidR="00C53099" w:rsidRPr="002C4ED7"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2C4ED7" w:rsidRDefault="00C53099">
            <w:pPr>
              <w:rPr>
                <w:rFonts w:cs="Arial"/>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0x02 MPH</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r w:rsidR="00C53099" w:rsidRPr="002C4ED7"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2C4ED7" w:rsidRDefault="00C53099">
            <w:pPr>
              <w:rPr>
                <w:rFonts w:cs="Arial"/>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 xml:space="preserve">0x03 </w:t>
            </w:r>
            <w:proofErr w:type="spellStart"/>
            <w:r w:rsidRPr="002C4ED7">
              <w:rPr>
                <w:rFonts w:cs="Arial"/>
              </w:rPr>
              <w:t>NoDataExists</w:t>
            </w:r>
            <w:proofErr w:type="spellEnd"/>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bl>
    <w:p w:rsidR="00C53099" w:rsidRPr="002C4ED7" w:rsidRDefault="00C53099" w:rsidP="00C53099">
      <w:pPr>
        <w:rPr>
          <w:rFonts w:cs="Arial"/>
          <w:color w:val="FF0000"/>
        </w:rPr>
      </w:pPr>
    </w:p>
    <w:p w:rsidR="00C53099" w:rsidRDefault="00C53099" w:rsidP="00C53099">
      <w:pPr>
        <w:rPr>
          <w:rFonts w:cs="Arial"/>
          <w:color w:val="FF0000"/>
        </w:rPr>
      </w:pPr>
    </w:p>
    <w:p w:rsidR="00C53099" w:rsidRPr="002352B6"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00436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0436D" w:rsidRDefault="00C53099">
            <w:pPr>
              <w:spacing w:line="276" w:lineRule="auto"/>
              <w:jc w:val="center"/>
              <w:rPr>
                <w:rFonts w:cs="Arial"/>
                <w:b/>
                <w:bCs/>
              </w:rPr>
            </w:pPr>
            <w:r w:rsidRPr="0000436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00436D" w:rsidRDefault="00C53099">
            <w:pPr>
              <w:spacing w:line="276" w:lineRule="auto"/>
              <w:jc w:val="center"/>
              <w:rPr>
                <w:rFonts w:cs="Arial"/>
                <w:b/>
                <w:bCs/>
              </w:rPr>
            </w:pPr>
            <w:r>
              <w:rPr>
                <w:rFonts w:cs="Arial"/>
                <w:b/>
                <w:bCs/>
              </w:rPr>
              <w:t>HMI Setting ID</w:t>
            </w:r>
          </w:p>
        </w:tc>
      </w:tr>
      <w:tr w:rsidR="00C53099" w:rsidRPr="0000436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rsidP="00C53099">
            <w:pPr>
              <w:spacing w:line="276" w:lineRule="auto"/>
              <w:jc w:val="center"/>
              <w:rPr>
                <w:rFonts w:eastAsiaTheme="minorEastAsia" w:cs="Arial"/>
              </w:rPr>
            </w:pPr>
            <w:r>
              <w:rPr>
                <w:rFonts w:eastAsiaTheme="minorEastAsia" w:cs="Arial"/>
              </w:rPr>
              <w:t>12 / 11 (TSR)</w:t>
            </w:r>
          </w:p>
          <w:p w:rsidR="00C53099" w:rsidRPr="0000436D" w:rsidRDefault="00C53099" w:rsidP="00C53099">
            <w:pPr>
              <w:spacing w:line="276" w:lineRule="auto"/>
              <w:jc w:val="center"/>
              <w:rPr>
                <w:rFonts w:eastAsiaTheme="minorEastAsia" w:cs="Arial"/>
              </w:rPr>
            </w:pPr>
            <w:r>
              <w:rPr>
                <w:rFonts w:cs="Arial"/>
                <w:bCs/>
              </w:rPr>
              <w:t>SYNC HMI supplement (SLI under TSR)</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rPr>
            </w:pPr>
            <w:r>
              <w:rPr>
                <w:rFonts w:eastAsiaTheme="minorEastAsia" w:cs="Arial"/>
              </w:rPr>
              <w:t>135 / 136</w:t>
            </w:r>
          </w:p>
        </w:tc>
      </w:tr>
    </w:tbl>
    <w:p w:rsidR="00C53099" w:rsidRPr="0000436D" w:rsidRDefault="00C53099" w:rsidP="00C53099">
      <w:pPr>
        <w:rPr>
          <w:rFonts w:cs="Arial"/>
          <w:color w:val="FF0000"/>
        </w:rPr>
      </w:pPr>
    </w:p>
    <w:p w:rsidR="00C53099" w:rsidRPr="0000436D" w:rsidRDefault="00C53099" w:rsidP="00C53099">
      <w:pPr>
        <w:rPr>
          <w:rFonts w:cs="Arial"/>
        </w:rPr>
      </w:pPr>
    </w:p>
    <w:p w:rsidR="00C53099" w:rsidRPr="005225B3"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VS-SR-REQ-331385/A-Single Tolerance Warning Threshold - Traffic Sign Recognition / Speed Limit Information</w:t>
      </w:r>
    </w:p>
    <w:p w:rsidR="00C53099" w:rsidRPr="009F02A9" w:rsidRDefault="00C53099" w:rsidP="00C53099">
      <w:pPr>
        <w:rPr>
          <w:rFonts w:cs="Arial"/>
        </w:rPr>
      </w:pPr>
      <w:r w:rsidRPr="009F02A9">
        <w:rPr>
          <w:rFonts w:cs="Arial"/>
        </w:rPr>
        <w:t>When the HMI for Traffic Sign Recognition or Speed Limit information only has one tolerance setting</w:t>
      </w:r>
      <w:r>
        <w:rPr>
          <w:rFonts w:cs="Arial"/>
        </w:rPr>
        <w:t xml:space="preserve"> in the HMI then</w:t>
      </w:r>
      <w:r w:rsidRPr="009F02A9">
        <w:rPr>
          <w:rFonts w:cs="Arial"/>
        </w:rPr>
        <w:t>:</w:t>
      </w:r>
    </w:p>
    <w:p w:rsidR="00C53099" w:rsidRDefault="00C53099" w:rsidP="00C53099">
      <w:pPr>
        <w:numPr>
          <w:ilvl w:val="0"/>
          <w:numId w:val="288"/>
        </w:numPr>
        <w:rPr>
          <w:rFonts w:cs="Arial"/>
        </w:rPr>
      </w:pPr>
      <w:r>
        <w:rPr>
          <w:rFonts w:cs="Arial"/>
        </w:rPr>
        <w:t xml:space="preserve">At start-up the </w:t>
      </w:r>
      <w:proofErr w:type="spellStart"/>
      <w:r>
        <w:rPr>
          <w:rFonts w:cs="Arial"/>
        </w:rPr>
        <w:t>Centerstack</w:t>
      </w:r>
      <w:proofErr w:type="spellEnd"/>
      <w:r>
        <w:rPr>
          <w:rFonts w:cs="Arial"/>
        </w:rPr>
        <w:t xml:space="preserve"> Settings HMI Client shall query both 0x080E and 0x0811.</w:t>
      </w:r>
    </w:p>
    <w:p w:rsidR="00C53099" w:rsidRPr="00BE77F2" w:rsidRDefault="00C53099" w:rsidP="00C53099">
      <w:pPr>
        <w:numPr>
          <w:ilvl w:val="0"/>
          <w:numId w:val="288"/>
        </w:numPr>
        <w:rPr>
          <w:rFonts w:cs="Arial"/>
        </w:rPr>
      </w:pPr>
      <w:r>
        <w:rPr>
          <w:rFonts w:cs="Arial"/>
        </w:rPr>
        <w:t xml:space="preserve">At start-up when the </w:t>
      </w:r>
      <w:proofErr w:type="spellStart"/>
      <w:r>
        <w:rPr>
          <w:rFonts w:cs="Arial"/>
        </w:rPr>
        <w:t>Centerstack</w:t>
      </w:r>
      <w:proofErr w:type="spellEnd"/>
      <w:r>
        <w:rPr>
          <w:rFonts w:cs="Arial"/>
        </w:rPr>
        <w:t xml:space="preserve"> Settings HMI Client queries 0x080E and 0x0811 the only value looked at to update the HMI for single tolerance setting is 0x080E.  </w:t>
      </w:r>
    </w:p>
    <w:p w:rsidR="00C53099" w:rsidRPr="007474A3" w:rsidRDefault="00C53099" w:rsidP="00C53099">
      <w:pPr>
        <w:numPr>
          <w:ilvl w:val="1"/>
          <w:numId w:val="288"/>
        </w:numPr>
        <w:rPr>
          <w:rFonts w:cs="Arial"/>
        </w:rPr>
      </w:pPr>
      <w:r>
        <w:rPr>
          <w:rFonts w:cs="Arial"/>
        </w:rPr>
        <w:t xml:space="preserve">Note: at the time this spec was written the reason the </w:t>
      </w:r>
      <w:proofErr w:type="spellStart"/>
      <w:r>
        <w:rPr>
          <w:rFonts w:cs="Arial"/>
        </w:rPr>
        <w:t>Centerstack</w:t>
      </w:r>
      <w:proofErr w:type="spellEnd"/>
      <w:r>
        <w:rPr>
          <w:rFonts w:cs="Arial"/>
        </w:rPr>
        <w:t xml:space="preserve"> Settings HMI Client has to query both settings </w:t>
      </w:r>
      <w:proofErr w:type="gramStart"/>
      <w:r>
        <w:rPr>
          <w:rFonts w:cs="Arial"/>
        </w:rPr>
        <w:t>is</w:t>
      </w:r>
      <w:proofErr w:type="gramEnd"/>
      <w:r>
        <w:rPr>
          <w:rFonts w:cs="Arial"/>
        </w:rPr>
        <w:t xml:space="preserve"> because the HUD module will need to see both 0x080E and 0x0811.  </w:t>
      </w:r>
    </w:p>
    <w:p w:rsidR="00C53099" w:rsidRPr="001E12A9" w:rsidRDefault="00C53099" w:rsidP="00C53099">
      <w:pPr>
        <w:numPr>
          <w:ilvl w:val="0"/>
          <w:numId w:val="288"/>
        </w:numPr>
        <w:rPr>
          <w:rFonts w:cs="Arial"/>
        </w:rPr>
      </w:pPr>
      <w:r w:rsidRPr="009F02A9">
        <w:rPr>
          <w:rFonts w:cs="Arial"/>
        </w:rPr>
        <w:t>When selecting</w:t>
      </w:r>
      <w:r>
        <w:rPr>
          <w:rFonts w:cs="Arial"/>
        </w:rPr>
        <w:t xml:space="preserve"> a tolerance setting the </w:t>
      </w:r>
      <w:proofErr w:type="spellStart"/>
      <w:r>
        <w:rPr>
          <w:rFonts w:cs="Arial"/>
        </w:rPr>
        <w:t>Centerstack</w:t>
      </w:r>
      <w:proofErr w:type="spellEnd"/>
      <w:r>
        <w:rPr>
          <w:rFonts w:cs="Arial"/>
        </w:rPr>
        <w:t xml:space="preserve"> Settings HMI Client shall perform the </w:t>
      </w:r>
      <w:proofErr w:type="spellStart"/>
      <w:r>
        <w:rPr>
          <w:rFonts w:cs="Arial"/>
        </w:rPr>
        <w:t>Feature.Rq</w:t>
      </w:r>
      <w:proofErr w:type="spellEnd"/>
      <w:r>
        <w:rPr>
          <w:rFonts w:cs="Arial"/>
        </w:rPr>
        <w:t xml:space="preserve"> Set operation for both 0x080E and 0x0811 set to the same value.  The set operation shall be put on the CAN bus for both 0x080E and 0x0811 within 100 </w:t>
      </w:r>
      <w:proofErr w:type="spellStart"/>
      <w:r>
        <w:rPr>
          <w:rFonts w:cs="Arial"/>
        </w:rPr>
        <w:t>msec</w:t>
      </w:r>
      <w:proofErr w:type="spellEnd"/>
      <w:r>
        <w:rPr>
          <w:rFonts w:cs="Arial"/>
        </w:rPr>
        <w:t xml:space="preserve"> of each other.</w:t>
      </w:r>
    </w:p>
    <w:p w:rsidR="00C53099" w:rsidRPr="009F02A9" w:rsidRDefault="00C53099" w:rsidP="00C53099">
      <w:pPr>
        <w:rPr>
          <w:rFonts w:cs="Arial"/>
        </w:rPr>
      </w:pPr>
    </w:p>
    <w:p w:rsidR="00C53099" w:rsidRDefault="00C53099" w:rsidP="00C53099">
      <w:pPr>
        <w:rPr>
          <w:rFonts w:cs="Arial"/>
        </w:rPr>
      </w:pPr>
      <w:r w:rsidRPr="009F02A9">
        <w:rPr>
          <w:rFonts w:cs="Arial"/>
        </w:rPr>
        <w:t xml:space="preserve">Reference requirements </w:t>
      </w:r>
      <w:r>
        <w:rPr>
          <w:rFonts w:cs="Arial"/>
        </w:rPr>
        <w:t>“</w:t>
      </w:r>
      <w:r w:rsidRPr="009F02A9">
        <w:rPr>
          <w:rFonts w:cs="Arial"/>
          <w:u w:val="single"/>
        </w:rPr>
        <w:t>VS-REQ-233862-Less Than Warning Threshold</w:t>
      </w:r>
      <w:r>
        <w:rPr>
          <w:rFonts w:cs="Arial"/>
        </w:rPr>
        <w:t>”</w:t>
      </w:r>
      <w:r w:rsidRPr="009F02A9">
        <w:rPr>
          <w:rFonts w:cs="Arial"/>
        </w:rPr>
        <w:t xml:space="preserve"> and </w:t>
      </w:r>
      <w:r>
        <w:rPr>
          <w:rFonts w:cs="Arial"/>
        </w:rPr>
        <w:t>“</w:t>
      </w:r>
      <w:r w:rsidRPr="009F02A9">
        <w:rPr>
          <w:rFonts w:cs="Arial"/>
          <w:u w:val="single"/>
        </w:rPr>
        <w:t>VS-REQ-VS-REQ-233867-Greater Than Warning Threshold</w:t>
      </w:r>
      <w:r>
        <w:rPr>
          <w:rFonts w:cs="Arial"/>
        </w:rPr>
        <w:t>”</w:t>
      </w:r>
      <w:r w:rsidRPr="009F02A9">
        <w:rPr>
          <w:rFonts w:cs="Arial"/>
        </w:rPr>
        <w:t xml:space="preserve"> for details on feature numbers 0x0811 and 0x080E</w:t>
      </w:r>
      <w:r>
        <w:rPr>
          <w:rFonts w:cs="Arial"/>
        </w:rPr>
        <w:t>.</w:t>
      </w:r>
    </w:p>
    <w:p w:rsidR="00C53099" w:rsidRPr="009F02A9" w:rsidRDefault="00C53099" w:rsidP="00C53099">
      <w:pPr>
        <w:rPr>
          <w:rFonts w:cs="Arial"/>
        </w:rPr>
      </w:pPr>
    </w:p>
    <w:p w:rsidR="00C53099" w:rsidRPr="00C53099" w:rsidRDefault="00C53099" w:rsidP="00C53099">
      <w:pPr>
        <w:pStyle w:val="Heading5"/>
        <w:rPr>
          <w:b w:val="0"/>
          <w:u w:val="single"/>
        </w:rPr>
      </w:pPr>
      <w:r w:rsidRPr="00C53099">
        <w:rPr>
          <w:b w:val="0"/>
          <w:u w:val="single"/>
        </w:rPr>
        <w:t>VS-SR-REQ-251193/C-Traffic Sign Recognition Settings / Speed Limit Information HMI not user selectable</w:t>
      </w:r>
    </w:p>
    <w:p w:rsidR="00C53099" w:rsidRDefault="00C53099" w:rsidP="00C53099">
      <w:pPr>
        <w:rPr>
          <w:rFonts w:cs="Arial"/>
        </w:rPr>
      </w:pPr>
      <w:r w:rsidRPr="000D3A12">
        <w:rPr>
          <w:rFonts w:cs="Arial"/>
          <w:u w:val="single"/>
        </w:rPr>
        <w:t>Overview</w:t>
      </w:r>
      <w:r>
        <w:rPr>
          <w:rFonts w:cs="Arial"/>
        </w:rPr>
        <w:t xml:space="preserve">: </w:t>
      </w:r>
    </w:p>
    <w:p w:rsidR="00C53099" w:rsidRDefault="00C53099" w:rsidP="00C53099">
      <w:pPr>
        <w:rPr>
          <w:rFonts w:cs="Arial"/>
        </w:rPr>
      </w:pPr>
      <w:r w:rsidRPr="00B14EE0">
        <w:rPr>
          <w:rFonts w:cs="Arial"/>
        </w:rPr>
        <w:t>The traffic sign recognition</w:t>
      </w:r>
      <w:r>
        <w:rPr>
          <w:rFonts w:cs="Arial"/>
        </w:rPr>
        <w:t xml:space="preserve"> / speed limit information</w:t>
      </w:r>
      <w:r w:rsidRPr="00B14EE0">
        <w:rPr>
          <w:rFonts w:cs="Arial"/>
        </w:rPr>
        <w:t xml:space="preserve"> HMI settings are not selectable when either Intelligent Cruise Control or Intelligent Speed Limiter are active in the vehicle (activated on cruise control switch).  </w:t>
      </w:r>
    </w:p>
    <w:p w:rsidR="00C53099" w:rsidRDefault="00C53099" w:rsidP="00C53099">
      <w:pPr>
        <w:rPr>
          <w:rFonts w:cs="Arial"/>
        </w:rPr>
      </w:pPr>
    </w:p>
    <w:p w:rsidR="00C53099" w:rsidRDefault="00C53099" w:rsidP="00C53099">
      <w:pPr>
        <w:rPr>
          <w:rFonts w:cs="Arial"/>
        </w:rPr>
      </w:pPr>
      <w:r w:rsidRPr="000D3A12">
        <w:rPr>
          <w:rFonts w:cs="Arial"/>
          <w:u w:val="single"/>
        </w:rPr>
        <w:t>Requirement</w:t>
      </w:r>
      <w:r>
        <w:rPr>
          <w:rFonts w:cs="Arial"/>
        </w:rPr>
        <w:t>:</w:t>
      </w:r>
    </w:p>
    <w:p w:rsidR="00C53099" w:rsidRPr="00B14EE0" w:rsidRDefault="00C53099" w:rsidP="00C53099">
      <w:pPr>
        <w:rPr>
          <w:rFonts w:cs="Arial"/>
        </w:rPr>
      </w:pPr>
      <w:r w:rsidRPr="00B14EE0">
        <w:rPr>
          <w:rFonts w:cs="Arial"/>
        </w:rPr>
        <w:t xml:space="preserve">The table below describes what CAN signals to look at to decide when the traffic sign recognition </w:t>
      </w:r>
      <w:r>
        <w:rPr>
          <w:rFonts w:cs="Arial"/>
        </w:rPr>
        <w:t xml:space="preserve">/ speed limit information </w:t>
      </w:r>
      <w:r w:rsidRPr="00B14EE0">
        <w:rPr>
          <w:rFonts w:cs="Arial"/>
        </w:rPr>
        <w:t xml:space="preserve">settings HMI is not selectable. When the conditions in the table are true for a </w:t>
      </w:r>
      <w:proofErr w:type="gramStart"/>
      <w:r w:rsidRPr="00B14EE0">
        <w:rPr>
          <w:rFonts w:cs="Arial"/>
        </w:rPr>
        <w:t>particular row</w:t>
      </w:r>
      <w:proofErr w:type="gramEnd"/>
      <w:r w:rsidRPr="00B14EE0">
        <w:rPr>
          <w:rFonts w:cs="Arial"/>
        </w:rPr>
        <w:t xml:space="preserve"> then the traffic sign recognition </w:t>
      </w:r>
      <w:r>
        <w:rPr>
          <w:rFonts w:cs="Arial"/>
        </w:rPr>
        <w:t xml:space="preserve">/ speed limit information </w:t>
      </w:r>
      <w:r w:rsidRPr="00B14EE0">
        <w:rPr>
          <w:rFonts w:cs="Arial"/>
        </w:rPr>
        <w:t xml:space="preserve">settings HMI shall be not selectable. If none of the rows are </w:t>
      </w:r>
      <w:proofErr w:type="gramStart"/>
      <w:r w:rsidRPr="00B14EE0">
        <w:rPr>
          <w:rFonts w:cs="Arial"/>
        </w:rPr>
        <w:t>true</w:t>
      </w:r>
      <w:proofErr w:type="gramEnd"/>
      <w:r w:rsidRPr="00B14EE0">
        <w:rPr>
          <w:rFonts w:cs="Arial"/>
        </w:rPr>
        <w:t xml:space="preserve"> then the TSR </w:t>
      </w:r>
      <w:r>
        <w:rPr>
          <w:rFonts w:cs="Arial"/>
        </w:rPr>
        <w:t xml:space="preserve">/ SLI </w:t>
      </w:r>
      <w:r w:rsidRPr="00B14EE0">
        <w:rPr>
          <w:rFonts w:cs="Arial"/>
        </w:rPr>
        <w:t>Settings HMI shall be selectable.</w:t>
      </w:r>
    </w:p>
    <w:p w:rsidR="00C53099" w:rsidRPr="00B14EE0" w:rsidRDefault="00C53099" w:rsidP="00C53099">
      <w:pPr>
        <w:rPr>
          <w:rFonts w:cs="Arial"/>
        </w:rPr>
      </w:pPr>
    </w:p>
    <w:p w:rsidR="00C53099" w:rsidRPr="00B14EE0" w:rsidRDefault="00C53099" w:rsidP="00C53099">
      <w:pPr>
        <w:rPr>
          <w:rFonts w:cs="Arial"/>
        </w:rPr>
      </w:pPr>
      <w:r w:rsidRPr="00B14EE0">
        <w:rPr>
          <w:rFonts w:cs="Arial"/>
        </w:rPr>
        <w:lastRenderedPageBreak/>
        <w:t xml:space="preserve">Signals </w:t>
      </w:r>
      <w:proofErr w:type="spellStart"/>
      <w:r w:rsidRPr="00B14EE0">
        <w:rPr>
          <w:rFonts w:cs="Arial"/>
        </w:rPr>
        <w:t>SLMde_D_Rqdsply</w:t>
      </w:r>
      <w:proofErr w:type="spellEnd"/>
      <w:r w:rsidRPr="00B14EE0">
        <w:rPr>
          <w:rFonts w:cs="Arial"/>
        </w:rPr>
        <w:t xml:space="preserve"> and </w:t>
      </w:r>
      <w:proofErr w:type="spellStart"/>
      <w:r w:rsidRPr="00B14EE0">
        <w:rPr>
          <w:rFonts w:cs="Arial"/>
        </w:rPr>
        <w:t>Aslicondsply_D_Rq</w:t>
      </w:r>
      <w:proofErr w:type="spellEnd"/>
      <w:r w:rsidRPr="00B14EE0">
        <w:rPr>
          <w:rFonts w:cs="Arial"/>
        </w:rPr>
        <w:t xml:space="preserve"> are only applicable when Intelligent Speed Assist is configured enabled</w:t>
      </w:r>
      <w:r>
        <w:rPr>
          <w:rFonts w:cs="Arial"/>
        </w:rPr>
        <w:t xml:space="preserve"> (see diagnostic spec for configuration, ex DE0X)</w:t>
      </w:r>
      <w:r w:rsidRPr="00B14EE0">
        <w:rPr>
          <w:rFonts w:cs="Arial"/>
        </w:rPr>
        <w:t>.</w:t>
      </w:r>
    </w:p>
    <w:p w:rsidR="00C53099" w:rsidRPr="00B14EE0" w:rsidRDefault="00C53099" w:rsidP="00C53099">
      <w:pPr>
        <w:rPr>
          <w:rFonts w:cs="Arial"/>
        </w:rPr>
      </w:pPr>
    </w:p>
    <w:p w:rsidR="00C53099" w:rsidRPr="00B14EE0" w:rsidRDefault="00C53099" w:rsidP="00C53099">
      <w:pPr>
        <w:rPr>
          <w:rFonts w:cs="Arial"/>
        </w:rPr>
      </w:pPr>
      <w:r w:rsidRPr="00B14EE0">
        <w:rPr>
          <w:rFonts w:cs="Arial"/>
        </w:rPr>
        <w:t xml:space="preserve">Signal </w:t>
      </w:r>
      <w:proofErr w:type="spellStart"/>
      <w:r w:rsidRPr="00B14EE0">
        <w:rPr>
          <w:rFonts w:cs="Arial"/>
        </w:rPr>
        <w:t>IaccLamp_D_Rq</w:t>
      </w:r>
      <w:proofErr w:type="spellEnd"/>
      <w:r w:rsidRPr="00B14EE0">
        <w:rPr>
          <w:rFonts w:cs="Arial"/>
        </w:rPr>
        <w:t xml:space="preserve"> is only applicable when Intelligent Adaptive Cruise Control is configured enabled</w:t>
      </w:r>
      <w:r>
        <w:rPr>
          <w:rFonts w:cs="Arial"/>
        </w:rPr>
        <w:t xml:space="preserve"> (see diagnostic spec for configuration, ex DE0X)</w:t>
      </w:r>
      <w:r w:rsidRPr="00B14EE0">
        <w:rPr>
          <w:rFonts w:cs="Arial"/>
        </w:rPr>
        <w:t>.</w:t>
      </w:r>
    </w:p>
    <w:p w:rsidR="00C53099" w:rsidRPr="00B14EE0" w:rsidRDefault="00C53099" w:rsidP="00C53099">
      <w:pPr>
        <w:rPr>
          <w:rFonts w:cs="Arial"/>
        </w:rPr>
      </w:pPr>
    </w:p>
    <w:tbl>
      <w:tblPr>
        <w:tblStyle w:val="TableGrid"/>
        <w:tblW w:w="8790" w:type="dxa"/>
        <w:jc w:val="center"/>
        <w:tblLayout w:type="fixed"/>
        <w:tblLook w:val="04A0" w:firstRow="1" w:lastRow="0" w:firstColumn="1" w:lastColumn="0" w:noHBand="0" w:noVBand="1"/>
      </w:tblPr>
      <w:tblGrid>
        <w:gridCol w:w="2612"/>
        <w:gridCol w:w="2378"/>
        <w:gridCol w:w="1953"/>
        <w:gridCol w:w="1847"/>
      </w:tblGrid>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C53099" w:rsidRPr="00B14EE0" w:rsidRDefault="00C53099" w:rsidP="00C53099">
            <w:pPr>
              <w:rPr>
                <w:rFonts w:cs="Arial"/>
              </w:rPr>
            </w:pPr>
            <w:proofErr w:type="spellStart"/>
            <w:r w:rsidRPr="00B14EE0">
              <w:rPr>
                <w:rFonts w:cs="Arial"/>
              </w:rPr>
              <w:t>IaccLamp_D_Rq</w:t>
            </w:r>
            <w:proofErr w:type="spellEnd"/>
          </w:p>
        </w:tc>
        <w:tc>
          <w:tcPr>
            <w:tcW w:w="237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C53099" w:rsidRPr="00B14EE0" w:rsidRDefault="00C53099" w:rsidP="00C53099">
            <w:pPr>
              <w:rPr>
                <w:rFonts w:cs="Arial"/>
              </w:rPr>
            </w:pPr>
            <w:proofErr w:type="spellStart"/>
            <w:r w:rsidRPr="00B14EE0">
              <w:rPr>
                <w:rFonts w:cs="Arial"/>
              </w:rPr>
              <w:t>SLMde_D_Rqdsply</w:t>
            </w:r>
            <w:proofErr w:type="spellEnd"/>
          </w:p>
        </w:tc>
        <w:tc>
          <w:tcPr>
            <w:tcW w:w="195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C53099" w:rsidRPr="00B14EE0" w:rsidRDefault="00C53099" w:rsidP="00C53099">
            <w:pPr>
              <w:rPr>
                <w:rFonts w:cs="Arial"/>
              </w:rPr>
            </w:pPr>
            <w:proofErr w:type="spellStart"/>
            <w:r w:rsidRPr="00B14EE0">
              <w:rPr>
                <w:rFonts w:cs="Arial"/>
              </w:rPr>
              <w:t>Aslicondsply_D_Rq</w:t>
            </w:r>
            <w:proofErr w:type="spellEnd"/>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C53099" w:rsidRPr="00B14EE0" w:rsidRDefault="00C53099" w:rsidP="00C53099">
            <w:pPr>
              <w:rPr>
                <w:rFonts w:cs="Arial"/>
              </w:rPr>
            </w:pPr>
            <w:r w:rsidRPr="00B14EE0">
              <w:rPr>
                <w:rFonts w:cs="Arial"/>
              </w:rPr>
              <w:t>TSR Setting HMI</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w:t>
            </w:r>
            <w:proofErr w:type="spellStart"/>
            <w:r w:rsidRPr="00B14EE0">
              <w:rPr>
                <w:rFonts w:cs="Arial"/>
              </w:rPr>
              <w:t>DisplayIaccIcon</w:t>
            </w:r>
            <w:proofErr w:type="spellEnd"/>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Auto </w:t>
            </w:r>
            <w:proofErr w:type="spellStart"/>
            <w:r w:rsidRPr="00B14EE0">
              <w:rPr>
                <w:rFonts w:cs="Arial"/>
              </w:rPr>
              <w:t>Speed_Limiter</w:t>
            </w:r>
            <w:proofErr w:type="spellEnd"/>
            <w:r w:rsidRPr="00B14EE0">
              <w:rPr>
                <w:rFonts w:cs="Arial"/>
              </w:rPr>
              <w:t xml:space="preserve"> symbol</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0x1 On-Passive</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Auto </w:t>
            </w:r>
            <w:proofErr w:type="spellStart"/>
            <w:r w:rsidRPr="00B14EE0">
              <w:rPr>
                <w:rFonts w:cs="Arial"/>
              </w:rPr>
              <w:t>Speed_Limiter</w:t>
            </w:r>
            <w:proofErr w:type="spellEnd"/>
            <w:r w:rsidRPr="00B14EE0">
              <w:rPr>
                <w:rFonts w:cs="Arial"/>
              </w:rPr>
              <w:t xml:space="preserve"> symbol</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0x2 On-Active</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Auto </w:t>
            </w:r>
            <w:proofErr w:type="spellStart"/>
            <w:r w:rsidRPr="00B14EE0">
              <w:rPr>
                <w:rFonts w:cs="Arial"/>
              </w:rPr>
              <w:t>Speed_Limiter</w:t>
            </w:r>
            <w:proofErr w:type="spellEnd"/>
            <w:r w:rsidRPr="00B14EE0">
              <w:rPr>
                <w:rFonts w:cs="Arial"/>
              </w:rPr>
              <w:t xml:space="preserve"> symbol</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0x3 Override</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c>
          <w:tcPr>
            <w:tcW w:w="2376"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c>
          <w:tcPr>
            <w:tcW w:w="1951"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c>
          <w:tcPr>
            <w:tcW w:w="1846"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r>
    </w:tbl>
    <w:p w:rsidR="00C53099" w:rsidRPr="00B14EE0" w:rsidRDefault="00C53099" w:rsidP="00C53099">
      <w:pPr>
        <w:rPr>
          <w:rFonts w:cs="Arial"/>
        </w:rPr>
      </w:pPr>
      <w:r w:rsidRPr="00B14EE0">
        <w:rPr>
          <w:rFonts w:cs="Arial"/>
        </w:rPr>
        <w:t xml:space="preserve">Note: when say TSR (traffic sign recognition) </w:t>
      </w:r>
      <w:r>
        <w:rPr>
          <w:rFonts w:cs="Arial"/>
        </w:rPr>
        <w:t xml:space="preserve">/ SLI (speed limit information) </w:t>
      </w:r>
      <w:r w:rsidRPr="00B14EE0">
        <w:rPr>
          <w:rFonts w:cs="Arial"/>
        </w:rPr>
        <w:t>greyed out the HMI team will decide how to show this (not necessarily greyed out but a way to show that TSR</w:t>
      </w:r>
      <w:r>
        <w:rPr>
          <w:rFonts w:cs="Arial"/>
        </w:rPr>
        <w:t>/SLI</w:t>
      </w:r>
      <w:r w:rsidRPr="00B14EE0">
        <w:rPr>
          <w:rFonts w:cs="Arial"/>
        </w:rPr>
        <w:t xml:space="preserve"> settings are not selectable).  See HMI specs for details.</w:t>
      </w:r>
    </w:p>
    <w:p w:rsidR="00C53099" w:rsidRPr="00B14EE0" w:rsidRDefault="00C53099" w:rsidP="00C53099">
      <w:pPr>
        <w:rPr>
          <w:rFonts w:cs="Arial"/>
        </w:rPr>
      </w:pPr>
    </w:p>
    <w:p w:rsidR="00C53099" w:rsidRPr="00184B4D" w:rsidRDefault="00C53099" w:rsidP="00C53099"/>
    <w:p w:rsidR="00C53099" w:rsidRDefault="00C53099" w:rsidP="00C53099">
      <w:pPr>
        <w:pStyle w:val="Heading3"/>
      </w:pPr>
      <w:bookmarkStart w:id="109" w:name="_Toc25737503"/>
      <w:r w:rsidRPr="00B9479B">
        <w:t>VS-FUN-REQ-272504/B-Speed Limit Information / Speed Sign Recognition</w:t>
      </w:r>
      <w:bookmarkEnd w:id="109"/>
    </w:p>
    <w:p w:rsidR="00C53099" w:rsidRDefault="00C53099" w:rsidP="00C53099">
      <w:pPr>
        <w:rPr>
          <w:ins w:id="110" w:author="Myslinski, Jason (J.S.)" w:date="2017-09-11T07:59:00Z"/>
          <w:color w:val="FF0000"/>
        </w:rPr>
      </w:pPr>
      <w:ins w:id="111" w:author="Myslinski, Jason (J.S.)" w:date="2017-07-19T13:59:00Z">
        <w:r w:rsidRPr="005A3C72">
          <w:rPr>
            <w:color w:val="FF0000"/>
          </w:rPr>
          <w:t xml:space="preserve">Note: </w:t>
        </w:r>
      </w:ins>
    </w:p>
    <w:p w:rsidR="00C53099" w:rsidRDefault="00C53099">
      <w:pPr>
        <w:numPr>
          <w:ilvl w:val="0"/>
          <w:numId w:val="264"/>
        </w:numPr>
        <w:rPr>
          <w:ins w:id="112" w:author="Myslinski, Jason (J.S.)" w:date="2017-09-11T07:59:00Z"/>
          <w:color w:val="FF0000"/>
        </w:rPr>
        <w:pPrChange w:id="113" w:author="Myslinski, Jason (J.S.)" w:date="2017-09-11T07:59:00Z">
          <w:pPr/>
        </w:pPrChange>
      </w:pPr>
      <w:ins w:id="114" w:author="Myslinski, Jason (J.S.)" w:date="2017-07-19T13:59:00Z">
        <w:r w:rsidRPr="009E2DF9">
          <w:rPr>
            <w:color w:val="FF0000"/>
            <w:rPrChange w:id="115" w:author="Myslinski, Jason (J.S.)" w:date="2017-09-11T07:59:00Z">
              <w:rPr/>
            </w:rPrChange>
          </w:rPr>
          <w:t>Traffic Sign Recognition and Speed Limit Information</w:t>
        </w:r>
      </w:ins>
      <w:ins w:id="116" w:author="Myslinski, Jason (J.S.)" w:date="2017-09-11T07:59:00Z">
        <w:r w:rsidRPr="009E2DF9">
          <w:rPr>
            <w:color w:val="FF0000"/>
            <w:rPrChange w:id="117" w:author="Myslinski, Jason (J.S.)" w:date="2017-09-11T07:59:00Z">
              <w:rPr/>
            </w:rPrChange>
          </w:rPr>
          <w:t xml:space="preserve"> / Speed Sign Recognition</w:t>
        </w:r>
      </w:ins>
      <w:ins w:id="118" w:author="Myslinski, Jason (J.S.)" w:date="2017-07-19T13:59:00Z">
        <w:r w:rsidRPr="009E2DF9">
          <w:rPr>
            <w:color w:val="FF0000"/>
            <w:rPrChange w:id="119" w:author="Myslinski, Jason (J.S.)" w:date="2017-09-11T07:59:00Z">
              <w:rPr/>
            </w:rPrChange>
          </w:rPr>
          <w:t xml:space="preserve"> are mutually exclusive</w:t>
        </w:r>
      </w:ins>
      <w:r w:rsidRPr="009E2DF9">
        <w:rPr>
          <w:color w:val="FF0000"/>
          <w:rPrChange w:id="120" w:author="Myslinski, Jason (J.S.)" w:date="2017-09-11T07:59:00Z">
            <w:rPr/>
          </w:rPrChange>
        </w:rPr>
        <w:t xml:space="preserve">.  </w:t>
      </w:r>
    </w:p>
    <w:p w:rsidR="00C53099" w:rsidRPr="009E2DF9" w:rsidRDefault="00C53099">
      <w:pPr>
        <w:numPr>
          <w:ilvl w:val="0"/>
          <w:numId w:val="264"/>
        </w:numPr>
        <w:rPr>
          <w:color w:val="FF0000"/>
          <w:rPrChange w:id="121" w:author="Myslinski, Jason (J.S.)" w:date="2017-09-11T07:59:00Z">
            <w:rPr/>
          </w:rPrChange>
        </w:rPr>
        <w:pPrChange w:id="122" w:author="Myslinski, Jason (J.S.)" w:date="2017-09-11T07:59:00Z">
          <w:pPr/>
        </w:pPrChange>
      </w:pPr>
      <w:ins w:id="123" w:author="Myslinski, Jason (J.S.)" w:date="2017-09-11T07:59:00Z">
        <w:r>
          <w:rPr>
            <w:color w:val="FF0000"/>
          </w:rPr>
          <w:t>Speed Limit Information and Speed Sign Recognition are two HMI names for the same feature.</w:t>
        </w:r>
      </w:ins>
      <w:ins w:id="124" w:author="Myslinski, Jason (J.S.)" w:date="2017-09-11T08:00:00Z">
        <w:r>
          <w:rPr>
            <w:color w:val="FF0000"/>
          </w:rPr>
          <w:t xml:space="preserve">  The names can be used interchangeably.</w:t>
        </w:r>
      </w:ins>
    </w:p>
    <w:p w:rsidR="00C53099" w:rsidRPr="005A3C72" w:rsidRDefault="00C53099" w:rsidP="00C53099"/>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VS-SR-REQ-233812/E-Enable/Disable Traffic Sign Recognition / Speed Limit Information Feature</w:t>
      </w:r>
    </w:p>
    <w:p w:rsidR="00C53099" w:rsidRPr="00A675AD" w:rsidRDefault="00C53099" w:rsidP="00C53099">
      <w:pPr>
        <w:rPr>
          <w:rFonts w:cs="Arial"/>
        </w:rPr>
      </w:pPr>
      <w:r w:rsidRPr="0019694B">
        <w:rPr>
          <w:rFonts w:cs="Arial"/>
        </w:rPr>
        <w:t xml:space="preserve">For this feature when performing the “Set” or “Query” operation the Feature Number and Configuration Number in the </w:t>
      </w:r>
      <w:proofErr w:type="spellStart"/>
      <w:r w:rsidRPr="0019694B">
        <w:rPr>
          <w:rFonts w:cs="Arial"/>
        </w:rPr>
        <w:t>Feature.Rq</w:t>
      </w:r>
      <w:proofErr w:type="spellEnd"/>
      <w:r w:rsidRPr="0019694B">
        <w:rPr>
          <w:rFonts w:cs="Arial"/>
        </w:rPr>
        <w:t xml:space="preserve"> and </w:t>
      </w:r>
      <w:proofErr w:type="spellStart"/>
      <w:r w:rsidRPr="0019694B">
        <w:rPr>
          <w:rFonts w:cs="Arial"/>
        </w:rPr>
        <w:t>Feature.St</w:t>
      </w:r>
      <w:proofErr w:type="spellEnd"/>
      <w:r w:rsidRPr="0019694B">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 xml:space="preserve">Activate Traffic Sign Recognition / Speed Limit </w:t>
            </w:r>
            <w:proofErr w:type="gramStart"/>
            <w:r>
              <w:rPr>
                <w:rFonts w:cs="Arial"/>
                <w:bCs/>
              </w:rPr>
              <w:t>Information  Customer</w:t>
            </w:r>
            <w:proofErr w:type="gramEnd"/>
            <w:r>
              <w:rPr>
                <w:rFonts w:cs="Arial"/>
                <w:bCs/>
              </w:rPr>
              <w:t xml:space="preserve"> Enable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0x0809</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OFF / Disabled</w:t>
            </w:r>
          </w:p>
        </w:tc>
      </w:tr>
      <w:tr w:rsidR="00C53099" w:rsidRPr="00A675AD" w:rsidTr="00C53099">
        <w:trPr>
          <w:trHeight w:val="637"/>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19694B"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19694B" w:rsidRDefault="00C53099" w:rsidP="00C53099">
            <w:pPr>
              <w:jc w:val="center"/>
              <w:rPr>
                <w:rFonts w:cs="Arial"/>
                <w:bCs/>
              </w:rPr>
            </w:pPr>
            <w:r w:rsidRPr="0019694B">
              <w:rPr>
                <w:rFonts w:cs="Arial"/>
                <w:bCs/>
              </w:rPr>
              <w:t>ON / Enabled</w:t>
            </w:r>
          </w:p>
        </w:tc>
      </w:tr>
    </w:tbl>
    <w:p w:rsidR="00C53099" w:rsidRPr="00A675AD" w:rsidRDefault="00C53099" w:rsidP="00C53099">
      <w:pPr>
        <w:rPr>
          <w:rFonts w:cs="Arial"/>
        </w:rPr>
      </w:pPr>
    </w:p>
    <w:p w:rsidR="00C53099" w:rsidRPr="00A675AD"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Default="00C53099" w:rsidP="00C53099">
            <w:pPr>
              <w:jc w:val="center"/>
              <w:rPr>
                <w:rFonts w:cs="Arial"/>
                <w:bCs/>
              </w:rPr>
            </w:pPr>
            <w:r>
              <w:rPr>
                <w:rFonts w:cs="Arial"/>
                <w:bCs/>
              </w:rPr>
              <w:t>12 (TSR)</w:t>
            </w:r>
          </w:p>
          <w:p w:rsidR="00C53099" w:rsidRPr="00A675AD" w:rsidRDefault="00C53099" w:rsidP="00C53099">
            <w:pPr>
              <w:jc w:val="center"/>
              <w:rPr>
                <w:rFonts w:cs="Arial"/>
                <w:bCs/>
              </w:rPr>
            </w:pPr>
            <w:r w:rsidRPr="00837B9B">
              <w:rPr>
                <w:rFonts w:cs="Arial"/>
                <w:bCs/>
              </w:rPr>
              <w:t>SYNC HMI supplement (SLI under TSR)</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130</w:t>
            </w:r>
          </w:p>
        </w:tc>
      </w:tr>
    </w:tbl>
    <w:p w:rsidR="00C53099" w:rsidRDefault="00C53099" w:rsidP="00C53099">
      <w:pPr>
        <w:rPr>
          <w:rFonts w:cs="Arial"/>
          <w:color w:val="FF0000"/>
        </w:rPr>
      </w:pPr>
    </w:p>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lastRenderedPageBreak/>
        <w:t>VS-SR-REQ-233914/F-Enable/Disable Speed Warning - Traffic Sign Recognition / Speed Limit Information</w:t>
      </w:r>
    </w:p>
    <w:p w:rsidR="00C53099" w:rsidRPr="00A675AD" w:rsidRDefault="00C53099" w:rsidP="00C53099">
      <w:pPr>
        <w:rPr>
          <w:rFonts w:cs="Arial"/>
        </w:rPr>
      </w:pPr>
      <w:r w:rsidRPr="00432718">
        <w:rPr>
          <w:rFonts w:cs="Arial"/>
        </w:rPr>
        <w:t xml:space="preserve">For this feature when performing the “Set” or “Query” operation the Feature Number and Configuration Number in the </w:t>
      </w:r>
      <w:proofErr w:type="spellStart"/>
      <w:r w:rsidRPr="00432718">
        <w:rPr>
          <w:rFonts w:cs="Arial"/>
        </w:rPr>
        <w:t>Feature.Rq</w:t>
      </w:r>
      <w:proofErr w:type="spellEnd"/>
      <w:r w:rsidRPr="00432718">
        <w:rPr>
          <w:rFonts w:cs="Arial"/>
        </w:rPr>
        <w:t xml:space="preserve"> and </w:t>
      </w:r>
      <w:proofErr w:type="spellStart"/>
      <w:r w:rsidRPr="00432718">
        <w:rPr>
          <w:rFonts w:cs="Arial"/>
        </w:rPr>
        <w:t>Feature.St</w:t>
      </w:r>
      <w:proofErr w:type="spellEnd"/>
      <w:r w:rsidRPr="00432718">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B72701">
              <w:rPr>
                <w:rFonts w:cs="Arial"/>
                <w:bCs/>
              </w:rPr>
              <w:t>Activate Speed Warning – Traffic Sign recognition</w:t>
            </w:r>
            <w:r>
              <w:rPr>
                <w:rFonts w:cs="Arial"/>
                <w:bCs/>
              </w:rPr>
              <w:t xml:space="preserve"> / Speed Limit Information</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0x080D</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 xml:space="preserve">OFF / Disabled </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43271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432718" w:rsidRDefault="00C53099" w:rsidP="00C53099">
            <w:pPr>
              <w:jc w:val="center"/>
              <w:rPr>
                <w:rFonts w:cs="Arial"/>
                <w:bCs/>
              </w:rPr>
            </w:pPr>
            <w:r w:rsidRPr="00432718">
              <w:rPr>
                <w:rFonts w:cs="Arial"/>
                <w:bCs/>
              </w:rPr>
              <w:t>ON / Enabled</w:t>
            </w:r>
          </w:p>
        </w:tc>
      </w:tr>
    </w:tbl>
    <w:p w:rsidR="00C53099"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131</w:t>
            </w:r>
          </w:p>
        </w:tc>
      </w:tr>
    </w:tbl>
    <w:p w:rsidR="00C53099" w:rsidRDefault="00C53099" w:rsidP="00C53099">
      <w:pPr>
        <w:rPr>
          <w:rFonts w:cs="Arial"/>
        </w:rPr>
      </w:pPr>
    </w:p>
    <w:p w:rsidR="00C53099" w:rsidRDefault="00C53099" w:rsidP="00C53099">
      <w:pPr>
        <w:rPr>
          <w:rFonts w:cs="Arial"/>
        </w:rPr>
      </w:pPr>
    </w:p>
    <w:p w:rsidR="00C53099" w:rsidRPr="00C53099" w:rsidRDefault="00C53099" w:rsidP="00C53099">
      <w:pPr>
        <w:pStyle w:val="Heading5"/>
        <w:rPr>
          <w:b w:val="0"/>
          <w:u w:val="single"/>
        </w:rPr>
      </w:pPr>
      <w:r w:rsidRPr="00C53099">
        <w:rPr>
          <w:b w:val="0"/>
          <w:u w:val="single"/>
        </w:rPr>
        <w:t>VS-SR-REQ-233862/K-Less Than Warning Threshold - (Traffic Sign Recognition / Speed Limit Information)</w:t>
      </w:r>
    </w:p>
    <w:p w:rsidR="00C53099" w:rsidRPr="00885C68" w:rsidRDefault="00C53099" w:rsidP="00C53099">
      <w:pPr>
        <w:rPr>
          <w:rFonts w:cs="Arial"/>
        </w:rPr>
      </w:pPr>
      <w:r w:rsidRPr="00885C68">
        <w:rPr>
          <w:rFonts w:cs="Arial"/>
        </w:rPr>
        <w:t xml:space="preserve">For this feature when performing the “Set” or “Query” operation the Feature Number and Configuration Number in the </w:t>
      </w:r>
      <w:proofErr w:type="spellStart"/>
      <w:r w:rsidRPr="00885C68">
        <w:rPr>
          <w:rFonts w:cs="Arial"/>
        </w:rPr>
        <w:t>Feature.Rq</w:t>
      </w:r>
      <w:proofErr w:type="spellEnd"/>
      <w:r w:rsidRPr="00885C68">
        <w:rPr>
          <w:rFonts w:cs="Arial"/>
        </w:rPr>
        <w:t xml:space="preserve"> and </w:t>
      </w:r>
      <w:proofErr w:type="spellStart"/>
      <w:r w:rsidRPr="00885C68">
        <w:rPr>
          <w:rFonts w:cs="Arial"/>
        </w:rPr>
        <w:t>Feature.St</w:t>
      </w:r>
      <w:proofErr w:type="spellEnd"/>
      <w:r w:rsidRPr="00885C68">
        <w:rPr>
          <w:rFonts w:cs="Arial"/>
        </w:rPr>
        <w:t xml:space="preserve"> messages shall be used below.</w:t>
      </w:r>
    </w:p>
    <w:p w:rsidR="00C53099" w:rsidRPr="00885C68" w:rsidRDefault="00C53099" w:rsidP="00C53099">
      <w:pPr>
        <w:rPr>
          <w:rFonts w:cs="Arial"/>
        </w:rPr>
      </w:pPr>
    </w:p>
    <w:p w:rsidR="00C53099" w:rsidRPr="00885C68" w:rsidRDefault="00C53099" w:rsidP="00C53099">
      <w:pPr>
        <w:rPr>
          <w:rFonts w:cs="Arial"/>
        </w:rPr>
      </w:pPr>
      <w:r w:rsidRPr="00885C68">
        <w:rPr>
          <w:rFonts w:cs="Arial"/>
        </w:rPr>
        <w:t xml:space="preserve">If Enhanced Memory is supported the Active Personality Profile shall be used for </w:t>
      </w:r>
      <w:proofErr w:type="spellStart"/>
      <w:r w:rsidRPr="00885C68">
        <w:rPr>
          <w:rFonts w:cs="Arial"/>
        </w:rPr>
        <w:t>PersIndex</w:t>
      </w:r>
      <w:proofErr w:type="spellEnd"/>
      <w:r w:rsidRPr="00885C68">
        <w:rPr>
          <w:rFonts w:cs="Arial"/>
        </w:rPr>
        <w:t xml:space="preserve">.  If Enhanced Memory is not supported </w:t>
      </w:r>
      <w:proofErr w:type="spellStart"/>
      <w:r w:rsidRPr="00885C68">
        <w:rPr>
          <w:rFonts w:cs="Arial"/>
        </w:rPr>
        <w:t>PersIndex</w:t>
      </w:r>
      <w:proofErr w:type="spellEnd"/>
      <w:r w:rsidRPr="00885C68">
        <w:rPr>
          <w:rFonts w:cs="Arial"/>
        </w:rPr>
        <w:t xml:space="preserve"> shall be set to Vehicle.</w:t>
      </w:r>
    </w:p>
    <w:p w:rsidR="00C53099" w:rsidRDefault="00C53099" w:rsidP="00C53099">
      <w:pPr>
        <w:rPr>
          <w:rFonts w:cs="Arial"/>
        </w:rPr>
      </w:pPr>
    </w:p>
    <w:p w:rsidR="00C53099" w:rsidRPr="00885C68"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885C68"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HMI selection / Configuration Name</w:t>
            </w:r>
          </w:p>
        </w:tc>
      </w:tr>
      <w:tr w:rsidR="00C53099" w:rsidRPr="00885C68" w:rsidTr="00C53099">
        <w:trPr>
          <w:trHeight w:val="465"/>
          <w:jc w:val="center"/>
        </w:trPr>
        <w:tc>
          <w:tcPr>
            <w:tcW w:w="2535" w:type="dxa"/>
            <w:vMerge w:val="restart"/>
            <w:tcBorders>
              <w:top w:val="single" w:sz="8" w:space="0" w:color="auto"/>
              <w:left w:val="single" w:sz="8" w:space="0" w:color="auto"/>
              <w:right w:val="single" w:sz="8" w:space="0" w:color="auto"/>
            </w:tcBorders>
            <w:vAlign w:val="center"/>
          </w:tcPr>
          <w:p w:rsidR="00C53099" w:rsidRDefault="00C53099" w:rsidP="00C53099">
            <w:pPr>
              <w:spacing w:line="276" w:lineRule="auto"/>
              <w:jc w:val="center"/>
              <w:rPr>
                <w:rFonts w:cs="Arial"/>
                <w:bCs/>
              </w:rPr>
            </w:pPr>
            <w:r w:rsidRPr="00885C68">
              <w:rPr>
                <w:rFonts w:cs="Arial"/>
                <w:bCs/>
              </w:rPr>
              <w:t>Less Than Warnin</w:t>
            </w:r>
            <w:r>
              <w:rPr>
                <w:rFonts w:cs="Arial"/>
                <w:bCs/>
              </w:rPr>
              <w:t>g Threshold (</w:t>
            </w:r>
            <w:proofErr w:type="spellStart"/>
            <w:r>
              <w:rPr>
                <w:rFonts w:cs="Arial"/>
                <w:bCs/>
              </w:rPr>
              <w:t>ex less</w:t>
            </w:r>
            <w:proofErr w:type="spellEnd"/>
            <w:r>
              <w:rPr>
                <w:rFonts w:cs="Arial"/>
                <w:bCs/>
              </w:rPr>
              <w:t xml:space="preserve"> than 65 Km/h</w:t>
            </w:r>
            <w:r w:rsidRPr="00885C68">
              <w:rPr>
                <w:rFonts w:cs="Arial"/>
                <w:bCs/>
              </w:rPr>
              <w:t>)</w:t>
            </w:r>
          </w:p>
          <w:p w:rsidR="00C53099" w:rsidRDefault="00C53099" w:rsidP="00C53099">
            <w:pPr>
              <w:spacing w:line="276" w:lineRule="auto"/>
              <w:jc w:val="center"/>
              <w:rPr>
                <w:rFonts w:cs="Arial"/>
                <w:bCs/>
              </w:rPr>
            </w:pPr>
          </w:p>
          <w:p w:rsidR="00C53099" w:rsidRPr="00885C68" w:rsidRDefault="00C53099" w:rsidP="00C53099">
            <w:pPr>
              <w:spacing w:line="276" w:lineRule="auto"/>
              <w:jc w:val="center"/>
              <w:rPr>
                <w:rFonts w:cs="Arial"/>
                <w:bCs/>
              </w:rPr>
            </w:pPr>
          </w:p>
        </w:tc>
        <w:tc>
          <w:tcPr>
            <w:tcW w:w="1440" w:type="dxa"/>
            <w:vMerge w:val="restart"/>
            <w:tcBorders>
              <w:top w:val="single" w:sz="8" w:space="0" w:color="auto"/>
              <w:left w:val="nil"/>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0x080E</w:t>
            </w:r>
          </w:p>
        </w:tc>
        <w:tc>
          <w:tcPr>
            <w:tcW w:w="1620" w:type="dxa"/>
            <w:tcBorders>
              <w:top w:val="single" w:sz="8" w:space="0" w:color="auto"/>
              <w:left w:val="nil"/>
              <w:bottom w:val="single" w:sz="8" w:space="0" w:color="auto"/>
              <w:right w:val="single" w:sz="8" w:space="0" w:color="auto"/>
            </w:tcBorders>
            <w:hideMark/>
          </w:tcPr>
          <w:p w:rsidR="00C53099" w:rsidRPr="00885C68" w:rsidRDefault="00C53099" w:rsidP="00C53099">
            <w:pPr>
              <w:jc w:val="center"/>
              <w:rPr>
                <w:rFonts w:cs="Arial"/>
              </w:rPr>
            </w:pPr>
            <w:r w:rsidRPr="00885C68">
              <w:rPr>
                <w:rFonts w:cs="Arial"/>
                <w:bCs/>
              </w:rPr>
              <w:t>0x10</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0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0x11</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+1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0x12</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+2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bCs/>
              </w:rPr>
            </w:pPr>
            <w:r w:rsidRPr="00885C68">
              <w:rPr>
                <w:rFonts w:cs="Arial"/>
                <w:bCs/>
              </w:rPr>
              <w:t>0x13</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+3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0x36</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+38 Tolerance / Intelligent Offset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0x37</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+39 Tolerance / Intelligent Offset</w:t>
            </w:r>
          </w:p>
        </w:tc>
      </w:tr>
      <w:tr w:rsidR="00C53099" w:rsidRPr="00885C68" w:rsidTr="00C53099">
        <w:trPr>
          <w:trHeight w:val="465"/>
          <w:jc w:val="center"/>
        </w:trPr>
        <w:tc>
          <w:tcPr>
            <w:tcW w:w="2535" w:type="dxa"/>
            <w:vMerge/>
            <w:tcBorders>
              <w:left w:val="single" w:sz="8" w:space="0" w:color="auto"/>
              <w:bottom w:val="single" w:sz="4"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bottom w:val="single" w:sz="4"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4" w:space="0" w:color="auto"/>
              <w:right w:val="single" w:sz="8" w:space="0" w:color="auto"/>
            </w:tcBorders>
          </w:tcPr>
          <w:p w:rsidR="00C53099" w:rsidRPr="00885C68" w:rsidRDefault="00C53099" w:rsidP="00C53099">
            <w:pPr>
              <w:jc w:val="center"/>
              <w:rPr>
                <w:rFonts w:cs="Arial"/>
              </w:rPr>
            </w:pPr>
            <w:r w:rsidRPr="00885C68">
              <w:rPr>
                <w:rFonts w:cs="Arial"/>
                <w:bCs/>
              </w:rPr>
              <w:t>0x38</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+40 Tolerance / Intelligent Offset</w:t>
            </w:r>
          </w:p>
        </w:tc>
      </w:tr>
    </w:tbl>
    <w:p w:rsidR="00C53099" w:rsidRDefault="00C53099" w:rsidP="00C53099">
      <w:pPr>
        <w:ind w:left="-22"/>
        <w:rPr>
          <w:rFonts w:cs="Arial"/>
          <w:snapToGrid w:val="0"/>
        </w:rPr>
      </w:pPr>
      <w:r w:rsidRPr="00885C68">
        <w:rPr>
          <w:rFonts w:cs="Arial"/>
        </w:rPr>
        <w:t>For this setting whet</w:t>
      </w:r>
      <w:r>
        <w:rPr>
          <w:rFonts w:cs="Arial"/>
        </w:rPr>
        <w:t>her the display is in MPH or Km/h</w:t>
      </w:r>
      <w:r w:rsidRPr="00885C68">
        <w:rPr>
          <w:rFonts w:cs="Arial"/>
        </w:rPr>
        <w:t xml:space="preserve"> is not based on what Measure Units is set to but based on what the Traffic Sign Recognition </w:t>
      </w:r>
      <w:r>
        <w:rPr>
          <w:rFonts w:cs="Arial"/>
        </w:rPr>
        <w:t xml:space="preserve">/ Speed Limit Information </w:t>
      </w:r>
      <w:r w:rsidRPr="00885C68">
        <w:rPr>
          <w:rFonts w:cs="Arial"/>
        </w:rPr>
        <w:t xml:space="preserve">signal </w:t>
      </w:r>
      <w:proofErr w:type="spellStart"/>
      <w:r w:rsidRPr="00885C68">
        <w:rPr>
          <w:rFonts w:cs="Arial"/>
          <w:snapToGrid w:val="0"/>
        </w:rPr>
        <w:t>TsrVlUnitMsgTxt_D_Rq</w:t>
      </w:r>
      <w:proofErr w:type="spellEnd"/>
      <w:r w:rsidRPr="00885C68">
        <w:rPr>
          <w:rFonts w:cs="Arial"/>
          <w:snapToGrid w:val="0"/>
        </w:rPr>
        <w:t xml:space="preserve"> is set to</w:t>
      </w:r>
      <w:r w:rsidRPr="002D68E0">
        <w:rPr>
          <w:rFonts w:cs="Arial"/>
          <w:snapToGrid w:val="0"/>
        </w:rPr>
        <w:t>.</w:t>
      </w:r>
      <w:r>
        <w:rPr>
          <w:rFonts w:cs="Arial"/>
          <w:snapToGrid w:val="0"/>
        </w:rPr>
        <w:t xml:space="preserve">  The </w:t>
      </w:r>
      <w:proofErr w:type="spellStart"/>
      <w:r w:rsidRPr="00885C68">
        <w:rPr>
          <w:rFonts w:cs="Arial"/>
          <w:snapToGrid w:val="0"/>
        </w:rPr>
        <w:t>TsrVlUnitMsgTxt_D_Rq</w:t>
      </w:r>
      <w:proofErr w:type="spellEnd"/>
      <w:r>
        <w:rPr>
          <w:rFonts w:cs="Arial"/>
          <w:snapToGrid w:val="0"/>
        </w:rPr>
        <w:t xml:space="preserve"> signal is an event-periodic status signal and the status signal shall be used in Run to determine if the traffic sign recognition units are in Km/h or MPH.  </w:t>
      </w:r>
    </w:p>
    <w:p w:rsidR="00C53099" w:rsidRPr="00F542F1" w:rsidRDefault="00C53099" w:rsidP="00C53099">
      <w:pPr>
        <w:numPr>
          <w:ilvl w:val="0"/>
          <w:numId w:val="247"/>
        </w:numPr>
        <w:rPr>
          <w:rFonts w:cs="Arial"/>
        </w:rPr>
      </w:pPr>
      <w:r>
        <w:rPr>
          <w:rFonts w:cs="Arial"/>
        </w:rPr>
        <w:lastRenderedPageBreak/>
        <w:t xml:space="preserve">If the </w:t>
      </w:r>
      <w:proofErr w:type="spellStart"/>
      <w:r w:rsidRPr="00885C68">
        <w:rPr>
          <w:rFonts w:cs="Arial"/>
          <w:snapToGrid w:val="0"/>
        </w:rPr>
        <w:t>TsrVlUnitMsgTxt_D_Rq</w:t>
      </w:r>
      <w:proofErr w:type="spellEnd"/>
      <w:r>
        <w:rPr>
          <w:rFonts w:cs="Arial"/>
          <w:snapToGrid w:val="0"/>
        </w:rPr>
        <w:t xml:space="preserve"> signal is missing for more than 5 seconds in </w:t>
      </w:r>
      <w:proofErr w:type="gramStart"/>
      <w:r>
        <w:rPr>
          <w:rFonts w:cs="Arial"/>
          <w:snapToGrid w:val="0"/>
        </w:rPr>
        <w:t>Run</w:t>
      </w:r>
      <w:proofErr w:type="gramEnd"/>
      <w:r>
        <w:rPr>
          <w:rFonts w:cs="Arial"/>
          <w:snapToGrid w:val="0"/>
        </w:rPr>
        <w:t xml:space="preserve"> then the traffic sign recognition units would be displayed in Km/h.</w:t>
      </w:r>
    </w:p>
    <w:p w:rsidR="00C53099" w:rsidRDefault="00C53099" w:rsidP="00C53099">
      <w:pPr>
        <w:ind w:left="-22"/>
        <w:rPr>
          <w:rFonts w:cs="Arial"/>
        </w:rPr>
      </w:pPr>
    </w:p>
    <w:p w:rsidR="00C53099" w:rsidRPr="00C619D4" w:rsidRDefault="00C53099" w:rsidP="00C53099">
      <w:pPr>
        <w:ind w:left="-22"/>
        <w:rPr>
          <w:rFonts w:cs="Arial"/>
        </w:rPr>
      </w:pPr>
      <w:r w:rsidRPr="00240468">
        <w:rPr>
          <w:rFonts w:cs="Arial"/>
        </w:rPr>
        <w:t xml:space="preserve">For the “HMI selection / Configuration name” column above the unitless values (ex +1 tolerance, +2 </w:t>
      </w:r>
      <w:r w:rsidRPr="00D74ACE">
        <w:rPr>
          <w:rFonts w:cs="Arial"/>
        </w:rPr>
        <w:t xml:space="preserve">tolerance) shall be </w:t>
      </w:r>
      <w:r>
        <w:rPr>
          <w:rFonts w:cs="Arial"/>
        </w:rPr>
        <w:t>assigned to MPH or Km/h</w:t>
      </w:r>
      <w:r w:rsidRPr="00C619D4">
        <w:rPr>
          <w:rFonts w:cs="Arial"/>
        </w:rPr>
        <w:t xml:space="preserve"> based on what the signal </w:t>
      </w:r>
      <w:proofErr w:type="spellStart"/>
      <w:r w:rsidRPr="00C619D4">
        <w:rPr>
          <w:rFonts w:cs="Arial"/>
          <w:snapToGrid w:val="0"/>
        </w:rPr>
        <w:t>TsrVlUnitMsgTxt_D_Rq</w:t>
      </w:r>
      <w:proofErr w:type="spellEnd"/>
      <w:r w:rsidRPr="00C619D4">
        <w:rPr>
          <w:rFonts w:cs="Arial"/>
          <w:snapToGrid w:val="0"/>
        </w:rPr>
        <w:t xml:space="preserve"> </w:t>
      </w:r>
      <w:r w:rsidRPr="00C619D4">
        <w:rPr>
          <w:rFonts w:cs="Arial"/>
        </w:rPr>
        <w:t xml:space="preserve">is set to.  </w:t>
      </w:r>
    </w:p>
    <w:p w:rsidR="00C53099" w:rsidRPr="00C619D4" w:rsidRDefault="00C53099" w:rsidP="00C53099">
      <w:pPr>
        <w:numPr>
          <w:ilvl w:val="0"/>
          <w:numId w:val="276"/>
        </w:numPr>
        <w:rPr>
          <w:rFonts w:cs="Arial"/>
          <w:bCs/>
        </w:rPr>
      </w:pPr>
      <w:r>
        <w:rPr>
          <w:rFonts w:cs="Arial"/>
          <w:bCs/>
        </w:rPr>
        <w:t>Example 1: if Km/h</w:t>
      </w:r>
      <w:r w:rsidRPr="00C619D4">
        <w:rPr>
          <w:rFonts w:cs="Arial"/>
          <w:bCs/>
        </w:rPr>
        <w:t xml:space="preserve"> is selected </w:t>
      </w:r>
      <w:r>
        <w:rPr>
          <w:rFonts w:cs="Arial"/>
          <w:bCs/>
        </w:rPr>
        <w:t>then 0x12 would represent +2 Km/h</w:t>
      </w:r>
      <w:r w:rsidRPr="00C619D4">
        <w:rPr>
          <w:rFonts w:cs="Arial"/>
          <w:bCs/>
        </w:rPr>
        <w:t xml:space="preserve"> Intelligent Offset.  </w:t>
      </w:r>
    </w:p>
    <w:p w:rsidR="00C53099" w:rsidRDefault="00C53099" w:rsidP="00C53099">
      <w:pPr>
        <w:numPr>
          <w:ilvl w:val="0"/>
          <w:numId w:val="276"/>
        </w:numPr>
        <w:rPr>
          <w:rFonts w:cs="Arial"/>
          <w:bCs/>
        </w:rPr>
      </w:pPr>
      <w:r w:rsidRPr="00C619D4">
        <w:rPr>
          <w:rFonts w:cs="Arial"/>
          <w:bCs/>
        </w:rPr>
        <w:t>Example 2: If MPH is selected then 0x12 would represent +2 MPH Intelligent Offset.</w:t>
      </w:r>
    </w:p>
    <w:p w:rsidR="00C53099" w:rsidRPr="00C619D4" w:rsidRDefault="00C53099" w:rsidP="00C53099">
      <w:pPr>
        <w:numPr>
          <w:ilvl w:val="0"/>
          <w:numId w:val="276"/>
        </w:numPr>
        <w:rPr>
          <w:ins w:id="125" w:author="Myslinski, Jason (J.S.)" w:date="2018-10-25T07:27:00Z"/>
          <w:rFonts w:cs="Arial"/>
          <w:bCs/>
        </w:rPr>
      </w:pPr>
      <w:ins w:id="126" w:author="Myslinski, Jason (J.S.)" w:date="2018-10-25T07:27:00Z">
        <w:r>
          <w:rPr>
            <w:rFonts w:cs="Arial"/>
            <w:bCs/>
          </w:rPr>
          <w:t xml:space="preserve">If 0x0 Null or 0x3 </w:t>
        </w:r>
        <w:proofErr w:type="spellStart"/>
        <w:r>
          <w:rPr>
            <w:rFonts w:cs="Arial"/>
            <w:bCs/>
          </w:rPr>
          <w:t>NoDataExists</w:t>
        </w:r>
        <w:proofErr w:type="spellEnd"/>
        <w:r>
          <w:rPr>
            <w:rFonts w:cs="Arial"/>
            <w:bCs/>
          </w:rPr>
          <w:t xml:space="preserve"> is selected, then the </w:t>
        </w:r>
        <w:proofErr w:type="spellStart"/>
        <w:r>
          <w:rPr>
            <w:rFonts w:cs="Arial"/>
            <w:bCs/>
          </w:rPr>
          <w:t>Centerstack</w:t>
        </w:r>
        <w:proofErr w:type="spellEnd"/>
        <w:r>
          <w:rPr>
            <w:rFonts w:cs="Arial"/>
            <w:bCs/>
          </w:rPr>
          <w:t xml:space="preserve"> Settings HMI Client shall use the last saved value of K</w:t>
        </w:r>
      </w:ins>
      <w:ins w:id="127" w:author="Myslinski, Jason (J.S.)" w:date="2019-02-05T08:07:00Z">
        <w:r>
          <w:rPr>
            <w:rFonts w:cs="Arial"/>
            <w:bCs/>
          </w:rPr>
          <w:t>m/h</w:t>
        </w:r>
      </w:ins>
      <w:ins w:id="128" w:author="Myslinski, Jason (J.S.)" w:date="2018-10-25T07:27:00Z">
        <w:r>
          <w:rPr>
            <w:rFonts w:cs="Arial"/>
            <w:bCs/>
          </w:rPr>
          <w:t xml:space="preserve"> or MPH for units.</w:t>
        </w:r>
      </w:ins>
    </w:p>
    <w:p w:rsidR="00C53099" w:rsidRPr="00C619D4" w:rsidRDefault="00C53099" w:rsidP="00C53099">
      <w:pPr>
        <w:rPr>
          <w:rFonts w:cs="Arial"/>
        </w:rPr>
      </w:pPr>
    </w:p>
    <w:tbl>
      <w:tblPr>
        <w:tblStyle w:val="TableGrid"/>
        <w:tblW w:w="0" w:type="auto"/>
        <w:jc w:val="center"/>
        <w:tblLook w:val="04A0" w:firstRow="1" w:lastRow="0" w:firstColumn="1" w:lastColumn="0" w:noHBand="0" w:noVBand="1"/>
      </w:tblPr>
      <w:tblGrid>
        <w:gridCol w:w="2628"/>
        <w:gridCol w:w="2430"/>
        <w:gridCol w:w="2124"/>
      </w:tblGrid>
      <w:tr w:rsidR="00C53099" w:rsidRPr="00C619D4" w:rsidTr="00C53099">
        <w:trPr>
          <w:jc w:val="center"/>
        </w:trPr>
        <w:tc>
          <w:tcPr>
            <w:tcW w:w="2628" w:type="dxa"/>
          </w:tcPr>
          <w:p w:rsidR="00C53099" w:rsidRPr="00C619D4" w:rsidRDefault="00C53099" w:rsidP="00C53099">
            <w:pPr>
              <w:rPr>
                <w:rFonts w:cs="Arial"/>
              </w:rPr>
            </w:pPr>
            <w:r w:rsidRPr="00C619D4">
              <w:rPr>
                <w:rFonts w:cs="Arial"/>
              </w:rPr>
              <w:t>Signal Name</w:t>
            </w:r>
          </w:p>
        </w:tc>
        <w:tc>
          <w:tcPr>
            <w:tcW w:w="2430" w:type="dxa"/>
          </w:tcPr>
          <w:p w:rsidR="00C53099" w:rsidRPr="00C619D4" w:rsidRDefault="00C53099" w:rsidP="00C53099">
            <w:pPr>
              <w:rPr>
                <w:rFonts w:cs="Arial"/>
              </w:rPr>
            </w:pPr>
            <w:r w:rsidRPr="00C619D4">
              <w:rPr>
                <w:rFonts w:cs="Arial"/>
              </w:rPr>
              <w:t>Encodings</w:t>
            </w:r>
          </w:p>
        </w:tc>
        <w:tc>
          <w:tcPr>
            <w:tcW w:w="2124" w:type="dxa"/>
          </w:tcPr>
          <w:p w:rsidR="00C53099" w:rsidRPr="00C619D4" w:rsidRDefault="00C53099" w:rsidP="00C53099">
            <w:pPr>
              <w:rPr>
                <w:rFonts w:cs="Arial"/>
              </w:rPr>
            </w:pPr>
            <w:r w:rsidRPr="00C619D4">
              <w:rPr>
                <w:rFonts w:cs="Arial"/>
              </w:rPr>
              <w:t>Notes</w:t>
            </w:r>
          </w:p>
        </w:tc>
      </w:tr>
      <w:tr w:rsidR="00C53099" w:rsidRPr="00C619D4" w:rsidTr="00C53099">
        <w:trPr>
          <w:jc w:val="center"/>
        </w:trPr>
        <w:tc>
          <w:tcPr>
            <w:tcW w:w="2628" w:type="dxa"/>
            <w:vMerge w:val="restart"/>
          </w:tcPr>
          <w:p w:rsidR="00C53099" w:rsidRPr="00C619D4" w:rsidRDefault="00C53099" w:rsidP="00C53099">
            <w:pPr>
              <w:rPr>
                <w:rFonts w:cs="Arial"/>
              </w:rPr>
            </w:pPr>
            <w:proofErr w:type="spellStart"/>
            <w:r w:rsidRPr="00C619D4">
              <w:rPr>
                <w:rFonts w:cs="Arial"/>
                <w:snapToGrid w:val="0"/>
              </w:rPr>
              <w:t>TsrVlUnitMsgTxt_D_Rq</w:t>
            </w:r>
            <w:proofErr w:type="spellEnd"/>
          </w:p>
        </w:tc>
        <w:tc>
          <w:tcPr>
            <w:tcW w:w="2430" w:type="dxa"/>
          </w:tcPr>
          <w:p w:rsidR="00C53099" w:rsidRPr="00C619D4" w:rsidRDefault="00C53099" w:rsidP="00C53099">
            <w:pPr>
              <w:rPr>
                <w:rFonts w:cs="Arial"/>
              </w:rPr>
            </w:pPr>
            <w:r w:rsidRPr="00C619D4">
              <w:rPr>
                <w:rFonts w:cs="Arial"/>
              </w:rPr>
              <w:t>0x0 Null</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0x01 K</w:t>
            </w:r>
            <w:r>
              <w:rPr>
                <w:rFonts w:cs="Arial"/>
              </w:rPr>
              <w:t>m/h</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0x02 MPH</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 xml:space="preserve">0x03 </w:t>
            </w:r>
            <w:proofErr w:type="spellStart"/>
            <w:r w:rsidRPr="00C619D4">
              <w:rPr>
                <w:rFonts w:cs="Arial"/>
              </w:rPr>
              <w:t>NoDataExists</w:t>
            </w:r>
            <w:proofErr w:type="spellEnd"/>
          </w:p>
        </w:tc>
        <w:tc>
          <w:tcPr>
            <w:tcW w:w="2124" w:type="dxa"/>
          </w:tcPr>
          <w:p w:rsidR="00C53099" w:rsidRPr="00C619D4" w:rsidRDefault="00C53099" w:rsidP="00C53099">
            <w:pPr>
              <w:rPr>
                <w:rFonts w:cs="Arial"/>
              </w:rPr>
            </w:pPr>
          </w:p>
        </w:tc>
      </w:tr>
    </w:tbl>
    <w:p w:rsidR="00C53099" w:rsidRPr="00C619D4" w:rsidRDefault="00C53099" w:rsidP="00C53099">
      <w:pPr>
        <w:rPr>
          <w:rFonts w:cs="Arial"/>
          <w:highlight w:val="yellow"/>
        </w:rPr>
      </w:pPr>
    </w:p>
    <w:p w:rsidR="00C53099" w:rsidRPr="00C619D4" w:rsidRDefault="00C53099" w:rsidP="00C53099">
      <w:pPr>
        <w:rPr>
          <w:rFonts w:cs="Arial"/>
          <w:highlight w:val="yellow"/>
        </w:rPr>
      </w:pPr>
    </w:p>
    <w:p w:rsidR="00C53099" w:rsidRPr="00C619D4"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C619D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619D4" w:rsidRDefault="00C53099" w:rsidP="00C53099">
            <w:pPr>
              <w:spacing w:line="276" w:lineRule="auto"/>
              <w:jc w:val="center"/>
              <w:rPr>
                <w:rFonts w:cs="Arial"/>
                <w:b/>
                <w:bCs/>
              </w:rPr>
            </w:pPr>
            <w:r w:rsidRPr="00C619D4">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C619D4" w:rsidRDefault="00C53099" w:rsidP="00C53099">
            <w:pPr>
              <w:spacing w:line="276" w:lineRule="auto"/>
              <w:jc w:val="center"/>
              <w:rPr>
                <w:rFonts w:cs="Arial"/>
                <w:b/>
                <w:bCs/>
              </w:rPr>
            </w:pPr>
            <w:r w:rsidRPr="00C619D4">
              <w:rPr>
                <w:rFonts w:cs="Arial"/>
                <w:b/>
                <w:bCs/>
              </w:rPr>
              <w:t>HMI Setting ID</w:t>
            </w:r>
          </w:p>
        </w:tc>
      </w:tr>
      <w:tr w:rsidR="00C53099" w:rsidRPr="00C619D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C619D4" w:rsidRDefault="00C53099" w:rsidP="00C53099">
            <w:pPr>
              <w:spacing w:line="276" w:lineRule="auto"/>
              <w:jc w:val="center"/>
              <w:rPr>
                <w:rFonts w:eastAsiaTheme="minorEastAsia" w:cs="Arial"/>
              </w:rPr>
            </w:pPr>
            <w:r w:rsidRPr="00C619D4">
              <w:rPr>
                <w:rFonts w:eastAsiaTheme="minorEastAsia" w:cs="Arial"/>
              </w:rPr>
              <w:t>12 / 11 (TSR)</w:t>
            </w:r>
          </w:p>
          <w:p w:rsidR="00C53099" w:rsidRPr="00C619D4" w:rsidRDefault="00C53099" w:rsidP="00C53099">
            <w:pPr>
              <w:spacing w:line="276" w:lineRule="auto"/>
              <w:jc w:val="center"/>
              <w:rPr>
                <w:rFonts w:eastAsiaTheme="minorEastAsia" w:cs="Arial"/>
              </w:rPr>
            </w:pPr>
            <w:r w:rsidRPr="00C619D4">
              <w:rPr>
                <w:rFonts w:cs="Arial"/>
                <w:bCs/>
              </w:rPr>
              <w:t>SYNC HMI supplement (SLI under TSR)</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619D4" w:rsidRDefault="00C53099" w:rsidP="00C53099">
            <w:pPr>
              <w:spacing w:line="276" w:lineRule="auto"/>
              <w:jc w:val="center"/>
              <w:rPr>
                <w:rFonts w:eastAsiaTheme="minorEastAsia" w:cs="Arial"/>
              </w:rPr>
            </w:pPr>
            <w:r w:rsidRPr="00C619D4">
              <w:rPr>
                <w:rFonts w:eastAsiaTheme="minorEastAsia" w:cs="Arial"/>
              </w:rPr>
              <w:t xml:space="preserve">133 </w:t>
            </w:r>
          </w:p>
        </w:tc>
      </w:tr>
    </w:tbl>
    <w:p w:rsidR="00C53099" w:rsidRPr="00C619D4" w:rsidRDefault="00C53099" w:rsidP="00C53099">
      <w:pPr>
        <w:rPr>
          <w:rFonts w:cs="Arial"/>
        </w:rPr>
      </w:pPr>
    </w:p>
    <w:p w:rsidR="00C53099" w:rsidRPr="00885C68" w:rsidRDefault="00C53099" w:rsidP="00C53099">
      <w:pPr>
        <w:rPr>
          <w:rFonts w:cs="Arial"/>
        </w:rPr>
      </w:pPr>
    </w:p>
    <w:p w:rsidR="00C53099" w:rsidRPr="00C53099" w:rsidRDefault="00C53099" w:rsidP="00C53099">
      <w:pPr>
        <w:pStyle w:val="Heading5"/>
        <w:rPr>
          <w:b w:val="0"/>
          <w:u w:val="single"/>
        </w:rPr>
      </w:pPr>
      <w:r w:rsidRPr="00C53099">
        <w:rPr>
          <w:b w:val="0"/>
          <w:u w:val="single"/>
        </w:rPr>
        <w:t>VS-SR-REQ-233867/K-Greater than Warning Threshold - Traffic Sign Recognition</w:t>
      </w:r>
    </w:p>
    <w:p w:rsidR="00C53099" w:rsidRPr="005E3161" w:rsidRDefault="00C53099" w:rsidP="00C53099">
      <w:pPr>
        <w:rPr>
          <w:rFonts w:cs="Arial"/>
        </w:rPr>
      </w:pPr>
      <w:r w:rsidRPr="005E3161">
        <w:rPr>
          <w:rFonts w:cs="Arial"/>
        </w:rPr>
        <w:t xml:space="preserve">For this feature when performing the “Set” or “Query” operation the Feature Number and Configuration Number in the </w:t>
      </w:r>
      <w:proofErr w:type="spellStart"/>
      <w:r w:rsidRPr="005E3161">
        <w:rPr>
          <w:rFonts w:cs="Arial"/>
        </w:rPr>
        <w:t>Feature.Rq</w:t>
      </w:r>
      <w:proofErr w:type="spellEnd"/>
      <w:r w:rsidRPr="005E3161">
        <w:rPr>
          <w:rFonts w:cs="Arial"/>
        </w:rPr>
        <w:t xml:space="preserve"> and </w:t>
      </w:r>
      <w:proofErr w:type="spellStart"/>
      <w:r w:rsidRPr="005E3161">
        <w:rPr>
          <w:rFonts w:cs="Arial"/>
        </w:rPr>
        <w:t>Feature.St</w:t>
      </w:r>
      <w:proofErr w:type="spellEnd"/>
      <w:r w:rsidRPr="005E3161">
        <w:rPr>
          <w:rFonts w:cs="Arial"/>
        </w:rPr>
        <w:t xml:space="preserve"> messages shall be used below.</w:t>
      </w:r>
    </w:p>
    <w:p w:rsidR="00C53099" w:rsidRPr="005E3161" w:rsidRDefault="00C53099" w:rsidP="00C53099">
      <w:pPr>
        <w:rPr>
          <w:rFonts w:cs="Arial"/>
        </w:rPr>
      </w:pPr>
    </w:p>
    <w:p w:rsidR="00C53099" w:rsidRPr="005E3161" w:rsidRDefault="00C53099" w:rsidP="00C53099">
      <w:pPr>
        <w:rPr>
          <w:rFonts w:cs="Arial"/>
        </w:rPr>
      </w:pPr>
      <w:r w:rsidRPr="005E3161">
        <w:rPr>
          <w:rFonts w:cs="Arial"/>
        </w:rPr>
        <w:t xml:space="preserve">If Enhanced Memory is supported the Active Personality Profile shall be used for </w:t>
      </w:r>
      <w:proofErr w:type="spellStart"/>
      <w:r w:rsidRPr="005E3161">
        <w:rPr>
          <w:rFonts w:cs="Arial"/>
        </w:rPr>
        <w:t>PersIndex</w:t>
      </w:r>
      <w:proofErr w:type="spellEnd"/>
      <w:r w:rsidRPr="005E3161">
        <w:rPr>
          <w:rFonts w:cs="Arial"/>
        </w:rPr>
        <w:t xml:space="preserve">.  If Enhanced Memory is not supported </w:t>
      </w:r>
      <w:proofErr w:type="spellStart"/>
      <w:r w:rsidRPr="005E3161">
        <w:rPr>
          <w:rFonts w:cs="Arial"/>
        </w:rPr>
        <w:t>PersIndex</w:t>
      </w:r>
      <w:proofErr w:type="spellEnd"/>
      <w:r w:rsidRPr="005E3161">
        <w:rPr>
          <w:rFonts w:cs="Arial"/>
        </w:rPr>
        <w:t xml:space="preserve"> shall be set to Vehicle.</w:t>
      </w:r>
    </w:p>
    <w:p w:rsidR="00C53099" w:rsidRPr="005E3161"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5E3161"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E3161" w:rsidRDefault="00C53099">
            <w:pPr>
              <w:spacing w:line="276" w:lineRule="auto"/>
              <w:jc w:val="center"/>
              <w:rPr>
                <w:rFonts w:cs="Arial"/>
                <w:b/>
                <w:bCs/>
              </w:rPr>
            </w:pPr>
            <w:r w:rsidRPr="005E3161">
              <w:rPr>
                <w:rFonts w:cs="Arial"/>
                <w:b/>
                <w:bCs/>
              </w:rPr>
              <w:t>HMI selection / Configuration Name</w:t>
            </w:r>
          </w:p>
        </w:tc>
      </w:tr>
      <w:tr w:rsidR="00C53099" w:rsidRPr="005E3161" w:rsidTr="00C53099">
        <w:trPr>
          <w:trHeight w:val="465"/>
          <w:jc w:val="center"/>
        </w:trPr>
        <w:tc>
          <w:tcPr>
            <w:tcW w:w="2535" w:type="dxa"/>
            <w:vMerge w:val="restart"/>
            <w:tcBorders>
              <w:top w:val="single" w:sz="8" w:space="0" w:color="auto"/>
              <w:left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Greater than Warning T</w:t>
            </w:r>
            <w:r>
              <w:rPr>
                <w:rFonts w:cs="Arial"/>
                <w:bCs/>
              </w:rPr>
              <w:t>hreshold (</w:t>
            </w:r>
            <w:proofErr w:type="spellStart"/>
            <w:r>
              <w:rPr>
                <w:rFonts w:cs="Arial"/>
                <w:bCs/>
              </w:rPr>
              <w:t>ex greater</w:t>
            </w:r>
            <w:proofErr w:type="spellEnd"/>
            <w:r>
              <w:rPr>
                <w:rFonts w:cs="Arial"/>
                <w:bCs/>
              </w:rPr>
              <w:t xml:space="preserve"> than 65 Km/h</w:t>
            </w:r>
            <w:r w:rsidRPr="005E3161">
              <w:rPr>
                <w:rFonts w:cs="Arial"/>
                <w:bCs/>
              </w:rPr>
              <w:t>)</w:t>
            </w:r>
          </w:p>
          <w:p w:rsidR="00C53099" w:rsidRPr="005E3161" w:rsidRDefault="00C53099" w:rsidP="00C53099">
            <w:pPr>
              <w:spacing w:line="276" w:lineRule="auto"/>
              <w:jc w:val="center"/>
              <w:rPr>
                <w:rFonts w:cs="Arial"/>
                <w:bCs/>
              </w:rPr>
            </w:pPr>
          </w:p>
          <w:p w:rsidR="00C53099" w:rsidRPr="005E3161" w:rsidRDefault="00C53099" w:rsidP="00C53099">
            <w:pPr>
              <w:spacing w:line="276" w:lineRule="auto"/>
              <w:jc w:val="center"/>
              <w:rPr>
                <w:rFonts w:cs="Arial"/>
                <w:bCs/>
              </w:rPr>
            </w:pPr>
          </w:p>
        </w:tc>
        <w:tc>
          <w:tcPr>
            <w:tcW w:w="1440" w:type="dxa"/>
            <w:vMerge w:val="restart"/>
            <w:tcBorders>
              <w:top w:val="single" w:sz="8" w:space="0" w:color="auto"/>
              <w:left w:val="nil"/>
              <w:right w:val="single" w:sz="8" w:space="0" w:color="auto"/>
            </w:tcBorders>
            <w:vAlign w:val="center"/>
          </w:tcPr>
          <w:p w:rsidR="00C53099" w:rsidRPr="005E3161" w:rsidRDefault="00C53099">
            <w:pPr>
              <w:spacing w:line="276" w:lineRule="auto"/>
              <w:jc w:val="center"/>
              <w:rPr>
                <w:rFonts w:cs="Arial"/>
                <w:bCs/>
              </w:rPr>
            </w:pPr>
            <w:r w:rsidRPr="005E3161">
              <w:rPr>
                <w:rFonts w:cs="Arial"/>
                <w:bCs/>
              </w:rPr>
              <w:t>0x0811</w:t>
            </w:r>
          </w:p>
        </w:tc>
        <w:tc>
          <w:tcPr>
            <w:tcW w:w="1620" w:type="dxa"/>
            <w:tcBorders>
              <w:top w:val="single" w:sz="8" w:space="0" w:color="auto"/>
              <w:left w:val="nil"/>
              <w:bottom w:val="single" w:sz="8" w:space="0" w:color="auto"/>
              <w:right w:val="single" w:sz="8" w:space="0" w:color="auto"/>
            </w:tcBorders>
            <w:hideMark/>
          </w:tcPr>
          <w:p w:rsidR="00C53099" w:rsidRPr="005E3161" w:rsidRDefault="00C53099" w:rsidP="00C53099">
            <w:pPr>
              <w:spacing w:line="276" w:lineRule="auto"/>
              <w:jc w:val="center"/>
              <w:rPr>
                <w:rFonts w:cs="Arial"/>
              </w:rPr>
            </w:pPr>
            <w:r w:rsidRPr="005E3161">
              <w:rPr>
                <w:rFonts w:cs="Arial"/>
                <w:bCs/>
              </w:rPr>
              <w:t>0x10</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0 Tolerance / Intelligent Offset</w:t>
            </w:r>
          </w:p>
        </w:tc>
      </w:tr>
      <w:tr w:rsidR="00C53099" w:rsidRPr="005E3161" w:rsidTr="00C53099">
        <w:trPr>
          <w:trHeight w:val="465"/>
          <w:jc w:val="center"/>
        </w:trPr>
        <w:tc>
          <w:tcPr>
            <w:tcW w:w="2535" w:type="dxa"/>
            <w:vMerge/>
            <w:tcBorders>
              <w:top w:val="single" w:sz="8" w:space="0" w:color="auto"/>
              <w:left w:val="single" w:sz="8" w:space="0" w:color="auto"/>
              <w:right w:val="single" w:sz="8" w:space="0" w:color="auto"/>
            </w:tcBorders>
            <w:vAlign w:val="center"/>
          </w:tcPr>
          <w:p w:rsidR="00C53099" w:rsidRPr="005E3161" w:rsidRDefault="00C53099" w:rsidP="00C53099">
            <w:pPr>
              <w:spacing w:line="276" w:lineRule="auto"/>
              <w:jc w:val="center"/>
              <w:rPr>
                <w:rFonts w:cs="Arial"/>
                <w:bCs/>
              </w:rPr>
            </w:pPr>
          </w:p>
        </w:tc>
        <w:tc>
          <w:tcPr>
            <w:tcW w:w="1440" w:type="dxa"/>
            <w:vMerge/>
            <w:tcBorders>
              <w:top w:val="single" w:sz="8" w:space="0" w:color="auto"/>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0x11</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+1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0x12</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+2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bCs/>
              </w:rPr>
            </w:pPr>
            <w:r w:rsidRPr="005E3161">
              <w:rPr>
                <w:rFonts w:cs="Arial"/>
                <w:bCs/>
              </w:rPr>
              <w:t>0x13</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+3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0x36</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+38 Tolerance / Intelligent Offset</w:t>
            </w:r>
          </w:p>
        </w:tc>
      </w:tr>
      <w:tr w:rsidR="00C53099" w:rsidRPr="005E3161" w:rsidTr="00C53099">
        <w:trPr>
          <w:trHeight w:val="465"/>
          <w:jc w:val="center"/>
        </w:trPr>
        <w:tc>
          <w:tcPr>
            <w:tcW w:w="2535" w:type="dxa"/>
            <w:vMerge/>
            <w:tcBorders>
              <w:left w:val="single" w:sz="8"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0x37</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+39 Tolerance / Intelligent Offset</w:t>
            </w:r>
          </w:p>
        </w:tc>
      </w:tr>
      <w:tr w:rsidR="00C53099" w:rsidRPr="005E3161" w:rsidTr="00C53099">
        <w:trPr>
          <w:trHeight w:val="465"/>
          <w:jc w:val="center"/>
        </w:trPr>
        <w:tc>
          <w:tcPr>
            <w:tcW w:w="2535" w:type="dxa"/>
            <w:vMerge/>
            <w:tcBorders>
              <w:left w:val="single" w:sz="8" w:space="0" w:color="auto"/>
              <w:bottom w:val="single" w:sz="4" w:space="0" w:color="auto"/>
              <w:right w:val="single" w:sz="8" w:space="0" w:color="auto"/>
            </w:tcBorders>
            <w:vAlign w:val="center"/>
          </w:tcPr>
          <w:p w:rsidR="00C53099" w:rsidRPr="005E3161" w:rsidRDefault="00C53099">
            <w:pPr>
              <w:spacing w:line="276" w:lineRule="auto"/>
              <w:jc w:val="center"/>
              <w:rPr>
                <w:rFonts w:cs="Arial"/>
                <w:bCs/>
              </w:rPr>
            </w:pPr>
          </w:p>
        </w:tc>
        <w:tc>
          <w:tcPr>
            <w:tcW w:w="1440" w:type="dxa"/>
            <w:vMerge/>
            <w:tcBorders>
              <w:left w:val="nil"/>
              <w:bottom w:val="single" w:sz="4" w:space="0" w:color="auto"/>
              <w:right w:val="single" w:sz="8" w:space="0" w:color="auto"/>
            </w:tcBorders>
            <w:vAlign w:val="center"/>
          </w:tcPr>
          <w:p w:rsidR="00C53099" w:rsidRPr="005E3161" w:rsidRDefault="00C53099">
            <w:pPr>
              <w:spacing w:line="276" w:lineRule="auto"/>
              <w:jc w:val="center"/>
              <w:rPr>
                <w:rFonts w:cs="Arial"/>
                <w:bCs/>
              </w:rPr>
            </w:pPr>
          </w:p>
        </w:tc>
        <w:tc>
          <w:tcPr>
            <w:tcW w:w="1620" w:type="dxa"/>
            <w:tcBorders>
              <w:top w:val="single" w:sz="8" w:space="0" w:color="auto"/>
              <w:left w:val="nil"/>
              <w:bottom w:val="single" w:sz="4" w:space="0" w:color="auto"/>
              <w:right w:val="single" w:sz="8" w:space="0" w:color="auto"/>
            </w:tcBorders>
          </w:tcPr>
          <w:p w:rsidR="00C53099" w:rsidRPr="005E3161" w:rsidRDefault="00C53099" w:rsidP="00C53099">
            <w:pPr>
              <w:spacing w:line="276" w:lineRule="auto"/>
              <w:jc w:val="center"/>
              <w:rPr>
                <w:rFonts w:cs="Arial"/>
              </w:rPr>
            </w:pPr>
            <w:r w:rsidRPr="005E3161">
              <w:rPr>
                <w:rFonts w:cs="Arial"/>
                <w:bCs/>
              </w:rPr>
              <w:t>0x38</w:t>
            </w:r>
          </w:p>
        </w:tc>
        <w:tc>
          <w:tcPr>
            <w:tcW w:w="3330" w:type="dxa"/>
            <w:tcBorders>
              <w:top w:val="single" w:sz="8" w:space="0" w:color="auto"/>
              <w:left w:val="nil"/>
              <w:bottom w:val="single" w:sz="8" w:space="0" w:color="auto"/>
              <w:right w:val="single" w:sz="8" w:space="0" w:color="auto"/>
            </w:tcBorders>
            <w:vAlign w:val="center"/>
          </w:tcPr>
          <w:p w:rsidR="00C53099" w:rsidRPr="005E3161" w:rsidRDefault="00C53099" w:rsidP="00C53099">
            <w:pPr>
              <w:spacing w:line="276" w:lineRule="auto"/>
              <w:jc w:val="center"/>
              <w:rPr>
                <w:rFonts w:cs="Arial"/>
                <w:bCs/>
              </w:rPr>
            </w:pPr>
            <w:r w:rsidRPr="005E3161">
              <w:rPr>
                <w:rFonts w:cs="Arial"/>
                <w:bCs/>
              </w:rPr>
              <w:t>+40 Tolerance / Intelligent Offset</w:t>
            </w:r>
          </w:p>
        </w:tc>
      </w:tr>
    </w:tbl>
    <w:p w:rsidR="00C53099" w:rsidRPr="00A12D25" w:rsidRDefault="00C53099" w:rsidP="00C53099">
      <w:pPr>
        <w:ind w:left="-22"/>
        <w:rPr>
          <w:rFonts w:cs="Arial"/>
          <w:snapToGrid w:val="0"/>
        </w:rPr>
      </w:pPr>
      <w:r>
        <w:rPr>
          <w:rFonts w:cs="Arial"/>
        </w:rPr>
        <w:t xml:space="preserve">For this setting </w:t>
      </w:r>
      <w:r w:rsidRPr="005E3161">
        <w:rPr>
          <w:rFonts w:cs="Arial"/>
        </w:rPr>
        <w:t xml:space="preserve">whether the display </w:t>
      </w:r>
      <w:r w:rsidRPr="00B75CC9">
        <w:rPr>
          <w:rFonts w:cs="Arial"/>
        </w:rPr>
        <w:t>is in MPH or K</w:t>
      </w:r>
      <w:r>
        <w:rPr>
          <w:rFonts w:cs="Arial"/>
        </w:rPr>
        <w:t>m/h</w:t>
      </w:r>
      <w:r w:rsidRPr="00B75CC9">
        <w:rPr>
          <w:rFonts w:cs="Arial"/>
        </w:rPr>
        <w:t xml:space="preserve"> is not </w:t>
      </w:r>
      <w:r w:rsidRPr="00A12D25">
        <w:rPr>
          <w:rFonts w:cs="Arial"/>
        </w:rPr>
        <w:t>based on what Measure Units is set to but based on what the Traffic Sign Recognition</w:t>
      </w:r>
      <w:r>
        <w:rPr>
          <w:rFonts w:cs="Arial"/>
        </w:rPr>
        <w:t xml:space="preserve"> / Speed Limit Information</w:t>
      </w:r>
      <w:r w:rsidRPr="00A12D25">
        <w:rPr>
          <w:rFonts w:cs="Arial"/>
        </w:rPr>
        <w:t xml:space="preserve"> signal </w:t>
      </w:r>
      <w:proofErr w:type="spellStart"/>
      <w:r w:rsidRPr="00A12D25">
        <w:rPr>
          <w:rFonts w:cs="Arial"/>
          <w:snapToGrid w:val="0"/>
        </w:rPr>
        <w:t>TsrVlUnitMsgTxt_D_Rq</w:t>
      </w:r>
      <w:proofErr w:type="spellEnd"/>
      <w:r w:rsidRPr="00A12D25">
        <w:rPr>
          <w:rFonts w:cs="Arial"/>
          <w:snapToGrid w:val="0"/>
        </w:rPr>
        <w:t xml:space="preserve"> is set to.  The </w:t>
      </w:r>
      <w:proofErr w:type="spellStart"/>
      <w:r w:rsidRPr="00A12D25">
        <w:rPr>
          <w:rFonts w:cs="Arial"/>
          <w:snapToGrid w:val="0"/>
        </w:rPr>
        <w:t>TsrVlUnitMsgTxt_D_Rq</w:t>
      </w:r>
      <w:proofErr w:type="spellEnd"/>
      <w:r w:rsidRPr="00A12D25">
        <w:rPr>
          <w:rFonts w:cs="Arial"/>
          <w:snapToGrid w:val="0"/>
        </w:rPr>
        <w:t xml:space="preserve"> signal is an event-periodic </w:t>
      </w:r>
      <w:r>
        <w:rPr>
          <w:rFonts w:cs="Arial"/>
          <w:snapToGrid w:val="0"/>
        </w:rPr>
        <w:t xml:space="preserve">status </w:t>
      </w:r>
      <w:r w:rsidRPr="00A12D25">
        <w:rPr>
          <w:rFonts w:cs="Arial"/>
          <w:snapToGrid w:val="0"/>
        </w:rPr>
        <w:t>signal and the status signal shall be used in Run to determine if the traffic sign recognition units are in K</w:t>
      </w:r>
      <w:r>
        <w:rPr>
          <w:rFonts w:cs="Arial"/>
          <w:snapToGrid w:val="0"/>
        </w:rPr>
        <w:t>m/h</w:t>
      </w:r>
      <w:r w:rsidRPr="00A12D25">
        <w:rPr>
          <w:rFonts w:cs="Arial"/>
          <w:snapToGrid w:val="0"/>
        </w:rPr>
        <w:t xml:space="preserve"> or MPH.  </w:t>
      </w:r>
    </w:p>
    <w:p w:rsidR="00C53099" w:rsidRPr="00A12D25" w:rsidRDefault="00C53099" w:rsidP="00C53099">
      <w:pPr>
        <w:numPr>
          <w:ilvl w:val="0"/>
          <w:numId w:val="282"/>
        </w:numPr>
        <w:rPr>
          <w:rFonts w:cs="Arial"/>
        </w:rPr>
      </w:pPr>
      <w:r w:rsidRPr="00A12D25">
        <w:rPr>
          <w:rFonts w:cs="Arial"/>
        </w:rPr>
        <w:lastRenderedPageBreak/>
        <w:t xml:space="preserve">If the </w:t>
      </w:r>
      <w:proofErr w:type="spellStart"/>
      <w:r w:rsidRPr="00A12D25">
        <w:rPr>
          <w:rFonts w:cs="Arial"/>
          <w:snapToGrid w:val="0"/>
        </w:rPr>
        <w:t>TsrVlUnitMsgTxt_D_Rq</w:t>
      </w:r>
      <w:proofErr w:type="spellEnd"/>
      <w:r w:rsidRPr="00A12D25">
        <w:rPr>
          <w:rFonts w:cs="Arial"/>
          <w:snapToGrid w:val="0"/>
        </w:rPr>
        <w:t xml:space="preserve"> signal is missing for more than 5 seconds in </w:t>
      </w:r>
      <w:proofErr w:type="gramStart"/>
      <w:r w:rsidRPr="00A12D25">
        <w:rPr>
          <w:rFonts w:cs="Arial"/>
          <w:snapToGrid w:val="0"/>
        </w:rPr>
        <w:t>Run</w:t>
      </w:r>
      <w:proofErr w:type="gramEnd"/>
      <w:r w:rsidRPr="00A12D25">
        <w:rPr>
          <w:rFonts w:cs="Arial"/>
          <w:snapToGrid w:val="0"/>
        </w:rPr>
        <w:t xml:space="preserve"> then the traffic sign recognition units would be displayed in K</w:t>
      </w:r>
      <w:r>
        <w:rPr>
          <w:rFonts w:cs="Arial"/>
          <w:snapToGrid w:val="0"/>
        </w:rPr>
        <w:t>m/h</w:t>
      </w:r>
      <w:r w:rsidRPr="00A12D25">
        <w:rPr>
          <w:rFonts w:cs="Arial"/>
          <w:snapToGrid w:val="0"/>
        </w:rPr>
        <w:t>.</w:t>
      </w:r>
    </w:p>
    <w:p w:rsidR="00C53099" w:rsidRPr="00A12D25" w:rsidRDefault="00C53099" w:rsidP="00C53099">
      <w:pPr>
        <w:ind w:left="-22"/>
        <w:rPr>
          <w:rFonts w:cs="Arial"/>
          <w:snapToGrid w:val="0"/>
        </w:rPr>
      </w:pPr>
    </w:p>
    <w:p w:rsidR="00C53099" w:rsidRPr="00A12D25" w:rsidRDefault="00C53099" w:rsidP="00C53099">
      <w:pPr>
        <w:ind w:left="-22"/>
        <w:rPr>
          <w:rFonts w:cs="Arial"/>
        </w:rPr>
      </w:pPr>
    </w:p>
    <w:p w:rsidR="00C53099" w:rsidRPr="00A12D25" w:rsidRDefault="00C53099" w:rsidP="00C53099">
      <w:pPr>
        <w:ind w:left="-22"/>
        <w:rPr>
          <w:rFonts w:cs="Arial"/>
        </w:rPr>
      </w:pPr>
      <w:r w:rsidRPr="00A12D25">
        <w:rPr>
          <w:rFonts w:cs="Arial"/>
        </w:rPr>
        <w:t>For the “HMI selection / Configuration name” column above the unitless values (ex +1 tolerance, +2 tolerance) shall be assigned to MPH or K</w:t>
      </w:r>
      <w:r>
        <w:rPr>
          <w:rFonts w:cs="Arial"/>
        </w:rPr>
        <w:t xml:space="preserve">m/h </w:t>
      </w:r>
      <w:r w:rsidRPr="00A12D25">
        <w:rPr>
          <w:rFonts w:cs="Arial"/>
        </w:rPr>
        <w:t xml:space="preserve">based on what the signal </w:t>
      </w:r>
      <w:proofErr w:type="spellStart"/>
      <w:r w:rsidRPr="00A12D25">
        <w:rPr>
          <w:rFonts w:cs="Arial"/>
          <w:snapToGrid w:val="0"/>
        </w:rPr>
        <w:t>TsrVlUnitMsgTxt_D_Rq</w:t>
      </w:r>
      <w:proofErr w:type="spellEnd"/>
      <w:r w:rsidRPr="00A12D25">
        <w:rPr>
          <w:rFonts w:cs="Arial"/>
          <w:snapToGrid w:val="0"/>
        </w:rPr>
        <w:t xml:space="preserve"> </w:t>
      </w:r>
      <w:r w:rsidRPr="00A12D25">
        <w:rPr>
          <w:rFonts w:cs="Arial"/>
        </w:rPr>
        <w:t xml:space="preserve">is set to.  </w:t>
      </w:r>
    </w:p>
    <w:p w:rsidR="00C53099" w:rsidRPr="00A12D25" w:rsidRDefault="00C53099" w:rsidP="00C53099">
      <w:pPr>
        <w:numPr>
          <w:ilvl w:val="0"/>
          <w:numId w:val="281"/>
        </w:numPr>
        <w:rPr>
          <w:rFonts w:cs="Arial"/>
          <w:bCs/>
        </w:rPr>
      </w:pPr>
      <w:r w:rsidRPr="00A12D25">
        <w:rPr>
          <w:rFonts w:cs="Arial"/>
          <w:bCs/>
        </w:rPr>
        <w:t>Example 1: if K</w:t>
      </w:r>
      <w:r>
        <w:rPr>
          <w:rFonts w:cs="Arial"/>
          <w:bCs/>
        </w:rPr>
        <w:t>m/h</w:t>
      </w:r>
      <w:r w:rsidRPr="00A12D25">
        <w:rPr>
          <w:rFonts w:cs="Arial"/>
          <w:bCs/>
        </w:rPr>
        <w:t xml:space="preserve"> is selected then 0x12 would represent +2 K</w:t>
      </w:r>
      <w:r>
        <w:rPr>
          <w:rFonts w:cs="Arial"/>
          <w:bCs/>
        </w:rPr>
        <w:t>m/h</w:t>
      </w:r>
      <w:r w:rsidRPr="00A12D25">
        <w:rPr>
          <w:rFonts w:cs="Arial"/>
          <w:bCs/>
        </w:rPr>
        <w:t xml:space="preserve"> Intelligent Offset.  </w:t>
      </w:r>
    </w:p>
    <w:p w:rsidR="00C53099" w:rsidRDefault="00C53099" w:rsidP="00C53099">
      <w:pPr>
        <w:numPr>
          <w:ilvl w:val="0"/>
          <w:numId w:val="281"/>
        </w:numPr>
        <w:rPr>
          <w:rFonts w:cs="Arial"/>
          <w:bCs/>
        </w:rPr>
      </w:pPr>
      <w:r w:rsidRPr="00A12D25">
        <w:rPr>
          <w:rFonts w:cs="Arial"/>
          <w:bCs/>
        </w:rPr>
        <w:t>Example 2: If MPH is selected then 0x12 would represent +</w:t>
      </w:r>
      <w:r w:rsidRPr="002C4ED7">
        <w:rPr>
          <w:rFonts w:cs="Arial"/>
          <w:bCs/>
        </w:rPr>
        <w:t>2 MPH Intelligent Offset.</w:t>
      </w:r>
    </w:p>
    <w:p w:rsidR="00C53099" w:rsidRPr="00F00845" w:rsidRDefault="00C53099" w:rsidP="00C53099">
      <w:pPr>
        <w:numPr>
          <w:ilvl w:val="0"/>
          <w:numId w:val="281"/>
        </w:numPr>
        <w:rPr>
          <w:rFonts w:cs="Arial"/>
          <w:bCs/>
        </w:rPr>
      </w:pPr>
      <w:ins w:id="129" w:author="Myslinski, Jason (J.S.)" w:date="2018-10-25T07:29:00Z">
        <w:r>
          <w:rPr>
            <w:rFonts w:cs="Arial"/>
            <w:bCs/>
          </w:rPr>
          <w:t xml:space="preserve">If 0x0 Null or 0x3 </w:t>
        </w:r>
        <w:proofErr w:type="spellStart"/>
        <w:r>
          <w:rPr>
            <w:rFonts w:cs="Arial"/>
            <w:bCs/>
          </w:rPr>
          <w:t>NoDataExists</w:t>
        </w:r>
        <w:proofErr w:type="spellEnd"/>
        <w:r>
          <w:rPr>
            <w:rFonts w:cs="Arial"/>
            <w:bCs/>
          </w:rPr>
          <w:t xml:space="preserve"> is selected, then the </w:t>
        </w:r>
        <w:proofErr w:type="spellStart"/>
        <w:r>
          <w:rPr>
            <w:rFonts w:cs="Arial"/>
            <w:bCs/>
          </w:rPr>
          <w:t>Centerstack</w:t>
        </w:r>
        <w:proofErr w:type="spellEnd"/>
        <w:r>
          <w:rPr>
            <w:rFonts w:cs="Arial"/>
            <w:bCs/>
          </w:rPr>
          <w:t xml:space="preserve"> Settings HMI Client shall use the last saved value of K</w:t>
        </w:r>
      </w:ins>
      <w:ins w:id="130" w:author="Myslinski, Jason (J.S.)" w:date="2019-02-05T08:12:00Z">
        <w:r>
          <w:rPr>
            <w:rFonts w:cs="Arial"/>
            <w:bCs/>
          </w:rPr>
          <w:t>m/h</w:t>
        </w:r>
      </w:ins>
      <w:ins w:id="131" w:author="Myslinski, Jason (J.S.)" w:date="2018-10-25T07:29:00Z">
        <w:r>
          <w:rPr>
            <w:rFonts w:cs="Arial"/>
            <w:bCs/>
          </w:rPr>
          <w:t xml:space="preserve"> or MPH for units.</w:t>
        </w:r>
      </w:ins>
    </w:p>
    <w:p w:rsidR="00C53099" w:rsidRPr="002C4ED7" w:rsidRDefault="00C53099" w:rsidP="00C53099">
      <w:pPr>
        <w:rPr>
          <w:rFonts w:cs="Arial"/>
        </w:rPr>
      </w:pPr>
    </w:p>
    <w:tbl>
      <w:tblPr>
        <w:tblStyle w:val="TableGrid"/>
        <w:tblW w:w="0" w:type="auto"/>
        <w:jc w:val="center"/>
        <w:tblLook w:val="04A0" w:firstRow="1" w:lastRow="0" w:firstColumn="1" w:lastColumn="0" w:noHBand="0" w:noVBand="1"/>
      </w:tblPr>
      <w:tblGrid>
        <w:gridCol w:w="2628"/>
        <w:gridCol w:w="2430"/>
        <w:gridCol w:w="2124"/>
      </w:tblGrid>
      <w:tr w:rsidR="00C53099" w:rsidRPr="002C4ED7" w:rsidTr="00C53099">
        <w:trPr>
          <w:jc w:val="center"/>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Signal Name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Encodings</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Notes</w:t>
            </w:r>
          </w:p>
        </w:tc>
      </w:tr>
      <w:tr w:rsidR="00C53099" w:rsidRPr="002C4ED7" w:rsidTr="00C53099">
        <w:trPr>
          <w:jc w:val="center"/>
        </w:trPr>
        <w:tc>
          <w:tcPr>
            <w:tcW w:w="26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proofErr w:type="spellStart"/>
            <w:r w:rsidRPr="002C4ED7">
              <w:rPr>
                <w:rFonts w:cs="Arial"/>
                <w:snapToGrid w:val="0"/>
              </w:rPr>
              <w:t>TsrVlUnitMsgTxt_D_Rq</w:t>
            </w:r>
            <w:proofErr w:type="spellEnd"/>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0x0 Null</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r w:rsidR="00C53099" w:rsidRPr="002C4ED7"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2C4ED7" w:rsidRDefault="00C53099">
            <w:pPr>
              <w:rPr>
                <w:rFonts w:cs="Arial"/>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Pr>
                <w:rFonts w:cs="Arial"/>
              </w:rPr>
              <w:t>0x01 Km/h</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r w:rsidR="00C53099" w:rsidRPr="002C4ED7"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2C4ED7" w:rsidRDefault="00C53099">
            <w:pPr>
              <w:rPr>
                <w:rFonts w:cs="Arial"/>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0x02 MPH</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r w:rsidR="00C53099" w:rsidRPr="002C4ED7"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2C4ED7" w:rsidRDefault="00C53099">
            <w:pPr>
              <w:rPr>
                <w:rFonts w:cs="Arial"/>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2C4ED7" w:rsidRDefault="00C53099">
            <w:pPr>
              <w:rPr>
                <w:rFonts w:cs="Arial"/>
              </w:rPr>
            </w:pPr>
            <w:r w:rsidRPr="002C4ED7">
              <w:rPr>
                <w:rFonts w:cs="Arial"/>
              </w:rPr>
              <w:t xml:space="preserve">0x03 </w:t>
            </w:r>
            <w:proofErr w:type="spellStart"/>
            <w:r w:rsidRPr="002C4ED7">
              <w:rPr>
                <w:rFonts w:cs="Arial"/>
              </w:rPr>
              <w:t>NoDataExists</w:t>
            </w:r>
            <w:proofErr w:type="spellEnd"/>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53099" w:rsidRPr="002C4ED7" w:rsidRDefault="00C53099">
            <w:pPr>
              <w:rPr>
                <w:rFonts w:cs="Arial"/>
              </w:rPr>
            </w:pPr>
          </w:p>
        </w:tc>
      </w:tr>
    </w:tbl>
    <w:p w:rsidR="00C53099" w:rsidRPr="002C4ED7" w:rsidRDefault="00C53099" w:rsidP="00C53099">
      <w:pPr>
        <w:rPr>
          <w:rFonts w:cs="Arial"/>
          <w:color w:val="FF0000"/>
        </w:rPr>
      </w:pPr>
    </w:p>
    <w:p w:rsidR="00C53099" w:rsidRDefault="00C53099" w:rsidP="00C53099">
      <w:pPr>
        <w:rPr>
          <w:rFonts w:cs="Arial"/>
          <w:color w:val="FF0000"/>
        </w:rPr>
      </w:pPr>
    </w:p>
    <w:p w:rsidR="00C53099" w:rsidRPr="002352B6"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00436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0436D" w:rsidRDefault="00C53099">
            <w:pPr>
              <w:spacing w:line="276" w:lineRule="auto"/>
              <w:jc w:val="center"/>
              <w:rPr>
                <w:rFonts w:cs="Arial"/>
                <w:b/>
                <w:bCs/>
              </w:rPr>
            </w:pPr>
            <w:r w:rsidRPr="0000436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00436D" w:rsidRDefault="00C53099">
            <w:pPr>
              <w:spacing w:line="276" w:lineRule="auto"/>
              <w:jc w:val="center"/>
              <w:rPr>
                <w:rFonts w:cs="Arial"/>
                <w:b/>
                <w:bCs/>
              </w:rPr>
            </w:pPr>
            <w:r>
              <w:rPr>
                <w:rFonts w:cs="Arial"/>
                <w:b/>
                <w:bCs/>
              </w:rPr>
              <w:t>HMI Setting ID</w:t>
            </w:r>
          </w:p>
        </w:tc>
      </w:tr>
      <w:tr w:rsidR="00C53099" w:rsidRPr="0000436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rsidP="00C53099">
            <w:pPr>
              <w:spacing w:line="276" w:lineRule="auto"/>
              <w:jc w:val="center"/>
              <w:rPr>
                <w:rFonts w:eastAsiaTheme="minorEastAsia" w:cs="Arial"/>
              </w:rPr>
            </w:pPr>
            <w:r>
              <w:rPr>
                <w:rFonts w:eastAsiaTheme="minorEastAsia" w:cs="Arial"/>
              </w:rPr>
              <w:t>12 / 11 (TSR)</w:t>
            </w:r>
          </w:p>
          <w:p w:rsidR="00C53099" w:rsidRPr="0000436D" w:rsidRDefault="00C53099" w:rsidP="00C53099">
            <w:pPr>
              <w:spacing w:line="276" w:lineRule="auto"/>
              <w:jc w:val="center"/>
              <w:rPr>
                <w:rFonts w:eastAsiaTheme="minorEastAsia" w:cs="Arial"/>
              </w:rPr>
            </w:pPr>
            <w:r>
              <w:rPr>
                <w:rFonts w:cs="Arial"/>
                <w:bCs/>
              </w:rPr>
              <w:t>SYNC HMI supplement (SLI under TSR)</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rPr>
            </w:pPr>
            <w:r>
              <w:rPr>
                <w:rFonts w:eastAsiaTheme="minorEastAsia" w:cs="Arial"/>
              </w:rPr>
              <w:t>135 / 136</w:t>
            </w:r>
          </w:p>
        </w:tc>
      </w:tr>
    </w:tbl>
    <w:p w:rsidR="00C53099" w:rsidRPr="0000436D" w:rsidRDefault="00C53099" w:rsidP="00C53099">
      <w:pPr>
        <w:rPr>
          <w:rFonts w:cs="Arial"/>
          <w:color w:val="FF0000"/>
        </w:rPr>
      </w:pPr>
    </w:p>
    <w:p w:rsidR="00C53099" w:rsidRPr="0000436D" w:rsidRDefault="00C53099" w:rsidP="00C53099">
      <w:pPr>
        <w:rPr>
          <w:rFonts w:cs="Arial"/>
        </w:rPr>
      </w:pPr>
    </w:p>
    <w:p w:rsidR="00C53099" w:rsidRPr="005225B3"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VS-SR-REQ-331385/A-Single Tolerance Warning Threshold - Traffic Sign Recognition / Speed Limit Information</w:t>
      </w:r>
    </w:p>
    <w:p w:rsidR="00C53099" w:rsidRPr="009F02A9" w:rsidRDefault="00C53099" w:rsidP="00C53099">
      <w:pPr>
        <w:rPr>
          <w:rFonts w:cs="Arial"/>
        </w:rPr>
      </w:pPr>
      <w:r w:rsidRPr="009F02A9">
        <w:rPr>
          <w:rFonts w:cs="Arial"/>
        </w:rPr>
        <w:t>When the HMI for Traffic Sign Recognition or Speed Limit information only has one tolerance setting</w:t>
      </w:r>
      <w:r>
        <w:rPr>
          <w:rFonts w:cs="Arial"/>
        </w:rPr>
        <w:t xml:space="preserve"> in the HMI then</w:t>
      </w:r>
      <w:r w:rsidRPr="009F02A9">
        <w:rPr>
          <w:rFonts w:cs="Arial"/>
        </w:rPr>
        <w:t>:</w:t>
      </w:r>
    </w:p>
    <w:p w:rsidR="00C53099" w:rsidRDefault="00C53099" w:rsidP="00C53099">
      <w:pPr>
        <w:numPr>
          <w:ilvl w:val="0"/>
          <w:numId w:val="288"/>
        </w:numPr>
        <w:rPr>
          <w:rFonts w:cs="Arial"/>
        </w:rPr>
      </w:pPr>
      <w:r>
        <w:rPr>
          <w:rFonts w:cs="Arial"/>
        </w:rPr>
        <w:t xml:space="preserve">At start-up the </w:t>
      </w:r>
      <w:proofErr w:type="spellStart"/>
      <w:r>
        <w:rPr>
          <w:rFonts w:cs="Arial"/>
        </w:rPr>
        <w:t>Centerstack</w:t>
      </w:r>
      <w:proofErr w:type="spellEnd"/>
      <w:r>
        <w:rPr>
          <w:rFonts w:cs="Arial"/>
        </w:rPr>
        <w:t xml:space="preserve"> Settings HMI Client shall query both 0x080E and 0x0811.</w:t>
      </w:r>
    </w:p>
    <w:p w:rsidR="00C53099" w:rsidRPr="00BE77F2" w:rsidRDefault="00C53099" w:rsidP="00C53099">
      <w:pPr>
        <w:numPr>
          <w:ilvl w:val="0"/>
          <w:numId w:val="288"/>
        </w:numPr>
        <w:rPr>
          <w:rFonts w:cs="Arial"/>
        </w:rPr>
      </w:pPr>
      <w:r>
        <w:rPr>
          <w:rFonts w:cs="Arial"/>
        </w:rPr>
        <w:t xml:space="preserve">At start-up when the </w:t>
      </w:r>
      <w:proofErr w:type="spellStart"/>
      <w:r>
        <w:rPr>
          <w:rFonts w:cs="Arial"/>
        </w:rPr>
        <w:t>Centerstack</w:t>
      </w:r>
      <w:proofErr w:type="spellEnd"/>
      <w:r>
        <w:rPr>
          <w:rFonts w:cs="Arial"/>
        </w:rPr>
        <w:t xml:space="preserve"> Settings HMI Client queries 0x080E and 0x0811 the only value looked at to update the HMI for single tolerance setting is 0x080E.  </w:t>
      </w:r>
    </w:p>
    <w:p w:rsidR="00C53099" w:rsidRPr="007474A3" w:rsidRDefault="00C53099" w:rsidP="00C53099">
      <w:pPr>
        <w:numPr>
          <w:ilvl w:val="1"/>
          <w:numId w:val="288"/>
        </w:numPr>
        <w:rPr>
          <w:rFonts w:cs="Arial"/>
        </w:rPr>
      </w:pPr>
      <w:r>
        <w:rPr>
          <w:rFonts w:cs="Arial"/>
        </w:rPr>
        <w:t xml:space="preserve">Note: at the time this spec was written the reason the </w:t>
      </w:r>
      <w:proofErr w:type="spellStart"/>
      <w:r>
        <w:rPr>
          <w:rFonts w:cs="Arial"/>
        </w:rPr>
        <w:t>Centerstack</w:t>
      </w:r>
      <w:proofErr w:type="spellEnd"/>
      <w:r>
        <w:rPr>
          <w:rFonts w:cs="Arial"/>
        </w:rPr>
        <w:t xml:space="preserve"> Settings HMI Client has to query both settings </w:t>
      </w:r>
      <w:proofErr w:type="gramStart"/>
      <w:r>
        <w:rPr>
          <w:rFonts w:cs="Arial"/>
        </w:rPr>
        <w:t>is</w:t>
      </w:r>
      <w:proofErr w:type="gramEnd"/>
      <w:r>
        <w:rPr>
          <w:rFonts w:cs="Arial"/>
        </w:rPr>
        <w:t xml:space="preserve"> because the HUD module will need to see both 0x080E and 0x0811.  </w:t>
      </w:r>
    </w:p>
    <w:p w:rsidR="00C53099" w:rsidRPr="001E12A9" w:rsidRDefault="00C53099" w:rsidP="00C53099">
      <w:pPr>
        <w:numPr>
          <w:ilvl w:val="0"/>
          <w:numId w:val="288"/>
        </w:numPr>
        <w:rPr>
          <w:rFonts w:cs="Arial"/>
        </w:rPr>
      </w:pPr>
      <w:r w:rsidRPr="009F02A9">
        <w:rPr>
          <w:rFonts w:cs="Arial"/>
        </w:rPr>
        <w:t>When selecting</w:t>
      </w:r>
      <w:r>
        <w:rPr>
          <w:rFonts w:cs="Arial"/>
        </w:rPr>
        <w:t xml:space="preserve"> a tolerance setting the </w:t>
      </w:r>
      <w:proofErr w:type="spellStart"/>
      <w:r>
        <w:rPr>
          <w:rFonts w:cs="Arial"/>
        </w:rPr>
        <w:t>Centerstack</w:t>
      </w:r>
      <w:proofErr w:type="spellEnd"/>
      <w:r>
        <w:rPr>
          <w:rFonts w:cs="Arial"/>
        </w:rPr>
        <w:t xml:space="preserve"> Settings HMI Client shall perform the </w:t>
      </w:r>
      <w:proofErr w:type="spellStart"/>
      <w:r>
        <w:rPr>
          <w:rFonts w:cs="Arial"/>
        </w:rPr>
        <w:t>Feature.Rq</w:t>
      </w:r>
      <w:proofErr w:type="spellEnd"/>
      <w:r>
        <w:rPr>
          <w:rFonts w:cs="Arial"/>
        </w:rPr>
        <w:t xml:space="preserve"> Set operation for both 0x080E and 0x0811 set to the same value.  The set operation shall be put on the CAN bus for both 0x080E and 0x0811 within 100 </w:t>
      </w:r>
      <w:proofErr w:type="spellStart"/>
      <w:r>
        <w:rPr>
          <w:rFonts w:cs="Arial"/>
        </w:rPr>
        <w:t>msec</w:t>
      </w:r>
      <w:proofErr w:type="spellEnd"/>
      <w:r>
        <w:rPr>
          <w:rFonts w:cs="Arial"/>
        </w:rPr>
        <w:t xml:space="preserve"> of each other.</w:t>
      </w:r>
    </w:p>
    <w:p w:rsidR="00C53099" w:rsidRPr="009F02A9" w:rsidRDefault="00C53099" w:rsidP="00C53099">
      <w:pPr>
        <w:rPr>
          <w:rFonts w:cs="Arial"/>
        </w:rPr>
      </w:pPr>
    </w:p>
    <w:p w:rsidR="00C53099" w:rsidRDefault="00C53099" w:rsidP="00C53099">
      <w:pPr>
        <w:rPr>
          <w:rFonts w:cs="Arial"/>
        </w:rPr>
      </w:pPr>
      <w:r w:rsidRPr="009F02A9">
        <w:rPr>
          <w:rFonts w:cs="Arial"/>
        </w:rPr>
        <w:t xml:space="preserve">Reference requirements </w:t>
      </w:r>
      <w:r>
        <w:rPr>
          <w:rFonts w:cs="Arial"/>
        </w:rPr>
        <w:t>“</w:t>
      </w:r>
      <w:r w:rsidRPr="009F02A9">
        <w:rPr>
          <w:rFonts w:cs="Arial"/>
          <w:u w:val="single"/>
        </w:rPr>
        <w:t>VS-REQ-233862-Less Than Warning Threshold</w:t>
      </w:r>
      <w:r>
        <w:rPr>
          <w:rFonts w:cs="Arial"/>
        </w:rPr>
        <w:t>”</w:t>
      </w:r>
      <w:r w:rsidRPr="009F02A9">
        <w:rPr>
          <w:rFonts w:cs="Arial"/>
        </w:rPr>
        <w:t xml:space="preserve"> and </w:t>
      </w:r>
      <w:r>
        <w:rPr>
          <w:rFonts w:cs="Arial"/>
        </w:rPr>
        <w:t>“</w:t>
      </w:r>
      <w:r w:rsidRPr="009F02A9">
        <w:rPr>
          <w:rFonts w:cs="Arial"/>
          <w:u w:val="single"/>
        </w:rPr>
        <w:t>VS-REQ-VS-REQ-233867-Greater Than Warning Threshold</w:t>
      </w:r>
      <w:r>
        <w:rPr>
          <w:rFonts w:cs="Arial"/>
        </w:rPr>
        <w:t>”</w:t>
      </w:r>
      <w:r w:rsidRPr="009F02A9">
        <w:rPr>
          <w:rFonts w:cs="Arial"/>
        </w:rPr>
        <w:t xml:space="preserve"> for details on feature numbers 0x0811 and 0x080E</w:t>
      </w:r>
      <w:r>
        <w:rPr>
          <w:rFonts w:cs="Arial"/>
        </w:rPr>
        <w:t>.</w:t>
      </w:r>
    </w:p>
    <w:p w:rsidR="00C53099" w:rsidRPr="009F02A9" w:rsidRDefault="00C53099" w:rsidP="00C53099">
      <w:pPr>
        <w:rPr>
          <w:rFonts w:cs="Arial"/>
        </w:rPr>
      </w:pPr>
    </w:p>
    <w:p w:rsidR="00C53099" w:rsidRPr="00C53099" w:rsidRDefault="00C53099" w:rsidP="00C53099">
      <w:pPr>
        <w:pStyle w:val="Heading5"/>
        <w:rPr>
          <w:b w:val="0"/>
          <w:u w:val="single"/>
        </w:rPr>
      </w:pPr>
      <w:r w:rsidRPr="00C53099">
        <w:rPr>
          <w:b w:val="0"/>
          <w:u w:val="single"/>
        </w:rPr>
        <w:t>VS-SR-REQ-251193/C-Traffic Sign Recognition Settings / Speed Limit Information HMI not user selectable</w:t>
      </w:r>
    </w:p>
    <w:p w:rsidR="00C53099" w:rsidRDefault="00C53099" w:rsidP="00C53099">
      <w:pPr>
        <w:rPr>
          <w:rFonts w:cs="Arial"/>
        </w:rPr>
      </w:pPr>
      <w:r w:rsidRPr="000D3A12">
        <w:rPr>
          <w:rFonts w:cs="Arial"/>
          <w:u w:val="single"/>
        </w:rPr>
        <w:t>Overview</w:t>
      </w:r>
      <w:r>
        <w:rPr>
          <w:rFonts w:cs="Arial"/>
        </w:rPr>
        <w:t xml:space="preserve">: </w:t>
      </w:r>
    </w:p>
    <w:p w:rsidR="00C53099" w:rsidRDefault="00C53099" w:rsidP="00C53099">
      <w:pPr>
        <w:rPr>
          <w:rFonts w:cs="Arial"/>
        </w:rPr>
      </w:pPr>
      <w:r w:rsidRPr="00B14EE0">
        <w:rPr>
          <w:rFonts w:cs="Arial"/>
        </w:rPr>
        <w:t>The traffic sign recognition</w:t>
      </w:r>
      <w:r>
        <w:rPr>
          <w:rFonts w:cs="Arial"/>
        </w:rPr>
        <w:t xml:space="preserve"> / speed limit information</w:t>
      </w:r>
      <w:r w:rsidRPr="00B14EE0">
        <w:rPr>
          <w:rFonts w:cs="Arial"/>
        </w:rPr>
        <w:t xml:space="preserve"> HMI settings are not selectable when either Intelligent Cruise Control or Intelligent Speed Limiter are active in the vehicle (activated on cruise control switch).  </w:t>
      </w:r>
    </w:p>
    <w:p w:rsidR="00C53099" w:rsidRDefault="00C53099" w:rsidP="00C53099">
      <w:pPr>
        <w:rPr>
          <w:rFonts w:cs="Arial"/>
        </w:rPr>
      </w:pPr>
    </w:p>
    <w:p w:rsidR="00C53099" w:rsidRDefault="00C53099" w:rsidP="00C53099">
      <w:pPr>
        <w:rPr>
          <w:rFonts w:cs="Arial"/>
        </w:rPr>
      </w:pPr>
      <w:r w:rsidRPr="000D3A12">
        <w:rPr>
          <w:rFonts w:cs="Arial"/>
          <w:u w:val="single"/>
        </w:rPr>
        <w:t>Requirement</w:t>
      </w:r>
      <w:r>
        <w:rPr>
          <w:rFonts w:cs="Arial"/>
        </w:rPr>
        <w:t>:</w:t>
      </w:r>
    </w:p>
    <w:p w:rsidR="00C53099" w:rsidRPr="00B14EE0" w:rsidRDefault="00C53099" w:rsidP="00C53099">
      <w:pPr>
        <w:rPr>
          <w:rFonts w:cs="Arial"/>
        </w:rPr>
      </w:pPr>
      <w:r w:rsidRPr="00B14EE0">
        <w:rPr>
          <w:rFonts w:cs="Arial"/>
        </w:rPr>
        <w:t xml:space="preserve">The table below describes what CAN signals to look at to decide when the traffic sign recognition </w:t>
      </w:r>
      <w:r>
        <w:rPr>
          <w:rFonts w:cs="Arial"/>
        </w:rPr>
        <w:t xml:space="preserve">/ speed limit information </w:t>
      </w:r>
      <w:r w:rsidRPr="00B14EE0">
        <w:rPr>
          <w:rFonts w:cs="Arial"/>
        </w:rPr>
        <w:t xml:space="preserve">settings HMI is not selectable. When the conditions in the table are true for a </w:t>
      </w:r>
      <w:proofErr w:type="gramStart"/>
      <w:r w:rsidRPr="00B14EE0">
        <w:rPr>
          <w:rFonts w:cs="Arial"/>
        </w:rPr>
        <w:t>particular row</w:t>
      </w:r>
      <w:proofErr w:type="gramEnd"/>
      <w:r w:rsidRPr="00B14EE0">
        <w:rPr>
          <w:rFonts w:cs="Arial"/>
        </w:rPr>
        <w:t xml:space="preserve"> then the traffic sign recognition </w:t>
      </w:r>
      <w:r>
        <w:rPr>
          <w:rFonts w:cs="Arial"/>
        </w:rPr>
        <w:t xml:space="preserve">/ speed limit information </w:t>
      </w:r>
      <w:r w:rsidRPr="00B14EE0">
        <w:rPr>
          <w:rFonts w:cs="Arial"/>
        </w:rPr>
        <w:t xml:space="preserve">settings HMI shall be not selectable. If none of the rows are </w:t>
      </w:r>
      <w:proofErr w:type="gramStart"/>
      <w:r w:rsidRPr="00B14EE0">
        <w:rPr>
          <w:rFonts w:cs="Arial"/>
        </w:rPr>
        <w:t>true</w:t>
      </w:r>
      <w:proofErr w:type="gramEnd"/>
      <w:r w:rsidRPr="00B14EE0">
        <w:rPr>
          <w:rFonts w:cs="Arial"/>
        </w:rPr>
        <w:t xml:space="preserve"> then the TSR </w:t>
      </w:r>
      <w:r>
        <w:rPr>
          <w:rFonts w:cs="Arial"/>
        </w:rPr>
        <w:t xml:space="preserve">/ SLI </w:t>
      </w:r>
      <w:r w:rsidRPr="00B14EE0">
        <w:rPr>
          <w:rFonts w:cs="Arial"/>
        </w:rPr>
        <w:t>Settings HMI shall be selectable.</w:t>
      </w:r>
    </w:p>
    <w:p w:rsidR="00C53099" w:rsidRPr="00B14EE0" w:rsidRDefault="00C53099" w:rsidP="00C53099">
      <w:pPr>
        <w:rPr>
          <w:rFonts w:cs="Arial"/>
        </w:rPr>
      </w:pPr>
    </w:p>
    <w:p w:rsidR="00C53099" w:rsidRPr="00B14EE0" w:rsidRDefault="00C53099" w:rsidP="00C53099">
      <w:pPr>
        <w:rPr>
          <w:rFonts w:cs="Arial"/>
        </w:rPr>
      </w:pPr>
      <w:r w:rsidRPr="00B14EE0">
        <w:rPr>
          <w:rFonts w:cs="Arial"/>
        </w:rPr>
        <w:t xml:space="preserve">Signals </w:t>
      </w:r>
      <w:proofErr w:type="spellStart"/>
      <w:r w:rsidRPr="00B14EE0">
        <w:rPr>
          <w:rFonts w:cs="Arial"/>
        </w:rPr>
        <w:t>SLMde_D_Rqdsply</w:t>
      </w:r>
      <w:proofErr w:type="spellEnd"/>
      <w:r w:rsidRPr="00B14EE0">
        <w:rPr>
          <w:rFonts w:cs="Arial"/>
        </w:rPr>
        <w:t xml:space="preserve"> and </w:t>
      </w:r>
      <w:proofErr w:type="spellStart"/>
      <w:r w:rsidRPr="00B14EE0">
        <w:rPr>
          <w:rFonts w:cs="Arial"/>
        </w:rPr>
        <w:t>Aslicondsply_D_Rq</w:t>
      </w:r>
      <w:proofErr w:type="spellEnd"/>
      <w:r w:rsidRPr="00B14EE0">
        <w:rPr>
          <w:rFonts w:cs="Arial"/>
        </w:rPr>
        <w:t xml:space="preserve"> are only applicable when Intelligent Speed Assist is configured enabled</w:t>
      </w:r>
      <w:r>
        <w:rPr>
          <w:rFonts w:cs="Arial"/>
        </w:rPr>
        <w:t xml:space="preserve"> (see diagnostic spec for configuration, ex DE0X)</w:t>
      </w:r>
      <w:r w:rsidRPr="00B14EE0">
        <w:rPr>
          <w:rFonts w:cs="Arial"/>
        </w:rPr>
        <w:t>.</w:t>
      </w:r>
    </w:p>
    <w:p w:rsidR="00C53099" w:rsidRPr="00B14EE0" w:rsidRDefault="00C53099" w:rsidP="00C53099">
      <w:pPr>
        <w:rPr>
          <w:rFonts w:cs="Arial"/>
        </w:rPr>
      </w:pPr>
    </w:p>
    <w:p w:rsidR="00C53099" w:rsidRPr="00B14EE0" w:rsidRDefault="00C53099" w:rsidP="00C53099">
      <w:pPr>
        <w:rPr>
          <w:rFonts w:cs="Arial"/>
        </w:rPr>
      </w:pPr>
      <w:r w:rsidRPr="00B14EE0">
        <w:rPr>
          <w:rFonts w:cs="Arial"/>
        </w:rPr>
        <w:t xml:space="preserve">Signal </w:t>
      </w:r>
      <w:proofErr w:type="spellStart"/>
      <w:r w:rsidRPr="00B14EE0">
        <w:rPr>
          <w:rFonts w:cs="Arial"/>
        </w:rPr>
        <w:t>IaccLamp_D_Rq</w:t>
      </w:r>
      <w:proofErr w:type="spellEnd"/>
      <w:r w:rsidRPr="00B14EE0">
        <w:rPr>
          <w:rFonts w:cs="Arial"/>
        </w:rPr>
        <w:t xml:space="preserve"> is only applicable when Intelligent Adaptive Cruise Control is configured enabled</w:t>
      </w:r>
      <w:r>
        <w:rPr>
          <w:rFonts w:cs="Arial"/>
        </w:rPr>
        <w:t xml:space="preserve"> (see diagnostic spec for configuration, ex DE0X)</w:t>
      </w:r>
      <w:r w:rsidRPr="00B14EE0">
        <w:rPr>
          <w:rFonts w:cs="Arial"/>
        </w:rPr>
        <w:t>.</w:t>
      </w:r>
    </w:p>
    <w:p w:rsidR="00C53099" w:rsidRPr="00B14EE0" w:rsidRDefault="00C53099" w:rsidP="00C53099">
      <w:pPr>
        <w:rPr>
          <w:rFonts w:cs="Arial"/>
        </w:rPr>
      </w:pPr>
    </w:p>
    <w:tbl>
      <w:tblPr>
        <w:tblStyle w:val="TableGrid"/>
        <w:tblW w:w="8790" w:type="dxa"/>
        <w:jc w:val="center"/>
        <w:tblLayout w:type="fixed"/>
        <w:tblLook w:val="04A0" w:firstRow="1" w:lastRow="0" w:firstColumn="1" w:lastColumn="0" w:noHBand="0" w:noVBand="1"/>
      </w:tblPr>
      <w:tblGrid>
        <w:gridCol w:w="2612"/>
        <w:gridCol w:w="2378"/>
        <w:gridCol w:w="1953"/>
        <w:gridCol w:w="1847"/>
      </w:tblGrid>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C53099" w:rsidRPr="00B14EE0" w:rsidRDefault="00C53099" w:rsidP="00C53099">
            <w:pPr>
              <w:rPr>
                <w:rFonts w:cs="Arial"/>
              </w:rPr>
            </w:pPr>
            <w:proofErr w:type="spellStart"/>
            <w:r w:rsidRPr="00B14EE0">
              <w:rPr>
                <w:rFonts w:cs="Arial"/>
              </w:rPr>
              <w:t>IaccLamp_D_Rq</w:t>
            </w:r>
            <w:proofErr w:type="spellEnd"/>
          </w:p>
        </w:tc>
        <w:tc>
          <w:tcPr>
            <w:tcW w:w="237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C53099" w:rsidRPr="00B14EE0" w:rsidRDefault="00C53099" w:rsidP="00C53099">
            <w:pPr>
              <w:rPr>
                <w:rFonts w:cs="Arial"/>
              </w:rPr>
            </w:pPr>
            <w:proofErr w:type="spellStart"/>
            <w:r w:rsidRPr="00B14EE0">
              <w:rPr>
                <w:rFonts w:cs="Arial"/>
              </w:rPr>
              <w:t>SLMde_D_Rqdsply</w:t>
            </w:r>
            <w:proofErr w:type="spellEnd"/>
          </w:p>
        </w:tc>
        <w:tc>
          <w:tcPr>
            <w:tcW w:w="195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hideMark/>
          </w:tcPr>
          <w:p w:rsidR="00C53099" w:rsidRPr="00B14EE0" w:rsidRDefault="00C53099" w:rsidP="00C53099">
            <w:pPr>
              <w:rPr>
                <w:rFonts w:cs="Arial"/>
              </w:rPr>
            </w:pPr>
            <w:proofErr w:type="spellStart"/>
            <w:r w:rsidRPr="00B14EE0">
              <w:rPr>
                <w:rFonts w:cs="Arial"/>
              </w:rPr>
              <w:t>Aslicondsply_D_Rq</w:t>
            </w:r>
            <w:proofErr w:type="spellEnd"/>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C53099" w:rsidRPr="00B14EE0" w:rsidRDefault="00C53099" w:rsidP="00C53099">
            <w:pPr>
              <w:rPr>
                <w:rFonts w:cs="Arial"/>
              </w:rPr>
            </w:pPr>
            <w:r w:rsidRPr="00B14EE0">
              <w:rPr>
                <w:rFonts w:cs="Arial"/>
              </w:rPr>
              <w:t>TSR Setting HMI</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w:t>
            </w:r>
            <w:proofErr w:type="spellStart"/>
            <w:r w:rsidRPr="00B14EE0">
              <w:rPr>
                <w:rFonts w:cs="Arial"/>
              </w:rPr>
              <w:t>DisplayIaccIcon</w:t>
            </w:r>
            <w:proofErr w:type="spellEnd"/>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Auto </w:t>
            </w:r>
            <w:proofErr w:type="spellStart"/>
            <w:r w:rsidRPr="00B14EE0">
              <w:rPr>
                <w:rFonts w:cs="Arial"/>
              </w:rPr>
              <w:t>Speed_Limiter</w:t>
            </w:r>
            <w:proofErr w:type="spellEnd"/>
            <w:r w:rsidRPr="00B14EE0">
              <w:rPr>
                <w:rFonts w:cs="Arial"/>
              </w:rPr>
              <w:t xml:space="preserve"> symbol</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0x1 On-Passive</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Auto </w:t>
            </w:r>
            <w:proofErr w:type="spellStart"/>
            <w:r w:rsidRPr="00B14EE0">
              <w:rPr>
                <w:rFonts w:cs="Arial"/>
              </w:rPr>
              <w:t>Speed_Limiter</w:t>
            </w:r>
            <w:proofErr w:type="spellEnd"/>
            <w:r w:rsidRPr="00B14EE0">
              <w:rPr>
                <w:rFonts w:cs="Arial"/>
              </w:rPr>
              <w:t xml:space="preserve"> symbol</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0x2 On-Active</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N/A</w:t>
            </w:r>
          </w:p>
        </w:tc>
        <w:tc>
          <w:tcPr>
            <w:tcW w:w="237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 xml:space="preserve">0x1 Auto </w:t>
            </w:r>
            <w:proofErr w:type="spellStart"/>
            <w:r w:rsidRPr="00B14EE0">
              <w:rPr>
                <w:rFonts w:cs="Arial"/>
              </w:rPr>
              <w:t>Speed_Limiter</w:t>
            </w:r>
            <w:proofErr w:type="spellEnd"/>
            <w:r w:rsidRPr="00B14EE0">
              <w:rPr>
                <w:rFonts w:cs="Arial"/>
              </w:rPr>
              <w:t xml:space="preserve"> symbol</w:t>
            </w:r>
          </w:p>
        </w:tc>
        <w:tc>
          <w:tcPr>
            <w:tcW w:w="1951"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0x3 Override</w:t>
            </w:r>
          </w:p>
        </w:tc>
        <w:tc>
          <w:tcPr>
            <w:tcW w:w="1846" w:type="dxa"/>
            <w:tcBorders>
              <w:top w:val="single" w:sz="4" w:space="0" w:color="auto"/>
              <w:left w:val="single" w:sz="4" w:space="0" w:color="auto"/>
              <w:bottom w:val="single" w:sz="4" w:space="0" w:color="auto"/>
              <w:right w:val="single" w:sz="4" w:space="0" w:color="auto"/>
            </w:tcBorders>
            <w:vAlign w:val="center"/>
            <w:hideMark/>
          </w:tcPr>
          <w:p w:rsidR="00C53099" w:rsidRPr="00B14EE0" w:rsidRDefault="00C53099" w:rsidP="00C53099">
            <w:pPr>
              <w:rPr>
                <w:rFonts w:cs="Arial"/>
              </w:rPr>
            </w:pPr>
            <w:r w:rsidRPr="00B14EE0">
              <w:rPr>
                <w:rFonts w:cs="Arial"/>
              </w:rPr>
              <w:t>TSR greyed out</w:t>
            </w:r>
          </w:p>
        </w:tc>
      </w:tr>
      <w:tr w:rsidR="00C53099" w:rsidRPr="00B14EE0" w:rsidTr="00C53099">
        <w:trPr>
          <w:jc w:val="center"/>
        </w:trPr>
        <w:tc>
          <w:tcPr>
            <w:tcW w:w="2610"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c>
          <w:tcPr>
            <w:tcW w:w="2376"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c>
          <w:tcPr>
            <w:tcW w:w="1951"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c>
          <w:tcPr>
            <w:tcW w:w="1846" w:type="dxa"/>
            <w:tcBorders>
              <w:top w:val="single" w:sz="4" w:space="0" w:color="auto"/>
              <w:left w:val="single" w:sz="4" w:space="0" w:color="auto"/>
              <w:bottom w:val="single" w:sz="4" w:space="0" w:color="auto"/>
              <w:right w:val="single" w:sz="4" w:space="0" w:color="auto"/>
            </w:tcBorders>
            <w:vAlign w:val="center"/>
          </w:tcPr>
          <w:p w:rsidR="00C53099" w:rsidRPr="00B14EE0" w:rsidRDefault="00C53099" w:rsidP="00C53099">
            <w:pPr>
              <w:rPr>
                <w:rFonts w:cs="Arial"/>
              </w:rPr>
            </w:pPr>
          </w:p>
        </w:tc>
      </w:tr>
    </w:tbl>
    <w:p w:rsidR="00C53099" w:rsidRPr="00B14EE0" w:rsidRDefault="00C53099" w:rsidP="00C53099">
      <w:pPr>
        <w:rPr>
          <w:rFonts w:cs="Arial"/>
        </w:rPr>
      </w:pPr>
      <w:r w:rsidRPr="00B14EE0">
        <w:rPr>
          <w:rFonts w:cs="Arial"/>
        </w:rPr>
        <w:t xml:space="preserve">Note: when say TSR (traffic sign recognition) </w:t>
      </w:r>
      <w:r>
        <w:rPr>
          <w:rFonts w:cs="Arial"/>
        </w:rPr>
        <w:t xml:space="preserve">/ SLI (speed limit information) </w:t>
      </w:r>
      <w:r w:rsidRPr="00B14EE0">
        <w:rPr>
          <w:rFonts w:cs="Arial"/>
        </w:rPr>
        <w:t>greyed out the HMI team will decide how to show this (not necessarily greyed out but a way to show that TSR</w:t>
      </w:r>
      <w:r>
        <w:rPr>
          <w:rFonts w:cs="Arial"/>
        </w:rPr>
        <w:t>/SLI</w:t>
      </w:r>
      <w:r w:rsidRPr="00B14EE0">
        <w:rPr>
          <w:rFonts w:cs="Arial"/>
        </w:rPr>
        <w:t xml:space="preserve"> settings are not selectable).  See HMI specs for details.</w:t>
      </w:r>
    </w:p>
    <w:p w:rsidR="00C53099" w:rsidRPr="00B14EE0" w:rsidRDefault="00C53099" w:rsidP="00C53099">
      <w:pPr>
        <w:rPr>
          <w:rFonts w:cs="Arial"/>
        </w:rPr>
      </w:pPr>
    </w:p>
    <w:p w:rsidR="00C53099" w:rsidRPr="00184B4D" w:rsidRDefault="00C53099" w:rsidP="00C53099"/>
    <w:p w:rsidR="00C53099" w:rsidRDefault="00C53099" w:rsidP="00C53099">
      <w:pPr>
        <w:pStyle w:val="Heading3"/>
      </w:pPr>
      <w:bookmarkStart w:id="132" w:name="_Toc25737504"/>
      <w:r w:rsidRPr="00B9479B">
        <w:t>VS-FUN-REQ-332901/B-Speed Limit - Variant 2 (variant 2 of TSR, SLI and Speed Limiter)</w:t>
      </w:r>
      <w:bookmarkEnd w:id="132"/>
    </w:p>
    <w:p w:rsidR="00C53099" w:rsidRPr="00C65CB7" w:rsidRDefault="00C53099" w:rsidP="00C53099">
      <w:pPr>
        <w:rPr>
          <w:rFonts w:cs="Arial"/>
        </w:rPr>
      </w:pPr>
      <w:r w:rsidRPr="00C65CB7">
        <w:rPr>
          <w:rFonts w:cs="Arial"/>
        </w:rPr>
        <w:t>The functions “</w:t>
      </w:r>
      <w:r w:rsidRPr="00C65CB7">
        <w:rPr>
          <w:rFonts w:cs="Arial"/>
          <w:u w:val="single"/>
        </w:rPr>
        <w:t>VS-FUN-233809-Traffic Sign Recognition</w:t>
      </w:r>
      <w:r w:rsidRPr="00C65CB7">
        <w:rPr>
          <w:rFonts w:cs="Arial"/>
        </w:rPr>
        <w:t>”, “</w:t>
      </w:r>
      <w:r w:rsidRPr="00C65CB7">
        <w:rPr>
          <w:rFonts w:cs="Arial"/>
          <w:u w:val="single"/>
        </w:rPr>
        <w:t>VS-FUN-272504-Speed Limit Information / Speed Sign Recognition</w:t>
      </w:r>
      <w:r w:rsidRPr="00C65CB7">
        <w:rPr>
          <w:rFonts w:cs="Arial"/>
        </w:rPr>
        <w:t>” and “</w:t>
      </w:r>
      <w:r w:rsidRPr="00C65CB7">
        <w:rPr>
          <w:rFonts w:cs="Arial"/>
          <w:u w:val="single"/>
        </w:rPr>
        <w:t>VS-FUN-232288-Speed Limiter</w:t>
      </w:r>
      <w:r w:rsidRPr="00C65CB7">
        <w:rPr>
          <w:rFonts w:cs="Arial"/>
        </w:rPr>
        <w:t>” are mutually exclusive with this Speed Limit function.  This is handled via configurations.</w:t>
      </w:r>
    </w:p>
    <w:p w:rsidR="00C53099" w:rsidRPr="00D06316" w:rsidRDefault="00C53099" w:rsidP="00C53099">
      <w:pPr>
        <w:rPr>
          <w:rFonts w:cs="Arial"/>
          <w:color w:val="FF0000"/>
        </w:rPr>
      </w:pPr>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VSv2-SR-REQ-332978/B-Limiter with Speed Signs - Speed Limit</w:t>
      </w:r>
    </w:p>
    <w:p w:rsidR="00C53099" w:rsidRPr="005225B3" w:rsidRDefault="00C53099" w:rsidP="00C53099">
      <w:pPr>
        <w:rPr>
          <w:rFonts w:cs="Arial"/>
        </w:rPr>
      </w:pPr>
      <w:r w:rsidRPr="008C6DB6">
        <w:rPr>
          <w:rFonts w:cs="Arial"/>
        </w:rPr>
        <w:t xml:space="preserve">For this feature when performing the “Set” or “Query” operation the Feature Number and Configuration Number in the </w:t>
      </w:r>
      <w:proofErr w:type="spellStart"/>
      <w:r w:rsidRPr="008C6DB6">
        <w:rPr>
          <w:rFonts w:cs="Arial"/>
        </w:rPr>
        <w:t>Feature.Rq</w:t>
      </w:r>
      <w:proofErr w:type="spellEnd"/>
      <w:r w:rsidRPr="008C6DB6">
        <w:rPr>
          <w:rFonts w:cs="Arial"/>
        </w:rPr>
        <w:t xml:space="preserve"> and </w:t>
      </w:r>
      <w:proofErr w:type="spellStart"/>
      <w:r w:rsidRPr="008C6DB6">
        <w:rPr>
          <w:rFonts w:cs="Arial"/>
        </w:rPr>
        <w:t>Feature.St</w:t>
      </w:r>
      <w:proofErr w:type="spellEnd"/>
      <w:r w:rsidRPr="008C6DB6">
        <w:rPr>
          <w:rFonts w:cs="Arial"/>
        </w:rPr>
        <w:t xml:space="preserve"> messages shall be used below.</w:t>
      </w:r>
    </w:p>
    <w:p w:rsidR="00C53099" w:rsidRPr="005225B3" w:rsidRDefault="00C53099" w:rsidP="00C53099">
      <w:pPr>
        <w:rPr>
          <w:rFonts w:cs="Arial"/>
        </w:rPr>
      </w:pPr>
    </w:p>
    <w:p w:rsidR="00C53099" w:rsidRPr="005225B3" w:rsidRDefault="00C53099" w:rsidP="00C53099">
      <w:pPr>
        <w:rPr>
          <w:rFonts w:cs="Arial"/>
        </w:rPr>
      </w:pPr>
      <w:r w:rsidRPr="005225B3">
        <w:rPr>
          <w:rFonts w:cs="Arial"/>
        </w:rPr>
        <w:t xml:space="preserve">If Enhanced Memory is supported the Active Personality Profile shall be used for </w:t>
      </w:r>
      <w:proofErr w:type="spellStart"/>
      <w:r w:rsidRPr="005225B3">
        <w:rPr>
          <w:rFonts w:cs="Arial"/>
        </w:rPr>
        <w:t>PersIndex</w:t>
      </w:r>
      <w:proofErr w:type="spellEnd"/>
      <w:r w:rsidRPr="005225B3">
        <w:rPr>
          <w:rFonts w:cs="Arial"/>
        </w:rPr>
        <w:t xml:space="preserve">.  If Enhanced Memory is not supported </w:t>
      </w:r>
      <w:proofErr w:type="spellStart"/>
      <w:r w:rsidRPr="005225B3">
        <w:rPr>
          <w:rFonts w:cs="Arial"/>
        </w:rPr>
        <w:t>PersIndex</w:t>
      </w:r>
      <w:proofErr w:type="spellEnd"/>
      <w:r w:rsidRPr="005225B3">
        <w:rPr>
          <w:rFonts w:cs="Arial"/>
        </w:rPr>
        <w:t xml:space="preserve"> shall be set to Vehicle.</w:t>
      </w:r>
    </w:p>
    <w:p w:rsidR="00C53099" w:rsidRDefault="00C53099" w:rsidP="00C53099">
      <w:pPr>
        <w:rPr>
          <w:rFonts w:cs="Arial"/>
        </w:rPr>
      </w:pPr>
    </w:p>
    <w:p w:rsidR="00C53099" w:rsidRDefault="00C53099" w:rsidP="00C53099">
      <w:pPr>
        <w:rPr>
          <w:rFonts w:cs="Arial"/>
          <w:color w:val="FF0000"/>
        </w:rPr>
      </w:pPr>
    </w:p>
    <w:tbl>
      <w:tblPr>
        <w:tblW w:w="8925" w:type="dxa"/>
        <w:jc w:val="center"/>
        <w:tblLook w:val="04A0" w:firstRow="1" w:lastRow="0" w:firstColumn="1" w:lastColumn="0" w:noHBand="0" w:noVBand="1"/>
      </w:tblPr>
      <w:tblGrid>
        <w:gridCol w:w="2535"/>
        <w:gridCol w:w="1440"/>
        <w:gridCol w:w="1620"/>
        <w:gridCol w:w="3330"/>
      </w:tblGrid>
      <w:tr w:rsidR="00C53099" w:rsidRPr="005225B3"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225B3" w:rsidRDefault="00C53099" w:rsidP="00C53099">
            <w:pPr>
              <w:spacing w:line="276" w:lineRule="auto"/>
              <w:jc w:val="center"/>
              <w:rPr>
                <w:rFonts w:cs="Arial"/>
                <w:b/>
                <w:bCs/>
              </w:rPr>
            </w:pPr>
            <w:r w:rsidRPr="005225B3">
              <w:rPr>
                <w:rFonts w:cs="Arial"/>
                <w:b/>
                <w:bCs/>
              </w:rPr>
              <w:t>HMI selection / Configuration Name</w:t>
            </w:r>
          </w:p>
        </w:tc>
      </w:tr>
      <w:tr w:rsidR="00C53099" w:rsidRPr="00972699" w:rsidTr="00C53099">
        <w:trPr>
          <w:trHeight w:val="465"/>
          <w:jc w:val="center"/>
        </w:trPr>
        <w:tc>
          <w:tcPr>
            <w:tcW w:w="2535" w:type="dxa"/>
            <w:vMerge w:val="restart"/>
            <w:tcBorders>
              <w:top w:val="single" w:sz="8" w:space="0" w:color="auto"/>
              <w:left w:val="single" w:sz="8" w:space="0" w:color="auto"/>
              <w:right w:val="single" w:sz="8" w:space="0" w:color="auto"/>
            </w:tcBorders>
            <w:vAlign w:val="center"/>
            <w:hideMark/>
          </w:tcPr>
          <w:p w:rsidR="00C53099" w:rsidRDefault="00C53099" w:rsidP="00C53099">
            <w:pPr>
              <w:spacing w:line="276" w:lineRule="auto"/>
              <w:jc w:val="center"/>
              <w:rPr>
                <w:rFonts w:cs="Arial"/>
                <w:bCs/>
              </w:rPr>
            </w:pPr>
            <w:r w:rsidRPr="00972699">
              <w:rPr>
                <w:rFonts w:cs="Arial"/>
                <w:bCs/>
              </w:rPr>
              <w:t>Limiter with Speed Signs</w:t>
            </w:r>
            <w:r>
              <w:rPr>
                <w:rFonts w:cs="Arial"/>
                <w:bCs/>
              </w:rPr>
              <w:t xml:space="preserve"> </w:t>
            </w:r>
          </w:p>
          <w:p w:rsidR="00C53099" w:rsidRPr="00972699" w:rsidRDefault="00C53099" w:rsidP="00C53099">
            <w:pPr>
              <w:spacing w:line="276" w:lineRule="auto"/>
              <w:jc w:val="center"/>
              <w:rPr>
                <w:rFonts w:cs="Arial"/>
                <w:bCs/>
              </w:rPr>
            </w:pPr>
            <w:ins w:id="133" w:author="Myslinski, Jason (J.S.)" w:date="2019-01-07T08:57:00Z">
              <w:r>
                <w:rPr>
                  <w:rFonts w:cs="Arial"/>
                  <w:bCs/>
                </w:rPr>
                <w:t>/ Intelligent Speed Assist</w:t>
              </w:r>
            </w:ins>
          </w:p>
        </w:tc>
        <w:tc>
          <w:tcPr>
            <w:tcW w:w="1440" w:type="dxa"/>
            <w:vMerge w:val="restart"/>
            <w:tcBorders>
              <w:top w:val="single" w:sz="8" w:space="0" w:color="auto"/>
              <w:left w:val="nil"/>
              <w:right w:val="single" w:sz="8" w:space="0" w:color="auto"/>
            </w:tcBorders>
            <w:vAlign w:val="center"/>
          </w:tcPr>
          <w:p w:rsidR="00C53099" w:rsidRPr="00972699" w:rsidRDefault="00C53099" w:rsidP="00C53099">
            <w:pPr>
              <w:spacing w:line="276" w:lineRule="auto"/>
              <w:jc w:val="center"/>
              <w:rPr>
                <w:rFonts w:cs="Arial"/>
                <w:bCs/>
              </w:rPr>
            </w:pPr>
            <w:r w:rsidRPr="00972699">
              <w:rPr>
                <w:rFonts w:cs="Arial"/>
                <w:bCs/>
              </w:rPr>
              <w:t>0x0D00</w:t>
            </w:r>
          </w:p>
        </w:tc>
        <w:tc>
          <w:tcPr>
            <w:tcW w:w="1620" w:type="dxa"/>
            <w:tcBorders>
              <w:top w:val="single" w:sz="8" w:space="0" w:color="auto"/>
              <w:left w:val="nil"/>
              <w:bottom w:val="single" w:sz="8" w:space="0" w:color="auto"/>
              <w:right w:val="single" w:sz="8" w:space="0" w:color="auto"/>
            </w:tcBorders>
            <w:vAlign w:val="center"/>
          </w:tcPr>
          <w:p w:rsidR="00C53099" w:rsidRPr="00972699" w:rsidRDefault="00C53099" w:rsidP="00C53099">
            <w:pPr>
              <w:spacing w:line="276" w:lineRule="auto"/>
              <w:jc w:val="center"/>
              <w:rPr>
                <w:rFonts w:cs="Arial"/>
                <w:bCs/>
              </w:rPr>
            </w:pPr>
            <w:r w:rsidRPr="00972699">
              <w:rPr>
                <w:rFonts w:cs="Arial"/>
                <w:bCs/>
              </w:rPr>
              <w:t>0x00</w:t>
            </w:r>
          </w:p>
        </w:tc>
        <w:tc>
          <w:tcPr>
            <w:tcW w:w="3330" w:type="dxa"/>
            <w:tcBorders>
              <w:top w:val="single" w:sz="8" w:space="0" w:color="auto"/>
              <w:left w:val="nil"/>
              <w:bottom w:val="single" w:sz="8" w:space="0" w:color="auto"/>
              <w:right w:val="single" w:sz="8" w:space="0" w:color="auto"/>
            </w:tcBorders>
            <w:vAlign w:val="center"/>
          </w:tcPr>
          <w:p w:rsidR="00C53099" w:rsidRPr="00972699" w:rsidRDefault="00C53099" w:rsidP="00C53099">
            <w:pPr>
              <w:spacing w:line="276" w:lineRule="auto"/>
              <w:jc w:val="center"/>
              <w:rPr>
                <w:rFonts w:cs="Arial"/>
                <w:bCs/>
              </w:rPr>
            </w:pPr>
            <w:r w:rsidRPr="00972699">
              <w:rPr>
                <w:rFonts w:cs="Arial"/>
                <w:bCs/>
              </w:rPr>
              <w:t>OFF / Disabled</w:t>
            </w:r>
          </w:p>
        </w:tc>
      </w:tr>
      <w:tr w:rsidR="00C53099" w:rsidRPr="00972699" w:rsidTr="00C53099">
        <w:trPr>
          <w:trHeight w:val="465"/>
          <w:jc w:val="center"/>
        </w:trPr>
        <w:tc>
          <w:tcPr>
            <w:tcW w:w="0" w:type="auto"/>
            <w:vMerge/>
            <w:tcBorders>
              <w:left w:val="single" w:sz="8" w:space="0" w:color="auto"/>
              <w:bottom w:val="single" w:sz="4" w:space="0" w:color="auto"/>
              <w:right w:val="single" w:sz="8" w:space="0" w:color="auto"/>
            </w:tcBorders>
            <w:vAlign w:val="center"/>
            <w:hideMark/>
          </w:tcPr>
          <w:p w:rsidR="00C53099" w:rsidRPr="00972699" w:rsidRDefault="00C53099" w:rsidP="00C53099">
            <w:pPr>
              <w:rPr>
                <w:rFonts w:cs="Arial"/>
                <w:bCs/>
              </w:rPr>
            </w:pPr>
          </w:p>
        </w:tc>
        <w:tc>
          <w:tcPr>
            <w:tcW w:w="0" w:type="auto"/>
            <w:vMerge/>
            <w:tcBorders>
              <w:left w:val="nil"/>
              <w:bottom w:val="single" w:sz="4" w:space="0" w:color="auto"/>
              <w:right w:val="single" w:sz="8" w:space="0" w:color="auto"/>
            </w:tcBorders>
            <w:vAlign w:val="center"/>
          </w:tcPr>
          <w:p w:rsidR="00C53099" w:rsidRPr="00972699" w:rsidRDefault="00C53099" w:rsidP="00C53099">
            <w:pPr>
              <w:rPr>
                <w:rFonts w:cs="Arial"/>
                <w:bCs/>
              </w:rPr>
            </w:pPr>
          </w:p>
        </w:tc>
        <w:tc>
          <w:tcPr>
            <w:tcW w:w="1620" w:type="dxa"/>
            <w:tcBorders>
              <w:top w:val="single" w:sz="8" w:space="0" w:color="auto"/>
              <w:left w:val="nil"/>
              <w:bottom w:val="single" w:sz="4" w:space="0" w:color="auto"/>
              <w:right w:val="single" w:sz="8" w:space="0" w:color="auto"/>
            </w:tcBorders>
            <w:vAlign w:val="center"/>
          </w:tcPr>
          <w:p w:rsidR="00C53099" w:rsidRPr="00972699" w:rsidRDefault="00C53099" w:rsidP="00C53099">
            <w:pPr>
              <w:spacing w:line="276" w:lineRule="auto"/>
              <w:jc w:val="center"/>
              <w:rPr>
                <w:rFonts w:cs="Arial"/>
                <w:bCs/>
              </w:rPr>
            </w:pPr>
            <w:r w:rsidRPr="00972699">
              <w:rPr>
                <w:rFonts w:cs="Arial"/>
                <w:bCs/>
              </w:rPr>
              <w:t>0x01</w:t>
            </w:r>
          </w:p>
        </w:tc>
        <w:tc>
          <w:tcPr>
            <w:tcW w:w="3330" w:type="dxa"/>
            <w:tcBorders>
              <w:top w:val="single" w:sz="8" w:space="0" w:color="auto"/>
              <w:left w:val="nil"/>
              <w:bottom w:val="single" w:sz="4" w:space="0" w:color="auto"/>
              <w:right w:val="single" w:sz="8" w:space="0" w:color="auto"/>
            </w:tcBorders>
            <w:vAlign w:val="center"/>
          </w:tcPr>
          <w:p w:rsidR="00C53099" w:rsidRPr="00972699" w:rsidRDefault="00C53099" w:rsidP="00C53099">
            <w:pPr>
              <w:spacing w:line="276" w:lineRule="auto"/>
              <w:jc w:val="center"/>
              <w:rPr>
                <w:rFonts w:cs="Arial"/>
                <w:bCs/>
              </w:rPr>
            </w:pPr>
            <w:r w:rsidRPr="00972699">
              <w:rPr>
                <w:rFonts w:cs="Arial"/>
                <w:bCs/>
              </w:rPr>
              <w:t>ON / Enabled</w:t>
            </w:r>
          </w:p>
        </w:tc>
      </w:tr>
    </w:tbl>
    <w:p w:rsidR="00C53099" w:rsidRPr="00972699" w:rsidRDefault="00C53099" w:rsidP="00C53099">
      <w:pPr>
        <w:rPr>
          <w:rFonts w:cs="Arial"/>
        </w:rPr>
      </w:pPr>
      <w:r w:rsidRPr="00972699">
        <w:rPr>
          <w:rFonts w:cs="Arial"/>
        </w:rPr>
        <w:t>Note: for variant 1 of this feature number 0x0D00 see SPSS requirement “</w:t>
      </w:r>
      <w:r w:rsidRPr="00972699">
        <w:rPr>
          <w:rFonts w:cs="Arial"/>
          <w:u w:val="single"/>
        </w:rPr>
        <w:t>VS-REQ-232284-Speed Limiter – Manual / Intelligent</w:t>
      </w:r>
      <w:r w:rsidRPr="00972699">
        <w:rPr>
          <w:rFonts w:cs="Arial"/>
        </w:rPr>
        <w:t>”.</w:t>
      </w:r>
    </w:p>
    <w:p w:rsidR="00C53099" w:rsidRPr="00972699"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9726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72699" w:rsidRDefault="00C53099" w:rsidP="00C53099">
            <w:pPr>
              <w:spacing w:line="276" w:lineRule="auto"/>
              <w:jc w:val="center"/>
              <w:rPr>
                <w:rFonts w:cs="Arial"/>
                <w:b/>
                <w:bCs/>
              </w:rPr>
            </w:pPr>
            <w:r w:rsidRPr="00972699">
              <w:rPr>
                <w:rFonts w:cs="Arial"/>
                <w:b/>
                <w:bCs/>
              </w:rPr>
              <w:t xml:space="preserve">SYNC Gen </w:t>
            </w:r>
            <w:r w:rsidRPr="00762466">
              <w:rPr>
                <w:rFonts w:cs="Arial"/>
                <w:b/>
                <w:bCs/>
              </w:rPr>
              <w:t>4</w:t>
            </w:r>
            <w:r w:rsidRPr="00972699">
              <w:rPr>
                <w:rFonts w:cs="Arial"/>
                <w:b/>
                <w:bCs/>
              </w:rPr>
              <w:t xml:space="preserve">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972699" w:rsidRDefault="00C53099" w:rsidP="00C53099">
            <w:pPr>
              <w:spacing w:line="276" w:lineRule="auto"/>
              <w:jc w:val="center"/>
              <w:rPr>
                <w:rFonts w:cs="Arial"/>
                <w:b/>
                <w:bCs/>
              </w:rPr>
            </w:pPr>
            <w:r w:rsidRPr="00972699">
              <w:rPr>
                <w:rFonts w:cs="Arial"/>
                <w:b/>
                <w:bCs/>
              </w:rPr>
              <w:t>HMI Setting ID</w:t>
            </w:r>
          </w:p>
        </w:tc>
      </w:tr>
      <w:tr w:rsidR="00C53099" w:rsidRPr="009726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972699" w:rsidRDefault="00C53099" w:rsidP="00C53099">
            <w:pPr>
              <w:spacing w:line="276" w:lineRule="auto"/>
              <w:jc w:val="center"/>
              <w:rPr>
                <w:rFonts w:eastAsiaTheme="minorEastAsia" w:cs="Arial"/>
              </w:rPr>
            </w:pPr>
            <w:r>
              <w:rPr>
                <w:rFonts w:eastAsiaTheme="minorEastAsia" w:cs="Arial"/>
              </w:rPr>
              <w:t>170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972699" w:rsidRDefault="00C53099" w:rsidP="00C53099">
            <w:pPr>
              <w:spacing w:line="276" w:lineRule="auto"/>
              <w:jc w:val="center"/>
              <w:rPr>
                <w:rFonts w:eastAsiaTheme="minorEastAsia" w:cs="Arial"/>
              </w:rPr>
            </w:pPr>
            <w:r w:rsidRPr="00972699">
              <w:rPr>
                <w:rFonts w:eastAsiaTheme="minorEastAsia" w:cs="Arial"/>
              </w:rPr>
              <w:t>1001</w:t>
            </w:r>
          </w:p>
        </w:tc>
      </w:tr>
    </w:tbl>
    <w:p w:rsidR="00C53099" w:rsidRPr="0000436D" w:rsidRDefault="00C53099" w:rsidP="00C53099">
      <w:pPr>
        <w:rPr>
          <w:rFonts w:cs="Arial"/>
          <w:color w:val="FF0000"/>
        </w:rPr>
      </w:pPr>
    </w:p>
    <w:p w:rsidR="00C53099" w:rsidRPr="0000436D" w:rsidRDefault="00C53099" w:rsidP="00C53099">
      <w:pPr>
        <w:rPr>
          <w:rFonts w:cs="Arial"/>
        </w:rPr>
      </w:pPr>
    </w:p>
    <w:p w:rsidR="00C53099" w:rsidRDefault="00C53099" w:rsidP="00C53099">
      <w:pPr>
        <w:rPr>
          <w:rFonts w:cs="Arial"/>
        </w:rPr>
      </w:pPr>
    </w:p>
    <w:p w:rsidR="00C53099" w:rsidRPr="00C53099" w:rsidRDefault="00C53099" w:rsidP="00C53099">
      <w:pPr>
        <w:pStyle w:val="Heading5"/>
        <w:rPr>
          <w:b w:val="0"/>
          <w:u w:val="single"/>
        </w:rPr>
      </w:pPr>
      <w:r w:rsidRPr="00C53099">
        <w:rPr>
          <w:b w:val="0"/>
          <w:u w:val="single"/>
        </w:rPr>
        <w:t>VSv2-SR-REQ-332979/A-Speed Sign Warning - Speed Limit</w:t>
      </w:r>
    </w:p>
    <w:p w:rsidR="00C53099" w:rsidRPr="00A675AD" w:rsidRDefault="00C53099" w:rsidP="00C53099">
      <w:pPr>
        <w:rPr>
          <w:rFonts w:cs="Arial"/>
        </w:rPr>
      </w:pPr>
      <w:r w:rsidRPr="00432718">
        <w:rPr>
          <w:rFonts w:cs="Arial"/>
        </w:rPr>
        <w:t xml:space="preserve">For this feature when performing the “Set” or “Query” operation the Feature Number and Configuration Number in the </w:t>
      </w:r>
      <w:proofErr w:type="spellStart"/>
      <w:r w:rsidRPr="00432718">
        <w:rPr>
          <w:rFonts w:cs="Arial"/>
        </w:rPr>
        <w:t>Feature.Rq</w:t>
      </w:r>
      <w:proofErr w:type="spellEnd"/>
      <w:r w:rsidRPr="00432718">
        <w:rPr>
          <w:rFonts w:cs="Arial"/>
        </w:rPr>
        <w:t xml:space="preserve"> and </w:t>
      </w:r>
      <w:proofErr w:type="spellStart"/>
      <w:r w:rsidRPr="00432718">
        <w:rPr>
          <w:rFonts w:cs="Arial"/>
        </w:rPr>
        <w:t>Feature.St</w:t>
      </w:r>
      <w:proofErr w:type="spellEnd"/>
      <w:r w:rsidRPr="00432718">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8A652E"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Speed Sign Warning</w:t>
            </w:r>
          </w:p>
        </w:tc>
        <w:tc>
          <w:tcPr>
            <w:tcW w:w="1239" w:type="dxa"/>
            <w:vMerge w:val="restart"/>
            <w:tcBorders>
              <w:top w:val="single" w:sz="8" w:space="0" w:color="auto"/>
              <w:left w:val="nil"/>
              <w:right w:val="single" w:sz="8" w:space="0" w:color="auto"/>
            </w:tcBorders>
            <w:shd w:val="clear" w:color="auto" w:fill="auto"/>
            <w:vAlign w:val="center"/>
          </w:tcPr>
          <w:p w:rsidR="00C53099" w:rsidRPr="00432718" w:rsidRDefault="00C53099" w:rsidP="00C53099">
            <w:pPr>
              <w:jc w:val="center"/>
              <w:rPr>
                <w:rFonts w:cs="Arial"/>
                <w:bCs/>
              </w:rPr>
            </w:pPr>
            <w:r w:rsidRPr="00432718">
              <w:rPr>
                <w:rFonts w:cs="Arial"/>
                <w:bCs/>
              </w:rPr>
              <w:t>0x080D</w:t>
            </w: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432718" w:rsidRDefault="00C53099" w:rsidP="00C53099">
            <w:pPr>
              <w:jc w:val="center"/>
              <w:rPr>
                <w:rFonts w:cs="Arial"/>
                <w:bCs/>
              </w:rPr>
            </w:pPr>
            <w:r w:rsidRPr="0043271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432718" w:rsidRDefault="00C53099" w:rsidP="00C53099">
            <w:pPr>
              <w:jc w:val="center"/>
              <w:rPr>
                <w:rFonts w:cs="Arial"/>
                <w:bCs/>
              </w:rPr>
            </w:pPr>
            <w:r w:rsidRPr="00432718">
              <w:rPr>
                <w:rFonts w:cs="Arial"/>
                <w:bCs/>
              </w:rPr>
              <w:t xml:space="preserve">OFF / Disabled </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43271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432718" w:rsidRDefault="00C53099" w:rsidP="00C53099">
            <w:pPr>
              <w:jc w:val="center"/>
              <w:rPr>
                <w:rFonts w:cs="Arial"/>
                <w:bCs/>
              </w:rPr>
            </w:pPr>
            <w:r w:rsidRPr="00432718">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432718" w:rsidRDefault="00C53099" w:rsidP="00C53099">
            <w:pPr>
              <w:jc w:val="center"/>
              <w:rPr>
                <w:rFonts w:cs="Arial"/>
                <w:bCs/>
              </w:rPr>
            </w:pPr>
            <w:r w:rsidRPr="00432718">
              <w:rPr>
                <w:rFonts w:cs="Arial"/>
                <w:bCs/>
              </w:rPr>
              <w:t>ON / Enabled</w:t>
            </w:r>
          </w:p>
        </w:tc>
      </w:tr>
    </w:tbl>
    <w:p w:rsidR="00C53099" w:rsidRPr="00680C6C" w:rsidRDefault="00C53099" w:rsidP="00C53099">
      <w:pPr>
        <w:rPr>
          <w:rFonts w:cs="Arial"/>
        </w:rPr>
      </w:pPr>
      <w:r w:rsidRPr="00680C6C">
        <w:rPr>
          <w:rFonts w:cs="Arial"/>
        </w:rPr>
        <w:t>Note: for variant 1 of this feature number 0x080D see SPSS requirement “</w:t>
      </w:r>
      <w:r w:rsidRPr="00680C6C">
        <w:rPr>
          <w:rFonts w:cs="Arial"/>
          <w:u w:val="single"/>
        </w:rPr>
        <w:t>VS-REQ-233914-Enable/Disable Speed Warning – Traffic Sign Recognition / Speed Limit Information</w:t>
      </w:r>
      <w:r w:rsidRPr="00680C6C">
        <w:rPr>
          <w:rFonts w:cs="Arial"/>
        </w:rPr>
        <w:t>”.</w:t>
      </w:r>
    </w:p>
    <w:p w:rsidR="00C53099" w:rsidRPr="0052518D" w:rsidRDefault="00C53099" w:rsidP="00C53099">
      <w:pPr>
        <w:rPr>
          <w:rFonts w:cs="Arial"/>
          <w:b/>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Pr>
                <w:rFonts w:cs="Arial"/>
                <w:b/>
                <w:bCs/>
              </w:rPr>
              <w:t xml:space="preserve">SYNC </w:t>
            </w:r>
            <w:r w:rsidRPr="00090B03">
              <w:rPr>
                <w:rFonts w:cs="Arial"/>
                <w:b/>
                <w:bCs/>
              </w:rPr>
              <w:t>Gen 4 Screen</w:t>
            </w:r>
            <w:r w:rsidRPr="00A675AD">
              <w:rPr>
                <w:rFonts w:cs="Arial"/>
                <w:b/>
                <w:bCs/>
              </w:rPr>
              <w:t xml:space="preserve">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eastAsiaTheme="minorEastAsia" w:cs="Arial"/>
              </w:rPr>
              <w:t>170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sidRPr="00680C6C">
              <w:rPr>
                <w:rFonts w:cs="Arial"/>
                <w:bCs/>
              </w:rPr>
              <w:t>1000</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VSv2-SR-REQ-332980/B-Tolerance - Speed Limit</w:t>
      </w:r>
    </w:p>
    <w:p w:rsidR="00C53099" w:rsidRPr="00885C68" w:rsidRDefault="00C53099" w:rsidP="00C53099">
      <w:pPr>
        <w:rPr>
          <w:rFonts w:cs="Arial"/>
        </w:rPr>
      </w:pPr>
      <w:r w:rsidRPr="00885C68">
        <w:rPr>
          <w:rFonts w:cs="Arial"/>
        </w:rPr>
        <w:t xml:space="preserve">For this feature when performing the “Set” or “Query” operation the Feature Number and Configuration Number in the </w:t>
      </w:r>
      <w:proofErr w:type="spellStart"/>
      <w:r w:rsidRPr="00885C68">
        <w:rPr>
          <w:rFonts w:cs="Arial"/>
        </w:rPr>
        <w:t>Feature.Rq</w:t>
      </w:r>
      <w:proofErr w:type="spellEnd"/>
      <w:r w:rsidRPr="00885C68">
        <w:rPr>
          <w:rFonts w:cs="Arial"/>
        </w:rPr>
        <w:t xml:space="preserve"> and </w:t>
      </w:r>
      <w:proofErr w:type="spellStart"/>
      <w:r w:rsidRPr="00885C68">
        <w:rPr>
          <w:rFonts w:cs="Arial"/>
        </w:rPr>
        <w:t>Feature.St</w:t>
      </w:r>
      <w:proofErr w:type="spellEnd"/>
      <w:r w:rsidRPr="00885C68">
        <w:rPr>
          <w:rFonts w:cs="Arial"/>
        </w:rPr>
        <w:t xml:space="preserve"> messages shall be used below.</w:t>
      </w:r>
    </w:p>
    <w:p w:rsidR="00C53099" w:rsidRPr="00885C68" w:rsidRDefault="00C53099" w:rsidP="00C53099">
      <w:pPr>
        <w:rPr>
          <w:rFonts w:cs="Arial"/>
        </w:rPr>
      </w:pPr>
    </w:p>
    <w:p w:rsidR="00C53099" w:rsidRPr="00885C68" w:rsidRDefault="00C53099" w:rsidP="00C53099">
      <w:pPr>
        <w:rPr>
          <w:rFonts w:cs="Arial"/>
        </w:rPr>
      </w:pPr>
      <w:r w:rsidRPr="00885C68">
        <w:rPr>
          <w:rFonts w:cs="Arial"/>
        </w:rPr>
        <w:t xml:space="preserve">If Enhanced Memory is supported the Active Personality Profile shall be used for </w:t>
      </w:r>
      <w:proofErr w:type="spellStart"/>
      <w:r w:rsidRPr="00885C68">
        <w:rPr>
          <w:rFonts w:cs="Arial"/>
        </w:rPr>
        <w:t>PersIndex</w:t>
      </w:r>
      <w:proofErr w:type="spellEnd"/>
      <w:r w:rsidRPr="00885C68">
        <w:rPr>
          <w:rFonts w:cs="Arial"/>
        </w:rPr>
        <w:t xml:space="preserve">.  If Enhanced Memory is not supported </w:t>
      </w:r>
      <w:proofErr w:type="spellStart"/>
      <w:r w:rsidRPr="00885C68">
        <w:rPr>
          <w:rFonts w:cs="Arial"/>
        </w:rPr>
        <w:t>PersIndex</w:t>
      </w:r>
      <w:proofErr w:type="spellEnd"/>
      <w:r w:rsidRPr="00885C68">
        <w:rPr>
          <w:rFonts w:cs="Arial"/>
        </w:rPr>
        <w:t xml:space="preserve"> shall be set to Vehicle.</w:t>
      </w:r>
    </w:p>
    <w:p w:rsidR="00C53099" w:rsidRDefault="00C53099" w:rsidP="00C53099">
      <w:pPr>
        <w:rPr>
          <w:rFonts w:cs="Arial"/>
        </w:rPr>
      </w:pPr>
    </w:p>
    <w:p w:rsidR="00C53099" w:rsidRPr="00885C68"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885C68"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85C68" w:rsidRDefault="00C53099" w:rsidP="00C53099">
            <w:pPr>
              <w:spacing w:line="276" w:lineRule="auto"/>
              <w:jc w:val="center"/>
              <w:rPr>
                <w:rFonts w:cs="Arial"/>
                <w:b/>
                <w:bCs/>
              </w:rPr>
            </w:pPr>
            <w:r w:rsidRPr="00885C68">
              <w:rPr>
                <w:rFonts w:cs="Arial"/>
                <w:b/>
                <w:bCs/>
              </w:rPr>
              <w:t>HMI selection / Configuration Name</w:t>
            </w:r>
          </w:p>
        </w:tc>
      </w:tr>
      <w:tr w:rsidR="00C53099" w:rsidRPr="00885C68" w:rsidTr="00C53099">
        <w:trPr>
          <w:trHeight w:val="465"/>
          <w:jc w:val="center"/>
        </w:trPr>
        <w:tc>
          <w:tcPr>
            <w:tcW w:w="2535" w:type="dxa"/>
            <w:vMerge w:val="restart"/>
            <w:tcBorders>
              <w:top w:val="single" w:sz="8" w:space="0" w:color="auto"/>
              <w:left w:val="single" w:sz="8" w:space="0" w:color="auto"/>
              <w:right w:val="single" w:sz="8" w:space="0" w:color="auto"/>
            </w:tcBorders>
            <w:vAlign w:val="center"/>
          </w:tcPr>
          <w:p w:rsidR="00C53099" w:rsidRPr="00612BE6" w:rsidRDefault="00C53099" w:rsidP="00C53099">
            <w:pPr>
              <w:spacing w:line="276" w:lineRule="auto"/>
              <w:rPr>
                <w:ins w:id="134" w:author="Myslinski, Jason (J.S.)" w:date="2018-10-23T08:28:00Z"/>
                <w:rFonts w:cs="Arial"/>
                <w:bCs/>
              </w:rPr>
            </w:pPr>
          </w:p>
          <w:p w:rsidR="00C53099" w:rsidRPr="001A518B" w:rsidRDefault="00C53099" w:rsidP="00C53099">
            <w:pPr>
              <w:spacing w:line="276" w:lineRule="auto"/>
              <w:jc w:val="center"/>
              <w:rPr>
                <w:rFonts w:cs="Arial"/>
                <w:bCs/>
              </w:rPr>
            </w:pPr>
            <w:r w:rsidRPr="001A518B">
              <w:rPr>
                <w:rFonts w:cs="Arial"/>
                <w:bCs/>
              </w:rPr>
              <w:t>Tolerance - Speed Limit</w:t>
            </w:r>
          </w:p>
          <w:p w:rsidR="00C53099" w:rsidRPr="00885C68" w:rsidRDefault="00C53099" w:rsidP="00C53099">
            <w:pPr>
              <w:spacing w:line="276" w:lineRule="auto"/>
              <w:jc w:val="center"/>
              <w:rPr>
                <w:rFonts w:cs="Arial"/>
                <w:bCs/>
              </w:rPr>
            </w:pPr>
          </w:p>
        </w:tc>
        <w:tc>
          <w:tcPr>
            <w:tcW w:w="1440" w:type="dxa"/>
            <w:vMerge w:val="restart"/>
            <w:tcBorders>
              <w:top w:val="single" w:sz="8" w:space="0" w:color="auto"/>
              <w:left w:val="nil"/>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0x080E</w:t>
            </w:r>
          </w:p>
        </w:tc>
        <w:tc>
          <w:tcPr>
            <w:tcW w:w="1620" w:type="dxa"/>
            <w:tcBorders>
              <w:top w:val="single" w:sz="8" w:space="0" w:color="auto"/>
              <w:left w:val="nil"/>
              <w:bottom w:val="single" w:sz="8" w:space="0" w:color="auto"/>
              <w:right w:val="single" w:sz="8" w:space="0" w:color="auto"/>
            </w:tcBorders>
            <w:hideMark/>
          </w:tcPr>
          <w:p w:rsidR="00C53099" w:rsidRPr="00885C68" w:rsidRDefault="00C53099" w:rsidP="00C53099">
            <w:pPr>
              <w:jc w:val="center"/>
              <w:rPr>
                <w:rFonts w:cs="Arial"/>
              </w:rPr>
            </w:pPr>
            <w:r w:rsidRPr="00885C68">
              <w:rPr>
                <w:rFonts w:cs="Arial"/>
                <w:bCs/>
              </w:rPr>
              <w:t>0x10</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 xml:space="preserve">0 Tolerance </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0x11</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 xml:space="preserve">+1 Tolerance </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0x12</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 xml:space="preserve">+2 Tolerance </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bCs/>
              </w:rPr>
            </w:pPr>
            <w:r w:rsidRPr="00885C68">
              <w:rPr>
                <w:rFonts w:cs="Arial"/>
                <w:bCs/>
              </w:rPr>
              <w:t>0x13</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 xml:space="preserve">+3 Tolerance </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0x36</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 xml:space="preserve">+38 Tolerance </w:t>
            </w:r>
          </w:p>
        </w:tc>
      </w:tr>
      <w:tr w:rsidR="00C53099" w:rsidRPr="00885C68" w:rsidTr="00C53099">
        <w:trPr>
          <w:trHeight w:val="465"/>
          <w:jc w:val="center"/>
        </w:trPr>
        <w:tc>
          <w:tcPr>
            <w:tcW w:w="2535" w:type="dxa"/>
            <w:vMerge/>
            <w:tcBorders>
              <w:left w:val="single" w:sz="8"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8" w:space="0" w:color="auto"/>
              <w:right w:val="single" w:sz="8" w:space="0" w:color="auto"/>
            </w:tcBorders>
          </w:tcPr>
          <w:p w:rsidR="00C53099" w:rsidRPr="00885C68" w:rsidRDefault="00C53099" w:rsidP="00C53099">
            <w:pPr>
              <w:jc w:val="center"/>
              <w:rPr>
                <w:rFonts w:cs="Arial"/>
              </w:rPr>
            </w:pPr>
            <w:r w:rsidRPr="00885C68">
              <w:rPr>
                <w:rFonts w:cs="Arial"/>
                <w:bCs/>
              </w:rPr>
              <w:t>0x37</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 xml:space="preserve">+39 Tolerance </w:t>
            </w:r>
          </w:p>
        </w:tc>
      </w:tr>
      <w:tr w:rsidR="00C53099" w:rsidRPr="00885C68" w:rsidTr="00C53099">
        <w:trPr>
          <w:trHeight w:val="465"/>
          <w:jc w:val="center"/>
        </w:trPr>
        <w:tc>
          <w:tcPr>
            <w:tcW w:w="2535" w:type="dxa"/>
            <w:vMerge/>
            <w:tcBorders>
              <w:left w:val="single" w:sz="8" w:space="0" w:color="auto"/>
              <w:bottom w:val="single" w:sz="4"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440" w:type="dxa"/>
            <w:vMerge/>
            <w:tcBorders>
              <w:left w:val="nil"/>
              <w:bottom w:val="single" w:sz="4" w:space="0" w:color="auto"/>
              <w:right w:val="single" w:sz="8" w:space="0" w:color="auto"/>
            </w:tcBorders>
            <w:vAlign w:val="center"/>
          </w:tcPr>
          <w:p w:rsidR="00C53099" w:rsidRPr="00885C68" w:rsidRDefault="00C53099" w:rsidP="00C53099">
            <w:pPr>
              <w:spacing w:line="276" w:lineRule="auto"/>
              <w:jc w:val="center"/>
              <w:rPr>
                <w:rFonts w:cs="Arial"/>
                <w:bCs/>
              </w:rPr>
            </w:pPr>
          </w:p>
        </w:tc>
        <w:tc>
          <w:tcPr>
            <w:tcW w:w="1620" w:type="dxa"/>
            <w:tcBorders>
              <w:top w:val="single" w:sz="8" w:space="0" w:color="auto"/>
              <w:left w:val="nil"/>
              <w:bottom w:val="single" w:sz="4" w:space="0" w:color="auto"/>
              <w:right w:val="single" w:sz="8" w:space="0" w:color="auto"/>
            </w:tcBorders>
          </w:tcPr>
          <w:p w:rsidR="00C53099" w:rsidRPr="00885C68" w:rsidRDefault="00C53099" w:rsidP="00C53099">
            <w:pPr>
              <w:jc w:val="center"/>
              <w:rPr>
                <w:rFonts w:cs="Arial"/>
              </w:rPr>
            </w:pPr>
            <w:r w:rsidRPr="00885C68">
              <w:rPr>
                <w:rFonts w:cs="Arial"/>
                <w:bCs/>
              </w:rPr>
              <w:t>0x38</w:t>
            </w:r>
          </w:p>
        </w:tc>
        <w:tc>
          <w:tcPr>
            <w:tcW w:w="3330" w:type="dxa"/>
            <w:tcBorders>
              <w:top w:val="single" w:sz="8" w:space="0" w:color="auto"/>
              <w:left w:val="nil"/>
              <w:bottom w:val="single" w:sz="8" w:space="0" w:color="auto"/>
              <w:right w:val="single" w:sz="8" w:space="0" w:color="auto"/>
            </w:tcBorders>
            <w:vAlign w:val="center"/>
          </w:tcPr>
          <w:p w:rsidR="00C53099" w:rsidRPr="00885C68" w:rsidRDefault="00C53099" w:rsidP="00C53099">
            <w:pPr>
              <w:spacing w:line="276" w:lineRule="auto"/>
              <w:jc w:val="center"/>
              <w:rPr>
                <w:rFonts w:cs="Arial"/>
                <w:bCs/>
              </w:rPr>
            </w:pPr>
            <w:r w:rsidRPr="00885C68">
              <w:rPr>
                <w:rFonts w:cs="Arial"/>
                <w:bCs/>
              </w:rPr>
              <w:t xml:space="preserve">+40 Tolerance </w:t>
            </w:r>
          </w:p>
        </w:tc>
      </w:tr>
    </w:tbl>
    <w:p w:rsidR="00C53099" w:rsidRPr="001A518B" w:rsidRDefault="00C53099" w:rsidP="00C53099">
      <w:pPr>
        <w:rPr>
          <w:rFonts w:cs="Arial"/>
        </w:rPr>
      </w:pPr>
      <w:r w:rsidRPr="001A518B">
        <w:rPr>
          <w:rFonts w:cs="Arial"/>
        </w:rPr>
        <w:t>Note: for variant 1 of this feature number 0x080E see SPSS requirement “</w:t>
      </w:r>
      <w:r w:rsidRPr="001A518B">
        <w:rPr>
          <w:rFonts w:cs="Arial"/>
          <w:u w:val="single"/>
        </w:rPr>
        <w:t>VS-REQ-Less Than Warning Threshold – (Traffic Sign Recognition / Speed Limit Information)</w:t>
      </w:r>
      <w:r w:rsidRPr="001A518B">
        <w:rPr>
          <w:rFonts w:cs="Arial"/>
        </w:rPr>
        <w:t>”.</w:t>
      </w:r>
    </w:p>
    <w:p w:rsidR="00C53099" w:rsidRDefault="00C53099" w:rsidP="00C53099">
      <w:pPr>
        <w:rPr>
          <w:rFonts w:cs="Arial"/>
        </w:rPr>
      </w:pPr>
    </w:p>
    <w:p w:rsidR="00C53099" w:rsidRDefault="00C53099" w:rsidP="00C53099">
      <w:pPr>
        <w:ind w:left="-22"/>
        <w:rPr>
          <w:rFonts w:cs="Arial"/>
          <w:snapToGrid w:val="0"/>
        </w:rPr>
      </w:pPr>
      <w:r w:rsidRPr="00885C68">
        <w:rPr>
          <w:rFonts w:cs="Arial"/>
        </w:rPr>
        <w:t>For this setting whet</w:t>
      </w:r>
      <w:r>
        <w:rPr>
          <w:rFonts w:cs="Arial"/>
        </w:rPr>
        <w:t>her the display is in MPH or Km/h</w:t>
      </w:r>
      <w:r w:rsidRPr="00885C68">
        <w:rPr>
          <w:rFonts w:cs="Arial"/>
        </w:rPr>
        <w:t xml:space="preserve"> is not based on what Measure Units is set to but based on what the Traffic Sign Recognition </w:t>
      </w:r>
      <w:r>
        <w:rPr>
          <w:rFonts w:cs="Arial"/>
        </w:rPr>
        <w:t xml:space="preserve">/ Speed Limit Information </w:t>
      </w:r>
      <w:r w:rsidRPr="00885C68">
        <w:rPr>
          <w:rFonts w:cs="Arial"/>
        </w:rPr>
        <w:t xml:space="preserve">signal </w:t>
      </w:r>
      <w:proofErr w:type="spellStart"/>
      <w:r w:rsidRPr="00885C68">
        <w:rPr>
          <w:rFonts w:cs="Arial"/>
          <w:snapToGrid w:val="0"/>
        </w:rPr>
        <w:t>TsrVlUnitMsgTxt_D_Rq</w:t>
      </w:r>
      <w:proofErr w:type="spellEnd"/>
      <w:r w:rsidRPr="00885C68">
        <w:rPr>
          <w:rFonts w:cs="Arial"/>
          <w:snapToGrid w:val="0"/>
        </w:rPr>
        <w:t xml:space="preserve"> is set to</w:t>
      </w:r>
      <w:r w:rsidRPr="002D68E0">
        <w:rPr>
          <w:rFonts w:cs="Arial"/>
          <w:snapToGrid w:val="0"/>
        </w:rPr>
        <w:t>.</w:t>
      </w:r>
      <w:r>
        <w:rPr>
          <w:rFonts w:cs="Arial"/>
          <w:snapToGrid w:val="0"/>
        </w:rPr>
        <w:t xml:space="preserve">  The </w:t>
      </w:r>
      <w:proofErr w:type="spellStart"/>
      <w:r w:rsidRPr="00885C68">
        <w:rPr>
          <w:rFonts w:cs="Arial"/>
          <w:snapToGrid w:val="0"/>
        </w:rPr>
        <w:t>TsrVlUnitMsgTxt_D_Rq</w:t>
      </w:r>
      <w:proofErr w:type="spellEnd"/>
      <w:r>
        <w:rPr>
          <w:rFonts w:cs="Arial"/>
          <w:snapToGrid w:val="0"/>
        </w:rPr>
        <w:t xml:space="preserve"> signal is an event-periodic status signal and the status signal shall be used in Run to determine if the traffic sign recognition units are in Km/h or MPH.  </w:t>
      </w:r>
    </w:p>
    <w:p w:rsidR="00C53099" w:rsidRPr="00F542F1" w:rsidRDefault="00C53099" w:rsidP="00C53099">
      <w:pPr>
        <w:numPr>
          <w:ilvl w:val="0"/>
          <w:numId w:val="306"/>
        </w:numPr>
        <w:rPr>
          <w:rFonts w:cs="Arial"/>
        </w:rPr>
      </w:pPr>
      <w:r>
        <w:rPr>
          <w:rFonts w:cs="Arial"/>
        </w:rPr>
        <w:lastRenderedPageBreak/>
        <w:t xml:space="preserve">If the </w:t>
      </w:r>
      <w:proofErr w:type="spellStart"/>
      <w:r w:rsidRPr="00885C68">
        <w:rPr>
          <w:rFonts w:cs="Arial"/>
          <w:snapToGrid w:val="0"/>
        </w:rPr>
        <w:t>TsrVlUnitMsgTxt_D_Rq</w:t>
      </w:r>
      <w:proofErr w:type="spellEnd"/>
      <w:r>
        <w:rPr>
          <w:rFonts w:cs="Arial"/>
          <w:snapToGrid w:val="0"/>
        </w:rPr>
        <w:t xml:space="preserve"> signal is missing for more than 5 seconds in </w:t>
      </w:r>
      <w:proofErr w:type="gramStart"/>
      <w:r>
        <w:rPr>
          <w:rFonts w:cs="Arial"/>
          <w:snapToGrid w:val="0"/>
        </w:rPr>
        <w:t>Run</w:t>
      </w:r>
      <w:proofErr w:type="gramEnd"/>
      <w:r>
        <w:rPr>
          <w:rFonts w:cs="Arial"/>
          <w:snapToGrid w:val="0"/>
        </w:rPr>
        <w:t xml:space="preserve"> then the traffic sign recognition units would be displayed in Km/h.</w:t>
      </w:r>
    </w:p>
    <w:p w:rsidR="00C53099" w:rsidRDefault="00C53099" w:rsidP="00C53099">
      <w:pPr>
        <w:ind w:left="-22"/>
        <w:rPr>
          <w:rFonts w:cs="Arial"/>
        </w:rPr>
      </w:pPr>
    </w:p>
    <w:p w:rsidR="00C53099" w:rsidRPr="00C619D4" w:rsidRDefault="00C53099" w:rsidP="00C53099">
      <w:pPr>
        <w:ind w:left="-22"/>
        <w:rPr>
          <w:rFonts w:cs="Arial"/>
        </w:rPr>
      </w:pPr>
      <w:r w:rsidRPr="00240468">
        <w:rPr>
          <w:rFonts w:cs="Arial"/>
        </w:rPr>
        <w:t xml:space="preserve">For the “HMI selection / Configuration name” column above the unitless values (ex +1 tolerance, +2 </w:t>
      </w:r>
      <w:r w:rsidRPr="00D74ACE">
        <w:rPr>
          <w:rFonts w:cs="Arial"/>
        </w:rPr>
        <w:t xml:space="preserve">tolerance) shall be </w:t>
      </w:r>
      <w:r>
        <w:rPr>
          <w:rFonts w:cs="Arial"/>
        </w:rPr>
        <w:t>assigned to MPH or Km/h</w:t>
      </w:r>
      <w:r w:rsidRPr="00C619D4">
        <w:rPr>
          <w:rFonts w:cs="Arial"/>
        </w:rPr>
        <w:t xml:space="preserve"> based on what the signal </w:t>
      </w:r>
      <w:proofErr w:type="spellStart"/>
      <w:r w:rsidRPr="00C619D4">
        <w:rPr>
          <w:rFonts w:cs="Arial"/>
          <w:snapToGrid w:val="0"/>
        </w:rPr>
        <w:t>TsrVlUnitMsgTxt_D_Rq</w:t>
      </w:r>
      <w:proofErr w:type="spellEnd"/>
      <w:r w:rsidRPr="00C619D4">
        <w:rPr>
          <w:rFonts w:cs="Arial"/>
          <w:snapToGrid w:val="0"/>
        </w:rPr>
        <w:t xml:space="preserve"> </w:t>
      </w:r>
      <w:r w:rsidRPr="00C619D4">
        <w:rPr>
          <w:rFonts w:cs="Arial"/>
        </w:rPr>
        <w:t xml:space="preserve">is set to.  </w:t>
      </w:r>
    </w:p>
    <w:p w:rsidR="00C53099" w:rsidRPr="00C619D4" w:rsidRDefault="00C53099" w:rsidP="00C53099">
      <w:pPr>
        <w:numPr>
          <w:ilvl w:val="0"/>
          <w:numId w:val="305"/>
        </w:numPr>
        <w:rPr>
          <w:rFonts w:cs="Arial"/>
          <w:bCs/>
        </w:rPr>
      </w:pPr>
      <w:r>
        <w:rPr>
          <w:rFonts w:cs="Arial"/>
          <w:bCs/>
        </w:rPr>
        <w:t>Example 1: if Km/h</w:t>
      </w:r>
      <w:r w:rsidRPr="00C619D4">
        <w:rPr>
          <w:rFonts w:cs="Arial"/>
          <w:bCs/>
        </w:rPr>
        <w:t xml:space="preserve"> is selected </w:t>
      </w:r>
      <w:r>
        <w:rPr>
          <w:rFonts w:cs="Arial"/>
          <w:bCs/>
        </w:rPr>
        <w:t>then 0x12 would represent +2 Km/h</w:t>
      </w:r>
      <w:r w:rsidRPr="00C619D4">
        <w:rPr>
          <w:rFonts w:cs="Arial"/>
          <w:bCs/>
        </w:rPr>
        <w:t xml:space="preserve"> Intelligent Offset.  </w:t>
      </w:r>
    </w:p>
    <w:p w:rsidR="00C53099" w:rsidRDefault="00C53099" w:rsidP="00C53099">
      <w:pPr>
        <w:numPr>
          <w:ilvl w:val="0"/>
          <w:numId w:val="305"/>
        </w:numPr>
        <w:rPr>
          <w:rFonts w:cs="Arial"/>
          <w:bCs/>
        </w:rPr>
      </w:pPr>
      <w:r w:rsidRPr="00C619D4">
        <w:rPr>
          <w:rFonts w:cs="Arial"/>
          <w:bCs/>
        </w:rPr>
        <w:t>Example 2: If MPH is selected then 0x12 would represent +2 MPH Intelligent Offset.</w:t>
      </w:r>
    </w:p>
    <w:p w:rsidR="00C53099" w:rsidRPr="001A160A" w:rsidRDefault="00C53099" w:rsidP="00C53099">
      <w:pPr>
        <w:numPr>
          <w:ilvl w:val="0"/>
          <w:numId w:val="305"/>
        </w:numPr>
        <w:rPr>
          <w:rFonts w:cs="Arial"/>
          <w:bCs/>
        </w:rPr>
      </w:pPr>
      <w:r>
        <w:rPr>
          <w:rFonts w:cs="Arial"/>
          <w:bCs/>
        </w:rPr>
        <w:t xml:space="preserve">If 0x0 Null or 0x3 </w:t>
      </w:r>
      <w:proofErr w:type="spellStart"/>
      <w:r>
        <w:rPr>
          <w:rFonts w:cs="Arial"/>
          <w:bCs/>
        </w:rPr>
        <w:t>NoDataExists</w:t>
      </w:r>
      <w:proofErr w:type="spellEnd"/>
      <w:r>
        <w:rPr>
          <w:rFonts w:cs="Arial"/>
          <w:bCs/>
        </w:rPr>
        <w:t xml:space="preserve"> is selected, then the </w:t>
      </w:r>
      <w:proofErr w:type="spellStart"/>
      <w:r>
        <w:rPr>
          <w:rFonts w:cs="Arial"/>
          <w:bCs/>
        </w:rPr>
        <w:t>Centerstack</w:t>
      </w:r>
      <w:proofErr w:type="spellEnd"/>
      <w:r>
        <w:rPr>
          <w:rFonts w:cs="Arial"/>
          <w:bCs/>
        </w:rPr>
        <w:t xml:space="preserve"> Settings HMI Client shall use the last saved value of Km/h or MPH for units.</w:t>
      </w:r>
    </w:p>
    <w:p w:rsidR="00C53099" w:rsidRPr="00C619D4" w:rsidRDefault="00C53099" w:rsidP="00C53099">
      <w:pPr>
        <w:rPr>
          <w:rFonts w:cs="Arial"/>
        </w:rPr>
      </w:pPr>
    </w:p>
    <w:tbl>
      <w:tblPr>
        <w:tblStyle w:val="TableGrid"/>
        <w:tblW w:w="0" w:type="auto"/>
        <w:jc w:val="center"/>
        <w:tblLook w:val="04A0" w:firstRow="1" w:lastRow="0" w:firstColumn="1" w:lastColumn="0" w:noHBand="0" w:noVBand="1"/>
      </w:tblPr>
      <w:tblGrid>
        <w:gridCol w:w="2628"/>
        <w:gridCol w:w="2430"/>
        <w:gridCol w:w="2124"/>
      </w:tblGrid>
      <w:tr w:rsidR="00C53099" w:rsidRPr="00C619D4" w:rsidTr="00C53099">
        <w:trPr>
          <w:jc w:val="center"/>
        </w:trPr>
        <w:tc>
          <w:tcPr>
            <w:tcW w:w="2628" w:type="dxa"/>
          </w:tcPr>
          <w:p w:rsidR="00C53099" w:rsidRPr="00C619D4" w:rsidRDefault="00C53099" w:rsidP="00C53099">
            <w:pPr>
              <w:rPr>
                <w:rFonts w:cs="Arial"/>
              </w:rPr>
            </w:pPr>
            <w:r w:rsidRPr="00C619D4">
              <w:rPr>
                <w:rFonts w:cs="Arial"/>
              </w:rPr>
              <w:t>Signal Name</w:t>
            </w:r>
          </w:p>
        </w:tc>
        <w:tc>
          <w:tcPr>
            <w:tcW w:w="2430" w:type="dxa"/>
          </w:tcPr>
          <w:p w:rsidR="00C53099" w:rsidRPr="00C619D4" w:rsidRDefault="00C53099" w:rsidP="00C53099">
            <w:pPr>
              <w:rPr>
                <w:rFonts w:cs="Arial"/>
              </w:rPr>
            </w:pPr>
            <w:r w:rsidRPr="00C619D4">
              <w:rPr>
                <w:rFonts w:cs="Arial"/>
              </w:rPr>
              <w:t>Encodings</w:t>
            </w:r>
          </w:p>
        </w:tc>
        <w:tc>
          <w:tcPr>
            <w:tcW w:w="2124" w:type="dxa"/>
          </w:tcPr>
          <w:p w:rsidR="00C53099" w:rsidRPr="00C619D4" w:rsidRDefault="00C53099" w:rsidP="00C53099">
            <w:pPr>
              <w:rPr>
                <w:rFonts w:cs="Arial"/>
              </w:rPr>
            </w:pPr>
            <w:r w:rsidRPr="00C619D4">
              <w:rPr>
                <w:rFonts w:cs="Arial"/>
              </w:rPr>
              <w:t>Notes</w:t>
            </w:r>
          </w:p>
        </w:tc>
      </w:tr>
      <w:tr w:rsidR="00C53099" w:rsidRPr="00C619D4" w:rsidTr="00C53099">
        <w:trPr>
          <w:jc w:val="center"/>
        </w:trPr>
        <w:tc>
          <w:tcPr>
            <w:tcW w:w="2628" w:type="dxa"/>
            <w:vMerge w:val="restart"/>
          </w:tcPr>
          <w:p w:rsidR="00C53099" w:rsidRPr="00C619D4" w:rsidRDefault="00C53099" w:rsidP="00C53099">
            <w:pPr>
              <w:rPr>
                <w:rFonts w:cs="Arial"/>
              </w:rPr>
            </w:pPr>
            <w:proofErr w:type="spellStart"/>
            <w:r w:rsidRPr="00C619D4">
              <w:rPr>
                <w:rFonts w:cs="Arial"/>
                <w:snapToGrid w:val="0"/>
              </w:rPr>
              <w:t>TsrVlUnitMsgTxt_D_Rq</w:t>
            </w:r>
            <w:proofErr w:type="spellEnd"/>
          </w:p>
        </w:tc>
        <w:tc>
          <w:tcPr>
            <w:tcW w:w="2430" w:type="dxa"/>
          </w:tcPr>
          <w:p w:rsidR="00C53099" w:rsidRPr="00C619D4" w:rsidRDefault="00C53099" w:rsidP="00C53099">
            <w:pPr>
              <w:rPr>
                <w:rFonts w:cs="Arial"/>
              </w:rPr>
            </w:pPr>
            <w:r w:rsidRPr="00C619D4">
              <w:rPr>
                <w:rFonts w:cs="Arial"/>
              </w:rPr>
              <w:t>0x0 Null</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Pr>
                <w:rFonts w:cs="Arial"/>
              </w:rPr>
              <w:t>0x01 Km/h</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0x02 MPH</w:t>
            </w:r>
          </w:p>
        </w:tc>
        <w:tc>
          <w:tcPr>
            <w:tcW w:w="2124" w:type="dxa"/>
          </w:tcPr>
          <w:p w:rsidR="00C53099" w:rsidRPr="00C619D4" w:rsidRDefault="00C53099" w:rsidP="00C53099">
            <w:pPr>
              <w:rPr>
                <w:rFonts w:cs="Arial"/>
              </w:rPr>
            </w:pPr>
          </w:p>
        </w:tc>
      </w:tr>
      <w:tr w:rsidR="00C53099" w:rsidRPr="00C619D4" w:rsidTr="00C53099">
        <w:trPr>
          <w:jc w:val="center"/>
        </w:trPr>
        <w:tc>
          <w:tcPr>
            <w:tcW w:w="2628" w:type="dxa"/>
            <w:vMerge/>
          </w:tcPr>
          <w:p w:rsidR="00C53099" w:rsidRPr="00C619D4" w:rsidRDefault="00C53099" w:rsidP="00C53099">
            <w:pPr>
              <w:rPr>
                <w:rFonts w:cs="Arial"/>
              </w:rPr>
            </w:pPr>
          </w:p>
        </w:tc>
        <w:tc>
          <w:tcPr>
            <w:tcW w:w="2430" w:type="dxa"/>
          </w:tcPr>
          <w:p w:rsidR="00C53099" w:rsidRPr="00C619D4" w:rsidRDefault="00C53099" w:rsidP="00C53099">
            <w:pPr>
              <w:rPr>
                <w:rFonts w:cs="Arial"/>
              </w:rPr>
            </w:pPr>
            <w:r w:rsidRPr="00C619D4">
              <w:rPr>
                <w:rFonts w:cs="Arial"/>
              </w:rPr>
              <w:t xml:space="preserve">0x03 </w:t>
            </w:r>
            <w:proofErr w:type="spellStart"/>
            <w:r w:rsidRPr="00C619D4">
              <w:rPr>
                <w:rFonts w:cs="Arial"/>
              </w:rPr>
              <w:t>NoDataExists</w:t>
            </w:r>
            <w:proofErr w:type="spellEnd"/>
          </w:p>
        </w:tc>
        <w:tc>
          <w:tcPr>
            <w:tcW w:w="2124" w:type="dxa"/>
          </w:tcPr>
          <w:p w:rsidR="00C53099" w:rsidRPr="00C619D4" w:rsidRDefault="00C53099" w:rsidP="00C53099">
            <w:pPr>
              <w:rPr>
                <w:rFonts w:cs="Arial"/>
              </w:rPr>
            </w:pPr>
          </w:p>
        </w:tc>
      </w:tr>
    </w:tbl>
    <w:p w:rsidR="00C53099" w:rsidRPr="00C619D4" w:rsidRDefault="00C53099" w:rsidP="00C53099">
      <w:pPr>
        <w:rPr>
          <w:rFonts w:cs="Arial"/>
          <w:highlight w:val="yellow"/>
        </w:rPr>
      </w:pPr>
    </w:p>
    <w:p w:rsidR="00C53099" w:rsidRPr="00C619D4" w:rsidRDefault="00C53099" w:rsidP="00C53099">
      <w:pPr>
        <w:rPr>
          <w:rFonts w:cs="Arial"/>
          <w:highlight w:val="yellow"/>
        </w:rPr>
      </w:pPr>
    </w:p>
    <w:p w:rsidR="00C53099" w:rsidRPr="00C619D4"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C619D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619D4" w:rsidRDefault="00C53099" w:rsidP="00C53099">
            <w:pPr>
              <w:spacing w:line="276" w:lineRule="auto"/>
              <w:jc w:val="center"/>
              <w:rPr>
                <w:rFonts w:cs="Arial"/>
                <w:b/>
                <w:bCs/>
              </w:rPr>
            </w:pPr>
            <w:r w:rsidRPr="00C619D4">
              <w:rPr>
                <w:rFonts w:cs="Arial"/>
                <w:b/>
                <w:bCs/>
              </w:rPr>
              <w:t xml:space="preserve">SYNC </w:t>
            </w:r>
            <w:r w:rsidRPr="00560371">
              <w:rPr>
                <w:rFonts w:cs="Arial"/>
                <w:b/>
                <w:bCs/>
              </w:rPr>
              <w:t xml:space="preserve">Gen 4 Screen </w:t>
            </w:r>
            <w:r w:rsidRPr="00C619D4">
              <w:rPr>
                <w:rFonts w:cs="Arial"/>
                <w:b/>
                <w:bCs/>
              </w:rPr>
              <w:t>/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C619D4" w:rsidRDefault="00C53099" w:rsidP="00C53099">
            <w:pPr>
              <w:spacing w:line="276" w:lineRule="auto"/>
              <w:jc w:val="center"/>
              <w:rPr>
                <w:rFonts w:cs="Arial"/>
                <w:b/>
                <w:bCs/>
              </w:rPr>
            </w:pPr>
            <w:r w:rsidRPr="00C619D4">
              <w:rPr>
                <w:rFonts w:cs="Arial"/>
                <w:b/>
                <w:bCs/>
              </w:rPr>
              <w:t>HMI Setting ID</w:t>
            </w:r>
          </w:p>
        </w:tc>
      </w:tr>
      <w:tr w:rsidR="00C53099" w:rsidRPr="00C619D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C619D4" w:rsidRDefault="00C53099" w:rsidP="00C53099">
            <w:pPr>
              <w:spacing w:line="276" w:lineRule="auto"/>
              <w:jc w:val="center"/>
              <w:rPr>
                <w:rFonts w:eastAsiaTheme="minorEastAsia" w:cs="Arial"/>
              </w:rPr>
            </w:pPr>
            <w:r>
              <w:rPr>
                <w:rFonts w:eastAsiaTheme="minorEastAsia" w:cs="Arial"/>
              </w:rPr>
              <w:t>170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619D4" w:rsidRDefault="00C53099" w:rsidP="00C53099">
            <w:pPr>
              <w:spacing w:line="276" w:lineRule="auto"/>
              <w:jc w:val="center"/>
              <w:rPr>
                <w:rFonts w:eastAsiaTheme="minorEastAsia" w:cs="Arial"/>
              </w:rPr>
            </w:pPr>
            <w:r w:rsidRPr="001A518B">
              <w:rPr>
                <w:rFonts w:eastAsiaTheme="minorEastAsia" w:cs="Arial"/>
              </w:rPr>
              <w:t>1002</w:t>
            </w:r>
          </w:p>
        </w:tc>
      </w:tr>
    </w:tbl>
    <w:p w:rsidR="00C53099" w:rsidRPr="00C619D4" w:rsidRDefault="00C53099" w:rsidP="00C53099">
      <w:pPr>
        <w:rPr>
          <w:rFonts w:cs="Arial"/>
        </w:rPr>
      </w:pPr>
    </w:p>
    <w:p w:rsidR="00C53099" w:rsidRPr="00C619D4" w:rsidRDefault="00C53099" w:rsidP="00C53099">
      <w:pPr>
        <w:rPr>
          <w:rFonts w:cs="Arial"/>
        </w:rPr>
      </w:pPr>
    </w:p>
    <w:p w:rsidR="00C53099" w:rsidRDefault="00C53099" w:rsidP="00C53099">
      <w:pPr>
        <w:pStyle w:val="Heading3"/>
      </w:pPr>
      <w:bookmarkStart w:id="135" w:name="_Toc25737505"/>
      <w:r w:rsidRPr="00B9479B">
        <w:t>VS-FUN-REQ-232290/B-Lane Keeping System</w:t>
      </w:r>
      <w:bookmarkEnd w:id="13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VS-SR-REQ-232285/F-Lane Keeping Mode</w:t>
      </w:r>
    </w:p>
    <w:p w:rsidR="00C53099" w:rsidRPr="00E576D1" w:rsidRDefault="00C53099" w:rsidP="00C53099">
      <w:pPr>
        <w:rPr>
          <w:rFonts w:cs="Arial"/>
        </w:rPr>
      </w:pPr>
      <w:r w:rsidRPr="00A329B0">
        <w:rPr>
          <w:rFonts w:cs="Arial"/>
        </w:rPr>
        <w:t xml:space="preserve">For this feature when performing the “Set” or “Query” operation the Feature Number and Configuration Number in the </w:t>
      </w:r>
      <w:proofErr w:type="spellStart"/>
      <w:r w:rsidRPr="00A329B0">
        <w:rPr>
          <w:rFonts w:cs="Arial"/>
        </w:rPr>
        <w:t>Feature.Rq</w:t>
      </w:r>
      <w:proofErr w:type="spellEnd"/>
      <w:r w:rsidRPr="00A329B0">
        <w:rPr>
          <w:rFonts w:cs="Arial"/>
        </w:rPr>
        <w:t xml:space="preserve"> and </w:t>
      </w:r>
      <w:proofErr w:type="spellStart"/>
      <w:r w:rsidRPr="00A329B0">
        <w:rPr>
          <w:rFonts w:cs="Arial"/>
        </w:rPr>
        <w:t>Feature.St</w:t>
      </w:r>
      <w:proofErr w:type="spellEnd"/>
      <w:r w:rsidRPr="00A329B0">
        <w:rPr>
          <w:rFonts w:cs="Arial"/>
        </w:rPr>
        <w:t xml:space="preserve"> messages shall be used below.</w:t>
      </w:r>
    </w:p>
    <w:p w:rsidR="00C53099" w:rsidRPr="00E576D1" w:rsidRDefault="00C53099" w:rsidP="00C53099">
      <w:pPr>
        <w:rPr>
          <w:rFonts w:cs="Arial"/>
        </w:rPr>
      </w:pPr>
    </w:p>
    <w:p w:rsidR="00C53099" w:rsidRPr="00E576D1" w:rsidRDefault="00C53099" w:rsidP="00C53099">
      <w:pPr>
        <w:rPr>
          <w:rFonts w:cs="Arial"/>
        </w:rPr>
      </w:pPr>
      <w:r w:rsidRPr="00E576D1">
        <w:rPr>
          <w:rFonts w:cs="Arial"/>
        </w:rPr>
        <w:t xml:space="preserve">If Enhanced Memory is supported the Active Personality Profile shall be used for </w:t>
      </w:r>
      <w:proofErr w:type="spellStart"/>
      <w:r w:rsidRPr="00E576D1">
        <w:rPr>
          <w:rFonts w:cs="Arial"/>
        </w:rPr>
        <w:t>PersIndex</w:t>
      </w:r>
      <w:proofErr w:type="spellEnd"/>
      <w:r w:rsidRPr="00E576D1">
        <w:rPr>
          <w:rFonts w:cs="Arial"/>
        </w:rPr>
        <w:t xml:space="preserve">.  If Enhanced Memory is not supported </w:t>
      </w:r>
      <w:proofErr w:type="spellStart"/>
      <w:r w:rsidRPr="00E576D1">
        <w:rPr>
          <w:rFonts w:cs="Arial"/>
        </w:rPr>
        <w:t>PersIndex</w:t>
      </w:r>
      <w:proofErr w:type="spellEnd"/>
      <w:r w:rsidRPr="00E576D1">
        <w:rPr>
          <w:rFonts w:cs="Arial"/>
        </w:rPr>
        <w:t xml:space="preserve"> shall be set to Vehicle.</w:t>
      </w:r>
    </w:p>
    <w:p w:rsidR="00C53099" w:rsidRPr="00E576D1" w:rsidRDefault="00C53099" w:rsidP="00C53099">
      <w:pPr>
        <w:rPr>
          <w:rFonts w:cs="Arial"/>
        </w:rPr>
      </w:pPr>
    </w:p>
    <w:p w:rsidR="00C53099" w:rsidRPr="00E576D1" w:rsidRDefault="00C53099" w:rsidP="00C53099">
      <w:pPr>
        <w:rPr>
          <w:rFonts w:cs="Arial"/>
        </w:rPr>
      </w:pPr>
    </w:p>
    <w:tbl>
      <w:tblPr>
        <w:tblW w:w="7465" w:type="dxa"/>
        <w:jc w:val="center"/>
        <w:tblLook w:val="04A0" w:firstRow="1" w:lastRow="0" w:firstColumn="1" w:lastColumn="0" w:noHBand="0" w:noVBand="1"/>
      </w:tblPr>
      <w:tblGrid>
        <w:gridCol w:w="2157"/>
        <w:gridCol w:w="1294"/>
        <w:gridCol w:w="1591"/>
        <w:gridCol w:w="2423"/>
      </w:tblGrid>
      <w:tr w:rsidR="00C53099" w:rsidRPr="00E576D1" w:rsidTr="00C53099">
        <w:trPr>
          <w:trHeight w:val="465"/>
          <w:jc w:val="center"/>
        </w:trPr>
        <w:tc>
          <w:tcPr>
            <w:tcW w:w="2157" w:type="dxa"/>
            <w:tcBorders>
              <w:top w:val="single" w:sz="8" w:space="0" w:color="auto"/>
              <w:left w:val="single" w:sz="8" w:space="0" w:color="auto"/>
              <w:bottom w:val="single" w:sz="4"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Feature Description</w:t>
            </w:r>
          </w:p>
        </w:tc>
        <w:tc>
          <w:tcPr>
            <w:tcW w:w="1294" w:type="dxa"/>
            <w:tcBorders>
              <w:top w:val="single" w:sz="8" w:space="0" w:color="auto"/>
              <w:left w:val="nil"/>
              <w:bottom w:val="single" w:sz="4"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Feature Number</w:t>
            </w:r>
          </w:p>
        </w:tc>
        <w:tc>
          <w:tcPr>
            <w:tcW w:w="1591" w:type="dxa"/>
            <w:tcBorders>
              <w:top w:val="single" w:sz="8" w:space="0" w:color="auto"/>
              <w:left w:val="nil"/>
              <w:bottom w:val="single" w:sz="4"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Configuration Number</w:t>
            </w:r>
          </w:p>
        </w:tc>
        <w:tc>
          <w:tcPr>
            <w:tcW w:w="2423" w:type="dxa"/>
            <w:tcBorders>
              <w:top w:val="single" w:sz="8" w:space="0" w:color="auto"/>
              <w:left w:val="nil"/>
              <w:bottom w:val="single" w:sz="4"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Pr>
                <w:rFonts w:cs="Arial"/>
                <w:b/>
                <w:bCs/>
              </w:rPr>
              <w:t>HMI selection / Configuration Name</w:t>
            </w:r>
          </w:p>
        </w:tc>
      </w:tr>
      <w:tr w:rsidR="00C53099" w:rsidRPr="005D6FA8" w:rsidTr="00C53099">
        <w:trPr>
          <w:trHeight w:val="465"/>
          <w:jc w:val="center"/>
        </w:trPr>
        <w:tc>
          <w:tcPr>
            <w:tcW w:w="2157" w:type="dxa"/>
            <w:vMerge w:val="restart"/>
            <w:tcBorders>
              <w:top w:val="single" w:sz="4" w:space="0" w:color="auto"/>
              <w:left w:val="single" w:sz="4" w:space="0" w:color="auto"/>
              <w:bottom w:val="single" w:sz="4" w:space="0" w:color="auto"/>
              <w:right w:val="single" w:sz="4" w:space="0" w:color="auto"/>
            </w:tcBorders>
            <w:vAlign w:val="center"/>
          </w:tcPr>
          <w:p w:rsidR="00C53099" w:rsidRPr="005D6FA8" w:rsidRDefault="00C53099" w:rsidP="00C53099">
            <w:pPr>
              <w:spacing w:line="276" w:lineRule="auto"/>
              <w:jc w:val="center"/>
              <w:rPr>
                <w:rFonts w:cs="Arial"/>
                <w:bCs/>
              </w:rPr>
            </w:pPr>
            <w:r w:rsidRPr="005D6FA8">
              <w:rPr>
                <w:rFonts w:cs="Arial"/>
                <w:bCs/>
              </w:rPr>
              <w:t>Lane Keeping Mode / Lane Keeping Mode Customer Enable</w:t>
            </w:r>
          </w:p>
        </w:tc>
        <w:tc>
          <w:tcPr>
            <w:tcW w:w="1294" w:type="dxa"/>
            <w:vMerge w:val="restart"/>
            <w:tcBorders>
              <w:top w:val="single" w:sz="4" w:space="0" w:color="auto"/>
              <w:left w:val="single" w:sz="4" w:space="0" w:color="auto"/>
              <w:bottom w:val="single" w:sz="4" w:space="0" w:color="auto"/>
              <w:right w:val="single" w:sz="4" w:space="0" w:color="auto"/>
            </w:tcBorders>
            <w:vAlign w:val="center"/>
          </w:tcPr>
          <w:p w:rsidR="00C53099" w:rsidRPr="005D6FA8" w:rsidRDefault="00C53099" w:rsidP="00C53099">
            <w:pPr>
              <w:spacing w:line="276" w:lineRule="auto"/>
              <w:jc w:val="center"/>
              <w:rPr>
                <w:rFonts w:cs="Arial"/>
                <w:bCs/>
              </w:rPr>
            </w:pPr>
            <w:r w:rsidRPr="005D6FA8">
              <w:rPr>
                <w:rFonts w:cs="Arial"/>
                <w:bCs/>
              </w:rPr>
              <w:t>0x0807</w:t>
            </w:r>
          </w:p>
        </w:tc>
        <w:tc>
          <w:tcPr>
            <w:tcW w:w="1591" w:type="dxa"/>
            <w:tcBorders>
              <w:top w:val="single" w:sz="4" w:space="0" w:color="auto"/>
              <w:left w:val="single" w:sz="4" w:space="0" w:color="auto"/>
              <w:bottom w:val="single" w:sz="4" w:space="0" w:color="auto"/>
              <w:right w:val="single" w:sz="4" w:space="0" w:color="auto"/>
            </w:tcBorders>
            <w:vAlign w:val="center"/>
          </w:tcPr>
          <w:p w:rsidR="00C53099" w:rsidRPr="005D6FA8" w:rsidRDefault="00C53099" w:rsidP="00C53099">
            <w:pPr>
              <w:spacing w:line="276" w:lineRule="auto"/>
              <w:jc w:val="center"/>
              <w:rPr>
                <w:rFonts w:cs="Arial"/>
                <w:bCs/>
              </w:rPr>
            </w:pPr>
            <w:r w:rsidRPr="005D6FA8">
              <w:rPr>
                <w:rFonts w:cs="Arial"/>
                <w:bCs/>
              </w:rPr>
              <w:t>0x01</w:t>
            </w:r>
          </w:p>
        </w:tc>
        <w:tc>
          <w:tcPr>
            <w:tcW w:w="2423" w:type="dxa"/>
            <w:tcBorders>
              <w:top w:val="single" w:sz="4" w:space="0" w:color="auto"/>
              <w:left w:val="single" w:sz="4" w:space="0" w:color="auto"/>
              <w:bottom w:val="single" w:sz="4" w:space="0" w:color="auto"/>
              <w:right w:val="single" w:sz="4" w:space="0" w:color="auto"/>
            </w:tcBorders>
            <w:vAlign w:val="center"/>
          </w:tcPr>
          <w:p w:rsidR="00C53099" w:rsidRPr="005D6FA8" w:rsidRDefault="00C53099" w:rsidP="00C53099">
            <w:pPr>
              <w:spacing w:line="276" w:lineRule="auto"/>
              <w:jc w:val="center"/>
              <w:rPr>
                <w:rFonts w:cs="Arial"/>
                <w:bCs/>
              </w:rPr>
            </w:pPr>
            <w:r w:rsidRPr="005D6FA8">
              <w:rPr>
                <w:rFonts w:cs="Arial"/>
                <w:bCs/>
              </w:rPr>
              <w:t>Alert Only / LDW</w:t>
            </w:r>
          </w:p>
        </w:tc>
      </w:tr>
      <w:tr w:rsidR="00C53099" w:rsidRPr="005D6FA8" w:rsidTr="00C53099">
        <w:trPr>
          <w:trHeight w:val="465"/>
          <w:jc w:val="center"/>
        </w:trPr>
        <w:tc>
          <w:tcPr>
            <w:tcW w:w="2157" w:type="dxa"/>
            <w:vMerge/>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pPr>
              <w:spacing w:line="276" w:lineRule="auto"/>
              <w:jc w:val="center"/>
              <w:rPr>
                <w:rFonts w:cs="Arial"/>
                <w:bCs/>
              </w:rPr>
            </w:pPr>
          </w:p>
        </w:tc>
        <w:tc>
          <w:tcPr>
            <w:tcW w:w="1294" w:type="dxa"/>
            <w:vMerge/>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pPr>
              <w:spacing w:line="276" w:lineRule="auto"/>
              <w:jc w:val="center"/>
              <w:rPr>
                <w:rFonts w:cs="Arial"/>
                <w:bCs/>
              </w:rPr>
            </w:pPr>
          </w:p>
        </w:tc>
        <w:tc>
          <w:tcPr>
            <w:tcW w:w="1591" w:type="dxa"/>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rsidP="00C53099">
            <w:pPr>
              <w:spacing w:line="276" w:lineRule="auto"/>
              <w:jc w:val="center"/>
              <w:rPr>
                <w:rFonts w:cs="Arial"/>
                <w:bCs/>
              </w:rPr>
            </w:pPr>
            <w:r w:rsidRPr="005D6FA8">
              <w:rPr>
                <w:rFonts w:cs="Arial"/>
                <w:bCs/>
              </w:rPr>
              <w:t>0x02</w:t>
            </w:r>
          </w:p>
        </w:tc>
        <w:tc>
          <w:tcPr>
            <w:tcW w:w="2423" w:type="dxa"/>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rsidP="00C53099">
            <w:pPr>
              <w:spacing w:line="276" w:lineRule="auto"/>
              <w:jc w:val="center"/>
              <w:rPr>
                <w:rFonts w:cs="Arial"/>
                <w:bCs/>
              </w:rPr>
            </w:pPr>
            <w:r w:rsidRPr="005D6FA8">
              <w:rPr>
                <w:rFonts w:cs="Arial"/>
                <w:bCs/>
              </w:rPr>
              <w:t>Aid Only / LKA</w:t>
            </w:r>
          </w:p>
        </w:tc>
      </w:tr>
      <w:tr w:rsidR="00C53099" w:rsidRPr="005D6FA8" w:rsidTr="00C53099">
        <w:trPr>
          <w:trHeight w:val="4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pPr>
              <w:rPr>
                <w:rFonts w:cs="Arial"/>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pPr>
              <w:rPr>
                <w:rFonts w:cs="Arial"/>
                <w:bCs/>
              </w:rPr>
            </w:pPr>
          </w:p>
        </w:tc>
        <w:tc>
          <w:tcPr>
            <w:tcW w:w="1591" w:type="dxa"/>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rsidP="00C53099">
            <w:pPr>
              <w:spacing w:line="276" w:lineRule="auto"/>
              <w:jc w:val="center"/>
              <w:rPr>
                <w:rFonts w:cs="Arial"/>
                <w:bCs/>
              </w:rPr>
            </w:pPr>
            <w:r w:rsidRPr="005D6FA8">
              <w:rPr>
                <w:rFonts w:cs="Arial"/>
                <w:bCs/>
              </w:rPr>
              <w:t>0x03</w:t>
            </w:r>
          </w:p>
        </w:tc>
        <w:tc>
          <w:tcPr>
            <w:tcW w:w="2423" w:type="dxa"/>
            <w:tcBorders>
              <w:top w:val="single" w:sz="4" w:space="0" w:color="auto"/>
              <w:left w:val="single" w:sz="4" w:space="0" w:color="auto"/>
              <w:bottom w:val="single" w:sz="4" w:space="0" w:color="auto"/>
              <w:right w:val="single" w:sz="4" w:space="0" w:color="auto"/>
            </w:tcBorders>
            <w:vAlign w:val="center"/>
            <w:hideMark/>
          </w:tcPr>
          <w:p w:rsidR="00C53099" w:rsidRPr="005D6FA8" w:rsidRDefault="00C53099" w:rsidP="00C53099">
            <w:pPr>
              <w:spacing w:line="276" w:lineRule="auto"/>
              <w:jc w:val="center"/>
              <w:rPr>
                <w:rFonts w:cs="Arial"/>
                <w:bCs/>
              </w:rPr>
            </w:pPr>
            <w:r w:rsidRPr="005D6FA8">
              <w:rPr>
                <w:rFonts w:cs="Arial"/>
                <w:bCs/>
              </w:rPr>
              <w:t>Aid &amp; Alert / LDW + LKA</w:t>
            </w:r>
          </w:p>
        </w:tc>
      </w:tr>
    </w:tbl>
    <w:p w:rsidR="00C53099" w:rsidRDefault="00C53099" w:rsidP="00C53099">
      <w:pPr>
        <w:rPr>
          <w:rFonts w:cs="Arial"/>
        </w:rPr>
      </w:pPr>
    </w:p>
    <w:p w:rsidR="00C53099" w:rsidRPr="00D77772"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D7777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77772" w:rsidRDefault="00C53099">
            <w:pPr>
              <w:spacing w:line="276" w:lineRule="auto"/>
              <w:jc w:val="center"/>
              <w:rPr>
                <w:rFonts w:cs="Arial"/>
                <w:b/>
                <w:bCs/>
              </w:rPr>
            </w:pPr>
            <w:r w:rsidRPr="00D77772">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D77772" w:rsidRDefault="00C53099">
            <w:pPr>
              <w:spacing w:line="276" w:lineRule="auto"/>
              <w:jc w:val="center"/>
              <w:rPr>
                <w:rFonts w:cs="Arial"/>
                <w:b/>
                <w:bCs/>
              </w:rPr>
            </w:pPr>
            <w:r>
              <w:rPr>
                <w:rFonts w:cs="Arial"/>
                <w:b/>
                <w:bCs/>
              </w:rPr>
              <w:t>HMI Setting ID</w:t>
            </w:r>
          </w:p>
        </w:tc>
      </w:tr>
      <w:tr w:rsidR="00C53099" w:rsidRPr="00D7777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77772" w:rsidRDefault="00C53099" w:rsidP="00C53099">
            <w:pPr>
              <w:spacing w:line="276" w:lineRule="auto"/>
              <w:jc w:val="center"/>
              <w:rPr>
                <w:rFonts w:eastAsiaTheme="minorEastAsia" w:cs="Arial"/>
              </w:rPr>
            </w:pPr>
            <w:r w:rsidRPr="00A706C4">
              <w:rPr>
                <w:rFonts w:eastAsiaTheme="minorEastAsia" w:cs="Arial"/>
              </w:rPr>
              <w:t>9B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A706C4" w:rsidRDefault="00C53099" w:rsidP="00C53099">
            <w:pPr>
              <w:spacing w:line="276" w:lineRule="auto"/>
              <w:jc w:val="center"/>
              <w:rPr>
                <w:rFonts w:eastAsiaTheme="minorEastAsia" w:cs="Arial"/>
              </w:rPr>
            </w:pPr>
            <w:r>
              <w:rPr>
                <w:rFonts w:eastAsiaTheme="minorEastAsia" w:cs="Arial"/>
              </w:rPr>
              <w:t>120</w:t>
            </w:r>
          </w:p>
        </w:tc>
      </w:tr>
    </w:tbl>
    <w:p w:rsidR="00C53099" w:rsidRPr="00D77772"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lastRenderedPageBreak/>
        <w:t>VS-SR-REQ-233578/E-Lane Keeping Intensity</w:t>
      </w:r>
    </w:p>
    <w:p w:rsidR="00C53099" w:rsidRPr="00E576D1" w:rsidRDefault="00C53099" w:rsidP="00C53099">
      <w:pPr>
        <w:rPr>
          <w:rFonts w:cs="Arial"/>
        </w:rPr>
      </w:pPr>
      <w:r w:rsidRPr="005332EB">
        <w:rPr>
          <w:rFonts w:cs="Arial"/>
        </w:rPr>
        <w:t xml:space="preserve">For this feature when performing the “Set” or “Query” operation the Feature Number and Configuration Number in the </w:t>
      </w:r>
      <w:proofErr w:type="spellStart"/>
      <w:r w:rsidRPr="005332EB">
        <w:rPr>
          <w:rFonts w:cs="Arial"/>
        </w:rPr>
        <w:t>Feature.Rq</w:t>
      </w:r>
      <w:proofErr w:type="spellEnd"/>
      <w:r w:rsidRPr="005332EB">
        <w:rPr>
          <w:rFonts w:cs="Arial"/>
        </w:rPr>
        <w:t xml:space="preserve"> and </w:t>
      </w:r>
      <w:proofErr w:type="spellStart"/>
      <w:r w:rsidRPr="005332EB">
        <w:rPr>
          <w:rFonts w:cs="Arial"/>
        </w:rPr>
        <w:t>Feature.St</w:t>
      </w:r>
      <w:proofErr w:type="spellEnd"/>
      <w:r w:rsidRPr="005332EB">
        <w:rPr>
          <w:rFonts w:cs="Arial"/>
        </w:rPr>
        <w:t xml:space="preserve"> messages shall be used below.</w:t>
      </w:r>
    </w:p>
    <w:p w:rsidR="00C53099" w:rsidRPr="00E576D1" w:rsidRDefault="00C53099" w:rsidP="00C53099">
      <w:pPr>
        <w:rPr>
          <w:rFonts w:cs="Arial"/>
        </w:rPr>
      </w:pPr>
    </w:p>
    <w:p w:rsidR="00C53099" w:rsidRPr="00E576D1" w:rsidRDefault="00C53099" w:rsidP="00C53099">
      <w:pPr>
        <w:rPr>
          <w:rFonts w:cs="Arial"/>
        </w:rPr>
      </w:pPr>
      <w:r w:rsidRPr="00E576D1">
        <w:rPr>
          <w:rFonts w:cs="Arial"/>
        </w:rPr>
        <w:t xml:space="preserve">If Enhanced Memory is supported the Active Personality Profile shall be used for </w:t>
      </w:r>
      <w:proofErr w:type="spellStart"/>
      <w:r w:rsidRPr="00E576D1">
        <w:rPr>
          <w:rFonts w:cs="Arial"/>
        </w:rPr>
        <w:t>PersIndex</w:t>
      </w:r>
      <w:proofErr w:type="spellEnd"/>
      <w:r w:rsidRPr="00E576D1">
        <w:rPr>
          <w:rFonts w:cs="Arial"/>
        </w:rPr>
        <w:t xml:space="preserve">.  If Enhanced Memory is not supported </w:t>
      </w:r>
      <w:proofErr w:type="spellStart"/>
      <w:r w:rsidRPr="00E576D1">
        <w:rPr>
          <w:rFonts w:cs="Arial"/>
        </w:rPr>
        <w:t>PersIndex</w:t>
      </w:r>
      <w:proofErr w:type="spellEnd"/>
      <w:r w:rsidRPr="00E576D1">
        <w:rPr>
          <w:rFonts w:cs="Arial"/>
        </w:rPr>
        <w:t xml:space="preserve"> shall be set to Vehicle.</w:t>
      </w:r>
    </w:p>
    <w:p w:rsidR="00C53099" w:rsidRPr="00E576D1" w:rsidRDefault="00C53099" w:rsidP="00C53099">
      <w:pPr>
        <w:rPr>
          <w:rFonts w:cs="Arial"/>
        </w:rPr>
      </w:pPr>
    </w:p>
    <w:p w:rsidR="00C53099" w:rsidRPr="00E576D1" w:rsidRDefault="00C53099" w:rsidP="00C53099">
      <w:pPr>
        <w:rPr>
          <w:rFonts w:cs="Arial"/>
        </w:rPr>
      </w:pPr>
    </w:p>
    <w:tbl>
      <w:tblPr>
        <w:tblW w:w="7475" w:type="dxa"/>
        <w:jc w:val="center"/>
        <w:tblLook w:val="04A0" w:firstRow="1" w:lastRow="0" w:firstColumn="1" w:lastColumn="0" w:noHBand="0" w:noVBand="1"/>
      </w:tblPr>
      <w:tblGrid>
        <w:gridCol w:w="2206"/>
        <w:gridCol w:w="1314"/>
        <w:gridCol w:w="1595"/>
        <w:gridCol w:w="2360"/>
      </w:tblGrid>
      <w:tr w:rsidR="00C53099" w:rsidRPr="00E576D1" w:rsidTr="00C53099">
        <w:trPr>
          <w:trHeight w:val="465"/>
          <w:jc w:val="center"/>
        </w:trPr>
        <w:tc>
          <w:tcPr>
            <w:tcW w:w="2206"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Feature Description</w:t>
            </w:r>
          </w:p>
        </w:tc>
        <w:tc>
          <w:tcPr>
            <w:tcW w:w="1314"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Feature Number</w:t>
            </w:r>
          </w:p>
        </w:tc>
        <w:tc>
          <w:tcPr>
            <w:tcW w:w="159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Configuration Number</w:t>
            </w:r>
          </w:p>
        </w:tc>
        <w:tc>
          <w:tcPr>
            <w:tcW w:w="236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Pr>
                <w:rFonts w:cs="Arial"/>
                <w:b/>
                <w:bCs/>
              </w:rPr>
              <w:t>HMI selection / Configuration Name</w:t>
            </w:r>
          </w:p>
        </w:tc>
      </w:tr>
      <w:tr w:rsidR="00C53099" w:rsidRPr="00FC7A7D" w:rsidTr="00C53099">
        <w:trPr>
          <w:trHeight w:val="465"/>
          <w:jc w:val="center"/>
        </w:trPr>
        <w:tc>
          <w:tcPr>
            <w:tcW w:w="2206" w:type="dxa"/>
            <w:vMerge w:val="restart"/>
            <w:tcBorders>
              <w:top w:val="single" w:sz="8" w:space="0" w:color="auto"/>
              <w:left w:val="single" w:sz="8" w:space="0" w:color="auto"/>
              <w:right w:val="single" w:sz="8" w:space="0" w:color="auto"/>
            </w:tcBorders>
            <w:vAlign w:val="center"/>
          </w:tcPr>
          <w:p w:rsidR="00C53099" w:rsidRPr="00FC7A7D" w:rsidRDefault="00C53099" w:rsidP="00C53099">
            <w:pPr>
              <w:spacing w:line="276" w:lineRule="auto"/>
              <w:jc w:val="center"/>
              <w:rPr>
                <w:rFonts w:cs="Arial"/>
                <w:bCs/>
              </w:rPr>
            </w:pPr>
            <w:r w:rsidRPr="00FC7A7D">
              <w:rPr>
                <w:rFonts w:cs="Arial"/>
                <w:bCs/>
              </w:rPr>
              <w:t>Lane Keeping Intensity / LDW Haptic Intensity</w:t>
            </w:r>
          </w:p>
        </w:tc>
        <w:tc>
          <w:tcPr>
            <w:tcW w:w="1314" w:type="dxa"/>
            <w:vMerge w:val="restart"/>
            <w:tcBorders>
              <w:top w:val="single" w:sz="8" w:space="0" w:color="auto"/>
              <w:left w:val="nil"/>
              <w:right w:val="single" w:sz="8" w:space="0" w:color="auto"/>
            </w:tcBorders>
            <w:vAlign w:val="center"/>
          </w:tcPr>
          <w:p w:rsidR="00C53099" w:rsidRPr="00FC7A7D" w:rsidRDefault="00C53099" w:rsidP="00C53099">
            <w:pPr>
              <w:spacing w:line="276" w:lineRule="auto"/>
              <w:jc w:val="center"/>
              <w:rPr>
                <w:rFonts w:cs="Arial"/>
                <w:bCs/>
              </w:rPr>
            </w:pPr>
            <w:r w:rsidRPr="00FC7A7D">
              <w:rPr>
                <w:rFonts w:cs="Arial"/>
                <w:bCs/>
              </w:rPr>
              <w:t>0x080B</w:t>
            </w:r>
          </w:p>
        </w:tc>
        <w:tc>
          <w:tcPr>
            <w:tcW w:w="1595" w:type="dxa"/>
            <w:tcBorders>
              <w:top w:val="single" w:sz="8" w:space="0" w:color="auto"/>
              <w:left w:val="nil"/>
              <w:bottom w:val="single" w:sz="8" w:space="0" w:color="auto"/>
              <w:right w:val="single" w:sz="8" w:space="0" w:color="auto"/>
            </w:tcBorders>
            <w:vAlign w:val="center"/>
          </w:tcPr>
          <w:p w:rsidR="00C53099" w:rsidRPr="00FC7A7D" w:rsidRDefault="00C53099">
            <w:pPr>
              <w:spacing w:line="276" w:lineRule="auto"/>
              <w:jc w:val="center"/>
              <w:rPr>
                <w:rFonts w:cs="Arial"/>
                <w:bCs/>
              </w:rPr>
            </w:pPr>
            <w:r w:rsidRPr="00FC7A7D">
              <w:rPr>
                <w:rFonts w:cs="Arial"/>
                <w:bCs/>
              </w:rPr>
              <w:t>0x00</w:t>
            </w:r>
          </w:p>
        </w:tc>
        <w:tc>
          <w:tcPr>
            <w:tcW w:w="2360" w:type="dxa"/>
            <w:tcBorders>
              <w:top w:val="single" w:sz="8" w:space="0" w:color="auto"/>
              <w:left w:val="nil"/>
              <w:bottom w:val="single" w:sz="8" w:space="0" w:color="auto"/>
              <w:right w:val="single" w:sz="8" w:space="0" w:color="auto"/>
            </w:tcBorders>
            <w:vAlign w:val="center"/>
          </w:tcPr>
          <w:p w:rsidR="00C53099" w:rsidRPr="00FC7A7D" w:rsidRDefault="00C53099">
            <w:pPr>
              <w:spacing w:line="276" w:lineRule="auto"/>
              <w:jc w:val="center"/>
              <w:rPr>
                <w:rFonts w:cs="Arial"/>
                <w:bCs/>
              </w:rPr>
            </w:pPr>
            <w:r w:rsidRPr="00FC7A7D">
              <w:rPr>
                <w:rFonts w:cs="Arial"/>
                <w:bCs/>
              </w:rPr>
              <w:t>Undefined / Not Used</w:t>
            </w:r>
          </w:p>
        </w:tc>
      </w:tr>
      <w:tr w:rsidR="00C53099" w:rsidRPr="00FC7A7D" w:rsidTr="00C53099">
        <w:trPr>
          <w:trHeight w:val="465"/>
          <w:jc w:val="center"/>
        </w:trPr>
        <w:tc>
          <w:tcPr>
            <w:tcW w:w="2206" w:type="dxa"/>
            <w:vMerge/>
            <w:tcBorders>
              <w:left w:val="single" w:sz="8" w:space="0" w:color="auto"/>
              <w:right w:val="single" w:sz="8" w:space="0" w:color="auto"/>
            </w:tcBorders>
            <w:vAlign w:val="center"/>
            <w:hideMark/>
          </w:tcPr>
          <w:p w:rsidR="00C53099" w:rsidRPr="00FC7A7D" w:rsidRDefault="00C53099" w:rsidP="00C53099">
            <w:pPr>
              <w:spacing w:line="276" w:lineRule="auto"/>
              <w:jc w:val="center"/>
              <w:rPr>
                <w:rFonts w:cs="Arial"/>
                <w:bCs/>
              </w:rPr>
            </w:pPr>
          </w:p>
        </w:tc>
        <w:tc>
          <w:tcPr>
            <w:tcW w:w="1314" w:type="dxa"/>
            <w:vMerge/>
            <w:tcBorders>
              <w:left w:val="nil"/>
              <w:right w:val="single" w:sz="8" w:space="0" w:color="auto"/>
            </w:tcBorders>
            <w:vAlign w:val="center"/>
            <w:hideMark/>
          </w:tcPr>
          <w:p w:rsidR="00C53099" w:rsidRPr="00FC7A7D" w:rsidRDefault="00C53099">
            <w:pPr>
              <w:spacing w:line="276" w:lineRule="auto"/>
              <w:jc w:val="center"/>
              <w:rPr>
                <w:rFonts w:cs="Arial"/>
                <w:bCs/>
              </w:rPr>
            </w:pPr>
          </w:p>
        </w:tc>
        <w:tc>
          <w:tcPr>
            <w:tcW w:w="1595" w:type="dxa"/>
            <w:tcBorders>
              <w:top w:val="single" w:sz="8" w:space="0" w:color="auto"/>
              <w:left w:val="nil"/>
              <w:bottom w:val="single" w:sz="8" w:space="0" w:color="auto"/>
              <w:right w:val="single" w:sz="8" w:space="0" w:color="auto"/>
            </w:tcBorders>
            <w:vAlign w:val="center"/>
            <w:hideMark/>
          </w:tcPr>
          <w:p w:rsidR="00C53099" w:rsidRPr="00FC7A7D" w:rsidRDefault="00C53099">
            <w:pPr>
              <w:spacing w:line="276" w:lineRule="auto"/>
              <w:jc w:val="center"/>
              <w:rPr>
                <w:rFonts w:cs="Arial"/>
                <w:bCs/>
              </w:rPr>
            </w:pPr>
            <w:r w:rsidRPr="00FC7A7D">
              <w:rPr>
                <w:rFonts w:cs="Arial"/>
                <w:bCs/>
              </w:rPr>
              <w:t>0x01</w:t>
            </w:r>
          </w:p>
        </w:tc>
        <w:tc>
          <w:tcPr>
            <w:tcW w:w="2360" w:type="dxa"/>
            <w:tcBorders>
              <w:top w:val="single" w:sz="8" w:space="0" w:color="auto"/>
              <w:left w:val="nil"/>
              <w:bottom w:val="single" w:sz="8" w:space="0" w:color="auto"/>
              <w:right w:val="single" w:sz="8" w:space="0" w:color="auto"/>
            </w:tcBorders>
            <w:vAlign w:val="center"/>
            <w:hideMark/>
          </w:tcPr>
          <w:p w:rsidR="00C53099" w:rsidRPr="00FC7A7D" w:rsidRDefault="00C53099">
            <w:pPr>
              <w:spacing w:line="276" w:lineRule="auto"/>
              <w:jc w:val="center"/>
              <w:rPr>
                <w:rFonts w:cs="Arial"/>
                <w:bCs/>
              </w:rPr>
            </w:pPr>
            <w:r w:rsidRPr="00FC7A7D">
              <w:rPr>
                <w:rFonts w:cs="Arial"/>
                <w:bCs/>
              </w:rPr>
              <w:t>Low</w:t>
            </w:r>
          </w:p>
        </w:tc>
      </w:tr>
      <w:tr w:rsidR="00C53099" w:rsidRPr="00FC7A7D" w:rsidTr="00C53099">
        <w:trPr>
          <w:trHeight w:val="465"/>
          <w:jc w:val="center"/>
        </w:trPr>
        <w:tc>
          <w:tcPr>
            <w:tcW w:w="0" w:type="auto"/>
            <w:vMerge/>
            <w:tcBorders>
              <w:left w:val="single" w:sz="8" w:space="0" w:color="auto"/>
              <w:right w:val="single" w:sz="8" w:space="0" w:color="auto"/>
            </w:tcBorders>
            <w:vAlign w:val="center"/>
            <w:hideMark/>
          </w:tcPr>
          <w:p w:rsidR="00C53099" w:rsidRPr="00FC7A7D" w:rsidRDefault="00C53099">
            <w:pPr>
              <w:rPr>
                <w:rFonts w:cs="Arial"/>
                <w:bCs/>
              </w:rPr>
            </w:pPr>
          </w:p>
        </w:tc>
        <w:tc>
          <w:tcPr>
            <w:tcW w:w="0" w:type="auto"/>
            <w:vMerge/>
            <w:tcBorders>
              <w:left w:val="nil"/>
              <w:right w:val="single" w:sz="8" w:space="0" w:color="auto"/>
            </w:tcBorders>
            <w:vAlign w:val="center"/>
            <w:hideMark/>
          </w:tcPr>
          <w:p w:rsidR="00C53099" w:rsidRPr="00FC7A7D" w:rsidRDefault="00C53099">
            <w:pPr>
              <w:rPr>
                <w:rFonts w:cs="Arial"/>
                <w:bCs/>
              </w:rPr>
            </w:pPr>
          </w:p>
        </w:tc>
        <w:tc>
          <w:tcPr>
            <w:tcW w:w="1595" w:type="dxa"/>
            <w:tcBorders>
              <w:top w:val="single" w:sz="8" w:space="0" w:color="auto"/>
              <w:left w:val="nil"/>
              <w:bottom w:val="single" w:sz="8" w:space="0" w:color="auto"/>
              <w:right w:val="single" w:sz="8" w:space="0" w:color="auto"/>
            </w:tcBorders>
            <w:vAlign w:val="center"/>
            <w:hideMark/>
          </w:tcPr>
          <w:p w:rsidR="00C53099" w:rsidRPr="00FC7A7D" w:rsidRDefault="00C53099">
            <w:pPr>
              <w:spacing w:line="276" w:lineRule="auto"/>
              <w:jc w:val="center"/>
              <w:rPr>
                <w:rFonts w:cs="Arial"/>
                <w:bCs/>
              </w:rPr>
            </w:pPr>
            <w:r w:rsidRPr="00FC7A7D">
              <w:rPr>
                <w:rFonts w:cs="Arial"/>
                <w:bCs/>
              </w:rPr>
              <w:t>0x02</w:t>
            </w:r>
          </w:p>
        </w:tc>
        <w:tc>
          <w:tcPr>
            <w:tcW w:w="2360" w:type="dxa"/>
            <w:tcBorders>
              <w:top w:val="single" w:sz="8" w:space="0" w:color="auto"/>
              <w:left w:val="nil"/>
              <w:bottom w:val="single" w:sz="8" w:space="0" w:color="auto"/>
              <w:right w:val="single" w:sz="8" w:space="0" w:color="auto"/>
            </w:tcBorders>
            <w:vAlign w:val="center"/>
            <w:hideMark/>
          </w:tcPr>
          <w:p w:rsidR="00C53099" w:rsidRPr="00FC7A7D" w:rsidRDefault="00C53099">
            <w:pPr>
              <w:spacing w:line="276" w:lineRule="auto"/>
              <w:jc w:val="center"/>
              <w:rPr>
                <w:rFonts w:cs="Arial"/>
                <w:bCs/>
              </w:rPr>
            </w:pPr>
            <w:r w:rsidRPr="00FC7A7D">
              <w:rPr>
                <w:rFonts w:cs="Arial"/>
                <w:bCs/>
              </w:rPr>
              <w:t>Normal / Medium</w:t>
            </w:r>
          </w:p>
        </w:tc>
      </w:tr>
      <w:tr w:rsidR="00C53099" w:rsidRPr="00FC7A7D" w:rsidTr="00C53099">
        <w:trPr>
          <w:trHeight w:val="465"/>
          <w:jc w:val="center"/>
        </w:trPr>
        <w:tc>
          <w:tcPr>
            <w:tcW w:w="0" w:type="auto"/>
            <w:vMerge/>
            <w:tcBorders>
              <w:left w:val="single" w:sz="8" w:space="0" w:color="auto"/>
              <w:bottom w:val="single" w:sz="4" w:space="0" w:color="auto"/>
              <w:right w:val="single" w:sz="8" w:space="0" w:color="auto"/>
            </w:tcBorders>
            <w:vAlign w:val="center"/>
          </w:tcPr>
          <w:p w:rsidR="00C53099" w:rsidRPr="00FC7A7D" w:rsidRDefault="00C53099">
            <w:pPr>
              <w:rPr>
                <w:rFonts w:cs="Arial"/>
                <w:bCs/>
              </w:rPr>
            </w:pPr>
          </w:p>
        </w:tc>
        <w:tc>
          <w:tcPr>
            <w:tcW w:w="0" w:type="auto"/>
            <w:vMerge/>
            <w:tcBorders>
              <w:left w:val="nil"/>
              <w:bottom w:val="single" w:sz="4" w:space="0" w:color="auto"/>
              <w:right w:val="single" w:sz="8" w:space="0" w:color="auto"/>
            </w:tcBorders>
            <w:vAlign w:val="center"/>
          </w:tcPr>
          <w:p w:rsidR="00C53099" w:rsidRPr="00FC7A7D" w:rsidRDefault="00C53099">
            <w:pPr>
              <w:rPr>
                <w:rFonts w:cs="Arial"/>
                <w:bCs/>
              </w:rPr>
            </w:pPr>
          </w:p>
        </w:tc>
        <w:tc>
          <w:tcPr>
            <w:tcW w:w="1595" w:type="dxa"/>
            <w:tcBorders>
              <w:top w:val="single" w:sz="8" w:space="0" w:color="auto"/>
              <w:left w:val="nil"/>
              <w:bottom w:val="single" w:sz="4" w:space="0" w:color="auto"/>
              <w:right w:val="single" w:sz="8" w:space="0" w:color="auto"/>
            </w:tcBorders>
            <w:vAlign w:val="center"/>
          </w:tcPr>
          <w:p w:rsidR="00C53099" w:rsidRPr="00FC7A7D" w:rsidRDefault="00C53099">
            <w:pPr>
              <w:spacing w:line="276" w:lineRule="auto"/>
              <w:jc w:val="center"/>
              <w:rPr>
                <w:rFonts w:cs="Arial"/>
                <w:bCs/>
              </w:rPr>
            </w:pPr>
            <w:r w:rsidRPr="00FC7A7D">
              <w:rPr>
                <w:rFonts w:cs="Arial"/>
                <w:bCs/>
              </w:rPr>
              <w:t>0x03</w:t>
            </w:r>
          </w:p>
        </w:tc>
        <w:tc>
          <w:tcPr>
            <w:tcW w:w="2360" w:type="dxa"/>
            <w:tcBorders>
              <w:top w:val="single" w:sz="8" w:space="0" w:color="auto"/>
              <w:left w:val="nil"/>
              <w:bottom w:val="single" w:sz="4" w:space="0" w:color="auto"/>
              <w:right w:val="single" w:sz="8" w:space="0" w:color="auto"/>
            </w:tcBorders>
            <w:vAlign w:val="center"/>
          </w:tcPr>
          <w:p w:rsidR="00C53099" w:rsidRPr="00FC7A7D" w:rsidRDefault="00C53099">
            <w:pPr>
              <w:spacing w:line="276" w:lineRule="auto"/>
              <w:jc w:val="center"/>
              <w:rPr>
                <w:rFonts w:cs="Arial"/>
                <w:bCs/>
              </w:rPr>
            </w:pPr>
            <w:r w:rsidRPr="00FC7A7D">
              <w:rPr>
                <w:rFonts w:cs="Arial"/>
                <w:bCs/>
              </w:rPr>
              <w:t>High</w:t>
            </w:r>
          </w:p>
        </w:tc>
      </w:tr>
    </w:tbl>
    <w:p w:rsidR="00C53099" w:rsidRPr="00FC7A7D" w:rsidRDefault="00C53099" w:rsidP="00C53099">
      <w:pPr>
        <w:rPr>
          <w:rFonts w:cs="Arial"/>
        </w:rPr>
      </w:pPr>
    </w:p>
    <w:p w:rsidR="00C53099" w:rsidRPr="00FC7A7D" w:rsidRDefault="00C53099" w:rsidP="00C53099">
      <w:pPr>
        <w:rPr>
          <w:rFonts w:cs="Arial"/>
        </w:rPr>
      </w:pPr>
    </w:p>
    <w:p w:rsidR="00C53099" w:rsidRPr="00FC7A7D"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FC7A7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FC7A7D" w:rsidRDefault="00C53099">
            <w:pPr>
              <w:spacing w:line="276" w:lineRule="auto"/>
              <w:jc w:val="center"/>
              <w:rPr>
                <w:rFonts w:cs="Arial"/>
                <w:b/>
                <w:bCs/>
              </w:rPr>
            </w:pPr>
            <w:r w:rsidRPr="00FC7A7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FC7A7D" w:rsidRDefault="00C53099">
            <w:pPr>
              <w:spacing w:line="276" w:lineRule="auto"/>
              <w:jc w:val="center"/>
              <w:rPr>
                <w:rFonts w:cs="Arial"/>
                <w:b/>
                <w:bCs/>
              </w:rPr>
            </w:pPr>
            <w:r>
              <w:rPr>
                <w:rFonts w:cs="Arial"/>
                <w:b/>
                <w:bCs/>
              </w:rPr>
              <w:t>HMI Setting ID</w:t>
            </w:r>
          </w:p>
        </w:tc>
      </w:tr>
      <w:tr w:rsidR="00C53099" w:rsidRPr="00FC7A7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FC7A7D" w:rsidRDefault="00C53099" w:rsidP="00C53099">
            <w:pPr>
              <w:spacing w:line="276" w:lineRule="auto"/>
              <w:jc w:val="center"/>
              <w:rPr>
                <w:rFonts w:eastAsiaTheme="minorEastAsia" w:cs="Arial"/>
              </w:rPr>
            </w:pPr>
            <w:r w:rsidRPr="00FC7A7D">
              <w:rPr>
                <w:rFonts w:eastAsiaTheme="minorEastAsia" w:cs="Arial"/>
              </w:rPr>
              <w:t>9C</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FC7A7D" w:rsidRDefault="00C53099" w:rsidP="00C53099">
            <w:pPr>
              <w:spacing w:line="276" w:lineRule="auto"/>
              <w:jc w:val="center"/>
              <w:rPr>
                <w:rFonts w:eastAsiaTheme="minorEastAsia" w:cs="Arial"/>
              </w:rPr>
            </w:pPr>
            <w:r>
              <w:rPr>
                <w:rFonts w:eastAsiaTheme="minorEastAsia" w:cs="Arial"/>
              </w:rPr>
              <w:t>121</w:t>
            </w:r>
          </w:p>
        </w:tc>
      </w:tr>
    </w:tbl>
    <w:p w:rsidR="00C53099" w:rsidRPr="00B95139" w:rsidRDefault="00C53099" w:rsidP="00C53099">
      <w:pPr>
        <w:rPr>
          <w:rFonts w:cs="Arial"/>
          <w:color w:val="FF0000"/>
        </w:rPr>
      </w:pPr>
    </w:p>
    <w:p w:rsidR="00C53099" w:rsidRPr="00B95139" w:rsidRDefault="00C53099" w:rsidP="00C53099">
      <w:pPr>
        <w:rPr>
          <w:rFonts w:cs="Arial"/>
        </w:rPr>
      </w:pPr>
    </w:p>
    <w:p w:rsidR="00C53099" w:rsidRPr="00C53099" w:rsidRDefault="00C53099" w:rsidP="00C53099">
      <w:pPr>
        <w:pStyle w:val="Heading5"/>
        <w:rPr>
          <w:b w:val="0"/>
          <w:u w:val="single"/>
        </w:rPr>
      </w:pPr>
      <w:r w:rsidRPr="00C53099">
        <w:rPr>
          <w:b w:val="0"/>
          <w:u w:val="single"/>
        </w:rPr>
        <w:t>VS-SR-REQ-233579/E-Lane Keeping Sensitivity</w:t>
      </w:r>
    </w:p>
    <w:p w:rsidR="00C53099" w:rsidRPr="00E576D1" w:rsidRDefault="00C53099" w:rsidP="00C53099">
      <w:pPr>
        <w:rPr>
          <w:rFonts w:cs="Arial"/>
        </w:rPr>
      </w:pPr>
      <w:r w:rsidRPr="00C23A63">
        <w:rPr>
          <w:rFonts w:cs="Arial"/>
        </w:rPr>
        <w:t xml:space="preserve">For this feature when performing the “Set” or “Query” operation the Feature Number and Configuration Number in the </w:t>
      </w:r>
      <w:proofErr w:type="spellStart"/>
      <w:r w:rsidRPr="00C23A63">
        <w:rPr>
          <w:rFonts w:cs="Arial"/>
        </w:rPr>
        <w:t>Feature.Rq</w:t>
      </w:r>
      <w:proofErr w:type="spellEnd"/>
      <w:r w:rsidRPr="00C23A63">
        <w:rPr>
          <w:rFonts w:cs="Arial"/>
        </w:rPr>
        <w:t xml:space="preserve"> and </w:t>
      </w:r>
      <w:proofErr w:type="spellStart"/>
      <w:r w:rsidRPr="00C23A63">
        <w:rPr>
          <w:rFonts w:cs="Arial"/>
        </w:rPr>
        <w:t>Feature.St</w:t>
      </w:r>
      <w:proofErr w:type="spellEnd"/>
      <w:r w:rsidRPr="00C23A63">
        <w:rPr>
          <w:rFonts w:cs="Arial"/>
        </w:rPr>
        <w:t xml:space="preserve"> messages shall be used below.</w:t>
      </w:r>
    </w:p>
    <w:p w:rsidR="00C53099" w:rsidRPr="00E576D1" w:rsidRDefault="00C53099" w:rsidP="00C53099">
      <w:pPr>
        <w:rPr>
          <w:rFonts w:cs="Arial"/>
        </w:rPr>
      </w:pPr>
    </w:p>
    <w:p w:rsidR="00C53099" w:rsidRPr="00E576D1" w:rsidRDefault="00C53099" w:rsidP="00C53099">
      <w:pPr>
        <w:rPr>
          <w:rFonts w:cs="Arial"/>
        </w:rPr>
      </w:pPr>
      <w:r w:rsidRPr="00E576D1">
        <w:rPr>
          <w:rFonts w:cs="Arial"/>
        </w:rPr>
        <w:t xml:space="preserve">If Enhanced Memory is supported the Active Personality Profile shall be used for </w:t>
      </w:r>
      <w:proofErr w:type="spellStart"/>
      <w:r w:rsidRPr="00E576D1">
        <w:rPr>
          <w:rFonts w:cs="Arial"/>
        </w:rPr>
        <w:t>PersIndex</w:t>
      </w:r>
      <w:proofErr w:type="spellEnd"/>
      <w:r w:rsidRPr="00E576D1">
        <w:rPr>
          <w:rFonts w:cs="Arial"/>
        </w:rPr>
        <w:t xml:space="preserve">.  If Enhanced Memory is not supported </w:t>
      </w:r>
      <w:proofErr w:type="spellStart"/>
      <w:r w:rsidRPr="00E576D1">
        <w:rPr>
          <w:rFonts w:cs="Arial"/>
        </w:rPr>
        <w:t>PersIndex</w:t>
      </w:r>
      <w:proofErr w:type="spellEnd"/>
      <w:r w:rsidRPr="00E576D1">
        <w:rPr>
          <w:rFonts w:cs="Arial"/>
        </w:rPr>
        <w:t xml:space="preserve"> shall be set to Vehicle.</w:t>
      </w:r>
    </w:p>
    <w:p w:rsidR="00C53099" w:rsidRPr="00E576D1" w:rsidRDefault="00C53099" w:rsidP="00C53099">
      <w:pPr>
        <w:rPr>
          <w:rFonts w:cs="Arial"/>
        </w:rPr>
      </w:pPr>
    </w:p>
    <w:p w:rsidR="00C53099" w:rsidRPr="00E576D1" w:rsidRDefault="00C53099" w:rsidP="00C53099">
      <w:pPr>
        <w:rPr>
          <w:rFonts w:cs="Arial"/>
        </w:rPr>
      </w:pPr>
    </w:p>
    <w:tbl>
      <w:tblPr>
        <w:tblW w:w="7863" w:type="dxa"/>
        <w:jc w:val="center"/>
        <w:tblLook w:val="04A0" w:firstRow="1" w:lastRow="0" w:firstColumn="1" w:lastColumn="0" w:noHBand="0" w:noVBand="1"/>
      </w:tblPr>
      <w:tblGrid>
        <w:gridCol w:w="2354"/>
        <w:gridCol w:w="1370"/>
        <w:gridCol w:w="1606"/>
        <w:gridCol w:w="2533"/>
      </w:tblGrid>
      <w:tr w:rsidR="00C53099" w:rsidRPr="00E576D1" w:rsidTr="00C53099">
        <w:trPr>
          <w:trHeight w:val="465"/>
          <w:jc w:val="center"/>
        </w:trPr>
        <w:tc>
          <w:tcPr>
            <w:tcW w:w="2354"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Feature Description</w:t>
            </w:r>
          </w:p>
        </w:tc>
        <w:tc>
          <w:tcPr>
            <w:tcW w:w="137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Feature Number</w:t>
            </w:r>
          </w:p>
        </w:tc>
        <w:tc>
          <w:tcPr>
            <w:tcW w:w="160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Configuration Number</w:t>
            </w:r>
          </w:p>
        </w:tc>
        <w:tc>
          <w:tcPr>
            <w:tcW w:w="253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76D1" w:rsidRDefault="00C53099">
            <w:pPr>
              <w:spacing w:line="276" w:lineRule="auto"/>
              <w:jc w:val="center"/>
              <w:rPr>
                <w:rFonts w:cs="Arial"/>
                <w:b/>
                <w:bCs/>
              </w:rPr>
            </w:pPr>
            <w:r w:rsidRPr="00E576D1">
              <w:rPr>
                <w:rFonts w:cs="Arial"/>
                <w:b/>
                <w:bCs/>
              </w:rPr>
              <w:t xml:space="preserve">Configuration Name / </w:t>
            </w:r>
          </w:p>
          <w:p w:rsidR="00C53099" w:rsidRPr="00E576D1" w:rsidRDefault="00C53099">
            <w:pPr>
              <w:spacing w:line="276" w:lineRule="auto"/>
              <w:jc w:val="center"/>
              <w:rPr>
                <w:rFonts w:cs="Arial"/>
                <w:b/>
                <w:bCs/>
              </w:rPr>
            </w:pPr>
            <w:r w:rsidRPr="00E576D1">
              <w:rPr>
                <w:rFonts w:cs="Arial"/>
                <w:b/>
                <w:bCs/>
              </w:rPr>
              <w:t>HMI selection</w:t>
            </w:r>
          </w:p>
        </w:tc>
      </w:tr>
      <w:tr w:rsidR="00C53099" w:rsidRPr="00C23A63" w:rsidTr="00C53099">
        <w:trPr>
          <w:trHeight w:val="465"/>
          <w:jc w:val="center"/>
        </w:trPr>
        <w:tc>
          <w:tcPr>
            <w:tcW w:w="2354" w:type="dxa"/>
            <w:vMerge w:val="restart"/>
            <w:tcBorders>
              <w:top w:val="single" w:sz="8" w:space="0" w:color="auto"/>
              <w:left w:val="single" w:sz="8" w:space="0" w:color="auto"/>
              <w:right w:val="single" w:sz="8" w:space="0" w:color="auto"/>
            </w:tcBorders>
            <w:vAlign w:val="center"/>
            <w:hideMark/>
          </w:tcPr>
          <w:p w:rsidR="00C53099" w:rsidRPr="00C23A63" w:rsidRDefault="00C53099" w:rsidP="00C53099">
            <w:pPr>
              <w:spacing w:line="276" w:lineRule="auto"/>
              <w:jc w:val="center"/>
              <w:rPr>
                <w:rFonts w:cs="Arial"/>
                <w:bCs/>
              </w:rPr>
            </w:pPr>
            <w:r w:rsidRPr="00C23A63">
              <w:rPr>
                <w:rFonts w:cs="Arial"/>
                <w:bCs/>
              </w:rPr>
              <w:t>Lane Keeping Sensitivity</w:t>
            </w:r>
          </w:p>
        </w:tc>
        <w:tc>
          <w:tcPr>
            <w:tcW w:w="1370" w:type="dxa"/>
            <w:vMerge w:val="restart"/>
            <w:tcBorders>
              <w:top w:val="single" w:sz="8" w:space="0" w:color="auto"/>
              <w:left w:val="nil"/>
              <w:right w:val="single" w:sz="8" w:space="0" w:color="auto"/>
            </w:tcBorders>
            <w:vAlign w:val="center"/>
            <w:hideMark/>
          </w:tcPr>
          <w:p w:rsidR="00C53099" w:rsidRPr="00C23A63" w:rsidRDefault="00C53099">
            <w:pPr>
              <w:spacing w:line="276" w:lineRule="auto"/>
              <w:jc w:val="center"/>
              <w:rPr>
                <w:rFonts w:cs="Arial"/>
                <w:bCs/>
              </w:rPr>
            </w:pPr>
            <w:r w:rsidRPr="00C23A63">
              <w:rPr>
                <w:rFonts w:cs="Arial"/>
                <w:bCs/>
              </w:rPr>
              <w:t>0x0806</w:t>
            </w:r>
          </w:p>
        </w:tc>
        <w:tc>
          <w:tcPr>
            <w:tcW w:w="1606" w:type="dxa"/>
            <w:tcBorders>
              <w:top w:val="single" w:sz="8" w:space="0" w:color="auto"/>
              <w:left w:val="nil"/>
              <w:bottom w:val="single" w:sz="8" w:space="0" w:color="auto"/>
              <w:right w:val="single" w:sz="8" w:space="0" w:color="auto"/>
            </w:tcBorders>
            <w:vAlign w:val="center"/>
            <w:hideMark/>
          </w:tcPr>
          <w:p w:rsidR="00C53099" w:rsidRPr="00C23A63" w:rsidRDefault="00C53099">
            <w:pPr>
              <w:spacing w:line="276" w:lineRule="auto"/>
              <w:jc w:val="center"/>
              <w:rPr>
                <w:rFonts w:cs="Arial"/>
                <w:bCs/>
              </w:rPr>
            </w:pPr>
            <w:r w:rsidRPr="00C23A63">
              <w:rPr>
                <w:rFonts w:cs="Arial"/>
                <w:bCs/>
              </w:rPr>
              <w:t>0x00</w:t>
            </w:r>
          </w:p>
        </w:tc>
        <w:tc>
          <w:tcPr>
            <w:tcW w:w="2533" w:type="dxa"/>
            <w:tcBorders>
              <w:top w:val="single" w:sz="8" w:space="0" w:color="auto"/>
              <w:left w:val="nil"/>
              <w:bottom w:val="single" w:sz="8" w:space="0" w:color="auto"/>
              <w:right w:val="single" w:sz="8" w:space="0" w:color="auto"/>
            </w:tcBorders>
            <w:vAlign w:val="center"/>
            <w:hideMark/>
          </w:tcPr>
          <w:p w:rsidR="00C53099" w:rsidRPr="00C23A63" w:rsidRDefault="00C53099">
            <w:pPr>
              <w:spacing w:line="276" w:lineRule="auto"/>
              <w:jc w:val="center"/>
              <w:rPr>
                <w:rFonts w:cs="Arial"/>
                <w:bCs/>
              </w:rPr>
            </w:pPr>
            <w:r w:rsidRPr="00C23A63">
              <w:rPr>
                <w:rFonts w:cs="Arial"/>
                <w:bCs/>
              </w:rPr>
              <w:t>Normal / Level 1</w:t>
            </w:r>
          </w:p>
        </w:tc>
      </w:tr>
      <w:tr w:rsidR="00C53099" w:rsidRPr="00C23A63" w:rsidTr="00C53099">
        <w:trPr>
          <w:trHeight w:val="465"/>
          <w:jc w:val="center"/>
        </w:trPr>
        <w:tc>
          <w:tcPr>
            <w:tcW w:w="0" w:type="auto"/>
            <w:vMerge/>
            <w:tcBorders>
              <w:left w:val="single" w:sz="8" w:space="0" w:color="auto"/>
              <w:bottom w:val="single" w:sz="4" w:space="0" w:color="auto"/>
              <w:right w:val="single" w:sz="8" w:space="0" w:color="auto"/>
            </w:tcBorders>
            <w:vAlign w:val="center"/>
            <w:hideMark/>
          </w:tcPr>
          <w:p w:rsidR="00C53099" w:rsidRPr="00C23A63" w:rsidRDefault="00C53099">
            <w:pPr>
              <w:rPr>
                <w:rFonts w:cs="Arial"/>
                <w:bCs/>
              </w:rPr>
            </w:pPr>
          </w:p>
        </w:tc>
        <w:tc>
          <w:tcPr>
            <w:tcW w:w="0" w:type="auto"/>
            <w:vMerge/>
            <w:tcBorders>
              <w:left w:val="nil"/>
              <w:bottom w:val="single" w:sz="4" w:space="0" w:color="auto"/>
              <w:right w:val="single" w:sz="8" w:space="0" w:color="auto"/>
            </w:tcBorders>
            <w:vAlign w:val="center"/>
            <w:hideMark/>
          </w:tcPr>
          <w:p w:rsidR="00C53099" w:rsidRPr="00C23A63" w:rsidRDefault="00C53099">
            <w:pPr>
              <w:rPr>
                <w:rFonts w:cs="Arial"/>
                <w:bCs/>
              </w:rPr>
            </w:pPr>
          </w:p>
        </w:tc>
        <w:tc>
          <w:tcPr>
            <w:tcW w:w="1606" w:type="dxa"/>
            <w:tcBorders>
              <w:top w:val="single" w:sz="8" w:space="0" w:color="auto"/>
              <w:left w:val="nil"/>
              <w:bottom w:val="single" w:sz="4" w:space="0" w:color="auto"/>
              <w:right w:val="single" w:sz="8" w:space="0" w:color="auto"/>
            </w:tcBorders>
            <w:vAlign w:val="center"/>
            <w:hideMark/>
          </w:tcPr>
          <w:p w:rsidR="00C53099" w:rsidRPr="00C23A63" w:rsidRDefault="00C53099">
            <w:pPr>
              <w:spacing w:line="276" w:lineRule="auto"/>
              <w:jc w:val="center"/>
              <w:rPr>
                <w:rFonts w:cs="Arial"/>
                <w:bCs/>
              </w:rPr>
            </w:pPr>
            <w:r w:rsidRPr="00C23A63">
              <w:rPr>
                <w:rFonts w:cs="Arial"/>
                <w:bCs/>
              </w:rPr>
              <w:t>0x01</w:t>
            </w:r>
          </w:p>
        </w:tc>
        <w:tc>
          <w:tcPr>
            <w:tcW w:w="2533" w:type="dxa"/>
            <w:tcBorders>
              <w:top w:val="single" w:sz="8" w:space="0" w:color="auto"/>
              <w:left w:val="nil"/>
              <w:bottom w:val="single" w:sz="4" w:space="0" w:color="auto"/>
              <w:right w:val="single" w:sz="8" w:space="0" w:color="auto"/>
            </w:tcBorders>
            <w:vAlign w:val="center"/>
            <w:hideMark/>
          </w:tcPr>
          <w:p w:rsidR="00C53099" w:rsidRPr="00C23A63" w:rsidRDefault="00C53099">
            <w:pPr>
              <w:spacing w:line="276" w:lineRule="auto"/>
              <w:jc w:val="center"/>
              <w:rPr>
                <w:rFonts w:cs="Arial"/>
                <w:bCs/>
              </w:rPr>
            </w:pPr>
            <w:r w:rsidRPr="00C23A63">
              <w:rPr>
                <w:rFonts w:cs="Arial"/>
                <w:bCs/>
              </w:rPr>
              <w:t>Increased / Level 2</w:t>
            </w:r>
          </w:p>
        </w:tc>
      </w:tr>
    </w:tbl>
    <w:p w:rsidR="00C53099" w:rsidRPr="00C23A63" w:rsidRDefault="00C53099" w:rsidP="00C53099">
      <w:pPr>
        <w:rPr>
          <w:rFonts w:cs="Arial"/>
        </w:rPr>
      </w:pPr>
    </w:p>
    <w:p w:rsidR="00C53099" w:rsidRPr="00C23A63" w:rsidRDefault="00C53099" w:rsidP="00C53099">
      <w:pPr>
        <w:rPr>
          <w:rFonts w:cs="Arial"/>
        </w:rPr>
      </w:pPr>
    </w:p>
    <w:p w:rsidR="00C53099" w:rsidRPr="00C23A63"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C23A63"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23A63" w:rsidRDefault="00C53099">
            <w:pPr>
              <w:spacing w:line="276" w:lineRule="auto"/>
              <w:jc w:val="center"/>
              <w:rPr>
                <w:rFonts w:cs="Arial"/>
                <w:b/>
                <w:bCs/>
              </w:rPr>
            </w:pPr>
            <w:r w:rsidRPr="00C23A63">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C23A63" w:rsidRDefault="00C53099">
            <w:pPr>
              <w:spacing w:line="276" w:lineRule="auto"/>
              <w:jc w:val="center"/>
              <w:rPr>
                <w:rFonts w:cs="Arial"/>
                <w:b/>
                <w:bCs/>
              </w:rPr>
            </w:pPr>
            <w:r>
              <w:rPr>
                <w:rFonts w:cs="Arial"/>
                <w:b/>
                <w:bCs/>
              </w:rPr>
              <w:t>HMI Setting ID</w:t>
            </w:r>
          </w:p>
        </w:tc>
      </w:tr>
      <w:tr w:rsidR="00C53099" w:rsidRPr="00A27108"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A27108" w:rsidRDefault="00C53099" w:rsidP="00C53099">
            <w:pPr>
              <w:spacing w:line="276" w:lineRule="auto"/>
              <w:jc w:val="center"/>
              <w:rPr>
                <w:rFonts w:eastAsiaTheme="minorEastAsia" w:cs="Arial"/>
              </w:rPr>
            </w:pPr>
            <w:r w:rsidRPr="00C23A63">
              <w:rPr>
                <w:rFonts w:eastAsiaTheme="minorEastAsia" w:cs="Arial"/>
              </w:rPr>
              <w:t>9D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23A63" w:rsidRDefault="00C53099" w:rsidP="00C53099">
            <w:pPr>
              <w:spacing w:line="276" w:lineRule="auto"/>
              <w:jc w:val="center"/>
              <w:rPr>
                <w:rFonts w:eastAsiaTheme="minorEastAsia" w:cs="Arial"/>
              </w:rPr>
            </w:pPr>
            <w:r>
              <w:rPr>
                <w:rFonts w:eastAsiaTheme="minorEastAsia" w:cs="Arial"/>
              </w:rPr>
              <w:t>122</w:t>
            </w:r>
          </w:p>
        </w:tc>
      </w:tr>
    </w:tbl>
    <w:p w:rsidR="00C53099" w:rsidRPr="00A27108" w:rsidRDefault="00C53099" w:rsidP="00C53099">
      <w:pPr>
        <w:rPr>
          <w:rFonts w:cs="Arial"/>
          <w:color w:val="FF0000"/>
        </w:rPr>
      </w:pPr>
    </w:p>
    <w:p w:rsidR="00C53099" w:rsidRPr="00A27108" w:rsidRDefault="00C53099" w:rsidP="00C53099">
      <w:pPr>
        <w:rPr>
          <w:rFonts w:cs="Arial"/>
        </w:rPr>
      </w:pPr>
    </w:p>
    <w:p w:rsidR="00C53099" w:rsidRPr="00C53099" w:rsidRDefault="00C53099" w:rsidP="00C53099">
      <w:pPr>
        <w:pStyle w:val="Heading5"/>
        <w:rPr>
          <w:b w:val="0"/>
          <w:u w:val="single"/>
        </w:rPr>
      </w:pPr>
      <w:r w:rsidRPr="00C53099">
        <w:rPr>
          <w:b w:val="0"/>
          <w:u w:val="single"/>
        </w:rPr>
        <w:lastRenderedPageBreak/>
        <w:t>VS-SR-REQ-271525/B-Lane Keeping Aid</w:t>
      </w:r>
    </w:p>
    <w:p w:rsidR="00C53099" w:rsidRPr="00E576D1" w:rsidRDefault="00C53099" w:rsidP="00C53099">
      <w:pPr>
        <w:rPr>
          <w:rFonts w:cs="Arial"/>
        </w:rPr>
      </w:pPr>
      <w:r w:rsidRPr="00A329B0">
        <w:rPr>
          <w:rFonts w:cs="Arial"/>
        </w:rPr>
        <w:t xml:space="preserve">For this feature when performing the “Set” or “Query” operation the Feature Number and Configuration Number in the </w:t>
      </w:r>
      <w:proofErr w:type="spellStart"/>
      <w:r w:rsidRPr="00A329B0">
        <w:rPr>
          <w:rFonts w:cs="Arial"/>
        </w:rPr>
        <w:t>Feature.Rq</w:t>
      </w:r>
      <w:proofErr w:type="spellEnd"/>
      <w:r w:rsidRPr="00A329B0">
        <w:rPr>
          <w:rFonts w:cs="Arial"/>
        </w:rPr>
        <w:t xml:space="preserve"> and </w:t>
      </w:r>
      <w:proofErr w:type="spellStart"/>
      <w:r w:rsidRPr="00A329B0">
        <w:rPr>
          <w:rFonts w:cs="Arial"/>
        </w:rPr>
        <w:t>Feature.St</w:t>
      </w:r>
      <w:proofErr w:type="spellEnd"/>
      <w:r w:rsidRPr="00A329B0">
        <w:rPr>
          <w:rFonts w:cs="Arial"/>
        </w:rPr>
        <w:t xml:space="preserve"> messages shall be used below.</w:t>
      </w:r>
    </w:p>
    <w:p w:rsidR="00C53099" w:rsidRPr="00E576D1" w:rsidRDefault="00C53099" w:rsidP="00C53099">
      <w:pPr>
        <w:rPr>
          <w:rFonts w:cs="Arial"/>
        </w:rPr>
      </w:pPr>
    </w:p>
    <w:p w:rsidR="00C53099" w:rsidRPr="00E576D1" w:rsidRDefault="00C53099" w:rsidP="00C53099">
      <w:pPr>
        <w:rPr>
          <w:rFonts w:cs="Arial"/>
        </w:rPr>
      </w:pPr>
      <w:r w:rsidRPr="00E576D1">
        <w:rPr>
          <w:rFonts w:cs="Arial"/>
        </w:rPr>
        <w:t xml:space="preserve">If Enhanced Memory is supported the Active Personality Profile shall be used for </w:t>
      </w:r>
      <w:proofErr w:type="spellStart"/>
      <w:r w:rsidRPr="00E576D1">
        <w:rPr>
          <w:rFonts w:cs="Arial"/>
        </w:rPr>
        <w:t>PersIndex</w:t>
      </w:r>
      <w:proofErr w:type="spellEnd"/>
      <w:r w:rsidRPr="00E576D1">
        <w:rPr>
          <w:rFonts w:cs="Arial"/>
        </w:rPr>
        <w:t xml:space="preserve">.  If Enhanced Memory is not supported </w:t>
      </w:r>
      <w:proofErr w:type="spellStart"/>
      <w:r w:rsidRPr="00E576D1">
        <w:rPr>
          <w:rFonts w:cs="Arial"/>
        </w:rPr>
        <w:t>PersIndex</w:t>
      </w:r>
      <w:proofErr w:type="spellEnd"/>
      <w:r w:rsidRPr="00E576D1">
        <w:rPr>
          <w:rFonts w:cs="Arial"/>
        </w:rPr>
        <w:t xml:space="preserve"> shall be set to Vehicle.</w:t>
      </w:r>
    </w:p>
    <w:p w:rsidR="00C53099" w:rsidRPr="00E576D1" w:rsidRDefault="00C53099" w:rsidP="00C53099">
      <w:pPr>
        <w:rPr>
          <w:rFonts w:cs="Arial"/>
        </w:rPr>
      </w:pPr>
    </w:p>
    <w:p w:rsidR="00C53099" w:rsidRPr="00E576D1" w:rsidRDefault="00C53099" w:rsidP="00C53099">
      <w:pPr>
        <w:rPr>
          <w:rFonts w:cs="Arial"/>
        </w:rPr>
      </w:pPr>
    </w:p>
    <w:tbl>
      <w:tblPr>
        <w:tblW w:w="7465" w:type="dxa"/>
        <w:jc w:val="center"/>
        <w:tblLook w:val="04A0" w:firstRow="1" w:lastRow="0" w:firstColumn="1" w:lastColumn="0" w:noHBand="0" w:noVBand="1"/>
      </w:tblPr>
      <w:tblGrid>
        <w:gridCol w:w="2157"/>
        <w:gridCol w:w="1294"/>
        <w:gridCol w:w="1591"/>
        <w:gridCol w:w="2423"/>
      </w:tblGrid>
      <w:tr w:rsidR="00C53099" w:rsidRPr="008A4253" w:rsidTr="00C53099">
        <w:trPr>
          <w:trHeight w:val="465"/>
          <w:jc w:val="center"/>
        </w:trPr>
        <w:tc>
          <w:tcPr>
            <w:tcW w:w="2157" w:type="dxa"/>
            <w:tcBorders>
              <w:top w:val="single" w:sz="8" w:space="0" w:color="auto"/>
              <w:left w:val="single" w:sz="8" w:space="0" w:color="auto"/>
              <w:bottom w:val="single" w:sz="4" w:space="0" w:color="auto"/>
              <w:right w:val="single" w:sz="8" w:space="0" w:color="auto"/>
            </w:tcBorders>
            <w:shd w:val="clear" w:color="auto" w:fill="EEECE1" w:themeFill="background2"/>
            <w:vAlign w:val="center"/>
            <w:hideMark/>
          </w:tcPr>
          <w:p w:rsidR="00C53099" w:rsidRPr="008A4253" w:rsidRDefault="00C53099">
            <w:pPr>
              <w:spacing w:line="276" w:lineRule="auto"/>
              <w:jc w:val="center"/>
              <w:rPr>
                <w:rFonts w:cs="Arial"/>
                <w:b/>
                <w:bCs/>
              </w:rPr>
            </w:pPr>
            <w:r w:rsidRPr="008A4253">
              <w:rPr>
                <w:rFonts w:cs="Arial"/>
                <w:b/>
                <w:bCs/>
              </w:rPr>
              <w:t>Feature Description</w:t>
            </w:r>
          </w:p>
        </w:tc>
        <w:tc>
          <w:tcPr>
            <w:tcW w:w="1294" w:type="dxa"/>
            <w:tcBorders>
              <w:top w:val="single" w:sz="8" w:space="0" w:color="auto"/>
              <w:left w:val="nil"/>
              <w:bottom w:val="single" w:sz="4" w:space="0" w:color="auto"/>
              <w:right w:val="single" w:sz="8" w:space="0" w:color="auto"/>
            </w:tcBorders>
            <w:shd w:val="clear" w:color="auto" w:fill="EEECE1" w:themeFill="background2"/>
            <w:vAlign w:val="center"/>
            <w:hideMark/>
          </w:tcPr>
          <w:p w:rsidR="00C53099" w:rsidRPr="008A4253" w:rsidRDefault="00C53099">
            <w:pPr>
              <w:spacing w:line="276" w:lineRule="auto"/>
              <w:jc w:val="center"/>
              <w:rPr>
                <w:rFonts w:cs="Arial"/>
                <w:b/>
                <w:bCs/>
              </w:rPr>
            </w:pPr>
            <w:r w:rsidRPr="008A4253">
              <w:rPr>
                <w:rFonts w:cs="Arial"/>
                <w:b/>
                <w:bCs/>
              </w:rPr>
              <w:t>Feature Number</w:t>
            </w:r>
          </w:p>
        </w:tc>
        <w:tc>
          <w:tcPr>
            <w:tcW w:w="1591" w:type="dxa"/>
            <w:tcBorders>
              <w:top w:val="single" w:sz="8" w:space="0" w:color="auto"/>
              <w:left w:val="nil"/>
              <w:bottom w:val="single" w:sz="4" w:space="0" w:color="auto"/>
              <w:right w:val="single" w:sz="8" w:space="0" w:color="auto"/>
            </w:tcBorders>
            <w:shd w:val="clear" w:color="auto" w:fill="EEECE1" w:themeFill="background2"/>
            <w:vAlign w:val="center"/>
            <w:hideMark/>
          </w:tcPr>
          <w:p w:rsidR="00C53099" w:rsidRPr="008A4253" w:rsidRDefault="00C53099">
            <w:pPr>
              <w:spacing w:line="276" w:lineRule="auto"/>
              <w:jc w:val="center"/>
              <w:rPr>
                <w:rFonts w:cs="Arial"/>
                <w:b/>
                <w:bCs/>
              </w:rPr>
            </w:pPr>
            <w:r w:rsidRPr="008A4253">
              <w:rPr>
                <w:rFonts w:cs="Arial"/>
                <w:b/>
                <w:bCs/>
              </w:rPr>
              <w:t>Configuration Number</w:t>
            </w:r>
          </w:p>
        </w:tc>
        <w:tc>
          <w:tcPr>
            <w:tcW w:w="2423" w:type="dxa"/>
            <w:tcBorders>
              <w:top w:val="single" w:sz="8" w:space="0" w:color="auto"/>
              <w:left w:val="nil"/>
              <w:bottom w:val="single" w:sz="4" w:space="0" w:color="auto"/>
              <w:right w:val="single" w:sz="8" w:space="0" w:color="auto"/>
            </w:tcBorders>
            <w:shd w:val="clear" w:color="auto" w:fill="EEECE1" w:themeFill="background2"/>
            <w:vAlign w:val="center"/>
            <w:hideMark/>
          </w:tcPr>
          <w:p w:rsidR="00C53099" w:rsidRPr="008A4253" w:rsidRDefault="00C53099">
            <w:pPr>
              <w:spacing w:line="276" w:lineRule="auto"/>
              <w:jc w:val="center"/>
              <w:rPr>
                <w:rFonts w:cs="Arial"/>
                <w:b/>
                <w:bCs/>
              </w:rPr>
            </w:pPr>
            <w:r w:rsidRPr="008A4253">
              <w:rPr>
                <w:rFonts w:cs="Arial"/>
                <w:b/>
                <w:bCs/>
              </w:rPr>
              <w:t>HMI selection / Configuration Name</w:t>
            </w:r>
          </w:p>
        </w:tc>
      </w:tr>
      <w:tr w:rsidR="00C53099" w:rsidRPr="008A4253" w:rsidTr="00C53099">
        <w:trPr>
          <w:trHeight w:val="465"/>
          <w:jc w:val="center"/>
        </w:trPr>
        <w:tc>
          <w:tcPr>
            <w:tcW w:w="2157" w:type="dxa"/>
            <w:vMerge w:val="restart"/>
            <w:tcBorders>
              <w:top w:val="single" w:sz="4" w:space="0" w:color="auto"/>
              <w:left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Lane Keeping Aid</w:t>
            </w:r>
          </w:p>
        </w:tc>
        <w:tc>
          <w:tcPr>
            <w:tcW w:w="1294" w:type="dxa"/>
            <w:vMerge w:val="restart"/>
            <w:tcBorders>
              <w:top w:val="single" w:sz="4" w:space="0" w:color="auto"/>
              <w:left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0x0870</w:t>
            </w:r>
          </w:p>
        </w:tc>
        <w:tc>
          <w:tcPr>
            <w:tcW w:w="1591"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0x00</w:t>
            </w:r>
          </w:p>
        </w:tc>
        <w:tc>
          <w:tcPr>
            <w:tcW w:w="2423"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Off</w:t>
            </w:r>
          </w:p>
        </w:tc>
      </w:tr>
      <w:tr w:rsidR="00C53099" w:rsidRPr="008A4253" w:rsidTr="00C53099">
        <w:trPr>
          <w:trHeight w:val="465"/>
          <w:jc w:val="center"/>
        </w:trPr>
        <w:tc>
          <w:tcPr>
            <w:tcW w:w="2157" w:type="dxa"/>
            <w:vMerge/>
            <w:tcBorders>
              <w:left w:val="single" w:sz="4" w:space="0" w:color="auto"/>
              <w:right w:val="single" w:sz="4" w:space="0" w:color="auto"/>
            </w:tcBorders>
            <w:vAlign w:val="center"/>
          </w:tcPr>
          <w:p w:rsidR="00C53099" w:rsidRPr="008A4253" w:rsidRDefault="00C53099">
            <w:pPr>
              <w:spacing w:line="276" w:lineRule="auto"/>
              <w:jc w:val="center"/>
              <w:rPr>
                <w:rFonts w:cs="Arial"/>
                <w:bCs/>
              </w:rPr>
            </w:pPr>
          </w:p>
        </w:tc>
        <w:tc>
          <w:tcPr>
            <w:tcW w:w="1294" w:type="dxa"/>
            <w:vMerge/>
            <w:tcBorders>
              <w:left w:val="single" w:sz="4" w:space="0" w:color="auto"/>
              <w:right w:val="single" w:sz="4" w:space="0" w:color="auto"/>
            </w:tcBorders>
            <w:vAlign w:val="center"/>
          </w:tcPr>
          <w:p w:rsidR="00C53099" w:rsidRPr="008A4253" w:rsidRDefault="00C53099">
            <w:pPr>
              <w:spacing w:line="276" w:lineRule="auto"/>
              <w:jc w:val="center"/>
              <w:rPr>
                <w:rFonts w:cs="Arial"/>
                <w:bCs/>
              </w:rPr>
            </w:pPr>
          </w:p>
        </w:tc>
        <w:tc>
          <w:tcPr>
            <w:tcW w:w="1591"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0x01</w:t>
            </w:r>
          </w:p>
        </w:tc>
        <w:tc>
          <w:tcPr>
            <w:tcW w:w="2423"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On</w:t>
            </w:r>
          </w:p>
        </w:tc>
      </w:tr>
      <w:tr w:rsidR="00C53099" w:rsidRPr="008A4253" w:rsidTr="00C53099">
        <w:trPr>
          <w:trHeight w:val="465"/>
          <w:jc w:val="center"/>
        </w:trPr>
        <w:tc>
          <w:tcPr>
            <w:tcW w:w="0" w:type="auto"/>
            <w:vMerge/>
            <w:tcBorders>
              <w:left w:val="single" w:sz="4" w:space="0" w:color="auto"/>
              <w:right w:val="single" w:sz="4" w:space="0" w:color="auto"/>
            </w:tcBorders>
            <w:vAlign w:val="center"/>
          </w:tcPr>
          <w:p w:rsidR="00C53099" w:rsidRPr="008A4253" w:rsidRDefault="00C53099">
            <w:pPr>
              <w:rPr>
                <w:rFonts w:cs="Arial"/>
                <w:bCs/>
              </w:rPr>
            </w:pPr>
          </w:p>
        </w:tc>
        <w:tc>
          <w:tcPr>
            <w:tcW w:w="0" w:type="auto"/>
            <w:vMerge/>
            <w:tcBorders>
              <w:left w:val="single" w:sz="4" w:space="0" w:color="auto"/>
              <w:right w:val="single" w:sz="4" w:space="0" w:color="auto"/>
            </w:tcBorders>
            <w:vAlign w:val="center"/>
          </w:tcPr>
          <w:p w:rsidR="00C53099" w:rsidRPr="008A4253" w:rsidRDefault="00C53099">
            <w:pPr>
              <w:rPr>
                <w:rFonts w:cs="Arial"/>
                <w:bCs/>
              </w:rPr>
            </w:pPr>
          </w:p>
        </w:tc>
        <w:tc>
          <w:tcPr>
            <w:tcW w:w="1591"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0x02</w:t>
            </w:r>
          </w:p>
        </w:tc>
        <w:tc>
          <w:tcPr>
            <w:tcW w:w="2423"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Reduced</w:t>
            </w:r>
            <w:r>
              <w:rPr>
                <w:rFonts w:cs="Arial"/>
                <w:bCs/>
              </w:rPr>
              <w:t xml:space="preserve"> / Basic</w:t>
            </w:r>
          </w:p>
        </w:tc>
      </w:tr>
      <w:tr w:rsidR="00C53099" w:rsidRPr="005D6FA8" w:rsidTr="00C53099">
        <w:trPr>
          <w:trHeight w:val="465"/>
          <w:jc w:val="center"/>
        </w:trPr>
        <w:tc>
          <w:tcPr>
            <w:tcW w:w="0" w:type="auto"/>
            <w:vMerge/>
            <w:tcBorders>
              <w:left w:val="single" w:sz="4" w:space="0" w:color="auto"/>
              <w:bottom w:val="single" w:sz="4" w:space="0" w:color="auto"/>
              <w:right w:val="single" w:sz="4" w:space="0" w:color="auto"/>
            </w:tcBorders>
            <w:vAlign w:val="center"/>
          </w:tcPr>
          <w:p w:rsidR="00C53099" w:rsidRPr="008A4253" w:rsidRDefault="00C53099">
            <w:pPr>
              <w:rPr>
                <w:rFonts w:cs="Arial"/>
                <w:bCs/>
              </w:rPr>
            </w:pPr>
          </w:p>
        </w:tc>
        <w:tc>
          <w:tcPr>
            <w:tcW w:w="0" w:type="auto"/>
            <w:vMerge/>
            <w:tcBorders>
              <w:left w:val="single" w:sz="4" w:space="0" w:color="auto"/>
              <w:bottom w:val="single" w:sz="4" w:space="0" w:color="auto"/>
              <w:right w:val="single" w:sz="4" w:space="0" w:color="auto"/>
            </w:tcBorders>
            <w:vAlign w:val="center"/>
          </w:tcPr>
          <w:p w:rsidR="00C53099" w:rsidRPr="008A4253" w:rsidRDefault="00C53099">
            <w:pPr>
              <w:rPr>
                <w:rFonts w:cs="Arial"/>
                <w:bCs/>
              </w:rPr>
            </w:pPr>
          </w:p>
        </w:tc>
        <w:tc>
          <w:tcPr>
            <w:tcW w:w="1591"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0x03</w:t>
            </w:r>
          </w:p>
        </w:tc>
        <w:tc>
          <w:tcPr>
            <w:tcW w:w="2423" w:type="dxa"/>
            <w:tcBorders>
              <w:top w:val="single" w:sz="4" w:space="0" w:color="auto"/>
              <w:left w:val="single" w:sz="4" w:space="0" w:color="auto"/>
              <w:bottom w:val="single" w:sz="4" w:space="0" w:color="auto"/>
              <w:right w:val="single" w:sz="4" w:space="0" w:color="auto"/>
            </w:tcBorders>
            <w:vAlign w:val="center"/>
          </w:tcPr>
          <w:p w:rsidR="00C53099" w:rsidRPr="008A4253" w:rsidRDefault="00C53099" w:rsidP="00C53099">
            <w:pPr>
              <w:spacing w:line="276" w:lineRule="auto"/>
              <w:jc w:val="center"/>
              <w:rPr>
                <w:rFonts w:cs="Arial"/>
                <w:bCs/>
              </w:rPr>
            </w:pPr>
            <w:r w:rsidRPr="008A4253">
              <w:rPr>
                <w:rFonts w:cs="Arial"/>
                <w:bCs/>
              </w:rPr>
              <w:t>Enhanced</w:t>
            </w:r>
            <w:r>
              <w:rPr>
                <w:rFonts w:cs="Arial"/>
                <w:bCs/>
              </w:rPr>
              <w:t xml:space="preserve"> / Plus</w:t>
            </w:r>
          </w:p>
        </w:tc>
      </w:tr>
    </w:tbl>
    <w:p w:rsidR="00C53099" w:rsidRDefault="00C53099" w:rsidP="00C53099">
      <w:pPr>
        <w:rPr>
          <w:rFonts w:cs="Arial"/>
        </w:rPr>
      </w:pPr>
    </w:p>
    <w:p w:rsidR="00C53099" w:rsidRPr="00D77772"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D7777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77772" w:rsidRDefault="00C53099">
            <w:pPr>
              <w:spacing w:line="276" w:lineRule="auto"/>
              <w:jc w:val="center"/>
              <w:rPr>
                <w:rFonts w:cs="Arial"/>
                <w:b/>
                <w:bCs/>
              </w:rPr>
            </w:pPr>
            <w:r w:rsidRPr="00D77772">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D77772" w:rsidRDefault="00C53099">
            <w:pPr>
              <w:spacing w:line="276" w:lineRule="auto"/>
              <w:jc w:val="center"/>
              <w:rPr>
                <w:rFonts w:cs="Arial"/>
                <w:b/>
                <w:bCs/>
              </w:rPr>
            </w:pPr>
            <w:r>
              <w:rPr>
                <w:rFonts w:cs="Arial"/>
                <w:b/>
                <w:bCs/>
              </w:rPr>
              <w:t>HMI Setting ID</w:t>
            </w:r>
          </w:p>
        </w:tc>
      </w:tr>
      <w:tr w:rsidR="00C53099" w:rsidRPr="00D7777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C00EC8" w:rsidRDefault="00C53099" w:rsidP="00C53099">
            <w:pPr>
              <w:spacing w:line="276" w:lineRule="auto"/>
              <w:jc w:val="center"/>
              <w:rPr>
                <w:rFonts w:eastAsiaTheme="minorEastAsia" w:cs="Arial"/>
              </w:rPr>
            </w:pPr>
            <w:r w:rsidRPr="00C00EC8">
              <w:rPr>
                <w:rFonts w:eastAsiaTheme="minorEastAsia" w:cs="Arial"/>
              </w:rPr>
              <w:t>Reference SYNC HMI supplement for AID Lane Keeping System</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00EC8" w:rsidRDefault="00C53099" w:rsidP="00C53099">
            <w:pPr>
              <w:spacing w:line="276" w:lineRule="auto"/>
              <w:jc w:val="center"/>
              <w:rPr>
                <w:rFonts w:eastAsiaTheme="minorEastAsia" w:cs="Arial"/>
              </w:rPr>
            </w:pPr>
            <w:r w:rsidRPr="00C00EC8">
              <w:rPr>
                <w:rFonts w:eastAsiaTheme="minorEastAsia" w:cs="Arial"/>
              </w:rPr>
              <w:t>123</w:t>
            </w:r>
          </w:p>
        </w:tc>
      </w:tr>
    </w:tbl>
    <w:p w:rsidR="00C53099" w:rsidRPr="00D77772" w:rsidRDefault="00C53099" w:rsidP="00C53099">
      <w:pPr>
        <w:rPr>
          <w:rFonts w:cs="Arial"/>
          <w:color w:val="FF0000"/>
        </w:rPr>
      </w:pPr>
    </w:p>
    <w:p w:rsidR="00C53099" w:rsidRPr="00D77772" w:rsidRDefault="00C53099" w:rsidP="00C53099">
      <w:pPr>
        <w:rPr>
          <w:rFonts w:cs="Arial"/>
        </w:rPr>
      </w:pPr>
    </w:p>
    <w:p w:rsidR="00C53099" w:rsidRPr="00C53099" w:rsidRDefault="00C53099" w:rsidP="00C53099">
      <w:pPr>
        <w:pStyle w:val="Heading5"/>
        <w:rPr>
          <w:b w:val="0"/>
          <w:u w:val="single"/>
        </w:rPr>
      </w:pPr>
      <w:r w:rsidRPr="00C53099">
        <w:rPr>
          <w:b w:val="0"/>
          <w:u w:val="single"/>
        </w:rPr>
        <w:t>VS-SR-REQ-271526/B-Lane Keeping Alert</w:t>
      </w:r>
    </w:p>
    <w:p w:rsidR="00C53099" w:rsidRPr="00E576D1" w:rsidRDefault="00C53099" w:rsidP="00C53099">
      <w:pPr>
        <w:rPr>
          <w:rFonts w:cs="Arial"/>
        </w:rPr>
      </w:pPr>
      <w:r w:rsidRPr="00A329B0">
        <w:rPr>
          <w:rFonts w:cs="Arial"/>
        </w:rPr>
        <w:t xml:space="preserve">For this feature when performing the “Set” or “Query” operation the Feature Number and Configuration Number in the </w:t>
      </w:r>
      <w:proofErr w:type="spellStart"/>
      <w:r w:rsidRPr="00A329B0">
        <w:rPr>
          <w:rFonts w:cs="Arial"/>
        </w:rPr>
        <w:t>Feature.Rq</w:t>
      </w:r>
      <w:proofErr w:type="spellEnd"/>
      <w:r w:rsidRPr="00A329B0">
        <w:rPr>
          <w:rFonts w:cs="Arial"/>
        </w:rPr>
        <w:t xml:space="preserve"> and </w:t>
      </w:r>
      <w:proofErr w:type="spellStart"/>
      <w:r w:rsidRPr="00A329B0">
        <w:rPr>
          <w:rFonts w:cs="Arial"/>
        </w:rPr>
        <w:t>Feature.St</w:t>
      </w:r>
      <w:proofErr w:type="spellEnd"/>
      <w:r w:rsidRPr="00A329B0">
        <w:rPr>
          <w:rFonts w:cs="Arial"/>
        </w:rPr>
        <w:t xml:space="preserve"> messages shall be used below.</w:t>
      </w:r>
    </w:p>
    <w:p w:rsidR="00C53099" w:rsidRPr="00E576D1" w:rsidRDefault="00C53099" w:rsidP="00C53099">
      <w:pPr>
        <w:rPr>
          <w:rFonts w:cs="Arial"/>
        </w:rPr>
      </w:pPr>
    </w:p>
    <w:p w:rsidR="00C53099" w:rsidRPr="00E576D1" w:rsidRDefault="00C53099" w:rsidP="00C53099">
      <w:pPr>
        <w:rPr>
          <w:rFonts w:cs="Arial"/>
        </w:rPr>
      </w:pPr>
      <w:r w:rsidRPr="00E576D1">
        <w:rPr>
          <w:rFonts w:cs="Arial"/>
        </w:rPr>
        <w:t xml:space="preserve">If Enhanced Memory is supported the Active Personality Profile shall be used for </w:t>
      </w:r>
      <w:proofErr w:type="spellStart"/>
      <w:r w:rsidRPr="00E576D1">
        <w:rPr>
          <w:rFonts w:cs="Arial"/>
        </w:rPr>
        <w:t>PersIndex</w:t>
      </w:r>
      <w:proofErr w:type="spellEnd"/>
      <w:r w:rsidRPr="00E576D1">
        <w:rPr>
          <w:rFonts w:cs="Arial"/>
        </w:rPr>
        <w:t xml:space="preserve">.  If Enhanced Memory is not supported </w:t>
      </w:r>
      <w:proofErr w:type="spellStart"/>
      <w:r w:rsidRPr="00E576D1">
        <w:rPr>
          <w:rFonts w:cs="Arial"/>
        </w:rPr>
        <w:t>PersIndex</w:t>
      </w:r>
      <w:proofErr w:type="spellEnd"/>
      <w:r w:rsidRPr="00E576D1">
        <w:rPr>
          <w:rFonts w:cs="Arial"/>
        </w:rPr>
        <w:t xml:space="preserve"> shall be set to Vehicle.</w:t>
      </w:r>
    </w:p>
    <w:p w:rsidR="00C53099" w:rsidRDefault="00C53099" w:rsidP="00C53099">
      <w:pPr>
        <w:rPr>
          <w:rFonts w:cs="Arial"/>
        </w:rPr>
      </w:pPr>
    </w:p>
    <w:p w:rsidR="00C53099" w:rsidRDefault="00C53099" w:rsidP="00C53099">
      <w:pPr>
        <w:rPr>
          <w:rFonts w:cs="Arial"/>
        </w:rPr>
      </w:pPr>
    </w:p>
    <w:p w:rsidR="00C53099" w:rsidRDefault="00C53099" w:rsidP="00C53099">
      <w:r>
        <w:t>Example Lane Keeping Alert HMI (see HMI documents for actual HMI).</w:t>
      </w:r>
    </w:p>
    <w:p w:rsidR="00C53099" w:rsidRDefault="00C53099" w:rsidP="00C53099"/>
    <w:tbl>
      <w:tblPr>
        <w:tblW w:w="12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3"/>
        <w:gridCol w:w="417"/>
        <w:gridCol w:w="1045"/>
      </w:tblGrid>
      <w:tr w:rsidR="00C53099" w:rsidTr="00C53099">
        <w:trPr>
          <w:trHeight w:val="510"/>
          <w:jc w:val="center"/>
        </w:trPr>
        <w:tc>
          <w:tcPr>
            <w:tcW w:w="2326"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Alert</w:t>
            </w:r>
          </w:p>
        </w:tc>
        <w:tc>
          <w:tcPr>
            <w:tcW w:w="763"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w:t>
            </w:r>
          </w:p>
        </w:tc>
        <w:tc>
          <w:tcPr>
            <w:tcW w:w="1911"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 xml:space="preserve">High </w:t>
            </w:r>
          </w:p>
        </w:tc>
      </w:tr>
      <w:tr w:rsidR="00C53099" w:rsidTr="00C53099">
        <w:trPr>
          <w:trHeight w:val="255"/>
          <w:jc w:val="center"/>
        </w:trPr>
        <w:tc>
          <w:tcPr>
            <w:tcW w:w="2326"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 </w:t>
            </w:r>
          </w:p>
        </w:tc>
        <w:tc>
          <w:tcPr>
            <w:tcW w:w="763"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w:t>
            </w:r>
          </w:p>
        </w:tc>
        <w:tc>
          <w:tcPr>
            <w:tcW w:w="1911"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Normal</w:t>
            </w:r>
          </w:p>
        </w:tc>
      </w:tr>
      <w:tr w:rsidR="00C53099" w:rsidTr="00C53099">
        <w:trPr>
          <w:trHeight w:val="255"/>
          <w:jc w:val="center"/>
        </w:trPr>
        <w:tc>
          <w:tcPr>
            <w:tcW w:w="2326"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 </w:t>
            </w:r>
          </w:p>
        </w:tc>
        <w:tc>
          <w:tcPr>
            <w:tcW w:w="763"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w:t>
            </w:r>
          </w:p>
        </w:tc>
        <w:tc>
          <w:tcPr>
            <w:tcW w:w="1911"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Low</w:t>
            </w:r>
          </w:p>
        </w:tc>
      </w:tr>
      <w:tr w:rsidR="00C53099" w:rsidTr="00C53099">
        <w:trPr>
          <w:trHeight w:val="255"/>
          <w:jc w:val="center"/>
        </w:trPr>
        <w:tc>
          <w:tcPr>
            <w:tcW w:w="2326"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 </w:t>
            </w:r>
          </w:p>
        </w:tc>
        <w:tc>
          <w:tcPr>
            <w:tcW w:w="763"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w:t>
            </w:r>
          </w:p>
        </w:tc>
        <w:tc>
          <w:tcPr>
            <w:tcW w:w="1911"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On</w:t>
            </w:r>
          </w:p>
        </w:tc>
      </w:tr>
      <w:tr w:rsidR="00C53099" w:rsidTr="00C53099">
        <w:trPr>
          <w:trHeight w:val="255"/>
          <w:jc w:val="center"/>
        </w:trPr>
        <w:tc>
          <w:tcPr>
            <w:tcW w:w="2326"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 </w:t>
            </w:r>
          </w:p>
        </w:tc>
        <w:tc>
          <w:tcPr>
            <w:tcW w:w="763"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w:t>
            </w:r>
          </w:p>
        </w:tc>
        <w:tc>
          <w:tcPr>
            <w:tcW w:w="1911" w:type="pct"/>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C53099" w:rsidRDefault="00C53099" w:rsidP="00C53099">
            <w:pPr>
              <w:spacing w:line="276" w:lineRule="auto"/>
              <w:rPr>
                <w:rFonts w:cs="Arial"/>
                <w:color w:val="000000"/>
              </w:rPr>
            </w:pPr>
            <w:r>
              <w:rPr>
                <w:rFonts w:cs="Arial"/>
                <w:color w:val="000000"/>
              </w:rPr>
              <w:t>Off</w:t>
            </w:r>
          </w:p>
        </w:tc>
      </w:tr>
    </w:tbl>
    <w:p w:rsidR="00C53099" w:rsidRPr="000644EF" w:rsidRDefault="00C53099" w:rsidP="00C53099">
      <w:pPr>
        <w:rPr>
          <w:rFonts w:cs="Arial"/>
          <w:color w:val="FF0000"/>
          <w:szCs w:val="22"/>
        </w:rPr>
      </w:pPr>
    </w:p>
    <w:p w:rsidR="00C53099" w:rsidRDefault="00C53099" w:rsidP="00C53099">
      <w:pPr>
        <w:rPr>
          <w:rFonts w:cs="Arial"/>
        </w:rPr>
      </w:pPr>
    </w:p>
    <w:p w:rsidR="00C53099" w:rsidRDefault="00C53099" w:rsidP="00C53099">
      <w:pPr>
        <w:rPr>
          <w:rFonts w:cs="Arial"/>
        </w:rPr>
      </w:pPr>
    </w:p>
    <w:tbl>
      <w:tblPr>
        <w:tblW w:w="7475" w:type="dxa"/>
        <w:jc w:val="center"/>
        <w:tblLook w:val="04A0" w:firstRow="1" w:lastRow="0" w:firstColumn="1" w:lastColumn="0" w:noHBand="0" w:noVBand="1"/>
      </w:tblPr>
      <w:tblGrid>
        <w:gridCol w:w="2206"/>
        <w:gridCol w:w="1314"/>
        <w:gridCol w:w="1595"/>
        <w:gridCol w:w="2360"/>
      </w:tblGrid>
      <w:tr w:rsidR="00C53099" w:rsidTr="00C53099">
        <w:trPr>
          <w:trHeight w:val="465"/>
          <w:jc w:val="center"/>
        </w:trPr>
        <w:tc>
          <w:tcPr>
            <w:tcW w:w="2206"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76" w:lineRule="auto"/>
              <w:jc w:val="center"/>
              <w:rPr>
                <w:rFonts w:ascii="Calibri" w:hAnsi="Calibri" w:cs="Arial"/>
                <w:b/>
                <w:bCs/>
                <w:szCs w:val="22"/>
              </w:rPr>
            </w:pPr>
            <w:r>
              <w:rPr>
                <w:rFonts w:cs="Arial"/>
                <w:b/>
                <w:bCs/>
              </w:rPr>
              <w:t>Feature Description</w:t>
            </w:r>
          </w:p>
        </w:tc>
        <w:tc>
          <w:tcPr>
            <w:tcW w:w="1314"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76" w:lineRule="auto"/>
              <w:jc w:val="center"/>
              <w:rPr>
                <w:rFonts w:ascii="Calibri" w:hAnsi="Calibri" w:cs="Arial"/>
                <w:b/>
                <w:bCs/>
                <w:szCs w:val="22"/>
              </w:rPr>
            </w:pPr>
            <w:r>
              <w:rPr>
                <w:rFonts w:cs="Arial"/>
                <w:b/>
                <w:bCs/>
              </w:rPr>
              <w:t>Feature Number</w:t>
            </w:r>
          </w:p>
        </w:tc>
        <w:tc>
          <w:tcPr>
            <w:tcW w:w="159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76" w:lineRule="auto"/>
              <w:jc w:val="center"/>
              <w:rPr>
                <w:rFonts w:ascii="Calibri" w:hAnsi="Calibri" w:cs="Arial"/>
                <w:b/>
                <w:bCs/>
                <w:szCs w:val="22"/>
              </w:rPr>
            </w:pPr>
            <w:r>
              <w:rPr>
                <w:rFonts w:cs="Arial"/>
                <w:b/>
                <w:bCs/>
              </w:rPr>
              <w:t>Configuration Number</w:t>
            </w:r>
          </w:p>
        </w:tc>
        <w:tc>
          <w:tcPr>
            <w:tcW w:w="236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76" w:lineRule="auto"/>
              <w:jc w:val="center"/>
              <w:rPr>
                <w:rFonts w:ascii="Calibri" w:hAnsi="Calibri" w:cs="Arial"/>
                <w:b/>
                <w:bCs/>
                <w:szCs w:val="22"/>
              </w:rPr>
            </w:pPr>
            <w:r>
              <w:rPr>
                <w:rFonts w:cs="Arial"/>
                <w:b/>
                <w:bCs/>
              </w:rPr>
              <w:t>HMI selection / Configuration Name</w:t>
            </w:r>
          </w:p>
        </w:tc>
      </w:tr>
      <w:tr w:rsidR="00C53099" w:rsidTr="00C53099">
        <w:trPr>
          <w:trHeight w:val="465"/>
          <w:jc w:val="center"/>
        </w:trPr>
        <w:tc>
          <w:tcPr>
            <w:tcW w:w="2206"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E6E3E" w:rsidRDefault="00C53099" w:rsidP="00C53099">
            <w:pPr>
              <w:spacing w:line="276" w:lineRule="auto"/>
              <w:jc w:val="center"/>
              <w:rPr>
                <w:rFonts w:cs="Arial"/>
                <w:bCs/>
              </w:rPr>
            </w:pPr>
            <w:r w:rsidRPr="006E6E3E">
              <w:rPr>
                <w:rFonts w:cs="Arial"/>
                <w:bCs/>
              </w:rPr>
              <w:t xml:space="preserve">Alert </w:t>
            </w:r>
          </w:p>
          <w:p w:rsidR="00C53099" w:rsidRPr="00891FFF" w:rsidRDefault="00C53099" w:rsidP="00C53099">
            <w:pPr>
              <w:spacing w:line="276" w:lineRule="auto"/>
              <w:jc w:val="center"/>
              <w:rPr>
                <w:rFonts w:ascii="Calibri" w:hAnsi="Calibri" w:cs="Arial"/>
                <w:bCs/>
                <w:szCs w:val="22"/>
              </w:rPr>
            </w:pPr>
            <w:r w:rsidRPr="006E6E3E">
              <w:rPr>
                <w:rFonts w:cs="Arial"/>
                <w:bCs/>
              </w:rPr>
              <w:lastRenderedPageBreak/>
              <w:t>Lane Keeping Intensity / LDW Haptic Intensity</w:t>
            </w:r>
          </w:p>
        </w:tc>
        <w:tc>
          <w:tcPr>
            <w:tcW w:w="1314" w:type="dxa"/>
            <w:vMerge w:val="restart"/>
            <w:tcBorders>
              <w:top w:val="single" w:sz="8" w:space="0" w:color="auto"/>
              <w:left w:val="nil"/>
              <w:bottom w:val="single" w:sz="4" w:space="0" w:color="auto"/>
              <w:right w:val="single" w:sz="8" w:space="0" w:color="auto"/>
            </w:tcBorders>
            <w:vAlign w:val="center"/>
            <w:hideMark/>
          </w:tcPr>
          <w:p w:rsidR="00C53099" w:rsidRDefault="00C53099">
            <w:pPr>
              <w:spacing w:line="276" w:lineRule="auto"/>
              <w:jc w:val="center"/>
              <w:rPr>
                <w:rFonts w:ascii="Calibri" w:hAnsi="Calibri" w:cs="Arial"/>
                <w:bCs/>
                <w:szCs w:val="22"/>
              </w:rPr>
            </w:pPr>
            <w:r>
              <w:rPr>
                <w:rFonts w:cs="Arial"/>
                <w:bCs/>
              </w:rPr>
              <w:lastRenderedPageBreak/>
              <w:t>0x080B</w:t>
            </w:r>
          </w:p>
        </w:tc>
        <w:tc>
          <w:tcPr>
            <w:tcW w:w="1595" w:type="dxa"/>
            <w:tcBorders>
              <w:top w:val="single" w:sz="8" w:space="0" w:color="auto"/>
              <w:left w:val="nil"/>
              <w:bottom w:val="single" w:sz="8" w:space="0" w:color="auto"/>
              <w:right w:val="single" w:sz="8" w:space="0" w:color="auto"/>
            </w:tcBorders>
            <w:vAlign w:val="center"/>
            <w:hideMark/>
          </w:tcPr>
          <w:p w:rsidR="00C53099" w:rsidRDefault="00C53099">
            <w:pPr>
              <w:spacing w:line="276" w:lineRule="auto"/>
              <w:jc w:val="center"/>
              <w:rPr>
                <w:rFonts w:ascii="Calibri" w:hAnsi="Calibri" w:cs="Arial"/>
                <w:bCs/>
                <w:szCs w:val="22"/>
              </w:rPr>
            </w:pPr>
            <w:r>
              <w:rPr>
                <w:rFonts w:cs="Arial"/>
                <w:bCs/>
              </w:rPr>
              <w:t>0x00</w:t>
            </w:r>
          </w:p>
        </w:tc>
        <w:tc>
          <w:tcPr>
            <w:tcW w:w="2360" w:type="dxa"/>
            <w:tcBorders>
              <w:top w:val="single" w:sz="8" w:space="0" w:color="auto"/>
              <w:left w:val="nil"/>
              <w:bottom w:val="single" w:sz="8" w:space="0" w:color="auto"/>
              <w:right w:val="single" w:sz="8" w:space="0" w:color="auto"/>
            </w:tcBorders>
            <w:vAlign w:val="center"/>
            <w:hideMark/>
          </w:tcPr>
          <w:p w:rsidR="00C53099" w:rsidRDefault="00C53099">
            <w:pPr>
              <w:spacing w:line="276" w:lineRule="auto"/>
              <w:jc w:val="center"/>
              <w:rPr>
                <w:rFonts w:ascii="Calibri" w:hAnsi="Calibri" w:cs="Arial"/>
                <w:bCs/>
                <w:szCs w:val="22"/>
              </w:rPr>
            </w:pPr>
            <w:r>
              <w:rPr>
                <w:rFonts w:cs="Arial"/>
                <w:bCs/>
              </w:rPr>
              <w:t xml:space="preserve"> OFF</w:t>
            </w:r>
          </w:p>
        </w:tc>
      </w:tr>
      <w:tr w:rsidR="00C53099"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rPr>
                <w:rFonts w:ascii="Calibri" w:hAnsi="Calibri" w:cs="Arial"/>
                <w:bCs/>
                <w:szCs w:val="22"/>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rPr>
                <w:rFonts w:ascii="Calibri" w:hAnsi="Calibri" w:cs="Arial"/>
                <w:bCs/>
                <w:szCs w:val="22"/>
              </w:rPr>
            </w:pPr>
          </w:p>
        </w:tc>
        <w:tc>
          <w:tcPr>
            <w:tcW w:w="1595" w:type="dxa"/>
            <w:tcBorders>
              <w:top w:val="single" w:sz="8" w:space="0" w:color="auto"/>
              <w:left w:val="nil"/>
              <w:bottom w:val="single" w:sz="8" w:space="0" w:color="auto"/>
              <w:right w:val="single" w:sz="8" w:space="0" w:color="auto"/>
            </w:tcBorders>
            <w:vAlign w:val="center"/>
            <w:hideMark/>
          </w:tcPr>
          <w:p w:rsidR="00C53099" w:rsidRDefault="00C53099">
            <w:pPr>
              <w:spacing w:line="276" w:lineRule="auto"/>
              <w:jc w:val="center"/>
              <w:rPr>
                <w:rFonts w:ascii="Calibri" w:hAnsi="Calibri" w:cs="Arial"/>
                <w:bCs/>
                <w:szCs w:val="22"/>
              </w:rPr>
            </w:pPr>
            <w:r>
              <w:rPr>
                <w:rFonts w:cs="Arial"/>
                <w:bCs/>
              </w:rPr>
              <w:t>0x01</w:t>
            </w:r>
          </w:p>
        </w:tc>
        <w:tc>
          <w:tcPr>
            <w:tcW w:w="2360" w:type="dxa"/>
            <w:tcBorders>
              <w:top w:val="single" w:sz="8" w:space="0" w:color="auto"/>
              <w:left w:val="nil"/>
              <w:bottom w:val="single" w:sz="8" w:space="0" w:color="auto"/>
              <w:right w:val="single" w:sz="8" w:space="0" w:color="auto"/>
            </w:tcBorders>
            <w:vAlign w:val="center"/>
            <w:hideMark/>
          </w:tcPr>
          <w:p w:rsidR="00C53099" w:rsidRPr="006E6E3E" w:rsidRDefault="00C53099" w:rsidP="00C53099">
            <w:pPr>
              <w:spacing w:line="276" w:lineRule="auto"/>
              <w:jc w:val="center"/>
              <w:rPr>
                <w:rFonts w:ascii="Calibri" w:hAnsi="Calibri" w:cs="Arial"/>
                <w:bCs/>
                <w:szCs w:val="22"/>
              </w:rPr>
            </w:pPr>
            <w:r w:rsidRPr="006E6E3E">
              <w:rPr>
                <w:rFonts w:cs="Arial"/>
                <w:bCs/>
              </w:rPr>
              <w:t>Low</w:t>
            </w:r>
          </w:p>
        </w:tc>
      </w:tr>
      <w:tr w:rsidR="00C53099"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rPr>
                <w:rFonts w:ascii="Calibri" w:hAnsi="Calibri" w:cs="Arial"/>
                <w:bCs/>
                <w:szCs w:val="22"/>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rPr>
                <w:rFonts w:ascii="Calibri" w:hAnsi="Calibri" w:cs="Arial"/>
                <w:bCs/>
                <w:szCs w:val="22"/>
              </w:rPr>
            </w:pPr>
          </w:p>
        </w:tc>
        <w:tc>
          <w:tcPr>
            <w:tcW w:w="1595" w:type="dxa"/>
            <w:tcBorders>
              <w:top w:val="single" w:sz="8" w:space="0" w:color="auto"/>
              <w:left w:val="nil"/>
              <w:bottom w:val="single" w:sz="8" w:space="0" w:color="auto"/>
              <w:right w:val="single" w:sz="8" w:space="0" w:color="auto"/>
            </w:tcBorders>
            <w:vAlign w:val="center"/>
            <w:hideMark/>
          </w:tcPr>
          <w:p w:rsidR="00C53099" w:rsidRDefault="00C53099">
            <w:pPr>
              <w:spacing w:line="276" w:lineRule="auto"/>
              <w:jc w:val="center"/>
              <w:rPr>
                <w:rFonts w:ascii="Calibri" w:hAnsi="Calibri" w:cs="Arial"/>
                <w:bCs/>
                <w:szCs w:val="22"/>
              </w:rPr>
            </w:pPr>
            <w:r>
              <w:rPr>
                <w:rFonts w:cs="Arial"/>
                <w:bCs/>
              </w:rPr>
              <w:t>0x02</w:t>
            </w:r>
          </w:p>
        </w:tc>
        <w:tc>
          <w:tcPr>
            <w:tcW w:w="2360" w:type="dxa"/>
            <w:tcBorders>
              <w:top w:val="single" w:sz="8" w:space="0" w:color="auto"/>
              <w:left w:val="nil"/>
              <w:bottom w:val="single" w:sz="8" w:space="0" w:color="auto"/>
              <w:right w:val="single" w:sz="8" w:space="0" w:color="auto"/>
            </w:tcBorders>
            <w:vAlign w:val="center"/>
            <w:hideMark/>
          </w:tcPr>
          <w:p w:rsidR="00C53099" w:rsidRPr="006E6E3E" w:rsidRDefault="00C53099" w:rsidP="00C53099">
            <w:pPr>
              <w:spacing w:line="276" w:lineRule="auto"/>
              <w:jc w:val="center"/>
              <w:rPr>
                <w:rFonts w:ascii="Calibri" w:hAnsi="Calibri" w:cs="Arial"/>
                <w:bCs/>
                <w:szCs w:val="22"/>
              </w:rPr>
            </w:pPr>
            <w:r w:rsidRPr="006E6E3E">
              <w:rPr>
                <w:rFonts w:cs="Arial"/>
                <w:bCs/>
              </w:rPr>
              <w:t>Normal / Medium</w:t>
            </w:r>
            <w:r>
              <w:rPr>
                <w:rFonts w:cs="Arial"/>
                <w:bCs/>
              </w:rPr>
              <w:t xml:space="preserve"> / ON</w:t>
            </w:r>
          </w:p>
        </w:tc>
      </w:tr>
      <w:tr w:rsidR="00C53099"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rPr>
                <w:rFonts w:ascii="Calibri" w:hAnsi="Calibri" w:cs="Arial"/>
                <w:bCs/>
                <w:szCs w:val="22"/>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rPr>
                <w:rFonts w:ascii="Calibri" w:hAnsi="Calibri" w:cs="Arial"/>
                <w:bCs/>
                <w:szCs w:val="22"/>
              </w:rPr>
            </w:pPr>
          </w:p>
        </w:tc>
        <w:tc>
          <w:tcPr>
            <w:tcW w:w="1595" w:type="dxa"/>
            <w:tcBorders>
              <w:top w:val="single" w:sz="8" w:space="0" w:color="auto"/>
              <w:left w:val="nil"/>
              <w:bottom w:val="single" w:sz="4" w:space="0" w:color="auto"/>
              <w:right w:val="single" w:sz="8" w:space="0" w:color="auto"/>
            </w:tcBorders>
            <w:vAlign w:val="center"/>
            <w:hideMark/>
          </w:tcPr>
          <w:p w:rsidR="00C53099" w:rsidRDefault="00C53099">
            <w:pPr>
              <w:spacing w:line="276" w:lineRule="auto"/>
              <w:jc w:val="center"/>
              <w:rPr>
                <w:rFonts w:ascii="Calibri" w:hAnsi="Calibri" w:cs="Arial"/>
                <w:bCs/>
                <w:szCs w:val="22"/>
              </w:rPr>
            </w:pPr>
            <w:r>
              <w:rPr>
                <w:rFonts w:cs="Arial"/>
                <w:bCs/>
              </w:rPr>
              <w:t>0x03</w:t>
            </w:r>
          </w:p>
        </w:tc>
        <w:tc>
          <w:tcPr>
            <w:tcW w:w="2360" w:type="dxa"/>
            <w:tcBorders>
              <w:top w:val="single" w:sz="8" w:space="0" w:color="auto"/>
              <w:left w:val="nil"/>
              <w:bottom w:val="single" w:sz="4" w:space="0" w:color="auto"/>
              <w:right w:val="single" w:sz="8" w:space="0" w:color="auto"/>
            </w:tcBorders>
            <w:vAlign w:val="center"/>
            <w:hideMark/>
          </w:tcPr>
          <w:p w:rsidR="00C53099" w:rsidRPr="006E6E3E" w:rsidRDefault="00C53099" w:rsidP="00C53099">
            <w:pPr>
              <w:spacing w:line="276" w:lineRule="auto"/>
              <w:jc w:val="center"/>
              <w:rPr>
                <w:rFonts w:ascii="Calibri" w:hAnsi="Calibri" w:cs="Arial"/>
                <w:bCs/>
                <w:szCs w:val="22"/>
              </w:rPr>
            </w:pPr>
            <w:r w:rsidRPr="006E6E3E">
              <w:rPr>
                <w:rFonts w:cs="Arial"/>
                <w:bCs/>
              </w:rPr>
              <w:t>High</w:t>
            </w:r>
          </w:p>
        </w:tc>
      </w:tr>
    </w:tbl>
    <w:p w:rsidR="00C53099" w:rsidRDefault="00C53099" w:rsidP="00C53099">
      <w:pPr>
        <w:rPr>
          <w:rFonts w:cs="Arial"/>
        </w:rPr>
      </w:pPr>
    </w:p>
    <w:p w:rsidR="00C53099"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D7777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77772" w:rsidRDefault="00C53099">
            <w:pPr>
              <w:spacing w:line="276" w:lineRule="auto"/>
              <w:jc w:val="center"/>
              <w:rPr>
                <w:rFonts w:cs="Arial"/>
                <w:b/>
                <w:bCs/>
              </w:rPr>
            </w:pPr>
            <w:r w:rsidRPr="00D77772">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D77772" w:rsidRDefault="00C53099">
            <w:pPr>
              <w:spacing w:line="276" w:lineRule="auto"/>
              <w:jc w:val="center"/>
              <w:rPr>
                <w:rFonts w:cs="Arial"/>
                <w:b/>
                <w:bCs/>
              </w:rPr>
            </w:pPr>
            <w:r>
              <w:rPr>
                <w:rFonts w:cs="Arial"/>
                <w:b/>
                <w:bCs/>
              </w:rPr>
              <w:t>HMI Setting ID</w:t>
            </w:r>
          </w:p>
        </w:tc>
      </w:tr>
      <w:tr w:rsidR="00C53099" w:rsidRPr="00D7777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E6E3E" w:rsidRDefault="00C53099" w:rsidP="00C53099">
            <w:pPr>
              <w:spacing w:line="276" w:lineRule="auto"/>
              <w:jc w:val="center"/>
              <w:rPr>
                <w:rFonts w:eastAsiaTheme="minorEastAsia" w:cs="Arial"/>
              </w:rPr>
            </w:pPr>
            <w:r>
              <w:rPr>
                <w:rFonts w:eastAsiaTheme="minorEastAsia" w:cs="Arial"/>
              </w:rPr>
              <w:t>Reference SYNC HMI supplement for Alert LDW</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rPr>
            </w:pPr>
            <w:r>
              <w:rPr>
                <w:rFonts w:eastAsiaTheme="minorEastAsia" w:cs="Arial"/>
              </w:rPr>
              <w:t>124</w:t>
            </w:r>
          </w:p>
        </w:tc>
      </w:tr>
    </w:tbl>
    <w:p w:rsidR="00C53099" w:rsidRPr="00D77772" w:rsidRDefault="00C53099" w:rsidP="00C53099">
      <w:pPr>
        <w:rPr>
          <w:rFonts w:cs="Arial"/>
          <w:color w:val="FF0000"/>
        </w:rPr>
      </w:pPr>
    </w:p>
    <w:p w:rsidR="00C53099" w:rsidRPr="00D77772" w:rsidRDefault="00C53099" w:rsidP="00C53099">
      <w:pPr>
        <w:rPr>
          <w:rFonts w:cs="Arial"/>
        </w:rPr>
      </w:pPr>
    </w:p>
    <w:p w:rsidR="00C53099" w:rsidRDefault="00C53099" w:rsidP="00C53099">
      <w:pPr>
        <w:pStyle w:val="Heading3"/>
      </w:pPr>
      <w:bookmarkStart w:id="136" w:name="_Toc25737506"/>
      <w:r w:rsidRPr="00B9479B">
        <w:t>VS-FUN-REQ-233569/B-Pre-Collision Assist</w:t>
      </w:r>
      <w:bookmarkEnd w:id="13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VS-SR-REQ-239185/F-Pre-Collision Assist function - Enable / Disable</w:t>
      </w:r>
    </w:p>
    <w:p w:rsidR="00C53099" w:rsidRPr="009A3BED" w:rsidRDefault="00C53099" w:rsidP="00C53099">
      <w:pPr>
        <w:rPr>
          <w:rFonts w:cs="Arial"/>
        </w:rPr>
      </w:pPr>
      <w:r w:rsidRPr="00862CE9">
        <w:rPr>
          <w:rFonts w:cs="Arial"/>
        </w:rPr>
        <w:t xml:space="preserve">For this feature when performing the “Set” or “Query” operation the Feature Number and Configuration Number in the </w:t>
      </w:r>
      <w:proofErr w:type="spellStart"/>
      <w:r w:rsidRPr="00862CE9">
        <w:rPr>
          <w:rFonts w:cs="Arial"/>
        </w:rPr>
        <w:t>Feature.Rq</w:t>
      </w:r>
      <w:proofErr w:type="spellEnd"/>
      <w:r w:rsidRPr="00862CE9">
        <w:rPr>
          <w:rFonts w:cs="Arial"/>
        </w:rPr>
        <w:t xml:space="preserve"> and </w:t>
      </w:r>
      <w:proofErr w:type="spellStart"/>
      <w:r w:rsidRPr="00862CE9">
        <w:rPr>
          <w:rFonts w:cs="Arial"/>
        </w:rPr>
        <w:t>Feature.St</w:t>
      </w:r>
      <w:proofErr w:type="spellEnd"/>
      <w:r w:rsidRPr="00862CE9">
        <w:rPr>
          <w:rFonts w:cs="Arial"/>
        </w:rPr>
        <w:t xml:space="preserve"> messages shall be used below.</w:t>
      </w:r>
    </w:p>
    <w:p w:rsidR="00C53099" w:rsidRPr="009A3BED" w:rsidRDefault="00C53099" w:rsidP="00C53099">
      <w:pPr>
        <w:rPr>
          <w:rFonts w:cs="Arial"/>
        </w:rPr>
      </w:pPr>
    </w:p>
    <w:p w:rsidR="00C53099" w:rsidRPr="009A3BED" w:rsidRDefault="00C53099" w:rsidP="00C53099">
      <w:pPr>
        <w:rPr>
          <w:rFonts w:cs="Arial"/>
        </w:rPr>
      </w:pPr>
      <w:r w:rsidRPr="009A3BED">
        <w:rPr>
          <w:rFonts w:cs="Arial"/>
        </w:rPr>
        <w:t xml:space="preserve">If Enhanced Memory is supported the Active Personality Profile shall be used for </w:t>
      </w:r>
      <w:proofErr w:type="spellStart"/>
      <w:r w:rsidRPr="009A3BED">
        <w:rPr>
          <w:rFonts w:cs="Arial"/>
        </w:rPr>
        <w:t>PersIndex</w:t>
      </w:r>
      <w:proofErr w:type="spellEnd"/>
      <w:r w:rsidRPr="009A3BED">
        <w:rPr>
          <w:rFonts w:cs="Arial"/>
        </w:rPr>
        <w:t xml:space="preserve">.  If Enhanced Memory is not supported </w:t>
      </w:r>
      <w:proofErr w:type="spellStart"/>
      <w:r w:rsidRPr="009A3BED">
        <w:rPr>
          <w:rFonts w:cs="Arial"/>
        </w:rPr>
        <w:t>PersIndex</w:t>
      </w:r>
      <w:proofErr w:type="spellEnd"/>
      <w:r w:rsidRPr="009A3BED">
        <w:rPr>
          <w:rFonts w:cs="Arial"/>
        </w:rPr>
        <w:t xml:space="preserve"> shall be set to Vehicle.</w:t>
      </w:r>
    </w:p>
    <w:p w:rsidR="00C53099" w:rsidRPr="009A3BED" w:rsidRDefault="00C53099" w:rsidP="00C53099">
      <w:pPr>
        <w:rPr>
          <w:rFonts w:cs="Arial"/>
        </w:rPr>
      </w:pPr>
    </w:p>
    <w:p w:rsidR="00C53099" w:rsidRPr="009A3BED" w:rsidRDefault="00C53099" w:rsidP="00C53099">
      <w:pPr>
        <w:rPr>
          <w:rFonts w:cs="Arial"/>
        </w:rPr>
      </w:pPr>
    </w:p>
    <w:tbl>
      <w:tblPr>
        <w:tblW w:w="9483" w:type="dxa"/>
        <w:jc w:val="center"/>
        <w:tblLook w:val="04A0" w:firstRow="1" w:lastRow="0" w:firstColumn="1" w:lastColumn="0" w:noHBand="0" w:noVBand="1"/>
      </w:tblPr>
      <w:tblGrid>
        <w:gridCol w:w="1826"/>
        <w:gridCol w:w="1167"/>
        <w:gridCol w:w="1566"/>
        <w:gridCol w:w="2677"/>
        <w:gridCol w:w="2247"/>
      </w:tblGrid>
      <w:tr w:rsidR="00C53099" w:rsidRPr="009A3BED" w:rsidTr="00C53099">
        <w:trPr>
          <w:trHeight w:val="465"/>
          <w:jc w:val="center"/>
        </w:trPr>
        <w:tc>
          <w:tcPr>
            <w:tcW w:w="1826"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Feature Description</w:t>
            </w:r>
          </w:p>
        </w:tc>
        <w:tc>
          <w:tcPr>
            <w:tcW w:w="116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Feature Number</w:t>
            </w:r>
          </w:p>
        </w:tc>
        <w:tc>
          <w:tcPr>
            <w:tcW w:w="156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Configuration Number</w:t>
            </w:r>
          </w:p>
        </w:tc>
        <w:tc>
          <w:tcPr>
            <w:tcW w:w="267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 xml:space="preserve">HMI selection / Configuration Name </w:t>
            </w:r>
          </w:p>
        </w:tc>
        <w:tc>
          <w:tcPr>
            <w:tcW w:w="2247"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w:t>
            </w:r>
          </w:p>
          <w:p w:rsidR="00C53099" w:rsidRPr="009A3BED" w:rsidRDefault="00C53099" w:rsidP="00C53099">
            <w:pPr>
              <w:jc w:val="center"/>
              <w:rPr>
                <w:rFonts w:cs="Arial"/>
                <w:b/>
                <w:bCs/>
              </w:rPr>
            </w:pPr>
            <w:r>
              <w:rPr>
                <w:rFonts w:cs="Arial"/>
                <w:b/>
                <w:bCs/>
              </w:rPr>
              <w:t>Yes/No</w:t>
            </w:r>
          </w:p>
        </w:tc>
      </w:tr>
      <w:tr w:rsidR="00C53099" w:rsidRPr="009A3BED" w:rsidTr="00C53099">
        <w:trPr>
          <w:trHeight w:val="465"/>
          <w:jc w:val="center"/>
        </w:trPr>
        <w:tc>
          <w:tcPr>
            <w:tcW w:w="1826" w:type="dxa"/>
            <w:vMerge w:val="restart"/>
            <w:tcBorders>
              <w:top w:val="single" w:sz="8" w:space="0" w:color="auto"/>
              <w:left w:val="single" w:sz="8" w:space="0" w:color="auto"/>
              <w:right w:val="single" w:sz="8" w:space="0" w:color="auto"/>
            </w:tcBorders>
            <w:shd w:val="clear" w:color="auto" w:fill="auto"/>
            <w:vAlign w:val="center"/>
          </w:tcPr>
          <w:p w:rsidR="00C53099" w:rsidRPr="00515433" w:rsidRDefault="00C53099" w:rsidP="00C53099">
            <w:pPr>
              <w:rPr>
                <w:rFonts w:cs="Arial"/>
                <w:bCs/>
              </w:rPr>
            </w:pPr>
            <w:r w:rsidRPr="00515433">
              <w:rPr>
                <w:rFonts w:cs="Arial"/>
                <w:bCs/>
              </w:rPr>
              <w:t>Pre-Collision Assist ON/OFF – FCW ON/OFF</w:t>
            </w:r>
          </w:p>
        </w:tc>
        <w:tc>
          <w:tcPr>
            <w:tcW w:w="1167" w:type="dxa"/>
            <w:vMerge w:val="restart"/>
            <w:tcBorders>
              <w:top w:val="single" w:sz="8" w:space="0" w:color="auto"/>
              <w:left w:val="nil"/>
              <w:right w:val="single" w:sz="8" w:space="0" w:color="auto"/>
            </w:tcBorders>
            <w:shd w:val="clear" w:color="auto" w:fill="auto"/>
            <w:vAlign w:val="center"/>
          </w:tcPr>
          <w:p w:rsidR="00C53099" w:rsidRPr="00515433" w:rsidRDefault="00C53099" w:rsidP="00C53099">
            <w:pPr>
              <w:jc w:val="center"/>
              <w:rPr>
                <w:rFonts w:cs="Arial"/>
                <w:bCs/>
              </w:rPr>
            </w:pPr>
            <w:r w:rsidRPr="00515433">
              <w:rPr>
                <w:rFonts w:cs="Arial"/>
                <w:bCs/>
              </w:rPr>
              <w:t>0x0804</w:t>
            </w:r>
          </w:p>
        </w:tc>
        <w:tc>
          <w:tcPr>
            <w:tcW w:w="1566" w:type="dxa"/>
            <w:tcBorders>
              <w:top w:val="single" w:sz="8" w:space="0" w:color="auto"/>
              <w:left w:val="nil"/>
              <w:bottom w:val="single" w:sz="8" w:space="0" w:color="auto"/>
              <w:right w:val="single" w:sz="8" w:space="0" w:color="auto"/>
            </w:tcBorders>
            <w:shd w:val="clear" w:color="auto" w:fill="auto"/>
            <w:vAlign w:val="center"/>
          </w:tcPr>
          <w:p w:rsidR="00C53099" w:rsidRPr="00515433" w:rsidRDefault="00C53099" w:rsidP="00C53099">
            <w:pPr>
              <w:jc w:val="center"/>
              <w:rPr>
                <w:rFonts w:cs="Arial"/>
                <w:bCs/>
              </w:rPr>
            </w:pPr>
            <w:r w:rsidRPr="00515433">
              <w:rPr>
                <w:rFonts w:cs="Arial"/>
                <w:bCs/>
              </w:rPr>
              <w:t>0x00</w:t>
            </w:r>
          </w:p>
        </w:tc>
        <w:tc>
          <w:tcPr>
            <w:tcW w:w="2677" w:type="dxa"/>
            <w:tcBorders>
              <w:top w:val="single" w:sz="8" w:space="0" w:color="auto"/>
              <w:left w:val="nil"/>
              <w:bottom w:val="single" w:sz="8" w:space="0" w:color="auto"/>
              <w:right w:val="single" w:sz="8" w:space="0" w:color="auto"/>
            </w:tcBorders>
            <w:shd w:val="clear" w:color="auto" w:fill="auto"/>
            <w:vAlign w:val="center"/>
          </w:tcPr>
          <w:p w:rsidR="00C53099" w:rsidRPr="00515433" w:rsidRDefault="00C53099" w:rsidP="00C53099">
            <w:pPr>
              <w:jc w:val="center"/>
              <w:rPr>
                <w:rFonts w:cs="Arial"/>
                <w:bCs/>
              </w:rPr>
            </w:pPr>
            <w:r w:rsidRPr="00515433">
              <w:rPr>
                <w:rFonts w:cs="Arial"/>
                <w:bCs/>
              </w:rPr>
              <w:t>Disabled / FCW_OFF</w:t>
            </w:r>
          </w:p>
        </w:tc>
        <w:tc>
          <w:tcPr>
            <w:tcW w:w="2247" w:type="dxa"/>
            <w:vMerge w:val="restart"/>
            <w:tcBorders>
              <w:top w:val="single" w:sz="8" w:space="0" w:color="auto"/>
              <w:left w:val="nil"/>
              <w:bottom w:val="single" w:sz="4" w:space="0" w:color="auto"/>
              <w:right w:val="single" w:sz="8" w:space="0" w:color="auto"/>
            </w:tcBorders>
            <w:vAlign w:val="center"/>
          </w:tcPr>
          <w:p w:rsidR="00C53099" w:rsidRPr="009A3BED" w:rsidRDefault="00C53099" w:rsidP="00C53099">
            <w:pPr>
              <w:jc w:val="center"/>
              <w:rPr>
                <w:rFonts w:cs="Arial"/>
                <w:bCs/>
                <w:color w:val="FF0000"/>
                <w:highlight w:val="yellow"/>
              </w:rPr>
            </w:pPr>
            <w:r w:rsidRPr="00A21B83">
              <w:rPr>
                <w:rFonts w:cs="Arial"/>
                <w:bCs/>
              </w:rPr>
              <w:t>Yes</w:t>
            </w:r>
          </w:p>
        </w:tc>
      </w:tr>
      <w:tr w:rsidR="00C53099" w:rsidRPr="009A3BED" w:rsidTr="00C53099">
        <w:trPr>
          <w:trHeight w:val="465"/>
          <w:jc w:val="center"/>
        </w:trPr>
        <w:tc>
          <w:tcPr>
            <w:tcW w:w="1826" w:type="dxa"/>
            <w:vMerge/>
            <w:tcBorders>
              <w:left w:val="single" w:sz="8" w:space="0" w:color="auto"/>
              <w:bottom w:val="single" w:sz="4" w:space="0" w:color="auto"/>
              <w:right w:val="single" w:sz="8" w:space="0" w:color="auto"/>
            </w:tcBorders>
            <w:shd w:val="clear" w:color="auto" w:fill="auto"/>
            <w:vAlign w:val="center"/>
            <w:hideMark/>
          </w:tcPr>
          <w:p w:rsidR="00C53099" w:rsidRPr="00515433" w:rsidRDefault="00C53099" w:rsidP="00C53099">
            <w:pPr>
              <w:jc w:val="center"/>
              <w:rPr>
                <w:rFonts w:cs="Arial"/>
                <w:bCs/>
              </w:rPr>
            </w:pPr>
          </w:p>
        </w:tc>
        <w:tc>
          <w:tcPr>
            <w:tcW w:w="1167" w:type="dxa"/>
            <w:vMerge/>
            <w:tcBorders>
              <w:left w:val="nil"/>
              <w:bottom w:val="single" w:sz="4" w:space="0" w:color="auto"/>
              <w:right w:val="single" w:sz="8" w:space="0" w:color="auto"/>
            </w:tcBorders>
            <w:shd w:val="clear" w:color="auto" w:fill="auto"/>
            <w:vAlign w:val="center"/>
            <w:hideMark/>
          </w:tcPr>
          <w:p w:rsidR="00C53099" w:rsidRPr="00515433" w:rsidRDefault="00C53099" w:rsidP="00C53099">
            <w:pPr>
              <w:jc w:val="center"/>
              <w:rPr>
                <w:rFonts w:cs="Arial"/>
                <w:bCs/>
              </w:rPr>
            </w:pPr>
          </w:p>
        </w:tc>
        <w:tc>
          <w:tcPr>
            <w:tcW w:w="1566" w:type="dxa"/>
            <w:tcBorders>
              <w:top w:val="single" w:sz="8" w:space="0" w:color="auto"/>
              <w:left w:val="nil"/>
              <w:bottom w:val="single" w:sz="4" w:space="0" w:color="auto"/>
              <w:right w:val="single" w:sz="8" w:space="0" w:color="auto"/>
            </w:tcBorders>
            <w:shd w:val="clear" w:color="auto" w:fill="auto"/>
            <w:vAlign w:val="center"/>
            <w:hideMark/>
          </w:tcPr>
          <w:p w:rsidR="00C53099" w:rsidRPr="00515433" w:rsidRDefault="00C53099" w:rsidP="00C53099">
            <w:pPr>
              <w:jc w:val="center"/>
              <w:rPr>
                <w:rFonts w:cs="Arial"/>
                <w:bCs/>
              </w:rPr>
            </w:pPr>
            <w:r w:rsidRPr="00515433">
              <w:rPr>
                <w:rFonts w:cs="Arial"/>
                <w:bCs/>
              </w:rPr>
              <w:t>0x01</w:t>
            </w:r>
          </w:p>
        </w:tc>
        <w:tc>
          <w:tcPr>
            <w:tcW w:w="2677" w:type="dxa"/>
            <w:tcBorders>
              <w:top w:val="single" w:sz="8" w:space="0" w:color="auto"/>
              <w:left w:val="nil"/>
              <w:bottom w:val="single" w:sz="4" w:space="0" w:color="auto"/>
              <w:right w:val="single" w:sz="8" w:space="0" w:color="auto"/>
            </w:tcBorders>
            <w:shd w:val="clear" w:color="auto" w:fill="auto"/>
            <w:vAlign w:val="center"/>
            <w:hideMark/>
          </w:tcPr>
          <w:p w:rsidR="00C53099" w:rsidRPr="00515433" w:rsidRDefault="00C53099" w:rsidP="00C53099">
            <w:pPr>
              <w:jc w:val="center"/>
              <w:rPr>
                <w:rFonts w:cs="Arial"/>
                <w:bCs/>
              </w:rPr>
            </w:pPr>
            <w:r w:rsidRPr="00515433">
              <w:rPr>
                <w:rFonts w:cs="Arial"/>
                <w:bCs/>
              </w:rPr>
              <w:t>Enabled / FCW_ON</w:t>
            </w:r>
          </w:p>
        </w:tc>
        <w:tc>
          <w:tcPr>
            <w:tcW w:w="2247" w:type="dxa"/>
            <w:vMerge/>
            <w:tcBorders>
              <w:left w:val="nil"/>
              <w:bottom w:val="single" w:sz="4" w:space="0" w:color="auto"/>
              <w:right w:val="single" w:sz="8" w:space="0" w:color="auto"/>
            </w:tcBorders>
          </w:tcPr>
          <w:p w:rsidR="00C53099" w:rsidRPr="009A3BED" w:rsidRDefault="00C53099" w:rsidP="00C53099">
            <w:pPr>
              <w:jc w:val="center"/>
              <w:rPr>
                <w:rFonts w:cs="Arial"/>
                <w:bCs/>
                <w:color w:val="FF0000"/>
                <w:highlight w:val="yellow"/>
              </w:rPr>
            </w:pPr>
          </w:p>
        </w:tc>
      </w:tr>
    </w:tbl>
    <w:p w:rsidR="00C53099" w:rsidRPr="00A21B83" w:rsidRDefault="00C53099" w:rsidP="00C53099">
      <w:pPr>
        <w:rPr>
          <w:rFonts w:cs="Arial"/>
        </w:rPr>
      </w:pPr>
      <w:r w:rsidRPr="00A21B83">
        <w:rPr>
          <w:rFonts w:cs="Arial"/>
        </w:rPr>
        <w:t xml:space="preserve">The Pre-Collision Assist ON/OFF setting menu selection is not shown in the HMI when a </w:t>
      </w:r>
      <w:proofErr w:type="spellStart"/>
      <w:r w:rsidRPr="00A21B83">
        <w:rPr>
          <w:rFonts w:cs="Arial"/>
        </w:rPr>
        <w:t>MyKey</w:t>
      </w:r>
      <w:proofErr w:type="spellEnd"/>
      <w:r w:rsidRPr="00A21B83">
        <w:rPr>
          <w:rFonts w:cs="Arial"/>
        </w:rPr>
        <w:t xml:space="preserve"> is used</w:t>
      </w:r>
    </w:p>
    <w:p w:rsidR="00C53099" w:rsidRPr="0050778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9A3BE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A3BED" w:rsidRDefault="00C53099">
            <w:pPr>
              <w:spacing w:line="276" w:lineRule="auto"/>
              <w:jc w:val="center"/>
              <w:rPr>
                <w:rFonts w:cs="Arial"/>
                <w:b/>
                <w:bCs/>
              </w:rPr>
            </w:pPr>
            <w:r w:rsidRPr="009A3BE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9A3BED" w:rsidRDefault="00C53099">
            <w:pPr>
              <w:spacing w:line="276" w:lineRule="auto"/>
              <w:jc w:val="center"/>
              <w:rPr>
                <w:rFonts w:cs="Arial"/>
                <w:b/>
                <w:bCs/>
              </w:rPr>
            </w:pPr>
            <w:r>
              <w:rPr>
                <w:rFonts w:cs="Arial"/>
                <w:b/>
                <w:bCs/>
              </w:rPr>
              <w:t>HMI Setting ID</w:t>
            </w:r>
          </w:p>
        </w:tc>
      </w:tr>
      <w:tr w:rsidR="00C53099" w:rsidRPr="009A3BE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9A3BED" w:rsidRDefault="00C53099" w:rsidP="00C53099">
            <w:pPr>
              <w:spacing w:line="276" w:lineRule="auto"/>
              <w:jc w:val="center"/>
              <w:rPr>
                <w:rFonts w:eastAsiaTheme="minorEastAsia" w:cs="Arial"/>
              </w:rPr>
            </w:pPr>
            <w:r>
              <w:rPr>
                <w:rFonts w:eastAsiaTheme="minorEastAsia" w:cs="Arial"/>
              </w:rPr>
              <w:t>10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rPr>
            </w:pPr>
            <w:r>
              <w:rPr>
                <w:rFonts w:eastAsiaTheme="minorEastAsia" w:cs="Arial"/>
              </w:rPr>
              <w:t>125</w:t>
            </w:r>
          </w:p>
        </w:tc>
      </w:tr>
    </w:tbl>
    <w:p w:rsidR="00C53099" w:rsidRPr="009A3BE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VS-SR-REQ-233571/H-Distance Indication - Pre-Collision Assist</w:t>
      </w:r>
    </w:p>
    <w:p w:rsidR="00C53099" w:rsidRPr="00A675AD" w:rsidRDefault="00C53099" w:rsidP="00C53099">
      <w:pPr>
        <w:rPr>
          <w:rFonts w:cs="Arial"/>
        </w:rPr>
      </w:pPr>
      <w:r w:rsidRPr="00EB1C17">
        <w:rPr>
          <w:rFonts w:cs="Arial"/>
        </w:rPr>
        <w:t xml:space="preserve">For this feature when performing the “Set” or “Query” operation the Feature Number and Configuration Number in the </w:t>
      </w:r>
      <w:proofErr w:type="spellStart"/>
      <w:r w:rsidRPr="00EB1C17">
        <w:rPr>
          <w:rFonts w:cs="Arial"/>
        </w:rPr>
        <w:t>Feature.Rq</w:t>
      </w:r>
      <w:proofErr w:type="spellEnd"/>
      <w:r w:rsidRPr="00EB1C17">
        <w:rPr>
          <w:rFonts w:cs="Arial"/>
        </w:rPr>
        <w:t xml:space="preserve"> and </w:t>
      </w:r>
      <w:proofErr w:type="spellStart"/>
      <w:r w:rsidRPr="00EB1C17">
        <w:rPr>
          <w:rFonts w:cs="Arial"/>
        </w:rPr>
        <w:t>Feature.St</w:t>
      </w:r>
      <w:proofErr w:type="spellEnd"/>
      <w:r w:rsidRPr="00EB1C17">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9483" w:type="dxa"/>
        <w:jc w:val="center"/>
        <w:tblLook w:val="04A0" w:firstRow="1" w:lastRow="0" w:firstColumn="1" w:lastColumn="0" w:noHBand="0" w:noVBand="1"/>
      </w:tblPr>
      <w:tblGrid>
        <w:gridCol w:w="2006"/>
        <w:gridCol w:w="1185"/>
        <w:gridCol w:w="1569"/>
        <w:gridCol w:w="2493"/>
        <w:gridCol w:w="2230"/>
      </w:tblGrid>
      <w:tr w:rsidR="00C53099" w:rsidRPr="00A675AD" w:rsidTr="00C53099">
        <w:trPr>
          <w:trHeight w:val="465"/>
          <w:jc w:val="center"/>
        </w:trPr>
        <w:tc>
          <w:tcPr>
            <w:tcW w:w="2006"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18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6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49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c>
          <w:tcPr>
            <w:tcW w:w="2230"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 </w:t>
            </w:r>
          </w:p>
          <w:p w:rsidR="00C53099" w:rsidRPr="00A675AD" w:rsidRDefault="00C53099" w:rsidP="00C53099">
            <w:pPr>
              <w:jc w:val="center"/>
              <w:rPr>
                <w:rFonts w:cs="Arial"/>
                <w:b/>
                <w:bCs/>
              </w:rPr>
            </w:pPr>
            <w:r>
              <w:rPr>
                <w:rFonts w:cs="Arial"/>
                <w:b/>
                <w:bCs/>
              </w:rPr>
              <w:t>Yes/No</w:t>
            </w:r>
          </w:p>
        </w:tc>
      </w:tr>
      <w:tr w:rsidR="00C53099" w:rsidRPr="00A675AD" w:rsidTr="00C53099">
        <w:trPr>
          <w:trHeight w:val="465"/>
          <w:jc w:val="center"/>
        </w:trPr>
        <w:tc>
          <w:tcPr>
            <w:tcW w:w="2006"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A675AD">
              <w:rPr>
                <w:rFonts w:cs="Arial"/>
                <w:bCs/>
              </w:rPr>
              <w:t xml:space="preserve">Distance Indication / Forward Distance </w:t>
            </w:r>
            <w:proofErr w:type="spellStart"/>
            <w:r w:rsidRPr="00A675AD">
              <w:rPr>
                <w:rFonts w:cs="Arial"/>
                <w:bCs/>
              </w:rPr>
              <w:t>Alerts_ON</w:t>
            </w:r>
            <w:proofErr w:type="spellEnd"/>
            <w:r>
              <w:rPr>
                <w:rFonts w:cs="Arial"/>
                <w:bCs/>
              </w:rPr>
              <w:t>/</w:t>
            </w:r>
            <w:r w:rsidRPr="00A675AD">
              <w:rPr>
                <w:rFonts w:cs="Arial"/>
                <w:bCs/>
              </w:rPr>
              <w:t>OFF</w:t>
            </w:r>
          </w:p>
        </w:tc>
        <w:tc>
          <w:tcPr>
            <w:tcW w:w="1185" w:type="dxa"/>
            <w:vMerge w:val="restart"/>
            <w:tcBorders>
              <w:top w:val="single" w:sz="8" w:space="0" w:color="auto"/>
              <w:left w:val="nil"/>
              <w:right w:val="single" w:sz="8" w:space="0" w:color="auto"/>
            </w:tcBorders>
            <w:shd w:val="clear" w:color="auto" w:fill="auto"/>
            <w:vAlign w:val="center"/>
            <w:hideMark/>
          </w:tcPr>
          <w:p w:rsidR="00C53099" w:rsidRPr="005840C6" w:rsidRDefault="00C53099" w:rsidP="00C53099">
            <w:pPr>
              <w:jc w:val="center"/>
              <w:rPr>
                <w:rFonts w:cs="Arial"/>
                <w:bCs/>
              </w:rPr>
            </w:pPr>
            <w:r w:rsidRPr="005840C6">
              <w:rPr>
                <w:rFonts w:cs="Arial"/>
                <w:bCs/>
              </w:rPr>
              <w:t>0x080F</w:t>
            </w:r>
          </w:p>
        </w:tc>
        <w:tc>
          <w:tcPr>
            <w:tcW w:w="1569" w:type="dxa"/>
            <w:tcBorders>
              <w:top w:val="single" w:sz="8" w:space="0" w:color="auto"/>
              <w:left w:val="nil"/>
              <w:bottom w:val="single" w:sz="8" w:space="0" w:color="auto"/>
              <w:right w:val="single" w:sz="8" w:space="0" w:color="auto"/>
            </w:tcBorders>
            <w:shd w:val="clear" w:color="auto" w:fill="auto"/>
            <w:vAlign w:val="center"/>
            <w:hideMark/>
          </w:tcPr>
          <w:p w:rsidR="00C53099" w:rsidRPr="005840C6" w:rsidRDefault="00C53099" w:rsidP="00C53099">
            <w:pPr>
              <w:jc w:val="center"/>
              <w:rPr>
                <w:rFonts w:cs="Arial"/>
                <w:bCs/>
              </w:rPr>
            </w:pPr>
            <w:r w:rsidRPr="005840C6">
              <w:rPr>
                <w:rFonts w:cs="Arial"/>
                <w:bCs/>
              </w:rPr>
              <w:t>0x00</w:t>
            </w:r>
          </w:p>
        </w:tc>
        <w:tc>
          <w:tcPr>
            <w:tcW w:w="2493" w:type="dxa"/>
            <w:tcBorders>
              <w:top w:val="single" w:sz="8" w:space="0" w:color="auto"/>
              <w:left w:val="nil"/>
              <w:bottom w:val="single" w:sz="8" w:space="0" w:color="auto"/>
              <w:right w:val="single" w:sz="8" w:space="0" w:color="auto"/>
            </w:tcBorders>
            <w:shd w:val="clear" w:color="auto" w:fill="auto"/>
            <w:vAlign w:val="center"/>
            <w:hideMark/>
          </w:tcPr>
          <w:p w:rsidR="00C53099" w:rsidRPr="005840C6" w:rsidRDefault="00C53099" w:rsidP="00C53099">
            <w:pPr>
              <w:jc w:val="center"/>
              <w:rPr>
                <w:rFonts w:cs="Arial"/>
                <w:bCs/>
              </w:rPr>
            </w:pPr>
            <w:r w:rsidRPr="005840C6">
              <w:rPr>
                <w:rFonts w:cs="Arial"/>
                <w:bCs/>
              </w:rPr>
              <w:t>OFF / FDA_OFF</w:t>
            </w:r>
          </w:p>
        </w:tc>
        <w:tc>
          <w:tcPr>
            <w:tcW w:w="2230" w:type="dxa"/>
            <w:vMerge w:val="restart"/>
            <w:tcBorders>
              <w:top w:val="single" w:sz="8" w:space="0" w:color="auto"/>
              <w:left w:val="nil"/>
              <w:right w:val="single" w:sz="8" w:space="0" w:color="auto"/>
            </w:tcBorders>
            <w:vAlign w:val="center"/>
          </w:tcPr>
          <w:p w:rsidR="00C53099" w:rsidRPr="00A675AD" w:rsidRDefault="00C53099" w:rsidP="00C53099">
            <w:pPr>
              <w:jc w:val="center"/>
              <w:rPr>
                <w:rFonts w:cs="Arial"/>
                <w:bCs/>
                <w:color w:val="FF0000"/>
                <w:highlight w:val="yellow"/>
              </w:rPr>
            </w:pPr>
            <w:r w:rsidRPr="00EB1C17">
              <w:rPr>
                <w:rFonts w:cs="Arial"/>
                <w:bCs/>
              </w:rPr>
              <w:t>Yes</w:t>
            </w:r>
          </w:p>
        </w:tc>
      </w:tr>
      <w:tr w:rsidR="00C53099" w:rsidRPr="00A675AD" w:rsidTr="00C53099">
        <w:trPr>
          <w:trHeight w:val="465"/>
          <w:jc w:val="center"/>
        </w:trPr>
        <w:tc>
          <w:tcPr>
            <w:tcW w:w="2006"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185" w:type="dxa"/>
            <w:vMerge/>
            <w:tcBorders>
              <w:left w:val="nil"/>
              <w:bottom w:val="single" w:sz="4" w:space="0" w:color="auto"/>
              <w:right w:val="single" w:sz="8" w:space="0" w:color="auto"/>
            </w:tcBorders>
            <w:shd w:val="clear" w:color="auto" w:fill="auto"/>
            <w:vAlign w:val="center"/>
            <w:hideMark/>
          </w:tcPr>
          <w:p w:rsidR="00C53099" w:rsidRPr="005840C6" w:rsidRDefault="00C53099" w:rsidP="00C53099">
            <w:pPr>
              <w:jc w:val="center"/>
              <w:rPr>
                <w:rFonts w:cs="Arial"/>
                <w:bCs/>
              </w:rPr>
            </w:pPr>
          </w:p>
        </w:tc>
        <w:tc>
          <w:tcPr>
            <w:tcW w:w="1569" w:type="dxa"/>
            <w:tcBorders>
              <w:top w:val="single" w:sz="8" w:space="0" w:color="auto"/>
              <w:left w:val="nil"/>
              <w:bottom w:val="single" w:sz="4" w:space="0" w:color="auto"/>
              <w:right w:val="single" w:sz="8" w:space="0" w:color="auto"/>
            </w:tcBorders>
            <w:shd w:val="clear" w:color="auto" w:fill="auto"/>
            <w:vAlign w:val="center"/>
            <w:hideMark/>
          </w:tcPr>
          <w:p w:rsidR="00C53099" w:rsidRPr="005840C6" w:rsidRDefault="00C53099" w:rsidP="00C53099">
            <w:pPr>
              <w:jc w:val="center"/>
              <w:rPr>
                <w:rFonts w:cs="Arial"/>
                <w:bCs/>
              </w:rPr>
            </w:pPr>
            <w:r w:rsidRPr="005840C6">
              <w:rPr>
                <w:rFonts w:cs="Arial"/>
                <w:bCs/>
              </w:rPr>
              <w:t>0x01</w:t>
            </w:r>
          </w:p>
        </w:tc>
        <w:tc>
          <w:tcPr>
            <w:tcW w:w="2493" w:type="dxa"/>
            <w:tcBorders>
              <w:top w:val="single" w:sz="8" w:space="0" w:color="auto"/>
              <w:left w:val="nil"/>
              <w:bottom w:val="single" w:sz="4" w:space="0" w:color="auto"/>
              <w:right w:val="single" w:sz="8" w:space="0" w:color="auto"/>
            </w:tcBorders>
            <w:shd w:val="clear" w:color="auto" w:fill="auto"/>
            <w:vAlign w:val="center"/>
            <w:hideMark/>
          </w:tcPr>
          <w:p w:rsidR="00C53099" w:rsidRPr="005840C6" w:rsidRDefault="00C53099" w:rsidP="00C53099">
            <w:pPr>
              <w:jc w:val="center"/>
              <w:rPr>
                <w:rFonts w:cs="Arial"/>
                <w:bCs/>
              </w:rPr>
            </w:pPr>
            <w:r w:rsidRPr="005840C6">
              <w:rPr>
                <w:rFonts w:cs="Arial"/>
                <w:bCs/>
              </w:rPr>
              <w:t>ON / FDA_ON</w:t>
            </w:r>
          </w:p>
        </w:tc>
        <w:tc>
          <w:tcPr>
            <w:tcW w:w="2230" w:type="dxa"/>
            <w:vMerge/>
            <w:tcBorders>
              <w:left w:val="nil"/>
              <w:bottom w:val="single" w:sz="4" w:space="0" w:color="auto"/>
              <w:right w:val="single" w:sz="8" w:space="0" w:color="auto"/>
            </w:tcBorders>
          </w:tcPr>
          <w:p w:rsidR="00C53099" w:rsidRPr="00A675AD" w:rsidRDefault="00C53099" w:rsidP="00C53099">
            <w:pPr>
              <w:jc w:val="center"/>
              <w:rPr>
                <w:rFonts w:cs="Arial"/>
                <w:bCs/>
                <w:color w:val="FF0000"/>
                <w:highlight w:val="yellow"/>
              </w:rPr>
            </w:pPr>
          </w:p>
        </w:tc>
      </w:tr>
    </w:tbl>
    <w:p w:rsidR="00C53099" w:rsidRPr="00EB1C17" w:rsidRDefault="00C53099" w:rsidP="00C53099">
      <w:pPr>
        <w:rPr>
          <w:rFonts w:cs="Arial"/>
        </w:rPr>
      </w:pPr>
      <w:r w:rsidRPr="00EB1C17">
        <w:rPr>
          <w:rFonts w:cs="Arial"/>
        </w:rPr>
        <w:t xml:space="preserve">The Distance Indication ON/OFF setting menu selection is not shown in the HMI when a </w:t>
      </w:r>
      <w:proofErr w:type="spellStart"/>
      <w:r w:rsidRPr="00EB1C17">
        <w:rPr>
          <w:rFonts w:cs="Arial"/>
        </w:rPr>
        <w:t>MyKey</w:t>
      </w:r>
      <w:proofErr w:type="spellEnd"/>
      <w:r w:rsidRPr="00EB1C17">
        <w:rPr>
          <w:rFonts w:cs="Arial"/>
        </w:rPr>
        <w:t xml:space="preserve"> is used</w:t>
      </w: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EB1C17">
              <w:rPr>
                <w:rFonts w:cs="Arial"/>
                <w:bCs/>
              </w:rPr>
              <w:t>10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EB1C17" w:rsidRDefault="00C53099" w:rsidP="00C53099">
            <w:pPr>
              <w:jc w:val="center"/>
              <w:rPr>
                <w:rFonts w:cs="Arial"/>
                <w:bCs/>
              </w:rPr>
            </w:pPr>
            <w:r>
              <w:rPr>
                <w:rFonts w:cs="Arial"/>
                <w:bCs/>
              </w:rPr>
              <w:t>126</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VS-SR-REQ-233575/G-Active Braking - Pre-Collision Assist</w:t>
      </w:r>
    </w:p>
    <w:p w:rsidR="00C53099" w:rsidRPr="00D207DE" w:rsidRDefault="00C53099" w:rsidP="00C53099">
      <w:pPr>
        <w:rPr>
          <w:rFonts w:cs="Arial"/>
        </w:rPr>
      </w:pPr>
      <w:r w:rsidRPr="00272340">
        <w:rPr>
          <w:rFonts w:cs="Arial"/>
        </w:rPr>
        <w:t xml:space="preserve">For this feature when performing the “Set” or “Query” operation the Feature Number and Configuration Number in the </w:t>
      </w:r>
      <w:proofErr w:type="spellStart"/>
      <w:r w:rsidRPr="00272340">
        <w:rPr>
          <w:rFonts w:cs="Arial"/>
        </w:rPr>
        <w:t>Feature.Rq</w:t>
      </w:r>
      <w:proofErr w:type="spellEnd"/>
      <w:r w:rsidRPr="00272340">
        <w:rPr>
          <w:rFonts w:cs="Arial"/>
        </w:rPr>
        <w:t xml:space="preserve"> and </w:t>
      </w:r>
      <w:proofErr w:type="spellStart"/>
      <w:r w:rsidRPr="00272340">
        <w:rPr>
          <w:rFonts w:cs="Arial"/>
        </w:rPr>
        <w:t>Feature.St</w:t>
      </w:r>
      <w:proofErr w:type="spellEnd"/>
      <w:r w:rsidRPr="00272340">
        <w:rPr>
          <w:rFonts w:cs="Arial"/>
        </w:rPr>
        <w:t xml:space="preserve"> messages shall be used below.</w:t>
      </w:r>
    </w:p>
    <w:p w:rsidR="00C53099" w:rsidRPr="00D207DE" w:rsidRDefault="00C53099" w:rsidP="00C53099">
      <w:pPr>
        <w:rPr>
          <w:rFonts w:cs="Arial"/>
        </w:rPr>
      </w:pPr>
    </w:p>
    <w:p w:rsidR="00C53099" w:rsidRPr="00D207DE" w:rsidRDefault="00C53099" w:rsidP="00C53099">
      <w:pPr>
        <w:rPr>
          <w:rFonts w:cs="Arial"/>
        </w:rPr>
      </w:pPr>
      <w:r w:rsidRPr="00D207DE">
        <w:rPr>
          <w:rFonts w:cs="Arial"/>
        </w:rPr>
        <w:t xml:space="preserve">If Enhanced Memory is supported the Active Personality Profile shall be used for </w:t>
      </w:r>
      <w:proofErr w:type="spellStart"/>
      <w:r w:rsidRPr="00D207DE">
        <w:rPr>
          <w:rFonts w:cs="Arial"/>
        </w:rPr>
        <w:t>PersIndex</w:t>
      </w:r>
      <w:proofErr w:type="spellEnd"/>
      <w:r w:rsidRPr="00D207DE">
        <w:rPr>
          <w:rFonts w:cs="Arial"/>
        </w:rPr>
        <w:t xml:space="preserve">.  If Enhanced Memory is not supported </w:t>
      </w:r>
      <w:proofErr w:type="spellStart"/>
      <w:r w:rsidRPr="00D207DE">
        <w:rPr>
          <w:rFonts w:cs="Arial"/>
        </w:rPr>
        <w:t>PersIndex</w:t>
      </w:r>
      <w:proofErr w:type="spellEnd"/>
      <w:r w:rsidRPr="00D207DE">
        <w:rPr>
          <w:rFonts w:cs="Arial"/>
        </w:rPr>
        <w:t xml:space="preserve"> shall be set to Vehicle.</w:t>
      </w:r>
    </w:p>
    <w:p w:rsidR="00C53099" w:rsidRPr="00D207DE" w:rsidRDefault="00C53099" w:rsidP="00C53099">
      <w:pPr>
        <w:rPr>
          <w:rFonts w:cs="Arial"/>
        </w:rPr>
      </w:pPr>
    </w:p>
    <w:p w:rsidR="00C53099" w:rsidRPr="00D207DE" w:rsidRDefault="00C53099" w:rsidP="00C53099">
      <w:pPr>
        <w:rPr>
          <w:rFonts w:cs="Arial"/>
        </w:rPr>
      </w:pPr>
    </w:p>
    <w:tbl>
      <w:tblPr>
        <w:tblW w:w="10005" w:type="dxa"/>
        <w:jc w:val="center"/>
        <w:tblLook w:val="04A0" w:firstRow="1" w:lastRow="0" w:firstColumn="1" w:lastColumn="0" w:noHBand="0" w:noVBand="1"/>
      </w:tblPr>
      <w:tblGrid>
        <w:gridCol w:w="2391"/>
        <w:gridCol w:w="1275"/>
        <w:gridCol w:w="1587"/>
        <w:gridCol w:w="2404"/>
        <w:gridCol w:w="2348"/>
      </w:tblGrid>
      <w:tr w:rsidR="00C53099" w:rsidRPr="00D207DE" w:rsidTr="00C53099">
        <w:trPr>
          <w:trHeight w:val="465"/>
          <w:jc w:val="center"/>
        </w:trPr>
        <w:tc>
          <w:tcPr>
            <w:tcW w:w="2391"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207DE" w:rsidRDefault="00C53099" w:rsidP="00C53099">
            <w:pPr>
              <w:jc w:val="center"/>
              <w:rPr>
                <w:rFonts w:cs="Arial"/>
                <w:b/>
                <w:bCs/>
              </w:rPr>
            </w:pPr>
            <w:r w:rsidRPr="00D207DE">
              <w:rPr>
                <w:rFonts w:cs="Arial"/>
                <w:b/>
                <w:bCs/>
              </w:rPr>
              <w:t>Feature Description</w:t>
            </w:r>
          </w:p>
        </w:tc>
        <w:tc>
          <w:tcPr>
            <w:tcW w:w="127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207DE" w:rsidRDefault="00C53099" w:rsidP="00C53099">
            <w:pPr>
              <w:jc w:val="center"/>
              <w:rPr>
                <w:rFonts w:cs="Arial"/>
                <w:b/>
                <w:bCs/>
              </w:rPr>
            </w:pPr>
            <w:r w:rsidRPr="00D207DE">
              <w:rPr>
                <w:rFonts w:cs="Arial"/>
                <w:b/>
                <w:bCs/>
              </w:rPr>
              <w:t>Feature Number</w:t>
            </w:r>
          </w:p>
        </w:tc>
        <w:tc>
          <w:tcPr>
            <w:tcW w:w="158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207DE" w:rsidRDefault="00C53099" w:rsidP="00C53099">
            <w:pPr>
              <w:jc w:val="center"/>
              <w:rPr>
                <w:rFonts w:cs="Arial"/>
                <w:b/>
                <w:bCs/>
              </w:rPr>
            </w:pPr>
            <w:r w:rsidRPr="00D207DE">
              <w:rPr>
                <w:rFonts w:cs="Arial"/>
                <w:b/>
                <w:bCs/>
              </w:rPr>
              <w:t>Configuration Number</w:t>
            </w:r>
          </w:p>
        </w:tc>
        <w:tc>
          <w:tcPr>
            <w:tcW w:w="2404"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207DE" w:rsidRDefault="00C53099" w:rsidP="00C53099">
            <w:pPr>
              <w:jc w:val="center"/>
              <w:rPr>
                <w:rFonts w:cs="Arial"/>
                <w:b/>
                <w:bCs/>
              </w:rPr>
            </w:pPr>
            <w:r w:rsidRPr="00D207DE">
              <w:rPr>
                <w:rFonts w:cs="Arial"/>
                <w:b/>
                <w:bCs/>
              </w:rPr>
              <w:t xml:space="preserve">HMI selection / Configuration Name </w:t>
            </w:r>
          </w:p>
        </w:tc>
        <w:tc>
          <w:tcPr>
            <w:tcW w:w="2348"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proofErr w:type="gramStart"/>
            <w:r>
              <w:rPr>
                <w:rFonts w:cs="Arial"/>
                <w:b/>
                <w:bCs/>
              </w:rPr>
              <w:t xml:space="preserve">HMI  </w:t>
            </w:r>
            <w:proofErr w:type="spellStart"/>
            <w:r>
              <w:rPr>
                <w:rFonts w:cs="Arial"/>
                <w:b/>
                <w:bCs/>
              </w:rPr>
              <w:t>MyKey</w:t>
            </w:r>
            <w:proofErr w:type="spellEnd"/>
            <w:proofErr w:type="gramEnd"/>
            <w:r>
              <w:rPr>
                <w:rFonts w:cs="Arial"/>
                <w:b/>
                <w:bCs/>
              </w:rPr>
              <w:t xml:space="preserve"> Limited</w:t>
            </w:r>
          </w:p>
          <w:p w:rsidR="00C53099" w:rsidRPr="00D207DE" w:rsidRDefault="00C53099" w:rsidP="00C53099">
            <w:pPr>
              <w:jc w:val="center"/>
              <w:rPr>
                <w:rFonts w:cs="Arial"/>
                <w:b/>
                <w:bCs/>
              </w:rPr>
            </w:pPr>
            <w:r>
              <w:rPr>
                <w:rFonts w:cs="Arial"/>
                <w:b/>
                <w:bCs/>
              </w:rPr>
              <w:t>Yes/No</w:t>
            </w:r>
          </w:p>
        </w:tc>
      </w:tr>
      <w:tr w:rsidR="00C53099" w:rsidRPr="00D207DE" w:rsidTr="00C53099">
        <w:trPr>
          <w:trHeight w:val="465"/>
          <w:jc w:val="center"/>
        </w:trPr>
        <w:tc>
          <w:tcPr>
            <w:tcW w:w="2391" w:type="dxa"/>
            <w:vMerge w:val="restart"/>
            <w:tcBorders>
              <w:top w:val="single" w:sz="8" w:space="0" w:color="auto"/>
              <w:left w:val="single" w:sz="8" w:space="0" w:color="auto"/>
              <w:right w:val="single" w:sz="8" w:space="0" w:color="auto"/>
            </w:tcBorders>
            <w:shd w:val="clear" w:color="auto" w:fill="auto"/>
            <w:vAlign w:val="center"/>
            <w:hideMark/>
          </w:tcPr>
          <w:p w:rsidR="00C53099" w:rsidRPr="00546618" w:rsidRDefault="00C53099" w:rsidP="00C53099">
            <w:pPr>
              <w:jc w:val="center"/>
              <w:rPr>
                <w:rFonts w:cs="Arial"/>
                <w:bCs/>
              </w:rPr>
            </w:pPr>
            <w:r w:rsidRPr="00546618">
              <w:rPr>
                <w:rFonts w:cs="Arial"/>
                <w:bCs/>
              </w:rPr>
              <w:t xml:space="preserve">Active Braking / </w:t>
            </w:r>
            <w:proofErr w:type="spellStart"/>
            <w:r w:rsidRPr="00546618">
              <w:rPr>
                <w:rFonts w:cs="Arial"/>
                <w:bCs/>
              </w:rPr>
              <w:t>FCW_BrakingOnOFF</w:t>
            </w:r>
            <w:proofErr w:type="spellEnd"/>
          </w:p>
        </w:tc>
        <w:tc>
          <w:tcPr>
            <w:tcW w:w="1275" w:type="dxa"/>
            <w:vMerge w:val="restart"/>
            <w:tcBorders>
              <w:top w:val="single" w:sz="8" w:space="0" w:color="auto"/>
              <w:left w:val="nil"/>
              <w:right w:val="single" w:sz="8" w:space="0" w:color="auto"/>
            </w:tcBorders>
            <w:shd w:val="clear" w:color="auto" w:fill="auto"/>
            <w:vAlign w:val="center"/>
            <w:hideMark/>
          </w:tcPr>
          <w:p w:rsidR="00C53099" w:rsidRPr="00546618" w:rsidRDefault="00C53099" w:rsidP="00C53099">
            <w:pPr>
              <w:jc w:val="center"/>
              <w:rPr>
                <w:rFonts w:cs="Arial"/>
                <w:bCs/>
              </w:rPr>
            </w:pPr>
            <w:r w:rsidRPr="00546618">
              <w:rPr>
                <w:rFonts w:cs="Arial"/>
                <w:bCs/>
              </w:rPr>
              <w:t>0x0840</w:t>
            </w:r>
          </w:p>
        </w:tc>
        <w:tc>
          <w:tcPr>
            <w:tcW w:w="1587" w:type="dxa"/>
            <w:tcBorders>
              <w:top w:val="single" w:sz="8" w:space="0" w:color="auto"/>
              <w:left w:val="nil"/>
              <w:bottom w:val="single" w:sz="8" w:space="0" w:color="auto"/>
              <w:right w:val="single" w:sz="8" w:space="0" w:color="auto"/>
            </w:tcBorders>
            <w:shd w:val="clear" w:color="auto" w:fill="auto"/>
            <w:vAlign w:val="center"/>
            <w:hideMark/>
          </w:tcPr>
          <w:p w:rsidR="00C53099" w:rsidRPr="00546618" w:rsidRDefault="00C53099" w:rsidP="00C53099">
            <w:pPr>
              <w:jc w:val="center"/>
              <w:rPr>
                <w:rFonts w:cs="Arial"/>
                <w:bCs/>
              </w:rPr>
            </w:pPr>
            <w:r w:rsidRPr="00546618">
              <w:rPr>
                <w:rFonts w:cs="Arial"/>
                <w:bCs/>
              </w:rPr>
              <w:t>0x00</w:t>
            </w:r>
          </w:p>
        </w:tc>
        <w:tc>
          <w:tcPr>
            <w:tcW w:w="2404" w:type="dxa"/>
            <w:tcBorders>
              <w:top w:val="single" w:sz="8" w:space="0" w:color="auto"/>
              <w:left w:val="nil"/>
              <w:bottom w:val="single" w:sz="8" w:space="0" w:color="auto"/>
              <w:right w:val="single" w:sz="8" w:space="0" w:color="auto"/>
            </w:tcBorders>
            <w:shd w:val="clear" w:color="auto" w:fill="auto"/>
            <w:vAlign w:val="center"/>
            <w:hideMark/>
          </w:tcPr>
          <w:p w:rsidR="00C53099" w:rsidRPr="00546618" w:rsidRDefault="00C53099" w:rsidP="00C53099">
            <w:pPr>
              <w:jc w:val="center"/>
              <w:rPr>
                <w:rFonts w:cs="Arial"/>
                <w:bCs/>
              </w:rPr>
            </w:pPr>
            <w:r w:rsidRPr="00546618">
              <w:rPr>
                <w:rFonts w:cs="Arial"/>
                <w:bCs/>
              </w:rPr>
              <w:t xml:space="preserve">OFF / </w:t>
            </w:r>
            <w:proofErr w:type="spellStart"/>
            <w:r w:rsidRPr="00546618">
              <w:rPr>
                <w:rFonts w:cs="Arial"/>
                <w:bCs/>
              </w:rPr>
              <w:t>FCW_BrakingOFF</w:t>
            </w:r>
            <w:proofErr w:type="spellEnd"/>
          </w:p>
        </w:tc>
        <w:tc>
          <w:tcPr>
            <w:tcW w:w="2348" w:type="dxa"/>
            <w:vMerge w:val="restart"/>
            <w:tcBorders>
              <w:top w:val="single" w:sz="8" w:space="0" w:color="auto"/>
              <w:left w:val="nil"/>
              <w:right w:val="single" w:sz="8" w:space="0" w:color="auto"/>
            </w:tcBorders>
            <w:vAlign w:val="center"/>
          </w:tcPr>
          <w:p w:rsidR="00C53099" w:rsidRPr="00D207DE" w:rsidRDefault="00C53099" w:rsidP="00C53099">
            <w:pPr>
              <w:jc w:val="center"/>
              <w:rPr>
                <w:rFonts w:cs="Arial"/>
                <w:bCs/>
                <w:color w:val="FF0000"/>
                <w:highlight w:val="yellow"/>
              </w:rPr>
            </w:pPr>
            <w:r w:rsidRPr="00272340">
              <w:rPr>
                <w:rFonts w:cs="Arial"/>
                <w:bCs/>
              </w:rPr>
              <w:t>No</w:t>
            </w:r>
          </w:p>
        </w:tc>
      </w:tr>
      <w:tr w:rsidR="00C53099" w:rsidRPr="00D207DE" w:rsidTr="00C53099">
        <w:trPr>
          <w:trHeight w:val="520"/>
          <w:jc w:val="center"/>
        </w:trPr>
        <w:tc>
          <w:tcPr>
            <w:tcW w:w="2391" w:type="dxa"/>
            <w:vMerge/>
            <w:tcBorders>
              <w:left w:val="single" w:sz="8" w:space="0" w:color="auto"/>
              <w:bottom w:val="single" w:sz="4" w:space="0" w:color="auto"/>
              <w:right w:val="single" w:sz="8" w:space="0" w:color="auto"/>
            </w:tcBorders>
            <w:shd w:val="clear" w:color="auto" w:fill="auto"/>
            <w:vAlign w:val="center"/>
            <w:hideMark/>
          </w:tcPr>
          <w:p w:rsidR="00C53099" w:rsidRPr="00546618" w:rsidRDefault="00C53099" w:rsidP="00C53099">
            <w:pPr>
              <w:jc w:val="center"/>
              <w:rPr>
                <w:rFonts w:cs="Arial"/>
                <w:bCs/>
              </w:rPr>
            </w:pPr>
          </w:p>
        </w:tc>
        <w:tc>
          <w:tcPr>
            <w:tcW w:w="1275" w:type="dxa"/>
            <w:vMerge/>
            <w:tcBorders>
              <w:left w:val="nil"/>
              <w:bottom w:val="single" w:sz="4" w:space="0" w:color="auto"/>
              <w:right w:val="single" w:sz="8" w:space="0" w:color="auto"/>
            </w:tcBorders>
            <w:shd w:val="clear" w:color="auto" w:fill="auto"/>
            <w:vAlign w:val="center"/>
            <w:hideMark/>
          </w:tcPr>
          <w:p w:rsidR="00C53099" w:rsidRPr="00546618" w:rsidRDefault="00C53099" w:rsidP="00C53099">
            <w:pPr>
              <w:jc w:val="center"/>
              <w:rPr>
                <w:rFonts w:cs="Arial"/>
                <w:bCs/>
              </w:rPr>
            </w:pPr>
          </w:p>
        </w:tc>
        <w:tc>
          <w:tcPr>
            <w:tcW w:w="1587" w:type="dxa"/>
            <w:tcBorders>
              <w:top w:val="single" w:sz="8" w:space="0" w:color="auto"/>
              <w:left w:val="nil"/>
              <w:bottom w:val="single" w:sz="4" w:space="0" w:color="auto"/>
              <w:right w:val="single" w:sz="8" w:space="0" w:color="auto"/>
            </w:tcBorders>
            <w:shd w:val="clear" w:color="auto" w:fill="auto"/>
            <w:vAlign w:val="center"/>
            <w:hideMark/>
          </w:tcPr>
          <w:p w:rsidR="00C53099" w:rsidRPr="00546618" w:rsidRDefault="00C53099" w:rsidP="00C53099">
            <w:pPr>
              <w:jc w:val="center"/>
              <w:rPr>
                <w:rFonts w:cs="Arial"/>
                <w:bCs/>
              </w:rPr>
            </w:pPr>
            <w:r w:rsidRPr="00546618">
              <w:rPr>
                <w:rFonts w:cs="Arial"/>
                <w:bCs/>
              </w:rPr>
              <w:t>0x01</w:t>
            </w:r>
          </w:p>
        </w:tc>
        <w:tc>
          <w:tcPr>
            <w:tcW w:w="2404" w:type="dxa"/>
            <w:tcBorders>
              <w:top w:val="single" w:sz="8" w:space="0" w:color="auto"/>
              <w:left w:val="nil"/>
              <w:bottom w:val="single" w:sz="4" w:space="0" w:color="auto"/>
              <w:right w:val="single" w:sz="8" w:space="0" w:color="auto"/>
            </w:tcBorders>
            <w:shd w:val="clear" w:color="auto" w:fill="auto"/>
            <w:vAlign w:val="center"/>
            <w:hideMark/>
          </w:tcPr>
          <w:p w:rsidR="00C53099" w:rsidRPr="00546618" w:rsidRDefault="00C53099" w:rsidP="00C53099">
            <w:pPr>
              <w:jc w:val="center"/>
              <w:rPr>
                <w:rFonts w:cs="Arial"/>
                <w:bCs/>
              </w:rPr>
            </w:pPr>
            <w:r w:rsidRPr="00546618">
              <w:rPr>
                <w:rFonts w:cs="Arial"/>
                <w:bCs/>
              </w:rPr>
              <w:t xml:space="preserve">ON / FCW </w:t>
            </w:r>
            <w:proofErr w:type="spellStart"/>
            <w:r w:rsidRPr="00546618">
              <w:rPr>
                <w:rFonts w:cs="Arial"/>
                <w:bCs/>
              </w:rPr>
              <w:t>BrakingOn</w:t>
            </w:r>
            <w:proofErr w:type="spellEnd"/>
          </w:p>
        </w:tc>
        <w:tc>
          <w:tcPr>
            <w:tcW w:w="2348" w:type="dxa"/>
            <w:vMerge/>
            <w:tcBorders>
              <w:left w:val="nil"/>
              <w:bottom w:val="single" w:sz="4" w:space="0" w:color="auto"/>
              <w:right w:val="single" w:sz="8" w:space="0" w:color="auto"/>
            </w:tcBorders>
          </w:tcPr>
          <w:p w:rsidR="00C53099" w:rsidRPr="00D207DE" w:rsidRDefault="00C53099" w:rsidP="00C53099">
            <w:pPr>
              <w:jc w:val="center"/>
              <w:rPr>
                <w:rFonts w:cs="Arial"/>
                <w:bCs/>
                <w:color w:val="FF0000"/>
                <w:highlight w:val="yellow"/>
              </w:rPr>
            </w:pPr>
          </w:p>
        </w:tc>
      </w:tr>
    </w:tbl>
    <w:p w:rsidR="00C53099" w:rsidRPr="00D207DE" w:rsidRDefault="00C53099" w:rsidP="00C53099">
      <w:pPr>
        <w:rPr>
          <w:rFonts w:cs="Arial"/>
          <w:color w:val="FF0000"/>
        </w:rPr>
      </w:pPr>
    </w:p>
    <w:p w:rsidR="00C53099" w:rsidRPr="00D207DE"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D207DE"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207DE" w:rsidRDefault="00C53099">
            <w:pPr>
              <w:spacing w:line="276" w:lineRule="auto"/>
              <w:jc w:val="center"/>
              <w:rPr>
                <w:rFonts w:cs="Arial"/>
                <w:b/>
                <w:bCs/>
              </w:rPr>
            </w:pPr>
            <w:r w:rsidRPr="00D207DE">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D207DE" w:rsidRDefault="00C53099">
            <w:pPr>
              <w:spacing w:line="276" w:lineRule="auto"/>
              <w:jc w:val="center"/>
              <w:rPr>
                <w:rFonts w:cs="Arial"/>
                <w:b/>
                <w:bCs/>
              </w:rPr>
            </w:pPr>
            <w:r>
              <w:rPr>
                <w:rFonts w:cs="Arial"/>
                <w:b/>
                <w:bCs/>
              </w:rPr>
              <w:t>HMI Setting ID</w:t>
            </w:r>
          </w:p>
        </w:tc>
      </w:tr>
      <w:tr w:rsidR="00C53099" w:rsidRPr="00D207DE"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207DE" w:rsidRDefault="00C53099" w:rsidP="00C53099">
            <w:pPr>
              <w:spacing w:line="276" w:lineRule="auto"/>
              <w:jc w:val="center"/>
              <w:rPr>
                <w:rFonts w:eastAsiaTheme="minorEastAsia" w:cs="Arial"/>
              </w:rPr>
            </w:pPr>
            <w:r w:rsidRPr="00A57542">
              <w:rPr>
                <w:rFonts w:eastAsiaTheme="minorEastAsia" w:cs="Arial"/>
              </w:rPr>
              <w:t>10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A57542" w:rsidRDefault="00C53099" w:rsidP="00C53099">
            <w:pPr>
              <w:spacing w:line="276" w:lineRule="auto"/>
              <w:jc w:val="center"/>
              <w:rPr>
                <w:rFonts w:eastAsiaTheme="minorEastAsia" w:cs="Arial"/>
              </w:rPr>
            </w:pPr>
            <w:r>
              <w:rPr>
                <w:rFonts w:eastAsiaTheme="minorEastAsia" w:cs="Arial"/>
              </w:rPr>
              <w:t>127</w:t>
            </w:r>
          </w:p>
        </w:tc>
      </w:tr>
    </w:tbl>
    <w:p w:rsidR="00C53099" w:rsidRPr="00D207DE"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VS-SR-REQ-233576/H-Emergency Steering - Pre-Collision Assist</w:t>
      </w:r>
    </w:p>
    <w:p w:rsidR="00C53099" w:rsidRPr="00D61A35" w:rsidRDefault="00C53099" w:rsidP="00C53099">
      <w:pPr>
        <w:rPr>
          <w:rFonts w:cs="Arial"/>
        </w:rPr>
      </w:pPr>
      <w:r w:rsidRPr="009F008D">
        <w:rPr>
          <w:rFonts w:cs="Arial"/>
        </w:rPr>
        <w:t xml:space="preserve">For this feature when performing the “Set” or “Query” operation the Feature Number and Configuration Number in the </w:t>
      </w:r>
      <w:proofErr w:type="spellStart"/>
      <w:r w:rsidRPr="009F008D">
        <w:rPr>
          <w:rFonts w:cs="Arial"/>
        </w:rPr>
        <w:t>Feature.Rq</w:t>
      </w:r>
      <w:proofErr w:type="spellEnd"/>
      <w:r w:rsidRPr="009F008D">
        <w:rPr>
          <w:rFonts w:cs="Arial"/>
        </w:rPr>
        <w:t xml:space="preserve"> and </w:t>
      </w:r>
      <w:proofErr w:type="spellStart"/>
      <w:r w:rsidRPr="009F008D">
        <w:rPr>
          <w:rFonts w:cs="Arial"/>
        </w:rPr>
        <w:t>Feature.St</w:t>
      </w:r>
      <w:proofErr w:type="spellEnd"/>
      <w:r w:rsidRPr="009F008D">
        <w:rPr>
          <w:rFonts w:cs="Arial"/>
        </w:rPr>
        <w:t xml:space="preserve"> messages shall be used below.</w:t>
      </w:r>
    </w:p>
    <w:p w:rsidR="00C53099" w:rsidRPr="00D61A35" w:rsidRDefault="00C53099" w:rsidP="00C53099">
      <w:pPr>
        <w:rPr>
          <w:rFonts w:cs="Arial"/>
        </w:rPr>
      </w:pPr>
    </w:p>
    <w:p w:rsidR="00C53099" w:rsidRPr="00D61A35" w:rsidRDefault="00C53099" w:rsidP="00C53099">
      <w:pPr>
        <w:rPr>
          <w:rFonts w:cs="Arial"/>
        </w:rPr>
      </w:pPr>
      <w:r w:rsidRPr="00D61A35">
        <w:rPr>
          <w:rFonts w:cs="Arial"/>
        </w:rPr>
        <w:t xml:space="preserve">If Enhanced Memory is supported the Active Personality Profile shall be used for </w:t>
      </w:r>
      <w:proofErr w:type="spellStart"/>
      <w:r w:rsidRPr="00D61A35">
        <w:rPr>
          <w:rFonts w:cs="Arial"/>
        </w:rPr>
        <w:t>PersIndex</w:t>
      </w:r>
      <w:proofErr w:type="spellEnd"/>
      <w:r w:rsidRPr="00D61A35">
        <w:rPr>
          <w:rFonts w:cs="Arial"/>
        </w:rPr>
        <w:t xml:space="preserve">.  If Enhanced Memory is not supported </w:t>
      </w:r>
      <w:proofErr w:type="spellStart"/>
      <w:r w:rsidRPr="00D61A35">
        <w:rPr>
          <w:rFonts w:cs="Arial"/>
        </w:rPr>
        <w:t>PersIndex</w:t>
      </w:r>
      <w:proofErr w:type="spellEnd"/>
      <w:r w:rsidRPr="00D61A35">
        <w:rPr>
          <w:rFonts w:cs="Arial"/>
        </w:rPr>
        <w:t xml:space="preserve"> shall be set to Vehicle.</w:t>
      </w:r>
    </w:p>
    <w:p w:rsidR="00C53099" w:rsidRPr="00D61A35" w:rsidRDefault="00C53099" w:rsidP="00C53099">
      <w:pPr>
        <w:rPr>
          <w:rFonts w:cs="Arial"/>
        </w:rPr>
      </w:pPr>
    </w:p>
    <w:p w:rsidR="00C53099" w:rsidRPr="00D61A35" w:rsidRDefault="00C53099" w:rsidP="00C53099">
      <w:pPr>
        <w:rPr>
          <w:rFonts w:cs="Arial"/>
        </w:rPr>
      </w:pPr>
    </w:p>
    <w:tbl>
      <w:tblPr>
        <w:tblW w:w="9825" w:type="dxa"/>
        <w:jc w:val="center"/>
        <w:tblLook w:val="04A0" w:firstRow="1" w:lastRow="0" w:firstColumn="1" w:lastColumn="0" w:noHBand="0" w:noVBand="1"/>
      </w:tblPr>
      <w:tblGrid>
        <w:gridCol w:w="2258"/>
        <w:gridCol w:w="1334"/>
        <w:gridCol w:w="1599"/>
        <w:gridCol w:w="2294"/>
        <w:gridCol w:w="2340"/>
      </w:tblGrid>
      <w:tr w:rsidR="00C53099" w:rsidRPr="00D61A35" w:rsidTr="00C53099">
        <w:trPr>
          <w:trHeight w:val="465"/>
          <w:jc w:val="center"/>
        </w:trPr>
        <w:tc>
          <w:tcPr>
            <w:tcW w:w="2258"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61A35" w:rsidRDefault="00C53099" w:rsidP="00C53099">
            <w:pPr>
              <w:jc w:val="center"/>
              <w:rPr>
                <w:rFonts w:cs="Arial"/>
                <w:b/>
                <w:bCs/>
              </w:rPr>
            </w:pPr>
            <w:r w:rsidRPr="00D61A35">
              <w:rPr>
                <w:rFonts w:cs="Arial"/>
                <w:b/>
                <w:bCs/>
              </w:rPr>
              <w:t>Feature Description</w:t>
            </w:r>
          </w:p>
        </w:tc>
        <w:tc>
          <w:tcPr>
            <w:tcW w:w="1334"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61A35" w:rsidRDefault="00C53099" w:rsidP="00C53099">
            <w:pPr>
              <w:jc w:val="center"/>
              <w:rPr>
                <w:rFonts w:cs="Arial"/>
                <w:b/>
                <w:bCs/>
              </w:rPr>
            </w:pPr>
            <w:r w:rsidRPr="00D61A35">
              <w:rPr>
                <w:rFonts w:cs="Arial"/>
                <w:b/>
                <w:bCs/>
              </w:rPr>
              <w:t>Feature Number</w:t>
            </w:r>
          </w:p>
        </w:tc>
        <w:tc>
          <w:tcPr>
            <w:tcW w:w="159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61A35" w:rsidRDefault="00C53099" w:rsidP="00C53099">
            <w:pPr>
              <w:jc w:val="center"/>
              <w:rPr>
                <w:rFonts w:cs="Arial"/>
                <w:b/>
                <w:bCs/>
              </w:rPr>
            </w:pPr>
            <w:r w:rsidRPr="00D61A35">
              <w:rPr>
                <w:rFonts w:cs="Arial"/>
                <w:b/>
                <w:bCs/>
              </w:rPr>
              <w:t>Configuration Number</w:t>
            </w:r>
          </w:p>
        </w:tc>
        <w:tc>
          <w:tcPr>
            <w:tcW w:w="2294"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61A35" w:rsidRDefault="00C53099" w:rsidP="00C53099">
            <w:pPr>
              <w:jc w:val="center"/>
              <w:rPr>
                <w:rFonts w:cs="Arial"/>
                <w:b/>
                <w:bCs/>
              </w:rPr>
            </w:pPr>
            <w:r w:rsidRPr="00D61A35">
              <w:rPr>
                <w:rFonts w:cs="Arial"/>
                <w:b/>
                <w:bCs/>
              </w:rPr>
              <w:t>HMI selection / Configuration Name</w:t>
            </w:r>
          </w:p>
        </w:tc>
        <w:tc>
          <w:tcPr>
            <w:tcW w:w="2340"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w:t>
            </w:r>
          </w:p>
          <w:p w:rsidR="00C53099" w:rsidRPr="00D61A35" w:rsidRDefault="00C53099" w:rsidP="00C53099">
            <w:pPr>
              <w:jc w:val="center"/>
              <w:rPr>
                <w:rFonts w:cs="Arial"/>
                <w:b/>
                <w:bCs/>
              </w:rPr>
            </w:pPr>
            <w:r>
              <w:rPr>
                <w:rFonts w:cs="Arial"/>
                <w:b/>
                <w:bCs/>
              </w:rPr>
              <w:t>Yes/No</w:t>
            </w:r>
          </w:p>
        </w:tc>
      </w:tr>
      <w:tr w:rsidR="00C53099" w:rsidRPr="00D61A35" w:rsidTr="00C53099">
        <w:trPr>
          <w:trHeight w:val="465"/>
          <w:jc w:val="center"/>
        </w:trPr>
        <w:tc>
          <w:tcPr>
            <w:tcW w:w="2258" w:type="dxa"/>
            <w:vMerge w:val="restart"/>
            <w:tcBorders>
              <w:top w:val="single" w:sz="8" w:space="0" w:color="auto"/>
              <w:left w:val="single" w:sz="8" w:space="0" w:color="auto"/>
              <w:right w:val="single" w:sz="8" w:space="0" w:color="auto"/>
            </w:tcBorders>
            <w:shd w:val="clear" w:color="auto" w:fill="auto"/>
            <w:vAlign w:val="center"/>
            <w:hideMark/>
          </w:tcPr>
          <w:p w:rsidR="00C53099" w:rsidRPr="00A96F1B" w:rsidRDefault="00C53099" w:rsidP="00C53099">
            <w:pPr>
              <w:jc w:val="center"/>
              <w:rPr>
                <w:rFonts w:cs="Arial"/>
                <w:bCs/>
                <w:color w:val="FF0000"/>
                <w:highlight w:val="yellow"/>
              </w:rPr>
            </w:pPr>
            <w:r w:rsidRPr="005B7561">
              <w:rPr>
                <w:rFonts w:cs="Arial"/>
                <w:bCs/>
              </w:rPr>
              <w:t xml:space="preserve">Evasive Steering / Emergency Steering </w:t>
            </w:r>
          </w:p>
        </w:tc>
        <w:tc>
          <w:tcPr>
            <w:tcW w:w="1334" w:type="dxa"/>
            <w:vMerge w:val="restart"/>
            <w:tcBorders>
              <w:top w:val="single" w:sz="8" w:space="0" w:color="auto"/>
              <w:left w:val="nil"/>
              <w:right w:val="single" w:sz="8" w:space="0" w:color="auto"/>
            </w:tcBorders>
            <w:shd w:val="clear" w:color="auto" w:fill="auto"/>
            <w:vAlign w:val="center"/>
            <w:hideMark/>
          </w:tcPr>
          <w:p w:rsidR="00C53099" w:rsidRPr="00A96F1B" w:rsidRDefault="00C53099" w:rsidP="00C53099">
            <w:pPr>
              <w:jc w:val="center"/>
              <w:rPr>
                <w:rFonts w:cs="Arial"/>
                <w:bCs/>
                <w:color w:val="FF0000"/>
                <w:highlight w:val="yellow"/>
              </w:rPr>
            </w:pPr>
            <w:r w:rsidRPr="009F008D">
              <w:rPr>
                <w:rFonts w:cs="Arial"/>
                <w:bCs/>
              </w:rPr>
              <w:t>0x0D50</w:t>
            </w:r>
          </w:p>
        </w:tc>
        <w:tc>
          <w:tcPr>
            <w:tcW w:w="1599" w:type="dxa"/>
            <w:tcBorders>
              <w:top w:val="single" w:sz="8" w:space="0" w:color="auto"/>
              <w:left w:val="nil"/>
              <w:bottom w:val="single" w:sz="8" w:space="0" w:color="auto"/>
              <w:right w:val="single" w:sz="8" w:space="0" w:color="auto"/>
            </w:tcBorders>
            <w:shd w:val="clear" w:color="auto" w:fill="auto"/>
            <w:vAlign w:val="center"/>
            <w:hideMark/>
          </w:tcPr>
          <w:p w:rsidR="00C53099" w:rsidRPr="00F20A5C" w:rsidRDefault="00C53099" w:rsidP="00C53099">
            <w:pPr>
              <w:jc w:val="center"/>
              <w:rPr>
                <w:rFonts w:cs="Arial"/>
                <w:bCs/>
              </w:rPr>
            </w:pPr>
            <w:r w:rsidRPr="00F20A5C">
              <w:rPr>
                <w:rFonts w:cs="Arial"/>
                <w:bCs/>
              </w:rPr>
              <w:t>0x00</w:t>
            </w:r>
          </w:p>
        </w:tc>
        <w:tc>
          <w:tcPr>
            <w:tcW w:w="2294" w:type="dxa"/>
            <w:tcBorders>
              <w:top w:val="single" w:sz="8" w:space="0" w:color="auto"/>
              <w:left w:val="nil"/>
              <w:bottom w:val="single" w:sz="8" w:space="0" w:color="auto"/>
              <w:right w:val="single" w:sz="8" w:space="0" w:color="auto"/>
            </w:tcBorders>
            <w:shd w:val="clear" w:color="auto" w:fill="auto"/>
            <w:vAlign w:val="center"/>
            <w:hideMark/>
          </w:tcPr>
          <w:p w:rsidR="00C53099" w:rsidRPr="00F20A5C" w:rsidRDefault="00C53099" w:rsidP="00C53099">
            <w:pPr>
              <w:jc w:val="center"/>
              <w:rPr>
                <w:rFonts w:cs="Arial"/>
                <w:bCs/>
              </w:rPr>
            </w:pPr>
            <w:r w:rsidRPr="00F20A5C">
              <w:rPr>
                <w:rFonts w:cs="Arial"/>
                <w:bCs/>
              </w:rPr>
              <w:t>OFF / Disabled</w:t>
            </w:r>
          </w:p>
        </w:tc>
        <w:tc>
          <w:tcPr>
            <w:tcW w:w="2340" w:type="dxa"/>
            <w:vMerge w:val="restart"/>
            <w:tcBorders>
              <w:top w:val="single" w:sz="8" w:space="0" w:color="auto"/>
              <w:left w:val="nil"/>
              <w:right w:val="single" w:sz="8" w:space="0" w:color="auto"/>
            </w:tcBorders>
            <w:vAlign w:val="center"/>
          </w:tcPr>
          <w:p w:rsidR="00C53099" w:rsidRPr="00453CFA" w:rsidRDefault="00C53099" w:rsidP="00C53099">
            <w:pPr>
              <w:jc w:val="center"/>
              <w:rPr>
                <w:rFonts w:cs="Arial"/>
                <w:bCs/>
                <w:color w:val="FF0000"/>
                <w:highlight w:val="yellow"/>
              </w:rPr>
            </w:pPr>
            <w:r w:rsidRPr="00642FF2">
              <w:rPr>
                <w:rFonts w:cs="Arial"/>
                <w:bCs/>
              </w:rPr>
              <w:t>No</w:t>
            </w:r>
          </w:p>
        </w:tc>
      </w:tr>
      <w:tr w:rsidR="00C53099" w:rsidRPr="00D61A35" w:rsidTr="00C53099">
        <w:trPr>
          <w:trHeight w:val="465"/>
          <w:jc w:val="center"/>
        </w:trPr>
        <w:tc>
          <w:tcPr>
            <w:tcW w:w="2258" w:type="dxa"/>
            <w:vMerge/>
            <w:tcBorders>
              <w:left w:val="single" w:sz="8" w:space="0" w:color="auto"/>
              <w:bottom w:val="single" w:sz="4" w:space="0" w:color="auto"/>
              <w:right w:val="single" w:sz="8" w:space="0" w:color="auto"/>
            </w:tcBorders>
            <w:shd w:val="clear" w:color="auto" w:fill="auto"/>
            <w:vAlign w:val="center"/>
            <w:hideMark/>
          </w:tcPr>
          <w:p w:rsidR="00C53099" w:rsidRPr="00A96F1B" w:rsidRDefault="00C53099" w:rsidP="00C53099">
            <w:pPr>
              <w:jc w:val="center"/>
              <w:rPr>
                <w:rFonts w:cs="Arial"/>
                <w:bCs/>
                <w:color w:val="FF0000"/>
                <w:highlight w:val="yellow"/>
              </w:rPr>
            </w:pPr>
          </w:p>
        </w:tc>
        <w:tc>
          <w:tcPr>
            <w:tcW w:w="1334" w:type="dxa"/>
            <w:vMerge/>
            <w:tcBorders>
              <w:left w:val="nil"/>
              <w:bottom w:val="single" w:sz="4" w:space="0" w:color="auto"/>
              <w:right w:val="single" w:sz="8" w:space="0" w:color="auto"/>
            </w:tcBorders>
            <w:shd w:val="clear" w:color="auto" w:fill="auto"/>
            <w:vAlign w:val="center"/>
            <w:hideMark/>
          </w:tcPr>
          <w:p w:rsidR="00C53099" w:rsidRPr="00A96F1B" w:rsidRDefault="00C53099" w:rsidP="00C53099">
            <w:pPr>
              <w:jc w:val="center"/>
              <w:rPr>
                <w:rFonts w:cs="Arial"/>
                <w:bCs/>
                <w:color w:val="FF0000"/>
                <w:highlight w:val="yellow"/>
              </w:rPr>
            </w:pPr>
          </w:p>
        </w:tc>
        <w:tc>
          <w:tcPr>
            <w:tcW w:w="1599" w:type="dxa"/>
            <w:tcBorders>
              <w:top w:val="single" w:sz="8" w:space="0" w:color="auto"/>
              <w:left w:val="nil"/>
              <w:bottom w:val="single" w:sz="4" w:space="0" w:color="auto"/>
              <w:right w:val="single" w:sz="8" w:space="0" w:color="auto"/>
            </w:tcBorders>
            <w:shd w:val="clear" w:color="auto" w:fill="auto"/>
            <w:vAlign w:val="center"/>
            <w:hideMark/>
          </w:tcPr>
          <w:p w:rsidR="00C53099" w:rsidRPr="00F20A5C" w:rsidRDefault="00C53099" w:rsidP="00C53099">
            <w:pPr>
              <w:jc w:val="center"/>
              <w:rPr>
                <w:rFonts w:cs="Arial"/>
                <w:bCs/>
              </w:rPr>
            </w:pPr>
            <w:r w:rsidRPr="00F20A5C">
              <w:rPr>
                <w:rFonts w:cs="Arial"/>
                <w:bCs/>
              </w:rPr>
              <w:t>0x01</w:t>
            </w:r>
          </w:p>
        </w:tc>
        <w:tc>
          <w:tcPr>
            <w:tcW w:w="2294" w:type="dxa"/>
            <w:tcBorders>
              <w:top w:val="single" w:sz="8" w:space="0" w:color="auto"/>
              <w:left w:val="nil"/>
              <w:bottom w:val="single" w:sz="4" w:space="0" w:color="auto"/>
              <w:right w:val="single" w:sz="8" w:space="0" w:color="auto"/>
            </w:tcBorders>
            <w:shd w:val="clear" w:color="auto" w:fill="auto"/>
            <w:vAlign w:val="center"/>
            <w:hideMark/>
          </w:tcPr>
          <w:p w:rsidR="00C53099" w:rsidRPr="00F20A5C" w:rsidRDefault="00C53099" w:rsidP="00C53099">
            <w:pPr>
              <w:jc w:val="center"/>
              <w:rPr>
                <w:rFonts w:cs="Arial"/>
                <w:bCs/>
              </w:rPr>
            </w:pPr>
            <w:r w:rsidRPr="00F20A5C">
              <w:rPr>
                <w:rFonts w:cs="Arial"/>
                <w:bCs/>
              </w:rPr>
              <w:t>ON / Enabled</w:t>
            </w:r>
          </w:p>
        </w:tc>
        <w:tc>
          <w:tcPr>
            <w:tcW w:w="2340" w:type="dxa"/>
            <w:vMerge/>
            <w:tcBorders>
              <w:left w:val="nil"/>
              <w:bottom w:val="single" w:sz="4" w:space="0" w:color="auto"/>
              <w:right w:val="single" w:sz="8" w:space="0" w:color="auto"/>
            </w:tcBorders>
          </w:tcPr>
          <w:p w:rsidR="00C53099" w:rsidRPr="00453CFA" w:rsidRDefault="00C53099" w:rsidP="00C53099">
            <w:pPr>
              <w:jc w:val="center"/>
              <w:rPr>
                <w:rFonts w:cs="Arial"/>
                <w:bCs/>
                <w:color w:val="FF0000"/>
                <w:highlight w:val="yellow"/>
              </w:rPr>
            </w:pPr>
          </w:p>
        </w:tc>
      </w:tr>
    </w:tbl>
    <w:p w:rsidR="00C53099" w:rsidRPr="00D61A35" w:rsidRDefault="00C53099" w:rsidP="00C53099">
      <w:pPr>
        <w:rPr>
          <w:rFonts w:cs="Arial"/>
        </w:rPr>
      </w:pPr>
    </w:p>
    <w:p w:rsidR="00C53099" w:rsidRPr="00D61A35"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D61A3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61A35" w:rsidRDefault="00C53099">
            <w:pPr>
              <w:spacing w:line="276" w:lineRule="auto"/>
              <w:jc w:val="center"/>
              <w:rPr>
                <w:rFonts w:cs="Arial"/>
                <w:b/>
                <w:bCs/>
              </w:rPr>
            </w:pPr>
            <w:r w:rsidRPr="00D61A35">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D61A35" w:rsidRDefault="00C53099">
            <w:pPr>
              <w:spacing w:line="276" w:lineRule="auto"/>
              <w:jc w:val="center"/>
              <w:rPr>
                <w:rFonts w:cs="Arial"/>
                <w:b/>
                <w:bCs/>
              </w:rPr>
            </w:pPr>
            <w:r>
              <w:rPr>
                <w:rFonts w:cs="Arial"/>
                <w:b/>
                <w:bCs/>
              </w:rPr>
              <w:t>HMI Setting ID</w:t>
            </w:r>
          </w:p>
        </w:tc>
      </w:tr>
      <w:tr w:rsidR="00C53099" w:rsidRPr="00D61A3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61A35" w:rsidRDefault="00C53099" w:rsidP="00C53099">
            <w:pPr>
              <w:spacing w:line="276" w:lineRule="auto"/>
              <w:jc w:val="center"/>
              <w:rPr>
                <w:rFonts w:eastAsiaTheme="minorEastAsia" w:cs="Arial"/>
              </w:rPr>
            </w:pPr>
            <w:r w:rsidRPr="00F20A5C">
              <w:rPr>
                <w:rFonts w:eastAsiaTheme="minorEastAsia" w:cs="Arial"/>
              </w:rPr>
              <w:t>10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F20A5C" w:rsidRDefault="00C53099" w:rsidP="00C53099">
            <w:pPr>
              <w:spacing w:line="276" w:lineRule="auto"/>
              <w:jc w:val="center"/>
              <w:rPr>
                <w:rFonts w:eastAsiaTheme="minorEastAsia" w:cs="Arial"/>
              </w:rPr>
            </w:pPr>
            <w:r>
              <w:rPr>
                <w:rFonts w:eastAsiaTheme="minorEastAsia" w:cs="Arial"/>
              </w:rPr>
              <w:t>128</w:t>
            </w:r>
          </w:p>
        </w:tc>
      </w:tr>
    </w:tbl>
    <w:p w:rsidR="00C53099" w:rsidRPr="00D61A35" w:rsidRDefault="00C53099" w:rsidP="00C53099">
      <w:pPr>
        <w:rPr>
          <w:rFonts w:cs="Arial"/>
          <w:color w:val="FF0000"/>
        </w:rPr>
      </w:pPr>
    </w:p>
    <w:p w:rsidR="00C53099" w:rsidRPr="00D61A35"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VS-SR-REQ-233577/I-Warning Sensitivity - Pre-Collision Assist</w:t>
      </w:r>
    </w:p>
    <w:p w:rsidR="00C53099" w:rsidRPr="009A3BED" w:rsidRDefault="00C53099" w:rsidP="00C53099">
      <w:pPr>
        <w:rPr>
          <w:rFonts w:cs="Arial"/>
        </w:rPr>
      </w:pPr>
      <w:r w:rsidRPr="00D55E68">
        <w:rPr>
          <w:rFonts w:cs="Arial"/>
        </w:rPr>
        <w:t xml:space="preserve">For this feature when performing the “Set” or “Query” operation the Feature Number and Configuration Number in the </w:t>
      </w:r>
      <w:proofErr w:type="spellStart"/>
      <w:r w:rsidRPr="00D55E68">
        <w:rPr>
          <w:rFonts w:cs="Arial"/>
        </w:rPr>
        <w:t>Feature.Rq</w:t>
      </w:r>
      <w:proofErr w:type="spellEnd"/>
      <w:r w:rsidRPr="00D55E68">
        <w:rPr>
          <w:rFonts w:cs="Arial"/>
        </w:rPr>
        <w:t xml:space="preserve"> and </w:t>
      </w:r>
      <w:proofErr w:type="spellStart"/>
      <w:r w:rsidRPr="00D55E68">
        <w:rPr>
          <w:rFonts w:cs="Arial"/>
        </w:rPr>
        <w:t>Feature.St</w:t>
      </w:r>
      <w:proofErr w:type="spellEnd"/>
      <w:r w:rsidRPr="00D55E68">
        <w:rPr>
          <w:rFonts w:cs="Arial"/>
        </w:rPr>
        <w:t xml:space="preserve"> messages shall be used below.</w:t>
      </w:r>
    </w:p>
    <w:p w:rsidR="00C53099" w:rsidRPr="009A3BED" w:rsidRDefault="00C53099" w:rsidP="00C53099">
      <w:pPr>
        <w:rPr>
          <w:rFonts w:cs="Arial"/>
        </w:rPr>
      </w:pPr>
    </w:p>
    <w:p w:rsidR="00C53099" w:rsidRPr="009A3BED" w:rsidRDefault="00C53099" w:rsidP="00C53099">
      <w:pPr>
        <w:rPr>
          <w:rFonts w:cs="Arial"/>
        </w:rPr>
      </w:pPr>
      <w:r w:rsidRPr="009A3BED">
        <w:rPr>
          <w:rFonts w:cs="Arial"/>
        </w:rPr>
        <w:t xml:space="preserve">If Enhanced Memory is supported the Active Personality Profile shall be used for </w:t>
      </w:r>
      <w:proofErr w:type="spellStart"/>
      <w:r w:rsidRPr="009A3BED">
        <w:rPr>
          <w:rFonts w:cs="Arial"/>
        </w:rPr>
        <w:t>PersIndex</w:t>
      </w:r>
      <w:proofErr w:type="spellEnd"/>
      <w:r w:rsidRPr="009A3BED">
        <w:rPr>
          <w:rFonts w:cs="Arial"/>
        </w:rPr>
        <w:t xml:space="preserve">.  If Enhanced Memory is not supported </w:t>
      </w:r>
      <w:proofErr w:type="spellStart"/>
      <w:r w:rsidRPr="009A3BED">
        <w:rPr>
          <w:rFonts w:cs="Arial"/>
        </w:rPr>
        <w:t>PersIndex</w:t>
      </w:r>
      <w:proofErr w:type="spellEnd"/>
      <w:r w:rsidRPr="009A3BED">
        <w:rPr>
          <w:rFonts w:cs="Arial"/>
        </w:rPr>
        <w:t xml:space="preserve"> shall be set to Vehicle.</w:t>
      </w:r>
    </w:p>
    <w:p w:rsidR="00C53099" w:rsidRPr="009A3BED" w:rsidRDefault="00C53099" w:rsidP="00C53099">
      <w:pPr>
        <w:rPr>
          <w:rFonts w:cs="Arial"/>
        </w:rPr>
      </w:pPr>
    </w:p>
    <w:p w:rsidR="00C53099" w:rsidRPr="009A3BED" w:rsidRDefault="00C53099" w:rsidP="00C53099">
      <w:pPr>
        <w:rPr>
          <w:rFonts w:cs="Arial"/>
        </w:rPr>
      </w:pPr>
    </w:p>
    <w:tbl>
      <w:tblPr>
        <w:tblW w:w="9483" w:type="dxa"/>
        <w:jc w:val="center"/>
        <w:tblLook w:val="04A0" w:firstRow="1" w:lastRow="0" w:firstColumn="1" w:lastColumn="0" w:noHBand="0" w:noVBand="1"/>
      </w:tblPr>
      <w:tblGrid>
        <w:gridCol w:w="1826"/>
        <w:gridCol w:w="1167"/>
        <w:gridCol w:w="1566"/>
        <w:gridCol w:w="2677"/>
        <w:gridCol w:w="2247"/>
      </w:tblGrid>
      <w:tr w:rsidR="00C53099" w:rsidRPr="009A3BED" w:rsidTr="00C53099">
        <w:trPr>
          <w:trHeight w:val="465"/>
          <w:jc w:val="center"/>
        </w:trPr>
        <w:tc>
          <w:tcPr>
            <w:tcW w:w="1826"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Feature Description</w:t>
            </w:r>
          </w:p>
        </w:tc>
        <w:tc>
          <w:tcPr>
            <w:tcW w:w="116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Feature Number</w:t>
            </w:r>
          </w:p>
        </w:tc>
        <w:tc>
          <w:tcPr>
            <w:tcW w:w="156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Configuration Number</w:t>
            </w:r>
          </w:p>
        </w:tc>
        <w:tc>
          <w:tcPr>
            <w:tcW w:w="267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A3BED" w:rsidRDefault="00C53099" w:rsidP="00C53099">
            <w:pPr>
              <w:jc w:val="center"/>
              <w:rPr>
                <w:rFonts w:cs="Arial"/>
                <w:b/>
                <w:bCs/>
              </w:rPr>
            </w:pPr>
            <w:r w:rsidRPr="009A3BED">
              <w:rPr>
                <w:rFonts w:cs="Arial"/>
                <w:b/>
                <w:bCs/>
              </w:rPr>
              <w:t xml:space="preserve">HMI selection / Configuration Name </w:t>
            </w:r>
          </w:p>
        </w:tc>
        <w:tc>
          <w:tcPr>
            <w:tcW w:w="2247"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w:t>
            </w:r>
          </w:p>
          <w:p w:rsidR="00C53099" w:rsidRPr="009A3BED" w:rsidRDefault="00C53099" w:rsidP="00C53099">
            <w:pPr>
              <w:jc w:val="center"/>
              <w:rPr>
                <w:rFonts w:cs="Arial"/>
                <w:b/>
                <w:bCs/>
              </w:rPr>
            </w:pPr>
            <w:r>
              <w:rPr>
                <w:rFonts w:cs="Arial"/>
                <w:b/>
                <w:bCs/>
              </w:rPr>
              <w:t>Yes/No</w:t>
            </w:r>
          </w:p>
        </w:tc>
      </w:tr>
      <w:tr w:rsidR="00C53099" w:rsidRPr="009A3BED" w:rsidTr="00C53099">
        <w:trPr>
          <w:trHeight w:val="465"/>
          <w:jc w:val="center"/>
        </w:trPr>
        <w:tc>
          <w:tcPr>
            <w:tcW w:w="1826" w:type="dxa"/>
            <w:vMerge w:val="restart"/>
            <w:tcBorders>
              <w:top w:val="single" w:sz="8" w:space="0" w:color="auto"/>
              <w:left w:val="single" w:sz="8" w:space="0" w:color="auto"/>
              <w:right w:val="single" w:sz="8" w:space="0" w:color="auto"/>
            </w:tcBorders>
            <w:shd w:val="clear" w:color="auto" w:fill="auto"/>
            <w:vAlign w:val="center"/>
          </w:tcPr>
          <w:p w:rsidR="00C53099" w:rsidRPr="001606C8" w:rsidRDefault="00C53099" w:rsidP="00C53099">
            <w:pPr>
              <w:jc w:val="center"/>
              <w:rPr>
                <w:rFonts w:cs="Arial"/>
                <w:bCs/>
              </w:rPr>
            </w:pPr>
            <w:r w:rsidRPr="001606C8">
              <w:rPr>
                <w:rFonts w:cs="Arial"/>
                <w:bCs/>
              </w:rPr>
              <w:t>Warning Sensitivity / FCW Sensitivity</w:t>
            </w:r>
            <w:r>
              <w:rPr>
                <w:rFonts w:cs="Arial"/>
                <w:bCs/>
              </w:rPr>
              <w:t xml:space="preserve"> / Alert Sensitivity</w:t>
            </w:r>
          </w:p>
        </w:tc>
        <w:tc>
          <w:tcPr>
            <w:tcW w:w="1167" w:type="dxa"/>
            <w:vMerge w:val="restart"/>
            <w:tcBorders>
              <w:top w:val="single" w:sz="8" w:space="0" w:color="auto"/>
              <w:left w:val="nil"/>
              <w:right w:val="single" w:sz="8" w:space="0" w:color="auto"/>
            </w:tcBorders>
            <w:shd w:val="clear" w:color="auto" w:fill="auto"/>
            <w:vAlign w:val="center"/>
          </w:tcPr>
          <w:p w:rsidR="00C53099" w:rsidRPr="001606C8" w:rsidRDefault="00C53099" w:rsidP="00C53099">
            <w:pPr>
              <w:jc w:val="center"/>
              <w:rPr>
                <w:rFonts w:cs="Arial"/>
                <w:bCs/>
              </w:rPr>
            </w:pPr>
            <w:r w:rsidRPr="001606C8">
              <w:rPr>
                <w:rFonts w:cs="Arial"/>
                <w:bCs/>
              </w:rPr>
              <w:t>0x0802</w:t>
            </w:r>
          </w:p>
        </w:tc>
        <w:tc>
          <w:tcPr>
            <w:tcW w:w="1566" w:type="dxa"/>
            <w:tcBorders>
              <w:top w:val="single" w:sz="8" w:space="0" w:color="auto"/>
              <w:left w:val="nil"/>
              <w:bottom w:val="single" w:sz="8" w:space="0" w:color="auto"/>
              <w:right w:val="single" w:sz="8" w:space="0" w:color="auto"/>
            </w:tcBorders>
            <w:shd w:val="clear" w:color="auto" w:fill="auto"/>
            <w:vAlign w:val="center"/>
          </w:tcPr>
          <w:p w:rsidR="00C53099" w:rsidRPr="001606C8" w:rsidRDefault="00C53099" w:rsidP="00C53099">
            <w:pPr>
              <w:jc w:val="center"/>
              <w:rPr>
                <w:rFonts w:cs="Arial"/>
                <w:bCs/>
              </w:rPr>
            </w:pPr>
            <w:r w:rsidRPr="001606C8">
              <w:rPr>
                <w:rFonts w:cs="Arial"/>
                <w:bCs/>
              </w:rPr>
              <w:t>0x00</w:t>
            </w:r>
          </w:p>
        </w:tc>
        <w:tc>
          <w:tcPr>
            <w:tcW w:w="2677" w:type="dxa"/>
            <w:tcBorders>
              <w:top w:val="single" w:sz="8" w:space="0" w:color="auto"/>
              <w:left w:val="nil"/>
              <w:bottom w:val="single" w:sz="8" w:space="0" w:color="auto"/>
              <w:right w:val="single" w:sz="8" w:space="0" w:color="auto"/>
            </w:tcBorders>
            <w:shd w:val="clear" w:color="auto" w:fill="auto"/>
            <w:vAlign w:val="center"/>
          </w:tcPr>
          <w:p w:rsidR="00C53099" w:rsidRPr="001606C8" w:rsidRDefault="00C53099" w:rsidP="00C53099">
            <w:pPr>
              <w:jc w:val="center"/>
              <w:rPr>
                <w:rFonts w:cs="Arial"/>
                <w:bCs/>
              </w:rPr>
            </w:pPr>
            <w:r w:rsidRPr="001606C8">
              <w:rPr>
                <w:rFonts w:cs="Arial"/>
                <w:bCs/>
              </w:rPr>
              <w:t>Not Used</w:t>
            </w:r>
          </w:p>
        </w:tc>
        <w:tc>
          <w:tcPr>
            <w:tcW w:w="2247" w:type="dxa"/>
            <w:vMerge w:val="restart"/>
            <w:tcBorders>
              <w:top w:val="single" w:sz="8" w:space="0" w:color="auto"/>
              <w:left w:val="nil"/>
              <w:right w:val="single" w:sz="8" w:space="0" w:color="auto"/>
            </w:tcBorders>
            <w:vAlign w:val="center"/>
          </w:tcPr>
          <w:p w:rsidR="00C53099" w:rsidRPr="009A3BED" w:rsidRDefault="00C53099" w:rsidP="00C53099">
            <w:pPr>
              <w:jc w:val="center"/>
              <w:rPr>
                <w:rFonts w:cs="Arial"/>
                <w:bCs/>
                <w:color w:val="FF0000"/>
                <w:highlight w:val="yellow"/>
              </w:rPr>
            </w:pPr>
            <w:r w:rsidRPr="00D55E68">
              <w:rPr>
                <w:rFonts w:cs="Arial"/>
                <w:bCs/>
              </w:rPr>
              <w:t>No</w:t>
            </w:r>
          </w:p>
        </w:tc>
      </w:tr>
      <w:tr w:rsidR="00C53099" w:rsidRPr="009A3BED" w:rsidTr="00C53099">
        <w:trPr>
          <w:trHeight w:val="465"/>
          <w:jc w:val="center"/>
        </w:trPr>
        <w:tc>
          <w:tcPr>
            <w:tcW w:w="1826" w:type="dxa"/>
            <w:vMerge/>
            <w:tcBorders>
              <w:left w:val="single" w:sz="8" w:space="0" w:color="auto"/>
              <w:right w:val="single" w:sz="8" w:space="0" w:color="auto"/>
            </w:tcBorders>
            <w:shd w:val="clear" w:color="auto" w:fill="auto"/>
            <w:vAlign w:val="center"/>
            <w:hideMark/>
          </w:tcPr>
          <w:p w:rsidR="00C53099" w:rsidRPr="001606C8" w:rsidRDefault="00C53099" w:rsidP="00C53099">
            <w:pPr>
              <w:jc w:val="center"/>
              <w:rPr>
                <w:rFonts w:cs="Arial"/>
                <w:bCs/>
              </w:rPr>
            </w:pPr>
          </w:p>
        </w:tc>
        <w:tc>
          <w:tcPr>
            <w:tcW w:w="1167" w:type="dxa"/>
            <w:vMerge/>
            <w:tcBorders>
              <w:left w:val="nil"/>
              <w:right w:val="single" w:sz="8" w:space="0" w:color="auto"/>
            </w:tcBorders>
            <w:shd w:val="clear" w:color="auto" w:fill="auto"/>
            <w:vAlign w:val="center"/>
            <w:hideMark/>
          </w:tcPr>
          <w:p w:rsidR="00C53099" w:rsidRPr="001606C8" w:rsidRDefault="00C53099" w:rsidP="00C53099">
            <w:pPr>
              <w:jc w:val="center"/>
              <w:rPr>
                <w:rFonts w:cs="Arial"/>
                <w:bCs/>
              </w:rPr>
            </w:pPr>
          </w:p>
        </w:tc>
        <w:tc>
          <w:tcPr>
            <w:tcW w:w="1566" w:type="dxa"/>
            <w:tcBorders>
              <w:top w:val="single" w:sz="8" w:space="0" w:color="auto"/>
              <w:left w:val="nil"/>
              <w:bottom w:val="single" w:sz="8" w:space="0" w:color="auto"/>
              <w:right w:val="single" w:sz="8" w:space="0" w:color="auto"/>
            </w:tcBorders>
            <w:shd w:val="clear" w:color="auto" w:fill="auto"/>
            <w:vAlign w:val="center"/>
            <w:hideMark/>
          </w:tcPr>
          <w:p w:rsidR="00C53099" w:rsidRPr="001606C8" w:rsidRDefault="00C53099" w:rsidP="00C53099">
            <w:pPr>
              <w:jc w:val="center"/>
              <w:rPr>
                <w:rFonts w:cs="Arial"/>
                <w:bCs/>
              </w:rPr>
            </w:pPr>
            <w:r w:rsidRPr="001606C8">
              <w:rPr>
                <w:rFonts w:cs="Arial"/>
                <w:bCs/>
              </w:rPr>
              <w:t>0x01</w:t>
            </w:r>
          </w:p>
        </w:tc>
        <w:tc>
          <w:tcPr>
            <w:tcW w:w="2677" w:type="dxa"/>
            <w:tcBorders>
              <w:top w:val="single" w:sz="8" w:space="0" w:color="auto"/>
              <w:left w:val="nil"/>
              <w:bottom w:val="single" w:sz="8" w:space="0" w:color="auto"/>
              <w:right w:val="single" w:sz="8" w:space="0" w:color="auto"/>
            </w:tcBorders>
            <w:shd w:val="clear" w:color="auto" w:fill="auto"/>
            <w:vAlign w:val="center"/>
            <w:hideMark/>
          </w:tcPr>
          <w:p w:rsidR="00C53099" w:rsidRPr="001606C8" w:rsidRDefault="00C53099" w:rsidP="00C53099">
            <w:pPr>
              <w:jc w:val="center"/>
              <w:rPr>
                <w:rFonts w:cs="Arial"/>
                <w:bCs/>
              </w:rPr>
            </w:pPr>
            <w:r w:rsidRPr="001606C8">
              <w:rPr>
                <w:rFonts w:cs="Arial"/>
                <w:bCs/>
              </w:rPr>
              <w:t>Low / FCW_Sensitivity_1</w:t>
            </w:r>
          </w:p>
        </w:tc>
        <w:tc>
          <w:tcPr>
            <w:tcW w:w="2247" w:type="dxa"/>
            <w:vMerge/>
            <w:tcBorders>
              <w:left w:val="nil"/>
              <w:right w:val="single" w:sz="8" w:space="0" w:color="auto"/>
            </w:tcBorders>
          </w:tcPr>
          <w:p w:rsidR="00C53099" w:rsidRPr="009A3BED" w:rsidRDefault="00C53099" w:rsidP="00C53099">
            <w:pPr>
              <w:jc w:val="center"/>
              <w:rPr>
                <w:rFonts w:cs="Arial"/>
                <w:bCs/>
                <w:color w:val="FF0000"/>
                <w:highlight w:val="yellow"/>
              </w:rPr>
            </w:pPr>
          </w:p>
        </w:tc>
      </w:tr>
      <w:tr w:rsidR="00C53099" w:rsidRPr="009A3BED" w:rsidTr="00C53099">
        <w:trPr>
          <w:trHeight w:val="465"/>
          <w:jc w:val="center"/>
        </w:trPr>
        <w:tc>
          <w:tcPr>
            <w:tcW w:w="1826" w:type="dxa"/>
            <w:vMerge/>
            <w:tcBorders>
              <w:left w:val="single" w:sz="8" w:space="0" w:color="auto"/>
              <w:right w:val="single" w:sz="8" w:space="0" w:color="auto"/>
            </w:tcBorders>
            <w:shd w:val="clear" w:color="auto" w:fill="auto"/>
            <w:vAlign w:val="center"/>
            <w:hideMark/>
          </w:tcPr>
          <w:p w:rsidR="00C53099" w:rsidRPr="001606C8" w:rsidRDefault="00C53099" w:rsidP="00C53099">
            <w:pPr>
              <w:jc w:val="center"/>
              <w:rPr>
                <w:rFonts w:cs="Arial"/>
                <w:bCs/>
              </w:rPr>
            </w:pPr>
          </w:p>
        </w:tc>
        <w:tc>
          <w:tcPr>
            <w:tcW w:w="1167" w:type="dxa"/>
            <w:vMerge/>
            <w:tcBorders>
              <w:left w:val="nil"/>
              <w:right w:val="single" w:sz="8" w:space="0" w:color="auto"/>
            </w:tcBorders>
            <w:shd w:val="clear" w:color="auto" w:fill="auto"/>
            <w:vAlign w:val="center"/>
            <w:hideMark/>
          </w:tcPr>
          <w:p w:rsidR="00C53099" w:rsidRPr="001606C8" w:rsidRDefault="00C53099" w:rsidP="00C53099">
            <w:pPr>
              <w:jc w:val="center"/>
              <w:rPr>
                <w:rFonts w:cs="Arial"/>
                <w:bCs/>
              </w:rPr>
            </w:pPr>
          </w:p>
        </w:tc>
        <w:tc>
          <w:tcPr>
            <w:tcW w:w="1566" w:type="dxa"/>
            <w:tcBorders>
              <w:top w:val="single" w:sz="8" w:space="0" w:color="auto"/>
              <w:left w:val="nil"/>
              <w:bottom w:val="single" w:sz="8" w:space="0" w:color="auto"/>
              <w:right w:val="single" w:sz="8" w:space="0" w:color="auto"/>
            </w:tcBorders>
            <w:shd w:val="clear" w:color="auto" w:fill="auto"/>
            <w:vAlign w:val="center"/>
            <w:hideMark/>
          </w:tcPr>
          <w:p w:rsidR="00C53099" w:rsidRPr="001606C8" w:rsidRDefault="00C53099" w:rsidP="00C53099">
            <w:pPr>
              <w:jc w:val="center"/>
              <w:rPr>
                <w:rFonts w:cs="Arial"/>
                <w:bCs/>
              </w:rPr>
            </w:pPr>
            <w:r w:rsidRPr="001606C8">
              <w:rPr>
                <w:rFonts w:cs="Arial"/>
                <w:bCs/>
              </w:rPr>
              <w:t>0x02</w:t>
            </w:r>
          </w:p>
        </w:tc>
        <w:tc>
          <w:tcPr>
            <w:tcW w:w="2677" w:type="dxa"/>
            <w:tcBorders>
              <w:top w:val="single" w:sz="8" w:space="0" w:color="auto"/>
              <w:left w:val="nil"/>
              <w:bottom w:val="single" w:sz="8" w:space="0" w:color="auto"/>
              <w:right w:val="single" w:sz="8" w:space="0" w:color="auto"/>
            </w:tcBorders>
            <w:shd w:val="clear" w:color="auto" w:fill="auto"/>
            <w:vAlign w:val="center"/>
            <w:hideMark/>
          </w:tcPr>
          <w:p w:rsidR="00C53099" w:rsidRPr="001606C8" w:rsidRDefault="00C53099" w:rsidP="00C53099">
            <w:pPr>
              <w:jc w:val="center"/>
              <w:rPr>
                <w:rFonts w:cs="Arial"/>
                <w:bCs/>
              </w:rPr>
            </w:pPr>
            <w:r w:rsidRPr="001606C8">
              <w:rPr>
                <w:rFonts w:cs="Arial"/>
                <w:bCs/>
              </w:rPr>
              <w:t>Normal / FCW_Sensitivity_2</w:t>
            </w:r>
          </w:p>
        </w:tc>
        <w:tc>
          <w:tcPr>
            <w:tcW w:w="2247" w:type="dxa"/>
            <w:vMerge/>
            <w:tcBorders>
              <w:left w:val="nil"/>
              <w:right w:val="single" w:sz="8" w:space="0" w:color="auto"/>
            </w:tcBorders>
          </w:tcPr>
          <w:p w:rsidR="00C53099" w:rsidRPr="009A3BED" w:rsidRDefault="00C53099" w:rsidP="00C53099">
            <w:pPr>
              <w:jc w:val="center"/>
              <w:rPr>
                <w:rFonts w:cs="Arial"/>
                <w:bCs/>
                <w:color w:val="FF0000"/>
                <w:highlight w:val="yellow"/>
              </w:rPr>
            </w:pPr>
          </w:p>
        </w:tc>
      </w:tr>
      <w:tr w:rsidR="00C53099" w:rsidRPr="009A3BED" w:rsidTr="00C53099">
        <w:trPr>
          <w:trHeight w:val="465"/>
          <w:jc w:val="center"/>
        </w:trPr>
        <w:tc>
          <w:tcPr>
            <w:tcW w:w="1826" w:type="dxa"/>
            <w:vMerge/>
            <w:tcBorders>
              <w:left w:val="single" w:sz="8" w:space="0" w:color="auto"/>
              <w:bottom w:val="single" w:sz="4" w:space="0" w:color="auto"/>
              <w:right w:val="single" w:sz="8" w:space="0" w:color="auto"/>
            </w:tcBorders>
            <w:shd w:val="clear" w:color="auto" w:fill="auto"/>
            <w:vAlign w:val="center"/>
          </w:tcPr>
          <w:p w:rsidR="00C53099" w:rsidRPr="001606C8" w:rsidRDefault="00C53099" w:rsidP="00C53099">
            <w:pPr>
              <w:jc w:val="center"/>
              <w:rPr>
                <w:rFonts w:cs="Arial"/>
                <w:bCs/>
              </w:rPr>
            </w:pPr>
          </w:p>
        </w:tc>
        <w:tc>
          <w:tcPr>
            <w:tcW w:w="1167" w:type="dxa"/>
            <w:vMerge/>
            <w:tcBorders>
              <w:left w:val="nil"/>
              <w:bottom w:val="single" w:sz="4" w:space="0" w:color="auto"/>
              <w:right w:val="single" w:sz="8" w:space="0" w:color="auto"/>
            </w:tcBorders>
            <w:shd w:val="clear" w:color="auto" w:fill="auto"/>
            <w:vAlign w:val="center"/>
          </w:tcPr>
          <w:p w:rsidR="00C53099" w:rsidRPr="001606C8" w:rsidRDefault="00C53099" w:rsidP="00C53099">
            <w:pPr>
              <w:jc w:val="center"/>
              <w:rPr>
                <w:rFonts w:cs="Arial"/>
                <w:bCs/>
              </w:rPr>
            </w:pPr>
          </w:p>
        </w:tc>
        <w:tc>
          <w:tcPr>
            <w:tcW w:w="1566" w:type="dxa"/>
            <w:tcBorders>
              <w:top w:val="single" w:sz="8" w:space="0" w:color="auto"/>
              <w:left w:val="nil"/>
              <w:bottom w:val="single" w:sz="4" w:space="0" w:color="auto"/>
              <w:right w:val="single" w:sz="8" w:space="0" w:color="auto"/>
            </w:tcBorders>
            <w:shd w:val="clear" w:color="auto" w:fill="auto"/>
            <w:vAlign w:val="center"/>
          </w:tcPr>
          <w:p w:rsidR="00C53099" w:rsidRPr="001606C8" w:rsidRDefault="00C53099" w:rsidP="00C53099">
            <w:pPr>
              <w:jc w:val="center"/>
              <w:rPr>
                <w:rFonts w:cs="Arial"/>
                <w:bCs/>
              </w:rPr>
            </w:pPr>
            <w:r w:rsidRPr="001606C8">
              <w:rPr>
                <w:rFonts w:cs="Arial"/>
                <w:bCs/>
              </w:rPr>
              <w:t>0x03</w:t>
            </w:r>
          </w:p>
        </w:tc>
        <w:tc>
          <w:tcPr>
            <w:tcW w:w="2677" w:type="dxa"/>
            <w:tcBorders>
              <w:top w:val="single" w:sz="8" w:space="0" w:color="auto"/>
              <w:left w:val="nil"/>
              <w:bottom w:val="single" w:sz="4" w:space="0" w:color="auto"/>
              <w:right w:val="single" w:sz="8" w:space="0" w:color="auto"/>
            </w:tcBorders>
            <w:shd w:val="clear" w:color="auto" w:fill="auto"/>
            <w:vAlign w:val="center"/>
          </w:tcPr>
          <w:p w:rsidR="00C53099" w:rsidRPr="001606C8" w:rsidRDefault="00C53099" w:rsidP="00C53099">
            <w:pPr>
              <w:jc w:val="center"/>
              <w:rPr>
                <w:rFonts w:cs="Arial"/>
                <w:bCs/>
              </w:rPr>
            </w:pPr>
            <w:r w:rsidRPr="001606C8">
              <w:rPr>
                <w:rFonts w:cs="Arial"/>
                <w:bCs/>
              </w:rPr>
              <w:t>High / FCW_Sensitivity_3</w:t>
            </w:r>
          </w:p>
        </w:tc>
        <w:tc>
          <w:tcPr>
            <w:tcW w:w="2247" w:type="dxa"/>
            <w:vMerge/>
            <w:tcBorders>
              <w:left w:val="nil"/>
              <w:bottom w:val="single" w:sz="4" w:space="0" w:color="auto"/>
              <w:right w:val="single" w:sz="8" w:space="0" w:color="auto"/>
            </w:tcBorders>
          </w:tcPr>
          <w:p w:rsidR="00C53099" w:rsidRPr="009A3BED" w:rsidRDefault="00C53099" w:rsidP="00C53099">
            <w:pPr>
              <w:jc w:val="center"/>
              <w:rPr>
                <w:rFonts w:cs="Arial"/>
                <w:bCs/>
                <w:color w:val="FF0000"/>
                <w:highlight w:val="yellow"/>
              </w:rPr>
            </w:pPr>
          </w:p>
        </w:tc>
      </w:tr>
    </w:tbl>
    <w:p w:rsidR="00C53099" w:rsidRPr="00D55E68" w:rsidRDefault="00C53099" w:rsidP="00C53099">
      <w:pPr>
        <w:rPr>
          <w:rFonts w:cs="Arial"/>
        </w:rPr>
      </w:pPr>
      <w:r w:rsidRPr="00D55E68">
        <w:rPr>
          <w:rFonts w:cs="Arial"/>
        </w:rPr>
        <w:t xml:space="preserve">Note: </w:t>
      </w:r>
      <w:r>
        <w:rPr>
          <w:rFonts w:cs="Arial"/>
        </w:rPr>
        <w:t xml:space="preserve">at the time this spec was written </w:t>
      </w:r>
      <w:r w:rsidRPr="00D55E68">
        <w:rPr>
          <w:rFonts w:cs="Arial"/>
        </w:rPr>
        <w:t xml:space="preserve">when a </w:t>
      </w:r>
      <w:proofErr w:type="spellStart"/>
      <w:r w:rsidRPr="00D55E68">
        <w:rPr>
          <w:rFonts w:cs="Arial"/>
        </w:rPr>
        <w:t>MyKey</w:t>
      </w:r>
      <w:proofErr w:type="spellEnd"/>
      <w:r w:rsidRPr="00D55E68">
        <w:rPr>
          <w:rFonts w:cs="Arial"/>
        </w:rPr>
        <w:t xml:space="preserve"> is used the Warning Sensitivity sets its default (see FCW specs for details).  The </w:t>
      </w:r>
      <w:proofErr w:type="spellStart"/>
      <w:r w:rsidRPr="00D55E68">
        <w:rPr>
          <w:rFonts w:cs="Arial"/>
        </w:rPr>
        <w:t>MyKey</w:t>
      </w:r>
      <w:proofErr w:type="spellEnd"/>
      <w:r w:rsidRPr="00D55E68">
        <w:rPr>
          <w:rFonts w:cs="Arial"/>
        </w:rPr>
        <w:t xml:space="preserve"> user can still change the setting from the default.  This has no effect on the </w:t>
      </w:r>
      <w:proofErr w:type="spellStart"/>
      <w:r w:rsidRPr="00D55E68">
        <w:rPr>
          <w:rFonts w:cs="Arial"/>
        </w:rPr>
        <w:t>Centerstack</w:t>
      </w:r>
      <w:proofErr w:type="spellEnd"/>
      <w:r w:rsidRPr="00D55E68">
        <w:rPr>
          <w:rFonts w:cs="Arial"/>
        </w:rPr>
        <w:t xml:space="preserve"> Setting HMI client since the default value is queried at start-up when the </w:t>
      </w:r>
      <w:proofErr w:type="spellStart"/>
      <w:r w:rsidRPr="00D55E68">
        <w:rPr>
          <w:rFonts w:cs="Arial"/>
        </w:rPr>
        <w:t>MyKey</w:t>
      </w:r>
      <w:proofErr w:type="spellEnd"/>
      <w:r w:rsidRPr="00D55E68">
        <w:rPr>
          <w:rFonts w:cs="Arial"/>
        </w:rPr>
        <w:t xml:space="preserve"> is turned to Run.</w:t>
      </w:r>
    </w:p>
    <w:p w:rsidR="00C53099" w:rsidRPr="009A3BED" w:rsidRDefault="00C53099" w:rsidP="00C53099">
      <w:pPr>
        <w:rPr>
          <w:rFonts w:cs="Arial"/>
        </w:rPr>
      </w:pPr>
    </w:p>
    <w:p w:rsidR="00C53099" w:rsidRPr="009A3BED"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9A3BE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A3BED" w:rsidRDefault="00C53099">
            <w:pPr>
              <w:spacing w:line="276" w:lineRule="auto"/>
              <w:jc w:val="center"/>
              <w:rPr>
                <w:rFonts w:cs="Arial"/>
                <w:b/>
                <w:bCs/>
              </w:rPr>
            </w:pPr>
            <w:r w:rsidRPr="009A3BE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9A3BED" w:rsidRDefault="00C53099">
            <w:pPr>
              <w:spacing w:line="276" w:lineRule="auto"/>
              <w:jc w:val="center"/>
              <w:rPr>
                <w:rFonts w:cs="Arial"/>
                <w:b/>
                <w:bCs/>
              </w:rPr>
            </w:pPr>
            <w:r>
              <w:rPr>
                <w:rFonts w:cs="Arial"/>
                <w:b/>
                <w:bCs/>
              </w:rPr>
              <w:t>HMI Setting ID</w:t>
            </w:r>
          </w:p>
        </w:tc>
      </w:tr>
      <w:tr w:rsidR="00C53099" w:rsidRPr="009A3BE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9A3BED" w:rsidRDefault="00C53099" w:rsidP="00C53099">
            <w:pPr>
              <w:spacing w:line="276" w:lineRule="auto"/>
              <w:jc w:val="center"/>
              <w:rPr>
                <w:rFonts w:eastAsiaTheme="minorEastAsia" w:cs="Arial"/>
              </w:rPr>
            </w:pPr>
            <w:r>
              <w:rPr>
                <w:rFonts w:eastAsiaTheme="minorEastAsia" w:cs="Arial"/>
              </w:rPr>
              <w:t xml:space="preserve">10 / </w:t>
            </w:r>
            <w:r w:rsidRPr="00317B7B">
              <w:rPr>
                <w:rFonts w:eastAsiaTheme="minorEastAsia" w:cs="Arial"/>
              </w:rPr>
              <w:t>10B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rPr>
            </w:pPr>
            <w:r>
              <w:rPr>
                <w:rFonts w:eastAsiaTheme="minorEastAsia" w:cs="Arial"/>
              </w:rPr>
              <w:t>129</w:t>
            </w:r>
          </w:p>
        </w:tc>
      </w:tr>
    </w:tbl>
    <w:p w:rsidR="00C53099" w:rsidRPr="009A3BED" w:rsidRDefault="00C53099" w:rsidP="00C53099">
      <w:pPr>
        <w:rPr>
          <w:rFonts w:cs="Arial"/>
          <w:color w:val="FF0000"/>
        </w:rPr>
      </w:pPr>
    </w:p>
    <w:p w:rsidR="00C53099" w:rsidRPr="009A3BED" w:rsidRDefault="00C53099" w:rsidP="00C53099">
      <w:pPr>
        <w:rPr>
          <w:rFonts w:cs="Arial"/>
          <w:color w:val="FF0000"/>
        </w:rPr>
      </w:pPr>
    </w:p>
    <w:p w:rsidR="00C53099" w:rsidRDefault="00C53099" w:rsidP="00C53099">
      <w:pPr>
        <w:pStyle w:val="Heading3"/>
      </w:pPr>
      <w:bookmarkStart w:id="137" w:name="_Toc25737507"/>
      <w:r w:rsidRPr="00B9479B">
        <w:t>VS-FUN-REQ-233942/A-Blindspot Detection</w:t>
      </w:r>
      <w:bookmarkEnd w:id="137"/>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VS-SR-REQ-233944/E-Blindspot Detection (vehicle - non-trailer)</w:t>
      </w:r>
    </w:p>
    <w:p w:rsidR="00C53099" w:rsidRPr="00A675AD" w:rsidRDefault="00C53099" w:rsidP="00C53099">
      <w:pPr>
        <w:rPr>
          <w:rFonts w:cs="Arial"/>
        </w:rPr>
      </w:pPr>
      <w:r w:rsidRPr="00A7445D">
        <w:rPr>
          <w:rFonts w:cs="Arial"/>
        </w:rPr>
        <w:t xml:space="preserve">For this feature when performing the “Set” or “Query” operation the Feature Number and Configuration Number in the </w:t>
      </w:r>
      <w:proofErr w:type="spellStart"/>
      <w:r w:rsidRPr="00A7445D">
        <w:rPr>
          <w:rFonts w:cs="Arial"/>
        </w:rPr>
        <w:t>Feature.Rq</w:t>
      </w:r>
      <w:proofErr w:type="spellEnd"/>
      <w:r w:rsidRPr="00A7445D">
        <w:rPr>
          <w:rFonts w:cs="Arial"/>
        </w:rPr>
        <w:t xml:space="preserve"> and </w:t>
      </w:r>
      <w:proofErr w:type="spellStart"/>
      <w:r w:rsidRPr="00A7445D">
        <w:rPr>
          <w:rFonts w:cs="Arial"/>
        </w:rPr>
        <w:t>Feature.St</w:t>
      </w:r>
      <w:proofErr w:type="spellEnd"/>
      <w:r w:rsidRPr="00A7445D">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Default="00C53099" w:rsidP="00C53099">
      <w:pPr>
        <w:rPr>
          <w:rFonts w:cs="Arial"/>
        </w:rPr>
      </w:pPr>
    </w:p>
    <w:p w:rsidR="00415CFA" w:rsidRDefault="00415CFA" w:rsidP="00C53099">
      <w:pPr>
        <w:rPr>
          <w:rFonts w:cs="Arial"/>
        </w:rPr>
      </w:pPr>
    </w:p>
    <w:p w:rsidR="00415CFA" w:rsidRPr="00A675AD" w:rsidRDefault="00415CFA" w:rsidP="00C53099">
      <w:pPr>
        <w:rPr>
          <w:rFonts w:cs="Arial"/>
        </w:rPr>
      </w:pPr>
    </w:p>
    <w:p w:rsidR="00C53099" w:rsidRPr="00A675AD" w:rsidRDefault="00C53099" w:rsidP="00C53099">
      <w:pPr>
        <w:rPr>
          <w:rFonts w:cs="Arial"/>
        </w:rPr>
      </w:pPr>
    </w:p>
    <w:tbl>
      <w:tblPr>
        <w:tblW w:w="9483" w:type="dxa"/>
        <w:jc w:val="center"/>
        <w:tblLook w:val="04A0" w:firstRow="1" w:lastRow="0" w:firstColumn="1" w:lastColumn="0" w:noHBand="0" w:noVBand="1"/>
      </w:tblPr>
      <w:tblGrid>
        <w:gridCol w:w="1959"/>
        <w:gridCol w:w="1188"/>
        <w:gridCol w:w="1570"/>
        <w:gridCol w:w="2275"/>
        <w:gridCol w:w="2491"/>
      </w:tblGrid>
      <w:tr w:rsidR="00C53099" w:rsidRPr="006B64C3" w:rsidTr="00C53099">
        <w:trPr>
          <w:trHeight w:val="465"/>
          <w:jc w:val="center"/>
        </w:trPr>
        <w:tc>
          <w:tcPr>
            <w:tcW w:w="195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B64C3" w:rsidRDefault="00C53099" w:rsidP="00C53099">
            <w:pPr>
              <w:jc w:val="center"/>
              <w:rPr>
                <w:rFonts w:cs="Arial"/>
                <w:b/>
                <w:bCs/>
              </w:rPr>
            </w:pPr>
            <w:r w:rsidRPr="006B64C3">
              <w:rPr>
                <w:rFonts w:cs="Arial"/>
                <w:b/>
                <w:bCs/>
              </w:rPr>
              <w:lastRenderedPageBreak/>
              <w:t>Feature Description</w:t>
            </w:r>
          </w:p>
        </w:tc>
        <w:tc>
          <w:tcPr>
            <w:tcW w:w="118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B64C3" w:rsidRDefault="00C53099" w:rsidP="00C53099">
            <w:pPr>
              <w:jc w:val="center"/>
              <w:rPr>
                <w:rFonts w:cs="Arial"/>
                <w:b/>
                <w:bCs/>
              </w:rPr>
            </w:pPr>
            <w:r w:rsidRPr="006B64C3">
              <w:rPr>
                <w:rFonts w:cs="Arial"/>
                <w:b/>
                <w:bCs/>
              </w:rPr>
              <w:t>Feature Number</w:t>
            </w:r>
          </w:p>
        </w:tc>
        <w:tc>
          <w:tcPr>
            <w:tcW w:w="157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B64C3" w:rsidRDefault="00C53099" w:rsidP="00C53099">
            <w:pPr>
              <w:jc w:val="center"/>
              <w:rPr>
                <w:rFonts w:cs="Arial"/>
                <w:b/>
                <w:bCs/>
              </w:rPr>
            </w:pPr>
            <w:r w:rsidRPr="006B64C3">
              <w:rPr>
                <w:rFonts w:cs="Arial"/>
                <w:b/>
                <w:bCs/>
              </w:rPr>
              <w:t>Configuration Number</w:t>
            </w:r>
          </w:p>
        </w:tc>
        <w:tc>
          <w:tcPr>
            <w:tcW w:w="227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B64C3" w:rsidRDefault="00C53099" w:rsidP="00C53099">
            <w:pPr>
              <w:jc w:val="center"/>
              <w:rPr>
                <w:rFonts w:cs="Arial"/>
                <w:b/>
                <w:bCs/>
              </w:rPr>
            </w:pPr>
            <w:r w:rsidRPr="006B64C3">
              <w:rPr>
                <w:rFonts w:cs="Arial"/>
                <w:b/>
                <w:bCs/>
              </w:rPr>
              <w:t>HMI selection / Configuration Name</w:t>
            </w:r>
          </w:p>
        </w:tc>
        <w:tc>
          <w:tcPr>
            <w:tcW w:w="2491" w:type="dxa"/>
            <w:tcBorders>
              <w:top w:val="single" w:sz="8" w:space="0" w:color="auto"/>
              <w:left w:val="nil"/>
              <w:bottom w:val="single" w:sz="8" w:space="0" w:color="auto"/>
              <w:right w:val="single" w:sz="8" w:space="0" w:color="auto"/>
            </w:tcBorders>
            <w:shd w:val="clear" w:color="auto" w:fill="EEECE1" w:themeFill="background2"/>
          </w:tcPr>
          <w:p w:rsidR="00C53099" w:rsidRPr="006B64C3" w:rsidRDefault="00C53099" w:rsidP="00C53099">
            <w:pPr>
              <w:jc w:val="center"/>
              <w:rPr>
                <w:rFonts w:cs="Arial"/>
                <w:b/>
                <w:bCs/>
              </w:rPr>
            </w:pPr>
            <w:r>
              <w:rPr>
                <w:rFonts w:cs="Arial"/>
                <w:b/>
                <w:bCs/>
              </w:rPr>
              <w:t xml:space="preserve">HMI </w:t>
            </w:r>
            <w:proofErr w:type="spellStart"/>
            <w:r w:rsidRPr="006B64C3">
              <w:rPr>
                <w:rFonts w:cs="Arial"/>
                <w:b/>
                <w:bCs/>
              </w:rPr>
              <w:t>MyKey</w:t>
            </w:r>
            <w:proofErr w:type="spellEnd"/>
            <w:r w:rsidRPr="006B64C3">
              <w:rPr>
                <w:rFonts w:cs="Arial"/>
                <w:b/>
                <w:bCs/>
              </w:rPr>
              <w:t xml:space="preserve"> Limited</w:t>
            </w:r>
          </w:p>
          <w:p w:rsidR="00C53099" w:rsidRPr="006B64C3" w:rsidRDefault="00C53099" w:rsidP="00C53099">
            <w:pPr>
              <w:jc w:val="center"/>
              <w:rPr>
                <w:rFonts w:cs="Arial"/>
                <w:b/>
                <w:bCs/>
              </w:rPr>
            </w:pPr>
            <w:r w:rsidRPr="006B64C3">
              <w:rPr>
                <w:rFonts w:cs="Arial"/>
                <w:b/>
                <w:bCs/>
              </w:rPr>
              <w:t>Yes/No</w:t>
            </w:r>
          </w:p>
        </w:tc>
      </w:tr>
      <w:tr w:rsidR="00C53099" w:rsidRPr="006B64C3" w:rsidTr="00C53099">
        <w:trPr>
          <w:trHeight w:val="465"/>
          <w:jc w:val="center"/>
        </w:trPr>
        <w:tc>
          <w:tcPr>
            <w:tcW w:w="1959" w:type="dxa"/>
            <w:vMerge w:val="restart"/>
            <w:tcBorders>
              <w:top w:val="single" w:sz="8" w:space="0" w:color="auto"/>
              <w:left w:val="single" w:sz="8" w:space="0" w:color="auto"/>
              <w:right w:val="single" w:sz="8" w:space="0" w:color="auto"/>
            </w:tcBorders>
            <w:shd w:val="clear" w:color="auto" w:fill="auto"/>
            <w:vAlign w:val="center"/>
            <w:hideMark/>
          </w:tcPr>
          <w:p w:rsidR="00C53099" w:rsidRPr="006B64C3" w:rsidRDefault="00C53099" w:rsidP="00C53099">
            <w:pPr>
              <w:jc w:val="center"/>
              <w:rPr>
                <w:rFonts w:cs="Arial"/>
                <w:bCs/>
              </w:rPr>
            </w:pPr>
            <w:r w:rsidRPr="006B64C3">
              <w:rPr>
                <w:rFonts w:cs="Arial"/>
                <w:bCs/>
              </w:rPr>
              <w:t>Blind Spot Detection</w:t>
            </w:r>
          </w:p>
        </w:tc>
        <w:tc>
          <w:tcPr>
            <w:tcW w:w="1188" w:type="dxa"/>
            <w:vMerge w:val="restart"/>
            <w:tcBorders>
              <w:top w:val="single" w:sz="8" w:space="0" w:color="auto"/>
              <w:left w:val="nil"/>
              <w:right w:val="single" w:sz="8" w:space="0" w:color="auto"/>
            </w:tcBorders>
            <w:shd w:val="clear" w:color="auto" w:fill="auto"/>
            <w:vAlign w:val="center"/>
            <w:hideMark/>
          </w:tcPr>
          <w:p w:rsidR="00C53099" w:rsidRPr="006B64C3" w:rsidRDefault="00C53099" w:rsidP="00C53099">
            <w:pPr>
              <w:jc w:val="center"/>
              <w:rPr>
                <w:rFonts w:cs="Arial"/>
                <w:bCs/>
              </w:rPr>
            </w:pPr>
            <w:r w:rsidRPr="00A7445D">
              <w:rPr>
                <w:rFonts w:cs="Arial"/>
                <w:bCs/>
              </w:rPr>
              <w:t>0x0920</w:t>
            </w:r>
          </w:p>
        </w:tc>
        <w:tc>
          <w:tcPr>
            <w:tcW w:w="1570" w:type="dxa"/>
            <w:tcBorders>
              <w:top w:val="single" w:sz="8" w:space="0" w:color="auto"/>
              <w:left w:val="nil"/>
              <w:bottom w:val="single" w:sz="8" w:space="0" w:color="auto"/>
              <w:right w:val="single" w:sz="8" w:space="0" w:color="auto"/>
            </w:tcBorders>
            <w:shd w:val="clear" w:color="auto" w:fill="auto"/>
            <w:vAlign w:val="center"/>
            <w:hideMark/>
          </w:tcPr>
          <w:p w:rsidR="00C53099" w:rsidRPr="006B64C3" w:rsidRDefault="00C53099" w:rsidP="00C53099">
            <w:pPr>
              <w:jc w:val="center"/>
              <w:rPr>
                <w:rFonts w:cs="Arial"/>
                <w:bCs/>
              </w:rPr>
            </w:pPr>
            <w:r w:rsidRPr="006B64C3">
              <w:rPr>
                <w:rFonts w:cs="Arial"/>
                <w:bCs/>
              </w:rPr>
              <w:t>0x00</w:t>
            </w:r>
          </w:p>
        </w:tc>
        <w:tc>
          <w:tcPr>
            <w:tcW w:w="2275" w:type="dxa"/>
            <w:tcBorders>
              <w:top w:val="single" w:sz="8" w:space="0" w:color="auto"/>
              <w:left w:val="nil"/>
              <w:bottom w:val="single" w:sz="8" w:space="0" w:color="auto"/>
              <w:right w:val="single" w:sz="8" w:space="0" w:color="auto"/>
            </w:tcBorders>
            <w:shd w:val="clear" w:color="auto" w:fill="auto"/>
            <w:vAlign w:val="center"/>
            <w:hideMark/>
          </w:tcPr>
          <w:p w:rsidR="00C53099" w:rsidRPr="006B64C3" w:rsidRDefault="00C53099" w:rsidP="00C53099">
            <w:pPr>
              <w:jc w:val="center"/>
              <w:rPr>
                <w:rFonts w:cs="Arial"/>
                <w:bCs/>
              </w:rPr>
            </w:pPr>
            <w:r w:rsidRPr="006B64C3">
              <w:rPr>
                <w:rFonts w:cs="Arial"/>
                <w:bCs/>
              </w:rPr>
              <w:t>OFF / Disabled</w:t>
            </w:r>
          </w:p>
        </w:tc>
        <w:tc>
          <w:tcPr>
            <w:tcW w:w="2491" w:type="dxa"/>
            <w:vMerge w:val="restart"/>
            <w:tcBorders>
              <w:top w:val="single" w:sz="8" w:space="0" w:color="auto"/>
              <w:left w:val="nil"/>
              <w:right w:val="single" w:sz="8" w:space="0" w:color="auto"/>
            </w:tcBorders>
            <w:vAlign w:val="center"/>
          </w:tcPr>
          <w:p w:rsidR="00C53099" w:rsidRPr="006B64C3" w:rsidRDefault="00C53099" w:rsidP="00C53099">
            <w:pPr>
              <w:jc w:val="center"/>
              <w:rPr>
                <w:rFonts w:cs="Arial"/>
                <w:bCs/>
              </w:rPr>
            </w:pPr>
            <w:r w:rsidRPr="0021114D">
              <w:rPr>
                <w:rFonts w:cs="Arial"/>
                <w:bCs/>
              </w:rPr>
              <w:t>Yes</w:t>
            </w:r>
          </w:p>
        </w:tc>
      </w:tr>
      <w:tr w:rsidR="00C53099" w:rsidRPr="006B64C3" w:rsidTr="00C53099">
        <w:trPr>
          <w:trHeight w:val="465"/>
          <w:jc w:val="center"/>
        </w:trPr>
        <w:tc>
          <w:tcPr>
            <w:tcW w:w="1959" w:type="dxa"/>
            <w:vMerge/>
            <w:tcBorders>
              <w:left w:val="single" w:sz="8" w:space="0" w:color="auto"/>
              <w:bottom w:val="single" w:sz="4" w:space="0" w:color="auto"/>
              <w:right w:val="single" w:sz="8" w:space="0" w:color="auto"/>
            </w:tcBorders>
            <w:shd w:val="clear" w:color="auto" w:fill="auto"/>
            <w:vAlign w:val="center"/>
            <w:hideMark/>
          </w:tcPr>
          <w:p w:rsidR="00C53099" w:rsidRPr="006B64C3" w:rsidRDefault="00C53099" w:rsidP="00C53099">
            <w:pPr>
              <w:jc w:val="center"/>
              <w:rPr>
                <w:rFonts w:cs="Arial"/>
                <w:bCs/>
              </w:rPr>
            </w:pPr>
          </w:p>
        </w:tc>
        <w:tc>
          <w:tcPr>
            <w:tcW w:w="1188" w:type="dxa"/>
            <w:vMerge/>
            <w:tcBorders>
              <w:left w:val="nil"/>
              <w:bottom w:val="single" w:sz="4" w:space="0" w:color="auto"/>
              <w:right w:val="single" w:sz="8" w:space="0" w:color="auto"/>
            </w:tcBorders>
            <w:shd w:val="clear" w:color="auto" w:fill="auto"/>
            <w:vAlign w:val="center"/>
            <w:hideMark/>
          </w:tcPr>
          <w:p w:rsidR="00C53099" w:rsidRPr="006B64C3" w:rsidRDefault="00C53099" w:rsidP="00C53099">
            <w:pPr>
              <w:jc w:val="center"/>
              <w:rPr>
                <w:rFonts w:cs="Arial"/>
                <w:bCs/>
              </w:rPr>
            </w:pPr>
          </w:p>
        </w:tc>
        <w:tc>
          <w:tcPr>
            <w:tcW w:w="1570" w:type="dxa"/>
            <w:tcBorders>
              <w:top w:val="single" w:sz="8" w:space="0" w:color="auto"/>
              <w:left w:val="nil"/>
              <w:bottom w:val="single" w:sz="4" w:space="0" w:color="auto"/>
              <w:right w:val="single" w:sz="8" w:space="0" w:color="auto"/>
            </w:tcBorders>
            <w:shd w:val="clear" w:color="auto" w:fill="auto"/>
            <w:vAlign w:val="center"/>
            <w:hideMark/>
          </w:tcPr>
          <w:p w:rsidR="00C53099" w:rsidRPr="006B64C3" w:rsidRDefault="00C53099" w:rsidP="00C53099">
            <w:pPr>
              <w:jc w:val="center"/>
              <w:rPr>
                <w:rFonts w:cs="Arial"/>
                <w:bCs/>
              </w:rPr>
            </w:pPr>
            <w:r w:rsidRPr="006B64C3">
              <w:rPr>
                <w:rFonts w:cs="Arial"/>
                <w:bCs/>
              </w:rPr>
              <w:t>0x01</w:t>
            </w:r>
          </w:p>
        </w:tc>
        <w:tc>
          <w:tcPr>
            <w:tcW w:w="2275" w:type="dxa"/>
            <w:tcBorders>
              <w:top w:val="single" w:sz="8" w:space="0" w:color="auto"/>
              <w:left w:val="nil"/>
              <w:bottom w:val="single" w:sz="4" w:space="0" w:color="auto"/>
              <w:right w:val="single" w:sz="8" w:space="0" w:color="auto"/>
            </w:tcBorders>
            <w:shd w:val="clear" w:color="auto" w:fill="auto"/>
            <w:vAlign w:val="center"/>
            <w:hideMark/>
          </w:tcPr>
          <w:p w:rsidR="00C53099" w:rsidRPr="006B64C3" w:rsidRDefault="00C53099" w:rsidP="00C53099">
            <w:pPr>
              <w:jc w:val="center"/>
              <w:rPr>
                <w:rFonts w:cs="Arial"/>
                <w:bCs/>
              </w:rPr>
            </w:pPr>
            <w:r w:rsidRPr="006B64C3">
              <w:rPr>
                <w:rFonts w:cs="Arial"/>
                <w:bCs/>
              </w:rPr>
              <w:t>ON / Enabled</w:t>
            </w:r>
          </w:p>
        </w:tc>
        <w:tc>
          <w:tcPr>
            <w:tcW w:w="2491" w:type="dxa"/>
            <w:vMerge/>
            <w:tcBorders>
              <w:left w:val="nil"/>
              <w:bottom w:val="single" w:sz="4" w:space="0" w:color="auto"/>
              <w:right w:val="single" w:sz="8" w:space="0" w:color="auto"/>
            </w:tcBorders>
          </w:tcPr>
          <w:p w:rsidR="00C53099" w:rsidRPr="006B64C3" w:rsidRDefault="00C53099" w:rsidP="00C53099">
            <w:pPr>
              <w:jc w:val="center"/>
              <w:rPr>
                <w:rFonts w:cs="Arial"/>
                <w:bCs/>
              </w:rPr>
            </w:pPr>
          </w:p>
        </w:tc>
      </w:tr>
    </w:tbl>
    <w:p w:rsidR="00C53099" w:rsidRDefault="00C53099" w:rsidP="00C53099">
      <w:pPr>
        <w:rPr>
          <w:rFonts w:cs="Arial"/>
        </w:rPr>
      </w:pPr>
      <w:r>
        <w:rPr>
          <w:rFonts w:cs="Arial"/>
        </w:rPr>
        <w:t xml:space="preserve">There is no HMI shown for this setting when a </w:t>
      </w:r>
      <w:proofErr w:type="spellStart"/>
      <w:r>
        <w:rPr>
          <w:rFonts w:cs="Arial"/>
        </w:rPr>
        <w:t>MyKey</w:t>
      </w:r>
      <w:proofErr w:type="spellEnd"/>
      <w:r>
        <w:rPr>
          <w:rFonts w:cs="Arial"/>
        </w:rPr>
        <w:t xml:space="preserve"> is used.</w:t>
      </w:r>
    </w:p>
    <w:p w:rsidR="00C53099" w:rsidRDefault="00C53099" w:rsidP="00C53099">
      <w:pPr>
        <w:rPr>
          <w:rFonts w:cs="Arial"/>
          <w:color w:val="FF0000"/>
          <w:highlight w:val="yellow"/>
        </w:rPr>
      </w:pPr>
    </w:p>
    <w:p w:rsidR="00C53099" w:rsidRPr="00A675AD"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299</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VS-SR-REQ-233945/C-Trailer Blindspot Detection</w:t>
      </w:r>
    </w:p>
    <w:p w:rsidR="00C53099" w:rsidRPr="00A675AD" w:rsidRDefault="00C53099" w:rsidP="00C53099">
      <w:pPr>
        <w:rPr>
          <w:rFonts w:cs="Arial"/>
        </w:rPr>
      </w:pPr>
      <w:r w:rsidRPr="00211817">
        <w:rPr>
          <w:rFonts w:cs="Arial"/>
        </w:rPr>
        <w:t xml:space="preserve">For this feature when performing the “Set” or “Query” operation the Feature Number and Configuration Number in the </w:t>
      </w:r>
      <w:proofErr w:type="spellStart"/>
      <w:r w:rsidRPr="00211817">
        <w:rPr>
          <w:rFonts w:cs="Arial"/>
        </w:rPr>
        <w:t>Feature.Rq</w:t>
      </w:r>
      <w:proofErr w:type="spellEnd"/>
      <w:r w:rsidRPr="00211817">
        <w:rPr>
          <w:rFonts w:cs="Arial"/>
        </w:rPr>
        <w:t xml:space="preserve"> and </w:t>
      </w:r>
      <w:proofErr w:type="spellStart"/>
      <w:r w:rsidRPr="00211817">
        <w:rPr>
          <w:rFonts w:cs="Arial"/>
        </w:rPr>
        <w:t>Feature.St</w:t>
      </w:r>
      <w:proofErr w:type="spellEnd"/>
      <w:r w:rsidRPr="00211817">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9483" w:type="dxa"/>
        <w:jc w:val="center"/>
        <w:tblLook w:val="04A0" w:firstRow="1" w:lastRow="0" w:firstColumn="1" w:lastColumn="0" w:noHBand="0" w:noVBand="1"/>
      </w:tblPr>
      <w:tblGrid>
        <w:gridCol w:w="2101"/>
        <w:gridCol w:w="1236"/>
        <w:gridCol w:w="1579"/>
        <w:gridCol w:w="2291"/>
        <w:gridCol w:w="2276"/>
      </w:tblGrid>
      <w:tr w:rsidR="00C53099" w:rsidRPr="00A675AD" w:rsidTr="00C53099">
        <w:trPr>
          <w:trHeight w:val="465"/>
          <w:jc w:val="center"/>
        </w:trPr>
        <w:tc>
          <w:tcPr>
            <w:tcW w:w="2101"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7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291"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c>
          <w:tcPr>
            <w:tcW w:w="2276"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w:t>
            </w:r>
          </w:p>
          <w:p w:rsidR="00C53099" w:rsidRPr="00A675AD" w:rsidRDefault="00C53099" w:rsidP="00C53099">
            <w:pPr>
              <w:jc w:val="center"/>
              <w:rPr>
                <w:rFonts w:cs="Arial"/>
                <w:b/>
                <w:bCs/>
              </w:rPr>
            </w:pPr>
            <w:r>
              <w:rPr>
                <w:rFonts w:cs="Arial"/>
                <w:b/>
                <w:bCs/>
              </w:rPr>
              <w:t>Yes/No</w:t>
            </w:r>
          </w:p>
        </w:tc>
      </w:tr>
      <w:tr w:rsidR="00C53099" w:rsidRPr="007E526F" w:rsidTr="00C53099">
        <w:trPr>
          <w:trHeight w:val="465"/>
          <w:jc w:val="center"/>
        </w:trPr>
        <w:tc>
          <w:tcPr>
            <w:tcW w:w="2101" w:type="dxa"/>
            <w:vMerge w:val="restart"/>
            <w:tcBorders>
              <w:top w:val="single" w:sz="8" w:space="0" w:color="auto"/>
              <w:left w:val="single" w:sz="8" w:space="0" w:color="auto"/>
              <w:right w:val="single" w:sz="8" w:space="0" w:color="auto"/>
            </w:tcBorders>
            <w:shd w:val="clear" w:color="auto" w:fill="auto"/>
            <w:vAlign w:val="center"/>
            <w:hideMark/>
          </w:tcPr>
          <w:p w:rsidR="00C53099" w:rsidRPr="007E526F" w:rsidRDefault="00C53099" w:rsidP="00C53099">
            <w:pPr>
              <w:jc w:val="center"/>
              <w:rPr>
                <w:rFonts w:cs="Arial"/>
                <w:bCs/>
              </w:rPr>
            </w:pPr>
            <w:r w:rsidRPr="007E526F">
              <w:rPr>
                <w:rFonts w:cs="Arial"/>
                <w:bCs/>
              </w:rPr>
              <w:t>Trailer Blind Spot Detection</w:t>
            </w:r>
          </w:p>
        </w:tc>
        <w:tc>
          <w:tcPr>
            <w:tcW w:w="1236" w:type="dxa"/>
            <w:vMerge w:val="restart"/>
            <w:tcBorders>
              <w:top w:val="single" w:sz="8" w:space="0" w:color="auto"/>
              <w:left w:val="nil"/>
              <w:right w:val="single" w:sz="8" w:space="0" w:color="auto"/>
            </w:tcBorders>
            <w:shd w:val="clear" w:color="auto" w:fill="auto"/>
            <w:vAlign w:val="center"/>
            <w:hideMark/>
          </w:tcPr>
          <w:p w:rsidR="00C53099" w:rsidRPr="007E526F" w:rsidRDefault="00C53099" w:rsidP="00C53099">
            <w:pPr>
              <w:jc w:val="center"/>
              <w:rPr>
                <w:rFonts w:cs="Arial"/>
                <w:bCs/>
              </w:rPr>
            </w:pPr>
            <w:r w:rsidRPr="00211817">
              <w:rPr>
                <w:rFonts w:cs="Arial"/>
                <w:bCs/>
              </w:rPr>
              <w:t>0x0921</w:t>
            </w:r>
          </w:p>
        </w:tc>
        <w:tc>
          <w:tcPr>
            <w:tcW w:w="1579" w:type="dxa"/>
            <w:tcBorders>
              <w:top w:val="single" w:sz="8" w:space="0" w:color="auto"/>
              <w:left w:val="nil"/>
              <w:bottom w:val="single" w:sz="8" w:space="0" w:color="auto"/>
              <w:right w:val="single" w:sz="8" w:space="0" w:color="auto"/>
            </w:tcBorders>
            <w:shd w:val="clear" w:color="auto" w:fill="auto"/>
            <w:vAlign w:val="center"/>
            <w:hideMark/>
          </w:tcPr>
          <w:p w:rsidR="00C53099" w:rsidRPr="007E526F" w:rsidRDefault="00C53099" w:rsidP="00C53099">
            <w:pPr>
              <w:jc w:val="center"/>
              <w:rPr>
                <w:rFonts w:cs="Arial"/>
                <w:bCs/>
              </w:rPr>
            </w:pPr>
            <w:r w:rsidRPr="007E526F">
              <w:rPr>
                <w:rFonts w:cs="Arial"/>
                <w:bCs/>
              </w:rPr>
              <w:t>0x00</w:t>
            </w:r>
          </w:p>
        </w:tc>
        <w:tc>
          <w:tcPr>
            <w:tcW w:w="2291" w:type="dxa"/>
            <w:tcBorders>
              <w:top w:val="single" w:sz="8" w:space="0" w:color="auto"/>
              <w:left w:val="nil"/>
              <w:bottom w:val="single" w:sz="8" w:space="0" w:color="auto"/>
              <w:right w:val="single" w:sz="8" w:space="0" w:color="auto"/>
            </w:tcBorders>
            <w:shd w:val="clear" w:color="auto" w:fill="auto"/>
            <w:vAlign w:val="center"/>
            <w:hideMark/>
          </w:tcPr>
          <w:p w:rsidR="00C53099" w:rsidRPr="007E526F" w:rsidRDefault="00C53099" w:rsidP="00C53099">
            <w:pPr>
              <w:jc w:val="center"/>
              <w:rPr>
                <w:rFonts w:cs="Arial"/>
                <w:bCs/>
              </w:rPr>
            </w:pPr>
            <w:r w:rsidRPr="007E526F">
              <w:rPr>
                <w:rFonts w:cs="Arial"/>
                <w:bCs/>
              </w:rPr>
              <w:t>OFF / Disabled</w:t>
            </w:r>
          </w:p>
        </w:tc>
        <w:tc>
          <w:tcPr>
            <w:tcW w:w="2276" w:type="dxa"/>
            <w:vMerge w:val="restart"/>
            <w:tcBorders>
              <w:top w:val="single" w:sz="8" w:space="0" w:color="auto"/>
              <w:left w:val="nil"/>
              <w:right w:val="single" w:sz="8" w:space="0" w:color="auto"/>
            </w:tcBorders>
            <w:vAlign w:val="center"/>
          </w:tcPr>
          <w:p w:rsidR="00C53099" w:rsidRPr="007E526F" w:rsidRDefault="00C53099" w:rsidP="00C53099">
            <w:pPr>
              <w:jc w:val="center"/>
              <w:rPr>
                <w:rFonts w:cs="Arial"/>
                <w:bCs/>
              </w:rPr>
            </w:pPr>
            <w:r w:rsidRPr="006A4B2C">
              <w:rPr>
                <w:rFonts w:cs="Arial"/>
                <w:bCs/>
              </w:rPr>
              <w:t>Yes</w:t>
            </w:r>
          </w:p>
        </w:tc>
      </w:tr>
      <w:tr w:rsidR="00C53099" w:rsidRPr="007E526F" w:rsidTr="00C53099">
        <w:trPr>
          <w:trHeight w:val="465"/>
          <w:jc w:val="center"/>
        </w:trPr>
        <w:tc>
          <w:tcPr>
            <w:tcW w:w="2101" w:type="dxa"/>
            <w:vMerge/>
            <w:tcBorders>
              <w:left w:val="single" w:sz="8" w:space="0" w:color="auto"/>
              <w:bottom w:val="single" w:sz="4" w:space="0" w:color="auto"/>
              <w:right w:val="single" w:sz="8" w:space="0" w:color="auto"/>
            </w:tcBorders>
            <w:shd w:val="clear" w:color="auto" w:fill="auto"/>
            <w:vAlign w:val="center"/>
            <w:hideMark/>
          </w:tcPr>
          <w:p w:rsidR="00C53099" w:rsidRPr="007E526F" w:rsidRDefault="00C53099" w:rsidP="00C53099">
            <w:pPr>
              <w:jc w:val="center"/>
              <w:rPr>
                <w:rFonts w:cs="Arial"/>
                <w:bCs/>
              </w:rPr>
            </w:pPr>
          </w:p>
        </w:tc>
        <w:tc>
          <w:tcPr>
            <w:tcW w:w="1236" w:type="dxa"/>
            <w:vMerge/>
            <w:tcBorders>
              <w:left w:val="nil"/>
              <w:bottom w:val="single" w:sz="4" w:space="0" w:color="auto"/>
              <w:right w:val="single" w:sz="8" w:space="0" w:color="auto"/>
            </w:tcBorders>
            <w:shd w:val="clear" w:color="auto" w:fill="auto"/>
            <w:vAlign w:val="center"/>
            <w:hideMark/>
          </w:tcPr>
          <w:p w:rsidR="00C53099" w:rsidRPr="007E526F" w:rsidRDefault="00C53099" w:rsidP="00C53099">
            <w:pPr>
              <w:jc w:val="center"/>
              <w:rPr>
                <w:rFonts w:cs="Arial"/>
                <w:bCs/>
              </w:rPr>
            </w:pPr>
          </w:p>
        </w:tc>
        <w:tc>
          <w:tcPr>
            <w:tcW w:w="1579" w:type="dxa"/>
            <w:tcBorders>
              <w:top w:val="single" w:sz="8" w:space="0" w:color="auto"/>
              <w:left w:val="nil"/>
              <w:bottom w:val="single" w:sz="4" w:space="0" w:color="auto"/>
              <w:right w:val="single" w:sz="8" w:space="0" w:color="auto"/>
            </w:tcBorders>
            <w:shd w:val="clear" w:color="auto" w:fill="auto"/>
            <w:vAlign w:val="center"/>
            <w:hideMark/>
          </w:tcPr>
          <w:p w:rsidR="00C53099" w:rsidRPr="007E526F" w:rsidRDefault="00C53099" w:rsidP="00C53099">
            <w:pPr>
              <w:jc w:val="center"/>
              <w:rPr>
                <w:rFonts w:cs="Arial"/>
                <w:bCs/>
              </w:rPr>
            </w:pPr>
            <w:r w:rsidRPr="007E526F">
              <w:rPr>
                <w:rFonts w:cs="Arial"/>
                <w:bCs/>
              </w:rPr>
              <w:t>0x01</w:t>
            </w:r>
          </w:p>
        </w:tc>
        <w:tc>
          <w:tcPr>
            <w:tcW w:w="2291" w:type="dxa"/>
            <w:tcBorders>
              <w:top w:val="single" w:sz="8" w:space="0" w:color="auto"/>
              <w:left w:val="nil"/>
              <w:bottom w:val="single" w:sz="4" w:space="0" w:color="auto"/>
              <w:right w:val="single" w:sz="8" w:space="0" w:color="auto"/>
            </w:tcBorders>
            <w:shd w:val="clear" w:color="auto" w:fill="auto"/>
            <w:vAlign w:val="center"/>
            <w:hideMark/>
          </w:tcPr>
          <w:p w:rsidR="00C53099" w:rsidRPr="007E526F" w:rsidRDefault="00C53099" w:rsidP="00C53099">
            <w:pPr>
              <w:jc w:val="center"/>
              <w:rPr>
                <w:rFonts w:cs="Arial"/>
                <w:bCs/>
              </w:rPr>
            </w:pPr>
            <w:r w:rsidRPr="007E526F">
              <w:rPr>
                <w:rFonts w:cs="Arial"/>
                <w:bCs/>
              </w:rPr>
              <w:t>ON / Enabled</w:t>
            </w:r>
          </w:p>
        </w:tc>
        <w:tc>
          <w:tcPr>
            <w:tcW w:w="2276" w:type="dxa"/>
            <w:vMerge/>
            <w:tcBorders>
              <w:left w:val="nil"/>
              <w:bottom w:val="single" w:sz="4" w:space="0" w:color="auto"/>
              <w:right w:val="single" w:sz="8" w:space="0" w:color="auto"/>
            </w:tcBorders>
          </w:tcPr>
          <w:p w:rsidR="00C53099" w:rsidRPr="007E526F" w:rsidRDefault="00C53099" w:rsidP="00C53099">
            <w:pPr>
              <w:jc w:val="center"/>
              <w:rPr>
                <w:rFonts w:cs="Arial"/>
                <w:bCs/>
              </w:rPr>
            </w:pPr>
          </w:p>
        </w:tc>
      </w:tr>
    </w:tbl>
    <w:p w:rsidR="00C53099" w:rsidRPr="006A4B2C" w:rsidRDefault="00C53099" w:rsidP="00C53099">
      <w:pPr>
        <w:rPr>
          <w:rFonts w:cs="Arial"/>
        </w:rPr>
      </w:pPr>
      <w:r>
        <w:rPr>
          <w:rFonts w:cs="Arial"/>
        </w:rPr>
        <w:t>There is</w:t>
      </w:r>
      <w:r w:rsidRPr="006A4B2C">
        <w:rPr>
          <w:rFonts w:cs="Arial"/>
        </w:rPr>
        <w:t xml:space="preserve"> no HMI shown for this setting when a </w:t>
      </w:r>
      <w:proofErr w:type="spellStart"/>
      <w:r w:rsidRPr="006A4B2C">
        <w:rPr>
          <w:rFonts w:cs="Arial"/>
        </w:rPr>
        <w:t>MyKey</w:t>
      </w:r>
      <w:proofErr w:type="spellEnd"/>
      <w:r w:rsidRPr="006A4B2C">
        <w:rPr>
          <w:rFonts w:cs="Arial"/>
        </w:rPr>
        <w:t xml:space="preserve"> is used.</w:t>
      </w:r>
    </w:p>
    <w:p w:rsidR="00C53099" w:rsidRPr="007E526F" w:rsidRDefault="00C53099" w:rsidP="00C53099">
      <w:pPr>
        <w:rPr>
          <w:rFonts w:cs="Arial"/>
          <w:highlight w:val="yellow"/>
        </w:rPr>
      </w:pPr>
    </w:p>
    <w:p w:rsidR="00C53099" w:rsidRDefault="00C53099" w:rsidP="00C53099">
      <w:pPr>
        <w:rPr>
          <w:rFonts w:cs="Arial"/>
          <w:color w:val="FF0000"/>
        </w:rPr>
      </w:pPr>
    </w:p>
    <w:p w:rsidR="00C53099" w:rsidRPr="00A675AD" w:rsidRDefault="00C53099" w:rsidP="00C53099">
      <w:pPr>
        <w:rPr>
          <w:rFonts w:cs="Arial"/>
        </w:rPr>
      </w:pPr>
    </w:p>
    <w:p w:rsidR="00C53099" w:rsidRPr="00A675AD"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w:t>
            </w:r>
          </w:p>
        </w:tc>
      </w:tr>
    </w:tbl>
    <w:p w:rsidR="00C53099" w:rsidRPr="00A675AD" w:rsidRDefault="00C53099" w:rsidP="00C53099">
      <w:pPr>
        <w:rPr>
          <w:rFonts w:cs="Arial"/>
          <w:color w:val="FF0000"/>
        </w:rPr>
      </w:pPr>
    </w:p>
    <w:p w:rsidR="00C53099" w:rsidRDefault="00C53099" w:rsidP="00C53099">
      <w:pPr>
        <w:pStyle w:val="Heading3"/>
      </w:pPr>
      <w:bookmarkStart w:id="138" w:name="_Toc25737508"/>
      <w:r w:rsidRPr="00B9479B">
        <w:t>VS-FUN-REQ-273589/A-BTT Light (Blind Spot Trailer Tow)</w:t>
      </w:r>
      <w:bookmarkEnd w:id="138"/>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VS-SR-REQ-273590/B-Active Trailer Setting - BTT Lite</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Default="00C53099" w:rsidP="00C53099">
      <w:pPr>
        <w:rPr>
          <w:rFonts w:cs="Arial"/>
        </w:rPr>
      </w:pPr>
    </w:p>
    <w:p w:rsidR="00C53099" w:rsidRDefault="00C53099" w:rsidP="00C53099">
      <w:pPr>
        <w:rPr>
          <w:rFonts w:cs="Arial"/>
        </w:rPr>
      </w:pPr>
      <w:r>
        <w:rPr>
          <w:rFonts w:cs="Arial"/>
        </w:rPr>
        <w:lastRenderedPageBreak/>
        <w:t xml:space="preserve">This is used by the </w:t>
      </w:r>
      <w:proofErr w:type="spellStart"/>
      <w:r>
        <w:rPr>
          <w:rFonts w:cs="Arial"/>
        </w:rPr>
        <w:t>Centerstack</w:t>
      </w:r>
      <w:proofErr w:type="spellEnd"/>
      <w:r>
        <w:rPr>
          <w:rFonts w:cs="Arial"/>
        </w:rPr>
        <w:t xml:space="preserve"> Settings HMI Client to tell the BTT Lite Server via a </w:t>
      </w:r>
      <w:proofErr w:type="spellStart"/>
      <w:r>
        <w:rPr>
          <w:rFonts w:cs="Arial"/>
        </w:rPr>
        <w:t>Feature.Rq</w:t>
      </w:r>
      <w:proofErr w:type="spellEnd"/>
      <w:r>
        <w:rPr>
          <w:rFonts w:cs="Arial"/>
        </w:rPr>
        <w:t xml:space="preserve"> set command that a trailer was selected or that no active trailer was selected.  The BTT Lite Server would respond back with the </w:t>
      </w:r>
      <w:proofErr w:type="spellStart"/>
      <w:r>
        <w:rPr>
          <w:rFonts w:cs="Arial"/>
        </w:rPr>
        <w:t>Feature.St</w:t>
      </w:r>
      <w:proofErr w:type="spellEnd"/>
      <w:r>
        <w:rPr>
          <w:rFonts w:cs="Arial"/>
        </w:rPr>
        <w:t xml:space="preserve"> response and the </w:t>
      </w:r>
      <w:proofErr w:type="spellStart"/>
      <w:r>
        <w:rPr>
          <w:rFonts w:cs="Arial"/>
        </w:rPr>
        <w:t>Centerstack</w:t>
      </w:r>
      <w:proofErr w:type="spellEnd"/>
      <w:r>
        <w:rPr>
          <w:rFonts w:cs="Arial"/>
        </w:rPr>
        <w:t xml:space="preserve"> Settings HMI Client would update its HMI based on this.</w:t>
      </w:r>
    </w:p>
    <w:p w:rsidR="00C53099" w:rsidRDefault="00C53099" w:rsidP="00C53099">
      <w:pPr>
        <w:rPr>
          <w:rFonts w:cs="Arial"/>
        </w:rPr>
      </w:pPr>
    </w:p>
    <w:p w:rsidR="00C53099" w:rsidRDefault="00C53099" w:rsidP="00C53099">
      <w:pPr>
        <w:rPr>
          <w:rFonts w:cs="Arial"/>
        </w:rPr>
      </w:pPr>
      <w:r>
        <w:rPr>
          <w:rFonts w:cs="Arial"/>
        </w:rPr>
        <w:t xml:space="preserve">The </w:t>
      </w:r>
      <w:proofErr w:type="spellStart"/>
      <w:r>
        <w:rPr>
          <w:rFonts w:cs="Arial"/>
        </w:rPr>
        <w:t>Centerstack</w:t>
      </w:r>
      <w:proofErr w:type="spellEnd"/>
      <w:r>
        <w:rPr>
          <w:rFonts w:cs="Arial"/>
        </w:rPr>
        <w:t xml:space="preserve"> Settings HMI Client will know the active trailer setting at start-up when the </w:t>
      </w:r>
      <w:proofErr w:type="spellStart"/>
      <w:r>
        <w:rPr>
          <w:rFonts w:cs="Arial"/>
        </w:rPr>
        <w:t>Centerstack</w:t>
      </w:r>
      <w:proofErr w:type="spellEnd"/>
      <w:r>
        <w:rPr>
          <w:rFonts w:cs="Arial"/>
        </w:rPr>
        <w:t xml:space="preserve"> Settings HMI Client queries the BTT Lite Server. </w:t>
      </w:r>
    </w:p>
    <w:p w:rsidR="00C53099" w:rsidRDefault="00C53099" w:rsidP="00C53099">
      <w:pPr>
        <w:rPr>
          <w:rFonts w:cs="Arial"/>
        </w:rPr>
      </w:pPr>
    </w:p>
    <w:p w:rsidR="00C53099" w:rsidRPr="00A675AD" w:rsidRDefault="00C53099" w:rsidP="00C53099">
      <w:pPr>
        <w:rPr>
          <w:rFonts w:cs="Arial"/>
        </w:rPr>
      </w:pPr>
      <w:r>
        <w:rPr>
          <w:rFonts w:cs="Arial"/>
        </w:rPr>
        <w:t xml:space="preserve">The BTT Lite Server shall send any update to the active trailer to the </w:t>
      </w:r>
      <w:proofErr w:type="spellStart"/>
      <w:r>
        <w:rPr>
          <w:rFonts w:cs="Arial"/>
        </w:rPr>
        <w:t>Centerstack</w:t>
      </w:r>
      <w:proofErr w:type="spellEnd"/>
      <w:r>
        <w:rPr>
          <w:rFonts w:cs="Arial"/>
        </w:rPr>
        <w:t xml:space="preserve"> Settings HMI Client via the </w:t>
      </w:r>
      <w:proofErr w:type="spellStart"/>
      <w:r>
        <w:rPr>
          <w:rFonts w:cs="Arial"/>
        </w:rPr>
        <w:t>Feature.St</w:t>
      </w:r>
      <w:proofErr w:type="spellEnd"/>
      <w:r>
        <w:rPr>
          <w:rFonts w:cs="Arial"/>
        </w:rPr>
        <w:t xml:space="preserve"> message.</w:t>
      </w:r>
    </w:p>
    <w:p w:rsidR="00C53099" w:rsidRPr="00A675AD" w:rsidRDefault="00C53099" w:rsidP="00C53099">
      <w:pPr>
        <w:rPr>
          <w:rFonts w:cs="Arial"/>
        </w:rPr>
      </w:pPr>
    </w:p>
    <w:p w:rsidR="00C53099" w:rsidRPr="00A675AD" w:rsidRDefault="00C53099" w:rsidP="00C53099">
      <w:pPr>
        <w:rPr>
          <w:rFonts w:cs="Arial"/>
        </w:rPr>
      </w:pPr>
    </w:p>
    <w:tbl>
      <w:tblPr>
        <w:tblW w:w="8487" w:type="dxa"/>
        <w:jc w:val="center"/>
        <w:tblLook w:val="04A0" w:firstRow="1" w:lastRow="0" w:firstColumn="1" w:lastColumn="0" w:noHBand="0" w:noVBand="1"/>
      </w:tblPr>
      <w:tblGrid>
        <w:gridCol w:w="2109"/>
        <w:gridCol w:w="1239"/>
        <w:gridCol w:w="1580"/>
        <w:gridCol w:w="3559"/>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355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1C738A" w:rsidRDefault="00C53099" w:rsidP="00C53099">
            <w:pPr>
              <w:jc w:val="center"/>
              <w:rPr>
                <w:rFonts w:cs="Arial"/>
                <w:bCs/>
              </w:rPr>
            </w:pPr>
            <w:r w:rsidRPr="001C738A">
              <w:rPr>
                <w:rFonts w:cs="Arial"/>
                <w:bCs/>
              </w:rPr>
              <w:t>Trailer Active (BTT Lite)</w:t>
            </w:r>
          </w:p>
        </w:tc>
        <w:tc>
          <w:tcPr>
            <w:tcW w:w="1239"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1C738A" w:rsidRDefault="00C53099" w:rsidP="00C53099">
            <w:pPr>
              <w:jc w:val="center"/>
              <w:rPr>
                <w:rFonts w:cs="Arial"/>
                <w:bCs/>
              </w:rPr>
            </w:pPr>
            <w:r w:rsidRPr="001C738A">
              <w:rPr>
                <w:rFonts w:cs="Arial"/>
                <w:bCs/>
              </w:rPr>
              <w:t>0x0930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Pr>
                <w:rFonts w:cs="Arial"/>
                <w:bCs/>
              </w:rPr>
              <w:t>0x00</w:t>
            </w:r>
          </w:p>
        </w:tc>
        <w:tc>
          <w:tcPr>
            <w:tcW w:w="3559"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 xml:space="preserve">None / No Active Trailer </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0x01</w:t>
            </w:r>
          </w:p>
        </w:tc>
        <w:tc>
          <w:tcPr>
            <w:tcW w:w="3559"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 xml:space="preserve">Trailer </w:t>
            </w:r>
            <w:proofErr w:type="spellStart"/>
            <w:proofErr w:type="gramStart"/>
            <w:r>
              <w:rPr>
                <w:rFonts w:cs="Arial"/>
                <w:bCs/>
              </w:rPr>
              <w:t>A</w:t>
            </w:r>
            <w:proofErr w:type="spellEnd"/>
            <w:proofErr w:type="gramEnd"/>
            <w:r>
              <w:rPr>
                <w:rFonts w:cs="Arial"/>
                <w:bCs/>
              </w:rPr>
              <w:t xml:space="preserve"> Active</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0x02</w:t>
            </w:r>
          </w:p>
        </w:tc>
        <w:tc>
          <w:tcPr>
            <w:tcW w:w="3559"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Trailer B Active</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Pr>
                <w:rFonts w:cs="Arial"/>
                <w:bCs/>
              </w:rPr>
              <w:t xml:space="preserve">0x03 </w:t>
            </w:r>
          </w:p>
        </w:tc>
        <w:tc>
          <w:tcPr>
            <w:tcW w:w="3559"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Trailer C Active</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A42E6F">
              <w:rPr>
                <w:rFonts w:cs="Arial"/>
                <w:bCs/>
              </w:rPr>
              <w:t>42, 48, 47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A42E6F" w:rsidRDefault="00C53099" w:rsidP="00C53099">
            <w:pPr>
              <w:jc w:val="center"/>
              <w:rPr>
                <w:rFonts w:cs="Arial"/>
                <w:bCs/>
              </w:rPr>
            </w:pPr>
            <w:r>
              <w:rPr>
                <w:rFonts w:cs="Arial"/>
                <w:bCs/>
              </w:rPr>
              <w:t>147</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VS-SR-REQ-273689/D-Trailer Length - BTT Lite</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Default="00C53099" w:rsidP="00C53099">
      <w:pPr>
        <w:rPr>
          <w:rFonts w:cs="Arial"/>
        </w:rPr>
      </w:pPr>
    </w:p>
    <w:p w:rsidR="00C53099" w:rsidRDefault="00C53099" w:rsidP="00C53099">
      <w:pPr>
        <w:rPr>
          <w:rFonts w:cs="Arial"/>
        </w:rPr>
      </w:pPr>
      <w:r>
        <w:rPr>
          <w:rFonts w:cs="Arial"/>
        </w:rPr>
        <w:t xml:space="preserve">Trailer A/B/C Length </w:t>
      </w:r>
      <w:proofErr w:type="spellStart"/>
      <w:r>
        <w:rPr>
          <w:rFonts w:cs="Arial"/>
        </w:rPr>
        <w:t>Feature.Rq</w:t>
      </w:r>
      <w:proofErr w:type="spellEnd"/>
      <w:r>
        <w:rPr>
          <w:rFonts w:cs="Arial"/>
        </w:rPr>
        <w:t xml:space="preserve"> is used by the </w:t>
      </w:r>
      <w:proofErr w:type="spellStart"/>
      <w:r>
        <w:rPr>
          <w:rFonts w:cs="Arial"/>
        </w:rPr>
        <w:t>Centerstack</w:t>
      </w:r>
      <w:proofErr w:type="spellEnd"/>
      <w:r>
        <w:rPr>
          <w:rFonts w:cs="Arial"/>
        </w:rPr>
        <w:t xml:space="preserve"> HMI Client to tell the BTT Lite Server via a </w:t>
      </w:r>
      <w:proofErr w:type="spellStart"/>
      <w:r>
        <w:rPr>
          <w:rFonts w:cs="Arial"/>
        </w:rPr>
        <w:t>Feature.Rq</w:t>
      </w:r>
      <w:proofErr w:type="spellEnd"/>
      <w:r>
        <w:rPr>
          <w:rFonts w:cs="Arial"/>
        </w:rPr>
        <w:t xml:space="preserve"> Set command what trailer length was selected (or faulty) and the BTT Lite server shall respond with the </w:t>
      </w:r>
      <w:proofErr w:type="spellStart"/>
      <w:r>
        <w:rPr>
          <w:rFonts w:cs="Arial"/>
        </w:rPr>
        <w:t>Feature.St</w:t>
      </w:r>
      <w:proofErr w:type="spellEnd"/>
      <w:r>
        <w:rPr>
          <w:rFonts w:cs="Arial"/>
        </w:rPr>
        <w:t xml:space="preserve"> with the updated trailer length (or faulty) setting.</w:t>
      </w:r>
    </w:p>
    <w:p w:rsidR="00C53099" w:rsidRDefault="00C53099" w:rsidP="00C53099">
      <w:pPr>
        <w:rPr>
          <w:rFonts w:cs="Arial"/>
        </w:rPr>
      </w:pPr>
    </w:p>
    <w:p w:rsidR="00C53099" w:rsidRDefault="00C53099" w:rsidP="00C53099">
      <w:pPr>
        <w:rPr>
          <w:rFonts w:cs="Arial"/>
        </w:rPr>
      </w:pPr>
      <w:r>
        <w:rPr>
          <w:rFonts w:cs="Arial"/>
        </w:rPr>
        <w:t xml:space="preserve">The </w:t>
      </w:r>
      <w:proofErr w:type="spellStart"/>
      <w:r>
        <w:rPr>
          <w:rFonts w:cs="Arial"/>
        </w:rPr>
        <w:t>Centerstack</w:t>
      </w:r>
      <w:proofErr w:type="spellEnd"/>
      <w:r>
        <w:rPr>
          <w:rFonts w:cs="Arial"/>
        </w:rPr>
        <w:t xml:space="preserve"> Setting HMI Client will know at start-up the following when the </w:t>
      </w:r>
      <w:proofErr w:type="spellStart"/>
      <w:r>
        <w:rPr>
          <w:rFonts w:cs="Arial"/>
        </w:rPr>
        <w:t>Centerstack</w:t>
      </w:r>
      <w:proofErr w:type="spellEnd"/>
      <w:r>
        <w:rPr>
          <w:rFonts w:cs="Arial"/>
        </w:rPr>
        <w:t xml:space="preserve"> Settings HMI Client queries the BTT Lite Server:</w:t>
      </w:r>
    </w:p>
    <w:p w:rsidR="00C53099" w:rsidRDefault="00C53099" w:rsidP="00C53099">
      <w:pPr>
        <w:numPr>
          <w:ilvl w:val="0"/>
          <w:numId w:val="362"/>
        </w:numPr>
        <w:rPr>
          <w:rFonts w:cs="Arial"/>
        </w:rPr>
      </w:pPr>
      <w:r>
        <w:rPr>
          <w:rFonts w:cs="Arial"/>
        </w:rPr>
        <w:t>The Trailer Lengths</w:t>
      </w:r>
    </w:p>
    <w:p w:rsidR="00C53099" w:rsidRDefault="00C53099" w:rsidP="00C53099">
      <w:pPr>
        <w:numPr>
          <w:ilvl w:val="0"/>
          <w:numId w:val="362"/>
        </w:numPr>
        <w:rPr>
          <w:rFonts w:cs="Arial"/>
        </w:rPr>
      </w:pPr>
      <w:r>
        <w:rPr>
          <w:rFonts w:cs="Arial"/>
        </w:rPr>
        <w:t xml:space="preserve">Whether a </w:t>
      </w:r>
      <w:proofErr w:type="gramStart"/>
      <w:r>
        <w:rPr>
          <w:rFonts w:cs="Arial"/>
        </w:rPr>
        <w:t>particular trailer</w:t>
      </w:r>
      <w:proofErr w:type="gramEnd"/>
      <w:r>
        <w:rPr>
          <w:rFonts w:cs="Arial"/>
        </w:rPr>
        <w:t xml:space="preserve"> has not been set-up </w:t>
      </w:r>
    </w:p>
    <w:p w:rsidR="00C53099" w:rsidRPr="00786590" w:rsidRDefault="00C53099" w:rsidP="00C53099">
      <w:pPr>
        <w:numPr>
          <w:ilvl w:val="0"/>
          <w:numId w:val="362"/>
        </w:numPr>
        <w:rPr>
          <w:rFonts w:cs="Arial"/>
          <w:bCs/>
        </w:rPr>
      </w:pPr>
      <w:r w:rsidRPr="00786590">
        <w:rPr>
          <w:rFonts w:cs="Arial"/>
        </w:rPr>
        <w:t xml:space="preserve">Whether a </w:t>
      </w:r>
      <w:proofErr w:type="gramStart"/>
      <w:r w:rsidRPr="00786590">
        <w:rPr>
          <w:rFonts w:cs="Arial"/>
        </w:rPr>
        <w:t>particular trailer</w:t>
      </w:r>
      <w:proofErr w:type="gramEnd"/>
      <w:r w:rsidRPr="00786590">
        <w:rPr>
          <w:rFonts w:cs="Arial"/>
        </w:rPr>
        <w:t xml:space="preserve"> is faulty </w:t>
      </w:r>
      <w:r w:rsidRPr="00786590">
        <w:rPr>
          <w:rFonts w:cs="Arial"/>
          <w:bCs/>
        </w:rPr>
        <w:t>(Trailer doesn’t meet size requirements)</w:t>
      </w:r>
    </w:p>
    <w:p w:rsidR="00C53099" w:rsidRDefault="00C53099" w:rsidP="00C53099">
      <w:pPr>
        <w:rPr>
          <w:rFonts w:cs="Arial"/>
        </w:rPr>
      </w:pPr>
    </w:p>
    <w:p w:rsidR="00C53099" w:rsidRDefault="00C53099" w:rsidP="00C53099">
      <w:pPr>
        <w:rPr>
          <w:rFonts w:cs="Arial"/>
        </w:rPr>
      </w:pPr>
      <w:r>
        <w:rPr>
          <w:rFonts w:cs="Arial"/>
        </w:rPr>
        <w:t xml:space="preserve">If when editing the trailer </w:t>
      </w:r>
      <w:proofErr w:type="gramStart"/>
      <w:r>
        <w:rPr>
          <w:rFonts w:cs="Arial"/>
        </w:rPr>
        <w:t>length</w:t>
      </w:r>
      <w:proofErr w:type="gramEnd"/>
      <w:r>
        <w:rPr>
          <w:rFonts w:cs="Arial"/>
        </w:rPr>
        <w:t xml:space="preserve"> the trailer does not meet trailer length size requirement then:</w:t>
      </w:r>
    </w:p>
    <w:p w:rsidR="00C53099" w:rsidRDefault="00C53099" w:rsidP="00C53099">
      <w:pPr>
        <w:numPr>
          <w:ilvl w:val="0"/>
          <w:numId w:val="363"/>
        </w:numPr>
        <w:rPr>
          <w:rFonts w:cs="Arial"/>
        </w:rPr>
      </w:pPr>
      <w:r w:rsidRPr="00786590">
        <w:rPr>
          <w:rFonts w:cs="Arial"/>
        </w:rPr>
        <w:t xml:space="preserve">The </w:t>
      </w:r>
      <w:proofErr w:type="spellStart"/>
      <w:r w:rsidRPr="00786590">
        <w:rPr>
          <w:rFonts w:cs="Arial"/>
        </w:rPr>
        <w:t>Centerstack</w:t>
      </w:r>
      <w:proofErr w:type="spellEnd"/>
      <w:r w:rsidRPr="00786590">
        <w:rPr>
          <w:rFonts w:cs="Arial"/>
        </w:rPr>
        <w:t xml:space="preserve"> HMI Client shall set </w:t>
      </w:r>
      <w:proofErr w:type="spellStart"/>
      <w:r w:rsidRPr="00786590">
        <w:rPr>
          <w:rFonts w:cs="Arial"/>
        </w:rPr>
        <w:t>Feature.Rq</w:t>
      </w:r>
      <w:proofErr w:type="spellEnd"/>
      <w:r w:rsidRPr="00786590">
        <w:rPr>
          <w:rFonts w:cs="Arial"/>
        </w:rPr>
        <w:t xml:space="preserve"> config equal to “Faulty” in the </w:t>
      </w:r>
      <w:proofErr w:type="spellStart"/>
      <w:r w:rsidRPr="00786590">
        <w:rPr>
          <w:rFonts w:cs="Arial"/>
        </w:rPr>
        <w:t>Feature.Rq</w:t>
      </w:r>
      <w:proofErr w:type="spellEnd"/>
      <w:r w:rsidRPr="00786590">
        <w:rPr>
          <w:rFonts w:cs="Arial"/>
        </w:rPr>
        <w:t xml:space="preserve"> Set command, and then  </w:t>
      </w:r>
    </w:p>
    <w:p w:rsidR="00C53099" w:rsidRPr="009B6783" w:rsidRDefault="00C53099" w:rsidP="00C53099">
      <w:pPr>
        <w:numPr>
          <w:ilvl w:val="0"/>
          <w:numId w:val="363"/>
        </w:numPr>
        <w:rPr>
          <w:rFonts w:cs="Arial"/>
        </w:rPr>
      </w:pPr>
      <w:r w:rsidRPr="009B6783">
        <w:rPr>
          <w:rFonts w:cs="Arial"/>
        </w:rPr>
        <w:t xml:space="preserve">The BTT Lite Server shall respond with the </w:t>
      </w:r>
      <w:proofErr w:type="spellStart"/>
      <w:r w:rsidRPr="009B6783">
        <w:rPr>
          <w:rFonts w:cs="Arial"/>
        </w:rPr>
        <w:t>Feature.St</w:t>
      </w:r>
      <w:proofErr w:type="spellEnd"/>
      <w:r w:rsidRPr="009B6783">
        <w:rPr>
          <w:rFonts w:cs="Arial"/>
        </w:rPr>
        <w:t xml:space="preserve"> </w:t>
      </w:r>
      <w:proofErr w:type="spellStart"/>
      <w:r w:rsidRPr="009B6783">
        <w:rPr>
          <w:rFonts w:cs="Arial"/>
        </w:rPr>
        <w:t>Cofiguration</w:t>
      </w:r>
      <w:proofErr w:type="spellEnd"/>
      <w:r w:rsidRPr="009B6783">
        <w:rPr>
          <w:rFonts w:cs="Arial"/>
        </w:rPr>
        <w:t xml:space="preserve"> set to “Faulty”</w:t>
      </w:r>
    </w:p>
    <w:p w:rsidR="00C53099" w:rsidRPr="009B6783" w:rsidRDefault="00C53099" w:rsidP="00C53099">
      <w:pPr>
        <w:ind w:left="720"/>
        <w:rPr>
          <w:rFonts w:cs="Arial"/>
        </w:rPr>
      </w:pPr>
      <w:ins w:id="139" w:author="Myslinski, Jason (J.S.)" w:date="2018-10-09T12:44:00Z">
        <w:r>
          <w:rPr>
            <w:rFonts w:cs="Arial"/>
          </w:rPr>
          <w:t xml:space="preserve">Note:  See HMI spec for whether the </w:t>
        </w:r>
        <w:proofErr w:type="spellStart"/>
        <w:r>
          <w:rPr>
            <w:rFonts w:cs="Arial"/>
          </w:rPr>
          <w:t>Centerstack</w:t>
        </w:r>
        <w:proofErr w:type="spellEnd"/>
        <w:r>
          <w:rPr>
            <w:rFonts w:cs="Arial"/>
          </w:rPr>
          <w:t xml:space="preserve"> HMI Client selects the trailer with invalid trailer length (</w:t>
        </w:r>
        <w:proofErr w:type="spellStart"/>
        <w:r>
          <w:rPr>
            <w:rFonts w:cs="Arial"/>
          </w:rPr>
          <w:t>ie</w:t>
        </w:r>
        <w:proofErr w:type="spellEnd"/>
        <w:r>
          <w:rPr>
            <w:rFonts w:cs="Arial"/>
          </w:rPr>
          <w:t xml:space="preserve"> 0x0930).  If says select as active </w:t>
        </w:r>
        <w:proofErr w:type="gramStart"/>
        <w:r>
          <w:rPr>
            <w:rFonts w:cs="Arial"/>
          </w:rPr>
          <w:t>trailer</w:t>
        </w:r>
        <w:proofErr w:type="gramEnd"/>
        <w:r>
          <w:rPr>
            <w:rFonts w:cs="Arial"/>
          </w:rPr>
          <w:t xml:space="preserve"> then the faulty trailer </w:t>
        </w:r>
      </w:ins>
      <w:ins w:id="140" w:author="Myslinski, Jason (J.S.)" w:date="2018-10-09T12:45:00Z">
        <w:r>
          <w:rPr>
            <w:rFonts w:cs="Arial"/>
          </w:rPr>
          <w:t xml:space="preserve">(invalid trailer size) </w:t>
        </w:r>
      </w:ins>
      <w:ins w:id="141" w:author="Myslinski, Jason (J.S.)" w:date="2018-10-09T12:44:00Z">
        <w:r>
          <w:rPr>
            <w:rFonts w:cs="Arial"/>
          </w:rPr>
          <w:t>shall be made active.</w:t>
        </w:r>
      </w:ins>
      <w:r w:rsidRPr="009B6783">
        <w:rPr>
          <w:rFonts w:cs="Arial"/>
        </w:rPr>
        <w:br/>
      </w:r>
    </w:p>
    <w:p w:rsidR="00C53099" w:rsidRPr="0010681F" w:rsidRDefault="00C53099" w:rsidP="00C53099">
      <w:pPr>
        <w:rPr>
          <w:rFonts w:cs="Arial"/>
        </w:rPr>
      </w:pPr>
      <w:r w:rsidRPr="0010681F">
        <w:rPr>
          <w:rFonts w:cs="Arial"/>
        </w:rPr>
        <w:lastRenderedPageBreak/>
        <w:t xml:space="preserve">If in trailer </w:t>
      </w:r>
      <w:r>
        <w:rPr>
          <w:rFonts w:cs="Arial"/>
        </w:rPr>
        <w:t xml:space="preserve">length </w:t>
      </w:r>
      <w:r w:rsidRPr="0010681F">
        <w:rPr>
          <w:rFonts w:cs="Arial"/>
        </w:rPr>
        <w:t xml:space="preserve">edit mode after entering the trailer length once the BTT Lite Server responds back with the </w:t>
      </w:r>
      <w:proofErr w:type="spellStart"/>
      <w:r w:rsidRPr="0010681F">
        <w:rPr>
          <w:rFonts w:cs="Arial"/>
        </w:rPr>
        <w:t>Feature.St</w:t>
      </w:r>
      <w:proofErr w:type="spellEnd"/>
      <w:r w:rsidRPr="0010681F">
        <w:rPr>
          <w:rFonts w:cs="Arial"/>
        </w:rPr>
        <w:t xml:space="preserve"> for length if the trailer that was being edited needs to be automatically selected</w:t>
      </w:r>
      <w:r>
        <w:rPr>
          <w:rFonts w:cs="Arial"/>
        </w:rPr>
        <w:t>/activated</w:t>
      </w:r>
      <w:r w:rsidRPr="0010681F">
        <w:rPr>
          <w:rFonts w:cs="Arial"/>
        </w:rPr>
        <w:t xml:space="preserve"> without user input</w:t>
      </w:r>
      <w:r>
        <w:rPr>
          <w:rFonts w:cs="Arial"/>
        </w:rPr>
        <w:t xml:space="preserve"> (this will be noted in the HMI if the edited length trailer should become the active trailer) then</w:t>
      </w:r>
      <w:r w:rsidRPr="0010681F">
        <w:rPr>
          <w:rFonts w:cs="Arial"/>
        </w:rPr>
        <w:t>:</w:t>
      </w:r>
    </w:p>
    <w:p w:rsidR="00C53099" w:rsidRDefault="00C53099" w:rsidP="00C53099">
      <w:pPr>
        <w:numPr>
          <w:ilvl w:val="0"/>
          <w:numId w:val="356"/>
        </w:numPr>
        <w:rPr>
          <w:rFonts w:cs="Arial"/>
        </w:rPr>
      </w:pPr>
      <w:r w:rsidRPr="0010681F">
        <w:rPr>
          <w:rFonts w:cs="Arial"/>
        </w:rPr>
        <w:t xml:space="preserve"> the </w:t>
      </w:r>
      <w:proofErr w:type="spellStart"/>
      <w:r w:rsidRPr="0010681F">
        <w:rPr>
          <w:rFonts w:cs="Arial"/>
        </w:rPr>
        <w:t>Centerstack</w:t>
      </w:r>
      <w:proofErr w:type="spellEnd"/>
      <w:r w:rsidRPr="0010681F">
        <w:rPr>
          <w:rFonts w:cs="Arial"/>
        </w:rPr>
        <w:t xml:space="preserve"> Settings HMI Client shall send a </w:t>
      </w:r>
      <w:proofErr w:type="spellStart"/>
      <w:r w:rsidRPr="0010681F">
        <w:rPr>
          <w:rFonts w:cs="Arial"/>
        </w:rPr>
        <w:t>Feature.Rq</w:t>
      </w:r>
      <w:proofErr w:type="spellEnd"/>
      <w:r w:rsidRPr="0010681F">
        <w:rPr>
          <w:rFonts w:cs="Arial"/>
        </w:rPr>
        <w:t xml:space="preserve"> Set command “Trailer Active </w:t>
      </w:r>
      <w:r>
        <w:rPr>
          <w:rFonts w:cs="Arial"/>
        </w:rPr>
        <w:t>(feature # 0x0930)</w:t>
      </w:r>
      <w:r w:rsidRPr="0010681F">
        <w:rPr>
          <w:rFonts w:cs="Arial"/>
        </w:rPr>
        <w:t>” for the trailer that was being edited, and then</w:t>
      </w:r>
    </w:p>
    <w:p w:rsidR="00C53099" w:rsidRDefault="00C53099" w:rsidP="00C53099">
      <w:pPr>
        <w:numPr>
          <w:ilvl w:val="0"/>
          <w:numId w:val="356"/>
        </w:numPr>
        <w:rPr>
          <w:rFonts w:cs="Arial"/>
        </w:rPr>
      </w:pPr>
      <w:r w:rsidRPr="00786590">
        <w:rPr>
          <w:rFonts w:cs="Arial"/>
        </w:rPr>
        <w:t xml:space="preserve">the BTT Lite Server shall respond back with the </w:t>
      </w:r>
      <w:proofErr w:type="spellStart"/>
      <w:r w:rsidRPr="00786590">
        <w:rPr>
          <w:rFonts w:cs="Arial"/>
        </w:rPr>
        <w:t>Feature.St</w:t>
      </w:r>
      <w:proofErr w:type="spellEnd"/>
      <w:r w:rsidRPr="00786590">
        <w:rPr>
          <w:rFonts w:cs="Arial"/>
        </w:rPr>
        <w:t xml:space="preserve"> with the active trailer.  </w:t>
      </w:r>
    </w:p>
    <w:p w:rsidR="00C53099" w:rsidRDefault="00C53099" w:rsidP="00C53099">
      <w:pPr>
        <w:ind w:left="360"/>
        <w:rPr>
          <w:rFonts w:cs="Arial"/>
        </w:rPr>
      </w:pPr>
      <w:r>
        <w:rPr>
          <w:rFonts w:cs="Arial"/>
        </w:rPr>
        <w:t>Note:  For SYNC Gen 3 steps 1 and 2 above are done when:</w:t>
      </w:r>
    </w:p>
    <w:p w:rsidR="00C53099" w:rsidRPr="00E16CB2" w:rsidRDefault="00C53099" w:rsidP="00C53099">
      <w:pPr>
        <w:numPr>
          <w:ilvl w:val="1"/>
          <w:numId w:val="356"/>
        </w:numPr>
        <w:rPr>
          <w:rFonts w:cs="Arial"/>
        </w:rPr>
      </w:pPr>
      <w:r>
        <w:rPr>
          <w:rFonts w:cs="Arial"/>
        </w:rPr>
        <w:t xml:space="preserve">Get a pop-up to edit </w:t>
      </w:r>
      <w:r w:rsidRPr="00E16CB2">
        <w:rPr>
          <w:rFonts w:cs="Arial"/>
        </w:rPr>
        <w:t>the trailer length (SYNC screen number 48)</w:t>
      </w:r>
    </w:p>
    <w:p w:rsidR="00C53099" w:rsidRPr="00E16CB2" w:rsidRDefault="00C53099" w:rsidP="00C53099">
      <w:pPr>
        <w:numPr>
          <w:ilvl w:val="1"/>
          <w:numId w:val="356"/>
        </w:numPr>
        <w:rPr>
          <w:rFonts w:cs="Arial"/>
        </w:rPr>
      </w:pPr>
      <w:r w:rsidRPr="00E16CB2">
        <w:rPr>
          <w:rFonts w:cs="Arial"/>
        </w:rPr>
        <w:t>Select a trailer setting length that is not set-up on the “select trailer” HMI screen (SYNC screen number 42)</w:t>
      </w:r>
    </w:p>
    <w:p w:rsidR="00C53099" w:rsidRPr="00E16CB2" w:rsidRDefault="00C53099" w:rsidP="00C53099">
      <w:pPr>
        <w:numPr>
          <w:ilvl w:val="1"/>
          <w:numId w:val="356"/>
        </w:numPr>
        <w:rPr>
          <w:rFonts w:cs="Arial"/>
        </w:rPr>
      </w:pPr>
      <w:r w:rsidRPr="00E16CB2">
        <w:rPr>
          <w:rFonts w:cs="Arial"/>
        </w:rPr>
        <w:t>Note: The active trailer is not automatically selected if the user changes trailer length from the “Change Trailer Length” HMI screen (SYNC screen number 43)</w:t>
      </w:r>
    </w:p>
    <w:p w:rsidR="00C53099" w:rsidRPr="00786590" w:rsidRDefault="00C53099" w:rsidP="00C53099">
      <w:pPr>
        <w:numPr>
          <w:ilvl w:val="0"/>
          <w:numId w:val="361"/>
        </w:numPr>
        <w:rPr>
          <w:rFonts w:cs="Arial"/>
        </w:rPr>
      </w:pPr>
      <w:r w:rsidRPr="00E16CB2">
        <w:rPr>
          <w:rFonts w:cs="Arial"/>
        </w:rPr>
        <w:t>See SYNC HMI for the latest.  If SYNC HMI and</w:t>
      </w:r>
      <w:r w:rsidRPr="00786590">
        <w:rPr>
          <w:rFonts w:cs="Arial"/>
        </w:rPr>
        <w:t xml:space="preserve"> SPSS contradict follow the HMI and bring issue of conflict to Ford’s attention</w:t>
      </w:r>
    </w:p>
    <w:p w:rsidR="00C53099" w:rsidRPr="0010681F" w:rsidRDefault="00C53099" w:rsidP="00C53099">
      <w:pPr>
        <w:rPr>
          <w:rFonts w:cs="Arial"/>
        </w:rPr>
      </w:pPr>
    </w:p>
    <w:p w:rsidR="00C53099" w:rsidRPr="0084197D" w:rsidRDefault="00C53099" w:rsidP="00C53099">
      <w:pPr>
        <w:rPr>
          <w:rFonts w:cs="Arial"/>
          <w:color w:val="FF0000"/>
          <w:sz w:val="28"/>
          <w:szCs w:val="28"/>
        </w:rPr>
      </w:pPr>
      <w:r w:rsidRPr="0084197D">
        <w:rPr>
          <w:rFonts w:cs="Arial"/>
          <w:color w:val="FF0000"/>
          <w:sz w:val="28"/>
          <w:szCs w:val="28"/>
        </w:rPr>
        <w:t xml:space="preserve"> </w:t>
      </w:r>
    </w:p>
    <w:tbl>
      <w:tblPr>
        <w:tblW w:w="7244" w:type="dxa"/>
        <w:jc w:val="center"/>
        <w:tblLook w:val="04A0" w:firstRow="1" w:lastRow="0" w:firstColumn="1" w:lastColumn="0" w:noHBand="0" w:noVBand="1"/>
      </w:tblPr>
      <w:tblGrid>
        <w:gridCol w:w="1797"/>
        <w:gridCol w:w="1133"/>
        <w:gridCol w:w="1559"/>
        <w:gridCol w:w="2755"/>
      </w:tblGrid>
      <w:tr w:rsidR="00C53099" w:rsidRPr="00A675AD" w:rsidTr="00C53099">
        <w:trPr>
          <w:trHeight w:val="465"/>
          <w:jc w:val="center"/>
        </w:trPr>
        <w:tc>
          <w:tcPr>
            <w:tcW w:w="1797"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13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5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5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1797"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rPr>
            </w:pPr>
            <w:r>
              <w:rPr>
                <w:rFonts w:cs="Arial"/>
                <w:bCs/>
              </w:rPr>
              <w:t>Trailer A Length (BTT Lite)</w:t>
            </w:r>
          </w:p>
        </w:tc>
        <w:tc>
          <w:tcPr>
            <w:tcW w:w="1133"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147D47">
              <w:rPr>
                <w:rFonts w:cs="Arial"/>
                <w:bCs/>
              </w:rPr>
              <w:t>0x0931</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Pr>
                <w:rFonts w:cs="Arial"/>
                <w:bCs/>
              </w:rPr>
              <w:t>0x00</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42" w:author="Myslinski, Jason (J.S.)" w:date="2018-08-24T13:17:00Z"/>
                <w:rFonts w:cs="Arial"/>
                <w:bCs/>
              </w:rPr>
            </w:pPr>
            <w:del w:id="143" w:author="Myslinski, Jason (J.S.)" w:date="2018-08-24T13:17:00Z">
              <w:r w:rsidDel="00896055">
                <w:rPr>
                  <w:rFonts w:cs="Arial"/>
                  <w:bCs/>
                </w:rPr>
                <w:delText>0.1 meters</w:delText>
              </w:r>
            </w:del>
          </w:p>
          <w:p w:rsidR="00C53099" w:rsidRPr="008238E8" w:rsidRDefault="00C53099" w:rsidP="00C53099">
            <w:pPr>
              <w:jc w:val="center"/>
              <w:rPr>
                <w:rFonts w:cs="Arial"/>
                <w:bCs/>
              </w:rPr>
            </w:pPr>
            <w:ins w:id="144" w:author="Myslinski, Jason (J.S.)" w:date="2018-08-24T13:17:00Z">
              <w:r>
                <w:rPr>
                  <w:rFonts w:cs="Arial"/>
                  <w:bCs/>
                </w:rPr>
                <w:t>0.0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0x01</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45" w:author="Myslinski, Jason (J.S.)" w:date="2018-08-24T13:17:00Z"/>
                <w:rFonts w:cs="Arial"/>
                <w:bCs/>
              </w:rPr>
            </w:pPr>
            <w:del w:id="146" w:author="Myslinski, Jason (J.S.)" w:date="2018-08-24T13:17:00Z">
              <w:r w:rsidDel="00896055">
                <w:rPr>
                  <w:rFonts w:cs="Arial"/>
                  <w:bCs/>
                </w:rPr>
                <w:delText>0.2 meters</w:delText>
              </w:r>
            </w:del>
          </w:p>
          <w:p w:rsidR="00C53099" w:rsidRPr="008238E8" w:rsidRDefault="00C53099" w:rsidP="00C53099">
            <w:pPr>
              <w:jc w:val="center"/>
              <w:rPr>
                <w:rFonts w:cs="Arial"/>
                <w:bCs/>
              </w:rPr>
            </w:pPr>
            <w:ins w:id="147" w:author="Myslinski, Jason (J.S.)" w:date="2018-08-24T13:17:00Z">
              <w:r>
                <w:rPr>
                  <w:rFonts w:cs="Arial"/>
                  <w:bCs/>
                </w:rPr>
                <w:t>0.1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0x02</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48" w:author="Myslinski, Jason (J.S.)" w:date="2018-08-24T13:17:00Z"/>
                <w:rFonts w:cs="Arial"/>
                <w:bCs/>
              </w:rPr>
            </w:pPr>
            <w:del w:id="149" w:author="Myslinski, Jason (J.S.)" w:date="2018-08-24T13:17:00Z">
              <w:r w:rsidDel="00896055">
                <w:rPr>
                  <w:rFonts w:cs="Arial"/>
                  <w:bCs/>
                </w:rPr>
                <w:delText xml:space="preserve">0.3 meters </w:delText>
              </w:r>
            </w:del>
          </w:p>
          <w:p w:rsidR="00C53099" w:rsidRPr="008238E8" w:rsidRDefault="00C53099" w:rsidP="00C53099">
            <w:pPr>
              <w:jc w:val="center"/>
              <w:rPr>
                <w:rFonts w:cs="Arial"/>
                <w:bCs/>
              </w:rPr>
            </w:pPr>
            <w:ins w:id="150" w:author="Myslinski, Jason (J.S.)" w:date="2018-08-24T13:17:00Z">
              <w:r>
                <w:rPr>
                  <w:rFonts w:cs="Arial"/>
                  <w:bCs/>
                </w:rPr>
                <w:t>0.2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pPr>
              <w:jc w:val="center"/>
              <w:rPr>
                <w:rFonts w:cs="Arial"/>
                <w:bCs/>
              </w:rPr>
            </w:pPr>
            <w:r>
              <w:rPr>
                <w:rFonts w:cs="Arial"/>
                <w:bCs/>
              </w:rPr>
              <w:t>0x7D</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12.5 meters</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0x7E</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Trailer A Length not set-up / No Data Exists</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0x7F</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Faulty (Trailer doesn’t meet size requirements)</w:t>
            </w:r>
          </w:p>
        </w:tc>
      </w:tr>
    </w:tbl>
    <w:p w:rsidR="00C53099" w:rsidRDefault="00C53099" w:rsidP="00C53099">
      <w:pPr>
        <w:rPr>
          <w:rFonts w:cs="Arial"/>
        </w:rPr>
      </w:pPr>
    </w:p>
    <w:p w:rsidR="00C53099" w:rsidRDefault="00C53099" w:rsidP="00C53099">
      <w:pPr>
        <w:rPr>
          <w:rFonts w:cs="Arial"/>
        </w:rPr>
      </w:pPr>
    </w:p>
    <w:p w:rsidR="00C53099" w:rsidRDefault="00C53099" w:rsidP="00C53099">
      <w:pPr>
        <w:rPr>
          <w:rFonts w:cs="Arial"/>
        </w:rPr>
      </w:pPr>
    </w:p>
    <w:tbl>
      <w:tblPr>
        <w:tblW w:w="7244" w:type="dxa"/>
        <w:jc w:val="center"/>
        <w:tblLook w:val="04A0" w:firstRow="1" w:lastRow="0" w:firstColumn="1" w:lastColumn="0" w:noHBand="0" w:noVBand="1"/>
      </w:tblPr>
      <w:tblGrid>
        <w:gridCol w:w="1797"/>
        <w:gridCol w:w="1133"/>
        <w:gridCol w:w="1559"/>
        <w:gridCol w:w="2755"/>
      </w:tblGrid>
      <w:tr w:rsidR="00C53099" w:rsidRPr="00A675AD" w:rsidTr="00C53099">
        <w:trPr>
          <w:trHeight w:val="465"/>
          <w:jc w:val="center"/>
        </w:trPr>
        <w:tc>
          <w:tcPr>
            <w:tcW w:w="1797"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13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5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5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1797"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rPr>
            </w:pPr>
            <w:r>
              <w:rPr>
                <w:rFonts w:cs="Arial"/>
                <w:bCs/>
              </w:rPr>
              <w:t>Trailer B Length (BTT Lite)</w:t>
            </w:r>
          </w:p>
        </w:tc>
        <w:tc>
          <w:tcPr>
            <w:tcW w:w="1133"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147D47">
              <w:rPr>
                <w:rFonts w:cs="Arial"/>
                <w:bCs/>
              </w:rPr>
              <w:t>0x0932</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Pr>
                <w:rFonts w:cs="Arial"/>
                <w:bCs/>
              </w:rPr>
              <w:t>0x00</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51" w:author="Myslinski, Jason (J.S.)" w:date="2018-08-24T13:17:00Z"/>
                <w:rFonts w:cs="Arial"/>
                <w:bCs/>
              </w:rPr>
            </w:pPr>
            <w:del w:id="152" w:author="Myslinski, Jason (J.S.)" w:date="2018-08-24T13:17:00Z">
              <w:r w:rsidDel="00896055">
                <w:rPr>
                  <w:rFonts w:cs="Arial"/>
                  <w:bCs/>
                </w:rPr>
                <w:delText>0.1 meters</w:delText>
              </w:r>
            </w:del>
          </w:p>
          <w:p w:rsidR="00C53099" w:rsidRPr="008238E8" w:rsidRDefault="00C53099" w:rsidP="00C53099">
            <w:pPr>
              <w:jc w:val="center"/>
              <w:rPr>
                <w:rFonts w:cs="Arial"/>
                <w:bCs/>
              </w:rPr>
            </w:pPr>
            <w:ins w:id="153" w:author="Myslinski, Jason (J.S.)" w:date="2018-08-24T13:17:00Z">
              <w:r>
                <w:rPr>
                  <w:rFonts w:cs="Arial"/>
                  <w:bCs/>
                </w:rPr>
                <w:t>0.0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0x01</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54" w:author="Myslinski, Jason (J.S.)" w:date="2018-08-24T13:18:00Z"/>
                <w:rFonts w:cs="Arial"/>
                <w:bCs/>
              </w:rPr>
            </w:pPr>
            <w:del w:id="155" w:author="Myslinski, Jason (J.S.)" w:date="2018-08-24T13:18:00Z">
              <w:r w:rsidDel="00896055">
                <w:rPr>
                  <w:rFonts w:cs="Arial"/>
                  <w:bCs/>
                </w:rPr>
                <w:delText>0.2 meters</w:delText>
              </w:r>
            </w:del>
          </w:p>
          <w:p w:rsidR="00C53099" w:rsidRPr="008238E8" w:rsidRDefault="00C53099" w:rsidP="00C53099">
            <w:pPr>
              <w:jc w:val="center"/>
              <w:rPr>
                <w:rFonts w:cs="Arial"/>
                <w:bCs/>
              </w:rPr>
            </w:pPr>
            <w:ins w:id="156" w:author="Myslinski, Jason (J.S.)" w:date="2018-08-24T13:18:00Z">
              <w:r>
                <w:rPr>
                  <w:rFonts w:cs="Arial"/>
                  <w:bCs/>
                </w:rPr>
                <w:t>0.1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0x02</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57" w:author="Myslinski, Jason (J.S.)" w:date="2018-08-24T13:18:00Z"/>
                <w:rFonts w:cs="Arial"/>
                <w:bCs/>
              </w:rPr>
            </w:pPr>
            <w:del w:id="158" w:author="Myslinski, Jason (J.S.)" w:date="2018-08-24T13:18:00Z">
              <w:r w:rsidDel="00896055">
                <w:rPr>
                  <w:rFonts w:cs="Arial"/>
                  <w:bCs/>
                </w:rPr>
                <w:delText xml:space="preserve">0.3 meters </w:delText>
              </w:r>
            </w:del>
          </w:p>
          <w:p w:rsidR="00C53099" w:rsidRPr="008238E8" w:rsidRDefault="00C53099" w:rsidP="00C53099">
            <w:pPr>
              <w:jc w:val="center"/>
              <w:rPr>
                <w:rFonts w:cs="Arial"/>
                <w:bCs/>
              </w:rPr>
            </w:pPr>
            <w:ins w:id="159" w:author="Myslinski, Jason (J.S.)" w:date="2018-08-24T13:18:00Z">
              <w:r>
                <w:rPr>
                  <w:rFonts w:cs="Arial"/>
                  <w:bCs/>
                </w:rPr>
                <w:t>0.2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0x7D</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12.5 meters</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0x7E</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Trailer B Length not set-up / No Data Exists</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0x7F</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Faulty (Trailer doesn’t meet size requirements)</w:t>
            </w:r>
          </w:p>
        </w:tc>
      </w:tr>
    </w:tbl>
    <w:p w:rsidR="00C53099" w:rsidRDefault="00C53099" w:rsidP="00C53099">
      <w:pPr>
        <w:rPr>
          <w:rFonts w:cs="Arial"/>
        </w:rPr>
      </w:pPr>
    </w:p>
    <w:p w:rsidR="00C53099" w:rsidRDefault="00C53099" w:rsidP="00C53099">
      <w:pPr>
        <w:rPr>
          <w:rFonts w:cs="Arial"/>
        </w:rPr>
      </w:pPr>
    </w:p>
    <w:tbl>
      <w:tblPr>
        <w:tblW w:w="7244" w:type="dxa"/>
        <w:jc w:val="center"/>
        <w:tblLook w:val="04A0" w:firstRow="1" w:lastRow="0" w:firstColumn="1" w:lastColumn="0" w:noHBand="0" w:noVBand="1"/>
      </w:tblPr>
      <w:tblGrid>
        <w:gridCol w:w="1797"/>
        <w:gridCol w:w="1133"/>
        <w:gridCol w:w="1559"/>
        <w:gridCol w:w="2755"/>
      </w:tblGrid>
      <w:tr w:rsidR="00C53099" w:rsidRPr="00A675AD" w:rsidTr="00C53099">
        <w:trPr>
          <w:trHeight w:val="465"/>
          <w:jc w:val="center"/>
        </w:trPr>
        <w:tc>
          <w:tcPr>
            <w:tcW w:w="1797"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13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5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5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1797"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rPr>
            </w:pPr>
            <w:r>
              <w:rPr>
                <w:rFonts w:cs="Arial"/>
                <w:bCs/>
              </w:rPr>
              <w:t>Trailer C Length (BTT Lite)</w:t>
            </w:r>
          </w:p>
        </w:tc>
        <w:tc>
          <w:tcPr>
            <w:tcW w:w="1133"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147D47">
              <w:rPr>
                <w:rFonts w:cs="Arial"/>
                <w:bCs/>
              </w:rPr>
              <w:t>0x0933</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Pr>
                <w:rFonts w:cs="Arial"/>
                <w:bCs/>
              </w:rPr>
              <w:t>0x00</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60" w:author="Myslinski, Jason (J.S.)" w:date="2018-08-24T13:18:00Z"/>
                <w:rFonts w:cs="Arial"/>
                <w:bCs/>
              </w:rPr>
            </w:pPr>
            <w:del w:id="161" w:author="Myslinski, Jason (J.S.)" w:date="2018-08-24T13:18:00Z">
              <w:r w:rsidDel="00896055">
                <w:rPr>
                  <w:rFonts w:cs="Arial"/>
                  <w:bCs/>
                </w:rPr>
                <w:delText>0.1 meters</w:delText>
              </w:r>
            </w:del>
          </w:p>
          <w:p w:rsidR="00C53099" w:rsidRPr="008238E8" w:rsidRDefault="00C53099" w:rsidP="00C53099">
            <w:pPr>
              <w:jc w:val="center"/>
              <w:rPr>
                <w:rFonts w:cs="Arial"/>
                <w:bCs/>
              </w:rPr>
            </w:pPr>
            <w:ins w:id="162" w:author="Myslinski, Jason (J.S.)" w:date="2018-08-24T13:18:00Z">
              <w:r>
                <w:rPr>
                  <w:rFonts w:cs="Arial"/>
                  <w:bCs/>
                </w:rPr>
                <w:t>0.0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0x01</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63" w:author="Myslinski, Jason (J.S.)" w:date="2018-08-24T13:18:00Z"/>
                <w:rFonts w:cs="Arial"/>
                <w:bCs/>
              </w:rPr>
            </w:pPr>
            <w:del w:id="164" w:author="Myslinski, Jason (J.S.)" w:date="2018-08-24T13:18:00Z">
              <w:r w:rsidDel="00896055">
                <w:rPr>
                  <w:rFonts w:cs="Arial"/>
                  <w:bCs/>
                </w:rPr>
                <w:delText>0.2 meters</w:delText>
              </w:r>
            </w:del>
          </w:p>
          <w:p w:rsidR="00C53099" w:rsidRPr="008238E8" w:rsidRDefault="00C53099" w:rsidP="00C53099">
            <w:pPr>
              <w:jc w:val="center"/>
              <w:rPr>
                <w:rFonts w:cs="Arial"/>
                <w:bCs/>
              </w:rPr>
            </w:pPr>
            <w:ins w:id="165" w:author="Myslinski, Jason (J.S.)" w:date="2018-08-24T13:18:00Z">
              <w:r>
                <w:rPr>
                  <w:rFonts w:cs="Arial"/>
                  <w:bCs/>
                </w:rPr>
                <w:t>0.1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0x02</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ins w:id="166" w:author="Myslinski, Jason (J.S.)" w:date="2018-08-24T13:18:00Z"/>
                <w:rFonts w:cs="Arial"/>
                <w:bCs/>
              </w:rPr>
            </w:pPr>
            <w:del w:id="167" w:author="Myslinski, Jason (J.S.)" w:date="2018-08-24T13:18:00Z">
              <w:r w:rsidDel="00896055">
                <w:rPr>
                  <w:rFonts w:cs="Arial"/>
                  <w:bCs/>
                </w:rPr>
                <w:delText xml:space="preserve">0.3 meters </w:delText>
              </w:r>
            </w:del>
          </w:p>
          <w:p w:rsidR="00C53099" w:rsidRPr="008238E8" w:rsidRDefault="00C53099" w:rsidP="00C53099">
            <w:pPr>
              <w:jc w:val="center"/>
              <w:rPr>
                <w:rFonts w:cs="Arial"/>
                <w:bCs/>
              </w:rPr>
            </w:pPr>
            <w:ins w:id="168" w:author="Myslinski, Jason (J.S.)" w:date="2018-08-24T13:18:00Z">
              <w:r>
                <w:rPr>
                  <w:rFonts w:cs="Arial"/>
                  <w:bCs/>
                </w:rPr>
                <w:t>0.2 meters</w:t>
              </w:r>
            </w:ins>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0x7D</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12.5 meters</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0x7E</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Trailer C Length not set-up / No Data Exists</w:t>
            </w:r>
          </w:p>
        </w:tc>
      </w:tr>
      <w:tr w:rsidR="00C53099" w:rsidRPr="00A675AD" w:rsidTr="00C53099">
        <w:trPr>
          <w:trHeight w:val="465"/>
          <w:jc w:val="center"/>
        </w:trPr>
        <w:tc>
          <w:tcPr>
            <w:tcW w:w="1797"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133"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59"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0x7F</w:t>
            </w:r>
          </w:p>
        </w:tc>
        <w:tc>
          <w:tcPr>
            <w:tcW w:w="2755" w:type="dxa"/>
            <w:tcBorders>
              <w:top w:val="single" w:sz="8" w:space="0" w:color="auto"/>
              <w:left w:val="nil"/>
              <w:bottom w:val="single" w:sz="8"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Faulty (Trailer doesn’t meet size requirements)</w:t>
            </w:r>
          </w:p>
        </w:tc>
      </w:tr>
    </w:tbl>
    <w:p w:rsidR="00C53099" w:rsidRDefault="00C53099" w:rsidP="00C53099">
      <w:pPr>
        <w:rPr>
          <w:rFonts w:cs="Arial"/>
        </w:rPr>
      </w:pPr>
    </w:p>
    <w:p w:rsidR="00C53099" w:rsidRDefault="00C53099" w:rsidP="00C53099">
      <w:pPr>
        <w:rPr>
          <w:rFonts w:cs="Arial"/>
        </w:rPr>
      </w:pPr>
      <w:r>
        <w:rPr>
          <w:rFonts w:cs="Arial"/>
        </w:rPr>
        <w:t>Whether the trailer lengths are in</w:t>
      </w:r>
      <w:r w:rsidRPr="00E16CB2">
        <w:rPr>
          <w:rFonts w:cs="Arial"/>
        </w:rPr>
        <w:t xml:space="preserve"> Imperial (</w:t>
      </w:r>
      <w:proofErr w:type="spellStart"/>
      <w:r w:rsidRPr="00E16CB2">
        <w:rPr>
          <w:rFonts w:cs="Arial"/>
        </w:rPr>
        <w:t>ie</w:t>
      </w:r>
      <w:proofErr w:type="spellEnd"/>
      <w:r w:rsidRPr="00E16CB2">
        <w:rPr>
          <w:rFonts w:cs="Arial"/>
        </w:rPr>
        <w:t xml:space="preserve"> Feet) or Metric (</w:t>
      </w:r>
      <w:proofErr w:type="spellStart"/>
      <w:r w:rsidRPr="00E16CB2">
        <w:rPr>
          <w:rFonts w:cs="Arial"/>
        </w:rPr>
        <w:t>ex Meters</w:t>
      </w:r>
      <w:proofErr w:type="spellEnd"/>
      <w:r w:rsidRPr="00E16CB2">
        <w:rPr>
          <w:rFonts w:cs="Arial"/>
        </w:rPr>
        <w:t xml:space="preserve">) </w:t>
      </w:r>
      <w:r>
        <w:rPr>
          <w:rFonts w:cs="Arial"/>
        </w:rPr>
        <w:t xml:space="preserve">is </w:t>
      </w:r>
      <w:r w:rsidRPr="00E16CB2">
        <w:rPr>
          <w:rFonts w:cs="Arial"/>
        </w:rPr>
        <w:t xml:space="preserve">based on what the Measure Units is set to.  See </w:t>
      </w:r>
      <w:r w:rsidRPr="00E16CB2">
        <w:rPr>
          <w:rFonts w:cs="Arial"/>
          <w:u w:val="single"/>
        </w:rPr>
        <w:t>VS-SR-REQ-234039-Measure Units</w:t>
      </w:r>
      <w:r w:rsidRPr="00E16CB2">
        <w:rPr>
          <w:rFonts w:cs="Arial"/>
        </w:rPr>
        <w:t xml:space="preserve"> for details.</w:t>
      </w:r>
      <w:r>
        <w:rPr>
          <w:rFonts w:cs="Arial"/>
        </w:rPr>
        <w:t xml:space="preserve">  </w:t>
      </w:r>
    </w:p>
    <w:p w:rsidR="00C53099" w:rsidRDefault="00C53099" w:rsidP="00C53099">
      <w:pPr>
        <w:numPr>
          <w:ilvl w:val="0"/>
          <w:numId w:val="355"/>
        </w:numPr>
        <w:rPr>
          <w:rFonts w:cs="Arial"/>
        </w:rPr>
      </w:pPr>
      <w:r>
        <w:rPr>
          <w:rFonts w:cs="Arial"/>
        </w:rPr>
        <w:t xml:space="preserve">If the units are </w:t>
      </w:r>
      <w:proofErr w:type="gramStart"/>
      <w:r>
        <w:rPr>
          <w:rFonts w:cs="Arial"/>
        </w:rPr>
        <w:t>imperial</w:t>
      </w:r>
      <w:proofErr w:type="gramEnd"/>
      <w:r>
        <w:rPr>
          <w:rFonts w:cs="Arial"/>
        </w:rPr>
        <w:t xml:space="preserve"> then t</w:t>
      </w:r>
      <w:r w:rsidRPr="00E16CB2">
        <w:rPr>
          <w:rFonts w:cs="Arial"/>
        </w:rPr>
        <w:t xml:space="preserve">he </w:t>
      </w:r>
      <w:proofErr w:type="spellStart"/>
      <w:r w:rsidRPr="00E16CB2">
        <w:rPr>
          <w:rFonts w:cs="Arial"/>
        </w:rPr>
        <w:t>Centerstack</w:t>
      </w:r>
      <w:proofErr w:type="spellEnd"/>
      <w:r w:rsidRPr="00E16CB2">
        <w:rPr>
          <w:rFonts w:cs="Arial"/>
        </w:rPr>
        <w:t xml:space="preserve"> HMI Client will have to round</w:t>
      </w:r>
      <w:r>
        <w:rPr>
          <w:rFonts w:cs="Arial"/>
        </w:rPr>
        <w:t xml:space="preserve"> the imperial value (feet) received to the closest metric length equivalent.  </w:t>
      </w:r>
    </w:p>
    <w:p w:rsidR="00C53099" w:rsidRDefault="00C53099" w:rsidP="00C53099">
      <w:pPr>
        <w:numPr>
          <w:ilvl w:val="1"/>
          <w:numId w:val="355"/>
        </w:numPr>
        <w:rPr>
          <w:rFonts w:cs="Arial"/>
        </w:rPr>
      </w:pPr>
      <w:ins w:id="169" w:author="Myslinski, Jason (J.S.)" w:date="2018-08-01T13:40:00Z">
        <w:r>
          <w:rPr>
            <w:rFonts w:cs="Arial"/>
          </w:rPr>
          <w:t>Ex.  HMI the user selects</w:t>
        </w:r>
      </w:ins>
      <w:ins w:id="170" w:author="Myslinski, Jason (J.S.)" w:date="2018-08-01T13:41:00Z">
        <w:r>
          <w:rPr>
            <w:rFonts w:cs="Arial"/>
          </w:rPr>
          <w:t xml:space="preserve"> 6ft on the HMI.  </w:t>
        </w:r>
      </w:ins>
      <w:ins w:id="171" w:author="Myslinski, Jason (J.S.)" w:date="2018-08-01T13:42:00Z">
        <w:r>
          <w:rPr>
            <w:rFonts w:cs="Arial"/>
          </w:rPr>
          <w:t xml:space="preserve">When converted to metric that is 1.8288 meters.  </w:t>
        </w:r>
      </w:ins>
      <w:ins w:id="172" w:author="Myslinski, Jason (J.S.)" w:date="2018-08-01T13:41:00Z">
        <w:r>
          <w:rPr>
            <w:rFonts w:cs="Arial"/>
          </w:rPr>
          <w:t xml:space="preserve">For Trailer A/B/C Length the </w:t>
        </w:r>
      </w:ins>
      <w:ins w:id="173" w:author="Myslinski, Jason (J.S.)" w:date="2018-08-01T13:42:00Z">
        <w:r>
          <w:rPr>
            <w:rFonts w:cs="Arial"/>
          </w:rPr>
          <w:t>configuration</w:t>
        </w:r>
      </w:ins>
      <w:ins w:id="174" w:author="Myslinski, Jason (J.S.)" w:date="2018-08-01T13:41:00Z">
        <w:r>
          <w:rPr>
            <w:rFonts w:cs="Arial"/>
          </w:rPr>
          <w:t xml:space="preserve"> </w:t>
        </w:r>
      </w:ins>
      <w:ins w:id="175" w:author="Myslinski, Jason (J.S.)" w:date="2018-08-01T13:42:00Z">
        <w:r>
          <w:rPr>
            <w:rFonts w:cs="Arial"/>
          </w:rPr>
          <w:t>encoding would be rounded to 1.8 meters</w:t>
        </w:r>
      </w:ins>
      <w:ins w:id="176" w:author="Myslinski, Jason (J.S.)" w:date="2018-08-01T13:43:00Z">
        <w:r>
          <w:rPr>
            <w:rFonts w:cs="Arial"/>
          </w:rPr>
          <w:t>.</w:t>
        </w:r>
      </w:ins>
      <w:ins w:id="177" w:author="Myslinski, Jason (J.S.)" w:date="2018-08-01T13:42:00Z">
        <w:r>
          <w:rPr>
            <w:rFonts w:cs="Arial"/>
          </w:rPr>
          <w:t xml:space="preserve"> </w:t>
        </w:r>
      </w:ins>
    </w:p>
    <w:p w:rsidR="00C53099" w:rsidRPr="00E16CB2" w:rsidRDefault="00C53099">
      <w:pPr>
        <w:rPr>
          <w:rFonts w:cs="Arial"/>
        </w:rPr>
      </w:pPr>
    </w:p>
    <w:p w:rsidR="00C53099" w:rsidRDefault="00C53099" w:rsidP="00C53099">
      <w:pPr>
        <w:rPr>
          <w:rFonts w:cs="Arial"/>
          <w:color w:val="FF0000"/>
        </w:rPr>
      </w:pPr>
    </w:p>
    <w:p w:rsidR="00C53099" w:rsidRPr="00D8547D" w:rsidRDefault="00C53099" w:rsidP="00C53099">
      <w:pPr>
        <w:rPr>
          <w:rFonts w:cs="Arial"/>
          <w:color w:val="FF0000"/>
        </w:rPr>
      </w:pPr>
    </w:p>
    <w:tbl>
      <w:tblPr>
        <w:tblW w:w="7065" w:type="dxa"/>
        <w:jc w:val="center"/>
        <w:tblLook w:val="04A0" w:firstRow="1" w:lastRow="0" w:firstColumn="1" w:lastColumn="0" w:noHBand="0" w:noVBand="1"/>
      </w:tblPr>
      <w:tblGrid>
        <w:gridCol w:w="2355"/>
        <w:gridCol w:w="2355"/>
        <w:gridCol w:w="2355"/>
      </w:tblGrid>
      <w:tr w:rsidR="00C53099" w:rsidRPr="00D8547D" w:rsidTr="00C53099">
        <w:trPr>
          <w:trHeight w:val="465"/>
          <w:jc w:val="center"/>
        </w:trPr>
        <w:tc>
          <w:tcPr>
            <w:tcW w:w="2355" w:type="dxa"/>
            <w:tcBorders>
              <w:top w:val="single" w:sz="8" w:space="0" w:color="auto"/>
              <w:left w:val="single" w:sz="8" w:space="0" w:color="auto"/>
              <w:bottom w:val="single" w:sz="8" w:space="0" w:color="auto"/>
              <w:right w:val="single" w:sz="4" w:space="0" w:color="auto"/>
            </w:tcBorders>
            <w:shd w:val="clear" w:color="auto" w:fill="EEECE1" w:themeFill="background2"/>
            <w:vAlign w:val="center"/>
            <w:hideMark/>
          </w:tcPr>
          <w:p w:rsidR="00C53099" w:rsidRDefault="00C53099" w:rsidP="00C53099">
            <w:pPr>
              <w:jc w:val="center"/>
              <w:rPr>
                <w:rFonts w:cs="Arial"/>
                <w:b/>
                <w:bCs/>
              </w:rPr>
            </w:pPr>
            <w:r w:rsidRPr="00D8547D">
              <w:rPr>
                <w:rFonts w:cs="Arial"/>
                <w:b/>
                <w:bCs/>
              </w:rPr>
              <w:t>SYNC Gen 3 Screen / ID HMI Number</w:t>
            </w:r>
          </w:p>
          <w:p w:rsidR="00C53099" w:rsidRDefault="00C53099" w:rsidP="00C53099">
            <w:pPr>
              <w:jc w:val="center"/>
              <w:rPr>
                <w:rFonts w:cs="Arial"/>
                <w:b/>
                <w:bCs/>
              </w:rPr>
            </w:pPr>
          </w:p>
          <w:p w:rsidR="00C53099" w:rsidRPr="00D8547D" w:rsidRDefault="00C53099" w:rsidP="00C53099">
            <w:pPr>
              <w:jc w:val="center"/>
              <w:rPr>
                <w:rFonts w:cs="Arial"/>
                <w:b/>
                <w:bCs/>
              </w:rPr>
            </w:pPr>
            <w:r>
              <w:rPr>
                <w:rFonts w:cs="Arial"/>
                <w:b/>
                <w:bCs/>
              </w:rPr>
              <w:t>For Trailer Length set-up</w:t>
            </w:r>
          </w:p>
        </w:tc>
        <w:tc>
          <w:tcPr>
            <w:tcW w:w="2355"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53099" w:rsidRDefault="00C53099" w:rsidP="00C53099">
            <w:pPr>
              <w:jc w:val="center"/>
              <w:rPr>
                <w:rFonts w:cs="Arial"/>
                <w:b/>
                <w:bCs/>
              </w:rPr>
            </w:pPr>
            <w:r w:rsidRPr="00D8547D">
              <w:rPr>
                <w:rFonts w:cs="Arial"/>
                <w:b/>
                <w:bCs/>
              </w:rPr>
              <w:t>SYNC Gen 3 Screen / ID HMI Number</w:t>
            </w:r>
          </w:p>
          <w:p w:rsidR="00C53099" w:rsidRDefault="00C53099" w:rsidP="00C53099">
            <w:pPr>
              <w:jc w:val="center"/>
              <w:rPr>
                <w:rFonts w:cs="Arial"/>
                <w:b/>
                <w:bCs/>
              </w:rPr>
            </w:pPr>
          </w:p>
          <w:p w:rsidR="00C53099" w:rsidRPr="00D8547D" w:rsidRDefault="00C53099" w:rsidP="00C53099">
            <w:pPr>
              <w:jc w:val="center"/>
              <w:rPr>
                <w:rFonts w:cs="Arial"/>
                <w:b/>
                <w:bCs/>
              </w:rPr>
            </w:pPr>
            <w:r>
              <w:rPr>
                <w:rFonts w:cs="Arial"/>
                <w:b/>
                <w:bCs/>
              </w:rPr>
              <w:t>For Faulty pop-up / Send Faulty setting</w:t>
            </w:r>
          </w:p>
        </w:tc>
        <w:tc>
          <w:tcPr>
            <w:tcW w:w="2355" w:type="dxa"/>
            <w:tcBorders>
              <w:top w:val="single" w:sz="4" w:space="0" w:color="auto"/>
              <w:left w:val="single" w:sz="4" w:space="0" w:color="auto"/>
              <w:bottom w:val="single" w:sz="4" w:space="0" w:color="auto"/>
              <w:right w:val="single" w:sz="4" w:space="0" w:color="auto"/>
            </w:tcBorders>
            <w:shd w:val="clear" w:color="auto" w:fill="EEECE1" w:themeFill="background2"/>
          </w:tcPr>
          <w:p w:rsidR="00C53099" w:rsidRPr="00D8547D" w:rsidRDefault="00C53099" w:rsidP="00C53099">
            <w:pPr>
              <w:jc w:val="center"/>
              <w:rPr>
                <w:rFonts w:cs="Arial"/>
                <w:b/>
                <w:bCs/>
              </w:rPr>
            </w:pPr>
            <w:r>
              <w:rPr>
                <w:rFonts w:cs="Arial"/>
                <w:b/>
                <w:bCs/>
              </w:rPr>
              <w:t>HMI Setting ID</w:t>
            </w:r>
          </w:p>
        </w:tc>
      </w:tr>
      <w:tr w:rsidR="00C53099" w:rsidRPr="00D8547D" w:rsidTr="00C53099">
        <w:trPr>
          <w:trHeight w:val="950"/>
          <w:jc w:val="center"/>
        </w:trPr>
        <w:tc>
          <w:tcPr>
            <w:tcW w:w="2355"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C53099" w:rsidRPr="00D8547D" w:rsidRDefault="00C53099" w:rsidP="00C53099">
            <w:pPr>
              <w:jc w:val="center"/>
              <w:rPr>
                <w:rFonts w:cs="Arial"/>
                <w:bCs/>
              </w:rPr>
            </w:pPr>
            <w:r w:rsidRPr="007144CE">
              <w:rPr>
                <w:rFonts w:cs="Arial"/>
                <w:bCs/>
              </w:rPr>
              <w:t>46</w:t>
            </w:r>
          </w:p>
        </w:tc>
        <w:tc>
          <w:tcPr>
            <w:tcW w:w="2355" w:type="dxa"/>
            <w:tcBorders>
              <w:top w:val="single" w:sz="4" w:space="0" w:color="auto"/>
              <w:left w:val="single" w:sz="4" w:space="0" w:color="auto"/>
              <w:bottom w:val="single" w:sz="4" w:space="0" w:color="auto"/>
              <w:right w:val="single" w:sz="4" w:space="0" w:color="auto"/>
            </w:tcBorders>
            <w:vAlign w:val="center"/>
          </w:tcPr>
          <w:p w:rsidR="00C53099" w:rsidRPr="00D8547D" w:rsidRDefault="00C53099" w:rsidP="00C53099">
            <w:pPr>
              <w:jc w:val="center"/>
              <w:rPr>
                <w:rFonts w:cs="Arial"/>
                <w:bCs/>
              </w:rPr>
            </w:pPr>
            <w:r w:rsidRPr="0064325E">
              <w:rPr>
                <w:rFonts w:cs="Arial"/>
                <w:bCs/>
              </w:rPr>
              <w:t xml:space="preserve"> 45</w:t>
            </w:r>
          </w:p>
        </w:tc>
        <w:tc>
          <w:tcPr>
            <w:tcW w:w="2355" w:type="dxa"/>
            <w:tcBorders>
              <w:top w:val="single" w:sz="4" w:space="0" w:color="auto"/>
              <w:left w:val="single" w:sz="4" w:space="0" w:color="auto"/>
              <w:bottom w:val="single" w:sz="4" w:space="0" w:color="auto"/>
              <w:right w:val="single" w:sz="4" w:space="0" w:color="auto"/>
            </w:tcBorders>
            <w:vAlign w:val="center"/>
          </w:tcPr>
          <w:p w:rsidR="00C53099" w:rsidRPr="0064325E" w:rsidRDefault="00C53099" w:rsidP="00C53099">
            <w:pPr>
              <w:jc w:val="center"/>
              <w:rPr>
                <w:rFonts w:cs="Arial"/>
                <w:bCs/>
              </w:rPr>
            </w:pPr>
            <w:r>
              <w:rPr>
                <w:rFonts w:cs="Arial"/>
                <w:bCs/>
              </w:rPr>
              <w:t>148</w:t>
            </w:r>
          </w:p>
        </w:tc>
      </w:tr>
    </w:tbl>
    <w:p w:rsidR="00C53099" w:rsidRPr="00D8547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VS-SR-REQ-273980/D-Pop-up Trailer Set-up Request - BTT Lite</w:t>
      </w:r>
    </w:p>
    <w:p w:rsidR="00C53099" w:rsidRDefault="00C53099" w:rsidP="00C53099">
      <w:pPr>
        <w:rPr>
          <w:rFonts w:cs="Arial"/>
        </w:rPr>
      </w:pPr>
      <w:r w:rsidRPr="00DF4BDF">
        <w:rPr>
          <w:rFonts w:cs="Arial"/>
        </w:rPr>
        <w:t xml:space="preserve">The </w:t>
      </w:r>
      <w:proofErr w:type="spellStart"/>
      <w:r w:rsidRPr="00DF4BDF">
        <w:rPr>
          <w:rFonts w:cs="Arial"/>
        </w:rPr>
        <w:t>Centerstack</w:t>
      </w:r>
      <w:proofErr w:type="spellEnd"/>
      <w:r>
        <w:rPr>
          <w:rFonts w:cs="Arial"/>
        </w:rPr>
        <w:t xml:space="preserve"> Settings</w:t>
      </w:r>
      <w:r w:rsidRPr="00DF4BDF">
        <w:rPr>
          <w:rFonts w:cs="Arial"/>
        </w:rPr>
        <w:t xml:space="preserve"> HMI Client shall initiate a </w:t>
      </w:r>
      <w:r>
        <w:rPr>
          <w:rFonts w:cs="Arial"/>
        </w:rPr>
        <w:t>BTT Lite trailer pop-up when</w:t>
      </w:r>
      <w:r w:rsidRPr="00DF4BDF">
        <w:rPr>
          <w:rFonts w:cs="Arial"/>
        </w:rPr>
        <w:t xml:space="preserve"> </w:t>
      </w:r>
      <w:proofErr w:type="spellStart"/>
      <w:r w:rsidRPr="00DF4BDF">
        <w:rPr>
          <w:rFonts w:cs="Arial"/>
        </w:rPr>
        <w:t>BttLeft_D_RqDrv</w:t>
      </w:r>
      <w:proofErr w:type="spellEnd"/>
      <w:r w:rsidRPr="00DF4BDF">
        <w:rPr>
          <w:rFonts w:cs="Arial"/>
        </w:rPr>
        <w:t xml:space="preserve"> </w:t>
      </w:r>
      <w:r>
        <w:rPr>
          <w:rFonts w:cs="Arial"/>
        </w:rPr>
        <w:t xml:space="preserve">changes to </w:t>
      </w:r>
      <w:r w:rsidRPr="00DF4BDF">
        <w:rPr>
          <w:rFonts w:cs="Arial"/>
        </w:rPr>
        <w:t xml:space="preserve">Request </w:t>
      </w:r>
      <w:r>
        <w:rPr>
          <w:rFonts w:cs="Arial"/>
        </w:rPr>
        <w:t>OR</w:t>
      </w:r>
      <w:r w:rsidRPr="00DF4BDF">
        <w:rPr>
          <w:rFonts w:cs="Arial"/>
        </w:rPr>
        <w:t xml:space="preserve"> </w:t>
      </w:r>
      <w:proofErr w:type="spellStart"/>
      <w:r w:rsidRPr="00DF4BDF">
        <w:rPr>
          <w:rFonts w:cs="Arial"/>
        </w:rPr>
        <w:t>BttRight_D_RqDrv</w:t>
      </w:r>
      <w:proofErr w:type="spellEnd"/>
      <w:r>
        <w:rPr>
          <w:rFonts w:cs="Arial"/>
        </w:rPr>
        <w:t xml:space="preserve"> changes to </w:t>
      </w:r>
      <w:r w:rsidRPr="00DF4BDF">
        <w:rPr>
          <w:rFonts w:cs="Arial"/>
        </w:rPr>
        <w:t xml:space="preserve">Request </w:t>
      </w:r>
      <w:r>
        <w:rPr>
          <w:rFonts w:cs="Arial"/>
        </w:rPr>
        <w:t>AND</w:t>
      </w:r>
      <w:r w:rsidRPr="00DF4BDF">
        <w:rPr>
          <w:rFonts w:cs="Arial"/>
        </w:rPr>
        <w:t xml:space="preserve"> </w:t>
      </w:r>
      <w:proofErr w:type="spellStart"/>
      <w:r w:rsidRPr="00DF4BDF">
        <w:rPr>
          <w:rFonts w:cs="Arial"/>
        </w:rPr>
        <w:t>Ignition_Status</w:t>
      </w:r>
      <w:proofErr w:type="spellEnd"/>
      <w:r w:rsidRPr="00DF4BDF">
        <w:rPr>
          <w:rFonts w:cs="Arial"/>
        </w:rPr>
        <w:t xml:space="preserve"> = Run.</w:t>
      </w:r>
      <w:ins w:id="178" w:author="Myslinski, Jason (J.S.)" w:date="2018-10-22T07:48:00Z">
        <w:r>
          <w:rPr>
            <w:rFonts w:cs="Arial"/>
          </w:rPr>
          <w:t xml:space="preserve">  </w:t>
        </w:r>
      </w:ins>
    </w:p>
    <w:p w:rsidR="00C53099" w:rsidRDefault="00C53099" w:rsidP="00C53099">
      <w:pPr>
        <w:numPr>
          <w:ilvl w:val="0"/>
          <w:numId w:val="373"/>
        </w:numPr>
        <w:rPr>
          <w:ins w:id="179" w:author="Myslinski, Jason (J.S.)" w:date="2018-10-22T08:04:00Z"/>
          <w:rFonts w:cs="Arial"/>
        </w:rPr>
      </w:pPr>
      <w:ins w:id="180" w:author="Myslinski, Jason (J.S.)" w:date="2018-10-22T08:04:00Z">
        <w:r>
          <w:rPr>
            <w:rFonts w:cs="Arial"/>
          </w:rPr>
          <w:t xml:space="preserve">If a pop-up event occurs as defined above at start-up when all the settings feature ID’s are being queried (ignition = OFF </w:t>
        </w:r>
        <w:r w:rsidRPr="002A152A">
          <w:rPr>
            <w:rFonts w:cs="Arial"/>
          </w:rPr>
          <w:sym w:font="Wingdings" w:char="F0E0"/>
        </w:r>
        <w:r>
          <w:rPr>
            <w:rFonts w:cs="Arial"/>
          </w:rPr>
          <w:t xml:space="preserve"> Run) and the feature numbers 0x930, 0x931, 0x932 and 0x933 have not yet been queried then:</w:t>
        </w:r>
      </w:ins>
    </w:p>
    <w:p w:rsidR="00C53099" w:rsidRDefault="00C53099" w:rsidP="00C53099">
      <w:pPr>
        <w:numPr>
          <w:ilvl w:val="1"/>
          <w:numId w:val="373"/>
        </w:numPr>
        <w:rPr>
          <w:ins w:id="181" w:author="Myslinski, Jason (J.S.)" w:date="2018-10-22T08:04:00Z"/>
          <w:rFonts w:cs="Arial"/>
        </w:rPr>
      </w:pPr>
      <w:ins w:id="182" w:author="Myslinski, Jason (J.S.)" w:date="2018-10-22T08:04:00Z">
        <w:r>
          <w:rPr>
            <w:rFonts w:cs="Arial"/>
          </w:rPr>
          <w:t>The pop-up shall not be shown until feature numbers 0x930, 0x931, 0x932 and 0x933 have all been queried.</w:t>
        </w:r>
      </w:ins>
    </w:p>
    <w:p w:rsidR="00C53099" w:rsidRPr="002A152A" w:rsidRDefault="00C53099" w:rsidP="00C53099">
      <w:pPr>
        <w:numPr>
          <w:ilvl w:val="1"/>
          <w:numId w:val="373"/>
        </w:numPr>
        <w:rPr>
          <w:ins w:id="183" w:author="Myslinski, Jason (J.S.)" w:date="2018-10-22T08:04:00Z"/>
          <w:rFonts w:cs="Arial"/>
        </w:rPr>
      </w:pPr>
      <w:ins w:id="184" w:author="Myslinski, Jason (J.S.)" w:date="2018-10-22T08:04:00Z">
        <w:r>
          <w:rPr>
            <w:rFonts w:cs="Arial"/>
          </w:rPr>
          <w:t>the next feature numbers to be queried are 0x930, 0x931, 0x932 and 0x933.  This means that these feature numbers will jump ahead off all other feature numbers and be queried next.  Once queried the BTT Lite trailer pop-up can be shown.</w:t>
        </w:r>
      </w:ins>
    </w:p>
    <w:p w:rsidR="00C53099" w:rsidRPr="00DF4BDF" w:rsidRDefault="00C53099" w:rsidP="00C53099">
      <w:pPr>
        <w:rPr>
          <w:rFonts w:cs="Arial"/>
        </w:rPr>
      </w:pPr>
    </w:p>
    <w:p w:rsidR="00C53099" w:rsidDel="003A1749" w:rsidRDefault="00C53099" w:rsidP="00C53099">
      <w:pPr>
        <w:rPr>
          <w:del w:id="185" w:author="Myslinski, Jason (J.S.)" w:date="2018-09-25T13:46:00Z"/>
          <w:rFonts w:cs="Arial"/>
        </w:rPr>
      </w:pPr>
      <w:del w:id="186" w:author="Myslinski, Jason (J.S.)" w:date="2018-09-25T13:46:00Z">
        <w:r w:rsidRPr="00DF4BDF" w:rsidDel="003A1749">
          <w:rPr>
            <w:rFonts w:cs="Arial"/>
          </w:rPr>
          <w:delText xml:space="preserve">The Centerstack HMI Client shall not initiate the BTT Lite trailer pop-up when BttLeft_D_RqDrv does not equal Request </w:delText>
        </w:r>
        <w:r w:rsidDel="003A1749">
          <w:rPr>
            <w:rFonts w:cs="Arial"/>
          </w:rPr>
          <w:delText>AND</w:delText>
        </w:r>
        <w:r w:rsidRPr="00DF4BDF" w:rsidDel="003A1749">
          <w:rPr>
            <w:rFonts w:cs="Arial"/>
          </w:rPr>
          <w:delText xml:space="preserve"> BttRight_D_RqDrv does not equal Request.  </w:delText>
        </w:r>
      </w:del>
    </w:p>
    <w:p w:rsidR="00C53099" w:rsidRDefault="00C53099" w:rsidP="00C53099">
      <w:pPr>
        <w:rPr>
          <w:rFonts w:cs="Arial"/>
        </w:rPr>
      </w:pPr>
    </w:p>
    <w:p w:rsidR="00C53099" w:rsidRDefault="00C53099" w:rsidP="00C53099">
      <w:pPr>
        <w:rPr>
          <w:ins w:id="187" w:author="Myslinski, Jason (J.S.)" w:date="2018-09-25T13:46:00Z"/>
          <w:rFonts w:cs="Arial"/>
        </w:rPr>
      </w:pPr>
      <w:ins w:id="188" w:author="Myslinski, Jason (J.S.)" w:date="2018-09-25T13:46:00Z">
        <w:r>
          <w:rPr>
            <w:rFonts w:cs="Arial"/>
          </w:rPr>
          <w:t xml:space="preserve">The </w:t>
        </w:r>
        <w:proofErr w:type="spellStart"/>
        <w:r>
          <w:rPr>
            <w:rFonts w:cs="Arial"/>
          </w:rPr>
          <w:t>Centerstack</w:t>
        </w:r>
        <w:proofErr w:type="spellEnd"/>
        <w:r>
          <w:rPr>
            <w:rFonts w:cs="Arial"/>
          </w:rPr>
          <w:t xml:space="preserve"> HMI client shall close any active BTT Lite trailer pop-up when:</w:t>
        </w:r>
      </w:ins>
    </w:p>
    <w:p w:rsidR="00C53099" w:rsidRDefault="00C53099">
      <w:pPr>
        <w:numPr>
          <w:ilvl w:val="0"/>
          <w:numId w:val="372"/>
        </w:numPr>
        <w:rPr>
          <w:ins w:id="189" w:author="Myslinski, Jason (J.S.)" w:date="2018-09-25T13:46:00Z"/>
          <w:rFonts w:cs="Arial"/>
        </w:rPr>
        <w:pPrChange w:id="190" w:author="Myslinski, Jason (J.S.)" w:date="2018-09-27T13:36:00Z">
          <w:pPr/>
        </w:pPrChange>
      </w:pPr>
      <w:proofErr w:type="spellStart"/>
      <w:ins w:id="191" w:author="Myslinski, Jason (J.S.)" w:date="2018-09-25T13:46:00Z">
        <w:r w:rsidRPr="0008763F">
          <w:rPr>
            <w:rFonts w:cs="Arial"/>
            <w:rPrChange w:id="192" w:author="Myslinski, Jason (J.S.)" w:date="2018-09-27T13:36:00Z">
              <w:rPr/>
            </w:rPrChange>
          </w:rPr>
          <w:t>BttLeft_D_</w:t>
        </w:r>
        <w:proofErr w:type="gramStart"/>
        <w:r w:rsidRPr="0008763F">
          <w:rPr>
            <w:rFonts w:cs="Arial"/>
            <w:rPrChange w:id="193" w:author="Myslinski, Jason (J.S.)" w:date="2018-09-27T13:36:00Z">
              <w:rPr/>
            </w:rPrChange>
          </w:rPr>
          <w:t>RqDrv</w:t>
        </w:r>
        <w:proofErr w:type="spellEnd"/>
        <w:r w:rsidRPr="0008763F">
          <w:rPr>
            <w:rFonts w:cs="Arial"/>
            <w:rPrChange w:id="194" w:author="Myslinski, Jason (J.S.)" w:date="2018-09-27T13:36:00Z">
              <w:rPr/>
            </w:rPrChange>
          </w:rPr>
          <w:t xml:space="preserve"> </w:t>
        </w:r>
      </w:ins>
      <w:ins w:id="195" w:author="Myslinski, Jason (J.S.)" w:date="2018-09-28T08:24:00Z">
        <w:r>
          <w:rPr>
            <w:rFonts w:cs="Arial"/>
          </w:rPr>
          <w:t>!</w:t>
        </w:r>
      </w:ins>
      <w:proofErr w:type="gramEnd"/>
      <w:ins w:id="196" w:author="Myslinski, Jason (J.S.)" w:date="2018-09-25T13:46:00Z">
        <w:r>
          <w:rPr>
            <w:rFonts w:cs="Arial"/>
          </w:rPr>
          <w:t xml:space="preserve">= </w:t>
        </w:r>
        <w:r w:rsidRPr="0008763F">
          <w:rPr>
            <w:rFonts w:cs="Arial"/>
            <w:rPrChange w:id="197" w:author="Myslinski, Jason (J.S.)" w:date="2018-09-27T13:36:00Z">
              <w:rPr/>
            </w:rPrChange>
          </w:rPr>
          <w:t xml:space="preserve">Request </w:t>
        </w:r>
      </w:ins>
      <w:ins w:id="198" w:author="Myslinski, Jason (J.S.)" w:date="2018-09-25T14:47:00Z">
        <w:r w:rsidRPr="0008763F">
          <w:rPr>
            <w:rFonts w:cs="Arial"/>
            <w:rPrChange w:id="199" w:author="Myslinski, Jason (J.S.)" w:date="2018-09-27T13:36:00Z">
              <w:rPr/>
            </w:rPrChange>
          </w:rPr>
          <w:t>AND</w:t>
        </w:r>
      </w:ins>
      <w:ins w:id="200" w:author="Myslinski, Jason (J.S.)" w:date="2018-09-25T13:46:00Z">
        <w:r w:rsidRPr="0008763F">
          <w:rPr>
            <w:rFonts w:cs="Arial"/>
            <w:rPrChange w:id="201" w:author="Myslinski, Jason (J.S.)" w:date="2018-09-27T13:36:00Z">
              <w:rPr/>
            </w:rPrChange>
          </w:rPr>
          <w:t xml:space="preserve"> </w:t>
        </w:r>
        <w:proofErr w:type="spellStart"/>
        <w:r w:rsidRPr="0008763F">
          <w:rPr>
            <w:rFonts w:cs="Arial"/>
            <w:rPrChange w:id="202" w:author="Myslinski, Jason (J.S.)" w:date="2018-09-27T13:36:00Z">
              <w:rPr/>
            </w:rPrChange>
          </w:rPr>
          <w:t>BttRight_D_RqDrv</w:t>
        </w:r>
        <w:proofErr w:type="spellEnd"/>
        <w:r w:rsidRPr="0008763F">
          <w:rPr>
            <w:rFonts w:cs="Arial"/>
            <w:rPrChange w:id="203" w:author="Myslinski, Jason (J.S.)" w:date="2018-09-27T13:36:00Z">
              <w:rPr/>
            </w:rPrChange>
          </w:rPr>
          <w:t xml:space="preserve"> </w:t>
        </w:r>
      </w:ins>
      <w:ins w:id="204" w:author="Myslinski, Jason (J.S.)" w:date="2018-09-28T08:24:00Z">
        <w:r>
          <w:rPr>
            <w:rFonts w:cs="Arial"/>
          </w:rPr>
          <w:t>!</w:t>
        </w:r>
      </w:ins>
      <w:ins w:id="205" w:author="Myslinski, Jason (J.S.)" w:date="2018-09-25T13:46:00Z">
        <w:r>
          <w:rPr>
            <w:rFonts w:cs="Arial"/>
          </w:rPr>
          <w:t xml:space="preserve">= </w:t>
        </w:r>
        <w:r w:rsidRPr="0008763F">
          <w:rPr>
            <w:rFonts w:cs="Arial"/>
            <w:rPrChange w:id="206" w:author="Myslinski, Jason (J.S.)" w:date="2018-09-27T13:36:00Z">
              <w:rPr/>
            </w:rPrChange>
          </w:rPr>
          <w:t>Request</w:t>
        </w:r>
        <w:r>
          <w:rPr>
            <w:rFonts w:cs="Arial"/>
          </w:rPr>
          <w:t>, OR</w:t>
        </w:r>
      </w:ins>
    </w:p>
    <w:p w:rsidR="00C53099" w:rsidRDefault="00C53099">
      <w:pPr>
        <w:numPr>
          <w:ilvl w:val="0"/>
          <w:numId w:val="372"/>
        </w:numPr>
        <w:rPr>
          <w:ins w:id="207" w:author="Myslinski, Jason (J.S.)" w:date="2018-09-27T13:38:00Z"/>
          <w:rFonts w:cs="Arial"/>
        </w:rPr>
        <w:pPrChange w:id="208" w:author="Myslinski, Jason (J.S.)" w:date="2018-09-27T13:36:00Z">
          <w:pPr/>
        </w:pPrChange>
      </w:pPr>
      <w:ins w:id="209" w:author="Myslinski, Jason (J.S.)" w:date="2018-09-27T13:36:00Z">
        <w:r>
          <w:rPr>
            <w:rFonts w:cs="Arial"/>
          </w:rPr>
          <w:t>The HMI specification calls out closing the pop-up (</w:t>
        </w:r>
        <w:proofErr w:type="spellStart"/>
        <w:r>
          <w:rPr>
            <w:rFonts w:cs="Arial"/>
          </w:rPr>
          <w:t>ex press</w:t>
        </w:r>
        <w:proofErr w:type="spellEnd"/>
        <w:r>
          <w:rPr>
            <w:rFonts w:cs="Arial"/>
          </w:rPr>
          <w:t xml:space="preserve"> button on pop-up, speed limited </w:t>
        </w:r>
        <w:proofErr w:type="spellStart"/>
        <w:r>
          <w:rPr>
            <w:rFonts w:cs="Arial"/>
          </w:rPr>
          <w:t>etc</w:t>
        </w:r>
        <w:proofErr w:type="spellEnd"/>
        <w:r>
          <w:rPr>
            <w:rFonts w:cs="Arial"/>
          </w:rPr>
          <w:t>)</w:t>
        </w:r>
      </w:ins>
    </w:p>
    <w:p w:rsidR="00C53099" w:rsidRPr="00DF4BDF" w:rsidRDefault="00C53099" w:rsidP="00C53099">
      <w:pPr>
        <w:rPr>
          <w:rFonts w:cs="Arial"/>
        </w:rPr>
      </w:pPr>
    </w:p>
    <w:p w:rsidR="00C53099" w:rsidRPr="00DF4BDF" w:rsidRDefault="00C53099" w:rsidP="00C53099">
      <w:pPr>
        <w:rPr>
          <w:rFonts w:cs="Arial"/>
        </w:rPr>
      </w:pPr>
      <w:r w:rsidRPr="00DF4BDF">
        <w:rPr>
          <w:rFonts w:cs="Arial"/>
        </w:rPr>
        <w:t xml:space="preserve">If </w:t>
      </w:r>
      <w:proofErr w:type="spellStart"/>
      <w:r w:rsidRPr="00DF4BDF">
        <w:rPr>
          <w:rFonts w:cs="Arial"/>
        </w:rPr>
        <w:t>Ignition_Status</w:t>
      </w:r>
      <w:proofErr w:type="spellEnd"/>
      <w:r w:rsidRPr="00DF4BDF">
        <w:rPr>
          <w:rFonts w:cs="Arial"/>
        </w:rPr>
        <w:t xml:space="preserve"> does not equal Run/</w:t>
      </w:r>
      <w:proofErr w:type="gramStart"/>
      <w:r w:rsidRPr="00DF4BDF">
        <w:rPr>
          <w:rFonts w:cs="Arial"/>
        </w:rPr>
        <w:t>Crank</w:t>
      </w:r>
      <w:proofErr w:type="gramEnd"/>
      <w:r w:rsidRPr="00DF4BDF">
        <w:rPr>
          <w:rFonts w:cs="Arial"/>
        </w:rPr>
        <w:t xml:space="preserve"> then the </w:t>
      </w:r>
      <w:proofErr w:type="spellStart"/>
      <w:r w:rsidRPr="00DF4BDF">
        <w:rPr>
          <w:rFonts w:cs="Arial"/>
        </w:rPr>
        <w:t>Centerstack</w:t>
      </w:r>
      <w:proofErr w:type="spellEnd"/>
      <w:r w:rsidRPr="00DF4BDF">
        <w:rPr>
          <w:rFonts w:cs="Arial"/>
        </w:rPr>
        <w:t xml:space="preserve"> HMI Client shall not show the BTT Lite pop-up.</w:t>
      </w:r>
    </w:p>
    <w:p w:rsidR="00C53099" w:rsidRDefault="00C53099" w:rsidP="00C53099">
      <w:pPr>
        <w:rPr>
          <w:rFonts w:cs="Arial"/>
        </w:rPr>
      </w:pPr>
    </w:p>
    <w:p w:rsidR="00C53099" w:rsidRDefault="00C53099" w:rsidP="00C53099">
      <w:pPr>
        <w:rPr>
          <w:rFonts w:cs="Arial"/>
        </w:rPr>
      </w:pPr>
      <w:r>
        <w:rPr>
          <w:rFonts w:cs="Arial"/>
        </w:rPr>
        <w:t xml:space="preserve">See HMI specs for driver distraction requirements for BTT Lite.  </w:t>
      </w:r>
    </w:p>
    <w:p w:rsidR="00C53099" w:rsidRDefault="00C53099" w:rsidP="00C53099">
      <w:pPr>
        <w:numPr>
          <w:ilvl w:val="0"/>
          <w:numId w:val="371"/>
        </w:numPr>
        <w:rPr>
          <w:rFonts w:cs="Arial"/>
        </w:rPr>
      </w:pPr>
      <w:r>
        <w:rPr>
          <w:rFonts w:cs="Arial"/>
        </w:rPr>
        <w:t xml:space="preserve">Ex.  If the pop-up is shown and the vehicle speed increase above the limit for driver distraction the pop-up shall not be shown.  </w:t>
      </w:r>
    </w:p>
    <w:p w:rsidR="00C53099" w:rsidRPr="00FE1721" w:rsidRDefault="00C53099" w:rsidP="00C53099">
      <w:pPr>
        <w:numPr>
          <w:ilvl w:val="1"/>
          <w:numId w:val="371"/>
        </w:numPr>
        <w:rPr>
          <w:rFonts w:cs="Arial"/>
        </w:rPr>
      </w:pPr>
      <w:r>
        <w:rPr>
          <w:rFonts w:cs="Arial"/>
        </w:rPr>
        <w:t xml:space="preserve">Note: If vehicle slows back down to below the limit for driver distraction (make sure hysteresis protection is added in) and </w:t>
      </w:r>
      <w:proofErr w:type="spellStart"/>
      <w:r>
        <w:rPr>
          <w:rFonts w:cs="Arial"/>
        </w:rPr>
        <w:t>BTTLeft_D_RqDrv</w:t>
      </w:r>
      <w:proofErr w:type="spellEnd"/>
      <w:r>
        <w:rPr>
          <w:rFonts w:cs="Arial"/>
        </w:rPr>
        <w:t xml:space="preserve"> or </w:t>
      </w:r>
      <w:proofErr w:type="spellStart"/>
      <w:r>
        <w:rPr>
          <w:rFonts w:cs="Arial"/>
        </w:rPr>
        <w:t>BTTRight_D_RqDrv</w:t>
      </w:r>
      <w:proofErr w:type="spellEnd"/>
      <w:r>
        <w:rPr>
          <w:rFonts w:cs="Arial"/>
        </w:rPr>
        <w:t xml:space="preserve"> equals Active then show the pop-up again.</w:t>
      </w:r>
    </w:p>
    <w:p w:rsidR="00C53099" w:rsidRPr="00DF4BDF" w:rsidRDefault="00C53099" w:rsidP="00C53099">
      <w:pPr>
        <w:rPr>
          <w:rFonts w:cs="Arial"/>
        </w:rPr>
      </w:pPr>
    </w:p>
    <w:p w:rsidR="00C53099" w:rsidRPr="00DF4BDF" w:rsidRDefault="00C53099" w:rsidP="00C53099">
      <w:pPr>
        <w:rPr>
          <w:rFonts w:cs="Arial"/>
        </w:rPr>
      </w:pPr>
      <w:r w:rsidRPr="00DF4BDF">
        <w:rPr>
          <w:rFonts w:cs="Arial"/>
          <w:u w:val="single"/>
        </w:rPr>
        <w:t>Note (informational only – not to design to)</w:t>
      </w:r>
      <w:r w:rsidRPr="00DF4BDF">
        <w:rPr>
          <w:rFonts w:cs="Arial"/>
        </w:rPr>
        <w:t xml:space="preserve">: </w:t>
      </w:r>
    </w:p>
    <w:p w:rsidR="00C53099" w:rsidRPr="00DF4BDF" w:rsidRDefault="00C53099">
      <w:pPr>
        <w:ind w:left="720"/>
        <w:rPr>
          <w:rFonts w:cs="Arial"/>
          <w:color w:val="FF0000"/>
        </w:rPr>
      </w:pPr>
      <w:r w:rsidRPr="00DF4BDF">
        <w:rPr>
          <w:rFonts w:cs="Arial"/>
        </w:rPr>
        <w:lastRenderedPageBreak/>
        <w:t xml:space="preserve">One or </w:t>
      </w:r>
      <w:proofErr w:type="gramStart"/>
      <w:r w:rsidRPr="00DF4BDF">
        <w:rPr>
          <w:rFonts w:cs="Arial"/>
        </w:rPr>
        <w:t xml:space="preserve">both of the </w:t>
      </w:r>
      <w:proofErr w:type="spellStart"/>
      <w:r w:rsidRPr="00DF4BDF">
        <w:rPr>
          <w:rFonts w:cs="Arial"/>
        </w:rPr>
        <w:t>BTTRight</w:t>
      </w:r>
      <w:proofErr w:type="gramEnd"/>
      <w:r w:rsidRPr="00DF4BDF">
        <w:rPr>
          <w:rFonts w:cs="Arial"/>
        </w:rPr>
        <w:t>_D_RqDrv</w:t>
      </w:r>
      <w:proofErr w:type="spellEnd"/>
      <w:r w:rsidRPr="00DF4BDF">
        <w:rPr>
          <w:rFonts w:cs="Arial"/>
        </w:rPr>
        <w:t xml:space="preserve"> / </w:t>
      </w:r>
      <w:proofErr w:type="spellStart"/>
      <w:r w:rsidRPr="00DF4BDF">
        <w:rPr>
          <w:rFonts w:cs="Arial"/>
        </w:rPr>
        <w:t>BTTLeft_D_RqDrv</w:t>
      </w:r>
      <w:proofErr w:type="spellEnd"/>
      <w:r w:rsidRPr="00DF4BDF">
        <w:rPr>
          <w:rFonts w:cs="Arial"/>
        </w:rPr>
        <w:t xml:space="preserve"> signals are typically set to </w:t>
      </w:r>
      <w:r>
        <w:rPr>
          <w:rFonts w:cs="Arial"/>
        </w:rPr>
        <w:t>“</w:t>
      </w:r>
      <w:r w:rsidRPr="00DF4BDF">
        <w:rPr>
          <w:rFonts w:cs="Arial"/>
        </w:rPr>
        <w:t>Request</w:t>
      </w:r>
      <w:r>
        <w:rPr>
          <w:rFonts w:cs="Arial"/>
        </w:rPr>
        <w:t>”</w:t>
      </w:r>
      <w:r w:rsidRPr="00DF4BDF">
        <w:rPr>
          <w:rFonts w:cs="Arial"/>
        </w:rPr>
        <w:t xml:space="preserve"> when a trailer is connected that wasn’t connected on the previous ignition cycle.  </w:t>
      </w:r>
    </w:p>
    <w:p w:rsidR="00C53099" w:rsidRPr="00DF4BDF" w:rsidRDefault="00C53099" w:rsidP="00C53099">
      <w:pPr>
        <w:rPr>
          <w:rFonts w:cs="Arial"/>
          <w:color w:val="FF0000"/>
          <w:highlight w:val="yellow"/>
        </w:rPr>
      </w:pPr>
    </w:p>
    <w:p w:rsidR="00C53099" w:rsidRDefault="00C53099" w:rsidP="00C53099">
      <w:pPr>
        <w:rPr>
          <w:color w:val="FF0000"/>
        </w:rPr>
      </w:pPr>
    </w:p>
    <w:p w:rsidR="00C53099" w:rsidRDefault="00C53099" w:rsidP="00C53099">
      <w:pPr>
        <w:rPr>
          <w:rFonts w:asciiTheme="minorHAnsi" w:hAnsiTheme="minorHAnsi"/>
        </w:rPr>
      </w:pPr>
      <w:r w:rsidRPr="003A1749">
        <w:rPr>
          <w:rFonts w:asciiTheme="minorHAnsi" w:hAnsiTheme="minorHAnsi"/>
        </w:rPr>
        <w:t>Example BTT Lite pop-up HMI (see HMI spec for actual HMI</w:t>
      </w:r>
      <w:r>
        <w:rPr>
          <w:rFonts w:asciiTheme="minorHAnsi" w:hAnsiTheme="minorHAnsi"/>
        </w:rPr>
        <w:t>)</w:t>
      </w:r>
    </w:p>
    <w:p w:rsidR="00C53099" w:rsidRDefault="00C53099" w:rsidP="00C53099">
      <w:pPr>
        <w:rPr>
          <w:rFonts w:asciiTheme="minorHAnsi" w:hAnsiTheme="minorHAnsi"/>
        </w:rPr>
      </w:pPr>
    </w:p>
    <w:p w:rsidR="00C53099" w:rsidRPr="003A1749" w:rsidRDefault="00C53099" w:rsidP="00C53099">
      <w:pPr>
        <w:jc w:val="center"/>
        <w:rPr>
          <w:rFonts w:asciiTheme="minorHAnsi" w:hAnsiTheme="minorHAnsi"/>
        </w:rPr>
      </w:pPr>
      <w:r>
        <w:rPr>
          <w:rFonts w:asciiTheme="minorHAnsi" w:eastAsiaTheme="minorHAnsi" w:hAnsiTheme="minorHAnsi" w:cstheme="minorBidi"/>
          <w:szCs w:val="22"/>
        </w:rPr>
        <w:object w:dxaOrig="5595"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dde808700005ae60000359c" o:spid="_x0000_i1025" type="#_x0000_t75" style="width:244.5pt;height:3in" o:ole="">
            <v:imagedata r:id="rId9" o:title=""/>
          </v:shape>
          <o:OLEObject Type="Embed" ProgID="Visio.Drawing.11" ShapeID="5dde808700005ae60000359c" DrawAspect="Content" ObjectID="_1636352464" r:id="rId10"/>
        </w:object>
      </w:r>
    </w:p>
    <w:p w:rsidR="00C53099"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76" w:lineRule="auto"/>
              <w:jc w:val="center"/>
              <w:rPr>
                <w:rFonts w:cs="Arial"/>
                <w:b/>
                <w:bCs/>
              </w:rPr>
            </w:pPr>
            <w:r>
              <w:rPr>
                <w:rFonts w:cs="Arial"/>
                <w:b/>
                <w:bCs/>
              </w:rPr>
              <w:t>SYNC Gen 3 Screen / ID HMI Number</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cs="Arial"/>
                <w:bCs/>
              </w:rPr>
            </w:pPr>
            <w:r w:rsidRPr="002C2A9C">
              <w:rPr>
                <w:rFonts w:cs="Arial"/>
                <w:bCs/>
              </w:rPr>
              <w:t>48</w:t>
            </w:r>
          </w:p>
        </w:tc>
      </w:tr>
    </w:tbl>
    <w:p w:rsidR="00C53099" w:rsidRDefault="00C53099" w:rsidP="00C53099">
      <w:pPr>
        <w:rPr>
          <w:rFonts w:cs="Arial"/>
          <w:color w:val="FF0000"/>
        </w:rPr>
      </w:pPr>
    </w:p>
    <w:p w:rsidR="00C53099" w:rsidRPr="00466670" w:rsidRDefault="00C53099" w:rsidP="00C53099"/>
    <w:p w:rsidR="00C53099" w:rsidRDefault="00C53099" w:rsidP="00C53099">
      <w:pPr>
        <w:pStyle w:val="Heading5"/>
      </w:pPr>
      <w:r w:rsidRPr="00B9479B">
        <w:t>MD-REQ-274072/C-</w:t>
      </w:r>
      <w:proofErr w:type="spellStart"/>
      <w:r w:rsidRPr="00B9479B">
        <w:t>BTTLeft_D_RqDrv</w:t>
      </w:r>
      <w:proofErr w:type="spellEnd"/>
    </w:p>
    <w:p w:rsidR="00C53099" w:rsidRPr="00A65A88" w:rsidRDefault="00C53099" w:rsidP="00C53099">
      <w:pPr>
        <w:rPr>
          <w:rFonts w:cs="Arial"/>
        </w:rPr>
      </w:pPr>
      <w:r w:rsidRPr="00A65A88">
        <w:rPr>
          <w:rFonts w:cs="Arial"/>
          <w:b/>
        </w:rPr>
        <w:t>Message Type</w:t>
      </w:r>
      <w:r w:rsidRPr="00A65A88">
        <w:rPr>
          <w:rFonts w:cs="Arial"/>
        </w:rPr>
        <w:t xml:space="preserve">: </w:t>
      </w:r>
      <w:r>
        <w:rPr>
          <w:rFonts w:cs="Arial"/>
        </w:rPr>
        <w:t>Request</w:t>
      </w:r>
    </w:p>
    <w:p w:rsidR="00C53099" w:rsidRPr="00A65A88" w:rsidRDefault="00C53099" w:rsidP="00C53099">
      <w:pPr>
        <w:rPr>
          <w:rFonts w:cs="Arial"/>
        </w:rPr>
      </w:pPr>
    </w:p>
    <w:p w:rsidR="00C53099" w:rsidRPr="00A65A88" w:rsidRDefault="00C53099" w:rsidP="00C53099">
      <w:pPr>
        <w:rPr>
          <w:rFonts w:cs="Arial"/>
        </w:rPr>
      </w:pPr>
      <w:r>
        <w:rPr>
          <w:rFonts w:eastAsiaTheme="minorHAnsi" w:cs="Arial"/>
        </w:rPr>
        <w:t>BTT Lite (Blind spot Trailer Tow Lite) left side d</w:t>
      </w:r>
      <w:r w:rsidRPr="00A65A88">
        <w:rPr>
          <w:rFonts w:eastAsiaTheme="minorHAnsi" w:cs="Arial"/>
        </w:rPr>
        <w:t xml:space="preserve">etection signal sent to tell if the BTT Lite pop-up should be </w:t>
      </w:r>
      <w:r>
        <w:rPr>
          <w:rFonts w:eastAsiaTheme="minorHAnsi" w:cs="Arial"/>
        </w:rPr>
        <w:t xml:space="preserve">shown in the </w:t>
      </w:r>
      <w:proofErr w:type="spellStart"/>
      <w:r>
        <w:rPr>
          <w:rFonts w:eastAsiaTheme="minorHAnsi" w:cs="Arial"/>
        </w:rPr>
        <w:t>Centerstack</w:t>
      </w:r>
      <w:proofErr w:type="spellEnd"/>
      <w:r>
        <w:rPr>
          <w:rFonts w:eastAsiaTheme="minorHAnsi" w:cs="Arial"/>
        </w:rPr>
        <w:t xml:space="preserve"> HMI</w:t>
      </w:r>
    </w:p>
    <w:p w:rsidR="00C53099" w:rsidRPr="00A65A88"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C53099" w:rsidRPr="00A65A88"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b/>
              </w:rPr>
            </w:pPr>
            <w:r w:rsidRPr="00A65A88">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Description</w:t>
            </w:r>
          </w:p>
        </w:tc>
      </w:tr>
      <w:tr w:rsidR="00C53099" w:rsidRPr="00A65A88" w:rsidTr="00C53099">
        <w:trPr>
          <w:jc w:val="center"/>
        </w:trPr>
        <w:tc>
          <w:tcPr>
            <w:tcW w:w="2234" w:type="dxa"/>
            <w:vMerge w:val="restart"/>
            <w:tcBorders>
              <w:top w:val="single" w:sz="4" w:space="0" w:color="auto"/>
              <w:left w:val="single" w:sz="4" w:space="0" w:color="auto"/>
              <w:right w:val="single" w:sz="4" w:space="0" w:color="auto"/>
            </w:tcBorders>
          </w:tcPr>
          <w:p w:rsidR="00C53099" w:rsidRPr="00A65A88" w:rsidRDefault="00C53099" w:rsidP="00C53099">
            <w:pPr>
              <w:widowControl w:val="0"/>
              <w:tabs>
                <w:tab w:val="left" w:pos="720"/>
              </w:tabs>
              <w:spacing w:line="276" w:lineRule="auto"/>
              <w:rPr>
                <w:rFonts w:cs="Arial"/>
              </w:rPr>
            </w:pPr>
            <w:proofErr w:type="spellStart"/>
            <w:r w:rsidRPr="00A65A88">
              <w:rPr>
                <w:rFonts w:cs="Arial"/>
              </w:rPr>
              <w:t>BttLeft_D_RqDrv</w:t>
            </w:r>
            <w:proofErr w:type="spellEnd"/>
          </w:p>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0x0</w:t>
            </w:r>
          </w:p>
        </w:tc>
        <w:tc>
          <w:tcPr>
            <w:tcW w:w="4056" w:type="dxa"/>
            <w:tcBorders>
              <w:top w:val="single" w:sz="4" w:space="0" w:color="auto"/>
              <w:left w:val="single" w:sz="4" w:space="0" w:color="auto"/>
              <w:right w:val="single" w:sz="4" w:space="0" w:color="auto"/>
            </w:tcBorders>
            <w:vAlign w:val="center"/>
          </w:tcPr>
          <w:p w:rsidR="00C53099" w:rsidRPr="00A65A88" w:rsidRDefault="00C53099" w:rsidP="00C53099">
            <w:pPr>
              <w:autoSpaceDE w:val="0"/>
              <w:autoSpaceDN w:val="0"/>
              <w:adjustRightInd w:val="0"/>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 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0x1</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0x2</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Used for pop-up</w:t>
            </w: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0x3</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bl>
    <w:p w:rsidR="00C53099" w:rsidRPr="00A65A88" w:rsidRDefault="00C53099" w:rsidP="00C53099">
      <w:pPr>
        <w:rPr>
          <w:rFonts w:cs="Arial"/>
        </w:rPr>
      </w:pPr>
    </w:p>
    <w:p w:rsidR="00C53099" w:rsidRDefault="00C53099" w:rsidP="00C53099">
      <w:pPr>
        <w:pStyle w:val="Heading5"/>
      </w:pPr>
      <w:r w:rsidRPr="00B9479B">
        <w:t>MD-REQ-274073/C-</w:t>
      </w:r>
      <w:proofErr w:type="spellStart"/>
      <w:r w:rsidRPr="00B9479B">
        <w:t>BTTRight_D_RqDrv</w:t>
      </w:r>
      <w:proofErr w:type="spellEnd"/>
    </w:p>
    <w:p w:rsidR="00C53099" w:rsidRPr="00A65A88" w:rsidRDefault="00C53099" w:rsidP="00C53099">
      <w:pPr>
        <w:rPr>
          <w:rFonts w:cs="Arial"/>
        </w:rPr>
      </w:pPr>
      <w:r w:rsidRPr="00A65A88">
        <w:rPr>
          <w:rFonts w:cs="Arial"/>
          <w:b/>
        </w:rPr>
        <w:t>Message Type</w:t>
      </w:r>
      <w:r w:rsidRPr="00A65A88">
        <w:rPr>
          <w:rFonts w:cs="Arial"/>
        </w:rPr>
        <w:t xml:space="preserve">: </w:t>
      </w:r>
      <w:r>
        <w:rPr>
          <w:rFonts w:cs="Arial"/>
        </w:rPr>
        <w:t>Request</w:t>
      </w:r>
    </w:p>
    <w:p w:rsidR="00C53099" w:rsidRPr="00A65A88" w:rsidRDefault="00C53099" w:rsidP="00C53099">
      <w:pPr>
        <w:rPr>
          <w:rFonts w:cs="Arial"/>
        </w:rPr>
      </w:pPr>
    </w:p>
    <w:p w:rsidR="00C53099" w:rsidRPr="00A65A88" w:rsidRDefault="00C53099" w:rsidP="00C53099">
      <w:pPr>
        <w:rPr>
          <w:rFonts w:cs="Arial"/>
        </w:rPr>
      </w:pPr>
      <w:r>
        <w:rPr>
          <w:rFonts w:eastAsiaTheme="minorHAnsi" w:cs="Arial"/>
        </w:rPr>
        <w:t>BTT Lite (Blind spot Trailer Tow Lite) right side d</w:t>
      </w:r>
      <w:r w:rsidRPr="00A65A88">
        <w:rPr>
          <w:rFonts w:eastAsiaTheme="minorHAnsi" w:cs="Arial"/>
        </w:rPr>
        <w:t xml:space="preserve">etection signal sent to tell if the BTT Lite pop-up should be </w:t>
      </w:r>
      <w:r>
        <w:rPr>
          <w:rFonts w:eastAsiaTheme="minorHAnsi" w:cs="Arial"/>
        </w:rPr>
        <w:t xml:space="preserve">shown in the </w:t>
      </w:r>
      <w:proofErr w:type="spellStart"/>
      <w:r>
        <w:rPr>
          <w:rFonts w:eastAsiaTheme="minorHAnsi" w:cs="Arial"/>
        </w:rPr>
        <w:t>Centerstack</w:t>
      </w:r>
      <w:proofErr w:type="spellEnd"/>
      <w:r>
        <w:rPr>
          <w:rFonts w:eastAsiaTheme="minorHAnsi" w:cs="Arial"/>
        </w:rPr>
        <w:t xml:space="preserve"> HMI</w:t>
      </w:r>
    </w:p>
    <w:p w:rsidR="00C53099" w:rsidRPr="00A65A88" w:rsidRDefault="00C53099" w:rsidP="00C5309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C53099" w:rsidRPr="00A65A88" w:rsidTr="00C53099">
        <w:trPr>
          <w:jc w:val="center"/>
        </w:trPr>
        <w:tc>
          <w:tcPr>
            <w:tcW w:w="223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b/>
              </w:rPr>
            </w:pPr>
            <w:r w:rsidRPr="00A65A88">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C53099" w:rsidRPr="00A65A88" w:rsidRDefault="00C53099" w:rsidP="00C53099">
            <w:pPr>
              <w:spacing w:line="276" w:lineRule="auto"/>
              <w:rPr>
                <w:rFonts w:cs="Arial"/>
                <w:b/>
              </w:rPr>
            </w:pPr>
            <w:r w:rsidRPr="00A65A88">
              <w:rPr>
                <w:rFonts w:cs="Arial"/>
                <w:b/>
              </w:rPr>
              <w:t>Description</w:t>
            </w:r>
          </w:p>
        </w:tc>
      </w:tr>
      <w:tr w:rsidR="00C53099" w:rsidRPr="00A65A88" w:rsidTr="00C53099">
        <w:trPr>
          <w:jc w:val="center"/>
        </w:trPr>
        <w:tc>
          <w:tcPr>
            <w:tcW w:w="2234" w:type="dxa"/>
            <w:vMerge w:val="restart"/>
            <w:tcBorders>
              <w:top w:val="single" w:sz="4" w:space="0" w:color="auto"/>
              <w:left w:val="single" w:sz="4" w:space="0" w:color="auto"/>
              <w:right w:val="single" w:sz="4" w:space="0" w:color="auto"/>
            </w:tcBorders>
          </w:tcPr>
          <w:p w:rsidR="00C53099" w:rsidRPr="00A65A88" w:rsidRDefault="00C53099" w:rsidP="00C53099">
            <w:pPr>
              <w:widowControl w:val="0"/>
              <w:tabs>
                <w:tab w:val="left" w:pos="720"/>
              </w:tabs>
              <w:spacing w:line="276" w:lineRule="auto"/>
              <w:rPr>
                <w:rFonts w:cs="Arial"/>
              </w:rPr>
            </w:pPr>
            <w:proofErr w:type="spellStart"/>
            <w:r>
              <w:rPr>
                <w:rFonts w:cs="Arial"/>
              </w:rPr>
              <w:t>BttRight</w:t>
            </w:r>
            <w:r w:rsidRPr="00A65A88">
              <w:rPr>
                <w:rFonts w:cs="Arial"/>
              </w:rPr>
              <w:t>_D_RqDrv</w:t>
            </w:r>
            <w:proofErr w:type="spellEnd"/>
          </w:p>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lastRenderedPageBreak/>
              <w:t>Null</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0x0</w:t>
            </w:r>
          </w:p>
        </w:tc>
        <w:tc>
          <w:tcPr>
            <w:tcW w:w="4056" w:type="dxa"/>
            <w:tcBorders>
              <w:top w:val="single" w:sz="4" w:space="0" w:color="auto"/>
              <w:left w:val="single" w:sz="4" w:space="0" w:color="auto"/>
              <w:right w:val="single" w:sz="4" w:space="0" w:color="auto"/>
            </w:tcBorders>
            <w:vAlign w:val="center"/>
          </w:tcPr>
          <w:p w:rsidR="00C53099" w:rsidRPr="00A65A88" w:rsidRDefault="00C53099" w:rsidP="00C53099">
            <w:pPr>
              <w:autoSpaceDE w:val="0"/>
              <w:autoSpaceDN w:val="0"/>
              <w:adjustRightInd w:val="0"/>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 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0x1</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Request</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0x2</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Used for pop-up</w:t>
            </w:r>
          </w:p>
        </w:tc>
      </w:tr>
      <w:tr w:rsidR="00C53099" w:rsidRPr="00A65A88" w:rsidTr="00C53099">
        <w:trPr>
          <w:jc w:val="center"/>
        </w:trPr>
        <w:tc>
          <w:tcPr>
            <w:tcW w:w="2234" w:type="dxa"/>
            <w:vMerge/>
            <w:tcBorders>
              <w:left w:val="single" w:sz="4" w:space="0" w:color="auto"/>
              <w:right w:val="single" w:sz="4" w:space="0" w:color="auto"/>
            </w:tcBorders>
          </w:tcPr>
          <w:p w:rsidR="00C53099" w:rsidRPr="00A65A88" w:rsidRDefault="00C53099" w:rsidP="00C53099">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C53099" w:rsidRPr="00A65A88" w:rsidRDefault="00C53099" w:rsidP="00C53099">
            <w:pPr>
              <w:spacing w:line="276" w:lineRule="auto"/>
              <w:rPr>
                <w:rFonts w:cs="Arial"/>
              </w:rPr>
            </w:pPr>
            <w:r w:rsidRPr="00A65A88">
              <w:rPr>
                <w:rFonts w:cs="Arial"/>
              </w:rPr>
              <w:t>0x3</w:t>
            </w:r>
          </w:p>
        </w:tc>
        <w:tc>
          <w:tcPr>
            <w:tcW w:w="4056" w:type="dxa"/>
            <w:tcBorders>
              <w:left w:val="single" w:sz="4" w:space="0" w:color="auto"/>
              <w:right w:val="single" w:sz="4" w:space="0" w:color="auto"/>
            </w:tcBorders>
          </w:tcPr>
          <w:p w:rsidR="00C53099" w:rsidRPr="00A65A88" w:rsidRDefault="00C53099" w:rsidP="00C53099">
            <w:pPr>
              <w:spacing w:line="276" w:lineRule="auto"/>
              <w:rPr>
                <w:rFonts w:cs="Arial"/>
              </w:rPr>
            </w:pPr>
          </w:p>
        </w:tc>
      </w:tr>
    </w:tbl>
    <w:p w:rsidR="00C53099" w:rsidRPr="00A65A88" w:rsidRDefault="00C53099" w:rsidP="00C53099">
      <w:pPr>
        <w:rPr>
          <w:rFonts w:cs="Arial"/>
        </w:rPr>
      </w:pPr>
    </w:p>
    <w:p w:rsidR="00C53099" w:rsidRDefault="00C53099" w:rsidP="00C53099">
      <w:pPr>
        <w:pStyle w:val="Heading3"/>
      </w:pPr>
      <w:bookmarkStart w:id="210" w:name="_Toc25737509"/>
      <w:r w:rsidRPr="00B9479B">
        <w:t>VS-FUN-REQ-233946/A-Cross Traffic Alert</w:t>
      </w:r>
      <w:bookmarkEnd w:id="210"/>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VS-SR-REQ-233948/D-Cross Traffic Alert</w:t>
      </w:r>
    </w:p>
    <w:p w:rsidR="00C53099" w:rsidRPr="00A675AD" w:rsidRDefault="00C53099" w:rsidP="00C53099">
      <w:pPr>
        <w:rPr>
          <w:rFonts w:cs="Arial"/>
        </w:rPr>
      </w:pPr>
      <w:r w:rsidRPr="00C766B9">
        <w:rPr>
          <w:rFonts w:cs="Arial"/>
        </w:rPr>
        <w:t xml:space="preserve">For this feature when performing the “Set” or “Query” operation the Feature Number and Configuration Number in the </w:t>
      </w:r>
      <w:proofErr w:type="spellStart"/>
      <w:r w:rsidRPr="00C766B9">
        <w:rPr>
          <w:rFonts w:cs="Arial"/>
        </w:rPr>
        <w:t>Feature.Rq</w:t>
      </w:r>
      <w:proofErr w:type="spellEnd"/>
      <w:r w:rsidRPr="00C766B9">
        <w:rPr>
          <w:rFonts w:cs="Arial"/>
        </w:rPr>
        <w:t xml:space="preserve"> and </w:t>
      </w:r>
      <w:proofErr w:type="spellStart"/>
      <w:r w:rsidRPr="00C766B9">
        <w:rPr>
          <w:rFonts w:cs="Arial"/>
        </w:rPr>
        <w:t>Feature.St</w:t>
      </w:r>
      <w:proofErr w:type="spellEnd"/>
      <w:r w:rsidRPr="00C766B9">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9398" w:type="dxa"/>
        <w:jc w:val="center"/>
        <w:tblLook w:val="04A0" w:firstRow="1" w:lastRow="0" w:firstColumn="1" w:lastColumn="0" w:noHBand="0" w:noVBand="1"/>
      </w:tblPr>
      <w:tblGrid>
        <w:gridCol w:w="2109"/>
        <w:gridCol w:w="1239"/>
        <w:gridCol w:w="1580"/>
        <w:gridCol w:w="2235"/>
        <w:gridCol w:w="2235"/>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235"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c>
          <w:tcPr>
            <w:tcW w:w="2235"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w:t>
            </w:r>
          </w:p>
          <w:p w:rsidR="00C53099" w:rsidRPr="00A675AD" w:rsidRDefault="00C53099" w:rsidP="00C53099">
            <w:pPr>
              <w:jc w:val="center"/>
              <w:rPr>
                <w:rFonts w:cs="Arial"/>
                <w:b/>
                <w:bCs/>
              </w:rPr>
            </w:pPr>
            <w:r>
              <w:rPr>
                <w:rFonts w:cs="Arial"/>
                <w:b/>
                <w:bCs/>
              </w:rPr>
              <w:t>Yes/No</w:t>
            </w:r>
          </w:p>
        </w:tc>
      </w:tr>
      <w:tr w:rsidR="00C53099" w:rsidRPr="00DE6C6F"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DE6C6F" w:rsidRDefault="00C53099" w:rsidP="00C53099">
            <w:pPr>
              <w:jc w:val="center"/>
              <w:rPr>
                <w:rFonts w:cs="Arial"/>
                <w:bCs/>
              </w:rPr>
            </w:pPr>
            <w:r w:rsidRPr="00DE6C6F">
              <w:rPr>
                <w:rFonts w:cs="Arial"/>
                <w:bCs/>
              </w:rPr>
              <w:t>Cross Traffic Alert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DE6C6F" w:rsidRDefault="00C53099" w:rsidP="00C53099">
            <w:pPr>
              <w:jc w:val="center"/>
              <w:rPr>
                <w:rFonts w:cs="Arial"/>
                <w:bCs/>
              </w:rPr>
            </w:pPr>
            <w:r w:rsidRPr="00C766B9">
              <w:rPr>
                <w:rFonts w:cs="Arial"/>
                <w:bCs/>
              </w:rPr>
              <w:t>0x0922</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DE6C6F" w:rsidRDefault="00C53099" w:rsidP="00C53099">
            <w:pPr>
              <w:jc w:val="center"/>
              <w:rPr>
                <w:rFonts w:cs="Arial"/>
                <w:bCs/>
              </w:rPr>
            </w:pPr>
            <w:r w:rsidRPr="00DE6C6F">
              <w:rPr>
                <w:rFonts w:cs="Arial"/>
                <w:bCs/>
              </w:rPr>
              <w:t>0x00</w:t>
            </w:r>
          </w:p>
        </w:tc>
        <w:tc>
          <w:tcPr>
            <w:tcW w:w="2235" w:type="dxa"/>
            <w:tcBorders>
              <w:top w:val="single" w:sz="8" w:space="0" w:color="auto"/>
              <w:left w:val="nil"/>
              <w:bottom w:val="single" w:sz="8" w:space="0" w:color="auto"/>
              <w:right w:val="single" w:sz="8" w:space="0" w:color="auto"/>
            </w:tcBorders>
            <w:shd w:val="clear" w:color="auto" w:fill="auto"/>
            <w:vAlign w:val="center"/>
            <w:hideMark/>
          </w:tcPr>
          <w:p w:rsidR="00C53099" w:rsidRPr="00DE6C6F" w:rsidRDefault="00C53099" w:rsidP="00C53099">
            <w:pPr>
              <w:jc w:val="center"/>
              <w:rPr>
                <w:rFonts w:cs="Arial"/>
                <w:bCs/>
              </w:rPr>
            </w:pPr>
            <w:r w:rsidRPr="00DE6C6F">
              <w:rPr>
                <w:rFonts w:cs="Arial"/>
                <w:bCs/>
              </w:rPr>
              <w:t>OFF / Disabled</w:t>
            </w:r>
          </w:p>
        </w:tc>
        <w:tc>
          <w:tcPr>
            <w:tcW w:w="2235" w:type="dxa"/>
            <w:vMerge w:val="restart"/>
            <w:tcBorders>
              <w:top w:val="single" w:sz="8" w:space="0" w:color="auto"/>
              <w:left w:val="nil"/>
              <w:right w:val="single" w:sz="8" w:space="0" w:color="auto"/>
            </w:tcBorders>
            <w:vAlign w:val="center"/>
          </w:tcPr>
          <w:p w:rsidR="00C53099" w:rsidRPr="00DE6C6F" w:rsidRDefault="00C53099" w:rsidP="00C53099">
            <w:pPr>
              <w:jc w:val="center"/>
              <w:rPr>
                <w:rFonts w:cs="Arial"/>
              </w:rPr>
            </w:pPr>
            <w:r w:rsidRPr="00F25C30">
              <w:rPr>
                <w:rFonts w:cs="Arial"/>
              </w:rPr>
              <w:t>Yes</w:t>
            </w:r>
          </w:p>
        </w:tc>
      </w:tr>
      <w:tr w:rsidR="00C53099" w:rsidRPr="00DE6C6F"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DE6C6F"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DE6C6F"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DE6C6F" w:rsidRDefault="00C53099" w:rsidP="00C53099">
            <w:pPr>
              <w:jc w:val="center"/>
              <w:rPr>
                <w:rFonts w:cs="Arial"/>
                <w:bCs/>
              </w:rPr>
            </w:pPr>
            <w:r w:rsidRPr="00DE6C6F">
              <w:rPr>
                <w:rFonts w:cs="Arial"/>
                <w:bCs/>
              </w:rPr>
              <w:t>0x01</w:t>
            </w:r>
          </w:p>
        </w:tc>
        <w:tc>
          <w:tcPr>
            <w:tcW w:w="2235" w:type="dxa"/>
            <w:tcBorders>
              <w:top w:val="single" w:sz="8" w:space="0" w:color="auto"/>
              <w:left w:val="nil"/>
              <w:bottom w:val="single" w:sz="4" w:space="0" w:color="auto"/>
              <w:right w:val="single" w:sz="8" w:space="0" w:color="auto"/>
            </w:tcBorders>
            <w:shd w:val="clear" w:color="auto" w:fill="auto"/>
            <w:vAlign w:val="center"/>
            <w:hideMark/>
          </w:tcPr>
          <w:p w:rsidR="00C53099" w:rsidRPr="00DE6C6F" w:rsidRDefault="00C53099" w:rsidP="00C53099">
            <w:pPr>
              <w:jc w:val="center"/>
              <w:rPr>
                <w:rFonts w:cs="Arial"/>
                <w:bCs/>
              </w:rPr>
            </w:pPr>
            <w:r w:rsidRPr="00DE6C6F">
              <w:rPr>
                <w:rFonts w:cs="Arial"/>
                <w:bCs/>
              </w:rPr>
              <w:t>ON / Enabled</w:t>
            </w:r>
          </w:p>
        </w:tc>
        <w:tc>
          <w:tcPr>
            <w:tcW w:w="2235" w:type="dxa"/>
            <w:vMerge/>
            <w:tcBorders>
              <w:left w:val="nil"/>
              <w:bottom w:val="single" w:sz="4" w:space="0" w:color="auto"/>
              <w:right w:val="single" w:sz="8" w:space="0" w:color="auto"/>
            </w:tcBorders>
          </w:tcPr>
          <w:p w:rsidR="00C53099" w:rsidRPr="00DE6C6F" w:rsidRDefault="00C53099" w:rsidP="00C53099">
            <w:pPr>
              <w:jc w:val="center"/>
              <w:rPr>
                <w:rFonts w:cs="Arial"/>
                <w:bCs/>
              </w:rPr>
            </w:pPr>
          </w:p>
        </w:tc>
      </w:tr>
    </w:tbl>
    <w:p w:rsidR="00C53099" w:rsidRPr="00F25C30" w:rsidRDefault="00C53099" w:rsidP="00C53099">
      <w:pPr>
        <w:rPr>
          <w:rFonts w:cs="Arial"/>
        </w:rPr>
      </w:pPr>
      <w:r>
        <w:rPr>
          <w:rFonts w:cs="Arial"/>
        </w:rPr>
        <w:t>There is no HMI</w:t>
      </w:r>
      <w:r w:rsidRPr="00F25C30">
        <w:rPr>
          <w:rFonts w:cs="Arial"/>
        </w:rPr>
        <w:t xml:space="preserve"> shown for this setting when a </w:t>
      </w:r>
      <w:proofErr w:type="spellStart"/>
      <w:r w:rsidRPr="00F25C30">
        <w:rPr>
          <w:rFonts w:cs="Arial"/>
        </w:rPr>
        <w:t>MyKey</w:t>
      </w:r>
      <w:proofErr w:type="spellEnd"/>
      <w:r w:rsidRPr="00F25C30">
        <w:rPr>
          <w:rFonts w:cs="Arial"/>
        </w:rPr>
        <w:t xml:space="preserve"> is used.</w:t>
      </w: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149</w:t>
            </w:r>
          </w:p>
        </w:tc>
      </w:tr>
    </w:tbl>
    <w:p w:rsidR="00C53099" w:rsidRPr="00A675AD" w:rsidRDefault="00C53099" w:rsidP="00C53099">
      <w:pPr>
        <w:rPr>
          <w:rFonts w:cs="Arial"/>
          <w:color w:val="FF0000"/>
        </w:rPr>
      </w:pPr>
    </w:p>
    <w:p w:rsidR="00C53099" w:rsidRDefault="00C53099" w:rsidP="00C53099">
      <w:pPr>
        <w:pStyle w:val="Heading3"/>
      </w:pPr>
      <w:bookmarkStart w:id="211" w:name="_Toc25737510"/>
      <w:r w:rsidRPr="00B9479B">
        <w:t>VS-FUN-REQ-233949/A-Wrong Way Alert</w:t>
      </w:r>
      <w:bookmarkEnd w:id="21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VS-SR-REQ-233951/D-Wrong Way Alert</w:t>
      </w:r>
    </w:p>
    <w:p w:rsidR="00C53099" w:rsidRPr="003B15E3" w:rsidRDefault="00C53099" w:rsidP="00C53099">
      <w:pPr>
        <w:rPr>
          <w:rFonts w:cs="Arial"/>
        </w:rPr>
      </w:pPr>
      <w:r w:rsidRPr="003B15E3">
        <w:rPr>
          <w:rFonts w:cs="Arial"/>
        </w:rPr>
        <w:t xml:space="preserve">For this feature when performing the “Set” or “Query” operation the Feature Number and Configuration Number in the </w:t>
      </w:r>
      <w:proofErr w:type="spellStart"/>
      <w:r w:rsidRPr="003B15E3">
        <w:rPr>
          <w:rFonts w:cs="Arial"/>
        </w:rPr>
        <w:t>Feature.Rq</w:t>
      </w:r>
      <w:proofErr w:type="spellEnd"/>
      <w:r w:rsidRPr="003B15E3">
        <w:rPr>
          <w:rFonts w:cs="Arial"/>
        </w:rPr>
        <w:t xml:space="preserve"> and </w:t>
      </w:r>
      <w:proofErr w:type="spellStart"/>
      <w:r w:rsidRPr="003B15E3">
        <w:rPr>
          <w:rFonts w:cs="Arial"/>
        </w:rPr>
        <w:t>Feature.St</w:t>
      </w:r>
      <w:proofErr w:type="spellEnd"/>
      <w:r w:rsidRPr="003B15E3">
        <w:rPr>
          <w:rFonts w:cs="Arial"/>
        </w:rPr>
        <w:t xml:space="preserve"> messages shall be used below.</w:t>
      </w:r>
    </w:p>
    <w:p w:rsidR="00C53099" w:rsidRPr="003B15E3" w:rsidRDefault="00C53099" w:rsidP="00C53099">
      <w:pPr>
        <w:rPr>
          <w:rFonts w:cs="Arial"/>
        </w:rPr>
      </w:pPr>
    </w:p>
    <w:p w:rsidR="00C53099" w:rsidRPr="003B15E3" w:rsidRDefault="00C53099" w:rsidP="00C53099">
      <w:pPr>
        <w:rPr>
          <w:rFonts w:cs="Arial"/>
        </w:rPr>
      </w:pPr>
      <w:r w:rsidRPr="003B15E3">
        <w:rPr>
          <w:rFonts w:cs="Arial"/>
        </w:rPr>
        <w:t xml:space="preserve">If Enhanced Memory is supported the Active Personality Profile shall be used for </w:t>
      </w:r>
      <w:proofErr w:type="spellStart"/>
      <w:r w:rsidRPr="003B15E3">
        <w:rPr>
          <w:rFonts w:cs="Arial"/>
        </w:rPr>
        <w:t>PersIndex</w:t>
      </w:r>
      <w:proofErr w:type="spellEnd"/>
      <w:r w:rsidRPr="003B15E3">
        <w:rPr>
          <w:rFonts w:cs="Arial"/>
        </w:rPr>
        <w:t xml:space="preserve">.  If Enhanced Memory is not supported </w:t>
      </w:r>
      <w:proofErr w:type="spellStart"/>
      <w:r w:rsidRPr="003B15E3">
        <w:rPr>
          <w:rFonts w:cs="Arial"/>
        </w:rPr>
        <w:t>PersIndex</w:t>
      </w:r>
      <w:proofErr w:type="spellEnd"/>
      <w:r w:rsidRPr="003B15E3">
        <w:rPr>
          <w:rFonts w:cs="Arial"/>
        </w:rPr>
        <w:t xml:space="preserve"> shall be set to Vehicle.</w:t>
      </w:r>
    </w:p>
    <w:p w:rsidR="00C53099" w:rsidRPr="003B15E3" w:rsidRDefault="00C53099" w:rsidP="00C53099">
      <w:pPr>
        <w:rPr>
          <w:rFonts w:cs="Arial"/>
        </w:rPr>
      </w:pPr>
    </w:p>
    <w:p w:rsidR="00C53099" w:rsidRPr="003B15E3"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3B15E3"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3B15E3" w:rsidRDefault="00C53099" w:rsidP="00C53099">
            <w:pPr>
              <w:jc w:val="center"/>
              <w:rPr>
                <w:rFonts w:cs="Arial"/>
                <w:b/>
                <w:bCs/>
              </w:rPr>
            </w:pPr>
            <w:r w:rsidRPr="003B15E3">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B15E3" w:rsidRDefault="00C53099" w:rsidP="00C53099">
            <w:pPr>
              <w:jc w:val="center"/>
              <w:rPr>
                <w:rFonts w:cs="Arial"/>
                <w:b/>
                <w:bCs/>
              </w:rPr>
            </w:pPr>
            <w:r w:rsidRPr="003B15E3">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B15E3" w:rsidRDefault="00C53099" w:rsidP="00C53099">
            <w:pPr>
              <w:jc w:val="center"/>
              <w:rPr>
                <w:rFonts w:cs="Arial"/>
                <w:b/>
                <w:bCs/>
              </w:rPr>
            </w:pPr>
            <w:r w:rsidRPr="003B15E3">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B15E3" w:rsidRDefault="00C53099" w:rsidP="00C53099">
            <w:pPr>
              <w:jc w:val="center"/>
              <w:rPr>
                <w:rFonts w:cs="Arial"/>
                <w:b/>
                <w:bCs/>
              </w:rPr>
            </w:pPr>
            <w:r w:rsidRPr="003B15E3">
              <w:rPr>
                <w:rFonts w:cs="Arial"/>
                <w:b/>
                <w:bCs/>
              </w:rPr>
              <w:t>HMI selection / Configuration Name</w:t>
            </w:r>
          </w:p>
        </w:tc>
      </w:tr>
      <w:tr w:rsidR="00C53099" w:rsidRPr="003B15E3"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3B15E3" w:rsidRDefault="00C53099" w:rsidP="00C53099">
            <w:pPr>
              <w:jc w:val="center"/>
              <w:rPr>
                <w:rFonts w:cs="Arial"/>
                <w:bCs/>
              </w:rPr>
            </w:pPr>
            <w:r w:rsidRPr="003B15E3">
              <w:rPr>
                <w:rFonts w:cs="Arial"/>
                <w:bCs/>
              </w:rPr>
              <w:t>Wrong Way Alert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3B15E3" w:rsidRDefault="00C53099" w:rsidP="00C53099">
            <w:pPr>
              <w:jc w:val="center"/>
              <w:rPr>
                <w:rFonts w:cs="Arial"/>
                <w:bCs/>
              </w:rPr>
            </w:pPr>
            <w:r w:rsidRPr="003B15E3">
              <w:rPr>
                <w:rFonts w:cs="Arial"/>
                <w:bCs/>
              </w:rPr>
              <w:t>0x0850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B15E3" w:rsidRDefault="00C53099" w:rsidP="00C53099">
            <w:pPr>
              <w:jc w:val="center"/>
              <w:rPr>
                <w:rFonts w:cs="Arial"/>
                <w:bCs/>
              </w:rPr>
            </w:pPr>
            <w:r w:rsidRPr="003B15E3">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B15E3" w:rsidRDefault="00C53099" w:rsidP="00C53099">
            <w:pPr>
              <w:jc w:val="center"/>
              <w:rPr>
                <w:rFonts w:cs="Arial"/>
                <w:bCs/>
              </w:rPr>
            </w:pPr>
            <w:r w:rsidRPr="003B15E3">
              <w:rPr>
                <w:rFonts w:cs="Arial"/>
                <w:bCs/>
              </w:rPr>
              <w:t>OFF / Disabled</w:t>
            </w:r>
          </w:p>
        </w:tc>
      </w:tr>
      <w:tr w:rsidR="00C53099" w:rsidRPr="003B15E3"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3B15E3"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3B15E3"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B15E3" w:rsidRDefault="00C53099" w:rsidP="00C53099">
            <w:pPr>
              <w:jc w:val="center"/>
              <w:rPr>
                <w:rFonts w:cs="Arial"/>
                <w:bCs/>
              </w:rPr>
            </w:pPr>
            <w:r w:rsidRPr="003B15E3">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B15E3" w:rsidRDefault="00C53099" w:rsidP="00C53099">
            <w:pPr>
              <w:jc w:val="center"/>
              <w:rPr>
                <w:rFonts w:cs="Arial"/>
                <w:bCs/>
              </w:rPr>
            </w:pPr>
            <w:r w:rsidRPr="003B15E3">
              <w:rPr>
                <w:rFonts w:cs="Arial"/>
                <w:bCs/>
              </w:rPr>
              <w:t>ON / Enabled</w:t>
            </w:r>
          </w:p>
        </w:tc>
      </w:tr>
    </w:tbl>
    <w:p w:rsidR="00C53099" w:rsidRPr="003B15E3" w:rsidRDefault="00C53099" w:rsidP="00C53099">
      <w:pPr>
        <w:rPr>
          <w:rFonts w:cs="Arial"/>
        </w:rPr>
      </w:pPr>
    </w:p>
    <w:p w:rsidR="00C53099" w:rsidRPr="003B15E3"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150</w:t>
            </w:r>
          </w:p>
        </w:tc>
      </w:tr>
    </w:tbl>
    <w:p w:rsidR="00C53099" w:rsidRPr="00A675AD" w:rsidRDefault="00C53099" w:rsidP="00C53099">
      <w:pPr>
        <w:rPr>
          <w:rFonts w:cs="Arial"/>
          <w:color w:val="FF0000"/>
        </w:rPr>
      </w:pPr>
    </w:p>
    <w:p w:rsidR="00C53099" w:rsidRDefault="00C53099" w:rsidP="00C53099">
      <w:pPr>
        <w:pStyle w:val="Heading3"/>
      </w:pPr>
      <w:bookmarkStart w:id="212" w:name="_Toc25737511"/>
      <w:r w:rsidRPr="00B9479B">
        <w:t>VS-FUN-REQ-234013/A-Driver Alert</w:t>
      </w:r>
      <w:bookmarkEnd w:id="21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VS-SR-REQ-234015/D-Driver Alert</w:t>
      </w:r>
    </w:p>
    <w:p w:rsidR="00C53099" w:rsidRPr="00891BF7" w:rsidRDefault="00C53099" w:rsidP="00C53099">
      <w:pPr>
        <w:rPr>
          <w:rFonts w:cs="Arial"/>
        </w:rPr>
      </w:pPr>
      <w:r w:rsidRPr="00891BF7">
        <w:rPr>
          <w:rFonts w:cs="Arial"/>
        </w:rPr>
        <w:t xml:space="preserve">For this feature when performing the “Set” or “Query” operation the Feature Number and Configuration Number in the </w:t>
      </w:r>
      <w:proofErr w:type="spellStart"/>
      <w:r w:rsidRPr="00891BF7">
        <w:rPr>
          <w:rFonts w:cs="Arial"/>
        </w:rPr>
        <w:t>Feature.Rq</w:t>
      </w:r>
      <w:proofErr w:type="spellEnd"/>
      <w:r w:rsidRPr="00891BF7">
        <w:rPr>
          <w:rFonts w:cs="Arial"/>
        </w:rPr>
        <w:t xml:space="preserve"> and </w:t>
      </w:r>
      <w:proofErr w:type="spellStart"/>
      <w:r w:rsidRPr="00891BF7">
        <w:rPr>
          <w:rFonts w:cs="Arial"/>
        </w:rPr>
        <w:t>Feature.St</w:t>
      </w:r>
      <w:proofErr w:type="spellEnd"/>
      <w:r w:rsidRPr="00891BF7">
        <w:rPr>
          <w:rFonts w:cs="Arial"/>
        </w:rPr>
        <w:t xml:space="preserve"> messages shall be used below.</w:t>
      </w:r>
    </w:p>
    <w:p w:rsidR="00C53099" w:rsidRPr="00891BF7" w:rsidRDefault="00C53099" w:rsidP="00C53099">
      <w:pPr>
        <w:rPr>
          <w:rFonts w:cs="Arial"/>
        </w:rPr>
      </w:pPr>
    </w:p>
    <w:p w:rsidR="00C53099" w:rsidRPr="00891BF7" w:rsidRDefault="00C53099" w:rsidP="00C53099">
      <w:pPr>
        <w:rPr>
          <w:rFonts w:cs="Arial"/>
        </w:rPr>
      </w:pPr>
      <w:r w:rsidRPr="00891BF7">
        <w:rPr>
          <w:rFonts w:cs="Arial"/>
        </w:rPr>
        <w:t xml:space="preserve">If Enhanced Memory is supported the Active Personality Profile shall be used for </w:t>
      </w:r>
      <w:proofErr w:type="spellStart"/>
      <w:r w:rsidRPr="00891BF7">
        <w:rPr>
          <w:rFonts w:cs="Arial"/>
        </w:rPr>
        <w:t>PersIndex</w:t>
      </w:r>
      <w:proofErr w:type="spellEnd"/>
      <w:r w:rsidRPr="00891BF7">
        <w:rPr>
          <w:rFonts w:cs="Arial"/>
        </w:rPr>
        <w:t xml:space="preserve">.  If Enhanced Memory is not supported </w:t>
      </w:r>
      <w:proofErr w:type="spellStart"/>
      <w:r w:rsidRPr="00891BF7">
        <w:rPr>
          <w:rFonts w:cs="Arial"/>
        </w:rPr>
        <w:t>PersIndex</w:t>
      </w:r>
      <w:proofErr w:type="spellEnd"/>
      <w:r w:rsidRPr="00891BF7">
        <w:rPr>
          <w:rFonts w:cs="Arial"/>
        </w:rPr>
        <w:t xml:space="preserve"> shall be set to Vehicle.</w:t>
      </w:r>
    </w:p>
    <w:p w:rsidR="00C53099" w:rsidRPr="00891BF7" w:rsidRDefault="00C53099" w:rsidP="00C53099">
      <w:pPr>
        <w:rPr>
          <w:rFonts w:cs="Arial"/>
        </w:rPr>
      </w:pPr>
    </w:p>
    <w:p w:rsidR="00C53099" w:rsidRPr="00891BF7"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891BF7"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91BF7" w:rsidRDefault="00C53099" w:rsidP="00C53099">
            <w:pPr>
              <w:jc w:val="center"/>
              <w:rPr>
                <w:rFonts w:cs="Arial"/>
                <w:b/>
                <w:bCs/>
              </w:rPr>
            </w:pPr>
            <w:r w:rsidRPr="00891BF7">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91BF7" w:rsidRDefault="00C53099" w:rsidP="00C53099">
            <w:pPr>
              <w:jc w:val="center"/>
              <w:rPr>
                <w:rFonts w:cs="Arial"/>
                <w:b/>
                <w:bCs/>
              </w:rPr>
            </w:pPr>
            <w:r w:rsidRPr="00891BF7">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91BF7" w:rsidRDefault="00C53099" w:rsidP="00C53099">
            <w:pPr>
              <w:jc w:val="center"/>
              <w:rPr>
                <w:rFonts w:cs="Arial"/>
                <w:b/>
                <w:bCs/>
              </w:rPr>
            </w:pPr>
            <w:r w:rsidRPr="00891BF7">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91BF7" w:rsidRDefault="00C53099" w:rsidP="00C53099">
            <w:pPr>
              <w:jc w:val="center"/>
              <w:rPr>
                <w:rFonts w:cs="Arial"/>
                <w:b/>
                <w:bCs/>
              </w:rPr>
            </w:pPr>
            <w:r w:rsidRPr="00891BF7">
              <w:rPr>
                <w:rFonts w:cs="Arial"/>
                <w:b/>
                <w:bCs/>
              </w:rPr>
              <w:t>HMI selection / Configuration Name</w:t>
            </w:r>
          </w:p>
        </w:tc>
      </w:tr>
      <w:tr w:rsidR="00C53099" w:rsidRPr="00891BF7"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891BF7" w:rsidRDefault="00C53099" w:rsidP="00C53099">
            <w:pPr>
              <w:jc w:val="center"/>
              <w:rPr>
                <w:rFonts w:cs="Arial"/>
                <w:bCs/>
              </w:rPr>
            </w:pPr>
            <w:r w:rsidRPr="00891BF7">
              <w:rPr>
                <w:rFonts w:cs="Arial"/>
                <w:bCs/>
              </w:rPr>
              <w:t>Driver Alert / DAS Customer Enable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891BF7" w:rsidRDefault="00C53099" w:rsidP="00C53099">
            <w:pPr>
              <w:jc w:val="center"/>
              <w:rPr>
                <w:rFonts w:cs="Arial"/>
                <w:bCs/>
              </w:rPr>
            </w:pPr>
            <w:r w:rsidRPr="00891BF7">
              <w:rPr>
                <w:rFonts w:cs="Arial"/>
                <w:bCs/>
              </w:rPr>
              <w:t>0x0808</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891BF7" w:rsidRDefault="00C53099" w:rsidP="00C53099">
            <w:pPr>
              <w:jc w:val="center"/>
              <w:rPr>
                <w:rFonts w:cs="Arial"/>
                <w:bCs/>
              </w:rPr>
            </w:pPr>
            <w:r w:rsidRPr="00891BF7">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91BF7" w:rsidRDefault="00C53099" w:rsidP="00C53099">
            <w:pPr>
              <w:jc w:val="center"/>
              <w:rPr>
                <w:rFonts w:cs="Arial"/>
                <w:bCs/>
              </w:rPr>
            </w:pPr>
            <w:r w:rsidRPr="00891BF7">
              <w:rPr>
                <w:rFonts w:cs="Arial"/>
                <w:bCs/>
              </w:rPr>
              <w:t>OFF / Disabled</w:t>
            </w:r>
          </w:p>
        </w:tc>
      </w:tr>
      <w:tr w:rsidR="00C53099" w:rsidRPr="00891BF7"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891BF7"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891BF7"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891BF7" w:rsidRDefault="00C53099" w:rsidP="00C53099">
            <w:pPr>
              <w:jc w:val="center"/>
              <w:rPr>
                <w:rFonts w:cs="Arial"/>
                <w:bCs/>
              </w:rPr>
            </w:pPr>
            <w:r w:rsidRPr="00891BF7">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891BF7" w:rsidRDefault="00C53099" w:rsidP="00C53099">
            <w:pPr>
              <w:jc w:val="center"/>
              <w:rPr>
                <w:rFonts w:cs="Arial"/>
                <w:bCs/>
              </w:rPr>
            </w:pPr>
            <w:r w:rsidRPr="00891BF7">
              <w:rPr>
                <w:rFonts w:cs="Arial"/>
                <w:bCs/>
              </w:rPr>
              <w:t>ON / Enabled</w:t>
            </w:r>
          </w:p>
        </w:tc>
      </w:tr>
    </w:tbl>
    <w:p w:rsidR="00C53099" w:rsidRPr="00891BF7"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152</w:t>
            </w:r>
          </w:p>
        </w:tc>
      </w:tr>
    </w:tbl>
    <w:p w:rsidR="00C53099" w:rsidRPr="00A675AD" w:rsidRDefault="00C53099" w:rsidP="00C53099">
      <w:pPr>
        <w:rPr>
          <w:rFonts w:cs="Arial"/>
          <w:color w:val="FF0000"/>
        </w:rPr>
      </w:pPr>
    </w:p>
    <w:p w:rsidR="00C53099" w:rsidRDefault="00C53099" w:rsidP="00C53099">
      <w:pPr>
        <w:pStyle w:val="Heading3"/>
      </w:pPr>
      <w:bookmarkStart w:id="213" w:name="_Toc25737512"/>
      <w:r w:rsidRPr="00B9479B">
        <w:t>VS-FUN-REQ-234026/B-Trailer Sway</w:t>
      </w:r>
      <w:bookmarkEnd w:id="21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VS-SR-REQ-234028/E-Trailer Sway</w:t>
      </w:r>
    </w:p>
    <w:p w:rsidR="00C53099" w:rsidRPr="00A675AD" w:rsidRDefault="00C53099" w:rsidP="00C53099">
      <w:pPr>
        <w:rPr>
          <w:rFonts w:cs="Arial"/>
        </w:rPr>
      </w:pPr>
      <w:r w:rsidRPr="00EC0ED7">
        <w:rPr>
          <w:rFonts w:cs="Arial"/>
        </w:rPr>
        <w:t xml:space="preserve">For this feature when performing the “Set” or “Query” operation the Feature Number and Configuration Number in the </w:t>
      </w:r>
      <w:proofErr w:type="spellStart"/>
      <w:r w:rsidRPr="00EC0ED7">
        <w:rPr>
          <w:rFonts w:cs="Arial"/>
        </w:rPr>
        <w:t>Feature.Rq</w:t>
      </w:r>
      <w:proofErr w:type="spellEnd"/>
      <w:r w:rsidRPr="00EC0ED7">
        <w:rPr>
          <w:rFonts w:cs="Arial"/>
        </w:rPr>
        <w:t xml:space="preserve"> and </w:t>
      </w:r>
      <w:proofErr w:type="spellStart"/>
      <w:r w:rsidRPr="00EC0ED7">
        <w:rPr>
          <w:rFonts w:cs="Arial"/>
        </w:rPr>
        <w:t>Feature.St</w:t>
      </w:r>
      <w:proofErr w:type="spellEnd"/>
      <w:r w:rsidRPr="00EC0ED7">
        <w:rPr>
          <w:rFonts w:cs="Arial"/>
        </w:rPr>
        <w:t xml:space="preserve"> messages shall be used below.</w:t>
      </w:r>
    </w:p>
    <w:p w:rsidR="00C53099" w:rsidRPr="00A675AD" w:rsidRDefault="00C53099" w:rsidP="00C53099">
      <w:pPr>
        <w:rPr>
          <w:rFonts w:cs="Arial"/>
        </w:rPr>
      </w:pPr>
    </w:p>
    <w:p w:rsidR="00C53099" w:rsidRPr="00036289"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036289" w:rsidRDefault="00C53099" w:rsidP="00C53099">
      <w:pPr>
        <w:rPr>
          <w:rFonts w:cs="Arial"/>
        </w:rPr>
      </w:pPr>
    </w:p>
    <w:p w:rsidR="00C53099" w:rsidRPr="00036289"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036289"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36289" w:rsidRDefault="00C53099" w:rsidP="00C53099">
            <w:pPr>
              <w:jc w:val="center"/>
              <w:rPr>
                <w:rFonts w:cs="Arial"/>
                <w:b/>
                <w:bCs/>
              </w:rPr>
            </w:pPr>
            <w:r w:rsidRPr="00036289">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36289" w:rsidRDefault="00C53099" w:rsidP="00C53099">
            <w:pPr>
              <w:jc w:val="center"/>
              <w:rPr>
                <w:rFonts w:cs="Arial"/>
                <w:b/>
                <w:bCs/>
              </w:rPr>
            </w:pPr>
            <w:r w:rsidRPr="00036289">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36289" w:rsidRDefault="00C53099" w:rsidP="00C53099">
            <w:pPr>
              <w:jc w:val="center"/>
              <w:rPr>
                <w:rFonts w:cs="Arial"/>
                <w:b/>
                <w:bCs/>
              </w:rPr>
            </w:pPr>
            <w:r w:rsidRPr="00036289">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36289" w:rsidRDefault="00C53099" w:rsidP="00C53099">
            <w:pPr>
              <w:jc w:val="center"/>
              <w:rPr>
                <w:rFonts w:cs="Arial"/>
                <w:b/>
                <w:bCs/>
              </w:rPr>
            </w:pPr>
            <w:r w:rsidRPr="00036289">
              <w:rPr>
                <w:rFonts w:cs="Arial"/>
                <w:b/>
                <w:bCs/>
              </w:rPr>
              <w:t>HMI selection / Configuration Name</w:t>
            </w:r>
          </w:p>
        </w:tc>
      </w:tr>
      <w:tr w:rsidR="00C53099" w:rsidRPr="00036289"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036289" w:rsidRDefault="00C53099" w:rsidP="00C53099">
            <w:pPr>
              <w:jc w:val="center"/>
              <w:rPr>
                <w:rFonts w:cs="Arial"/>
                <w:bCs/>
              </w:rPr>
            </w:pPr>
            <w:r w:rsidRPr="00036289">
              <w:rPr>
                <w:rFonts w:cs="Arial"/>
                <w:bCs/>
              </w:rPr>
              <w:t>Trailer Sway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036289" w:rsidRDefault="00C53099" w:rsidP="00C53099">
            <w:pPr>
              <w:jc w:val="center"/>
              <w:rPr>
                <w:rFonts w:cs="Arial"/>
                <w:bCs/>
              </w:rPr>
            </w:pPr>
            <w:r w:rsidRPr="00036289">
              <w:rPr>
                <w:rFonts w:cs="Arial"/>
                <w:bCs/>
              </w:rPr>
              <w:t>0x0E00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36289" w:rsidRDefault="00C53099" w:rsidP="00C53099">
            <w:pPr>
              <w:jc w:val="center"/>
              <w:rPr>
                <w:rFonts w:cs="Arial"/>
                <w:bCs/>
              </w:rPr>
            </w:pPr>
            <w:r w:rsidRPr="00036289">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036289" w:rsidRDefault="00C53099" w:rsidP="00C53099">
            <w:pPr>
              <w:jc w:val="center"/>
              <w:rPr>
                <w:rFonts w:cs="Arial"/>
                <w:bCs/>
              </w:rPr>
            </w:pPr>
            <w:r w:rsidRPr="00036289">
              <w:rPr>
                <w:rFonts w:cs="Arial"/>
                <w:bCs/>
              </w:rPr>
              <w:t>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6B39FE"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6B39FE"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6B39FE" w:rsidRDefault="00C53099" w:rsidP="00C53099">
            <w:pPr>
              <w:jc w:val="center"/>
              <w:rPr>
                <w:rFonts w:cs="Arial"/>
                <w:bCs/>
              </w:rPr>
            </w:pPr>
            <w:r w:rsidRPr="006B39FE">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6B39FE" w:rsidRDefault="00C53099" w:rsidP="00C53099">
            <w:pPr>
              <w:jc w:val="center"/>
              <w:rPr>
                <w:rFonts w:cs="Arial"/>
                <w:bCs/>
              </w:rPr>
            </w:pPr>
            <w:r w:rsidRPr="006B39FE">
              <w:rPr>
                <w:rFonts w:cs="Arial"/>
                <w:bCs/>
              </w:rPr>
              <w:t>ON / Enabled</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153</w:t>
            </w:r>
          </w:p>
        </w:tc>
      </w:tr>
    </w:tbl>
    <w:p w:rsidR="00C53099" w:rsidRPr="00A675AD" w:rsidRDefault="00C53099" w:rsidP="00C53099">
      <w:pPr>
        <w:rPr>
          <w:rFonts w:cs="Arial"/>
          <w:color w:val="FF0000"/>
        </w:rPr>
      </w:pPr>
    </w:p>
    <w:p w:rsidR="00C53099" w:rsidRDefault="00C53099" w:rsidP="00C53099">
      <w:pPr>
        <w:pStyle w:val="Heading3"/>
      </w:pPr>
      <w:bookmarkStart w:id="214" w:name="_Toc25737513"/>
      <w:r w:rsidRPr="00B9479B">
        <w:t>VS-FUN-REQ-234029/B-Park Aid</w:t>
      </w:r>
      <w:bookmarkEnd w:id="214"/>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VS-SR-REQ-234031/F-Park Aid (not long term)</w:t>
      </w:r>
    </w:p>
    <w:p w:rsidR="00C53099" w:rsidRPr="00A675AD" w:rsidRDefault="00C53099" w:rsidP="00C53099">
      <w:pPr>
        <w:rPr>
          <w:rFonts w:cs="Arial"/>
        </w:rPr>
      </w:pPr>
      <w:r w:rsidRPr="000B799D">
        <w:rPr>
          <w:rFonts w:cs="Arial"/>
        </w:rPr>
        <w:t xml:space="preserve">For this feature when performing the “Set” or “Query” operation the Feature Number and Configuration Number in the </w:t>
      </w:r>
      <w:proofErr w:type="spellStart"/>
      <w:r w:rsidRPr="000B799D">
        <w:rPr>
          <w:rFonts w:cs="Arial"/>
        </w:rPr>
        <w:t>Feature.Rq</w:t>
      </w:r>
      <w:proofErr w:type="spellEnd"/>
      <w:r w:rsidRPr="000B799D">
        <w:rPr>
          <w:rFonts w:cs="Arial"/>
        </w:rPr>
        <w:t xml:space="preserve"> and </w:t>
      </w:r>
      <w:proofErr w:type="spellStart"/>
      <w:r w:rsidRPr="000B799D">
        <w:rPr>
          <w:rFonts w:cs="Arial"/>
        </w:rPr>
        <w:t>Feature.St</w:t>
      </w:r>
      <w:proofErr w:type="spellEnd"/>
      <w:r w:rsidRPr="000B799D">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9346" w:type="dxa"/>
        <w:jc w:val="center"/>
        <w:tblLook w:val="04A0" w:firstRow="1" w:lastRow="0" w:firstColumn="1" w:lastColumn="0" w:noHBand="0" w:noVBand="1"/>
      </w:tblPr>
      <w:tblGrid>
        <w:gridCol w:w="2109"/>
        <w:gridCol w:w="1239"/>
        <w:gridCol w:w="1580"/>
        <w:gridCol w:w="2209"/>
        <w:gridCol w:w="2209"/>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20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c>
          <w:tcPr>
            <w:tcW w:w="2209" w:type="dxa"/>
            <w:tcBorders>
              <w:top w:val="single" w:sz="8" w:space="0" w:color="auto"/>
              <w:left w:val="nil"/>
              <w:bottom w:val="single" w:sz="8" w:space="0" w:color="auto"/>
              <w:right w:val="single" w:sz="8" w:space="0" w:color="auto"/>
            </w:tcBorders>
            <w:shd w:val="clear" w:color="auto" w:fill="EEECE1" w:themeFill="background2"/>
          </w:tcPr>
          <w:p w:rsidR="00C53099" w:rsidRDefault="00C53099" w:rsidP="00C53099">
            <w:pPr>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w:t>
            </w:r>
          </w:p>
          <w:p w:rsidR="00C53099" w:rsidRPr="00A675AD" w:rsidRDefault="00C53099" w:rsidP="00C53099">
            <w:pPr>
              <w:jc w:val="center"/>
              <w:rPr>
                <w:rFonts w:cs="Arial"/>
                <w:b/>
                <w:bCs/>
              </w:rPr>
            </w:pPr>
            <w:r>
              <w:rPr>
                <w:rFonts w:cs="Arial"/>
                <w:b/>
                <w:bCs/>
              </w:rPr>
              <w:t>Yes/No</w:t>
            </w:r>
          </w:p>
        </w:tc>
      </w:tr>
      <w:tr w:rsidR="00C53099" w:rsidRPr="00C84E99"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C84E99" w:rsidRDefault="00C53099" w:rsidP="00C53099">
            <w:pPr>
              <w:jc w:val="center"/>
              <w:rPr>
                <w:rFonts w:cs="Arial"/>
                <w:bCs/>
              </w:rPr>
            </w:pPr>
            <w:r>
              <w:rPr>
                <w:rFonts w:cs="Arial"/>
                <w:bCs/>
              </w:rPr>
              <w:t>Park Aid (</w:t>
            </w:r>
            <w:r w:rsidRPr="003D74F7">
              <w:rPr>
                <w:rFonts w:cs="Arial"/>
                <w:bCs/>
                <w:strike/>
              </w:rPr>
              <w:t>Reverse Park Aid</w:t>
            </w:r>
            <w:r>
              <w:rPr>
                <w:rFonts w:cs="Arial"/>
                <w:bCs/>
              </w:rPr>
              <w: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C84E99" w:rsidRDefault="00C53099" w:rsidP="00C53099">
            <w:pPr>
              <w:jc w:val="center"/>
              <w:rPr>
                <w:rFonts w:cs="Arial"/>
                <w:bCs/>
              </w:rPr>
            </w:pPr>
            <w:r w:rsidRPr="000B799D">
              <w:rPr>
                <w:rFonts w:cs="Arial"/>
                <w:bCs/>
              </w:rPr>
              <w:t>0x0950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C84E99" w:rsidRDefault="00C53099" w:rsidP="00C53099">
            <w:pPr>
              <w:jc w:val="center"/>
              <w:rPr>
                <w:rFonts w:cs="Arial"/>
                <w:bCs/>
              </w:rPr>
            </w:pPr>
            <w:r w:rsidRPr="00C84E99">
              <w:rPr>
                <w:rFonts w:cs="Arial"/>
                <w:bCs/>
              </w:rPr>
              <w:t>0x00</w:t>
            </w:r>
          </w:p>
        </w:tc>
        <w:tc>
          <w:tcPr>
            <w:tcW w:w="2209" w:type="dxa"/>
            <w:tcBorders>
              <w:top w:val="single" w:sz="8" w:space="0" w:color="auto"/>
              <w:left w:val="nil"/>
              <w:bottom w:val="single" w:sz="8" w:space="0" w:color="auto"/>
              <w:right w:val="single" w:sz="8" w:space="0" w:color="auto"/>
            </w:tcBorders>
            <w:shd w:val="clear" w:color="auto" w:fill="auto"/>
            <w:vAlign w:val="center"/>
            <w:hideMark/>
          </w:tcPr>
          <w:p w:rsidR="00C53099" w:rsidRPr="00C84E99" w:rsidRDefault="00C53099" w:rsidP="00C53099">
            <w:pPr>
              <w:jc w:val="center"/>
              <w:rPr>
                <w:rFonts w:cs="Arial"/>
                <w:bCs/>
              </w:rPr>
            </w:pPr>
            <w:r w:rsidRPr="00C84E99">
              <w:rPr>
                <w:rFonts w:cs="Arial"/>
                <w:bCs/>
              </w:rPr>
              <w:t>OFF / Disabled</w:t>
            </w:r>
          </w:p>
        </w:tc>
        <w:tc>
          <w:tcPr>
            <w:tcW w:w="2209" w:type="dxa"/>
            <w:vMerge w:val="restart"/>
            <w:tcBorders>
              <w:top w:val="single" w:sz="8" w:space="0" w:color="auto"/>
              <w:left w:val="nil"/>
              <w:right w:val="single" w:sz="8" w:space="0" w:color="auto"/>
            </w:tcBorders>
            <w:vAlign w:val="center"/>
          </w:tcPr>
          <w:p w:rsidR="00C53099" w:rsidRPr="00C84E99" w:rsidRDefault="00C53099" w:rsidP="00C53099">
            <w:pPr>
              <w:jc w:val="center"/>
              <w:rPr>
                <w:rFonts w:cs="Arial"/>
                <w:bCs/>
              </w:rPr>
            </w:pPr>
            <w:r w:rsidRPr="00C84E99">
              <w:rPr>
                <w:rFonts w:cs="Arial"/>
                <w:bCs/>
              </w:rPr>
              <w:t>Yes</w:t>
            </w:r>
          </w:p>
        </w:tc>
      </w:tr>
      <w:tr w:rsidR="00C53099" w:rsidRPr="00C84E99"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C84E9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C84E99"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C84E99" w:rsidRDefault="00C53099" w:rsidP="00C53099">
            <w:pPr>
              <w:jc w:val="center"/>
              <w:rPr>
                <w:rFonts w:cs="Arial"/>
                <w:bCs/>
              </w:rPr>
            </w:pPr>
            <w:r w:rsidRPr="00C84E99">
              <w:rPr>
                <w:rFonts w:cs="Arial"/>
                <w:bCs/>
              </w:rPr>
              <w:t>0x01</w:t>
            </w:r>
          </w:p>
        </w:tc>
        <w:tc>
          <w:tcPr>
            <w:tcW w:w="2209" w:type="dxa"/>
            <w:tcBorders>
              <w:top w:val="single" w:sz="8" w:space="0" w:color="auto"/>
              <w:left w:val="nil"/>
              <w:bottom w:val="single" w:sz="4" w:space="0" w:color="auto"/>
              <w:right w:val="single" w:sz="8" w:space="0" w:color="auto"/>
            </w:tcBorders>
            <w:shd w:val="clear" w:color="auto" w:fill="auto"/>
            <w:vAlign w:val="center"/>
            <w:hideMark/>
          </w:tcPr>
          <w:p w:rsidR="00C53099" w:rsidRPr="00C84E99" w:rsidRDefault="00C53099" w:rsidP="00C53099">
            <w:pPr>
              <w:jc w:val="center"/>
              <w:rPr>
                <w:rFonts w:cs="Arial"/>
                <w:bCs/>
              </w:rPr>
            </w:pPr>
            <w:r w:rsidRPr="00C84E99">
              <w:rPr>
                <w:rFonts w:cs="Arial"/>
                <w:bCs/>
              </w:rPr>
              <w:t>ON / Enabled</w:t>
            </w:r>
          </w:p>
        </w:tc>
        <w:tc>
          <w:tcPr>
            <w:tcW w:w="2209" w:type="dxa"/>
            <w:vMerge/>
            <w:tcBorders>
              <w:left w:val="nil"/>
              <w:bottom w:val="single" w:sz="4" w:space="0" w:color="auto"/>
              <w:right w:val="single" w:sz="8" w:space="0" w:color="auto"/>
            </w:tcBorders>
          </w:tcPr>
          <w:p w:rsidR="00C53099" w:rsidRPr="00C84E99" w:rsidRDefault="00C53099" w:rsidP="00C53099">
            <w:pPr>
              <w:jc w:val="center"/>
              <w:rPr>
                <w:rFonts w:cs="Arial"/>
                <w:bCs/>
              </w:rPr>
            </w:pPr>
          </w:p>
        </w:tc>
      </w:tr>
    </w:tbl>
    <w:p w:rsidR="00C53099" w:rsidRDefault="00C53099" w:rsidP="00C53099">
      <w:pPr>
        <w:rPr>
          <w:rFonts w:cs="Arial"/>
        </w:rPr>
      </w:pPr>
      <w:r>
        <w:rPr>
          <w:rFonts w:cs="Arial"/>
        </w:rPr>
        <w:t xml:space="preserve">There is no HMI </w:t>
      </w:r>
      <w:r w:rsidRPr="00C84E99">
        <w:rPr>
          <w:rFonts w:cs="Arial"/>
        </w:rPr>
        <w:t xml:space="preserve">shown for this setting when a </w:t>
      </w:r>
      <w:proofErr w:type="spellStart"/>
      <w:r w:rsidRPr="00C84E99">
        <w:rPr>
          <w:rFonts w:cs="Arial"/>
        </w:rPr>
        <w:t>MyKey</w:t>
      </w:r>
      <w:proofErr w:type="spellEnd"/>
      <w:r w:rsidRPr="00C84E99">
        <w:rPr>
          <w:rFonts w:cs="Arial"/>
        </w:rPr>
        <w:t xml:space="preserve"> is used.</w:t>
      </w:r>
    </w:p>
    <w:p w:rsidR="00C53099" w:rsidRDefault="00C53099" w:rsidP="00C53099">
      <w:pPr>
        <w:rPr>
          <w:rFonts w:cs="Arial"/>
        </w:rPr>
      </w:pPr>
    </w:p>
    <w:p w:rsidR="00C53099" w:rsidRPr="00C84E99" w:rsidRDefault="00C53099" w:rsidP="00C53099">
      <w:pPr>
        <w:rPr>
          <w:rFonts w:cs="Arial"/>
        </w:rPr>
      </w:pPr>
      <w:r>
        <w:rPr>
          <w:rFonts w:cs="Arial"/>
        </w:rPr>
        <w:t xml:space="preserve">Note: verify with HMI team if this is correct.  This is probably the </w:t>
      </w:r>
      <w:proofErr w:type="gramStart"/>
      <w:r>
        <w:rPr>
          <w:rFonts w:cs="Arial"/>
        </w:rPr>
        <w:t>short term</w:t>
      </w:r>
      <w:proofErr w:type="gramEnd"/>
      <w:r>
        <w:rPr>
          <w:rFonts w:cs="Arial"/>
        </w:rPr>
        <w:t xml:space="preserve"> park aid setting that is only shown for one ignition cycle</w:t>
      </w: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155</w:t>
            </w:r>
          </w:p>
        </w:tc>
      </w:tr>
    </w:tbl>
    <w:p w:rsidR="00C53099" w:rsidRPr="00A675AD" w:rsidRDefault="00C53099" w:rsidP="00C53099">
      <w:pPr>
        <w:rPr>
          <w:rFonts w:cs="Arial"/>
          <w:color w:val="FF0000"/>
        </w:rPr>
      </w:pPr>
    </w:p>
    <w:p w:rsidR="00C53099" w:rsidRDefault="00C53099" w:rsidP="00C53099">
      <w:pPr>
        <w:pStyle w:val="Heading3"/>
      </w:pPr>
      <w:bookmarkStart w:id="215" w:name="_Toc25737514"/>
      <w:r w:rsidRPr="00B9479B">
        <w:t>VS-FUN-REQ-312390/A-Long Term Park Aid Disable</w:t>
      </w:r>
      <w:bookmarkEnd w:id="21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VS-SR-REQ-312391/A-Long Term Park Aid Disable</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Default="00C53099" w:rsidP="00C53099">
      <w:pPr>
        <w:rPr>
          <w:rFonts w:cs="Arial"/>
        </w:rPr>
      </w:pPr>
    </w:p>
    <w:p w:rsidR="00415CFA" w:rsidRDefault="00415CFA" w:rsidP="00C53099">
      <w:pPr>
        <w:rPr>
          <w:rFonts w:cs="Arial"/>
        </w:rPr>
      </w:pPr>
    </w:p>
    <w:p w:rsidR="00415CFA" w:rsidRDefault="00415CFA" w:rsidP="00C53099">
      <w:pPr>
        <w:rPr>
          <w:rFonts w:cs="Arial"/>
        </w:rPr>
      </w:pPr>
    </w:p>
    <w:p w:rsidR="00415CFA" w:rsidRPr="001A447D" w:rsidRDefault="00415CFA"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lastRenderedPageBreak/>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216" w:author="Myslinski, Jason (J.S.)" w:date="2018-05-29T15:50:00Z">
              <w:r>
                <w:rPr>
                  <w:rFonts w:cs="Arial"/>
                  <w:bCs/>
                </w:rPr>
                <w:t>Front Park Aid</w:t>
              </w:r>
            </w:ins>
            <w:ins w:id="217" w:author="Myslinski, Jason (J.S.)" w:date="2018-06-07T08:13:00Z">
              <w:r>
                <w:rPr>
                  <w:rFonts w:cs="Arial"/>
                  <w:bCs/>
                </w:rPr>
                <w:t xml:space="preserve"> Long Term Disable</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0x0952</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 Switch</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0x01 </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 Switch</w:t>
            </w:r>
          </w:p>
        </w:tc>
      </w:tr>
    </w:tbl>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304443" w:rsidRDefault="00C53099" w:rsidP="00C53099">
            <w:pPr>
              <w:spacing w:line="276" w:lineRule="auto"/>
              <w:jc w:val="center"/>
              <w:rPr>
                <w:rFonts w:eastAsiaTheme="minorEastAsia" w:cs="Arial"/>
              </w:rPr>
            </w:pPr>
            <w:r w:rsidRPr="00304443">
              <w:rPr>
                <w:rFonts w:eastAsiaTheme="minorEastAsia" w:cs="Arial"/>
              </w:rPr>
              <w:t>64</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304443" w:rsidRDefault="00C53099" w:rsidP="00C53099">
            <w:pPr>
              <w:spacing w:line="276" w:lineRule="auto"/>
              <w:jc w:val="center"/>
              <w:rPr>
                <w:rFonts w:eastAsiaTheme="minorEastAsia" w:cs="Arial"/>
              </w:rPr>
            </w:pPr>
            <w:r w:rsidRPr="00304443">
              <w:rPr>
                <w:rFonts w:eastAsiaTheme="minorEastAsia" w:cs="Arial"/>
              </w:rPr>
              <w:t>301</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218" w:author="Myslinski, Jason (J.S.)" w:date="2018-05-29T15:50:00Z">
              <w:r>
                <w:rPr>
                  <w:rFonts w:cs="Arial"/>
                  <w:bCs/>
                </w:rPr>
                <w:t>Rear Park Aid</w:t>
              </w:r>
            </w:ins>
            <w:ins w:id="219" w:author="Myslinski, Jason (J.S.)" w:date="2018-06-07T08:12:00Z">
              <w:r>
                <w:rPr>
                  <w:rFonts w:cs="Arial"/>
                  <w:bCs/>
                </w:rPr>
                <w:t xml:space="preserve"> Long Term Disable</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0x0951</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 Switch</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0x01 </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 Switch</w:t>
            </w:r>
          </w:p>
        </w:tc>
      </w:tr>
    </w:tbl>
    <w:p w:rsidR="00C53099" w:rsidRDefault="00C53099" w:rsidP="00C53099">
      <w:pPr>
        <w:rPr>
          <w:rFonts w:cs="Arial"/>
          <w:bCs/>
          <w:color w:val="FF0000"/>
        </w:rPr>
      </w:pPr>
    </w:p>
    <w:p w:rsidR="00C53099" w:rsidRDefault="00C53099" w:rsidP="00C53099">
      <w:pPr>
        <w:rPr>
          <w:rFonts w:cs="Arial"/>
        </w:rPr>
      </w:pPr>
    </w:p>
    <w:p w:rsidR="00C53099" w:rsidRPr="00CE2C5F"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304443" w:rsidRDefault="00C53099" w:rsidP="00C53099">
            <w:pPr>
              <w:spacing w:line="276" w:lineRule="auto"/>
              <w:jc w:val="center"/>
              <w:rPr>
                <w:rFonts w:eastAsiaTheme="minorEastAsia" w:cs="Arial"/>
              </w:rPr>
            </w:pPr>
            <w:r w:rsidRPr="00304443">
              <w:rPr>
                <w:rFonts w:eastAsiaTheme="minorEastAsia" w:cs="Arial"/>
              </w:rPr>
              <w:t>64</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304443" w:rsidRDefault="00C53099" w:rsidP="00C53099">
            <w:pPr>
              <w:spacing w:line="276" w:lineRule="auto"/>
              <w:jc w:val="center"/>
              <w:rPr>
                <w:rFonts w:eastAsiaTheme="minorEastAsia" w:cs="Arial"/>
              </w:rPr>
            </w:pPr>
            <w:r w:rsidRPr="00304443">
              <w:rPr>
                <w:rFonts w:eastAsiaTheme="minorEastAsia" w:cs="Arial"/>
              </w:rPr>
              <w:t>300</w:t>
            </w:r>
          </w:p>
        </w:tc>
      </w:tr>
    </w:tbl>
    <w:p w:rsidR="00C53099" w:rsidRPr="00CB21E8" w:rsidRDefault="00C53099" w:rsidP="00C53099">
      <w:pPr>
        <w:rPr>
          <w:color w:val="FF0000"/>
        </w:rPr>
      </w:pPr>
    </w:p>
    <w:p w:rsidR="00C53099" w:rsidRDefault="00C53099" w:rsidP="00C53099">
      <w:pPr>
        <w:pStyle w:val="Heading3"/>
      </w:pPr>
      <w:bookmarkStart w:id="220" w:name="_Toc25737515"/>
      <w:r w:rsidRPr="00B9479B">
        <w:t>VS-FUN-REQ-239157/B-Traction Control</w:t>
      </w:r>
      <w:bookmarkEnd w:id="220"/>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VS-SR-REQ-239158/F-Traction Control</w:t>
      </w:r>
    </w:p>
    <w:p w:rsidR="00C53099" w:rsidRPr="008848AC" w:rsidRDefault="00C53099" w:rsidP="00C53099">
      <w:pPr>
        <w:rPr>
          <w:rFonts w:cs="Arial"/>
        </w:rPr>
      </w:pPr>
      <w:r w:rsidRPr="002D41E6">
        <w:rPr>
          <w:rFonts w:cs="Arial"/>
        </w:rPr>
        <w:t xml:space="preserve">For this feature when performing the “Set” or “Query” operation the Feature Number and Configuration Number in the </w:t>
      </w:r>
      <w:proofErr w:type="spellStart"/>
      <w:r w:rsidRPr="002D41E6">
        <w:rPr>
          <w:rFonts w:cs="Arial"/>
        </w:rPr>
        <w:t>Feature.Rq</w:t>
      </w:r>
      <w:proofErr w:type="spellEnd"/>
      <w:r w:rsidRPr="002D41E6">
        <w:rPr>
          <w:rFonts w:cs="Arial"/>
        </w:rPr>
        <w:t xml:space="preserve"> and </w:t>
      </w:r>
      <w:proofErr w:type="spellStart"/>
      <w:r w:rsidRPr="002D41E6">
        <w:rPr>
          <w:rFonts w:cs="Arial"/>
        </w:rPr>
        <w:t>Feature.St</w:t>
      </w:r>
      <w:proofErr w:type="spellEnd"/>
      <w:r w:rsidRPr="002D41E6">
        <w:rPr>
          <w:rFonts w:cs="Arial"/>
        </w:rPr>
        <w:t xml:space="preserve"> messages shall be used below.</w:t>
      </w:r>
    </w:p>
    <w:p w:rsidR="00C53099" w:rsidRPr="00550DBF" w:rsidRDefault="00C53099" w:rsidP="00C53099">
      <w:pPr>
        <w:rPr>
          <w:rFonts w:cs="Arial"/>
        </w:rPr>
      </w:pPr>
    </w:p>
    <w:p w:rsidR="00C53099" w:rsidRPr="00550DBF" w:rsidRDefault="00C53099" w:rsidP="00C53099">
      <w:pPr>
        <w:rPr>
          <w:rFonts w:cs="Arial"/>
        </w:rPr>
      </w:pPr>
      <w:r w:rsidRPr="00550DBF">
        <w:rPr>
          <w:rFonts w:cs="Arial"/>
        </w:rPr>
        <w:t xml:space="preserve">If Enhanced Memory is supported the Active Personality Profile shall be used for </w:t>
      </w:r>
      <w:proofErr w:type="spellStart"/>
      <w:r w:rsidRPr="00550DBF">
        <w:rPr>
          <w:rFonts w:cs="Arial"/>
        </w:rPr>
        <w:t>PersIndex</w:t>
      </w:r>
      <w:proofErr w:type="spellEnd"/>
      <w:r w:rsidRPr="00550DBF">
        <w:rPr>
          <w:rFonts w:cs="Arial"/>
        </w:rPr>
        <w:t xml:space="preserve">.  If Enhanced Memory is not supported </w:t>
      </w:r>
      <w:proofErr w:type="spellStart"/>
      <w:r w:rsidRPr="00550DBF">
        <w:rPr>
          <w:rFonts w:cs="Arial"/>
        </w:rPr>
        <w:t>PersIndex</w:t>
      </w:r>
      <w:proofErr w:type="spellEnd"/>
      <w:r w:rsidRPr="00550DBF">
        <w:rPr>
          <w:rFonts w:cs="Arial"/>
        </w:rPr>
        <w:t xml:space="preserve"> shall be set to Vehicle.</w:t>
      </w:r>
    </w:p>
    <w:p w:rsidR="00C53099" w:rsidRPr="00550DBF" w:rsidRDefault="00C53099" w:rsidP="00C53099">
      <w:pPr>
        <w:rPr>
          <w:rFonts w:cs="Arial"/>
        </w:rPr>
      </w:pPr>
    </w:p>
    <w:p w:rsidR="00C53099" w:rsidRPr="00550DBF" w:rsidRDefault="00C53099" w:rsidP="00C53099">
      <w:pPr>
        <w:rPr>
          <w:rFonts w:cs="Arial"/>
        </w:rPr>
      </w:pPr>
    </w:p>
    <w:tbl>
      <w:tblPr>
        <w:tblW w:w="9483" w:type="dxa"/>
        <w:jc w:val="center"/>
        <w:tblLook w:val="04A0" w:firstRow="1" w:lastRow="0" w:firstColumn="1" w:lastColumn="0" w:noHBand="0" w:noVBand="1"/>
      </w:tblPr>
      <w:tblGrid>
        <w:gridCol w:w="2090"/>
        <w:gridCol w:w="1233"/>
        <w:gridCol w:w="1579"/>
        <w:gridCol w:w="2306"/>
        <w:gridCol w:w="2275"/>
      </w:tblGrid>
      <w:tr w:rsidR="00C53099" w:rsidRPr="00550DBF" w:rsidTr="00C53099">
        <w:trPr>
          <w:trHeight w:val="465"/>
          <w:jc w:val="center"/>
        </w:trPr>
        <w:tc>
          <w:tcPr>
            <w:tcW w:w="209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Feature Description</w:t>
            </w:r>
          </w:p>
        </w:tc>
        <w:tc>
          <w:tcPr>
            <w:tcW w:w="123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Feature Number</w:t>
            </w:r>
          </w:p>
        </w:tc>
        <w:tc>
          <w:tcPr>
            <w:tcW w:w="157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Configuration Number</w:t>
            </w:r>
          </w:p>
        </w:tc>
        <w:tc>
          <w:tcPr>
            <w:tcW w:w="230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HMI selection / Configuration Name</w:t>
            </w:r>
          </w:p>
        </w:tc>
        <w:tc>
          <w:tcPr>
            <w:tcW w:w="2275" w:type="dxa"/>
            <w:tcBorders>
              <w:top w:val="single" w:sz="8" w:space="0" w:color="auto"/>
              <w:left w:val="nil"/>
              <w:bottom w:val="single" w:sz="8" w:space="0" w:color="auto"/>
              <w:right w:val="single" w:sz="8" w:space="0" w:color="auto"/>
            </w:tcBorders>
            <w:shd w:val="clear" w:color="auto" w:fill="EEECE1" w:themeFill="background2"/>
          </w:tcPr>
          <w:p w:rsidR="00C53099" w:rsidRDefault="00C53099">
            <w:pPr>
              <w:spacing w:line="276" w:lineRule="auto"/>
              <w:jc w:val="center"/>
              <w:rPr>
                <w:rFonts w:cs="Arial"/>
                <w:b/>
                <w:bCs/>
              </w:rPr>
            </w:pPr>
            <w:r>
              <w:rPr>
                <w:rFonts w:cs="Arial"/>
                <w:b/>
                <w:bCs/>
              </w:rPr>
              <w:t xml:space="preserve">HMI </w:t>
            </w:r>
            <w:proofErr w:type="spellStart"/>
            <w:r>
              <w:rPr>
                <w:rFonts w:cs="Arial"/>
                <w:b/>
                <w:bCs/>
              </w:rPr>
              <w:t>MyKey</w:t>
            </w:r>
            <w:proofErr w:type="spellEnd"/>
            <w:r>
              <w:rPr>
                <w:rFonts w:cs="Arial"/>
                <w:b/>
                <w:bCs/>
              </w:rPr>
              <w:t xml:space="preserve"> Limited</w:t>
            </w:r>
          </w:p>
          <w:p w:rsidR="00C53099" w:rsidRPr="00550DBF" w:rsidRDefault="00C53099">
            <w:pPr>
              <w:spacing w:line="276" w:lineRule="auto"/>
              <w:jc w:val="center"/>
              <w:rPr>
                <w:rFonts w:cs="Arial"/>
                <w:b/>
                <w:bCs/>
              </w:rPr>
            </w:pPr>
            <w:r>
              <w:rPr>
                <w:rFonts w:cs="Arial"/>
                <w:b/>
                <w:bCs/>
              </w:rPr>
              <w:t>Yes / No</w:t>
            </w:r>
          </w:p>
        </w:tc>
      </w:tr>
      <w:tr w:rsidR="00C53099" w:rsidRPr="007A063F" w:rsidTr="00C53099">
        <w:trPr>
          <w:trHeight w:val="465"/>
          <w:jc w:val="center"/>
        </w:trPr>
        <w:tc>
          <w:tcPr>
            <w:tcW w:w="209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7A063F" w:rsidRDefault="00C53099">
            <w:pPr>
              <w:spacing w:line="276" w:lineRule="auto"/>
              <w:jc w:val="center"/>
              <w:rPr>
                <w:rFonts w:cs="Arial"/>
                <w:bCs/>
              </w:rPr>
            </w:pPr>
            <w:r w:rsidRPr="007A063F">
              <w:rPr>
                <w:rFonts w:cs="Arial"/>
                <w:bCs/>
              </w:rPr>
              <w:t>Traction Control</w:t>
            </w:r>
          </w:p>
        </w:tc>
        <w:tc>
          <w:tcPr>
            <w:tcW w:w="1233" w:type="dxa"/>
            <w:vMerge w:val="restart"/>
            <w:tcBorders>
              <w:top w:val="single" w:sz="8" w:space="0" w:color="auto"/>
              <w:left w:val="nil"/>
              <w:bottom w:val="single" w:sz="4" w:space="0" w:color="auto"/>
              <w:right w:val="single" w:sz="8" w:space="0" w:color="auto"/>
            </w:tcBorders>
            <w:vAlign w:val="center"/>
            <w:hideMark/>
          </w:tcPr>
          <w:p w:rsidR="00C53099" w:rsidRPr="007A063F" w:rsidRDefault="00C53099">
            <w:pPr>
              <w:spacing w:line="276" w:lineRule="auto"/>
              <w:jc w:val="center"/>
              <w:rPr>
                <w:rFonts w:cs="Arial"/>
                <w:bCs/>
              </w:rPr>
            </w:pPr>
            <w:r w:rsidRPr="00E16F90">
              <w:rPr>
                <w:rFonts w:cs="Arial"/>
                <w:bCs/>
              </w:rPr>
              <w:t>0x0E01</w:t>
            </w:r>
          </w:p>
        </w:tc>
        <w:tc>
          <w:tcPr>
            <w:tcW w:w="1579" w:type="dxa"/>
            <w:tcBorders>
              <w:top w:val="single" w:sz="8" w:space="0" w:color="auto"/>
              <w:left w:val="nil"/>
              <w:bottom w:val="single" w:sz="8" w:space="0" w:color="auto"/>
              <w:right w:val="single" w:sz="8" w:space="0" w:color="auto"/>
            </w:tcBorders>
            <w:vAlign w:val="center"/>
            <w:hideMark/>
          </w:tcPr>
          <w:p w:rsidR="00C53099" w:rsidRPr="007A063F" w:rsidRDefault="00C53099">
            <w:pPr>
              <w:spacing w:line="276" w:lineRule="auto"/>
              <w:jc w:val="center"/>
              <w:rPr>
                <w:rFonts w:cs="Arial"/>
                <w:bCs/>
              </w:rPr>
            </w:pPr>
            <w:r w:rsidRPr="007A063F">
              <w:rPr>
                <w:rFonts w:cs="Arial"/>
                <w:bCs/>
              </w:rPr>
              <w:t>0x00</w:t>
            </w:r>
          </w:p>
        </w:tc>
        <w:tc>
          <w:tcPr>
            <w:tcW w:w="2306" w:type="dxa"/>
            <w:tcBorders>
              <w:top w:val="single" w:sz="8" w:space="0" w:color="auto"/>
              <w:left w:val="nil"/>
              <w:bottom w:val="single" w:sz="8" w:space="0" w:color="auto"/>
              <w:right w:val="single" w:sz="8" w:space="0" w:color="auto"/>
            </w:tcBorders>
            <w:vAlign w:val="center"/>
            <w:hideMark/>
          </w:tcPr>
          <w:p w:rsidR="00C53099" w:rsidRPr="007A063F" w:rsidRDefault="00C53099">
            <w:pPr>
              <w:spacing w:line="276" w:lineRule="auto"/>
              <w:jc w:val="center"/>
              <w:rPr>
                <w:rFonts w:cs="Arial"/>
                <w:bCs/>
              </w:rPr>
            </w:pPr>
            <w:proofErr w:type="gramStart"/>
            <w:r w:rsidRPr="007A063F">
              <w:rPr>
                <w:rFonts w:cs="Arial"/>
                <w:bCs/>
              </w:rPr>
              <w:t>OFF  /</w:t>
            </w:r>
            <w:proofErr w:type="gramEnd"/>
            <w:r w:rsidRPr="007A063F">
              <w:rPr>
                <w:rFonts w:cs="Arial"/>
                <w:bCs/>
              </w:rPr>
              <w:t xml:space="preserve"> Disabled</w:t>
            </w:r>
          </w:p>
        </w:tc>
        <w:tc>
          <w:tcPr>
            <w:tcW w:w="2275" w:type="dxa"/>
            <w:vMerge w:val="restart"/>
            <w:tcBorders>
              <w:top w:val="single" w:sz="8" w:space="0" w:color="auto"/>
              <w:left w:val="nil"/>
              <w:right w:val="single" w:sz="8" w:space="0" w:color="auto"/>
            </w:tcBorders>
            <w:vAlign w:val="center"/>
          </w:tcPr>
          <w:p w:rsidR="00C53099" w:rsidRPr="007A063F" w:rsidRDefault="00C53099" w:rsidP="00C53099">
            <w:pPr>
              <w:spacing w:line="276" w:lineRule="auto"/>
              <w:jc w:val="center"/>
              <w:rPr>
                <w:rFonts w:cs="Arial"/>
                <w:bCs/>
              </w:rPr>
            </w:pPr>
            <w:r>
              <w:rPr>
                <w:rFonts w:cs="Arial"/>
                <w:bCs/>
              </w:rPr>
              <w:t>Yes</w:t>
            </w:r>
          </w:p>
        </w:tc>
      </w:tr>
      <w:tr w:rsidR="00C53099" w:rsidRPr="007A063F"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7A063F"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7A063F" w:rsidRDefault="00C53099">
            <w:pPr>
              <w:rPr>
                <w:rFonts w:cs="Arial"/>
                <w:bCs/>
              </w:rPr>
            </w:pPr>
          </w:p>
        </w:tc>
        <w:tc>
          <w:tcPr>
            <w:tcW w:w="1579" w:type="dxa"/>
            <w:tcBorders>
              <w:top w:val="single" w:sz="8" w:space="0" w:color="auto"/>
              <w:left w:val="nil"/>
              <w:bottom w:val="single" w:sz="4" w:space="0" w:color="auto"/>
              <w:right w:val="single" w:sz="8" w:space="0" w:color="auto"/>
            </w:tcBorders>
            <w:vAlign w:val="center"/>
            <w:hideMark/>
          </w:tcPr>
          <w:p w:rsidR="00C53099" w:rsidRPr="007A063F" w:rsidRDefault="00C53099">
            <w:pPr>
              <w:spacing w:line="276" w:lineRule="auto"/>
              <w:jc w:val="center"/>
              <w:rPr>
                <w:rFonts w:cs="Arial"/>
                <w:bCs/>
              </w:rPr>
            </w:pPr>
            <w:r w:rsidRPr="007A063F">
              <w:rPr>
                <w:rFonts w:cs="Arial"/>
                <w:bCs/>
              </w:rPr>
              <w:t>0x01</w:t>
            </w:r>
          </w:p>
        </w:tc>
        <w:tc>
          <w:tcPr>
            <w:tcW w:w="2306" w:type="dxa"/>
            <w:tcBorders>
              <w:top w:val="single" w:sz="8" w:space="0" w:color="auto"/>
              <w:left w:val="nil"/>
              <w:bottom w:val="single" w:sz="4" w:space="0" w:color="auto"/>
              <w:right w:val="single" w:sz="8" w:space="0" w:color="auto"/>
            </w:tcBorders>
            <w:vAlign w:val="center"/>
            <w:hideMark/>
          </w:tcPr>
          <w:p w:rsidR="00C53099" w:rsidRPr="007A063F" w:rsidRDefault="00C53099">
            <w:pPr>
              <w:spacing w:line="276" w:lineRule="auto"/>
              <w:jc w:val="center"/>
              <w:rPr>
                <w:rFonts w:cs="Arial"/>
                <w:bCs/>
              </w:rPr>
            </w:pPr>
            <w:r w:rsidRPr="007A063F">
              <w:rPr>
                <w:rFonts w:cs="Arial"/>
                <w:bCs/>
              </w:rPr>
              <w:t>ON / Enabled</w:t>
            </w:r>
          </w:p>
        </w:tc>
        <w:tc>
          <w:tcPr>
            <w:tcW w:w="2275" w:type="dxa"/>
            <w:vMerge/>
            <w:tcBorders>
              <w:left w:val="nil"/>
              <w:bottom w:val="single" w:sz="4" w:space="0" w:color="auto"/>
              <w:right w:val="single" w:sz="8" w:space="0" w:color="auto"/>
            </w:tcBorders>
          </w:tcPr>
          <w:p w:rsidR="00C53099" w:rsidRPr="007A063F" w:rsidRDefault="00C53099">
            <w:pPr>
              <w:spacing w:line="276" w:lineRule="auto"/>
              <w:jc w:val="center"/>
              <w:rPr>
                <w:rFonts w:cs="Arial"/>
                <w:bCs/>
              </w:rPr>
            </w:pPr>
          </w:p>
        </w:tc>
      </w:tr>
    </w:tbl>
    <w:p w:rsidR="00C53099" w:rsidRDefault="00C53099" w:rsidP="00C53099">
      <w:pPr>
        <w:rPr>
          <w:rFonts w:cs="Arial"/>
        </w:rPr>
      </w:pPr>
      <w:proofErr w:type="spellStart"/>
      <w:r w:rsidRPr="00B91536">
        <w:rPr>
          <w:rFonts w:cs="Arial"/>
          <w:u w:val="single"/>
        </w:rPr>
        <w:t>MyKey</w:t>
      </w:r>
      <w:proofErr w:type="spellEnd"/>
      <w:r w:rsidRPr="00B91536">
        <w:rPr>
          <w:rFonts w:cs="Arial"/>
          <w:u w:val="single"/>
        </w:rPr>
        <w:t xml:space="preserve"> Limited Setting</w:t>
      </w:r>
      <w:r>
        <w:rPr>
          <w:rFonts w:cs="Arial"/>
        </w:rPr>
        <w:t>:</w:t>
      </w:r>
    </w:p>
    <w:p w:rsidR="00C53099" w:rsidRDefault="00C53099" w:rsidP="00C53099">
      <w:pPr>
        <w:numPr>
          <w:ilvl w:val="0"/>
          <w:numId w:val="413"/>
        </w:numPr>
        <w:rPr>
          <w:rFonts w:cs="Arial"/>
        </w:rPr>
      </w:pPr>
      <w:r w:rsidRPr="00B91536">
        <w:rPr>
          <w:rFonts w:cs="Arial"/>
        </w:rPr>
        <w:lastRenderedPageBreak/>
        <w:t xml:space="preserve">Traction Control can only be adjusted by a </w:t>
      </w:r>
      <w:proofErr w:type="spellStart"/>
      <w:r w:rsidRPr="00B91536">
        <w:rPr>
          <w:rFonts w:cs="Arial"/>
        </w:rPr>
        <w:t>MyKey</w:t>
      </w:r>
      <w:proofErr w:type="spellEnd"/>
      <w:r w:rsidRPr="00B91536">
        <w:rPr>
          <w:rFonts w:cs="Arial"/>
        </w:rPr>
        <w:t xml:space="preserve"> user when admin user has selected “Selectable” for the </w:t>
      </w:r>
      <w:proofErr w:type="spellStart"/>
      <w:r w:rsidRPr="00B91536">
        <w:rPr>
          <w:rFonts w:cs="Arial"/>
        </w:rPr>
        <w:t>MyKey</w:t>
      </w:r>
      <w:proofErr w:type="spellEnd"/>
      <w:r w:rsidRPr="00B91536">
        <w:rPr>
          <w:rFonts w:cs="Arial"/>
        </w:rPr>
        <w:t xml:space="preserve"> user from the </w:t>
      </w:r>
      <w:proofErr w:type="spellStart"/>
      <w:r w:rsidRPr="00B91536">
        <w:rPr>
          <w:rFonts w:cs="Arial"/>
        </w:rPr>
        <w:t>MyKey</w:t>
      </w:r>
      <w:proofErr w:type="spellEnd"/>
      <w:r w:rsidRPr="00B91536">
        <w:rPr>
          <w:rFonts w:cs="Arial"/>
        </w:rPr>
        <w:t xml:space="preserve"> Settings HMI menu.  </w:t>
      </w:r>
    </w:p>
    <w:p w:rsidR="00C53099" w:rsidRPr="00B91536" w:rsidRDefault="00C53099" w:rsidP="00C53099">
      <w:pPr>
        <w:numPr>
          <w:ilvl w:val="1"/>
          <w:numId w:val="413"/>
        </w:numPr>
        <w:rPr>
          <w:rFonts w:cs="Arial"/>
        </w:rPr>
      </w:pPr>
      <w:r>
        <w:rPr>
          <w:rFonts w:cs="Arial"/>
        </w:rPr>
        <w:t xml:space="preserve">See </w:t>
      </w:r>
      <w:proofErr w:type="spellStart"/>
      <w:r>
        <w:rPr>
          <w:rFonts w:cs="Arial"/>
        </w:rPr>
        <w:t>MyKey</w:t>
      </w:r>
      <w:proofErr w:type="spellEnd"/>
      <w:r>
        <w:rPr>
          <w:rFonts w:cs="Arial"/>
        </w:rPr>
        <w:t xml:space="preserve"> Settings in the </w:t>
      </w:r>
      <w:proofErr w:type="spellStart"/>
      <w:r>
        <w:rPr>
          <w:rFonts w:cs="Arial"/>
        </w:rPr>
        <w:t>Centerstack</w:t>
      </w:r>
      <w:proofErr w:type="spellEnd"/>
      <w:r>
        <w:rPr>
          <w:rFonts w:cs="Arial"/>
        </w:rPr>
        <w:t xml:space="preserve"> SPSS for details on the CAN status signals to look at</w:t>
      </w:r>
    </w:p>
    <w:p w:rsidR="00C53099" w:rsidRDefault="00C53099" w:rsidP="00C53099">
      <w:pPr>
        <w:rPr>
          <w:rFonts w:cs="Arial"/>
        </w:rPr>
      </w:pPr>
    </w:p>
    <w:p w:rsidR="00C53099" w:rsidRDefault="00C53099" w:rsidP="00C53099">
      <w:pPr>
        <w:numPr>
          <w:ilvl w:val="0"/>
          <w:numId w:val="413"/>
        </w:numPr>
        <w:rPr>
          <w:rFonts w:cs="Arial"/>
        </w:rPr>
      </w:pPr>
      <w:r>
        <w:rPr>
          <w:rFonts w:cs="Arial"/>
        </w:rPr>
        <w:t xml:space="preserve">There shall be no Traction Control setting HMI for the </w:t>
      </w:r>
      <w:proofErr w:type="spellStart"/>
      <w:r>
        <w:rPr>
          <w:rFonts w:cs="Arial"/>
        </w:rPr>
        <w:t>MyKey</w:t>
      </w:r>
      <w:proofErr w:type="spellEnd"/>
      <w:r>
        <w:rPr>
          <w:rFonts w:cs="Arial"/>
        </w:rPr>
        <w:t xml:space="preserve"> user w</w:t>
      </w:r>
      <w:r w:rsidRPr="00B91536">
        <w:rPr>
          <w:rFonts w:cs="Arial"/>
        </w:rPr>
        <w:t>hen the admin user selects “Traction Control Always ON”</w:t>
      </w:r>
      <w:r>
        <w:rPr>
          <w:rFonts w:cs="Arial"/>
        </w:rPr>
        <w:t xml:space="preserve"> for the </w:t>
      </w:r>
      <w:proofErr w:type="spellStart"/>
      <w:r>
        <w:rPr>
          <w:rFonts w:cs="Arial"/>
        </w:rPr>
        <w:t>MyKey</w:t>
      </w:r>
      <w:proofErr w:type="spellEnd"/>
      <w:r>
        <w:rPr>
          <w:rFonts w:cs="Arial"/>
        </w:rPr>
        <w:t xml:space="preserve"> user</w:t>
      </w:r>
      <w:r w:rsidRPr="00B91536">
        <w:rPr>
          <w:rFonts w:cs="Arial"/>
        </w:rPr>
        <w:t xml:space="preserve"> </w:t>
      </w:r>
      <w:r>
        <w:rPr>
          <w:rFonts w:cs="Arial"/>
        </w:rPr>
        <w:t xml:space="preserve">from the </w:t>
      </w:r>
      <w:proofErr w:type="spellStart"/>
      <w:r>
        <w:rPr>
          <w:rFonts w:cs="Arial"/>
        </w:rPr>
        <w:t>MyKey</w:t>
      </w:r>
      <w:proofErr w:type="spellEnd"/>
      <w:r>
        <w:rPr>
          <w:rFonts w:cs="Arial"/>
        </w:rPr>
        <w:t xml:space="preserve"> Settings HMI menu.</w:t>
      </w:r>
    </w:p>
    <w:p w:rsidR="00C53099" w:rsidRPr="00B91536" w:rsidRDefault="00C53099" w:rsidP="00C53099">
      <w:pPr>
        <w:numPr>
          <w:ilvl w:val="1"/>
          <w:numId w:val="413"/>
        </w:numPr>
        <w:rPr>
          <w:rFonts w:cs="Arial"/>
        </w:rPr>
      </w:pPr>
      <w:r>
        <w:rPr>
          <w:rFonts w:cs="Arial"/>
        </w:rPr>
        <w:t xml:space="preserve">See </w:t>
      </w:r>
      <w:proofErr w:type="spellStart"/>
      <w:r>
        <w:rPr>
          <w:rFonts w:cs="Arial"/>
        </w:rPr>
        <w:t>MyKey</w:t>
      </w:r>
      <w:proofErr w:type="spellEnd"/>
      <w:r>
        <w:rPr>
          <w:rFonts w:cs="Arial"/>
        </w:rPr>
        <w:t xml:space="preserve"> Settings in the </w:t>
      </w:r>
      <w:proofErr w:type="spellStart"/>
      <w:r>
        <w:rPr>
          <w:rFonts w:cs="Arial"/>
        </w:rPr>
        <w:t>Centerstack</w:t>
      </w:r>
      <w:proofErr w:type="spellEnd"/>
      <w:r>
        <w:rPr>
          <w:rFonts w:cs="Arial"/>
        </w:rPr>
        <w:t xml:space="preserve"> SPSS for details on the CAN status signals to look at</w:t>
      </w:r>
    </w:p>
    <w:p w:rsidR="00C53099" w:rsidRPr="00317F18" w:rsidRDefault="00C53099" w:rsidP="00C53099">
      <w:pPr>
        <w:rPr>
          <w:rFonts w:cs="Arial"/>
        </w:rPr>
      </w:pPr>
    </w:p>
    <w:p w:rsidR="00C53099" w:rsidRPr="00317F18" w:rsidRDefault="00C53099" w:rsidP="00C53099">
      <w:pPr>
        <w:rPr>
          <w:rFonts w:cs="Arial"/>
        </w:rPr>
      </w:pPr>
      <w:r w:rsidRPr="00317F18">
        <w:rPr>
          <w:rFonts w:cs="Arial"/>
        </w:rPr>
        <w:t xml:space="preserve">Note: if there is </w:t>
      </w:r>
      <w:proofErr w:type="spellStart"/>
      <w:r w:rsidRPr="00317F18">
        <w:rPr>
          <w:rFonts w:cs="Arial"/>
        </w:rPr>
        <w:t>AdvanceTrac</w:t>
      </w:r>
      <w:proofErr w:type="spellEnd"/>
      <w:r w:rsidRPr="00317F18">
        <w:rPr>
          <w:rFonts w:cs="Arial"/>
        </w:rPr>
        <w:t xml:space="preserve"> </w:t>
      </w:r>
      <w:r>
        <w:rPr>
          <w:rFonts w:cs="Arial"/>
        </w:rPr>
        <w:t xml:space="preserve">setting </w:t>
      </w:r>
      <w:r w:rsidRPr="00317F18">
        <w:rPr>
          <w:rFonts w:cs="Arial"/>
        </w:rPr>
        <w:t xml:space="preserve">in place of Traction Control </w:t>
      </w:r>
      <w:r>
        <w:rPr>
          <w:rFonts w:cs="Arial"/>
        </w:rPr>
        <w:t xml:space="preserve">setting </w:t>
      </w:r>
      <w:r w:rsidRPr="00317F18">
        <w:rPr>
          <w:rFonts w:cs="Arial"/>
        </w:rPr>
        <w:t xml:space="preserve">then </w:t>
      </w:r>
      <w:proofErr w:type="spellStart"/>
      <w:r w:rsidRPr="00317F18">
        <w:rPr>
          <w:rFonts w:cs="Arial"/>
        </w:rPr>
        <w:t>AdvanceTrac</w:t>
      </w:r>
      <w:proofErr w:type="spellEnd"/>
      <w:r w:rsidRPr="00317F18">
        <w:rPr>
          <w:rFonts w:cs="Arial"/>
        </w:rPr>
        <w:t xml:space="preserve"> would use the same feature number as above</w:t>
      </w:r>
    </w:p>
    <w:p w:rsidR="00C53099" w:rsidRPr="00317F18"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550DBF"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550DBF" w:rsidRDefault="00C53099">
            <w:pPr>
              <w:spacing w:line="276" w:lineRule="auto"/>
              <w:jc w:val="center"/>
              <w:rPr>
                <w:rFonts w:cs="Arial"/>
                <w:b/>
                <w:bCs/>
              </w:rPr>
            </w:pPr>
            <w:r>
              <w:rPr>
                <w:rFonts w:cs="Arial"/>
                <w:b/>
                <w:bCs/>
              </w:rPr>
              <w:t>HMI Setting ID</w:t>
            </w:r>
          </w:p>
        </w:tc>
      </w:tr>
      <w:tr w:rsidR="00C53099" w:rsidRPr="00550DBF"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50DBF" w:rsidRDefault="00C53099" w:rsidP="00C53099">
            <w:pPr>
              <w:spacing w:line="276" w:lineRule="auto"/>
              <w:jc w:val="center"/>
              <w:rPr>
                <w:rFonts w:cs="Arial"/>
                <w:bCs/>
              </w:rPr>
            </w:pPr>
            <w:r w:rsidRPr="002D41E6">
              <w:rPr>
                <w:rFonts w:cs="Arial"/>
                <w:bCs/>
              </w:rPr>
              <w:t xml:space="preserve">2 </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2D41E6" w:rsidRDefault="00C53099" w:rsidP="00C53099">
            <w:pPr>
              <w:spacing w:line="276" w:lineRule="auto"/>
              <w:jc w:val="center"/>
              <w:rPr>
                <w:rFonts w:cs="Arial"/>
                <w:bCs/>
              </w:rPr>
            </w:pPr>
            <w:r>
              <w:rPr>
                <w:rFonts w:cs="Arial"/>
                <w:bCs/>
              </w:rPr>
              <w:t>221, 222</w:t>
            </w:r>
          </w:p>
        </w:tc>
      </w:tr>
    </w:tbl>
    <w:p w:rsidR="00C53099" w:rsidRPr="00550DBF" w:rsidRDefault="00C53099" w:rsidP="00C53099">
      <w:pPr>
        <w:rPr>
          <w:rFonts w:cs="Arial"/>
          <w:color w:val="FF0000"/>
        </w:rPr>
      </w:pPr>
    </w:p>
    <w:p w:rsidR="00C53099" w:rsidRPr="00550DBF" w:rsidRDefault="00C53099" w:rsidP="00C53099">
      <w:pPr>
        <w:rPr>
          <w:rFonts w:cs="Arial"/>
        </w:rPr>
      </w:pPr>
    </w:p>
    <w:p w:rsidR="00C53099" w:rsidRDefault="00C53099" w:rsidP="00C53099">
      <w:pPr>
        <w:pStyle w:val="Heading3"/>
      </w:pPr>
      <w:bookmarkStart w:id="221" w:name="_Toc25737516"/>
      <w:r w:rsidRPr="00B9479B">
        <w:t>VS-FUN-REQ-239159/B-Hill Decent Control</w:t>
      </w:r>
      <w:bookmarkEnd w:id="22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VS-SR-REQ-239160/C-Hill Decent Control</w:t>
      </w:r>
    </w:p>
    <w:p w:rsidR="00C53099" w:rsidRPr="008848AC" w:rsidRDefault="00C53099" w:rsidP="00C53099">
      <w:pPr>
        <w:rPr>
          <w:rFonts w:cs="Arial"/>
        </w:rPr>
      </w:pPr>
      <w:r w:rsidRPr="00A3150C">
        <w:rPr>
          <w:rFonts w:cs="Arial"/>
        </w:rPr>
        <w:t xml:space="preserve">For this feature when performing the “Set” or “Query” operation the Feature Number and Configuration Number in the </w:t>
      </w:r>
      <w:proofErr w:type="spellStart"/>
      <w:r w:rsidRPr="00A3150C">
        <w:rPr>
          <w:rFonts w:cs="Arial"/>
        </w:rPr>
        <w:t>Feature.Rq</w:t>
      </w:r>
      <w:proofErr w:type="spellEnd"/>
      <w:r w:rsidRPr="00A3150C">
        <w:rPr>
          <w:rFonts w:cs="Arial"/>
        </w:rPr>
        <w:t xml:space="preserve"> and </w:t>
      </w:r>
      <w:proofErr w:type="spellStart"/>
      <w:r w:rsidRPr="00A3150C">
        <w:rPr>
          <w:rFonts w:cs="Arial"/>
        </w:rPr>
        <w:t>Feature.St</w:t>
      </w:r>
      <w:proofErr w:type="spellEnd"/>
      <w:r w:rsidRPr="00A3150C">
        <w:rPr>
          <w:rFonts w:cs="Arial"/>
        </w:rPr>
        <w:t xml:space="preserve"> messages shall be used below.</w:t>
      </w:r>
    </w:p>
    <w:p w:rsidR="00C53099" w:rsidRPr="00550DBF" w:rsidRDefault="00C53099" w:rsidP="00C53099">
      <w:pPr>
        <w:rPr>
          <w:rFonts w:cs="Arial"/>
        </w:rPr>
      </w:pPr>
    </w:p>
    <w:p w:rsidR="00C53099" w:rsidRPr="00550DBF" w:rsidRDefault="00C53099" w:rsidP="00C53099">
      <w:pPr>
        <w:rPr>
          <w:rFonts w:cs="Arial"/>
        </w:rPr>
      </w:pPr>
      <w:r w:rsidRPr="00550DBF">
        <w:rPr>
          <w:rFonts w:cs="Arial"/>
        </w:rPr>
        <w:t xml:space="preserve">If Enhanced Memory is supported the Active Personality Profile shall be used for </w:t>
      </w:r>
      <w:proofErr w:type="spellStart"/>
      <w:r w:rsidRPr="00550DBF">
        <w:rPr>
          <w:rFonts w:cs="Arial"/>
        </w:rPr>
        <w:t>PersIndex</w:t>
      </w:r>
      <w:proofErr w:type="spellEnd"/>
      <w:r w:rsidRPr="00550DBF">
        <w:rPr>
          <w:rFonts w:cs="Arial"/>
        </w:rPr>
        <w:t xml:space="preserve">.  If Enhanced Memory is not supported </w:t>
      </w:r>
      <w:proofErr w:type="spellStart"/>
      <w:r w:rsidRPr="00550DBF">
        <w:rPr>
          <w:rFonts w:cs="Arial"/>
        </w:rPr>
        <w:t>PersIndex</w:t>
      </w:r>
      <w:proofErr w:type="spellEnd"/>
      <w:r w:rsidRPr="00550DBF">
        <w:rPr>
          <w:rFonts w:cs="Arial"/>
        </w:rPr>
        <w:t xml:space="preserve"> shall be set to Vehicle.</w:t>
      </w:r>
    </w:p>
    <w:p w:rsidR="00C53099" w:rsidRPr="00550DBF" w:rsidRDefault="00C53099" w:rsidP="00C53099">
      <w:pPr>
        <w:rPr>
          <w:rFonts w:cs="Arial"/>
        </w:rPr>
      </w:pPr>
    </w:p>
    <w:p w:rsidR="00C53099" w:rsidRPr="00550DBF" w:rsidRDefault="00C53099" w:rsidP="00C53099">
      <w:pPr>
        <w:rPr>
          <w:rFonts w:cs="Arial"/>
        </w:rPr>
      </w:pPr>
    </w:p>
    <w:tbl>
      <w:tblPr>
        <w:tblW w:w="7208" w:type="dxa"/>
        <w:jc w:val="center"/>
        <w:tblLook w:val="04A0" w:firstRow="1" w:lastRow="0" w:firstColumn="1" w:lastColumn="0" w:noHBand="0" w:noVBand="1"/>
      </w:tblPr>
      <w:tblGrid>
        <w:gridCol w:w="2090"/>
        <w:gridCol w:w="1233"/>
        <w:gridCol w:w="1579"/>
        <w:gridCol w:w="2306"/>
      </w:tblGrid>
      <w:tr w:rsidR="00C53099" w:rsidRPr="00550DBF" w:rsidTr="00C53099">
        <w:trPr>
          <w:trHeight w:val="465"/>
          <w:jc w:val="center"/>
        </w:trPr>
        <w:tc>
          <w:tcPr>
            <w:tcW w:w="209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Feature Description</w:t>
            </w:r>
          </w:p>
        </w:tc>
        <w:tc>
          <w:tcPr>
            <w:tcW w:w="123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Feature Number</w:t>
            </w:r>
          </w:p>
        </w:tc>
        <w:tc>
          <w:tcPr>
            <w:tcW w:w="157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Configuration Number</w:t>
            </w:r>
          </w:p>
        </w:tc>
        <w:tc>
          <w:tcPr>
            <w:tcW w:w="230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HMI selection / Configuration Name</w:t>
            </w:r>
          </w:p>
        </w:tc>
      </w:tr>
      <w:tr w:rsidR="00C53099" w:rsidRPr="00550DBF" w:rsidTr="00C53099">
        <w:trPr>
          <w:trHeight w:val="465"/>
          <w:jc w:val="center"/>
        </w:trPr>
        <w:tc>
          <w:tcPr>
            <w:tcW w:w="209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550DBF" w:rsidRDefault="00C53099">
            <w:pPr>
              <w:spacing w:line="276" w:lineRule="auto"/>
              <w:jc w:val="center"/>
              <w:rPr>
                <w:rFonts w:cs="Arial"/>
                <w:bCs/>
              </w:rPr>
            </w:pPr>
            <w:r w:rsidRPr="00345509">
              <w:rPr>
                <w:rFonts w:cs="Arial"/>
                <w:bCs/>
              </w:rPr>
              <w:t>Hill Decent Control</w:t>
            </w:r>
          </w:p>
        </w:tc>
        <w:tc>
          <w:tcPr>
            <w:tcW w:w="1233" w:type="dxa"/>
            <w:vMerge w:val="restart"/>
            <w:tcBorders>
              <w:top w:val="single" w:sz="8" w:space="0" w:color="auto"/>
              <w:left w:val="nil"/>
              <w:bottom w:val="single" w:sz="4" w:space="0" w:color="auto"/>
              <w:right w:val="single" w:sz="8" w:space="0" w:color="auto"/>
            </w:tcBorders>
            <w:vAlign w:val="center"/>
            <w:hideMark/>
          </w:tcPr>
          <w:p w:rsidR="00C53099" w:rsidRPr="00550DBF" w:rsidRDefault="00C53099">
            <w:pPr>
              <w:spacing w:line="276" w:lineRule="auto"/>
              <w:jc w:val="center"/>
              <w:rPr>
                <w:rFonts w:cs="Arial"/>
                <w:bCs/>
                <w:color w:val="FF0000"/>
                <w:highlight w:val="yellow"/>
              </w:rPr>
            </w:pPr>
            <w:r w:rsidRPr="00A3150C">
              <w:rPr>
                <w:rFonts w:cs="Arial"/>
                <w:bCs/>
              </w:rPr>
              <w:t>0x0E02</w:t>
            </w:r>
          </w:p>
        </w:tc>
        <w:tc>
          <w:tcPr>
            <w:tcW w:w="1579" w:type="dxa"/>
            <w:tcBorders>
              <w:top w:val="single" w:sz="8" w:space="0" w:color="auto"/>
              <w:left w:val="nil"/>
              <w:bottom w:val="single" w:sz="8" w:space="0" w:color="auto"/>
              <w:right w:val="single" w:sz="8" w:space="0" w:color="auto"/>
            </w:tcBorders>
            <w:vAlign w:val="center"/>
            <w:hideMark/>
          </w:tcPr>
          <w:p w:rsidR="00C53099" w:rsidRPr="00345509" w:rsidRDefault="00C53099">
            <w:pPr>
              <w:spacing w:line="276" w:lineRule="auto"/>
              <w:jc w:val="center"/>
              <w:rPr>
                <w:rFonts w:cs="Arial"/>
                <w:bCs/>
              </w:rPr>
            </w:pPr>
            <w:r w:rsidRPr="00345509">
              <w:rPr>
                <w:rFonts w:cs="Arial"/>
                <w:bCs/>
              </w:rPr>
              <w:t>0x00</w:t>
            </w:r>
          </w:p>
        </w:tc>
        <w:tc>
          <w:tcPr>
            <w:tcW w:w="2306" w:type="dxa"/>
            <w:tcBorders>
              <w:top w:val="single" w:sz="8" w:space="0" w:color="auto"/>
              <w:left w:val="nil"/>
              <w:bottom w:val="single" w:sz="8" w:space="0" w:color="auto"/>
              <w:right w:val="single" w:sz="8" w:space="0" w:color="auto"/>
            </w:tcBorders>
            <w:vAlign w:val="center"/>
            <w:hideMark/>
          </w:tcPr>
          <w:p w:rsidR="00C53099" w:rsidRPr="00345509" w:rsidRDefault="00C53099">
            <w:pPr>
              <w:spacing w:line="276" w:lineRule="auto"/>
              <w:jc w:val="center"/>
              <w:rPr>
                <w:rFonts w:cs="Arial"/>
                <w:bCs/>
              </w:rPr>
            </w:pPr>
            <w:proofErr w:type="gramStart"/>
            <w:r w:rsidRPr="00345509">
              <w:rPr>
                <w:rFonts w:cs="Arial"/>
                <w:bCs/>
              </w:rPr>
              <w:t>OFF  /</w:t>
            </w:r>
            <w:proofErr w:type="gramEnd"/>
            <w:r w:rsidRPr="00345509">
              <w:rPr>
                <w:rFonts w:cs="Arial"/>
                <w:bCs/>
              </w:rPr>
              <w:t xml:space="preserve"> Disabled</w:t>
            </w:r>
          </w:p>
        </w:tc>
      </w:tr>
      <w:tr w:rsidR="00C53099" w:rsidRPr="00550DBF"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50DBF"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50DBF" w:rsidRDefault="00C53099">
            <w:pPr>
              <w:rPr>
                <w:rFonts w:cs="Arial"/>
                <w:bCs/>
                <w:color w:val="FF0000"/>
                <w:highlight w:val="yellow"/>
              </w:rPr>
            </w:pPr>
          </w:p>
        </w:tc>
        <w:tc>
          <w:tcPr>
            <w:tcW w:w="1579" w:type="dxa"/>
            <w:tcBorders>
              <w:top w:val="single" w:sz="8" w:space="0" w:color="auto"/>
              <w:left w:val="nil"/>
              <w:bottom w:val="single" w:sz="4" w:space="0" w:color="auto"/>
              <w:right w:val="single" w:sz="8" w:space="0" w:color="auto"/>
            </w:tcBorders>
            <w:vAlign w:val="center"/>
            <w:hideMark/>
          </w:tcPr>
          <w:p w:rsidR="00C53099" w:rsidRPr="00345509" w:rsidRDefault="00C53099">
            <w:pPr>
              <w:spacing w:line="276" w:lineRule="auto"/>
              <w:jc w:val="center"/>
              <w:rPr>
                <w:rFonts w:cs="Arial"/>
                <w:bCs/>
              </w:rPr>
            </w:pPr>
            <w:r w:rsidRPr="00345509">
              <w:rPr>
                <w:rFonts w:cs="Arial"/>
                <w:bCs/>
              </w:rPr>
              <w:t>0x01</w:t>
            </w:r>
          </w:p>
        </w:tc>
        <w:tc>
          <w:tcPr>
            <w:tcW w:w="2306" w:type="dxa"/>
            <w:tcBorders>
              <w:top w:val="single" w:sz="8" w:space="0" w:color="auto"/>
              <w:left w:val="nil"/>
              <w:bottom w:val="single" w:sz="4" w:space="0" w:color="auto"/>
              <w:right w:val="single" w:sz="8" w:space="0" w:color="auto"/>
            </w:tcBorders>
            <w:vAlign w:val="center"/>
            <w:hideMark/>
          </w:tcPr>
          <w:p w:rsidR="00C53099" w:rsidRPr="00345509" w:rsidRDefault="00C53099">
            <w:pPr>
              <w:spacing w:line="276" w:lineRule="auto"/>
              <w:jc w:val="center"/>
              <w:rPr>
                <w:rFonts w:cs="Arial"/>
                <w:bCs/>
              </w:rPr>
            </w:pPr>
            <w:r w:rsidRPr="00345509">
              <w:rPr>
                <w:rFonts w:cs="Arial"/>
                <w:bCs/>
              </w:rPr>
              <w:t>ON / Enabled</w:t>
            </w:r>
          </w:p>
        </w:tc>
      </w:tr>
    </w:tbl>
    <w:p w:rsidR="00C53099" w:rsidRDefault="00C53099" w:rsidP="00C53099">
      <w:pPr>
        <w:rPr>
          <w:rFonts w:cs="Arial"/>
          <w:color w:val="FF0000"/>
          <w:sz w:val="32"/>
          <w:szCs w:val="32"/>
        </w:rPr>
      </w:pPr>
    </w:p>
    <w:p w:rsidR="00C53099" w:rsidRPr="00550DBF"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550DBF"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550DBF" w:rsidRDefault="00C53099">
            <w:pPr>
              <w:spacing w:line="276" w:lineRule="auto"/>
              <w:jc w:val="center"/>
              <w:rPr>
                <w:rFonts w:cs="Arial"/>
                <w:b/>
                <w:bCs/>
              </w:rPr>
            </w:pPr>
            <w:r>
              <w:rPr>
                <w:rFonts w:cs="Arial"/>
                <w:b/>
                <w:bCs/>
              </w:rPr>
              <w:t>HMI Setting ID</w:t>
            </w:r>
          </w:p>
        </w:tc>
      </w:tr>
      <w:tr w:rsidR="00C53099" w:rsidRPr="00550DBF"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50DBF" w:rsidRDefault="00C53099">
            <w:pPr>
              <w:spacing w:line="276" w:lineRule="auto"/>
              <w:jc w:val="center"/>
              <w:rPr>
                <w:rFonts w:cs="Arial"/>
                <w:bCs/>
              </w:rPr>
            </w:pPr>
            <w:r>
              <w:rPr>
                <w:rFonts w:cs="Arial"/>
                <w:bCs/>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223</w:t>
            </w:r>
          </w:p>
        </w:tc>
      </w:tr>
    </w:tbl>
    <w:p w:rsidR="00C53099" w:rsidRPr="00550DBF" w:rsidRDefault="00C53099" w:rsidP="00C53099">
      <w:pPr>
        <w:rPr>
          <w:rFonts w:cs="Arial"/>
          <w:color w:val="FF0000"/>
        </w:rPr>
      </w:pPr>
    </w:p>
    <w:p w:rsidR="00C53099" w:rsidRPr="00550DBF" w:rsidRDefault="00C53099" w:rsidP="00C53099">
      <w:pPr>
        <w:rPr>
          <w:rFonts w:cs="Arial"/>
        </w:rPr>
      </w:pPr>
    </w:p>
    <w:p w:rsidR="00C53099" w:rsidRDefault="00C53099" w:rsidP="00C53099">
      <w:pPr>
        <w:pStyle w:val="Heading3"/>
      </w:pPr>
      <w:bookmarkStart w:id="222" w:name="_Toc25737517"/>
      <w:r w:rsidRPr="00B9479B">
        <w:lastRenderedPageBreak/>
        <w:t>VS-FUN-REQ-234003/A-Hill Start Assist</w:t>
      </w:r>
      <w:bookmarkEnd w:id="22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VS-SR-REQ-234005/D-Hill Start Assist</w:t>
      </w:r>
    </w:p>
    <w:p w:rsidR="00C53099" w:rsidRPr="00A675AD" w:rsidRDefault="00C53099" w:rsidP="00C53099">
      <w:pPr>
        <w:rPr>
          <w:rFonts w:cs="Arial"/>
        </w:rPr>
      </w:pPr>
      <w:r w:rsidRPr="00B748BC">
        <w:rPr>
          <w:rFonts w:cs="Arial"/>
        </w:rPr>
        <w:t xml:space="preserve">For this feature when performing the “Set” or “Query” operation the Feature Number and Configuration Number in the </w:t>
      </w:r>
      <w:proofErr w:type="spellStart"/>
      <w:r w:rsidRPr="00B748BC">
        <w:rPr>
          <w:rFonts w:cs="Arial"/>
        </w:rPr>
        <w:t>Feature.Rq</w:t>
      </w:r>
      <w:proofErr w:type="spellEnd"/>
      <w:r w:rsidRPr="00B748BC">
        <w:rPr>
          <w:rFonts w:cs="Arial"/>
        </w:rPr>
        <w:t xml:space="preserve"> and </w:t>
      </w:r>
      <w:proofErr w:type="spellStart"/>
      <w:r w:rsidRPr="00B748BC">
        <w:rPr>
          <w:rFonts w:cs="Arial"/>
        </w:rPr>
        <w:t>Feature.St</w:t>
      </w:r>
      <w:proofErr w:type="spellEnd"/>
      <w:r w:rsidRPr="00B748BC">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E94E05">
              <w:rPr>
                <w:rFonts w:cs="Arial"/>
                <w:bCs/>
              </w:rPr>
              <w:t>Hill Start Assist</w:t>
            </w:r>
          </w:p>
        </w:tc>
        <w:tc>
          <w:tcPr>
            <w:tcW w:w="1239" w:type="dxa"/>
            <w:vMerge w:val="restart"/>
            <w:tcBorders>
              <w:top w:val="single" w:sz="8" w:space="0" w:color="auto"/>
              <w:left w:val="nil"/>
              <w:right w:val="single" w:sz="8" w:space="0" w:color="auto"/>
            </w:tcBorders>
            <w:shd w:val="clear" w:color="auto" w:fill="auto"/>
            <w:vAlign w:val="center"/>
            <w:hideMark/>
          </w:tcPr>
          <w:p w:rsidR="00C53099" w:rsidRDefault="00C53099" w:rsidP="00C53099">
            <w:pPr>
              <w:jc w:val="center"/>
              <w:rPr>
                <w:rFonts w:cs="Arial"/>
                <w:bCs/>
                <w:color w:val="FF0000"/>
                <w:highlight w:val="yellow"/>
              </w:rPr>
            </w:pPr>
          </w:p>
          <w:p w:rsidR="00C53099" w:rsidRPr="00A675AD" w:rsidRDefault="00C53099" w:rsidP="00C53099">
            <w:pPr>
              <w:jc w:val="center"/>
              <w:rPr>
                <w:rFonts w:cs="Arial"/>
                <w:bCs/>
                <w:color w:val="FF0000"/>
                <w:highlight w:val="yellow"/>
              </w:rPr>
            </w:pPr>
            <w:r w:rsidRPr="00B748BC">
              <w:rPr>
                <w:rFonts w:cs="Arial"/>
                <w:bCs/>
              </w:rPr>
              <w:t>0x0E03</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E94E05" w:rsidRDefault="00C53099" w:rsidP="00C53099">
            <w:pPr>
              <w:jc w:val="center"/>
              <w:rPr>
                <w:rFonts w:cs="Arial"/>
                <w:bCs/>
              </w:rPr>
            </w:pPr>
            <w:r w:rsidRPr="00E94E05">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E94E05" w:rsidRDefault="00C53099" w:rsidP="00C53099">
            <w:pPr>
              <w:jc w:val="center"/>
              <w:rPr>
                <w:rFonts w:cs="Arial"/>
                <w:bCs/>
              </w:rPr>
            </w:pPr>
            <w:r w:rsidRPr="00E94E05">
              <w:rPr>
                <w:rFonts w:cs="Arial"/>
                <w:bCs/>
              </w:rPr>
              <w:t>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E94E05" w:rsidRDefault="00C53099" w:rsidP="00C53099">
            <w:pPr>
              <w:jc w:val="center"/>
              <w:rPr>
                <w:rFonts w:cs="Arial"/>
                <w:bCs/>
              </w:rPr>
            </w:pPr>
            <w:r w:rsidRPr="00E94E05">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E94E05" w:rsidRDefault="00C53099" w:rsidP="00C53099">
            <w:pPr>
              <w:jc w:val="center"/>
              <w:rPr>
                <w:rFonts w:cs="Arial"/>
                <w:bCs/>
              </w:rPr>
            </w:pPr>
            <w:r w:rsidRPr="00E94E05">
              <w:rPr>
                <w:rFonts w:cs="Arial"/>
                <w:bCs/>
              </w:rPr>
              <w:t>ON / Enabled</w:t>
            </w:r>
          </w:p>
        </w:tc>
      </w:tr>
    </w:tbl>
    <w:p w:rsidR="00C53099" w:rsidRPr="00A675AD"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151</w:t>
            </w:r>
          </w:p>
        </w:tc>
      </w:tr>
    </w:tbl>
    <w:p w:rsidR="00C53099" w:rsidRPr="00A675AD" w:rsidRDefault="00C53099" w:rsidP="00C53099">
      <w:pPr>
        <w:rPr>
          <w:rFonts w:cs="Arial"/>
          <w:color w:val="FF0000"/>
        </w:rPr>
      </w:pPr>
    </w:p>
    <w:p w:rsidR="00C53099" w:rsidRDefault="00C53099" w:rsidP="00C53099">
      <w:pPr>
        <w:pStyle w:val="Heading3"/>
      </w:pPr>
      <w:bookmarkStart w:id="223" w:name="_Toc25737518"/>
      <w:r w:rsidRPr="00B9479B">
        <w:t>VS-FUN-REQ-239163/A-Tow Haul</w:t>
      </w:r>
      <w:bookmarkEnd w:id="22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VS-SR-REQ-239164/E-Tow Haul</w:t>
      </w:r>
    </w:p>
    <w:p w:rsidR="00C53099" w:rsidRPr="008848AC" w:rsidRDefault="00C53099" w:rsidP="00C53099">
      <w:pPr>
        <w:rPr>
          <w:rFonts w:cs="Arial"/>
        </w:rPr>
      </w:pPr>
      <w:r w:rsidRPr="00656C31">
        <w:rPr>
          <w:rFonts w:cs="Arial"/>
        </w:rPr>
        <w:t xml:space="preserve">For this feature when performing the “Set” or “Query” operation the Feature Number and Configuration Number in the </w:t>
      </w:r>
      <w:proofErr w:type="spellStart"/>
      <w:r w:rsidRPr="00656C31">
        <w:rPr>
          <w:rFonts w:cs="Arial"/>
        </w:rPr>
        <w:t>Feature.Rq</w:t>
      </w:r>
      <w:proofErr w:type="spellEnd"/>
      <w:r w:rsidRPr="00656C31">
        <w:rPr>
          <w:rFonts w:cs="Arial"/>
        </w:rPr>
        <w:t xml:space="preserve"> and </w:t>
      </w:r>
      <w:proofErr w:type="spellStart"/>
      <w:r w:rsidRPr="00656C31">
        <w:rPr>
          <w:rFonts w:cs="Arial"/>
        </w:rPr>
        <w:t>Feature.St</w:t>
      </w:r>
      <w:proofErr w:type="spellEnd"/>
      <w:r w:rsidRPr="00656C31">
        <w:rPr>
          <w:rFonts w:cs="Arial"/>
        </w:rPr>
        <w:t xml:space="preserve"> messages shall be used below.</w:t>
      </w:r>
    </w:p>
    <w:p w:rsidR="00C53099" w:rsidRPr="00550DBF" w:rsidRDefault="00C53099" w:rsidP="00C53099">
      <w:pPr>
        <w:rPr>
          <w:rFonts w:cs="Arial"/>
        </w:rPr>
      </w:pPr>
    </w:p>
    <w:p w:rsidR="00C53099" w:rsidRPr="00550DBF" w:rsidRDefault="00C53099" w:rsidP="00C53099">
      <w:pPr>
        <w:rPr>
          <w:rFonts w:cs="Arial"/>
        </w:rPr>
      </w:pPr>
      <w:r w:rsidRPr="00550DBF">
        <w:rPr>
          <w:rFonts w:cs="Arial"/>
        </w:rPr>
        <w:t xml:space="preserve">If Enhanced Memory is supported the Active Personality Profile shall be used for </w:t>
      </w:r>
      <w:proofErr w:type="spellStart"/>
      <w:r w:rsidRPr="00550DBF">
        <w:rPr>
          <w:rFonts w:cs="Arial"/>
        </w:rPr>
        <w:t>PersIndex</w:t>
      </w:r>
      <w:proofErr w:type="spellEnd"/>
      <w:r w:rsidRPr="00550DBF">
        <w:rPr>
          <w:rFonts w:cs="Arial"/>
        </w:rPr>
        <w:t xml:space="preserve">.  If Enhanced Memory is not supported </w:t>
      </w:r>
      <w:proofErr w:type="spellStart"/>
      <w:r w:rsidRPr="00550DBF">
        <w:rPr>
          <w:rFonts w:cs="Arial"/>
        </w:rPr>
        <w:t>PersIndex</w:t>
      </w:r>
      <w:proofErr w:type="spellEnd"/>
      <w:r w:rsidRPr="00550DBF">
        <w:rPr>
          <w:rFonts w:cs="Arial"/>
        </w:rPr>
        <w:t xml:space="preserve"> shall be set to Vehicle.</w:t>
      </w:r>
    </w:p>
    <w:p w:rsidR="00C53099" w:rsidRPr="00550DBF" w:rsidRDefault="00C53099" w:rsidP="00C53099">
      <w:pPr>
        <w:rPr>
          <w:rFonts w:cs="Arial"/>
        </w:rPr>
      </w:pPr>
    </w:p>
    <w:p w:rsidR="00C53099" w:rsidRPr="00550DBF" w:rsidRDefault="00C53099" w:rsidP="00C53099">
      <w:pPr>
        <w:rPr>
          <w:rFonts w:cs="Arial"/>
        </w:rPr>
      </w:pPr>
    </w:p>
    <w:tbl>
      <w:tblPr>
        <w:tblW w:w="7208" w:type="dxa"/>
        <w:jc w:val="center"/>
        <w:tblLook w:val="04A0" w:firstRow="1" w:lastRow="0" w:firstColumn="1" w:lastColumn="0" w:noHBand="0" w:noVBand="1"/>
      </w:tblPr>
      <w:tblGrid>
        <w:gridCol w:w="2090"/>
        <w:gridCol w:w="1233"/>
        <w:gridCol w:w="1579"/>
        <w:gridCol w:w="2306"/>
      </w:tblGrid>
      <w:tr w:rsidR="00C53099" w:rsidRPr="00550DBF" w:rsidTr="00C53099">
        <w:trPr>
          <w:trHeight w:val="465"/>
          <w:jc w:val="center"/>
        </w:trPr>
        <w:tc>
          <w:tcPr>
            <w:tcW w:w="209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Feature Description</w:t>
            </w:r>
          </w:p>
        </w:tc>
        <w:tc>
          <w:tcPr>
            <w:tcW w:w="1233"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Feature Number</w:t>
            </w:r>
          </w:p>
        </w:tc>
        <w:tc>
          <w:tcPr>
            <w:tcW w:w="157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Configuration Number</w:t>
            </w:r>
          </w:p>
        </w:tc>
        <w:tc>
          <w:tcPr>
            <w:tcW w:w="230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t>HMI selection / Configuration Name</w:t>
            </w:r>
          </w:p>
        </w:tc>
      </w:tr>
      <w:tr w:rsidR="00C53099" w:rsidRPr="00550DBF" w:rsidTr="00C53099">
        <w:trPr>
          <w:trHeight w:val="465"/>
          <w:jc w:val="center"/>
        </w:trPr>
        <w:tc>
          <w:tcPr>
            <w:tcW w:w="2090" w:type="dxa"/>
            <w:vMerge w:val="restart"/>
            <w:tcBorders>
              <w:top w:val="single" w:sz="8" w:space="0" w:color="auto"/>
              <w:left w:val="single" w:sz="8" w:space="0" w:color="auto"/>
              <w:right w:val="single" w:sz="8" w:space="0" w:color="auto"/>
            </w:tcBorders>
            <w:vAlign w:val="center"/>
            <w:hideMark/>
          </w:tcPr>
          <w:p w:rsidR="00C53099" w:rsidRPr="00550DBF" w:rsidRDefault="00C53099">
            <w:pPr>
              <w:spacing w:line="276" w:lineRule="auto"/>
              <w:jc w:val="center"/>
              <w:rPr>
                <w:rFonts w:cs="Arial"/>
                <w:bCs/>
              </w:rPr>
            </w:pPr>
            <w:r w:rsidRPr="0097681E">
              <w:rPr>
                <w:rFonts w:cs="Arial"/>
                <w:bCs/>
              </w:rPr>
              <w:t>Tow Haul</w:t>
            </w:r>
          </w:p>
        </w:tc>
        <w:tc>
          <w:tcPr>
            <w:tcW w:w="1233" w:type="dxa"/>
            <w:vMerge w:val="restart"/>
            <w:tcBorders>
              <w:top w:val="single" w:sz="8" w:space="0" w:color="auto"/>
              <w:left w:val="nil"/>
              <w:right w:val="single" w:sz="8" w:space="0" w:color="auto"/>
            </w:tcBorders>
            <w:vAlign w:val="center"/>
            <w:hideMark/>
          </w:tcPr>
          <w:p w:rsidR="00C53099" w:rsidRPr="00550DBF" w:rsidRDefault="00C53099">
            <w:pPr>
              <w:spacing w:line="276" w:lineRule="auto"/>
              <w:jc w:val="center"/>
              <w:rPr>
                <w:rFonts w:cs="Arial"/>
                <w:bCs/>
                <w:color w:val="FF0000"/>
                <w:highlight w:val="yellow"/>
              </w:rPr>
            </w:pPr>
            <w:r w:rsidRPr="00656C31">
              <w:rPr>
                <w:rFonts w:cs="Arial"/>
                <w:bCs/>
              </w:rPr>
              <w:t>0x0D02</w:t>
            </w:r>
          </w:p>
        </w:tc>
        <w:tc>
          <w:tcPr>
            <w:tcW w:w="1579" w:type="dxa"/>
            <w:tcBorders>
              <w:top w:val="single" w:sz="8" w:space="0" w:color="auto"/>
              <w:left w:val="nil"/>
              <w:bottom w:val="single" w:sz="8" w:space="0" w:color="auto"/>
              <w:right w:val="single" w:sz="8" w:space="0" w:color="auto"/>
            </w:tcBorders>
            <w:vAlign w:val="center"/>
          </w:tcPr>
          <w:p w:rsidR="00C53099" w:rsidRPr="0097681E" w:rsidRDefault="00C53099">
            <w:pPr>
              <w:spacing w:line="276" w:lineRule="auto"/>
              <w:jc w:val="center"/>
              <w:rPr>
                <w:rFonts w:cs="Arial"/>
                <w:bCs/>
              </w:rPr>
            </w:pPr>
            <w:r w:rsidRPr="0097681E">
              <w:rPr>
                <w:rFonts w:cs="Arial"/>
                <w:bCs/>
              </w:rPr>
              <w:t>0x00</w:t>
            </w:r>
          </w:p>
        </w:tc>
        <w:tc>
          <w:tcPr>
            <w:tcW w:w="2306" w:type="dxa"/>
            <w:tcBorders>
              <w:top w:val="single" w:sz="8" w:space="0" w:color="auto"/>
              <w:left w:val="nil"/>
              <w:bottom w:val="single" w:sz="8" w:space="0" w:color="auto"/>
              <w:right w:val="single" w:sz="8" w:space="0" w:color="auto"/>
            </w:tcBorders>
            <w:vAlign w:val="center"/>
          </w:tcPr>
          <w:p w:rsidR="00C53099" w:rsidRPr="0097681E" w:rsidRDefault="00C53099">
            <w:pPr>
              <w:spacing w:line="276" w:lineRule="auto"/>
              <w:jc w:val="center"/>
              <w:rPr>
                <w:rFonts w:cs="Arial"/>
                <w:bCs/>
              </w:rPr>
            </w:pPr>
            <w:r>
              <w:rPr>
                <w:rFonts w:cs="Arial"/>
                <w:bCs/>
              </w:rPr>
              <w:t>OFF</w:t>
            </w:r>
            <w:r w:rsidRPr="0097681E">
              <w:rPr>
                <w:rFonts w:cs="Arial"/>
                <w:bCs/>
              </w:rPr>
              <w:t xml:space="preserve"> / Disabled</w:t>
            </w:r>
          </w:p>
        </w:tc>
      </w:tr>
      <w:tr w:rsidR="00C53099" w:rsidRPr="00550DBF" w:rsidTr="00C53099">
        <w:trPr>
          <w:trHeight w:val="465"/>
          <w:jc w:val="center"/>
        </w:trPr>
        <w:tc>
          <w:tcPr>
            <w:tcW w:w="0" w:type="auto"/>
            <w:vMerge/>
            <w:tcBorders>
              <w:left w:val="single" w:sz="8" w:space="0" w:color="auto"/>
              <w:right w:val="single" w:sz="8" w:space="0" w:color="auto"/>
            </w:tcBorders>
            <w:vAlign w:val="center"/>
            <w:hideMark/>
          </w:tcPr>
          <w:p w:rsidR="00C53099" w:rsidRPr="00550DBF" w:rsidRDefault="00C53099">
            <w:pPr>
              <w:rPr>
                <w:rFonts w:cs="Arial"/>
                <w:bCs/>
              </w:rPr>
            </w:pPr>
          </w:p>
        </w:tc>
        <w:tc>
          <w:tcPr>
            <w:tcW w:w="0" w:type="auto"/>
            <w:vMerge/>
            <w:tcBorders>
              <w:left w:val="nil"/>
              <w:right w:val="single" w:sz="8" w:space="0" w:color="auto"/>
            </w:tcBorders>
            <w:vAlign w:val="center"/>
            <w:hideMark/>
          </w:tcPr>
          <w:p w:rsidR="00C53099" w:rsidRPr="00550DBF" w:rsidRDefault="00C53099">
            <w:pPr>
              <w:rPr>
                <w:rFonts w:cs="Arial"/>
                <w:bCs/>
                <w:color w:val="FF0000"/>
                <w:highlight w:val="yellow"/>
              </w:rPr>
            </w:pPr>
          </w:p>
        </w:tc>
        <w:tc>
          <w:tcPr>
            <w:tcW w:w="1579" w:type="dxa"/>
            <w:tcBorders>
              <w:top w:val="single" w:sz="8" w:space="0" w:color="auto"/>
              <w:left w:val="nil"/>
              <w:bottom w:val="single" w:sz="8" w:space="0" w:color="auto"/>
              <w:right w:val="single" w:sz="8" w:space="0" w:color="auto"/>
            </w:tcBorders>
            <w:vAlign w:val="center"/>
          </w:tcPr>
          <w:p w:rsidR="00C53099" w:rsidRPr="0097681E" w:rsidRDefault="00C53099">
            <w:pPr>
              <w:spacing w:line="276" w:lineRule="auto"/>
              <w:jc w:val="center"/>
              <w:rPr>
                <w:rFonts w:cs="Arial"/>
                <w:bCs/>
              </w:rPr>
            </w:pPr>
            <w:r w:rsidRPr="0097681E">
              <w:rPr>
                <w:rFonts w:cs="Arial"/>
                <w:bCs/>
              </w:rPr>
              <w:t>0x01</w:t>
            </w:r>
          </w:p>
        </w:tc>
        <w:tc>
          <w:tcPr>
            <w:tcW w:w="2306" w:type="dxa"/>
            <w:tcBorders>
              <w:top w:val="single" w:sz="8" w:space="0" w:color="auto"/>
              <w:left w:val="nil"/>
              <w:bottom w:val="single" w:sz="8" w:space="0" w:color="auto"/>
              <w:right w:val="single" w:sz="8" w:space="0" w:color="auto"/>
            </w:tcBorders>
            <w:vAlign w:val="center"/>
          </w:tcPr>
          <w:p w:rsidR="00C53099" w:rsidRPr="0097681E" w:rsidRDefault="00C53099">
            <w:pPr>
              <w:spacing w:line="276" w:lineRule="auto"/>
              <w:jc w:val="center"/>
              <w:rPr>
                <w:rFonts w:cs="Arial"/>
                <w:bCs/>
              </w:rPr>
            </w:pPr>
            <w:r>
              <w:rPr>
                <w:rFonts w:cs="Arial"/>
                <w:bCs/>
              </w:rPr>
              <w:t>ON / Enabled</w:t>
            </w:r>
          </w:p>
        </w:tc>
      </w:tr>
      <w:tr w:rsidR="00C53099" w:rsidRPr="00550DBF" w:rsidTr="00C53099">
        <w:trPr>
          <w:trHeight w:val="465"/>
          <w:jc w:val="center"/>
        </w:trPr>
        <w:tc>
          <w:tcPr>
            <w:tcW w:w="0" w:type="auto"/>
            <w:vMerge/>
            <w:tcBorders>
              <w:left w:val="single" w:sz="8" w:space="0" w:color="auto"/>
              <w:bottom w:val="single" w:sz="4" w:space="0" w:color="auto"/>
              <w:right w:val="single" w:sz="8" w:space="0" w:color="auto"/>
            </w:tcBorders>
            <w:vAlign w:val="center"/>
          </w:tcPr>
          <w:p w:rsidR="00C53099" w:rsidRPr="00550DBF" w:rsidRDefault="00C53099">
            <w:pPr>
              <w:rPr>
                <w:rFonts w:cs="Arial"/>
                <w:bCs/>
              </w:rPr>
            </w:pPr>
          </w:p>
        </w:tc>
        <w:tc>
          <w:tcPr>
            <w:tcW w:w="0" w:type="auto"/>
            <w:vMerge/>
            <w:tcBorders>
              <w:left w:val="nil"/>
              <w:bottom w:val="single" w:sz="4" w:space="0" w:color="auto"/>
              <w:right w:val="single" w:sz="8" w:space="0" w:color="auto"/>
            </w:tcBorders>
            <w:vAlign w:val="center"/>
          </w:tcPr>
          <w:p w:rsidR="00C53099" w:rsidRPr="00550DBF" w:rsidRDefault="00C53099">
            <w:pPr>
              <w:rPr>
                <w:rFonts w:cs="Arial"/>
                <w:bCs/>
                <w:color w:val="FF0000"/>
                <w:highlight w:val="yellow"/>
              </w:rPr>
            </w:pPr>
          </w:p>
        </w:tc>
        <w:tc>
          <w:tcPr>
            <w:tcW w:w="1579" w:type="dxa"/>
            <w:tcBorders>
              <w:top w:val="single" w:sz="8" w:space="0" w:color="auto"/>
              <w:left w:val="nil"/>
              <w:bottom w:val="single" w:sz="4" w:space="0" w:color="auto"/>
              <w:right w:val="single" w:sz="8" w:space="0" w:color="auto"/>
            </w:tcBorders>
            <w:vAlign w:val="center"/>
          </w:tcPr>
          <w:p w:rsidR="00C53099" w:rsidRPr="0097681E" w:rsidRDefault="00C53099">
            <w:pPr>
              <w:spacing w:line="276" w:lineRule="auto"/>
              <w:jc w:val="center"/>
              <w:rPr>
                <w:rFonts w:cs="Arial"/>
                <w:bCs/>
              </w:rPr>
            </w:pPr>
            <w:r>
              <w:rPr>
                <w:rFonts w:cs="Arial"/>
                <w:bCs/>
              </w:rPr>
              <w:t>0x02</w:t>
            </w:r>
          </w:p>
        </w:tc>
        <w:tc>
          <w:tcPr>
            <w:tcW w:w="2306" w:type="dxa"/>
            <w:tcBorders>
              <w:top w:val="single" w:sz="8" w:space="0" w:color="auto"/>
              <w:left w:val="nil"/>
              <w:bottom w:val="single" w:sz="4" w:space="0" w:color="auto"/>
              <w:right w:val="single" w:sz="8" w:space="0" w:color="auto"/>
            </w:tcBorders>
            <w:vAlign w:val="center"/>
          </w:tcPr>
          <w:p w:rsidR="00C53099" w:rsidRPr="0097681E" w:rsidRDefault="00C53099">
            <w:pPr>
              <w:spacing w:line="276" w:lineRule="auto"/>
              <w:jc w:val="center"/>
              <w:rPr>
                <w:rFonts w:cs="Arial"/>
                <w:bCs/>
              </w:rPr>
            </w:pPr>
            <w:r w:rsidRPr="0097681E">
              <w:rPr>
                <w:rFonts w:cs="Arial"/>
                <w:bCs/>
              </w:rPr>
              <w:t>Automatic</w:t>
            </w:r>
          </w:p>
        </w:tc>
      </w:tr>
    </w:tbl>
    <w:p w:rsidR="00C53099" w:rsidRDefault="00C53099" w:rsidP="00C53099">
      <w:pPr>
        <w:rPr>
          <w:rFonts w:cs="Arial"/>
        </w:rPr>
      </w:pPr>
    </w:p>
    <w:p w:rsidR="00415CFA" w:rsidRDefault="00415CFA" w:rsidP="00C53099">
      <w:pPr>
        <w:rPr>
          <w:rFonts w:cs="Arial"/>
        </w:rPr>
      </w:pPr>
    </w:p>
    <w:p w:rsidR="00415CFA" w:rsidRDefault="00415CFA" w:rsidP="00C53099">
      <w:pPr>
        <w:rPr>
          <w:rFonts w:cs="Arial"/>
        </w:rPr>
      </w:pPr>
    </w:p>
    <w:p w:rsidR="00415CFA" w:rsidRDefault="00415CFA" w:rsidP="00C53099">
      <w:pPr>
        <w:rPr>
          <w:rFonts w:cs="Arial"/>
        </w:rPr>
      </w:pPr>
    </w:p>
    <w:p w:rsidR="00415CFA" w:rsidRDefault="00415CFA" w:rsidP="00C53099">
      <w:pPr>
        <w:rPr>
          <w:rFonts w:cs="Arial"/>
        </w:rPr>
      </w:pPr>
    </w:p>
    <w:p w:rsidR="00C53099" w:rsidRDefault="00C53099" w:rsidP="00C53099">
      <w:pPr>
        <w:rPr>
          <w:rFonts w:cs="Arial"/>
          <w:color w:val="FF0000"/>
        </w:rPr>
      </w:pPr>
    </w:p>
    <w:p w:rsidR="00C53099" w:rsidRPr="00550DBF"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550DBF"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50DBF" w:rsidRDefault="00C53099">
            <w:pPr>
              <w:spacing w:line="276" w:lineRule="auto"/>
              <w:jc w:val="center"/>
              <w:rPr>
                <w:rFonts w:cs="Arial"/>
                <w:b/>
                <w:bCs/>
              </w:rPr>
            </w:pPr>
            <w:r w:rsidRPr="00550DBF">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550DBF" w:rsidRDefault="00C53099">
            <w:pPr>
              <w:spacing w:line="276" w:lineRule="auto"/>
              <w:jc w:val="center"/>
              <w:rPr>
                <w:rFonts w:cs="Arial"/>
                <w:b/>
                <w:bCs/>
              </w:rPr>
            </w:pPr>
            <w:r>
              <w:rPr>
                <w:rFonts w:cs="Arial"/>
                <w:b/>
                <w:bCs/>
              </w:rPr>
              <w:t>HMI Setting ID</w:t>
            </w:r>
          </w:p>
        </w:tc>
      </w:tr>
      <w:tr w:rsidR="00C53099" w:rsidRPr="00550DBF"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50DBF" w:rsidRDefault="00C53099">
            <w:pPr>
              <w:spacing w:line="276" w:lineRule="auto"/>
              <w:jc w:val="center"/>
              <w:rPr>
                <w:rFonts w:cs="Arial"/>
                <w:bCs/>
              </w:rPr>
            </w:pPr>
            <w:r>
              <w:rPr>
                <w:rFonts w:cs="Arial"/>
                <w:bCs/>
              </w:rPr>
              <w:t>2 / 39</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224</w:t>
            </w:r>
          </w:p>
        </w:tc>
      </w:tr>
    </w:tbl>
    <w:p w:rsidR="00C53099" w:rsidRPr="00550DBF" w:rsidRDefault="00C53099" w:rsidP="00C53099">
      <w:pPr>
        <w:rPr>
          <w:rFonts w:cs="Arial"/>
          <w:color w:val="FF0000"/>
        </w:rPr>
      </w:pPr>
    </w:p>
    <w:p w:rsidR="00C53099" w:rsidRPr="00550DBF" w:rsidRDefault="00C53099" w:rsidP="00C53099">
      <w:pPr>
        <w:rPr>
          <w:rFonts w:cs="Arial"/>
        </w:rPr>
      </w:pPr>
    </w:p>
    <w:p w:rsidR="00C53099" w:rsidRDefault="00C53099" w:rsidP="00C53099">
      <w:pPr>
        <w:pStyle w:val="Heading3"/>
      </w:pPr>
      <w:bookmarkStart w:id="224" w:name="_Toc25737519"/>
      <w:r w:rsidRPr="00B9479B">
        <w:t>VS-FUN-REQ-242438/C-EV+ Mode</w:t>
      </w:r>
      <w:bookmarkEnd w:id="224"/>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VS-SR-REQ-242439/B-EV+ Mode</w:t>
      </w:r>
    </w:p>
    <w:p w:rsidR="00C53099" w:rsidRPr="0018022B" w:rsidRDefault="00C53099" w:rsidP="00C53099">
      <w:pPr>
        <w:rPr>
          <w:rFonts w:cs="Arial"/>
          <w:strike/>
        </w:rPr>
      </w:pPr>
      <w:r w:rsidRPr="0018022B">
        <w:rPr>
          <w:rFonts w:cs="Arial"/>
          <w:strike/>
        </w:rPr>
        <w:t xml:space="preserve">For this feature when performing the “Set” or “Query” operation the Feature Number and Configuration Number in the </w:t>
      </w:r>
      <w:proofErr w:type="spellStart"/>
      <w:r w:rsidRPr="0018022B">
        <w:rPr>
          <w:rFonts w:cs="Arial"/>
          <w:strike/>
        </w:rPr>
        <w:t>Feature.Rq</w:t>
      </w:r>
      <w:proofErr w:type="spellEnd"/>
      <w:r w:rsidRPr="0018022B">
        <w:rPr>
          <w:rFonts w:cs="Arial"/>
          <w:strike/>
        </w:rPr>
        <w:t xml:space="preserve"> and </w:t>
      </w:r>
      <w:proofErr w:type="spellStart"/>
      <w:r w:rsidRPr="0018022B">
        <w:rPr>
          <w:rFonts w:cs="Arial"/>
          <w:strike/>
        </w:rPr>
        <w:t>Feature.St</w:t>
      </w:r>
      <w:proofErr w:type="spellEnd"/>
      <w:r w:rsidRPr="0018022B">
        <w:rPr>
          <w:rFonts w:cs="Arial"/>
          <w:strike/>
        </w:rPr>
        <w:t xml:space="preserve"> messages shall be used below.</w:t>
      </w:r>
    </w:p>
    <w:p w:rsidR="00C53099" w:rsidRPr="0018022B" w:rsidRDefault="00C53099" w:rsidP="00C53099">
      <w:pPr>
        <w:rPr>
          <w:rFonts w:cs="Arial"/>
          <w:strike/>
        </w:rPr>
      </w:pPr>
    </w:p>
    <w:p w:rsidR="00C53099" w:rsidRPr="0018022B" w:rsidRDefault="00C53099" w:rsidP="00C53099">
      <w:pPr>
        <w:rPr>
          <w:rFonts w:cs="Arial"/>
          <w:strike/>
        </w:rPr>
      </w:pPr>
      <w:r w:rsidRPr="0018022B">
        <w:rPr>
          <w:rFonts w:cs="Arial"/>
          <w:strike/>
        </w:rPr>
        <w:t xml:space="preserve">If Enhanced Memory is supported the Active Personality Profile shall be used for </w:t>
      </w:r>
      <w:proofErr w:type="spellStart"/>
      <w:r w:rsidRPr="0018022B">
        <w:rPr>
          <w:rFonts w:cs="Arial"/>
          <w:strike/>
        </w:rPr>
        <w:t>PersIndex</w:t>
      </w:r>
      <w:proofErr w:type="spellEnd"/>
      <w:r w:rsidRPr="0018022B">
        <w:rPr>
          <w:rFonts w:cs="Arial"/>
          <w:strike/>
        </w:rPr>
        <w:t xml:space="preserve">.  If Enhanced Memory is not supported </w:t>
      </w:r>
      <w:proofErr w:type="spellStart"/>
      <w:r w:rsidRPr="0018022B">
        <w:rPr>
          <w:rFonts w:cs="Arial"/>
          <w:strike/>
        </w:rPr>
        <w:t>PersIndex</w:t>
      </w:r>
      <w:proofErr w:type="spellEnd"/>
      <w:r w:rsidRPr="0018022B">
        <w:rPr>
          <w:rFonts w:cs="Arial"/>
          <w:strike/>
        </w:rPr>
        <w:t xml:space="preserve"> shall be set to Vehicle.</w:t>
      </w:r>
    </w:p>
    <w:p w:rsidR="00C53099" w:rsidRPr="0018022B" w:rsidRDefault="00C53099" w:rsidP="00C53099">
      <w:pPr>
        <w:rPr>
          <w:rFonts w:cs="Arial"/>
          <w:strike/>
        </w:rPr>
      </w:pPr>
    </w:p>
    <w:p w:rsidR="00C53099" w:rsidRPr="0018022B" w:rsidRDefault="00C53099" w:rsidP="00C53099">
      <w:pPr>
        <w:rPr>
          <w:rFonts w:cs="Arial"/>
          <w:strike/>
        </w:rPr>
      </w:pPr>
    </w:p>
    <w:tbl>
      <w:tblPr>
        <w:tblW w:w="7665" w:type="dxa"/>
        <w:jc w:val="center"/>
        <w:tblLook w:val="04A0" w:firstRow="1" w:lastRow="0" w:firstColumn="1" w:lastColumn="0" w:noHBand="0" w:noVBand="1"/>
      </w:tblPr>
      <w:tblGrid>
        <w:gridCol w:w="2109"/>
        <w:gridCol w:w="1239"/>
        <w:gridCol w:w="1580"/>
        <w:gridCol w:w="2737"/>
      </w:tblGrid>
      <w:tr w:rsidR="00C53099" w:rsidRPr="0018022B"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8022B" w:rsidRDefault="00C53099" w:rsidP="00C53099">
            <w:pPr>
              <w:jc w:val="center"/>
              <w:rPr>
                <w:rFonts w:cs="Arial"/>
                <w:b/>
                <w:bCs/>
                <w:strike/>
              </w:rPr>
            </w:pPr>
            <w:r w:rsidRPr="0018022B">
              <w:rPr>
                <w:rFonts w:cs="Arial"/>
                <w:b/>
                <w:bCs/>
                <w:strike/>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8022B" w:rsidRDefault="00C53099" w:rsidP="00C53099">
            <w:pPr>
              <w:jc w:val="center"/>
              <w:rPr>
                <w:rFonts w:cs="Arial"/>
                <w:b/>
                <w:bCs/>
                <w:strike/>
              </w:rPr>
            </w:pPr>
            <w:r w:rsidRPr="0018022B">
              <w:rPr>
                <w:rFonts w:cs="Arial"/>
                <w:b/>
                <w:bCs/>
                <w:strike/>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8022B" w:rsidRDefault="00C53099" w:rsidP="00C53099">
            <w:pPr>
              <w:jc w:val="center"/>
              <w:rPr>
                <w:rFonts w:cs="Arial"/>
                <w:b/>
                <w:bCs/>
                <w:strike/>
              </w:rPr>
            </w:pPr>
            <w:r w:rsidRPr="0018022B">
              <w:rPr>
                <w:rFonts w:cs="Arial"/>
                <w:b/>
                <w:bCs/>
                <w:strike/>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8022B" w:rsidRDefault="00C53099" w:rsidP="00C53099">
            <w:pPr>
              <w:jc w:val="center"/>
              <w:rPr>
                <w:rFonts w:cs="Arial"/>
                <w:b/>
                <w:bCs/>
                <w:strike/>
              </w:rPr>
            </w:pPr>
            <w:r w:rsidRPr="0018022B">
              <w:rPr>
                <w:rFonts w:cs="Arial"/>
                <w:b/>
                <w:bCs/>
                <w:strike/>
              </w:rPr>
              <w:t>HMI selection / Configuration Name</w:t>
            </w:r>
          </w:p>
        </w:tc>
      </w:tr>
      <w:tr w:rsidR="00C53099" w:rsidRPr="0018022B"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18022B" w:rsidRDefault="00C53099" w:rsidP="00C53099">
            <w:pPr>
              <w:jc w:val="center"/>
              <w:rPr>
                <w:rFonts w:cs="Arial"/>
                <w:bCs/>
                <w:strike/>
              </w:rPr>
            </w:pPr>
            <w:r w:rsidRPr="0018022B">
              <w:rPr>
                <w:rFonts w:cs="Arial"/>
                <w:bCs/>
                <w:strike/>
              </w:rPr>
              <w:t>EV+ Mode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18022B" w:rsidRDefault="00C53099" w:rsidP="00C53099">
            <w:pPr>
              <w:jc w:val="center"/>
              <w:rPr>
                <w:rFonts w:cs="Arial"/>
                <w:bCs/>
                <w:strike/>
              </w:rPr>
            </w:pPr>
            <w:r w:rsidRPr="0018022B">
              <w:rPr>
                <w:rFonts w:cs="Arial"/>
                <w:bCs/>
                <w:strike/>
              </w:rPr>
              <w:t xml:space="preserve">0x0907 </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18022B" w:rsidRDefault="00C53099" w:rsidP="00C53099">
            <w:pPr>
              <w:jc w:val="center"/>
              <w:rPr>
                <w:rFonts w:cs="Arial"/>
                <w:bCs/>
                <w:strike/>
              </w:rPr>
            </w:pPr>
            <w:r w:rsidRPr="0018022B">
              <w:rPr>
                <w:rFonts w:cs="Arial"/>
                <w:bCs/>
                <w:strike/>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18022B" w:rsidRDefault="00C53099" w:rsidP="00C53099">
            <w:pPr>
              <w:jc w:val="center"/>
              <w:rPr>
                <w:rFonts w:cs="Arial"/>
                <w:bCs/>
                <w:strike/>
              </w:rPr>
            </w:pPr>
            <w:r w:rsidRPr="0018022B">
              <w:rPr>
                <w:rFonts w:cs="Arial"/>
                <w:bCs/>
                <w:strike/>
              </w:rPr>
              <w:t>OFF / Disabled</w:t>
            </w:r>
          </w:p>
        </w:tc>
      </w:tr>
      <w:tr w:rsidR="00C53099" w:rsidRPr="0018022B"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18022B" w:rsidRDefault="00C53099" w:rsidP="00C53099">
            <w:pPr>
              <w:jc w:val="center"/>
              <w:rPr>
                <w:rFonts w:cs="Arial"/>
                <w:bCs/>
                <w:strike/>
              </w:rPr>
            </w:pPr>
          </w:p>
        </w:tc>
        <w:tc>
          <w:tcPr>
            <w:tcW w:w="1239" w:type="dxa"/>
            <w:vMerge/>
            <w:tcBorders>
              <w:left w:val="nil"/>
              <w:bottom w:val="single" w:sz="4" w:space="0" w:color="auto"/>
              <w:right w:val="single" w:sz="8" w:space="0" w:color="auto"/>
            </w:tcBorders>
            <w:shd w:val="clear" w:color="auto" w:fill="auto"/>
            <w:vAlign w:val="center"/>
            <w:hideMark/>
          </w:tcPr>
          <w:p w:rsidR="00C53099" w:rsidRPr="0018022B" w:rsidRDefault="00C53099" w:rsidP="00C53099">
            <w:pPr>
              <w:jc w:val="center"/>
              <w:rPr>
                <w:rFonts w:cs="Arial"/>
                <w:bCs/>
                <w:strike/>
                <w:color w:val="FF0000"/>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18022B" w:rsidRDefault="00C53099" w:rsidP="00C53099">
            <w:pPr>
              <w:jc w:val="center"/>
              <w:rPr>
                <w:rFonts w:cs="Arial"/>
                <w:bCs/>
                <w:strike/>
              </w:rPr>
            </w:pPr>
            <w:r w:rsidRPr="0018022B">
              <w:rPr>
                <w:rFonts w:cs="Arial"/>
                <w:bCs/>
                <w:strike/>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18022B" w:rsidRDefault="00C53099" w:rsidP="00C53099">
            <w:pPr>
              <w:jc w:val="center"/>
              <w:rPr>
                <w:rFonts w:cs="Arial"/>
                <w:bCs/>
                <w:strike/>
              </w:rPr>
            </w:pPr>
            <w:r w:rsidRPr="0018022B">
              <w:rPr>
                <w:rFonts w:cs="Arial"/>
                <w:bCs/>
                <w:strike/>
              </w:rPr>
              <w:t>ON / Enabled</w:t>
            </w:r>
          </w:p>
        </w:tc>
      </w:tr>
    </w:tbl>
    <w:p w:rsidR="00C53099" w:rsidRPr="0018022B" w:rsidRDefault="00C53099" w:rsidP="00C53099">
      <w:pPr>
        <w:rPr>
          <w:rFonts w:cs="Arial"/>
          <w:strike/>
          <w:color w:val="FF0000"/>
          <w:sz w:val="32"/>
          <w:szCs w:val="32"/>
          <w:highlight w:val="cyan"/>
        </w:rPr>
      </w:pPr>
    </w:p>
    <w:p w:rsidR="00C53099" w:rsidRPr="0018022B" w:rsidRDefault="00C53099" w:rsidP="00C53099">
      <w:pPr>
        <w:rPr>
          <w:rFonts w:cs="Arial"/>
          <w:strike/>
          <w:color w:val="FF0000"/>
        </w:rPr>
      </w:pPr>
    </w:p>
    <w:tbl>
      <w:tblPr>
        <w:tblW w:w="2355" w:type="dxa"/>
        <w:jc w:val="center"/>
        <w:tblLook w:val="04A0" w:firstRow="1" w:lastRow="0" w:firstColumn="1" w:lastColumn="0" w:noHBand="0" w:noVBand="1"/>
      </w:tblPr>
      <w:tblGrid>
        <w:gridCol w:w="2355"/>
      </w:tblGrid>
      <w:tr w:rsidR="00C53099" w:rsidRPr="0018022B"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8022B" w:rsidRDefault="00C53099" w:rsidP="00C53099">
            <w:pPr>
              <w:jc w:val="center"/>
              <w:rPr>
                <w:rFonts w:cs="Arial"/>
                <w:b/>
                <w:bCs/>
                <w:strike/>
              </w:rPr>
            </w:pPr>
            <w:r w:rsidRPr="0018022B">
              <w:rPr>
                <w:rFonts w:cs="Arial"/>
                <w:b/>
                <w:bCs/>
                <w:strike/>
              </w:rPr>
              <w:t>SYNC Gen 3 Screen / ID HMI Number</w:t>
            </w:r>
          </w:p>
        </w:tc>
      </w:tr>
      <w:tr w:rsidR="00C53099" w:rsidRPr="0018022B"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18022B" w:rsidRDefault="00C53099" w:rsidP="00C53099">
            <w:pPr>
              <w:jc w:val="center"/>
              <w:rPr>
                <w:rFonts w:cs="Arial"/>
                <w:bCs/>
                <w:strike/>
              </w:rPr>
            </w:pPr>
            <w:r w:rsidRPr="0018022B">
              <w:rPr>
                <w:rFonts w:cs="Arial"/>
                <w:bCs/>
                <w:strike/>
              </w:rPr>
              <w:t>2</w:t>
            </w:r>
          </w:p>
        </w:tc>
      </w:tr>
    </w:tbl>
    <w:p w:rsidR="00C53099" w:rsidRPr="0018022B" w:rsidRDefault="00C53099" w:rsidP="00C53099">
      <w:pPr>
        <w:rPr>
          <w:rFonts w:cs="Arial"/>
          <w:strike/>
          <w:color w:val="FF0000"/>
        </w:rPr>
      </w:pPr>
    </w:p>
    <w:p w:rsidR="00C53099" w:rsidRDefault="00C53099" w:rsidP="00C53099">
      <w:pPr>
        <w:pStyle w:val="Heading3"/>
      </w:pPr>
      <w:bookmarkStart w:id="225" w:name="_Toc25737520"/>
      <w:r w:rsidRPr="00B9479B">
        <w:t>VS-FUN-REQ-272332/A-Grade Assist</w:t>
      </w:r>
      <w:bookmarkEnd w:id="22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VS-SR-REQ-272333/B-Grade Assist</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Grade Assist</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pPr>
              <w:jc w:val="center"/>
              <w:rPr>
                <w:rFonts w:cs="Arial"/>
                <w:bCs/>
              </w:rPr>
            </w:pPr>
            <w:r>
              <w:rPr>
                <w:rFonts w:cs="Arial"/>
                <w:bCs/>
              </w:rPr>
              <w:t>0x0D04</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OFF / Disabled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pPr>
              <w:jc w:val="center"/>
              <w:rPr>
                <w:rFonts w:cs="Arial"/>
                <w:bCs/>
              </w:rPr>
            </w:pPr>
            <w:r w:rsidRPr="00032128">
              <w:rPr>
                <w:rFonts w:cs="Arial"/>
                <w:bCs/>
              </w:rPr>
              <w:t xml:space="preserve"> </w:t>
            </w:r>
            <w:r>
              <w:rPr>
                <w:rFonts w:cs="Arial"/>
                <w:bCs/>
              </w:rPr>
              <w:t>ON / Enabled</w:t>
            </w:r>
          </w:p>
        </w:tc>
      </w:tr>
    </w:tbl>
    <w:p w:rsidR="00C53099" w:rsidRDefault="00C53099" w:rsidP="00C53099">
      <w:pPr>
        <w:rPr>
          <w:rFonts w:cs="Arial"/>
          <w:bCs/>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C6165" w:rsidRDefault="00C53099" w:rsidP="00C53099">
            <w:pPr>
              <w:spacing w:line="276" w:lineRule="auto"/>
              <w:jc w:val="center"/>
              <w:rPr>
                <w:rFonts w:eastAsiaTheme="minorEastAsia" w:cs="Arial"/>
              </w:rPr>
            </w:pPr>
            <w:r>
              <w:rPr>
                <w:rFonts w:eastAsiaTheme="minorEastAsia" w:cs="Arial"/>
              </w:rPr>
              <w:t>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rPr>
            </w:pPr>
            <w:r>
              <w:rPr>
                <w:rFonts w:eastAsiaTheme="minorEastAsia" w:cs="Arial"/>
              </w:rPr>
              <w:t>154</w:t>
            </w:r>
          </w:p>
        </w:tc>
      </w:tr>
    </w:tbl>
    <w:p w:rsidR="00C53099" w:rsidRPr="00B37011" w:rsidRDefault="00C53099" w:rsidP="00C53099">
      <w:pPr>
        <w:rPr>
          <w:rFonts w:cs="Arial"/>
          <w:color w:val="FF0000"/>
        </w:rPr>
      </w:pPr>
    </w:p>
    <w:p w:rsidR="00C53099" w:rsidRDefault="00C53099" w:rsidP="00C53099"/>
    <w:p w:rsidR="00C53099" w:rsidRPr="006B377C" w:rsidRDefault="00C53099" w:rsidP="00C53099">
      <w:pPr>
        <w:rPr>
          <w:color w:val="FF0000"/>
        </w:rPr>
      </w:pPr>
    </w:p>
    <w:p w:rsidR="00C53099" w:rsidRDefault="00C53099" w:rsidP="00C53099">
      <w:pPr>
        <w:pStyle w:val="Heading3"/>
      </w:pPr>
      <w:bookmarkStart w:id="226" w:name="_Toc25737521"/>
      <w:r w:rsidRPr="00B9479B">
        <w:t>VS-FUN-REQ-273582/B-Engine Start/Stop Speed Threshold (Auto Start/Stop Speed Threshold)</w:t>
      </w:r>
      <w:bookmarkEnd w:id="22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 xml:space="preserve">VS-SR-REQ-273583/C-Engine Start/Stop Speed Threshold (Auto </w:t>
      </w:r>
      <w:proofErr w:type="spellStart"/>
      <w:r w:rsidRPr="00C53099">
        <w:rPr>
          <w:b w:val="0"/>
          <w:u w:val="single"/>
        </w:rPr>
        <w:t>StartStop</w:t>
      </w:r>
      <w:proofErr w:type="spellEnd"/>
      <w:r w:rsidRPr="00C53099">
        <w:rPr>
          <w:b w:val="0"/>
          <w:u w:val="single"/>
        </w:rPr>
        <w:t xml:space="preserve"> Speed Threshold)</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Default="00C53099" w:rsidP="00C53099">
            <w:pPr>
              <w:jc w:val="center"/>
              <w:rPr>
                <w:rFonts w:cs="Arial"/>
                <w:bCs/>
              </w:rPr>
            </w:pPr>
            <w:r>
              <w:rPr>
                <w:rFonts w:cs="Arial"/>
                <w:bCs/>
              </w:rPr>
              <w:t>Engine Start/Stop Speed Threshold (Auto Start/Stop Speed Threshold)</w:t>
            </w:r>
          </w:p>
          <w:p w:rsidR="00C53099" w:rsidRDefault="00C53099" w:rsidP="00C53099">
            <w:pPr>
              <w:rPr>
                <w:rFonts w:cs="Arial"/>
                <w:bCs/>
              </w:rPr>
            </w:pPr>
          </w:p>
          <w:p w:rsidR="00C53099" w:rsidRPr="0079312B" w:rsidRDefault="00C53099" w:rsidP="00C53099">
            <w:pPr>
              <w:jc w:val="center"/>
              <w:rPr>
                <w:rFonts w:cs="Arial"/>
                <w:bCs/>
              </w:rPr>
            </w:pPr>
            <w:r>
              <w:rPr>
                <w:rFonts w:cs="Arial"/>
                <w:bCs/>
              </w:rPr>
              <w:t>HEV Boost Sensitivity /Engine Start Stop Speed Threshold – (Mile Hybrids 48V)</w:t>
            </w:r>
          </w:p>
        </w:tc>
        <w:tc>
          <w:tcPr>
            <w:tcW w:w="1239"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2938C4">
              <w:rPr>
                <w:rFonts w:cs="Arial"/>
                <w:bCs/>
              </w:rPr>
              <w:t>0x0D05</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Pr>
                <w:rFonts w:cs="Arial"/>
                <w:bCs/>
              </w:rPr>
              <w:t>Undefined / Not Used / Off</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Low</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Medium</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Pr>
                <w:rFonts w:cs="Arial"/>
                <w:bCs/>
              </w:rPr>
              <w:t xml:space="preserve">0x03 </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Pr>
                <w:rFonts w:cs="Arial"/>
                <w:bCs/>
              </w:rPr>
              <w:t>High</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625E1E">
              <w:rPr>
                <w:rFonts w:cs="Arial"/>
                <w:bCs/>
              </w:rPr>
              <w:t>40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625E1E" w:rsidRDefault="00C53099" w:rsidP="00C53099">
            <w:pPr>
              <w:jc w:val="center"/>
              <w:rPr>
                <w:rFonts w:cs="Arial"/>
                <w:bCs/>
              </w:rPr>
            </w:pPr>
            <w:r>
              <w:rPr>
                <w:rFonts w:cs="Arial"/>
                <w:bCs/>
              </w:rPr>
              <w:t>226</w:t>
            </w:r>
          </w:p>
        </w:tc>
      </w:tr>
    </w:tbl>
    <w:p w:rsidR="00C53099" w:rsidRPr="00A675AD" w:rsidRDefault="00C53099" w:rsidP="00C53099">
      <w:pPr>
        <w:rPr>
          <w:rFonts w:cs="Arial"/>
          <w:color w:val="FF0000"/>
        </w:rPr>
      </w:pPr>
    </w:p>
    <w:p w:rsidR="00C53099" w:rsidRDefault="00C53099" w:rsidP="00C53099">
      <w:pPr>
        <w:pStyle w:val="Heading3"/>
      </w:pPr>
      <w:bookmarkStart w:id="227" w:name="_Toc25737522"/>
      <w:r w:rsidRPr="00B9479B">
        <w:t>VS-FUN-REQ-280534/A-Drive Control (Selectable Drive Mode)</w:t>
      </w:r>
      <w:bookmarkEnd w:id="227"/>
    </w:p>
    <w:p w:rsidR="00C53099" w:rsidRPr="00F22D75" w:rsidRDefault="00C53099" w:rsidP="00C53099">
      <w:pPr>
        <w:rPr>
          <w:rFonts w:cs="Arial"/>
        </w:rPr>
      </w:pPr>
      <w:r w:rsidRPr="00F22D75">
        <w:rPr>
          <w:rFonts w:cs="Arial"/>
        </w:rPr>
        <w:t>Note: Drive Control and Adaptive Steering are mutually exclusive</w:t>
      </w:r>
      <w:r>
        <w:rPr>
          <w:rFonts w:cs="Arial"/>
        </w:rPr>
        <w:t xml:space="preserve"> (use some of the same feature numbers).</w:t>
      </w:r>
    </w:p>
    <w:p w:rsidR="00C53099" w:rsidRDefault="00C53099" w:rsidP="00C53099"/>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VS-SR-REQ-280535/D-Handling in Drive / Drive Control manual transmission / Driver Select Transmission</w:t>
      </w:r>
    </w:p>
    <w:p w:rsidR="00C53099" w:rsidRPr="00C80C6B" w:rsidRDefault="00C53099" w:rsidP="00C53099">
      <w:pPr>
        <w:rPr>
          <w:rFonts w:cs="Arial"/>
        </w:rPr>
      </w:pPr>
      <w:r w:rsidRPr="00C80C6B">
        <w:rPr>
          <w:rFonts w:cs="Arial"/>
        </w:rPr>
        <w:t xml:space="preserve">For this feature when performing the “Set” or “Query” operation the Feature Number and Configuration Number in the </w:t>
      </w:r>
      <w:proofErr w:type="spellStart"/>
      <w:r w:rsidRPr="00C80C6B">
        <w:rPr>
          <w:rFonts w:cs="Arial"/>
        </w:rPr>
        <w:t>Feature.Rq</w:t>
      </w:r>
      <w:proofErr w:type="spellEnd"/>
      <w:r w:rsidRPr="00C80C6B">
        <w:rPr>
          <w:rFonts w:cs="Arial"/>
        </w:rPr>
        <w:t xml:space="preserve"> and </w:t>
      </w:r>
      <w:proofErr w:type="spellStart"/>
      <w:r w:rsidRPr="00C80C6B">
        <w:rPr>
          <w:rFonts w:cs="Arial"/>
        </w:rPr>
        <w:t>Feature.St</w:t>
      </w:r>
      <w:proofErr w:type="spellEnd"/>
      <w:r w:rsidRPr="00C80C6B">
        <w:rPr>
          <w:rFonts w:cs="Arial"/>
        </w:rPr>
        <w:t xml:space="preserve"> messages shall be used below.</w:t>
      </w:r>
    </w:p>
    <w:p w:rsidR="00C53099" w:rsidRPr="00C80C6B" w:rsidRDefault="00C53099" w:rsidP="00C53099">
      <w:pPr>
        <w:rPr>
          <w:rFonts w:cs="Arial"/>
        </w:rPr>
      </w:pPr>
    </w:p>
    <w:p w:rsidR="00C53099" w:rsidRPr="00C80C6B" w:rsidRDefault="00C53099" w:rsidP="00C53099">
      <w:pPr>
        <w:rPr>
          <w:rFonts w:cs="Arial"/>
        </w:rPr>
      </w:pPr>
      <w:r w:rsidRPr="00C80C6B">
        <w:rPr>
          <w:rFonts w:cs="Arial"/>
        </w:rPr>
        <w:lastRenderedPageBreak/>
        <w:t xml:space="preserve">If Enhanced Memory is supported the Active Personality Profile shall be used for </w:t>
      </w:r>
      <w:proofErr w:type="spellStart"/>
      <w:r w:rsidRPr="00C80C6B">
        <w:rPr>
          <w:rFonts w:cs="Arial"/>
        </w:rPr>
        <w:t>PersIndex</w:t>
      </w:r>
      <w:proofErr w:type="spellEnd"/>
      <w:r w:rsidRPr="00C80C6B">
        <w:rPr>
          <w:rFonts w:cs="Arial"/>
        </w:rPr>
        <w:t xml:space="preserve">.  If Enhanced Memory is not supported </w:t>
      </w:r>
      <w:proofErr w:type="spellStart"/>
      <w:r w:rsidRPr="00C80C6B">
        <w:rPr>
          <w:rFonts w:cs="Arial"/>
        </w:rPr>
        <w:t>PersIndex</w:t>
      </w:r>
      <w:proofErr w:type="spellEnd"/>
      <w:r w:rsidRPr="00C80C6B">
        <w:rPr>
          <w:rFonts w:cs="Arial"/>
        </w:rPr>
        <w:t xml:space="preserve"> shall be set to Vehicle.</w:t>
      </w:r>
    </w:p>
    <w:p w:rsidR="00C53099" w:rsidRPr="00C80C6B" w:rsidRDefault="00C53099" w:rsidP="00C53099">
      <w:pPr>
        <w:rPr>
          <w:rFonts w:cs="Arial"/>
          <w:b/>
          <w:bCs/>
        </w:rPr>
      </w:pPr>
    </w:p>
    <w:tbl>
      <w:tblPr>
        <w:tblW w:w="8925" w:type="dxa"/>
        <w:jc w:val="center"/>
        <w:tblLook w:val="04A0" w:firstRow="1" w:lastRow="0" w:firstColumn="1" w:lastColumn="0" w:noHBand="0" w:noVBand="1"/>
      </w:tblPr>
      <w:tblGrid>
        <w:gridCol w:w="2535"/>
        <w:gridCol w:w="1440"/>
        <w:gridCol w:w="1620"/>
        <w:gridCol w:w="3330"/>
      </w:tblGrid>
      <w:tr w:rsidR="00C53099" w:rsidRPr="00C80C6B"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80C6B" w:rsidRDefault="00C53099">
            <w:pPr>
              <w:spacing w:line="276" w:lineRule="auto"/>
              <w:jc w:val="center"/>
              <w:rPr>
                <w:rFonts w:cs="Arial"/>
                <w:b/>
                <w:bCs/>
              </w:rPr>
            </w:pPr>
            <w:r w:rsidRPr="00C80C6B">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80C6B" w:rsidRDefault="00C53099">
            <w:pPr>
              <w:spacing w:line="276" w:lineRule="auto"/>
              <w:jc w:val="center"/>
              <w:rPr>
                <w:rFonts w:cs="Arial"/>
                <w:b/>
                <w:bCs/>
              </w:rPr>
            </w:pPr>
            <w:r w:rsidRPr="00C80C6B">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80C6B" w:rsidRDefault="00C53099">
            <w:pPr>
              <w:spacing w:line="276" w:lineRule="auto"/>
              <w:jc w:val="center"/>
              <w:rPr>
                <w:rFonts w:cs="Arial"/>
                <w:b/>
                <w:bCs/>
              </w:rPr>
            </w:pPr>
            <w:r w:rsidRPr="00C80C6B">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80C6B" w:rsidRDefault="00C53099">
            <w:pPr>
              <w:spacing w:line="276" w:lineRule="auto"/>
              <w:jc w:val="center"/>
              <w:rPr>
                <w:rFonts w:cs="Arial"/>
                <w:b/>
                <w:bCs/>
              </w:rPr>
            </w:pPr>
            <w:r w:rsidRPr="00C80C6B">
              <w:rPr>
                <w:rFonts w:cs="Arial"/>
                <w:b/>
                <w:bCs/>
              </w:rPr>
              <w:t>HMI selection / Configuration Name</w:t>
            </w:r>
          </w:p>
        </w:tc>
      </w:tr>
      <w:tr w:rsidR="00C53099" w:rsidRPr="00C80C6B" w:rsidTr="00C53099">
        <w:trPr>
          <w:trHeight w:val="465"/>
          <w:jc w:val="center"/>
        </w:trPr>
        <w:tc>
          <w:tcPr>
            <w:tcW w:w="2535"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ins w:id="228" w:author="Myslinski, Jason (J.S.)" w:date="2017-10-19T09:00:00Z"/>
                <w:rFonts w:cs="Arial"/>
                <w:bCs/>
              </w:rPr>
            </w:pPr>
            <w:ins w:id="229" w:author="Myslinski, Jason (J.S.)" w:date="2017-10-19T08:59:00Z">
              <w:r>
                <w:rPr>
                  <w:rFonts w:cs="Arial"/>
                  <w:bCs/>
                </w:rPr>
                <w:t xml:space="preserve">Gear in Drive </w:t>
              </w:r>
            </w:ins>
            <w:ins w:id="230" w:author="Myslinski, Jason (J.S.)" w:date="2017-10-19T09:00:00Z">
              <w:r>
                <w:rPr>
                  <w:rFonts w:cs="Arial"/>
                  <w:bCs/>
                </w:rPr>
                <w:t>–</w:t>
              </w:r>
            </w:ins>
            <w:ins w:id="231" w:author="Myslinski, Jason (J.S.)" w:date="2017-10-19T08:59:00Z">
              <w:r>
                <w:rPr>
                  <w:rFonts w:cs="Arial"/>
                  <w:bCs/>
                </w:rPr>
                <w:t xml:space="preserve"> </w:t>
              </w:r>
            </w:ins>
            <w:ins w:id="232" w:author="Myslinski, Jason (J.S.)" w:date="2017-10-19T09:00:00Z">
              <w:r>
                <w:rPr>
                  <w:rFonts w:cs="Arial"/>
                  <w:bCs/>
                </w:rPr>
                <w:t>Continuously Control</w:t>
              </w:r>
            </w:ins>
            <w:ins w:id="233" w:author="Myslinski, Jason (J.S.)" w:date="2017-10-19T09:06:00Z">
              <w:r>
                <w:rPr>
                  <w:rFonts w:cs="Arial"/>
                  <w:bCs/>
                </w:rPr>
                <w:t>l</w:t>
              </w:r>
            </w:ins>
            <w:ins w:id="234" w:author="Myslinski, Jason (J.S.)" w:date="2017-10-19T09:00:00Z">
              <w:r>
                <w:rPr>
                  <w:rFonts w:cs="Arial"/>
                  <w:bCs/>
                </w:rPr>
                <w:t>ed Damping</w:t>
              </w:r>
            </w:ins>
            <w:ins w:id="235" w:author="Myslinski, Jason (J.S.)" w:date="2017-10-19T08:59:00Z">
              <w:r>
                <w:rPr>
                  <w:rFonts w:cs="Arial"/>
                  <w:bCs/>
                </w:rPr>
                <w:t xml:space="preserve"> </w:t>
              </w:r>
            </w:ins>
          </w:p>
          <w:p w:rsidR="00C53099" w:rsidRDefault="00C53099">
            <w:pPr>
              <w:spacing w:line="276" w:lineRule="auto"/>
              <w:jc w:val="center"/>
              <w:rPr>
                <w:rFonts w:cs="Arial"/>
                <w:bCs/>
              </w:rPr>
            </w:pPr>
          </w:p>
          <w:p w:rsidR="00C53099" w:rsidRPr="00C80C6B" w:rsidRDefault="00C53099">
            <w:pPr>
              <w:spacing w:line="276" w:lineRule="auto"/>
              <w:jc w:val="center"/>
              <w:rPr>
                <w:rFonts w:cs="Arial"/>
                <w:bCs/>
              </w:rPr>
            </w:pPr>
            <w:ins w:id="236" w:author="Myslinski, Jason (J.S.)" w:date="2017-10-19T09:00:00Z">
              <w:r>
                <w:rPr>
                  <w:rFonts w:cs="Arial"/>
                  <w:bCs/>
                </w:rPr>
                <w:t>(</w:t>
              </w:r>
            </w:ins>
            <w:ins w:id="237" w:author="Myslinski, Jason (J.S.)" w:date="2017-10-19T08:32:00Z">
              <w:r w:rsidRPr="00C80C6B">
                <w:rPr>
                  <w:rFonts w:cs="Arial"/>
                  <w:bCs/>
                </w:rPr>
                <w:t xml:space="preserve">Handling in Drive / </w:t>
              </w:r>
              <w:r w:rsidRPr="00303284">
                <w:rPr>
                  <w:rFonts w:cs="Arial"/>
                  <w:bCs/>
                </w:rPr>
                <w:t>Handling with Manual Transmission</w:t>
              </w:r>
            </w:ins>
            <w:ins w:id="238" w:author="Myslinski, Jason (J.S.)" w:date="2017-10-19T09:00:00Z">
              <w:r w:rsidRPr="00303284">
                <w:rPr>
                  <w:rFonts w:cs="Arial"/>
                  <w:bCs/>
                </w:rPr>
                <w:t>)</w:t>
              </w:r>
            </w:ins>
          </w:p>
        </w:tc>
        <w:tc>
          <w:tcPr>
            <w:tcW w:w="1440" w:type="dxa"/>
            <w:vMerge w:val="restart"/>
            <w:tcBorders>
              <w:top w:val="single" w:sz="8" w:space="0" w:color="auto"/>
              <w:left w:val="nil"/>
              <w:bottom w:val="single" w:sz="4" w:space="0" w:color="auto"/>
              <w:right w:val="single" w:sz="8" w:space="0" w:color="auto"/>
            </w:tcBorders>
            <w:vAlign w:val="center"/>
            <w:hideMark/>
          </w:tcPr>
          <w:p w:rsidR="00C53099" w:rsidRPr="00C80C6B" w:rsidRDefault="00C53099">
            <w:pPr>
              <w:spacing w:line="276" w:lineRule="auto"/>
              <w:jc w:val="center"/>
              <w:rPr>
                <w:rFonts w:cs="Arial"/>
                <w:bCs/>
              </w:rPr>
            </w:pPr>
            <w:r w:rsidRPr="00933D6F">
              <w:rPr>
                <w:rFonts w:cs="Arial"/>
                <w:bCs/>
              </w:rPr>
              <w:t>0x0B00</w:t>
            </w:r>
          </w:p>
        </w:tc>
        <w:tc>
          <w:tcPr>
            <w:tcW w:w="1620" w:type="dxa"/>
            <w:tcBorders>
              <w:top w:val="single" w:sz="8" w:space="0" w:color="auto"/>
              <w:left w:val="nil"/>
              <w:bottom w:val="single" w:sz="8"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No Mode Selected</w:t>
            </w:r>
          </w:p>
        </w:tc>
      </w:tr>
      <w:tr w:rsidR="00C53099" w:rsidRPr="00C80C6B"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C80C6B"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C80C6B" w:rsidRDefault="00C53099">
            <w:pPr>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0x01</w:t>
            </w:r>
          </w:p>
        </w:tc>
        <w:tc>
          <w:tcPr>
            <w:tcW w:w="3330" w:type="dxa"/>
            <w:tcBorders>
              <w:top w:val="single" w:sz="8" w:space="0" w:color="auto"/>
              <w:left w:val="nil"/>
              <w:bottom w:val="single" w:sz="4"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Comfort</w:t>
            </w:r>
          </w:p>
        </w:tc>
      </w:tr>
      <w:tr w:rsidR="00C53099" w:rsidRPr="00C80C6B"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C80C6B"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C80C6B" w:rsidRDefault="00C53099">
            <w:pPr>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0x02</w:t>
            </w:r>
          </w:p>
        </w:tc>
        <w:tc>
          <w:tcPr>
            <w:tcW w:w="3330" w:type="dxa"/>
            <w:tcBorders>
              <w:top w:val="single" w:sz="8" w:space="0" w:color="auto"/>
              <w:left w:val="nil"/>
              <w:bottom w:val="single" w:sz="4"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Normal</w:t>
            </w:r>
          </w:p>
        </w:tc>
      </w:tr>
      <w:tr w:rsidR="00C53099" w:rsidRPr="00C80C6B"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C80C6B"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C80C6B" w:rsidRDefault="00C53099">
            <w:pPr>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0x03</w:t>
            </w:r>
          </w:p>
        </w:tc>
        <w:tc>
          <w:tcPr>
            <w:tcW w:w="3330" w:type="dxa"/>
            <w:tcBorders>
              <w:top w:val="single" w:sz="8" w:space="0" w:color="auto"/>
              <w:left w:val="nil"/>
              <w:bottom w:val="single" w:sz="4" w:space="0" w:color="auto"/>
              <w:right w:val="single" w:sz="8" w:space="0" w:color="auto"/>
            </w:tcBorders>
            <w:vAlign w:val="center"/>
            <w:hideMark/>
          </w:tcPr>
          <w:p w:rsidR="00C53099" w:rsidRPr="00C80C6B" w:rsidRDefault="00C53099">
            <w:pPr>
              <w:spacing w:line="276" w:lineRule="auto"/>
              <w:jc w:val="center"/>
              <w:rPr>
                <w:rFonts w:cs="Arial"/>
                <w:bCs/>
              </w:rPr>
            </w:pPr>
            <w:r w:rsidRPr="00C80C6B">
              <w:rPr>
                <w:rFonts w:cs="Arial"/>
                <w:bCs/>
              </w:rPr>
              <w:t>Sport</w:t>
            </w:r>
          </w:p>
        </w:tc>
      </w:tr>
    </w:tbl>
    <w:p w:rsidR="00C53099" w:rsidRPr="00FB468D" w:rsidRDefault="00C53099" w:rsidP="00C53099">
      <w:pPr>
        <w:rPr>
          <w:rFonts w:cs="Arial"/>
          <w:b/>
          <w:bCs/>
        </w:rPr>
      </w:pPr>
    </w:p>
    <w:p w:rsidR="00C53099" w:rsidRPr="002C1BA2" w:rsidRDefault="00C53099" w:rsidP="00C53099">
      <w:pPr>
        <w:rPr>
          <w:rFonts w:cs="Arial"/>
          <w:bCs/>
        </w:rPr>
      </w:pPr>
      <w:r w:rsidRPr="00B06245">
        <w:rPr>
          <w:rFonts w:cs="Arial"/>
          <w:b/>
          <w:bCs/>
        </w:rPr>
        <w:t>Req</w:t>
      </w:r>
      <w:r w:rsidRPr="00FB468D">
        <w:rPr>
          <w:rFonts w:cs="Arial"/>
          <w:bCs/>
        </w:rPr>
        <w:t xml:space="preserve">: this </w:t>
      </w:r>
      <w:r w:rsidRPr="002C1BA2">
        <w:rPr>
          <w:rFonts w:cs="Arial"/>
          <w:bCs/>
        </w:rPr>
        <w:t xml:space="preserve">shall be used for the handling HMI that doesn’t show Drive or Sport for certain configurations.  </w:t>
      </w:r>
    </w:p>
    <w:p w:rsidR="00C53099" w:rsidRPr="002C1BA2" w:rsidRDefault="00C53099" w:rsidP="00C53099">
      <w:pPr>
        <w:numPr>
          <w:ilvl w:val="0"/>
          <w:numId w:val="450"/>
        </w:numPr>
        <w:rPr>
          <w:rFonts w:cs="Arial"/>
          <w:bCs/>
        </w:rPr>
      </w:pPr>
      <w:r w:rsidRPr="002C1BA2">
        <w:rPr>
          <w:rFonts w:cs="Arial"/>
          <w:bCs/>
        </w:rPr>
        <w:t>Ex when used (see HMI spec for actual HMI):</w:t>
      </w:r>
    </w:p>
    <w:tbl>
      <w:tblPr>
        <w:tblW w:w="7000" w:type="dxa"/>
        <w:jc w:val="center"/>
        <w:tblLook w:val="04A0" w:firstRow="1" w:lastRow="0" w:firstColumn="1" w:lastColumn="0" w:noHBand="0" w:noVBand="1"/>
      </w:tblPr>
      <w:tblGrid>
        <w:gridCol w:w="4100"/>
        <w:gridCol w:w="2900"/>
      </w:tblGrid>
      <w:tr w:rsidR="00C53099" w:rsidRPr="002C1BA2"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2C1BA2" w:rsidRDefault="00C53099" w:rsidP="00C53099">
            <w:pPr>
              <w:rPr>
                <w:rFonts w:cs="Arial"/>
                <w:b/>
                <w:bCs/>
                <w:color w:val="000000"/>
              </w:rPr>
            </w:pPr>
            <w:r w:rsidRPr="002C1BA2">
              <w:rPr>
                <w:rFonts w:cs="Arial"/>
                <w:b/>
                <w:bCs/>
                <w:color w:val="000000"/>
              </w:rPr>
              <w:t>Drive Control</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submenu</w:t>
            </w:r>
          </w:p>
        </w:tc>
      </w:tr>
      <w:tr w:rsidR="00C53099" w:rsidRPr="002C1BA2" w:rsidTr="00C53099">
        <w:trPr>
          <w:trHeight w:val="375"/>
          <w:jc w:val="center"/>
        </w:trPr>
        <w:tc>
          <w:tcPr>
            <w:tcW w:w="4100" w:type="dxa"/>
            <w:tcBorders>
              <w:top w:val="nil"/>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400" w:firstLine="800"/>
              <w:rPr>
                <w:rFonts w:cs="Arial"/>
                <w:color w:val="000000"/>
              </w:rPr>
            </w:pPr>
            <w:r w:rsidRPr="002C1BA2">
              <w:rPr>
                <w:rFonts w:cs="Arial"/>
                <w:color w:val="000000"/>
              </w:rPr>
              <w:t>comfort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r w:rsidR="00C53099" w:rsidRPr="002C1BA2" w:rsidTr="00C53099">
        <w:trPr>
          <w:trHeight w:val="375"/>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400" w:firstLine="800"/>
              <w:rPr>
                <w:rFonts w:cs="Arial"/>
                <w:color w:val="000000"/>
              </w:rPr>
            </w:pPr>
            <w:r w:rsidRPr="002C1BA2">
              <w:rPr>
                <w:rFonts w:cs="Arial"/>
                <w:color w:val="000000"/>
              </w:rPr>
              <w:t>normal</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r w:rsidR="00C53099" w:rsidRPr="002C1BA2" w:rsidTr="00C53099">
        <w:trPr>
          <w:trHeight w:val="360"/>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400" w:firstLine="800"/>
              <w:rPr>
                <w:rFonts w:cs="Arial"/>
                <w:color w:val="000000"/>
              </w:rPr>
            </w:pPr>
            <w:r w:rsidRPr="002C1BA2">
              <w:rPr>
                <w:rFonts w:cs="Arial"/>
                <w:color w:val="000000"/>
              </w:rPr>
              <w:t>sport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bl>
    <w:p w:rsidR="00C53099" w:rsidRDefault="00C53099" w:rsidP="00C53099">
      <w:pPr>
        <w:rPr>
          <w:rFonts w:cs="Arial"/>
          <w:bCs/>
        </w:rPr>
      </w:pPr>
    </w:p>
    <w:tbl>
      <w:tblPr>
        <w:tblW w:w="4710" w:type="dxa"/>
        <w:jc w:val="center"/>
        <w:tblLook w:val="04A0" w:firstRow="1" w:lastRow="0" w:firstColumn="1" w:lastColumn="0" w:noHBand="0" w:noVBand="1"/>
      </w:tblPr>
      <w:tblGrid>
        <w:gridCol w:w="2355"/>
        <w:gridCol w:w="2355"/>
      </w:tblGrid>
      <w:tr w:rsidR="00C53099" w:rsidRPr="002C1BA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2C1BA2" w:rsidRDefault="00C53099" w:rsidP="00C53099">
            <w:pPr>
              <w:spacing w:line="276" w:lineRule="auto"/>
              <w:jc w:val="center"/>
              <w:rPr>
                <w:rFonts w:cs="Arial"/>
                <w:bCs/>
              </w:rPr>
            </w:pPr>
            <w:r w:rsidRPr="002C1BA2">
              <w:rPr>
                <w:rFonts w:cs="Arial"/>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2C1BA2" w:rsidRDefault="00C53099" w:rsidP="00C53099">
            <w:pPr>
              <w:spacing w:line="276" w:lineRule="auto"/>
              <w:jc w:val="center"/>
              <w:rPr>
                <w:rFonts w:cs="Arial"/>
                <w:bCs/>
              </w:rPr>
            </w:pPr>
            <w:r w:rsidRPr="002C1BA2">
              <w:rPr>
                <w:rFonts w:cs="Arial"/>
                <w:bCs/>
              </w:rPr>
              <w:t>HMI Setting ID</w:t>
            </w:r>
          </w:p>
        </w:tc>
      </w:tr>
      <w:tr w:rsidR="00C53099" w:rsidRPr="002C1BA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2C1BA2" w:rsidRDefault="00C53099" w:rsidP="00C53099">
            <w:pPr>
              <w:spacing w:line="276" w:lineRule="auto"/>
              <w:jc w:val="center"/>
              <w:rPr>
                <w:rFonts w:eastAsiaTheme="minorEastAsia" w:cs="Arial"/>
              </w:rPr>
            </w:pPr>
            <w:r>
              <w:rPr>
                <w:rFonts w:eastAsiaTheme="minorEastAsia" w:cs="Arial"/>
              </w:rPr>
              <w:t>78</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2C1BA2" w:rsidRDefault="00C53099" w:rsidP="00C53099">
            <w:pPr>
              <w:spacing w:line="276" w:lineRule="auto"/>
              <w:jc w:val="center"/>
              <w:rPr>
                <w:rFonts w:eastAsiaTheme="minorEastAsia" w:cs="Arial"/>
              </w:rPr>
            </w:pPr>
            <w:r>
              <w:rPr>
                <w:rFonts w:eastAsiaTheme="minorEastAsia" w:cs="Arial"/>
              </w:rPr>
              <w:t>231</w:t>
            </w:r>
          </w:p>
        </w:tc>
      </w:tr>
    </w:tbl>
    <w:p w:rsidR="00C53099" w:rsidRDefault="00C53099" w:rsidP="00C53099">
      <w:pPr>
        <w:rPr>
          <w:rFonts w:cs="Arial"/>
          <w:bCs/>
        </w:rPr>
      </w:pPr>
    </w:p>
    <w:p w:rsidR="00C53099" w:rsidRDefault="00C53099" w:rsidP="00C53099">
      <w:pPr>
        <w:rPr>
          <w:rFonts w:cs="Arial"/>
          <w:bCs/>
        </w:rPr>
      </w:pPr>
    </w:p>
    <w:p w:rsidR="00C53099" w:rsidRPr="002C1BA2" w:rsidRDefault="00C53099" w:rsidP="00C53099">
      <w:pPr>
        <w:rPr>
          <w:rFonts w:cs="Arial"/>
          <w:bCs/>
        </w:rPr>
      </w:pPr>
    </w:p>
    <w:p w:rsidR="00C53099" w:rsidRPr="002C1BA2" w:rsidRDefault="00C53099" w:rsidP="00C53099">
      <w:pPr>
        <w:ind w:left="720"/>
        <w:rPr>
          <w:rFonts w:cs="Arial"/>
          <w:bCs/>
        </w:rPr>
      </w:pPr>
      <w:r w:rsidRPr="002C1BA2">
        <w:rPr>
          <w:rFonts w:cs="Arial"/>
          <w:bCs/>
        </w:rPr>
        <w:t xml:space="preserve">OR,    </w:t>
      </w:r>
    </w:p>
    <w:tbl>
      <w:tblPr>
        <w:tblW w:w="7000" w:type="dxa"/>
        <w:jc w:val="center"/>
        <w:tblLook w:val="04A0" w:firstRow="1" w:lastRow="0" w:firstColumn="1" w:lastColumn="0" w:noHBand="0" w:noVBand="1"/>
      </w:tblPr>
      <w:tblGrid>
        <w:gridCol w:w="4100"/>
        <w:gridCol w:w="2900"/>
      </w:tblGrid>
      <w:tr w:rsidR="00C53099" w:rsidRPr="002C1BA2" w:rsidTr="00C53099">
        <w:trPr>
          <w:trHeight w:val="360"/>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rPr>
                <w:rFonts w:cs="Arial"/>
                <w:b/>
                <w:bCs/>
                <w:color w:val="000000"/>
              </w:rPr>
            </w:pPr>
            <w:r w:rsidRPr="002C1BA2">
              <w:rPr>
                <w:rFonts w:cs="Arial"/>
                <w:b/>
                <w:bCs/>
                <w:color w:val="000000"/>
              </w:rPr>
              <w:t>Driver Select Suspension</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 </w:t>
            </w:r>
          </w:p>
        </w:tc>
      </w:tr>
      <w:tr w:rsidR="00C53099" w:rsidRPr="002C1BA2" w:rsidTr="00C53099">
        <w:trPr>
          <w:trHeight w:val="345"/>
          <w:jc w:val="center"/>
        </w:trPr>
        <w:tc>
          <w:tcPr>
            <w:tcW w:w="4100" w:type="dxa"/>
            <w:tcBorders>
              <w:top w:val="nil"/>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300" w:firstLine="600"/>
              <w:rPr>
                <w:rFonts w:cs="Arial"/>
                <w:color w:val="000000"/>
              </w:rPr>
            </w:pPr>
            <w:r w:rsidRPr="002C1BA2">
              <w:rPr>
                <w:rFonts w:cs="Arial"/>
                <w:color w:val="000000"/>
              </w:rPr>
              <w:t>Sport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r w:rsidR="00C53099" w:rsidRPr="002C1BA2" w:rsidTr="00C53099">
        <w:trPr>
          <w:trHeight w:val="345"/>
          <w:jc w:val="center"/>
        </w:trPr>
        <w:tc>
          <w:tcPr>
            <w:tcW w:w="4100" w:type="dxa"/>
            <w:tcBorders>
              <w:top w:val="nil"/>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300" w:firstLine="600"/>
              <w:rPr>
                <w:rFonts w:cs="Arial"/>
                <w:color w:val="000000"/>
              </w:rPr>
            </w:pPr>
            <w:r w:rsidRPr="002C1BA2">
              <w:rPr>
                <w:rFonts w:cs="Arial"/>
                <w:color w:val="000000"/>
              </w:rPr>
              <w:t>Normal</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r w:rsidR="00C53099" w:rsidRPr="002C1BA2" w:rsidTr="00C53099">
        <w:trPr>
          <w:trHeight w:val="360"/>
          <w:jc w:val="center"/>
        </w:trPr>
        <w:tc>
          <w:tcPr>
            <w:tcW w:w="4100" w:type="dxa"/>
            <w:tcBorders>
              <w:top w:val="nil"/>
              <w:left w:val="single" w:sz="12" w:space="0" w:color="auto"/>
              <w:bottom w:val="single" w:sz="12" w:space="0" w:color="auto"/>
              <w:right w:val="single" w:sz="12" w:space="0" w:color="auto"/>
            </w:tcBorders>
            <w:shd w:val="clear" w:color="000000" w:fill="FF66FF"/>
            <w:noWrap/>
            <w:vAlign w:val="center"/>
            <w:hideMark/>
          </w:tcPr>
          <w:p w:rsidR="00C53099" w:rsidRPr="002C1BA2" w:rsidRDefault="00C53099" w:rsidP="00C53099">
            <w:pPr>
              <w:ind w:firstLineChars="300" w:firstLine="600"/>
              <w:rPr>
                <w:rFonts w:cs="Arial"/>
                <w:color w:val="000000"/>
              </w:rPr>
            </w:pPr>
            <w:r w:rsidRPr="002C1BA2">
              <w:rPr>
                <w:rFonts w:cs="Arial"/>
                <w:color w:val="000000"/>
              </w:rPr>
              <w:t>Comfort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bl>
    <w:p w:rsidR="00C53099" w:rsidRDefault="00C53099" w:rsidP="00C53099">
      <w:pPr>
        <w:rPr>
          <w:rFonts w:cs="Arial"/>
          <w:bCs/>
        </w:rPr>
      </w:pPr>
    </w:p>
    <w:tbl>
      <w:tblPr>
        <w:tblW w:w="4710" w:type="dxa"/>
        <w:jc w:val="center"/>
        <w:tblLook w:val="04A0" w:firstRow="1" w:lastRow="0" w:firstColumn="1" w:lastColumn="0" w:noHBand="0" w:noVBand="1"/>
      </w:tblPr>
      <w:tblGrid>
        <w:gridCol w:w="2355"/>
        <w:gridCol w:w="2355"/>
      </w:tblGrid>
      <w:tr w:rsidR="00C53099" w:rsidRPr="002C1BA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2C1BA2" w:rsidRDefault="00C53099" w:rsidP="00C53099">
            <w:pPr>
              <w:spacing w:line="276" w:lineRule="auto"/>
              <w:jc w:val="center"/>
              <w:rPr>
                <w:rFonts w:cs="Arial"/>
                <w:bCs/>
              </w:rPr>
            </w:pPr>
            <w:r w:rsidRPr="002C1BA2">
              <w:rPr>
                <w:rFonts w:cs="Arial"/>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2C1BA2" w:rsidRDefault="00C53099" w:rsidP="00C53099">
            <w:pPr>
              <w:spacing w:line="276" w:lineRule="auto"/>
              <w:jc w:val="center"/>
              <w:rPr>
                <w:rFonts w:cs="Arial"/>
                <w:bCs/>
              </w:rPr>
            </w:pPr>
            <w:r w:rsidRPr="002C1BA2">
              <w:rPr>
                <w:rFonts w:cs="Arial"/>
                <w:bCs/>
              </w:rPr>
              <w:t>HMI Setting ID</w:t>
            </w:r>
          </w:p>
        </w:tc>
      </w:tr>
      <w:tr w:rsidR="00C53099" w:rsidRPr="002C1BA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2C1BA2" w:rsidRDefault="00C53099" w:rsidP="00C53099">
            <w:pPr>
              <w:spacing w:line="276" w:lineRule="auto"/>
              <w:jc w:val="center"/>
              <w:rPr>
                <w:rFonts w:eastAsiaTheme="minorEastAsia" w:cs="Arial"/>
              </w:rPr>
            </w:pPr>
            <w:r w:rsidRPr="009D53AD">
              <w:rPr>
                <w:rFonts w:eastAsiaTheme="minorEastAsia" w:cs="Arial"/>
              </w:rPr>
              <w:t>105</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2C1BA2" w:rsidRDefault="00C53099" w:rsidP="00C53099">
            <w:pPr>
              <w:spacing w:line="276" w:lineRule="auto"/>
              <w:jc w:val="center"/>
              <w:rPr>
                <w:rFonts w:eastAsiaTheme="minorEastAsia" w:cs="Arial"/>
              </w:rPr>
            </w:pPr>
            <w:r>
              <w:rPr>
                <w:rFonts w:eastAsiaTheme="minorEastAsia" w:cs="Arial"/>
              </w:rPr>
              <w:t>238</w:t>
            </w:r>
          </w:p>
        </w:tc>
      </w:tr>
    </w:tbl>
    <w:p w:rsidR="00C53099" w:rsidRDefault="00C53099" w:rsidP="00C53099">
      <w:pPr>
        <w:rPr>
          <w:rFonts w:cs="Arial"/>
          <w:bCs/>
        </w:rPr>
      </w:pPr>
    </w:p>
    <w:p w:rsidR="00C53099" w:rsidRDefault="00C53099" w:rsidP="00C53099">
      <w:pPr>
        <w:rPr>
          <w:rFonts w:cs="Arial"/>
          <w:bCs/>
        </w:rPr>
      </w:pPr>
    </w:p>
    <w:p w:rsidR="00C53099" w:rsidRDefault="00C53099" w:rsidP="00C53099">
      <w:pPr>
        <w:rPr>
          <w:rFonts w:cs="Arial"/>
          <w:bCs/>
        </w:rPr>
      </w:pPr>
    </w:p>
    <w:p w:rsidR="00C53099" w:rsidRPr="002C1BA2" w:rsidRDefault="00C53099" w:rsidP="00C53099">
      <w:pPr>
        <w:ind w:left="720"/>
        <w:rPr>
          <w:rFonts w:cs="Arial"/>
          <w:bCs/>
        </w:rPr>
      </w:pPr>
      <w:r w:rsidRPr="002C1BA2">
        <w:rPr>
          <w:rFonts w:cs="Arial"/>
          <w:bCs/>
        </w:rPr>
        <w:t xml:space="preserve">The two HMI’s above would be handled by configurations </w:t>
      </w:r>
    </w:p>
    <w:p w:rsidR="00C53099" w:rsidRPr="002C1BA2" w:rsidRDefault="00C53099" w:rsidP="00C53099">
      <w:pPr>
        <w:rPr>
          <w:rFonts w:cs="Arial"/>
          <w:bCs/>
        </w:rPr>
      </w:pPr>
    </w:p>
    <w:p w:rsidR="00C53099" w:rsidRPr="002C1BA2" w:rsidRDefault="00C53099" w:rsidP="00C53099">
      <w:pPr>
        <w:ind w:left="720"/>
        <w:rPr>
          <w:rFonts w:cs="Arial"/>
          <w:bCs/>
        </w:rPr>
      </w:pPr>
      <w:r w:rsidRPr="002C1BA2">
        <w:rPr>
          <w:rFonts w:cs="Arial"/>
          <w:bCs/>
        </w:rPr>
        <w:t>Note: see HMI settings ID to see the actual HMI.  Above was just for an example for reference only</w:t>
      </w:r>
    </w:p>
    <w:p w:rsidR="00C53099" w:rsidRPr="002C1BA2" w:rsidRDefault="00C53099" w:rsidP="00C53099">
      <w:pPr>
        <w:rPr>
          <w:rFonts w:cs="Arial"/>
          <w:b/>
          <w:bCs/>
        </w:rPr>
      </w:pPr>
    </w:p>
    <w:p w:rsidR="00C53099" w:rsidRPr="002C1BA2" w:rsidRDefault="00C53099" w:rsidP="00C53099">
      <w:pPr>
        <w:rPr>
          <w:rFonts w:cs="Arial"/>
          <w:bCs/>
        </w:rPr>
      </w:pPr>
      <w:r w:rsidRPr="002C1BA2">
        <w:rPr>
          <w:rFonts w:cs="Arial"/>
          <w:b/>
          <w:bCs/>
        </w:rPr>
        <w:t>Req</w:t>
      </w:r>
      <w:r w:rsidRPr="002C1BA2">
        <w:rPr>
          <w:rFonts w:cs="Arial"/>
          <w:bCs/>
        </w:rPr>
        <w:t xml:space="preserve">: this shall be used for the Handling HMI that shows gear in Drive for certain configurations.  </w:t>
      </w:r>
    </w:p>
    <w:p w:rsidR="00C53099" w:rsidRPr="002C1BA2" w:rsidRDefault="00C53099" w:rsidP="00C53099">
      <w:pPr>
        <w:numPr>
          <w:ilvl w:val="0"/>
          <w:numId w:val="449"/>
        </w:numPr>
        <w:rPr>
          <w:rFonts w:cs="Arial"/>
        </w:rPr>
      </w:pPr>
      <w:r w:rsidRPr="002C1BA2">
        <w:rPr>
          <w:rFonts w:cs="Arial"/>
        </w:rPr>
        <w:t>Ex when used (see HMI spec for actual HMI):</w:t>
      </w:r>
    </w:p>
    <w:tbl>
      <w:tblPr>
        <w:tblW w:w="7000" w:type="dxa"/>
        <w:jc w:val="center"/>
        <w:tblLook w:val="04A0" w:firstRow="1" w:lastRow="0" w:firstColumn="1" w:lastColumn="0" w:noHBand="0" w:noVBand="1"/>
      </w:tblPr>
      <w:tblGrid>
        <w:gridCol w:w="4100"/>
        <w:gridCol w:w="2900"/>
      </w:tblGrid>
      <w:tr w:rsidR="00C53099" w:rsidRPr="002C1BA2"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2C1BA2" w:rsidRDefault="00C53099" w:rsidP="00C53099">
            <w:pPr>
              <w:rPr>
                <w:rFonts w:cs="Arial"/>
                <w:b/>
                <w:bCs/>
                <w:color w:val="000000"/>
              </w:rPr>
            </w:pPr>
            <w:r w:rsidRPr="002C1BA2">
              <w:rPr>
                <w:rFonts w:cs="Arial"/>
                <w:b/>
                <w:bCs/>
                <w:color w:val="000000"/>
              </w:rPr>
              <w:lastRenderedPageBreak/>
              <w:t>Drive Control</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submenu</w:t>
            </w:r>
          </w:p>
        </w:tc>
      </w:tr>
      <w:tr w:rsidR="00C53099" w:rsidRPr="002C1BA2" w:rsidTr="00C53099">
        <w:trPr>
          <w:trHeight w:val="375"/>
          <w:jc w:val="center"/>
        </w:trPr>
        <w:tc>
          <w:tcPr>
            <w:tcW w:w="4100" w:type="dxa"/>
            <w:tcBorders>
              <w:top w:val="nil"/>
              <w:left w:val="single" w:sz="12" w:space="0" w:color="auto"/>
              <w:bottom w:val="single" w:sz="12" w:space="0" w:color="auto"/>
              <w:right w:val="single" w:sz="12" w:space="0" w:color="auto"/>
            </w:tcBorders>
            <w:shd w:val="clear" w:color="000000" w:fill="FF66FF"/>
            <w:noWrap/>
            <w:vAlign w:val="center"/>
            <w:hideMark/>
          </w:tcPr>
          <w:p w:rsidR="00C53099" w:rsidRPr="002C1BA2" w:rsidRDefault="00C53099" w:rsidP="00C53099">
            <w:pPr>
              <w:rPr>
                <w:rFonts w:cs="Arial"/>
                <w:b/>
                <w:bCs/>
                <w:color w:val="000000"/>
              </w:rPr>
            </w:pPr>
            <w:r w:rsidRPr="002C1BA2">
              <w:rPr>
                <w:rFonts w:cs="Arial"/>
                <w:b/>
                <w:bCs/>
                <w:color w:val="000000"/>
              </w:rPr>
              <w:t>Handling in D</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submenu</w:t>
            </w:r>
          </w:p>
        </w:tc>
      </w:tr>
      <w:tr w:rsidR="00C53099" w:rsidRPr="002C1BA2" w:rsidTr="00C53099">
        <w:trPr>
          <w:trHeight w:val="375"/>
          <w:jc w:val="center"/>
        </w:trPr>
        <w:tc>
          <w:tcPr>
            <w:tcW w:w="4100" w:type="dxa"/>
            <w:tcBorders>
              <w:top w:val="nil"/>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400" w:firstLine="800"/>
              <w:rPr>
                <w:rFonts w:cs="Arial"/>
                <w:color w:val="000000"/>
              </w:rPr>
            </w:pPr>
            <w:r w:rsidRPr="002C1BA2">
              <w:rPr>
                <w:rFonts w:cs="Arial"/>
                <w:color w:val="000000"/>
              </w:rPr>
              <w:t>comfort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r w:rsidR="00C53099" w:rsidRPr="002C1BA2" w:rsidTr="00C53099">
        <w:trPr>
          <w:trHeight w:val="375"/>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400" w:firstLine="800"/>
              <w:rPr>
                <w:rFonts w:cs="Arial"/>
                <w:color w:val="000000"/>
              </w:rPr>
            </w:pPr>
            <w:r w:rsidRPr="002C1BA2">
              <w:rPr>
                <w:rFonts w:cs="Arial"/>
                <w:color w:val="000000"/>
              </w:rPr>
              <w:t>normal</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r w:rsidR="00C53099" w:rsidRPr="002C1BA2" w:rsidTr="00C53099">
        <w:trPr>
          <w:trHeight w:val="375"/>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2C1BA2" w:rsidRDefault="00C53099" w:rsidP="00C53099">
            <w:pPr>
              <w:ind w:firstLineChars="400" w:firstLine="800"/>
              <w:rPr>
                <w:rFonts w:cs="Arial"/>
                <w:color w:val="000000"/>
              </w:rPr>
            </w:pPr>
            <w:r w:rsidRPr="002C1BA2">
              <w:rPr>
                <w:rFonts w:cs="Arial"/>
                <w:color w:val="000000"/>
              </w:rPr>
              <w:t>sport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2C1BA2" w:rsidRDefault="00C53099" w:rsidP="00C53099">
            <w:pPr>
              <w:jc w:val="center"/>
              <w:rPr>
                <w:rFonts w:cs="Arial"/>
                <w:color w:val="000000"/>
              </w:rPr>
            </w:pPr>
            <w:r w:rsidRPr="002C1BA2">
              <w:rPr>
                <w:rFonts w:cs="Arial"/>
                <w:color w:val="000000"/>
              </w:rPr>
              <w:t>radial</w:t>
            </w:r>
          </w:p>
        </w:tc>
      </w:tr>
    </w:tbl>
    <w:p w:rsidR="00C53099" w:rsidRPr="002C1BA2" w:rsidRDefault="00C53099" w:rsidP="00C53099">
      <w:pPr>
        <w:rPr>
          <w:rFonts w:cs="Arial"/>
          <w:b/>
          <w:bCs/>
        </w:rPr>
      </w:pPr>
    </w:p>
    <w:p w:rsidR="00C53099" w:rsidRPr="002C1BA2" w:rsidRDefault="00C53099" w:rsidP="00C53099">
      <w:pPr>
        <w:ind w:left="720"/>
        <w:rPr>
          <w:rFonts w:cs="Arial"/>
          <w:bCs/>
        </w:rPr>
      </w:pPr>
      <w:r w:rsidRPr="002C1BA2">
        <w:rPr>
          <w:rFonts w:cs="Arial"/>
          <w:bCs/>
        </w:rPr>
        <w:t>Note: see HMI settings ID to see the actual HMI.  Above was just for an example for reference only</w:t>
      </w:r>
    </w:p>
    <w:p w:rsidR="00C53099" w:rsidRPr="006C4EAD" w:rsidRDefault="00C53099" w:rsidP="00C53099">
      <w:pPr>
        <w:rPr>
          <w:rFonts w:cs="Arial"/>
          <w:bCs/>
        </w:rPr>
      </w:pPr>
    </w:p>
    <w:p w:rsidR="00C53099" w:rsidRPr="006C4EAD" w:rsidRDefault="00C53099" w:rsidP="00C53099">
      <w:pPr>
        <w:rPr>
          <w:rFonts w:cs="Arial"/>
          <w:bCs/>
        </w:rPr>
      </w:pPr>
      <w:r w:rsidRPr="006C4EAD">
        <w:rPr>
          <w:rFonts w:cs="Arial"/>
          <w:bCs/>
        </w:rPr>
        <w:t>The different HMI’s above and which to use would be covered by the configurations in the HMI spec.</w:t>
      </w:r>
    </w:p>
    <w:p w:rsidR="00C53099" w:rsidRPr="002C1BA2" w:rsidRDefault="00C53099" w:rsidP="00C53099">
      <w:pPr>
        <w:rPr>
          <w:rFonts w:cs="Arial"/>
          <w:b/>
          <w:bCs/>
        </w:rPr>
      </w:pPr>
    </w:p>
    <w:tbl>
      <w:tblPr>
        <w:tblW w:w="4710" w:type="dxa"/>
        <w:jc w:val="center"/>
        <w:tblLook w:val="04A0" w:firstRow="1" w:lastRow="0" w:firstColumn="1" w:lastColumn="0" w:noHBand="0" w:noVBand="1"/>
      </w:tblPr>
      <w:tblGrid>
        <w:gridCol w:w="2355"/>
        <w:gridCol w:w="2355"/>
      </w:tblGrid>
      <w:tr w:rsidR="00C53099" w:rsidRPr="002C1BA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2C1BA2" w:rsidRDefault="00C53099">
            <w:pPr>
              <w:spacing w:line="276" w:lineRule="auto"/>
              <w:jc w:val="center"/>
              <w:rPr>
                <w:rFonts w:cs="Arial"/>
                <w:bCs/>
              </w:rPr>
            </w:pPr>
            <w:r w:rsidRPr="002C1BA2">
              <w:rPr>
                <w:rFonts w:cs="Arial"/>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2C1BA2" w:rsidRDefault="00C53099">
            <w:pPr>
              <w:spacing w:line="276" w:lineRule="auto"/>
              <w:jc w:val="center"/>
              <w:rPr>
                <w:rFonts w:cs="Arial"/>
                <w:bCs/>
              </w:rPr>
            </w:pPr>
            <w:r w:rsidRPr="002C1BA2">
              <w:rPr>
                <w:rFonts w:cs="Arial"/>
                <w:bCs/>
              </w:rPr>
              <w:t>HMI Setting ID</w:t>
            </w:r>
          </w:p>
        </w:tc>
      </w:tr>
      <w:tr w:rsidR="00C53099" w:rsidRPr="002C1BA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2C1BA2" w:rsidRDefault="00C53099" w:rsidP="00C53099">
            <w:pPr>
              <w:spacing w:line="276" w:lineRule="auto"/>
              <w:jc w:val="center"/>
              <w:rPr>
                <w:rFonts w:eastAsiaTheme="minorEastAsia" w:cs="Arial"/>
              </w:rPr>
            </w:pPr>
            <w:r>
              <w:rPr>
                <w:rFonts w:eastAsiaTheme="minorEastAsia" w:cs="Arial"/>
              </w:rPr>
              <w:t>75</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2C1BA2" w:rsidRDefault="00C53099" w:rsidP="00C53099">
            <w:pPr>
              <w:spacing w:line="276" w:lineRule="auto"/>
              <w:jc w:val="center"/>
              <w:rPr>
                <w:rFonts w:eastAsiaTheme="minorEastAsia" w:cs="Arial"/>
              </w:rPr>
            </w:pPr>
            <w:r>
              <w:rPr>
                <w:rFonts w:eastAsiaTheme="minorEastAsia" w:cs="Arial"/>
              </w:rPr>
              <w:t>228</w:t>
            </w:r>
          </w:p>
        </w:tc>
      </w:tr>
    </w:tbl>
    <w:p w:rsidR="00C53099" w:rsidRPr="002C1BA2" w:rsidRDefault="00C53099" w:rsidP="00C53099">
      <w:pPr>
        <w:rPr>
          <w:rFonts w:cs="Arial"/>
          <w:color w:val="FF0000"/>
        </w:rPr>
      </w:pPr>
    </w:p>
    <w:p w:rsidR="00C53099" w:rsidRPr="002C1BA2" w:rsidRDefault="00C53099" w:rsidP="00C53099">
      <w:pPr>
        <w:rPr>
          <w:rFonts w:cs="Arial"/>
        </w:rPr>
      </w:pPr>
    </w:p>
    <w:p w:rsidR="00C53099" w:rsidRPr="002C1BA2" w:rsidRDefault="00C53099" w:rsidP="00C53099">
      <w:pPr>
        <w:rPr>
          <w:rFonts w:cs="Arial"/>
          <w:color w:val="FF0000"/>
        </w:rPr>
      </w:pPr>
    </w:p>
    <w:p w:rsidR="00C53099" w:rsidRPr="002C1BA2"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VS-SR-REQ-281380/B-Handling in Sport - Drive Control</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CE1446" w:rsidRDefault="00C53099" w:rsidP="00C53099">
      <w:pPr>
        <w:rPr>
          <w:rFonts w:cs="Arial"/>
        </w:rPr>
      </w:pPr>
    </w:p>
    <w:p w:rsidR="00C53099" w:rsidRPr="00CE1446" w:rsidRDefault="00C53099" w:rsidP="00C53099">
      <w:pPr>
        <w:rPr>
          <w:rFonts w:cs="Arial"/>
        </w:rPr>
      </w:pPr>
      <w:r w:rsidRPr="00CE1446">
        <w:rPr>
          <w:rFonts w:cs="Arial"/>
        </w:rPr>
        <w:t xml:space="preserve">If Enhanced Memory is supported the Active Personality Profile shall be used for </w:t>
      </w:r>
      <w:proofErr w:type="spellStart"/>
      <w:r w:rsidRPr="00CE1446">
        <w:rPr>
          <w:rFonts w:cs="Arial"/>
        </w:rPr>
        <w:t>PersIndex</w:t>
      </w:r>
      <w:proofErr w:type="spellEnd"/>
      <w:r w:rsidRPr="00CE1446">
        <w:rPr>
          <w:rFonts w:cs="Arial"/>
        </w:rPr>
        <w:t xml:space="preserve">.  If Enhanced Memory is not supported </w:t>
      </w:r>
      <w:proofErr w:type="spellStart"/>
      <w:r w:rsidRPr="00CE1446">
        <w:rPr>
          <w:rFonts w:cs="Arial"/>
        </w:rPr>
        <w:t>PersIndex</w:t>
      </w:r>
      <w:proofErr w:type="spellEnd"/>
      <w:r w:rsidRPr="00CE1446">
        <w:rPr>
          <w:rFonts w:cs="Arial"/>
        </w:rPr>
        <w:t xml:space="preserve"> shall be set to Vehicle.</w:t>
      </w:r>
    </w:p>
    <w:p w:rsidR="00C53099" w:rsidRPr="00CE1446" w:rsidRDefault="00C53099" w:rsidP="00C53099">
      <w:pPr>
        <w:rPr>
          <w:rFonts w:cs="Arial"/>
        </w:rPr>
      </w:pPr>
    </w:p>
    <w:p w:rsidR="00C53099" w:rsidRPr="00CE1446"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CE1446"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E1446" w:rsidRDefault="00C53099" w:rsidP="00C53099">
            <w:pPr>
              <w:jc w:val="center"/>
              <w:rPr>
                <w:rFonts w:cs="Arial"/>
                <w:b/>
                <w:bCs/>
              </w:rPr>
            </w:pPr>
            <w:r w:rsidRPr="00CE1446">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E1446" w:rsidRDefault="00C53099" w:rsidP="00C53099">
            <w:pPr>
              <w:jc w:val="center"/>
              <w:rPr>
                <w:rFonts w:cs="Arial"/>
                <w:b/>
                <w:bCs/>
              </w:rPr>
            </w:pPr>
            <w:r w:rsidRPr="00CE1446">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E1446" w:rsidRDefault="00C53099" w:rsidP="00C53099">
            <w:pPr>
              <w:jc w:val="center"/>
              <w:rPr>
                <w:rFonts w:cs="Arial"/>
                <w:b/>
                <w:bCs/>
              </w:rPr>
            </w:pPr>
            <w:r w:rsidRPr="00CE1446">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E1446" w:rsidRDefault="00C53099" w:rsidP="00C53099">
            <w:pPr>
              <w:jc w:val="center"/>
              <w:rPr>
                <w:rFonts w:cs="Arial"/>
                <w:b/>
                <w:bCs/>
              </w:rPr>
            </w:pPr>
            <w:r w:rsidRPr="00CE1446">
              <w:rPr>
                <w:rFonts w:cs="Arial"/>
                <w:b/>
                <w:bCs/>
              </w:rPr>
              <w:t>HMI selection / Configuration Name</w:t>
            </w:r>
          </w:p>
        </w:tc>
      </w:tr>
      <w:tr w:rsidR="00C53099" w:rsidRPr="00CE1446"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CE1446" w:rsidRDefault="00C53099" w:rsidP="00C53099">
            <w:pPr>
              <w:jc w:val="center"/>
              <w:rPr>
                <w:ins w:id="239" w:author="Myslinski, Jason (J.S.)" w:date="2017-10-19T09:43:00Z"/>
                <w:rFonts w:cs="Arial"/>
                <w:bCs/>
              </w:rPr>
            </w:pPr>
            <w:ins w:id="240" w:author="Myslinski, Jason (J.S.)" w:date="2017-10-19T09:43:00Z">
              <w:r w:rsidRPr="00CE1446">
                <w:rPr>
                  <w:rFonts w:cs="Arial"/>
                  <w:bCs/>
                </w:rPr>
                <w:t>Gear in Sport – Continuously Controlled Damping</w:t>
              </w:r>
            </w:ins>
          </w:p>
          <w:p w:rsidR="00C53099" w:rsidRPr="00CE1446" w:rsidRDefault="00C53099" w:rsidP="00C53099">
            <w:pPr>
              <w:jc w:val="center"/>
              <w:rPr>
                <w:ins w:id="241" w:author="Myslinski, Jason (J.S.)" w:date="2017-10-19T09:43:00Z"/>
                <w:rFonts w:cs="Arial"/>
                <w:bCs/>
              </w:rPr>
            </w:pPr>
          </w:p>
          <w:p w:rsidR="00C53099" w:rsidRPr="00CE1446" w:rsidRDefault="00C53099" w:rsidP="00C53099">
            <w:pPr>
              <w:jc w:val="center"/>
              <w:rPr>
                <w:rFonts w:cs="Arial"/>
                <w:bCs/>
              </w:rPr>
            </w:pPr>
            <w:ins w:id="242" w:author="Myslinski, Jason (J.S.)" w:date="2017-10-19T09:43:00Z">
              <w:r w:rsidRPr="00CE1446">
                <w:rPr>
                  <w:rFonts w:cs="Arial"/>
                  <w:bCs/>
                </w:rPr>
                <w:t>(Handling in Sport)</w:t>
              </w:r>
            </w:ins>
          </w:p>
        </w:tc>
        <w:tc>
          <w:tcPr>
            <w:tcW w:w="1440" w:type="dxa"/>
            <w:vMerge w:val="restart"/>
            <w:tcBorders>
              <w:top w:val="single" w:sz="8" w:space="0" w:color="auto"/>
              <w:left w:val="nil"/>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0x0B01</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No Mode Selected</w:t>
            </w:r>
          </w:p>
        </w:tc>
      </w:tr>
      <w:tr w:rsidR="00C53099" w:rsidRPr="00CE1446"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Comfort</w:t>
            </w:r>
          </w:p>
        </w:tc>
      </w:tr>
      <w:tr w:rsidR="00C53099" w:rsidRPr="00CE1446"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Normal</w:t>
            </w:r>
          </w:p>
        </w:tc>
      </w:tr>
      <w:tr w:rsidR="00C53099" w:rsidRPr="00CE1446"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CE1446"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CE1446" w:rsidRDefault="00C53099" w:rsidP="00C53099">
            <w:pPr>
              <w:jc w:val="center"/>
              <w:rPr>
                <w:rFonts w:cs="Arial"/>
                <w:bCs/>
              </w:rPr>
            </w:pPr>
            <w:r w:rsidRPr="00CE1446">
              <w:rPr>
                <w:rFonts w:cs="Arial"/>
                <w:bCs/>
              </w:rPr>
              <w:t>Sport</w:t>
            </w:r>
          </w:p>
        </w:tc>
      </w:tr>
    </w:tbl>
    <w:p w:rsidR="00C53099" w:rsidRPr="00CE1446" w:rsidRDefault="00C53099" w:rsidP="00C53099">
      <w:pPr>
        <w:rPr>
          <w:rFonts w:cs="Arial"/>
          <w:bCs/>
          <w:color w:val="FF0000"/>
        </w:rPr>
      </w:pPr>
    </w:p>
    <w:p w:rsidR="00C53099" w:rsidRPr="00CE1446" w:rsidRDefault="00C53099" w:rsidP="00C53099">
      <w:pPr>
        <w:rPr>
          <w:rFonts w:cs="Arial"/>
        </w:rPr>
      </w:pPr>
      <w:r w:rsidRPr="00CE1446">
        <w:rPr>
          <w:rFonts w:cs="Arial"/>
          <w:b/>
        </w:rPr>
        <w:t>Req</w:t>
      </w:r>
      <w:r w:rsidRPr="00CE1446">
        <w:rPr>
          <w:rFonts w:cs="Arial"/>
        </w:rPr>
        <w:t>: this shall be used for the Handling HMI that shows gear in Sport.</w:t>
      </w:r>
    </w:p>
    <w:p w:rsidR="00C53099" w:rsidRPr="00CE1446" w:rsidRDefault="00C53099" w:rsidP="00C53099">
      <w:pPr>
        <w:numPr>
          <w:ilvl w:val="0"/>
          <w:numId w:val="457"/>
        </w:numPr>
        <w:rPr>
          <w:rFonts w:cs="Arial"/>
        </w:rPr>
      </w:pPr>
      <w:r w:rsidRPr="00CE1446">
        <w:rPr>
          <w:rFonts w:cs="Arial"/>
        </w:rPr>
        <w:t>Ex when used (see HMI spec for actual HMI):</w:t>
      </w:r>
    </w:p>
    <w:tbl>
      <w:tblPr>
        <w:tblW w:w="7000" w:type="dxa"/>
        <w:jc w:val="center"/>
        <w:tblLook w:val="04A0" w:firstRow="1" w:lastRow="0" w:firstColumn="1" w:lastColumn="0" w:noHBand="0" w:noVBand="1"/>
      </w:tblPr>
      <w:tblGrid>
        <w:gridCol w:w="4100"/>
        <w:gridCol w:w="2900"/>
      </w:tblGrid>
      <w:tr w:rsidR="00C53099" w:rsidRPr="00CE1446"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E1446" w:rsidRDefault="00C53099" w:rsidP="00C53099">
            <w:pPr>
              <w:rPr>
                <w:rFonts w:cs="Arial"/>
                <w:b/>
                <w:bCs/>
                <w:color w:val="000000"/>
              </w:rPr>
            </w:pPr>
            <w:r w:rsidRPr="00CE1446">
              <w:rPr>
                <w:rFonts w:cs="Arial"/>
                <w:b/>
                <w:bCs/>
                <w:color w:val="000000"/>
              </w:rPr>
              <w:t>Drive Control</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E1446" w:rsidRDefault="00C53099" w:rsidP="00C53099">
            <w:pPr>
              <w:jc w:val="center"/>
              <w:rPr>
                <w:rFonts w:cs="Arial"/>
                <w:color w:val="000000"/>
              </w:rPr>
            </w:pPr>
            <w:r w:rsidRPr="00CE1446">
              <w:rPr>
                <w:rFonts w:cs="Arial"/>
                <w:color w:val="000000"/>
              </w:rPr>
              <w:t>submenu</w:t>
            </w:r>
          </w:p>
        </w:tc>
      </w:tr>
      <w:tr w:rsidR="00C53099" w:rsidRPr="00CE1446"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E1446" w:rsidRDefault="00C53099" w:rsidP="00C53099">
            <w:pPr>
              <w:rPr>
                <w:rFonts w:cs="Arial"/>
                <w:b/>
                <w:bCs/>
                <w:color w:val="000000"/>
              </w:rPr>
            </w:pPr>
            <w:r w:rsidRPr="00CE1446">
              <w:rPr>
                <w:rFonts w:cs="Arial"/>
                <w:b/>
                <w:bCs/>
                <w:color w:val="000000"/>
              </w:rPr>
              <w:t>Handling in S</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E1446" w:rsidRDefault="00C53099" w:rsidP="00C53099">
            <w:pPr>
              <w:jc w:val="center"/>
              <w:rPr>
                <w:rFonts w:cs="Arial"/>
                <w:color w:val="000000"/>
              </w:rPr>
            </w:pPr>
            <w:r w:rsidRPr="00CE1446">
              <w:rPr>
                <w:rFonts w:cs="Arial"/>
                <w:color w:val="000000"/>
              </w:rPr>
              <w:t>submenu</w:t>
            </w:r>
          </w:p>
        </w:tc>
      </w:tr>
      <w:tr w:rsidR="00C53099" w:rsidRPr="00CE1446"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E1446" w:rsidRDefault="00C53099" w:rsidP="00C53099">
            <w:pPr>
              <w:ind w:left="720"/>
              <w:rPr>
                <w:rFonts w:cs="Arial"/>
                <w:b/>
                <w:bCs/>
                <w:color w:val="000000"/>
              </w:rPr>
            </w:pPr>
            <w:r w:rsidRPr="00CE1446">
              <w:rPr>
                <w:rFonts w:cs="Arial"/>
                <w:b/>
                <w:bCs/>
                <w:color w:val="000000"/>
              </w:rPr>
              <w:t>normal</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E1446" w:rsidRDefault="00C53099" w:rsidP="00C53099">
            <w:pPr>
              <w:jc w:val="center"/>
              <w:rPr>
                <w:rFonts w:cs="Arial"/>
                <w:color w:val="000000"/>
              </w:rPr>
            </w:pPr>
            <w:r w:rsidRPr="00CE1446">
              <w:rPr>
                <w:rFonts w:cs="Arial"/>
                <w:color w:val="000000"/>
              </w:rPr>
              <w:t>radial</w:t>
            </w:r>
          </w:p>
        </w:tc>
      </w:tr>
      <w:tr w:rsidR="00C53099" w:rsidRPr="00CE1446"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E1446" w:rsidRDefault="00C53099" w:rsidP="00C53099">
            <w:pPr>
              <w:ind w:left="720"/>
              <w:rPr>
                <w:rFonts w:cs="Arial"/>
                <w:b/>
                <w:bCs/>
                <w:color w:val="000000"/>
              </w:rPr>
            </w:pPr>
            <w:r w:rsidRPr="00CE1446">
              <w:rPr>
                <w:rFonts w:cs="Arial"/>
                <w:b/>
                <w:bCs/>
                <w:color w:val="000000"/>
              </w:rPr>
              <w:t>sport</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E1446" w:rsidRDefault="00C53099" w:rsidP="00C53099">
            <w:pPr>
              <w:jc w:val="center"/>
              <w:rPr>
                <w:rFonts w:cs="Arial"/>
                <w:color w:val="000000"/>
              </w:rPr>
            </w:pPr>
            <w:r w:rsidRPr="00CE1446">
              <w:rPr>
                <w:rFonts w:cs="Arial"/>
                <w:color w:val="000000"/>
              </w:rPr>
              <w:t>radial</w:t>
            </w:r>
          </w:p>
        </w:tc>
      </w:tr>
    </w:tbl>
    <w:p w:rsidR="00C53099" w:rsidRDefault="00C53099" w:rsidP="00C53099">
      <w:pPr>
        <w:ind w:left="360"/>
        <w:rPr>
          <w:rFonts w:cs="Arial"/>
        </w:rPr>
      </w:pPr>
      <w:r w:rsidRPr="00CE1446">
        <w:rPr>
          <w:rFonts w:cs="Arial"/>
        </w:rPr>
        <w:t>Note: see HMI setting ID to see the actual HMI. Above in an example for reference only</w:t>
      </w:r>
    </w:p>
    <w:p w:rsidR="00415CFA" w:rsidRPr="00CE1446" w:rsidRDefault="00415CFA" w:rsidP="00C53099">
      <w:pPr>
        <w:ind w:left="360"/>
        <w:rPr>
          <w:rFonts w:cs="Arial"/>
        </w:rPr>
      </w:pPr>
    </w:p>
    <w:p w:rsidR="00C53099" w:rsidRPr="00CE1446"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CE1446"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E1446" w:rsidRDefault="00C53099">
            <w:pPr>
              <w:spacing w:line="276" w:lineRule="auto"/>
              <w:jc w:val="center"/>
              <w:rPr>
                <w:rFonts w:cs="Arial"/>
                <w:b/>
                <w:bCs/>
              </w:rPr>
            </w:pPr>
            <w:r w:rsidRPr="00CE1446">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CE1446" w:rsidRDefault="00C53099">
            <w:pPr>
              <w:spacing w:line="276" w:lineRule="auto"/>
              <w:jc w:val="center"/>
              <w:rPr>
                <w:rFonts w:cs="Arial"/>
                <w:b/>
                <w:bCs/>
              </w:rPr>
            </w:pPr>
            <w:r w:rsidRPr="00CE1446">
              <w:rPr>
                <w:rFonts w:cs="Arial"/>
                <w:b/>
                <w:bCs/>
              </w:rPr>
              <w:t>HMI Setting ID</w:t>
            </w:r>
          </w:p>
        </w:tc>
      </w:tr>
      <w:tr w:rsidR="00C53099" w:rsidRPr="00CE1446"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CE1446" w:rsidRDefault="00C53099" w:rsidP="00C53099">
            <w:pPr>
              <w:spacing w:line="276" w:lineRule="auto"/>
              <w:jc w:val="center"/>
              <w:rPr>
                <w:rFonts w:eastAsiaTheme="minorEastAsia" w:cs="Arial"/>
              </w:rPr>
            </w:pPr>
            <w:r>
              <w:rPr>
                <w:rFonts w:eastAsiaTheme="minorEastAsia" w:cs="Arial"/>
              </w:rPr>
              <w:t>76</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E1446" w:rsidRDefault="00C53099" w:rsidP="00C53099">
            <w:pPr>
              <w:spacing w:line="276" w:lineRule="auto"/>
              <w:jc w:val="center"/>
              <w:rPr>
                <w:rFonts w:eastAsiaTheme="minorEastAsia" w:cs="Arial"/>
              </w:rPr>
            </w:pPr>
            <w:r w:rsidRPr="00CE1446">
              <w:rPr>
                <w:rFonts w:eastAsiaTheme="minorEastAsia" w:cs="Arial"/>
              </w:rPr>
              <w:t>229</w:t>
            </w:r>
          </w:p>
        </w:tc>
      </w:tr>
    </w:tbl>
    <w:p w:rsidR="00C53099" w:rsidRPr="00CE1446" w:rsidRDefault="00C53099" w:rsidP="00C53099">
      <w:pPr>
        <w:rPr>
          <w:rFonts w:cs="Arial"/>
          <w:color w:val="FF0000"/>
        </w:rPr>
      </w:pPr>
    </w:p>
    <w:p w:rsidR="00C53099" w:rsidRPr="00CE1446" w:rsidRDefault="00C53099" w:rsidP="00C53099">
      <w:pPr>
        <w:rPr>
          <w:rFonts w:cs="Arial"/>
        </w:rPr>
      </w:pPr>
    </w:p>
    <w:p w:rsidR="00C53099" w:rsidRPr="00CE1446" w:rsidRDefault="00C53099" w:rsidP="00C53099">
      <w:pPr>
        <w:rPr>
          <w:rFonts w:cs="Arial"/>
          <w:color w:val="FF0000"/>
        </w:rPr>
      </w:pPr>
    </w:p>
    <w:p w:rsidR="00C53099" w:rsidRPr="00CE1446"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VS-SR-REQ-281381/B-Performance in Sport - Drive Control</w:t>
      </w:r>
    </w:p>
    <w:p w:rsidR="00C53099" w:rsidRPr="00DE4577" w:rsidRDefault="00C53099" w:rsidP="00C53099">
      <w:pPr>
        <w:rPr>
          <w:rFonts w:cs="Arial"/>
        </w:rPr>
      </w:pPr>
      <w:r w:rsidRPr="00032128">
        <w:rPr>
          <w:rFonts w:cs="Arial"/>
        </w:rPr>
        <w:t xml:space="preserve">For this feature </w:t>
      </w:r>
      <w:r w:rsidRPr="00DE4577">
        <w:rPr>
          <w:rFonts w:cs="Arial"/>
        </w:rPr>
        <w:t xml:space="preserve">when performing the “Set” or “Query” operation the Feature Number and Configuration Number in the </w:t>
      </w:r>
      <w:proofErr w:type="spellStart"/>
      <w:r w:rsidRPr="00DE4577">
        <w:rPr>
          <w:rFonts w:cs="Arial"/>
        </w:rPr>
        <w:t>Feature.Rq</w:t>
      </w:r>
      <w:proofErr w:type="spellEnd"/>
      <w:r w:rsidRPr="00DE4577">
        <w:rPr>
          <w:rFonts w:cs="Arial"/>
        </w:rPr>
        <w:t xml:space="preserve"> and </w:t>
      </w:r>
      <w:proofErr w:type="spellStart"/>
      <w:r w:rsidRPr="00DE4577">
        <w:rPr>
          <w:rFonts w:cs="Arial"/>
        </w:rPr>
        <w:t>Feature.St</w:t>
      </w:r>
      <w:proofErr w:type="spellEnd"/>
      <w:r w:rsidRPr="00DE4577">
        <w:rPr>
          <w:rFonts w:cs="Arial"/>
        </w:rPr>
        <w:t xml:space="preserve"> messages shall be used below.</w:t>
      </w:r>
    </w:p>
    <w:p w:rsidR="00C53099" w:rsidRPr="00DE4577" w:rsidRDefault="00C53099" w:rsidP="00C53099">
      <w:pPr>
        <w:rPr>
          <w:rFonts w:cs="Arial"/>
        </w:rPr>
      </w:pPr>
    </w:p>
    <w:p w:rsidR="00C53099" w:rsidRPr="00DE4577" w:rsidRDefault="00C53099" w:rsidP="00C53099">
      <w:pPr>
        <w:rPr>
          <w:rFonts w:cs="Arial"/>
        </w:rPr>
      </w:pPr>
      <w:r w:rsidRPr="00DE4577">
        <w:rPr>
          <w:rFonts w:cs="Arial"/>
        </w:rPr>
        <w:t xml:space="preserve">If Enhanced Memory is supported the Active Personality Profile shall be used for </w:t>
      </w:r>
      <w:proofErr w:type="spellStart"/>
      <w:r w:rsidRPr="00DE4577">
        <w:rPr>
          <w:rFonts w:cs="Arial"/>
        </w:rPr>
        <w:t>PersIndex</w:t>
      </w:r>
      <w:proofErr w:type="spellEnd"/>
      <w:r w:rsidRPr="00DE4577">
        <w:rPr>
          <w:rFonts w:cs="Arial"/>
        </w:rPr>
        <w:t xml:space="preserve">.  If Enhanced Memory is not supported </w:t>
      </w:r>
      <w:proofErr w:type="spellStart"/>
      <w:r w:rsidRPr="00DE4577">
        <w:rPr>
          <w:rFonts w:cs="Arial"/>
        </w:rPr>
        <w:t>PersIndex</w:t>
      </w:r>
      <w:proofErr w:type="spellEnd"/>
      <w:r w:rsidRPr="00DE4577">
        <w:rPr>
          <w:rFonts w:cs="Arial"/>
        </w:rPr>
        <w:t xml:space="preserve"> shall be set to Vehicle.</w:t>
      </w:r>
    </w:p>
    <w:p w:rsidR="00C53099" w:rsidRPr="00DE4577" w:rsidRDefault="00C53099" w:rsidP="00C53099">
      <w:pPr>
        <w:rPr>
          <w:rFonts w:cs="Arial"/>
        </w:rPr>
      </w:pPr>
    </w:p>
    <w:p w:rsidR="00C53099" w:rsidRPr="00DE4577"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DE4577"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E4577" w:rsidRDefault="00C53099" w:rsidP="00C53099">
            <w:pPr>
              <w:jc w:val="center"/>
              <w:rPr>
                <w:rFonts w:cs="Arial"/>
                <w:b/>
                <w:bCs/>
              </w:rPr>
            </w:pPr>
            <w:r w:rsidRPr="00DE4577">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E4577" w:rsidRDefault="00C53099" w:rsidP="00C53099">
            <w:pPr>
              <w:jc w:val="center"/>
              <w:rPr>
                <w:rFonts w:cs="Arial"/>
                <w:b/>
                <w:bCs/>
              </w:rPr>
            </w:pPr>
            <w:r w:rsidRPr="00DE4577">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E4577" w:rsidRDefault="00C53099" w:rsidP="00C53099">
            <w:pPr>
              <w:jc w:val="center"/>
              <w:rPr>
                <w:rFonts w:cs="Arial"/>
                <w:b/>
                <w:bCs/>
              </w:rPr>
            </w:pPr>
            <w:r w:rsidRPr="00DE4577">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E4577" w:rsidRDefault="00C53099" w:rsidP="00C53099">
            <w:pPr>
              <w:jc w:val="center"/>
              <w:rPr>
                <w:rFonts w:cs="Arial"/>
                <w:b/>
                <w:bCs/>
              </w:rPr>
            </w:pPr>
            <w:r w:rsidRPr="00DE4577">
              <w:rPr>
                <w:rFonts w:cs="Arial"/>
                <w:b/>
                <w:bCs/>
              </w:rPr>
              <w:t>HMI selection / Configuration Name</w:t>
            </w:r>
          </w:p>
        </w:tc>
      </w:tr>
      <w:tr w:rsidR="00C53099" w:rsidRPr="00DE4577"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DE4577" w:rsidRDefault="00C53099" w:rsidP="00C53099">
            <w:pPr>
              <w:jc w:val="center"/>
              <w:rPr>
                <w:rFonts w:cs="Arial"/>
                <w:bCs/>
              </w:rPr>
            </w:pPr>
            <w:ins w:id="243" w:author="Myslinski, Jason (J.S.)" w:date="2017-10-19T09:49:00Z">
              <w:r w:rsidRPr="00DE4577">
                <w:rPr>
                  <w:rFonts w:cs="Arial"/>
                  <w:bCs/>
                </w:rPr>
                <w:t>Performance in Sport – Continuously Controlled Damping</w:t>
              </w:r>
            </w:ins>
          </w:p>
        </w:tc>
        <w:tc>
          <w:tcPr>
            <w:tcW w:w="1440" w:type="dxa"/>
            <w:vMerge w:val="restart"/>
            <w:tcBorders>
              <w:top w:val="single" w:sz="8" w:space="0" w:color="auto"/>
              <w:left w:val="nil"/>
              <w:right w:val="single" w:sz="8" w:space="0" w:color="auto"/>
            </w:tcBorders>
            <w:shd w:val="clear" w:color="auto" w:fill="auto"/>
            <w:vAlign w:val="center"/>
          </w:tcPr>
          <w:p w:rsidR="00C53099" w:rsidRPr="0011727D" w:rsidRDefault="00C53099" w:rsidP="00C53099">
            <w:pPr>
              <w:jc w:val="center"/>
              <w:rPr>
                <w:rFonts w:cs="Arial"/>
              </w:rPr>
            </w:pPr>
            <w:r w:rsidRPr="0011727D">
              <w:rPr>
                <w:rFonts w:cs="Arial"/>
              </w:rPr>
              <w:t>0x0D07</w:t>
            </w:r>
          </w:p>
          <w:p w:rsidR="00C53099" w:rsidRPr="00DE4577"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No Mode Selected</w:t>
            </w:r>
          </w:p>
        </w:tc>
      </w:tr>
      <w:tr w:rsidR="00C53099" w:rsidRPr="00DE4577"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Comfort</w:t>
            </w:r>
          </w:p>
        </w:tc>
      </w:tr>
      <w:tr w:rsidR="00C53099" w:rsidRPr="00DE4577"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Normal</w:t>
            </w:r>
          </w:p>
        </w:tc>
      </w:tr>
      <w:tr w:rsidR="00C53099" w:rsidRPr="00DE4577"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DE4577"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DE4577" w:rsidRDefault="00C53099" w:rsidP="00C53099">
            <w:pPr>
              <w:jc w:val="center"/>
              <w:rPr>
                <w:rFonts w:cs="Arial"/>
                <w:bCs/>
              </w:rPr>
            </w:pPr>
            <w:r w:rsidRPr="00DE4577">
              <w:rPr>
                <w:rFonts w:cs="Arial"/>
                <w:bCs/>
              </w:rPr>
              <w:t>Sport</w:t>
            </w:r>
          </w:p>
        </w:tc>
      </w:tr>
    </w:tbl>
    <w:p w:rsidR="00C53099" w:rsidRPr="00DE4577" w:rsidRDefault="00C53099" w:rsidP="00C53099">
      <w:pPr>
        <w:rPr>
          <w:rFonts w:cs="Arial"/>
          <w:bCs/>
          <w:color w:val="FF0000"/>
        </w:rPr>
      </w:pPr>
    </w:p>
    <w:p w:rsidR="00C53099" w:rsidRPr="00DE4577" w:rsidRDefault="00C53099" w:rsidP="00C53099">
      <w:pPr>
        <w:rPr>
          <w:rFonts w:cs="Arial"/>
        </w:rPr>
      </w:pPr>
      <w:r w:rsidRPr="00DE4577">
        <w:rPr>
          <w:rFonts w:cs="Arial"/>
          <w:b/>
        </w:rPr>
        <w:t>Req</w:t>
      </w:r>
      <w:r w:rsidRPr="00DE4577">
        <w:rPr>
          <w:rFonts w:cs="Arial"/>
        </w:rPr>
        <w:t>: this shall be used for the performance HMI that shows gear in.</w:t>
      </w:r>
    </w:p>
    <w:p w:rsidR="00C53099" w:rsidRPr="00DE4577" w:rsidRDefault="00C53099" w:rsidP="00C53099">
      <w:pPr>
        <w:numPr>
          <w:ilvl w:val="0"/>
          <w:numId w:val="464"/>
        </w:numPr>
        <w:rPr>
          <w:rFonts w:cs="Arial"/>
        </w:rPr>
      </w:pPr>
      <w:r w:rsidRPr="00DE4577">
        <w:rPr>
          <w:rFonts w:cs="Arial"/>
        </w:rPr>
        <w:t>Ex when used (see HMI spec for actual HMI):</w:t>
      </w:r>
    </w:p>
    <w:tbl>
      <w:tblPr>
        <w:tblW w:w="7000" w:type="dxa"/>
        <w:jc w:val="center"/>
        <w:tblLook w:val="04A0" w:firstRow="1" w:lastRow="0" w:firstColumn="1" w:lastColumn="0" w:noHBand="0" w:noVBand="1"/>
      </w:tblPr>
      <w:tblGrid>
        <w:gridCol w:w="4100"/>
        <w:gridCol w:w="2900"/>
      </w:tblGrid>
      <w:tr w:rsidR="00C53099" w:rsidRPr="00DE4577"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DE4577" w:rsidRDefault="00C53099" w:rsidP="00C53099">
            <w:pPr>
              <w:rPr>
                <w:rFonts w:cs="Arial"/>
                <w:b/>
                <w:bCs/>
                <w:color w:val="000000"/>
              </w:rPr>
            </w:pPr>
            <w:r w:rsidRPr="00DE4577">
              <w:rPr>
                <w:rFonts w:cs="Arial"/>
                <w:b/>
                <w:bCs/>
                <w:color w:val="000000"/>
              </w:rPr>
              <w:t>Drive Control</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DE4577" w:rsidRDefault="00C53099" w:rsidP="00C53099">
            <w:pPr>
              <w:jc w:val="center"/>
              <w:rPr>
                <w:rFonts w:cs="Arial"/>
                <w:color w:val="000000"/>
              </w:rPr>
            </w:pPr>
            <w:r w:rsidRPr="00DE4577">
              <w:rPr>
                <w:rFonts w:cs="Arial"/>
                <w:color w:val="000000"/>
              </w:rPr>
              <w:t>submenu</w:t>
            </w:r>
          </w:p>
        </w:tc>
      </w:tr>
      <w:tr w:rsidR="00C53099" w:rsidRPr="00DE4577"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DE4577" w:rsidRDefault="00C53099" w:rsidP="00C53099">
            <w:pPr>
              <w:rPr>
                <w:rFonts w:cs="Arial"/>
                <w:b/>
                <w:bCs/>
                <w:color w:val="000000"/>
              </w:rPr>
            </w:pPr>
            <w:r w:rsidRPr="00DE4577">
              <w:rPr>
                <w:rFonts w:cs="Arial"/>
                <w:b/>
                <w:bCs/>
                <w:color w:val="000000"/>
              </w:rPr>
              <w:t>Performance in S</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DE4577" w:rsidRDefault="00C53099" w:rsidP="00C53099">
            <w:pPr>
              <w:jc w:val="center"/>
              <w:rPr>
                <w:rFonts w:cs="Arial"/>
                <w:color w:val="000000"/>
              </w:rPr>
            </w:pPr>
            <w:r w:rsidRPr="00DE4577">
              <w:rPr>
                <w:rFonts w:cs="Arial"/>
                <w:color w:val="000000"/>
              </w:rPr>
              <w:t>submenu</w:t>
            </w:r>
          </w:p>
        </w:tc>
      </w:tr>
      <w:tr w:rsidR="00C53099" w:rsidRPr="00DE4577"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DE4577" w:rsidRDefault="00C53099" w:rsidP="00C53099">
            <w:pPr>
              <w:ind w:left="720"/>
              <w:rPr>
                <w:rFonts w:cs="Arial"/>
                <w:b/>
                <w:bCs/>
                <w:color w:val="000000"/>
              </w:rPr>
            </w:pPr>
            <w:r w:rsidRPr="00DE4577">
              <w:rPr>
                <w:rFonts w:cs="Arial"/>
                <w:b/>
                <w:bCs/>
                <w:color w:val="000000"/>
              </w:rPr>
              <w:t>normal</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DE4577" w:rsidRDefault="00C53099" w:rsidP="00C53099">
            <w:pPr>
              <w:jc w:val="center"/>
              <w:rPr>
                <w:rFonts w:cs="Arial"/>
                <w:color w:val="000000"/>
              </w:rPr>
            </w:pPr>
            <w:r w:rsidRPr="00DE4577">
              <w:rPr>
                <w:rFonts w:cs="Arial"/>
                <w:color w:val="000000"/>
              </w:rPr>
              <w:t>radial</w:t>
            </w:r>
          </w:p>
        </w:tc>
      </w:tr>
      <w:tr w:rsidR="00C53099" w:rsidRPr="00DE4577"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DE4577" w:rsidRDefault="00C53099" w:rsidP="00C53099">
            <w:pPr>
              <w:ind w:left="720"/>
              <w:rPr>
                <w:rFonts w:cs="Arial"/>
                <w:b/>
                <w:bCs/>
                <w:color w:val="000000"/>
              </w:rPr>
            </w:pPr>
            <w:r w:rsidRPr="00DE4577">
              <w:rPr>
                <w:rFonts w:cs="Arial"/>
                <w:b/>
                <w:bCs/>
                <w:color w:val="000000"/>
              </w:rPr>
              <w:t>sport</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DE4577" w:rsidRDefault="00C53099" w:rsidP="00C53099">
            <w:pPr>
              <w:jc w:val="center"/>
              <w:rPr>
                <w:rFonts w:cs="Arial"/>
                <w:color w:val="000000"/>
              </w:rPr>
            </w:pPr>
            <w:r w:rsidRPr="00DE4577">
              <w:rPr>
                <w:rFonts w:cs="Arial"/>
                <w:color w:val="000000"/>
              </w:rPr>
              <w:t>radial</w:t>
            </w:r>
          </w:p>
        </w:tc>
      </w:tr>
    </w:tbl>
    <w:p w:rsidR="00C53099" w:rsidRPr="00DE4577" w:rsidRDefault="00C53099" w:rsidP="00C53099">
      <w:pPr>
        <w:ind w:left="360"/>
        <w:rPr>
          <w:rFonts w:cs="Arial"/>
        </w:rPr>
      </w:pPr>
      <w:r w:rsidRPr="00DE4577">
        <w:rPr>
          <w:rFonts w:cs="Arial"/>
        </w:rPr>
        <w:t>Note: see HMI setting ID to see the actual HMI.  Above was just for an example for reference only</w:t>
      </w:r>
    </w:p>
    <w:p w:rsidR="00C53099" w:rsidRPr="00DE4577"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DE4577"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E4577" w:rsidRDefault="00C53099">
            <w:pPr>
              <w:spacing w:line="276" w:lineRule="auto"/>
              <w:jc w:val="center"/>
              <w:rPr>
                <w:rFonts w:cs="Arial"/>
                <w:b/>
                <w:bCs/>
              </w:rPr>
            </w:pPr>
            <w:r w:rsidRPr="00DE4577">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DE4577" w:rsidRDefault="00C53099">
            <w:pPr>
              <w:spacing w:line="276" w:lineRule="auto"/>
              <w:jc w:val="center"/>
              <w:rPr>
                <w:rFonts w:cs="Arial"/>
                <w:b/>
                <w:bCs/>
              </w:rPr>
            </w:pPr>
            <w:r w:rsidRPr="00DE4577">
              <w:rPr>
                <w:rFonts w:cs="Arial"/>
                <w:b/>
                <w:bCs/>
              </w:rPr>
              <w:t>HMI Setting ID</w:t>
            </w:r>
          </w:p>
        </w:tc>
      </w:tr>
      <w:tr w:rsidR="00C53099" w:rsidRPr="00DE4577"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E4577" w:rsidRDefault="00C53099" w:rsidP="00C53099">
            <w:pPr>
              <w:spacing w:line="276" w:lineRule="auto"/>
              <w:jc w:val="center"/>
              <w:rPr>
                <w:rFonts w:eastAsiaTheme="minorEastAsia" w:cs="Arial"/>
              </w:rPr>
            </w:pPr>
            <w:r>
              <w:rPr>
                <w:rFonts w:eastAsiaTheme="minorEastAsia" w:cs="Arial"/>
              </w:rPr>
              <w:t>77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DE4577" w:rsidRDefault="00C53099" w:rsidP="00C53099">
            <w:pPr>
              <w:spacing w:line="276" w:lineRule="auto"/>
              <w:jc w:val="center"/>
              <w:rPr>
                <w:rFonts w:eastAsiaTheme="minorEastAsia" w:cs="Arial"/>
              </w:rPr>
            </w:pPr>
            <w:r w:rsidRPr="00DE4577">
              <w:rPr>
                <w:rFonts w:eastAsiaTheme="minorEastAsia" w:cs="Arial"/>
              </w:rPr>
              <w:t>230</w:t>
            </w:r>
          </w:p>
        </w:tc>
      </w:tr>
    </w:tbl>
    <w:p w:rsidR="00C53099" w:rsidRPr="00DE4577" w:rsidRDefault="00C53099" w:rsidP="00C53099">
      <w:pPr>
        <w:rPr>
          <w:rFonts w:cs="Arial"/>
          <w:color w:val="FF0000"/>
        </w:rPr>
      </w:pPr>
    </w:p>
    <w:p w:rsidR="00C53099" w:rsidRPr="00DE4577" w:rsidRDefault="00C53099" w:rsidP="00C53099">
      <w:pPr>
        <w:rPr>
          <w:rFonts w:cs="Arial"/>
        </w:rPr>
      </w:pPr>
    </w:p>
    <w:p w:rsidR="00C53099" w:rsidRPr="00DE4577" w:rsidRDefault="00C53099" w:rsidP="00C53099">
      <w:pPr>
        <w:rPr>
          <w:rFonts w:cs="Arial"/>
          <w:color w:val="FF0000"/>
        </w:rPr>
      </w:pPr>
    </w:p>
    <w:p w:rsidR="00C53099" w:rsidRPr="00DE4577" w:rsidRDefault="00C53099" w:rsidP="00C53099">
      <w:pPr>
        <w:rPr>
          <w:rFonts w:cs="Arial"/>
          <w:color w:val="FF0000"/>
        </w:rPr>
      </w:pPr>
    </w:p>
    <w:p w:rsidR="00C53099" w:rsidRDefault="00C53099" w:rsidP="00C53099">
      <w:pPr>
        <w:pStyle w:val="Heading3"/>
      </w:pPr>
      <w:bookmarkStart w:id="244" w:name="_Toc25737523"/>
      <w:r w:rsidRPr="00B9479B">
        <w:t>VS-FUN-REQ-280532/A-Adaptive Steering</w:t>
      </w:r>
      <w:bookmarkEnd w:id="244"/>
    </w:p>
    <w:p w:rsidR="00C53099" w:rsidRPr="004B08DA" w:rsidRDefault="00C53099" w:rsidP="00C53099">
      <w:pPr>
        <w:rPr>
          <w:rFonts w:cs="Arial"/>
        </w:rPr>
      </w:pPr>
      <w:r w:rsidRPr="004B08DA">
        <w:rPr>
          <w:rFonts w:cs="Arial"/>
        </w:rPr>
        <w:t>Note: Drive Control and Adaptive Steering are mutually exclusive (use some of the same feature numbers).</w:t>
      </w:r>
    </w:p>
    <w:p w:rsidR="00C53099" w:rsidRPr="004B08DA" w:rsidRDefault="00C53099" w:rsidP="00C53099">
      <w:pPr>
        <w:rPr>
          <w:rFonts w:cs="Arial"/>
        </w:rPr>
      </w:pPr>
    </w:p>
    <w:p w:rsidR="00C53099" w:rsidRDefault="00C53099" w:rsidP="00C53099">
      <w:pPr>
        <w:pStyle w:val="Heading4"/>
      </w:pPr>
      <w:r>
        <w:lastRenderedPageBreak/>
        <w:t>Requirements</w:t>
      </w:r>
    </w:p>
    <w:p w:rsidR="00C53099" w:rsidRPr="00C53099" w:rsidRDefault="00C53099" w:rsidP="00C53099">
      <w:pPr>
        <w:pStyle w:val="Heading5"/>
        <w:rPr>
          <w:b w:val="0"/>
          <w:u w:val="single"/>
        </w:rPr>
      </w:pPr>
      <w:r w:rsidRPr="00C53099">
        <w:rPr>
          <w:b w:val="0"/>
          <w:u w:val="single"/>
        </w:rPr>
        <w:t>VS-SR-REQ-280533/B-Steering in Drive / Steering with Manual Transmission - Adaptive Steering</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245" w:author="Myslinski, Jason (J.S.)" w:date="2017-10-18T10:11:00Z">
              <w:r>
                <w:rPr>
                  <w:rFonts w:cs="Arial"/>
                  <w:bCs/>
                </w:rPr>
                <w:t xml:space="preserve">Steering in </w:t>
              </w:r>
              <w:r w:rsidRPr="003A41DC">
                <w:rPr>
                  <w:rFonts w:cs="Arial"/>
                  <w:bCs/>
                </w:rPr>
                <w:t xml:space="preserve">Drive / </w:t>
              </w:r>
              <w:r>
                <w:rPr>
                  <w:rFonts w:cs="Arial"/>
                  <w:bCs/>
                </w:rPr>
                <w:t xml:space="preserve">Steering with </w:t>
              </w:r>
              <w:r w:rsidRPr="003A41DC">
                <w:rPr>
                  <w:rFonts w:cs="Arial"/>
                  <w:bCs/>
                </w:rPr>
                <w:t>Manual Transmission</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0x0B00</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No Mode Selected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Comfort</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Normal</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Sport</w:t>
            </w:r>
          </w:p>
        </w:tc>
      </w:tr>
    </w:tbl>
    <w:p w:rsidR="00C53099" w:rsidRDefault="00C53099" w:rsidP="00C53099">
      <w:pPr>
        <w:rPr>
          <w:rFonts w:cs="Arial"/>
          <w:bCs/>
          <w:color w:val="FF0000"/>
        </w:rPr>
      </w:pPr>
    </w:p>
    <w:p w:rsidR="00C53099" w:rsidRDefault="00C53099" w:rsidP="00C53099">
      <w:pPr>
        <w:rPr>
          <w:rFonts w:cs="Arial"/>
          <w:bCs/>
        </w:rPr>
      </w:pPr>
      <w:r w:rsidRPr="00C72984">
        <w:rPr>
          <w:rFonts w:cs="Arial"/>
          <w:b/>
          <w:bCs/>
        </w:rPr>
        <w:t>Req</w:t>
      </w:r>
      <w:r w:rsidRPr="00DC5650">
        <w:rPr>
          <w:rFonts w:cs="Arial"/>
          <w:bCs/>
        </w:rPr>
        <w:t xml:space="preserve">: this shall be used for the HMI that doesn’t show Drive or Sport.  </w:t>
      </w:r>
    </w:p>
    <w:p w:rsidR="00C53099" w:rsidRPr="00C72984" w:rsidRDefault="00C53099" w:rsidP="00C53099">
      <w:pPr>
        <w:numPr>
          <w:ilvl w:val="0"/>
          <w:numId w:val="476"/>
        </w:numPr>
        <w:rPr>
          <w:rFonts w:cs="Arial"/>
          <w:bCs/>
        </w:rPr>
      </w:pPr>
      <w:r w:rsidRPr="00C72984">
        <w:rPr>
          <w:rFonts w:cs="Arial"/>
          <w:bCs/>
        </w:rPr>
        <w:t>Ex when used (see HMI spec for actual HMI):</w:t>
      </w:r>
    </w:p>
    <w:tbl>
      <w:tblPr>
        <w:tblW w:w="7000" w:type="dxa"/>
        <w:jc w:val="center"/>
        <w:tblLook w:val="04A0" w:firstRow="1" w:lastRow="0" w:firstColumn="1" w:lastColumn="0" w:noHBand="0" w:noVBand="1"/>
      </w:tblPr>
      <w:tblGrid>
        <w:gridCol w:w="4100"/>
        <w:gridCol w:w="2900"/>
      </w:tblGrid>
      <w:tr w:rsidR="00C53099" w:rsidRPr="00DC5650" w:rsidTr="00C53099">
        <w:trPr>
          <w:trHeight w:val="360"/>
          <w:jc w:val="center"/>
        </w:trPr>
        <w:tc>
          <w:tcPr>
            <w:tcW w:w="4100" w:type="dxa"/>
            <w:tcBorders>
              <w:top w:val="nil"/>
              <w:left w:val="single" w:sz="12" w:space="0" w:color="auto"/>
              <w:bottom w:val="single" w:sz="12" w:space="0" w:color="auto"/>
              <w:right w:val="single" w:sz="12" w:space="0" w:color="auto"/>
            </w:tcBorders>
            <w:shd w:val="clear" w:color="000000" w:fill="FF66FF"/>
            <w:noWrap/>
            <w:vAlign w:val="center"/>
            <w:hideMark/>
          </w:tcPr>
          <w:p w:rsidR="00C53099" w:rsidRPr="00DC5650" w:rsidRDefault="00C53099" w:rsidP="00C53099">
            <w:pPr>
              <w:rPr>
                <w:rFonts w:cs="Arial"/>
                <w:b/>
                <w:bCs/>
                <w:color w:val="000000"/>
              </w:rPr>
            </w:pPr>
            <w:r w:rsidRPr="00DC5650">
              <w:rPr>
                <w:rFonts w:cs="Arial"/>
                <w:b/>
                <w:bCs/>
                <w:color w:val="000000"/>
              </w:rPr>
              <w:t>Adaptive steering</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submenu</w:t>
            </w:r>
          </w:p>
        </w:tc>
      </w:tr>
      <w:tr w:rsidR="00C53099" w:rsidRPr="00DC5650" w:rsidTr="00C53099">
        <w:trPr>
          <w:trHeight w:val="375"/>
          <w:jc w:val="center"/>
        </w:trPr>
        <w:tc>
          <w:tcPr>
            <w:tcW w:w="4100" w:type="dxa"/>
            <w:tcBorders>
              <w:top w:val="nil"/>
              <w:left w:val="single" w:sz="12" w:space="0" w:color="auto"/>
              <w:bottom w:val="single" w:sz="4" w:space="0" w:color="auto"/>
              <w:right w:val="single" w:sz="12" w:space="0" w:color="auto"/>
            </w:tcBorders>
            <w:shd w:val="clear" w:color="000000" w:fill="FF66FF"/>
            <w:noWrap/>
            <w:vAlign w:val="center"/>
            <w:hideMark/>
          </w:tcPr>
          <w:p w:rsidR="00C53099" w:rsidRPr="00DC5650" w:rsidRDefault="00C53099" w:rsidP="00C53099">
            <w:pPr>
              <w:ind w:firstLineChars="400" w:firstLine="800"/>
              <w:rPr>
                <w:rFonts w:cs="Arial"/>
                <w:color w:val="000000"/>
              </w:rPr>
            </w:pPr>
            <w:r w:rsidRPr="00DC5650">
              <w:rPr>
                <w:rFonts w:cs="Arial"/>
                <w:color w:val="000000"/>
              </w:rPr>
              <w:t>normal</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radial</w:t>
            </w:r>
          </w:p>
        </w:tc>
      </w:tr>
      <w:tr w:rsidR="00C53099" w:rsidRPr="00DC5650" w:rsidTr="00C53099">
        <w:trPr>
          <w:trHeight w:val="375"/>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DC5650" w:rsidRDefault="00C53099" w:rsidP="00C53099">
            <w:pPr>
              <w:ind w:firstLineChars="400" w:firstLine="800"/>
              <w:rPr>
                <w:rFonts w:cs="Arial"/>
                <w:color w:val="000000"/>
              </w:rPr>
            </w:pPr>
            <w:r w:rsidRPr="00DC5650">
              <w:rPr>
                <w:rFonts w:cs="Arial"/>
                <w:color w:val="000000"/>
              </w:rPr>
              <w:t>sport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radial</w:t>
            </w:r>
          </w:p>
        </w:tc>
      </w:tr>
    </w:tbl>
    <w:p w:rsidR="00C53099" w:rsidRPr="00DC5650" w:rsidRDefault="00C53099" w:rsidP="00C53099">
      <w:pPr>
        <w:rPr>
          <w:rFonts w:cs="Arial"/>
          <w:bCs/>
          <w:color w:val="FF0000"/>
        </w:rPr>
      </w:pPr>
    </w:p>
    <w:p w:rsidR="00C53099" w:rsidRPr="00C72984" w:rsidRDefault="00C53099" w:rsidP="00C53099">
      <w:pPr>
        <w:ind w:left="720"/>
        <w:rPr>
          <w:rFonts w:cs="Arial"/>
          <w:bCs/>
        </w:rPr>
      </w:pPr>
      <w:r w:rsidRPr="00C72984">
        <w:rPr>
          <w:rFonts w:cs="Arial"/>
          <w:bCs/>
        </w:rPr>
        <w:t>Note: see HMI settings ID to see the actual HMI.  Above was just for an example</w:t>
      </w: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3C7114" w:rsidRDefault="00C53099" w:rsidP="00C53099">
            <w:pPr>
              <w:spacing w:line="276" w:lineRule="auto"/>
              <w:jc w:val="center"/>
              <w:rPr>
                <w:rFonts w:eastAsiaTheme="minorEastAsia" w:cs="Arial"/>
              </w:rPr>
            </w:pPr>
            <w:r>
              <w:rPr>
                <w:rFonts w:eastAsiaTheme="minorEastAsia" w:cs="Arial"/>
              </w:rPr>
              <w:t>82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3C7114" w:rsidRDefault="00C53099" w:rsidP="00C53099">
            <w:pPr>
              <w:spacing w:line="276" w:lineRule="auto"/>
              <w:jc w:val="center"/>
              <w:rPr>
                <w:rFonts w:eastAsiaTheme="minorEastAsia" w:cs="Arial"/>
              </w:rPr>
            </w:pPr>
            <w:r w:rsidRPr="003C7114">
              <w:rPr>
                <w:rFonts w:eastAsiaTheme="minorEastAsia" w:cs="Arial"/>
              </w:rPr>
              <w:t>235</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Pr="00DC5650" w:rsidRDefault="00C53099" w:rsidP="00C53099">
      <w:pPr>
        <w:rPr>
          <w:rFonts w:cs="Arial"/>
          <w:bCs/>
          <w:color w:val="FF0000"/>
        </w:rPr>
      </w:pPr>
    </w:p>
    <w:p w:rsidR="00C53099" w:rsidRPr="00DC5650" w:rsidRDefault="00C53099" w:rsidP="00C53099">
      <w:pPr>
        <w:rPr>
          <w:rFonts w:cs="Arial"/>
          <w:bCs/>
        </w:rPr>
      </w:pPr>
      <w:r w:rsidRPr="00C72984">
        <w:rPr>
          <w:rFonts w:cs="Arial"/>
          <w:b/>
          <w:bCs/>
        </w:rPr>
        <w:t>Req</w:t>
      </w:r>
      <w:r w:rsidRPr="00DC5650">
        <w:rPr>
          <w:rFonts w:cs="Arial"/>
          <w:bCs/>
        </w:rPr>
        <w:t xml:space="preserve">: this shall be used for the </w:t>
      </w:r>
      <w:r>
        <w:rPr>
          <w:rFonts w:cs="Arial"/>
          <w:bCs/>
        </w:rPr>
        <w:t xml:space="preserve">steering </w:t>
      </w:r>
      <w:r w:rsidRPr="00DC5650">
        <w:rPr>
          <w:rFonts w:cs="Arial"/>
          <w:bCs/>
        </w:rPr>
        <w:t xml:space="preserve">HMI that shows </w:t>
      </w:r>
      <w:r>
        <w:rPr>
          <w:rFonts w:cs="Arial"/>
          <w:bCs/>
        </w:rPr>
        <w:t>gear</w:t>
      </w:r>
      <w:r w:rsidRPr="00DC5650">
        <w:rPr>
          <w:rFonts w:cs="Arial"/>
          <w:bCs/>
        </w:rPr>
        <w:t xml:space="preserve"> in Drive.  </w:t>
      </w:r>
    </w:p>
    <w:p w:rsidR="00C53099" w:rsidRPr="00DC5650" w:rsidRDefault="00C53099" w:rsidP="00C53099">
      <w:pPr>
        <w:numPr>
          <w:ilvl w:val="0"/>
          <w:numId w:val="475"/>
        </w:numPr>
        <w:rPr>
          <w:rFonts w:cs="Arial"/>
        </w:rPr>
      </w:pPr>
      <w:r w:rsidRPr="00DC5650">
        <w:rPr>
          <w:rFonts w:cs="Arial"/>
        </w:rPr>
        <w:t>Ex when used (see HMI spec for actual HMI):</w:t>
      </w:r>
    </w:p>
    <w:tbl>
      <w:tblPr>
        <w:tblW w:w="7000" w:type="dxa"/>
        <w:jc w:val="center"/>
        <w:tblLook w:val="04A0" w:firstRow="1" w:lastRow="0" w:firstColumn="1" w:lastColumn="0" w:noHBand="0" w:noVBand="1"/>
      </w:tblPr>
      <w:tblGrid>
        <w:gridCol w:w="4100"/>
        <w:gridCol w:w="2900"/>
      </w:tblGrid>
      <w:tr w:rsidR="00C53099" w:rsidRPr="00DC5650"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DC5650" w:rsidRDefault="00C53099" w:rsidP="00C53099">
            <w:pPr>
              <w:rPr>
                <w:rFonts w:cs="Arial"/>
                <w:b/>
                <w:bCs/>
                <w:color w:val="000000"/>
              </w:rPr>
            </w:pPr>
            <w:r w:rsidRPr="00DC5650">
              <w:rPr>
                <w:rFonts w:cs="Arial"/>
                <w:b/>
                <w:bCs/>
                <w:color w:val="000000"/>
              </w:rPr>
              <w:t>Adaptive steering</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submenu</w:t>
            </w:r>
          </w:p>
        </w:tc>
      </w:tr>
      <w:tr w:rsidR="00C53099" w:rsidRPr="00DC5650" w:rsidTr="00C53099">
        <w:trPr>
          <w:trHeight w:val="375"/>
          <w:jc w:val="center"/>
        </w:trPr>
        <w:tc>
          <w:tcPr>
            <w:tcW w:w="4100" w:type="dxa"/>
            <w:tcBorders>
              <w:top w:val="nil"/>
              <w:left w:val="single" w:sz="12" w:space="0" w:color="auto"/>
              <w:bottom w:val="single" w:sz="12" w:space="0" w:color="auto"/>
              <w:right w:val="single" w:sz="12" w:space="0" w:color="auto"/>
            </w:tcBorders>
            <w:shd w:val="clear" w:color="000000" w:fill="FF66FF"/>
            <w:noWrap/>
            <w:vAlign w:val="center"/>
            <w:hideMark/>
          </w:tcPr>
          <w:p w:rsidR="00C53099" w:rsidRPr="00DC5650" w:rsidRDefault="00C53099" w:rsidP="00C53099">
            <w:pPr>
              <w:rPr>
                <w:rFonts w:cs="Arial"/>
                <w:b/>
                <w:bCs/>
                <w:color w:val="000000"/>
              </w:rPr>
            </w:pPr>
            <w:r w:rsidRPr="00DC5650">
              <w:rPr>
                <w:rFonts w:cs="Arial"/>
                <w:b/>
                <w:bCs/>
                <w:color w:val="000000"/>
              </w:rPr>
              <w:t>Steering in D</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submenu</w:t>
            </w:r>
          </w:p>
        </w:tc>
      </w:tr>
      <w:tr w:rsidR="00C53099" w:rsidRPr="00DC5650" w:rsidTr="00C53099">
        <w:trPr>
          <w:trHeight w:val="375"/>
          <w:jc w:val="center"/>
        </w:trPr>
        <w:tc>
          <w:tcPr>
            <w:tcW w:w="4100" w:type="dxa"/>
            <w:tcBorders>
              <w:top w:val="nil"/>
              <w:left w:val="single" w:sz="12" w:space="0" w:color="auto"/>
              <w:bottom w:val="single" w:sz="4" w:space="0" w:color="auto"/>
              <w:right w:val="single" w:sz="12" w:space="0" w:color="auto"/>
            </w:tcBorders>
            <w:shd w:val="clear" w:color="000000" w:fill="FF66FF"/>
            <w:noWrap/>
            <w:vAlign w:val="center"/>
            <w:hideMark/>
          </w:tcPr>
          <w:p w:rsidR="00C53099" w:rsidRPr="00DC5650" w:rsidRDefault="00C53099" w:rsidP="00C53099">
            <w:pPr>
              <w:ind w:firstLineChars="400" w:firstLine="800"/>
              <w:rPr>
                <w:rFonts w:cs="Arial"/>
                <w:color w:val="000000"/>
              </w:rPr>
            </w:pPr>
            <w:r w:rsidRPr="00DC5650">
              <w:rPr>
                <w:rFonts w:cs="Arial"/>
                <w:color w:val="000000"/>
              </w:rPr>
              <w:t>comfort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radial</w:t>
            </w:r>
          </w:p>
        </w:tc>
      </w:tr>
      <w:tr w:rsidR="00C53099" w:rsidRPr="00DC5650" w:rsidTr="00C53099">
        <w:trPr>
          <w:trHeight w:val="375"/>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DC5650" w:rsidRDefault="00C53099" w:rsidP="00C53099">
            <w:pPr>
              <w:ind w:firstLineChars="400" w:firstLine="800"/>
              <w:rPr>
                <w:rFonts w:cs="Arial"/>
                <w:color w:val="000000"/>
              </w:rPr>
            </w:pPr>
            <w:r w:rsidRPr="00DC5650">
              <w:rPr>
                <w:rFonts w:cs="Arial"/>
                <w:color w:val="000000"/>
              </w:rPr>
              <w:t>normal</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radial</w:t>
            </w:r>
          </w:p>
        </w:tc>
      </w:tr>
      <w:tr w:rsidR="00C53099" w:rsidRPr="00DC5650" w:rsidTr="00C53099">
        <w:trPr>
          <w:trHeight w:val="375"/>
          <w:jc w:val="center"/>
        </w:trPr>
        <w:tc>
          <w:tcPr>
            <w:tcW w:w="4100" w:type="dxa"/>
            <w:tcBorders>
              <w:top w:val="single" w:sz="12" w:space="0" w:color="auto"/>
              <w:left w:val="single" w:sz="12" w:space="0" w:color="auto"/>
              <w:bottom w:val="single" w:sz="4" w:space="0" w:color="auto"/>
              <w:right w:val="single" w:sz="12" w:space="0" w:color="auto"/>
            </w:tcBorders>
            <w:shd w:val="clear" w:color="000000" w:fill="FF66FF"/>
            <w:noWrap/>
            <w:vAlign w:val="center"/>
            <w:hideMark/>
          </w:tcPr>
          <w:p w:rsidR="00C53099" w:rsidRPr="00DC5650" w:rsidRDefault="00C53099" w:rsidP="00C53099">
            <w:pPr>
              <w:ind w:firstLineChars="400" w:firstLine="800"/>
              <w:rPr>
                <w:rFonts w:cs="Arial"/>
                <w:color w:val="000000"/>
              </w:rPr>
            </w:pPr>
            <w:r w:rsidRPr="00DC5650">
              <w:rPr>
                <w:rFonts w:cs="Arial"/>
                <w:color w:val="000000"/>
              </w:rPr>
              <w:t>sport</w:t>
            </w:r>
          </w:p>
        </w:tc>
        <w:tc>
          <w:tcPr>
            <w:tcW w:w="2900" w:type="dxa"/>
            <w:tcBorders>
              <w:top w:val="nil"/>
              <w:left w:val="nil"/>
              <w:bottom w:val="single" w:sz="4" w:space="0" w:color="auto"/>
              <w:right w:val="single" w:sz="4" w:space="0" w:color="auto"/>
            </w:tcBorders>
            <w:shd w:val="clear" w:color="000000" w:fill="FF66FF"/>
            <w:noWrap/>
            <w:vAlign w:val="bottom"/>
            <w:hideMark/>
          </w:tcPr>
          <w:p w:rsidR="00C53099" w:rsidRPr="00DC5650" w:rsidRDefault="00C53099" w:rsidP="00C53099">
            <w:pPr>
              <w:jc w:val="center"/>
              <w:rPr>
                <w:rFonts w:cs="Arial"/>
                <w:color w:val="000000"/>
              </w:rPr>
            </w:pPr>
            <w:r w:rsidRPr="00DC5650">
              <w:rPr>
                <w:rFonts w:cs="Arial"/>
                <w:color w:val="000000"/>
              </w:rPr>
              <w:t>radial</w:t>
            </w:r>
          </w:p>
        </w:tc>
      </w:tr>
    </w:tbl>
    <w:p w:rsidR="00C53099" w:rsidRPr="00DC5650" w:rsidRDefault="00C53099" w:rsidP="00C53099">
      <w:pPr>
        <w:rPr>
          <w:rFonts w:cs="Arial"/>
          <w:color w:val="FF0000"/>
        </w:rPr>
      </w:pPr>
    </w:p>
    <w:p w:rsidR="00C53099" w:rsidRPr="00DC5650" w:rsidRDefault="00C53099" w:rsidP="00C53099">
      <w:pPr>
        <w:rPr>
          <w:rFonts w:cs="Arial"/>
          <w:color w:val="FF0000"/>
        </w:rPr>
      </w:pPr>
    </w:p>
    <w:p w:rsidR="00C53099" w:rsidRPr="00C72984" w:rsidRDefault="00C53099" w:rsidP="00C53099">
      <w:pPr>
        <w:ind w:left="720"/>
        <w:rPr>
          <w:rFonts w:cs="Arial"/>
          <w:bCs/>
        </w:rPr>
      </w:pPr>
      <w:r w:rsidRPr="00C72984">
        <w:rPr>
          <w:rFonts w:cs="Arial"/>
          <w:bCs/>
        </w:rPr>
        <w:t>Note: see HMI settings ID to see the actual HMI.  Above was just for an example</w:t>
      </w:r>
    </w:p>
    <w:p w:rsidR="00C53099" w:rsidRPr="00DC5650" w:rsidRDefault="00C53099" w:rsidP="00C53099">
      <w:pPr>
        <w:rPr>
          <w:rFonts w:cs="Arial"/>
          <w:color w:val="FF0000"/>
        </w:rPr>
      </w:pPr>
    </w:p>
    <w:p w:rsidR="00C53099" w:rsidRPr="00CF0236" w:rsidRDefault="00C53099" w:rsidP="00C53099">
      <w:pPr>
        <w:rPr>
          <w:rFonts w:cs="Arial"/>
        </w:rPr>
      </w:pPr>
      <w:r w:rsidRPr="00CF0236">
        <w:rPr>
          <w:rFonts w:cs="Arial"/>
        </w:rPr>
        <w:t>The HMI’s above regarding what to use would be handled by the configurations in the HMI spec.</w:t>
      </w: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3C7114" w:rsidRDefault="00C53099" w:rsidP="00C53099">
            <w:pPr>
              <w:spacing w:line="276" w:lineRule="auto"/>
              <w:jc w:val="center"/>
              <w:rPr>
                <w:rFonts w:eastAsiaTheme="minorEastAsia" w:cs="Arial"/>
              </w:rPr>
            </w:pPr>
            <w:r>
              <w:rPr>
                <w:rFonts w:eastAsiaTheme="minorEastAsia" w:cs="Arial"/>
              </w:rPr>
              <w:t>80</w:t>
            </w:r>
          </w:p>
        </w:tc>
        <w:tc>
          <w:tcPr>
            <w:tcW w:w="2355" w:type="dxa"/>
            <w:tcBorders>
              <w:top w:val="single" w:sz="8" w:space="0" w:color="auto"/>
              <w:left w:val="single" w:sz="8" w:space="0" w:color="auto"/>
              <w:bottom w:val="single" w:sz="4" w:space="0" w:color="auto"/>
              <w:right w:val="single" w:sz="8" w:space="0" w:color="auto"/>
            </w:tcBorders>
            <w:shd w:val="clear" w:color="auto" w:fill="auto"/>
            <w:vAlign w:val="center"/>
          </w:tcPr>
          <w:p w:rsidR="00C53099" w:rsidRPr="003C7114" w:rsidRDefault="00C53099" w:rsidP="00C53099">
            <w:pPr>
              <w:spacing w:line="276" w:lineRule="auto"/>
              <w:jc w:val="center"/>
              <w:rPr>
                <w:rFonts w:eastAsiaTheme="minorEastAsia" w:cs="Arial"/>
              </w:rPr>
            </w:pPr>
            <w:r w:rsidRPr="003C7114">
              <w:rPr>
                <w:rFonts w:eastAsiaTheme="minorEastAsia" w:cs="Arial"/>
              </w:rPr>
              <w:t>233</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VS-SR-REQ-280548/B-Steering in Sport - Adaptive Steering</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246" w:author="Myslinski, Jason (J.S.)" w:date="2017-10-18T10:15:00Z">
              <w:r>
                <w:rPr>
                  <w:rFonts w:cs="Arial"/>
                  <w:bCs/>
                </w:rPr>
                <w:t>Steering in Sport</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0x0B01</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No Mode Selected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Comfort</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Normal</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Sport</w:t>
            </w:r>
          </w:p>
        </w:tc>
      </w:tr>
    </w:tbl>
    <w:p w:rsidR="00C53099" w:rsidRDefault="00C53099" w:rsidP="00C53099">
      <w:pPr>
        <w:rPr>
          <w:rFonts w:cs="Arial"/>
          <w:bCs/>
          <w:color w:val="FF0000"/>
        </w:rPr>
      </w:pPr>
    </w:p>
    <w:p w:rsidR="00C53099" w:rsidRPr="00C978EA" w:rsidRDefault="00C53099" w:rsidP="00C53099">
      <w:pPr>
        <w:rPr>
          <w:rFonts w:cs="Arial"/>
        </w:rPr>
      </w:pPr>
      <w:r w:rsidRPr="00C978EA">
        <w:rPr>
          <w:rFonts w:cs="Arial"/>
        </w:rPr>
        <w:t>Req: this shall be used for the</w:t>
      </w:r>
      <w:r>
        <w:rPr>
          <w:rFonts w:cs="Arial"/>
        </w:rPr>
        <w:t xml:space="preserve"> steering</w:t>
      </w:r>
      <w:r w:rsidRPr="00C978EA">
        <w:rPr>
          <w:rFonts w:cs="Arial"/>
        </w:rPr>
        <w:t xml:space="preserve"> HMI that shows </w:t>
      </w:r>
      <w:r>
        <w:rPr>
          <w:rFonts w:cs="Arial"/>
        </w:rPr>
        <w:t>gear</w:t>
      </w:r>
      <w:r w:rsidRPr="00C978EA">
        <w:rPr>
          <w:rFonts w:cs="Arial"/>
        </w:rPr>
        <w:t xml:space="preserve"> in Sport.</w:t>
      </w:r>
    </w:p>
    <w:p w:rsidR="00C53099" w:rsidRPr="00C978EA" w:rsidRDefault="00C53099" w:rsidP="00C53099">
      <w:pPr>
        <w:numPr>
          <w:ilvl w:val="0"/>
          <w:numId w:val="483"/>
        </w:numPr>
        <w:rPr>
          <w:rFonts w:cs="Arial"/>
        </w:rPr>
      </w:pPr>
      <w:r w:rsidRPr="00C978EA">
        <w:rPr>
          <w:rFonts w:cs="Arial"/>
        </w:rPr>
        <w:t>Ex when used (see HMI spec for actual HMI):</w:t>
      </w:r>
    </w:p>
    <w:tbl>
      <w:tblPr>
        <w:tblW w:w="7000" w:type="dxa"/>
        <w:jc w:val="center"/>
        <w:tblLook w:val="04A0" w:firstRow="1" w:lastRow="0" w:firstColumn="1" w:lastColumn="0" w:noHBand="0" w:noVBand="1"/>
      </w:tblPr>
      <w:tblGrid>
        <w:gridCol w:w="4100"/>
        <w:gridCol w:w="2900"/>
      </w:tblGrid>
      <w:tr w:rsidR="00C53099" w:rsidRPr="00C978EA"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978EA" w:rsidRDefault="00C53099" w:rsidP="00C53099">
            <w:pPr>
              <w:rPr>
                <w:rFonts w:ascii="Century Gothic" w:hAnsi="Century Gothic" w:cs="Arial" w:hint="eastAsia"/>
                <w:b/>
                <w:bCs/>
                <w:color w:val="000000"/>
              </w:rPr>
            </w:pPr>
            <w:r w:rsidRPr="00C978EA">
              <w:rPr>
                <w:rFonts w:ascii="Century Gothic" w:hAnsi="Century Gothic" w:cs="Arial"/>
                <w:b/>
                <w:bCs/>
                <w:color w:val="000000"/>
              </w:rPr>
              <w:t>Adaptive steering</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978EA" w:rsidRDefault="00C53099" w:rsidP="00C53099">
            <w:pPr>
              <w:jc w:val="center"/>
              <w:rPr>
                <w:rFonts w:ascii="Century Gothic" w:hAnsi="Century Gothic" w:cs="Arial" w:hint="eastAsia"/>
                <w:color w:val="000000"/>
              </w:rPr>
            </w:pPr>
            <w:r w:rsidRPr="00C978EA">
              <w:rPr>
                <w:rFonts w:ascii="Century Gothic" w:hAnsi="Century Gothic" w:cs="Arial"/>
                <w:color w:val="000000"/>
              </w:rPr>
              <w:t>submenu</w:t>
            </w:r>
          </w:p>
        </w:tc>
      </w:tr>
      <w:tr w:rsidR="00C53099" w:rsidRPr="00C978EA"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978EA" w:rsidRDefault="00C53099" w:rsidP="00C53099">
            <w:pPr>
              <w:rPr>
                <w:rFonts w:ascii="Century Gothic" w:hAnsi="Century Gothic" w:cs="Arial" w:hint="eastAsia"/>
                <w:b/>
                <w:bCs/>
                <w:color w:val="000000"/>
              </w:rPr>
            </w:pPr>
            <w:r w:rsidRPr="00C978EA">
              <w:rPr>
                <w:rFonts w:ascii="Century Gothic" w:hAnsi="Century Gothic" w:cs="Arial"/>
                <w:b/>
                <w:bCs/>
                <w:color w:val="000000"/>
              </w:rPr>
              <w:t>Steering in S</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978EA" w:rsidRDefault="00C53099" w:rsidP="00C53099">
            <w:pPr>
              <w:jc w:val="center"/>
              <w:rPr>
                <w:rFonts w:ascii="Century Gothic" w:hAnsi="Century Gothic" w:cs="Arial" w:hint="eastAsia"/>
                <w:color w:val="000000"/>
              </w:rPr>
            </w:pPr>
            <w:r w:rsidRPr="00C978EA">
              <w:rPr>
                <w:rFonts w:ascii="Century Gothic" w:hAnsi="Century Gothic" w:cs="Arial"/>
                <w:color w:val="000000"/>
              </w:rPr>
              <w:t>submenu</w:t>
            </w:r>
          </w:p>
        </w:tc>
      </w:tr>
      <w:tr w:rsidR="00C53099" w:rsidRPr="00C978EA"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978EA" w:rsidRDefault="00C53099" w:rsidP="00C53099">
            <w:pPr>
              <w:rPr>
                <w:rFonts w:ascii="Century Gothic" w:hAnsi="Century Gothic" w:cs="Arial" w:hint="eastAsia"/>
                <w:b/>
                <w:bCs/>
                <w:color w:val="000000"/>
              </w:rPr>
            </w:pPr>
            <w:r w:rsidRPr="00C978EA">
              <w:rPr>
                <w:rFonts w:ascii="Century Gothic" w:hAnsi="Century Gothic" w:cs="Arial"/>
                <w:b/>
                <w:bCs/>
                <w:color w:val="000000"/>
              </w:rPr>
              <w:t>normal</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978EA" w:rsidRDefault="00C53099" w:rsidP="00C53099">
            <w:pPr>
              <w:jc w:val="center"/>
              <w:rPr>
                <w:rFonts w:ascii="Century Gothic" w:hAnsi="Century Gothic" w:cs="Arial" w:hint="eastAsia"/>
                <w:color w:val="000000"/>
              </w:rPr>
            </w:pPr>
            <w:r w:rsidRPr="00C978EA">
              <w:rPr>
                <w:rFonts w:ascii="Century Gothic" w:hAnsi="Century Gothic" w:cs="Arial"/>
                <w:color w:val="000000"/>
              </w:rPr>
              <w:t>radial</w:t>
            </w:r>
          </w:p>
        </w:tc>
      </w:tr>
      <w:tr w:rsidR="00C53099" w:rsidRPr="00C978EA" w:rsidTr="00C53099">
        <w:trPr>
          <w:trHeight w:val="375"/>
          <w:jc w:val="center"/>
        </w:trPr>
        <w:tc>
          <w:tcPr>
            <w:tcW w:w="4100" w:type="dxa"/>
            <w:tcBorders>
              <w:top w:val="single" w:sz="12" w:space="0" w:color="auto"/>
              <w:left w:val="single" w:sz="12" w:space="0" w:color="auto"/>
              <w:bottom w:val="single" w:sz="12" w:space="0" w:color="auto"/>
              <w:right w:val="single" w:sz="12" w:space="0" w:color="auto"/>
            </w:tcBorders>
            <w:shd w:val="clear" w:color="000000" w:fill="FF66FF"/>
            <w:noWrap/>
            <w:vAlign w:val="center"/>
            <w:hideMark/>
          </w:tcPr>
          <w:p w:rsidR="00C53099" w:rsidRPr="00C978EA" w:rsidRDefault="00C53099" w:rsidP="00C53099">
            <w:pPr>
              <w:rPr>
                <w:rFonts w:ascii="Century Gothic" w:hAnsi="Century Gothic" w:cs="Arial" w:hint="eastAsia"/>
                <w:b/>
                <w:bCs/>
                <w:color w:val="000000"/>
              </w:rPr>
            </w:pPr>
            <w:r w:rsidRPr="00C978EA">
              <w:rPr>
                <w:rFonts w:ascii="Century Gothic" w:hAnsi="Century Gothic" w:cs="Arial"/>
                <w:b/>
                <w:bCs/>
                <w:color w:val="000000"/>
              </w:rPr>
              <w:t>sport</w:t>
            </w:r>
          </w:p>
        </w:tc>
        <w:tc>
          <w:tcPr>
            <w:tcW w:w="2900" w:type="dxa"/>
            <w:tcBorders>
              <w:top w:val="single" w:sz="4" w:space="0" w:color="auto"/>
              <w:left w:val="nil"/>
              <w:bottom w:val="single" w:sz="4" w:space="0" w:color="auto"/>
              <w:right w:val="single" w:sz="4" w:space="0" w:color="auto"/>
            </w:tcBorders>
            <w:shd w:val="clear" w:color="000000" w:fill="FF66FF"/>
            <w:noWrap/>
            <w:vAlign w:val="bottom"/>
            <w:hideMark/>
          </w:tcPr>
          <w:p w:rsidR="00C53099" w:rsidRPr="00C978EA" w:rsidRDefault="00C53099" w:rsidP="00C53099">
            <w:pPr>
              <w:jc w:val="center"/>
              <w:rPr>
                <w:rFonts w:ascii="Century Gothic" w:hAnsi="Century Gothic" w:cs="Arial" w:hint="eastAsia"/>
                <w:color w:val="000000"/>
              </w:rPr>
            </w:pPr>
            <w:r w:rsidRPr="00C978EA">
              <w:rPr>
                <w:rFonts w:ascii="Century Gothic" w:hAnsi="Century Gothic" w:cs="Arial"/>
                <w:color w:val="000000"/>
              </w:rPr>
              <w:t>radial</w:t>
            </w:r>
          </w:p>
        </w:tc>
      </w:tr>
    </w:tbl>
    <w:p w:rsidR="00C53099" w:rsidRDefault="00C53099" w:rsidP="00C53099">
      <w:pPr>
        <w:ind w:left="360"/>
        <w:rPr>
          <w:rFonts w:cs="Arial"/>
        </w:rPr>
      </w:pPr>
    </w:p>
    <w:p w:rsidR="00C53099" w:rsidRPr="00C978EA" w:rsidRDefault="00C53099" w:rsidP="00C53099">
      <w:pPr>
        <w:ind w:left="360"/>
        <w:rPr>
          <w:rFonts w:cs="Arial"/>
        </w:rPr>
      </w:pPr>
      <w:r>
        <w:rPr>
          <w:rFonts w:cs="Arial"/>
        </w:rPr>
        <w:t>Note: see HMI setting ID to see actual HMI.  Above was just for an example for reference</w:t>
      </w: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F2045" w:rsidRDefault="00C53099" w:rsidP="00C53099">
            <w:pPr>
              <w:spacing w:line="276" w:lineRule="auto"/>
              <w:jc w:val="center"/>
              <w:rPr>
                <w:rFonts w:eastAsiaTheme="minorEastAsia" w:cs="Arial"/>
              </w:rPr>
            </w:pPr>
            <w:r>
              <w:rPr>
                <w:rFonts w:eastAsiaTheme="minorEastAsia" w:cs="Arial"/>
              </w:rPr>
              <w:t>79, 81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DF2045" w:rsidRDefault="00C53099" w:rsidP="00C53099">
            <w:pPr>
              <w:spacing w:line="276" w:lineRule="auto"/>
              <w:jc w:val="center"/>
              <w:rPr>
                <w:rFonts w:eastAsiaTheme="minorEastAsia" w:cs="Arial"/>
              </w:rPr>
            </w:pPr>
            <w:r>
              <w:rPr>
                <w:rFonts w:eastAsiaTheme="minorEastAsia" w:cs="Arial"/>
              </w:rPr>
              <w:t>234</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VS-SR-REQ-280549/B-Adaptive Steering</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247" w:author="Myslinski, Jason (J.S.)" w:date="2017-10-18T10:15:00Z">
              <w:r>
                <w:rPr>
                  <w:rFonts w:cs="Arial"/>
                  <w:bCs/>
                </w:rPr>
                <w:t>Adaptive Steering</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0x0B02</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ON / Enabled</w:t>
            </w:r>
          </w:p>
        </w:tc>
      </w:tr>
    </w:tbl>
    <w:p w:rsidR="00C53099" w:rsidRDefault="00C53099" w:rsidP="00C53099">
      <w:pPr>
        <w:rPr>
          <w:rFonts w:cs="Arial"/>
          <w:bCs/>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4762E" w:rsidRDefault="00C53099" w:rsidP="00C53099">
            <w:pPr>
              <w:spacing w:line="276" w:lineRule="auto"/>
              <w:jc w:val="center"/>
              <w:rPr>
                <w:rFonts w:eastAsiaTheme="minorEastAsia" w:cs="Arial"/>
              </w:rPr>
            </w:pPr>
            <w:r>
              <w:rPr>
                <w:rFonts w:eastAsiaTheme="minorEastAsia" w:cs="Arial"/>
              </w:rPr>
              <w:t>79, 82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D4762E" w:rsidRDefault="00C53099" w:rsidP="00C53099">
            <w:pPr>
              <w:spacing w:line="276" w:lineRule="auto"/>
              <w:jc w:val="center"/>
              <w:rPr>
                <w:rFonts w:eastAsiaTheme="minorEastAsia" w:cs="Arial"/>
              </w:rPr>
            </w:pPr>
            <w:r w:rsidRPr="00D4762E">
              <w:rPr>
                <w:rFonts w:eastAsiaTheme="minorEastAsia" w:cs="Arial"/>
              </w:rPr>
              <w:t>236</w:t>
            </w:r>
            <w:r>
              <w:rPr>
                <w:rFonts w:eastAsiaTheme="minorEastAsia" w:cs="Arial"/>
              </w:rPr>
              <w:t>, 237</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pPr>
        <w:spacing w:after="200" w:line="276" w:lineRule="auto"/>
      </w:pPr>
      <w:r>
        <w:br w:type="page"/>
      </w:r>
    </w:p>
    <w:p w:rsidR="00C53099" w:rsidRDefault="00C53099" w:rsidP="00C53099">
      <w:pPr>
        <w:pStyle w:val="Heading2"/>
      </w:pPr>
      <w:bookmarkStart w:id="248" w:name="_Toc25737524"/>
      <w:r>
        <w:lastRenderedPageBreak/>
        <w:t>General Settings</w:t>
      </w:r>
      <w:bookmarkEnd w:id="248"/>
    </w:p>
    <w:p w:rsidR="00C53099" w:rsidRDefault="00C53099" w:rsidP="00C53099">
      <w:pPr>
        <w:pStyle w:val="Heading3"/>
      </w:pPr>
      <w:bookmarkStart w:id="249" w:name="_Toc25737525"/>
      <w:r>
        <w:t>General Requirements - General Settings</w:t>
      </w:r>
      <w:bookmarkEnd w:id="249"/>
    </w:p>
    <w:p w:rsidR="00C53099" w:rsidRPr="00C53099" w:rsidRDefault="00C53099" w:rsidP="00C53099">
      <w:pPr>
        <w:pStyle w:val="Heading4"/>
        <w:rPr>
          <w:b w:val="0"/>
          <w:u w:val="single"/>
        </w:rPr>
      </w:pPr>
      <w:r w:rsidRPr="00C53099">
        <w:rPr>
          <w:b w:val="0"/>
          <w:u w:val="single"/>
        </w:rPr>
        <w:t>VS-SR-REQ-234428/F-General Settings at Start-up</w:t>
      </w:r>
    </w:p>
    <w:p w:rsidR="00C53099" w:rsidRPr="00700A97" w:rsidRDefault="00C53099" w:rsidP="00C53099">
      <w:pPr>
        <w:rPr>
          <w:rFonts w:cs="Arial"/>
        </w:rPr>
      </w:pPr>
    </w:p>
    <w:p w:rsidR="00C53099" w:rsidRPr="00C37D34" w:rsidRDefault="00C53099" w:rsidP="00C53099">
      <w:pPr>
        <w:rPr>
          <w:rFonts w:cs="Arial"/>
        </w:rPr>
      </w:pPr>
      <w:r w:rsidRPr="00C37D34">
        <w:rPr>
          <w:rFonts w:cs="Arial"/>
        </w:rPr>
        <w:t xml:space="preserve">General Settings shall be queried by the </w:t>
      </w:r>
      <w:proofErr w:type="spellStart"/>
      <w:r w:rsidRPr="00C37D34">
        <w:rPr>
          <w:rFonts w:cs="Arial"/>
        </w:rPr>
        <w:t>Centerstack</w:t>
      </w:r>
      <w:proofErr w:type="spellEnd"/>
      <w:r w:rsidRPr="00C37D34">
        <w:rPr>
          <w:rFonts w:cs="Arial"/>
        </w:rPr>
        <w:t xml:space="preserve"> Settings HMI Client when the </w:t>
      </w:r>
      <w:proofErr w:type="spellStart"/>
      <w:r w:rsidRPr="00C37D34">
        <w:rPr>
          <w:rFonts w:cs="Arial"/>
        </w:rPr>
        <w:t>Ignition_Status</w:t>
      </w:r>
      <w:proofErr w:type="spellEnd"/>
      <w:r w:rsidRPr="00C37D34">
        <w:rPr>
          <w:rFonts w:cs="Arial"/>
        </w:rPr>
        <w:t xml:space="preserve"> changes from OFF/ACC to Run.  See the FBMP SPSS for details on querying at start-up when </w:t>
      </w:r>
      <w:proofErr w:type="spellStart"/>
      <w:r w:rsidRPr="00C37D34">
        <w:rPr>
          <w:rFonts w:cs="Arial"/>
        </w:rPr>
        <w:t>ignition_status</w:t>
      </w:r>
      <w:proofErr w:type="spellEnd"/>
      <w:r w:rsidRPr="00C37D34">
        <w:rPr>
          <w:rFonts w:cs="Arial"/>
        </w:rPr>
        <w:t xml:space="preserve"> changes to Run.</w:t>
      </w:r>
    </w:p>
    <w:p w:rsidR="00C53099" w:rsidRPr="00C37D34" w:rsidRDefault="00C53099" w:rsidP="00C53099">
      <w:pPr>
        <w:rPr>
          <w:rFonts w:cs="Arial"/>
        </w:rPr>
      </w:pPr>
    </w:p>
    <w:p w:rsidR="00C53099" w:rsidRPr="00C37D34" w:rsidRDefault="00C53099" w:rsidP="00C53099">
      <w:pPr>
        <w:rPr>
          <w:rFonts w:cs="Arial"/>
        </w:rPr>
      </w:pPr>
      <w:r w:rsidRPr="00C37D34">
        <w:rPr>
          <w:rFonts w:cs="Arial"/>
        </w:rPr>
        <w:t xml:space="preserve">When </w:t>
      </w:r>
      <w:proofErr w:type="spellStart"/>
      <w:r w:rsidRPr="00C37D34">
        <w:rPr>
          <w:rFonts w:cs="Arial"/>
        </w:rPr>
        <w:t>Ignition_Status</w:t>
      </w:r>
      <w:proofErr w:type="spellEnd"/>
      <w:r w:rsidRPr="00C37D34">
        <w:rPr>
          <w:rFonts w:cs="Arial"/>
        </w:rPr>
        <w:t xml:space="preserve"> changes from Run to OFF/ACC the infotainment </w:t>
      </w:r>
      <w:proofErr w:type="spellStart"/>
      <w:r w:rsidRPr="00C37D34">
        <w:rPr>
          <w:rFonts w:cs="Arial"/>
        </w:rPr>
        <w:t>Centerstack</w:t>
      </w:r>
      <w:proofErr w:type="spellEnd"/>
      <w:r w:rsidRPr="00C37D34">
        <w:rPr>
          <w:rFonts w:cs="Arial"/>
        </w:rPr>
        <w:t xml:space="preserve"> </w:t>
      </w:r>
      <w:del w:id="250" w:author="Myslinski, Jason (J.S.)" w:date="2018-06-19T09:27:00Z">
        <w:r w:rsidRPr="00C37D34" w:rsidDel="00C37D34">
          <w:rPr>
            <w:rFonts w:cs="Arial"/>
          </w:rPr>
          <w:delText xml:space="preserve">Driver Information </w:delText>
        </w:r>
      </w:del>
      <w:ins w:id="251" w:author="Myslinski, Jason (J.S.)" w:date="2018-06-19T09:27:00Z">
        <w:r>
          <w:rPr>
            <w:rFonts w:cs="Arial"/>
          </w:rPr>
          <w:t xml:space="preserve">General </w:t>
        </w:r>
      </w:ins>
      <w:r w:rsidRPr="00C37D34">
        <w:rPr>
          <w:rFonts w:cs="Arial"/>
        </w:rPr>
        <w:t>Settings</w:t>
      </w:r>
      <w:ins w:id="252" w:author="Myslinski, Jason (J.S.)" w:date="2018-06-19T09:27:00Z">
        <w:r>
          <w:rPr>
            <w:rFonts w:cs="Arial"/>
          </w:rPr>
          <w:t xml:space="preserve"> defined in this General Settings section</w:t>
        </w:r>
      </w:ins>
      <w:r w:rsidRPr="00C37D34">
        <w:rPr>
          <w:rFonts w:cs="Arial"/>
        </w:rPr>
        <w:t xml:space="preserve"> shall be considered unknown.  The HMI should not show any </w:t>
      </w:r>
      <w:ins w:id="253" w:author="Myslinski, Jason (J.S.)" w:date="2018-06-19T09:30:00Z">
        <w:r>
          <w:rPr>
            <w:rFonts w:cs="Arial"/>
          </w:rPr>
          <w:t xml:space="preserve">General </w:t>
        </w:r>
      </w:ins>
      <w:r>
        <w:rPr>
          <w:rFonts w:cs="Arial"/>
        </w:rPr>
        <w:t>S</w:t>
      </w:r>
      <w:r w:rsidRPr="00C37D34">
        <w:rPr>
          <w:rFonts w:cs="Arial"/>
        </w:rPr>
        <w:t xml:space="preserve">ettings </w:t>
      </w:r>
      <w:r>
        <w:rPr>
          <w:rFonts w:cs="Arial"/>
        </w:rPr>
        <w:t xml:space="preserve">HMI </w:t>
      </w:r>
      <w:r w:rsidRPr="00C37D34">
        <w:rPr>
          <w:rFonts w:cs="Arial"/>
        </w:rPr>
        <w:t xml:space="preserve">selections when </w:t>
      </w:r>
      <w:del w:id="254" w:author="Myslinski, Jason (J.S.)" w:date="2018-06-19T09:28:00Z">
        <w:r w:rsidRPr="00C37D34" w:rsidDel="00C37D34">
          <w:rPr>
            <w:rFonts w:cs="Arial"/>
          </w:rPr>
          <w:delText xml:space="preserve">Driver Assistance </w:delText>
        </w:r>
      </w:del>
      <w:ins w:id="255" w:author="Myslinski, Jason (J.S.)" w:date="2018-06-19T09:28:00Z">
        <w:r>
          <w:rPr>
            <w:rFonts w:cs="Arial"/>
          </w:rPr>
          <w:t xml:space="preserve">General </w:t>
        </w:r>
      </w:ins>
      <w:r w:rsidRPr="00C37D34">
        <w:rPr>
          <w:rFonts w:cs="Arial"/>
        </w:rPr>
        <w:t>Settings selection information is unknown.</w:t>
      </w:r>
      <w:ins w:id="256" w:author="Myslinski, Jason (J.S.)" w:date="2018-06-19T09:28:00Z">
        <w:r>
          <w:rPr>
            <w:rFonts w:cs="Arial"/>
          </w:rPr>
          <w:t xml:space="preserve">  In the General Settings HMI for Settings not defined in Settings </w:t>
        </w:r>
      </w:ins>
      <w:ins w:id="257" w:author="Myslinski, Jason (J.S.)" w:date="2018-06-19T09:29:00Z">
        <w:r>
          <w:rPr>
            <w:rFonts w:cs="Arial"/>
          </w:rPr>
          <w:t>in the</w:t>
        </w:r>
      </w:ins>
      <w:ins w:id="258" w:author="Myslinski, Jason (J.S.)" w:date="2018-06-19T09:28:00Z">
        <w:r>
          <w:rPr>
            <w:rFonts w:cs="Arial"/>
          </w:rPr>
          <w:t xml:space="preserve"> </w:t>
        </w:r>
      </w:ins>
      <w:proofErr w:type="spellStart"/>
      <w:ins w:id="259" w:author="Myslinski, Jason (J.S.)" w:date="2018-06-19T09:30:00Z">
        <w:r>
          <w:rPr>
            <w:rFonts w:cs="Arial"/>
          </w:rPr>
          <w:t>Centerstack</w:t>
        </w:r>
      </w:ins>
      <w:proofErr w:type="spellEnd"/>
      <w:ins w:id="260" w:author="Myslinski, Jason (J.S.)" w:date="2018-06-19T09:29:00Z">
        <w:r>
          <w:rPr>
            <w:rFonts w:cs="Arial"/>
          </w:rPr>
          <w:t xml:space="preserve"> SPSS reference the HMI for whether these settings can be shown or not when </w:t>
        </w:r>
        <w:proofErr w:type="spellStart"/>
        <w:r>
          <w:rPr>
            <w:rFonts w:cs="Arial"/>
          </w:rPr>
          <w:t>ignition_status</w:t>
        </w:r>
        <w:proofErr w:type="spellEnd"/>
        <w:r>
          <w:rPr>
            <w:rFonts w:cs="Arial"/>
          </w:rPr>
          <w:t xml:space="preserve"> does not equal Run.</w:t>
        </w:r>
      </w:ins>
    </w:p>
    <w:p w:rsidR="00C53099" w:rsidRPr="008D0D0E" w:rsidRDefault="00C53099" w:rsidP="00C53099">
      <w:pPr>
        <w:rPr>
          <w:rFonts w:cs="Arial"/>
        </w:rPr>
      </w:pPr>
    </w:p>
    <w:p w:rsidR="00C53099" w:rsidRPr="00C53099" w:rsidRDefault="00C53099" w:rsidP="00C53099">
      <w:pPr>
        <w:pStyle w:val="Heading4"/>
        <w:rPr>
          <w:b w:val="0"/>
          <w:u w:val="single"/>
        </w:rPr>
      </w:pPr>
      <w:r w:rsidRPr="00C53099">
        <w:rPr>
          <w:b w:val="0"/>
          <w:u w:val="single"/>
        </w:rPr>
        <w:t>VS-SR-REQ-259080/A-HMI Activation during Run - General Settings</w:t>
      </w:r>
    </w:p>
    <w:p w:rsidR="00C53099" w:rsidRDefault="00C53099" w:rsidP="00C53099">
      <w:pPr>
        <w:rPr>
          <w:rFonts w:cs="Arial"/>
        </w:rPr>
      </w:pPr>
      <w:r w:rsidRPr="0044037E">
        <w:rPr>
          <w:rFonts w:cs="Arial"/>
        </w:rPr>
        <w:t xml:space="preserve">Settings in General Settings Function/Section </w:t>
      </w:r>
      <w:r>
        <w:rPr>
          <w:rFonts w:cs="Arial"/>
        </w:rPr>
        <w:t xml:space="preserve">(not necessarily applicable to carryover functionality not covered in this spec) </w:t>
      </w:r>
      <w:r w:rsidRPr="0044037E">
        <w:rPr>
          <w:rFonts w:cs="Arial"/>
        </w:rPr>
        <w:t xml:space="preserve">can only be selected on the HMI when the </w:t>
      </w:r>
      <w:proofErr w:type="spellStart"/>
      <w:r w:rsidRPr="0044037E">
        <w:rPr>
          <w:rFonts w:cs="Arial"/>
        </w:rPr>
        <w:t>Ignition_Status</w:t>
      </w:r>
      <w:proofErr w:type="spellEnd"/>
      <w:r w:rsidRPr="0044037E">
        <w:rPr>
          <w:rFonts w:cs="Arial"/>
        </w:rPr>
        <w:t xml:space="preserve"> = Run.</w:t>
      </w:r>
    </w:p>
    <w:p w:rsidR="00C53099" w:rsidRPr="0044037E" w:rsidRDefault="00C53099" w:rsidP="00C53099">
      <w:pPr>
        <w:rPr>
          <w:rFonts w:cs="Arial"/>
        </w:rPr>
      </w:pPr>
    </w:p>
    <w:p w:rsidR="00C53099" w:rsidRPr="00C53099" w:rsidRDefault="00C53099" w:rsidP="00C53099">
      <w:pPr>
        <w:pStyle w:val="Heading4"/>
        <w:rPr>
          <w:b w:val="0"/>
          <w:u w:val="single"/>
        </w:rPr>
      </w:pPr>
      <w:r w:rsidRPr="00C53099">
        <w:rPr>
          <w:b w:val="0"/>
          <w:u w:val="single"/>
        </w:rPr>
        <w:t>VS-SR-REQ-232109/J-Carryover General Settings functionality from the Vehicle Settings SPSS</w:t>
      </w:r>
    </w:p>
    <w:p w:rsidR="00C53099" w:rsidRDefault="00C53099" w:rsidP="00C53099">
      <w:pPr>
        <w:rPr>
          <w:rFonts w:cs="Arial"/>
        </w:rPr>
      </w:pPr>
      <w:r>
        <w:rPr>
          <w:rFonts w:cs="Arial"/>
        </w:rPr>
        <w:t xml:space="preserve">The functions in the “General Settings” section of this Settings in the </w:t>
      </w:r>
      <w:proofErr w:type="spellStart"/>
      <w:r>
        <w:rPr>
          <w:rFonts w:cs="Arial"/>
        </w:rPr>
        <w:t>Centerstack</w:t>
      </w:r>
      <w:proofErr w:type="spellEnd"/>
      <w:r>
        <w:rPr>
          <w:rFonts w:cs="Arial"/>
        </w:rPr>
        <w:t xml:space="preserve"> SPSS specification are only for the general setting items not already covered in the Vehicle Settings (Global) SPSS or some other specification.</w:t>
      </w:r>
    </w:p>
    <w:p w:rsidR="00C53099" w:rsidRDefault="00C53099" w:rsidP="00C53099">
      <w:pPr>
        <w:rPr>
          <w:rFonts w:cs="Arial"/>
        </w:rPr>
      </w:pPr>
    </w:p>
    <w:p w:rsidR="00C53099" w:rsidRDefault="00C53099" w:rsidP="00C53099">
      <w:pPr>
        <w:rPr>
          <w:rFonts w:cs="Arial"/>
        </w:rPr>
      </w:pPr>
      <w:r>
        <w:rPr>
          <w:rFonts w:cs="Arial"/>
        </w:rPr>
        <w:t>The feature/function defined in the Vehicle Settings SPSS shall still be followed and all the requirements in the Vehicle Settings SPSS still apply unless noted otherwise.  This includes but is not limited to:</w:t>
      </w:r>
    </w:p>
    <w:p w:rsidR="00C53099" w:rsidRDefault="00C53099" w:rsidP="00C53099">
      <w:pPr>
        <w:numPr>
          <w:ilvl w:val="0"/>
          <w:numId w:val="505"/>
        </w:numPr>
        <w:rPr>
          <w:rFonts w:cs="Arial"/>
        </w:rPr>
      </w:pPr>
      <w:proofErr w:type="gramStart"/>
      <w:r>
        <w:rPr>
          <w:rFonts w:cs="Arial"/>
        </w:rPr>
        <w:t>12/24 hour</w:t>
      </w:r>
      <w:proofErr w:type="gramEnd"/>
      <w:r>
        <w:rPr>
          <w:rFonts w:cs="Arial"/>
        </w:rPr>
        <w:t xml:space="preserve"> mode</w:t>
      </w:r>
    </w:p>
    <w:p w:rsidR="00C53099" w:rsidRDefault="00C53099" w:rsidP="00C53099">
      <w:pPr>
        <w:numPr>
          <w:ilvl w:val="0"/>
          <w:numId w:val="505"/>
        </w:numPr>
        <w:rPr>
          <w:rFonts w:cs="Arial"/>
        </w:rPr>
      </w:pPr>
      <w:r>
        <w:rPr>
          <w:rFonts w:cs="Arial"/>
        </w:rPr>
        <w:t>Language selection</w:t>
      </w:r>
    </w:p>
    <w:p w:rsidR="00C53099" w:rsidRDefault="00C53099" w:rsidP="00C53099">
      <w:pPr>
        <w:numPr>
          <w:ilvl w:val="0"/>
          <w:numId w:val="505"/>
        </w:numPr>
        <w:rPr>
          <w:rFonts w:cs="Arial"/>
        </w:rPr>
      </w:pPr>
      <w:r>
        <w:rPr>
          <w:rFonts w:cs="Arial"/>
        </w:rPr>
        <w:t xml:space="preserve">Distance Units (this is only if the HMI has two choices such as “Imperial” and “Metric”). </w:t>
      </w:r>
    </w:p>
    <w:p w:rsidR="00C53099" w:rsidRDefault="00C53099" w:rsidP="00C53099">
      <w:pPr>
        <w:numPr>
          <w:ilvl w:val="1"/>
          <w:numId w:val="505"/>
        </w:numPr>
        <w:rPr>
          <w:rFonts w:cs="Arial"/>
        </w:rPr>
      </w:pPr>
      <w:r>
        <w:rPr>
          <w:rFonts w:cs="Arial"/>
        </w:rPr>
        <w:t>If the HMI has three choices such as “1/100 km”, “km/l” and “Miles &amp; Gallons” then use the system interface described in the Measure Units function in this specification.</w:t>
      </w:r>
    </w:p>
    <w:p w:rsidR="00C53099" w:rsidRDefault="00C53099" w:rsidP="00C53099">
      <w:pPr>
        <w:numPr>
          <w:ilvl w:val="0"/>
          <w:numId w:val="505"/>
        </w:numPr>
        <w:rPr>
          <w:rFonts w:cs="Arial"/>
        </w:rPr>
      </w:pPr>
      <w:r>
        <w:rPr>
          <w:rFonts w:cs="Arial"/>
        </w:rPr>
        <w:t xml:space="preserve">Beep Settings </w:t>
      </w:r>
    </w:p>
    <w:p w:rsidR="00C53099" w:rsidRDefault="00C53099" w:rsidP="00C53099">
      <w:pPr>
        <w:numPr>
          <w:ilvl w:val="0"/>
          <w:numId w:val="505"/>
        </w:numPr>
        <w:rPr>
          <w:rFonts w:cs="Arial"/>
        </w:rPr>
      </w:pPr>
      <w:r w:rsidRPr="005B7F0E">
        <w:rPr>
          <w:rFonts w:cs="Arial"/>
        </w:rPr>
        <w:t>Master Reset</w:t>
      </w:r>
    </w:p>
    <w:p w:rsidR="00C53099" w:rsidRDefault="00C53099" w:rsidP="00C53099">
      <w:pPr>
        <w:numPr>
          <w:ilvl w:val="0"/>
          <w:numId w:val="505"/>
        </w:numPr>
        <w:rPr>
          <w:rFonts w:cs="Arial"/>
        </w:rPr>
      </w:pPr>
      <w:r>
        <w:rPr>
          <w:rFonts w:cs="Arial"/>
        </w:rPr>
        <w:t>Temperature Units</w:t>
      </w:r>
    </w:p>
    <w:p w:rsidR="00C53099" w:rsidRPr="00FC1EC3" w:rsidRDefault="00C53099" w:rsidP="00C53099">
      <w:pPr>
        <w:numPr>
          <w:ilvl w:val="0"/>
          <w:numId w:val="505"/>
        </w:numPr>
        <w:rPr>
          <w:rFonts w:cs="Arial"/>
        </w:rPr>
      </w:pPr>
      <w:r>
        <w:rPr>
          <w:rFonts w:cs="Arial"/>
        </w:rPr>
        <w:t>Valet Mode settings</w:t>
      </w:r>
    </w:p>
    <w:p w:rsidR="00C53099" w:rsidRDefault="00C53099" w:rsidP="00C53099">
      <w:pPr>
        <w:rPr>
          <w:rFonts w:cs="Arial"/>
        </w:rPr>
      </w:pPr>
    </w:p>
    <w:p w:rsidR="00C53099" w:rsidRPr="00E97C27" w:rsidRDefault="00C53099" w:rsidP="00C53099">
      <w:pPr>
        <w:rPr>
          <w:rFonts w:cs="Arial"/>
        </w:rPr>
      </w:pPr>
      <w:r w:rsidRPr="00E97C27">
        <w:rPr>
          <w:rFonts w:cs="Arial"/>
        </w:rPr>
        <w:t xml:space="preserve">If there is no menu in the Cluster for these </w:t>
      </w:r>
      <w:r>
        <w:rPr>
          <w:rFonts w:cs="Arial"/>
        </w:rPr>
        <w:t>general</w:t>
      </w:r>
      <w:r w:rsidRPr="00E97C27">
        <w:rPr>
          <w:rFonts w:cs="Arial"/>
        </w:rPr>
        <w:t xml:space="preserve"> settings</w:t>
      </w:r>
      <w:r>
        <w:rPr>
          <w:rFonts w:cs="Arial"/>
        </w:rPr>
        <w:t xml:space="preserve"> which are in the Vehicle Settings SPSS</w:t>
      </w:r>
      <w:r w:rsidRPr="00E97C27">
        <w:rPr>
          <w:rFonts w:cs="Arial"/>
        </w:rPr>
        <w:t xml:space="preserve"> (</w:t>
      </w:r>
      <w:proofErr w:type="spellStart"/>
      <w:r w:rsidRPr="00E97C27">
        <w:rPr>
          <w:rFonts w:cs="Arial"/>
        </w:rPr>
        <w:t>ex distance</w:t>
      </w:r>
      <w:proofErr w:type="spellEnd"/>
      <w:r w:rsidRPr="00E97C27">
        <w:rPr>
          <w:rFonts w:cs="Arial"/>
        </w:rPr>
        <w:t xml:space="preserve"> units, temper</w:t>
      </w:r>
      <w:r>
        <w:rPr>
          <w:rFonts w:cs="Arial"/>
        </w:rPr>
        <w:t>ature units, language…) and the</w:t>
      </w:r>
      <w:r w:rsidRPr="00E97C27">
        <w:rPr>
          <w:rFonts w:cs="Arial"/>
        </w:rPr>
        <w:t xml:space="preserve"> settings menu is only in the </w:t>
      </w:r>
      <w:proofErr w:type="spellStart"/>
      <w:r w:rsidRPr="00E97C27">
        <w:rPr>
          <w:rFonts w:cs="Arial"/>
        </w:rPr>
        <w:t>Centerstack</w:t>
      </w:r>
      <w:proofErr w:type="spellEnd"/>
      <w:r w:rsidRPr="00E97C27">
        <w:rPr>
          <w:rFonts w:cs="Arial"/>
        </w:rPr>
        <w:t xml:space="preserve"> all the internal requirements </w:t>
      </w:r>
      <w:r>
        <w:rPr>
          <w:rFonts w:cs="Arial"/>
        </w:rPr>
        <w:t>from the Vehicle Settings SPSS for the C</w:t>
      </w:r>
      <w:r w:rsidRPr="00E97C27">
        <w:rPr>
          <w:rFonts w:cs="Arial"/>
        </w:rPr>
        <w:t>luster still apply</w:t>
      </w:r>
      <w:r>
        <w:rPr>
          <w:rFonts w:cs="Arial"/>
        </w:rPr>
        <w:t>.  This would mean the Cluster would remain the feature server if it was already the server in the Vehicle Settings SPSS</w:t>
      </w:r>
      <w:r w:rsidRPr="00E97C27">
        <w:rPr>
          <w:rFonts w:cs="Arial"/>
        </w:rPr>
        <w:t xml:space="preserve">.  </w:t>
      </w:r>
    </w:p>
    <w:p w:rsidR="00C53099" w:rsidRDefault="00C53099" w:rsidP="00C53099">
      <w:pPr>
        <w:numPr>
          <w:ilvl w:val="0"/>
          <w:numId w:val="503"/>
        </w:numPr>
        <w:rPr>
          <w:rFonts w:cs="Arial"/>
        </w:rPr>
      </w:pPr>
      <w:r>
        <w:rPr>
          <w:rFonts w:cs="Arial"/>
        </w:rPr>
        <w:t xml:space="preserve">For </w:t>
      </w:r>
      <w:proofErr w:type="gramStart"/>
      <w:r>
        <w:rPr>
          <w:rFonts w:cs="Arial"/>
        </w:rPr>
        <w:t>example</w:t>
      </w:r>
      <w:proofErr w:type="gramEnd"/>
      <w:r>
        <w:rPr>
          <w:rFonts w:cs="Arial"/>
        </w:rPr>
        <w:t xml:space="preserve"> if the Cluster is the Temperature</w:t>
      </w:r>
      <w:r w:rsidRPr="00E97C27">
        <w:rPr>
          <w:rFonts w:cs="Arial"/>
        </w:rPr>
        <w:t xml:space="preserve"> Units server in the vehicle settings SPSS then it would still be the </w:t>
      </w:r>
      <w:r>
        <w:rPr>
          <w:rFonts w:cs="Arial"/>
        </w:rPr>
        <w:t xml:space="preserve">Temperature Units </w:t>
      </w:r>
      <w:r w:rsidRPr="00E97C27">
        <w:rPr>
          <w:rFonts w:cs="Arial"/>
        </w:rPr>
        <w:t xml:space="preserve">server without the menu in the Cluster.  The </w:t>
      </w:r>
      <w:proofErr w:type="spellStart"/>
      <w:r w:rsidRPr="00E97C27">
        <w:rPr>
          <w:rFonts w:cs="Arial"/>
        </w:rPr>
        <w:t>Centerstack</w:t>
      </w:r>
      <w:proofErr w:type="spellEnd"/>
      <w:r w:rsidRPr="00E97C27">
        <w:rPr>
          <w:rFonts w:cs="Arial"/>
        </w:rPr>
        <w:t xml:space="preserve"> module</w:t>
      </w:r>
      <w:r>
        <w:rPr>
          <w:rFonts w:cs="Arial"/>
        </w:rPr>
        <w:t xml:space="preserve"> (</w:t>
      </w:r>
      <w:proofErr w:type="spellStart"/>
      <w:r>
        <w:rPr>
          <w:rFonts w:cs="Arial"/>
        </w:rPr>
        <w:t>ex SYNC</w:t>
      </w:r>
      <w:proofErr w:type="spellEnd"/>
      <w:r>
        <w:rPr>
          <w:rFonts w:cs="Arial"/>
        </w:rPr>
        <w:t>)</w:t>
      </w:r>
      <w:r w:rsidRPr="00E97C27">
        <w:rPr>
          <w:rFonts w:cs="Arial"/>
        </w:rPr>
        <w:t xml:space="preserve"> would still request the </w:t>
      </w:r>
      <w:r>
        <w:rPr>
          <w:rFonts w:cs="Arial"/>
        </w:rPr>
        <w:t>temperature unit setting</w:t>
      </w:r>
      <w:r w:rsidRPr="00E97C27">
        <w:rPr>
          <w:rFonts w:cs="Arial"/>
        </w:rPr>
        <w:t xml:space="preserve"> from the Cluster and the Cluster would respond as defined in the Vehicle Settings SPSS.</w:t>
      </w:r>
    </w:p>
    <w:p w:rsidR="00C53099" w:rsidRPr="002349F8" w:rsidRDefault="00C53099" w:rsidP="00C53099">
      <w:pPr>
        <w:rPr>
          <w:rFonts w:cs="Arial"/>
          <w:color w:val="FF0000"/>
          <w:highlight w:val="yellow"/>
        </w:rPr>
      </w:pPr>
    </w:p>
    <w:p w:rsidR="00C53099" w:rsidRDefault="00C53099" w:rsidP="00C53099">
      <w:pPr>
        <w:pStyle w:val="Heading3"/>
      </w:pPr>
      <w:bookmarkStart w:id="261" w:name="_Toc25737526"/>
      <w:r w:rsidRPr="00B9479B">
        <w:t>VS-FUN-REQ-234033/B-Tire Pressure Units</w:t>
      </w:r>
      <w:bookmarkEnd w:id="26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VS-SR-REQ-234035/E-Tire Pressure Unit</w:t>
      </w:r>
    </w:p>
    <w:p w:rsidR="00C53099" w:rsidRPr="00E013F5" w:rsidRDefault="00C53099" w:rsidP="00C53099">
      <w:pPr>
        <w:rPr>
          <w:rFonts w:cs="Arial"/>
        </w:rPr>
      </w:pPr>
      <w:r w:rsidRPr="00074C7F">
        <w:rPr>
          <w:rFonts w:cs="Arial"/>
        </w:rPr>
        <w:t xml:space="preserve">For this feature when performing the “Set” or “Query” operation the Feature Number and Configuration Number in the </w:t>
      </w:r>
      <w:proofErr w:type="spellStart"/>
      <w:r w:rsidRPr="00074C7F">
        <w:rPr>
          <w:rFonts w:cs="Arial"/>
        </w:rPr>
        <w:t>Feature.Rq</w:t>
      </w:r>
      <w:proofErr w:type="spellEnd"/>
      <w:r w:rsidRPr="00074C7F">
        <w:rPr>
          <w:rFonts w:cs="Arial"/>
        </w:rPr>
        <w:t xml:space="preserve"> and </w:t>
      </w:r>
      <w:proofErr w:type="spellStart"/>
      <w:r w:rsidRPr="00074C7F">
        <w:rPr>
          <w:rFonts w:cs="Arial"/>
        </w:rPr>
        <w:t>Feature.St</w:t>
      </w:r>
      <w:proofErr w:type="spellEnd"/>
      <w:r w:rsidRPr="00074C7F">
        <w:rPr>
          <w:rFonts w:cs="Arial"/>
        </w:rPr>
        <w:t xml:space="preserve"> messages shall be used below.</w:t>
      </w:r>
    </w:p>
    <w:p w:rsidR="00C53099" w:rsidRPr="00E013F5" w:rsidRDefault="00C53099" w:rsidP="00C53099">
      <w:pPr>
        <w:rPr>
          <w:rFonts w:cs="Arial"/>
        </w:rPr>
      </w:pPr>
    </w:p>
    <w:p w:rsidR="00C53099" w:rsidRPr="00A675AD" w:rsidRDefault="00C53099" w:rsidP="00C53099">
      <w:pPr>
        <w:rPr>
          <w:rFonts w:cs="Arial"/>
        </w:rPr>
      </w:pPr>
      <w:r w:rsidRPr="00E013F5">
        <w:rPr>
          <w:rFonts w:cs="Arial"/>
        </w:rPr>
        <w:t>If Enhanced Memory is supported</w:t>
      </w:r>
      <w:r w:rsidRPr="00A675AD">
        <w:rPr>
          <w:rFonts w:cs="Arial"/>
        </w:rPr>
        <w:t xml:space="preserve">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9F0DC8"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9F0DC8"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F0DC8" w:rsidRDefault="00C53099" w:rsidP="00C53099">
            <w:pPr>
              <w:jc w:val="center"/>
              <w:rPr>
                <w:rFonts w:cs="Arial"/>
                <w:b/>
                <w:bCs/>
              </w:rPr>
            </w:pPr>
            <w:r w:rsidRPr="009F0DC8">
              <w:rPr>
                <w:rFonts w:cs="Arial"/>
                <w:b/>
                <w:bCs/>
              </w:rPr>
              <w:lastRenderedPageBreak/>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0DC8" w:rsidRDefault="00C53099" w:rsidP="00C53099">
            <w:pPr>
              <w:jc w:val="center"/>
              <w:rPr>
                <w:rFonts w:cs="Arial"/>
                <w:b/>
                <w:bCs/>
              </w:rPr>
            </w:pPr>
            <w:r w:rsidRPr="009F0DC8">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0DC8" w:rsidRDefault="00C53099" w:rsidP="00C53099">
            <w:pPr>
              <w:jc w:val="center"/>
              <w:rPr>
                <w:rFonts w:cs="Arial"/>
                <w:b/>
                <w:bCs/>
              </w:rPr>
            </w:pPr>
            <w:r w:rsidRPr="009F0DC8">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0DC8" w:rsidRDefault="00C53099" w:rsidP="00C53099">
            <w:pPr>
              <w:jc w:val="center"/>
              <w:rPr>
                <w:rFonts w:cs="Arial"/>
                <w:b/>
                <w:bCs/>
              </w:rPr>
            </w:pPr>
            <w:r w:rsidRPr="009F0DC8">
              <w:rPr>
                <w:rFonts w:cs="Arial"/>
                <w:b/>
                <w:bCs/>
              </w:rPr>
              <w:t>HMI selection / Configuration Name</w:t>
            </w:r>
          </w:p>
        </w:tc>
      </w:tr>
      <w:tr w:rsidR="00C53099" w:rsidRPr="009F0DC8"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9F0DC8" w:rsidRDefault="00C53099" w:rsidP="00C53099">
            <w:pPr>
              <w:jc w:val="center"/>
              <w:rPr>
                <w:rFonts w:cs="Arial"/>
                <w:bCs/>
              </w:rPr>
            </w:pPr>
            <w:r w:rsidRPr="009F0DC8">
              <w:rPr>
                <w:rFonts w:cs="Arial"/>
                <w:bCs/>
              </w:rPr>
              <w:t>Tire Pressure Unit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F0DC8" w:rsidRDefault="00C53099" w:rsidP="00C53099">
            <w:pPr>
              <w:jc w:val="center"/>
              <w:rPr>
                <w:rFonts w:cs="Arial"/>
                <w:bCs/>
              </w:rPr>
            </w:pPr>
            <w:r>
              <w:rPr>
                <w:rFonts w:cs="Arial"/>
                <w:color w:val="000000"/>
              </w:rPr>
              <w:t>0x0908</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9F0DC8" w:rsidRDefault="00C53099" w:rsidP="00C53099">
            <w:pPr>
              <w:jc w:val="center"/>
              <w:rPr>
                <w:rFonts w:cs="Arial"/>
                <w:bCs/>
              </w:rPr>
            </w:pPr>
            <w:r w:rsidRPr="009F0DC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9F0DC8" w:rsidRDefault="00C53099" w:rsidP="00C53099">
            <w:pPr>
              <w:jc w:val="center"/>
              <w:rPr>
                <w:rFonts w:cs="Arial"/>
                <w:bCs/>
              </w:rPr>
            </w:pPr>
            <w:r w:rsidRPr="009F0DC8">
              <w:rPr>
                <w:rFonts w:cs="Arial"/>
                <w:bCs/>
              </w:rPr>
              <w:t>psi</w:t>
            </w:r>
          </w:p>
        </w:tc>
      </w:tr>
      <w:tr w:rsidR="00C53099" w:rsidRPr="009F0DC8"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9F0DC8"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9F0DC8" w:rsidRDefault="00C53099" w:rsidP="00C53099">
            <w:pPr>
              <w:jc w:val="center"/>
              <w:rPr>
                <w:rFonts w:cs="Arial"/>
                <w:bCs/>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9F0DC8" w:rsidRDefault="00C53099" w:rsidP="00C53099">
            <w:pPr>
              <w:jc w:val="center"/>
              <w:rPr>
                <w:rFonts w:cs="Arial"/>
                <w:bCs/>
              </w:rPr>
            </w:pPr>
            <w:r w:rsidRPr="009F0DC8">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9F0DC8" w:rsidRDefault="00C53099" w:rsidP="00C53099">
            <w:pPr>
              <w:jc w:val="center"/>
              <w:rPr>
                <w:rFonts w:cs="Arial"/>
                <w:bCs/>
              </w:rPr>
            </w:pPr>
            <w:r w:rsidRPr="009F0DC8">
              <w:rPr>
                <w:rFonts w:cs="Arial"/>
                <w:bCs/>
              </w:rPr>
              <w:t>kPa</w:t>
            </w:r>
          </w:p>
        </w:tc>
      </w:tr>
      <w:tr w:rsidR="00C53099" w:rsidRPr="009F0DC8"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9F0DC8"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9F0DC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9F0DC8" w:rsidRDefault="00C53099" w:rsidP="00C53099">
            <w:pPr>
              <w:jc w:val="center"/>
              <w:rPr>
                <w:rFonts w:cs="Arial"/>
                <w:bCs/>
              </w:rPr>
            </w:pPr>
            <w:r w:rsidRPr="009F0DC8">
              <w:rPr>
                <w:rFonts w:cs="Arial"/>
                <w:bCs/>
              </w:rPr>
              <w:t>0x02</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9F0DC8" w:rsidRDefault="00C53099" w:rsidP="00C53099">
            <w:pPr>
              <w:jc w:val="center"/>
              <w:rPr>
                <w:rFonts w:cs="Arial"/>
                <w:bCs/>
              </w:rPr>
            </w:pPr>
            <w:r w:rsidRPr="009F0DC8">
              <w:rPr>
                <w:rFonts w:cs="Arial"/>
                <w:bCs/>
              </w:rPr>
              <w:t>bar</w:t>
            </w:r>
          </w:p>
        </w:tc>
      </w:tr>
    </w:tbl>
    <w:p w:rsidR="00C53099" w:rsidRPr="009F0DC8"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34</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104</w:t>
            </w:r>
          </w:p>
        </w:tc>
      </w:tr>
    </w:tbl>
    <w:p w:rsidR="00C53099" w:rsidRPr="00A675AD" w:rsidRDefault="00C53099" w:rsidP="00C53099">
      <w:pPr>
        <w:rPr>
          <w:rFonts w:cs="Arial"/>
          <w:color w:val="FF0000"/>
        </w:rPr>
      </w:pPr>
    </w:p>
    <w:p w:rsidR="00C53099" w:rsidRDefault="00C53099" w:rsidP="00C53099">
      <w:pPr>
        <w:pStyle w:val="Heading3"/>
      </w:pPr>
      <w:bookmarkStart w:id="262" w:name="_Toc25737527"/>
      <w:r w:rsidRPr="00B9479B">
        <w:t>VS-FUN-REQ-234037/B-Measure Units</w:t>
      </w:r>
      <w:bookmarkEnd w:id="26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VS-SR-REQ-234039/L-Measure Units</w:t>
      </w:r>
    </w:p>
    <w:p w:rsidR="00C53099" w:rsidRPr="006A1D3F" w:rsidRDefault="00C53099" w:rsidP="00C53099">
      <w:pPr>
        <w:rPr>
          <w:rFonts w:cs="Arial"/>
        </w:rPr>
      </w:pPr>
      <w:r w:rsidRPr="006A1D3F">
        <w:rPr>
          <w:rFonts w:cs="Arial"/>
        </w:rPr>
        <w:t xml:space="preserve">For this feature when performing the “Set” or “Query” operation the Feature Number and Configuration Number in the </w:t>
      </w:r>
      <w:proofErr w:type="spellStart"/>
      <w:r w:rsidRPr="006A1D3F">
        <w:rPr>
          <w:rFonts w:cs="Arial"/>
        </w:rPr>
        <w:t>Feature.Rq</w:t>
      </w:r>
      <w:proofErr w:type="spellEnd"/>
      <w:r w:rsidRPr="006A1D3F">
        <w:rPr>
          <w:rFonts w:cs="Arial"/>
        </w:rPr>
        <w:t xml:space="preserve"> and </w:t>
      </w:r>
      <w:proofErr w:type="spellStart"/>
      <w:r w:rsidRPr="006A1D3F">
        <w:rPr>
          <w:rFonts w:cs="Arial"/>
        </w:rPr>
        <w:t>Feature.St</w:t>
      </w:r>
      <w:proofErr w:type="spellEnd"/>
      <w:r w:rsidRPr="006A1D3F">
        <w:rPr>
          <w:rFonts w:cs="Arial"/>
        </w:rPr>
        <w:t xml:space="preserve"> messages shall be used below.</w:t>
      </w:r>
    </w:p>
    <w:p w:rsidR="00C53099" w:rsidRPr="006A1D3F" w:rsidRDefault="00C53099" w:rsidP="00C53099">
      <w:pPr>
        <w:rPr>
          <w:rFonts w:cs="Arial"/>
        </w:rPr>
      </w:pPr>
    </w:p>
    <w:p w:rsidR="00C53099" w:rsidRPr="00A675AD" w:rsidRDefault="00C53099" w:rsidP="00C53099">
      <w:pPr>
        <w:rPr>
          <w:rFonts w:cs="Arial"/>
        </w:rPr>
      </w:pPr>
      <w:r w:rsidRPr="006A1D3F">
        <w:rPr>
          <w:rFonts w:cs="Arial"/>
        </w:rPr>
        <w:t>If Enhanced Memory is supported</w:t>
      </w:r>
      <w:r w:rsidRPr="00A675AD">
        <w:rPr>
          <w:rFonts w:cs="Arial"/>
        </w:rPr>
        <w:t xml:space="preserve">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C86938"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C86938" w:rsidRDefault="00C53099" w:rsidP="00C53099">
            <w:pPr>
              <w:jc w:val="center"/>
              <w:rPr>
                <w:rFonts w:cs="Arial"/>
                <w:bCs/>
              </w:rPr>
            </w:pPr>
            <w:r w:rsidRPr="00C86938">
              <w:rPr>
                <w:rFonts w:cs="Arial"/>
                <w:bCs/>
              </w:rPr>
              <w:t xml:space="preserve">Measure Units </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C86938" w:rsidRDefault="00C53099" w:rsidP="00C53099">
            <w:pPr>
              <w:jc w:val="center"/>
              <w:rPr>
                <w:rFonts w:cs="Arial"/>
                <w:bCs/>
              </w:rPr>
            </w:pPr>
            <w:r w:rsidRPr="00C86938">
              <w:rPr>
                <w:rFonts w:cs="Arial"/>
                <w:bCs/>
              </w:rPr>
              <w:t>0x0901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C86938" w:rsidRDefault="00C53099" w:rsidP="00C53099">
            <w:pPr>
              <w:jc w:val="center"/>
              <w:rPr>
                <w:rFonts w:cs="Arial"/>
                <w:bCs/>
              </w:rPr>
            </w:pPr>
            <w:r w:rsidRPr="00C8693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C86938" w:rsidRDefault="00C53099" w:rsidP="00C53099">
            <w:pPr>
              <w:jc w:val="center"/>
              <w:rPr>
                <w:ins w:id="263" w:author="Jason Myslinski" w:date="2019-09-09T10:27:00Z"/>
                <w:rFonts w:cs="Arial"/>
                <w:bCs/>
              </w:rPr>
            </w:pPr>
            <w:r w:rsidRPr="00C86938">
              <w:rPr>
                <w:rFonts w:cs="Arial"/>
                <w:bCs/>
              </w:rPr>
              <w:t xml:space="preserve">Miles and Gallons </w:t>
            </w:r>
            <w:ins w:id="264" w:author="Jason Myslinski" w:date="2019-09-09T10:27:00Z">
              <w:r w:rsidRPr="00C86938">
                <w:rPr>
                  <w:rFonts w:cs="Arial"/>
                  <w:bCs/>
                </w:rPr>
                <w:t>/</w:t>
              </w:r>
            </w:ins>
          </w:p>
          <w:p w:rsidR="00C53099" w:rsidRPr="00C86938" w:rsidRDefault="00C53099" w:rsidP="00C53099">
            <w:pPr>
              <w:jc w:val="center"/>
              <w:rPr>
                <w:rFonts w:cs="Arial"/>
                <w:bCs/>
              </w:rPr>
            </w:pPr>
            <w:ins w:id="265" w:author="Jason Myslinski" w:date="2019-09-09T10:27:00Z">
              <w:r w:rsidRPr="00C86938">
                <w:rPr>
                  <w:rFonts w:cs="Arial"/>
                </w:rPr>
                <w:t>BEV: Miles and kWh (mi/kWh)</w:t>
              </w:r>
            </w:ins>
          </w:p>
        </w:tc>
      </w:tr>
      <w:tr w:rsidR="00C53099" w:rsidRPr="00C86938"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C86938"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C86938" w:rsidRDefault="00C53099" w:rsidP="00C53099">
            <w:pPr>
              <w:jc w:val="center"/>
              <w:rPr>
                <w:rFonts w:cs="Arial"/>
                <w:bCs/>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C86938" w:rsidRDefault="00C53099" w:rsidP="00C53099">
            <w:pPr>
              <w:jc w:val="center"/>
              <w:rPr>
                <w:rFonts w:cs="Arial"/>
                <w:bCs/>
              </w:rPr>
            </w:pPr>
            <w:r w:rsidRPr="00C86938">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C86938" w:rsidRDefault="00C53099" w:rsidP="00C53099">
            <w:pPr>
              <w:jc w:val="center"/>
              <w:rPr>
                <w:rFonts w:cs="Arial"/>
                <w:bCs/>
              </w:rPr>
            </w:pPr>
            <w:r w:rsidRPr="00C86938">
              <w:rPr>
                <w:rFonts w:cs="Arial"/>
                <w:bCs/>
              </w:rPr>
              <w:t xml:space="preserve">Miles and Gallons (UK only) </w:t>
            </w:r>
            <w:ins w:id="266" w:author="Jason Myslinski" w:date="2019-09-09T10:28:00Z">
              <w:r w:rsidRPr="00C86938">
                <w:rPr>
                  <w:rFonts w:cs="Arial"/>
                  <w:bCs/>
                </w:rPr>
                <w:t xml:space="preserve">/ </w:t>
              </w:r>
              <w:r w:rsidRPr="00C86938">
                <w:rPr>
                  <w:rFonts w:cs="Arial"/>
                </w:rPr>
                <w:t>BEV: Miles and kWh (mi/kWh)</w:t>
              </w:r>
            </w:ins>
            <w:ins w:id="267" w:author="Jason Myslinski" w:date="2019-09-09T10:32:00Z">
              <w:r>
                <w:rPr>
                  <w:rFonts w:cs="Arial"/>
                </w:rPr>
                <w:t xml:space="preserve"> (UK only)</w:t>
              </w:r>
            </w:ins>
          </w:p>
        </w:tc>
      </w:tr>
      <w:tr w:rsidR="00C53099" w:rsidRPr="00C86938"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C86938"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C8693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C86938" w:rsidRDefault="00C53099" w:rsidP="00C53099">
            <w:pPr>
              <w:jc w:val="center"/>
              <w:rPr>
                <w:rFonts w:cs="Arial"/>
                <w:bCs/>
              </w:rPr>
            </w:pPr>
            <w:r w:rsidRPr="00C86938">
              <w:rPr>
                <w:rFonts w:cs="Arial"/>
                <w:bCs/>
              </w:rPr>
              <w:t>0x02</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C86938" w:rsidRDefault="00C53099" w:rsidP="00C53099">
            <w:pPr>
              <w:jc w:val="center"/>
              <w:rPr>
                <w:ins w:id="268" w:author="Jason Myslinski" w:date="2019-09-09T10:29:00Z"/>
                <w:rFonts w:cs="Arial"/>
                <w:bCs/>
              </w:rPr>
            </w:pPr>
            <w:r w:rsidRPr="00C86938">
              <w:rPr>
                <w:rFonts w:cs="Arial"/>
                <w:bCs/>
              </w:rPr>
              <w:t xml:space="preserve">Liter/100 km </w:t>
            </w:r>
            <w:ins w:id="269" w:author="Jason Myslinski" w:date="2019-09-09T10:29:00Z">
              <w:r w:rsidRPr="00C86938">
                <w:rPr>
                  <w:rFonts w:cs="Arial"/>
                  <w:bCs/>
                </w:rPr>
                <w:t>/</w:t>
              </w:r>
            </w:ins>
          </w:p>
          <w:p w:rsidR="00C53099" w:rsidRPr="00C86938" w:rsidRDefault="00C53099">
            <w:pPr>
              <w:jc w:val="center"/>
              <w:rPr>
                <w:rFonts w:cs="Arial"/>
                <w:bCs/>
              </w:rPr>
            </w:pPr>
            <w:ins w:id="270" w:author="Jason Myslinski" w:date="2019-09-09T10:29:00Z">
              <w:r w:rsidRPr="00C86938">
                <w:rPr>
                  <w:rFonts w:cs="Arial"/>
                </w:rPr>
                <w:t>BEV: km and kWh (kWh/100km)</w:t>
              </w:r>
            </w:ins>
          </w:p>
        </w:tc>
      </w:tr>
      <w:tr w:rsidR="00C53099" w:rsidRPr="00C86938"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C86938"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C8693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C86938" w:rsidRDefault="00C53099" w:rsidP="00C53099">
            <w:pPr>
              <w:jc w:val="center"/>
              <w:rPr>
                <w:rFonts w:cs="Arial"/>
                <w:bCs/>
              </w:rPr>
            </w:pPr>
            <w:r w:rsidRPr="00C86938">
              <w:rPr>
                <w:rFonts w:cs="Arial"/>
                <w:bCs/>
              </w:rPr>
              <w:t>0x03</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C86938" w:rsidRDefault="00C53099" w:rsidP="00C53099">
            <w:pPr>
              <w:jc w:val="center"/>
              <w:rPr>
                <w:ins w:id="271" w:author="Jason Myslinski" w:date="2019-09-09T10:30:00Z"/>
                <w:rFonts w:cs="Arial"/>
                <w:bCs/>
              </w:rPr>
            </w:pPr>
            <w:r w:rsidRPr="00C86938">
              <w:rPr>
                <w:rFonts w:cs="Arial"/>
                <w:bCs/>
              </w:rPr>
              <w:t>km/</w:t>
            </w:r>
            <w:proofErr w:type="gramStart"/>
            <w:r w:rsidRPr="00C86938">
              <w:rPr>
                <w:rFonts w:cs="Arial"/>
                <w:bCs/>
              </w:rPr>
              <w:t xml:space="preserve">Liter  </w:t>
            </w:r>
            <w:ins w:id="272" w:author="Jason Myslinski" w:date="2019-09-09T10:30:00Z">
              <w:r w:rsidRPr="00C86938">
                <w:rPr>
                  <w:rFonts w:cs="Arial"/>
                  <w:bCs/>
                </w:rPr>
                <w:t>/</w:t>
              </w:r>
              <w:proofErr w:type="gramEnd"/>
              <w:r w:rsidRPr="00C86938">
                <w:rPr>
                  <w:rFonts w:cs="Arial"/>
                  <w:bCs/>
                </w:rPr>
                <w:t xml:space="preserve"> </w:t>
              </w:r>
            </w:ins>
          </w:p>
          <w:p w:rsidR="00C53099" w:rsidRPr="00C86938" w:rsidRDefault="00C53099" w:rsidP="00C53099">
            <w:pPr>
              <w:jc w:val="center"/>
              <w:rPr>
                <w:rFonts w:cs="Arial"/>
                <w:bCs/>
              </w:rPr>
            </w:pPr>
            <w:ins w:id="273" w:author="Jason Myslinski" w:date="2019-09-09T10:30:00Z">
              <w:r w:rsidRPr="00C86938">
                <w:rPr>
                  <w:rFonts w:cs="Arial"/>
                </w:rPr>
                <w:t xml:space="preserve">BEV: km and </w:t>
              </w:r>
              <w:proofErr w:type="spellStart"/>
              <w:r w:rsidRPr="00C86938">
                <w:rPr>
                  <w:rFonts w:cs="Arial"/>
                </w:rPr>
                <w:t>kWH</w:t>
              </w:r>
              <w:proofErr w:type="spellEnd"/>
              <w:r w:rsidRPr="00C86938">
                <w:rPr>
                  <w:rFonts w:cs="Arial"/>
                </w:rPr>
                <w:t xml:space="preserve"> (km/kWh)</w:t>
              </w:r>
            </w:ins>
          </w:p>
        </w:tc>
      </w:tr>
    </w:tbl>
    <w:p w:rsidR="00C53099" w:rsidRPr="00C86938" w:rsidRDefault="00C53099" w:rsidP="00C53099">
      <w:pPr>
        <w:rPr>
          <w:ins w:id="274" w:author="Jason Myslinski" w:date="2019-09-09T10:31:00Z"/>
          <w:rFonts w:cs="Arial"/>
        </w:rPr>
      </w:pPr>
      <w:ins w:id="275" w:author="Jason Myslinski" w:date="2019-09-09T10:31:00Z">
        <w:r w:rsidRPr="00C86938">
          <w:rPr>
            <w:rFonts w:cs="Arial"/>
          </w:rPr>
          <w:t>If the Measure Units HMI supports a BEV (Battery Electric Vehicle) HMI (ex no Gallons o</w:t>
        </w:r>
        <w:r>
          <w:rPr>
            <w:rFonts w:cs="Arial"/>
          </w:rPr>
          <w:t xml:space="preserve">r Liters shown) than the “BEV” </w:t>
        </w:r>
      </w:ins>
      <w:proofErr w:type="gramStart"/>
      <w:ins w:id="276" w:author="Jason Myslinski" w:date="2019-09-09T10:47:00Z">
        <w:r>
          <w:rPr>
            <w:rFonts w:cs="Arial"/>
          </w:rPr>
          <w:t>u</w:t>
        </w:r>
      </w:ins>
      <w:ins w:id="277" w:author="Jason Myslinski" w:date="2019-09-09T10:31:00Z">
        <w:r>
          <w:rPr>
            <w:rFonts w:cs="Arial"/>
          </w:rPr>
          <w:t>nits</w:t>
        </w:r>
        <w:proofErr w:type="gramEnd"/>
        <w:r>
          <w:rPr>
            <w:rFonts w:cs="Arial"/>
          </w:rPr>
          <w:t xml:space="preserve"> v</w:t>
        </w:r>
        <w:r w:rsidRPr="00C86938">
          <w:rPr>
            <w:rFonts w:cs="Arial"/>
          </w:rPr>
          <w:t xml:space="preserve">alues shall be used above for feature number </w:t>
        </w:r>
      </w:ins>
      <w:ins w:id="278" w:author="Jason Myslinski" w:date="2019-09-09T10:51:00Z">
        <w:r>
          <w:rPr>
            <w:rFonts w:cs="Arial"/>
          </w:rPr>
          <w:t>0x</w:t>
        </w:r>
      </w:ins>
      <w:ins w:id="279" w:author="Jason Myslinski" w:date="2019-09-09T10:52:00Z">
        <w:r>
          <w:rPr>
            <w:rFonts w:cs="Arial"/>
          </w:rPr>
          <w:t>0</w:t>
        </w:r>
      </w:ins>
      <w:ins w:id="280" w:author="Jason Myslinski" w:date="2019-09-09T10:31:00Z">
        <w:r w:rsidRPr="00C86938">
          <w:rPr>
            <w:rFonts w:cs="Arial"/>
          </w:rPr>
          <w:t xml:space="preserve">901. </w:t>
        </w:r>
      </w:ins>
    </w:p>
    <w:p w:rsidR="00C53099" w:rsidRPr="00C86938" w:rsidRDefault="00C53099" w:rsidP="00C53099">
      <w:pPr>
        <w:rPr>
          <w:rFonts w:cs="Arial"/>
        </w:rPr>
      </w:pPr>
    </w:p>
    <w:p w:rsidR="00C53099" w:rsidRDefault="00C53099" w:rsidP="00C53099">
      <w:pPr>
        <w:rPr>
          <w:rFonts w:cs="Arial"/>
        </w:rPr>
      </w:pPr>
      <w:r w:rsidRPr="00C86938">
        <w:rPr>
          <w:rFonts w:cs="Arial"/>
        </w:rPr>
        <w:t>When the Miles and Gallons</w:t>
      </w:r>
      <w:r>
        <w:rPr>
          <w:rFonts w:cs="Arial"/>
        </w:rPr>
        <w:t xml:space="preserve"> HMI is selected the </w:t>
      </w:r>
      <w:proofErr w:type="spellStart"/>
      <w:r>
        <w:rPr>
          <w:rFonts w:cs="Arial"/>
        </w:rPr>
        <w:t>Centerstack</w:t>
      </w:r>
      <w:proofErr w:type="spellEnd"/>
      <w:r>
        <w:rPr>
          <w:rFonts w:cs="Arial"/>
        </w:rPr>
        <w:t xml:space="preserve"> Settings HMI Client shall send 0x00 Miles and Gallons to the Measure Units Feature Settings Server.  </w:t>
      </w:r>
    </w:p>
    <w:p w:rsidR="00C53099" w:rsidRPr="007B57B9" w:rsidRDefault="00C53099" w:rsidP="00C53099">
      <w:pPr>
        <w:numPr>
          <w:ilvl w:val="0"/>
          <w:numId w:val="517"/>
        </w:numPr>
        <w:rPr>
          <w:rFonts w:cs="Arial"/>
        </w:rPr>
      </w:pPr>
      <w:r>
        <w:rPr>
          <w:rFonts w:cs="Arial"/>
        </w:rPr>
        <w:t>The</w:t>
      </w:r>
      <w:r w:rsidRPr="007B57B9">
        <w:rPr>
          <w:rFonts w:cs="Arial"/>
        </w:rPr>
        <w:t xml:space="preserve"> </w:t>
      </w:r>
      <w:r>
        <w:rPr>
          <w:rFonts w:cs="Arial"/>
        </w:rPr>
        <w:t>“</w:t>
      </w:r>
      <w:r w:rsidRPr="007B57B9">
        <w:rPr>
          <w:rFonts w:cs="Arial"/>
        </w:rPr>
        <w:t xml:space="preserve">0x01 Miles and Gallons (UK only) </w:t>
      </w:r>
      <w:r>
        <w:rPr>
          <w:rFonts w:cs="Arial"/>
        </w:rPr>
        <w:t xml:space="preserve">/ </w:t>
      </w:r>
      <w:ins w:id="281" w:author="Jason Myslinski" w:date="2019-09-09T10:28:00Z">
        <w:r w:rsidRPr="00C86938">
          <w:rPr>
            <w:rFonts w:cs="Arial"/>
          </w:rPr>
          <w:t>BEV: Miles and kWh (mi/kWh)</w:t>
        </w:r>
      </w:ins>
      <w:ins w:id="282" w:author="Jason Myslinski" w:date="2019-09-09T10:32:00Z">
        <w:r>
          <w:rPr>
            <w:rFonts w:cs="Arial"/>
          </w:rPr>
          <w:t xml:space="preserve"> (UK only)</w:t>
        </w:r>
      </w:ins>
      <w:r>
        <w:rPr>
          <w:rFonts w:cs="Arial"/>
        </w:rPr>
        <w:t xml:space="preserve">” </w:t>
      </w:r>
      <w:r w:rsidRPr="007B57B9">
        <w:rPr>
          <w:rFonts w:cs="Arial"/>
        </w:rPr>
        <w:t xml:space="preserve">this will not be sent by the </w:t>
      </w:r>
      <w:proofErr w:type="spellStart"/>
      <w:r w:rsidRPr="007B57B9">
        <w:rPr>
          <w:rFonts w:cs="Arial"/>
        </w:rPr>
        <w:t>Centerstack</w:t>
      </w:r>
      <w:proofErr w:type="spellEnd"/>
      <w:r w:rsidRPr="007B57B9">
        <w:rPr>
          <w:rFonts w:cs="Arial"/>
        </w:rPr>
        <w:t xml:space="preserve"> Settings HMI Client when the Miles and Gallons HMI is selected by the user.  </w:t>
      </w:r>
    </w:p>
    <w:p w:rsidR="00C53099" w:rsidRDefault="00C53099" w:rsidP="00C53099">
      <w:pPr>
        <w:numPr>
          <w:ilvl w:val="0"/>
          <w:numId w:val="517"/>
        </w:numPr>
        <w:rPr>
          <w:rFonts w:cs="Arial"/>
        </w:rPr>
      </w:pPr>
      <w:r w:rsidRPr="007B57B9">
        <w:rPr>
          <w:rFonts w:cs="Arial"/>
        </w:rPr>
        <w:t>The Feature Settings Server may respond back</w:t>
      </w:r>
      <w:r>
        <w:rPr>
          <w:rFonts w:cs="Arial"/>
        </w:rPr>
        <w:t xml:space="preserve"> to </w:t>
      </w:r>
      <w:proofErr w:type="spellStart"/>
      <w:r>
        <w:rPr>
          <w:rFonts w:cs="Arial"/>
        </w:rPr>
        <w:t>Feature.Rq</w:t>
      </w:r>
      <w:proofErr w:type="spellEnd"/>
      <w:r>
        <w:rPr>
          <w:rFonts w:cs="Arial"/>
        </w:rPr>
        <w:t xml:space="preserve">(Configuration = 0x0 Miles and Gallons / </w:t>
      </w:r>
      <w:ins w:id="283" w:author="Jason Myslinski" w:date="2019-09-09T10:28:00Z">
        <w:r w:rsidRPr="00C86938">
          <w:rPr>
            <w:rFonts w:cs="Arial"/>
          </w:rPr>
          <w:t>BEV: Miles and kWh (mi/kWh)</w:t>
        </w:r>
      </w:ins>
      <w:r>
        <w:rPr>
          <w:rFonts w:cs="Arial"/>
        </w:rPr>
        <w:t>)</w:t>
      </w:r>
      <w:r w:rsidRPr="007B57B9">
        <w:rPr>
          <w:rFonts w:cs="Arial"/>
        </w:rPr>
        <w:t xml:space="preserve"> with </w:t>
      </w:r>
      <w:r>
        <w:rPr>
          <w:rFonts w:cs="Arial"/>
        </w:rPr>
        <w:t xml:space="preserve">either </w:t>
      </w:r>
      <w:proofErr w:type="spellStart"/>
      <w:r>
        <w:rPr>
          <w:rFonts w:cs="Arial"/>
        </w:rPr>
        <w:t>Feature.St</w:t>
      </w:r>
      <w:proofErr w:type="spellEnd"/>
      <w:r>
        <w:rPr>
          <w:rFonts w:cs="Arial"/>
        </w:rPr>
        <w:t xml:space="preserve">(Configuration = 0x00 or 0x01) and the </w:t>
      </w:r>
      <w:proofErr w:type="spellStart"/>
      <w:r>
        <w:rPr>
          <w:rFonts w:cs="Arial"/>
        </w:rPr>
        <w:t>Centerstack</w:t>
      </w:r>
      <w:proofErr w:type="spellEnd"/>
      <w:r>
        <w:rPr>
          <w:rFonts w:cs="Arial"/>
        </w:rPr>
        <w:t xml:space="preserve"> Settings HMI Client shall treat them the same and update the Miles and Gallons HMI </w:t>
      </w:r>
      <w:ins w:id="284" w:author="Jason Myslinski" w:date="2019-09-09T10:37:00Z">
        <w:r>
          <w:rPr>
            <w:rFonts w:cs="Arial"/>
          </w:rPr>
          <w:t xml:space="preserve">/ BEV HMI </w:t>
        </w:r>
      </w:ins>
      <w:r>
        <w:rPr>
          <w:rFonts w:cs="Arial"/>
        </w:rPr>
        <w:t>for either response.</w:t>
      </w:r>
    </w:p>
    <w:p w:rsidR="00C53099" w:rsidRPr="00E733B3" w:rsidRDefault="00C53099" w:rsidP="00C53099">
      <w:pPr>
        <w:rPr>
          <w:rFonts w:cs="Arial"/>
          <w:sz w:val="28"/>
          <w:szCs w:val="28"/>
        </w:rPr>
      </w:pPr>
    </w:p>
    <w:p w:rsidR="00C53099" w:rsidRPr="000C1985" w:rsidRDefault="00C53099" w:rsidP="00C53099">
      <w:pPr>
        <w:rPr>
          <w:rFonts w:cs="Arial"/>
        </w:rPr>
      </w:pPr>
      <w:r w:rsidRPr="00282194">
        <w:rPr>
          <w:rFonts w:cs="Arial"/>
        </w:rPr>
        <w:lastRenderedPageBreak/>
        <w:t xml:space="preserve">Unless noted </w:t>
      </w:r>
      <w:r w:rsidRPr="000C1985">
        <w:rPr>
          <w:rFonts w:cs="Arial"/>
        </w:rPr>
        <w:t>otherwise what is set in Feature Number 0x0901 will be used by other Settings features with distance units (</w:t>
      </w:r>
      <w:proofErr w:type="spellStart"/>
      <w:r w:rsidRPr="000C1985">
        <w:rPr>
          <w:rFonts w:cs="Arial"/>
        </w:rPr>
        <w:t>ex miles</w:t>
      </w:r>
      <w:proofErr w:type="spellEnd"/>
      <w:r w:rsidRPr="000C1985">
        <w:rPr>
          <w:rFonts w:cs="Arial"/>
        </w:rPr>
        <w:t xml:space="preserve"> or kilometers) in this specification to display those HMI settings as Metric or Imperial units.  Speed settings are not covered by Measure Units.  </w:t>
      </w:r>
    </w:p>
    <w:p w:rsidR="00C53099" w:rsidRPr="000C1985" w:rsidRDefault="00C53099" w:rsidP="00C53099">
      <w:pPr>
        <w:numPr>
          <w:ilvl w:val="0"/>
          <w:numId w:val="514"/>
        </w:numPr>
        <w:rPr>
          <w:rFonts w:cs="Arial"/>
        </w:rPr>
      </w:pPr>
      <w:r w:rsidRPr="000C1985">
        <w:rPr>
          <w:rFonts w:cs="Arial"/>
        </w:rPr>
        <w:t>“Miles and Gallons</w:t>
      </w:r>
      <w:ins w:id="285" w:author="Jason Myslinski" w:date="2019-09-09T10:45:00Z">
        <w:r w:rsidRPr="000C1985">
          <w:rPr>
            <w:rFonts w:cs="Arial"/>
          </w:rPr>
          <w:t xml:space="preserve"> </w:t>
        </w:r>
        <w:r w:rsidRPr="000C1985">
          <w:rPr>
            <w:rFonts w:cs="Arial"/>
            <w:rPrChange w:id="286" w:author="Jason Myslinski" w:date="2019-09-09T10:46:00Z">
              <w:rPr>
                <w:rFonts w:cs="Arial"/>
                <w:highlight w:val="yellow"/>
              </w:rPr>
            </w:rPrChange>
          </w:rPr>
          <w:t>/ BEV: Miles and kWh (mi/kWh)</w:t>
        </w:r>
      </w:ins>
      <w:r w:rsidRPr="000C1985">
        <w:rPr>
          <w:rFonts w:cs="Arial"/>
        </w:rPr>
        <w:t>” set to “Imperial Distance Units for HMI”</w:t>
      </w:r>
    </w:p>
    <w:p w:rsidR="00C53099" w:rsidRPr="000C1985" w:rsidRDefault="00C53099" w:rsidP="00C53099">
      <w:pPr>
        <w:numPr>
          <w:ilvl w:val="0"/>
          <w:numId w:val="514"/>
        </w:numPr>
        <w:rPr>
          <w:rFonts w:cs="Arial"/>
        </w:rPr>
      </w:pPr>
      <w:r w:rsidRPr="000C1985">
        <w:rPr>
          <w:rFonts w:cs="Arial"/>
        </w:rPr>
        <w:t>“Liter/100 km</w:t>
      </w:r>
      <w:ins w:id="287" w:author="Jason Myslinski" w:date="2019-09-09T10:45:00Z">
        <w:r w:rsidRPr="000C1985">
          <w:rPr>
            <w:rFonts w:cs="Arial"/>
          </w:rPr>
          <w:t xml:space="preserve"> </w:t>
        </w:r>
        <w:r w:rsidRPr="000C1985">
          <w:rPr>
            <w:rFonts w:cs="Arial"/>
            <w:rPrChange w:id="288" w:author="Jason Myslinski" w:date="2019-09-09T10:46:00Z">
              <w:rPr>
                <w:rFonts w:cs="Arial"/>
                <w:highlight w:val="yellow"/>
              </w:rPr>
            </w:rPrChange>
          </w:rPr>
          <w:t>/ BEV: km and kWh (kWh/100km)</w:t>
        </w:r>
      </w:ins>
      <w:r w:rsidRPr="000C1985">
        <w:rPr>
          <w:rFonts w:cs="Arial"/>
        </w:rPr>
        <w:t>” or “km/Liter</w:t>
      </w:r>
      <w:r>
        <w:rPr>
          <w:rFonts w:cs="Arial"/>
        </w:rPr>
        <w:t xml:space="preserve"> </w:t>
      </w:r>
      <w:ins w:id="289" w:author="Jason Myslinski" w:date="2019-09-09T10:45:00Z">
        <w:r w:rsidRPr="000C1985">
          <w:rPr>
            <w:rFonts w:cs="Arial"/>
            <w:rPrChange w:id="290" w:author="Jason Myslinski" w:date="2019-09-09T10:46:00Z">
              <w:rPr>
                <w:rFonts w:cs="Arial"/>
                <w:highlight w:val="yellow"/>
              </w:rPr>
            </w:rPrChange>
          </w:rPr>
          <w:t>/</w:t>
        </w:r>
        <w:r w:rsidRPr="000C1985">
          <w:rPr>
            <w:rFonts w:cs="Arial"/>
          </w:rPr>
          <w:t xml:space="preserve"> BEV: km and </w:t>
        </w:r>
        <w:proofErr w:type="spellStart"/>
        <w:r w:rsidRPr="000C1985">
          <w:rPr>
            <w:rFonts w:cs="Arial"/>
            <w:rPrChange w:id="291" w:author="Jason Myslinski" w:date="2019-09-09T10:46:00Z">
              <w:rPr>
                <w:rFonts w:cs="Arial"/>
                <w:highlight w:val="yellow"/>
              </w:rPr>
            </w:rPrChange>
          </w:rPr>
          <w:t>kWH</w:t>
        </w:r>
        <w:proofErr w:type="spellEnd"/>
        <w:r w:rsidRPr="000C1985">
          <w:rPr>
            <w:rFonts w:cs="Arial"/>
            <w:rPrChange w:id="292" w:author="Jason Myslinski" w:date="2019-09-09T10:46:00Z">
              <w:rPr>
                <w:rFonts w:cs="Arial"/>
                <w:highlight w:val="yellow"/>
              </w:rPr>
            </w:rPrChange>
          </w:rPr>
          <w:t xml:space="preserve"> (km/kWh)</w:t>
        </w:r>
      </w:ins>
      <w:r w:rsidRPr="000C1985">
        <w:rPr>
          <w:rFonts w:cs="Arial"/>
        </w:rPr>
        <w:t>” set to “Metric Distance units for HMI”</w:t>
      </w:r>
    </w:p>
    <w:p w:rsidR="00C53099" w:rsidRPr="000C1985" w:rsidRDefault="00C53099" w:rsidP="00C53099">
      <w:pPr>
        <w:rPr>
          <w:rFonts w:cs="Arial"/>
        </w:rPr>
      </w:pPr>
    </w:p>
    <w:p w:rsidR="00C53099" w:rsidRPr="000C1985" w:rsidRDefault="00C53099" w:rsidP="00C53099">
      <w:pPr>
        <w:rPr>
          <w:rFonts w:cs="Arial"/>
        </w:rPr>
      </w:pPr>
      <w:r w:rsidRPr="000C1985">
        <w:rPr>
          <w:rFonts w:cs="Arial"/>
        </w:rPr>
        <w:t xml:space="preserve">When the Cluster Measure Units feature server responds back to the </w:t>
      </w:r>
      <w:proofErr w:type="spellStart"/>
      <w:r w:rsidRPr="000C1985">
        <w:rPr>
          <w:rFonts w:cs="Arial"/>
        </w:rPr>
        <w:t>Feature.Rq</w:t>
      </w:r>
      <w:proofErr w:type="spellEnd"/>
      <w:r w:rsidRPr="000C1985">
        <w:rPr>
          <w:rFonts w:cs="Arial"/>
        </w:rPr>
        <w:t xml:space="preserve"> signal with the updated FBMP </w:t>
      </w:r>
      <w:proofErr w:type="spellStart"/>
      <w:r w:rsidRPr="000C1985">
        <w:rPr>
          <w:rFonts w:cs="Arial"/>
        </w:rPr>
        <w:t>Feature.St</w:t>
      </w:r>
      <w:proofErr w:type="spellEnd"/>
      <w:r w:rsidRPr="000C1985">
        <w:rPr>
          <w:rFonts w:cs="Arial"/>
        </w:rPr>
        <w:t xml:space="preserve"> signal the Cluster shall also update the non-FBMP Disp_Miles_Kilometers.st CAN Distance status signal below from the Vehicle Settings SPSS.  </w:t>
      </w:r>
    </w:p>
    <w:p w:rsidR="00C53099" w:rsidRPr="000C1985" w:rsidRDefault="00C53099" w:rsidP="00C53099">
      <w:pPr>
        <w:numPr>
          <w:ilvl w:val="0"/>
          <w:numId w:val="514"/>
        </w:numPr>
        <w:rPr>
          <w:rFonts w:cs="Arial"/>
        </w:rPr>
      </w:pPr>
      <w:r w:rsidRPr="000C1985">
        <w:rPr>
          <w:rFonts w:cs="Arial"/>
        </w:rPr>
        <w:t>“Miles and Gallons</w:t>
      </w:r>
      <w:ins w:id="293" w:author="Jason Myslinski" w:date="2019-09-09T10:45:00Z">
        <w:r w:rsidRPr="000C1985">
          <w:rPr>
            <w:rFonts w:cs="Arial"/>
          </w:rPr>
          <w:t xml:space="preserve"> </w:t>
        </w:r>
        <w:r w:rsidRPr="000C1985">
          <w:rPr>
            <w:rFonts w:cs="Arial"/>
            <w:rPrChange w:id="294" w:author="Jason Myslinski" w:date="2019-09-09T10:46:00Z">
              <w:rPr>
                <w:rFonts w:cs="Arial"/>
                <w:highlight w:val="yellow"/>
              </w:rPr>
            </w:rPrChange>
          </w:rPr>
          <w:t>/ BEV: Miles and kWh (mi/kWh)</w:t>
        </w:r>
      </w:ins>
      <w:r w:rsidRPr="000C1985">
        <w:rPr>
          <w:rFonts w:cs="Arial"/>
        </w:rPr>
        <w:t>” set to “Imperial”</w:t>
      </w:r>
    </w:p>
    <w:p w:rsidR="00C53099" w:rsidRPr="000C1985" w:rsidRDefault="00C53099" w:rsidP="00C53099">
      <w:pPr>
        <w:numPr>
          <w:ilvl w:val="0"/>
          <w:numId w:val="514"/>
        </w:numPr>
        <w:rPr>
          <w:rFonts w:cs="Arial"/>
        </w:rPr>
      </w:pPr>
      <w:r w:rsidRPr="000C1985">
        <w:rPr>
          <w:rFonts w:cs="Arial"/>
        </w:rPr>
        <w:t>“Liter/100 km</w:t>
      </w:r>
      <w:ins w:id="295" w:author="Jason Myslinski" w:date="2019-09-09T10:46:00Z">
        <w:r w:rsidRPr="000C1985">
          <w:rPr>
            <w:rFonts w:cs="Arial"/>
          </w:rPr>
          <w:t xml:space="preserve"> </w:t>
        </w:r>
        <w:r w:rsidRPr="000C1985">
          <w:rPr>
            <w:rFonts w:cs="Arial"/>
            <w:rPrChange w:id="296" w:author="Jason Myslinski" w:date="2019-09-09T10:46:00Z">
              <w:rPr>
                <w:rFonts w:cs="Arial"/>
                <w:highlight w:val="yellow"/>
              </w:rPr>
            </w:rPrChange>
          </w:rPr>
          <w:t>/ BEV: km and kWh (kWh/100km)</w:t>
        </w:r>
      </w:ins>
      <w:r w:rsidRPr="000C1985">
        <w:rPr>
          <w:rFonts w:cs="Arial"/>
        </w:rPr>
        <w:t>” or “km/Liter</w:t>
      </w:r>
      <w:r>
        <w:rPr>
          <w:rFonts w:cs="Arial"/>
        </w:rPr>
        <w:t xml:space="preserve"> </w:t>
      </w:r>
      <w:ins w:id="297" w:author="Jason Myslinski" w:date="2019-09-09T10:46:00Z">
        <w:r w:rsidRPr="000C1985">
          <w:rPr>
            <w:rFonts w:cs="Arial"/>
            <w:rPrChange w:id="298" w:author="Jason Myslinski" w:date="2019-09-09T10:46:00Z">
              <w:rPr>
                <w:rFonts w:cs="Arial"/>
                <w:highlight w:val="yellow"/>
              </w:rPr>
            </w:rPrChange>
          </w:rPr>
          <w:t xml:space="preserve">/ BEV: km and </w:t>
        </w:r>
        <w:proofErr w:type="spellStart"/>
        <w:r w:rsidRPr="000C1985">
          <w:rPr>
            <w:rFonts w:cs="Arial"/>
            <w:rPrChange w:id="299" w:author="Jason Myslinski" w:date="2019-09-09T10:46:00Z">
              <w:rPr>
                <w:rFonts w:cs="Arial"/>
                <w:highlight w:val="yellow"/>
              </w:rPr>
            </w:rPrChange>
          </w:rPr>
          <w:t>kWH</w:t>
        </w:r>
        <w:proofErr w:type="spellEnd"/>
        <w:r w:rsidRPr="000C1985">
          <w:rPr>
            <w:rFonts w:cs="Arial"/>
            <w:rPrChange w:id="300" w:author="Jason Myslinski" w:date="2019-09-09T10:46:00Z">
              <w:rPr>
                <w:rFonts w:cs="Arial"/>
                <w:highlight w:val="yellow"/>
              </w:rPr>
            </w:rPrChange>
          </w:rPr>
          <w:t xml:space="preserve"> (km/kWh)</w:t>
        </w:r>
      </w:ins>
      <w:r w:rsidRPr="000C1985">
        <w:rPr>
          <w:rFonts w:cs="Arial"/>
        </w:rPr>
        <w:t>” set to “Metric”</w:t>
      </w:r>
    </w:p>
    <w:p w:rsidR="00C53099" w:rsidRPr="000C1985" w:rsidRDefault="00C53099" w:rsidP="00C53099">
      <w:pPr>
        <w:ind w:left="720"/>
        <w:rPr>
          <w:rFonts w:cs="Arial"/>
        </w:rPr>
      </w:pPr>
    </w:p>
    <w:p w:rsidR="00C53099" w:rsidRPr="001C48C9" w:rsidRDefault="00C53099" w:rsidP="00C53099">
      <w:pPr>
        <w:ind w:left="360"/>
        <w:rPr>
          <w:rFonts w:cs="Arial"/>
          <w:u w:val="single"/>
        </w:rPr>
      </w:pPr>
      <w:r w:rsidRPr="000C1985">
        <w:rPr>
          <w:rFonts w:cs="Arial"/>
          <w:u w:val="single"/>
        </w:rPr>
        <w:t>MD-REQ-025451-Disp_Miles_Kilometers.St (</w:t>
      </w:r>
      <w:proofErr w:type="spellStart"/>
      <w:r w:rsidRPr="000C1985">
        <w:rPr>
          <w:rFonts w:cs="Arial"/>
          <w:u w:val="single"/>
        </w:rPr>
        <w:t>TcSE</w:t>
      </w:r>
      <w:proofErr w:type="spellEnd"/>
      <w:r w:rsidRPr="000C1985">
        <w:rPr>
          <w:rFonts w:cs="Arial"/>
          <w:u w:val="single"/>
        </w:rPr>
        <w:t xml:space="preserve"> </w:t>
      </w:r>
      <w:r w:rsidRPr="001C48C9">
        <w:rPr>
          <w:rFonts w:cs="Arial"/>
          <w:u w:val="single"/>
        </w:rPr>
        <w:t>ROIN-297373)</w:t>
      </w:r>
    </w:p>
    <w:p w:rsidR="00C53099" w:rsidRPr="001C48C9" w:rsidRDefault="00C53099" w:rsidP="00C53099">
      <w:pPr>
        <w:ind w:left="360"/>
        <w:rPr>
          <w:rFonts w:cs="Arial"/>
        </w:rPr>
      </w:pPr>
      <w:r w:rsidRPr="001C48C9">
        <w:rPr>
          <w:rFonts w:cs="Arial"/>
        </w:rPr>
        <w:t xml:space="preserve">Message Type:  </w:t>
      </w:r>
      <w:r w:rsidRPr="009103D1">
        <w:rPr>
          <w:rFonts w:cs="Arial"/>
        </w:rPr>
        <w:t>Status</w:t>
      </w:r>
    </w:p>
    <w:p w:rsidR="00C53099" w:rsidRPr="001C48C9" w:rsidRDefault="00C53099" w:rsidP="00C53099">
      <w:pPr>
        <w:ind w:left="360"/>
        <w:rPr>
          <w:rFonts w:cs="Arial"/>
        </w:rPr>
      </w:pPr>
      <w:r>
        <w:rPr>
          <w:rFonts w:cs="Arial"/>
        </w:rPr>
        <w:t>Status update from the Vehicle Settings S</w:t>
      </w:r>
      <w:r w:rsidRPr="001C48C9">
        <w:rPr>
          <w:rFonts w:cs="Arial"/>
        </w:rPr>
        <w:t>erver stating what th</w:t>
      </w:r>
      <w:r>
        <w:rPr>
          <w:rFonts w:cs="Arial"/>
        </w:rPr>
        <w:t>e setting is for Distance units (from the Vehicle Settings SPSS)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1620"/>
        <w:gridCol w:w="3060"/>
        <w:gridCol w:w="2421"/>
      </w:tblGrid>
      <w:tr w:rsidR="00C53099" w:rsidRPr="001C48C9" w:rsidTr="00C53099">
        <w:trPr>
          <w:jc w:val="center"/>
        </w:trPr>
        <w:tc>
          <w:tcPr>
            <w:tcW w:w="1342"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b/>
              </w:rPr>
            </w:pPr>
            <w:r w:rsidRPr="001C48C9">
              <w:rPr>
                <w:rFonts w:cs="Arial"/>
                <w:b/>
              </w:rPr>
              <w:t>Name</w:t>
            </w:r>
          </w:p>
        </w:tc>
        <w:tc>
          <w:tcPr>
            <w:tcW w:w="1620"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b/>
              </w:rPr>
            </w:pPr>
            <w:r w:rsidRPr="001C48C9">
              <w:rPr>
                <w:rFonts w:cs="Arial"/>
                <w:b/>
              </w:rPr>
              <w:t>Literals</w:t>
            </w:r>
          </w:p>
        </w:tc>
        <w:tc>
          <w:tcPr>
            <w:tcW w:w="3060"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b/>
              </w:rPr>
            </w:pPr>
            <w:r w:rsidRPr="001C48C9">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b/>
              </w:rPr>
            </w:pPr>
            <w:r w:rsidRPr="001C48C9">
              <w:rPr>
                <w:rFonts w:cs="Arial"/>
                <w:b/>
              </w:rPr>
              <w:t>Description</w:t>
            </w:r>
          </w:p>
        </w:tc>
      </w:tr>
      <w:tr w:rsidR="00C53099" w:rsidRPr="001C48C9" w:rsidTr="00C53099">
        <w:trPr>
          <w:jc w:val="center"/>
        </w:trPr>
        <w:tc>
          <w:tcPr>
            <w:tcW w:w="1342"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rPr>
            </w:pPr>
            <w:r w:rsidRPr="001C48C9">
              <w:rPr>
                <w:rFonts w:cs="Arial"/>
              </w:rPr>
              <w:t>Mode</w:t>
            </w:r>
          </w:p>
        </w:tc>
        <w:tc>
          <w:tcPr>
            <w:tcW w:w="1620"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rPr>
            </w:pPr>
            <w:r w:rsidRPr="001C48C9">
              <w:rPr>
                <w:rFonts w:cs="Arial"/>
              </w:rPr>
              <w:t>-</w:t>
            </w:r>
          </w:p>
        </w:tc>
        <w:tc>
          <w:tcPr>
            <w:tcW w:w="3060"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rPr>
            </w:pPr>
            <w:r w:rsidRPr="001C48C9">
              <w:rPr>
                <w:rFonts w:cs="Arial"/>
              </w:rPr>
              <w:t>-</w:t>
            </w:r>
          </w:p>
        </w:tc>
        <w:tc>
          <w:tcPr>
            <w:tcW w:w="2421" w:type="dxa"/>
            <w:tcBorders>
              <w:top w:val="single" w:sz="4" w:space="0" w:color="auto"/>
              <w:left w:val="single" w:sz="4" w:space="0" w:color="auto"/>
              <w:bottom w:val="single" w:sz="4" w:space="0" w:color="auto"/>
              <w:right w:val="single" w:sz="4" w:space="0" w:color="auto"/>
            </w:tcBorders>
          </w:tcPr>
          <w:p w:rsidR="00C53099" w:rsidRPr="001C48C9" w:rsidRDefault="00C53099" w:rsidP="00C53099">
            <w:pPr>
              <w:rPr>
                <w:rFonts w:cs="Arial"/>
              </w:rPr>
            </w:pPr>
          </w:p>
        </w:tc>
      </w:tr>
      <w:tr w:rsidR="00C53099" w:rsidRPr="001C48C9" w:rsidTr="00C53099">
        <w:trPr>
          <w:jc w:val="center"/>
        </w:trPr>
        <w:tc>
          <w:tcPr>
            <w:tcW w:w="1342" w:type="dxa"/>
            <w:tcBorders>
              <w:top w:val="single" w:sz="4" w:space="0" w:color="auto"/>
              <w:left w:val="single" w:sz="4" w:space="0" w:color="auto"/>
              <w:bottom w:val="single" w:sz="4" w:space="0" w:color="auto"/>
              <w:right w:val="single" w:sz="4" w:space="0" w:color="auto"/>
            </w:tcBorders>
          </w:tcPr>
          <w:p w:rsidR="00C53099" w:rsidRPr="001C48C9" w:rsidRDefault="00C53099" w:rsidP="00C53099">
            <w:pPr>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rPr>
            </w:pPr>
            <w:r w:rsidRPr="001C48C9">
              <w:rPr>
                <w:rFonts w:cs="Arial"/>
              </w:rPr>
              <w:t>Inactive</w:t>
            </w:r>
          </w:p>
        </w:tc>
        <w:tc>
          <w:tcPr>
            <w:tcW w:w="3060"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rPr>
            </w:pPr>
            <w:r w:rsidRPr="001C48C9">
              <w:rPr>
                <w:rFonts w:cs="Arial"/>
              </w:rPr>
              <w:fldChar w:fldCharType="begin" w:fldLock="1"/>
            </w:r>
            <w:r w:rsidRPr="001C48C9">
              <w:rPr>
                <w:rFonts w:cs="Arial"/>
              </w:rPr>
              <w:instrText>MERGEFIELD MethParameter.Type</w:instrText>
            </w:r>
            <w:r w:rsidRPr="001C48C9">
              <w:rPr>
                <w:rFonts w:cs="Arial"/>
              </w:rPr>
              <w:fldChar w:fldCharType="separate"/>
            </w:r>
            <w:r w:rsidRPr="001C48C9">
              <w:rPr>
                <w:rFonts w:cs="Arial"/>
              </w:rPr>
              <w:t>int</w:t>
            </w:r>
            <w:r w:rsidRPr="001C48C9">
              <w:rPr>
                <w:rFonts w:cs="Arial"/>
              </w:rPr>
              <w:fldChar w:fldCharType="end"/>
            </w:r>
            <w:r w:rsidRPr="001C48C9">
              <w:rPr>
                <w:rFonts w:cs="Arial"/>
              </w:rPr>
              <w:t xml:space="preserve"> </w:t>
            </w:r>
            <w:r w:rsidRPr="001C48C9">
              <w:rPr>
                <w:rFonts w:cs="Arial"/>
              </w:rPr>
              <w:fldChar w:fldCharType="begin" w:fldLock="1"/>
            </w:r>
            <w:r w:rsidRPr="001C48C9">
              <w:rPr>
                <w:rFonts w:cs="Arial"/>
              </w:rPr>
              <w:instrText xml:space="preserve">MERGEFIELD </w:instrText>
            </w:r>
            <w:r w:rsidRPr="001C48C9">
              <w:rPr>
                <w:rFonts w:cs="Arial"/>
                <w:i/>
                <w:iCs/>
              </w:rPr>
              <w:instrText>MethParameter.Name</w:instrText>
            </w:r>
            <w:r w:rsidRPr="001C48C9">
              <w:rPr>
                <w:rFonts w:cs="Arial"/>
              </w:rPr>
              <w:fldChar w:fldCharType="separate"/>
            </w:r>
            <w:r w:rsidRPr="001C48C9">
              <w:rPr>
                <w:rFonts w:cs="Arial"/>
                <w:i/>
                <w:iCs/>
              </w:rPr>
              <w:t>Mode</w:t>
            </w:r>
            <w:r w:rsidRPr="001C48C9">
              <w:rPr>
                <w:rFonts w:cs="Arial"/>
              </w:rPr>
              <w:fldChar w:fldCharType="end"/>
            </w:r>
            <w:r w:rsidRPr="001C48C9">
              <w:rPr>
                <w:rFonts w:cs="Arial"/>
              </w:rPr>
              <w:t xml:space="preserve"> </w:t>
            </w:r>
          </w:p>
          <w:p w:rsidR="00C53099" w:rsidRPr="001C48C9" w:rsidRDefault="00C53099" w:rsidP="00C53099">
            <w:pPr>
              <w:rPr>
                <w:rFonts w:cs="Arial"/>
              </w:rPr>
            </w:pPr>
            <w:r w:rsidRPr="001C48C9">
              <w:rPr>
                <w:rFonts w:cs="Arial"/>
              </w:rPr>
              <w:fldChar w:fldCharType="begin" w:fldLock="1"/>
            </w:r>
            <w:r w:rsidRPr="001C48C9">
              <w:rPr>
                <w:rFonts w:cs="Arial"/>
              </w:rPr>
              <w:instrText>MERGEFIELD MethParameter.Notes</w:instrText>
            </w:r>
            <w:r w:rsidRPr="001C48C9">
              <w:rPr>
                <w:rFonts w:cs="Arial"/>
              </w:rPr>
              <w:fldChar w:fldCharType="separate"/>
            </w:r>
            <w:r w:rsidRPr="001C48C9">
              <w:rPr>
                <w:rFonts w:cs="Arial"/>
              </w:rPr>
              <w:t>0x0: Metric (Kilometers)</w:t>
            </w:r>
          </w:p>
          <w:p w:rsidR="00C53099" w:rsidRPr="001C48C9" w:rsidRDefault="00C53099" w:rsidP="00C53099">
            <w:pPr>
              <w:rPr>
                <w:rFonts w:cs="Arial"/>
              </w:rPr>
            </w:pPr>
            <w:r w:rsidRPr="001C48C9">
              <w:rPr>
                <w:rFonts w:cs="Arial"/>
              </w:rPr>
              <w:t>0x1: Imperial (Miles)</w:t>
            </w:r>
            <w:r w:rsidRPr="001C48C9">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rsidR="00C53099" w:rsidRPr="001C48C9" w:rsidRDefault="00C53099" w:rsidP="00C53099">
            <w:pPr>
              <w:rPr>
                <w:rFonts w:cs="Arial"/>
              </w:rPr>
            </w:pPr>
            <w:r w:rsidRPr="001C48C9">
              <w:rPr>
                <w:rFonts w:cs="Arial"/>
              </w:rPr>
              <w:t>Status update from the Vehicle settings server stating what the setting is for Distance units.</w:t>
            </w:r>
          </w:p>
        </w:tc>
      </w:tr>
    </w:tbl>
    <w:p w:rsidR="00C53099" w:rsidRDefault="00C53099" w:rsidP="00C53099"/>
    <w:p w:rsidR="00C53099" w:rsidRDefault="00C53099" w:rsidP="00C53099">
      <w:pPr>
        <w:ind w:left="360"/>
        <w:rPr>
          <w:rFonts w:cs="Arial"/>
        </w:rPr>
      </w:pPr>
      <w:r>
        <w:rPr>
          <w:rFonts w:cs="Arial"/>
        </w:rPr>
        <w:t xml:space="preserve">Note: </w:t>
      </w:r>
    </w:p>
    <w:p w:rsidR="00C53099" w:rsidRDefault="00C53099" w:rsidP="00C53099">
      <w:pPr>
        <w:numPr>
          <w:ilvl w:val="0"/>
          <w:numId w:val="515"/>
        </w:numPr>
        <w:ind w:left="1080"/>
        <w:rPr>
          <w:rFonts w:cs="Arial"/>
        </w:rPr>
      </w:pPr>
      <w:r w:rsidRPr="00CF2516">
        <w:rPr>
          <w:rFonts w:cs="Arial"/>
        </w:rPr>
        <w:t xml:space="preserve">When Distance Units </w:t>
      </w:r>
      <w:r>
        <w:rPr>
          <w:rFonts w:cs="Arial"/>
        </w:rPr>
        <w:t xml:space="preserve">Setting </w:t>
      </w:r>
      <w:r w:rsidRPr="00CF2516">
        <w:rPr>
          <w:rFonts w:cs="Arial"/>
        </w:rPr>
        <w:t xml:space="preserve">HMI is </w:t>
      </w:r>
      <w:r>
        <w:rPr>
          <w:rFonts w:cs="Arial"/>
        </w:rPr>
        <w:t>“</w:t>
      </w:r>
      <w:r w:rsidRPr="00CF2516">
        <w:rPr>
          <w:rFonts w:cs="Arial"/>
        </w:rPr>
        <w:t>Metric</w:t>
      </w:r>
      <w:r>
        <w:rPr>
          <w:rFonts w:cs="Arial"/>
        </w:rPr>
        <w:t>” or “</w:t>
      </w:r>
      <w:r w:rsidRPr="00CF2516">
        <w:rPr>
          <w:rFonts w:cs="Arial"/>
        </w:rPr>
        <w:t>Imperial</w:t>
      </w:r>
      <w:r>
        <w:rPr>
          <w:rFonts w:cs="Arial"/>
        </w:rPr>
        <w:t>”</w:t>
      </w:r>
      <w:r w:rsidRPr="00CF2516">
        <w:rPr>
          <w:rFonts w:cs="Arial"/>
        </w:rPr>
        <w:t xml:space="preserve"> use the interface defined in the Vehicle Settings (Global) SPSS.</w:t>
      </w:r>
    </w:p>
    <w:p w:rsidR="00C53099" w:rsidRPr="00CF2516" w:rsidRDefault="00C53099" w:rsidP="00C53099">
      <w:pPr>
        <w:numPr>
          <w:ilvl w:val="0"/>
          <w:numId w:val="515"/>
        </w:numPr>
        <w:ind w:left="1080"/>
        <w:rPr>
          <w:rFonts w:cs="Arial"/>
        </w:rPr>
      </w:pPr>
      <w:r>
        <w:rPr>
          <w:rFonts w:cs="Arial"/>
        </w:rPr>
        <w:t>When Unit Settings HMI is “Miles &amp; Gallon”, or “KM &amp; Liters (Liter/100km)”, or “Km &amp; Liters (km/liter)” then use the interface described in this requirement.</w:t>
      </w:r>
    </w:p>
    <w:p w:rsidR="00C53099" w:rsidRDefault="00C53099" w:rsidP="00C53099">
      <w:pPr>
        <w:rPr>
          <w:rFonts w:cs="Arial"/>
          <w:color w:val="FF0000"/>
        </w:rPr>
      </w:pPr>
    </w:p>
    <w:p w:rsidR="00C53099" w:rsidRPr="00A675AD"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Settings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102</w:t>
            </w:r>
          </w:p>
        </w:tc>
      </w:tr>
    </w:tbl>
    <w:p w:rsidR="00C53099" w:rsidRPr="00A675AD" w:rsidRDefault="00C53099" w:rsidP="00C53099">
      <w:pPr>
        <w:rPr>
          <w:rFonts w:cs="Arial"/>
          <w:color w:val="FF0000"/>
        </w:rPr>
      </w:pPr>
    </w:p>
    <w:p w:rsidR="00C53099" w:rsidRDefault="00C53099">
      <w:pPr>
        <w:spacing w:after="200" w:line="276" w:lineRule="auto"/>
      </w:pPr>
      <w:r>
        <w:br w:type="page"/>
      </w:r>
    </w:p>
    <w:p w:rsidR="00C53099" w:rsidRDefault="00C53099" w:rsidP="00C53099">
      <w:pPr>
        <w:pStyle w:val="Heading2"/>
      </w:pPr>
      <w:bookmarkStart w:id="301" w:name="_Toc25737528"/>
      <w:r>
        <w:lastRenderedPageBreak/>
        <w:t>Vehicle Settings</w:t>
      </w:r>
      <w:bookmarkEnd w:id="301"/>
    </w:p>
    <w:p w:rsidR="00C53099" w:rsidRDefault="00C53099" w:rsidP="00C53099">
      <w:pPr>
        <w:pStyle w:val="Heading3"/>
      </w:pPr>
      <w:bookmarkStart w:id="302" w:name="_Toc25737529"/>
      <w:r>
        <w:t>General Requirements - Vehicle Settings</w:t>
      </w:r>
      <w:bookmarkEnd w:id="302"/>
    </w:p>
    <w:p w:rsidR="00C53099" w:rsidRPr="00C53099" w:rsidRDefault="00C53099" w:rsidP="00C53099">
      <w:pPr>
        <w:pStyle w:val="Heading4"/>
        <w:rPr>
          <w:b w:val="0"/>
          <w:u w:val="single"/>
        </w:rPr>
      </w:pPr>
      <w:r w:rsidRPr="00C53099">
        <w:rPr>
          <w:b w:val="0"/>
          <w:u w:val="single"/>
        </w:rPr>
        <w:t>VS-SR-REQ-234430/D-Vehicle Settings Start-Up</w:t>
      </w:r>
    </w:p>
    <w:p w:rsidR="00C53099" w:rsidRPr="007443AE" w:rsidRDefault="00C53099" w:rsidP="00C53099">
      <w:pPr>
        <w:rPr>
          <w:rFonts w:cs="Arial"/>
        </w:rPr>
      </w:pPr>
      <w:r>
        <w:rPr>
          <w:rFonts w:cs="Arial"/>
        </w:rPr>
        <w:t xml:space="preserve">The functions in this Vehicle Settings section shall be </w:t>
      </w:r>
      <w:r w:rsidRPr="007443AE">
        <w:rPr>
          <w:rFonts w:cs="Arial"/>
        </w:rPr>
        <w:t xml:space="preserve">queried by the </w:t>
      </w:r>
      <w:proofErr w:type="spellStart"/>
      <w:r w:rsidRPr="007443AE">
        <w:rPr>
          <w:rFonts w:cs="Arial"/>
        </w:rPr>
        <w:t>Centerstack</w:t>
      </w:r>
      <w:proofErr w:type="spellEnd"/>
      <w:r w:rsidRPr="007443AE">
        <w:rPr>
          <w:rFonts w:cs="Arial"/>
        </w:rPr>
        <w:t xml:space="preserve"> Settings HMI Client</w:t>
      </w:r>
    </w:p>
    <w:p w:rsidR="00C53099" w:rsidRDefault="00C53099" w:rsidP="00C53099">
      <w:pPr>
        <w:rPr>
          <w:rFonts w:cs="Arial"/>
        </w:rPr>
      </w:pPr>
      <w:r w:rsidRPr="007443AE">
        <w:rPr>
          <w:rFonts w:cs="Arial"/>
        </w:rPr>
        <w:t xml:space="preserve">when the </w:t>
      </w:r>
      <w:proofErr w:type="spellStart"/>
      <w:r w:rsidRPr="007443AE">
        <w:rPr>
          <w:rFonts w:cs="Arial"/>
        </w:rPr>
        <w:t>Ignition_Status</w:t>
      </w:r>
      <w:proofErr w:type="spellEnd"/>
      <w:r w:rsidRPr="007443AE">
        <w:rPr>
          <w:rFonts w:cs="Arial"/>
        </w:rPr>
        <w:t xml:space="preserve"> changes from OFF/ACC to Run.  See the FBMP SPSS</w:t>
      </w:r>
      <w:r>
        <w:rPr>
          <w:rFonts w:cs="Arial"/>
        </w:rPr>
        <w:t xml:space="preserve"> for details on querying at start-up when </w:t>
      </w:r>
      <w:proofErr w:type="spellStart"/>
      <w:r>
        <w:rPr>
          <w:rFonts w:cs="Arial"/>
        </w:rPr>
        <w:t>ignition_status</w:t>
      </w:r>
      <w:proofErr w:type="spellEnd"/>
      <w:r>
        <w:rPr>
          <w:rFonts w:cs="Arial"/>
        </w:rPr>
        <w:t xml:space="preserve"> changes to Run.</w:t>
      </w:r>
    </w:p>
    <w:p w:rsidR="00C53099" w:rsidRDefault="00C53099" w:rsidP="00C53099">
      <w:pPr>
        <w:rPr>
          <w:rFonts w:cs="Arial"/>
        </w:rPr>
      </w:pPr>
    </w:p>
    <w:p w:rsidR="00C53099" w:rsidRDefault="00C53099" w:rsidP="00C53099">
      <w:pPr>
        <w:rPr>
          <w:rFonts w:cs="Arial"/>
        </w:rPr>
      </w:pPr>
      <w:r>
        <w:rPr>
          <w:rFonts w:cs="Arial"/>
        </w:rPr>
        <w:t xml:space="preserve">When </w:t>
      </w:r>
      <w:proofErr w:type="spellStart"/>
      <w:r>
        <w:rPr>
          <w:rFonts w:cs="Arial"/>
        </w:rPr>
        <w:t>Ignition_Status</w:t>
      </w:r>
      <w:proofErr w:type="spellEnd"/>
      <w:r>
        <w:rPr>
          <w:rFonts w:cs="Arial"/>
        </w:rPr>
        <w:t xml:space="preserve"> changes from Run to OFF/ACC the infotainment </w:t>
      </w:r>
      <w:proofErr w:type="spellStart"/>
      <w:r>
        <w:rPr>
          <w:rFonts w:cs="Arial"/>
        </w:rPr>
        <w:t>Centerstack</w:t>
      </w:r>
      <w:proofErr w:type="spellEnd"/>
      <w:r>
        <w:rPr>
          <w:rFonts w:cs="Arial"/>
        </w:rPr>
        <w:t xml:space="preserve"> Vehicle Settings shall be considered unknown.  The HMI should not show any settings selections when Vehicle Settings selection information is unknown.</w:t>
      </w:r>
    </w:p>
    <w:p w:rsidR="00C53099" w:rsidRPr="002349F8" w:rsidRDefault="00C53099" w:rsidP="00C53099">
      <w:pPr>
        <w:rPr>
          <w:rFonts w:cs="Arial"/>
          <w:color w:val="FF0000"/>
          <w:highlight w:val="yellow"/>
        </w:rPr>
      </w:pPr>
    </w:p>
    <w:p w:rsidR="00C53099" w:rsidRPr="00C53099" w:rsidRDefault="00C53099" w:rsidP="00C53099">
      <w:pPr>
        <w:pStyle w:val="Heading4"/>
        <w:rPr>
          <w:b w:val="0"/>
          <w:u w:val="single"/>
        </w:rPr>
      </w:pPr>
      <w:r w:rsidRPr="00C53099">
        <w:rPr>
          <w:b w:val="0"/>
          <w:u w:val="single"/>
        </w:rPr>
        <w:t>VS-SR-REQ-234434/C-HMI Activation during Run - Vehicle Settings</w:t>
      </w:r>
    </w:p>
    <w:p w:rsidR="00C53099" w:rsidRDefault="00C53099" w:rsidP="00C53099">
      <w:pPr>
        <w:rPr>
          <w:rFonts w:cs="Arial"/>
        </w:rPr>
      </w:pPr>
      <w:r>
        <w:rPr>
          <w:rFonts w:cs="Arial"/>
        </w:rPr>
        <w:t xml:space="preserve">The functions listed in the Vehicle Settings section (not necessarily applicable to carryover functionality not covered in this spec) </w:t>
      </w:r>
      <w:r w:rsidRPr="00032255">
        <w:rPr>
          <w:rFonts w:cs="Arial"/>
        </w:rPr>
        <w:t xml:space="preserve">can only be </w:t>
      </w:r>
      <w:r>
        <w:rPr>
          <w:rFonts w:cs="Arial"/>
        </w:rPr>
        <w:t>selected on the HMI</w:t>
      </w:r>
      <w:r w:rsidRPr="00032255">
        <w:rPr>
          <w:rFonts w:cs="Arial"/>
        </w:rPr>
        <w:t xml:space="preserve"> </w:t>
      </w:r>
      <w:r>
        <w:rPr>
          <w:rFonts w:cs="Arial"/>
        </w:rPr>
        <w:t xml:space="preserve">when the </w:t>
      </w:r>
      <w:proofErr w:type="spellStart"/>
      <w:r>
        <w:rPr>
          <w:rFonts w:cs="Arial"/>
        </w:rPr>
        <w:t>Ignition_Status</w:t>
      </w:r>
      <w:proofErr w:type="spellEnd"/>
      <w:r>
        <w:rPr>
          <w:rFonts w:cs="Arial"/>
        </w:rPr>
        <w:t xml:space="preserve"> =</w:t>
      </w:r>
      <w:r w:rsidRPr="00032255">
        <w:rPr>
          <w:rFonts w:cs="Arial"/>
        </w:rPr>
        <w:t xml:space="preserve"> Run.</w:t>
      </w:r>
      <w:r>
        <w:rPr>
          <w:rFonts w:cs="Arial"/>
        </w:rPr>
        <w:t xml:space="preserve"> </w:t>
      </w:r>
    </w:p>
    <w:p w:rsidR="00C53099" w:rsidRPr="00032255" w:rsidRDefault="00C53099" w:rsidP="00C53099">
      <w:pPr>
        <w:rPr>
          <w:rFonts w:cs="Arial"/>
        </w:rPr>
      </w:pPr>
    </w:p>
    <w:p w:rsidR="00C53099" w:rsidRPr="00C53099" w:rsidRDefault="00C53099" w:rsidP="00C53099">
      <w:pPr>
        <w:pStyle w:val="Heading4"/>
        <w:rPr>
          <w:b w:val="0"/>
          <w:u w:val="single"/>
        </w:rPr>
      </w:pPr>
      <w:r w:rsidRPr="00C53099">
        <w:rPr>
          <w:b w:val="0"/>
          <w:u w:val="single"/>
        </w:rPr>
        <w:t>VS-SR-REQ-234431/D-Carryover Vehicle Settings functionality in Vehicle Settings SPSS</w:t>
      </w:r>
    </w:p>
    <w:p w:rsidR="00C53099" w:rsidRPr="00AB1983" w:rsidRDefault="00C53099" w:rsidP="00C53099">
      <w:pPr>
        <w:rPr>
          <w:rFonts w:cs="Arial"/>
        </w:rPr>
      </w:pPr>
      <w:r w:rsidRPr="00AB1983">
        <w:rPr>
          <w:rFonts w:cs="Arial"/>
        </w:rPr>
        <w:t>The functions in the “</w:t>
      </w:r>
      <w:r>
        <w:rPr>
          <w:rFonts w:cs="Arial"/>
        </w:rPr>
        <w:t>Vehicle Settings</w:t>
      </w:r>
      <w:r w:rsidRPr="00AB1983">
        <w:rPr>
          <w:rFonts w:cs="Arial"/>
        </w:rPr>
        <w:t xml:space="preserve">” section of this Settings in the </w:t>
      </w:r>
      <w:proofErr w:type="spellStart"/>
      <w:r w:rsidRPr="00AB1983">
        <w:rPr>
          <w:rFonts w:cs="Arial"/>
        </w:rPr>
        <w:t>Centerstack</w:t>
      </w:r>
      <w:proofErr w:type="spellEnd"/>
      <w:r w:rsidRPr="00AB1983">
        <w:rPr>
          <w:rFonts w:cs="Arial"/>
        </w:rPr>
        <w:t xml:space="preserve"> SPSS specification are only for the items not already covered in the Vehicle Settings (Global) SPSS</w:t>
      </w:r>
      <w:r>
        <w:rPr>
          <w:rFonts w:cs="Arial"/>
        </w:rPr>
        <w:t xml:space="preserve"> or other </w:t>
      </w:r>
      <w:proofErr w:type="spellStart"/>
      <w:r>
        <w:rPr>
          <w:rFonts w:cs="Arial"/>
        </w:rPr>
        <w:t>Centerstack</w:t>
      </w:r>
      <w:proofErr w:type="spellEnd"/>
      <w:r>
        <w:rPr>
          <w:rFonts w:cs="Arial"/>
        </w:rPr>
        <w:t xml:space="preserve"> Feature SPSS specifications</w:t>
      </w:r>
      <w:r w:rsidRPr="00AB1983">
        <w:rPr>
          <w:rFonts w:cs="Arial"/>
        </w:rPr>
        <w:t>.</w:t>
      </w:r>
    </w:p>
    <w:p w:rsidR="00C53099" w:rsidRPr="00AB1983" w:rsidRDefault="00C53099" w:rsidP="00C53099">
      <w:pPr>
        <w:rPr>
          <w:rFonts w:cs="Arial"/>
        </w:rPr>
      </w:pPr>
    </w:p>
    <w:p w:rsidR="00C53099" w:rsidRPr="00AB1983" w:rsidRDefault="00C53099" w:rsidP="00C53099">
      <w:pPr>
        <w:rPr>
          <w:rFonts w:cs="Arial"/>
        </w:rPr>
      </w:pPr>
      <w:r w:rsidRPr="00AB1983">
        <w:rPr>
          <w:rFonts w:cs="Arial"/>
        </w:rPr>
        <w:t>The feature/function defined in the Vehicle Settings SPSS shall still be followed and all the requirements in the Vehicle Settings SPSS still apply unless noted otherwise.  This includes but is not limited to:</w:t>
      </w:r>
    </w:p>
    <w:p w:rsidR="00C53099" w:rsidRPr="00AB1983" w:rsidRDefault="00C53099" w:rsidP="00C53099">
      <w:pPr>
        <w:numPr>
          <w:ilvl w:val="0"/>
          <w:numId w:val="533"/>
        </w:numPr>
        <w:rPr>
          <w:rFonts w:cs="Arial"/>
        </w:rPr>
      </w:pPr>
      <w:r w:rsidRPr="00AB1983">
        <w:rPr>
          <w:rFonts w:cs="Arial"/>
        </w:rPr>
        <w:t>Charge Port Light Ring setting</w:t>
      </w:r>
    </w:p>
    <w:p w:rsidR="00C53099" w:rsidRPr="00AB1983" w:rsidRDefault="00C53099" w:rsidP="00C53099">
      <w:pPr>
        <w:numPr>
          <w:ilvl w:val="0"/>
          <w:numId w:val="533"/>
        </w:numPr>
        <w:rPr>
          <w:rFonts w:cs="Arial"/>
        </w:rPr>
      </w:pPr>
      <w:r w:rsidRPr="00AB1983">
        <w:rPr>
          <w:rFonts w:cs="Arial"/>
        </w:rPr>
        <w:t>Charge Cord Unlock setting</w:t>
      </w:r>
    </w:p>
    <w:p w:rsidR="00C53099" w:rsidRDefault="00C53099" w:rsidP="00C53099">
      <w:pPr>
        <w:numPr>
          <w:ilvl w:val="0"/>
          <w:numId w:val="533"/>
        </w:numPr>
        <w:rPr>
          <w:rFonts w:cs="Arial"/>
        </w:rPr>
      </w:pPr>
      <w:r w:rsidRPr="00AB1983">
        <w:rPr>
          <w:rFonts w:cs="Arial"/>
        </w:rPr>
        <w:t xml:space="preserve">Door </w:t>
      </w:r>
      <w:proofErr w:type="spellStart"/>
      <w:r w:rsidRPr="00AB1983">
        <w:rPr>
          <w:rFonts w:cs="Arial"/>
        </w:rPr>
        <w:t>KeyCode</w:t>
      </w:r>
      <w:proofErr w:type="spellEnd"/>
    </w:p>
    <w:p w:rsidR="00C53099" w:rsidRPr="00AB1983" w:rsidRDefault="00C53099" w:rsidP="00C53099">
      <w:pPr>
        <w:numPr>
          <w:ilvl w:val="0"/>
          <w:numId w:val="533"/>
        </w:numPr>
        <w:rPr>
          <w:rFonts w:cs="Arial"/>
        </w:rPr>
      </w:pPr>
      <w:r>
        <w:rPr>
          <w:rFonts w:cs="Arial"/>
        </w:rPr>
        <w:t>Ambient Lighting</w:t>
      </w:r>
    </w:p>
    <w:p w:rsidR="00C53099" w:rsidRPr="00AB1983" w:rsidRDefault="00C53099" w:rsidP="00C53099">
      <w:pPr>
        <w:rPr>
          <w:rFonts w:cs="Arial"/>
        </w:rPr>
      </w:pPr>
    </w:p>
    <w:p w:rsidR="00C53099" w:rsidRPr="00AB1983" w:rsidRDefault="00C53099" w:rsidP="00C53099">
      <w:pPr>
        <w:rPr>
          <w:rFonts w:cs="Arial"/>
        </w:rPr>
      </w:pPr>
      <w:r>
        <w:rPr>
          <w:rFonts w:cs="Arial"/>
        </w:rPr>
        <w:t xml:space="preserve">See Vehicle Setting SPSS, HMI spec, or other </w:t>
      </w:r>
      <w:proofErr w:type="spellStart"/>
      <w:r>
        <w:rPr>
          <w:rFonts w:cs="Arial"/>
        </w:rPr>
        <w:t>Centerstack</w:t>
      </w:r>
      <w:proofErr w:type="spellEnd"/>
      <w:r>
        <w:rPr>
          <w:rFonts w:cs="Arial"/>
        </w:rPr>
        <w:t xml:space="preserve"> Feature SPSS specifications for whether these carryover features not covered in this Settings in the </w:t>
      </w:r>
      <w:proofErr w:type="spellStart"/>
      <w:r>
        <w:rPr>
          <w:rFonts w:cs="Arial"/>
        </w:rPr>
        <w:t>Centerstack</w:t>
      </w:r>
      <w:proofErr w:type="spellEnd"/>
      <w:r>
        <w:rPr>
          <w:rFonts w:cs="Arial"/>
        </w:rPr>
        <w:t xml:space="preserve"> specification can be selected when ignition does not equal Run.</w:t>
      </w:r>
    </w:p>
    <w:p w:rsidR="00C53099" w:rsidRPr="00AB1983" w:rsidRDefault="00C53099" w:rsidP="00C53099">
      <w:pPr>
        <w:rPr>
          <w:rFonts w:cs="Arial"/>
          <w:color w:val="FF0000"/>
        </w:rPr>
      </w:pPr>
    </w:p>
    <w:p w:rsidR="00C53099" w:rsidRDefault="00C53099" w:rsidP="00C53099">
      <w:pPr>
        <w:pStyle w:val="Heading3"/>
      </w:pPr>
      <w:bookmarkStart w:id="303" w:name="_Toc25737530"/>
      <w:r w:rsidRPr="00B9479B">
        <w:t>VS-FUN-REQ-234059/B-Auto Engine OFF / 30min Max Idle</w:t>
      </w:r>
      <w:bookmarkEnd w:id="30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VS-SR-REQ-234061/F-Auto Engine OFF / 30 min max idle</w:t>
      </w:r>
    </w:p>
    <w:p w:rsidR="00C53099" w:rsidRPr="00463DED" w:rsidRDefault="00C53099" w:rsidP="00C53099">
      <w:pPr>
        <w:rPr>
          <w:rFonts w:cs="Arial"/>
        </w:rPr>
      </w:pPr>
      <w:r w:rsidRPr="00463DED">
        <w:rPr>
          <w:rFonts w:cs="Arial"/>
        </w:rPr>
        <w:t xml:space="preserve">For this feature when performing the “Set” or “Query” operation the Feature Number and Configuration Number in the </w:t>
      </w:r>
      <w:proofErr w:type="spellStart"/>
      <w:r w:rsidRPr="00463DED">
        <w:rPr>
          <w:rFonts w:cs="Arial"/>
        </w:rPr>
        <w:t>Feature.Rq</w:t>
      </w:r>
      <w:proofErr w:type="spellEnd"/>
      <w:r w:rsidRPr="00463DED">
        <w:rPr>
          <w:rFonts w:cs="Arial"/>
        </w:rPr>
        <w:t xml:space="preserve"> and </w:t>
      </w:r>
      <w:proofErr w:type="spellStart"/>
      <w:r w:rsidRPr="00463DED">
        <w:rPr>
          <w:rFonts w:cs="Arial"/>
        </w:rPr>
        <w:t>Feature.St</w:t>
      </w:r>
      <w:proofErr w:type="spellEnd"/>
      <w:r w:rsidRPr="00463DED">
        <w:rPr>
          <w:rFonts w:cs="Arial"/>
        </w:rPr>
        <w:t xml:space="preserve"> messages shall be used below.</w:t>
      </w:r>
    </w:p>
    <w:p w:rsidR="00C53099" w:rsidRPr="00463DED" w:rsidRDefault="00C53099" w:rsidP="00C53099">
      <w:pPr>
        <w:rPr>
          <w:rFonts w:cs="Arial"/>
        </w:rPr>
      </w:pPr>
    </w:p>
    <w:p w:rsidR="00C53099" w:rsidRPr="00273EB7" w:rsidRDefault="00C53099" w:rsidP="00C53099">
      <w:pPr>
        <w:rPr>
          <w:rFonts w:cs="Arial"/>
        </w:rPr>
      </w:pPr>
      <w:r w:rsidRPr="00463DED">
        <w:rPr>
          <w:rFonts w:cs="Arial"/>
        </w:rPr>
        <w:t>If Enhanced Memory</w:t>
      </w:r>
      <w:r w:rsidRPr="00273EB7">
        <w:rPr>
          <w:rFonts w:cs="Arial"/>
        </w:rPr>
        <w:t xml:space="preserve"> is supported the Active Personality Profile shall be used for </w:t>
      </w:r>
      <w:proofErr w:type="spellStart"/>
      <w:r w:rsidRPr="00273EB7">
        <w:rPr>
          <w:rFonts w:cs="Arial"/>
        </w:rPr>
        <w:t>PersIndex</w:t>
      </w:r>
      <w:proofErr w:type="spellEnd"/>
      <w:r w:rsidRPr="00273EB7">
        <w:rPr>
          <w:rFonts w:cs="Arial"/>
        </w:rPr>
        <w:t xml:space="preserve">.  If Enhanced Memory is not supported </w:t>
      </w:r>
      <w:proofErr w:type="spellStart"/>
      <w:r w:rsidRPr="00273EB7">
        <w:rPr>
          <w:rFonts w:cs="Arial"/>
        </w:rPr>
        <w:t>PersIndex</w:t>
      </w:r>
      <w:proofErr w:type="spellEnd"/>
      <w:r w:rsidRPr="00273EB7">
        <w:rPr>
          <w:rFonts w:cs="Arial"/>
        </w:rPr>
        <w:t xml:space="preserve"> shall be set to Vehicle.</w:t>
      </w:r>
    </w:p>
    <w:p w:rsidR="00C53099" w:rsidRPr="00273EB7" w:rsidRDefault="00C53099" w:rsidP="00C53099">
      <w:pPr>
        <w:rPr>
          <w:rFonts w:cs="Arial"/>
        </w:rPr>
      </w:pPr>
    </w:p>
    <w:p w:rsidR="00C53099" w:rsidRPr="00273EB7"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273EB7"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273EB7" w:rsidRDefault="00C53099" w:rsidP="00C53099">
            <w:pPr>
              <w:jc w:val="center"/>
              <w:rPr>
                <w:rFonts w:cs="Arial"/>
                <w:b/>
                <w:bCs/>
              </w:rPr>
            </w:pPr>
            <w:r w:rsidRPr="00273EB7">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273EB7" w:rsidRDefault="00C53099" w:rsidP="00C53099">
            <w:pPr>
              <w:jc w:val="center"/>
              <w:rPr>
                <w:rFonts w:cs="Arial"/>
                <w:b/>
                <w:bCs/>
              </w:rPr>
            </w:pPr>
            <w:r w:rsidRPr="00273EB7">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273EB7" w:rsidRDefault="00C53099" w:rsidP="00C53099">
            <w:pPr>
              <w:jc w:val="center"/>
              <w:rPr>
                <w:rFonts w:cs="Arial"/>
                <w:b/>
                <w:bCs/>
              </w:rPr>
            </w:pPr>
            <w:r w:rsidRPr="00273EB7">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273EB7" w:rsidRDefault="00C53099" w:rsidP="00C53099">
            <w:pPr>
              <w:jc w:val="center"/>
              <w:rPr>
                <w:rFonts w:cs="Arial"/>
                <w:b/>
                <w:bCs/>
              </w:rPr>
            </w:pPr>
            <w:r w:rsidRPr="00273EB7">
              <w:rPr>
                <w:rFonts w:cs="Arial"/>
                <w:b/>
                <w:bCs/>
              </w:rPr>
              <w:t>HMI selection / Configuration Name</w:t>
            </w:r>
          </w:p>
        </w:tc>
      </w:tr>
      <w:tr w:rsidR="00C53099" w:rsidRPr="00273EB7"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463DED" w:rsidRDefault="00C53099" w:rsidP="00C53099">
            <w:pPr>
              <w:jc w:val="center"/>
              <w:rPr>
                <w:rFonts w:cs="Arial"/>
                <w:bCs/>
              </w:rPr>
            </w:pPr>
            <w:r w:rsidRPr="00463DED">
              <w:rPr>
                <w:rFonts w:cs="Arial"/>
                <w:bCs/>
              </w:rPr>
              <w:t>Auto Engine OFF</w:t>
            </w:r>
            <w:r>
              <w:rPr>
                <w:rFonts w:cs="Arial"/>
                <w:bCs/>
              </w:rPr>
              <w:t xml:space="preserve"> </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463DED" w:rsidRDefault="00C53099" w:rsidP="00C53099">
            <w:pPr>
              <w:jc w:val="center"/>
              <w:rPr>
                <w:rFonts w:cs="Arial"/>
                <w:bCs/>
              </w:rPr>
            </w:pPr>
            <w:r w:rsidRPr="00463DED">
              <w:rPr>
                <w:rFonts w:cs="Arial"/>
                <w:bCs/>
              </w:rPr>
              <w:t>0x0D03</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463DED" w:rsidRDefault="00C53099" w:rsidP="00C53099">
            <w:pPr>
              <w:jc w:val="center"/>
              <w:rPr>
                <w:rFonts w:cs="Arial"/>
                <w:bCs/>
              </w:rPr>
            </w:pPr>
            <w:r w:rsidRPr="00463DED">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273EB7" w:rsidRDefault="00C53099" w:rsidP="00C53099">
            <w:pPr>
              <w:jc w:val="center"/>
              <w:rPr>
                <w:rFonts w:cs="Arial"/>
                <w:bCs/>
              </w:rPr>
            </w:pPr>
            <w:r w:rsidRPr="00273EB7">
              <w:rPr>
                <w:rFonts w:cs="Arial"/>
                <w:bCs/>
              </w:rPr>
              <w:t>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463DE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463DED" w:rsidRDefault="00C53099" w:rsidP="00C53099">
            <w:pPr>
              <w:jc w:val="center"/>
              <w:rPr>
                <w:rFonts w:cs="Arial"/>
                <w:bCs/>
                <w:color w:val="FF0000"/>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463DED" w:rsidRDefault="00C53099" w:rsidP="00C53099">
            <w:pPr>
              <w:jc w:val="center"/>
              <w:rPr>
                <w:rFonts w:cs="Arial"/>
                <w:bCs/>
              </w:rPr>
            </w:pPr>
            <w:r w:rsidRPr="00463DED">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273EB7" w:rsidRDefault="00C53099" w:rsidP="00C53099">
            <w:pPr>
              <w:jc w:val="center"/>
              <w:rPr>
                <w:rFonts w:cs="Arial"/>
                <w:bCs/>
              </w:rPr>
            </w:pPr>
            <w:r w:rsidRPr="00273EB7">
              <w:rPr>
                <w:rFonts w:cs="Arial"/>
                <w:bCs/>
              </w:rPr>
              <w:t>ON / Enabled</w:t>
            </w:r>
          </w:p>
        </w:tc>
      </w:tr>
    </w:tbl>
    <w:p w:rsidR="00C53099" w:rsidRDefault="00C53099" w:rsidP="00C53099">
      <w:pPr>
        <w:rPr>
          <w:rFonts w:cs="Arial"/>
          <w:color w:val="FF0000"/>
        </w:rPr>
      </w:pPr>
    </w:p>
    <w:p w:rsidR="00C53099" w:rsidRDefault="00C53099" w:rsidP="00C53099">
      <w:pPr>
        <w:rPr>
          <w:rFonts w:cs="Arial"/>
        </w:rPr>
      </w:pPr>
      <w:r w:rsidRPr="00C878AF">
        <w:rPr>
          <w:rFonts w:cs="Arial"/>
        </w:rPr>
        <w:t>Note: may also be called “30 min Max idle”.  See HMI documents for actual name</w:t>
      </w:r>
    </w:p>
    <w:p w:rsidR="00C012F5" w:rsidRDefault="00C012F5" w:rsidP="00C53099">
      <w:pPr>
        <w:rPr>
          <w:rFonts w:cs="Arial"/>
        </w:rPr>
      </w:pPr>
    </w:p>
    <w:p w:rsidR="00C53099" w:rsidRPr="00C878AF"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156</w:t>
            </w:r>
          </w:p>
        </w:tc>
      </w:tr>
    </w:tbl>
    <w:p w:rsidR="00C53099" w:rsidRPr="00A675AD" w:rsidRDefault="00C53099" w:rsidP="00C53099">
      <w:pPr>
        <w:rPr>
          <w:rFonts w:cs="Arial"/>
          <w:color w:val="FF0000"/>
        </w:rPr>
      </w:pPr>
    </w:p>
    <w:p w:rsidR="00C53099" w:rsidRDefault="00C53099" w:rsidP="00C53099">
      <w:pPr>
        <w:pStyle w:val="Heading3"/>
      </w:pPr>
      <w:bookmarkStart w:id="304" w:name="_Toc25737531"/>
      <w:r w:rsidRPr="00B9479B">
        <w:t>VS-FUN-REQ-234233/A-Park Lock Control</w:t>
      </w:r>
      <w:bookmarkEnd w:id="304"/>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VS-SR-REQ-234235/D-Park Lock Control</w:t>
      </w:r>
    </w:p>
    <w:p w:rsidR="00C53099" w:rsidRPr="00E40654" w:rsidRDefault="00C53099" w:rsidP="00C53099">
      <w:pPr>
        <w:rPr>
          <w:rFonts w:cs="Arial"/>
        </w:rPr>
      </w:pPr>
      <w:r w:rsidRPr="00E40654">
        <w:rPr>
          <w:rFonts w:cs="Arial"/>
        </w:rPr>
        <w:t xml:space="preserve">For this feature when performing the “Set” or “Query” operation the Feature Number and Configuration Number in the </w:t>
      </w:r>
      <w:proofErr w:type="spellStart"/>
      <w:r w:rsidRPr="00E40654">
        <w:rPr>
          <w:rFonts w:cs="Arial"/>
        </w:rPr>
        <w:t>Feature.Rq</w:t>
      </w:r>
      <w:proofErr w:type="spellEnd"/>
      <w:r w:rsidRPr="00E40654">
        <w:rPr>
          <w:rFonts w:cs="Arial"/>
        </w:rPr>
        <w:t xml:space="preserve"> and </w:t>
      </w:r>
      <w:proofErr w:type="spellStart"/>
      <w:r w:rsidRPr="00E40654">
        <w:rPr>
          <w:rFonts w:cs="Arial"/>
        </w:rPr>
        <w:t>Feature.St</w:t>
      </w:r>
      <w:proofErr w:type="spellEnd"/>
      <w:r w:rsidRPr="00E40654">
        <w:rPr>
          <w:rFonts w:cs="Arial"/>
        </w:rPr>
        <w:t xml:space="preserve"> messages shall be used below.</w:t>
      </w:r>
    </w:p>
    <w:p w:rsidR="00C53099" w:rsidRPr="00E40654" w:rsidRDefault="00C53099" w:rsidP="00C53099">
      <w:pPr>
        <w:rPr>
          <w:rFonts w:cs="Arial"/>
        </w:rPr>
      </w:pPr>
    </w:p>
    <w:p w:rsidR="00C53099" w:rsidRPr="00E40654" w:rsidRDefault="00C53099" w:rsidP="00C53099">
      <w:pPr>
        <w:rPr>
          <w:rFonts w:cs="Arial"/>
        </w:rPr>
      </w:pPr>
      <w:r w:rsidRPr="00E40654">
        <w:rPr>
          <w:rFonts w:cs="Arial"/>
        </w:rPr>
        <w:t xml:space="preserve">If Enhanced Memory is supported the Active Personality Profile shall be used for </w:t>
      </w:r>
      <w:proofErr w:type="spellStart"/>
      <w:r w:rsidRPr="00E40654">
        <w:rPr>
          <w:rFonts w:cs="Arial"/>
        </w:rPr>
        <w:t>PersIndex</w:t>
      </w:r>
      <w:proofErr w:type="spellEnd"/>
      <w:r w:rsidRPr="00E40654">
        <w:rPr>
          <w:rFonts w:cs="Arial"/>
        </w:rPr>
        <w:t xml:space="preserve">.  If Enhanced Memory is not supported </w:t>
      </w:r>
      <w:proofErr w:type="spellStart"/>
      <w:r w:rsidRPr="00E40654">
        <w:rPr>
          <w:rFonts w:cs="Arial"/>
        </w:rPr>
        <w:t>PersIndex</w:t>
      </w:r>
      <w:proofErr w:type="spellEnd"/>
      <w:r w:rsidRPr="00E40654">
        <w:rPr>
          <w:rFonts w:cs="Arial"/>
        </w:rPr>
        <w:t xml:space="preserve"> shall be set to Vehicle.</w:t>
      </w:r>
    </w:p>
    <w:p w:rsidR="00C53099" w:rsidRPr="00E40654" w:rsidRDefault="00C53099" w:rsidP="00C53099">
      <w:pPr>
        <w:rPr>
          <w:rFonts w:cs="Arial"/>
        </w:rPr>
      </w:pPr>
    </w:p>
    <w:p w:rsidR="00C53099" w:rsidRPr="00E40654"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E40654"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40654" w:rsidRDefault="00C53099" w:rsidP="00C53099">
            <w:pPr>
              <w:jc w:val="center"/>
              <w:rPr>
                <w:rFonts w:cs="Arial"/>
                <w:b/>
                <w:bCs/>
              </w:rPr>
            </w:pPr>
            <w:r w:rsidRPr="00E40654">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40654" w:rsidRDefault="00C53099" w:rsidP="00C53099">
            <w:pPr>
              <w:jc w:val="center"/>
              <w:rPr>
                <w:rFonts w:cs="Arial"/>
                <w:b/>
                <w:bCs/>
              </w:rPr>
            </w:pPr>
            <w:r w:rsidRPr="00E40654">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40654" w:rsidRDefault="00C53099" w:rsidP="00C53099">
            <w:pPr>
              <w:jc w:val="center"/>
              <w:rPr>
                <w:rFonts w:cs="Arial"/>
                <w:b/>
                <w:bCs/>
              </w:rPr>
            </w:pPr>
            <w:r w:rsidRPr="00E40654">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40654" w:rsidRDefault="00C53099" w:rsidP="00C53099">
            <w:pPr>
              <w:jc w:val="center"/>
              <w:rPr>
                <w:rFonts w:cs="Arial"/>
                <w:b/>
                <w:bCs/>
              </w:rPr>
            </w:pPr>
            <w:r w:rsidRPr="00E40654">
              <w:rPr>
                <w:rFonts w:cs="Arial"/>
                <w:b/>
                <w:bCs/>
              </w:rPr>
              <w:t>HMI selection / Configuration Name</w:t>
            </w:r>
          </w:p>
        </w:tc>
      </w:tr>
      <w:tr w:rsidR="00C53099" w:rsidRPr="00E40654"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E40654" w:rsidRDefault="00C53099" w:rsidP="00C53099">
            <w:pPr>
              <w:jc w:val="center"/>
              <w:rPr>
                <w:rFonts w:cs="Arial"/>
                <w:bCs/>
              </w:rPr>
            </w:pPr>
            <w:r w:rsidRPr="00E40654">
              <w:rPr>
                <w:rFonts w:cs="Arial"/>
                <w:bCs/>
              </w:rPr>
              <w:t>Park Lock Control (electronic BTSI Manual Override)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E40654" w:rsidRDefault="00C53099" w:rsidP="00C53099">
            <w:pPr>
              <w:jc w:val="center"/>
              <w:rPr>
                <w:rFonts w:cs="Arial"/>
                <w:bCs/>
              </w:rPr>
            </w:pPr>
            <w:r w:rsidRPr="00E40654">
              <w:rPr>
                <w:rFonts w:cs="Arial"/>
                <w:bCs/>
              </w:rPr>
              <w:t>0x0414</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E40654" w:rsidRDefault="00C53099" w:rsidP="00C53099">
            <w:pPr>
              <w:jc w:val="center"/>
              <w:rPr>
                <w:rFonts w:cs="Arial"/>
                <w:bCs/>
              </w:rPr>
            </w:pPr>
            <w:r w:rsidRPr="00E40654">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E40654" w:rsidRDefault="00C53099" w:rsidP="00C53099">
            <w:pPr>
              <w:jc w:val="center"/>
              <w:rPr>
                <w:rFonts w:cs="Arial"/>
                <w:bCs/>
              </w:rPr>
            </w:pPr>
            <w:proofErr w:type="gramStart"/>
            <w:r w:rsidRPr="00E40654">
              <w:rPr>
                <w:rFonts w:cs="Arial"/>
                <w:bCs/>
              </w:rPr>
              <w:t>OFF  /</w:t>
            </w:r>
            <w:proofErr w:type="gramEnd"/>
            <w:r w:rsidRPr="00E40654">
              <w:rPr>
                <w:rFonts w:cs="Arial"/>
                <w:bCs/>
              </w:rPr>
              <w:t xml:space="preserve"> Disabled</w:t>
            </w:r>
          </w:p>
        </w:tc>
      </w:tr>
      <w:tr w:rsidR="00C53099" w:rsidRPr="00E40654"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E40654"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E40654"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E40654" w:rsidRDefault="00C53099" w:rsidP="00C53099">
            <w:pPr>
              <w:jc w:val="center"/>
              <w:rPr>
                <w:rFonts w:cs="Arial"/>
                <w:bCs/>
              </w:rPr>
            </w:pPr>
            <w:r w:rsidRPr="00E40654">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E40654" w:rsidRDefault="00C53099" w:rsidP="00C53099">
            <w:pPr>
              <w:jc w:val="center"/>
              <w:rPr>
                <w:rFonts w:cs="Arial"/>
                <w:bCs/>
              </w:rPr>
            </w:pPr>
            <w:r w:rsidRPr="00E40654">
              <w:rPr>
                <w:rFonts w:cs="Arial"/>
                <w:bCs/>
              </w:rPr>
              <w:t>ON / Enabled</w:t>
            </w:r>
          </w:p>
        </w:tc>
      </w:tr>
    </w:tbl>
    <w:p w:rsidR="00C53099" w:rsidRPr="00E40654" w:rsidRDefault="00C53099" w:rsidP="00C53099">
      <w:pPr>
        <w:rPr>
          <w:rFonts w:cs="Arial"/>
        </w:rPr>
      </w:pPr>
    </w:p>
    <w:p w:rsidR="00C53099" w:rsidRPr="00E40654" w:rsidRDefault="00C53099" w:rsidP="00C53099">
      <w:pPr>
        <w:rPr>
          <w:rFonts w:cs="Arial"/>
        </w:rPr>
      </w:pPr>
    </w:p>
    <w:p w:rsidR="00C53099" w:rsidRPr="00E40654"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160</w:t>
            </w:r>
          </w:p>
        </w:tc>
      </w:tr>
    </w:tbl>
    <w:p w:rsidR="00C53099" w:rsidRDefault="00C53099" w:rsidP="00C53099">
      <w:pPr>
        <w:rPr>
          <w:rFonts w:cs="Arial"/>
          <w:color w:val="FF0000"/>
        </w:rPr>
      </w:pPr>
    </w:p>
    <w:p w:rsidR="00C53099" w:rsidRPr="00A675AD" w:rsidRDefault="00C53099" w:rsidP="00C53099">
      <w:pPr>
        <w:rPr>
          <w:rFonts w:cs="Arial"/>
          <w:color w:val="FF0000"/>
        </w:rPr>
      </w:pPr>
    </w:p>
    <w:p w:rsidR="00C53099" w:rsidRDefault="00C53099" w:rsidP="00C53099">
      <w:pPr>
        <w:pStyle w:val="Heading3"/>
      </w:pPr>
      <w:bookmarkStart w:id="305" w:name="_Toc25737532"/>
      <w:r w:rsidRPr="00B9479B">
        <w:t>VS-FUN-REQ-234236/A-Silent Mode</w:t>
      </w:r>
      <w:bookmarkEnd w:id="30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VS-SR-REQ-234238/D-Silent Mode</w:t>
      </w:r>
    </w:p>
    <w:p w:rsidR="00C53099" w:rsidRPr="00BB0EF8" w:rsidRDefault="00C53099" w:rsidP="00C53099">
      <w:pPr>
        <w:rPr>
          <w:rFonts w:cs="Arial"/>
        </w:rPr>
      </w:pPr>
      <w:r w:rsidRPr="00BB0EF8">
        <w:rPr>
          <w:rFonts w:cs="Arial"/>
        </w:rPr>
        <w:t xml:space="preserve">For this feature when performing the “Set” or “Query” operation the Feature Number and Configuration Number in the </w:t>
      </w:r>
      <w:proofErr w:type="spellStart"/>
      <w:r w:rsidRPr="00BB0EF8">
        <w:rPr>
          <w:rFonts w:cs="Arial"/>
        </w:rPr>
        <w:t>Feature.Rq</w:t>
      </w:r>
      <w:proofErr w:type="spellEnd"/>
      <w:r w:rsidRPr="00BB0EF8">
        <w:rPr>
          <w:rFonts w:cs="Arial"/>
        </w:rPr>
        <w:t xml:space="preserve"> and </w:t>
      </w:r>
      <w:proofErr w:type="spellStart"/>
      <w:r w:rsidRPr="00BB0EF8">
        <w:rPr>
          <w:rFonts w:cs="Arial"/>
        </w:rPr>
        <w:t>Feature.St</w:t>
      </w:r>
      <w:proofErr w:type="spellEnd"/>
      <w:r w:rsidRPr="00BB0EF8">
        <w:rPr>
          <w:rFonts w:cs="Arial"/>
        </w:rPr>
        <w:t xml:space="preserve"> messages shall be used below.</w:t>
      </w:r>
    </w:p>
    <w:p w:rsidR="00C53099" w:rsidRPr="00BB0EF8" w:rsidRDefault="00C53099" w:rsidP="00C53099">
      <w:pPr>
        <w:rPr>
          <w:rFonts w:cs="Arial"/>
        </w:rPr>
      </w:pPr>
    </w:p>
    <w:p w:rsidR="00C53099" w:rsidRPr="00BB0EF8" w:rsidRDefault="00C53099" w:rsidP="00C53099">
      <w:pPr>
        <w:rPr>
          <w:rFonts w:cs="Arial"/>
        </w:rPr>
      </w:pPr>
      <w:r w:rsidRPr="00BB0EF8">
        <w:rPr>
          <w:rFonts w:cs="Arial"/>
        </w:rPr>
        <w:t xml:space="preserve">If Enhanced Memory is supported the Active Personality Profile shall be used for </w:t>
      </w:r>
      <w:proofErr w:type="spellStart"/>
      <w:r w:rsidRPr="00BB0EF8">
        <w:rPr>
          <w:rFonts w:cs="Arial"/>
        </w:rPr>
        <w:t>PersIndex</w:t>
      </w:r>
      <w:proofErr w:type="spellEnd"/>
      <w:r w:rsidRPr="00BB0EF8">
        <w:rPr>
          <w:rFonts w:cs="Arial"/>
        </w:rPr>
        <w:t xml:space="preserve">.  If Enhanced Memory is not supported </w:t>
      </w:r>
      <w:proofErr w:type="spellStart"/>
      <w:r w:rsidRPr="00BB0EF8">
        <w:rPr>
          <w:rFonts w:cs="Arial"/>
        </w:rPr>
        <w:t>PersIndex</w:t>
      </w:r>
      <w:proofErr w:type="spellEnd"/>
      <w:r w:rsidRPr="00BB0EF8">
        <w:rPr>
          <w:rFonts w:cs="Arial"/>
        </w:rPr>
        <w:t xml:space="preserve"> shall be set to Vehicle.</w:t>
      </w:r>
    </w:p>
    <w:p w:rsidR="00C53099" w:rsidRPr="00BB0EF8" w:rsidRDefault="00C53099" w:rsidP="00C53099">
      <w:pPr>
        <w:rPr>
          <w:rFonts w:cs="Arial"/>
        </w:rPr>
      </w:pPr>
    </w:p>
    <w:p w:rsidR="00C53099" w:rsidRPr="00BB0EF8"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BB0EF8"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B0EF8" w:rsidRDefault="00C53099" w:rsidP="00C53099">
            <w:pPr>
              <w:jc w:val="center"/>
              <w:rPr>
                <w:rFonts w:cs="Arial"/>
                <w:b/>
                <w:bCs/>
              </w:rPr>
            </w:pPr>
            <w:r w:rsidRPr="00BB0EF8">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BB0EF8" w:rsidRDefault="00C53099" w:rsidP="00C53099">
            <w:pPr>
              <w:jc w:val="center"/>
              <w:rPr>
                <w:rFonts w:cs="Arial"/>
                <w:b/>
                <w:bCs/>
              </w:rPr>
            </w:pPr>
            <w:r w:rsidRPr="00BB0EF8">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BB0EF8" w:rsidRDefault="00C53099" w:rsidP="00C53099">
            <w:pPr>
              <w:jc w:val="center"/>
              <w:rPr>
                <w:rFonts w:cs="Arial"/>
                <w:b/>
                <w:bCs/>
              </w:rPr>
            </w:pPr>
            <w:r w:rsidRPr="00BB0EF8">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BB0EF8" w:rsidRDefault="00C53099" w:rsidP="00C53099">
            <w:pPr>
              <w:jc w:val="center"/>
              <w:rPr>
                <w:rFonts w:cs="Arial"/>
                <w:b/>
                <w:bCs/>
              </w:rPr>
            </w:pPr>
            <w:r w:rsidRPr="00BB0EF8">
              <w:rPr>
                <w:rFonts w:cs="Arial"/>
                <w:b/>
                <w:bCs/>
              </w:rPr>
              <w:t>HMI selection / Configuration Name</w:t>
            </w:r>
          </w:p>
        </w:tc>
      </w:tr>
      <w:tr w:rsidR="00C53099" w:rsidRPr="00BB0EF8"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B0EF8" w:rsidRDefault="00C53099" w:rsidP="00C53099">
            <w:pPr>
              <w:jc w:val="center"/>
              <w:rPr>
                <w:rFonts w:cs="Arial"/>
                <w:bCs/>
              </w:rPr>
            </w:pPr>
            <w:r w:rsidRPr="00BB0EF8">
              <w:rPr>
                <w:rFonts w:cs="Arial"/>
                <w:bCs/>
              </w:rPr>
              <w:t>Silent Mode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BB0EF8" w:rsidRDefault="00C53099" w:rsidP="00C53099">
            <w:pPr>
              <w:jc w:val="center"/>
              <w:rPr>
                <w:rFonts w:cs="Arial"/>
                <w:bCs/>
              </w:rPr>
            </w:pPr>
            <w:r w:rsidRPr="00BB0EF8">
              <w:rPr>
                <w:rFonts w:cs="Arial"/>
                <w:bCs/>
              </w:rPr>
              <w:t>0x0418</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BB0EF8" w:rsidRDefault="00C53099" w:rsidP="00C53099">
            <w:pPr>
              <w:jc w:val="center"/>
              <w:rPr>
                <w:rFonts w:cs="Arial"/>
                <w:bCs/>
              </w:rPr>
            </w:pPr>
            <w:r w:rsidRPr="00BB0EF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BB0EF8" w:rsidRDefault="00C53099" w:rsidP="00C53099">
            <w:pPr>
              <w:jc w:val="center"/>
              <w:rPr>
                <w:rFonts w:cs="Arial"/>
                <w:bCs/>
              </w:rPr>
            </w:pPr>
            <w:proofErr w:type="gramStart"/>
            <w:r w:rsidRPr="00BB0EF8">
              <w:rPr>
                <w:rFonts w:cs="Arial"/>
                <w:bCs/>
              </w:rPr>
              <w:t>OFF  /</w:t>
            </w:r>
            <w:proofErr w:type="gramEnd"/>
            <w:r w:rsidRPr="00BB0EF8">
              <w:rPr>
                <w:rFonts w:cs="Arial"/>
                <w:bCs/>
              </w:rPr>
              <w:t xml:space="preserve"> Disabled</w:t>
            </w:r>
          </w:p>
        </w:tc>
      </w:tr>
      <w:tr w:rsidR="00C53099" w:rsidRPr="00BB0EF8"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B0EF8"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B0EF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BB0EF8" w:rsidRDefault="00C53099" w:rsidP="00C53099">
            <w:pPr>
              <w:jc w:val="center"/>
              <w:rPr>
                <w:rFonts w:cs="Arial"/>
                <w:bCs/>
              </w:rPr>
            </w:pPr>
            <w:r w:rsidRPr="00BB0EF8">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BB0EF8" w:rsidRDefault="00C53099" w:rsidP="00C53099">
            <w:pPr>
              <w:jc w:val="center"/>
              <w:rPr>
                <w:rFonts w:cs="Arial"/>
                <w:bCs/>
              </w:rPr>
            </w:pPr>
            <w:r w:rsidRPr="00BB0EF8">
              <w:rPr>
                <w:rFonts w:cs="Arial"/>
                <w:bCs/>
              </w:rPr>
              <w:t>ON / Enabled</w:t>
            </w:r>
          </w:p>
        </w:tc>
      </w:tr>
    </w:tbl>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161</w:t>
            </w:r>
          </w:p>
        </w:tc>
      </w:tr>
    </w:tbl>
    <w:p w:rsidR="00C53099" w:rsidRDefault="00C53099" w:rsidP="00C53099">
      <w:pPr>
        <w:rPr>
          <w:rFonts w:cs="Arial"/>
          <w:color w:val="FF0000"/>
        </w:rPr>
      </w:pPr>
    </w:p>
    <w:p w:rsidR="00C53099" w:rsidRPr="00A675AD" w:rsidRDefault="00C53099" w:rsidP="00C53099">
      <w:pPr>
        <w:rPr>
          <w:rFonts w:cs="Arial"/>
          <w:color w:val="FF0000"/>
        </w:rPr>
      </w:pPr>
    </w:p>
    <w:p w:rsidR="00C53099" w:rsidRDefault="00C53099" w:rsidP="00C53099">
      <w:pPr>
        <w:pStyle w:val="Heading3"/>
      </w:pPr>
      <w:bookmarkStart w:id="306" w:name="_Toc25737533"/>
      <w:r w:rsidRPr="00B9479B">
        <w:t>VS-FUN-REQ-234283/A-Alarm</w:t>
      </w:r>
      <w:bookmarkEnd w:id="30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VS-SR-REQ-234285/D-Ask on Exit - Alarm</w:t>
      </w:r>
    </w:p>
    <w:p w:rsidR="00C53099" w:rsidRPr="00B534A0" w:rsidRDefault="00C53099" w:rsidP="00C53099">
      <w:pPr>
        <w:rPr>
          <w:rFonts w:cs="Arial"/>
        </w:rPr>
      </w:pPr>
      <w:r w:rsidRPr="00B534A0">
        <w:rPr>
          <w:rFonts w:cs="Arial"/>
        </w:rPr>
        <w:t xml:space="preserve">For this feature when performing the “Set” or “Query” operation the Feature Number and Configuration Number in the </w:t>
      </w:r>
      <w:proofErr w:type="spellStart"/>
      <w:r w:rsidRPr="00B534A0">
        <w:rPr>
          <w:rFonts w:cs="Arial"/>
        </w:rPr>
        <w:t>Feature.Rq</w:t>
      </w:r>
      <w:proofErr w:type="spellEnd"/>
      <w:r w:rsidRPr="00B534A0">
        <w:rPr>
          <w:rFonts w:cs="Arial"/>
        </w:rPr>
        <w:t xml:space="preserve"> and </w:t>
      </w:r>
      <w:proofErr w:type="spellStart"/>
      <w:r w:rsidRPr="00B534A0">
        <w:rPr>
          <w:rFonts w:cs="Arial"/>
        </w:rPr>
        <w:t>Feature.St</w:t>
      </w:r>
      <w:proofErr w:type="spellEnd"/>
      <w:r w:rsidRPr="00B534A0">
        <w:rPr>
          <w:rFonts w:cs="Arial"/>
        </w:rPr>
        <w:t xml:space="preserve"> messages shall be used below.</w:t>
      </w:r>
    </w:p>
    <w:p w:rsidR="00C53099" w:rsidRPr="00B534A0" w:rsidRDefault="00C53099" w:rsidP="00C53099">
      <w:pPr>
        <w:rPr>
          <w:rFonts w:cs="Arial"/>
        </w:rPr>
      </w:pPr>
    </w:p>
    <w:p w:rsidR="00C53099" w:rsidRPr="00A675AD" w:rsidRDefault="00C53099" w:rsidP="00C53099">
      <w:pPr>
        <w:rPr>
          <w:rFonts w:cs="Arial"/>
        </w:rPr>
      </w:pPr>
      <w:r w:rsidRPr="00B534A0">
        <w:rPr>
          <w:rFonts w:cs="Arial"/>
        </w:rPr>
        <w:t>If Enhanced Memory is supported the Active Personality Profile</w:t>
      </w:r>
      <w:r w:rsidRPr="00A675AD">
        <w:rPr>
          <w:rFonts w:cs="Arial"/>
        </w:rPr>
        <w:t xml:space="preserv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534A0" w:rsidRDefault="00C53099" w:rsidP="00C53099">
            <w:pPr>
              <w:jc w:val="center"/>
              <w:rPr>
                <w:rFonts w:cs="Arial"/>
                <w:bCs/>
              </w:rPr>
            </w:pPr>
            <w:r w:rsidRPr="00B534A0">
              <w:rPr>
                <w:rFonts w:cs="Arial"/>
                <w:bCs/>
              </w:rPr>
              <w:t>Ask on Exit – Perimeter Alarm</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B534A0" w:rsidRDefault="00C53099" w:rsidP="00C53099">
            <w:pPr>
              <w:jc w:val="center"/>
              <w:rPr>
                <w:rFonts w:cs="Arial"/>
                <w:bCs/>
                <w:color w:val="FF0000"/>
              </w:rPr>
            </w:pPr>
            <w:r w:rsidRPr="00B534A0">
              <w:rPr>
                <w:rFonts w:cs="Arial"/>
                <w:bCs/>
              </w:rPr>
              <w:t>0x041C</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B534A0" w:rsidRDefault="00C53099" w:rsidP="00C53099">
            <w:pPr>
              <w:jc w:val="center"/>
              <w:rPr>
                <w:rFonts w:cs="Arial"/>
                <w:bCs/>
              </w:rPr>
            </w:pPr>
            <w:r w:rsidRPr="00B534A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C47CFD" w:rsidRDefault="00C53099" w:rsidP="00C53099">
            <w:pPr>
              <w:jc w:val="center"/>
              <w:rPr>
                <w:rFonts w:cs="Arial"/>
                <w:bCs/>
              </w:rPr>
            </w:pPr>
            <w:r w:rsidRPr="00C47CFD">
              <w:rPr>
                <w:rFonts w:cs="Arial"/>
                <w:bCs/>
              </w:rPr>
              <w:t>0x00 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C47CFD" w:rsidRDefault="00C53099" w:rsidP="00C53099">
            <w:pPr>
              <w:jc w:val="center"/>
              <w:rPr>
                <w:rFonts w:cs="Arial"/>
                <w:bCs/>
              </w:rPr>
            </w:pPr>
            <w:r w:rsidRPr="00C47CFD">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C47CFD" w:rsidRDefault="00C53099" w:rsidP="00C53099">
            <w:pPr>
              <w:jc w:val="center"/>
              <w:rPr>
                <w:rFonts w:cs="Arial"/>
                <w:bCs/>
              </w:rPr>
            </w:pPr>
            <w:r w:rsidRPr="00C47CFD">
              <w:rPr>
                <w:rFonts w:cs="Arial"/>
                <w:bCs/>
              </w:rPr>
              <w:t>0x01 ON / Enabled</w:t>
            </w:r>
          </w:p>
        </w:tc>
      </w:tr>
    </w:tbl>
    <w:p w:rsidR="00C53099" w:rsidRPr="00A675AD" w:rsidRDefault="00C53099" w:rsidP="00C53099">
      <w:pPr>
        <w:rPr>
          <w:rFonts w:cs="Arial"/>
        </w:rPr>
      </w:pPr>
    </w:p>
    <w:p w:rsidR="00C53099" w:rsidRDefault="00C53099" w:rsidP="00C53099">
      <w:pPr>
        <w:rPr>
          <w:rFonts w:cs="Arial"/>
          <w:color w:val="FF0000"/>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13 / 14</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162</w:t>
            </w:r>
          </w:p>
        </w:tc>
      </w:tr>
    </w:tbl>
    <w:p w:rsidR="00C53099" w:rsidRDefault="00C53099" w:rsidP="00C53099">
      <w:pPr>
        <w:rPr>
          <w:rFonts w:cs="Arial"/>
          <w:color w:val="FF0000"/>
        </w:rPr>
      </w:pPr>
    </w:p>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VS-SR-REQ-234286/D-Sensor Set - Alarm</w:t>
      </w:r>
    </w:p>
    <w:p w:rsidR="00C53099" w:rsidRPr="00A675AD" w:rsidRDefault="00C53099" w:rsidP="00C53099">
      <w:pPr>
        <w:rPr>
          <w:rFonts w:cs="Arial"/>
        </w:rPr>
      </w:pPr>
      <w:r w:rsidRPr="00D16EBB">
        <w:rPr>
          <w:rFonts w:cs="Arial"/>
        </w:rPr>
        <w:t xml:space="preserve">For this feature when performing the “Set” or “Query” operation the Feature Number and Configuration Number in the </w:t>
      </w:r>
      <w:proofErr w:type="spellStart"/>
      <w:r w:rsidRPr="00D16EBB">
        <w:rPr>
          <w:rFonts w:cs="Arial"/>
        </w:rPr>
        <w:t>Feature.Rq</w:t>
      </w:r>
      <w:proofErr w:type="spellEnd"/>
      <w:r w:rsidRPr="00D16EBB">
        <w:rPr>
          <w:rFonts w:cs="Arial"/>
        </w:rPr>
        <w:t xml:space="preserve"> and </w:t>
      </w:r>
      <w:proofErr w:type="spellStart"/>
      <w:r w:rsidRPr="00D16EBB">
        <w:rPr>
          <w:rFonts w:cs="Arial"/>
        </w:rPr>
        <w:t>Feature.St</w:t>
      </w:r>
      <w:proofErr w:type="spellEnd"/>
      <w:r w:rsidRPr="00D16EBB">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D16EBB" w:rsidRDefault="00C53099" w:rsidP="00C53099">
            <w:pPr>
              <w:jc w:val="center"/>
              <w:rPr>
                <w:rFonts w:cs="Arial"/>
                <w:bCs/>
              </w:rPr>
            </w:pPr>
            <w:r w:rsidRPr="00D16EBB">
              <w:rPr>
                <w:rFonts w:cs="Arial"/>
                <w:bCs/>
              </w:rPr>
              <w:t>Sensor Set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D16EBB" w:rsidRDefault="00C53099" w:rsidP="00C53099">
            <w:pPr>
              <w:jc w:val="center"/>
              <w:rPr>
                <w:rFonts w:cs="Arial"/>
                <w:bCs/>
              </w:rPr>
            </w:pPr>
            <w:r w:rsidRPr="00D16EBB">
              <w:rPr>
                <w:rFonts w:cs="Arial"/>
                <w:bCs/>
              </w:rPr>
              <w:t>0x041D</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D16EBB" w:rsidRDefault="00C53099" w:rsidP="00C53099">
            <w:pPr>
              <w:jc w:val="center"/>
              <w:rPr>
                <w:rFonts w:cs="Arial"/>
                <w:bCs/>
              </w:rPr>
            </w:pPr>
            <w:r w:rsidRPr="00D16EBB">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D16EBB" w:rsidRDefault="00C53099" w:rsidP="00C53099">
            <w:pPr>
              <w:jc w:val="center"/>
              <w:rPr>
                <w:rFonts w:cs="Arial"/>
                <w:bCs/>
              </w:rPr>
            </w:pPr>
            <w:r w:rsidRPr="00D16EBB">
              <w:rPr>
                <w:rFonts w:cs="Arial"/>
                <w:bCs/>
              </w:rPr>
              <w:t>All Sensors Active / Full Guard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D16EBB"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D16EBB"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D16EBB" w:rsidRDefault="00C53099" w:rsidP="00C53099">
            <w:pPr>
              <w:jc w:val="center"/>
              <w:rPr>
                <w:rFonts w:cs="Arial"/>
                <w:bCs/>
              </w:rPr>
            </w:pPr>
            <w:r w:rsidRPr="00D16EBB">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D16EBB" w:rsidRDefault="00C53099" w:rsidP="00C53099">
            <w:pPr>
              <w:jc w:val="center"/>
              <w:rPr>
                <w:rFonts w:cs="Arial"/>
                <w:bCs/>
              </w:rPr>
            </w:pPr>
            <w:r w:rsidRPr="00D16EBB">
              <w:rPr>
                <w:rFonts w:cs="Arial"/>
                <w:bCs/>
              </w:rPr>
              <w:t>Perimeter Sensing / Reduced Guard</w:t>
            </w:r>
          </w:p>
        </w:tc>
      </w:tr>
    </w:tbl>
    <w:p w:rsidR="00C53099" w:rsidRDefault="00C53099" w:rsidP="00C53099">
      <w:pPr>
        <w:rPr>
          <w:rFonts w:cs="Arial"/>
        </w:rPr>
      </w:pPr>
    </w:p>
    <w:p w:rsidR="00C53099" w:rsidRPr="00347C80" w:rsidRDefault="00C53099" w:rsidP="00C53099">
      <w:pPr>
        <w:rPr>
          <w:rFonts w:cs="Arial"/>
        </w:rPr>
      </w:pPr>
    </w:p>
    <w:tbl>
      <w:tblPr>
        <w:tblW w:w="7665" w:type="dxa"/>
        <w:jc w:val="center"/>
        <w:tblCellMar>
          <w:left w:w="0" w:type="dxa"/>
          <w:right w:w="0" w:type="dxa"/>
        </w:tblCellMar>
        <w:tblLook w:val="04A0" w:firstRow="1" w:lastRow="0" w:firstColumn="1" w:lastColumn="0" w:noHBand="0" w:noVBand="1"/>
      </w:tblPr>
      <w:tblGrid>
        <w:gridCol w:w="2109"/>
        <w:gridCol w:w="1239"/>
        <w:gridCol w:w="1580"/>
        <w:gridCol w:w="2737"/>
      </w:tblGrid>
      <w:tr w:rsidR="00C53099" w:rsidRPr="00347C80" w:rsidTr="00C53099">
        <w:trPr>
          <w:trHeight w:val="465"/>
          <w:jc w:val="center"/>
          <w:ins w:id="307" w:author="Myslinski, Jason (J.S.)" w:date="2019-04-24T09:28:00Z"/>
        </w:trPr>
        <w:tc>
          <w:tcPr>
            <w:tcW w:w="2109"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rsidR="00C53099" w:rsidRPr="00347C80" w:rsidRDefault="00C53099" w:rsidP="00C53099">
            <w:pPr>
              <w:spacing w:line="252" w:lineRule="auto"/>
              <w:jc w:val="center"/>
              <w:rPr>
                <w:ins w:id="308" w:author="Myslinski, Jason (J.S.)" w:date="2019-04-24T09:28:00Z"/>
                <w:rFonts w:cs="Arial"/>
                <w:b/>
                <w:bCs/>
              </w:rPr>
            </w:pPr>
            <w:ins w:id="309" w:author="Myslinski, Jason (J.S.)" w:date="2019-04-24T09:28:00Z">
              <w:r w:rsidRPr="00347C80">
                <w:rPr>
                  <w:rFonts w:cs="Arial"/>
                  <w:b/>
                  <w:bCs/>
                </w:rPr>
                <w:t>Feature Description</w:t>
              </w:r>
            </w:ins>
          </w:p>
        </w:tc>
        <w:tc>
          <w:tcPr>
            <w:tcW w:w="123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rsidR="00C53099" w:rsidRPr="00347C80" w:rsidRDefault="00C53099" w:rsidP="00C53099">
            <w:pPr>
              <w:spacing w:line="252" w:lineRule="auto"/>
              <w:jc w:val="center"/>
              <w:rPr>
                <w:ins w:id="310" w:author="Myslinski, Jason (J.S.)" w:date="2019-04-24T09:28:00Z"/>
                <w:rFonts w:cs="Arial"/>
                <w:b/>
                <w:bCs/>
              </w:rPr>
            </w:pPr>
            <w:ins w:id="311" w:author="Myslinski, Jason (J.S.)" w:date="2019-04-24T09:28:00Z">
              <w:r w:rsidRPr="00347C80">
                <w:rPr>
                  <w:rFonts w:cs="Arial"/>
                  <w:b/>
                  <w:bCs/>
                </w:rPr>
                <w:t>Feature Number</w:t>
              </w:r>
            </w:ins>
          </w:p>
        </w:tc>
        <w:tc>
          <w:tcPr>
            <w:tcW w:w="1580"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rsidR="00C53099" w:rsidRPr="00347C80" w:rsidRDefault="00C53099" w:rsidP="00C53099">
            <w:pPr>
              <w:spacing w:line="252" w:lineRule="auto"/>
              <w:jc w:val="center"/>
              <w:rPr>
                <w:ins w:id="312" w:author="Myslinski, Jason (J.S.)" w:date="2019-04-24T09:28:00Z"/>
                <w:rFonts w:cs="Arial"/>
                <w:b/>
                <w:bCs/>
              </w:rPr>
            </w:pPr>
            <w:ins w:id="313" w:author="Myslinski, Jason (J.S.)" w:date="2019-04-24T09:28:00Z">
              <w:r w:rsidRPr="00347C80">
                <w:rPr>
                  <w:rFonts w:cs="Arial"/>
                  <w:b/>
                  <w:bCs/>
                </w:rPr>
                <w:t>Configuration Number</w:t>
              </w:r>
            </w:ins>
          </w:p>
        </w:tc>
        <w:tc>
          <w:tcPr>
            <w:tcW w:w="2737"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rsidR="00C53099" w:rsidRPr="00347C80" w:rsidRDefault="00C53099" w:rsidP="00C53099">
            <w:pPr>
              <w:spacing w:line="252" w:lineRule="auto"/>
              <w:jc w:val="center"/>
              <w:rPr>
                <w:ins w:id="314" w:author="Myslinski, Jason (J.S.)" w:date="2019-04-24T09:28:00Z"/>
                <w:rFonts w:cs="Arial"/>
                <w:b/>
                <w:bCs/>
              </w:rPr>
            </w:pPr>
            <w:ins w:id="315" w:author="Myslinski, Jason (J.S.)" w:date="2019-04-24T09:28:00Z">
              <w:r w:rsidRPr="00347C80">
                <w:rPr>
                  <w:rFonts w:cs="Arial"/>
                  <w:b/>
                  <w:bCs/>
                </w:rPr>
                <w:t>HMI selection / Configuration Name</w:t>
              </w:r>
            </w:ins>
          </w:p>
        </w:tc>
      </w:tr>
      <w:tr w:rsidR="00C53099" w:rsidRPr="00347C80" w:rsidTr="00C53099">
        <w:trPr>
          <w:trHeight w:val="465"/>
          <w:jc w:val="center"/>
          <w:ins w:id="316" w:author="Myslinski, Jason (J.S.)" w:date="2019-04-24T09:28:00Z"/>
        </w:trPr>
        <w:tc>
          <w:tcPr>
            <w:tcW w:w="210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53099" w:rsidRPr="00347C80" w:rsidRDefault="00C53099" w:rsidP="00C53099">
            <w:pPr>
              <w:spacing w:line="252" w:lineRule="auto"/>
              <w:jc w:val="center"/>
              <w:rPr>
                <w:ins w:id="317" w:author="Myslinski, Jason (J.S.)" w:date="2019-04-24T09:28:00Z"/>
                <w:rFonts w:cs="Arial"/>
              </w:rPr>
            </w:pPr>
            <w:ins w:id="318" w:author="Myslinski, Jason (J.S.)" w:date="2019-04-24T09:28:00Z">
              <w:r w:rsidRPr="00347C80">
                <w:rPr>
                  <w:rFonts w:cs="Arial"/>
                </w:rPr>
                <w:t>Motion Sensors</w:t>
              </w:r>
            </w:ins>
          </w:p>
        </w:tc>
        <w:tc>
          <w:tcPr>
            <w:tcW w:w="123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C53099" w:rsidRPr="00347C80" w:rsidRDefault="00C53099" w:rsidP="00C53099">
            <w:pPr>
              <w:spacing w:line="252" w:lineRule="auto"/>
              <w:jc w:val="center"/>
              <w:rPr>
                <w:ins w:id="319" w:author="Myslinski, Jason (J.S.)" w:date="2019-04-24T09:28:00Z"/>
                <w:rFonts w:cs="Arial"/>
              </w:rPr>
            </w:pPr>
            <w:ins w:id="320" w:author="Myslinski, Jason (J.S.)" w:date="2019-04-24T09:28:00Z">
              <w:r w:rsidRPr="00347C80">
                <w:rPr>
                  <w:rFonts w:cs="Arial"/>
                </w:rPr>
                <w:t>0x041D</w:t>
              </w:r>
            </w:ins>
          </w:p>
        </w:tc>
        <w:tc>
          <w:tcPr>
            <w:tcW w:w="15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3099" w:rsidRPr="00347C80" w:rsidRDefault="00C53099" w:rsidP="00C53099">
            <w:pPr>
              <w:spacing w:line="252" w:lineRule="auto"/>
              <w:jc w:val="center"/>
              <w:rPr>
                <w:ins w:id="321" w:author="Myslinski, Jason (J.S.)" w:date="2019-04-24T09:28:00Z"/>
                <w:rFonts w:cs="Arial"/>
              </w:rPr>
            </w:pPr>
            <w:ins w:id="322" w:author="Myslinski, Jason (J.S.)" w:date="2019-04-24T09:28:00Z">
              <w:r w:rsidRPr="00347C80">
                <w:rPr>
                  <w:rFonts w:cs="Arial"/>
                </w:rPr>
                <w:t>0x00</w:t>
              </w:r>
            </w:ins>
          </w:p>
        </w:tc>
        <w:tc>
          <w:tcPr>
            <w:tcW w:w="27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3099" w:rsidRPr="00347C80" w:rsidRDefault="00C53099" w:rsidP="00C53099">
            <w:pPr>
              <w:spacing w:line="252" w:lineRule="auto"/>
              <w:jc w:val="center"/>
              <w:rPr>
                <w:ins w:id="323" w:author="Myslinski, Jason (J.S.)" w:date="2019-04-24T09:28:00Z"/>
                <w:rFonts w:cs="Arial"/>
              </w:rPr>
            </w:pPr>
            <w:ins w:id="324" w:author="Myslinski, Jason (J.S.)" w:date="2019-04-24T09:28:00Z">
              <w:r w:rsidRPr="00347C80">
                <w:rPr>
                  <w:rFonts w:cs="Arial"/>
                </w:rPr>
                <w:t>ON</w:t>
              </w:r>
            </w:ins>
          </w:p>
        </w:tc>
      </w:tr>
      <w:tr w:rsidR="00C53099" w:rsidRPr="00347C80" w:rsidTr="00C53099">
        <w:trPr>
          <w:trHeight w:val="465"/>
          <w:jc w:val="center"/>
          <w:ins w:id="325" w:author="Myslinski, Jason (J.S.)" w:date="2019-04-24T09:28:00Z"/>
        </w:trPr>
        <w:tc>
          <w:tcPr>
            <w:tcW w:w="0" w:type="auto"/>
            <w:vMerge/>
            <w:tcBorders>
              <w:top w:val="nil"/>
              <w:left w:val="single" w:sz="8" w:space="0" w:color="auto"/>
              <w:bottom w:val="single" w:sz="8" w:space="0" w:color="auto"/>
              <w:right w:val="single" w:sz="8" w:space="0" w:color="auto"/>
            </w:tcBorders>
            <w:vAlign w:val="center"/>
            <w:hideMark/>
          </w:tcPr>
          <w:p w:rsidR="00C53099" w:rsidRPr="00347C80" w:rsidRDefault="00C53099" w:rsidP="00C53099">
            <w:pPr>
              <w:rPr>
                <w:ins w:id="326" w:author="Myslinski, Jason (J.S.)" w:date="2019-04-24T09:28:00Z"/>
                <w:rFonts w:cs="Arial"/>
              </w:rPr>
            </w:pPr>
          </w:p>
        </w:tc>
        <w:tc>
          <w:tcPr>
            <w:tcW w:w="0" w:type="auto"/>
            <w:vMerge/>
            <w:tcBorders>
              <w:top w:val="nil"/>
              <w:left w:val="nil"/>
              <w:bottom w:val="single" w:sz="8" w:space="0" w:color="auto"/>
              <w:right w:val="single" w:sz="8" w:space="0" w:color="auto"/>
            </w:tcBorders>
            <w:vAlign w:val="center"/>
            <w:hideMark/>
          </w:tcPr>
          <w:p w:rsidR="00C53099" w:rsidRPr="00347C80" w:rsidRDefault="00C53099" w:rsidP="00C53099">
            <w:pPr>
              <w:rPr>
                <w:ins w:id="327" w:author="Myslinski, Jason (J.S.)" w:date="2019-04-24T09:28:00Z"/>
                <w:rFonts w:cs="Arial"/>
              </w:rPr>
            </w:pPr>
          </w:p>
        </w:tc>
        <w:tc>
          <w:tcPr>
            <w:tcW w:w="15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3099" w:rsidRPr="00347C80" w:rsidRDefault="00C53099" w:rsidP="00C53099">
            <w:pPr>
              <w:spacing w:line="252" w:lineRule="auto"/>
              <w:jc w:val="center"/>
              <w:rPr>
                <w:ins w:id="328" w:author="Myslinski, Jason (J.S.)" w:date="2019-04-24T09:28:00Z"/>
                <w:rFonts w:cs="Arial"/>
              </w:rPr>
            </w:pPr>
            <w:ins w:id="329" w:author="Myslinski, Jason (J.S.)" w:date="2019-04-24T09:28:00Z">
              <w:r w:rsidRPr="00347C80">
                <w:rPr>
                  <w:rFonts w:cs="Arial"/>
                </w:rPr>
                <w:t>0x01</w:t>
              </w:r>
            </w:ins>
          </w:p>
        </w:tc>
        <w:tc>
          <w:tcPr>
            <w:tcW w:w="27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3099" w:rsidRPr="00347C80" w:rsidRDefault="00C53099" w:rsidP="00C53099">
            <w:pPr>
              <w:spacing w:line="252" w:lineRule="auto"/>
              <w:jc w:val="center"/>
              <w:rPr>
                <w:ins w:id="330" w:author="Myslinski, Jason (J.S.)" w:date="2019-04-24T09:28:00Z"/>
                <w:rFonts w:cs="Arial"/>
              </w:rPr>
            </w:pPr>
            <w:ins w:id="331" w:author="Myslinski, Jason (J.S.)" w:date="2019-04-24T09:28:00Z">
              <w:r w:rsidRPr="00347C80">
                <w:rPr>
                  <w:rFonts w:cs="Arial"/>
                </w:rPr>
                <w:t>OFF</w:t>
              </w:r>
            </w:ins>
          </w:p>
        </w:tc>
      </w:tr>
    </w:tbl>
    <w:p w:rsidR="00C53099" w:rsidRPr="00347C80"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14b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163</w:t>
            </w:r>
          </w:p>
        </w:tc>
      </w:tr>
    </w:tbl>
    <w:p w:rsidR="00C53099" w:rsidRDefault="00C53099" w:rsidP="00C53099">
      <w:pPr>
        <w:rPr>
          <w:rFonts w:cs="Arial"/>
          <w:color w:val="FF0000"/>
        </w:rPr>
      </w:pPr>
    </w:p>
    <w:p w:rsidR="00C53099" w:rsidRPr="00A675AD" w:rsidRDefault="00C53099" w:rsidP="00C53099">
      <w:pPr>
        <w:rPr>
          <w:rFonts w:cs="Arial"/>
          <w:color w:val="FF0000"/>
        </w:rPr>
      </w:pPr>
    </w:p>
    <w:p w:rsidR="00C53099" w:rsidRDefault="00C53099" w:rsidP="00C53099">
      <w:pPr>
        <w:pStyle w:val="Heading3"/>
      </w:pPr>
      <w:bookmarkStart w:id="332" w:name="_Toc25737534"/>
      <w:r w:rsidRPr="00B9479B">
        <w:t>VS-FUN-REQ-234287/A-Chimes</w:t>
      </w:r>
      <w:bookmarkEnd w:id="33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VS-SR-REQ-234289/C-Park Slot - Chimes</w:t>
      </w:r>
    </w:p>
    <w:p w:rsidR="00C53099" w:rsidRPr="00E956AD" w:rsidRDefault="00C53099" w:rsidP="00C53099">
      <w:pPr>
        <w:rPr>
          <w:rFonts w:cs="Arial"/>
        </w:rPr>
      </w:pPr>
      <w:r w:rsidRPr="00E956AD">
        <w:rPr>
          <w:rFonts w:cs="Arial"/>
        </w:rPr>
        <w:t xml:space="preserve">For this feature when performing the “Set” or “Query” operation the Feature Number and Configuration Number in the </w:t>
      </w:r>
      <w:proofErr w:type="spellStart"/>
      <w:r w:rsidRPr="00E956AD">
        <w:rPr>
          <w:rFonts w:cs="Arial"/>
        </w:rPr>
        <w:t>Feature.Rq</w:t>
      </w:r>
      <w:proofErr w:type="spellEnd"/>
      <w:r w:rsidRPr="00E956AD">
        <w:rPr>
          <w:rFonts w:cs="Arial"/>
        </w:rPr>
        <w:t xml:space="preserve"> and </w:t>
      </w:r>
      <w:proofErr w:type="spellStart"/>
      <w:r w:rsidRPr="00E956AD">
        <w:rPr>
          <w:rFonts w:cs="Arial"/>
        </w:rPr>
        <w:t>Feature.St</w:t>
      </w:r>
      <w:proofErr w:type="spellEnd"/>
      <w:r w:rsidRPr="00E956AD">
        <w:rPr>
          <w:rFonts w:cs="Arial"/>
        </w:rPr>
        <w:t xml:space="preserve"> messages shall be used below.</w:t>
      </w:r>
    </w:p>
    <w:p w:rsidR="00C53099" w:rsidRPr="00E956AD" w:rsidRDefault="00C53099" w:rsidP="00C53099">
      <w:pPr>
        <w:rPr>
          <w:rFonts w:cs="Arial"/>
        </w:rPr>
      </w:pPr>
    </w:p>
    <w:p w:rsidR="00C53099" w:rsidRPr="00E956AD" w:rsidRDefault="00C53099" w:rsidP="00C53099">
      <w:pPr>
        <w:rPr>
          <w:rFonts w:cs="Arial"/>
        </w:rPr>
      </w:pPr>
      <w:r w:rsidRPr="00E956AD">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E956AD">
        <w:rPr>
          <w:rFonts w:cs="Arial"/>
        </w:rPr>
        <w:t>PersIndex</w:t>
      </w:r>
      <w:proofErr w:type="spellEnd"/>
      <w:r w:rsidRPr="00E956AD">
        <w:rPr>
          <w:rFonts w:cs="Arial"/>
        </w:rPr>
        <w:t xml:space="preserve"> shall be set to Vehicle.</w:t>
      </w:r>
    </w:p>
    <w:p w:rsidR="00C53099" w:rsidRPr="00E956AD" w:rsidRDefault="00C53099" w:rsidP="00C53099">
      <w:pPr>
        <w:rPr>
          <w:rFonts w:cs="Arial"/>
        </w:rPr>
      </w:pPr>
    </w:p>
    <w:p w:rsidR="00C53099" w:rsidRPr="00E956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E956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956AD" w:rsidRDefault="00C53099" w:rsidP="00C53099">
            <w:pPr>
              <w:jc w:val="center"/>
              <w:rPr>
                <w:rFonts w:cs="Arial"/>
                <w:b/>
                <w:bCs/>
              </w:rPr>
            </w:pPr>
            <w:r w:rsidRPr="00E956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956AD" w:rsidRDefault="00C53099" w:rsidP="00C53099">
            <w:pPr>
              <w:jc w:val="center"/>
              <w:rPr>
                <w:rFonts w:cs="Arial"/>
                <w:b/>
                <w:bCs/>
              </w:rPr>
            </w:pPr>
            <w:r w:rsidRPr="00E956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956AD" w:rsidRDefault="00C53099" w:rsidP="00C53099">
            <w:pPr>
              <w:jc w:val="center"/>
              <w:rPr>
                <w:rFonts w:cs="Arial"/>
                <w:b/>
                <w:bCs/>
              </w:rPr>
            </w:pPr>
            <w:r w:rsidRPr="00E956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956AD" w:rsidRDefault="00C53099" w:rsidP="00C53099">
            <w:pPr>
              <w:jc w:val="center"/>
              <w:rPr>
                <w:rFonts w:cs="Arial"/>
                <w:b/>
                <w:bCs/>
              </w:rPr>
            </w:pPr>
            <w:r w:rsidRPr="00E956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E956AD" w:rsidRDefault="00C53099" w:rsidP="00C53099">
            <w:pPr>
              <w:jc w:val="center"/>
              <w:rPr>
                <w:rFonts w:cs="Arial"/>
                <w:bCs/>
              </w:rPr>
            </w:pPr>
            <w:r w:rsidRPr="00E956AD">
              <w:rPr>
                <w:rFonts w:cs="Arial"/>
                <w:bCs/>
              </w:rPr>
              <w:t>Park Slot - Chimes</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E956AD" w:rsidRDefault="00C53099" w:rsidP="00C53099">
            <w:pPr>
              <w:jc w:val="center"/>
              <w:rPr>
                <w:rFonts w:cs="Arial"/>
                <w:bCs/>
                <w:color w:val="FF0000"/>
              </w:rPr>
            </w:pPr>
            <w:r w:rsidRPr="00E956AD">
              <w:rPr>
                <w:rFonts w:cs="Arial"/>
                <w:bCs/>
              </w:rPr>
              <w:t>0x0904</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E956AD" w:rsidRDefault="00C53099" w:rsidP="00C53099">
            <w:pPr>
              <w:jc w:val="center"/>
              <w:rPr>
                <w:rFonts w:cs="Arial"/>
                <w:bCs/>
              </w:rPr>
            </w:pPr>
            <w:r w:rsidRPr="00E956AD">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2D42EB" w:rsidRDefault="00C53099" w:rsidP="00C53099">
            <w:pPr>
              <w:jc w:val="center"/>
              <w:rPr>
                <w:rFonts w:cs="Arial"/>
                <w:bCs/>
              </w:rPr>
            </w:pPr>
            <w:r w:rsidRPr="00E956AD">
              <w:rPr>
                <w:rFonts w:cs="Arial"/>
                <w:bCs/>
              </w:rPr>
              <w:t>0x00 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2D42EB" w:rsidRDefault="00C53099" w:rsidP="00C53099">
            <w:pPr>
              <w:jc w:val="center"/>
              <w:rPr>
                <w:rFonts w:cs="Arial"/>
                <w:bCs/>
              </w:rPr>
            </w:pPr>
            <w:r w:rsidRPr="002D42EB">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2D42EB" w:rsidRDefault="00C53099" w:rsidP="00C53099">
            <w:pPr>
              <w:jc w:val="center"/>
              <w:rPr>
                <w:rFonts w:cs="Arial"/>
                <w:bCs/>
              </w:rPr>
            </w:pPr>
            <w:r w:rsidRPr="002D42EB">
              <w:rPr>
                <w:rFonts w:cs="Arial"/>
                <w:bCs/>
              </w:rPr>
              <w:t>0x01 ON / Enabled</w:t>
            </w:r>
          </w:p>
        </w:tc>
      </w:tr>
    </w:tbl>
    <w:p w:rsidR="00C53099" w:rsidRPr="00A675AD"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15</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164</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VS-SR-REQ-234290/C-Information - Chimes</w:t>
      </w:r>
    </w:p>
    <w:p w:rsidR="00C53099" w:rsidRPr="00775003" w:rsidRDefault="00C53099" w:rsidP="00C53099">
      <w:pPr>
        <w:rPr>
          <w:rFonts w:cs="Arial"/>
        </w:rPr>
      </w:pPr>
      <w:r w:rsidRPr="00775003">
        <w:rPr>
          <w:rFonts w:cs="Arial"/>
        </w:rPr>
        <w:t xml:space="preserve">For this feature when performing the “Set” or “Query” operation the Feature Number and Configuration Number in the </w:t>
      </w:r>
      <w:proofErr w:type="spellStart"/>
      <w:r w:rsidRPr="00775003">
        <w:rPr>
          <w:rFonts w:cs="Arial"/>
        </w:rPr>
        <w:t>Feature.Rq</w:t>
      </w:r>
      <w:proofErr w:type="spellEnd"/>
      <w:r w:rsidRPr="00775003">
        <w:rPr>
          <w:rFonts w:cs="Arial"/>
        </w:rPr>
        <w:t xml:space="preserve"> and </w:t>
      </w:r>
      <w:proofErr w:type="spellStart"/>
      <w:r w:rsidRPr="00775003">
        <w:rPr>
          <w:rFonts w:cs="Arial"/>
        </w:rPr>
        <w:t>Feature.St</w:t>
      </w:r>
      <w:proofErr w:type="spellEnd"/>
      <w:r w:rsidRPr="00775003">
        <w:rPr>
          <w:rFonts w:cs="Arial"/>
        </w:rPr>
        <w:t xml:space="preserve"> messages shall be used below.</w:t>
      </w:r>
    </w:p>
    <w:p w:rsidR="00C53099" w:rsidRPr="00775003" w:rsidRDefault="00C53099" w:rsidP="00C53099">
      <w:pPr>
        <w:rPr>
          <w:rFonts w:cs="Arial"/>
        </w:rPr>
      </w:pPr>
    </w:p>
    <w:p w:rsidR="00C53099" w:rsidRPr="00775003" w:rsidRDefault="00C53099" w:rsidP="00C53099">
      <w:pPr>
        <w:rPr>
          <w:rFonts w:cs="Arial"/>
        </w:rPr>
      </w:pPr>
      <w:r w:rsidRPr="00775003">
        <w:rPr>
          <w:rFonts w:cs="Arial"/>
        </w:rPr>
        <w:t xml:space="preserve">If Enhanced Memory is supported the Active Personality Profile shall be used for </w:t>
      </w:r>
      <w:proofErr w:type="spellStart"/>
      <w:r w:rsidRPr="00775003">
        <w:rPr>
          <w:rFonts w:cs="Arial"/>
        </w:rPr>
        <w:t>PersIndex</w:t>
      </w:r>
      <w:proofErr w:type="spellEnd"/>
      <w:r w:rsidRPr="00775003">
        <w:rPr>
          <w:rFonts w:cs="Arial"/>
        </w:rPr>
        <w:t xml:space="preserve">.  If Enhanced Memory is not supported </w:t>
      </w:r>
      <w:proofErr w:type="spellStart"/>
      <w:r w:rsidRPr="00775003">
        <w:rPr>
          <w:rFonts w:cs="Arial"/>
        </w:rPr>
        <w:t>PersIndex</w:t>
      </w:r>
      <w:proofErr w:type="spellEnd"/>
      <w:r w:rsidRPr="00775003">
        <w:rPr>
          <w:rFonts w:cs="Arial"/>
        </w:rPr>
        <w:t xml:space="preserve"> shall be set to Vehicle.</w:t>
      </w:r>
    </w:p>
    <w:p w:rsidR="00C53099" w:rsidRPr="00775003" w:rsidRDefault="00C53099" w:rsidP="00C53099">
      <w:pPr>
        <w:rPr>
          <w:rFonts w:cs="Arial"/>
        </w:rPr>
      </w:pPr>
    </w:p>
    <w:p w:rsidR="00C53099" w:rsidRPr="00775003"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775003"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75003" w:rsidRDefault="00C53099" w:rsidP="00C53099">
            <w:pPr>
              <w:jc w:val="center"/>
              <w:rPr>
                <w:rFonts w:cs="Arial"/>
                <w:b/>
                <w:bCs/>
              </w:rPr>
            </w:pPr>
            <w:r w:rsidRPr="00775003">
              <w:rPr>
                <w:rFonts w:cs="Arial"/>
                <w:b/>
                <w:bCs/>
              </w:rPr>
              <w:lastRenderedPageBreak/>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5003" w:rsidRDefault="00C53099" w:rsidP="00C53099">
            <w:pPr>
              <w:jc w:val="center"/>
              <w:rPr>
                <w:rFonts w:cs="Arial"/>
                <w:b/>
                <w:bCs/>
              </w:rPr>
            </w:pPr>
            <w:r w:rsidRPr="00775003">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5003" w:rsidRDefault="00C53099" w:rsidP="00C53099">
            <w:pPr>
              <w:jc w:val="center"/>
              <w:rPr>
                <w:rFonts w:cs="Arial"/>
                <w:b/>
                <w:bCs/>
              </w:rPr>
            </w:pPr>
            <w:r w:rsidRPr="00775003">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75003" w:rsidRDefault="00C53099" w:rsidP="00C53099">
            <w:pPr>
              <w:jc w:val="center"/>
              <w:rPr>
                <w:rFonts w:cs="Arial"/>
                <w:b/>
                <w:bCs/>
              </w:rPr>
            </w:pPr>
            <w:r w:rsidRPr="00775003">
              <w:rPr>
                <w:rFonts w:cs="Arial"/>
                <w:b/>
                <w:bCs/>
              </w:rPr>
              <w:t>HMI selection / Configuration Name</w:t>
            </w:r>
          </w:p>
        </w:tc>
      </w:tr>
      <w:tr w:rsidR="00C53099" w:rsidRPr="00775003"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775003" w:rsidRDefault="00C53099" w:rsidP="00C53099">
            <w:pPr>
              <w:jc w:val="center"/>
              <w:rPr>
                <w:rFonts w:cs="Arial"/>
                <w:bCs/>
              </w:rPr>
            </w:pPr>
            <w:r w:rsidRPr="00775003">
              <w:rPr>
                <w:rFonts w:cs="Arial"/>
                <w:bCs/>
              </w:rPr>
              <w:t>Information - Chimes</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775003" w:rsidRDefault="00C53099" w:rsidP="00C53099">
            <w:pPr>
              <w:jc w:val="center"/>
              <w:rPr>
                <w:rFonts w:cs="Arial"/>
                <w:bCs/>
                <w:color w:val="FF0000"/>
              </w:rPr>
            </w:pPr>
            <w:r w:rsidRPr="00775003">
              <w:rPr>
                <w:rFonts w:cs="Arial"/>
                <w:bCs/>
              </w:rPr>
              <w:t>0x0905</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775003" w:rsidRDefault="00C53099" w:rsidP="00C53099">
            <w:pPr>
              <w:jc w:val="center"/>
              <w:rPr>
                <w:rFonts w:cs="Arial"/>
                <w:bCs/>
              </w:rPr>
            </w:pPr>
            <w:r w:rsidRPr="00775003">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775003" w:rsidRDefault="00C53099" w:rsidP="00C53099">
            <w:pPr>
              <w:jc w:val="center"/>
              <w:rPr>
                <w:rFonts w:cs="Arial"/>
                <w:bCs/>
              </w:rPr>
            </w:pPr>
            <w:r w:rsidRPr="00775003">
              <w:rPr>
                <w:rFonts w:cs="Arial"/>
                <w:bCs/>
              </w:rPr>
              <w:t>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775003"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775003" w:rsidRDefault="00C53099" w:rsidP="00C53099">
            <w:pPr>
              <w:jc w:val="center"/>
              <w:rPr>
                <w:rFonts w:cs="Arial"/>
                <w:bCs/>
                <w:color w:val="FF0000"/>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775003" w:rsidRDefault="00C53099" w:rsidP="00C53099">
            <w:pPr>
              <w:jc w:val="center"/>
              <w:rPr>
                <w:rFonts w:cs="Arial"/>
                <w:bCs/>
              </w:rPr>
            </w:pPr>
            <w:r w:rsidRPr="00775003">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575FEF" w:rsidRDefault="00C53099" w:rsidP="00C53099">
            <w:pPr>
              <w:jc w:val="center"/>
              <w:rPr>
                <w:rFonts w:cs="Arial"/>
                <w:bCs/>
              </w:rPr>
            </w:pPr>
            <w:r w:rsidRPr="00775003">
              <w:rPr>
                <w:rFonts w:cs="Arial"/>
                <w:bCs/>
              </w:rPr>
              <w:t>ON / Enabled</w:t>
            </w:r>
          </w:p>
        </w:tc>
      </w:tr>
    </w:tbl>
    <w:p w:rsidR="00C53099" w:rsidRPr="00A675AD" w:rsidRDefault="00C53099" w:rsidP="00C53099">
      <w:pPr>
        <w:rPr>
          <w:rFonts w:cs="Arial"/>
        </w:rPr>
      </w:pPr>
    </w:p>
    <w:p w:rsidR="00C53099" w:rsidRDefault="00C53099" w:rsidP="00C53099">
      <w:pPr>
        <w:rPr>
          <w:rFonts w:cs="Arial"/>
          <w:color w:val="FF0000"/>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15</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165</w:t>
            </w:r>
          </w:p>
        </w:tc>
      </w:tr>
    </w:tbl>
    <w:p w:rsidR="00C53099" w:rsidRPr="00A675AD" w:rsidRDefault="00C53099" w:rsidP="00C53099">
      <w:pPr>
        <w:rPr>
          <w:rFonts w:cs="Arial"/>
          <w:color w:val="FF0000"/>
        </w:rPr>
      </w:pPr>
    </w:p>
    <w:p w:rsidR="00C53099" w:rsidRDefault="00C53099" w:rsidP="00C53099">
      <w:pPr>
        <w:pStyle w:val="Heading3"/>
      </w:pPr>
      <w:bookmarkStart w:id="333" w:name="_Toc25737535"/>
      <w:r w:rsidRPr="00B9479B">
        <w:t>VS-FUN-REQ-234307/A-Remote Start</w:t>
      </w:r>
      <w:bookmarkEnd w:id="33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VS-SR-REQ-234312/G-Climate Control (Heater / AC) - Remote Start</w:t>
      </w:r>
    </w:p>
    <w:p w:rsidR="00C53099" w:rsidRPr="00F774E6" w:rsidRDefault="00C53099" w:rsidP="00C53099">
      <w:pPr>
        <w:rPr>
          <w:rFonts w:cs="Arial"/>
        </w:rPr>
      </w:pPr>
      <w:r w:rsidRPr="00F774E6">
        <w:rPr>
          <w:rFonts w:cs="Arial"/>
        </w:rPr>
        <w:t xml:space="preserve">For this feature when performing the “Set” or “Query” operation the Feature Number and Configuration Number in the </w:t>
      </w:r>
      <w:proofErr w:type="spellStart"/>
      <w:r w:rsidRPr="00F774E6">
        <w:rPr>
          <w:rFonts w:cs="Arial"/>
        </w:rPr>
        <w:t>Feature.Rq</w:t>
      </w:r>
      <w:proofErr w:type="spellEnd"/>
      <w:r w:rsidRPr="00F774E6">
        <w:rPr>
          <w:rFonts w:cs="Arial"/>
        </w:rPr>
        <w:t xml:space="preserve"> and </w:t>
      </w:r>
      <w:proofErr w:type="spellStart"/>
      <w:r w:rsidRPr="00F774E6">
        <w:rPr>
          <w:rFonts w:cs="Arial"/>
        </w:rPr>
        <w:t>Feature.St</w:t>
      </w:r>
      <w:proofErr w:type="spellEnd"/>
      <w:r w:rsidRPr="00F774E6">
        <w:rPr>
          <w:rFonts w:cs="Arial"/>
        </w:rPr>
        <w:t xml:space="preserve"> messages shall be used below.</w:t>
      </w:r>
    </w:p>
    <w:p w:rsidR="00C53099" w:rsidRPr="00F774E6" w:rsidRDefault="00C53099" w:rsidP="00C53099">
      <w:pPr>
        <w:rPr>
          <w:rFonts w:cs="Arial"/>
        </w:rPr>
      </w:pPr>
    </w:p>
    <w:p w:rsidR="00C53099" w:rsidRPr="007656E1" w:rsidRDefault="00C53099" w:rsidP="00C53099">
      <w:pPr>
        <w:rPr>
          <w:rFonts w:cs="Arial"/>
        </w:rPr>
      </w:pPr>
      <w:r w:rsidRPr="00F774E6">
        <w:rPr>
          <w:rFonts w:cs="Arial"/>
        </w:rPr>
        <w:t>If Enhanced</w:t>
      </w:r>
      <w:r w:rsidRPr="007656E1">
        <w:rPr>
          <w:rFonts w:cs="Arial"/>
        </w:rPr>
        <w:t xml:space="preserve"> Memory is supported the Active Personality Profile shall be used for </w:t>
      </w:r>
      <w:proofErr w:type="spellStart"/>
      <w:r w:rsidRPr="007656E1">
        <w:rPr>
          <w:rFonts w:cs="Arial"/>
        </w:rPr>
        <w:t>PersIndex</w:t>
      </w:r>
      <w:proofErr w:type="spellEnd"/>
      <w:r w:rsidRPr="007656E1">
        <w:rPr>
          <w:rFonts w:cs="Arial"/>
        </w:rPr>
        <w:t xml:space="preserve">.  If Enhanced Memory is not supported </w:t>
      </w:r>
      <w:proofErr w:type="spellStart"/>
      <w:r w:rsidRPr="007656E1">
        <w:rPr>
          <w:rFonts w:cs="Arial"/>
        </w:rPr>
        <w:t>PersIndex</w:t>
      </w:r>
      <w:proofErr w:type="spellEnd"/>
      <w:r w:rsidRPr="007656E1">
        <w:rPr>
          <w:rFonts w:cs="Arial"/>
        </w:rPr>
        <w:t xml:space="preserve"> shall be set to Vehicle.</w:t>
      </w:r>
    </w:p>
    <w:p w:rsidR="00C53099" w:rsidRPr="007656E1" w:rsidRDefault="00C53099" w:rsidP="00C53099">
      <w:pPr>
        <w:rPr>
          <w:rFonts w:cs="Arial"/>
        </w:rPr>
      </w:pPr>
    </w:p>
    <w:p w:rsidR="00C53099" w:rsidRPr="007656E1"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7656E1"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656E1" w:rsidRDefault="00C53099" w:rsidP="00C53099">
            <w:pPr>
              <w:jc w:val="center"/>
              <w:rPr>
                <w:rFonts w:cs="Arial"/>
                <w:b/>
                <w:bCs/>
              </w:rPr>
            </w:pPr>
            <w:r w:rsidRPr="007656E1">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656E1" w:rsidRDefault="00C53099" w:rsidP="00C53099">
            <w:pPr>
              <w:jc w:val="center"/>
              <w:rPr>
                <w:rFonts w:cs="Arial"/>
                <w:b/>
                <w:bCs/>
              </w:rPr>
            </w:pPr>
            <w:r w:rsidRPr="007656E1">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656E1" w:rsidRDefault="00C53099" w:rsidP="00C53099">
            <w:pPr>
              <w:jc w:val="center"/>
              <w:rPr>
                <w:rFonts w:cs="Arial"/>
                <w:b/>
                <w:bCs/>
              </w:rPr>
            </w:pPr>
            <w:r w:rsidRPr="007656E1">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656E1" w:rsidRDefault="00C53099" w:rsidP="00C53099">
            <w:pPr>
              <w:jc w:val="center"/>
              <w:rPr>
                <w:rFonts w:cs="Arial"/>
                <w:b/>
                <w:bCs/>
              </w:rPr>
            </w:pPr>
            <w:r w:rsidRPr="007656E1">
              <w:rPr>
                <w:rFonts w:cs="Arial"/>
                <w:b/>
                <w:bCs/>
              </w:rPr>
              <w:t>HMI selection / Configuration Name</w:t>
            </w:r>
          </w:p>
        </w:tc>
      </w:tr>
      <w:tr w:rsidR="00C53099" w:rsidRPr="007656E1"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7656E1" w:rsidRDefault="00C53099" w:rsidP="00C53099">
            <w:pPr>
              <w:jc w:val="center"/>
              <w:rPr>
                <w:rFonts w:cs="Arial"/>
                <w:bCs/>
              </w:rPr>
            </w:pPr>
            <w:r w:rsidRPr="007656E1">
              <w:rPr>
                <w:rFonts w:cs="Arial"/>
                <w:bCs/>
              </w:rPr>
              <w:t>Climate Control – Remote Start (Heater / AC)</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7656E1" w:rsidRDefault="00C53099" w:rsidP="00C53099">
            <w:pPr>
              <w:jc w:val="center"/>
              <w:rPr>
                <w:rFonts w:cs="Arial"/>
                <w:bCs/>
              </w:rPr>
            </w:pPr>
            <w:r w:rsidRPr="007656E1">
              <w:rPr>
                <w:rFonts w:cs="Arial"/>
                <w:bCs/>
              </w:rPr>
              <w:t>0x0509</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7656E1" w:rsidRDefault="00C53099" w:rsidP="00C53099">
            <w:pPr>
              <w:jc w:val="center"/>
              <w:rPr>
                <w:rFonts w:cs="Arial"/>
                <w:bCs/>
              </w:rPr>
            </w:pPr>
            <w:r w:rsidRPr="007656E1">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7656E1" w:rsidRDefault="00C53099" w:rsidP="00C53099">
            <w:pPr>
              <w:jc w:val="center"/>
              <w:rPr>
                <w:rFonts w:cs="Arial"/>
                <w:bCs/>
              </w:rPr>
            </w:pPr>
            <w:r w:rsidRPr="007656E1">
              <w:rPr>
                <w:rFonts w:cs="Arial"/>
                <w:bCs/>
              </w:rPr>
              <w:t xml:space="preserve">Auto </w:t>
            </w:r>
          </w:p>
        </w:tc>
      </w:tr>
      <w:tr w:rsidR="00C53099" w:rsidRPr="007656E1"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7656E1"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7656E1"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7656E1" w:rsidRDefault="00C53099" w:rsidP="00C53099">
            <w:pPr>
              <w:jc w:val="center"/>
              <w:rPr>
                <w:rFonts w:cs="Arial"/>
                <w:bCs/>
              </w:rPr>
            </w:pPr>
            <w:r w:rsidRPr="007656E1">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7656E1" w:rsidRDefault="00C53099" w:rsidP="00C53099">
            <w:pPr>
              <w:jc w:val="center"/>
              <w:rPr>
                <w:rFonts w:cs="Arial"/>
                <w:bCs/>
              </w:rPr>
            </w:pPr>
            <w:r w:rsidRPr="007656E1">
              <w:rPr>
                <w:rFonts w:cs="Arial"/>
                <w:bCs/>
              </w:rPr>
              <w:t>Last Setting</w:t>
            </w:r>
          </w:p>
        </w:tc>
      </w:tr>
    </w:tbl>
    <w:p w:rsidR="00C53099" w:rsidRPr="008103BD" w:rsidRDefault="00C53099" w:rsidP="00C53099">
      <w:pPr>
        <w:rPr>
          <w:rFonts w:cs="Arial"/>
        </w:rPr>
      </w:pPr>
    </w:p>
    <w:p w:rsidR="00C53099" w:rsidRPr="008103B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8103B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HMI selection / Configuration Name</w:t>
            </w:r>
          </w:p>
        </w:tc>
      </w:tr>
      <w:tr w:rsidR="00C53099" w:rsidRPr="008103B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Front Defrost – Remote Start</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0x0503</w:t>
            </w:r>
          </w:p>
        </w:tc>
        <w:tc>
          <w:tcPr>
            <w:tcW w:w="1580" w:type="dxa"/>
            <w:tcBorders>
              <w:top w:val="single" w:sz="8" w:space="0" w:color="auto"/>
              <w:left w:val="nil"/>
              <w:bottom w:val="single" w:sz="8"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OFF</w:t>
            </w:r>
          </w:p>
        </w:tc>
      </w:tr>
      <w:tr w:rsidR="00C53099" w:rsidRPr="008103BD"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8103BD"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8103BD" w:rsidRDefault="00C53099">
            <w:pPr>
              <w:rPr>
                <w:rFonts w:cs="Arial"/>
                <w:bCs/>
              </w:rPr>
            </w:pPr>
          </w:p>
        </w:tc>
        <w:tc>
          <w:tcPr>
            <w:tcW w:w="1580" w:type="dxa"/>
            <w:tcBorders>
              <w:top w:val="single" w:sz="8" w:space="0" w:color="auto"/>
              <w:left w:val="nil"/>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ON</w:t>
            </w:r>
          </w:p>
        </w:tc>
      </w:tr>
    </w:tbl>
    <w:p w:rsidR="00C53099" w:rsidRPr="008103BD" w:rsidRDefault="00C53099" w:rsidP="00C53099">
      <w:pPr>
        <w:rPr>
          <w:rFonts w:cs="Arial"/>
        </w:rPr>
      </w:pPr>
    </w:p>
    <w:p w:rsidR="00C53099" w:rsidRPr="008103B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8103B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103BD" w:rsidRDefault="00C53099">
            <w:pPr>
              <w:spacing w:line="276" w:lineRule="auto"/>
              <w:jc w:val="center"/>
              <w:rPr>
                <w:rFonts w:cs="Arial"/>
                <w:b/>
                <w:bCs/>
              </w:rPr>
            </w:pPr>
            <w:r w:rsidRPr="008103BD">
              <w:rPr>
                <w:rFonts w:cs="Arial"/>
                <w:b/>
                <w:bCs/>
              </w:rPr>
              <w:t>HMI selection / Configuration Name</w:t>
            </w:r>
          </w:p>
        </w:tc>
      </w:tr>
      <w:tr w:rsidR="00C53099" w:rsidRPr="008103B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Rear Defrost – Remote Start</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0x0504</w:t>
            </w:r>
          </w:p>
        </w:tc>
        <w:tc>
          <w:tcPr>
            <w:tcW w:w="1580" w:type="dxa"/>
            <w:tcBorders>
              <w:top w:val="single" w:sz="8" w:space="0" w:color="auto"/>
              <w:left w:val="nil"/>
              <w:bottom w:val="single" w:sz="8"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OFF</w:t>
            </w:r>
          </w:p>
        </w:tc>
      </w:tr>
      <w:tr w:rsidR="00C53099" w:rsidRPr="008103BD"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8103BD"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8103BD" w:rsidRDefault="00C53099">
            <w:pPr>
              <w:rPr>
                <w:rFonts w:cs="Arial"/>
                <w:bCs/>
              </w:rPr>
            </w:pPr>
          </w:p>
        </w:tc>
        <w:tc>
          <w:tcPr>
            <w:tcW w:w="1580" w:type="dxa"/>
            <w:tcBorders>
              <w:top w:val="single" w:sz="8" w:space="0" w:color="auto"/>
              <w:left w:val="nil"/>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8103BD" w:rsidRDefault="00C53099">
            <w:pPr>
              <w:spacing w:line="276" w:lineRule="auto"/>
              <w:jc w:val="center"/>
              <w:rPr>
                <w:rFonts w:cs="Arial"/>
                <w:bCs/>
              </w:rPr>
            </w:pPr>
            <w:r w:rsidRPr="008103BD">
              <w:rPr>
                <w:rFonts w:cs="Arial"/>
                <w:bCs/>
              </w:rPr>
              <w:t>ON</w:t>
            </w:r>
          </w:p>
        </w:tc>
      </w:tr>
    </w:tbl>
    <w:p w:rsidR="00C53099" w:rsidRPr="00F774E6" w:rsidRDefault="00C53099" w:rsidP="00C53099">
      <w:pPr>
        <w:rPr>
          <w:rFonts w:cs="Arial"/>
        </w:rPr>
      </w:pPr>
    </w:p>
    <w:p w:rsidR="00C53099" w:rsidRPr="009716F8" w:rsidRDefault="00C53099" w:rsidP="00C53099">
      <w:pPr>
        <w:rPr>
          <w:rFonts w:cs="Arial"/>
        </w:rPr>
      </w:pPr>
      <w:r w:rsidRPr="009716F8">
        <w:rPr>
          <w:rFonts w:cs="Arial"/>
        </w:rPr>
        <w:t xml:space="preserve">For the Climate Control </w:t>
      </w:r>
      <w:r>
        <w:rPr>
          <w:rFonts w:cs="Arial"/>
        </w:rPr>
        <w:t xml:space="preserve">Auto / Last Setting </w:t>
      </w:r>
      <w:r w:rsidRPr="009716F8">
        <w:rPr>
          <w:rFonts w:cs="Arial"/>
        </w:rPr>
        <w:t xml:space="preserve">HMI if there are not separate </w:t>
      </w:r>
      <w:r>
        <w:rPr>
          <w:rFonts w:cs="Arial"/>
        </w:rPr>
        <w:t>Auto / Last Se</w:t>
      </w:r>
      <w:r w:rsidRPr="009716F8">
        <w:rPr>
          <w:rFonts w:cs="Arial"/>
        </w:rPr>
        <w:t xml:space="preserve">ttings </w:t>
      </w:r>
      <w:r>
        <w:rPr>
          <w:rFonts w:cs="Arial"/>
        </w:rPr>
        <w:t xml:space="preserve">HMI </w:t>
      </w:r>
      <w:r w:rsidRPr="009716F8">
        <w:rPr>
          <w:rFonts w:cs="Arial"/>
        </w:rPr>
        <w:t>selections for the Remote Start Front Defrost (0x0503) and Remote Start Rear Defrost (0x0504) then then the following shall be followed:</w:t>
      </w:r>
    </w:p>
    <w:p w:rsidR="00C53099" w:rsidRPr="00F774E6" w:rsidRDefault="00C53099" w:rsidP="00C53099">
      <w:pPr>
        <w:numPr>
          <w:ilvl w:val="0"/>
          <w:numId w:val="567"/>
        </w:numPr>
        <w:ind w:left="720"/>
        <w:rPr>
          <w:rFonts w:cs="Arial"/>
          <w:snapToGrid w:val="0"/>
        </w:rPr>
      </w:pPr>
      <w:r w:rsidRPr="009716F8">
        <w:rPr>
          <w:rFonts w:cs="Arial"/>
          <w:snapToGrid w:val="0"/>
        </w:rPr>
        <w:lastRenderedPageBreak/>
        <w:t>When either “AUTO</w:t>
      </w:r>
      <w:r w:rsidRPr="00F774E6">
        <w:rPr>
          <w:rFonts w:cs="Arial"/>
          <w:snapToGrid w:val="0"/>
        </w:rPr>
        <w:t xml:space="preserve">” or “Last Settings” is selected for the climate control HMI setting selection a series of </w:t>
      </w:r>
      <w:proofErr w:type="spellStart"/>
      <w:r w:rsidRPr="00F774E6">
        <w:rPr>
          <w:rFonts w:cs="Arial"/>
          <w:snapToGrid w:val="0"/>
        </w:rPr>
        <w:t>Feature.Rq</w:t>
      </w:r>
      <w:proofErr w:type="spellEnd"/>
      <w:r w:rsidRPr="00F774E6">
        <w:rPr>
          <w:rFonts w:cs="Arial"/>
          <w:snapToGrid w:val="0"/>
        </w:rPr>
        <w:t xml:space="preserve"> (Operation = SET) requests will be initiated in the order as shown below:</w:t>
      </w:r>
    </w:p>
    <w:p w:rsidR="00C53099" w:rsidRPr="00F774E6" w:rsidRDefault="00C53099" w:rsidP="00C53099">
      <w:pPr>
        <w:numPr>
          <w:ilvl w:val="1"/>
          <w:numId w:val="567"/>
        </w:numPr>
        <w:ind w:left="1440"/>
        <w:rPr>
          <w:rFonts w:cs="Arial"/>
          <w:snapToGrid w:val="0"/>
          <w:u w:val="single"/>
        </w:rPr>
      </w:pPr>
      <w:r w:rsidRPr="00F774E6">
        <w:rPr>
          <w:rFonts w:cs="Arial"/>
          <w:snapToGrid w:val="0"/>
          <w:u w:val="single"/>
        </w:rPr>
        <w:t xml:space="preserve">Climate “AUTO” Selected perform FBMP </w:t>
      </w:r>
      <w:proofErr w:type="spellStart"/>
      <w:r w:rsidRPr="00F774E6">
        <w:rPr>
          <w:rFonts w:cs="Arial"/>
          <w:snapToGrid w:val="0"/>
          <w:u w:val="single"/>
        </w:rPr>
        <w:t>Feature.Rq</w:t>
      </w:r>
      <w:proofErr w:type="spellEnd"/>
      <w:r w:rsidRPr="00F774E6">
        <w:rPr>
          <w:rFonts w:cs="Arial"/>
          <w:snapToGrid w:val="0"/>
          <w:u w:val="single"/>
        </w:rPr>
        <w:t xml:space="preserve"> Set operation in the following order</w:t>
      </w:r>
      <w:r w:rsidRPr="00F774E6">
        <w:rPr>
          <w:rFonts w:cs="Arial"/>
          <w:snapToGrid w:val="0"/>
        </w:rPr>
        <w:t>:</w:t>
      </w:r>
    </w:p>
    <w:p w:rsidR="00C53099" w:rsidRPr="00F774E6" w:rsidRDefault="00C53099" w:rsidP="00C53099">
      <w:pPr>
        <w:numPr>
          <w:ilvl w:val="0"/>
          <w:numId w:val="572"/>
        </w:numPr>
        <w:tabs>
          <w:tab w:val="clear" w:pos="2160"/>
          <w:tab w:val="num" w:pos="1440"/>
        </w:tabs>
        <w:ind w:left="1800"/>
        <w:rPr>
          <w:rFonts w:cs="Arial"/>
          <w:snapToGrid w:val="0"/>
        </w:rPr>
      </w:pPr>
      <w:r w:rsidRPr="00F774E6">
        <w:rPr>
          <w:rFonts w:cs="Arial"/>
          <w:snapToGrid w:val="0"/>
        </w:rPr>
        <w:t>Climate Control (ID 0x509) = Auto</w:t>
      </w:r>
    </w:p>
    <w:p w:rsidR="00C53099" w:rsidRPr="00F774E6" w:rsidRDefault="00C53099" w:rsidP="00C53099">
      <w:pPr>
        <w:numPr>
          <w:ilvl w:val="0"/>
          <w:numId w:val="572"/>
        </w:numPr>
        <w:tabs>
          <w:tab w:val="clear" w:pos="2160"/>
          <w:tab w:val="num" w:pos="1800"/>
        </w:tabs>
        <w:ind w:left="1800"/>
        <w:rPr>
          <w:rFonts w:cs="Arial"/>
          <w:snapToGrid w:val="0"/>
        </w:rPr>
      </w:pPr>
      <w:r w:rsidRPr="00F774E6">
        <w:rPr>
          <w:rFonts w:cs="Arial"/>
          <w:snapToGrid w:val="0"/>
        </w:rPr>
        <w:t xml:space="preserve">Front Defrost (ID 0x503) = ON </w:t>
      </w:r>
    </w:p>
    <w:p w:rsidR="00C53099" w:rsidRPr="00F774E6" w:rsidRDefault="00C53099" w:rsidP="00C53099">
      <w:pPr>
        <w:numPr>
          <w:ilvl w:val="0"/>
          <w:numId w:val="572"/>
        </w:numPr>
        <w:ind w:left="1800"/>
        <w:rPr>
          <w:rFonts w:cs="Arial"/>
          <w:snapToGrid w:val="0"/>
        </w:rPr>
      </w:pPr>
      <w:r w:rsidRPr="00F774E6">
        <w:rPr>
          <w:rFonts w:cs="Arial"/>
          <w:snapToGrid w:val="0"/>
        </w:rPr>
        <w:t xml:space="preserve">Rear Defrost (ID 0x504) = ON </w:t>
      </w:r>
    </w:p>
    <w:p w:rsidR="00C53099" w:rsidRPr="00F774E6" w:rsidRDefault="00C53099" w:rsidP="00C53099">
      <w:pPr>
        <w:numPr>
          <w:ilvl w:val="0"/>
          <w:numId w:val="568"/>
        </w:numPr>
        <w:ind w:left="1440"/>
        <w:rPr>
          <w:rFonts w:cs="Arial"/>
          <w:snapToGrid w:val="0"/>
        </w:rPr>
      </w:pPr>
      <w:r w:rsidRPr="00F774E6">
        <w:rPr>
          <w:rFonts w:cs="Arial"/>
          <w:snapToGrid w:val="0"/>
          <w:u w:val="single"/>
        </w:rPr>
        <w:t xml:space="preserve">Climate “Last Setting” selected perform FBMP </w:t>
      </w:r>
      <w:proofErr w:type="spellStart"/>
      <w:r w:rsidRPr="00F774E6">
        <w:rPr>
          <w:rFonts w:cs="Arial"/>
          <w:snapToGrid w:val="0"/>
          <w:u w:val="single"/>
        </w:rPr>
        <w:t>Feature.Rq</w:t>
      </w:r>
      <w:proofErr w:type="spellEnd"/>
      <w:r w:rsidRPr="00F774E6">
        <w:rPr>
          <w:rFonts w:cs="Arial"/>
          <w:snapToGrid w:val="0"/>
          <w:u w:val="single"/>
        </w:rPr>
        <w:t xml:space="preserve"> Set operation in the following order</w:t>
      </w:r>
      <w:r w:rsidRPr="00F774E6">
        <w:rPr>
          <w:rFonts w:cs="Arial"/>
          <w:snapToGrid w:val="0"/>
        </w:rPr>
        <w:t>:</w:t>
      </w:r>
    </w:p>
    <w:p w:rsidR="00C53099" w:rsidRPr="00F774E6" w:rsidRDefault="00C53099" w:rsidP="00C53099">
      <w:pPr>
        <w:numPr>
          <w:ilvl w:val="0"/>
          <w:numId w:val="570"/>
        </w:numPr>
        <w:ind w:left="1800"/>
        <w:rPr>
          <w:rFonts w:cs="Arial"/>
          <w:snapToGrid w:val="0"/>
        </w:rPr>
      </w:pPr>
      <w:r w:rsidRPr="00F774E6">
        <w:rPr>
          <w:rFonts w:cs="Arial"/>
          <w:snapToGrid w:val="0"/>
        </w:rPr>
        <w:t>Climate Control (ID 0x509) = Last Setting</w:t>
      </w:r>
    </w:p>
    <w:p w:rsidR="00C53099" w:rsidRPr="00F774E6" w:rsidRDefault="00C53099" w:rsidP="00C53099">
      <w:pPr>
        <w:numPr>
          <w:ilvl w:val="0"/>
          <w:numId w:val="570"/>
        </w:numPr>
        <w:ind w:left="1800"/>
        <w:rPr>
          <w:rFonts w:cs="Arial"/>
          <w:snapToGrid w:val="0"/>
        </w:rPr>
      </w:pPr>
      <w:r w:rsidRPr="00F774E6">
        <w:rPr>
          <w:rFonts w:cs="Arial"/>
          <w:snapToGrid w:val="0"/>
        </w:rPr>
        <w:t xml:space="preserve">Front Defrost (ID 0x503) = ON </w:t>
      </w:r>
    </w:p>
    <w:p w:rsidR="00C53099" w:rsidRPr="00F774E6" w:rsidRDefault="00C53099" w:rsidP="00C53099">
      <w:pPr>
        <w:numPr>
          <w:ilvl w:val="0"/>
          <w:numId w:val="570"/>
        </w:numPr>
        <w:ind w:left="1800"/>
        <w:rPr>
          <w:rFonts w:cs="Arial"/>
          <w:snapToGrid w:val="0"/>
        </w:rPr>
      </w:pPr>
      <w:r w:rsidRPr="00F774E6">
        <w:rPr>
          <w:rFonts w:cs="Arial"/>
          <w:snapToGrid w:val="0"/>
        </w:rPr>
        <w:t xml:space="preserve">Rear Defrost (ID 0x504) = ON </w:t>
      </w:r>
    </w:p>
    <w:p w:rsidR="00C53099" w:rsidRPr="00F774E6" w:rsidRDefault="00C53099" w:rsidP="00C53099">
      <w:pPr>
        <w:numPr>
          <w:ilvl w:val="0"/>
          <w:numId w:val="567"/>
        </w:numPr>
        <w:rPr>
          <w:rFonts w:cs="Arial"/>
        </w:rPr>
      </w:pPr>
      <w:r w:rsidRPr="00F774E6">
        <w:rPr>
          <w:rFonts w:cs="Arial"/>
          <w:snapToGrid w:val="0"/>
        </w:rPr>
        <w:t xml:space="preserve">For the FBMP </w:t>
      </w:r>
      <w:proofErr w:type="spellStart"/>
      <w:r w:rsidRPr="00F774E6">
        <w:rPr>
          <w:rFonts w:cs="Arial"/>
          <w:snapToGrid w:val="0"/>
        </w:rPr>
        <w:t>Feature.St</w:t>
      </w:r>
      <w:proofErr w:type="spellEnd"/>
      <w:r w:rsidRPr="00F774E6">
        <w:rPr>
          <w:rFonts w:cs="Arial"/>
          <w:snapToGrid w:val="0"/>
        </w:rPr>
        <w:t xml:space="preserve"> response from the Remote Start feature server as soon as Climate Control (ID 0x509) is received, the response will be accepted and appropriate HMI setting selection (AUTO / Last Setting) in the </w:t>
      </w:r>
      <w:proofErr w:type="spellStart"/>
      <w:r w:rsidRPr="00F774E6">
        <w:rPr>
          <w:rFonts w:cs="Arial"/>
          <w:snapToGrid w:val="0"/>
        </w:rPr>
        <w:t>Centerstack</w:t>
      </w:r>
      <w:proofErr w:type="spellEnd"/>
      <w:r w:rsidRPr="00F774E6">
        <w:rPr>
          <w:rFonts w:cs="Arial"/>
          <w:snapToGrid w:val="0"/>
        </w:rPr>
        <w:t xml:space="preserve"> HMI will be updated.  The </w:t>
      </w:r>
      <w:proofErr w:type="spellStart"/>
      <w:r w:rsidRPr="00F774E6">
        <w:rPr>
          <w:rFonts w:cs="Arial"/>
          <w:snapToGrid w:val="0"/>
        </w:rPr>
        <w:t>Centerstack</w:t>
      </w:r>
      <w:proofErr w:type="spellEnd"/>
      <w:r w:rsidRPr="00F774E6">
        <w:rPr>
          <w:rFonts w:cs="Arial"/>
          <w:snapToGrid w:val="0"/>
        </w:rPr>
        <w:t xml:space="preserve"> Settings HMI is not dependent on the 0x0503 and 0x0504 </w:t>
      </w:r>
      <w:proofErr w:type="spellStart"/>
      <w:r w:rsidRPr="00F774E6">
        <w:rPr>
          <w:rFonts w:cs="Arial"/>
          <w:snapToGrid w:val="0"/>
        </w:rPr>
        <w:t>Feature.St</w:t>
      </w:r>
      <w:proofErr w:type="spellEnd"/>
      <w:r w:rsidRPr="00F774E6">
        <w:rPr>
          <w:rFonts w:cs="Arial"/>
          <w:snapToGrid w:val="0"/>
        </w:rPr>
        <w:t xml:space="preserve"> responses from the Remote Start feature server and those </w:t>
      </w:r>
      <w:proofErr w:type="spellStart"/>
      <w:r w:rsidRPr="00F774E6">
        <w:rPr>
          <w:rFonts w:cs="Arial"/>
          <w:snapToGrid w:val="0"/>
        </w:rPr>
        <w:t>Feature.St</w:t>
      </w:r>
      <w:proofErr w:type="spellEnd"/>
      <w:r w:rsidRPr="00F774E6">
        <w:rPr>
          <w:rFonts w:cs="Arial"/>
          <w:snapToGrid w:val="0"/>
        </w:rPr>
        <w:t xml:space="preserve"> responses are treated as don’t cares.</w:t>
      </w:r>
    </w:p>
    <w:p w:rsidR="00C53099" w:rsidRPr="00F774E6" w:rsidRDefault="00C53099" w:rsidP="00C53099">
      <w:pPr>
        <w:rPr>
          <w:rFonts w:cs="Arial"/>
        </w:rPr>
      </w:pPr>
      <w:r w:rsidRPr="00F774E6">
        <w:rPr>
          <w:rFonts w:cs="Arial"/>
        </w:rPr>
        <w:t xml:space="preserve"> </w:t>
      </w: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17B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167</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VS-SR-REQ-234313/G-Seats and Steering Wheel - Remote Start</w:t>
      </w:r>
    </w:p>
    <w:p w:rsidR="00C53099" w:rsidRPr="002538C0" w:rsidRDefault="00C53099" w:rsidP="00C53099">
      <w:pPr>
        <w:rPr>
          <w:rFonts w:cs="Arial"/>
        </w:rPr>
      </w:pPr>
      <w:r w:rsidRPr="002538C0">
        <w:rPr>
          <w:rFonts w:cs="Arial"/>
        </w:rPr>
        <w:t xml:space="preserve">For this feature when performing the “Set” or “Query” operation the Feature Number and Configuration Number in the </w:t>
      </w:r>
      <w:proofErr w:type="spellStart"/>
      <w:r w:rsidRPr="002538C0">
        <w:rPr>
          <w:rFonts w:cs="Arial"/>
        </w:rPr>
        <w:t>Feature.Rq</w:t>
      </w:r>
      <w:proofErr w:type="spellEnd"/>
      <w:r w:rsidRPr="002538C0">
        <w:rPr>
          <w:rFonts w:cs="Arial"/>
        </w:rPr>
        <w:t xml:space="preserve"> and </w:t>
      </w:r>
      <w:proofErr w:type="spellStart"/>
      <w:r w:rsidRPr="002538C0">
        <w:rPr>
          <w:rFonts w:cs="Arial"/>
        </w:rPr>
        <w:t>Feature.St</w:t>
      </w:r>
      <w:proofErr w:type="spellEnd"/>
      <w:r w:rsidRPr="002538C0">
        <w:rPr>
          <w:rFonts w:cs="Arial"/>
        </w:rPr>
        <w:t xml:space="preserve"> messages shall be used below.</w:t>
      </w:r>
    </w:p>
    <w:p w:rsidR="00C53099" w:rsidRPr="002538C0" w:rsidRDefault="00C53099" w:rsidP="00C53099">
      <w:pPr>
        <w:rPr>
          <w:rFonts w:cs="Arial"/>
        </w:rPr>
      </w:pPr>
    </w:p>
    <w:p w:rsidR="00C53099" w:rsidRPr="00A675AD" w:rsidRDefault="00C53099" w:rsidP="00C53099">
      <w:pPr>
        <w:rPr>
          <w:rFonts w:cs="Arial"/>
        </w:rPr>
      </w:pPr>
      <w:r w:rsidRPr="002538C0">
        <w:rPr>
          <w:rFonts w:cs="Arial"/>
        </w:rPr>
        <w:t xml:space="preserve">If Enhanced Memory is supported the Active Personality Profile shall be used for </w:t>
      </w:r>
      <w:proofErr w:type="spellStart"/>
      <w:r w:rsidRPr="002538C0">
        <w:rPr>
          <w:rFonts w:cs="Arial"/>
        </w:rPr>
        <w:t>PersIndex</w:t>
      </w:r>
      <w:proofErr w:type="spellEnd"/>
      <w:r w:rsidRPr="002538C0">
        <w:rPr>
          <w:rFonts w:cs="Arial"/>
        </w:rPr>
        <w:t xml:space="preserve">.  If Enhanced Memory is not supported </w:t>
      </w:r>
      <w:proofErr w:type="spellStart"/>
      <w:r w:rsidRPr="002538C0">
        <w:rPr>
          <w:rFonts w:cs="Arial"/>
        </w:rPr>
        <w:t>PersIndex</w:t>
      </w:r>
      <w:proofErr w:type="spellEnd"/>
      <w:r w:rsidRPr="002538C0">
        <w:rPr>
          <w:rFonts w:cs="Arial"/>
        </w:rPr>
        <w:t xml:space="preserve"> shall be set to Vehicle.</w:t>
      </w: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300066"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Driver Heated/Cooled Seat – Remote Start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0x0501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Auto</w:t>
            </w:r>
          </w:p>
        </w:tc>
      </w:tr>
      <w:tr w:rsidR="00C53099" w:rsidRPr="00300066"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OFF</w:t>
            </w:r>
          </w:p>
        </w:tc>
      </w:tr>
    </w:tbl>
    <w:p w:rsidR="00C53099" w:rsidRPr="00300066" w:rsidRDefault="00C53099" w:rsidP="00C53099">
      <w:pPr>
        <w:rPr>
          <w:rFonts w:cs="Arial"/>
        </w:rPr>
      </w:pPr>
    </w:p>
    <w:p w:rsidR="00C53099" w:rsidRPr="00300066"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300066"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HMI selection / Configuration Name</w:t>
            </w:r>
          </w:p>
        </w:tc>
      </w:tr>
      <w:tr w:rsidR="00C53099" w:rsidRPr="00300066"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Passenger Heated/Cooled Seat – Remote Start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0x0502</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Auto</w:t>
            </w:r>
          </w:p>
        </w:tc>
      </w:tr>
      <w:tr w:rsidR="00C53099" w:rsidRPr="00300066"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OFF</w:t>
            </w:r>
          </w:p>
        </w:tc>
      </w:tr>
    </w:tbl>
    <w:p w:rsidR="00C53099" w:rsidRPr="00300066" w:rsidRDefault="00C53099" w:rsidP="00C53099">
      <w:pPr>
        <w:rPr>
          <w:rFonts w:cs="Arial"/>
        </w:rPr>
      </w:pPr>
    </w:p>
    <w:p w:rsidR="00C53099" w:rsidRPr="00300066"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300066"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00066" w:rsidRDefault="00C53099" w:rsidP="00C53099">
            <w:pPr>
              <w:jc w:val="center"/>
              <w:rPr>
                <w:rFonts w:cs="Arial"/>
                <w:b/>
                <w:bCs/>
              </w:rPr>
            </w:pPr>
            <w:r w:rsidRPr="00300066">
              <w:rPr>
                <w:rFonts w:cs="Arial"/>
                <w:b/>
                <w:bCs/>
              </w:rPr>
              <w:t>HMI selection / Configuration Name</w:t>
            </w:r>
          </w:p>
        </w:tc>
      </w:tr>
      <w:tr w:rsidR="00C53099" w:rsidRPr="00300066"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Heated Steering Wheel – Remote Start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0x040A</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Auto</w:t>
            </w:r>
          </w:p>
        </w:tc>
      </w:tr>
      <w:tr w:rsidR="00C53099" w:rsidRPr="00300066"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00066" w:rsidRDefault="00C53099" w:rsidP="00C53099">
            <w:pPr>
              <w:jc w:val="center"/>
              <w:rPr>
                <w:rFonts w:cs="Arial"/>
                <w:bCs/>
              </w:rPr>
            </w:pPr>
            <w:r w:rsidRPr="00300066">
              <w:rPr>
                <w:rFonts w:cs="Arial"/>
                <w:bCs/>
              </w:rPr>
              <w:t>OFF</w:t>
            </w:r>
          </w:p>
        </w:tc>
      </w:tr>
    </w:tbl>
    <w:p w:rsidR="00C53099" w:rsidRPr="002538C0" w:rsidRDefault="00C53099" w:rsidP="00C53099">
      <w:pPr>
        <w:rPr>
          <w:rFonts w:cs="Arial"/>
        </w:rPr>
      </w:pPr>
    </w:p>
    <w:p w:rsidR="00C53099" w:rsidRPr="002538C0" w:rsidRDefault="00C53099" w:rsidP="00C53099">
      <w:pPr>
        <w:rPr>
          <w:rFonts w:cs="Arial"/>
        </w:rPr>
      </w:pPr>
      <w:r w:rsidRPr="002538C0">
        <w:rPr>
          <w:rFonts w:cs="Arial"/>
        </w:rPr>
        <w:t>For Seats Only HMI or Seats and Steering Wheel HMI with one Auto / OFF HMI selection available for everything (no distinction of front driver seat, front passenger seat, steering wheel control) then the following strategy shall be used when an HMI selection is made:</w:t>
      </w:r>
    </w:p>
    <w:p w:rsidR="00C53099" w:rsidRPr="002538C0" w:rsidRDefault="00C53099" w:rsidP="00C53099">
      <w:pPr>
        <w:numPr>
          <w:ilvl w:val="0"/>
          <w:numId w:val="580"/>
        </w:numPr>
        <w:rPr>
          <w:rFonts w:cs="Arial"/>
        </w:rPr>
      </w:pPr>
      <w:r w:rsidRPr="002538C0">
        <w:rPr>
          <w:rFonts w:cs="Arial"/>
        </w:rPr>
        <w:lastRenderedPageBreak/>
        <w:t>Remote Start “AUTO” selected then a</w:t>
      </w:r>
      <w:r w:rsidRPr="002538C0">
        <w:rPr>
          <w:rFonts w:cs="Arial"/>
          <w:snapToGrid w:val="0"/>
        </w:rPr>
        <w:t xml:space="preserve"> series of FBMP </w:t>
      </w:r>
      <w:proofErr w:type="spellStart"/>
      <w:r w:rsidRPr="002538C0">
        <w:rPr>
          <w:rFonts w:cs="Arial"/>
          <w:snapToGrid w:val="0"/>
        </w:rPr>
        <w:t>Feature.Rq</w:t>
      </w:r>
      <w:proofErr w:type="spellEnd"/>
      <w:r w:rsidRPr="002538C0">
        <w:rPr>
          <w:rFonts w:cs="Arial"/>
          <w:snapToGrid w:val="0"/>
        </w:rPr>
        <w:t xml:space="preserve"> (Operation = SET) requests will be initiated in the order as shown below:</w:t>
      </w:r>
    </w:p>
    <w:p w:rsidR="00C53099" w:rsidRPr="002538C0" w:rsidRDefault="00C53099" w:rsidP="00C53099">
      <w:pPr>
        <w:numPr>
          <w:ilvl w:val="1"/>
          <w:numId w:val="580"/>
        </w:numPr>
        <w:rPr>
          <w:rFonts w:cs="Arial"/>
        </w:rPr>
      </w:pPr>
      <w:r w:rsidRPr="002538C0">
        <w:rPr>
          <w:rFonts w:cs="Arial"/>
        </w:rPr>
        <w:t>Driver Heated/Cooled Seat (0x0501) = Auto</w:t>
      </w:r>
    </w:p>
    <w:p w:rsidR="00C53099" w:rsidRPr="002538C0" w:rsidRDefault="00C53099" w:rsidP="00C53099">
      <w:pPr>
        <w:numPr>
          <w:ilvl w:val="1"/>
          <w:numId w:val="580"/>
        </w:numPr>
        <w:rPr>
          <w:rFonts w:cs="Arial"/>
        </w:rPr>
      </w:pPr>
      <w:r w:rsidRPr="002538C0">
        <w:rPr>
          <w:rFonts w:cs="Arial"/>
        </w:rPr>
        <w:t>Passenger Heated/Cooled Seat (0x0502) = Auto</w:t>
      </w:r>
    </w:p>
    <w:p w:rsidR="00C53099" w:rsidRPr="002538C0" w:rsidRDefault="00C53099" w:rsidP="00C53099">
      <w:pPr>
        <w:numPr>
          <w:ilvl w:val="1"/>
          <w:numId w:val="580"/>
        </w:numPr>
        <w:rPr>
          <w:rFonts w:cs="Arial"/>
        </w:rPr>
      </w:pPr>
      <w:r w:rsidRPr="002538C0">
        <w:rPr>
          <w:rFonts w:cs="Arial"/>
        </w:rPr>
        <w:t>Heated Steering Wheel (0x040A) = Auto</w:t>
      </w:r>
    </w:p>
    <w:p w:rsidR="00C53099" w:rsidRPr="002538C0" w:rsidRDefault="00C53099" w:rsidP="00C53099">
      <w:pPr>
        <w:numPr>
          <w:ilvl w:val="0"/>
          <w:numId w:val="580"/>
        </w:numPr>
        <w:rPr>
          <w:rFonts w:cs="Arial"/>
        </w:rPr>
      </w:pPr>
      <w:r w:rsidRPr="002538C0">
        <w:rPr>
          <w:rFonts w:cs="Arial"/>
        </w:rPr>
        <w:t>Remote Start “OFF” selected then a</w:t>
      </w:r>
      <w:r w:rsidRPr="002538C0">
        <w:rPr>
          <w:rFonts w:cs="Arial"/>
          <w:snapToGrid w:val="0"/>
        </w:rPr>
        <w:t xml:space="preserve"> series of FBMP </w:t>
      </w:r>
      <w:proofErr w:type="spellStart"/>
      <w:r w:rsidRPr="002538C0">
        <w:rPr>
          <w:rFonts w:cs="Arial"/>
          <w:snapToGrid w:val="0"/>
        </w:rPr>
        <w:t>Feature.Rq</w:t>
      </w:r>
      <w:proofErr w:type="spellEnd"/>
      <w:r w:rsidRPr="002538C0">
        <w:rPr>
          <w:rFonts w:cs="Arial"/>
          <w:snapToGrid w:val="0"/>
        </w:rPr>
        <w:t xml:space="preserve"> (Operation = SET) requests will be initiated in the order as shown below</w:t>
      </w:r>
      <w:r w:rsidRPr="002538C0">
        <w:rPr>
          <w:rFonts w:cs="Arial"/>
        </w:rPr>
        <w:t>:</w:t>
      </w:r>
    </w:p>
    <w:p w:rsidR="00C53099" w:rsidRPr="002538C0" w:rsidRDefault="00C53099" w:rsidP="00C53099">
      <w:pPr>
        <w:numPr>
          <w:ilvl w:val="1"/>
          <w:numId w:val="580"/>
        </w:numPr>
        <w:rPr>
          <w:rFonts w:cs="Arial"/>
        </w:rPr>
      </w:pPr>
      <w:r w:rsidRPr="002538C0">
        <w:rPr>
          <w:rFonts w:cs="Arial"/>
        </w:rPr>
        <w:t>Driver Heated/Cooled Seat (0x0501) = OFF</w:t>
      </w:r>
    </w:p>
    <w:p w:rsidR="00C53099" w:rsidRPr="002538C0" w:rsidRDefault="00C53099" w:rsidP="00C53099">
      <w:pPr>
        <w:numPr>
          <w:ilvl w:val="1"/>
          <w:numId w:val="580"/>
        </w:numPr>
        <w:rPr>
          <w:rFonts w:cs="Arial"/>
        </w:rPr>
      </w:pPr>
      <w:r w:rsidRPr="002538C0">
        <w:rPr>
          <w:rFonts w:cs="Arial"/>
        </w:rPr>
        <w:t>Passenger Heated/Cooled Seat (0x0502) = OFF</w:t>
      </w:r>
    </w:p>
    <w:p w:rsidR="00C53099" w:rsidRPr="002538C0" w:rsidRDefault="00C53099" w:rsidP="00C53099">
      <w:pPr>
        <w:numPr>
          <w:ilvl w:val="1"/>
          <w:numId w:val="580"/>
        </w:numPr>
        <w:rPr>
          <w:rFonts w:cs="Arial"/>
        </w:rPr>
      </w:pPr>
      <w:r w:rsidRPr="002538C0">
        <w:rPr>
          <w:rFonts w:cs="Arial"/>
        </w:rPr>
        <w:t>Heated Steering Wheel (0x040A) = OFF</w:t>
      </w:r>
    </w:p>
    <w:p w:rsidR="00C53099" w:rsidRDefault="00C53099" w:rsidP="00C53099">
      <w:pPr>
        <w:numPr>
          <w:ilvl w:val="0"/>
          <w:numId w:val="578"/>
        </w:numPr>
        <w:rPr>
          <w:rFonts w:cs="Arial"/>
        </w:rPr>
      </w:pPr>
      <w:r w:rsidRPr="002538C0">
        <w:rPr>
          <w:rFonts w:cs="Arial"/>
        </w:rPr>
        <w:t xml:space="preserve">For the </w:t>
      </w:r>
      <w:proofErr w:type="spellStart"/>
      <w:r w:rsidRPr="002538C0">
        <w:rPr>
          <w:rFonts w:cs="Arial"/>
        </w:rPr>
        <w:t>Feature.St</w:t>
      </w:r>
      <w:proofErr w:type="spellEnd"/>
      <w:r w:rsidRPr="002538C0">
        <w:rPr>
          <w:rFonts w:cs="Arial"/>
        </w:rPr>
        <w:t xml:space="preserve"> response once the Remote Start Server responds to the 0x0501 FBMP </w:t>
      </w:r>
      <w:proofErr w:type="spellStart"/>
      <w:r w:rsidRPr="002538C0">
        <w:rPr>
          <w:rFonts w:cs="Arial"/>
        </w:rPr>
        <w:t>Feature.Rq</w:t>
      </w:r>
      <w:proofErr w:type="spellEnd"/>
      <w:r w:rsidRPr="002538C0">
        <w:rPr>
          <w:rFonts w:cs="Arial"/>
        </w:rPr>
        <w:t xml:space="preserve"> Set command with the 0x0501 </w:t>
      </w:r>
      <w:proofErr w:type="spellStart"/>
      <w:r w:rsidRPr="002538C0">
        <w:rPr>
          <w:rFonts w:cs="Arial"/>
        </w:rPr>
        <w:t>Feature.St</w:t>
      </w:r>
      <w:proofErr w:type="spellEnd"/>
      <w:r w:rsidRPr="002538C0">
        <w:rPr>
          <w:rFonts w:cs="Arial"/>
        </w:rPr>
        <w:t xml:space="preserve"> value requested then the HMI can be updated to show the new setting as called out in the 0x0501 </w:t>
      </w:r>
      <w:proofErr w:type="spellStart"/>
      <w:r w:rsidRPr="002538C0">
        <w:rPr>
          <w:rFonts w:cs="Arial"/>
        </w:rPr>
        <w:t>Feature.St</w:t>
      </w:r>
      <w:proofErr w:type="spellEnd"/>
      <w:r w:rsidRPr="002538C0">
        <w:rPr>
          <w:rFonts w:cs="Arial"/>
        </w:rPr>
        <w:t xml:space="preserve"> response (the 0x0502 and 0x0503 values can be ignored).  </w:t>
      </w:r>
    </w:p>
    <w:p w:rsidR="00C53099" w:rsidRPr="002538C0" w:rsidRDefault="00C53099" w:rsidP="00C53099">
      <w:pPr>
        <w:ind w:left="720"/>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17c / 17d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168, 169</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VS-SR-REQ-234316/F-Duration - Remote Start</w:t>
      </w:r>
    </w:p>
    <w:p w:rsidR="00C53099" w:rsidRPr="00A675AD" w:rsidRDefault="00C53099" w:rsidP="00C53099">
      <w:pPr>
        <w:rPr>
          <w:rFonts w:cs="Arial"/>
        </w:rPr>
      </w:pPr>
      <w:r w:rsidRPr="006F2DF7">
        <w:rPr>
          <w:rFonts w:cs="Arial"/>
        </w:rPr>
        <w:t xml:space="preserve">For this feature when performing the “Set” or “Query” operation the Feature Number and Configuration Number in the </w:t>
      </w:r>
      <w:proofErr w:type="spellStart"/>
      <w:r w:rsidRPr="006F2DF7">
        <w:rPr>
          <w:rFonts w:cs="Arial"/>
        </w:rPr>
        <w:t>Feature.Rq</w:t>
      </w:r>
      <w:proofErr w:type="spellEnd"/>
      <w:r w:rsidRPr="006F2DF7">
        <w:rPr>
          <w:rFonts w:cs="Arial"/>
        </w:rPr>
        <w:t xml:space="preserve"> and </w:t>
      </w:r>
      <w:proofErr w:type="spellStart"/>
      <w:r w:rsidRPr="006F2DF7">
        <w:rPr>
          <w:rFonts w:cs="Arial"/>
        </w:rPr>
        <w:t>Feature.St</w:t>
      </w:r>
      <w:proofErr w:type="spellEnd"/>
      <w:r w:rsidRPr="006F2DF7">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C21817" w:rsidRDefault="00C53099" w:rsidP="00C53099">
            <w:pPr>
              <w:jc w:val="center"/>
              <w:rPr>
                <w:rFonts w:cs="Arial"/>
                <w:bCs/>
              </w:rPr>
            </w:pPr>
            <w:r w:rsidRPr="00C21817">
              <w:rPr>
                <w:rFonts w:cs="Arial"/>
                <w:bCs/>
              </w:rPr>
              <w:t>Duration – Remote Start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C21817" w:rsidRDefault="00C53099" w:rsidP="00C53099">
            <w:pPr>
              <w:jc w:val="center"/>
              <w:rPr>
                <w:rFonts w:cs="Arial"/>
                <w:bCs/>
              </w:rPr>
            </w:pPr>
            <w:r w:rsidRPr="00C21817">
              <w:rPr>
                <w:rFonts w:cs="Arial"/>
                <w:bCs/>
              </w:rPr>
              <w:t>0x0406</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C21817" w:rsidRDefault="00C53099" w:rsidP="00C53099">
            <w:pPr>
              <w:jc w:val="center"/>
              <w:rPr>
                <w:rFonts w:cs="Arial"/>
                <w:bCs/>
              </w:rPr>
            </w:pPr>
            <w:r w:rsidRPr="00C21817">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C21817" w:rsidRDefault="00C53099" w:rsidP="00C53099">
            <w:pPr>
              <w:jc w:val="center"/>
              <w:rPr>
                <w:rFonts w:cs="Arial"/>
                <w:bCs/>
              </w:rPr>
            </w:pPr>
            <w:r w:rsidRPr="00C21817">
              <w:rPr>
                <w:rFonts w:cs="Arial"/>
                <w:bCs/>
              </w:rPr>
              <w:t>OFF</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C21817"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C21817" w:rsidRDefault="00C53099" w:rsidP="00C53099">
            <w:pPr>
              <w:jc w:val="center"/>
              <w:rPr>
                <w:rFonts w:cs="Arial"/>
                <w:bCs/>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C21817" w:rsidRDefault="00C53099" w:rsidP="00C53099">
            <w:pPr>
              <w:jc w:val="center"/>
              <w:rPr>
                <w:rFonts w:cs="Arial"/>
                <w:bCs/>
              </w:rPr>
            </w:pPr>
            <w:r w:rsidRPr="00C21817">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C21817" w:rsidRDefault="00C53099" w:rsidP="00C53099">
            <w:pPr>
              <w:jc w:val="center"/>
              <w:rPr>
                <w:rFonts w:cs="Arial"/>
                <w:bCs/>
              </w:rPr>
            </w:pPr>
            <w:r w:rsidRPr="00C21817">
              <w:rPr>
                <w:rFonts w:cs="Arial"/>
                <w:bCs/>
              </w:rPr>
              <w:t>5 min</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C21817"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C21817" w:rsidRDefault="00C53099" w:rsidP="00C53099">
            <w:pPr>
              <w:jc w:val="center"/>
              <w:rPr>
                <w:rFonts w:cs="Arial"/>
                <w:bCs/>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C21817" w:rsidRDefault="00C53099" w:rsidP="00C53099">
            <w:pPr>
              <w:jc w:val="center"/>
              <w:rPr>
                <w:rFonts w:cs="Arial"/>
                <w:bCs/>
              </w:rPr>
            </w:pPr>
            <w:r w:rsidRPr="00C21817">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C21817" w:rsidRDefault="00C53099" w:rsidP="00C53099">
            <w:pPr>
              <w:jc w:val="center"/>
              <w:rPr>
                <w:rFonts w:cs="Arial"/>
                <w:bCs/>
              </w:rPr>
            </w:pPr>
            <w:r w:rsidRPr="00C21817">
              <w:rPr>
                <w:rFonts w:cs="Arial"/>
                <w:bCs/>
              </w:rPr>
              <w:t>10 min</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C21817"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C21817"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C21817" w:rsidRDefault="00C53099" w:rsidP="00C53099">
            <w:pPr>
              <w:jc w:val="center"/>
              <w:rPr>
                <w:rFonts w:cs="Arial"/>
                <w:bCs/>
              </w:rPr>
            </w:pPr>
            <w:r w:rsidRPr="00C21817">
              <w:rPr>
                <w:rFonts w:cs="Arial"/>
                <w:bCs/>
              </w:rPr>
              <w:t>0x03</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C21817" w:rsidRDefault="00C53099" w:rsidP="00C53099">
            <w:pPr>
              <w:jc w:val="center"/>
              <w:rPr>
                <w:rFonts w:cs="Arial"/>
                <w:bCs/>
              </w:rPr>
            </w:pPr>
            <w:r w:rsidRPr="00C21817">
              <w:rPr>
                <w:rFonts w:cs="Arial"/>
                <w:bCs/>
              </w:rPr>
              <w:t>15 min</w:t>
            </w:r>
          </w:p>
        </w:tc>
      </w:tr>
    </w:tbl>
    <w:p w:rsidR="00C53099" w:rsidRDefault="00C53099" w:rsidP="00C53099">
      <w:pPr>
        <w:rPr>
          <w:rFonts w:cs="Arial"/>
          <w:color w:val="FF0000"/>
        </w:rPr>
      </w:pPr>
    </w:p>
    <w:p w:rsidR="00C53099" w:rsidRPr="006F2DF7" w:rsidRDefault="00C53099" w:rsidP="00C53099">
      <w:pPr>
        <w:rPr>
          <w:rFonts w:cs="Arial"/>
        </w:rPr>
      </w:pPr>
      <w:r>
        <w:rPr>
          <w:rFonts w:cs="Arial"/>
        </w:rPr>
        <w:t xml:space="preserve">Note: </w:t>
      </w:r>
      <w:r w:rsidRPr="006F2DF7">
        <w:rPr>
          <w:rFonts w:cs="Arial"/>
        </w:rPr>
        <w:t xml:space="preserve">If there is HMI for “Activate Remote Start (Enable/Disable) or System (Enable/Disable) </w:t>
      </w:r>
      <w:proofErr w:type="spellStart"/>
      <w:r w:rsidRPr="006F2DF7">
        <w:rPr>
          <w:rFonts w:cs="Arial"/>
        </w:rPr>
        <w:t>etc</w:t>
      </w:r>
      <w:proofErr w:type="spellEnd"/>
      <w:r w:rsidRPr="006F2DF7">
        <w:rPr>
          <w:rFonts w:cs="Arial"/>
        </w:rPr>
        <w:t>” then the duration feature number is used for this setting</w:t>
      </w:r>
      <w:r>
        <w:rPr>
          <w:rFonts w:cs="Arial"/>
        </w:rPr>
        <w:t xml:space="preserve"> as follows:</w:t>
      </w:r>
      <w:r w:rsidRPr="006F2DF7">
        <w:rPr>
          <w:rFonts w:cs="Arial"/>
        </w:rPr>
        <w:t xml:space="preserve">  </w:t>
      </w:r>
    </w:p>
    <w:p w:rsidR="00C53099" w:rsidRPr="006F2DF7" w:rsidRDefault="00C53099" w:rsidP="00C53099">
      <w:pPr>
        <w:numPr>
          <w:ilvl w:val="0"/>
          <w:numId w:val="586"/>
        </w:numPr>
        <w:rPr>
          <w:rFonts w:cs="Arial"/>
        </w:rPr>
      </w:pPr>
      <w:r w:rsidRPr="006F2DF7">
        <w:rPr>
          <w:rFonts w:cs="Arial"/>
        </w:rPr>
        <w:t>The OFF</w:t>
      </w:r>
      <w:r>
        <w:rPr>
          <w:rFonts w:cs="Arial"/>
        </w:rPr>
        <w:t xml:space="preserve">/Disable Remote Start </w:t>
      </w:r>
      <w:r w:rsidRPr="006F2DF7">
        <w:rPr>
          <w:rFonts w:cs="Arial"/>
        </w:rPr>
        <w:t xml:space="preserve">HMI setting </w:t>
      </w:r>
      <w:r>
        <w:rPr>
          <w:rFonts w:cs="Arial"/>
        </w:rPr>
        <w:t>uses</w:t>
      </w:r>
      <w:r w:rsidRPr="006F2DF7">
        <w:rPr>
          <w:rFonts w:cs="Arial"/>
        </w:rPr>
        <w:t xml:space="preserve"> the configuration number is 0x00 OFF.  </w:t>
      </w:r>
    </w:p>
    <w:p w:rsidR="00C53099" w:rsidRPr="006F2DF7" w:rsidRDefault="00C53099" w:rsidP="00C53099">
      <w:pPr>
        <w:numPr>
          <w:ilvl w:val="0"/>
          <w:numId w:val="586"/>
        </w:numPr>
        <w:rPr>
          <w:rFonts w:cs="Arial"/>
        </w:rPr>
      </w:pPr>
      <w:r>
        <w:rPr>
          <w:rFonts w:cs="Arial"/>
        </w:rPr>
        <w:t>The ON/Enable Remote Start HMI s</w:t>
      </w:r>
      <w:r w:rsidRPr="006F2DF7">
        <w:rPr>
          <w:rFonts w:cs="Arial"/>
        </w:rPr>
        <w:t xml:space="preserve">etting </w:t>
      </w:r>
      <w:r>
        <w:rPr>
          <w:rFonts w:cs="Arial"/>
        </w:rPr>
        <w:t>uses</w:t>
      </w:r>
      <w:r w:rsidRPr="006F2DF7">
        <w:rPr>
          <w:rFonts w:cs="Arial"/>
        </w:rPr>
        <w:t xml:space="preserve"> </w:t>
      </w:r>
      <w:r>
        <w:rPr>
          <w:rFonts w:cs="Arial"/>
        </w:rPr>
        <w:t>the configuration number</w:t>
      </w:r>
      <w:r w:rsidRPr="006F2DF7">
        <w:rPr>
          <w:rFonts w:cs="Arial"/>
        </w:rPr>
        <w:t xml:space="preserve">, 0x02 10 min, </w:t>
      </w:r>
    </w:p>
    <w:p w:rsidR="00C53099" w:rsidRDefault="00C53099" w:rsidP="00C53099">
      <w:pPr>
        <w:rPr>
          <w:rFonts w:cs="Arial"/>
        </w:rPr>
      </w:pPr>
      <w:ins w:id="334" w:author="Myslinski, Jason (J.S.)" w:date="2019-01-29T12:57:00Z">
        <w:r>
          <w:rPr>
            <w:rFonts w:cs="Arial"/>
          </w:rPr>
          <w:t xml:space="preserve">Note: </w:t>
        </w:r>
        <w:proofErr w:type="gramStart"/>
        <w:r>
          <w:rPr>
            <w:rFonts w:cs="Arial"/>
          </w:rPr>
          <w:t>the</w:t>
        </w:r>
        <w:proofErr w:type="gramEnd"/>
        <w:r>
          <w:rPr>
            <w:rFonts w:cs="Arial"/>
          </w:rPr>
          <w:t xml:space="preserve"> Activate Remote Start </w:t>
        </w:r>
      </w:ins>
      <w:ins w:id="335" w:author="Myslinski, Jason (J.S.)" w:date="2019-01-29T13:02:00Z">
        <w:r>
          <w:rPr>
            <w:rFonts w:cs="Arial"/>
          </w:rPr>
          <w:t xml:space="preserve">setting </w:t>
        </w:r>
      </w:ins>
      <w:ins w:id="336" w:author="Myslinski, Jason (J.S.)" w:date="2019-01-29T12:57:00Z">
        <w:r>
          <w:rPr>
            <w:rFonts w:cs="Arial"/>
          </w:rPr>
          <w:t>HMI would be shown as enabled whenever remote start is active (</w:t>
        </w:r>
        <w:proofErr w:type="spellStart"/>
        <w:r>
          <w:rPr>
            <w:rFonts w:cs="Arial"/>
          </w:rPr>
          <w:t>ie</w:t>
        </w:r>
        <w:proofErr w:type="spellEnd"/>
        <w:r>
          <w:rPr>
            <w:rFonts w:cs="Arial"/>
          </w:rPr>
          <w:t xml:space="preserve"> </w:t>
        </w:r>
      </w:ins>
      <w:ins w:id="337" w:author="Myslinski, Jason (J.S.)" w:date="2019-01-29T13:03:00Z">
        <w:r>
          <w:rPr>
            <w:rFonts w:cs="Arial"/>
          </w:rPr>
          <w:t xml:space="preserve">duration </w:t>
        </w:r>
      </w:ins>
      <w:ins w:id="338" w:author="Myslinski, Jason (J.S.)" w:date="2019-01-29T13:04:00Z">
        <w:r>
          <w:rPr>
            <w:rFonts w:cs="Arial"/>
          </w:rPr>
          <w:t>at</w:t>
        </w:r>
      </w:ins>
      <w:ins w:id="339" w:author="Myslinski, Jason (J.S.)" w:date="2019-01-29T13:03:00Z">
        <w:r>
          <w:rPr>
            <w:rFonts w:cs="Arial"/>
          </w:rPr>
          <w:t xml:space="preserve"> </w:t>
        </w:r>
      </w:ins>
      <w:ins w:id="340" w:author="Myslinski, Jason (J.S.)" w:date="2019-01-29T12:57:00Z">
        <w:r>
          <w:rPr>
            <w:rFonts w:cs="Arial"/>
          </w:rPr>
          <w:t>5 min, 10 min or 15 min).</w:t>
        </w:r>
      </w:ins>
      <w:ins w:id="341" w:author="Myslinski, Jason (J.S.)" w:date="2019-01-29T13:02:00Z">
        <w:r>
          <w:rPr>
            <w:rFonts w:cs="Arial"/>
          </w:rPr>
          <w:t xml:space="preserve"> The Active Remote Start setting HMI</w:t>
        </w:r>
      </w:ins>
      <w:ins w:id="342" w:author="Myslinski, Jason (J.S.)" w:date="2019-01-29T13:03:00Z">
        <w:r>
          <w:rPr>
            <w:rFonts w:cs="Arial"/>
          </w:rPr>
          <w:t xml:space="preserve"> would be shown as disabled when remote start is not active (</w:t>
        </w:r>
        <w:proofErr w:type="spellStart"/>
        <w:r>
          <w:rPr>
            <w:rFonts w:cs="Arial"/>
          </w:rPr>
          <w:t>ie</w:t>
        </w:r>
      </w:ins>
      <w:proofErr w:type="spellEnd"/>
      <w:r>
        <w:rPr>
          <w:rFonts w:cs="Arial"/>
        </w:rPr>
        <w:t xml:space="preserve"> </w:t>
      </w:r>
      <w:ins w:id="343" w:author="Myslinski, Jason (J.S.)" w:date="2019-01-29T13:03:00Z">
        <w:r>
          <w:rPr>
            <w:rFonts w:cs="Arial"/>
          </w:rPr>
          <w:t>Duration set to OFF).</w:t>
        </w:r>
      </w:ins>
    </w:p>
    <w:p w:rsidR="00C53099" w:rsidRPr="006F2DF7"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17 / 17e</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166, 170</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lastRenderedPageBreak/>
        <w:t>VS-SR-REQ-234315/C-Quiet Start - Remote Start</w:t>
      </w:r>
    </w:p>
    <w:p w:rsidR="00C53099" w:rsidRPr="0080746A" w:rsidRDefault="00C53099" w:rsidP="00C53099">
      <w:pPr>
        <w:rPr>
          <w:rFonts w:cs="Arial"/>
        </w:rPr>
      </w:pPr>
      <w:r w:rsidRPr="0080746A">
        <w:rPr>
          <w:rFonts w:cs="Arial"/>
        </w:rPr>
        <w:t xml:space="preserve">For this feature when performing the “Set” or “Query” operation the Feature Number and Configuration Number in the </w:t>
      </w:r>
      <w:proofErr w:type="spellStart"/>
      <w:r w:rsidRPr="0080746A">
        <w:rPr>
          <w:rFonts w:cs="Arial"/>
        </w:rPr>
        <w:t>Feature.Rq</w:t>
      </w:r>
      <w:proofErr w:type="spellEnd"/>
      <w:r w:rsidRPr="0080746A">
        <w:rPr>
          <w:rFonts w:cs="Arial"/>
        </w:rPr>
        <w:t xml:space="preserve"> and </w:t>
      </w:r>
      <w:proofErr w:type="spellStart"/>
      <w:r w:rsidRPr="0080746A">
        <w:rPr>
          <w:rFonts w:cs="Arial"/>
        </w:rPr>
        <w:t>Feature.St</w:t>
      </w:r>
      <w:proofErr w:type="spellEnd"/>
      <w:r w:rsidRPr="0080746A">
        <w:rPr>
          <w:rFonts w:cs="Arial"/>
        </w:rPr>
        <w:t xml:space="preserve"> messages shall be used below.</w:t>
      </w:r>
    </w:p>
    <w:p w:rsidR="00C53099" w:rsidRPr="0080746A" w:rsidRDefault="00C53099" w:rsidP="00C53099">
      <w:pPr>
        <w:rPr>
          <w:rFonts w:cs="Arial"/>
        </w:rPr>
      </w:pPr>
    </w:p>
    <w:p w:rsidR="00C53099" w:rsidRPr="0080746A" w:rsidRDefault="00C53099" w:rsidP="00C53099">
      <w:pPr>
        <w:rPr>
          <w:rFonts w:cs="Arial"/>
        </w:rPr>
      </w:pPr>
      <w:r w:rsidRPr="0080746A">
        <w:rPr>
          <w:rFonts w:cs="Arial"/>
        </w:rPr>
        <w:t xml:space="preserve">If Enhanced Memory is supported the Active Personality Profile shall be used for </w:t>
      </w:r>
      <w:proofErr w:type="spellStart"/>
      <w:r w:rsidRPr="0080746A">
        <w:rPr>
          <w:rFonts w:cs="Arial"/>
        </w:rPr>
        <w:t>PersIndex</w:t>
      </w:r>
      <w:proofErr w:type="spellEnd"/>
      <w:r w:rsidRPr="0080746A">
        <w:rPr>
          <w:rFonts w:cs="Arial"/>
        </w:rPr>
        <w:t xml:space="preserve">.  If Enhanced Memory is not supported </w:t>
      </w:r>
      <w:proofErr w:type="spellStart"/>
      <w:r w:rsidRPr="0080746A">
        <w:rPr>
          <w:rFonts w:cs="Arial"/>
        </w:rPr>
        <w:t>PersIndex</w:t>
      </w:r>
      <w:proofErr w:type="spellEnd"/>
      <w:r w:rsidRPr="0080746A">
        <w:rPr>
          <w:rFonts w:cs="Arial"/>
        </w:rPr>
        <w:t xml:space="preserve"> shall be set to Vehicle.</w:t>
      </w:r>
    </w:p>
    <w:p w:rsidR="00C53099" w:rsidRPr="0080746A" w:rsidRDefault="00C53099" w:rsidP="00C53099">
      <w:pPr>
        <w:rPr>
          <w:rFonts w:cs="Arial"/>
        </w:rPr>
      </w:pPr>
    </w:p>
    <w:p w:rsidR="00C53099" w:rsidRPr="0080746A"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80746A"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0746A" w:rsidRDefault="00C53099" w:rsidP="00C53099">
            <w:pPr>
              <w:jc w:val="center"/>
              <w:rPr>
                <w:rFonts w:cs="Arial"/>
                <w:b/>
                <w:bCs/>
              </w:rPr>
            </w:pPr>
            <w:r w:rsidRPr="0080746A">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0746A" w:rsidRDefault="00C53099" w:rsidP="00C53099">
            <w:pPr>
              <w:jc w:val="center"/>
              <w:rPr>
                <w:rFonts w:cs="Arial"/>
                <w:b/>
                <w:bCs/>
              </w:rPr>
            </w:pPr>
            <w:r w:rsidRPr="0080746A">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0746A" w:rsidRDefault="00C53099" w:rsidP="00C53099">
            <w:pPr>
              <w:jc w:val="center"/>
              <w:rPr>
                <w:rFonts w:cs="Arial"/>
                <w:b/>
                <w:bCs/>
              </w:rPr>
            </w:pPr>
            <w:r w:rsidRPr="0080746A">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0746A" w:rsidRDefault="00C53099" w:rsidP="00C53099">
            <w:pPr>
              <w:jc w:val="center"/>
              <w:rPr>
                <w:rFonts w:cs="Arial"/>
                <w:b/>
                <w:bCs/>
              </w:rPr>
            </w:pPr>
            <w:r w:rsidRPr="0080746A">
              <w:rPr>
                <w:rFonts w:cs="Arial"/>
                <w:b/>
                <w:bCs/>
              </w:rPr>
              <w:t>HMI selection / Configuration Name</w:t>
            </w:r>
          </w:p>
        </w:tc>
      </w:tr>
      <w:tr w:rsidR="00C53099" w:rsidRPr="0080746A"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80746A" w:rsidRDefault="00C53099" w:rsidP="00C53099">
            <w:pPr>
              <w:jc w:val="center"/>
              <w:rPr>
                <w:rFonts w:cs="Arial"/>
                <w:bCs/>
              </w:rPr>
            </w:pPr>
            <w:r w:rsidRPr="0080746A">
              <w:rPr>
                <w:rFonts w:cs="Arial"/>
                <w:bCs/>
              </w:rPr>
              <w:t>Qui</w:t>
            </w:r>
            <w:r>
              <w:rPr>
                <w:rFonts w:cs="Arial"/>
                <w:bCs/>
              </w:rPr>
              <w:t>e</w:t>
            </w:r>
            <w:r w:rsidRPr="0080746A">
              <w:rPr>
                <w:rFonts w:cs="Arial"/>
                <w:bCs/>
              </w:rPr>
              <w:t>t Start – Remote Start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80746A" w:rsidRDefault="00C53099" w:rsidP="00C53099">
            <w:pPr>
              <w:jc w:val="center"/>
              <w:rPr>
                <w:rFonts w:cs="Arial"/>
                <w:bCs/>
              </w:rPr>
            </w:pPr>
            <w:r w:rsidRPr="0080746A">
              <w:rPr>
                <w:rFonts w:cs="Arial"/>
                <w:bCs/>
              </w:rPr>
              <w:t>0x0505</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80746A" w:rsidRDefault="00C53099" w:rsidP="00C53099">
            <w:pPr>
              <w:jc w:val="center"/>
              <w:rPr>
                <w:rFonts w:cs="Arial"/>
                <w:bCs/>
              </w:rPr>
            </w:pPr>
            <w:r w:rsidRPr="0080746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0746A" w:rsidRDefault="00C53099" w:rsidP="00C53099">
            <w:pPr>
              <w:jc w:val="center"/>
              <w:rPr>
                <w:rFonts w:cs="Arial"/>
                <w:bCs/>
              </w:rPr>
            </w:pPr>
            <w:r w:rsidRPr="0080746A">
              <w:rPr>
                <w:rFonts w:cs="Arial"/>
                <w:bCs/>
              </w:rPr>
              <w:t>OFF</w:t>
            </w:r>
          </w:p>
        </w:tc>
      </w:tr>
      <w:tr w:rsidR="00C53099" w:rsidRPr="0080746A"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80746A"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80746A"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80746A" w:rsidRDefault="00C53099" w:rsidP="00C53099">
            <w:pPr>
              <w:jc w:val="center"/>
              <w:rPr>
                <w:rFonts w:cs="Arial"/>
                <w:bCs/>
              </w:rPr>
            </w:pPr>
            <w:r w:rsidRPr="0080746A">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80746A" w:rsidRDefault="00C53099" w:rsidP="00C53099">
            <w:pPr>
              <w:jc w:val="center"/>
              <w:rPr>
                <w:rFonts w:cs="Arial"/>
                <w:bCs/>
              </w:rPr>
            </w:pPr>
            <w:r w:rsidRPr="0080746A">
              <w:rPr>
                <w:rFonts w:cs="Arial"/>
                <w:bCs/>
              </w:rPr>
              <w:t>ON</w:t>
            </w:r>
          </w:p>
        </w:tc>
      </w:tr>
    </w:tbl>
    <w:p w:rsidR="00C53099" w:rsidRPr="0080746A" w:rsidRDefault="00C53099" w:rsidP="00C53099">
      <w:pPr>
        <w:rPr>
          <w:rFonts w:cs="Arial"/>
          <w:sz w:val="40"/>
          <w:szCs w:val="40"/>
        </w:rPr>
      </w:pPr>
    </w:p>
    <w:p w:rsidR="00C53099" w:rsidRPr="0080746A" w:rsidRDefault="00C53099" w:rsidP="00C53099">
      <w:pPr>
        <w:rPr>
          <w:rFonts w:cs="Arial"/>
        </w:rPr>
      </w:pPr>
    </w:p>
    <w:tbl>
      <w:tblPr>
        <w:tblW w:w="2355" w:type="dxa"/>
        <w:jc w:val="center"/>
        <w:tblLook w:val="04A0" w:firstRow="1" w:lastRow="0" w:firstColumn="1" w:lastColumn="0" w:noHBand="0" w:noVBand="1"/>
      </w:tblPr>
      <w:tblGrid>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ED1FAA" w:rsidRDefault="00C53099" w:rsidP="00C53099">
            <w:pPr>
              <w:jc w:val="center"/>
              <w:rPr>
                <w:rFonts w:cs="Arial"/>
                <w:bCs/>
              </w:rPr>
            </w:pPr>
            <w:r w:rsidRPr="00ED1FAA">
              <w:rPr>
                <w:rFonts w:cs="Arial"/>
                <w:bCs/>
              </w:rPr>
              <w:t>No SYNC HMI at the time this SPSS was written</w:t>
            </w:r>
          </w:p>
        </w:tc>
      </w:tr>
    </w:tbl>
    <w:p w:rsidR="00C53099" w:rsidRPr="00A675AD" w:rsidRDefault="00C53099" w:rsidP="00C53099">
      <w:pPr>
        <w:rPr>
          <w:rFonts w:cs="Arial"/>
          <w:color w:val="FF0000"/>
        </w:rPr>
      </w:pPr>
    </w:p>
    <w:p w:rsidR="00C53099" w:rsidRDefault="00C53099" w:rsidP="00C53099">
      <w:pPr>
        <w:pStyle w:val="Heading3"/>
      </w:pPr>
      <w:bookmarkStart w:id="344" w:name="_Toc25737536"/>
      <w:r w:rsidRPr="00B9479B">
        <w:t>VS-FUN-REQ-234317/A-Windows</w:t>
      </w:r>
      <w:bookmarkEnd w:id="344"/>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VS-SR-REQ-234319/C-Global Window Open</w:t>
      </w:r>
    </w:p>
    <w:p w:rsidR="00C53099" w:rsidRPr="008B6D27" w:rsidRDefault="00C53099" w:rsidP="00C53099">
      <w:pPr>
        <w:rPr>
          <w:rFonts w:cs="Arial"/>
        </w:rPr>
      </w:pPr>
      <w:r w:rsidRPr="008B6D27">
        <w:rPr>
          <w:rFonts w:cs="Arial"/>
        </w:rPr>
        <w:t xml:space="preserve">For this feature when performing the “Set” or “Query” operation the Feature Number and Configuration Number in the </w:t>
      </w:r>
      <w:proofErr w:type="spellStart"/>
      <w:r w:rsidRPr="008B6D27">
        <w:rPr>
          <w:rFonts w:cs="Arial"/>
        </w:rPr>
        <w:t>Feature.Rq</w:t>
      </w:r>
      <w:proofErr w:type="spellEnd"/>
      <w:r w:rsidRPr="008B6D27">
        <w:rPr>
          <w:rFonts w:cs="Arial"/>
        </w:rPr>
        <w:t xml:space="preserve"> and </w:t>
      </w:r>
      <w:proofErr w:type="spellStart"/>
      <w:r w:rsidRPr="008B6D27">
        <w:rPr>
          <w:rFonts w:cs="Arial"/>
        </w:rPr>
        <w:t>Feature.St</w:t>
      </w:r>
      <w:proofErr w:type="spellEnd"/>
      <w:r w:rsidRPr="008B6D27">
        <w:rPr>
          <w:rFonts w:cs="Arial"/>
        </w:rPr>
        <w:t xml:space="preserve"> messages shall be used below.</w:t>
      </w:r>
    </w:p>
    <w:p w:rsidR="00C53099" w:rsidRPr="008B6D27" w:rsidRDefault="00C53099" w:rsidP="00C53099">
      <w:pPr>
        <w:rPr>
          <w:rFonts w:cs="Arial"/>
        </w:rPr>
      </w:pPr>
    </w:p>
    <w:p w:rsidR="00C53099" w:rsidRPr="008B6D27" w:rsidRDefault="00C53099" w:rsidP="00C53099">
      <w:pPr>
        <w:rPr>
          <w:rFonts w:cs="Arial"/>
        </w:rPr>
      </w:pPr>
      <w:r w:rsidRPr="008B6D27">
        <w:rPr>
          <w:rFonts w:cs="Arial"/>
        </w:rPr>
        <w:t xml:space="preserve">If Enhanced Memory is supported the Active Personality Profile shall be used for </w:t>
      </w:r>
      <w:proofErr w:type="spellStart"/>
      <w:r w:rsidRPr="008B6D27">
        <w:rPr>
          <w:rFonts w:cs="Arial"/>
        </w:rPr>
        <w:t>PersIndex</w:t>
      </w:r>
      <w:proofErr w:type="spellEnd"/>
      <w:r w:rsidRPr="008B6D27">
        <w:rPr>
          <w:rFonts w:cs="Arial"/>
        </w:rPr>
        <w:t xml:space="preserve">.  If Enhanced Memory is not supported </w:t>
      </w:r>
      <w:proofErr w:type="spellStart"/>
      <w:r w:rsidRPr="008B6D27">
        <w:rPr>
          <w:rFonts w:cs="Arial"/>
        </w:rPr>
        <w:t>PersIndex</w:t>
      </w:r>
      <w:proofErr w:type="spellEnd"/>
      <w:r w:rsidRPr="008B6D27">
        <w:rPr>
          <w:rFonts w:cs="Arial"/>
        </w:rPr>
        <w:t xml:space="preserve"> shall be set to Vehicle.</w:t>
      </w:r>
    </w:p>
    <w:p w:rsidR="00C53099" w:rsidRPr="008B6D27" w:rsidRDefault="00C53099" w:rsidP="00C53099">
      <w:pPr>
        <w:rPr>
          <w:rFonts w:cs="Arial"/>
        </w:rPr>
      </w:pPr>
    </w:p>
    <w:p w:rsidR="00C53099" w:rsidRPr="008B6D27"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8B6D27"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B6D27" w:rsidRDefault="00C53099" w:rsidP="00C53099">
            <w:pPr>
              <w:jc w:val="center"/>
              <w:rPr>
                <w:rFonts w:cs="Arial"/>
                <w:b/>
                <w:bCs/>
              </w:rPr>
            </w:pPr>
            <w:r w:rsidRPr="008B6D27">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B6D27" w:rsidRDefault="00C53099" w:rsidP="00C53099">
            <w:pPr>
              <w:jc w:val="center"/>
              <w:rPr>
                <w:rFonts w:cs="Arial"/>
                <w:b/>
                <w:bCs/>
              </w:rPr>
            </w:pPr>
            <w:r w:rsidRPr="008B6D27">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B6D27" w:rsidRDefault="00C53099" w:rsidP="00C53099">
            <w:pPr>
              <w:jc w:val="center"/>
              <w:rPr>
                <w:rFonts w:cs="Arial"/>
                <w:b/>
                <w:bCs/>
              </w:rPr>
            </w:pPr>
            <w:r w:rsidRPr="008B6D27">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B6D27" w:rsidRDefault="00C53099" w:rsidP="00C53099">
            <w:pPr>
              <w:jc w:val="center"/>
              <w:rPr>
                <w:rFonts w:cs="Arial"/>
                <w:b/>
                <w:bCs/>
              </w:rPr>
            </w:pPr>
            <w:r w:rsidRPr="008B6D27">
              <w:rPr>
                <w:rFonts w:cs="Arial"/>
                <w:b/>
                <w:bCs/>
              </w:rPr>
              <w:t>HMI selection / Configuration Name</w:t>
            </w:r>
          </w:p>
        </w:tc>
      </w:tr>
      <w:tr w:rsidR="00C53099" w:rsidRPr="008B6D27"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8B6D27" w:rsidRDefault="00C53099" w:rsidP="00C53099">
            <w:pPr>
              <w:jc w:val="center"/>
              <w:rPr>
                <w:rFonts w:cs="Arial"/>
                <w:bCs/>
              </w:rPr>
            </w:pPr>
            <w:r w:rsidRPr="008B6D27">
              <w:rPr>
                <w:rFonts w:cs="Arial"/>
                <w:bCs/>
              </w:rPr>
              <w:t>Global Window Open / Remote Open</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8B6D27" w:rsidRDefault="00C53099" w:rsidP="00C53099">
            <w:pPr>
              <w:jc w:val="center"/>
              <w:rPr>
                <w:rFonts w:cs="Arial"/>
                <w:bCs/>
              </w:rPr>
            </w:pPr>
            <w:r w:rsidRPr="008B6D27">
              <w:rPr>
                <w:rFonts w:cs="Arial"/>
                <w:bCs/>
              </w:rPr>
              <w:t>0x0401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8B6D27" w:rsidRDefault="00C53099" w:rsidP="00C53099">
            <w:pPr>
              <w:jc w:val="center"/>
              <w:rPr>
                <w:rFonts w:cs="Arial"/>
                <w:bCs/>
              </w:rPr>
            </w:pPr>
            <w:r w:rsidRPr="008B6D27">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B6D27" w:rsidRDefault="00C53099" w:rsidP="00C53099">
            <w:pPr>
              <w:jc w:val="center"/>
              <w:rPr>
                <w:rFonts w:cs="Arial"/>
                <w:bCs/>
              </w:rPr>
            </w:pPr>
            <w:r w:rsidRPr="008B6D27">
              <w:rPr>
                <w:rFonts w:cs="Arial"/>
                <w:bCs/>
              </w:rPr>
              <w:t>OFF / Disabled</w:t>
            </w:r>
          </w:p>
        </w:tc>
      </w:tr>
      <w:tr w:rsidR="00C53099" w:rsidRPr="008B6D27"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8B6D27"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8B6D27"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8B6D27" w:rsidRDefault="00C53099" w:rsidP="00C53099">
            <w:pPr>
              <w:jc w:val="center"/>
              <w:rPr>
                <w:rFonts w:cs="Arial"/>
                <w:bCs/>
              </w:rPr>
            </w:pPr>
            <w:r w:rsidRPr="008B6D27">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8B6D27" w:rsidRDefault="00C53099" w:rsidP="00C53099">
            <w:pPr>
              <w:jc w:val="center"/>
              <w:rPr>
                <w:rFonts w:cs="Arial"/>
                <w:bCs/>
              </w:rPr>
            </w:pPr>
            <w:r w:rsidRPr="008B6D27">
              <w:rPr>
                <w:rFonts w:cs="Arial"/>
                <w:bCs/>
              </w:rPr>
              <w:t>ON / Enabled</w:t>
            </w:r>
          </w:p>
        </w:tc>
      </w:tr>
    </w:tbl>
    <w:p w:rsidR="00C53099" w:rsidRPr="008B6D27" w:rsidRDefault="00C53099" w:rsidP="00C53099">
      <w:pPr>
        <w:rPr>
          <w:rFonts w:cs="Arial"/>
        </w:rPr>
      </w:pPr>
    </w:p>
    <w:p w:rsidR="00C53099" w:rsidRPr="008B6D27" w:rsidRDefault="00C53099" w:rsidP="00C53099">
      <w:pPr>
        <w:rPr>
          <w:rFonts w:cs="Arial"/>
        </w:rPr>
      </w:pPr>
    </w:p>
    <w:p w:rsidR="00C53099" w:rsidRPr="008B6D27"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195</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lastRenderedPageBreak/>
        <w:t>VS-SR-REQ-234320/C-Global Window Close</w:t>
      </w:r>
    </w:p>
    <w:p w:rsidR="00C53099" w:rsidRPr="001B07DD" w:rsidRDefault="00C53099" w:rsidP="00C53099">
      <w:pPr>
        <w:rPr>
          <w:rFonts w:cs="Arial"/>
        </w:rPr>
      </w:pPr>
      <w:r w:rsidRPr="001B07DD">
        <w:rPr>
          <w:rFonts w:cs="Arial"/>
        </w:rPr>
        <w:t xml:space="preserve">For this feature when performing the “Set” or “Query” operation the Feature Number and Configuration Number in the </w:t>
      </w:r>
      <w:proofErr w:type="spellStart"/>
      <w:r w:rsidRPr="001B07DD">
        <w:rPr>
          <w:rFonts w:cs="Arial"/>
        </w:rPr>
        <w:t>Feature.Rq</w:t>
      </w:r>
      <w:proofErr w:type="spellEnd"/>
      <w:r w:rsidRPr="001B07DD">
        <w:rPr>
          <w:rFonts w:cs="Arial"/>
        </w:rPr>
        <w:t xml:space="preserve"> and </w:t>
      </w:r>
      <w:proofErr w:type="spellStart"/>
      <w:r w:rsidRPr="001B07DD">
        <w:rPr>
          <w:rFonts w:cs="Arial"/>
        </w:rPr>
        <w:t>Feature.St</w:t>
      </w:r>
      <w:proofErr w:type="spellEnd"/>
      <w:r w:rsidRPr="001B07DD">
        <w:rPr>
          <w:rFonts w:cs="Arial"/>
        </w:rPr>
        <w:t xml:space="preserve"> messages shall be used below.</w:t>
      </w:r>
    </w:p>
    <w:p w:rsidR="00C53099" w:rsidRPr="001B07DD" w:rsidRDefault="00C53099" w:rsidP="00C53099">
      <w:pPr>
        <w:rPr>
          <w:rFonts w:cs="Arial"/>
        </w:rPr>
      </w:pPr>
    </w:p>
    <w:p w:rsidR="00C53099" w:rsidRPr="001B07DD" w:rsidRDefault="00C53099" w:rsidP="00C53099">
      <w:pPr>
        <w:rPr>
          <w:rFonts w:cs="Arial"/>
        </w:rPr>
      </w:pPr>
      <w:r w:rsidRPr="001B07DD">
        <w:rPr>
          <w:rFonts w:cs="Arial"/>
        </w:rPr>
        <w:t xml:space="preserve">If Enhanced Memory is supported the Active Personality Profile shall be used for </w:t>
      </w:r>
      <w:proofErr w:type="spellStart"/>
      <w:r w:rsidRPr="001B07DD">
        <w:rPr>
          <w:rFonts w:cs="Arial"/>
        </w:rPr>
        <w:t>PersIndex</w:t>
      </w:r>
      <w:proofErr w:type="spellEnd"/>
      <w:r w:rsidRPr="001B07DD">
        <w:rPr>
          <w:rFonts w:cs="Arial"/>
        </w:rPr>
        <w:t xml:space="preserve">.  If Enhanced Memory is not supported </w:t>
      </w:r>
      <w:proofErr w:type="spellStart"/>
      <w:r w:rsidRPr="001B07DD">
        <w:rPr>
          <w:rFonts w:cs="Arial"/>
        </w:rPr>
        <w:t>PersIndex</w:t>
      </w:r>
      <w:proofErr w:type="spellEnd"/>
      <w:r w:rsidRPr="001B07DD">
        <w:rPr>
          <w:rFonts w:cs="Arial"/>
        </w:rPr>
        <w:t xml:space="preserve"> shall be set to Vehicle.</w:t>
      </w:r>
    </w:p>
    <w:p w:rsidR="00C53099" w:rsidRPr="001B07DD" w:rsidRDefault="00C53099" w:rsidP="00C53099">
      <w:pPr>
        <w:rPr>
          <w:rFonts w:cs="Arial"/>
        </w:rPr>
      </w:pPr>
    </w:p>
    <w:p w:rsidR="00C53099" w:rsidRPr="001B07D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1B07D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B07DD" w:rsidRDefault="00C53099" w:rsidP="00C53099">
            <w:pPr>
              <w:jc w:val="center"/>
              <w:rPr>
                <w:rFonts w:cs="Arial"/>
                <w:b/>
                <w:bCs/>
              </w:rPr>
            </w:pPr>
            <w:r w:rsidRPr="001B07D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B07DD" w:rsidRDefault="00C53099" w:rsidP="00C53099">
            <w:pPr>
              <w:jc w:val="center"/>
              <w:rPr>
                <w:rFonts w:cs="Arial"/>
                <w:b/>
                <w:bCs/>
              </w:rPr>
            </w:pPr>
            <w:r w:rsidRPr="001B07D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B07DD" w:rsidRDefault="00C53099" w:rsidP="00C53099">
            <w:pPr>
              <w:jc w:val="center"/>
              <w:rPr>
                <w:rFonts w:cs="Arial"/>
                <w:b/>
                <w:bCs/>
              </w:rPr>
            </w:pPr>
            <w:r w:rsidRPr="001B07D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B07DD" w:rsidRDefault="00C53099" w:rsidP="00C53099">
            <w:pPr>
              <w:jc w:val="center"/>
              <w:rPr>
                <w:rFonts w:cs="Arial"/>
                <w:b/>
                <w:bCs/>
              </w:rPr>
            </w:pPr>
            <w:r w:rsidRPr="001B07DD">
              <w:rPr>
                <w:rFonts w:cs="Arial"/>
                <w:b/>
                <w:bCs/>
              </w:rPr>
              <w:t>HMI selection / Configuration Name</w:t>
            </w:r>
          </w:p>
        </w:tc>
      </w:tr>
      <w:tr w:rsidR="00C53099" w:rsidRPr="001B07D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1B07DD" w:rsidRDefault="00C53099" w:rsidP="00C53099">
            <w:pPr>
              <w:jc w:val="center"/>
              <w:rPr>
                <w:rFonts w:cs="Arial"/>
                <w:bCs/>
              </w:rPr>
            </w:pPr>
            <w:r w:rsidRPr="001B07DD">
              <w:rPr>
                <w:rFonts w:cs="Arial"/>
                <w:bCs/>
              </w:rPr>
              <w:t>Global Window Close / Remote Close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1B07DD" w:rsidRDefault="00C53099" w:rsidP="00C53099">
            <w:pPr>
              <w:jc w:val="center"/>
              <w:rPr>
                <w:rFonts w:cs="Arial"/>
                <w:bCs/>
              </w:rPr>
            </w:pPr>
            <w:r w:rsidRPr="001B07DD">
              <w:rPr>
                <w:rFonts w:cs="Arial"/>
                <w:bCs/>
              </w:rPr>
              <w:t>0x0402</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1B07DD" w:rsidRDefault="00C53099" w:rsidP="00C53099">
            <w:pPr>
              <w:jc w:val="center"/>
              <w:rPr>
                <w:rFonts w:cs="Arial"/>
                <w:bCs/>
              </w:rPr>
            </w:pPr>
            <w:r w:rsidRPr="001B07DD">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1B07DD" w:rsidRDefault="00C53099" w:rsidP="00C53099">
            <w:pPr>
              <w:jc w:val="center"/>
              <w:rPr>
                <w:rFonts w:cs="Arial"/>
                <w:bCs/>
              </w:rPr>
            </w:pPr>
            <w:r w:rsidRPr="001B07DD">
              <w:rPr>
                <w:rFonts w:cs="Arial"/>
                <w:bCs/>
              </w:rPr>
              <w:t>OFF / Disabled</w:t>
            </w:r>
          </w:p>
        </w:tc>
      </w:tr>
      <w:tr w:rsidR="00C53099" w:rsidRPr="001B07D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1B07D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1B07DD"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1B07DD" w:rsidRDefault="00C53099" w:rsidP="00C53099">
            <w:pPr>
              <w:jc w:val="center"/>
              <w:rPr>
                <w:rFonts w:cs="Arial"/>
                <w:bCs/>
              </w:rPr>
            </w:pPr>
            <w:r w:rsidRPr="001B07DD">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1B07DD" w:rsidRDefault="00C53099" w:rsidP="00C53099">
            <w:pPr>
              <w:jc w:val="center"/>
              <w:rPr>
                <w:rFonts w:cs="Arial"/>
                <w:bCs/>
              </w:rPr>
            </w:pPr>
            <w:r w:rsidRPr="001B07DD">
              <w:rPr>
                <w:rFonts w:cs="Arial"/>
                <w:bCs/>
              </w:rPr>
              <w:t>ON / Enabled</w:t>
            </w:r>
          </w:p>
        </w:tc>
      </w:tr>
    </w:tbl>
    <w:p w:rsidR="00C53099" w:rsidRPr="001B07DD" w:rsidRDefault="00C53099" w:rsidP="00C53099">
      <w:pPr>
        <w:rPr>
          <w:rFonts w:cs="Arial"/>
        </w:rPr>
      </w:pPr>
    </w:p>
    <w:p w:rsidR="00C53099" w:rsidRPr="001B07DD"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196</w:t>
            </w:r>
          </w:p>
        </w:tc>
      </w:tr>
    </w:tbl>
    <w:p w:rsidR="00C53099" w:rsidRPr="00A675AD" w:rsidRDefault="00C53099" w:rsidP="00C53099">
      <w:pPr>
        <w:rPr>
          <w:rFonts w:cs="Arial"/>
          <w:color w:val="FF0000"/>
        </w:rPr>
      </w:pPr>
    </w:p>
    <w:p w:rsidR="00C53099" w:rsidRDefault="00C53099" w:rsidP="00C53099">
      <w:pPr>
        <w:pStyle w:val="Heading3"/>
      </w:pPr>
      <w:bookmarkStart w:id="345" w:name="_Toc25737537"/>
      <w:r w:rsidRPr="00B9479B">
        <w:t>VS-FUN-REQ-234329/A-Wipers</w:t>
      </w:r>
      <w:bookmarkEnd w:id="34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VS-SR-REQ-234331/C-Courtesy Wiper</w:t>
      </w:r>
    </w:p>
    <w:p w:rsidR="00C53099" w:rsidRPr="008B5146" w:rsidRDefault="00C53099" w:rsidP="00C53099">
      <w:pPr>
        <w:rPr>
          <w:rFonts w:cs="Arial"/>
        </w:rPr>
      </w:pPr>
      <w:r w:rsidRPr="008B5146">
        <w:rPr>
          <w:rFonts w:cs="Arial"/>
        </w:rPr>
        <w:t xml:space="preserve">For this feature when performing the “Set” or “Query” operation the Feature Number and Configuration Number in the </w:t>
      </w:r>
      <w:proofErr w:type="spellStart"/>
      <w:r w:rsidRPr="008B5146">
        <w:rPr>
          <w:rFonts w:cs="Arial"/>
        </w:rPr>
        <w:t>Feature.Rq</w:t>
      </w:r>
      <w:proofErr w:type="spellEnd"/>
      <w:r w:rsidRPr="008B5146">
        <w:rPr>
          <w:rFonts w:cs="Arial"/>
        </w:rPr>
        <w:t xml:space="preserve"> and </w:t>
      </w:r>
      <w:proofErr w:type="spellStart"/>
      <w:r w:rsidRPr="008B5146">
        <w:rPr>
          <w:rFonts w:cs="Arial"/>
        </w:rPr>
        <w:t>Feature.St</w:t>
      </w:r>
      <w:proofErr w:type="spellEnd"/>
      <w:r w:rsidRPr="008B5146">
        <w:rPr>
          <w:rFonts w:cs="Arial"/>
        </w:rPr>
        <w:t xml:space="preserve"> messages shall be used below.</w:t>
      </w:r>
    </w:p>
    <w:p w:rsidR="00C53099" w:rsidRPr="008B5146" w:rsidRDefault="00C53099" w:rsidP="00C53099">
      <w:pPr>
        <w:rPr>
          <w:rFonts w:cs="Arial"/>
        </w:rPr>
      </w:pPr>
    </w:p>
    <w:p w:rsidR="00C53099" w:rsidRPr="008B5146" w:rsidRDefault="00C53099" w:rsidP="00C53099">
      <w:pPr>
        <w:rPr>
          <w:rFonts w:cs="Arial"/>
        </w:rPr>
      </w:pPr>
      <w:r w:rsidRPr="008B5146">
        <w:rPr>
          <w:rFonts w:cs="Arial"/>
        </w:rPr>
        <w:t xml:space="preserve">If Enhanced Memory is supported the Active Personality Profile shall be used for </w:t>
      </w:r>
      <w:proofErr w:type="spellStart"/>
      <w:r w:rsidRPr="008B5146">
        <w:rPr>
          <w:rFonts w:cs="Arial"/>
        </w:rPr>
        <w:t>PersIndex</w:t>
      </w:r>
      <w:proofErr w:type="spellEnd"/>
      <w:r w:rsidRPr="008B5146">
        <w:rPr>
          <w:rFonts w:cs="Arial"/>
        </w:rPr>
        <w:t xml:space="preserve">.  If Enhanced Memory is not supported </w:t>
      </w:r>
      <w:proofErr w:type="spellStart"/>
      <w:r w:rsidRPr="008B5146">
        <w:rPr>
          <w:rFonts w:cs="Arial"/>
        </w:rPr>
        <w:t>PersIndex</w:t>
      </w:r>
      <w:proofErr w:type="spellEnd"/>
      <w:r w:rsidRPr="008B5146">
        <w:rPr>
          <w:rFonts w:cs="Arial"/>
        </w:rPr>
        <w:t xml:space="preserve"> shall be set to Vehicle.</w:t>
      </w:r>
    </w:p>
    <w:p w:rsidR="00C53099" w:rsidRPr="008B5146" w:rsidRDefault="00C53099" w:rsidP="00C53099">
      <w:pPr>
        <w:rPr>
          <w:rFonts w:cs="Arial"/>
        </w:rPr>
      </w:pPr>
    </w:p>
    <w:p w:rsidR="00C53099" w:rsidRPr="008B5146"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8B5146"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B5146" w:rsidRDefault="00C53099" w:rsidP="00C53099">
            <w:pPr>
              <w:jc w:val="center"/>
              <w:rPr>
                <w:rFonts w:cs="Arial"/>
                <w:b/>
                <w:bCs/>
              </w:rPr>
            </w:pPr>
            <w:r w:rsidRPr="008B5146">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B5146" w:rsidRDefault="00C53099" w:rsidP="00C53099">
            <w:pPr>
              <w:jc w:val="center"/>
              <w:rPr>
                <w:rFonts w:cs="Arial"/>
                <w:b/>
                <w:bCs/>
              </w:rPr>
            </w:pPr>
            <w:r w:rsidRPr="008B5146">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B5146" w:rsidRDefault="00C53099" w:rsidP="00C53099">
            <w:pPr>
              <w:jc w:val="center"/>
              <w:rPr>
                <w:rFonts w:cs="Arial"/>
                <w:b/>
                <w:bCs/>
              </w:rPr>
            </w:pPr>
            <w:r w:rsidRPr="008B5146">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B5146" w:rsidRDefault="00C53099" w:rsidP="00C53099">
            <w:pPr>
              <w:jc w:val="center"/>
              <w:rPr>
                <w:rFonts w:cs="Arial"/>
                <w:b/>
                <w:bCs/>
              </w:rPr>
            </w:pPr>
            <w:r w:rsidRPr="008B5146">
              <w:rPr>
                <w:rFonts w:cs="Arial"/>
                <w:b/>
                <w:bCs/>
              </w:rPr>
              <w:t>HMI selection / Configuration Name</w:t>
            </w:r>
          </w:p>
        </w:tc>
      </w:tr>
      <w:tr w:rsidR="00C53099" w:rsidRPr="008B5146"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8B5146" w:rsidRDefault="00C53099" w:rsidP="00C53099">
            <w:pPr>
              <w:jc w:val="center"/>
              <w:rPr>
                <w:rFonts w:cs="Arial"/>
                <w:bCs/>
              </w:rPr>
            </w:pPr>
            <w:r w:rsidRPr="008B5146">
              <w:rPr>
                <w:rFonts w:cs="Arial"/>
                <w:bCs/>
              </w:rPr>
              <w:t>Courtesy Wiper</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8B5146" w:rsidRDefault="00C53099" w:rsidP="00C53099">
            <w:pPr>
              <w:jc w:val="center"/>
              <w:rPr>
                <w:rFonts w:cs="Arial"/>
                <w:bCs/>
              </w:rPr>
            </w:pPr>
            <w:r w:rsidRPr="008B5146">
              <w:rPr>
                <w:rFonts w:cs="Arial"/>
                <w:bCs/>
              </w:rPr>
              <w:t>0x0407</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8B5146" w:rsidRDefault="00C53099" w:rsidP="00C53099">
            <w:pPr>
              <w:jc w:val="center"/>
              <w:rPr>
                <w:rFonts w:cs="Arial"/>
                <w:bCs/>
              </w:rPr>
            </w:pPr>
            <w:r w:rsidRPr="008B5146">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B5146" w:rsidRDefault="00C53099" w:rsidP="00C53099">
            <w:pPr>
              <w:jc w:val="center"/>
              <w:rPr>
                <w:rFonts w:cs="Arial"/>
                <w:bCs/>
              </w:rPr>
            </w:pPr>
            <w:r w:rsidRPr="008B5146">
              <w:rPr>
                <w:rFonts w:cs="Arial"/>
                <w:bCs/>
              </w:rPr>
              <w:t>OFF / Disabled</w:t>
            </w:r>
          </w:p>
        </w:tc>
      </w:tr>
      <w:tr w:rsidR="00C53099" w:rsidRPr="008B5146"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8B5146"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8B5146"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8B5146" w:rsidRDefault="00C53099" w:rsidP="00C53099">
            <w:pPr>
              <w:jc w:val="center"/>
              <w:rPr>
                <w:rFonts w:cs="Arial"/>
                <w:bCs/>
              </w:rPr>
            </w:pPr>
            <w:r w:rsidRPr="008B5146">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8B5146" w:rsidRDefault="00C53099" w:rsidP="00C53099">
            <w:pPr>
              <w:jc w:val="center"/>
              <w:rPr>
                <w:rFonts w:cs="Arial"/>
                <w:bCs/>
              </w:rPr>
            </w:pPr>
            <w:r w:rsidRPr="008B5146">
              <w:rPr>
                <w:rFonts w:cs="Arial"/>
                <w:bCs/>
              </w:rPr>
              <w:t>ON / Enabled</w:t>
            </w:r>
          </w:p>
        </w:tc>
      </w:tr>
    </w:tbl>
    <w:p w:rsidR="00C53099" w:rsidRPr="008B5146" w:rsidRDefault="00C53099" w:rsidP="00C53099">
      <w:pPr>
        <w:rPr>
          <w:rFonts w:cs="Arial"/>
        </w:rPr>
      </w:pPr>
    </w:p>
    <w:p w:rsidR="00C53099" w:rsidRPr="008B5146"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197</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lastRenderedPageBreak/>
        <w:t>VS-SR-REQ-234332/C-Rain Sensing Wipers</w:t>
      </w:r>
    </w:p>
    <w:p w:rsidR="00C53099" w:rsidRPr="00F45AD4" w:rsidRDefault="00C53099" w:rsidP="00C53099">
      <w:pPr>
        <w:rPr>
          <w:rFonts w:cs="Arial"/>
        </w:rPr>
      </w:pPr>
      <w:r w:rsidRPr="00F45AD4">
        <w:rPr>
          <w:rFonts w:cs="Arial"/>
        </w:rPr>
        <w:t xml:space="preserve">For this feature when performing the “Set” or “Query” operation the Feature Number and Configuration Number in the </w:t>
      </w:r>
      <w:proofErr w:type="spellStart"/>
      <w:r w:rsidRPr="00F45AD4">
        <w:rPr>
          <w:rFonts w:cs="Arial"/>
        </w:rPr>
        <w:t>Feature.Rq</w:t>
      </w:r>
      <w:proofErr w:type="spellEnd"/>
      <w:r w:rsidRPr="00F45AD4">
        <w:rPr>
          <w:rFonts w:cs="Arial"/>
        </w:rPr>
        <w:t xml:space="preserve"> and </w:t>
      </w:r>
      <w:proofErr w:type="spellStart"/>
      <w:r w:rsidRPr="00F45AD4">
        <w:rPr>
          <w:rFonts w:cs="Arial"/>
        </w:rPr>
        <w:t>Feature.St</w:t>
      </w:r>
      <w:proofErr w:type="spellEnd"/>
      <w:r w:rsidRPr="00F45AD4">
        <w:rPr>
          <w:rFonts w:cs="Arial"/>
        </w:rPr>
        <w:t xml:space="preserve"> messages shall be used below.</w:t>
      </w:r>
    </w:p>
    <w:p w:rsidR="00C53099" w:rsidRPr="00F45AD4" w:rsidRDefault="00C53099" w:rsidP="00C53099">
      <w:pPr>
        <w:rPr>
          <w:rFonts w:cs="Arial"/>
        </w:rPr>
      </w:pPr>
    </w:p>
    <w:p w:rsidR="00C53099" w:rsidRPr="00F45AD4" w:rsidRDefault="00C53099" w:rsidP="00C53099">
      <w:pPr>
        <w:rPr>
          <w:rFonts w:cs="Arial"/>
        </w:rPr>
      </w:pPr>
      <w:r w:rsidRPr="00F45AD4">
        <w:rPr>
          <w:rFonts w:cs="Arial"/>
        </w:rPr>
        <w:t xml:space="preserve">If Enhanced Memory is supported the Active Personality Profile shall be used for </w:t>
      </w:r>
      <w:proofErr w:type="spellStart"/>
      <w:r w:rsidRPr="00F45AD4">
        <w:rPr>
          <w:rFonts w:cs="Arial"/>
        </w:rPr>
        <w:t>PersIndex</w:t>
      </w:r>
      <w:proofErr w:type="spellEnd"/>
      <w:r w:rsidRPr="00F45AD4">
        <w:rPr>
          <w:rFonts w:cs="Arial"/>
        </w:rPr>
        <w:t xml:space="preserve">.  If Enhanced Memory is not supported </w:t>
      </w:r>
      <w:proofErr w:type="spellStart"/>
      <w:r w:rsidRPr="00F45AD4">
        <w:rPr>
          <w:rFonts w:cs="Arial"/>
        </w:rPr>
        <w:t>PersIndex</w:t>
      </w:r>
      <w:proofErr w:type="spellEnd"/>
      <w:r w:rsidRPr="00F45AD4">
        <w:rPr>
          <w:rFonts w:cs="Arial"/>
        </w:rPr>
        <w:t xml:space="preserve"> shall be set to Vehicle.</w:t>
      </w:r>
    </w:p>
    <w:p w:rsidR="00C53099" w:rsidRPr="00F45AD4" w:rsidRDefault="00C53099" w:rsidP="00C53099">
      <w:pPr>
        <w:rPr>
          <w:rFonts w:cs="Arial"/>
        </w:rPr>
      </w:pPr>
    </w:p>
    <w:p w:rsidR="00C53099" w:rsidRPr="00F45AD4"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F45AD4"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F45AD4" w:rsidRDefault="00C53099" w:rsidP="00C53099">
            <w:pPr>
              <w:jc w:val="center"/>
              <w:rPr>
                <w:rFonts w:cs="Arial"/>
                <w:b/>
                <w:bCs/>
              </w:rPr>
            </w:pPr>
            <w:r w:rsidRPr="00F45AD4">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5AD4" w:rsidRDefault="00C53099" w:rsidP="00C53099">
            <w:pPr>
              <w:jc w:val="center"/>
              <w:rPr>
                <w:rFonts w:cs="Arial"/>
                <w:b/>
                <w:bCs/>
              </w:rPr>
            </w:pPr>
            <w:r w:rsidRPr="00F45AD4">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5AD4" w:rsidRDefault="00C53099" w:rsidP="00C53099">
            <w:pPr>
              <w:jc w:val="center"/>
              <w:rPr>
                <w:rFonts w:cs="Arial"/>
                <w:b/>
                <w:bCs/>
              </w:rPr>
            </w:pPr>
            <w:r w:rsidRPr="00F45AD4">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5AD4" w:rsidRDefault="00C53099" w:rsidP="00C53099">
            <w:pPr>
              <w:jc w:val="center"/>
              <w:rPr>
                <w:rFonts w:cs="Arial"/>
                <w:b/>
                <w:bCs/>
              </w:rPr>
            </w:pPr>
            <w:r w:rsidRPr="00F45AD4">
              <w:rPr>
                <w:rFonts w:cs="Arial"/>
                <w:b/>
                <w:bCs/>
              </w:rPr>
              <w:t>HMI selection / Configuration Name</w:t>
            </w:r>
          </w:p>
        </w:tc>
      </w:tr>
      <w:tr w:rsidR="00C53099" w:rsidRPr="00F45AD4"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F45AD4" w:rsidRDefault="00C53099" w:rsidP="00C53099">
            <w:pPr>
              <w:jc w:val="center"/>
              <w:rPr>
                <w:rFonts w:cs="Arial"/>
                <w:bCs/>
              </w:rPr>
            </w:pPr>
            <w:r w:rsidRPr="00F45AD4">
              <w:rPr>
                <w:rFonts w:cs="Arial"/>
                <w:bCs/>
              </w:rPr>
              <w:t>Rain Sensing Wipers</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F45AD4" w:rsidRDefault="00C53099" w:rsidP="00C53099">
            <w:pPr>
              <w:jc w:val="center"/>
              <w:rPr>
                <w:rFonts w:cs="Arial"/>
                <w:bCs/>
              </w:rPr>
            </w:pPr>
            <w:r w:rsidRPr="00F45AD4">
              <w:rPr>
                <w:rFonts w:cs="Arial"/>
                <w:bCs/>
              </w:rPr>
              <w:t>0x0408</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F45AD4" w:rsidRDefault="00C53099" w:rsidP="00C53099">
            <w:pPr>
              <w:jc w:val="center"/>
              <w:rPr>
                <w:rFonts w:cs="Arial"/>
                <w:bCs/>
              </w:rPr>
            </w:pPr>
            <w:r w:rsidRPr="00F45AD4">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F45AD4" w:rsidRDefault="00C53099" w:rsidP="00C53099">
            <w:pPr>
              <w:jc w:val="center"/>
              <w:rPr>
                <w:rFonts w:cs="Arial"/>
                <w:bCs/>
              </w:rPr>
            </w:pPr>
            <w:r w:rsidRPr="00F45AD4">
              <w:rPr>
                <w:rFonts w:cs="Arial"/>
                <w:bCs/>
              </w:rPr>
              <w:t>OFF / Disabled</w:t>
            </w:r>
          </w:p>
        </w:tc>
      </w:tr>
      <w:tr w:rsidR="00C53099" w:rsidRPr="00F45AD4"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F45AD4"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F45AD4"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F45AD4" w:rsidRDefault="00C53099" w:rsidP="00C53099">
            <w:pPr>
              <w:jc w:val="center"/>
              <w:rPr>
                <w:rFonts w:cs="Arial"/>
                <w:bCs/>
              </w:rPr>
            </w:pPr>
            <w:r w:rsidRPr="00F45AD4">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F45AD4" w:rsidRDefault="00C53099" w:rsidP="00C53099">
            <w:pPr>
              <w:jc w:val="center"/>
              <w:rPr>
                <w:rFonts w:cs="Arial"/>
                <w:bCs/>
              </w:rPr>
            </w:pPr>
            <w:r w:rsidRPr="00F45AD4">
              <w:rPr>
                <w:rFonts w:cs="Arial"/>
                <w:bCs/>
              </w:rPr>
              <w:t>ON / Enabled</w:t>
            </w:r>
          </w:p>
        </w:tc>
      </w:tr>
    </w:tbl>
    <w:p w:rsidR="00C53099" w:rsidRPr="00F45AD4" w:rsidRDefault="00C53099" w:rsidP="00C53099">
      <w:pPr>
        <w:rPr>
          <w:rFonts w:cs="Arial"/>
        </w:rPr>
      </w:pPr>
    </w:p>
    <w:p w:rsidR="00C53099" w:rsidRPr="00F45AD4"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198</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VS-SR-REQ-234333/C-Reverse Wipers</w:t>
      </w:r>
    </w:p>
    <w:p w:rsidR="00C53099" w:rsidRPr="00197EAE" w:rsidRDefault="00C53099" w:rsidP="00C53099">
      <w:pPr>
        <w:rPr>
          <w:rFonts w:cs="Arial"/>
        </w:rPr>
      </w:pPr>
      <w:r w:rsidRPr="00197EAE">
        <w:rPr>
          <w:rFonts w:cs="Arial"/>
        </w:rPr>
        <w:t xml:space="preserve">For this feature when performing the “Set” or “Query” operation the Feature Number and Configuration Number in the </w:t>
      </w:r>
      <w:proofErr w:type="spellStart"/>
      <w:r w:rsidRPr="00197EAE">
        <w:rPr>
          <w:rFonts w:cs="Arial"/>
        </w:rPr>
        <w:t>Feature.Rq</w:t>
      </w:r>
      <w:proofErr w:type="spellEnd"/>
      <w:r w:rsidRPr="00197EAE">
        <w:rPr>
          <w:rFonts w:cs="Arial"/>
        </w:rPr>
        <w:t xml:space="preserve"> and </w:t>
      </w:r>
      <w:proofErr w:type="spellStart"/>
      <w:r w:rsidRPr="00197EAE">
        <w:rPr>
          <w:rFonts w:cs="Arial"/>
        </w:rPr>
        <w:t>Feature.St</w:t>
      </w:r>
      <w:proofErr w:type="spellEnd"/>
      <w:r w:rsidRPr="00197EAE">
        <w:rPr>
          <w:rFonts w:cs="Arial"/>
        </w:rPr>
        <w:t xml:space="preserve"> messages shall be used below.</w:t>
      </w:r>
    </w:p>
    <w:p w:rsidR="00C53099" w:rsidRPr="00197EAE" w:rsidRDefault="00C53099" w:rsidP="00C53099">
      <w:pPr>
        <w:rPr>
          <w:rFonts w:cs="Arial"/>
        </w:rPr>
      </w:pPr>
    </w:p>
    <w:p w:rsidR="00C53099" w:rsidRPr="00197EAE" w:rsidRDefault="00C53099" w:rsidP="00C53099">
      <w:pPr>
        <w:rPr>
          <w:rFonts w:cs="Arial"/>
        </w:rPr>
      </w:pPr>
      <w:r w:rsidRPr="00197EAE">
        <w:rPr>
          <w:rFonts w:cs="Arial"/>
        </w:rPr>
        <w:t xml:space="preserve">If Enhanced Memory is supported the Active Personality Profile shall be used for </w:t>
      </w:r>
      <w:proofErr w:type="spellStart"/>
      <w:r w:rsidRPr="00197EAE">
        <w:rPr>
          <w:rFonts w:cs="Arial"/>
        </w:rPr>
        <w:t>PersIndex</w:t>
      </w:r>
      <w:proofErr w:type="spellEnd"/>
      <w:r w:rsidRPr="00197EAE">
        <w:rPr>
          <w:rFonts w:cs="Arial"/>
        </w:rPr>
        <w:t xml:space="preserve">.  If Enhanced Memory is not supported </w:t>
      </w:r>
      <w:proofErr w:type="spellStart"/>
      <w:r w:rsidRPr="00197EAE">
        <w:rPr>
          <w:rFonts w:cs="Arial"/>
        </w:rPr>
        <w:t>PersIndex</w:t>
      </w:r>
      <w:proofErr w:type="spellEnd"/>
      <w:r w:rsidRPr="00197EAE">
        <w:rPr>
          <w:rFonts w:cs="Arial"/>
        </w:rPr>
        <w:t xml:space="preserve"> shall be set to Vehicle.</w:t>
      </w:r>
    </w:p>
    <w:p w:rsidR="00C53099" w:rsidRPr="00197EAE" w:rsidRDefault="00C53099" w:rsidP="00C53099">
      <w:pPr>
        <w:rPr>
          <w:rFonts w:cs="Arial"/>
        </w:rPr>
      </w:pPr>
    </w:p>
    <w:p w:rsidR="00C53099" w:rsidRPr="00197EAE"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197EAE"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97EAE" w:rsidRDefault="00C53099" w:rsidP="00C53099">
            <w:pPr>
              <w:jc w:val="center"/>
              <w:rPr>
                <w:rFonts w:cs="Arial"/>
                <w:b/>
                <w:bCs/>
              </w:rPr>
            </w:pPr>
            <w:r w:rsidRPr="00197EAE">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97EAE" w:rsidRDefault="00C53099" w:rsidP="00C53099">
            <w:pPr>
              <w:jc w:val="center"/>
              <w:rPr>
                <w:rFonts w:cs="Arial"/>
                <w:b/>
                <w:bCs/>
              </w:rPr>
            </w:pPr>
            <w:r w:rsidRPr="00197EAE">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97EAE" w:rsidRDefault="00C53099" w:rsidP="00C53099">
            <w:pPr>
              <w:jc w:val="center"/>
              <w:rPr>
                <w:rFonts w:cs="Arial"/>
                <w:b/>
                <w:bCs/>
              </w:rPr>
            </w:pPr>
            <w:r w:rsidRPr="00197EAE">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97EAE" w:rsidRDefault="00C53099" w:rsidP="00C53099">
            <w:pPr>
              <w:jc w:val="center"/>
              <w:rPr>
                <w:rFonts w:cs="Arial"/>
                <w:b/>
                <w:bCs/>
              </w:rPr>
            </w:pPr>
            <w:r w:rsidRPr="00197EAE">
              <w:rPr>
                <w:rFonts w:cs="Arial"/>
                <w:b/>
                <w:bCs/>
              </w:rPr>
              <w:t>HMI selection / Configuration Name</w:t>
            </w:r>
          </w:p>
        </w:tc>
      </w:tr>
      <w:tr w:rsidR="00C53099" w:rsidRPr="00197EAE"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197EAE" w:rsidRDefault="00C53099" w:rsidP="00C53099">
            <w:pPr>
              <w:jc w:val="center"/>
              <w:rPr>
                <w:rFonts w:cs="Arial"/>
                <w:bCs/>
              </w:rPr>
            </w:pPr>
            <w:r w:rsidRPr="00197EAE">
              <w:rPr>
                <w:rFonts w:cs="Arial"/>
                <w:bCs/>
              </w:rPr>
              <w:t xml:space="preserve">Rear Reverse Gear Wipe </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197EAE" w:rsidRDefault="00C53099" w:rsidP="00C53099">
            <w:pPr>
              <w:jc w:val="center"/>
              <w:rPr>
                <w:rFonts w:cs="Arial"/>
                <w:bCs/>
              </w:rPr>
            </w:pPr>
            <w:r w:rsidRPr="00197EAE">
              <w:rPr>
                <w:rFonts w:cs="Arial"/>
                <w:bCs/>
              </w:rPr>
              <w:t>0x0409</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197EAE" w:rsidRDefault="00C53099" w:rsidP="00C53099">
            <w:pPr>
              <w:jc w:val="center"/>
              <w:rPr>
                <w:rFonts w:cs="Arial"/>
                <w:bCs/>
              </w:rPr>
            </w:pPr>
            <w:r w:rsidRPr="00197EAE">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197EAE" w:rsidRDefault="00C53099" w:rsidP="00C53099">
            <w:pPr>
              <w:jc w:val="center"/>
              <w:rPr>
                <w:rFonts w:cs="Arial"/>
                <w:bCs/>
              </w:rPr>
            </w:pPr>
            <w:r w:rsidRPr="00197EAE">
              <w:rPr>
                <w:rFonts w:cs="Arial"/>
                <w:bCs/>
              </w:rPr>
              <w:t>OFF / Disabled</w:t>
            </w:r>
          </w:p>
        </w:tc>
      </w:tr>
      <w:tr w:rsidR="00C53099" w:rsidRPr="00197EAE"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197EAE"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197EAE"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197EAE" w:rsidRDefault="00C53099" w:rsidP="00C53099">
            <w:pPr>
              <w:jc w:val="center"/>
              <w:rPr>
                <w:rFonts w:cs="Arial"/>
                <w:bCs/>
              </w:rPr>
            </w:pPr>
            <w:r w:rsidRPr="00197EAE">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197EAE" w:rsidRDefault="00C53099" w:rsidP="00C53099">
            <w:pPr>
              <w:jc w:val="center"/>
              <w:rPr>
                <w:rFonts w:cs="Arial"/>
                <w:bCs/>
              </w:rPr>
            </w:pPr>
            <w:r w:rsidRPr="00197EAE">
              <w:rPr>
                <w:rFonts w:cs="Arial"/>
                <w:bCs/>
              </w:rPr>
              <w:t>ON / Enabled</w:t>
            </w:r>
          </w:p>
        </w:tc>
      </w:tr>
    </w:tbl>
    <w:p w:rsidR="00C53099" w:rsidRPr="00197EAE" w:rsidRDefault="00C53099" w:rsidP="00C53099">
      <w:pPr>
        <w:rPr>
          <w:rFonts w:cs="Arial"/>
        </w:rPr>
      </w:pPr>
    </w:p>
    <w:p w:rsidR="00C53099" w:rsidRPr="00197EAE"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199</w:t>
            </w:r>
          </w:p>
        </w:tc>
      </w:tr>
    </w:tbl>
    <w:p w:rsidR="00C53099" w:rsidRPr="00A675AD" w:rsidRDefault="00C53099" w:rsidP="00C53099">
      <w:pPr>
        <w:rPr>
          <w:rFonts w:cs="Arial"/>
          <w:color w:val="FF0000"/>
        </w:rPr>
      </w:pPr>
    </w:p>
    <w:p w:rsidR="00C53099" w:rsidRDefault="00C53099" w:rsidP="00C53099">
      <w:pPr>
        <w:pStyle w:val="Heading3"/>
      </w:pPr>
      <w:bookmarkStart w:id="346" w:name="_Toc25737538"/>
      <w:r w:rsidRPr="00B9479B">
        <w:lastRenderedPageBreak/>
        <w:t>VS-FUN-REQ-234334/A-Power Liftgate</w:t>
      </w:r>
      <w:bookmarkEnd w:id="34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VS-SR-REQ-234336/D-Power Liftgate</w:t>
      </w:r>
    </w:p>
    <w:p w:rsidR="00C53099" w:rsidRPr="004D3E9A" w:rsidRDefault="00C53099" w:rsidP="00C53099">
      <w:pPr>
        <w:rPr>
          <w:rFonts w:cs="Arial"/>
        </w:rPr>
      </w:pPr>
      <w:r w:rsidRPr="004D3E9A">
        <w:rPr>
          <w:rFonts w:cs="Arial"/>
        </w:rPr>
        <w:t xml:space="preserve">For this feature when performing the “Set” or “Query” operation the Feature Number and Configuration Number in the </w:t>
      </w:r>
      <w:proofErr w:type="spellStart"/>
      <w:r w:rsidRPr="004D3E9A">
        <w:rPr>
          <w:rFonts w:cs="Arial"/>
        </w:rPr>
        <w:t>Feature.Rq</w:t>
      </w:r>
      <w:proofErr w:type="spellEnd"/>
      <w:r w:rsidRPr="004D3E9A">
        <w:rPr>
          <w:rFonts w:cs="Arial"/>
        </w:rPr>
        <w:t xml:space="preserve"> and </w:t>
      </w:r>
      <w:proofErr w:type="spellStart"/>
      <w:r w:rsidRPr="004D3E9A">
        <w:rPr>
          <w:rFonts w:cs="Arial"/>
        </w:rPr>
        <w:t>Feature.St</w:t>
      </w:r>
      <w:proofErr w:type="spellEnd"/>
      <w:r w:rsidRPr="004D3E9A">
        <w:rPr>
          <w:rFonts w:cs="Arial"/>
        </w:rPr>
        <w:t xml:space="preserve"> messages shall be used below.</w:t>
      </w:r>
    </w:p>
    <w:p w:rsidR="00C53099" w:rsidRPr="004D3E9A" w:rsidRDefault="00C53099" w:rsidP="00C53099">
      <w:pPr>
        <w:rPr>
          <w:rFonts w:cs="Arial"/>
        </w:rPr>
      </w:pPr>
    </w:p>
    <w:p w:rsidR="00C53099" w:rsidRPr="000F3C6A" w:rsidRDefault="00C53099" w:rsidP="00C53099">
      <w:pPr>
        <w:rPr>
          <w:rFonts w:cs="Arial"/>
        </w:rPr>
      </w:pPr>
      <w:r w:rsidRPr="004D3E9A">
        <w:rPr>
          <w:rFonts w:cs="Arial"/>
        </w:rPr>
        <w:t xml:space="preserve">If Enhanced Memory is supported the Active Personality Profile shall be used for </w:t>
      </w:r>
      <w:proofErr w:type="spellStart"/>
      <w:r w:rsidRPr="004D3E9A">
        <w:rPr>
          <w:rFonts w:cs="Arial"/>
        </w:rPr>
        <w:t>PersIndex</w:t>
      </w:r>
      <w:proofErr w:type="spellEnd"/>
      <w:r w:rsidRPr="004D3E9A">
        <w:rPr>
          <w:rFonts w:cs="Arial"/>
        </w:rPr>
        <w:t>.  If Enhanced Memory is not supported</w:t>
      </w:r>
      <w:r w:rsidRPr="000F3C6A">
        <w:rPr>
          <w:rFonts w:cs="Arial"/>
        </w:rPr>
        <w:t xml:space="preserve"> </w:t>
      </w:r>
      <w:proofErr w:type="spellStart"/>
      <w:r w:rsidRPr="000F3C6A">
        <w:rPr>
          <w:rFonts w:cs="Arial"/>
        </w:rPr>
        <w:t>PersIndex</w:t>
      </w:r>
      <w:proofErr w:type="spellEnd"/>
      <w:r w:rsidRPr="000F3C6A">
        <w:rPr>
          <w:rFonts w:cs="Arial"/>
        </w:rPr>
        <w:t xml:space="preserve"> shall be set to Vehicle.</w:t>
      </w:r>
    </w:p>
    <w:p w:rsidR="00C53099" w:rsidRPr="000F3C6A" w:rsidRDefault="00C53099" w:rsidP="00C53099">
      <w:pPr>
        <w:rPr>
          <w:rFonts w:cs="Arial"/>
        </w:rPr>
      </w:pPr>
    </w:p>
    <w:p w:rsidR="00C53099" w:rsidRPr="000F3C6A"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6232E7"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232E7" w:rsidRDefault="00C53099" w:rsidP="00C53099">
            <w:pPr>
              <w:jc w:val="center"/>
              <w:rPr>
                <w:rFonts w:cs="Arial"/>
                <w:b/>
                <w:bCs/>
                <w:strike/>
              </w:rPr>
            </w:pPr>
            <w:r w:rsidRPr="006232E7">
              <w:rPr>
                <w:rFonts w:cs="Arial"/>
                <w:b/>
                <w:bCs/>
                <w:strike/>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232E7" w:rsidRDefault="00C53099" w:rsidP="00C53099">
            <w:pPr>
              <w:jc w:val="center"/>
              <w:rPr>
                <w:rFonts w:cs="Arial"/>
                <w:b/>
                <w:bCs/>
                <w:strike/>
              </w:rPr>
            </w:pPr>
            <w:r w:rsidRPr="006232E7">
              <w:rPr>
                <w:rFonts w:cs="Arial"/>
                <w:b/>
                <w:bCs/>
                <w:strike/>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232E7" w:rsidRDefault="00C53099" w:rsidP="00C53099">
            <w:pPr>
              <w:jc w:val="center"/>
              <w:rPr>
                <w:rFonts w:cs="Arial"/>
                <w:b/>
                <w:bCs/>
                <w:strike/>
              </w:rPr>
            </w:pPr>
            <w:r w:rsidRPr="006232E7">
              <w:rPr>
                <w:rFonts w:cs="Arial"/>
                <w:b/>
                <w:bCs/>
                <w:strike/>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232E7" w:rsidRDefault="00C53099" w:rsidP="00C53099">
            <w:pPr>
              <w:jc w:val="center"/>
              <w:rPr>
                <w:rFonts w:cs="Arial"/>
                <w:b/>
                <w:bCs/>
                <w:strike/>
              </w:rPr>
            </w:pPr>
            <w:r w:rsidRPr="006232E7">
              <w:rPr>
                <w:rFonts w:cs="Arial"/>
                <w:b/>
                <w:bCs/>
                <w:strike/>
              </w:rPr>
              <w:t>HMI selection / Configuration Name</w:t>
            </w:r>
          </w:p>
        </w:tc>
      </w:tr>
      <w:tr w:rsidR="00C53099" w:rsidRPr="006232E7"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r w:rsidRPr="006232E7">
              <w:rPr>
                <w:rFonts w:cs="Arial"/>
                <w:bCs/>
                <w:strike/>
              </w:rPr>
              <w:t>Power Liftgate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6232E7" w:rsidRDefault="00C53099" w:rsidP="00C53099">
            <w:pPr>
              <w:jc w:val="center"/>
              <w:rPr>
                <w:rFonts w:cs="Arial"/>
                <w:bCs/>
                <w:strike/>
              </w:rPr>
            </w:pPr>
            <w:r w:rsidRPr="006232E7">
              <w:rPr>
                <w:rFonts w:cs="Arial"/>
                <w:bCs/>
                <w:strike/>
              </w:rPr>
              <w:t>0x0C50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r w:rsidRPr="006232E7">
              <w:rPr>
                <w:rFonts w:cs="Arial"/>
                <w:bCs/>
                <w:strike/>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r w:rsidRPr="006232E7">
              <w:rPr>
                <w:rFonts w:cs="Arial"/>
                <w:bCs/>
                <w:strike/>
              </w:rPr>
              <w:t>OFF / Disable Switch</w:t>
            </w:r>
          </w:p>
        </w:tc>
      </w:tr>
      <w:tr w:rsidR="00C53099" w:rsidRPr="006232E7"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p>
        </w:tc>
        <w:tc>
          <w:tcPr>
            <w:tcW w:w="1239" w:type="dxa"/>
            <w:vMerge/>
            <w:tcBorders>
              <w:left w:val="nil"/>
              <w:bottom w:val="single" w:sz="4"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r w:rsidRPr="006232E7">
              <w:rPr>
                <w:rFonts w:cs="Arial"/>
                <w:bCs/>
                <w:strike/>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r w:rsidRPr="006232E7">
              <w:rPr>
                <w:rFonts w:cs="Arial"/>
                <w:bCs/>
                <w:strike/>
              </w:rPr>
              <w:t>ON / Enable Switch</w:t>
            </w:r>
          </w:p>
        </w:tc>
      </w:tr>
    </w:tbl>
    <w:p w:rsidR="00C53099" w:rsidRPr="006232E7" w:rsidRDefault="00C53099" w:rsidP="00C53099">
      <w:pPr>
        <w:rPr>
          <w:rFonts w:cs="Arial"/>
          <w:strike/>
        </w:rPr>
      </w:pPr>
    </w:p>
    <w:p w:rsidR="00C53099" w:rsidRPr="006232E7" w:rsidRDefault="00C53099" w:rsidP="00C53099">
      <w:pPr>
        <w:rPr>
          <w:rFonts w:cs="Arial"/>
          <w:strike/>
        </w:rPr>
      </w:pPr>
      <w:r w:rsidRPr="006232E7">
        <w:rPr>
          <w:rFonts w:cs="Arial"/>
          <w:strike/>
        </w:rPr>
        <w:t>Note: Same feature number used for both Power Liftgate and Power Decklid</w:t>
      </w:r>
    </w:p>
    <w:p w:rsidR="00C53099" w:rsidRDefault="00C53099" w:rsidP="00C53099">
      <w:pPr>
        <w:rPr>
          <w:rFonts w:cs="Arial"/>
        </w:rPr>
      </w:pPr>
    </w:p>
    <w:p w:rsidR="00C53099" w:rsidRPr="006232E7" w:rsidRDefault="00C53099" w:rsidP="00C53099">
      <w:pPr>
        <w:rPr>
          <w:rFonts w:cs="Arial"/>
          <w:color w:val="FF0000"/>
        </w:rPr>
      </w:pPr>
      <w:r w:rsidRPr="006232E7">
        <w:rPr>
          <w:rFonts w:cs="Arial"/>
          <w:color w:val="FF0000"/>
        </w:rPr>
        <w:t xml:space="preserve">Duplicate of </w:t>
      </w:r>
      <w:r>
        <w:rPr>
          <w:rFonts w:cs="Arial"/>
          <w:color w:val="FF0000"/>
        </w:rPr>
        <w:t>“</w:t>
      </w:r>
      <w:r w:rsidRPr="00044D84">
        <w:rPr>
          <w:rFonts w:cs="Arial"/>
          <w:color w:val="FF0000"/>
          <w:u w:val="single"/>
        </w:rPr>
        <w:t>VS-REQ-280528-Power Decklid / Liftgate</w:t>
      </w:r>
      <w:r>
        <w:rPr>
          <w:rFonts w:cs="Arial"/>
          <w:color w:val="FF0000"/>
        </w:rPr>
        <w:t>”</w:t>
      </w:r>
      <w:r w:rsidRPr="006232E7">
        <w:rPr>
          <w:rFonts w:cs="Arial"/>
          <w:color w:val="FF0000"/>
        </w:rPr>
        <w:t>.  Please reference that requirement</w:t>
      </w: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232E7" w:rsidRDefault="00C53099" w:rsidP="00C53099">
            <w:pPr>
              <w:jc w:val="center"/>
              <w:rPr>
                <w:rFonts w:cs="Arial"/>
                <w:b/>
                <w:bCs/>
                <w:strike/>
              </w:rPr>
            </w:pPr>
            <w:r w:rsidRPr="006232E7">
              <w:rPr>
                <w:rFonts w:cs="Arial"/>
                <w:b/>
                <w:bCs/>
                <w:strike/>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232E7" w:rsidRDefault="00C53099" w:rsidP="00C53099">
            <w:pPr>
              <w:jc w:val="center"/>
              <w:rPr>
                <w:rFonts w:cs="Arial"/>
                <w:b/>
                <w:bCs/>
                <w:strike/>
              </w:rPr>
            </w:pPr>
            <w:r w:rsidRPr="006232E7">
              <w:rPr>
                <w:rFonts w:cs="Arial"/>
                <w:b/>
                <w:bCs/>
                <w:strike/>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6232E7" w:rsidRDefault="00C53099" w:rsidP="00C53099">
            <w:pPr>
              <w:jc w:val="center"/>
              <w:rPr>
                <w:rFonts w:cs="Arial"/>
                <w:bCs/>
                <w:strike/>
              </w:rPr>
            </w:pPr>
            <w:r w:rsidRPr="006232E7">
              <w:rPr>
                <w:rFonts w:cs="Arial"/>
                <w:bCs/>
                <w:strike/>
              </w:rPr>
              <w:t>22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6232E7" w:rsidRDefault="00C53099" w:rsidP="00C53099">
            <w:pPr>
              <w:jc w:val="center"/>
              <w:rPr>
                <w:rFonts w:cs="Arial"/>
                <w:bCs/>
                <w:strike/>
              </w:rPr>
            </w:pPr>
            <w:r w:rsidRPr="006232E7">
              <w:rPr>
                <w:rFonts w:cs="Arial"/>
                <w:bCs/>
                <w:strike/>
              </w:rPr>
              <w:t>201</w:t>
            </w:r>
          </w:p>
        </w:tc>
      </w:tr>
    </w:tbl>
    <w:p w:rsidR="00C53099" w:rsidRPr="00A675AD" w:rsidRDefault="00C53099" w:rsidP="00C53099">
      <w:pPr>
        <w:rPr>
          <w:rFonts w:cs="Arial"/>
          <w:color w:val="FF0000"/>
        </w:rPr>
      </w:pPr>
    </w:p>
    <w:p w:rsidR="00C53099" w:rsidRDefault="00C53099" w:rsidP="00C53099">
      <w:pPr>
        <w:pStyle w:val="Heading3"/>
      </w:pPr>
      <w:bookmarkStart w:id="347" w:name="_Toc25737539"/>
      <w:r w:rsidRPr="00B9479B">
        <w:t>VS-FUN-REQ-280527/A-Power Decklid / Liftgate</w:t>
      </w:r>
      <w:bookmarkEnd w:id="347"/>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VS-SR-REQ-280528/C-Power Decklid / Liftgate</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Power Decklid / Liftgate</w:t>
            </w:r>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sidRPr="00996BA0">
              <w:rPr>
                <w:rFonts w:cs="Arial"/>
                <w:bCs/>
              </w:rPr>
              <w:t>0x0C50</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 Switch</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0x01 </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 Switch</w:t>
            </w:r>
          </w:p>
        </w:tc>
      </w:tr>
    </w:tbl>
    <w:p w:rsidR="00C53099" w:rsidRDefault="00C53099" w:rsidP="00C53099">
      <w:pPr>
        <w:rPr>
          <w:rFonts w:cs="Arial"/>
          <w:bCs/>
          <w:color w:val="FF0000"/>
        </w:rPr>
      </w:pPr>
    </w:p>
    <w:p w:rsidR="00C53099" w:rsidRDefault="00C53099" w:rsidP="00C53099">
      <w:pPr>
        <w:rPr>
          <w:rFonts w:cs="Arial"/>
        </w:rPr>
      </w:pPr>
      <w:r w:rsidRPr="00CE2C5F">
        <w:rPr>
          <w:rFonts w:cs="Arial"/>
        </w:rPr>
        <w:t>Req: Whether the HMI shown for a Decklid or Liftgate the configuration would be shown in the HMI spec.  For both those configurations use this feature number</w:t>
      </w:r>
    </w:p>
    <w:p w:rsidR="00C012F5" w:rsidRPr="00CE2C5F" w:rsidRDefault="00C012F5" w:rsidP="00C53099">
      <w:pPr>
        <w:rPr>
          <w:rFonts w:cs="Arial"/>
        </w:rPr>
      </w:pPr>
    </w:p>
    <w:p w:rsidR="00C53099" w:rsidRPr="00CE2C5F"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36BD0" w:rsidRDefault="00C53099" w:rsidP="00C53099">
            <w:pPr>
              <w:spacing w:line="276" w:lineRule="auto"/>
              <w:jc w:val="center"/>
              <w:rPr>
                <w:rFonts w:eastAsiaTheme="minorEastAsia" w:cs="Arial"/>
              </w:rPr>
            </w:pPr>
            <w:r w:rsidRPr="00536BD0">
              <w:rPr>
                <w:rFonts w:eastAsiaTheme="minorEastAsia" w:cs="Arial"/>
              </w:rPr>
              <w:t xml:space="preserve">13, </w:t>
            </w:r>
            <w:r>
              <w:rPr>
                <w:rFonts w:eastAsiaTheme="minorEastAsia" w:cs="Arial"/>
              </w:rPr>
              <w:t>22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536BD0" w:rsidRDefault="00C53099" w:rsidP="00C53099">
            <w:pPr>
              <w:spacing w:line="276" w:lineRule="auto"/>
              <w:jc w:val="center"/>
              <w:rPr>
                <w:rFonts w:eastAsiaTheme="minorEastAsia" w:cs="Arial"/>
              </w:rPr>
            </w:pPr>
            <w:r w:rsidRPr="00536BD0">
              <w:rPr>
                <w:rFonts w:eastAsiaTheme="minorEastAsia" w:cs="Arial"/>
              </w:rPr>
              <w:t>232</w:t>
            </w:r>
            <w:r>
              <w:rPr>
                <w:rFonts w:eastAsiaTheme="minorEastAsia" w:cs="Arial"/>
              </w:rPr>
              <w:t>, 201</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rsidP="00C53099">
      <w:pPr>
        <w:pStyle w:val="Heading3"/>
      </w:pPr>
      <w:bookmarkStart w:id="348" w:name="_Toc25737540"/>
      <w:r w:rsidRPr="00B9479B">
        <w:t>VS-FUN-REQ-298601/A-Handsfree Liftgate</w:t>
      </w:r>
      <w:bookmarkEnd w:id="348"/>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VS-SR-REQ-298602/A-Handsfree Liftgate</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49" w:author="Myslinski, Jason (J.S.)" w:date="2018-02-23T13:55:00Z">
              <w:r>
                <w:rPr>
                  <w:rFonts w:cs="Arial"/>
                  <w:bCs/>
                </w:rPr>
                <w:t>Handsfree Liftgate</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0x041E</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 Switch</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0x01 </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 Switch</w:t>
            </w:r>
          </w:p>
        </w:tc>
      </w:tr>
    </w:tbl>
    <w:p w:rsidR="00C53099" w:rsidRDefault="00C53099" w:rsidP="00C53099">
      <w:pPr>
        <w:rPr>
          <w:rFonts w:cs="Arial"/>
          <w:bCs/>
          <w:color w:val="FF0000"/>
        </w:rPr>
      </w:pPr>
    </w:p>
    <w:p w:rsidR="00C53099" w:rsidRPr="00CE2C5F"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1464EB" w:rsidRDefault="00C53099" w:rsidP="00C53099">
            <w:pPr>
              <w:spacing w:line="276" w:lineRule="auto"/>
              <w:jc w:val="center"/>
              <w:rPr>
                <w:rFonts w:eastAsiaTheme="minorEastAsia" w:cs="Arial"/>
              </w:rPr>
            </w:pPr>
            <w:r>
              <w:rPr>
                <w:rFonts w:eastAsiaTheme="minorEastAsia" w:cs="Arial"/>
              </w:rPr>
              <w:t>22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1464EB" w:rsidRDefault="00C53099" w:rsidP="00C53099">
            <w:pPr>
              <w:spacing w:line="276" w:lineRule="auto"/>
              <w:jc w:val="center"/>
              <w:rPr>
                <w:rFonts w:eastAsiaTheme="minorEastAsia" w:cs="Arial"/>
              </w:rPr>
            </w:pPr>
            <w:r>
              <w:rPr>
                <w:rFonts w:eastAsiaTheme="minorEastAsia" w:cs="Arial"/>
              </w:rPr>
              <w:t>305</w:t>
            </w:r>
          </w:p>
        </w:tc>
      </w:tr>
    </w:tbl>
    <w:p w:rsidR="00C53099" w:rsidRDefault="00C53099" w:rsidP="00C53099">
      <w:pPr>
        <w:rPr>
          <w:color w:val="FF0000"/>
        </w:rPr>
      </w:pPr>
    </w:p>
    <w:p w:rsidR="00C53099" w:rsidRDefault="00C53099" w:rsidP="00C53099">
      <w:pPr>
        <w:rPr>
          <w:rFonts w:cs="Arial"/>
        </w:rPr>
      </w:pP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50" w:author="Myslinski, Jason (J.S.)" w:date="2017-10-13T08:16:00Z">
              <w:r>
                <w:rPr>
                  <w:rFonts w:cs="Arial"/>
                  <w:bCs/>
                </w:rPr>
                <w:t>Power Decklid</w:t>
              </w:r>
            </w:ins>
            <w:ins w:id="351" w:author="Myslinski, Jason (J.S.)" w:date="2017-10-13T08:29:00Z">
              <w:r>
                <w:rPr>
                  <w:rFonts w:cs="Arial"/>
                  <w:bCs/>
                </w:rPr>
                <w:t xml:space="preserve"> / Liftgate</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sidRPr="00996BA0">
              <w:rPr>
                <w:rFonts w:cs="Arial"/>
                <w:bCs/>
              </w:rPr>
              <w:t>0x0C50</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 Switch</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0x01 </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 Switch</w:t>
            </w:r>
          </w:p>
        </w:tc>
      </w:tr>
    </w:tbl>
    <w:p w:rsidR="00C53099" w:rsidRPr="00E45A8D" w:rsidRDefault="00C53099" w:rsidP="00C53099">
      <w:pPr>
        <w:rPr>
          <w:rFonts w:cs="Arial"/>
          <w:bCs/>
        </w:rPr>
      </w:pPr>
      <w:r w:rsidRPr="00E45A8D">
        <w:rPr>
          <w:rFonts w:cs="Arial"/>
          <w:bCs/>
        </w:rPr>
        <w:t xml:space="preserve">Req: for 0x0C50 above when Hands Free Liftgate is configured ON then 0x0 would correlate with Manual and 0x01 would correlate with Automatic.  </w:t>
      </w:r>
    </w:p>
    <w:p w:rsidR="00C53099" w:rsidRDefault="00C53099" w:rsidP="00C53099">
      <w:pPr>
        <w:rPr>
          <w:rFonts w:cs="Arial"/>
        </w:rPr>
      </w:pPr>
    </w:p>
    <w:p w:rsidR="00C53099" w:rsidRDefault="00C53099" w:rsidP="00C53099">
      <w:pPr>
        <w:rPr>
          <w:rFonts w:cs="Arial"/>
        </w:rPr>
      </w:pPr>
      <w:r w:rsidRPr="00CE2C5F">
        <w:rPr>
          <w:rFonts w:cs="Arial"/>
        </w:rPr>
        <w:t>Req: Whether the HMI shown for a Decklid or Liftgate the configuration would be shown in the HMI spec.  For both those configurations use this feature number</w:t>
      </w:r>
    </w:p>
    <w:p w:rsidR="00C012F5" w:rsidRDefault="00C012F5" w:rsidP="00C53099">
      <w:pPr>
        <w:rPr>
          <w:rFonts w:cs="Arial"/>
        </w:rPr>
      </w:pPr>
    </w:p>
    <w:p w:rsidR="00C012F5" w:rsidRPr="00CE2C5F" w:rsidRDefault="00C012F5" w:rsidP="00C53099">
      <w:pPr>
        <w:rPr>
          <w:rFonts w:cs="Arial"/>
        </w:rPr>
      </w:pPr>
    </w:p>
    <w:p w:rsidR="00C53099" w:rsidRPr="00CE2C5F"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36BD0" w:rsidRDefault="00C53099" w:rsidP="00C53099">
            <w:pPr>
              <w:spacing w:line="276" w:lineRule="auto"/>
              <w:jc w:val="center"/>
              <w:rPr>
                <w:rFonts w:eastAsiaTheme="minorEastAsia" w:cs="Arial"/>
              </w:rPr>
            </w:pPr>
            <w:r>
              <w:rPr>
                <w:rFonts w:eastAsiaTheme="minorEastAsia" w:cs="Arial"/>
              </w:rPr>
              <w:t>22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536BD0" w:rsidRDefault="00C53099" w:rsidP="00C53099">
            <w:pPr>
              <w:spacing w:line="276" w:lineRule="auto"/>
              <w:jc w:val="center"/>
              <w:rPr>
                <w:rFonts w:eastAsiaTheme="minorEastAsia" w:cs="Arial"/>
              </w:rPr>
            </w:pPr>
            <w:r>
              <w:rPr>
                <w:rFonts w:eastAsiaTheme="minorEastAsia" w:cs="Arial"/>
              </w:rPr>
              <w:t>304</w:t>
            </w:r>
          </w:p>
        </w:tc>
      </w:tr>
    </w:tbl>
    <w:p w:rsidR="00C53099" w:rsidRDefault="00C53099" w:rsidP="00C53099">
      <w:pPr>
        <w:rPr>
          <w:color w:val="FF0000"/>
        </w:rPr>
      </w:pPr>
    </w:p>
    <w:p w:rsidR="00C53099" w:rsidRPr="00CB21E8" w:rsidRDefault="00C53099" w:rsidP="00C53099">
      <w:pPr>
        <w:rPr>
          <w:color w:val="FF0000"/>
        </w:rPr>
      </w:pPr>
    </w:p>
    <w:p w:rsidR="00C53099" w:rsidRDefault="00C53099" w:rsidP="00C53099">
      <w:pPr>
        <w:pStyle w:val="Heading3"/>
      </w:pPr>
      <w:bookmarkStart w:id="352" w:name="_Toc25737541"/>
      <w:r w:rsidRPr="00B9479B">
        <w:t>VS-FUN-REQ-234337/A-Lighting</w:t>
      </w:r>
      <w:bookmarkEnd w:id="35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 xml:space="preserve">VS-SR-REQ-234339/E-Auto </w:t>
      </w:r>
      <w:proofErr w:type="spellStart"/>
      <w:r w:rsidRPr="00C53099">
        <w:rPr>
          <w:b w:val="0"/>
          <w:u w:val="single"/>
        </w:rPr>
        <w:t>Highbeam</w:t>
      </w:r>
      <w:proofErr w:type="spellEnd"/>
      <w:r w:rsidRPr="00C53099">
        <w:rPr>
          <w:b w:val="0"/>
          <w:u w:val="single"/>
        </w:rPr>
        <w:t xml:space="preserve"> / Adaptive </w:t>
      </w:r>
      <w:proofErr w:type="spellStart"/>
      <w:r w:rsidRPr="00C53099">
        <w:rPr>
          <w:b w:val="0"/>
          <w:u w:val="single"/>
        </w:rPr>
        <w:t>Drivebeam</w:t>
      </w:r>
      <w:proofErr w:type="spellEnd"/>
      <w:r w:rsidRPr="00C53099">
        <w:rPr>
          <w:b w:val="0"/>
          <w:u w:val="single"/>
        </w:rPr>
        <w:t xml:space="preserve"> / Glare Free</w:t>
      </w:r>
    </w:p>
    <w:p w:rsidR="00C53099" w:rsidRPr="006C2B78" w:rsidRDefault="00C53099" w:rsidP="00C53099">
      <w:pPr>
        <w:rPr>
          <w:rFonts w:cs="Arial"/>
        </w:rPr>
      </w:pPr>
      <w:r w:rsidRPr="006C2B78">
        <w:rPr>
          <w:rFonts w:cs="Arial"/>
        </w:rPr>
        <w:t xml:space="preserve">For this feature when performing the “Set” or “Query” operation the Feature Number and Configuration Number in the </w:t>
      </w:r>
      <w:proofErr w:type="spellStart"/>
      <w:r w:rsidRPr="006C2B78">
        <w:rPr>
          <w:rFonts w:cs="Arial"/>
        </w:rPr>
        <w:t>Feature.Rq</w:t>
      </w:r>
      <w:proofErr w:type="spellEnd"/>
      <w:r w:rsidRPr="006C2B78">
        <w:rPr>
          <w:rFonts w:cs="Arial"/>
        </w:rPr>
        <w:t xml:space="preserve"> and </w:t>
      </w:r>
      <w:proofErr w:type="spellStart"/>
      <w:r w:rsidRPr="006C2B78">
        <w:rPr>
          <w:rFonts w:cs="Arial"/>
        </w:rPr>
        <w:t>Feature.St</w:t>
      </w:r>
      <w:proofErr w:type="spellEnd"/>
      <w:r w:rsidRPr="006C2B78">
        <w:rPr>
          <w:rFonts w:cs="Arial"/>
        </w:rPr>
        <w:t xml:space="preserve"> messages shall be used below.</w:t>
      </w:r>
    </w:p>
    <w:p w:rsidR="00C53099" w:rsidRPr="006C2B78" w:rsidRDefault="00C53099" w:rsidP="00C53099">
      <w:pPr>
        <w:rPr>
          <w:rFonts w:cs="Arial"/>
        </w:rPr>
      </w:pPr>
    </w:p>
    <w:p w:rsidR="00C53099" w:rsidRPr="006C2B78" w:rsidRDefault="00C53099" w:rsidP="00C53099">
      <w:pPr>
        <w:rPr>
          <w:rFonts w:cs="Arial"/>
        </w:rPr>
      </w:pPr>
      <w:r w:rsidRPr="006C2B78">
        <w:rPr>
          <w:rFonts w:cs="Arial"/>
        </w:rPr>
        <w:t xml:space="preserve">If Enhanced Memory is supported the Active Personality Profile shall be used for </w:t>
      </w:r>
      <w:proofErr w:type="spellStart"/>
      <w:r w:rsidRPr="006C2B78">
        <w:rPr>
          <w:rFonts w:cs="Arial"/>
        </w:rPr>
        <w:t>PersIndex</w:t>
      </w:r>
      <w:proofErr w:type="spellEnd"/>
      <w:r w:rsidRPr="006C2B78">
        <w:rPr>
          <w:rFonts w:cs="Arial"/>
        </w:rPr>
        <w:t xml:space="preserve">.  If Enhanced Memory is not supported </w:t>
      </w:r>
      <w:proofErr w:type="spellStart"/>
      <w:r w:rsidRPr="006C2B78">
        <w:rPr>
          <w:rFonts w:cs="Arial"/>
        </w:rPr>
        <w:t>PersIndex</w:t>
      </w:r>
      <w:proofErr w:type="spellEnd"/>
      <w:r w:rsidRPr="006C2B78">
        <w:rPr>
          <w:rFonts w:cs="Arial"/>
        </w:rPr>
        <w:t xml:space="preserve"> shall be set to Vehicle.</w:t>
      </w:r>
    </w:p>
    <w:p w:rsidR="00C53099" w:rsidRPr="006C2B78" w:rsidRDefault="00C53099" w:rsidP="00C53099">
      <w:pPr>
        <w:rPr>
          <w:rFonts w:cs="Arial"/>
        </w:rPr>
      </w:pPr>
    </w:p>
    <w:p w:rsidR="00C53099" w:rsidRPr="006C2B78"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6C2B78"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HMI selection / Configuration Name</w:t>
            </w:r>
          </w:p>
        </w:tc>
      </w:tr>
      <w:tr w:rsidR="00C53099" w:rsidRPr="006C2B78"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6C2B78" w:rsidRDefault="00C53099" w:rsidP="00C53099">
            <w:pPr>
              <w:jc w:val="center"/>
              <w:rPr>
                <w:rFonts w:cs="Arial"/>
                <w:bCs/>
              </w:rPr>
            </w:pPr>
            <w:r>
              <w:rPr>
                <w:rFonts w:cs="Arial"/>
                <w:bCs/>
              </w:rPr>
              <w:t xml:space="preserve">Auto </w:t>
            </w:r>
            <w:proofErr w:type="spellStart"/>
            <w:r>
              <w:rPr>
                <w:rFonts w:cs="Arial"/>
                <w:bCs/>
              </w:rPr>
              <w:t>Highb</w:t>
            </w:r>
            <w:r w:rsidRPr="006C2B78">
              <w:rPr>
                <w:rFonts w:cs="Arial"/>
                <w:bCs/>
              </w:rPr>
              <w:t>eam</w:t>
            </w:r>
            <w:proofErr w:type="spellEnd"/>
            <w:r>
              <w:rPr>
                <w:rFonts w:cs="Arial"/>
                <w:bCs/>
              </w:rPr>
              <w:t xml:space="preserve"> / Adaptive Drive Beam / Glare Free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6C2B78" w:rsidRDefault="00C53099" w:rsidP="00C53099">
            <w:pPr>
              <w:jc w:val="center"/>
              <w:rPr>
                <w:rFonts w:cs="Arial"/>
                <w:bCs/>
              </w:rPr>
            </w:pPr>
            <w:r w:rsidRPr="006C2B78">
              <w:rPr>
                <w:rFonts w:cs="Arial"/>
                <w:bCs/>
              </w:rPr>
              <w:t>0x080C</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6C2B78" w:rsidRDefault="00C53099" w:rsidP="00C53099">
            <w:pPr>
              <w:jc w:val="center"/>
              <w:rPr>
                <w:rFonts w:cs="Arial"/>
                <w:bCs/>
              </w:rPr>
            </w:pPr>
            <w:r w:rsidRPr="006C2B7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6C2B78" w:rsidRDefault="00C53099" w:rsidP="00C53099">
            <w:pPr>
              <w:jc w:val="center"/>
              <w:rPr>
                <w:rFonts w:cs="Arial"/>
                <w:bCs/>
              </w:rPr>
            </w:pPr>
            <w:r w:rsidRPr="006C2B78">
              <w:rPr>
                <w:rFonts w:cs="Arial"/>
                <w:bCs/>
              </w:rPr>
              <w:t>OFF / Disabled</w:t>
            </w:r>
          </w:p>
        </w:tc>
      </w:tr>
      <w:tr w:rsidR="00C53099" w:rsidRPr="006C2B78"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6C2B78"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6C2B7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6C2B78" w:rsidRDefault="00C53099" w:rsidP="00C53099">
            <w:pPr>
              <w:jc w:val="center"/>
              <w:rPr>
                <w:rFonts w:cs="Arial"/>
                <w:bCs/>
              </w:rPr>
            </w:pPr>
            <w:r w:rsidRPr="006C2B78">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6C2B78" w:rsidRDefault="00C53099" w:rsidP="00C53099">
            <w:pPr>
              <w:jc w:val="center"/>
              <w:rPr>
                <w:rFonts w:cs="Arial"/>
                <w:bCs/>
              </w:rPr>
            </w:pPr>
            <w:r w:rsidRPr="006C2B78">
              <w:rPr>
                <w:rFonts w:cs="Arial"/>
                <w:bCs/>
              </w:rPr>
              <w:t>ON / Enabled</w:t>
            </w:r>
          </w:p>
        </w:tc>
      </w:tr>
    </w:tbl>
    <w:p w:rsidR="00C53099" w:rsidRPr="006C2B78" w:rsidRDefault="00C53099" w:rsidP="00C53099">
      <w:pPr>
        <w:rPr>
          <w:rFonts w:cs="Arial"/>
        </w:rPr>
      </w:pPr>
    </w:p>
    <w:p w:rsidR="00C53099" w:rsidRPr="006C2B78" w:rsidRDefault="00C53099" w:rsidP="00C53099">
      <w:pPr>
        <w:rPr>
          <w:rFonts w:cs="Arial"/>
        </w:rPr>
      </w:pPr>
      <w:r>
        <w:rPr>
          <w:rFonts w:cs="Arial"/>
        </w:rPr>
        <w:t xml:space="preserve">Note: whether the HMI refers to Auto </w:t>
      </w:r>
      <w:proofErr w:type="spellStart"/>
      <w:r>
        <w:rPr>
          <w:rFonts w:cs="Arial"/>
        </w:rPr>
        <w:t>Highbeam</w:t>
      </w:r>
      <w:proofErr w:type="spellEnd"/>
      <w:r>
        <w:rPr>
          <w:rFonts w:cs="Arial"/>
        </w:rPr>
        <w:t xml:space="preserve"> or Glare Free/Adaptive </w:t>
      </w:r>
      <w:proofErr w:type="spellStart"/>
      <w:r>
        <w:rPr>
          <w:rFonts w:cs="Arial"/>
        </w:rPr>
        <w:t>Drivebeam</w:t>
      </w:r>
      <w:proofErr w:type="spellEnd"/>
      <w:r>
        <w:rPr>
          <w:rFonts w:cs="Arial"/>
        </w:rPr>
        <w:t xml:space="preserve"> depends on the configuration.  See HMI spec for details on the configuration.</w:t>
      </w: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202, 203</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VS-SR-REQ-234340/C-Daytime Running Lights</w:t>
      </w:r>
    </w:p>
    <w:p w:rsidR="00C53099" w:rsidRPr="00A675AD" w:rsidRDefault="00C53099" w:rsidP="00C53099">
      <w:pPr>
        <w:rPr>
          <w:rFonts w:cs="Arial"/>
        </w:rPr>
      </w:pPr>
      <w:r w:rsidRPr="00B91819">
        <w:rPr>
          <w:rFonts w:cs="Arial"/>
        </w:rPr>
        <w:t xml:space="preserve">For this feature when performing the “Set” or “Query” operation the Feature Number and Configuration Number in the </w:t>
      </w:r>
      <w:proofErr w:type="spellStart"/>
      <w:r w:rsidRPr="00B91819">
        <w:rPr>
          <w:rFonts w:cs="Arial"/>
        </w:rPr>
        <w:t>Feature.Rq</w:t>
      </w:r>
      <w:proofErr w:type="spellEnd"/>
      <w:r w:rsidRPr="00B91819">
        <w:rPr>
          <w:rFonts w:cs="Arial"/>
        </w:rPr>
        <w:t xml:space="preserve"> and </w:t>
      </w:r>
      <w:proofErr w:type="spellStart"/>
      <w:r w:rsidRPr="00B91819">
        <w:rPr>
          <w:rFonts w:cs="Arial"/>
        </w:rPr>
        <w:t>Feature.St</w:t>
      </w:r>
      <w:proofErr w:type="spellEnd"/>
      <w:r w:rsidRPr="00B91819">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006E8E" w:rsidRDefault="00C53099" w:rsidP="00C53099">
            <w:pPr>
              <w:jc w:val="center"/>
              <w:rPr>
                <w:rFonts w:cs="Arial"/>
                <w:bCs/>
              </w:rPr>
            </w:pPr>
            <w:r w:rsidRPr="00006E8E">
              <w:rPr>
                <w:rFonts w:cs="Arial"/>
                <w:bCs/>
              </w:rPr>
              <w:t>Daytime Running Lights</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006E8E" w:rsidRDefault="00C53099" w:rsidP="00C53099">
            <w:pPr>
              <w:jc w:val="center"/>
              <w:rPr>
                <w:rFonts w:cs="Arial"/>
                <w:bCs/>
              </w:rPr>
            </w:pPr>
            <w:r w:rsidRPr="00006E8E">
              <w:rPr>
                <w:rFonts w:cs="Arial"/>
                <w:bCs/>
              </w:rPr>
              <w:t>0x0415</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06E8E" w:rsidRDefault="00C53099" w:rsidP="00C53099">
            <w:pPr>
              <w:jc w:val="center"/>
              <w:rPr>
                <w:rFonts w:cs="Arial"/>
                <w:bCs/>
              </w:rPr>
            </w:pPr>
            <w:r w:rsidRPr="00006E8E">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006E8E" w:rsidRDefault="00C53099" w:rsidP="00C53099">
            <w:pPr>
              <w:jc w:val="center"/>
              <w:rPr>
                <w:rFonts w:cs="Arial"/>
                <w:bCs/>
              </w:rPr>
            </w:pPr>
            <w:r w:rsidRPr="00006E8E">
              <w:rPr>
                <w:rFonts w:cs="Arial"/>
                <w:bCs/>
              </w:rPr>
              <w:t>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006E8E" w:rsidRDefault="00C53099" w:rsidP="00C53099">
            <w:pPr>
              <w:jc w:val="center"/>
              <w:rPr>
                <w:rFonts w:cs="Arial"/>
                <w:bCs/>
              </w:rPr>
            </w:pPr>
            <w:r w:rsidRPr="00006E8E">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006E8E" w:rsidRDefault="00C53099" w:rsidP="00C53099">
            <w:pPr>
              <w:jc w:val="center"/>
              <w:rPr>
                <w:rFonts w:cs="Arial"/>
                <w:bCs/>
              </w:rPr>
            </w:pPr>
            <w:r w:rsidRPr="00006E8E">
              <w:rPr>
                <w:rFonts w:cs="Arial"/>
                <w:bCs/>
              </w:rPr>
              <w:t>ON / Enabled</w:t>
            </w:r>
          </w:p>
        </w:tc>
      </w:tr>
    </w:tbl>
    <w:p w:rsidR="00C53099" w:rsidRPr="00A675AD"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204</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VS-SR-REQ-234341/C-Welcome Lighting</w:t>
      </w:r>
    </w:p>
    <w:p w:rsidR="00C53099" w:rsidRPr="00EA0B5D" w:rsidRDefault="00C53099" w:rsidP="00C53099">
      <w:pPr>
        <w:rPr>
          <w:rFonts w:cs="Arial"/>
        </w:rPr>
      </w:pPr>
      <w:r w:rsidRPr="00EA0B5D">
        <w:rPr>
          <w:rFonts w:cs="Arial"/>
        </w:rPr>
        <w:t xml:space="preserve">For this feature when performing the “Set” or “Query” operation the Feature Number and Configuration Number in the </w:t>
      </w:r>
      <w:proofErr w:type="spellStart"/>
      <w:r w:rsidRPr="00EA0B5D">
        <w:rPr>
          <w:rFonts w:cs="Arial"/>
        </w:rPr>
        <w:t>Feature.Rq</w:t>
      </w:r>
      <w:proofErr w:type="spellEnd"/>
      <w:r w:rsidRPr="00EA0B5D">
        <w:rPr>
          <w:rFonts w:cs="Arial"/>
        </w:rPr>
        <w:t xml:space="preserve"> and </w:t>
      </w:r>
      <w:proofErr w:type="spellStart"/>
      <w:r w:rsidRPr="00EA0B5D">
        <w:rPr>
          <w:rFonts w:cs="Arial"/>
        </w:rPr>
        <w:t>Feature.St</w:t>
      </w:r>
      <w:proofErr w:type="spellEnd"/>
      <w:r w:rsidRPr="00EA0B5D">
        <w:rPr>
          <w:rFonts w:cs="Arial"/>
        </w:rPr>
        <w:t xml:space="preserve"> messages shall be used below.</w:t>
      </w:r>
    </w:p>
    <w:p w:rsidR="00C53099" w:rsidRPr="00EA0B5D" w:rsidRDefault="00C53099" w:rsidP="00C53099">
      <w:pPr>
        <w:rPr>
          <w:rFonts w:cs="Arial"/>
        </w:rPr>
      </w:pPr>
    </w:p>
    <w:p w:rsidR="00C53099" w:rsidRPr="00A675AD" w:rsidRDefault="00C53099" w:rsidP="00C53099">
      <w:pPr>
        <w:rPr>
          <w:rFonts w:cs="Arial"/>
        </w:rPr>
      </w:pPr>
      <w:r w:rsidRPr="00EA0B5D">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B20A4F">
              <w:rPr>
                <w:rFonts w:cs="Arial"/>
                <w:bCs/>
              </w:rPr>
              <w:t xml:space="preserve">Welcome Lighting </w:t>
            </w:r>
            <w:r>
              <w:rPr>
                <w:rFonts w:cs="Arial"/>
                <w:bCs/>
              </w:rPr>
              <w:t>/ Approach Detection</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r w:rsidRPr="00EA0B5D">
              <w:rPr>
                <w:rFonts w:cs="Arial"/>
                <w:bCs/>
              </w:rPr>
              <w:t xml:space="preserve">0x0416 </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B20A4F" w:rsidRDefault="00C53099" w:rsidP="00C53099">
            <w:pPr>
              <w:jc w:val="center"/>
              <w:rPr>
                <w:rFonts w:cs="Arial"/>
                <w:bCs/>
              </w:rPr>
            </w:pPr>
            <w:r w:rsidRPr="00B20A4F">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B20A4F" w:rsidRDefault="00C53099" w:rsidP="00C53099">
            <w:pPr>
              <w:jc w:val="center"/>
              <w:rPr>
                <w:rFonts w:cs="Arial"/>
                <w:bCs/>
              </w:rPr>
            </w:pPr>
            <w:r w:rsidRPr="00B20A4F">
              <w:rPr>
                <w:rFonts w:cs="Arial"/>
                <w:bCs/>
              </w:rPr>
              <w:t>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B20A4F" w:rsidRDefault="00C53099" w:rsidP="00C53099">
            <w:pPr>
              <w:jc w:val="center"/>
              <w:rPr>
                <w:rFonts w:cs="Arial"/>
                <w:bCs/>
              </w:rPr>
            </w:pPr>
            <w:r w:rsidRPr="00B20A4F">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B20A4F" w:rsidRDefault="00C53099" w:rsidP="00C53099">
            <w:pPr>
              <w:jc w:val="center"/>
              <w:rPr>
                <w:rFonts w:cs="Arial"/>
                <w:bCs/>
              </w:rPr>
            </w:pPr>
            <w:r w:rsidRPr="00B20A4F">
              <w:rPr>
                <w:rFonts w:cs="Arial"/>
                <w:bCs/>
              </w:rPr>
              <w:t>ON / Enabled</w:t>
            </w:r>
          </w:p>
        </w:tc>
      </w:tr>
    </w:tbl>
    <w:p w:rsidR="00C53099" w:rsidRPr="00A675AD" w:rsidRDefault="00C53099" w:rsidP="00C53099">
      <w:pPr>
        <w:rPr>
          <w:rFonts w:cs="Arial"/>
        </w:rPr>
      </w:pPr>
    </w:p>
    <w:p w:rsidR="00C53099" w:rsidRPr="009B0469" w:rsidRDefault="00C53099" w:rsidP="00C53099">
      <w:pPr>
        <w:ind w:left="360"/>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205</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VS-SR-REQ-234342/C-Adaptive Headlights</w:t>
      </w:r>
    </w:p>
    <w:p w:rsidR="00C53099" w:rsidRPr="00321385" w:rsidRDefault="00C53099" w:rsidP="00C53099">
      <w:pPr>
        <w:rPr>
          <w:rFonts w:cs="Arial"/>
        </w:rPr>
      </w:pPr>
      <w:r w:rsidRPr="00321385">
        <w:rPr>
          <w:rFonts w:cs="Arial"/>
        </w:rPr>
        <w:t xml:space="preserve">For this feature when performing the “Set” or “Query” operation the Feature Number and Configuration Number in the </w:t>
      </w:r>
      <w:proofErr w:type="spellStart"/>
      <w:r w:rsidRPr="00321385">
        <w:rPr>
          <w:rFonts w:cs="Arial"/>
        </w:rPr>
        <w:t>Feature.Rq</w:t>
      </w:r>
      <w:proofErr w:type="spellEnd"/>
      <w:r w:rsidRPr="00321385">
        <w:rPr>
          <w:rFonts w:cs="Arial"/>
        </w:rPr>
        <w:t xml:space="preserve"> and </w:t>
      </w:r>
      <w:proofErr w:type="spellStart"/>
      <w:r w:rsidRPr="00321385">
        <w:rPr>
          <w:rFonts w:cs="Arial"/>
        </w:rPr>
        <w:t>Feature.St</w:t>
      </w:r>
      <w:proofErr w:type="spellEnd"/>
      <w:r w:rsidRPr="00321385">
        <w:rPr>
          <w:rFonts w:cs="Arial"/>
        </w:rPr>
        <w:t xml:space="preserve"> messages shall be used below.</w:t>
      </w:r>
    </w:p>
    <w:p w:rsidR="00C53099" w:rsidRPr="00321385" w:rsidRDefault="00C53099" w:rsidP="00C53099">
      <w:pPr>
        <w:rPr>
          <w:rFonts w:cs="Arial"/>
        </w:rPr>
      </w:pPr>
    </w:p>
    <w:p w:rsidR="00C53099" w:rsidRPr="00321385" w:rsidRDefault="00C53099" w:rsidP="00C53099">
      <w:pPr>
        <w:rPr>
          <w:rFonts w:cs="Arial"/>
        </w:rPr>
      </w:pPr>
      <w:r w:rsidRPr="00321385">
        <w:rPr>
          <w:rFonts w:cs="Arial"/>
        </w:rPr>
        <w:t xml:space="preserve">If Enhanced Memory is supported the Active Personality Profile shall be used for </w:t>
      </w:r>
      <w:proofErr w:type="spellStart"/>
      <w:r w:rsidRPr="00321385">
        <w:rPr>
          <w:rFonts w:cs="Arial"/>
        </w:rPr>
        <w:t>PersIndex</w:t>
      </w:r>
      <w:proofErr w:type="spellEnd"/>
      <w:r w:rsidRPr="00321385">
        <w:rPr>
          <w:rFonts w:cs="Arial"/>
        </w:rPr>
        <w:t xml:space="preserve">.  If Enhanced Memory is not supported </w:t>
      </w:r>
      <w:proofErr w:type="spellStart"/>
      <w:r w:rsidRPr="00321385">
        <w:rPr>
          <w:rFonts w:cs="Arial"/>
        </w:rPr>
        <w:t>PersIndex</w:t>
      </w:r>
      <w:proofErr w:type="spellEnd"/>
      <w:r w:rsidRPr="00321385">
        <w:rPr>
          <w:rFonts w:cs="Arial"/>
        </w:rPr>
        <w:t xml:space="preserve"> shall be set to Vehicle.</w:t>
      </w:r>
    </w:p>
    <w:p w:rsidR="00C53099" w:rsidRPr="00321385" w:rsidRDefault="00C53099" w:rsidP="00C53099">
      <w:pPr>
        <w:rPr>
          <w:rFonts w:cs="Arial"/>
        </w:rPr>
      </w:pPr>
    </w:p>
    <w:p w:rsidR="00C53099" w:rsidRPr="00321385"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32138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321385" w:rsidRDefault="00C53099" w:rsidP="00C53099">
            <w:pPr>
              <w:jc w:val="center"/>
              <w:rPr>
                <w:rFonts w:cs="Arial"/>
                <w:b/>
                <w:bCs/>
              </w:rPr>
            </w:pPr>
            <w:r w:rsidRPr="0032138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21385" w:rsidRDefault="00C53099" w:rsidP="00C53099">
            <w:pPr>
              <w:jc w:val="center"/>
              <w:rPr>
                <w:rFonts w:cs="Arial"/>
                <w:b/>
                <w:bCs/>
              </w:rPr>
            </w:pPr>
            <w:r w:rsidRPr="0032138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21385" w:rsidRDefault="00C53099" w:rsidP="00C53099">
            <w:pPr>
              <w:jc w:val="center"/>
              <w:rPr>
                <w:rFonts w:cs="Arial"/>
                <w:b/>
                <w:bCs/>
              </w:rPr>
            </w:pPr>
            <w:r w:rsidRPr="0032138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21385" w:rsidRDefault="00C53099" w:rsidP="00C53099">
            <w:pPr>
              <w:jc w:val="center"/>
              <w:rPr>
                <w:rFonts w:cs="Arial"/>
                <w:b/>
                <w:bCs/>
              </w:rPr>
            </w:pPr>
            <w:r w:rsidRPr="00321385">
              <w:rPr>
                <w:rFonts w:cs="Arial"/>
                <w:b/>
                <w:bCs/>
              </w:rPr>
              <w:t>HMI selection / Configuration Name</w:t>
            </w:r>
          </w:p>
        </w:tc>
      </w:tr>
      <w:tr w:rsidR="00C53099" w:rsidRPr="00321385"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321385" w:rsidRDefault="00C53099" w:rsidP="00C53099">
            <w:pPr>
              <w:jc w:val="center"/>
              <w:rPr>
                <w:rFonts w:cs="Arial"/>
                <w:bCs/>
              </w:rPr>
            </w:pPr>
            <w:r w:rsidRPr="00321385">
              <w:rPr>
                <w:rFonts w:cs="Arial"/>
                <w:bCs/>
              </w:rPr>
              <w:t xml:space="preserve">Adaptive Headlamps </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321385" w:rsidRDefault="00C53099" w:rsidP="00C53099">
            <w:pPr>
              <w:jc w:val="center"/>
              <w:rPr>
                <w:rFonts w:cs="Arial"/>
                <w:bCs/>
              </w:rPr>
            </w:pPr>
            <w:r w:rsidRPr="00321385">
              <w:rPr>
                <w:rFonts w:cs="Arial"/>
                <w:bCs/>
              </w:rPr>
              <w:t>0x040E</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21385" w:rsidRDefault="00C53099" w:rsidP="00C53099">
            <w:pPr>
              <w:jc w:val="center"/>
              <w:rPr>
                <w:rFonts w:cs="Arial"/>
                <w:bCs/>
              </w:rPr>
            </w:pPr>
            <w:r w:rsidRPr="00321385">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21385" w:rsidRDefault="00C53099" w:rsidP="00C53099">
            <w:pPr>
              <w:jc w:val="center"/>
              <w:rPr>
                <w:rFonts w:cs="Arial"/>
                <w:bCs/>
              </w:rPr>
            </w:pPr>
            <w:r w:rsidRPr="00321385">
              <w:rPr>
                <w:rFonts w:cs="Arial"/>
                <w:bCs/>
              </w:rPr>
              <w:t>OFF / Disabled</w:t>
            </w:r>
          </w:p>
        </w:tc>
      </w:tr>
      <w:tr w:rsidR="00C53099" w:rsidRPr="00321385"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321385"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321385"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21385" w:rsidRDefault="00C53099" w:rsidP="00C53099">
            <w:pPr>
              <w:jc w:val="center"/>
              <w:rPr>
                <w:rFonts w:cs="Arial"/>
                <w:bCs/>
              </w:rPr>
            </w:pPr>
            <w:r w:rsidRPr="00321385">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21385" w:rsidRDefault="00C53099" w:rsidP="00C53099">
            <w:pPr>
              <w:jc w:val="center"/>
              <w:rPr>
                <w:rFonts w:cs="Arial"/>
                <w:bCs/>
              </w:rPr>
            </w:pPr>
            <w:r w:rsidRPr="00321385">
              <w:rPr>
                <w:rFonts w:cs="Arial"/>
                <w:bCs/>
              </w:rPr>
              <w:t>ON / Enabled</w:t>
            </w:r>
          </w:p>
        </w:tc>
      </w:tr>
    </w:tbl>
    <w:p w:rsidR="00C53099" w:rsidRPr="00321385" w:rsidRDefault="00C53099" w:rsidP="00C53099">
      <w:pPr>
        <w:rPr>
          <w:rFonts w:cs="Arial"/>
        </w:rPr>
      </w:pPr>
    </w:p>
    <w:p w:rsidR="00C53099" w:rsidRPr="00321385"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206</w:t>
            </w:r>
          </w:p>
        </w:tc>
      </w:tr>
    </w:tbl>
    <w:p w:rsidR="00C53099" w:rsidRPr="00C53099" w:rsidRDefault="00C53099" w:rsidP="00C53099">
      <w:pPr>
        <w:pStyle w:val="Heading5"/>
        <w:rPr>
          <w:b w:val="0"/>
          <w:u w:val="single"/>
        </w:rPr>
      </w:pPr>
      <w:r w:rsidRPr="00C53099">
        <w:rPr>
          <w:b w:val="0"/>
          <w:u w:val="single"/>
        </w:rPr>
        <w:lastRenderedPageBreak/>
        <w:t>VS-SR-REQ-234343/C-Adaptive Headlight Set-Up</w:t>
      </w:r>
    </w:p>
    <w:p w:rsidR="00C53099" w:rsidRPr="00906F62" w:rsidRDefault="00C53099" w:rsidP="00C53099">
      <w:pPr>
        <w:rPr>
          <w:rFonts w:cs="Arial"/>
        </w:rPr>
      </w:pPr>
      <w:r w:rsidRPr="00906F62">
        <w:rPr>
          <w:rFonts w:cs="Arial"/>
        </w:rPr>
        <w:t xml:space="preserve">For this feature when performing the “Set” or “Query” operation the Feature Number and Configuration Number in the </w:t>
      </w:r>
      <w:proofErr w:type="spellStart"/>
      <w:r w:rsidRPr="00906F62">
        <w:rPr>
          <w:rFonts w:cs="Arial"/>
        </w:rPr>
        <w:t>Feature.Rq</w:t>
      </w:r>
      <w:proofErr w:type="spellEnd"/>
      <w:r w:rsidRPr="00906F62">
        <w:rPr>
          <w:rFonts w:cs="Arial"/>
        </w:rPr>
        <w:t xml:space="preserve"> and </w:t>
      </w:r>
      <w:proofErr w:type="spellStart"/>
      <w:r w:rsidRPr="00906F62">
        <w:rPr>
          <w:rFonts w:cs="Arial"/>
        </w:rPr>
        <w:t>Feature.St</w:t>
      </w:r>
      <w:proofErr w:type="spellEnd"/>
      <w:r w:rsidRPr="00906F62">
        <w:rPr>
          <w:rFonts w:cs="Arial"/>
        </w:rPr>
        <w:t xml:space="preserve"> messages shall be used below.</w:t>
      </w:r>
    </w:p>
    <w:p w:rsidR="00C53099" w:rsidRPr="00906F62" w:rsidRDefault="00C53099" w:rsidP="00C53099">
      <w:pPr>
        <w:rPr>
          <w:rFonts w:cs="Arial"/>
        </w:rPr>
      </w:pPr>
    </w:p>
    <w:p w:rsidR="00C53099" w:rsidRPr="00906F62" w:rsidRDefault="00C53099" w:rsidP="00C53099">
      <w:pPr>
        <w:rPr>
          <w:rFonts w:cs="Arial"/>
        </w:rPr>
      </w:pPr>
      <w:r w:rsidRPr="00906F62">
        <w:rPr>
          <w:rFonts w:cs="Arial"/>
        </w:rPr>
        <w:t xml:space="preserve">If Enhanced Memory is supported the Active Personality Profile shall be used for </w:t>
      </w:r>
      <w:proofErr w:type="spellStart"/>
      <w:r w:rsidRPr="00906F62">
        <w:rPr>
          <w:rFonts w:cs="Arial"/>
        </w:rPr>
        <w:t>PersIndex</w:t>
      </w:r>
      <w:proofErr w:type="spellEnd"/>
      <w:r w:rsidRPr="00906F62">
        <w:rPr>
          <w:rFonts w:cs="Arial"/>
        </w:rPr>
        <w:t xml:space="preserve">.  If Enhanced Memory is not supported </w:t>
      </w:r>
      <w:proofErr w:type="spellStart"/>
      <w:r w:rsidRPr="00906F62">
        <w:rPr>
          <w:rFonts w:cs="Arial"/>
        </w:rPr>
        <w:t>PersIndex</w:t>
      </w:r>
      <w:proofErr w:type="spellEnd"/>
      <w:r w:rsidRPr="00906F62">
        <w:rPr>
          <w:rFonts w:cs="Arial"/>
        </w:rPr>
        <w:t xml:space="preserve"> shall be set to Vehicle.</w:t>
      </w:r>
    </w:p>
    <w:p w:rsidR="00C53099" w:rsidRPr="00906F62" w:rsidRDefault="00C53099" w:rsidP="00C53099">
      <w:pPr>
        <w:rPr>
          <w:rFonts w:cs="Arial"/>
        </w:rPr>
      </w:pPr>
    </w:p>
    <w:p w:rsidR="00C53099" w:rsidRPr="00906F62"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906F62"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06F62" w:rsidRDefault="00C53099" w:rsidP="00C53099">
            <w:pPr>
              <w:jc w:val="center"/>
              <w:rPr>
                <w:rFonts w:cs="Arial"/>
                <w:b/>
                <w:bCs/>
              </w:rPr>
            </w:pPr>
            <w:r w:rsidRPr="00906F62">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06F62" w:rsidRDefault="00C53099" w:rsidP="00C53099">
            <w:pPr>
              <w:jc w:val="center"/>
              <w:rPr>
                <w:rFonts w:cs="Arial"/>
                <w:b/>
                <w:bCs/>
              </w:rPr>
            </w:pPr>
            <w:r w:rsidRPr="00906F62">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06F62" w:rsidRDefault="00C53099" w:rsidP="00C53099">
            <w:pPr>
              <w:jc w:val="center"/>
              <w:rPr>
                <w:rFonts w:cs="Arial"/>
                <w:b/>
                <w:bCs/>
              </w:rPr>
            </w:pPr>
            <w:r w:rsidRPr="00906F62">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06F62" w:rsidRDefault="00C53099" w:rsidP="00C53099">
            <w:pPr>
              <w:jc w:val="center"/>
              <w:rPr>
                <w:rFonts w:cs="Arial"/>
                <w:b/>
                <w:bCs/>
              </w:rPr>
            </w:pPr>
            <w:r w:rsidRPr="00906F62">
              <w:rPr>
                <w:rFonts w:cs="Arial"/>
                <w:b/>
                <w:bCs/>
              </w:rPr>
              <w:t>HMI selection / Configuration Name</w:t>
            </w:r>
          </w:p>
        </w:tc>
      </w:tr>
      <w:tr w:rsidR="00C53099" w:rsidRPr="00906F62"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906F62" w:rsidRDefault="00C53099" w:rsidP="00C53099">
            <w:pPr>
              <w:jc w:val="center"/>
              <w:rPr>
                <w:rFonts w:cs="Arial"/>
                <w:bCs/>
              </w:rPr>
            </w:pPr>
            <w:r w:rsidRPr="00906F62">
              <w:rPr>
                <w:rFonts w:cs="Arial"/>
                <w:bCs/>
              </w:rPr>
              <w:t xml:space="preserve">Adaptive Headlamp Set-Up </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06F62" w:rsidRDefault="00C53099" w:rsidP="00C53099">
            <w:pPr>
              <w:jc w:val="center"/>
              <w:rPr>
                <w:rFonts w:cs="Arial"/>
                <w:bCs/>
              </w:rPr>
            </w:pPr>
            <w:r w:rsidRPr="00906F62">
              <w:rPr>
                <w:rFonts w:cs="Arial"/>
                <w:bCs/>
              </w:rPr>
              <w:t>0x040F</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906F62" w:rsidRDefault="00C53099" w:rsidP="00C53099">
            <w:pPr>
              <w:jc w:val="center"/>
              <w:rPr>
                <w:rFonts w:cs="Arial"/>
                <w:bCs/>
              </w:rPr>
            </w:pPr>
            <w:r w:rsidRPr="00906F6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906F62" w:rsidRDefault="00C53099" w:rsidP="00C53099">
            <w:pPr>
              <w:jc w:val="center"/>
              <w:rPr>
                <w:rFonts w:cs="Arial"/>
                <w:bCs/>
              </w:rPr>
            </w:pPr>
            <w:r w:rsidRPr="00906F62">
              <w:rPr>
                <w:rFonts w:cs="Arial"/>
                <w:bCs/>
              </w:rPr>
              <w:t>LHD (Left Hand Drive/Traffic)</w:t>
            </w:r>
          </w:p>
        </w:tc>
      </w:tr>
      <w:tr w:rsidR="00C53099" w:rsidRPr="00906F62"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906F62"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906F62"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906F62" w:rsidRDefault="00C53099" w:rsidP="00C53099">
            <w:pPr>
              <w:jc w:val="center"/>
              <w:rPr>
                <w:rFonts w:cs="Arial"/>
                <w:bCs/>
              </w:rPr>
            </w:pPr>
            <w:r w:rsidRPr="00906F62">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906F62" w:rsidRDefault="00C53099" w:rsidP="00C53099">
            <w:pPr>
              <w:jc w:val="center"/>
              <w:rPr>
                <w:rFonts w:cs="Arial"/>
                <w:bCs/>
              </w:rPr>
            </w:pPr>
            <w:r w:rsidRPr="00906F62">
              <w:rPr>
                <w:rFonts w:cs="Arial"/>
                <w:bCs/>
              </w:rPr>
              <w:t>RHD (Right Hand Drive/Traffic)</w:t>
            </w:r>
          </w:p>
        </w:tc>
      </w:tr>
    </w:tbl>
    <w:p w:rsidR="00C53099" w:rsidRPr="00906F62" w:rsidRDefault="00C53099" w:rsidP="00C53099">
      <w:pPr>
        <w:rPr>
          <w:rFonts w:cs="Arial"/>
        </w:rPr>
      </w:pPr>
    </w:p>
    <w:p w:rsidR="00C53099" w:rsidRPr="00906F62" w:rsidRDefault="00C53099" w:rsidP="00C53099">
      <w:pPr>
        <w:rPr>
          <w:rFonts w:cs="Arial"/>
        </w:rPr>
      </w:pPr>
    </w:p>
    <w:p w:rsidR="00C53099" w:rsidRPr="00906F62"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24</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207</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VS-SR-REQ-234344/C-</w:t>
      </w:r>
      <w:proofErr w:type="spellStart"/>
      <w:r w:rsidRPr="00C53099">
        <w:rPr>
          <w:b w:val="0"/>
          <w:u w:val="single"/>
        </w:rPr>
        <w:t>Autolamp</w:t>
      </w:r>
      <w:proofErr w:type="spellEnd"/>
      <w:r w:rsidRPr="00C53099">
        <w:rPr>
          <w:b w:val="0"/>
          <w:u w:val="single"/>
        </w:rPr>
        <w:t xml:space="preserve"> Delay</w:t>
      </w:r>
    </w:p>
    <w:p w:rsidR="00C53099" w:rsidRPr="000F4982" w:rsidRDefault="00C53099" w:rsidP="00C53099">
      <w:pPr>
        <w:rPr>
          <w:rFonts w:cs="Arial"/>
        </w:rPr>
      </w:pPr>
      <w:r w:rsidRPr="000F4982">
        <w:rPr>
          <w:rFonts w:cs="Arial"/>
        </w:rPr>
        <w:t xml:space="preserve">For this feature when performing the “Set” or “Query” operation the Feature Number and Configuration Number in the </w:t>
      </w:r>
      <w:proofErr w:type="spellStart"/>
      <w:r w:rsidRPr="000F4982">
        <w:rPr>
          <w:rFonts w:cs="Arial"/>
        </w:rPr>
        <w:t>Feature.Rq</w:t>
      </w:r>
      <w:proofErr w:type="spellEnd"/>
      <w:r w:rsidRPr="000F4982">
        <w:rPr>
          <w:rFonts w:cs="Arial"/>
        </w:rPr>
        <w:t xml:space="preserve"> and </w:t>
      </w:r>
      <w:proofErr w:type="spellStart"/>
      <w:r w:rsidRPr="000F4982">
        <w:rPr>
          <w:rFonts w:cs="Arial"/>
        </w:rPr>
        <w:t>Feature.St</w:t>
      </w:r>
      <w:proofErr w:type="spellEnd"/>
      <w:r w:rsidRPr="000F4982">
        <w:rPr>
          <w:rFonts w:cs="Arial"/>
        </w:rPr>
        <w:t xml:space="preserve"> messages shall be used below.</w:t>
      </w:r>
    </w:p>
    <w:p w:rsidR="00C53099" w:rsidRPr="000F4982" w:rsidRDefault="00C53099" w:rsidP="00C53099">
      <w:pPr>
        <w:rPr>
          <w:rFonts w:cs="Arial"/>
        </w:rPr>
      </w:pPr>
    </w:p>
    <w:p w:rsidR="00C53099" w:rsidRPr="000F4982" w:rsidRDefault="00C53099" w:rsidP="00C53099">
      <w:pPr>
        <w:rPr>
          <w:rFonts w:cs="Arial"/>
        </w:rPr>
      </w:pPr>
      <w:r w:rsidRPr="000F4982">
        <w:rPr>
          <w:rFonts w:cs="Arial"/>
        </w:rPr>
        <w:t xml:space="preserve">If Enhanced Memory is supported the Active Personality Profile shall be used for </w:t>
      </w:r>
      <w:proofErr w:type="spellStart"/>
      <w:r w:rsidRPr="000F4982">
        <w:rPr>
          <w:rFonts w:cs="Arial"/>
        </w:rPr>
        <w:t>PersIndex</w:t>
      </w:r>
      <w:proofErr w:type="spellEnd"/>
      <w:r w:rsidRPr="000F4982">
        <w:rPr>
          <w:rFonts w:cs="Arial"/>
        </w:rPr>
        <w:t xml:space="preserve">.  If Enhanced Memory is not supported </w:t>
      </w:r>
      <w:proofErr w:type="spellStart"/>
      <w:r w:rsidRPr="000F4982">
        <w:rPr>
          <w:rFonts w:cs="Arial"/>
        </w:rPr>
        <w:t>PersIndex</w:t>
      </w:r>
      <w:proofErr w:type="spellEnd"/>
      <w:r w:rsidRPr="000F4982">
        <w:rPr>
          <w:rFonts w:cs="Arial"/>
        </w:rPr>
        <w:t xml:space="preserve"> shall be set to Vehicle.</w:t>
      </w:r>
    </w:p>
    <w:p w:rsidR="00C53099" w:rsidRPr="000F4982" w:rsidRDefault="00C53099" w:rsidP="00C53099">
      <w:pPr>
        <w:rPr>
          <w:rFonts w:cs="Arial"/>
        </w:rPr>
      </w:pPr>
    </w:p>
    <w:p w:rsidR="00C53099" w:rsidRPr="000F4982"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0F4982"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F4982" w:rsidRDefault="00C53099" w:rsidP="00C53099">
            <w:pPr>
              <w:jc w:val="center"/>
              <w:rPr>
                <w:rFonts w:cs="Arial"/>
                <w:b/>
                <w:bCs/>
              </w:rPr>
            </w:pPr>
            <w:r w:rsidRPr="000F4982">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F4982" w:rsidRDefault="00C53099" w:rsidP="00C53099">
            <w:pPr>
              <w:jc w:val="center"/>
              <w:rPr>
                <w:rFonts w:cs="Arial"/>
                <w:b/>
                <w:bCs/>
              </w:rPr>
            </w:pPr>
            <w:r w:rsidRPr="000F4982">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F4982" w:rsidRDefault="00C53099" w:rsidP="00C53099">
            <w:pPr>
              <w:jc w:val="center"/>
              <w:rPr>
                <w:rFonts w:cs="Arial"/>
                <w:b/>
                <w:bCs/>
              </w:rPr>
            </w:pPr>
            <w:r w:rsidRPr="000F4982">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F4982" w:rsidRDefault="00C53099" w:rsidP="00C53099">
            <w:pPr>
              <w:jc w:val="center"/>
              <w:rPr>
                <w:rFonts w:cs="Arial"/>
                <w:b/>
                <w:bCs/>
              </w:rPr>
            </w:pPr>
            <w:r w:rsidRPr="000F4982">
              <w:rPr>
                <w:rFonts w:cs="Arial"/>
                <w:b/>
                <w:bCs/>
              </w:rPr>
              <w:t>HMI selection / Configuration Name</w:t>
            </w:r>
          </w:p>
        </w:tc>
      </w:tr>
      <w:tr w:rsidR="00C53099" w:rsidRPr="000F4982"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0F4982" w:rsidRDefault="00C53099" w:rsidP="00C53099">
            <w:pPr>
              <w:jc w:val="center"/>
              <w:rPr>
                <w:rFonts w:cs="Arial"/>
                <w:bCs/>
              </w:rPr>
            </w:pPr>
            <w:proofErr w:type="spellStart"/>
            <w:r w:rsidRPr="000F4982">
              <w:rPr>
                <w:rFonts w:cs="Arial"/>
                <w:bCs/>
              </w:rPr>
              <w:t>Autolamp</w:t>
            </w:r>
            <w:proofErr w:type="spellEnd"/>
            <w:r w:rsidRPr="000F4982">
              <w:rPr>
                <w:rFonts w:cs="Arial"/>
                <w:bCs/>
              </w:rPr>
              <w:t xml:space="preserve"> Delay </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0F4982" w:rsidRDefault="00C53099" w:rsidP="00C53099">
            <w:pPr>
              <w:jc w:val="center"/>
              <w:rPr>
                <w:rFonts w:cs="Arial"/>
                <w:bCs/>
              </w:rPr>
            </w:pPr>
            <w:r w:rsidRPr="000F4982">
              <w:rPr>
                <w:rFonts w:cs="Arial"/>
                <w:bCs/>
              </w:rPr>
              <w:t>0x040D</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4982" w:rsidRDefault="00C53099" w:rsidP="00C53099">
            <w:pPr>
              <w:jc w:val="center"/>
              <w:rPr>
                <w:rFonts w:cs="Arial"/>
                <w:bCs/>
              </w:rPr>
            </w:pPr>
            <w:r w:rsidRPr="000F498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0F4982" w:rsidRDefault="00C53099" w:rsidP="00C53099">
            <w:pPr>
              <w:jc w:val="center"/>
              <w:rPr>
                <w:rFonts w:cs="Arial"/>
                <w:bCs/>
              </w:rPr>
            </w:pPr>
            <w:r w:rsidRPr="000F4982">
              <w:rPr>
                <w:rFonts w:cs="Arial"/>
                <w:bCs/>
              </w:rPr>
              <w:t>0 seconds (Off)</w:t>
            </w:r>
          </w:p>
        </w:tc>
      </w:tr>
      <w:tr w:rsidR="00C53099" w:rsidRPr="000F4982"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0F4982"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0F4982" w:rsidRDefault="00C53099" w:rsidP="00C53099">
            <w:pPr>
              <w:jc w:val="center"/>
              <w:rPr>
                <w:rFonts w:cs="Arial"/>
                <w:bCs/>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4982" w:rsidRDefault="00C53099" w:rsidP="00C53099">
            <w:pPr>
              <w:jc w:val="center"/>
              <w:rPr>
                <w:rFonts w:cs="Arial"/>
                <w:bCs/>
              </w:rPr>
            </w:pPr>
            <w:r w:rsidRPr="000F4982">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0F4982" w:rsidRDefault="00C53099" w:rsidP="00C53099">
            <w:pPr>
              <w:jc w:val="center"/>
              <w:rPr>
                <w:rFonts w:cs="Arial"/>
                <w:bCs/>
              </w:rPr>
            </w:pPr>
            <w:r w:rsidRPr="000F4982">
              <w:rPr>
                <w:rFonts w:cs="Arial"/>
                <w:bCs/>
              </w:rPr>
              <w:t>1 second</w:t>
            </w:r>
          </w:p>
        </w:tc>
      </w:tr>
      <w:tr w:rsidR="00C53099" w:rsidRPr="000F4982"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0F498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0F4982" w:rsidRDefault="00C53099" w:rsidP="00C53099">
            <w:pPr>
              <w:jc w:val="center"/>
              <w:rPr>
                <w:rFonts w:cs="Arial"/>
                <w:bCs/>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4982" w:rsidRDefault="00C53099" w:rsidP="00C53099">
            <w:pPr>
              <w:jc w:val="center"/>
              <w:rPr>
                <w:rFonts w:cs="Arial"/>
                <w:bCs/>
              </w:rPr>
            </w:pPr>
            <w:r w:rsidRPr="000F4982">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0F4982" w:rsidRDefault="00C53099" w:rsidP="00C53099">
            <w:pPr>
              <w:jc w:val="center"/>
              <w:rPr>
                <w:rFonts w:cs="Arial"/>
                <w:bCs/>
              </w:rPr>
            </w:pPr>
            <w:r w:rsidRPr="000F4982">
              <w:rPr>
                <w:rFonts w:cs="Arial"/>
                <w:bCs/>
              </w:rPr>
              <w:t>2 seconds</w:t>
            </w:r>
          </w:p>
        </w:tc>
      </w:tr>
      <w:tr w:rsidR="00C53099" w:rsidRPr="000F4982"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0F498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0F4982" w:rsidRDefault="00C53099" w:rsidP="00C53099">
            <w:pPr>
              <w:jc w:val="center"/>
              <w:rPr>
                <w:rFonts w:cs="Arial"/>
                <w:bCs/>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4982" w:rsidRDefault="00C53099" w:rsidP="00C53099">
            <w:pPr>
              <w:jc w:val="center"/>
              <w:rPr>
                <w:rFonts w:cs="Arial"/>
                <w:bCs/>
              </w:rPr>
            </w:pPr>
            <w:r w:rsidRPr="000F4982">
              <w:rPr>
                <w:rFonts w:cs="Arial"/>
                <w:bCs/>
              </w:rPr>
              <w:t>…</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0F4982" w:rsidRDefault="00C53099" w:rsidP="00C53099">
            <w:pPr>
              <w:jc w:val="center"/>
              <w:rPr>
                <w:rFonts w:cs="Arial"/>
                <w:bCs/>
              </w:rPr>
            </w:pPr>
            <w:r w:rsidRPr="000F4982">
              <w:rPr>
                <w:rFonts w:cs="Arial"/>
                <w:bCs/>
              </w:rPr>
              <w:t>…</w:t>
            </w:r>
          </w:p>
        </w:tc>
      </w:tr>
      <w:tr w:rsidR="00C53099" w:rsidRPr="000F4982"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0F4982"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0F4982"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0F4982" w:rsidRDefault="00C53099" w:rsidP="00C53099">
            <w:pPr>
              <w:jc w:val="center"/>
              <w:rPr>
                <w:rFonts w:cs="Arial"/>
                <w:bCs/>
              </w:rPr>
            </w:pPr>
            <w:r w:rsidRPr="000F4982">
              <w:rPr>
                <w:rFonts w:cs="Arial"/>
                <w:bCs/>
              </w:rPr>
              <w:t>0xFF</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0F4982" w:rsidRDefault="00C53099" w:rsidP="00C53099">
            <w:pPr>
              <w:jc w:val="center"/>
              <w:rPr>
                <w:rFonts w:cs="Arial"/>
                <w:bCs/>
              </w:rPr>
            </w:pPr>
            <w:r w:rsidRPr="000F4982">
              <w:rPr>
                <w:rFonts w:cs="Arial"/>
                <w:bCs/>
              </w:rPr>
              <w:t>255 seconds</w:t>
            </w:r>
          </w:p>
        </w:tc>
      </w:tr>
    </w:tbl>
    <w:p w:rsidR="00C53099" w:rsidRPr="000F4982"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25</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208</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lastRenderedPageBreak/>
        <w:t>VS-SR-REQ-272030/B-Predictive Lighting</w:t>
      </w:r>
    </w:p>
    <w:p w:rsidR="00C53099" w:rsidRPr="006C2B78" w:rsidRDefault="00C53099" w:rsidP="00C53099">
      <w:pPr>
        <w:rPr>
          <w:rFonts w:cs="Arial"/>
        </w:rPr>
      </w:pPr>
      <w:r w:rsidRPr="006C2B78">
        <w:rPr>
          <w:rFonts w:cs="Arial"/>
        </w:rPr>
        <w:t xml:space="preserve">For this feature when performing the “Set” or “Query” operation the Feature Number and Configuration Number in the </w:t>
      </w:r>
      <w:proofErr w:type="spellStart"/>
      <w:r w:rsidRPr="006C2B78">
        <w:rPr>
          <w:rFonts w:cs="Arial"/>
        </w:rPr>
        <w:t>Feature.Rq</w:t>
      </w:r>
      <w:proofErr w:type="spellEnd"/>
      <w:r w:rsidRPr="006C2B78">
        <w:rPr>
          <w:rFonts w:cs="Arial"/>
        </w:rPr>
        <w:t xml:space="preserve"> and </w:t>
      </w:r>
      <w:proofErr w:type="spellStart"/>
      <w:r w:rsidRPr="006C2B78">
        <w:rPr>
          <w:rFonts w:cs="Arial"/>
        </w:rPr>
        <w:t>Feature.St</w:t>
      </w:r>
      <w:proofErr w:type="spellEnd"/>
      <w:r w:rsidRPr="006C2B78">
        <w:rPr>
          <w:rFonts w:cs="Arial"/>
        </w:rPr>
        <w:t xml:space="preserve"> messages shall be used below.</w:t>
      </w:r>
    </w:p>
    <w:p w:rsidR="00C53099" w:rsidRPr="006C2B78" w:rsidRDefault="00C53099" w:rsidP="00C53099">
      <w:pPr>
        <w:rPr>
          <w:rFonts w:cs="Arial"/>
        </w:rPr>
      </w:pPr>
    </w:p>
    <w:p w:rsidR="00C53099" w:rsidRPr="006C2B78" w:rsidRDefault="00C53099" w:rsidP="00C53099">
      <w:pPr>
        <w:rPr>
          <w:rFonts w:cs="Arial"/>
        </w:rPr>
      </w:pPr>
      <w:r w:rsidRPr="006C2B78">
        <w:rPr>
          <w:rFonts w:cs="Arial"/>
        </w:rPr>
        <w:t xml:space="preserve">If Enhanced Memory is supported the Active Personality Profile shall be used for </w:t>
      </w:r>
      <w:proofErr w:type="spellStart"/>
      <w:r w:rsidRPr="006C2B78">
        <w:rPr>
          <w:rFonts w:cs="Arial"/>
        </w:rPr>
        <w:t>PersIndex</w:t>
      </w:r>
      <w:proofErr w:type="spellEnd"/>
      <w:r w:rsidRPr="006C2B78">
        <w:rPr>
          <w:rFonts w:cs="Arial"/>
        </w:rPr>
        <w:t xml:space="preserve">.  If Enhanced Memory is not supported </w:t>
      </w:r>
      <w:proofErr w:type="spellStart"/>
      <w:r w:rsidRPr="006C2B78">
        <w:rPr>
          <w:rFonts w:cs="Arial"/>
        </w:rPr>
        <w:t>PersIndex</w:t>
      </w:r>
      <w:proofErr w:type="spellEnd"/>
      <w:r w:rsidRPr="006C2B78">
        <w:rPr>
          <w:rFonts w:cs="Arial"/>
        </w:rPr>
        <w:t xml:space="preserve"> shall be set to Vehicle.</w:t>
      </w:r>
    </w:p>
    <w:p w:rsidR="00C53099" w:rsidRPr="006C2B78" w:rsidRDefault="00C53099" w:rsidP="00C53099">
      <w:pPr>
        <w:rPr>
          <w:rFonts w:cs="Arial"/>
        </w:rPr>
      </w:pPr>
    </w:p>
    <w:p w:rsidR="00C53099" w:rsidRPr="006C2B78"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6C2B78"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C2B78" w:rsidRDefault="00C53099" w:rsidP="00C53099">
            <w:pPr>
              <w:jc w:val="center"/>
              <w:rPr>
                <w:rFonts w:cs="Arial"/>
                <w:b/>
                <w:bCs/>
              </w:rPr>
            </w:pPr>
            <w:r w:rsidRPr="006C2B78">
              <w:rPr>
                <w:rFonts w:cs="Arial"/>
                <w:b/>
                <w:bCs/>
              </w:rPr>
              <w:t>HMI selection / Configuration Name</w:t>
            </w:r>
          </w:p>
        </w:tc>
      </w:tr>
      <w:tr w:rsidR="00C53099" w:rsidRPr="006C2B78"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6C2B78" w:rsidRDefault="00C53099" w:rsidP="00C53099">
            <w:pPr>
              <w:jc w:val="center"/>
              <w:rPr>
                <w:rFonts w:cs="Arial"/>
                <w:bCs/>
              </w:rPr>
            </w:pPr>
            <w:r>
              <w:rPr>
                <w:rFonts w:cs="Arial"/>
                <w:bCs/>
              </w:rPr>
              <w:t>Predictive Lighting / Advanced Front Lighting</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6C2B78" w:rsidRDefault="00C53099" w:rsidP="00C53099">
            <w:pPr>
              <w:jc w:val="center"/>
              <w:rPr>
                <w:rFonts w:cs="Arial"/>
                <w:bCs/>
              </w:rPr>
            </w:pPr>
            <w:r w:rsidRPr="006C2B78">
              <w:rPr>
                <w:rFonts w:cs="Arial"/>
                <w:bCs/>
              </w:rPr>
              <w:t>0x</w:t>
            </w:r>
            <w:r>
              <w:rPr>
                <w:rFonts w:cs="Arial"/>
                <w:bCs/>
              </w:rPr>
              <w:t>041B</w:t>
            </w: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6C2B78" w:rsidRDefault="00C53099" w:rsidP="00C53099">
            <w:pPr>
              <w:jc w:val="center"/>
              <w:rPr>
                <w:rFonts w:cs="Arial"/>
                <w:bCs/>
              </w:rPr>
            </w:pPr>
            <w:r w:rsidRPr="006C2B78">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6C2B78" w:rsidRDefault="00C53099" w:rsidP="00C53099">
            <w:pPr>
              <w:jc w:val="center"/>
              <w:rPr>
                <w:rFonts w:cs="Arial"/>
                <w:bCs/>
              </w:rPr>
            </w:pPr>
            <w:r w:rsidRPr="006C2B78">
              <w:rPr>
                <w:rFonts w:cs="Arial"/>
                <w:bCs/>
              </w:rPr>
              <w:t>OFF / Disabled</w:t>
            </w:r>
          </w:p>
        </w:tc>
      </w:tr>
      <w:tr w:rsidR="00C53099" w:rsidRPr="006C2B78" w:rsidTr="00C53099">
        <w:trPr>
          <w:trHeight w:val="817"/>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6C2B78"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6C2B78"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6C2B78" w:rsidRDefault="00C53099" w:rsidP="00C53099">
            <w:pPr>
              <w:jc w:val="center"/>
              <w:rPr>
                <w:rFonts w:cs="Arial"/>
                <w:bCs/>
              </w:rPr>
            </w:pPr>
            <w:r w:rsidRPr="006C2B78">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6C2B78" w:rsidRDefault="00C53099" w:rsidP="00C53099">
            <w:pPr>
              <w:jc w:val="center"/>
              <w:rPr>
                <w:rFonts w:cs="Arial"/>
                <w:bCs/>
              </w:rPr>
            </w:pPr>
            <w:r w:rsidRPr="006C2B78">
              <w:rPr>
                <w:rFonts w:cs="Arial"/>
                <w:bCs/>
              </w:rPr>
              <w:t>ON / Enabled</w:t>
            </w:r>
          </w:p>
        </w:tc>
      </w:tr>
    </w:tbl>
    <w:p w:rsidR="00C53099" w:rsidRPr="006C2B78" w:rsidRDefault="00C53099" w:rsidP="00C53099">
      <w:pPr>
        <w:rPr>
          <w:rFonts w:cs="Arial"/>
        </w:rPr>
      </w:pPr>
    </w:p>
    <w:p w:rsidR="00C53099" w:rsidRPr="006C2B78" w:rsidRDefault="00C53099" w:rsidP="00C53099">
      <w:pPr>
        <w:rPr>
          <w:rFonts w:cs="Arial"/>
        </w:rPr>
      </w:pPr>
    </w:p>
    <w:p w:rsidR="00C53099" w:rsidRDefault="00C53099" w:rsidP="00C53099">
      <w:pPr>
        <w:rPr>
          <w:ins w:id="353" w:author="Myslinski, Jason (J.S.)" w:date="2018-11-09T15:45:00Z"/>
          <w:rFonts w:cs="Arial"/>
        </w:rPr>
      </w:pPr>
      <w:ins w:id="354" w:author="Myslinski, Jason (J.S.)" w:date="2018-11-09T15:41:00Z">
        <w:r w:rsidRPr="004073B9">
          <w:rPr>
            <w:rFonts w:cs="Arial"/>
          </w:rPr>
          <w:t xml:space="preserve">Note: </w:t>
        </w:r>
      </w:ins>
    </w:p>
    <w:p w:rsidR="00C53099" w:rsidRPr="004073B9" w:rsidRDefault="00C53099" w:rsidP="00C53099">
      <w:pPr>
        <w:rPr>
          <w:ins w:id="355" w:author="Myslinski, Jason (J.S.)" w:date="2018-11-09T15:41:00Z"/>
          <w:rFonts w:cs="Arial"/>
        </w:rPr>
      </w:pPr>
      <w:ins w:id="356" w:author="Myslinski, Jason (J.S.)" w:date="2018-11-09T15:44:00Z">
        <w:r>
          <w:rPr>
            <w:rFonts w:cs="Arial"/>
          </w:rPr>
          <w:t xml:space="preserve">Clarification of </w:t>
        </w:r>
      </w:ins>
      <w:ins w:id="357" w:author="Myslinski, Jason (J.S.)" w:date="2018-11-09T15:41:00Z">
        <w:r w:rsidRPr="004073B9">
          <w:rPr>
            <w:rFonts w:cs="Arial"/>
          </w:rPr>
          <w:t>the SYNC HMI rule is pasted below</w:t>
        </w:r>
      </w:ins>
      <w:ins w:id="358" w:author="Myslinski, Jason (J.S.)" w:date="2018-11-09T15:44:00Z">
        <w:r>
          <w:rPr>
            <w:rFonts w:cs="Arial"/>
          </w:rPr>
          <w:t xml:space="preserve"> in terms of system impact</w:t>
        </w:r>
      </w:ins>
      <w:ins w:id="359" w:author="Myslinski, Jason (J.S.)" w:date="2018-11-09T15:41:00Z">
        <w:r w:rsidRPr="004073B9">
          <w:rPr>
            <w:rFonts w:cs="Arial"/>
          </w:rPr>
          <w:t>.  Please reference the H31K HMI spec in case there are any updates</w:t>
        </w:r>
      </w:ins>
      <w:ins w:id="360" w:author="Myslinski, Jason (J.S.)" w:date="2018-11-09T15:45:00Z">
        <w:r>
          <w:rPr>
            <w:rFonts w:cs="Arial"/>
          </w:rPr>
          <w:t xml:space="preserve"> to the rule</w:t>
        </w:r>
      </w:ins>
      <w:ins w:id="361" w:author="Myslinski, Jason (J.S.)" w:date="2018-11-09T15:41:00Z">
        <w:r w:rsidRPr="004073B9">
          <w:rPr>
            <w:rFonts w:cs="Arial"/>
          </w:rPr>
          <w:t>.  The version of the requirement below means that if predictive lighting is configured on with adaptive head lamps</w:t>
        </w:r>
      </w:ins>
      <w:ins w:id="362" w:author="Myslinski, Jason (J.S.)" w:date="2018-11-09T15:45:00Z">
        <w:r>
          <w:rPr>
            <w:rFonts w:cs="Arial"/>
          </w:rPr>
          <w:t xml:space="preserve"> configured on</w:t>
        </w:r>
      </w:ins>
      <w:ins w:id="363" w:author="Myslinski, Jason (J.S.)" w:date="2018-11-09T15:41:00Z">
        <w:r w:rsidRPr="004073B9">
          <w:rPr>
            <w:rFonts w:cs="Arial"/>
          </w:rPr>
          <w:t xml:space="preserve"> that only </w:t>
        </w:r>
      </w:ins>
      <w:ins w:id="364" w:author="Myslinski, Jason (J.S.)" w:date="2018-11-09T15:46:00Z">
        <w:r>
          <w:rPr>
            <w:rFonts w:cs="Arial"/>
          </w:rPr>
          <w:t>feature number</w:t>
        </w:r>
      </w:ins>
      <w:ins w:id="365" w:author="Myslinski, Jason (J.S.)" w:date="2018-11-09T15:41:00Z">
        <w:r>
          <w:rPr>
            <w:rFonts w:cs="Arial"/>
          </w:rPr>
          <w:t xml:space="preserve"> </w:t>
        </w:r>
        <w:r w:rsidRPr="004073B9">
          <w:rPr>
            <w:rFonts w:cs="Arial"/>
          </w:rPr>
          <w:t>0x040</w:t>
        </w:r>
      </w:ins>
      <w:ins w:id="366" w:author="Myslinski, Jason (J.S.)" w:date="2018-11-09T15:42:00Z">
        <w:r>
          <w:rPr>
            <w:rFonts w:cs="Arial"/>
          </w:rPr>
          <w:t>E</w:t>
        </w:r>
      </w:ins>
      <w:ins w:id="367" w:author="Myslinski, Jason (J.S.)" w:date="2018-11-09T15:41:00Z">
        <w:r>
          <w:rPr>
            <w:rFonts w:cs="Arial"/>
          </w:rPr>
          <w:t xml:space="preserve"> Adaptive Headlamp</w:t>
        </w:r>
        <w:r w:rsidRPr="004073B9">
          <w:rPr>
            <w:rFonts w:cs="Arial"/>
          </w:rPr>
          <w:t xml:space="preserve"> will be used</w:t>
        </w:r>
      </w:ins>
      <w:ins w:id="368" w:author="Myslinski, Jason (J.S.)" w:date="2018-11-09T15:43:00Z">
        <w:r>
          <w:rPr>
            <w:rFonts w:cs="Arial"/>
          </w:rPr>
          <w:t xml:space="preserve">.  </w:t>
        </w:r>
      </w:ins>
      <w:ins w:id="369" w:author="Myslinski, Jason (J.S.)" w:date="2018-11-09T15:41:00Z">
        <w:r w:rsidRPr="004073B9">
          <w:rPr>
            <w:rFonts w:cs="Arial"/>
          </w:rPr>
          <w:t>Predictive Headlamps</w:t>
        </w:r>
      </w:ins>
      <w:ins w:id="370" w:author="Myslinski, Jason (J.S.)" w:date="2018-11-09T15:42:00Z">
        <w:r>
          <w:rPr>
            <w:rFonts w:cs="Arial"/>
          </w:rPr>
          <w:t xml:space="preserve"> feature number 0x041B Predictive Lighting will not be used.</w:t>
        </w:r>
      </w:ins>
    </w:p>
    <w:p w:rsidR="00C53099" w:rsidRDefault="00C53099" w:rsidP="00C53099">
      <w:pPr>
        <w:rPr>
          <w:rFonts w:cs="Arial"/>
          <w:color w:val="FF0000"/>
        </w:rPr>
      </w:pPr>
    </w:p>
    <w:p w:rsidR="00C53099" w:rsidRDefault="00C53099" w:rsidP="00C53099">
      <w:pPr>
        <w:autoSpaceDE w:val="0"/>
        <w:autoSpaceDN w:val="0"/>
        <w:adjustRightInd w:val="0"/>
        <w:spacing w:line="288" w:lineRule="auto"/>
        <w:ind w:left="360"/>
        <w:rPr>
          <w:rFonts w:ascii="Calibri" w:eastAsiaTheme="minorHAnsi" w:hAnsi="Calibri" w:cs="Calibri"/>
          <w:color w:val="000000"/>
          <w:sz w:val="16"/>
          <w:szCs w:val="16"/>
        </w:rPr>
      </w:pPr>
      <w:r>
        <w:rPr>
          <w:rFonts w:ascii="Calibri" w:eastAsiaTheme="minorHAnsi" w:hAnsi="Calibri" w:cs="Calibri"/>
          <w:color w:val="000000"/>
          <w:sz w:val="16"/>
          <w:szCs w:val="16"/>
        </w:rPr>
        <w:t>[H31k.R109.01] If vehicle is equipped with both Predictive Lighting and Adaptive Headlamps ( (DE08, Byte 1, Bit 4 Adaptive Head Lamp control function = 1, (Enabled) AND</w:t>
      </w:r>
      <w:r>
        <w:rPr>
          <w:rFonts w:ascii="Calibri" w:eastAsiaTheme="minorHAnsi" w:hAnsi="Calibri" w:cs="Calibri"/>
          <w:color w:val="FF0000"/>
          <w:sz w:val="16"/>
          <w:szCs w:val="16"/>
        </w:rPr>
        <w:t xml:space="preserve"> </w:t>
      </w:r>
      <w:r>
        <w:rPr>
          <w:rFonts w:ascii="Calibri" w:eastAsiaTheme="minorHAnsi" w:hAnsi="Calibri" w:cs="Calibri"/>
          <w:color w:val="000000"/>
          <w:sz w:val="16"/>
          <w:szCs w:val="16"/>
        </w:rPr>
        <w:t>Predictive Lighting</w:t>
      </w:r>
      <w:r>
        <w:rPr>
          <w:rFonts w:ascii="Calibri" w:eastAsiaTheme="minorHAnsi" w:hAnsi="Calibri" w:cs="Calibri"/>
          <w:color w:val="FF0000"/>
          <w:sz w:val="16"/>
          <w:szCs w:val="16"/>
        </w:rPr>
        <w:t xml:space="preserve"> </w:t>
      </w:r>
      <w:r>
        <w:rPr>
          <w:rFonts w:ascii="Calibri" w:eastAsiaTheme="minorHAnsi" w:hAnsi="Calibri" w:cs="Calibri"/>
          <w:color w:val="000000"/>
          <w:sz w:val="16"/>
          <w:szCs w:val="16"/>
        </w:rPr>
        <w:t>(DE08, Byte 11, Bit 7 Predictive Lighting = 1 (Enabled)), then the list item “Adaptive Headlamps” will turn both on/off.</w:t>
      </w:r>
    </w:p>
    <w:p w:rsidR="00C53099" w:rsidRPr="00A675AD"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N/A</w:t>
            </w:r>
          </w:p>
        </w:tc>
      </w:tr>
    </w:tbl>
    <w:p w:rsidR="00C53099" w:rsidRPr="00A675AD" w:rsidRDefault="00C53099" w:rsidP="00C53099">
      <w:pPr>
        <w:rPr>
          <w:rFonts w:cs="Arial"/>
          <w:color w:val="FF0000"/>
        </w:rPr>
      </w:pPr>
    </w:p>
    <w:p w:rsidR="00C53099" w:rsidRDefault="00C53099" w:rsidP="00C53099">
      <w:pPr>
        <w:pStyle w:val="Heading3"/>
      </w:pPr>
      <w:bookmarkStart w:id="371" w:name="_Toc25737542"/>
      <w:r w:rsidRPr="00B9479B">
        <w:t>VS-FUN-REQ-234345/A-Locks</w:t>
      </w:r>
      <w:bookmarkEnd w:id="37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VS-SR-REQ-234347/C-</w:t>
      </w:r>
      <w:proofErr w:type="spellStart"/>
      <w:r w:rsidRPr="00C53099">
        <w:rPr>
          <w:b w:val="0"/>
          <w:u w:val="single"/>
        </w:rPr>
        <w:t>AutoLock</w:t>
      </w:r>
      <w:proofErr w:type="spellEnd"/>
    </w:p>
    <w:p w:rsidR="00C53099" w:rsidRPr="009F410B" w:rsidRDefault="00C53099" w:rsidP="00C53099">
      <w:pPr>
        <w:rPr>
          <w:rFonts w:cs="Arial"/>
        </w:rPr>
      </w:pPr>
      <w:r w:rsidRPr="009F410B">
        <w:rPr>
          <w:rFonts w:cs="Arial"/>
        </w:rPr>
        <w:t xml:space="preserve">For this feature when performing the “Set” or “Query” operation the Feature Number and Configuration Number in the </w:t>
      </w:r>
      <w:proofErr w:type="spellStart"/>
      <w:r w:rsidRPr="009F410B">
        <w:rPr>
          <w:rFonts w:cs="Arial"/>
        </w:rPr>
        <w:t>Feature.Rq</w:t>
      </w:r>
      <w:proofErr w:type="spellEnd"/>
      <w:r w:rsidRPr="009F410B">
        <w:rPr>
          <w:rFonts w:cs="Arial"/>
        </w:rPr>
        <w:t xml:space="preserve"> and </w:t>
      </w:r>
      <w:proofErr w:type="spellStart"/>
      <w:r w:rsidRPr="009F410B">
        <w:rPr>
          <w:rFonts w:cs="Arial"/>
        </w:rPr>
        <w:t>Feature.St</w:t>
      </w:r>
      <w:proofErr w:type="spellEnd"/>
      <w:r w:rsidRPr="009F410B">
        <w:rPr>
          <w:rFonts w:cs="Arial"/>
        </w:rPr>
        <w:t xml:space="preserve"> messages shall be used below.</w:t>
      </w:r>
    </w:p>
    <w:p w:rsidR="00C53099" w:rsidRPr="009F410B" w:rsidRDefault="00C53099" w:rsidP="00C53099">
      <w:pPr>
        <w:rPr>
          <w:rFonts w:cs="Arial"/>
        </w:rPr>
      </w:pPr>
    </w:p>
    <w:p w:rsidR="00C53099" w:rsidRPr="009F410B" w:rsidRDefault="00C53099" w:rsidP="00C53099">
      <w:pPr>
        <w:rPr>
          <w:rFonts w:cs="Arial"/>
        </w:rPr>
      </w:pPr>
      <w:r w:rsidRPr="009F410B">
        <w:rPr>
          <w:rFonts w:cs="Arial"/>
        </w:rPr>
        <w:t xml:space="preserve">If Enhanced Memory is supported the Active Personality Profile shall be used for </w:t>
      </w:r>
      <w:proofErr w:type="spellStart"/>
      <w:r w:rsidRPr="009F410B">
        <w:rPr>
          <w:rFonts w:cs="Arial"/>
        </w:rPr>
        <w:t>PersIndex</w:t>
      </w:r>
      <w:proofErr w:type="spellEnd"/>
      <w:r w:rsidRPr="009F410B">
        <w:rPr>
          <w:rFonts w:cs="Arial"/>
        </w:rPr>
        <w:t xml:space="preserve">.  If Enhanced Memory is not supported </w:t>
      </w:r>
      <w:proofErr w:type="spellStart"/>
      <w:r w:rsidRPr="009F410B">
        <w:rPr>
          <w:rFonts w:cs="Arial"/>
        </w:rPr>
        <w:t>PersIndex</w:t>
      </w:r>
      <w:proofErr w:type="spellEnd"/>
      <w:r w:rsidRPr="009F410B">
        <w:rPr>
          <w:rFonts w:cs="Arial"/>
        </w:rPr>
        <w:t xml:space="preserve"> shall be set to Vehicle.</w:t>
      </w:r>
    </w:p>
    <w:p w:rsidR="00C53099" w:rsidRPr="009F410B" w:rsidRDefault="00C53099" w:rsidP="00C53099">
      <w:pPr>
        <w:rPr>
          <w:rFonts w:cs="Arial"/>
        </w:rPr>
      </w:pPr>
    </w:p>
    <w:p w:rsidR="00C53099" w:rsidRPr="009F410B"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9F410B"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HMI selection / Configuration Name</w:t>
            </w:r>
          </w:p>
        </w:tc>
      </w:tr>
      <w:tr w:rsidR="00C53099" w:rsidRPr="009F410B"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proofErr w:type="spellStart"/>
            <w:r w:rsidRPr="009F410B">
              <w:rPr>
                <w:rFonts w:cs="Arial"/>
                <w:bCs/>
              </w:rPr>
              <w:t>AutoLock</w:t>
            </w:r>
            <w:proofErr w:type="spellEnd"/>
            <w:r w:rsidRPr="009F410B">
              <w:rPr>
                <w:rFonts w:cs="Arial"/>
                <w:bCs/>
              </w:rPr>
              <w:t xml:space="preserve"> (drive away locking)</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0x0403</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OFF / Disabled</w:t>
            </w:r>
          </w:p>
        </w:tc>
      </w:tr>
      <w:tr w:rsidR="00C53099" w:rsidRPr="009F410B"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ON / Enabled</w:t>
            </w:r>
          </w:p>
        </w:tc>
      </w:tr>
    </w:tbl>
    <w:p w:rsidR="00C53099" w:rsidRPr="009F410B" w:rsidRDefault="00C53099" w:rsidP="00C53099">
      <w:pPr>
        <w:rPr>
          <w:rFonts w:cs="Arial"/>
        </w:rPr>
      </w:pPr>
    </w:p>
    <w:p w:rsidR="00C53099" w:rsidRPr="009F410B"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209</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VS-SR-REQ-234348/C-</w:t>
      </w:r>
      <w:proofErr w:type="spellStart"/>
      <w:r w:rsidRPr="00C53099">
        <w:rPr>
          <w:b w:val="0"/>
          <w:u w:val="single"/>
        </w:rPr>
        <w:t>AutoUnlock</w:t>
      </w:r>
      <w:proofErr w:type="spellEnd"/>
    </w:p>
    <w:p w:rsidR="00C53099" w:rsidRPr="00AE5FAC" w:rsidRDefault="00C53099" w:rsidP="00C53099">
      <w:pPr>
        <w:rPr>
          <w:rFonts w:cs="Arial"/>
        </w:rPr>
      </w:pPr>
      <w:r w:rsidRPr="00AE5FAC">
        <w:rPr>
          <w:rFonts w:cs="Arial"/>
        </w:rPr>
        <w:t xml:space="preserve">For this feature when performing the “Set” or “Query” operation the Feature Number and Configuration Number in the </w:t>
      </w:r>
      <w:proofErr w:type="spellStart"/>
      <w:r w:rsidRPr="00AE5FAC">
        <w:rPr>
          <w:rFonts w:cs="Arial"/>
        </w:rPr>
        <w:t>Feature.Rq</w:t>
      </w:r>
      <w:proofErr w:type="spellEnd"/>
      <w:r w:rsidRPr="00AE5FAC">
        <w:rPr>
          <w:rFonts w:cs="Arial"/>
        </w:rPr>
        <w:t xml:space="preserve"> and </w:t>
      </w:r>
      <w:proofErr w:type="spellStart"/>
      <w:r w:rsidRPr="00AE5FAC">
        <w:rPr>
          <w:rFonts w:cs="Arial"/>
        </w:rPr>
        <w:t>Feature.St</w:t>
      </w:r>
      <w:proofErr w:type="spellEnd"/>
      <w:r w:rsidRPr="00AE5FAC">
        <w:rPr>
          <w:rFonts w:cs="Arial"/>
        </w:rPr>
        <w:t xml:space="preserve"> messages shall be used below.</w:t>
      </w:r>
    </w:p>
    <w:p w:rsidR="00C53099" w:rsidRPr="00AE5FAC" w:rsidRDefault="00C53099" w:rsidP="00C53099">
      <w:pPr>
        <w:rPr>
          <w:rFonts w:cs="Arial"/>
        </w:rPr>
      </w:pPr>
    </w:p>
    <w:p w:rsidR="00C53099" w:rsidRPr="00AE5FAC" w:rsidRDefault="00C53099" w:rsidP="00C53099">
      <w:pPr>
        <w:rPr>
          <w:rFonts w:cs="Arial"/>
        </w:rPr>
      </w:pPr>
      <w:r w:rsidRPr="00AE5FAC">
        <w:rPr>
          <w:rFonts w:cs="Arial"/>
        </w:rPr>
        <w:t xml:space="preserve">If Enhanced Memory is supported the Active Personality Profile shall be used for </w:t>
      </w:r>
      <w:proofErr w:type="spellStart"/>
      <w:r w:rsidRPr="00AE5FAC">
        <w:rPr>
          <w:rFonts w:cs="Arial"/>
        </w:rPr>
        <w:t>PersIndex</w:t>
      </w:r>
      <w:proofErr w:type="spellEnd"/>
      <w:r w:rsidRPr="00AE5FAC">
        <w:rPr>
          <w:rFonts w:cs="Arial"/>
        </w:rPr>
        <w:t xml:space="preserve">.  If Enhanced Memory is not supported </w:t>
      </w:r>
      <w:proofErr w:type="spellStart"/>
      <w:r w:rsidRPr="00AE5FAC">
        <w:rPr>
          <w:rFonts w:cs="Arial"/>
        </w:rPr>
        <w:t>PersIndex</w:t>
      </w:r>
      <w:proofErr w:type="spellEnd"/>
      <w:r w:rsidRPr="00AE5FAC">
        <w:rPr>
          <w:rFonts w:cs="Arial"/>
        </w:rPr>
        <w:t xml:space="preserve"> shall be set to Vehicle.</w:t>
      </w:r>
    </w:p>
    <w:p w:rsidR="00C53099" w:rsidRPr="00AE5FAC" w:rsidRDefault="00C53099" w:rsidP="00C53099">
      <w:pPr>
        <w:rPr>
          <w:rFonts w:cs="Arial"/>
        </w:rPr>
      </w:pPr>
    </w:p>
    <w:p w:rsidR="00C53099" w:rsidRPr="00AE5FAC"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E5FAC"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E5FAC" w:rsidRDefault="00C53099" w:rsidP="00C53099">
            <w:pPr>
              <w:jc w:val="center"/>
              <w:rPr>
                <w:rFonts w:cs="Arial"/>
                <w:b/>
                <w:bCs/>
              </w:rPr>
            </w:pPr>
            <w:r w:rsidRPr="00AE5FAC">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E5FAC" w:rsidRDefault="00C53099" w:rsidP="00C53099">
            <w:pPr>
              <w:jc w:val="center"/>
              <w:rPr>
                <w:rFonts w:cs="Arial"/>
                <w:b/>
                <w:bCs/>
              </w:rPr>
            </w:pPr>
            <w:r w:rsidRPr="00AE5FAC">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E5FAC" w:rsidRDefault="00C53099" w:rsidP="00C53099">
            <w:pPr>
              <w:jc w:val="center"/>
              <w:rPr>
                <w:rFonts w:cs="Arial"/>
                <w:b/>
                <w:bCs/>
              </w:rPr>
            </w:pPr>
            <w:r w:rsidRPr="00AE5FAC">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E5FAC" w:rsidRDefault="00C53099" w:rsidP="00C53099">
            <w:pPr>
              <w:jc w:val="center"/>
              <w:rPr>
                <w:rFonts w:cs="Arial"/>
                <w:b/>
                <w:bCs/>
              </w:rPr>
            </w:pPr>
            <w:r w:rsidRPr="00AE5FAC">
              <w:rPr>
                <w:rFonts w:cs="Arial"/>
                <w:b/>
                <w:bCs/>
              </w:rPr>
              <w:t>HMI selection / Configuration Name</w:t>
            </w:r>
          </w:p>
        </w:tc>
      </w:tr>
      <w:tr w:rsidR="00C53099" w:rsidRPr="00AE5FAC"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E5FAC" w:rsidRDefault="00C53099" w:rsidP="00C53099">
            <w:pPr>
              <w:jc w:val="center"/>
              <w:rPr>
                <w:rFonts w:cs="Arial"/>
                <w:bCs/>
              </w:rPr>
            </w:pPr>
            <w:proofErr w:type="spellStart"/>
            <w:r w:rsidRPr="00AE5FAC">
              <w:rPr>
                <w:rFonts w:cs="Arial"/>
                <w:bCs/>
              </w:rPr>
              <w:t>AutoUnlock</w:t>
            </w:r>
            <w:proofErr w:type="spellEnd"/>
            <w:r w:rsidRPr="00AE5FAC">
              <w:rPr>
                <w:rFonts w:cs="Arial"/>
                <w:bCs/>
              </w:rPr>
              <w:t xml:space="preserve"> </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E5FAC" w:rsidRDefault="00C53099" w:rsidP="00C53099">
            <w:pPr>
              <w:jc w:val="center"/>
              <w:rPr>
                <w:rFonts w:cs="Arial"/>
                <w:bCs/>
              </w:rPr>
            </w:pPr>
            <w:r w:rsidRPr="00AE5FAC">
              <w:rPr>
                <w:rFonts w:cs="Arial"/>
                <w:bCs/>
              </w:rPr>
              <w:t>0x0404</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AE5FAC" w:rsidRDefault="00C53099" w:rsidP="00C53099">
            <w:pPr>
              <w:jc w:val="center"/>
              <w:rPr>
                <w:rFonts w:cs="Arial"/>
                <w:bCs/>
              </w:rPr>
            </w:pPr>
            <w:r w:rsidRPr="00AE5FAC">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AE5FAC" w:rsidRDefault="00C53099" w:rsidP="00C53099">
            <w:pPr>
              <w:jc w:val="center"/>
              <w:rPr>
                <w:rFonts w:cs="Arial"/>
                <w:bCs/>
              </w:rPr>
            </w:pPr>
            <w:r w:rsidRPr="00AE5FAC">
              <w:rPr>
                <w:rFonts w:cs="Arial"/>
                <w:bCs/>
              </w:rPr>
              <w:t>OFF / Disabled</w:t>
            </w:r>
          </w:p>
        </w:tc>
      </w:tr>
      <w:tr w:rsidR="00C53099" w:rsidRPr="00AE5FAC"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E5FAC"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E5FAC"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AE5FAC" w:rsidRDefault="00C53099" w:rsidP="00C53099">
            <w:pPr>
              <w:jc w:val="center"/>
              <w:rPr>
                <w:rFonts w:cs="Arial"/>
                <w:bCs/>
              </w:rPr>
            </w:pPr>
            <w:r w:rsidRPr="00AE5FAC">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AE5FAC" w:rsidRDefault="00C53099" w:rsidP="00C53099">
            <w:pPr>
              <w:jc w:val="center"/>
              <w:rPr>
                <w:rFonts w:cs="Arial"/>
                <w:bCs/>
              </w:rPr>
            </w:pPr>
            <w:r w:rsidRPr="00AE5FAC">
              <w:rPr>
                <w:rFonts w:cs="Arial"/>
                <w:bCs/>
              </w:rPr>
              <w:t>ON / Enabled</w:t>
            </w:r>
          </w:p>
        </w:tc>
      </w:tr>
    </w:tbl>
    <w:p w:rsidR="00C53099" w:rsidRPr="00AE5FAC"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210</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VS-SR-REQ-234356/C-Relock</w:t>
      </w:r>
    </w:p>
    <w:p w:rsidR="00C53099" w:rsidRPr="00A675AD" w:rsidRDefault="00C53099" w:rsidP="00C53099">
      <w:pPr>
        <w:rPr>
          <w:rFonts w:cs="Arial"/>
        </w:rPr>
      </w:pPr>
      <w:r w:rsidRPr="007F6A77">
        <w:rPr>
          <w:rFonts w:cs="Arial"/>
        </w:rPr>
        <w:t xml:space="preserve">For this feature when performing the “Set” or “Query” operation the Feature Number and Configuration Number in the </w:t>
      </w:r>
      <w:proofErr w:type="spellStart"/>
      <w:r w:rsidRPr="007F6A77">
        <w:rPr>
          <w:rFonts w:cs="Arial"/>
        </w:rPr>
        <w:t>Feature.Rq</w:t>
      </w:r>
      <w:proofErr w:type="spellEnd"/>
      <w:r w:rsidRPr="007F6A77">
        <w:rPr>
          <w:rFonts w:cs="Arial"/>
        </w:rPr>
        <w:t xml:space="preserve"> and </w:t>
      </w:r>
      <w:proofErr w:type="spellStart"/>
      <w:r w:rsidRPr="007F6A77">
        <w:rPr>
          <w:rFonts w:cs="Arial"/>
        </w:rPr>
        <w:t>Feature.St</w:t>
      </w:r>
      <w:proofErr w:type="spellEnd"/>
      <w:r w:rsidRPr="007F6A77">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7F6A77" w:rsidRDefault="00C53099" w:rsidP="00C53099">
            <w:pPr>
              <w:jc w:val="center"/>
              <w:rPr>
                <w:rFonts w:cs="Arial"/>
                <w:bCs/>
              </w:rPr>
            </w:pPr>
            <w:r w:rsidRPr="007F6A77">
              <w:rPr>
                <w:rFonts w:cs="Arial"/>
                <w:bCs/>
              </w:rPr>
              <w:t>Auto Relock</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7F6A77" w:rsidRDefault="00C53099" w:rsidP="00C53099">
            <w:pPr>
              <w:jc w:val="center"/>
              <w:rPr>
                <w:rFonts w:cs="Arial"/>
                <w:bCs/>
                <w:color w:val="FF0000"/>
              </w:rPr>
            </w:pPr>
            <w:r w:rsidRPr="007F6A77">
              <w:rPr>
                <w:rFonts w:cs="Arial"/>
                <w:bCs/>
              </w:rPr>
              <w:t>0x0413</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CF62DC" w:rsidRDefault="00C53099" w:rsidP="00C53099">
            <w:pPr>
              <w:jc w:val="center"/>
              <w:rPr>
                <w:rFonts w:cs="Arial"/>
                <w:bCs/>
              </w:rPr>
            </w:pPr>
            <w:r w:rsidRPr="00CF62DC">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CF62DC" w:rsidRDefault="00C53099" w:rsidP="00C53099">
            <w:pPr>
              <w:jc w:val="center"/>
              <w:rPr>
                <w:rFonts w:cs="Arial"/>
                <w:bCs/>
              </w:rPr>
            </w:pPr>
            <w:r w:rsidRPr="00CF62DC">
              <w:rPr>
                <w:rFonts w:cs="Arial"/>
                <w:bCs/>
              </w:rPr>
              <w:t>OFF / Disabled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CF62DC" w:rsidRDefault="00C53099" w:rsidP="00C53099">
            <w:pPr>
              <w:jc w:val="center"/>
              <w:rPr>
                <w:rFonts w:cs="Arial"/>
                <w:bCs/>
              </w:rPr>
            </w:pPr>
            <w:r w:rsidRPr="00CF62DC">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CF62DC" w:rsidRDefault="00C53099" w:rsidP="00C53099">
            <w:pPr>
              <w:jc w:val="center"/>
              <w:rPr>
                <w:rFonts w:cs="Arial"/>
                <w:bCs/>
              </w:rPr>
            </w:pPr>
            <w:r w:rsidRPr="00CF62DC">
              <w:rPr>
                <w:rFonts w:cs="Arial"/>
                <w:bCs/>
              </w:rPr>
              <w:t>ON / Enabled</w:t>
            </w:r>
          </w:p>
        </w:tc>
      </w:tr>
    </w:tbl>
    <w:p w:rsidR="00C53099" w:rsidRPr="00A675AD" w:rsidRDefault="00C53099" w:rsidP="00C53099">
      <w:pPr>
        <w:rPr>
          <w:rFonts w:cs="Arial"/>
        </w:rPr>
      </w:pPr>
    </w:p>
    <w:p w:rsidR="00C53099" w:rsidRPr="00A675AD"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lastRenderedPageBreak/>
        <w:t>VS-SR-REQ-234349/C-</w:t>
      </w:r>
      <w:proofErr w:type="spellStart"/>
      <w:r w:rsidRPr="00C53099">
        <w:rPr>
          <w:b w:val="0"/>
          <w:u w:val="single"/>
        </w:rPr>
        <w:t>Mislock</w:t>
      </w:r>
      <w:proofErr w:type="spellEnd"/>
    </w:p>
    <w:p w:rsidR="00C53099" w:rsidRPr="00E444D2" w:rsidRDefault="00C53099" w:rsidP="00C53099">
      <w:pPr>
        <w:rPr>
          <w:rFonts w:cs="Arial"/>
        </w:rPr>
      </w:pPr>
      <w:r w:rsidRPr="00E444D2">
        <w:rPr>
          <w:rFonts w:cs="Arial"/>
        </w:rPr>
        <w:t xml:space="preserve">For this feature when performing the “Set” or “Query” operation the Feature Number and Configuration Number in the </w:t>
      </w:r>
      <w:proofErr w:type="spellStart"/>
      <w:r w:rsidRPr="00E444D2">
        <w:rPr>
          <w:rFonts w:cs="Arial"/>
        </w:rPr>
        <w:t>Feature.Rq</w:t>
      </w:r>
      <w:proofErr w:type="spellEnd"/>
      <w:r w:rsidRPr="00E444D2">
        <w:rPr>
          <w:rFonts w:cs="Arial"/>
        </w:rPr>
        <w:t xml:space="preserve"> and </w:t>
      </w:r>
      <w:proofErr w:type="spellStart"/>
      <w:r w:rsidRPr="00E444D2">
        <w:rPr>
          <w:rFonts w:cs="Arial"/>
        </w:rPr>
        <w:t>Feature.St</w:t>
      </w:r>
      <w:proofErr w:type="spellEnd"/>
      <w:r w:rsidRPr="00E444D2">
        <w:rPr>
          <w:rFonts w:cs="Arial"/>
        </w:rPr>
        <w:t xml:space="preserve"> messages shall be used below.</w:t>
      </w:r>
    </w:p>
    <w:p w:rsidR="00C53099" w:rsidRPr="00E444D2" w:rsidRDefault="00C53099" w:rsidP="00C53099">
      <w:pPr>
        <w:rPr>
          <w:rFonts w:cs="Arial"/>
        </w:rPr>
      </w:pPr>
    </w:p>
    <w:p w:rsidR="00C53099" w:rsidRPr="00E444D2" w:rsidRDefault="00C53099" w:rsidP="00C53099">
      <w:pPr>
        <w:rPr>
          <w:rFonts w:cs="Arial"/>
        </w:rPr>
      </w:pPr>
      <w:r w:rsidRPr="00E444D2">
        <w:rPr>
          <w:rFonts w:cs="Arial"/>
        </w:rPr>
        <w:t xml:space="preserve">If Enhanced Memory is supported the Active Personality Profile shall be used for </w:t>
      </w:r>
      <w:proofErr w:type="spellStart"/>
      <w:r w:rsidRPr="00E444D2">
        <w:rPr>
          <w:rFonts w:cs="Arial"/>
        </w:rPr>
        <w:t>PersIndex</w:t>
      </w:r>
      <w:proofErr w:type="spellEnd"/>
      <w:r w:rsidRPr="00E444D2">
        <w:rPr>
          <w:rFonts w:cs="Arial"/>
        </w:rPr>
        <w:t xml:space="preserve">.  If Enhanced Memory is not supported </w:t>
      </w:r>
      <w:proofErr w:type="spellStart"/>
      <w:r w:rsidRPr="00E444D2">
        <w:rPr>
          <w:rFonts w:cs="Arial"/>
        </w:rPr>
        <w:t>PersIndex</w:t>
      </w:r>
      <w:proofErr w:type="spellEnd"/>
      <w:r w:rsidRPr="00E444D2">
        <w:rPr>
          <w:rFonts w:cs="Arial"/>
        </w:rPr>
        <w:t xml:space="preserve"> shall be set to Vehicle.</w:t>
      </w:r>
    </w:p>
    <w:p w:rsidR="00C53099" w:rsidRPr="00E444D2" w:rsidRDefault="00C53099" w:rsidP="00C53099">
      <w:pPr>
        <w:rPr>
          <w:rFonts w:cs="Arial"/>
        </w:rPr>
      </w:pPr>
    </w:p>
    <w:p w:rsidR="00C53099" w:rsidRPr="00E444D2"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E444D2"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444D2" w:rsidRDefault="00C53099" w:rsidP="00C53099">
            <w:pPr>
              <w:jc w:val="center"/>
              <w:rPr>
                <w:rFonts w:cs="Arial"/>
                <w:b/>
                <w:bCs/>
              </w:rPr>
            </w:pPr>
            <w:r w:rsidRPr="00E444D2">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444D2" w:rsidRDefault="00C53099" w:rsidP="00C53099">
            <w:pPr>
              <w:jc w:val="center"/>
              <w:rPr>
                <w:rFonts w:cs="Arial"/>
                <w:b/>
                <w:bCs/>
              </w:rPr>
            </w:pPr>
            <w:r w:rsidRPr="00E444D2">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444D2" w:rsidRDefault="00C53099" w:rsidP="00C53099">
            <w:pPr>
              <w:jc w:val="center"/>
              <w:rPr>
                <w:rFonts w:cs="Arial"/>
                <w:b/>
                <w:bCs/>
              </w:rPr>
            </w:pPr>
            <w:r w:rsidRPr="00E444D2">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444D2" w:rsidRDefault="00C53099" w:rsidP="00C53099">
            <w:pPr>
              <w:jc w:val="center"/>
              <w:rPr>
                <w:rFonts w:cs="Arial"/>
                <w:b/>
                <w:bCs/>
              </w:rPr>
            </w:pPr>
            <w:r w:rsidRPr="00E444D2">
              <w:rPr>
                <w:rFonts w:cs="Arial"/>
                <w:b/>
                <w:bCs/>
              </w:rPr>
              <w:t>HMI selection / Configuration Name</w:t>
            </w:r>
          </w:p>
        </w:tc>
      </w:tr>
      <w:tr w:rsidR="00C53099" w:rsidRPr="00E444D2"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E444D2" w:rsidRDefault="00C53099" w:rsidP="00C53099">
            <w:pPr>
              <w:jc w:val="center"/>
              <w:rPr>
                <w:rFonts w:cs="Arial"/>
                <w:bCs/>
              </w:rPr>
            </w:pPr>
            <w:r w:rsidRPr="00E444D2">
              <w:rPr>
                <w:rFonts w:cs="Arial"/>
                <w:bCs/>
              </w:rPr>
              <w:t>Mis-lock feedback</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E444D2" w:rsidRDefault="00C53099" w:rsidP="00C53099">
            <w:pPr>
              <w:jc w:val="center"/>
              <w:rPr>
                <w:rFonts w:cs="Arial"/>
                <w:bCs/>
              </w:rPr>
            </w:pPr>
            <w:r w:rsidRPr="00E444D2">
              <w:rPr>
                <w:rFonts w:cs="Arial"/>
                <w:bCs/>
              </w:rPr>
              <w:t>0x0411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E444D2" w:rsidRDefault="00C53099" w:rsidP="00C53099">
            <w:pPr>
              <w:jc w:val="center"/>
              <w:rPr>
                <w:rFonts w:cs="Arial"/>
                <w:bCs/>
              </w:rPr>
            </w:pPr>
            <w:r w:rsidRPr="00E444D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E444D2" w:rsidRDefault="00C53099" w:rsidP="00C53099">
            <w:pPr>
              <w:jc w:val="center"/>
              <w:rPr>
                <w:rFonts w:cs="Arial"/>
                <w:bCs/>
              </w:rPr>
            </w:pPr>
            <w:r w:rsidRPr="00E444D2">
              <w:rPr>
                <w:rFonts w:cs="Arial"/>
                <w:bCs/>
              </w:rPr>
              <w:t>OFF / Disabled</w:t>
            </w:r>
          </w:p>
        </w:tc>
      </w:tr>
      <w:tr w:rsidR="00C53099" w:rsidRPr="00E444D2"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E444D2"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E444D2"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E444D2" w:rsidRDefault="00C53099" w:rsidP="00C53099">
            <w:pPr>
              <w:jc w:val="center"/>
              <w:rPr>
                <w:rFonts w:cs="Arial"/>
                <w:bCs/>
              </w:rPr>
            </w:pPr>
            <w:r w:rsidRPr="00E444D2">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E444D2" w:rsidRDefault="00C53099" w:rsidP="00C53099">
            <w:pPr>
              <w:jc w:val="center"/>
              <w:rPr>
                <w:rFonts w:cs="Arial"/>
                <w:bCs/>
              </w:rPr>
            </w:pPr>
            <w:r w:rsidRPr="00E444D2">
              <w:rPr>
                <w:rFonts w:cs="Arial"/>
                <w:bCs/>
              </w:rPr>
              <w:t>ON / Enabled</w:t>
            </w:r>
          </w:p>
        </w:tc>
      </w:tr>
    </w:tbl>
    <w:p w:rsidR="00C53099" w:rsidRPr="00E444D2" w:rsidRDefault="00C53099" w:rsidP="00C53099">
      <w:pPr>
        <w:rPr>
          <w:rFonts w:cs="Arial"/>
        </w:rPr>
      </w:pPr>
    </w:p>
    <w:p w:rsidR="00C53099" w:rsidRPr="00E444D2"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211</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VS-SR-REQ-234351/D-Lock Trim Switch Inhibit</w:t>
      </w:r>
    </w:p>
    <w:p w:rsidR="00C53099" w:rsidRPr="00407B59" w:rsidRDefault="00C53099" w:rsidP="00C53099">
      <w:pPr>
        <w:rPr>
          <w:rFonts w:cs="Arial"/>
        </w:rPr>
      </w:pPr>
      <w:r w:rsidRPr="00407B59">
        <w:rPr>
          <w:rFonts w:cs="Arial"/>
        </w:rPr>
        <w:t xml:space="preserve">For this feature when performing the “Set” or “Query” operation the Feature Number and Configuration Number in the </w:t>
      </w:r>
      <w:proofErr w:type="spellStart"/>
      <w:r w:rsidRPr="00407B59">
        <w:rPr>
          <w:rFonts w:cs="Arial"/>
        </w:rPr>
        <w:t>Feature.Rq</w:t>
      </w:r>
      <w:proofErr w:type="spellEnd"/>
      <w:r w:rsidRPr="00407B59">
        <w:rPr>
          <w:rFonts w:cs="Arial"/>
        </w:rPr>
        <w:t xml:space="preserve"> and </w:t>
      </w:r>
      <w:proofErr w:type="spellStart"/>
      <w:r w:rsidRPr="00407B59">
        <w:rPr>
          <w:rFonts w:cs="Arial"/>
        </w:rPr>
        <w:t>Feature.St</w:t>
      </w:r>
      <w:proofErr w:type="spellEnd"/>
      <w:r w:rsidRPr="00407B59">
        <w:rPr>
          <w:rFonts w:cs="Arial"/>
        </w:rPr>
        <w:t xml:space="preserve"> messages shall be used below.</w:t>
      </w:r>
    </w:p>
    <w:p w:rsidR="00C53099" w:rsidRPr="00407B59" w:rsidRDefault="00C53099" w:rsidP="00C53099">
      <w:pPr>
        <w:rPr>
          <w:rFonts w:cs="Arial"/>
        </w:rPr>
      </w:pPr>
    </w:p>
    <w:p w:rsidR="00C53099" w:rsidRPr="00407B59" w:rsidRDefault="00C53099" w:rsidP="00C53099">
      <w:pPr>
        <w:rPr>
          <w:rFonts w:cs="Arial"/>
        </w:rPr>
      </w:pPr>
      <w:r w:rsidRPr="00407B59">
        <w:rPr>
          <w:rFonts w:cs="Arial"/>
        </w:rPr>
        <w:t xml:space="preserve">If Enhanced Memory is supported the Active Personality Profile shall be used for </w:t>
      </w:r>
      <w:proofErr w:type="spellStart"/>
      <w:r w:rsidRPr="00407B59">
        <w:rPr>
          <w:rFonts w:cs="Arial"/>
        </w:rPr>
        <w:t>PersIndex</w:t>
      </w:r>
      <w:proofErr w:type="spellEnd"/>
      <w:r w:rsidRPr="00407B59">
        <w:rPr>
          <w:rFonts w:cs="Arial"/>
        </w:rPr>
        <w:t xml:space="preserve">.  If Enhanced Memory is not supported </w:t>
      </w:r>
      <w:proofErr w:type="spellStart"/>
      <w:r w:rsidRPr="00407B59">
        <w:rPr>
          <w:rFonts w:cs="Arial"/>
        </w:rPr>
        <w:t>PersIndex</w:t>
      </w:r>
      <w:proofErr w:type="spellEnd"/>
      <w:r w:rsidRPr="00407B59">
        <w:rPr>
          <w:rFonts w:cs="Arial"/>
        </w:rPr>
        <w:t xml:space="preserve"> shall be set to Vehicle.</w:t>
      </w:r>
    </w:p>
    <w:p w:rsidR="00C53099" w:rsidRPr="00407B59" w:rsidRDefault="00C53099" w:rsidP="00C53099">
      <w:pPr>
        <w:rPr>
          <w:rFonts w:cs="Arial"/>
        </w:rPr>
      </w:pPr>
    </w:p>
    <w:p w:rsidR="00C53099" w:rsidRPr="00407B59"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407B59"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407B59" w:rsidRDefault="00C53099" w:rsidP="00C53099">
            <w:pPr>
              <w:jc w:val="center"/>
              <w:rPr>
                <w:rFonts w:cs="Arial"/>
                <w:b/>
                <w:bCs/>
              </w:rPr>
            </w:pPr>
            <w:r w:rsidRPr="00407B59">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407B59" w:rsidRDefault="00C53099" w:rsidP="00C53099">
            <w:pPr>
              <w:jc w:val="center"/>
              <w:rPr>
                <w:rFonts w:cs="Arial"/>
                <w:b/>
                <w:bCs/>
              </w:rPr>
            </w:pPr>
            <w:r w:rsidRPr="00407B59">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407B59" w:rsidRDefault="00C53099" w:rsidP="00C53099">
            <w:pPr>
              <w:jc w:val="center"/>
              <w:rPr>
                <w:rFonts w:cs="Arial"/>
                <w:b/>
                <w:bCs/>
              </w:rPr>
            </w:pPr>
            <w:r w:rsidRPr="00407B59">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407B59" w:rsidRDefault="00C53099" w:rsidP="00C53099">
            <w:pPr>
              <w:jc w:val="center"/>
              <w:rPr>
                <w:rFonts w:cs="Arial"/>
                <w:b/>
                <w:bCs/>
              </w:rPr>
            </w:pPr>
            <w:r w:rsidRPr="00407B59">
              <w:rPr>
                <w:rFonts w:cs="Arial"/>
                <w:b/>
                <w:bCs/>
              </w:rPr>
              <w:t>HMI selection / Configuration Name</w:t>
            </w:r>
          </w:p>
        </w:tc>
      </w:tr>
      <w:tr w:rsidR="00C53099" w:rsidRPr="00407B59"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407B59" w:rsidRDefault="00C53099" w:rsidP="00C53099">
            <w:pPr>
              <w:jc w:val="center"/>
              <w:rPr>
                <w:rFonts w:cs="Arial"/>
                <w:bCs/>
              </w:rPr>
            </w:pPr>
            <w:r w:rsidRPr="00407B59">
              <w:rPr>
                <w:rFonts w:cs="Arial"/>
                <w:bCs/>
              </w:rPr>
              <w:t>Lock Trim Switch Inhibit / Switch Inhibit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407B59" w:rsidRDefault="00C53099" w:rsidP="00C53099">
            <w:pPr>
              <w:jc w:val="center"/>
              <w:rPr>
                <w:rFonts w:cs="Arial"/>
                <w:bCs/>
              </w:rPr>
            </w:pPr>
            <w:r w:rsidRPr="00407B59">
              <w:rPr>
                <w:rFonts w:cs="Arial"/>
                <w:bCs/>
              </w:rPr>
              <w:t>0x0410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407B59" w:rsidRDefault="00C53099" w:rsidP="00C53099">
            <w:pPr>
              <w:jc w:val="center"/>
              <w:rPr>
                <w:rFonts w:cs="Arial"/>
                <w:bCs/>
              </w:rPr>
            </w:pPr>
            <w:r w:rsidRPr="00407B59">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407B59" w:rsidRDefault="00C53099" w:rsidP="00C53099">
            <w:pPr>
              <w:jc w:val="center"/>
              <w:rPr>
                <w:rFonts w:cs="Arial"/>
                <w:bCs/>
              </w:rPr>
            </w:pPr>
            <w:r w:rsidRPr="00407B59">
              <w:rPr>
                <w:rFonts w:cs="Arial"/>
                <w:bCs/>
              </w:rPr>
              <w:t>OFF / Disabled</w:t>
            </w:r>
          </w:p>
        </w:tc>
      </w:tr>
      <w:tr w:rsidR="00C53099" w:rsidRPr="00407B59"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407B5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407B59"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407B59" w:rsidRDefault="00C53099" w:rsidP="00C53099">
            <w:pPr>
              <w:jc w:val="center"/>
              <w:rPr>
                <w:rFonts w:cs="Arial"/>
                <w:bCs/>
              </w:rPr>
            </w:pPr>
            <w:r w:rsidRPr="00407B59">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407B59" w:rsidRDefault="00C53099" w:rsidP="00C53099">
            <w:pPr>
              <w:jc w:val="center"/>
              <w:rPr>
                <w:rFonts w:cs="Arial"/>
                <w:bCs/>
              </w:rPr>
            </w:pPr>
            <w:r w:rsidRPr="00407B59">
              <w:rPr>
                <w:rFonts w:cs="Arial"/>
                <w:bCs/>
              </w:rPr>
              <w:t>ON / Enabled</w:t>
            </w:r>
          </w:p>
        </w:tc>
      </w:tr>
    </w:tbl>
    <w:p w:rsidR="00C53099" w:rsidRPr="00407B59" w:rsidRDefault="00C53099" w:rsidP="00C53099">
      <w:pPr>
        <w:rPr>
          <w:rFonts w:cs="Arial"/>
        </w:rPr>
      </w:pPr>
    </w:p>
    <w:p w:rsidR="00C53099" w:rsidRPr="00407B59"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212</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VS-SR-REQ-234353/C-Audible Locking Feedback</w:t>
      </w:r>
    </w:p>
    <w:p w:rsidR="00C53099" w:rsidRPr="005656AD" w:rsidRDefault="00C53099" w:rsidP="00C53099">
      <w:pPr>
        <w:rPr>
          <w:rFonts w:cs="Arial"/>
        </w:rPr>
      </w:pPr>
      <w:r w:rsidRPr="005656AD">
        <w:rPr>
          <w:rFonts w:cs="Arial"/>
        </w:rPr>
        <w:t xml:space="preserve">For this feature when performing the “Set” or “Query” operation the Feature Number and Configuration Number in the </w:t>
      </w:r>
      <w:proofErr w:type="spellStart"/>
      <w:r w:rsidRPr="005656AD">
        <w:rPr>
          <w:rFonts w:cs="Arial"/>
        </w:rPr>
        <w:t>Feature.Rq</w:t>
      </w:r>
      <w:proofErr w:type="spellEnd"/>
      <w:r w:rsidRPr="005656AD">
        <w:rPr>
          <w:rFonts w:cs="Arial"/>
        </w:rPr>
        <w:t xml:space="preserve"> and </w:t>
      </w:r>
      <w:proofErr w:type="spellStart"/>
      <w:r w:rsidRPr="005656AD">
        <w:rPr>
          <w:rFonts w:cs="Arial"/>
        </w:rPr>
        <w:t>Feature.St</w:t>
      </w:r>
      <w:proofErr w:type="spellEnd"/>
      <w:r w:rsidRPr="005656AD">
        <w:rPr>
          <w:rFonts w:cs="Arial"/>
        </w:rPr>
        <w:t xml:space="preserve"> messages shall be used below.</w:t>
      </w:r>
    </w:p>
    <w:p w:rsidR="00C53099" w:rsidRPr="005656AD" w:rsidRDefault="00C53099" w:rsidP="00C53099">
      <w:pPr>
        <w:rPr>
          <w:rFonts w:cs="Arial"/>
        </w:rPr>
      </w:pPr>
    </w:p>
    <w:p w:rsidR="00C53099" w:rsidRPr="005656AD" w:rsidRDefault="00C53099" w:rsidP="00C53099">
      <w:pPr>
        <w:rPr>
          <w:rFonts w:cs="Arial"/>
        </w:rPr>
      </w:pPr>
      <w:r w:rsidRPr="005656AD">
        <w:rPr>
          <w:rFonts w:cs="Arial"/>
        </w:rPr>
        <w:t xml:space="preserve">If Enhanced Memory is supported the Active Personality Profile shall be used for </w:t>
      </w:r>
      <w:proofErr w:type="spellStart"/>
      <w:r w:rsidRPr="005656AD">
        <w:rPr>
          <w:rFonts w:cs="Arial"/>
        </w:rPr>
        <w:t>PersIndex</w:t>
      </w:r>
      <w:proofErr w:type="spellEnd"/>
      <w:r w:rsidRPr="005656AD">
        <w:rPr>
          <w:rFonts w:cs="Arial"/>
        </w:rPr>
        <w:t xml:space="preserve">.  If Enhanced Memory is not supported </w:t>
      </w:r>
      <w:proofErr w:type="spellStart"/>
      <w:r w:rsidRPr="005656AD">
        <w:rPr>
          <w:rFonts w:cs="Arial"/>
        </w:rPr>
        <w:t>PersIndex</w:t>
      </w:r>
      <w:proofErr w:type="spellEnd"/>
      <w:r w:rsidRPr="005656AD">
        <w:rPr>
          <w:rFonts w:cs="Arial"/>
        </w:rPr>
        <w:t xml:space="preserve"> shall be set to Vehicle.</w:t>
      </w:r>
    </w:p>
    <w:p w:rsidR="00C53099" w:rsidRPr="005656AD" w:rsidRDefault="00C53099" w:rsidP="00C53099">
      <w:pPr>
        <w:rPr>
          <w:rFonts w:cs="Arial"/>
        </w:rPr>
      </w:pPr>
    </w:p>
    <w:p w:rsidR="00C53099" w:rsidRPr="005656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5656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656AD" w:rsidRDefault="00C53099" w:rsidP="00C53099">
            <w:pPr>
              <w:jc w:val="center"/>
              <w:rPr>
                <w:rFonts w:cs="Arial"/>
                <w:b/>
                <w:bCs/>
              </w:rPr>
            </w:pPr>
            <w:r w:rsidRPr="005656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656AD" w:rsidRDefault="00C53099" w:rsidP="00C53099">
            <w:pPr>
              <w:jc w:val="center"/>
              <w:rPr>
                <w:rFonts w:cs="Arial"/>
                <w:b/>
                <w:bCs/>
              </w:rPr>
            </w:pPr>
            <w:r w:rsidRPr="005656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656AD" w:rsidRDefault="00C53099" w:rsidP="00C53099">
            <w:pPr>
              <w:jc w:val="center"/>
              <w:rPr>
                <w:rFonts w:cs="Arial"/>
                <w:b/>
                <w:bCs/>
              </w:rPr>
            </w:pPr>
            <w:r w:rsidRPr="005656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656AD" w:rsidRDefault="00C53099" w:rsidP="00C53099">
            <w:pPr>
              <w:jc w:val="center"/>
              <w:rPr>
                <w:rFonts w:cs="Arial"/>
                <w:b/>
                <w:bCs/>
              </w:rPr>
            </w:pPr>
            <w:r w:rsidRPr="005656AD">
              <w:rPr>
                <w:rFonts w:cs="Arial"/>
                <w:b/>
                <w:bCs/>
              </w:rPr>
              <w:t>HMI selection / Configuration Name</w:t>
            </w:r>
          </w:p>
        </w:tc>
      </w:tr>
      <w:tr w:rsidR="00C53099" w:rsidRPr="005656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5656AD" w:rsidRDefault="00C53099" w:rsidP="00C53099">
            <w:pPr>
              <w:jc w:val="center"/>
              <w:rPr>
                <w:rFonts w:cs="Arial"/>
                <w:bCs/>
              </w:rPr>
            </w:pPr>
            <w:r w:rsidRPr="005656AD">
              <w:rPr>
                <w:rFonts w:cs="Arial"/>
                <w:bCs/>
              </w:rPr>
              <w:t>Audible Locking Feedback</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5656AD" w:rsidRDefault="00C53099" w:rsidP="00C53099">
            <w:pPr>
              <w:jc w:val="center"/>
              <w:rPr>
                <w:rFonts w:cs="Arial"/>
                <w:bCs/>
              </w:rPr>
            </w:pPr>
            <w:r w:rsidRPr="005656AD">
              <w:rPr>
                <w:rFonts w:cs="Arial"/>
                <w:bCs/>
              </w:rPr>
              <w:t>0x0419</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5656AD" w:rsidRDefault="00C53099" w:rsidP="00C53099">
            <w:pPr>
              <w:jc w:val="center"/>
              <w:rPr>
                <w:rFonts w:cs="Arial"/>
                <w:bCs/>
              </w:rPr>
            </w:pPr>
            <w:r w:rsidRPr="005656AD">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5656AD" w:rsidRDefault="00C53099" w:rsidP="00C53099">
            <w:pPr>
              <w:jc w:val="center"/>
              <w:rPr>
                <w:rFonts w:cs="Arial"/>
                <w:bCs/>
              </w:rPr>
            </w:pPr>
            <w:r w:rsidRPr="005656AD">
              <w:rPr>
                <w:rFonts w:cs="Arial"/>
                <w:bCs/>
              </w:rPr>
              <w:t>OFF / Disabled</w:t>
            </w:r>
          </w:p>
        </w:tc>
      </w:tr>
      <w:tr w:rsidR="00C53099" w:rsidRPr="005656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5656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5656AD"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5656AD" w:rsidRDefault="00C53099" w:rsidP="00C53099">
            <w:pPr>
              <w:jc w:val="center"/>
              <w:rPr>
                <w:rFonts w:cs="Arial"/>
                <w:bCs/>
              </w:rPr>
            </w:pPr>
            <w:r w:rsidRPr="005656AD">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5656AD" w:rsidRDefault="00C53099" w:rsidP="00C53099">
            <w:pPr>
              <w:jc w:val="center"/>
              <w:rPr>
                <w:rFonts w:cs="Arial"/>
                <w:bCs/>
              </w:rPr>
            </w:pPr>
            <w:r w:rsidRPr="005656AD">
              <w:rPr>
                <w:rFonts w:cs="Arial"/>
                <w:bCs/>
              </w:rPr>
              <w:t>ON / Enabled</w:t>
            </w:r>
          </w:p>
        </w:tc>
      </w:tr>
    </w:tbl>
    <w:p w:rsidR="00C53099" w:rsidRPr="005656AD" w:rsidRDefault="00C53099" w:rsidP="00C53099">
      <w:pPr>
        <w:rPr>
          <w:rFonts w:cs="Arial"/>
        </w:rPr>
      </w:pPr>
    </w:p>
    <w:p w:rsidR="00C53099" w:rsidRPr="005656AD" w:rsidRDefault="00C53099" w:rsidP="00C53099">
      <w:pPr>
        <w:rPr>
          <w:rFonts w:cs="Arial"/>
        </w:rPr>
      </w:pPr>
    </w:p>
    <w:p w:rsidR="00C53099" w:rsidRPr="005656AD"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215</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VS-SR-REQ-234354/C-Exterior Lights Feedback - Locking</w:t>
      </w:r>
    </w:p>
    <w:p w:rsidR="00C53099" w:rsidRPr="00EF3FC4" w:rsidRDefault="00C53099" w:rsidP="00C53099">
      <w:pPr>
        <w:rPr>
          <w:rFonts w:cs="Arial"/>
        </w:rPr>
      </w:pPr>
      <w:r w:rsidRPr="00EF3FC4">
        <w:rPr>
          <w:rFonts w:cs="Arial"/>
        </w:rPr>
        <w:t xml:space="preserve">For this feature when performing the “Set” or “Query” operation the Feature Number and Configuration Number in the </w:t>
      </w:r>
      <w:proofErr w:type="spellStart"/>
      <w:r w:rsidRPr="00EF3FC4">
        <w:rPr>
          <w:rFonts w:cs="Arial"/>
        </w:rPr>
        <w:t>Feature.Rq</w:t>
      </w:r>
      <w:proofErr w:type="spellEnd"/>
      <w:r w:rsidRPr="00EF3FC4">
        <w:rPr>
          <w:rFonts w:cs="Arial"/>
        </w:rPr>
        <w:t xml:space="preserve"> and </w:t>
      </w:r>
      <w:proofErr w:type="spellStart"/>
      <w:r w:rsidRPr="00EF3FC4">
        <w:rPr>
          <w:rFonts w:cs="Arial"/>
        </w:rPr>
        <w:t>Feature.St</w:t>
      </w:r>
      <w:proofErr w:type="spellEnd"/>
      <w:r w:rsidRPr="00EF3FC4">
        <w:rPr>
          <w:rFonts w:cs="Arial"/>
        </w:rPr>
        <w:t xml:space="preserve"> messages shall be used below.</w:t>
      </w:r>
    </w:p>
    <w:p w:rsidR="00C53099" w:rsidRPr="00EF3FC4" w:rsidRDefault="00C53099" w:rsidP="00C53099">
      <w:pPr>
        <w:rPr>
          <w:rFonts w:cs="Arial"/>
        </w:rPr>
      </w:pPr>
    </w:p>
    <w:p w:rsidR="00C53099" w:rsidRPr="00EF3FC4" w:rsidRDefault="00C53099" w:rsidP="00C53099">
      <w:pPr>
        <w:rPr>
          <w:rFonts w:cs="Arial"/>
        </w:rPr>
      </w:pPr>
      <w:r w:rsidRPr="00EF3FC4">
        <w:rPr>
          <w:rFonts w:cs="Arial"/>
        </w:rPr>
        <w:t xml:space="preserve">If Enhanced Memory is supported the Active Personality Profile shall be used for </w:t>
      </w:r>
      <w:proofErr w:type="spellStart"/>
      <w:r w:rsidRPr="00EF3FC4">
        <w:rPr>
          <w:rFonts w:cs="Arial"/>
        </w:rPr>
        <w:t>PersIndex</w:t>
      </w:r>
      <w:proofErr w:type="spellEnd"/>
      <w:r w:rsidRPr="00EF3FC4">
        <w:rPr>
          <w:rFonts w:cs="Arial"/>
        </w:rPr>
        <w:t xml:space="preserve">.  If Enhanced Memory is not supported </w:t>
      </w:r>
      <w:proofErr w:type="spellStart"/>
      <w:r w:rsidRPr="00EF3FC4">
        <w:rPr>
          <w:rFonts w:cs="Arial"/>
        </w:rPr>
        <w:t>PersIndex</w:t>
      </w:r>
      <w:proofErr w:type="spellEnd"/>
      <w:r w:rsidRPr="00EF3FC4">
        <w:rPr>
          <w:rFonts w:cs="Arial"/>
        </w:rPr>
        <w:t xml:space="preserve"> shall be set to Vehicle.</w:t>
      </w:r>
    </w:p>
    <w:p w:rsidR="00C53099" w:rsidRPr="00EF3FC4" w:rsidRDefault="00C53099" w:rsidP="00C53099">
      <w:pPr>
        <w:rPr>
          <w:rFonts w:cs="Arial"/>
        </w:rPr>
      </w:pPr>
    </w:p>
    <w:p w:rsidR="00C53099" w:rsidRPr="00EF3FC4"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EF3FC4"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F3FC4" w:rsidRDefault="00C53099" w:rsidP="00C53099">
            <w:pPr>
              <w:jc w:val="center"/>
              <w:rPr>
                <w:rFonts w:cs="Arial"/>
                <w:b/>
                <w:bCs/>
              </w:rPr>
            </w:pPr>
            <w:r w:rsidRPr="00EF3FC4">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F3FC4" w:rsidRDefault="00C53099" w:rsidP="00C53099">
            <w:pPr>
              <w:jc w:val="center"/>
              <w:rPr>
                <w:rFonts w:cs="Arial"/>
                <w:b/>
                <w:bCs/>
              </w:rPr>
            </w:pPr>
            <w:r w:rsidRPr="00EF3FC4">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F3FC4" w:rsidRDefault="00C53099" w:rsidP="00C53099">
            <w:pPr>
              <w:jc w:val="center"/>
              <w:rPr>
                <w:rFonts w:cs="Arial"/>
                <w:b/>
                <w:bCs/>
              </w:rPr>
            </w:pPr>
            <w:r w:rsidRPr="00EF3FC4">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F3FC4" w:rsidRDefault="00C53099" w:rsidP="00C53099">
            <w:pPr>
              <w:jc w:val="center"/>
              <w:rPr>
                <w:rFonts w:cs="Arial"/>
                <w:b/>
                <w:bCs/>
              </w:rPr>
            </w:pPr>
            <w:r w:rsidRPr="00EF3FC4">
              <w:rPr>
                <w:rFonts w:cs="Arial"/>
                <w:b/>
                <w:bCs/>
              </w:rPr>
              <w:t>HMI selection / Configuration Name</w:t>
            </w:r>
          </w:p>
        </w:tc>
      </w:tr>
      <w:tr w:rsidR="00C53099" w:rsidRPr="00EF3FC4"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EF3FC4" w:rsidRDefault="00C53099" w:rsidP="00C53099">
            <w:pPr>
              <w:jc w:val="center"/>
              <w:rPr>
                <w:rFonts w:cs="Arial"/>
                <w:bCs/>
              </w:rPr>
            </w:pPr>
            <w:r w:rsidRPr="00EF3FC4">
              <w:rPr>
                <w:rFonts w:cs="Arial"/>
                <w:bCs/>
              </w:rPr>
              <w:t>Exterior Lights Feedback - Locking</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EF3FC4" w:rsidRDefault="00C53099" w:rsidP="00C53099">
            <w:pPr>
              <w:jc w:val="center"/>
              <w:rPr>
                <w:rFonts w:cs="Arial"/>
                <w:bCs/>
              </w:rPr>
            </w:pPr>
            <w:r w:rsidRPr="00EF3FC4">
              <w:rPr>
                <w:rFonts w:cs="Arial"/>
                <w:bCs/>
              </w:rPr>
              <w:t>0x041A</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EF3FC4" w:rsidRDefault="00C53099" w:rsidP="00C53099">
            <w:pPr>
              <w:jc w:val="center"/>
              <w:rPr>
                <w:rFonts w:cs="Arial"/>
                <w:bCs/>
              </w:rPr>
            </w:pPr>
            <w:r w:rsidRPr="00EF3FC4">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EF3FC4" w:rsidRDefault="00C53099" w:rsidP="00C53099">
            <w:pPr>
              <w:jc w:val="center"/>
              <w:rPr>
                <w:rFonts w:cs="Arial"/>
                <w:bCs/>
              </w:rPr>
            </w:pPr>
            <w:r w:rsidRPr="00EF3FC4">
              <w:rPr>
                <w:rFonts w:cs="Arial"/>
                <w:bCs/>
              </w:rPr>
              <w:t>OFF / Disabled</w:t>
            </w:r>
          </w:p>
        </w:tc>
      </w:tr>
      <w:tr w:rsidR="00C53099" w:rsidRPr="00EF3FC4"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EF3FC4"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EF3FC4"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EF3FC4" w:rsidRDefault="00C53099" w:rsidP="00C53099">
            <w:pPr>
              <w:jc w:val="center"/>
              <w:rPr>
                <w:rFonts w:cs="Arial"/>
                <w:bCs/>
              </w:rPr>
            </w:pPr>
            <w:r w:rsidRPr="00EF3FC4">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EF3FC4" w:rsidRDefault="00C53099" w:rsidP="00C53099">
            <w:pPr>
              <w:jc w:val="center"/>
              <w:rPr>
                <w:rFonts w:cs="Arial"/>
                <w:bCs/>
              </w:rPr>
            </w:pPr>
            <w:r w:rsidRPr="00EF3FC4">
              <w:rPr>
                <w:rFonts w:cs="Arial"/>
                <w:bCs/>
              </w:rPr>
              <w:t>ON / Enabled</w:t>
            </w:r>
          </w:p>
        </w:tc>
      </w:tr>
    </w:tbl>
    <w:p w:rsidR="00C53099" w:rsidRPr="00EF3FC4" w:rsidRDefault="00C53099" w:rsidP="00C53099">
      <w:pPr>
        <w:rPr>
          <w:rFonts w:cs="Arial"/>
        </w:rPr>
      </w:pPr>
    </w:p>
    <w:p w:rsidR="00C53099" w:rsidRPr="00EF3FC4"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216</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VS-SR-REQ-234357/D-Remote Unlock</w:t>
      </w:r>
    </w:p>
    <w:p w:rsidR="00C53099" w:rsidRPr="00CA64E0" w:rsidRDefault="00C53099" w:rsidP="00C53099">
      <w:pPr>
        <w:rPr>
          <w:rFonts w:cs="Arial"/>
        </w:rPr>
      </w:pPr>
      <w:r w:rsidRPr="00CA64E0">
        <w:rPr>
          <w:rFonts w:cs="Arial"/>
        </w:rPr>
        <w:t xml:space="preserve">For this feature when performing the “Set” or “Query” operation the Feature Number and Configuration Number in the </w:t>
      </w:r>
      <w:proofErr w:type="spellStart"/>
      <w:r w:rsidRPr="00CA64E0">
        <w:rPr>
          <w:rFonts w:cs="Arial"/>
        </w:rPr>
        <w:t>Feature.Rq</w:t>
      </w:r>
      <w:proofErr w:type="spellEnd"/>
      <w:r w:rsidRPr="00CA64E0">
        <w:rPr>
          <w:rFonts w:cs="Arial"/>
        </w:rPr>
        <w:t xml:space="preserve"> and </w:t>
      </w:r>
      <w:proofErr w:type="spellStart"/>
      <w:r w:rsidRPr="00CA64E0">
        <w:rPr>
          <w:rFonts w:cs="Arial"/>
        </w:rPr>
        <w:t>Feature.St</w:t>
      </w:r>
      <w:proofErr w:type="spellEnd"/>
      <w:r w:rsidRPr="00CA64E0">
        <w:rPr>
          <w:rFonts w:cs="Arial"/>
        </w:rPr>
        <w:t xml:space="preserve"> messages shall be used below.</w:t>
      </w:r>
    </w:p>
    <w:p w:rsidR="00C53099" w:rsidRPr="00CA64E0" w:rsidRDefault="00C53099" w:rsidP="00C53099">
      <w:pPr>
        <w:rPr>
          <w:rFonts w:cs="Arial"/>
        </w:rPr>
      </w:pPr>
    </w:p>
    <w:p w:rsidR="00C53099" w:rsidRPr="00A675AD" w:rsidRDefault="00C53099" w:rsidP="00C53099">
      <w:pPr>
        <w:rPr>
          <w:rFonts w:cs="Arial"/>
        </w:rPr>
      </w:pPr>
      <w:r w:rsidRPr="00CA64E0">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CA64E0" w:rsidRDefault="00C53099" w:rsidP="00C53099">
            <w:pPr>
              <w:jc w:val="center"/>
              <w:rPr>
                <w:rFonts w:cs="Arial"/>
                <w:bCs/>
              </w:rPr>
            </w:pPr>
            <w:r w:rsidRPr="00CA64E0">
              <w:rPr>
                <w:rFonts w:cs="Arial"/>
                <w:bCs/>
              </w:rPr>
              <w:t xml:space="preserve">Remote Unlock: </w:t>
            </w:r>
          </w:p>
          <w:p w:rsidR="00C53099" w:rsidRPr="00CA64E0" w:rsidRDefault="00C53099" w:rsidP="00C53099">
            <w:pPr>
              <w:jc w:val="center"/>
              <w:rPr>
                <w:rFonts w:cs="Arial"/>
                <w:bCs/>
              </w:rPr>
            </w:pPr>
            <w:r w:rsidRPr="00CA64E0">
              <w:rPr>
                <w:rFonts w:cs="Arial"/>
                <w:bCs/>
              </w:rPr>
              <w:lastRenderedPageBreak/>
              <w:t>One/Two Stage Unlocking</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CA64E0" w:rsidRDefault="00C53099" w:rsidP="00C53099">
            <w:pPr>
              <w:jc w:val="center"/>
              <w:rPr>
                <w:rFonts w:cs="Arial"/>
                <w:bCs/>
              </w:rPr>
            </w:pPr>
            <w:r w:rsidRPr="00CA64E0">
              <w:rPr>
                <w:rFonts w:cs="Arial"/>
                <w:bCs/>
              </w:rPr>
              <w:lastRenderedPageBreak/>
              <w:t>0x0405</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4C0B10" w:rsidRDefault="00C53099" w:rsidP="00C53099">
            <w:pPr>
              <w:jc w:val="center"/>
              <w:rPr>
                <w:rFonts w:cs="Arial"/>
                <w:bCs/>
              </w:rPr>
            </w:pPr>
            <w:r w:rsidRPr="004C0B1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4C0B10" w:rsidRDefault="00C53099" w:rsidP="00C53099">
            <w:pPr>
              <w:jc w:val="center"/>
              <w:rPr>
                <w:rFonts w:cs="Arial"/>
                <w:bCs/>
              </w:rPr>
            </w:pPr>
            <w:r w:rsidRPr="004C0B10">
              <w:rPr>
                <w:rFonts w:cs="Arial"/>
                <w:bCs/>
              </w:rPr>
              <w:t xml:space="preserve">All Doors </w:t>
            </w:r>
            <w:r>
              <w:rPr>
                <w:rFonts w:cs="Arial"/>
                <w:bCs/>
              </w:rPr>
              <w:t>/ One Stage</w:t>
            </w:r>
          </w:p>
        </w:tc>
      </w:tr>
      <w:tr w:rsidR="00C53099" w:rsidRPr="00A675AD" w:rsidTr="00C53099">
        <w:trPr>
          <w:trHeight w:val="727"/>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4C0B10" w:rsidRDefault="00C53099" w:rsidP="00C53099">
            <w:pPr>
              <w:jc w:val="center"/>
              <w:rPr>
                <w:rFonts w:cs="Arial"/>
                <w:bCs/>
              </w:rPr>
            </w:pPr>
            <w:r w:rsidRPr="004C0B10">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4C0B10" w:rsidRDefault="00C53099" w:rsidP="00C53099">
            <w:pPr>
              <w:jc w:val="center"/>
              <w:rPr>
                <w:rFonts w:cs="Arial"/>
                <w:bCs/>
              </w:rPr>
            </w:pPr>
            <w:r w:rsidRPr="004C0B10">
              <w:rPr>
                <w:rFonts w:cs="Arial"/>
                <w:bCs/>
              </w:rPr>
              <w:t xml:space="preserve">Driver’s door </w:t>
            </w:r>
            <w:r>
              <w:rPr>
                <w:rFonts w:cs="Arial"/>
                <w:bCs/>
              </w:rPr>
              <w:t>/ Two Stage</w:t>
            </w:r>
          </w:p>
        </w:tc>
      </w:tr>
    </w:tbl>
    <w:p w:rsidR="00C53099" w:rsidRPr="00A675AD"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26</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217</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VS-SR-REQ-272687/B-Global Unlock</w:t>
      </w:r>
    </w:p>
    <w:p w:rsidR="00C53099" w:rsidRPr="009F410B" w:rsidRDefault="00C53099" w:rsidP="00C53099">
      <w:pPr>
        <w:rPr>
          <w:rFonts w:cs="Arial"/>
        </w:rPr>
      </w:pPr>
      <w:r w:rsidRPr="009F410B">
        <w:rPr>
          <w:rFonts w:cs="Arial"/>
        </w:rPr>
        <w:t xml:space="preserve">For this feature when performing the “Set” or “Query” operation the Feature Number and Configuration Number in the </w:t>
      </w:r>
      <w:proofErr w:type="spellStart"/>
      <w:r w:rsidRPr="009F410B">
        <w:rPr>
          <w:rFonts w:cs="Arial"/>
        </w:rPr>
        <w:t>Feature.Rq</w:t>
      </w:r>
      <w:proofErr w:type="spellEnd"/>
      <w:r w:rsidRPr="009F410B">
        <w:rPr>
          <w:rFonts w:cs="Arial"/>
        </w:rPr>
        <w:t xml:space="preserve"> and </w:t>
      </w:r>
      <w:proofErr w:type="spellStart"/>
      <w:r w:rsidRPr="009F410B">
        <w:rPr>
          <w:rFonts w:cs="Arial"/>
        </w:rPr>
        <w:t>Feature.St</w:t>
      </w:r>
      <w:proofErr w:type="spellEnd"/>
      <w:r w:rsidRPr="009F410B">
        <w:rPr>
          <w:rFonts w:cs="Arial"/>
        </w:rPr>
        <w:t xml:space="preserve"> messages shall be used below.</w:t>
      </w:r>
    </w:p>
    <w:p w:rsidR="00C53099" w:rsidRPr="009F410B" w:rsidRDefault="00C53099" w:rsidP="00C53099">
      <w:pPr>
        <w:rPr>
          <w:rFonts w:cs="Arial"/>
        </w:rPr>
      </w:pPr>
    </w:p>
    <w:p w:rsidR="00C53099" w:rsidRPr="009F410B" w:rsidRDefault="00C53099" w:rsidP="00C53099">
      <w:pPr>
        <w:rPr>
          <w:rFonts w:cs="Arial"/>
        </w:rPr>
      </w:pPr>
      <w:r w:rsidRPr="009F410B">
        <w:rPr>
          <w:rFonts w:cs="Arial"/>
        </w:rPr>
        <w:t xml:space="preserve">If Enhanced Memory is supported the Active Personality Profile shall be used for </w:t>
      </w:r>
      <w:proofErr w:type="spellStart"/>
      <w:r w:rsidRPr="009F410B">
        <w:rPr>
          <w:rFonts w:cs="Arial"/>
        </w:rPr>
        <w:t>PersIndex</w:t>
      </w:r>
      <w:proofErr w:type="spellEnd"/>
      <w:r w:rsidRPr="009F410B">
        <w:rPr>
          <w:rFonts w:cs="Arial"/>
        </w:rPr>
        <w:t xml:space="preserve">.  If Enhanced Memory is not supported </w:t>
      </w:r>
      <w:proofErr w:type="spellStart"/>
      <w:r w:rsidRPr="009F410B">
        <w:rPr>
          <w:rFonts w:cs="Arial"/>
        </w:rPr>
        <w:t>PersIndex</w:t>
      </w:r>
      <w:proofErr w:type="spellEnd"/>
      <w:r w:rsidRPr="009F410B">
        <w:rPr>
          <w:rFonts w:cs="Arial"/>
        </w:rPr>
        <w:t xml:space="preserve"> shall be set to Vehicle.</w:t>
      </w:r>
    </w:p>
    <w:p w:rsidR="00C53099" w:rsidRPr="009F410B" w:rsidRDefault="00C53099" w:rsidP="00C53099">
      <w:pPr>
        <w:rPr>
          <w:rFonts w:cs="Arial"/>
        </w:rPr>
      </w:pPr>
    </w:p>
    <w:p w:rsidR="00C53099" w:rsidRPr="009F410B"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9F410B"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HMI selection / Configuration Name</w:t>
            </w:r>
          </w:p>
        </w:tc>
      </w:tr>
      <w:tr w:rsidR="00C53099" w:rsidRPr="009F410B"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Pr>
                <w:rFonts w:cs="Arial"/>
                <w:bCs/>
              </w:rPr>
              <w:t>One/Two Stage Unlocking</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F410B" w:rsidRDefault="00C53099" w:rsidP="00C53099">
            <w:pPr>
              <w:jc w:val="center"/>
              <w:rPr>
                <w:rFonts w:cs="Arial"/>
                <w:bCs/>
              </w:rPr>
            </w:pPr>
            <w:r>
              <w:rPr>
                <w:rFonts w:cs="Arial"/>
                <w:bCs/>
              </w:rPr>
              <w:t>0x0405</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Pr>
                <w:rFonts w:cs="Arial"/>
                <w:bCs/>
              </w:rPr>
              <w:t xml:space="preserve"> One Stage / All Doors / Global Unlock </w:t>
            </w:r>
            <w:proofErr w:type="gramStart"/>
            <w:r>
              <w:rPr>
                <w:rFonts w:cs="Arial"/>
                <w:bCs/>
              </w:rPr>
              <w:t>ON(</w:t>
            </w:r>
            <w:proofErr w:type="gramEnd"/>
            <w:r>
              <w:rPr>
                <w:rFonts w:cs="Arial"/>
                <w:bCs/>
              </w:rPr>
              <w:t>enabled)</w:t>
            </w:r>
          </w:p>
        </w:tc>
      </w:tr>
      <w:tr w:rsidR="00C53099" w:rsidRPr="009F410B"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9F410B" w:rsidRDefault="00C53099">
            <w:pPr>
              <w:jc w:val="center"/>
              <w:rPr>
                <w:rFonts w:cs="Arial"/>
                <w:bCs/>
              </w:rPr>
            </w:pPr>
            <w:r>
              <w:rPr>
                <w:rFonts w:cs="Arial"/>
                <w:bCs/>
              </w:rPr>
              <w:t xml:space="preserve"> Two Stage / Drivers Door / Global Unlock </w:t>
            </w:r>
            <w:proofErr w:type="gramStart"/>
            <w:r>
              <w:rPr>
                <w:rFonts w:cs="Arial"/>
                <w:bCs/>
              </w:rPr>
              <w:t>OFF(</w:t>
            </w:r>
            <w:proofErr w:type="gramEnd"/>
            <w:r>
              <w:rPr>
                <w:rFonts w:cs="Arial"/>
                <w:bCs/>
              </w:rPr>
              <w:t>disabled)</w:t>
            </w:r>
          </w:p>
        </w:tc>
      </w:tr>
    </w:tbl>
    <w:p w:rsidR="00C53099" w:rsidRDefault="00C53099" w:rsidP="00C53099">
      <w:pPr>
        <w:rPr>
          <w:rFonts w:cs="Arial"/>
        </w:rPr>
      </w:pPr>
    </w:p>
    <w:p w:rsidR="00C53099" w:rsidRPr="00A66F59" w:rsidRDefault="00C53099" w:rsidP="00C53099">
      <w:pPr>
        <w:rPr>
          <w:rFonts w:cs="Arial"/>
        </w:rPr>
      </w:pPr>
      <w:r w:rsidRPr="00A66F59">
        <w:rPr>
          <w:rFonts w:cs="Arial"/>
        </w:rPr>
        <w:t>Note: created separate requirement numbers for Global Unlock and Remote Unlock but they send the same feature numbers with different HMI labels.  HMI labels are determined by configuration.  See HMI document for configuration.</w:t>
      </w: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218</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VS-SR-REQ-272694/B-Intelligent Access</w:t>
      </w:r>
    </w:p>
    <w:p w:rsidR="00C53099" w:rsidRPr="009F410B" w:rsidRDefault="00C53099" w:rsidP="00C53099">
      <w:pPr>
        <w:rPr>
          <w:rFonts w:cs="Arial"/>
        </w:rPr>
      </w:pPr>
      <w:r w:rsidRPr="009F410B">
        <w:rPr>
          <w:rFonts w:cs="Arial"/>
        </w:rPr>
        <w:t xml:space="preserve">For this feature when performing the “Set” or “Query” operation the Feature Number and Configuration Number in the </w:t>
      </w:r>
      <w:proofErr w:type="spellStart"/>
      <w:r w:rsidRPr="009F410B">
        <w:rPr>
          <w:rFonts w:cs="Arial"/>
        </w:rPr>
        <w:t>Feature.Rq</w:t>
      </w:r>
      <w:proofErr w:type="spellEnd"/>
      <w:r w:rsidRPr="009F410B">
        <w:rPr>
          <w:rFonts w:cs="Arial"/>
        </w:rPr>
        <w:t xml:space="preserve"> and </w:t>
      </w:r>
      <w:proofErr w:type="spellStart"/>
      <w:r w:rsidRPr="009F410B">
        <w:rPr>
          <w:rFonts w:cs="Arial"/>
        </w:rPr>
        <w:t>Feature.St</w:t>
      </w:r>
      <w:proofErr w:type="spellEnd"/>
      <w:r w:rsidRPr="009F410B">
        <w:rPr>
          <w:rFonts w:cs="Arial"/>
        </w:rPr>
        <w:t xml:space="preserve"> messages shall be used below.</w:t>
      </w:r>
    </w:p>
    <w:p w:rsidR="00C53099" w:rsidRPr="009F410B" w:rsidRDefault="00C53099" w:rsidP="00C53099">
      <w:pPr>
        <w:rPr>
          <w:rFonts w:cs="Arial"/>
        </w:rPr>
      </w:pPr>
    </w:p>
    <w:p w:rsidR="00C53099" w:rsidRPr="009F410B" w:rsidRDefault="00C53099" w:rsidP="00C53099">
      <w:pPr>
        <w:rPr>
          <w:rFonts w:cs="Arial"/>
        </w:rPr>
      </w:pPr>
      <w:r w:rsidRPr="009F410B">
        <w:rPr>
          <w:rFonts w:cs="Arial"/>
        </w:rPr>
        <w:t xml:space="preserve">If Enhanced Memory is supported the Active Personality Profile shall be used for </w:t>
      </w:r>
      <w:proofErr w:type="spellStart"/>
      <w:r w:rsidRPr="009F410B">
        <w:rPr>
          <w:rFonts w:cs="Arial"/>
        </w:rPr>
        <w:t>PersIndex</w:t>
      </w:r>
      <w:proofErr w:type="spellEnd"/>
      <w:r w:rsidRPr="009F410B">
        <w:rPr>
          <w:rFonts w:cs="Arial"/>
        </w:rPr>
        <w:t xml:space="preserve">.  If Enhanced Memory is not supported </w:t>
      </w:r>
      <w:proofErr w:type="spellStart"/>
      <w:r w:rsidRPr="009F410B">
        <w:rPr>
          <w:rFonts w:cs="Arial"/>
        </w:rPr>
        <w:t>PersIndex</w:t>
      </w:r>
      <w:proofErr w:type="spellEnd"/>
      <w:r w:rsidRPr="009F410B">
        <w:rPr>
          <w:rFonts w:cs="Arial"/>
        </w:rPr>
        <w:t xml:space="preserve"> shall be set to Vehicle.</w:t>
      </w:r>
    </w:p>
    <w:p w:rsidR="00C53099" w:rsidRPr="009F410B" w:rsidRDefault="00C53099" w:rsidP="00C53099">
      <w:pPr>
        <w:rPr>
          <w:rFonts w:cs="Arial"/>
        </w:rPr>
      </w:pPr>
    </w:p>
    <w:p w:rsidR="00C53099" w:rsidRPr="009F410B"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9F410B"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F410B" w:rsidRDefault="00C53099" w:rsidP="00C53099">
            <w:pPr>
              <w:jc w:val="center"/>
              <w:rPr>
                <w:rFonts w:cs="Arial"/>
                <w:b/>
                <w:bCs/>
              </w:rPr>
            </w:pPr>
            <w:r w:rsidRPr="009F410B">
              <w:rPr>
                <w:rFonts w:cs="Arial"/>
                <w:b/>
                <w:bCs/>
              </w:rPr>
              <w:t>HMI selection / Configuration Name</w:t>
            </w:r>
          </w:p>
        </w:tc>
      </w:tr>
      <w:tr w:rsidR="00C53099" w:rsidRPr="009F410B"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Pr>
                <w:rFonts w:cs="Arial"/>
                <w:bCs/>
              </w:rPr>
              <w:t>Intelligent Access / Key Free / Passive Entry Customer Enable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F410B" w:rsidRDefault="00C53099" w:rsidP="00C53099">
            <w:pPr>
              <w:jc w:val="center"/>
              <w:rPr>
                <w:rFonts w:cs="Arial"/>
                <w:bCs/>
              </w:rPr>
            </w:pPr>
            <w:r>
              <w:rPr>
                <w:rFonts w:cs="Arial"/>
                <w:bCs/>
              </w:rPr>
              <w:t>0x0412</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OFF / Disabled</w:t>
            </w:r>
          </w:p>
        </w:tc>
      </w:tr>
      <w:tr w:rsidR="00C53099" w:rsidRPr="009F410B"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9F410B" w:rsidRDefault="00C53099" w:rsidP="00C53099">
            <w:pPr>
              <w:jc w:val="center"/>
              <w:rPr>
                <w:rFonts w:cs="Arial"/>
                <w:bCs/>
              </w:rPr>
            </w:pPr>
            <w:r w:rsidRPr="009F410B">
              <w:rPr>
                <w:rFonts w:cs="Arial"/>
                <w:bCs/>
              </w:rPr>
              <w:t>ON / Enabled</w:t>
            </w:r>
          </w:p>
        </w:tc>
      </w:tr>
    </w:tbl>
    <w:p w:rsidR="00C53099" w:rsidRPr="009F410B"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213, 214</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VS-SR-REQ-350467/A-Walk Away Lock</w:t>
      </w:r>
    </w:p>
    <w:p w:rsidR="00C53099" w:rsidRPr="005F2614" w:rsidRDefault="00C53099" w:rsidP="00C53099">
      <w:pPr>
        <w:rPr>
          <w:rFonts w:cs="Arial"/>
        </w:rPr>
      </w:pPr>
      <w:r w:rsidRPr="005F2614">
        <w:rPr>
          <w:rFonts w:cs="Arial"/>
        </w:rPr>
        <w:t xml:space="preserve">For this feature when performing the “Set” or “Query” operation the Feature Number and Configuration Number in the </w:t>
      </w:r>
      <w:proofErr w:type="spellStart"/>
      <w:r w:rsidRPr="005F2614">
        <w:rPr>
          <w:rFonts w:cs="Arial"/>
        </w:rPr>
        <w:t>Feature.Rq</w:t>
      </w:r>
      <w:proofErr w:type="spellEnd"/>
      <w:r w:rsidRPr="005F2614">
        <w:rPr>
          <w:rFonts w:cs="Arial"/>
        </w:rPr>
        <w:t xml:space="preserve"> and </w:t>
      </w:r>
      <w:proofErr w:type="spellStart"/>
      <w:r w:rsidRPr="005F2614">
        <w:rPr>
          <w:rFonts w:cs="Arial"/>
        </w:rPr>
        <w:t>Feature.St</w:t>
      </w:r>
      <w:proofErr w:type="spellEnd"/>
      <w:r w:rsidRPr="005F2614">
        <w:rPr>
          <w:rFonts w:cs="Arial"/>
        </w:rPr>
        <w:t xml:space="preserve"> messages shall be used below.</w:t>
      </w:r>
    </w:p>
    <w:p w:rsidR="00C53099" w:rsidRPr="005F2614" w:rsidRDefault="00C53099" w:rsidP="00C53099">
      <w:pPr>
        <w:rPr>
          <w:rFonts w:cs="Arial"/>
        </w:rPr>
      </w:pPr>
    </w:p>
    <w:p w:rsidR="00C53099" w:rsidRPr="005F2614" w:rsidRDefault="00C53099" w:rsidP="00C53099">
      <w:pPr>
        <w:rPr>
          <w:rFonts w:cs="Arial"/>
        </w:rPr>
      </w:pPr>
      <w:r w:rsidRPr="005F2614">
        <w:rPr>
          <w:rFonts w:cs="Arial"/>
        </w:rPr>
        <w:t xml:space="preserve">If Enhanced Memory is supported the Active Personality Profile shall be used for </w:t>
      </w:r>
      <w:proofErr w:type="spellStart"/>
      <w:r w:rsidRPr="005F2614">
        <w:rPr>
          <w:rFonts w:cs="Arial"/>
        </w:rPr>
        <w:t>PersIndex</w:t>
      </w:r>
      <w:proofErr w:type="spellEnd"/>
      <w:r w:rsidRPr="005F2614">
        <w:rPr>
          <w:rFonts w:cs="Arial"/>
        </w:rPr>
        <w:t xml:space="preserve">.  If Enhanced Memory is not supported </w:t>
      </w:r>
      <w:proofErr w:type="spellStart"/>
      <w:r w:rsidRPr="005F2614">
        <w:rPr>
          <w:rFonts w:cs="Arial"/>
        </w:rPr>
        <w:t>PersIndex</w:t>
      </w:r>
      <w:proofErr w:type="spellEnd"/>
      <w:r w:rsidRPr="005F2614">
        <w:rPr>
          <w:rFonts w:cs="Arial"/>
        </w:rPr>
        <w:t xml:space="preserve"> shall be set to Vehicle.</w:t>
      </w:r>
    </w:p>
    <w:p w:rsidR="00C53099" w:rsidRPr="005F2614" w:rsidRDefault="00C53099" w:rsidP="00C53099">
      <w:pPr>
        <w:rPr>
          <w:rFonts w:cs="Arial"/>
        </w:rPr>
      </w:pPr>
    </w:p>
    <w:p w:rsidR="00C53099" w:rsidRPr="005F2614"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5F2614"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F2614" w:rsidRDefault="00C53099">
            <w:pPr>
              <w:spacing w:line="256" w:lineRule="auto"/>
              <w:jc w:val="center"/>
              <w:rPr>
                <w:rFonts w:cs="Arial"/>
                <w:b/>
                <w:bCs/>
              </w:rPr>
            </w:pPr>
            <w:r w:rsidRPr="005F2614">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F2614" w:rsidRDefault="00C53099">
            <w:pPr>
              <w:spacing w:line="256" w:lineRule="auto"/>
              <w:jc w:val="center"/>
              <w:rPr>
                <w:rFonts w:cs="Arial"/>
                <w:b/>
                <w:bCs/>
              </w:rPr>
            </w:pPr>
            <w:r w:rsidRPr="005F2614">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F2614" w:rsidRDefault="00C53099">
            <w:pPr>
              <w:spacing w:line="256" w:lineRule="auto"/>
              <w:jc w:val="center"/>
              <w:rPr>
                <w:rFonts w:cs="Arial"/>
                <w:b/>
                <w:bCs/>
              </w:rPr>
            </w:pPr>
            <w:r w:rsidRPr="005F2614">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F2614" w:rsidRDefault="00C53099">
            <w:pPr>
              <w:spacing w:line="256" w:lineRule="auto"/>
              <w:jc w:val="center"/>
              <w:rPr>
                <w:rFonts w:cs="Arial"/>
                <w:b/>
                <w:bCs/>
              </w:rPr>
            </w:pPr>
            <w:r w:rsidRPr="005F2614">
              <w:rPr>
                <w:rFonts w:cs="Arial"/>
                <w:b/>
                <w:bCs/>
              </w:rPr>
              <w:t>HMI selection / Configuration Name</w:t>
            </w:r>
          </w:p>
        </w:tc>
      </w:tr>
      <w:tr w:rsidR="00C53099" w:rsidRPr="005F2614" w:rsidTr="00C53099">
        <w:trPr>
          <w:trHeight w:val="574"/>
          <w:jc w:val="center"/>
        </w:trPr>
        <w:tc>
          <w:tcPr>
            <w:tcW w:w="2535"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5F2614" w:rsidRDefault="00C53099">
            <w:pPr>
              <w:spacing w:line="256" w:lineRule="auto"/>
              <w:jc w:val="center"/>
              <w:rPr>
                <w:rFonts w:cs="Arial"/>
                <w:bCs/>
              </w:rPr>
            </w:pPr>
            <w:r>
              <w:rPr>
                <w:rFonts w:cs="Arial"/>
                <w:bCs/>
              </w:rPr>
              <w:t>Walk Away Lock</w:t>
            </w:r>
          </w:p>
        </w:tc>
        <w:tc>
          <w:tcPr>
            <w:tcW w:w="1440" w:type="dxa"/>
            <w:vMerge w:val="restart"/>
            <w:tcBorders>
              <w:top w:val="single" w:sz="8" w:space="0" w:color="auto"/>
              <w:left w:val="nil"/>
              <w:bottom w:val="single" w:sz="4" w:space="0" w:color="auto"/>
              <w:right w:val="single" w:sz="8" w:space="0" w:color="auto"/>
            </w:tcBorders>
            <w:vAlign w:val="center"/>
          </w:tcPr>
          <w:p w:rsidR="00C53099" w:rsidRDefault="00C53099">
            <w:pPr>
              <w:spacing w:line="256" w:lineRule="auto"/>
              <w:jc w:val="center"/>
              <w:rPr>
                <w:rFonts w:cs="Arial"/>
                <w:bCs/>
              </w:rPr>
            </w:pPr>
          </w:p>
          <w:p w:rsidR="00C53099" w:rsidRPr="00B34B11" w:rsidRDefault="00C53099">
            <w:pPr>
              <w:spacing w:line="256" w:lineRule="auto"/>
              <w:jc w:val="center"/>
              <w:rPr>
                <w:rFonts w:cs="Arial"/>
                <w:bCs/>
              </w:rPr>
            </w:pPr>
            <w:r w:rsidRPr="00B34B11">
              <w:rPr>
                <w:rFonts w:cs="Arial"/>
                <w:bCs/>
              </w:rPr>
              <w:t>0x0420</w:t>
            </w:r>
          </w:p>
          <w:p w:rsidR="00C53099" w:rsidRPr="005F2614" w:rsidRDefault="00C53099" w:rsidP="00C53099">
            <w:pPr>
              <w:spacing w:line="256"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5F2614" w:rsidRDefault="00C53099">
            <w:pPr>
              <w:spacing w:line="256" w:lineRule="auto"/>
              <w:jc w:val="center"/>
              <w:rPr>
                <w:rFonts w:cs="Arial"/>
                <w:bCs/>
              </w:rPr>
            </w:pPr>
            <w:r w:rsidRPr="005F2614">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5F2614" w:rsidRDefault="00C53099">
            <w:pPr>
              <w:spacing w:line="256" w:lineRule="auto"/>
              <w:jc w:val="center"/>
              <w:rPr>
                <w:rFonts w:cs="Arial"/>
                <w:bCs/>
              </w:rPr>
            </w:pPr>
            <w:r w:rsidRPr="005F2614">
              <w:rPr>
                <w:rFonts w:cs="Arial"/>
                <w:bCs/>
              </w:rPr>
              <w:t xml:space="preserve">OFF / Disabled </w:t>
            </w:r>
          </w:p>
        </w:tc>
      </w:tr>
      <w:tr w:rsidR="00C53099" w:rsidRPr="005F2614"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F2614"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F2614"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5F2614" w:rsidRDefault="00C53099">
            <w:pPr>
              <w:spacing w:line="256" w:lineRule="auto"/>
              <w:jc w:val="center"/>
              <w:rPr>
                <w:rFonts w:cs="Arial"/>
                <w:bCs/>
              </w:rPr>
            </w:pPr>
            <w:r w:rsidRPr="005F2614">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5F2614" w:rsidRDefault="00C53099">
            <w:pPr>
              <w:spacing w:line="256" w:lineRule="auto"/>
              <w:jc w:val="center"/>
              <w:rPr>
                <w:rFonts w:cs="Arial"/>
                <w:bCs/>
              </w:rPr>
            </w:pPr>
            <w:r w:rsidRPr="005F2614">
              <w:rPr>
                <w:rFonts w:cs="Arial"/>
                <w:bCs/>
              </w:rPr>
              <w:t xml:space="preserve">ON / Enabled </w:t>
            </w:r>
          </w:p>
        </w:tc>
      </w:tr>
    </w:tbl>
    <w:p w:rsidR="00C53099" w:rsidRPr="005F2614" w:rsidRDefault="00C53099" w:rsidP="00C53099">
      <w:pPr>
        <w:rPr>
          <w:rFonts w:cs="Arial"/>
          <w:bCs/>
          <w:color w:val="FF0000"/>
        </w:rPr>
      </w:pPr>
    </w:p>
    <w:p w:rsidR="00C53099" w:rsidRPr="005F2614" w:rsidRDefault="00C53099" w:rsidP="00C53099">
      <w:pPr>
        <w:rPr>
          <w:rFonts w:cs="Arial"/>
          <w:bCs/>
          <w:color w:val="FF0000"/>
        </w:rPr>
      </w:pPr>
    </w:p>
    <w:p w:rsidR="00C53099" w:rsidRPr="005F2614"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5F261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5F2614" w:rsidRDefault="00C53099">
            <w:pPr>
              <w:spacing w:line="276" w:lineRule="auto"/>
              <w:jc w:val="center"/>
              <w:rPr>
                <w:rFonts w:cs="Arial"/>
                <w:b/>
                <w:bCs/>
              </w:rPr>
            </w:pPr>
            <w:r w:rsidRPr="005F2614">
              <w:rPr>
                <w:rFonts w:cs="Arial"/>
                <w:b/>
                <w:bCs/>
              </w:rPr>
              <w:t>HMI Setting ID</w:t>
            </w:r>
          </w:p>
        </w:tc>
      </w:tr>
      <w:tr w:rsidR="00C53099" w:rsidRPr="005F261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F2614" w:rsidRDefault="00C53099">
            <w:pPr>
              <w:spacing w:line="276" w:lineRule="auto"/>
              <w:jc w:val="center"/>
              <w:rPr>
                <w:rFonts w:eastAsiaTheme="minorEastAsia" w:cs="Arial"/>
              </w:rPr>
            </w:pPr>
            <w:r>
              <w:rPr>
                <w:rFonts w:eastAsiaTheme="minorEastAsia" w:cs="Arial"/>
              </w:rPr>
              <w:t>1034</w:t>
            </w:r>
          </w:p>
        </w:tc>
      </w:tr>
    </w:tbl>
    <w:p w:rsidR="00C53099" w:rsidRPr="005F2614" w:rsidRDefault="00C53099" w:rsidP="00C53099">
      <w:pPr>
        <w:rPr>
          <w:rFonts w:cs="Arial"/>
          <w:color w:val="FF0000"/>
        </w:rPr>
      </w:pPr>
    </w:p>
    <w:p w:rsidR="00C53099" w:rsidRPr="005F2614" w:rsidRDefault="00C53099" w:rsidP="00C53099">
      <w:pPr>
        <w:rPr>
          <w:rFonts w:cs="Arial"/>
        </w:rPr>
      </w:pPr>
    </w:p>
    <w:p w:rsidR="00C53099" w:rsidRPr="00C53099" w:rsidRDefault="00C53099" w:rsidP="00C53099">
      <w:pPr>
        <w:pStyle w:val="Heading5"/>
        <w:rPr>
          <w:b w:val="0"/>
          <w:u w:val="single"/>
        </w:rPr>
      </w:pPr>
      <w:r w:rsidRPr="00C53099">
        <w:rPr>
          <w:b w:val="0"/>
          <w:u w:val="single"/>
        </w:rPr>
        <w:t>VS-SR-REQ-350468/A-Walk Away Lock Feedback</w:t>
      </w:r>
    </w:p>
    <w:p w:rsidR="00C53099" w:rsidRPr="00D90B64" w:rsidRDefault="00C53099" w:rsidP="00C53099">
      <w:pPr>
        <w:rPr>
          <w:rFonts w:cs="Arial"/>
        </w:rPr>
      </w:pPr>
      <w:r w:rsidRPr="00D90B64">
        <w:rPr>
          <w:rFonts w:cs="Arial"/>
        </w:rPr>
        <w:t xml:space="preserve">For this feature when performing the “Set” or “Query” operation the Feature Number and Configuration Number in the </w:t>
      </w:r>
      <w:proofErr w:type="spellStart"/>
      <w:r w:rsidRPr="00D90B64">
        <w:rPr>
          <w:rFonts w:cs="Arial"/>
        </w:rPr>
        <w:t>Feature.Rq</w:t>
      </w:r>
      <w:proofErr w:type="spellEnd"/>
      <w:r w:rsidRPr="00D90B64">
        <w:rPr>
          <w:rFonts w:cs="Arial"/>
        </w:rPr>
        <w:t xml:space="preserve"> and </w:t>
      </w:r>
      <w:proofErr w:type="spellStart"/>
      <w:r w:rsidRPr="00D90B64">
        <w:rPr>
          <w:rFonts w:cs="Arial"/>
        </w:rPr>
        <w:t>Feature.St</w:t>
      </w:r>
      <w:proofErr w:type="spellEnd"/>
      <w:r w:rsidRPr="00D90B64">
        <w:rPr>
          <w:rFonts w:cs="Arial"/>
        </w:rPr>
        <w:t xml:space="preserve"> messages shall be used below.</w:t>
      </w:r>
    </w:p>
    <w:p w:rsidR="00C53099" w:rsidRPr="00D90B64" w:rsidRDefault="00C53099" w:rsidP="00C53099">
      <w:pPr>
        <w:rPr>
          <w:rFonts w:cs="Arial"/>
        </w:rPr>
      </w:pPr>
    </w:p>
    <w:p w:rsidR="00C53099" w:rsidRPr="00D90B64" w:rsidRDefault="00C53099" w:rsidP="00C53099">
      <w:pPr>
        <w:rPr>
          <w:rFonts w:cs="Arial"/>
        </w:rPr>
      </w:pPr>
      <w:r w:rsidRPr="00D90B64">
        <w:rPr>
          <w:rFonts w:cs="Arial"/>
        </w:rPr>
        <w:t xml:space="preserve">If Enhanced Memory is supported the Active Personality Profile shall be used for </w:t>
      </w:r>
      <w:proofErr w:type="spellStart"/>
      <w:r w:rsidRPr="00D90B64">
        <w:rPr>
          <w:rFonts w:cs="Arial"/>
        </w:rPr>
        <w:t>PersIndex</w:t>
      </w:r>
      <w:proofErr w:type="spellEnd"/>
      <w:r w:rsidRPr="00D90B64">
        <w:rPr>
          <w:rFonts w:cs="Arial"/>
        </w:rPr>
        <w:t xml:space="preserve">.  If Enhanced Memory is not supported </w:t>
      </w:r>
      <w:proofErr w:type="spellStart"/>
      <w:r w:rsidRPr="00D90B64">
        <w:rPr>
          <w:rFonts w:cs="Arial"/>
        </w:rPr>
        <w:t>PersIndex</w:t>
      </w:r>
      <w:proofErr w:type="spellEnd"/>
      <w:r w:rsidRPr="00D90B64">
        <w:rPr>
          <w:rFonts w:cs="Arial"/>
        </w:rPr>
        <w:t xml:space="preserve"> shall be set to Vehicle.</w:t>
      </w:r>
    </w:p>
    <w:p w:rsidR="00C53099" w:rsidRPr="00D90B64" w:rsidRDefault="00C53099" w:rsidP="00C53099">
      <w:pPr>
        <w:rPr>
          <w:rFonts w:cs="Arial"/>
        </w:rPr>
      </w:pPr>
    </w:p>
    <w:p w:rsidR="00C53099" w:rsidRPr="00D90B64"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D90B64"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90B64" w:rsidRDefault="00C53099">
            <w:pPr>
              <w:spacing w:line="254" w:lineRule="auto"/>
              <w:jc w:val="center"/>
              <w:rPr>
                <w:rFonts w:cs="Arial"/>
                <w:b/>
                <w:bCs/>
              </w:rPr>
            </w:pPr>
            <w:r w:rsidRPr="00D90B64">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90B64" w:rsidRDefault="00C53099">
            <w:pPr>
              <w:spacing w:line="254" w:lineRule="auto"/>
              <w:jc w:val="center"/>
              <w:rPr>
                <w:rFonts w:cs="Arial"/>
                <w:b/>
                <w:bCs/>
              </w:rPr>
            </w:pPr>
            <w:r w:rsidRPr="00D90B64">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90B64" w:rsidRDefault="00C53099">
            <w:pPr>
              <w:spacing w:line="254" w:lineRule="auto"/>
              <w:jc w:val="center"/>
              <w:rPr>
                <w:rFonts w:cs="Arial"/>
                <w:b/>
                <w:bCs/>
              </w:rPr>
            </w:pPr>
            <w:r w:rsidRPr="00D90B64">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90B64" w:rsidRDefault="00C53099">
            <w:pPr>
              <w:spacing w:line="254" w:lineRule="auto"/>
              <w:jc w:val="center"/>
              <w:rPr>
                <w:rFonts w:cs="Arial"/>
                <w:b/>
                <w:bCs/>
              </w:rPr>
            </w:pPr>
            <w:r w:rsidRPr="00D90B64">
              <w:rPr>
                <w:rFonts w:cs="Arial"/>
                <w:b/>
                <w:bCs/>
              </w:rPr>
              <w:t>HMI selection / Configuration Name</w:t>
            </w:r>
          </w:p>
        </w:tc>
      </w:tr>
      <w:tr w:rsidR="00C53099" w:rsidRPr="00D90B64" w:rsidTr="00C53099">
        <w:trPr>
          <w:trHeight w:val="574"/>
          <w:jc w:val="center"/>
        </w:trPr>
        <w:tc>
          <w:tcPr>
            <w:tcW w:w="2535"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2A14DE" w:rsidRDefault="00C53099" w:rsidP="00C53099">
            <w:pPr>
              <w:jc w:val="center"/>
              <w:rPr>
                <w:rFonts w:cs="Arial"/>
                <w:bCs/>
              </w:rPr>
            </w:pPr>
            <w:r w:rsidRPr="002A14DE">
              <w:rPr>
                <w:rFonts w:cs="Arial"/>
                <w:bCs/>
              </w:rPr>
              <w:t>Walk Away Lock Feedback Audible</w:t>
            </w:r>
          </w:p>
        </w:tc>
        <w:tc>
          <w:tcPr>
            <w:tcW w:w="1440" w:type="dxa"/>
            <w:vMerge w:val="restart"/>
            <w:tcBorders>
              <w:top w:val="single" w:sz="8" w:space="0" w:color="auto"/>
              <w:left w:val="nil"/>
              <w:bottom w:val="single" w:sz="4" w:space="0" w:color="auto"/>
              <w:right w:val="single" w:sz="8" w:space="0" w:color="auto"/>
            </w:tcBorders>
            <w:vAlign w:val="center"/>
          </w:tcPr>
          <w:p w:rsidR="00C53099" w:rsidRPr="002A14DE" w:rsidRDefault="00C53099" w:rsidP="00C53099">
            <w:pPr>
              <w:spacing w:line="254" w:lineRule="auto"/>
              <w:jc w:val="center"/>
              <w:rPr>
                <w:rFonts w:cs="Arial"/>
                <w:bCs/>
              </w:rPr>
            </w:pPr>
          </w:p>
          <w:p w:rsidR="00C53099" w:rsidRPr="002A14DE" w:rsidRDefault="00C53099" w:rsidP="00C53099">
            <w:pPr>
              <w:spacing w:line="254" w:lineRule="auto"/>
              <w:jc w:val="center"/>
              <w:rPr>
                <w:rFonts w:cs="Arial"/>
                <w:bCs/>
              </w:rPr>
            </w:pPr>
            <w:r w:rsidRPr="002A14DE">
              <w:rPr>
                <w:rFonts w:cs="Arial"/>
                <w:bCs/>
              </w:rPr>
              <w:t>0x0421</w:t>
            </w:r>
          </w:p>
          <w:p w:rsidR="00C53099" w:rsidRPr="002A14DE" w:rsidRDefault="00C53099" w:rsidP="00C53099">
            <w:pPr>
              <w:spacing w:line="254"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D90B64" w:rsidRDefault="00C53099">
            <w:pPr>
              <w:spacing w:line="254" w:lineRule="auto"/>
              <w:jc w:val="center"/>
              <w:rPr>
                <w:rFonts w:cs="Arial"/>
                <w:bCs/>
              </w:rPr>
            </w:pPr>
            <w:r w:rsidRPr="00D90B64">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D90B64" w:rsidRDefault="00C53099">
            <w:pPr>
              <w:spacing w:line="254" w:lineRule="auto"/>
              <w:jc w:val="center"/>
              <w:rPr>
                <w:rFonts w:cs="Arial"/>
                <w:bCs/>
              </w:rPr>
            </w:pPr>
            <w:r w:rsidRPr="00D90B64">
              <w:rPr>
                <w:rFonts w:cs="Arial"/>
                <w:bCs/>
              </w:rPr>
              <w:t xml:space="preserve">OFF / Disabled </w:t>
            </w:r>
          </w:p>
        </w:tc>
      </w:tr>
      <w:tr w:rsidR="00C53099" w:rsidRPr="00D90B64"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D90B64" w:rsidRDefault="00C53099">
            <w:pPr>
              <w:spacing w:line="256" w:lineRule="auto"/>
              <w:rPr>
                <w:rFonts w:cs="Arial"/>
                <w:b/>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D90B64"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D90B64" w:rsidRDefault="00C53099">
            <w:pPr>
              <w:spacing w:line="254" w:lineRule="auto"/>
              <w:jc w:val="center"/>
              <w:rPr>
                <w:rFonts w:cs="Arial"/>
                <w:bCs/>
              </w:rPr>
            </w:pPr>
            <w:r w:rsidRPr="00D90B64">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D90B64" w:rsidRDefault="00C53099">
            <w:pPr>
              <w:spacing w:line="254" w:lineRule="auto"/>
              <w:jc w:val="center"/>
              <w:rPr>
                <w:rFonts w:cs="Arial"/>
                <w:bCs/>
              </w:rPr>
            </w:pPr>
            <w:r w:rsidRPr="00D90B64">
              <w:rPr>
                <w:rFonts w:cs="Arial"/>
                <w:bCs/>
              </w:rPr>
              <w:t xml:space="preserve">ON / Enabled </w:t>
            </w:r>
          </w:p>
        </w:tc>
      </w:tr>
    </w:tbl>
    <w:p w:rsidR="00C53099" w:rsidRPr="00D90B64" w:rsidRDefault="00C53099" w:rsidP="00C53099">
      <w:pPr>
        <w:rPr>
          <w:rFonts w:cs="Arial"/>
          <w:bCs/>
          <w:color w:val="FF0000"/>
        </w:rPr>
      </w:pPr>
    </w:p>
    <w:p w:rsidR="00C53099" w:rsidRDefault="00C53099" w:rsidP="00C53099">
      <w:pPr>
        <w:rPr>
          <w:rFonts w:cs="Arial"/>
          <w:bCs/>
          <w:color w:val="FF0000"/>
        </w:rPr>
      </w:pPr>
    </w:p>
    <w:p w:rsidR="00C012F5" w:rsidRPr="00D90B64" w:rsidRDefault="00C012F5" w:rsidP="00C53099">
      <w:pPr>
        <w:rPr>
          <w:rFonts w:cs="Arial"/>
          <w:bCs/>
          <w:color w:val="FF0000"/>
        </w:rPr>
      </w:pPr>
    </w:p>
    <w:p w:rsidR="00C53099" w:rsidRPr="00D90B64"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D90B6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D90B64" w:rsidRDefault="00C53099">
            <w:pPr>
              <w:spacing w:line="276" w:lineRule="auto"/>
              <w:jc w:val="center"/>
              <w:rPr>
                <w:rFonts w:cs="Arial"/>
                <w:b/>
                <w:bCs/>
              </w:rPr>
            </w:pPr>
            <w:r w:rsidRPr="00D90B64">
              <w:rPr>
                <w:rFonts w:cs="Arial"/>
                <w:b/>
                <w:bCs/>
              </w:rPr>
              <w:lastRenderedPageBreak/>
              <w:t>HMI Setting ID</w:t>
            </w:r>
          </w:p>
        </w:tc>
      </w:tr>
      <w:tr w:rsidR="00C53099" w:rsidRPr="00D90B6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8B6DBB" w:rsidRDefault="00C53099" w:rsidP="00C53099">
            <w:pPr>
              <w:jc w:val="center"/>
              <w:rPr>
                <w:rFonts w:cs="Arial"/>
                <w:bCs/>
              </w:rPr>
            </w:pPr>
            <w:r w:rsidRPr="008B6DBB">
              <w:rPr>
                <w:rFonts w:cs="Arial"/>
                <w:bCs/>
              </w:rPr>
              <w:t>1035</w:t>
            </w:r>
          </w:p>
        </w:tc>
      </w:tr>
    </w:tbl>
    <w:p w:rsidR="00C53099" w:rsidRPr="00D90B64" w:rsidRDefault="00C53099" w:rsidP="00C53099">
      <w:pPr>
        <w:rPr>
          <w:rFonts w:cs="Arial"/>
          <w:color w:val="FF0000"/>
        </w:rPr>
      </w:pPr>
    </w:p>
    <w:p w:rsidR="00C53099" w:rsidRPr="00D90B64" w:rsidRDefault="00C53099" w:rsidP="00C53099">
      <w:pPr>
        <w:rPr>
          <w:rFonts w:cs="Arial"/>
        </w:rPr>
      </w:pPr>
    </w:p>
    <w:p w:rsidR="00C53099" w:rsidRPr="00C53099" w:rsidRDefault="00C53099" w:rsidP="00C53099">
      <w:pPr>
        <w:pStyle w:val="Heading5"/>
        <w:rPr>
          <w:b w:val="0"/>
          <w:u w:val="single"/>
        </w:rPr>
      </w:pPr>
      <w:r w:rsidRPr="00C53099">
        <w:rPr>
          <w:b w:val="0"/>
          <w:u w:val="single"/>
        </w:rPr>
        <w:t>VS-SR-REQ-350469/A-Double Lock Reminder Feedback</w:t>
      </w:r>
    </w:p>
    <w:p w:rsidR="00C53099" w:rsidRPr="00E7694F" w:rsidRDefault="00C53099" w:rsidP="00C53099">
      <w:pPr>
        <w:rPr>
          <w:rFonts w:cs="Arial"/>
        </w:rPr>
      </w:pPr>
      <w:r w:rsidRPr="00E7694F">
        <w:rPr>
          <w:rFonts w:cs="Arial"/>
        </w:rPr>
        <w:t xml:space="preserve">For this feature when performing the “Set” or “Query” operation the Feature Number and Configuration Number in the </w:t>
      </w:r>
      <w:proofErr w:type="spellStart"/>
      <w:r w:rsidRPr="00E7694F">
        <w:rPr>
          <w:rFonts w:cs="Arial"/>
        </w:rPr>
        <w:t>Feature.Rq</w:t>
      </w:r>
      <w:proofErr w:type="spellEnd"/>
      <w:r w:rsidRPr="00E7694F">
        <w:rPr>
          <w:rFonts w:cs="Arial"/>
        </w:rPr>
        <w:t xml:space="preserve"> and </w:t>
      </w:r>
      <w:proofErr w:type="spellStart"/>
      <w:r w:rsidRPr="00E7694F">
        <w:rPr>
          <w:rFonts w:cs="Arial"/>
        </w:rPr>
        <w:t>Feature.St</w:t>
      </w:r>
      <w:proofErr w:type="spellEnd"/>
      <w:r w:rsidRPr="00E7694F">
        <w:rPr>
          <w:rFonts w:cs="Arial"/>
        </w:rPr>
        <w:t xml:space="preserve"> messages shall be used below.</w:t>
      </w:r>
    </w:p>
    <w:p w:rsidR="00C53099" w:rsidRPr="00E7694F" w:rsidRDefault="00C53099" w:rsidP="00C53099">
      <w:pPr>
        <w:rPr>
          <w:rFonts w:cs="Arial"/>
        </w:rPr>
      </w:pPr>
    </w:p>
    <w:p w:rsidR="00C53099" w:rsidRPr="00E7694F" w:rsidRDefault="00C53099" w:rsidP="00C53099">
      <w:pPr>
        <w:rPr>
          <w:rFonts w:cs="Arial"/>
        </w:rPr>
      </w:pPr>
      <w:r w:rsidRPr="00E7694F">
        <w:rPr>
          <w:rFonts w:cs="Arial"/>
        </w:rPr>
        <w:t xml:space="preserve">If Enhanced Memory is supported the Active Personality Profile shall be used for </w:t>
      </w:r>
      <w:proofErr w:type="spellStart"/>
      <w:r w:rsidRPr="00E7694F">
        <w:rPr>
          <w:rFonts w:cs="Arial"/>
        </w:rPr>
        <w:t>PersIndex</w:t>
      </w:r>
      <w:proofErr w:type="spellEnd"/>
      <w:r w:rsidRPr="00E7694F">
        <w:rPr>
          <w:rFonts w:cs="Arial"/>
        </w:rPr>
        <w:t xml:space="preserve">.  If Enhanced Memory is not supported </w:t>
      </w:r>
      <w:proofErr w:type="spellStart"/>
      <w:r w:rsidRPr="00E7694F">
        <w:rPr>
          <w:rFonts w:cs="Arial"/>
        </w:rPr>
        <w:t>PersIndex</w:t>
      </w:r>
      <w:proofErr w:type="spellEnd"/>
      <w:r w:rsidRPr="00E7694F">
        <w:rPr>
          <w:rFonts w:cs="Arial"/>
        </w:rPr>
        <w:t xml:space="preserve"> shall be set to Vehicle.</w:t>
      </w:r>
    </w:p>
    <w:p w:rsidR="00C53099" w:rsidRPr="00E7694F" w:rsidRDefault="00C53099" w:rsidP="00C53099">
      <w:pPr>
        <w:rPr>
          <w:rFonts w:cs="Arial"/>
        </w:rPr>
      </w:pPr>
    </w:p>
    <w:p w:rsidR="00C53099" w:rsidRPr="00E7694F"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E7694F"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7694F" w:rsidRDefault="00C53099">
            <w:pPr>
              <w:spacing w:line="254" w:lineRule="auto"/>
              <w:jc w:val="center"/>
              <w:rPr>
                <w:rFonts w:cs="Arial"/>
                <w:b/>
                <w:bCs/>
              </w:rPr>
            </w:pPr>
            <w:r w:rsidRPr="00E7694F">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7694F" w:rsidRDefault="00C53099">
            <w:pPr>
              <w:spacing w:line="254" w:lineRule="auto"/>
              <w:jc w:val="center"/>
              <w:rPr>
                <w:rFonts w:cs="Arial"/>
                <w:b/>
                <w:bCs/>
              </w:rPr>
            </w:pPr>
            <w:r w:rsidRPr="00E7694F">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7694F" w:rsidRDefault="00C53099">
            <w:pPr>
              <w:spacing w:line="254" w:lineRule="auto"/>
              <w:jc w:val="center"/>
              <w:rPr>
                <w:rFonts w:cs="Arial"/>
                <w:b/>
                <w:bCs/>
              </w:rPr>
            </w:pPr>
            <w:r w:rsidRPr="00E7694F">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7694F" w:rsidRDefault="00C53099">
            <w:pPr>
              <w:spacing w:line="254" w:lineRule="auto"/>
              <w:jc w:val="center"/>
              <w:rPr>
                <w:rFonts w:cs="Arial"/>
                <w:b/>
                <w:bCs/>
              </w:rPr>
            </w:pPr>
            <w:r w:rsidRPr="00E7694F">
              <w:rPr>
                <w:rFonts w:cs="Arial"/>
                <w:b/>
                <w:bCs/>
              </w:rPr>
              <w:t>HMI selection / Configuration Name</w:t>
            </w:r>
          </w:p>
        </w:tc>
      </w:tr>
      <w:tr w:rsidR="00C53099" w:rsidRPr="00E7694F" w:rsidTr="00C53099">
        <w:trPr>
          <w:trHeight w:val="574"/>
          <w:jc w:val="center"/>
        </w:trPr>
        <w:tc>
          <w:tcPr>
            <w:tcW w:w="2535"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466829" w:rsidRDefault="00C53099" w:rsidP="00C53099">
            <w:pPr>
              <w:jc w:val="center"/>
              <w:rPr>
                <w:rFonts w:cs="Arial"/>
                <w:bCs/>
              </w:rPr>
            </w:pPr>
            <w:r w:rsidRPr="00466829">
              <w:rPr>
                <w:rFonts w:cs="Arial"/>
                <w:bCs/>
              </w:rPr>
              <w:t>Double Lock Reminder Feedback</w:t>
            </w:r>
          </w:p>
        </w:tc>
        <w:tc>
          <w:tcPr>
            <w:tcW w:w="1440" w:type="dxa"/>
            <w:vMerge w:val="restart"/>
            <w:tcBorders>
              <w:top w:val="single" w:sz="8" w:space="0" w:color="auto"/>
              <w:left w:val="nil"/>
              <w:bottom w:val="single" w:sz="4" w:space="0" w:color="auto"/>
              <w:right w:val="single" w:sz="8" w:space="0" w:color="auto"/>
            </w:tcBorders>
            <w:vAlign w:val="center"/>
          </w:tcPr>
          <w:p w:rsidR="00C53099" w:rsidRPr="00E7694F" w:rsidRDefault="00C53099">
            <w:pPr>
              <w:spacing w:line="254" w:lineRule="auto"/>
              <w:jc w:val="center"/>
              <w:rPr>
                <w:rFonts w:cs="Arial"/>
                <w:b/>
                <w:bCs/>
              </w:rPr>
            </w:pPr>
          </w:p>
          <w:p w:rsidR="00C53099" w:rsidRDefault="00C53099" w:rsidP="00C53099">
            <w:pPr>
              <w:spacing w:line="254" w:lineRule="auto"/>
              <w:jc w:val="center"/>
              <w:rPr>
                <w:rFonts w:cs="Arial"/>
                <w:bCs/>
              </w:rPr>
            </w:pPr>
            <w:r>
              <w:rPr>
                <w:rFonts w:cs="Arial"/>
                <w:bCs/>
              </w:rPr>
              <w:t>0x0422</w:t>
            </w:r>
          </w:p>
          <w:p w:rsidR="00C53099" w:rsidRPr="00E7694F" w:rsidRDefault="00C53099" w:rsidP="00C53099">
            <w:pPr>
              <w:spacing w:line="254" w:lineRule="auto"/>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E7694F" w:rsidRDefault="00C53099">
            <w:pPr>
              <w:spacing w:line="254" w:lineRule="auto"/>
              <w:jc w:val="center"/>
              <w:rPr>
                <w:rFonts w:cs="Arial"/>
                <w:bCs/>
              </w:rPr>
            </w:pPr>
            <w:r w:rsidRPr="00E7694F">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E7694F" w:rsidRDefault="00C53099">
            <w:pPr>
              <w:spacing w:line="254" w:lineRule="auto"/>
              <w:jc w:val="center"/>
              <w:rPr>
                <w:rFonts w:cs="Arial"/>
                <w:bCs/>
              </w:rPr>
            </w:pPr>
            <w:r w:rsidRPr="00E7694F">
              <w:rPr>
                <w:rFonts w:cs="Arial"/>
                <w:bCs/>
              </w:rPr>
              <w:t xml:space="preserve">OFF / Disabled </w:t>
            </w:r>
          </w:p>
        </w:tc>
      </w:tr>
      <w:tr w:rsidR="00C53099" w:rsidRPr="00E7694F"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E7694F" w:rsidRDefault="00C53099">
            <w:pPr>
              <w:spacing w:line="256" w:lineRule="auto"/>
              <w:rPr>
                <w:rFonts w:cs="Arial"/>
                <w:b/>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E7694F"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E7694F" w:rsidRDefault="00C53099">
            <w:pPr>
              <w:spacing w:line="254" w:lineRule="auto"/>
              <w:jc w:val="center"/>
              <w:rPr>
                <w:rFonts w:cs="Arial"/>
                <w:bCs/>
              </w:rPr>
            </w:pPr>
            <w:r w:rsidRPr="00E7694F">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E7694F" w:rsidRDefault="00C53099">
            <w:pPr>
              <w:spacing w:line="254" w:lineRule="auto"/>
              <w:jc w:val="center"/>
              <w:rPr>
                <w:rFonts w:cs="Arial"/>
                <w:bCs/>
              </w:rPr>
            </w:pPr>
            <w:r w:rsidRPr="00E7694F">
              <w:rPr>
                <w:rFonts w:cs="Arial"/>
                <w:bCs/>
              </w:rPr>
              <w:t xml:space="preserve">ON / Enabled </w:t>
            </w:r>
          </w:p>
        </w:tc>
      </w:tr>
    </w:tbl>
    <w:p w:rsidR="00C53099" w:rsidRPr="00E7694F" w:rsidRDefault="00C53099" w:rsidP="00C53099">
      <w:pPr>
        <w:rPr>
          <w:rFonts w:cs="Arial"/>
          <w:bCs/>
          <w:color w:val="FF0000"/>
        </w:rPr>
      </w:pPr>
    </w:p>
    <w:p w:rsidR="00C53099" w:rsidRPr="00E7694F" w:rsidRDefault="00C53099" w:rsidP="00C53099">
      <w:pPr>
        <w:rPr>
          <w:rFonts w:cs="Arial"/>
          <w:bCs/>
          <w:color w:val="FF0000"/>
        </w:rPr>
      </w:pPr>
    </w:p>
    <w:p w:rsidR="00C53099" w:rsidRPr="00E7694F"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E7694F"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E7694F" w:rsidRDefault="00C53099">
            <w:pPr>
              <w:spacing w:line="276" w:lineRule="auto"/>
              <w:jc w:val="center"/>
              <w:rPr>
                <w:rFonts w:cs="Arial"/>
                <w:b/>
                <w:bCs/>
              </w:rPr>
            </w:pPr>
            <w:r w:rsidRPr="00E7694F">
              <w:rPr>
                <w:rFonts w:cs="Arial"/>
                <w:b/>
                <w:bCs/>
              </w:rPr>
              <w:t>HMI Setting ID</w:t>
            </w:r>
          </w:p>
        </w:tc>
      </w:tr>
      <w:tr w:rsidR="00C53099" w:rsidRPr="00E7694F"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EC5D77" w:rsidRDefault="00C53099" w:rsidP="00C53099">
            <w:pPr>
              <w:jc w:val="center"/>
              <w:rPr>
                <w:rFonts w:cs="Arial"/>
                <w:bCs/>
              </w:rPr>
            </w:pPr>
            <w:r w:rsidRPr="00EC5D77">
              <w:rPr>
                <w:rFonts w:cs="Arial"/>
                <w:bCs/>
              </w:rPr>
              <w:t>1036</w:t>
            </w:r>
          </w:p>
        </w:tc>
      </w:tr>
    </w:tbl>
    <w:p w:rsidR="00C53099" w:rsidRPr="00E7694F" w:rsidRDefault="00C53099" w:rsidP="00C53099">
      <w:pPr>
        <w:rPr>
          <w:rFonts w:cs="Arial"/>
          <w:color w:val="FF0000"/>
        </w:rPr>
      </w:pPr>
    </w:p>
    <w:p w:rsidR="00C53099" w:rsidRPr="00E7694F" w:rsidRDefault="00C53099" w:rsidP="00C53099">
      <w:pPr>
        <w:rPr>
          <w:rFonts w:cs="Arial"/>
        </w:rPr>
      </w:pPr>
    </w:p>
    <w:p w:rsidR="00C53099" w:rsidRDefault="00C53099" w:rsidP="00C53099">
      <w:pPr>
        <w:pStyle w:val="Heading3"/>
      </w:pPr>
      <w:bookmarkStart w:id="372" w:name="_Toc25737543"/>
      <w:r w:rsidRPr="00B9479B">
        <w:t>VS-FUN-REQ-234358/A-Mirrors</w:t>
      </w:r>
      <w:bookmarkEnd w:id="37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VS-SR-REQ-234360/C-Auto Fold Mirrors</w:t>
      </w:r>
    </w:p>
    <w:p w:rsidR="00C53099" w:rsidRPr="001417A4" w:rsidRDefault="00C53099" w:rsidP="00C53099">
      <w:pPr>
        <w:rPr>
          <w:rFonts w:cs="Arial"/>
        </w:rPr>
      </w:pPr>
      <w:r w:rsidRPr="001417A4">
        <w:rPr>
          <w:rFonts w:cs="Arial"/>
        </w:rPr>
        <w:t xml:space="preserve">For this feature when performing the “Set” or “Query” operation the Feature Number and Configuration Number in the </w:t>
      </w:r>
      <w:proofErr w:type="spellStart"/>
      <w:r w:rsidRPr="001417A4">
        <w:rPr>
          <w:rFonts w:cs="Arial"/>
        </w:rPr>
        <w:t>Feature.Rq</w:t>
      </w:r>
      <w:proofErr w:type="spellEnd"/>
      <w:r w:rsidRPr="001417A4">
        <w:rPr>
          <w:rFonts w:cs="Arial"/>
        </w:rPr>
        <w:t xml:space="preserve"> and </w:t>
      </w:r>
      <w:proofErr w:type="spellStart"/>
      <w:r w:rsidRPr="001417A4">
        <w:rPr>
          <w:rFonts w:cs="Arial"/>
        </w:rPr>
        <w:t>Feature.St</w:t>
      </w:r>
      <w:proofErr w:type="spellEnd"/>
      <w:r w:rsidRPr="001417A4">
        <w:rPr>
          <w:rFonts w:cs="Arial"/>
        </w:rPr>
        <w:t xml:space="preserve"> messages shall be used below.</w:t>
      </w:r>
    </w:p>
    <w:p w:rsidR="00C53099" w:rsidRPr="001417A4" w:rsidRDefault="00C53099" w:rsidP="00C53099">
      <w:pPr>
        <w:rPr>
          <w:rFonts w:cs="Arial"/>
        </w:rPr>
      </w:pPr>
    </w:p>
    <w:p w:rsidR="00C53099" w:rsidRPr="001417A4" w:rsidRDefault="00C53099" w:rsidP="00C53099">
      <w:pPr>
        <w:rPr>
          <w:rFonts w:cs="Arial"/>
        </w:rPr>
      </w:pPr>
      <w:r w:rsidRPr="001417A4">
        <w:rPr>
          <w:rFonts w:cs="Arial"/>
        </w:rPr>
        <w:t xml:space="preserve">If Enhanced Memory is supported the Active Personality Profile shall be used for </w:t>
      </w:r>
      <w:proofErr w:type="spellStart"/>
      <w:r w:rsidRPr="001417A4">
        <w:rPr>
          <w:rFonts w:cs="Arial"/>
        </w:rPr>
        <w:t>PersIndex</w:t>
      </w:r>
      <w:proofErr w:type="spellEnd"/>
      <w:r w:rsidRPr="001417A4">
        <w:rPr>
          <w:rFonts w:cs="Arial"/>
        </w:rPr>
        <w:t xml:space="preserve">.  If Enhanced Memory is not supported </w:t>
      </w:r>
      <w:proofErr w:type="spellStart"/>
      <w:r w:rsidRPr="001417A4">
        <w:rPr>
          <w:rFonts w:cs="Arial"/>
        </w:rPr>
        <w:t>PersIndex</w:t>
      </w:r>
      <w:proofErr w:type="spellEnd"/>
      <w:r w:rsidRPr="001417A4">
        <w:rPr>
          <w:rFonts w:cs="Arial"/>
        </w:rPr>
        <w:t xml:space="preserve"> shall be set to Vehicle.</w:t>
      </w:r>
    </w:p>
    <w:p w:rsidR="00C53099" w:rsidRPr="001417A4" w:rsidRDefault="00C53099" w:rsidP="00C53099">
      <w:pPr>
        <w:rPr>
          <w:rFonts w:cs="Arial"/>
        </w:rPr>
      </w:pPr>
    </w:p>
    <w:p w:rsidR="00C53099" w:rsidRPr="001417A4"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1417A4"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417A4" w:rsidRDefault="00C53099" w:rsidP="00C53099">
            <w:pPr>
              <w:jc w:val="center"/>
              <w:rPr>
                <w:rFonts w:cs="Arial"/>
                <w:b/>
                <w:bCs/>
              </w:rPr>
            </w:pPr>
            <w:r w:rsidRPr="001417A4">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417A4" w:rsidRDefault="00C53099" w:rsidP="00C53099">
            <w:pPr>
              <w:jc w:val="center"/>
              <w:rPr>
                <w:rFonts w:cs="Arial"/>
                <w:b/>
                <w:bCs/>
              </w:rPr>
            </w:pPr>
            <w:r w:rsidRPr="001417A4">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417A4" w:rsidRDefault="00C53099" w:rsidP="00C53099">
            <w:pPr>
              <w:jc w:val="center"/>
              <w:rPr>
                <w:rFonts w:cs="Arial"/>
                <w:b/>
                <w:bCs/>
              </w:rPr>
            </w:pPr>
            <w:r w:rsidRPr="001417A4">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417A4" w:rsidRDefault="00C53099" w:rsidP="00C53099">
            <w:pPr>
              <w:jc w:val="center"/>
              <w:rPr>
                <w:rFonts w:cs="Arial"/>
                <w:b/>
                <w:bCs/>
              </w:rPr>
            </w:pPr>
            <w:r w:rsidRPr="001417A4">
              <w:rPr>
                <w:rFonts w:cs="Arial"/>
                <w:b/>
                <w:bCs/>
              </w:rPr>
              <w:t>HMI selection / Configuration Name</w:t>
            </w:r>
          </w:p>
        </w:tc>
      </w:tr>
      <w:tr w:rsidR="00C53099" w:rsidRPr="001417A4"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1417A4" w:rsidRDefault="00C53099" w:rsidP="00C53099">
            <w:pPr>
              <w:jc w:val="center"/>
              <w:rPr>
                <w:rFonts w:cs="Arial"/>
                <w:bCs/>
              </w:rPr>
            </w:pPr>
            <w:r w:rsidRPr="001417A4">
              <w:rPr>
                <w:rFonts w:cs="Arial"/>
                <w:bCs/>
              </w:rPr>
              <w:t>Auto Fold Mirrors</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1417A4" w:rsidRDefault="00C53099" w:rsidP="00C53099">
            <w:pPr>
              <w:jc w:val="center"/>
              <w:rPr>
                <w:rFonts w:cs="Arial"/>
                <w:bCs/>
              </w:rPr>
            </w:pPr>
            <w:r w:rsidRPr="001417A4">
              <w:rPr>
                <w:rFonts w:cs="Arial"/>
                <w:bCs/>
              </w:rPr>
              <w:t>0x0702</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1417A4" w:rsidRDefault="00C53099" w:rsidP="00C53099">
            <w:pPr>
              <w:jc w:val="center"/>
              <w:rPr>
                <w:rFonts w:cs="Arial"/>
                <w:bCs/>
              </w:rPr>
            </w:pPr>
            <w:r w:rsidRPr="001417A4">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1417A4" w:rsidRDefault="00C53099" w:rsidP="00C53099">
            <w:pPr>
              <w:jc w:val="center"/>
              <w:rPr>
                <w:rFonts w:cs="Arial"/>
                <w:bCs/>
              </w:rPr>
            </w:pPr>
            <w:r w:rsidRPr="001417A4">
              <w:rPr>
                <w:rFonts w:cs="Arial"/>
                <w:bCs/>
              </w:rPr>
              <w:t>OFF / Disabled</w:t>
            </w:r>
          </w:p>
        </w:tc>
      </w:tr>
      <w:tr w:rsidR="00C53099" w:rsidRPr="001417A4"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1417A4"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1417A4"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1417A4" w:rsidRDefault="00C53099" w:rsidP="00C53099">
            <w:pPr>
              <w:jc w:val="center"/>
              <w:rPr>
                <w:rFonts w:cs="Arial"/>
                <w:bCs/>
              </w:rPr>
            </w:pPr>
            <w:r w:rsidRPr="001417A4">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1417A4" w:rsidRDefault="00C53099" w:rsidP="00C53099">
            <w:pPr>
              <w:jc w:val="center"/>
              <w:rPr>
                <w:rFonts w:cs="Arial"/>
                <w:bCs/>
              </w:rPr>
            </w:pPr>
            <w:r w:rsidRPr="001417A4">
              <w:rPr>
                <w:rFonts w:cs="Arial"/>
                <w:bCs/>
              </w:rPr>
              <w:t>ON / Enabled</w:t>
            </w:r>
          </w:p>
        </w:tc>
      </w:tr>
    </w:tbl>
    <w:p w:rsidR="00C53099" w:rsidRPr="001417A4" w:rsidRDefault="00C53099" w:rsidP="00C53099">
      <w:pPr>
        <w:rPr>
          <w:rFonts w:cs="Arial"/>
        </w:rPr>
      </w:pPr>
    </w:p>
    <w:p w:rsidR="00C53099" w:rsidRPr="001417A4" w:rsidRDefault="00C53099" w:rsidP="00C53099">
      <w:pPr>
        <w:rPr>
          <w:rFonts w:cs="Arial"/>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28</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219</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VS-SR-REQ-234361/C-Reverse Tilt Mirrors</w:t>
      </w:r>
    </w:p>
    <w:p w:rsidR="00C53099" w:rsidRPr="006B7317" w:rsidRDefault="00C53099" w:rsidP="00C53099">
      <w:pPr>
        <w:rPr>
          <w:rFonts w:cs="Arial"/>
        </w:rPr>
      </w:pPr>
      <w:r w:rsidRPr="006B7317">
        <w:rPr>
          <w:rFonts w:cs="Arial"/>
        </w:rPr>
        <w:t xml:space="preserve">For this feature when performing the “Set” or “Query” operation the Feature Number and Configuration Number in the </w:t>
      </w:r>
      <w:proofErr w:type="spellStart"/>
      <w:r w:rsidRPr="006B7317">
        <w:rPr>
          <w:rFonts w:cs="Arial"/>
        </w:rPr>
        <w:t>Feature.Rq</w:t>
      </w:r>
      <w:proofErr w:type="spellEnd"/>
      <w:r w:rsidRPr="006B7317">
        <w:rPr>
          <w:rFonts w:cs="Arial"/>
        </w:rPr>
        <w:t xml:space="preserve"> and </w:t>
      </w:r>
      <w:proofErr w:type="spellStart"/>
      <w:r w:rsidRPr="006B7317">
        <w:rPr>
          <w:rFonts w:cs="Arial"/>
        </w:rPr>
        <w:t>Feature.St</w:t>
      </w:r>
      <w:proofErr w:type="spellEnd"/>
      <w:r w:rsidRPr="006B7317">
        <w:rPr>
          <w:rFonts w:cs="Arial"/>
        </w:rPr>
        <w:t xml:space="preserve"> messages shall be used below.</w:t>
      </w:r>
    </w:p>
    <w:p w:rsidR="00C53099" w:rsidRPr="006B7317" w:rsidRDefault="00C53099" w:rsidP="00C53099">
      <w:pPr>
        <w:rPr>
          <w:rFonts w:cs="Arial"/>
        </w:rPr>
      </w:pPr>
    </w:p>
    <w:p w:rsidR="00C53099" w:rsidRPr="006B7317" w:rsidRDefault="00C53099" w:rsidP="00C53099">
      <w:pPr>
        <w:rPr>
          <w:rFonts w:cs="Arial"/>
        </w:rPr>
      </w:pPr>
      <w:r w:rsidRPr="006B7317">
        <w:rPr>
          <w:rFonts w:cs="Arial"/>
        </w:rPr>
        <w:t xml:space="preserve">If Enhanced Memory is supported the Active Personality Profile shall be used for </w:t>
      </w:r>
      <w:proofErr w:type="spellStart"/>
      <w:r w:rsidRPr="006B7317">
        <w:rPr>
          <w:rFonts w:cs="Arial"/>
        </w:rPr>
        <w:t>PersIndex</w:t>
      </w:r>
      <w:proofErr w:type="spellEnd"/>
      <w:r w:rsidRPr="006B7317">
        <w:rPr>
          <w:rFonts w:cs="Arial"/>
        </w:rPr>
        <w:t xml:space="preserve">.  If Enhanced Memory is not supported </w:t>
      </w:r>
      <w:proofErr w:type="spellStart"/>
      <w:r w:rsidRPr="006B7317">
        <w:rPr>
          <w:rFonts w:cs="Arial"/>
        </w:rPr>
        <w:t>PersIndex</w:t>
      </w:r>
      <w:proofErr w:type="spellEnd"/>
      <w:r w:rsidRPr="006B7317">
        <w:rPr>
          <w:rFonts w:cs="Arial"/>
        </w:rPr>
        <w:t xml:space="preserve"> shall be set to Vehicle.</w:t>
      </w:r>
    </w:p>
    <w:p w:rsidR="00C53099" w:rsidRPr="006B7317" w:rsidRDefault="00C53099" w:rsidP="00C53099">
      <w:pPr>
        <w:rPr>
          <w:rFonts w:cs="Arial"/>
        </w:rPr>
      </w:pPr>
    </w:p>
    <w:p w:rsidR="00C53099" w:rsidRPr="006B7317"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6B7317"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B7317" w:rsidRDefault="00C53099" w:rsidP="00C53099">
            <w:pPr>
              <w:jc w:val="center"/>
              <w:rPr>
                <w:rFonts w:cs="Arial"/>
                <w:b/>
                <w:bCs/>
              </w:rPr>
            </w:pPr>
            <w:r w:rsidRPr="006B7317">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B7317" w:rsidRDefault="00C53099" w:rsidP="00C53099">
            <w:pPr>
              <w:jc w:val="center"/>
              <w:rPr>
                <w:rFonts w:cs="Arial"/>
                <w:b/>
                <w:bCs/>
              </w:rPr>
            </w:pPr>
            <w:r w:rsidRPr="006B7317">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B7317" w:rsidRDefault="00C53099" w:rsidP="00C53099">
            <w:pPr>
              <w:jc w:val="center"/>
              <w:rPr>
                <w:rFonts w:cs="Arial"/>
                <w:b/>
                <w:bCs/>
              </w:rPr>
            </w:pPr>
            <w:r w:rsidRPr="006B7317">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B7317" w:rsidRDefault="00C53099" w:rsidP="00C53099">
            <w:pPr>
              <w:jc w:val="center"/>
              <w:rPr>
                <w:rFonts w:cs="Arial"/>
                <w:b/>
                <w:bCs/>
              </w:rPr>
            </w:pPr>
            <w:r w:rsidRPr="006B7317">
              <w:rPr>
                <w:rFonts w:cs="Arial"/>
                <w:b/>
                <w:bCs/>
              </w:rPr>
              <w:t>HMI selection / Configuration Name</w:t>
            </w:r>
          </w:p>
        </w:tc>
      </w:tr>
      <w:tr w:rsidR="00C53099" w:rsidRPr="006B7317"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6B7317" w:rsidRDefault="00C53099" w:rsidP="00C53099">
            <w:pPr>
              <w:jc w:val="center"/>
              <w:rPr>
                <w:rFonts w:cs="Arial"/>
                <w:bCs/>
              </w:rPr>
            </w:pPr>
            <w:r w:rsidRPr="006B7317">
              <w:rPr>
                <w:rFonts w:cs="Arial"/>
                <w:bCs/>
              </w:rPr>
              <w:t>Reverse Tilt Mirrors</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6B7317" w:rsidRDefault="00C53099" w:rsidP="00C53099">
            <w:pPr>
              <w:jc w:val="center"/>
              <w:rPr>
                <w:rFonts w:cs="Arial"/>
                <w:bCs/>
              </w:rPr>
            </w:pPr>
            <w:r w:rsidRPr="006B7317">
              <w:rPr>
                <w:rFonts w:cs="Arial"/>
                <w:bCs/>
              </w:rPr>
              <w:t>0x0703</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6B7317" w:rsidRDefault="00C53099" w:rsidP="00C53099">
            <w:pPr>
              <w:jc w:val="center"/>
              <w:rPr>
                <w:rFonts w:cs="Arial"/>
                <w:bCs/>
              </w:rPr>
            </w:pPr>
            <w:r w:rsidRPr="006B7317">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6B7317" w:rsidRDefault="00C53099" w:rsidP="00C53099">
            <w:pPr>
              <w:jc w:val="center"/>
              <w:rPr>
                <w:rFonts w:cs="Arial"/>
                <w:bCs/>
              </w:rPr>
            </w:pPr>
            <w:r w:rsidRPr="006B7317">
              <w:rPr>
                <w:rFonts w:cs="Arial"/>
                <w:bCs/>
              </w:rPr>
              <w:t>OFF / Disabled</w:t>
            </w:r>
          </w:p>
        </w:tc>
      </w:tr>
      <w:tr w:rsidR="00C53099" w:rsidRPr="006B7317"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6B7317"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6B7317"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6B7317" w:rsidRDefault="00C53099" w:rsidP="00C53099">
            <w:pPr>
              <w:jc w:val="center"/>
              <w:rPr>
                <w:rFonts w:cs="Arial"/>
                <w:bCs/>
              </w:rPr>
            </w:pPr>
            <w:r w:rsidRPr="006B7317">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6B7317" w:rsidRDefault="00C53099" w:rsidP="00C53099">
            <w:pPr>
              <w:jc w:val="center"/>
              <w:rPr>
                <w:rFonts w:cs="Arial"/>
                <w:bCs/>
              </w:rPr>
            </w:pPr>
            <w:r w:rsidRPr="006B7317">
              <w:rPr>
                <w:rFonts w:cs="Arial"/>
                <w:bCs/>
              </w:rPr>
              <w:t>ON / Enabled</w:t>
            </w:r>
          </w:p>
        </w:tc>
      </w:tr>
    </w:tbl>
    <w:p w:rsidR="00C53099" w:rsidRPr="006B7317" w:rsidRDefault="00C53099" w:rsidP="00C53099">
      <w:pPr>
        <w:rPr>
          <w:rFonts w:cs="Arial"/>
        </w:rPr>
      </w:pPr>
    </w:p>
    <w:p w:rsidR="00C53099" w:rsidRPr="006B7317" w:rsidRDefault="00C53099" w:rsidP="00C53099">
      <w:pPr>
        <w:rPr>
          <w:rFonts w:cs="Arial"/>
        </w:rPr>
      </w:pPr>
    </w:p>
    <w:p w:rsidR="00C53099" w:rsidRPr="006B7317"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28</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220</w:t>
            </w:r>
          </w:p>
        </w:tc>
      </w:tr>
    </w:tbl>
    <w:p w:rsidR="00C53099" w:rsidRPr="00A675AD" w:rsidRDefault="00C53099" w:rsidP="00C53099">
      <w:pPr>
        <w:rPr>
          <w:rFonts w:cs="Arial"/>
          <w:color w:val="FF0000"/>
        </w:rPr>
      </w:pPr>
    </w:p>
    <w:p w:rsidR="00C53099" w:rsidRDefault="00C53099" w:rsidP="00C53099">
      <w:pPr>
        <w:pStyle w:val="Heading3"/>
      </w:pPr>
      <w:bookmarkStart w:id="373" w:name="_Toc25737544"/>
      <w:r w:rsidRPr="00B9479B">
        <w:t>VS-FUN-REQ-234362/B-Park Heater</w:t>
      </w:r>
      <w:bookmarkEnd w:id="37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VS-SR-REQ-234364/D-Continue Heat - Park Heater</w:t>
      </w:r>
    </w:p>
    <w:p w:rsidR="00C53099" w:rsidRPr="00A755E4" w:rsidRDefault="00C53099" w:rsidP="00C53099">
      <w:pPr>
        <w:rPr>
          <w:rFonts w:cs="Arial"/>
        </w:rPr>
      </w:pPr>
      <w:r w:rsidRPr="00A755E4">
        <w:rPr>
          <w:rFonts w:cs="Arial"/>
        </w:rPr>
        <w:t xml:space="preserve">For this feature when performing the “Set” or “Query” operation the Feature Number and Configuration Number in the </w:t>
      </w:r>
      <w:proofErr w:type="spellStart"/>
      <w:r w:rsidRPr="00A755E4">
        <w:rPr>
          <w:rFonts w:cs="Arial"/>
        </w:rPr>
        <w:t>Feature.Rq</w:t>
      </w:r>
      <w:proofErr w:type="spellEnd"/>
      <w:r w:rsidRPr="00A755E4">
        <w:rPr>
          <w:rFonts w:cs="Arial"/>
        </w:rPr>
        <w:t xml:space="preserve"> and </w:t>
      </w:r>
      <w:proofErr w:type="spellStart"/>
      <w:r w:rsidRPr="00A755E4">
        <w:rPr>
          <w:rFonts w:cs="Arial"/>
        </w:rPr>
        <w:t>Feature.St</w:t>
      </w:r>
      <w:proofErr w:type="spellEnd"/>
      <w:r w:rsidRPr="00A755E4">
        <w:rPr>
          <w:rFonts w:cs="Arial"/>
        </w:rPr>
        <w:t xml:space="preserve"> messages shall be used below.</w:t>
      </w:r>
    </w:p>
    <w:p w:rsidR="00C53099" w:rsidRPr="00A755E4" w:rsidRDefault="00C53099" w:rsidP="00C53099">
      <w:pPr>
        <w:rPr>
          <w:rFonts w:cs="Arial"/>
        </w:rPr>
      </w:pPr>
    </w:p>
    <w:p w:rsidR="00C53099" w:rsidRPr="00A675AD" w:rsidRDefault="00C53099" w:rsidP="00C53099">
      <w:pPr>
        <w:rPr>
          <w:rFonts w:cs="Arial"/>
        </w:rPr>
      </w:pPr>
      <w:r w:rsidRPr="00A755E4">
        <w:rPr>
          <w:rFonts w:cs="Arial"/>
        </w:rPr>
        <w:t>If Enhanced Memory is</w:t>
      </w:r>
      <w:r w:rsidRPr="00A675AD">
        <w:rPr>
          <w:rFonts w:cs="Arial"/>
        </w:rPr>
        <w:t xml:space="preserve">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Continue Heat – Park Heater</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755E4" w:rsidRDefault="00C53099" w:rsidP="00C53099">
            <w:pPr>
              <w:jc w:val="center"/>
              <w:rPr>
                <w:rFonts w:cs="Arial"/>
                <w:bCs/>
                <w:highlight w:val="yellow"/>
              </w:rPr>
            </w:pPr>
            <w:r w:rsidRPr="00A755E4">
              <w:rPr>
                <w:rFonts w:cs="Arial"/>
                <w:bCs/>
              </w:rPr>
              <w:t>0x0C70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ON / Enable</w:t>
            </w:r>
          </w:p>
        </w:tc>
      </w:tr>
    </w:tbl>
    <w:p w:rsidR="00C53099" w:rsidRPr="00A675AD"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172</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VS-SR-REQ-267623/B-Heater Programming - Park Heater</w:t>
      </w:r>
    </w:p>
    <w:p w:rsidR="00C53099" w:rsidRPr="00A755E4" w:rsidRDefault="00C53099" w:rsidP="00C53099">
      <w:pPr>
        <w:rPr>
          <w:rFonts w:cs="Arial"/>
        </w:rPr>
      </w:pPr>
      <w:r w:rsidRPr="00A755E4">
        <w:rPr>
          <w:rFonts w:cs="Arial"/>
        </w:rPr>
        <w:t xml:space="preserve">For this feature when performing the “Set” or “Query” operation the Feature Number and Configuration Number in the </w:t>
      </w:r>
      <w:proofErr w:type="spellStart"/>
      <w:r w:rsidRPr="00A755E4">
        <w:rPr>
          <w:rFonts w:cs="Arial"/>
        </w:rPr>
        <w:t>Feature.Rq</w:t>
      </w:r>
      <w:proofErr w:type="spellEnd"/>
      <w:r w:rsidRPr="00A755E4">
        <w:rPr>
          <w:rFonts w:cs="Arial"/>
        </w:rPr>
        <w:t xml:space="preserve"> and </w:t>
      </w:r>
      <w:proofErr w:type="spellStart"/>
      <w:r w:rsidRPr="00A755E4">
        <w:rPr>
          <w:rFonts w:cs="Arial"/>
        </w:rPr>
        <w:t>Feature.St</w:t>
      </w:r>
      <w:proofErr w:type="spellEnd"/>
      <w:r w:rsidRPr="00A755E4">
        <w:rPr>
          <w:rFonts w:cs="Arial"/>
        </w:rPr>
        <w:t xml:space="preserve"> messages shall be used below.</w:t>
      </w:r>
    </w:p>
    <w:p w:rsidR="00C53099" w:rsidRPr="00A755E4" w:rsidRDefault="00C53099" w:rsidP="00C53099">
      <w:pPr>
        <w:rPr>
          <w:rFonts w:cs="Arial"/>
        </w:rPr>
      </w:pPr>
    </w:p>
    <w:p w:rsidR="00C53099" w:rsidRPr="00A675AD" w:rsidRDefault="00C53099" w:rsidP="00C53099">
      <w:pPr>
        <w:rPr>
          <w:rFonts w:cs="Arial"/>
        </w:rPr>
      </w:pPr>
      <w:r w:rsidRPr="00A755E4">
        <w:rPr>
          <w:rFonts w:cs="Arial"/>
        </w:rPr>
        <w:t>If Enhanced Memory is</w:t>
      </w:r>
      <w:r w:rsidRPr="00A675AD">
        <w:rPr>
          <w:rFonts w:cs="Arial"/>
        </w:rPr>
        <w:t xml:space="preserve">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ED524F" w:rsidRDefault="00C53099" w:rsidP="00C53099">
            <w:pPr>
              <w:jc w:val="center"/>
              <w:rPr>
                <w:rFonts w:cs="Arial"/>
                <w:bCs/>
              </w:rPr>
            </w:pPr>
            <w:r w:rsidRPr="00ED524F">
              <w:rPr>
                <w:rFonts w:cs="Arial"/>
                <w:bCs/>
              </w:rPr>
              <w:t>Heater Programming – Park Heater</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ED524F" w:rsidRDefault="00C53099" w:rsidP="00C53099">
            <w:pPr>
              <w:jc w:val="center"/>
              <w:rPr>
                <w:rFonts w:cs="Arial"/>
                <w:bCs/>
                <w:highlight w:val="yellow"/>
              </w:rPr>
            </w:pPr>
            <w:r w:rsidRPr="00ED524F">
              <w:rPr>
                <w:rFonts w:cs="Arial"/>
                <w:bCs/>
              </w:rPr>
              <w:t>0x0C91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A755E4" w:rsidRDefault="00C53099" w:rsidP="00C53099">
            <w:pPr>
              <w:jc w:val="center"/>
              <w:rPr>
                <w:rFonts w:cs="Arial"/>
                <w:bCs/>
              </w:rPr>
            </w:pPr>
            <w:r w:rsidRPr="00A755E4">
              <w:rPr>
                <w:rFonts w:cs="Arial"/>
                <w:bCs/>
              </w:rPr>
              <w:t>ON / Enable</w:t>
            </w:r>
          </w:p>
        </w:tc>
      </w:tr>
    </w:tbl>
    <w:p w:rsidR="00C53099" w:rsidRPr="00A675AD" w:rsidRDefault="00C53099" w:rsidP="00C53099">
      <w:pPr>
        <w:rPr>
          <w:rFonts w:cs="Arial"/>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173</w:t>
            </w:r>
          </w:p>
        </w:tc>
      </w:tr>
    </w:tbl>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VS-SR-REQ-234378/E-Programming Single Time - Park Heater</w:t>
      </w:r>
    </w:p>
    <w:p w:rsidR="00C53099" w:rsidRPr="00367537" w:rsidRDefault="00C53099" w:rsidP="00C53099">
      <w:pPr>
        <w:rPr>
          <w:rFonts w:cs="Arial"/>
        </w:rPr>
      </w:pPr>
      <w:r w:rsidRPr="00367537">
        <w:rPr>
          <w:rFonts w:cs="Arial"/>
        </w:rPr>
        <w:t xml:space="preserve">For this feature when performing the “Set” or “Query” operation the Feature Number and Configuration Number in the </w:t>
      </w:r>
      <w:proofErr w:type="spellStart"/>
      <w:r w:rsidRPr="00367537">
        <w:rPr>
          <w:rFonts w:cs="Arial"/>
        </w:rPr>
        <w:t>Feature.Rq</w:t>
      </w:r>
      <w:proofErr w:type="spellEnd"/>
      <w:r w:rsidRPr="00367537">
        <w:rPr>
          <w:rFonts w:cs="Arial"/>
        </w:rPr>
        <w:t xml:space="preserve"> and </w:t>
      </w:r>
      <w:proofErr w:type="spellStart"/>
      <w:r w:rsidRPr="00367537">
        <w:rPr>
          <w:rFonts w:cs="Arial"/>
        </w:rPr>
        <w:t>Feature.St</w:t>
      </w:r>
      <w:proofErr w:type="spellEnd"/>
      <w:r w:rsidRPr="00367537">
        <w:rPr>
          <w:rFonts w:cs="Arial"/>
        </w:rPr>
        <w:t xml:space="preserve"> messages shall be used below.</w:t>
      </w:r>
    </w:p>
    <w:p w:rsidR="00C53099" w:rsidRPr="00367537" w:rsidRDefault="00C53099" w:rsidP="00C53099">
      <w:pPr>
        <w:rPr>
          <w:rFonts w:cs="Arial"/>
        </w:rPr>
      </w:pPr>
    </w:p>
    <w:p w:rsidR="00C53099" w:rsidRPr="00A675AD" w:rsidRDefault="00C53099" w:rsidP="00C53099">
      <w:pPr>
        <w:rPr>
          <w:rFonts w:cs="Arial"/>
        </w:rPr>
      </w:pPr>
      <w:r w:rsidRPr="00367537">
        <w:rPr>
          <w:rFonts w:cs="Arial"/>
        </w:rPr>
        <w:t>If Enhanced Memory is supported the Active</w:t>
      </w:r>
      <w:r w:rsidRPr="00A675AD">
        <w:rPr>
          <w:rFonts w:cs="Arial"/>
        </w:rPr>
        <w:t xml:space="preser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204A5A">
              <w:rPr>
                <w:rFonts w:cs="Arial"/>
                <w:bCs/>
              </w:rPr>
              <w:t>Programming Single Time – Park Heater</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6C04A2" w:rsidRDefault="00C53099" w:rsidP="00C53099">
            <w:pPr>
              <w:jc w:val="center"/>
              <w:rPr>
                <w:rFonts w:cs="Arial"/>
                <w:bCs/>
                <w:color w:val="FF0000"/>
                <w:highlight w:val="yellow"/>
              </w:rPr>
            </w:pPr>
            <w:r w:rsidRPr="006C04A2">
              <w:rPr>
                <w:rFonts w:cs="Arial"/>
                <w:bCs/>
              </w:rPr>
              <w:t>0x0C71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ON / Enabled</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18c</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174</w:t>
            </w:r>
          </w:p>
        </w:tc>
      </w:tr>
    </w:tbl>
    <w:p w:rsidR="00C53099" w:rsidRPr="00A675AD"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575F86" w:rsidRDefault="00C53099" w:rsidP="00C53099">
            <w:pPr>
              <w:jc w:val="center"/>
              <w:rPr>
                <w:rFonts w:cs="Arial"/>
                <w:bCs/>
              </w:rPr>
            </w:pPr>
            <w:r w:rsidRPr="00204A5A">
              <w:rPr>
                <w:rFonts w:cs="Arial"/>
                <w:bCs/>
              </w:rPr>
              <w:t>Hour - Programming Single Time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D7CF4" w:rsidRDefault="00C53099" w:rsidP="00C53099">
            <w:pPr>
              <w:jc w:val="center"/>
              <w:rPr>
                <w:rFonts w:cs="Arial"/>
                <w:bCs/>
                <w:color w:val="FF0000"/>
                <w:highlight w:val="yellow"/>
              </w:rPr>
            </w:pPr>
            <w:r w:rsidRPr="009D7CF4">
              <w:rPr>
                <w:rFonts w:cs="Arial"/>
                <w:bCs/>
              </w:rPr>
              <w:t>0x0C72</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Hour 0 (12 AM)</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Hour 1 (1 AM)</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Hour 2 (2 AM)</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0x03</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Hour 3 (3 AM)</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0x04</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Hour 21 (9 PM)</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0x16</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Hour 22 (10 PM)</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0x17</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Hour 23 (11 PM)</w:t>
            </w:r>
          </w:p>
        </w:tc>
      </w:tr>
    </w:tbl>
    <w:p w:rsidR="00C53099" w:rsidRDefault="00C53099" w:rsidP="00C53099">
      <w:pPr>
        <w:rPr>
          <w:rFonts w:cs="Arial"/>
        </w:rPr>
      </w:pPr>
      <w:r w:rsidRPr="00D95855">
        <w:rPr>
          <w:rFonts w:cs="Arial"/>
        </w:rPr>
        <w:t xml:space="preserve">Whether time is displayed in 12 or 24 mode depends what HMI setting is set for </w:t>
      </w:r>
      <w:proofErr w:type="gramStart"/>
      <w:r w:rsidRPr="00D95855">
        <w:rPr>
          <w:rFonts w:cs="Arial"/>
        </w:rPr>
        <w:t>12/24 hour</w:t>
      </w:r>
      <w:proofErr w:type="gramEnd"/>
      <w:r w:rsidRPr="00D95855">
        <w:rPr>
          <w:rFonts w:cs="Arial"/>
        </w:rPr>
        <w:t xml:space="preserve"> mode.  </w:t>
      </w:r>
    </w:p>
    <w:p w:rsidR="00C53099" w:rsidRPr="00DF43F6" w:rsidRDefault="00C53099" w:rsidP="00C53099">
      <w:pPr>
        <w:numPr>
          <w:ilvl w:val="0"/>
          <w:numId w:val="735"/>
        </w:numPr>
        <w:rPr>
          <w:rFonts w:cs="Arial"/>
        </w:rPr>
      </w:pPr>
      <w:r w:rsidRPr="00DF43F6">
        <w:rPr>
          <w:rFonts w:cs="Arial"/>
        </w:rPr>
        <w:t>Reference function “</w:t>
      </w:r>
      <w:r w:rsidRPr="00DF43F6">
        <w:rPr>
          <w:rFonts w:eastAsiaTheme="minorEastAsia" w:cs="Arial"/>
          <w:bCs/>
          <w:u w:val="single"/>
        </w:rPr>
        <w:t xml:space="preserve">VS-FUN-REQ-025239-Set </w:t>
      </w:r>
      <w:proofErr w:type="gramStart"/>
      <w:r w:rsidRPr="00DF43F6">
        <w:rPr>
          <w:rFonts w:eastAsiaTheme="minorEastAsia" w:cs="Arial"/>
          <w:bCs/>
          <w:u w:val="single"/>
        </w:rPr>
        <w:t>12/24 hour</w:t>
      </w:r>
      <w:proofErr w:type="gramEnd"/>
      <w:r w:rsidRPr="00DF43F6">
        <w:rPr>
          <w:rFonts w:eastAsiaTheme="minorEastAsia" w:cs="Arial"/>
          <w:bCs/>
          <w:u w:val="single"/>
        </w:rPr>
        <w:t xml:space="preserve"> mode setting</w:t>
      </w:r>
      <w:r w:rsidRPr="00DF43F6">
        <w:rPr>
          <w:rFonts w:eastAsiaTheme="minorEastAsia" w:cs="Arial"/>
          <w:bCs/>
        </w:rPr>
        <w:t>” in the Vehicle Setting SPSS for details.</w:t>
      </w:r>
    </w:p>
    <w:p w:rsidR="00C53099" w:rsidRDefault="00C53099" w:rsidP="00C53099">
      <w:pPr>
        <w:rPr>
          <w:rFonts w:cs="Arial"/>
          <w:color w:val="FF0000"/>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18c, 19a</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175</w:t>
            </w:r>
          </w:p>
        </w:tc>
      </w:tr>
    </w:tbl>
    <w:p w:rsidR="00C53099" w:rsidRPr="00A675AD"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575F86" w:rsidRDefault="00C53099" w:rsidP="00C53099">
            <w:pPr>
              <w:jc w:val="center"/>
              <w:rPr>
                <w:rFonts w:cs="Arial"/>
                <w:bCs/>
              </w:rPr>
            </w:pPr>
            <w:r w:rsidRPr="00204A5A">
              <w:rPr>
                <w:rFonts w:cs="Arial"/>
                <w:bCs/>
              </w:rPr>
              <w:t>Minute - Programming Single Time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BD7FA3" w:rsidRDefault="00C53099" w:rsidP="00C53099">
            <w:pPr>
              <w:jc w:val="center"/>
              <w:rPr>
                <w:rFonts w:cs="Arial"/>
                <w:bCs/>
                <w:color w:val="FF0000"/>
                <w:highlight w:val="yellow"/>
              </w:rPr>
            </w:pPr>
            <w:r w:rsidRPr="00BD7FA3">
              <w:rPr>
                <w:rFonts w:cs="Arial"/>
                <w:bCs/>
              </w:rPr>
              <w:t>0x0C73</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Minute 0</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Minute 1</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Minute 2</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0x03</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Minute 3</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0x39</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Minute 57</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0x3A</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Minute 58</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0x3B</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Minute 59</w:t>
            </w:r>
          </w:p>
        </w:tc>
      </w:tr>
    </w:tbl>
    <w:p w:rsidR="00C53099" w:rsidRDefault="00C53099" w:rsidP="00C53099">
      <w:pPr>
        <w:rPr>
          <w:rFonts w:cs="Arial"/>
          <w:color w:val="FF0000"/>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18c, 19a</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175</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575F86" w:rsidRDefault="00C53099" w:rsidP="00C53099">
            <w:pPr>
              <w:jc w:val="center"/>
              <w:rPr>
                <w:rFonts w:cs="Arial"/>
                <w:bCs/>
              </w:rPr>
            </w:pPr>
            <w:r w:rsidRPr="00204A5A">
              <w:rPr>
                <w:rFonts w:cs="Arial"/>
                <w:bCs/>
              </w:rPr>
              <w:t>Year - Programming Single Time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8C4BD8" w:rsidRDefault="00C53099" w:rsidP="00C53099">
            <w:pPr>
              <w:jc w:val="center"/>
              <w:rPr>
                <w:rFonts w:cs="Arial"/>
                <w:bCs/>
                <w:color w:val="FF0000"/>
                <w:highlight w:val="yellow"/>
              </w:rPr>
            </w:pPr>
            <w:r w:rsidRPr="008C4BD8">
              <w:rPr>
                <w:rFonts w:cs="Arial"/>
                <w:bCs/>
              </w:rPr>
              <w:t>0x0C74</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2016</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2017</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2018</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0x51</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2097</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0x52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2098</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0x53</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2099</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18c, 19b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176</w:t>
            </w:r>
          </w:p>
        </w:tc>
      </w:tr>
    </w:tbl>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3A6972" w:rsidRDefault="00C53099" w:rsidP="00C53099">
            <w:pPr>
              <w:jc w:val="center"/>
              <w:rPr>
                <w:rFonts w:cs="Arial"/>
                <w:bCs/>
              </w:rPr>
            </w:pPr>
            <w:r w:rsidRPr="00204A5A">
              <w:rPr>
                <w:rFonts w:cs="Arial"/>
                <w:bCs/>
              </w:rPr>
              <w:t>Month - Programming Single Time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8C4BD8" w:rsidRDefault="00C53099" w:rsidP="00C53099">
            <w:pPr>
              <w:jc w:val="center"/>
              <w:rPr>
                <w:rFonts w:cs="Arial"/>
                <w:bCs/>
                <w:color w:val="FF0000"/>
                <w:highlight w:val="yellow"/>
              </w:rPr>
            </w:pPr>
            <w:r w:rsidRPr="008C4BD8">
              <w:rPr>
                <w:rFonts w:cs="Arial"/>
                <w:bCs/>
              </w:rPr>
              <w:t>0x0C75</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January</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 xml:space="preserve">February </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March</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0x03</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April</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0x04</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May</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0x05</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June</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0x06</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July</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0x07</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August</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0x08</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September</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0x09</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October</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0x0A</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November</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3A6972"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3A6972"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0x0B</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December</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18c, 19b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176</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575F86" w:rsidRDefault="00C53099" w:rsidP="00C53099">
            <w:pPr>
              <w:jc w:val="center"/>
              <w:rPr>
                <w:rFonts w:cs="Arial"/>
                <w:bCs/>
              </w:rPr>
            </w:pPr>
            <w:r w:rsidRPr="00204A5A">
              <w:rPr>
                <w:rFonts w:cs="Arial"/>
                <w:bCs/>
              </w:rPr>
              <w:t>Day - Programming Single Time</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110845" w:rsidRDefault="00C53099" w:rsidP="00C53099">
            <w:pPr>
              <w:jc w:val="center"/>
              <w:rPr>
                <w:rFonts w:cs="Arial"/>
                <w:bCs/>
                <w:color w:val="FF0000"/>
                <w:highlight w:val="yellow"/>
              </w:rPr>
            </w:pPr>
            <w:r w:rsidRPr="00110845">
              <w:rPr>
                <w:rFonts w:cs="Arial"/>
                <w:bCs/>
              </w:rPr>
              <w:t>0x0C76</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 xml:space="preserve">Day 1 </w:t>
            </w:r>
          </w:p>
          <w:p w:rsidR="00C53099" w:rsidRPr="00204A5A" w:rsidRDefault="00C53099" w:rsidP="00C53099">
            <w:pPr>
              <w:jc w:val="center"/>
              <w:rPr>
                <w:rFonts w:cs="Arial"/>
                <w:bCs/>
              </w:rPr>
            </w:pPr>
            <w:r w:rsidRPr="00204A5A">
              <w:rPr>
                <w:rFonts w:cs="Arial"/>
                <w:bCs/>
              </w:rPr>
              <w:t>(1</w:t>
            </w:r>
            <w:r w:rsidRPr="00204A5A">
              <w:rPr>
                <w:rFonts w:cs="Arial"/>
                <w:bCs/>
                <w:vertAlign w:val="superscript"/>
              </w:rPr>
              <w:t>st</w:t>
            </w:r>
            <w:r w:rsidRPr="00204A5A">
              <w:rPr>
                <w:rFonts w:cs="Arial"/>
                <w:bCs/>
              </w:rPr>
              <w:t xml:space="preserve"> day of the month)</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204A5A" w:rsidRDefault="00C53099" w:rsidP="00C53099">
            <w:pPr>
              <w:jc w:val="center"/>
              <w:rPr>
                <w:rFonts w:cs="Arial"/>
                <w:bCs/>
              </w:rPr>
            </w:pPr>
            <w:r w:rsidRPr="00204A5A">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Day 2</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Day 3</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0x03</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Day 4</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0x1C</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Day 29</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0x1D</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Day 30</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0x1E</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204A5A" w:rsidRDefault="00C53099" w:rsidP="00C53099">
            <w:pPr>
              <w:jc w:val="center"/>
              <w:rPr>
                <w:rFonts w:cs="Arial"/>
                <w:bCs/>
              </w:rPr>
            </w:pPr>
            <w:r w:rsidRPr="00204A5A">
              <w:rPr>
                <w:rFonts w:cs="Arial"/>
                <w:bCs/>
              </w:rPr>
              <w:t>Day 31</w:t>
            </w:r>
          </w:p>
        </w:tc>
      </w:tr>
    </w:tbl>
    <w:p w:rsidR="00C53099" w:rsidRDefault="00C53099" w:rsidP="00C53099">
      <w:pPr>
        <w:rPr>
          <w:rFonts w:cs="Arial"/>
          <w:color w:val="FF0000"/>
        </w:rPr>
      </w:pPr>
    </w:p>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18c, 19b</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176</w:t>
            </w:r>
          </w:p>
        </w:tc>
      </w:tr>
    </w:tbl>
    <w:p w:rsidR="00C53099" w:rsidRDefault="00C53099" w:rsidP="00C53099">
      <w:pPr>
        <w:rPr>
          <w:rFonts w:cs="Arial"/>
          <w:color w:val="FF0000"/>
        </w:rPr>
      </w:pPr>
    </w:p>
    <w:p w:rsidR="00C53099"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VS-SR-REQ-234393/F-Programming Time 1 - Park Heater</w:t>
      </w:r>
    </w:p>
    <w:p w:rsidR="00C53099" w:rsidRPr="00A675AD" w:rsidRDefault="00C53099" w:rsidP="00C53099">
      <w:pPr>
        <w:rPr>
          <w:rFonts w:cs="Arial"/>
        </w:rPr>
      </w:pPr>
      <w:r w:rsidRPr="00AB7727">
        <w:rPr>
          <w:rFonts w:cs="Arial"/>
        </w:rPr>
        <w:t xml:space="preserve">For this feature when performing the “Set” or “Query” operation the Feature Number and Configuration Number in the </w:t>
      </w:r>
      <w:proofErr w:type="spellStart"/>
      <w:r w:rsidRPr="00AB7727">
        <w:rPr>
          <w:rFonts w:cs="Arial"/>
        </w:rPr>
        <w:t>Feature.Rq</w:t>
      </w:r>
      <w:proofErr w:type="spellEnd"/>
      <w:r w:rsidRPr="00AB7727">
        <w:rPr>
          <w:rFonts w:cs="Arial"/>
        </w:rPr>
        <w:t xml:space="preserve"> and </w:t>
      </w:r>
      <w:proofErr w:type="spellStart"/>
      <w:r w:rsidRPr="00AB7727">
        <w:rPr>
          <w:rFonts w:cs="Arial"/>
        </w:rPr>
        <w:t>Feature.St</w:t>
      </w:r>
      <w:proofErr w:type="spellEnd"/>
      <w:r w:rsidRPr="00AB7727">
        <w:rPr>
          <w:rFonts w:cs="Arial"/>
        </w:rPr>
        <w:t xml:space="preserve"> messages shall be used below.</w:t>
      </w:r>
    </w:p>
    <w:p w:rsidR="00C53099" w:rsidRPr="00A675AD" w:rsidRDefault="00C53099" w:rsidP="00C53099">
      <w:pPr>
        <w:rPr>
          <w:rFonts w:cs="Arial"/>
        </w:rPr>
      </w:pPr>
    </w:p>
    <w:p w:rsidR="00C53099" w:rsidRPr="00A675AD" w:rsidRDefault="00C53099" w:rsidP="00C53099">
      <w:pPr>
        <w:rPr>
          <w:rFonts w:cs="Arial"/>
        </w:rPr>
      </w:pPr>
      <w:r w:rsidRPr="00A675AD">
        <w:rPr>
          <w:rFonts w:cs="Arial"/>
        </w:rPr>
        <w:t xml:space="preserve">If Enhanced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Default="00C53099" w:rsidP="00C53099">
      <w:pPr>
        <w:rPr>
          <w:rFonts w:cs="Arial"/>
        </w:rPr>
      </w:pPr>
    </w:p>
    <w:p w:rsidR="00C53099" w:rsidRPr="00F4314A"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F4314A"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F4314A" w:rsidRDefault="00C53099">
            <w:pPr>
              <w:spacing w:line="276" w:lineRule="auto"/>
              <w:jc w:val="center"/>
              <w:rPr>
                <w:rFonts w:cs="Arial"/>
                <w:b/>
                <w:bCs/>
              </w:rPr>
            </w:pPr>
            <w:r w:rsidRPr="00F4314A">
              <w:rPr>
                <w:rFonts w:cs="Arial"/>
                <w:b/>
                <w:bCs/>
              </w:rPr>
              <w:lastRenderedPageBreak/>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314A" w:rsidRDefault="00C53099">
            <w:pPr>
              <w:spacing w:line="276" w:lineRule="auto"/>
              <w:jc w:val="center"/>
              <w:rPr>
                <w:rFonts w:cs="Arial"/>
                <w:b/>
                <w:bCs/>
              </w:rPr>
            </w:pPr>
            <w:r w:rsidRPr="00F4314A">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314A" w:rsidRDefault="00C53099">
            <w:pPr>
              <w:spacing w:line="276" w:lineRule="auto"/>
              <w:jc w:val="center"/>
              <w:rPr>
                <w:rFonts w:cs="Arial"/>
                <w:b/>
                <w:bCs/>
              </w:rPr>
            </w:pPr>
            <w:r w:rsidRPr="00F4314A">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314A" w:rsidRDefault="00C53099">
            <w:pPr>
              <w:spacing w:line="276" w:lineRule="auto"/>
              <w:jc w:val="center"/>
              <w:rPr>
                <w:rFonts w:cs="Arial"/>
                <w:b/>
                <w:bCs/>
              </w:rPr>
            </w:pPr>
            <w:r w:rsidRPr="00F4314A">
              <w:rPr>
                <w:rFonts w:cs="Arial"/>
                <w:b/>
                <w:bCs/>
              </w:rPr>
              <w:t>HMI selection / Configuration Name</w:t>
            </w:r>
          </w:p>
        </w:tc>
      </w:tr>
      <w:tr w:rsidR="00C53099" w:rsidRPr="00F4314A"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F4314A" w:rsidRDefault="00C53099" w:rsidP="00C53099">
            <w:pPr>
              <w:spacing w:line="276" w:lineRule="auto"/>
              <w:jc w:val="center"/>
              <w:rPr>
                <w:rFonts w:cs="Arial"/>
                <w:bCs/>
              </w:rPr>
            </w:pPr>
            <w:r w:rsidRPr="00353750">
              <w:rPr>
                <w:rFonts w:cs="Arial"/>
                <w:bCs/>
              </w:rPr>
              <w:t>Programming Time 1 – Park Heater</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BA087D" w:rsidRDefault="00C53099">
            <w:pPr>
              <w:spacing w:line="276" w:lineRule="auto"/>
              <w:jc w:val="center"/>
              <w:rPr>
                <w:rFonts w:cs="Arial"/>
                <w:bCs/>
                <w:color w:val="FF0000"/>
                <w:highlight w:val="yellow"/>
              </w:rPr>
            </w:pPr>
            <w:r w:rsidRPr="00BA087D">
              <w:rPr>
                <w:rFonts w:cs="Arial"/>
                <w:bCs/>
              </w:rPr>
              <w:t>0x0C77</w:t>
            </w: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OFF / Disable</w:t>
            </w:r>
          </w:p>
        </w:tc>
      </w:tr>
      <w:tr w:rsidR="00C53099" w:rsidRPr="00F4314A"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F4314A"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F4314A"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ON / Enabled</w:t>
            </w:r>
          </w:p>
        </w:tc>
      </w:tr>
    </w:tbl>
    <w:p w:rsidR="00C53099" w:rsidRPr="00595561"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177</w:t>
            </w:r>
          </w:p>
        </w:tc>
      </w:tr>
    </w:tbl>
    <w:p w:rsidR="00C53099" w:rsidRDefault="00C53099" w:rsidP="00C53099">
      <w:pPr>
        <w:rPr>
          <w:rFonts w:cs="Arial"/>
          <w:color w:val="FF0000"/>
        </w:rPr>
      </w:pPr>
    </w:p>
    <w:p w:rsidR="00C53099" w:rsidRDefault="00C53099" w:rsidP="00C53099">
      <w:pPr>
        <w:rPr>
          <w:rFonts w:cs="Arial"/>
          <w:color w:val="FF0000"/>
        </w:rPr>
      </w:pPr>
    </w:p>
    <w:p w:rsidR="00C53099" w:rsidRPr="00595561" w:rsidRDefault="00C53099" w:rsidP="00C53099">
      <w:pPr>
        <w:rPr>
          <w:rFonts w:cs="Arial"/>
          <w:color w:val="FF0000"/>
        </w:rPr>
      </w:pPr>
    </w:p>
    <w:p w:rsidR="00C53099" w:rsidRPr="00595561"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595561"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HMI selection / Configuration Name</w:t>
            </w:r>
          </w:p>
        </w:tc>
      </w:tr>
      <w:tr w:rsidR="00C53099" w:rsidRPr="00595561" w:rsidTr="00C53099">
        <w:trPr>
          <w:trHeight w:val="465"/>
          <w:jc w:val="center"/>
        </w:trPr>
        <w:tc>
          <w:tcPr>
            <w:tcW w:w="2109" w:type="dxa"/>
            <w:vMerge w:val="restart"/>
            <w:tcBorders>
              <w:top w:val="single" w:sz="8" w:space="0" w:color="auto"/>
              <w:left w:val="single" w:sz="8" w:space="0" w:color="auto"/>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 Programming Time 1</w:t>
            </w:r>
          </w:p>
        </w:tc>
        <w:tc>
          <w:tcPr>
            <w:tcW w:w="1239" w:type="dxa"/>
            <w:vMerge w:val="restart"/>
            <w:tcBorders>
              <w:top w:val="single" w:sz="8" w:space="0" w:color="auto"/>
              <w:left w:val="nil"/>
              <w:bottom w:val="single" w:sz="8" w:space="0" w:color="auto"/>
              <w:right w:val="single" w:sz="8" w:space="0" w:color="auto"/>
            </w:tcBorders>
            <w:vAlign w:val="center"/>
            <w:hideMark/>
          </w:tcPr>
          <w:p w:rsidR="00C53099" w:rsidRPr="009537C2" w:rsidRDefault="00C53099">
            <w:pPr>
              <w:spacing w:line="276" w:lineRule="auto"/>
              <w:jc w:val="center"/>
              <w:rPr>
                <w:rFonts w:cs="Arial"/>
                <w:bCs/>
              </w:rPr>
            </w:pPr>
            <w:r w:rsidRPr="009537C2">
              <w:rPr>
                <w:rFonts w:cs="Arial"/>
                <w:bCs/>
              </w:rPr>
              <w:t>0x0C78</w:t>
            </w: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0 (12 AM)</w:t>
            </w:r>
          </w:p>
        </w:tc>
      </w:tr>
      <w:tr w:rsidR="00C53099" w:rsidRPr="00595561" w:rsidTr="00C53099">
        <w:trPr>
          <w:trHeight w:val="46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8"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0x01</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1 (1 AM)</w:t>
            </w:r>
          </w:p>
        </w:tc>
      </w:tr>
      <w:tr w:rsidR="00C53099" w:rsidRPr="00595561" w:rsidTr="00C53099">
        <w:trPr>
          <w:trHeight w:val="46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8"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0x02</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2 (2 AM)</w:t>
            </w:r>
          </w:p>
        </w:tc>
      </w:tr>
      <w:tr w:rsidR="00C53099" w:rsidRPr="00595561" w:rsidTr="00C53099">
        <w:trPr>
          <w:trHeight w:val="46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8"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0x03</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3 (3 AM)</w:t>
            </w:r>
          </w:p>
        </w:tc>
      </w:tr>
      <w:tr w:rsidR="00C53099" w:rsidRPr="00595561" w:rsidTr="00C53099">
        <w:trPr>
          <w:trHeight w:val="46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8"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0x04</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w:t>
            </w:r>
          </w:p>
        </w:tc>
      </w:tr>
      <w:tr w:rsidR="00C53099" w:rsidRPr="00595561" w:rsidTr="00C53099">
        <w:trPr>
          <w:trHeight w:val="46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8"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21 (9 PM)</w:t>
            </w:r>
          </w:p>
        </w:tc>
      </w:tr>
      <w:tr w:rsidR="00C53099" w:rsidRPr="00595561" w:rsidTr="00C53099">
        <w:trPr>
          <w:trHeight w:val="46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8"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0x16</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22 (10 PM)</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0x17</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Hour 23 (11 PM)</w:t>
            </w:r>
          </w:p>
        </w:tc>
      </w:tr>
    </w:tbl>
    <w:p w:rsidR="00C53099" w:rsidRPr="00A8351F" w:rsidRDefault="00C53099" w:rsidP="00C53099">
      <w:pPr>
        <w:rPr>
          <w:rFonts w:cs="Arial"/>
        </w:rPr>
      </w:pPr>
      <w:r w:rsidRPr="00A8351F">
        <w:rPr>
          <w:rFonts w:cs="Arial"/>
        </w:rPr>
        <w:t xml:space="preserve">Whether time is displayed in 12 or 24 mode depends what HMI setting is set for </w:t>
      </w:r>
      <w:proofErr w:type="gramStart"/>
      <w:r w:rsidRPr="00A8351F">
        <w:rPr>
          <w:rFonts w:cs="Arial"/>
        </w:rPr>
        <w:t>12/24 hour</w:t>
      </w:r>
      <w:proofErr w:type="gramEnd"/>
      <w:r w:rsidRPr="00A8351F">
        <w:rPr>
          <w:rFonts w:cs="Arial"/>
        </w:rPr>
        <w:t xml:space="preserve"> mode.  Reference function “</w:t>
      </w:r>
      <w:r w:rsidRPr="00A8351F">
        <w:rPr>
          <w:rFonts w:eastAsiaTheme="minorEastAsia" w:cs="Arial"/>
          <w:bCs/>
          <w:u w:val="single"/>
        </w:rPr>
        <w:t xml:space="preserve">VS-FUN-REQ-025239-Set </w:t>
      </w:r>
      <w:proofErr w:type="gramStart"/>
      <w:r w:rsidRPr="00A8351F">
        <w:rPr>
          <w:rFonts w:eastAsiaTheme="minorEastAsia" w:cs="Arial"/>
          <w:bCs/>
          <w:u w:val="single"/>
        </w:rPr>
        <w:t>12/24 hour</w:t>
      </w:r>
      <w:proofErr w:type="gramEnd"/>
      <w:r w:rsidRPr="00A8351F">
        <w:rPr>
          <w:rFonts w:eastAsiaTheme="minorEastAsia" w:cs="Arial"/>
          <w:bCs/>
          <w:u w:val="single"/>
        </w:rPr>
        <w:t xml:space="preserve"> mode setting</w:t>
      </w:r>
      <w:r w:rsidRPr="00A8351F">
        <w:rPr>
          <w:rFonts w:eastAsiaTheme="minorEastAsia" w:cs="Arial"/>
          <w:bCs/>
        </w:rPr>
        <w:t>” in the Vehicle Setting SPSS for details.</w:t>
      </w:r>
    </w:p>
    <w:p w:rsidR="00C53099" w:rsidRDefault="00C53099" w:rsidP="00C53099">
      <w:pPr>
        <w:rPr>
          <w:rFonts w:cs="Arial"/>
          <w:color w:val="FF0000"/>
        </w:rPr>
      </w:pPr>
    </w:p>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 19a</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178</w:t>
            </w:r>
          </w:p>
        </w:tc>
      </w:tr>
    </w:tbl>
    <w:p w:rsidR="00C53099" w:rsidRPr="00595561" w:rsidRDefault="00C53099" w:rsidP="00C53099">
      <w:pPr>
        <w:rPr>
          <w:rFonts w:cs="Arial"/>
          <w:color w:val="FF0000"/>
        </w:rPr>
      </w:pPr>
    </w:p>
    <w:p w:rsidR="00C53099" w:rsidRPr="00595561"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595561"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5561" w:rsidRDefault="00C53099">
            <w:pPr>
              <w:spacing w:line="276" w:lineRule="auto"/>
              <w:jc w:val="center"/>
              <w:rPr>
                <w:rFonts w:cs="Arial"/>
                <w:b/>
                <w:bCs/>
              </w:rPr>
            </w:pPr>
            <w:r w:rsidRPr="00595561">
              <w:rPr>
                <w:rFonts w:cs="Arial"/>
                <w:b/>
                <w:bCs/>
              </w:rPr>
              <w:t>HMI selection / Configuration Name</w:t>
            </w:r>
          </w:p>
        </w:tc>
      </w:tr>
      <w:tr w:rsidR="00C53099" w:rsidRPr="00595561"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spacing w:line="276" w:lineRule="auto"/>
              <w:jc w:val="center"/>
              <w:rPr>
                <w:rFonts w:cs="Arial"/>
                <w:bCs/>
              </w:rPr>
            </w:pPr>
            <w:r w:rsidRPr="00353750">
              <w:rPr>
                <w:rFonts w:cs="Arial"/>
                <w:bCs/>
              </w:rPr>
              <w:t>Minute - Programming Time 1</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9537C2" w:rsidRDefault="00C53099">
            <w:pPr>
              <w:spacing w:line="276" w:lineRule="auto"/>
              <w:jc w:val="center"/>
              <w:rPr>
                <w:rFonts w:cs="Arial"/>
                <w:bCs/>
                <w:color w:val="FF0000"/>
                <w:highlight w:val="yellow"/>
              </w:rPr>
            </w:pPr>
            <w:r w:rsidRPr="009537C2">
              <w:rPr>
                <w:rFonts w:cs="Arial"/>
                <w:bCs/>
              </w:rPr>
              <w:t>0x0C79</w:t>
            </w: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rsidP="00C53099">
            <w:pPr>
              <w:spacing w:line="276" w:lineRule="auto"/>
              <w:jc w:val="center"/>
              <w:rPr>
                <w:rFonts w:cs="Arial"/>
                <w:bCs/>
              </w:rPr>
            </w:pPr>
            <w:r w:rsidRPr="00353750">
              <w:rPr>
                <w:rFonts w:cs="Arial"/>
                <w:bCs/>
              </w:rPr>
              <w:t>Minute 0</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0x01</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Minute 1</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0x02</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Minute 2</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0x03</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Minute 3</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0x39</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Minute 57</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0x3A</w:t>
            </w:r>
          </w:p>
        </w:tc>
        <w:tc>
          <w:tcPr>
            <w:tcW w:w="2737" w:type="dxa"/>
            <w:tcBorders>
              <w:top w:val="single" w:sz="8" w:space="0" w:color="auto"/>
              <w:left w:val="nil"/>
              <w:bottom w:val="single" w:sz="8"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Minute 58</w:t>
            </w:r>
          </w:p>
        </w:tc>
      </w:tr>
      <w:tr w:rsidR="00C53099" w:rsidRPr="00595561"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5561"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5561"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0x3B</w:t>
            </w:r>
          </w:p>
        </w:tc>
        <w:tc>
          <w:tcPr>
            <w:tcW w:w="2737" w:type="dxa"/>
            <w:tcBorders>
              <w:top w:val="single" w:sz="8" w:space="0" w:color="auto"/>
              <w:left w:val="nil"/>
              <w:bottom w:val="single" w:sz="4" w:space="0" w:color="auto"/>
              <w:right w:val="single" w:sz="8" w:space="0" w:color="auto"/>
            </w:tcBorders>
            <w:vAlign w:val="center"/>
            <w:hideMark/>
          </w:tcPr>
          <w:p w:rsidR="00C53099" w:rsidRPr="00353750" w:rsidRDefault="00C53099">
            <w:pPr>
              <w:spacing w:line="276" w:lineRule="auto"/>
              <w:jc w:val="center"/>
              <w:rPr>
                <w:rFonts w:cs="Arial"/>
                <w:bCs/>
              </w:rPr>
            </w:pPr>
            <w:r w:rsidRPr="00353750">
              <w:rPr>
                <w:rFonts w:cs="Arial"/>
                <w:bCs/>
              </w:rPr>
              <w:t>Minute 59</w:t>
            </w:r>
          </w:p>
        </w:tc>
      </w:tr>
    </w:tbl>
    <w:p w:rsidR="00C53099" w:rsidRPr="00595561" w:rsidRDefault="00C53099" w:rsidP="00C53099">
      <w:pPr>
        <w:rPr>
          <w:rFonts w:cs="Arial"/>
          <w:color w:val="FF0000"/>
        </w:rPr>
      </w:pPr>
    </w:p>
    <w:p w:rsidR="00C53099" w:rsidRPr="0059556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 19a</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178</w:t>
            </w:r>
          </w:p>
        </w:tc>
      </w:tr>
    </w:tbl>
    <w:p w:rsidR="00C53099" w:rsidRPr="00595561"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353750">
              <w:rPr>
                <w:rFonts w:cs="Arial"/>
                <w:bCs/>
              </w:rPr>
              <w:t>Programming Time 1 – Monday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537C2" w:rsidRDefault="00C53099" w:rsidP="00C53099">
            <w:pPr>
              <w:jc w:val="center"/>
              <w:rPr>
                <w:rFonts w:cs="Arial"/>
                <w:bCs/>
                <w:color w:val="FF0000"/>
                <w:highlight w:val="yellow"/>
              </w:rPr>
            </w:pPr>
            <w:r w:rsidRPr="009537C2">
              <w:rPr>
                <w:rFonts w:cs="Arial"/>
                <w:bCs/>
              </w:rPr>
              <w:t>0x0C7A</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179</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1347"/>
        <w:gridCol w:w="762"/>
        <w:gridCol w:w="1239"/>
        <w:gridCol w:w="354"/>
        <w:gridCol w:w="1226"/>
        <w:gridCol w:w="1129"/>
        <w:gridCol w:w="1608"/>
      </w:tblGrid>
      <w:tr w:rsidR="00C53099" w:rsidRPr="00A675AD" w:rsidTr="00C53099">
        <w:trPr>
          <w:trHeight w:val="465"/>
          <w:jc w:val="center"/>
        </w:trPr>
        <w:tc>
          <w:tcPr>
            <w:tcW w:w="2109" w:type="dxa"/>
            <w:gridSpan w:val="2"/>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gridSpan w:val="2"/>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gridSpan w:val="2"/>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gridSpan w:val="2"/>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353750">
              <w:rPr>
                <w:rFonts w:cs="Arial"/>
                <w:bCs/>
              </w:rPr>
              <w:t>Programming Time 1 – Tuesday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537C2" w:rsidRDefault="00C53099" w:rsidP="00C53099">
            <w:pPr>
              <w:jc w:val="center"/>
              <w:rPr>
                <w:rFonts w:cs="Arial"/>
                <w:bCs/>
                <w:color w:val="FF0000"/>
                <w:highlight w:val="yellow"/>
              </w:rPr>
            </w:pPr>
            <w:r w:rsidRPr="009537C2">
              <w:rPr>
                <w:rFonts w:cs="Arial"/>
                <w:bCs/>
              </w:rPr>
              <w:t>0x0C7B</w:t>
            </w:r>
          </w:p>
        </w:tc>
        <w:tc>
          <w:tcPr>
            <w:tcW w:w="1580" w:type="dxa"/>
            <w:gridSpan w:val="2"/>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0x00</w:t>
            </w:r>
          </w:p>
        </w:tc>
        <w:tc>
          <w:tcPr>
            <w:tcW w:w="2737" w:type="dxa"/>
            <w:gridSpan w:val="2"/>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OFF / Disable</w:t>
            </w:r>
          </w:p>
        </w:tc>
      </w:tr>
      <w:tr w:rsidR="00C53099" w:rsidRPr="00A675AD" w:rsidTr="00C53099">
        <w:trPr>
          <w:trHeight w:val="465"/>
          <w:jc w:val="center"/>
        </w:trPr>
        <w:tc>
          <w:tcPr>
            <w:tcW w:w="2109" w:type="dxa"/>
            <w:gridSpan w:val="2"/>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gridSpan w:val="2"/>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0x01</w:t>
            </w:r>
          </w:p>
        </w:tc>
        <w:tc>
          <w:tcPr>
            <w:tcW w:w="2737" w:type="dxa"/>
            <w:gridSpan w:val="2"/>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ON / Enabled</w:t>
            </w:r>
          </w:p>
        </w:tc>
      </w:tr>
      <w:tr w:rsidR="00C53099" w:rsidRPr="00A675AD" w:rsidTr="00C53099">
        <w:trPr>
          <w:gridBefore w:val="1"/>
          <w:gridAfter w:val="1"/>
          <w:wBefore w:w="1347" w:type="dxa"/>
          <w:wAfter w:w="1608" w:type="dxa"/>
          <w:trHeight w:val="465"/>
          <w:jc w:val="center"/>
        </w:trPr>
        <w:tc>
          <w:tcPr>
            <w:tcW w:w="2355" w:type="dxa"/>
            <w:gridSpan w:val="3"/>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gridSpan w:val="2"/>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C53099" w:rsidRPr="00A675AD" w:rsidRDefault="00C53099" w:rsidP="00C53099">
            <w:pPr>
              <w:jc w:val="center"/>
              <w:rPr>
                <w:rFonts w:cs="Arial"/>
                <w:b/>
                <w:bCs/>
              </w:rPr>
            </w:pPr>
            <w:r>
              <w:rPr>
                <w:rFonts w:cs="Arial"/>
                <w:b/>
                <w:bCs/>
              </w:rPr>
              <w:t>HMI Setting ID</w:t>
            </w:r>
          </w:p>
        </w:tc>
      </w:tr>
      <w:tr w:rsidR="00C53099" w:rsidRPr="00A675AD" w:rsidTr="00C53099">
        <w:trPr>
          <w:gridBefore w:val="1"/>
          <w:gridAfter w:val="1"/>
          <w:wBefore w:w="1347" w:type="dxa"/>
          <w:wAfter w:w="1608" w:type="dxa"/>
          <w:trHeight w:val="950"/>
          <w:jc w:val="center"/>
        </w:trPr>
        <w:tc>
          <w:tcPr>
            <w:tcW w:w="2355" w:type="dxa"/>
            <w:gridSpan w:val="3"/>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gridSpan w:val="2"/>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180</w:t>
            </w:r>
          </w:p>
        </w:tc>
      </w:tr>
    </w:tbl>
    <w:p w:rsidR="00C53099" w:rsidRDefault="00C53099" w:rsidP="00C53099">
      <w:pPr>
        <w:ind w:left="1347"/>
        <w:rPr>
          <w:rFonts w:cs="Arial"/>
          <w:color w:val="FF0000"/>
        </w:rPr>
      </w:pPr>
    </w:p>
    <w:p w:rsidR="00C53099" w:rsidRDefault="00C53099" w:rsidP="00C53099">
      <w:pPr>
        <w:ind w:left="1347"/>
        <w:rPr>
          <w:rFonts w:cs="Arial"/>
          <w:color w:val="FF0000"/>
        </w:rPr>
      </w:pPr>
    </w:p>
    <w:p w:rsidR="00C012F5" w:rsidRDefault="00C012F5" w:rsidP="00C53099">
      <w:pPr>
        <w:ind w:left="1347"/>
        <w:rPr>
          <w:rFonts w:cs="Arial"/>
          <w:color w:val="FF0000"/>
        </w:rPr>
      </w:pPr>
    </w:p>
    <w:p w:rsidR="00C012F5" w:rsidRDefault="00C012F5" w:rsidP="00C53099">
      <w:pPr>
        <w:ind w:left="1347"/>
        <w:rPr>
          <w:rFonts w:cs="Arial"/>
          <w:color w:val="FF0000"/>
        </w:rPr>
      </w:pPr>
    </w:p>
    <w:p w:rsidR="00C012F5" w:rsidRDefault="00C012F5" w:rsidP="00C53099">
      <w:pPr>
        <w:ind w:left="1347"/>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lastRenderedPageBreak/>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353750">
              <w:rPr>
                <w:rFonts w:cs="Arial"/>
                <w:bCs/>
              </w:rPr>
              <w:t>Programming Time 1 – Wednesday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C07EA" w:rsidRDefault="00C53099" w:rsidP="00C53099">
            <w:pPr>
              <w:jc w:val="center"/>
              <w:rPr>
                <w:rFonts w:cs="Arial"/>
                <w:bCs/>
                <w:color w:val="FF0000"/>
                <w:highlight w:val="yellow"/>
              </w:rPr>
            </w:pPr>
            <w:r w:rsidRPr="00AC07EA">
              <w:rPr>
                <w:rFonts w:cs="Arial"/>
                <w:bCs/>
              </w:rPr>
              <w:t>0x0C7C</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181</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353750">
              <w:rPr>
                <w:rFonts w:cs="Arial"/>
                <w:bCs/>
              </w:rPr>
              <w:t>Programming Time 1 – Thursday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B7727" w:rsidRDefault="00C53099" w:rsidP="00C53099">
            <w:pPr>
              <w:jc w:val="center"/>
              <w:rPr>
                <w:rFonts w:cs="Arial"/>
                <w:bCs/>
                <w:color w:val="FF0000"/>
                <w:highlight w:val="yellow"/>
              </w:rPr>
            </w:pPr>
            <w:r w:rsidRPr="00AB7727">
              <w:rPr>
                <w:rFonts w:cs="Arial"/>
                <w:bCs/>
              </w:rPr>
              <w:t>0x0C7D</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182</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353750">
              <w:rPr>
                <w:rFonts w:cs="Arial"/>
                <w:bCs/>
              </w:rPr>
              <w:t>Programming Time 1 – Friday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B7727" w:rsidRDefault="00C53099" w:rsidP="00C53099">
            <w:pPr>
              <w:jc w:val="center"/>
              <w:rPr>
                <w:rFonts w:cs="Arial"/>
                <w:bCs/>
                <w:color w:val="FF0000"/>
                <w:highlight w:val="yellow"/>
              </w:rPr>
            </w:pPr>
            <w:r w:rsidRPr="00AB7727">
              <w:rPr>
                <w:rFonts w:cs="Arial"/>
                <w:bCs/>
              </w:rPr>
              <w:t>0x0C7E</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183</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353750">
              <w:rPr>
                <w:rFonts w:cs="Arial"/>
                <w:bCs/>
              </w:rPr>
              <w:t>Programming Time 1 – Saturday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B7727" w:rsidRDefault="00C53099" w:rsidP="00C53099">
            <w:pPr>
              <w:jc w:val="center"/>
              <w:rPr>
                <w:rFonts w:cs="Arial"/>
                <w:bCs/>
                <w:color w:val="FF0000"/>
                <w:highlight w:val="yellow"/>
              </w:rPr>
            </w:pPr>
            <w:r w:rsidRPr="00AB7727">
              <w:rPr>
                <w:rFonts w:cs="Arial"/>
                <w:bCs/>
              </w:rPr>
              <w:t>0x0C7F</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184</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F1C19" w:rsidRDefault="00C53099" w:rsidP="00C53099">
            <w:pPr>
              <w:jc w:val="center"/>
              <w:rPr>
                <w:rFonts w:cs="Arial"/>
                <w:bCs/>
              </w:rPr>
            </w:pPr>
            <w:r w:rsidRPr="00353750">
              <w:rPr>
                <w:rFonts w:cs="Arial"/>
                <w:bCs/>
              </w:rPr>
              <w:t>Programming Time 1 – Sunday</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AB7727" w:rsidRDefault="00C53099" w:rsidP="00C53099">
            <w:pPr>
              <w:jc w:val="center"/>
              <w:rPr>
                <w:rFonts w:cs="Arial"/>
                <w:bCs/>
                <w:color w:val="FF0000"/>
                <w:highlight w:val="yellow"/>
              </w:rPr>
            </w:pPr>
            <w:r w:rsidRPr="00AB7727">
              <w:rPr>
                <w:rFonts w:cs="Arial"/>
                <w:bCs/>
              </w:rPr>
              <w:t>0x0C80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OFF / Disable</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BF1C19" w:rsidRDefault="00C53099" w:rsidP="00C53099">
            <w:pPr>
              <w:jc w:val="center"/>
              <w:rPr>
                <w:rFonts w:cs="Arial"/>
                <w:bCs/>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353750" w:rsidRDefault="00C53099" w:rsidP="00C53099">
            <w:pPr>
              <w:jc w:val="center"/>
              <w:rPr>
                <w:rFonts w:cs="Arial"/>
                <w:bCs/>
              </w:rPr>
            </w:pPr>
            <w:r w:rsidRPr="00353750">
              <w:rPr>
                <w:rFonts w:cs="Arial"/>
                <w:bCs/>
              </w:rPr>
              <w:t>ON / Enabled</w:t>
            </w:r>
          </w:p>
        </w:tc>
      </w:tr>
    </w:tbl>
    <w:p w:rsidR="00C53099" w:rsidRDefault="00C53099" w:rsidP="00C53099">
      <w:pPr>
        <w:rPr>
          <w:rFonts w:cs="Arial"/>
          <w:color w:val="FF0000"/>
        </w:rPr>
      </w:pPr>
    </w:p>
    <w:p w:rsidR="00C53099" w:rsidRDefault="00C53099" w:rsidP="00C53099">
      <w:pPr>
        <w:rPr>
          <w:rFonts w:cs="Arial"/>
          <w:color w:val="FF0000"/>
          <w:highlight w:val="yellow"/>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185</w:t>
            </w:r>
          </w:p>
        </w:tc>
      </w:tr>
    </w:tbl>
    <w:p w:rsidR="00C53099" w:rsidRDefault="00C53099" w:rsidP="00C53099">
      <w:pPr>
        <w:rPr>
          <w:rFonts w:cs="Arial"/>
          <w:color w:val="FF0000"/>
          <w:highlight w:val="yellow"/>
        </w:rPr>
      </w:pPr>
    </w:p>
    <w:p w:rsidR="00C53099" w:rsidRPr="00A675AD" w:rsidRDefault="00C53099" w:rsidP="00C53099">
      <w:pPr>
        <w:rPr>
          <w:rFonts w:cs="Arial"/>
          <w:color w:val="FF0000"/>
        </w:rPr>
      </w:pPr>
    </w:p>
    <w:p w:rsidR="00C53099" w:rsidRPr="00A675AD"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VS-SR-REQ-234394/E-Programming Time 2 - Park Heater</w:t>
      </w:r>
    </w:p>
    <w:p w:rsidR="00C53099" w:rsidRPr="00934930" w:rsidRDefault="00C53099" w:rsidP="00C53099">
      <w:pPr>
        <w:rPr>
          <w:rFonts w:cs="Arial"/>
        </w:rPr>
      </w:pPr>
      <w:r w:rsidRPr="00934930">
        <w:rPr>
          <w:rFonts w:cs="Arial"/>
        </w:rPr>
        <w:t xml:space="preserve">For this feature when performing the “Set” or “Query” operation the Feature Number and Configuration Number in the </w:t>
      </w:r>
      <w:proofErr w:type="spellStart"/>
      <w:r w:rsidRPr="00934930">
        <w:rPr>
          <w:rFonts w:cs="Arial"/>
        </w:rPr>
        <w:t>Feature.Rq</w:t>
      </w:r>
      <w:proofErr w:type="spellEnd"/>
      <w:r w:rsidRPr="00934930">
        <w:rPr>
          <w:rFonts w:cs="Arial"/>
        </w:rPr>
        <w:t xml:space="preserve"> and </w:t>
      </w:r>
      <w:proofErr w:type="spellStart"/>
      <w:r w:rsidRPr="00934930">
        <w:rPr>
          <w:rFonts w:cs="Arial"/>
        </w:rPr>
        <w:t>Feature.St</w:t>
      </w:r>
      <w:proofErr w:type="spellEnd"/>
      <w:r w:rsidRPr="00934930">
        <w:rPr>
          <w:rFonts w:cs="Arial"/>
        </w:rPr>
        <w:t xml:space="preserve"> messages shall be used below.</w:t>
      </w:r>
    </w:p>
    <w:p w:rsidR="00C53099" w:rsidRPr="00934930" w:rsidRDefault="00C53099" w:rsidP="00C53099">
      <w:pPr>
        <w:rPr>
          <w:rFonts w:cs="Arial"/>
        </w:rPr>
      </w:pPr>
    </w:p>
    <w:p w:rsidR="00C53099" w:rsidRDefault="00C53099" w:rsidP="00C53099">
      <w:pPr>
        <w:rPr>
          <w:rFonts w:cs="Arial"/>
        </w:rPr>
      </w:pPr>
      <w:r w:rsidRPr="00934930">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6A6375" w:rsidRDefault="00C53099" w:rsidP="00C53099">
      <w:pPr>
        <w:rPr>
          <w:rFonts w:cs="Arial"/>
        </w:rPr>
      </w:pPr>
    </w:p>
    <w:p w:rsidR="00C53099" w:rsidRPr="006A6375"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Programming Time 2 – Park Heater</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C96D90" w:rsidRDefault="00C53099">
            <w:pPr>
              <w:spacing w:line="276" w:lineRule="auto"/>
              <w:jc w:val="center"/>
              <w:rPr>
                <w:rFonts w:cs="Arial"/>
                <w:bCs/>
                <w:color w:val="FF0000"/>
                <w:highlight w:val="yellow"/>
              </w:rPr>
            </w:pPr>
            <w:r w:rsidRPr="00C96D90">
              <w:rPr>
                <w:rFonts w:cs="Arial"/>
                <w:bCs/>
              </w:rPr>
              <w:t>0x0C81</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bl>
    <w:p w:rsidR="00C53099" w:rsidRPr="006A6375"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186</w:t>
            </w:r>
          </w:p>
        </w:tc>
      </w:tr>
    </w:tbl>
    <w:p w:rsidR="00C53099" w:rsidRDefault="00C53099" w:rsidP="00C53099">
      <w:pPr>
        <w:rPr>
          <w:rFonts w:cs="Arial"/>
          <w:color w:val="FF0000"/>
        </w:rPr>
      </w:pPr>
    </w:p>
    <w:p w:rsidR="00C53099" w:rsidRDefault="00C53099" w:rsidP="00C53099">
      <w:pPr>
        <w:rPr>
          <w:rFonts w:cs="Arial"/>
          <w:color w:val="FF0000"/>
        </w:rPr>
      </w:pPr>
    </w:p>
    <w:p w:rsidR="00C53099" w:rsidRDefault="00C53099" w:rsidP="00C53099">
      <w:pPr>
        <w:rPr>
          <w:rFonts w:cs="Arial"/>
          <w:color w:val="FF0000"/>
        </w:rPr>
      </w:pPr>
    </w:p>
    <w:p w:rsidR="00C012F5" w:rsidRPr="006A6375" w:rsidRDefault="00C012F5"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lastRenderedPageBreak/>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Hour - Programming Time 2</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5E25B3" w:rsidRDefault="00C53099">
            <w:pPr>
              <w:spacing w:line="276" w:lineRule="auto"/>
              <w:jc w:val="center"/>
              <w:rPr>
                <w:rFonts w:cs="Arial"/>
                <w:bCs/>
                <w:color w:val="FF0000"/>
                <w:highlight w:val="yellow"/>
              </w:rPr>
            </w:pPr>
            <w:r w:rsidRPr="005E25B3">
              <w:rPr>
                <w:rFonts w:cs="Arial"/>
                <w:bCs/>
              </w:rPr>
              <w:t>0x0C82</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Hour 0 (12 AM)</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Hour 1 (1 AM)</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0x02</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Hour 2 (2 AM)</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0x03</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Hour 3 (3 AM)</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0x04</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Hour 21 (9 PM)</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0x16</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Hour 22 (10 PM)</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0x17</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Hour 23 (11 PM)</w:t>
            </w:r>
          </w:p>
        </w:tc>
      </w:tr>
    </w:tbl>
    <w:p w:rsidR="00C53099" w:rsidRPr="00154898" w:rsidRDefault="00C53099" w:rsidP="00C53099">
      <w:pPr>
        <w:rPr>
          <w:rFonts w:cs="Arial"/>
        </w:rPr>
      </w:pPr>
      <w:r w:rsidRPr="00154898">
        <w:rPr>
          <w:rFonts w:cs="Arial"/>
        </w:rPr>
        <w:t xml:space="preserve">Whether time is displayed in 12 or 24 mode depends what HMI setting is set for </w:t>
      </w:r>
      <w:proofErr w:type="gramStart"/>
      <w:r w:rsidRPr="00154898">
        <w:rPr>
          <w:rFonts w:cs="Arial"/>
        </w:rPr>
        <w:t>12/24 hour</w:t>
      </w:r>
      <w:proofErr w:type="gramEnd"/>
      <w:r w:rsidRPr="00154898">
        <w:rPr>
          <w:rFonts w:cs="Arial"/>
        </w:rPr>
        <w:t xml:space="preserve"> mode.  Reference function “</w:t>
      </w:r>
      <w:r w:rsidRPr="00154898">
        <w:rPr>
          <w:rFonts w:eastAsiaTheme="minorEastAsia" w:cs="Arial"/>
          <w:bCs/>
          <w:u w:val="single"/>
        </w:rPr>
        <w:t xml:space="preserve">VS-FUN-REQ-025239-Set </w:t>
      </w:r>
      <w:proofErr w:type="gramStart"/>
      <w:r w:rsidRPr="00154898">
        <w:rPr>
          <w:rFonts w:eastAsiaTheme="minorEastAsia" w:cs="Arial"/>
          <w:bCs/>
          <w:u w:val="single"/>
        </w:rPr>
        <w:t>12/24 hour</w:t>
      </w:r>
      <w:proofErr w:type="gramEnd"/>
      <w:r w:rsidRPr="00154898">
        <w:rPr>
          <w:rFonts w:eastAsiaTheme="minorEastAsia" w:cs="Arial"/>
          <w:bCs/>
          <w:u w:val="single"/>
        </w:rPr>
        <w:t xml:space="preserve"> mode setting</w:t>
      </w:r>
      <w:r w:rsidRPr="00154898">
        <w:rPr>
          <w:rFonts w:eastAsiaTheme="minorEastAsia" w:cs="Arial"/>
          <w:bCs/>
        </w:rPr>
        <w:t>” in the Vehicle Setting SPSS for details.</w:t>
      </w:r>
    </w:p>
    <w:p w:rsidR="00C53099" w:rsidRPr="00154898"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 19a</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187</w:t>
            </w:r>
          </w:p>
        </w:tc>
      </w:tr>
    </w:tbl>
    <w:p w:rsidR="00C53099" w:rsidRDefault="00C53099"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44F5" w:rsidRDefault="00C53099">
            <w:pPr>
              <w:spacing w:line="276" w:lineRule="auto"/>
              <w:jc w:val="center"/>
              <w:rPr>
                <w:rFonts w:cs="Arial"/>
                <w:bCs/>
              </w:rPr>
            </w:pPr>
            <w:r w:rsidRPr="006A44F5">
              <w:rPr>
                <w:rFonts w:cs="Arial"/>
                <w:bCs/>
              </w:rPr>
              <w:t>Minute - Programming Time 2</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6A44F5" w:rsidRDefault="00C53099">
            <w:pPr>
              <w:spacing w:line="276" w:lineRule="auto"/>
              <w:jc w:val="center"/>
              <w:rPr>
                <w:rFonts w:cs="Arial"/>
                <w:bCs/>
                <w:highlight w:val="yellow"/>
              </w:rPr>
            </w:pPr>
            <w:r w:rsidRPr="006A44F5">
              <w:rPr>
                <w:rFonts w:cs="Arial"/>
                <w:bCs/>
              </w:rPr>
              <w:t>0x0C83</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Minute 0</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Minute 1</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0x02</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Minute 2</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0x03</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Minute 3</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0x39</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Minute 57</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0x3A</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Minute 58</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0x3B</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Minute 59</w:t>
            </w:r>
          </w:p>
        </w:tc>
      </w:tr>
    </w:tbl>
    <w:p w:rsidR="00C53099" w:rsidRPr="006A6375"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 19a</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187</w:t>
            </w:r>
          </w:p>
        </w:tc>
      </w:tr>
    </w:tbl>
    <w:p w:rsidR="00C53099" w:rsidRPr="006A6375" w:rsidRDefault="00C53099"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Programming Time 2 – Monday</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6A44F5" w:rsidRDefault="00C53099">
            <w:pPr>
              <w:spacing w:line="276" w:lineRule="auto"/>
              <w:jc w:val="center"/>
              <w:rPr>
                <w:rFonts w:cs="Arial"/>
                <w:bCs/>
                <w:color w:val="FF0000"/>
                <w:highlight w:val="yellow"/>
              </w:rPr>
            </w:pPr>
            <w:r w:rsidRPr="006A44F5">
              <w:rPr>
                <w:rFonts w:cs="Arial"/>
                <w:bCs/>
              </w:rPr>
              <w:t>0x0C84</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188</w:t>
            </w:r>
          </w:p>
        </w:tc>
      </w:tr>
    </w:tbl>
    <w:p w:rsidR="00C53099" w:rsidRDefault="00C53099" w:rsidP="00C53099">
      <w:pPr>
        <w:rPr>
          <w:rFonts w:cs="Arial"/>
          <w:color w:val="FF0000"/>
        </w:rPr>
      </w:pPr>
    </w:p>
    <w:p w:rsidR="00C53099" w:rsidRDefault="00C53099"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1347"/>
        <w:gridCol w:w="762"/>
        <w:gridCol w:w="1239"/>
        <w:gridCol w:w="354"/>
        <w:gridCol w:w="1226"/>
        <w:gridCol w:w="1129"/>
        <w:gridCol w:w="1608"/>
      </w:tblGrid>
      <w:tr w:rsidR="00C53099" w:rsidRPr="006A6375" w:rsidTr="00C53099">
        <w:trPr>
          <w:trHeight w:val="465"/>
          <w:jc w:val="center"/>
        </w:trPr>
        <w:tc>
          <w:tcPr>
            <w:tcW w:w="2109" w:type="dxa"/>
            <w:gridSpan w:val="2"/>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gridSpan w:val="2"/>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gridSpan w:val="2"/>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gridSpan w:val="2"/>
            <w:vMerge w:val="restart"/>
            <w:tcBorders>
              <w:top w:val="single" w:sz="8" w:space="0" w:color="auto"/>
              <w:left w:val="single" w:sz="8" w:space="0" w:color="auto"/>
              <w:bottom w:val="single" w:sz="4" w:space="0" w:color="auto"/>
              <w:right w:val="single" w:sz="8" w:space="0" w:color="auto"/>
            </w:tcBorders>
            <w:vAlign w:val="center"/>
            <w:hideMark/>
          </w:tcPr>
          <w:p w:rsidR="00C53099" w:rsidRPr="006A44F5" w:rsidRDefault="00C53099">
            <w:pPr>
              <w:spacing w:line="276" w:lineRule="auto"/>
              <w:jc w:val="center"/>
              <w:rPr>
                <w:rFonts w:cs="Arial"/>
                <w:bCs/>
              </w:rPr>
            </w:pPr>
            <w:r w:rsidRPr="006A44F5">
              <w:rPr>
                <w:rFonts w:cs="Arial"/>
                <w:bCs/>
              </w:rPr>
              <w:t>Programming Time 2 – Tuesday</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6A44F5" w:rsidRDefault="00C53099">
            <w:pPr>
              <w:spacing w:line="276" w:lineRule="auto"/>
              <w:jc w:val="center"/>
              <w:rPr>
                <w:rFonts w:cs="Arial"/>
                <w:bCs/>
                <w:highlight w:val="yellow"/>
              </w:rPr>
            </w:pPr>
            <w:r w:rsidRPr="006A44F5">
              <w:rPr>
                <w:rFonts w:cs="Arial"/>
                <w:bCs/>
              </w:rPr>
              <w:t>0x0C85</w:t>
            </w:r>
          </w:p>
        </w:tc>
        <w:tc>
          <w:tcPr>
            <w:tcW w:w="1580" w:type="dxa"/>
            <w:gridSpan w:val="2"/>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gridSpan w:val="2"/>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gridSpan w:val="2"/>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gridSpan w:val="2"/>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gridSpan w:val="2"/>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r w:rsidR="00C53099" w:rsidRPr="006A6375" w:rsidTr="00C53099">
        <w:trPr>
          <w:gridBefore w:val="1"/>
          <w:gridAfter w:val="1"/>
          <w:wBefore w:w="1347" w:type="dxa"/>
          <w:wAfter w:w="1608" w:type="dxa"/>
          <w:trHeight w:val="465"/>
          <w:jc w:val="center"/>
        </w:trPr>
        <w:tc>
          <w:tcPr>
            <w:tcW w:w="2355" w:type="dxa"/>
            <w:gridSpan w:val="3"/>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gridSpan w:val="2"/>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gridBefore w:val="1"/>
          <w:gridAfter w:val="1"/>
          <w:wBefore w:w="1347" w:type="dxa"/>
          <w:wAfter w:w="1608" w:type="dxa"/>
          <w:trHeight w:val="950"/>
          <w:jc w:val="center"/>
        </w:trPr>
        <w:tc>
          <w:tcPr>
            <w:tcW w:w="2355" w:type="dxa"/>
            <w:gridSpan w:val="3"/>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gridSpan w:val="2"/>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189</w:t>
            </w:r>
          </w:p>
        </w:tc>
      </w:tr>
    </w:tbl>
    <w:p w:rsidR="00C53099" w:rsidRDefault="00C53099" w:rsidP="00C53099">
      <w:pPr>
        <w:ind w:left="1347"/>
        <w:rPr>
          <w:rFonts w:cs="Arial"/>
          <w:color w:val="FF0000"/>
        </w:rPr>
      </w:pPr>
    </w:p>
    <w:p w:rsidR="00C53099" w:rsidRDefault="00C53099" w:rsidP="00C53099">
      <w:pPr>
        <w:ind w:left="1347"/>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Programming Time 2 – Wednesday</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6A44F5" w:rsidRDefault="00C53099">
            <w:pPr>
              <w:spacing w:line="276" w:lineRule="auto"/>
              <w:jc w:val="center"/>
              <w:rPr>
                <w:rFonts w:cs="Arial"/>
                <w:bCs/>
                <w:color w:val="FF0000"/>
                <w:highlight w:val="yellow"/>
              </w:rPr>
            </w:pPr>
            <w:r w:rsidRPr="006A44F5">
              <w:rPr>
                <w:rFonts w:cs="Arial"/>
                <w:bCs/>
              </w:rPr>
              <w:t>0x0C86</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190</w:t>
            </w:r>
          </w:p>
        </w:tc>
      </w:tr>
    </w:tbl>
    <w:p w:rsidR="00C53099" w:rsidRDefault="00C53099" w:rsidP="00C53099">
      <w:pPr>
        <w:rPr>
          <w:rFonts w:cs="Arial"/>
          <w:color w:val="FF0000"/>
        </w:rPr>
      </w:pPr>
    </w:p>
    <w:p w:rsidR="00C53099" w:rsidRDefault="00C53099"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Programming Time 2 – Thursday</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934930" w:rsidRDefault="00C53099">
            <w:pPr>
              <w:spacing w:line="276" w:lineRule="auto"/>
              <w:jc w:val="center"/>
              <w:rPr>
                <w:rFonts w:cs="Arial"/>
                <w:bCs/>
                <w:color w:val="FF0000"/>
              </w:rPr>
            </w:pPr>
            <w:r w:rsidRPr="00934930">
              <w:rPr>
                <w:rFonts w:cs="Arial"/>
                <w:bCs/>
              </w:rPr>
              <w:t>0x0C87</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191</w:t>
            </w:r>
          </w:p>
        </w:tc>
      </w:tr>
    </w:tbl>
    <w:p w:rsidR="00C53099" w:rsidRDefault="00C53099" w:rsidP="00C53099">
      <w:pPr>
        <w:rPr>
          <w:rFonts w:cs="Arial"/>
          <w:color w:val="FF0000"/>
        </w:rPr>
      </w:pPr>
    </w:p>
    <w:p w:rsidR="00C53099" w:rsidRDefault="00C53099"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Programming Time 2 – Friday</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934930" w:rsidRDefault="00C53099">
            <w:pPr>
              <w:spacing w:line="276" w:lineRule="auto"/>
              <w:jc w:val="center"/>
              <w:rPr>
                <w:rFonts w:cs="Arial"/>
                <w:bCs/>
                <w:color w:val="FF0000"/>
                <w:highlight w:val="yellow"/>
              </w:rPr>
            </w:pPr>
            <w:r w:rsidRPr="00934930">
              <w:rPr>
                <w:rFonts w:cs="Arial"/>
                <w:bCs/>
              </w:rPr>
              <w:t>0x0C88</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192</w:t>
            </w:r>
          </w:p>
        </w:tc>
      </w:tr>
    </w:tbl>
    <w:p w:rsidR="00C53099" w:rsidRDefault="00C53099" w:rsidP="00C53099">
      <w:pPr>
        <w:rPr>
          <w:rFonts w:cs="Arial"/>
          <w:color w:val="FF0000"/>
        </w:rPr>
      </w:pPr>
    </w:p>
    <w:p w:rsidR="00C53099" w:rsidRDefault="00C53099"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Programming Time 2 – Saturday</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934930" w:rsidRDefault="00C53099">
            <w:pPr>
              <w:spacing w:line="276" w:lineRule="auto"/>
              <w:jc w:val="center"/>
              <w:rPr>
                <w:rFonts w:cs="Arial"/>
                <w:bCs/>
                <w:color w:val="FF0000"/>
                <w:highlight w:val="yellow"/>
              </w:rPr>
            </w:pPr>
            <w:r w:rsidRPr="00934930">
              <w:rPr>
                <w:rFonts w:cs="Arial"/>
                <w:bCs/>
              </w:rPr>
              <w:t>0x0C89</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bl>
    <w:p w:rsidR="00C53099"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193</w:t>
            </w:r>
          </w:p>
        </w:tc>
      </w:tr>
    </w:tbl>
    <w:p w:rsidR="00C53099" w:rsidRDefault="00C53099" w:rsidP="00C53099">
      <w:pPr>
        <w:rPr>
          <w:rFonts w:cs="Arial"/>
          <w:color w:val="FF0000"/>
        </w:rPr>
      </w:pPr>
    </w:p>
    <w:p w:rsidR="00C53099" w:rsidRDefault="00C53099" w:rsidP="00C53099">
      <w:pPr>
        <w:rPr>
          <w:rFonts w:cs="Arial"/>
          <w:color w:val="FF0000"/>
        </w:rPr>
      </w:pPr>
    </w:p>
    <w:p w:rsidR="00C53099" w:rsidRPr="006A6375" w:rsidRDefault="00C53099" w:rsidP="00C53099">
      <w:pPr>
        <w:rPr>
          <w:rFonts w:cs="Arial"/>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6A6375"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A6375" w:rsidRDefault="00C53099">
            <w:pPr>
              <w:spacing w:line="276" w:lineRule="auto"/>
              <w:jc w:val="center"/>
              <w:rPr>
                <w:rFonts w:cs="Arial"/>
                <w:b/>
                <w:bCs/>
              </w:rPr>
            </w:pPr>
            <w:r w:rsidRPr="006A6375">
              <w:rPr>
                <w:rFonts w:cs="Arial"/>
                <w:b/>
                <w:bCs/>
              </w:rPr>
              <w:t>HMI selection / Configuration Name</w:t>
            </w:r>
          </w:p>
        </w:tc>
      </w:tr>
      <w:tr w:rsidR="00C53099" w:rsidRPr="006A6375"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spacing w:line="276" w:lineRule="auto"/>
              <w:jc w:val="center"/>
              <w:rPr>
                <w:rFonts w:cs="Arial"/>
                <w:bCs/>
              </w:rPr>
            </w:pPr>
            <w:r w:rsidRPr="006C5A7E">
              <w:rPr>
                <w:rFonts w:cs="Arial"/>
                <w:bCs/>
              </w:rPr>
              <w:t>Programming Time 2 – Sunday</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934930" w:rsidRDefault="00C53099">
            <w:pPr>
              <w:spacing w:line="276" w:lineRule="auto"/>
              <w:jc w:val="center"/>
              <w:rPr>
                <w:rFonts w:cs="Arial"/>
                <w:bCs/>
                <w:color w:val="FF0000"/>
                <w:highlight w:val="yellow"/>
              </w:rPr>
            </w:pPr>
            <w:r w:rsidRPr="00934930">
              <w:rPr>
                <w:rFonts w:cs="Arial"/>
                <w:bCs/>
              </w:rPr>
              <w:t>0x0C8A</w:t>
            </w:r>
          </w:p>
        </w:tc>
        <w:tc>
          <w:tcPr>
            <w:tcW w:w="1580"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OFF / Disable</w:t>
            </w:r>
          </w:p>
        </w:tc>
      </w:tr>
      <w:tr w:rsidR="00C53099" w:rsidRPr="006A6375"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pPr>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A6375" w:rsidRDefault="00C53099">
            <w:pPr>
              <w:rPr>
                <w:rFonts w:cs="Arial"/>
                <w:bCs/>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0x01</w:t>
            </w:r>
          </w:p>
        </w:tc>
        <w:tc>
          <w:tcPr>
            <w:tcW w:w="2737" w:type="dxa"/>
            <w:tcBorders>
              <w:top w:val="single" w:sz="8" w:space="0" w:color="auto"/>
              <w:left w:val="nil"/>
              <w:bottom w:val="single" w:sz="4" w:space="0" w:color="auto"/>
              <w:right w:val="single" w:sz="8" w:space="0" w:color="auto"/>
            </w:tcBorders>
            <w:vAlign w:val="center"/>
            <w:hideMark/>
          </w:tcPr>
          <w:p w:rsidR="00C53099" w:rsidRPr="006C5A7E" w:rsidRDefault="00C53099">
            <w:pPr>
              <w:spacing w:line="276" w:lineRule="auto"/>
              <w:jc w:val="center"/>
              <w:rPr>
                <w:rFonts w:cs="Arial"/>
                <w:bCs/>
              </w:rPr>
            </w:pPr>
            <w:r w:rsidRPr="006C5A7E">
              <w:rPr>
                <w:rFonts w:cs="Arial"/>
                <w:bCs/>
              </w:rPr>
              <w:t>ON / Enabled</w:t>
            </w:r>
          </w:p>
        </w:tc>
      </w:tr>
    </w:tbl>
    <w:p w:rsidR="00C53099" w:rsidRDefault="00C53099" w:rsidP="00C53099">
      <w:pPr>
        <w:rPr>
          <w:rFonts w:cs="Arial"/>
          <w:color w:val="FF0000"/>
        </w:rPr>
      </w:pPr>
    </w:p>
    <w:p w:rsidR="00C012F5" w:rsidRDefault="00C012F5" w:rsidP="00C53099">
      <w:pPr>
        <w:rPr>
          <w:rFonts w:cs="Arial"/>
          <w:color w:val="FF0000"/>
        </w:rPr>
      </w:pPr>
    </w:p>
    <w:p w:rsidR="00C012F5" w:rsidRDefault="00C012F5" w:rsidP="00C53099">
      <w:pPr>
        <w:rPr>
          <w:rFonts w:cs="Arial"/>
          <w:color w:val="FF0000"/>
        </w:rPr>
      </w:pPr>
    </w:p>
    <w:p w:rsidR="00C012F5" w:rsidRDefault="00C012F5" w:rsidP="00C53099">
      <w:pPr>
        <w:rPr>
          <w:rFonts w:cs="Arial"/>
          <w:color w:val="FF0000"/>
        </w:rPr>
      </w:pPr>
    </w:p>
    <w:p w:rsidR="00C012F5" w:rsidRPr="006A6375" w:rsidRDefault="00C012F5"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6A637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A6375" w:rsidRDefault="00C53099" w:rsidP="00C53099">
            <w:pPr>
              <w:spacing w:line="276" w:lineRule="auto"/>
              <w:jc w:val="center"/>
              <w:rPr>
                <w:rFonts w:cs="Arial"/>
                <w:b/>
                <w:bCs/>
              </w:rPr>
            </w:pPr>
            <w:r w:rsidRPr="006A6375">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6A6375" w:rsidRDefault="00C53099" w:rsidP="00C53099">
            <w:pPr>
              <w:spacing w:line="276" w:lineRule="auto"/>
              <w:jc w:val="center"/>
              <w:rPr>
                <w:rFonts w:cs="Arial"/>
                <w:b/>
                <w:bCs/>
              </w:rPr>
            </w:pPr>
            <w:r>
              <w:rPr>
                <w:rFonts w:cs="Arial"/>
                <w:b/>
                <w:bCs/>
              </w:rPr>
              <w:t>HMI Setting ID</w:t>
            </w:r>
          </w:p>
        </w:tc>
      </w:tr>
      <w:tr w:rsidR="00C53099" w:rsidRPr="006A637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A6375" w:rsidRDefault="00C53099" w:rsidP="00C53099">
            <w:pPr>
              <w:spacing w:line="276" w:lineRule="auto"/>
              <w:jc w:val="center"/>
              <w:rPr>
                <w:rFonts w:cs="Arial"/>
                <w:bCs/>
              </w:rPr>
            </w:pPr>
            <w:r>
              <w:rPr>
                <w:rFonts w:cs="Arial"/>
                <w:bCs/>
              </w:rPr>
              <w:t>18d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cs="Arial"/>
                <w:bCs/>
              </w:rPr>
            </w:pPr>
            <w:r>
              <w:rPr>
                <w:rFonts w:cs="Arial"/>
                <w:bCs/>
              </w:rPr>
              <w:t>194</w:t>
            </w:r>
          </w:p>
        </w:tc>
      </w:tr>
    </w:tbl>
    <w:p w:rsidR="00C53099" w:rsidRPr="006A6375" w:rsidRDefault="00C53099" w:rsidP="00C53099">
      <w:pPr>
        <w:rPr>
          <w:rFonts w:cs="Arial"/>
          <w:color w:val="FF0000"/>
          <w:highlight w:val="yellow"/>
        </w:rPr>
      </w:pPr>
    </w:p>
    <w:p w:rsidR="00C53099" w:rsidRDefault="00C53099" w:rsidP="00C53099">
      <w:pPr>
        <w:pStyle w:val="Heading3"/>
      </w:pPr>
      <w:bookmarkStart w:id="374" w:name="_Toc25737545"/>
      <w:r w:rsidRPr="00B9479B">
        <w:t>VS-FUN-REQ-262499/A-Aux Heater</w:t>
      </w:r>
      <w:bookmarkEnd w:id="374"/>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VS-SR-REQ-262500/B-Aux Heater</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rPr>
            </w:pPr>
            <w:r>
              <w:rPr>
                <w:rFonts w:cs="Arial"/>
                <w:bCs/>
              </w:rPr>
              <w:t>Aux Heater – Fuel Operated Heater</w:t>
            </w:r>
          </w:p>
        </w:tc>
        <w:tc>
          <w:tcPr>
            <w:tcW w:w="1239"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63041F">
              <w:rPr>
                <w:rFonts w:cs="Arial"/>
                <w:bCs/>
              </w:rPr>
              <w:t>0x0C90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OFF / Disabled</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ON / Enabled</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8238E8">
              <w:rPr>
                <w:rFonts w:cs="Arial"/>
                <w:bCs/>
              </w:rPr>
              <w:t>13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8238E8" w:rsidRDefault="00C53099" w:rsidP="00C53099">
            <w:pPr>
              <w:jc w:val="center"/>
              <w:rPr>
                <w:rFonts w:cs="Arial"/>
                <w:bCs/>
              </w:rPr>
            </w:pPr>
            <w:r>
              <w:rPr>
                <w:rFonts w:cs="Arial"/>
                <w:bCs/>
              </w:rPr>
              <w:t>171</w:t>
            </w:r>
          </w:p>
        </w:tc>
      </w:tr>
    </w:tbl>
    <w:p w:rsidR="00C53099" w:rsidRPr="00A675AD" w:rsidRDefault="00C53099" w:rsidP="00C53099">
      <w:pPr>
        <w:rPr>
          <w:rFonts w:cs="Arial"/>
          <w:color w:val="FF0000"/>
        </w:rPr>
      </w:pPr>
    </w:p>
    <w:p w:rsidR="00C53099" w:rsidRDefault="00C53099" w:rsidP="00C53099">
      <w:pPr>
        <w:pStyle w:val="Heading3"/>
      </w:pPr>
      <w:bookmarkStart w:id="375" w:name="_Toc25737546"/>
      <w:r w:rsidRPr="00B9479B">
        <w:t>VS-FUN-REQ-273580/A-Passenger Airbag</w:t>
      </w:r>
      <w:bookmarkEnd w:id="37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VS-SR-REQ-273581/D-Passenger Airbag</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79312B" w:rsidRDefault="00C53099" w:rsidP="00C53099">
            <w:pPr>
              <w:jc w:val="center"/>
              <w:rPr>
                <w:rFonts w:cs="Arial"/>
                <w:bCs/>
              </w:rPr>
            </w:pPr>
            <w:r>
              <w:rPr>
                <w:rFonts w:cs="Arial"/>
                <w:bCs/>
              </w:rPr>
              <w:t>Passenger Airbag</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EF6091">
              <w:rPr>
                <w:rFonts w:cs="Arial"/>
                <w:bCs/>
              </w:rPr>
              <w:t>0x0E50</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OFF / Disabled</w:t>
            </w:r>
          </w:p>
        </w:tc>
      </w:tr>
      <w:tr w:rsidR="00C53099" w:rsidRPr="00A675AD"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left w:val="nil"/>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ON / Enabled</w:t>
            </w:r>
          </w:p>
        </w:tc>
      </w:tr>
      <w:tr w:rsidR="00C53099" w:rsidRPr="00A675AD"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Gray Out Menu</w:t>
            </w:r>
          </w:p>
        </w:tc>
      </w:tr>
    </w:tbl>
    <w:p w:rsidR="00C53099" w:rsidRDefault="00C53099" w:rsidP="00C53099">
      <w:pPr>
        <w:rPr>
          <w:rFonts w:cs="Arial"/>
          <w:color w:val="FF0000"/>
        </w:rPr>
      </w:pPr>
    </w:p>
    <w:p w:rsidR="00C53099" w:rsidRPr="00613C61" w:rsidRDefault="00C53099" w:rsidP="00C53099">
      <w:pPr>
        <w:rPr>
          <w:rFonts w:cs="Arial"/>
        </w:rPr>
      </w:pPr>
      <w:r>
        <w:rPr>
          <w:rFonts w:cs="Arial"/>
        </w:rPr>
        <w:t>If Feature.st is set as “Passenger Airbag 0x0E50 = 0x2 Gray out Menu” then the passenger airbag menu setting shall be Grayed out and settings not selectable (see HMI spec for exact way the HMI is shown).</w:t>
      </w:r>
    </w:p>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sidRPr="001D3FBD">
              <w:rPr>
                <w:rFonts w:cs="Arial"/>
                <w:bCs/>
              </w:rPr>
              <w:t>13</w:t>
            </w:r>
            <w:r>
              <w:rPr>
                <w:rFonts w:cs="Arial"/>
                <w:bCs/>
              </w:rPr>
              <w:t xml:space="preserve"> / 54</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1D3FBD" w:rsidRDefault="00C53099" w:rsidP="00C53099">
            <w:pPr>
              <w:jc w:val="center"/>
              <w:rPr>
                <w:rFonts w:cs="Arial"/>
                <w:bCs/>
              </w:rPr>
            </w:pPr>
            <w:r>
              <w:rPr>
                <w:rFonts w:cs="Arial"/>
                <w:bCs/>
              </w:rPr>
              <w:t>225</w:t>
            </w:r>
          </w:p>
        </w:tc>
      </w:tr>
    </w:tbl>
    <w:p w:rsidR="00C53099" w:rsidRPr="00A675AD" w:rsidRDefault="00C53099" w:rsidP="00C53099">
      <w:pPr>
        <w:rPr>
          <w:rFonts w:cs="Arial"/>
          <w:color w:val="FF0000"/>
        </w:rPr>
      </w:pPr>
    </w:p>
    <w:p w:rsidR="00C53099" w:rsidRDefault="00C53099" w:rsidP="00C53099">
      <w:pPr>
        <w:pStyle w:val="Heading3"/>
      </w:pPr>
      <w:bookmarkStart w:id="376" w:name="_Toc25737547"/>
      <w:r w:rsidRPr="00B9479B">
        <w:t>VS-FUN-REQ-274739/A-Tire Mobility Kit</w:t>
      </w:r>
      <w:bookmarkEnd w:id="37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VS-SR-REQ-274740/C-Tire Mobility</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rPr>
            </w:pPr>
            <w:r>
              <w:rPr>
                <w:rFonts w:cs="Arial"/>
                <w:bCs/>
              </w:rPr>
              <w:t>Tire Mobility</w:t>
            </w:r>
          </w:p>
        </w:tc>
        <w:tc>
          <w:tcPr>
            <w:tcW w:w="1239"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02666A">
              <w:rPr>
                <w:rFonts w:cs="Arial"/>
                <w:bCs/>
              </w:rPr>
              <w:t>0x0909</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Pr>
                <w:rFonts w:cs="Arial"/>
                <w:bCs/>
              </w:rPr>
              <w:t>1 Year</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2 Years</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tcPr>
          <w:p w:rsidR="00C53099" w:rsidRPr="000F0102" w:rsidRDefault="00C53099" w:rsidP="00C53099">
            <w:pPr>
              <w:jc w:val="center"/>
              <w:rPr>
                <w:rFonts w:cs="Arial"/>
                <w:bCs/>
              </w:rPr>
            </w:pPr>
            <w:r>
              <w:rPr>
                <w:rFonts w:cs="Arial"/>
                <w:bCs/>
              </w:rPr>
              <w:t>0x02</w:t>
            </w:r>
          </w:p>
        </w:tc>
        <w:tc>
          <w:tcPr>
            <w:tcW w:w="2737" w:type="dxa"/>
            <w:tcBorders>
              <w:top w:val="single" w:sz="8" w:space="0" w:color="auto"/>
              <w:left w:val="nil"/>
              <w:bottom w:val="single" w:sz="8" w:space="0" w:color="auto"/>
              <w:right w:val="single" w:sz="8" w:space="0" w:color="auto"/>
            </w:tcBorders>
            <w:shd w:val="clear" w:color="auto" w:fill="auto"/>
            <w:vAlign w:val="center"/>
          </w:tcPr>
          <w:p w:rsidR="00C53099" w:rsidRPr="008238E8" w:rsidRDefault="00C53099" w:rsidP="00C53099">
            <w:pPr>
              <w:jc w:val="center"/>
              <w:rPr>
                <w:rFonts w:cs="Arial"/>
                <w:bCs/>
              </w:rPr>
            </w:pPr>
            <w:r>
              <w:rPr>
                <w:rFonts w:cs="Arial"/>
                <w:bCs/>
              </w:rPr>
              <w:t>3 Years</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w:t>
            </w:r>
            <w:r>
              <w:rPr>
                <w:rFonts w:cs="Arial"/>
                <w:bCs/>
              </w:rPr>
              <w:t>3</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Pr>
                <w:rFonts w:cs="Arial"/>
                <w:bCs/>
              </w:rPr>
              <w:t>4 Years</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49</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227</w:t>
            </w:r>
          </w:p>
        </w:tc>
      </w:tr>
    </w:tbl>
    <w:p w:rsidR="00C53099" w:rsidRPr="00A675AD" w:rsidRDefault="00C53099" w:rsidP="00C53099">
      <w:pPr>
        <w:rPr>
          <w:rFonts w:cs="Arial"/>
          <w:color w:val="FF0000"/>
        </w:rPr>
      </w:pPr>
    </w:p>
    <w:p w:rsidR="00C53099" w:rsidRDefault="00C53099" w:rsidP="00C53099">
      <w:pPr>
        <w:pStyle w:val="Heading3"/>
      </w:pPr>
      <w:bookmarkStart w:id="377" w:name="_Toc25737548"/>
      <w:r w:rsidRPr="00B9479B">
        <w:t>VS-FUN-REQ-238326/A-Power Running Board</w:t>
      </w:r>
      <w:bookmarkEnd w:id="377"/>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VS-SR-REQ-238327/E-Power Running Board</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Default="00C53099" w:rsidP="00C53099">
      <w:pPr>
        <w:rPr>
          <w:rFonts w:cs="Arial"/>
        </w:rPr>
      </w:pPr>
    </w:p>
    <w:p w:rsidR="00C53099" w:rsidRDefault="00C53099" w:rsidP="00C53099">
      <w:pPr>
        <w:rPr>
          <w:ins w:id="378" w:author="Myslinski, Jason (J.S.)" w:date="2018-09-27T14:53:00Z"/>
          <w:rFonts w:cs="Arial"/>
        </w:rPr>
      </w:pPr>
      <w:ins w:id="379" w:author="Myslinski, Jason (J.S.)" w:date="2018-09-27T14:53:00Z">
        <w:r>
          <w:rPr>
            <w:rFonts w:cs="Arial"/>
          </w:rPr>
          <w:lastRenderedPageBreak/>
          <w:t xml:space="preserve">No Longer Supported via </w:t>
        </w:r>
        <w:proofErr w:type="gramStart"/>
        <w:r>
          <w:rPr>
            <w:rFonts w:cs="Arial"/>
          </w:rPr>
          <w:t>feature based</w:t>
        </w:r>
        <w:proofErr w:type="gramEnd"/>
        <w:r>
          <w:rPr>
            <w:rFonts w:cs="Arial"/>
          </w:rPr>
          <w:t xml:space="preserve"> message protocol</w:t>
        </w:r>
      </w:ins>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B571C4"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571C4" w:rsidRDefault="00C53099" w:rsidP="00C53099">
            <w:pPr>
              <w:jc w:val="center"/>
              <w:rPr>
                <w:rFonts w:cs="Arial"/>
                <w:b/>
                <w:bCs/>
                <w:strike/>
              </w:rPr>
            </w:pPr>
            <w:r w:rsidRPr="00B571C4">
              <w:rPr>
                <w:rFonts w:cs="Arial"/>
                <w:b/>
                <w:bCs/>
                <w:strike/>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B571C4" w:rsidRDefault="00C53099" w:rsidP="00C53099">
            <w:pPr>
              <w:jc w:val="center"/>
              <w:rPr>
                <w:rFonts w:cs="Arial"/>
                <w:b/>
                <w:bCs/>
                <w:strike/>
              </w:rPr>
            </w:pPr>
            <w:r w:rsidRPr="00B571C4">
              <w:rPr>
                <w:rFonts w:cs="Arial"/>
                <w:b/>
                <w:bCs/>
                <w:strike/>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B571C4" w:rsidRDefault="00C53099" w:rsidP="00C53099">
            <w:pPr>
              <w:jc w:val="center"/>
              <w:rPr>
                <w:rFonts w:cs="Arial"/>
                <w:b/>
                <w:bCs/>
                <w:strike/>
              </w:rPr>
            </w:pPr>
            <w:r w:rsidRPr="00B571C4">
              <w:rPr>
                <w:rFonts w:cs="Arial"/>
                <w:b/>
                <w:bCs/>
                <w:strike/>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B571C4" w:rsidRDefault="00C53099" w:rsidP="00C53099">
            <w:pPr>
              <w:jc w:val="center"/>
              <w:rPr>
                <w:rFonts w:cs="Arial"/>
                <w:b/>
                <w:bCs/>
                <w:strike/>
              </w:rPr>
            </w:pPr>
            <w:r w:rsidRPr="00B571C4">
              <w:rPr>
                <w:rFonts w:cs="Arial"/>
                <w:b/>
                <w:bCs/>
                <w:strike/>
              </w:rPr>
              <w:t>HMI selection / Configuration Name</w:t>
            </w:r>
          </w:p>
        </w:tc>
      </w:tr>
      <w:tr w:rsidR="00C53099" w:rsidRPr="00B571C4"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Pr="00B571C4" w:rsidRDefault="00C53099" w:rsidP="00C53099">
            <w:pPr>
              <w:jc w:val="center"/>
              <w:rPr>
                <w:rFonts w:cs="Arial"/>
                <w:bCs/>
                <w:strike/>
              </w:rPr>
            </w:pPr>
            <w:r w:rsidRPr="00B571C4">
              <w:rPr>
                <w:rFonts w:cs="Arial"/>
                <w:bCs/>
                <w:strike/>
              </w:rPr>
              <w:t>Power Running Board</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B571C4" w:rsidRDefault="00C53099" w:rsidP="00C53099">
            <w:pPr>
              <w:jc w:val="center"/>
              <w:rPr>
                <w:rFonts w:cs="Arial"/>
                <w:bCs/>
                <w:strike/>
                <w:color w:val="FF0000"/>
              </w:rPr>
            </w:pPr>
            <w:r w:rsidRPr="00B571C4">
              <w:rPr>
                <w:rFonts w:cs="Arial"/>
                <w:bCs/>
                <w:strike/>
              </w:rPr>
              <w:t>0x0C51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B571C4" w:rsidRDefault="00C53099" w:rsidP="00C53099">
            <w:pPr>
              <w:jc w:val="center"/>
              <w:rPr>
                <w:rFonts w:cs="Arial"/>
                <w:bCs/>
                <w:strike/>
              </w:rPr>
            </w:pPr>
            <w:r w:rsidRPr="00B571C4">
              <w:rPr>
                <w:rFonts w:cs="Arial"/>
                <w:bCs/>
                <w:strike/>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B571C4" w:rsidRDefault="00C53099" w:rsidP="00C53099">
            <w:pPr>
              <w:jc w:val="center"/>
              <w:rPr>
                <w:rFonts w:cs="Arial"/>
                <w:bCs/>
                <w:strike/>
              </w:rPr>
            </w:pPr>
            <w:r w:rsidRPr="00B571C4">
              <w:rPr>
                <w:rFonts w:cs="Arial"/>
                <w:bCs/>
                <w:strike/>
              </w:rPr>
              <w:t>Auto</w:t>
            </w:r>
          </w:p>
        </w:tc>
      </w:tr>
      <w:tr w:rsidR="00C53099" w:rsidRPr="00B571C4" w:rsidTr="00C53099">
        <w:trPr>
          <w:trHeight w:val="465"/>
          <w:jc w:val="center"/>
        </w:trPr>
        <w:tc>
          <w:tcPr>
            <w:tcW w:w="2109" w:type="dxa"/>
            <w:vMerge/>
            <w:tcBorders>
              <w:left w:val="single" w:sz="8" w:space="0" w:color="auto"/>
              <w:right w:val="single" w:sz="8" w:space="0" w:color="auto"/>
            </w:tcBorders>
            <w:shd w:val="clear" w:color="auto" w:fill="auto"/>
            <w:vAlign w:val="center"/>
            <w:hideMark/>
          </w:tcPr>
          <w:p w:rsidR="00C53099" w:rsidRPr="00B571C4" w:rsidRDefault="00C53099" w:rsidP="00C53099">
            <w:pPr>
              <w:jc w:val="center"/>
              <w:rPr>
                <w:rFonts w:cs="Arial"/>
                <w:bCs/>
                <w:strike/>
              </w:rPr>
            </w:pPr>
          </w:p>
        </w:tc>
        <w:tc>
          <w:tcPr>
            <w:tcW w:w="1239" w:type="dxa"/>
            <w:vMerge/>
            <w:tcBorders>
              <w:left w:val="nil"/>
              <w:right w:val="single" w:sz="8" w:space="0" w:color="auto"/>
            </w:tcBorders>
            <w:shd w:val="clear" w:color="auto" w:fill="auto"/>
            <w:vAlign w:val="center"/>
            <w:hideMark/>
          </w:tcPr>
          <w:p w:rsidR="00C53099" w:rsidRPr="00B571C4" w:rsidRDefault="00C53099" w:rsidP="00C53099">
            <w:pPr>
              <w:jc w:val="cente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B571C4" w:rsidRDefault="00C53099" w:rsidP="00C53099">
            <w:pPr>
              <w:jc w:val="center"/>
              <w:rPr>
                <w:rFonts w:cs="Arial"/>
                <w:bCs/>
                <w:strike/>
              </w:rPr>
            </w:pPr>
            <w:r w:rsidRPr="00B571C4">
              <w:rPr>
                <w:rFonts w:cs="Arial"/>
                <w:bCs/>
                <w:strike/>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B571C4" w:rsidRDefault="00C53099" w:rsidP="00C53099">
            <w:pPr>
              <w:jc w:val="center"/>
              <w:rPr>
                <w:rFonts w:cs="Arial"/>
                <w:bCs/>
                <w:strike/>
              </w:rPr>
            </w:pPr>
            <w:r w:rsidRPr="00B571C4">
              <w:rPr>
                <w:rFonts w:cs="Arial"/>
                <w:bCs/>
                <w:strike/>
              </w:rPr>
              <w:t>Off</w:t>
            </w:r>
          </w:p>
        </w:tc>
      </w:tr>
      <w:tr w:rsidR="00C53099" w:rsidRPr="00B571C4" w:rsidTr="00C53099">
        <w:trPr>
          <w:trHeight w:val="465"/>
          <w:jc w:val="center"/>
        </w:trPr>
        <w:tc>
          <w:tcPr>
            <w:tcW w:w="2109" w:type="dxa"/>
            <w:vMerge/>
            <w:tcBorders>
              <w:left w:val="single" w:sz="8" w:space="0" w:color="auto"/>
              <w:bottom w:val="single" w:sz="4" w:space="0" w:color="auto"/>
              <w:right w:val="single" w:sz="8" w:space="0" w:color="auto"/>
            </w:tcBorders>
            <w:shd w:val="clear" w:color="auto" w:fill="auto"/>
            <w:vAlign w:val="center"/>
          </w:tcPr>
          <w:p w:rsidR="00C53099" w:rsidRPr="00B571C4" w:rsidRDefault="00C53099" w:rsidP="00C53099">
            <w:pPr>
              <w:jc w:val="center"/>
              <w:rPr>
                <w:rFonts w:cs="Arial"/>
                <w:bCs/>
                <w:strike/>
              </w:rPr>
            </w:pPr>
          </w:p>
        </w:tc>
        <w:tc>
          <w:tcPr>
            <w:tcW w:w="1239" w:type="dxa"/>
            <w:vMerge/>
            <w:tcBorders>
              <w:left w:val="nil"/>
              <w:bottom w:val="single" w:sz="4" w:space="0" w:color="auto"/>
              <w:right w:val="single" w:sz="8" w:space="0" w:color="auto"/>
            </w:tcBorders>
            <w:shd w:val="clear" w:color="auto" w:fill="auto"/>
            <w:vAlign w:val="center"/>
          </w:tcPr>
          <w:p w:rsidR="00C53099" w:rsidRPr="00B571C4" w:rsidRDefault="00C53099" w:rsidP="00C53099">
            <w:pPr>
              <w:jc w:val="center"/>
              <w:rPr>
                <w:rFonts w:cs="Arial"/>
                <w:bCs/>
                <w:strike/>
                <w:color w:val="FF0000"/>
                <w:highlight w:val="yellow"/>
              </w:rPr>
            </w:pPr>
          </w:p>
        </w:tc>
        <w:tc>
          <w:tcPr>
            <w:tcW w:w="1580" w:type="dxa"/>
            <w:tcBorders>
              <w:top w:val="single" w:sz="8" w:space="0" w:color="auto"/>
              <w:left w:val="nil"/>
              <w:bottom w:val="single" w:sz="4" w:space="0" w:color="auto"/>
              <w:right w:val="single" w:sz="8" w:space="0" w:color="auto"/>
            </w:tcBorders>
            <w:shd w:val="clear" w:color="auto" w:fill="auto"/>
            <w:vAlign w:val="center"/>
          </w:tcPr>
          <w:p w:rsidR="00C53099" w:rsidRPr="00B571C4" w:rsidRDefault="00C53099" w:rsidP="00C53099">
            <w:pPr>
              <w:jc w:val="center"/>
              <w:rPr>
                <w:rFonts w:cs="Arial"/>
                <w:bCs/>
                <w:strike/>
              </w:rPr>
            </w:pPr>
            <w:r w:rsidRPr="00B571C4">
              <w:rPr>
                <w:rFonts w:cs="Arial"/>
                <w:bCs/>
                <w:strike/>
              </w:rPr>
              <w:t>0x02</w:t>
            </w:r>
          </w:p>
        </w:tc>
        <w:tc>
          <w:tcPr>
            <w:tcW w:w="2737" w:type="dxa"/>
            <w:tcBorders>
              <w:top w:val="single" w:sz="8" w:space="0" w:color="auto"/>
              <w:left w:val="nil"/>
              <w:bottom w:val="single" w:sz="4" w:space="0" w:color="auto"/>
              <w:right w:val="single" w:sz="8" w:space="0" w:color="auto"/>
            </w:tcBorders>
            <w:shd w:val="clear" w:color="auto" w:fill="auto"/>
            <w:vAlign w:val="center"/>
          </w:tcPr>
          <w:p w:rsidR="00C53099" w:rsidRPr="00B571C4" w:rsidRDefault="00C53099" w:rsidP="00C53099">
            <w:pPr>
              <w:jc w:val="center"/>
              <w:rPr>
                <w:rFonts w:cs="Arial"/>
                <w:bCs/>
                <w:strike/>
              </w:rPr>
            </w:pPr>
            <w:r w:rsidRPr="00B571C4">
              <w:rPr>
                <w:rFonts w:cs="Arial"/>
                <w:bCs/>
                <w:strike/>
              </w:rPr>
              <w:t>Out</w:t>
            </w:r>
          </w:p>
        </w:tc>
      </w:tr>
    </w:tbl>
    <w:p w:rsidR="00C53099" w:rsidRPr="00B571C4" w:rsidRDefault="00C53099" w:rsidP="00C53099">
      <w:pPr>
        <w:rPr>
          <w:rFonts w:cs="Arial"/>
          <w:strike/>
          <w:color w:val="FF0000"/>
        </w:rPr>
      </w:pPr>
    </w:p>
    <w:p w:rsidR="00C53099" w:rsidRPr="00B571C4" w:rsidRDefault="00C53099" w:rsidP="00C53099">
      <w:pPr>
        <w:rPr>
          <w:rFonts w:cs="Arial"/>
          <w:strike/>
          <w:color w:val="FF0000"/>
        </w:rPr>
      </w:pPr>
    </w:p>
    <w:tbl>
      <w:tblPr>
        <w:tblW w:w="4710" w:type="dxa"/>
        <w:jc w:val="center"/>
        <w:tblLook w:val="04A0" w:firstRow="1" w:lastRow="0" w:firstColumn="1" w:lastColumn="0" w:noHBand="0" w:noVBand="1"/>
      </w:tblPr>
      <w:tblGrid>
        <w:gridCol w:w="2355"/>
        <w:gridCol w:w="2355"/>
      </w:tblGrid>
      <w:tr w:rsidR="00C53099" w:rsidRPr="00B571C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571C4" w:rsidRDefault="00C53099" w:rsidP="00C53099">
            <w:pPr>
              <w:jc w:val="center"/>
              <w:rPr>
                <w:rFonts w:cs="Arial"/>
                <w:b/>
                <w:bCs/>
                <w:strike/>
              </w:rPr>
            </w:pPr>
            <w:r w:rsidRPr="00B571C4">
              <w:rPr>
                <w:rFonts w:cs="Arial"/>
                <w:b/>
                <w:bCs/>
                <w:strike/>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571C4" w:rsidRDefault="00C53099" w:rsidP="00C53099">
            <w:pPr>
              <w:jc w:val="center"/>
              <w:rPr>
                <w:rFonts w:cs="Arial"/>
                <w:b/>
                <w:bCs/>
                <w:strike/>
              </w:rPr>
            </w:pPr>
            <w:r w:rsidRPr="00B571C4">
              <w:rPr>
                <w:rFonts w:cs="Arial"/>
                <w:b/>
                <w:bCs/>
                <w:strike/>
              </w:rPr>
              <w:t>HMI Setting ID</w:t>
            </w:r>
          </w:p>
        </w:tc>
      </w:tr>
      <w:tr w:rsidR="00C53099" w:rsidRPr="00B571C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B571C4" w:rsidRDefault="00C53099" w:rsidP="00C53099">
            <w:pPr>
              <w:jc w:val="center"/>
              <w:rPr>
                <w:rFonts w:cs="Arial"/>
                <w:bCs/>
                <w:strike/>
              </w:rPr>
            </w:pPr>
            <w:r w:rsidRPr="00B571C4">
              <w:rPr>
                <w:rFonts w:cs="Arial"/>
                <w:bCs/>
                <w:strike/>
              </w:rPr>
              <w:t xml:space="preserve"> 51 / 29</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B571C4" w:rsidRDefault="00C53099" w:rsidP="00C53099">
            <w:pPr>
              <w:jc w:val="center"/>
              <w:rPr>
                <w:rFonts w:cs="Arial"/>
                <w:bCs/>
                <w:strike/>
              </w:rPr>
            </w:pPr>
            <w:r w:rsidRPr="00B571C4">
              <w:rPr>
                <w:rFonts w:cs="Arial"/>
                <w:bCs/>
                <w:strike/>
              </w:rPr>
              <w:t>159</w:t>
            </w:r>
          </w:p>
        </w:tc>
      </w:tr>
    </w:tbl>
    <w:p w:rsidR="00C53099" w:rsidRDefault="00C53099" w:rsidP="00C53099">
      <w:pPr>
        <w:rPr>
          <w:rFonts w:cs="Arial"/>
          <w:color w:val="FF0000"/>
        </w:rPr>
      </w:pPr>
    </w:p>
    <w:p w:rsidR="00C53099" w:rsidRPr="00A675AD" w:rsidRDefault="00C53099" w:rsidP="00C53099">
      <w:pPr>
        <w:rPr>
          <w:rFonts w:cs="Arial"/>
          <w:color w:val="FF0000"/>
        </w:rPr>
      </w:pPr>
    </w:p>
    <w:p w:rsidR="00C53099" w:rsidRDefault="00C53099" w:rsidP="00C53099">
      <w:pPr>
        <w:pStyle w:val="Heading3"/>
      </w:pPr>
      <w:bookmarkStart w:id="380" w:name="_Toc25737549"/>
      <w:r w:rsidRPr="00B9479B">
        <w:t>VS-FUN-REQ-234230/B-Easy Entry / Easy Exit (Seat Adjustment)</w:t>
      </w:r>
      <w:bookmarkEnd w:id="380"/>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VS-SR-REQ-234232/F-Easy Entry / Easy Exit (Seat Adjustment)</w:t>
      </w:r>
    </w:p>
    <w:p w:rsidR="00C53099" w:rsidRPr="0091193A" w:rsidRDefault="00C53099" w:rsidP="00C53099">
      <w:pPr>
        <w:rPr>
          <w:rFonts w:cs="Arial"/>
        </w:rPr>
      </w:pPr>
      <w:r w:rsidRPr="0091193A">
        <w:rPr>
          <w:rFonts w:cs="Arial"/>
        </w:rPr>
        <w:t xml:space="preserve">For this feature when performing the “Set” or “Query” operation the Feature Number and Configuration Number in the </w:t>
      </w:r>
      <w:proofErr w:type="spellStart"/>
      <w:r w:rsidRPr="0091193A">
        <w:rPr>
          <w:rFonts w:cs="Arial"/>
        </w:rPr>
        <w:t>Feature.Rq</w:t>
      </w:r>
      <w:proofErr w:type="spellEnd"/>
      <w:r w:rsidRPr="0091193A">
        <w:rPr>
          <w:rFonts w:cs="Arial"/>
        </w:rPr>
        <w:t xml:space="preserve"> and </w:t>
      </w:r>
      <w:proofErr w:type="spellStart"/>
      <w:r w:rsidRPr="0091193A">
        <w:rPr>
          <w:rFonts w:cs="Arial"/>
        </w:rPr>
        <w:t>Feature.St</w:t>
      </w:r>
      <w:proofErr w:type="spellEnd"/>
      <w:r w:rsidRPr="0091193A">
        <w:rPr>
          <w:rFonts w:cs="Arial"/>
        </w:rPr>
        <w:t xml:space="preserve"> messages shall be used below.</w:t>
      </w:r>
    </w:p>
    <w:p w:rsidR="00C53099" w:rsidRPr="0091193A" w:rsidRDefault="00C53099" w:rsidP="00C53099">
      <w:pPr>
        <w:rPr>
          <w:rFonts w:cs="Arial"/>
        </w:rPr>
      </w:pPr>
    </w:p>
    <w:p w:rsidR="00C53099" w:rsidRPr="0091193A" w:rsidRDefault="00C53099" w:rsidP="00C53099">
      <w:pPr>
        <w:rPr>
          <w:rFonts w:cs="Arial"/>
        </w:rPr>
      </w:pPr>
      <w:r w:rsidRPr="0091193A">
        <w:rPr>
          <w:rFonts w:cs="Arial"/>
        </w:rPr>
        <w:t xml:space="preserve">If Enhanced Memory is supported the Active Personality Profile shall be used for </w:t>
      </w:r>
      <w:proofErr w:type="spellStart"/>
      <w:r w:rsidRPr="0091193A">
        <w:rPr>
          <w:rFonts w:cs="Arial"/>
        </w:rPr>
        <w:t>PersIndex</w:t>
      </w:r>
      <w:proofErr w:type="spellEnd"/>
      <w:r w:rsidRPr="0091193A">
        <w:rPr>
          <w:rFonts w:cs="Arial"/>
        </w:rPr>
        <w:t xml:space="preserve">.  If Enhanced Memory is not supported </w:t>
      </w:r>
      <w:proofErr w:type="spellStart"/>
      <w:r w:rsidRPr="0091193A">
        <w:rPr>
          <w:rFonts w:cs="Arial"/>
        </w:rPr>
        <w:t>PersIndex</w:t>
      </w:r>
      <w:proofErr w:type="spellEnd"/>
      <w:r w:rsidRPr="0091193A">
        <w:rPr>
          <w:rFonts w:cs="Arial"/>
        </w:rPr>
        <w:t xml:space="preserve"> shall be set to Vehicle.</w:t>
      </w:r>
    </w:p>
    <w:p w:rsidR="00C53099" w:rsidRPr="0091193A" w:rsidRDefault="00C53099" w:rsidP="00C53099">
      <w:pPr>
        <w:rPr>
          <w:rFonts w:cs="Arial"/>
        </w:rPr>
      </w:pPr>
    </w:p>
    <w:p w:rsidR="00C53099" w:rsidRPr="0091193A"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91193A"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1193A" w:rsidRDefault="00C53099" w:rsidP="00C53099">
            <w:pPr>
              <w:jc w:val="center"/>
              <w:rPr>
                <w:rFonts w:cs="Arial"/>
                <w:b/>
                <w:bCs/>
              </w:rPr>
            </w:pPr>
            <w:r w:rsidRPr="0091193A">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1193A" w:rsidRDefault="00C53099" w:rsidP="00C53099">
            <w:pPr>
              <w:jc w:val="center"/>
              <w:rPr>
                <w:rFonts w:cs="Arial"/>
                <w:b/>
                <w:bCs/>
              </w:rPr>
            </w:pPr>
            <w:r w:rsidRPr="0091193A">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1193A" w:rsidRDefault="00C53099" w:rsidP="00C53099">
            <w:pPr>
              <w:jc w:val="center"/>
              <w:rPr>
                <w:rFonts w:cs="Arial"/>
                <w:b/>
                <w:bCs/>
              </w:rPr>
            </w:pPr>
            <w:r w:rsidRPr="0091193A">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1193A" w:rsidRDefault="00C53099" w:rsidP="00C53099">
            <w:pPr>
              <w:jc w:val="center"/>
              <w:rPr>
                <w:rFonts w:cs="Arial"/>
                <w:b/>
                <w:bCs/>
              </w:rPr>
            </w:pPr>
            <w:r w:rsidRPr="0091193A">
              <w:rPr>
                <w:rFonts w:cs="Arial"/>
                <w:b/>
                <w:bCs/>
              </w:rPr>
              <w:t>HMI selection / Configuration Name</w:t>
            </w:r>
          </w:p>
        </w:tc>
      </w:tr>
      <w:tr w:rsidR="00C53099" w:rsidRPr="0091193A" w:rsidTr="00C53099">
        <w:trPr>
          <w:trHeight w:val="465"/>
          <w:jc w:val="center"/>
        </w:trPr>
        <w:tc>
          <w:tcPr>
            <w:tcW w:w="2109" w:type="dxa"/>
            <w:vMerge w:val="restart"/>
            <w:tcBorders>
              <w:top w:val="single" w:sz="8" w:space="0" w:color="auto"/>
              <w:left w:val="single" w:sz="8" w:space="0" w:color="auto"/>
              <w:right w:val="single" w:sz="8" w:space="0" w:color="auto"/>
            </w:tcBorders>
            <w:shd w:val="clear" w:color="auto" w:fill="auto"/>
            <w:vAlign w:val="center"/>
            <w:hideMark/>
          </w:tcPr>
          <w:p w:rsidR="00C53099" w:rsidRDefault="00C53099" w:rsidP="00C53099">
            <w:pPr>
              <w:jc w:val="center"/>
              <w:rPr>
                <w:rFonts w:cs="Arial"/>
                <w:bCs/>
              </w:rPr>
            </w:pPr>
            <w:r w:rsidRPr="0091193A">
              <w:rPr>
                <w:rFonts w:cs="Arial"/>
                <w:bCs/>
              </w:rPr>
              <w:t>Easy Entry / Easy Exit</w:t>
            </w:r>
            <w:r>
              <w:rPr>
                <w:rFonts w:cs="Arial"/>
                <w:bCs/>
              </w:rPr>
              <w:t xml:space="preserve"> </w:t>
            </w:r>
          </w:p>
          <w:p w:rsidR="00C53099" w:rsidRDefault="00C53099" w:rsidP="00C53099">
            <w:pPr>
              <w:jc w:val="center"/>
              <w:rPr>
                <w:rFonts w:cs="Arial"/>
                <w:bCs/>
              </w:rPr>
            </w:pPr>
          </w:p>
          <w:p w:rsidR="00C53099" w:rsidRPr="0091193A" w:rsidRDefault="00C53099" w:rsidP="00C53099">
            <w:pPr>
              <w:jc w:val="center"/>
              <w:rPr>
                <w:rFonts w:cs="Arial"/>
                <w:bCs/>
              </w:rPr>
            </w:pPr>
            <w:r>
              <w:rPr>
                <w:rFonts w:cs="Arial"/>
                <w:bCs/>
              </w:rPr>
              <w:t>(Seat Adjustment)</w:t>
            </w:r>
          </w:p>
        </w:tc>
        <w:tc>
          <w:tcPr>
            <w:tcW w:w="1239" w:type="dxa"/>
            <w:vMerge w:val="restart"/>
            <w:tcBorders>
              <w:top w:val="single" w:sz="8" w:space="0" w:color="auto"/>
              <w:left w:val="nil"/>
              <w:right w:val="single" w:sz="8" w:space="0" w:color="auto"/>
            </w:tcBorders>
            <w:shd w:val="clear" w:color="auto" w:fill="auto"/>
            <w:vAlign w:val="center"/>
            <w:hideMark/>
          </w:tcPr>
          <w:p w:rsidR="00C53099" w:rsidRPr="0091193A" w:rsidRDefault="00C53099" w:rsidP="00C53099">
            <w:pPr>
              <w:jc w:val="center"/>
              <w:rPr>
                <w:rFonts w:cs="Arial"/>
                <w:bCs/>
              </w:rPr>
            </w:pPr>
            <w:r w:rsidRPr="0091193A">
              <w:rPr>
                <w:rFonts w:cs="Arial"/>
                <w:bCs/>
              </w:rPr>
              <w:t>0x0701</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91193A" w:rsidRDefault="00C53099" w:rsidP="00C53099">
            <w:pPr>
              <w:jc w:val="center"/>
              <w:rPr>
                <w:rFonts w:cs="Arial"/>
                <w:bCs/>
              </w:rPr>
            </w:pPr>
            <w:r w:rsidRPr="0091193A">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91193A" w:rsidRDefault="00C53099" w:rsidP="00C53099">
            <w:pPr>
              <w:jc w:val="center"/>
              <w:rPr>
                <w:rFonts w:cs="Arial"/>
                <w:bCs/>
              </w:rPr>
            </w:pPr>
            <w:r w:rsidRPr="0091193A">
              <w:rPr>
                <w:rFonts w:cs="Arial"/>
                <w:bCs/>
              </w:rPr>
              <w:t>OFF / Disabled</w:t>
            </w:r>
          </w:p>
        </w:tc>
      </w:tr>
      <w:tr w:rsidR="00C53099" w:rsidRPr="0091193A" w:rsidTr="00C53099">
        <w:trPr>
          <w:trHeight w:val="727"/>
          <w:jc w:val="center"/>
        </w:trPr>
        <w:tc>
          <w:tcPr>
            <w:tcW w:w="2109" w:type="dxa"/>
            <w:vMerge/>
            <w:tcBorders>
              <w:left w:val="single" w:sz="8" w:space="0" w:color="auto"/>
              <w:bottom w:val="single" w:sz="4" w:space="0" w:color="auto"/>
              <w:right w:val="single" w:sz="8" w:space="0" w:color="auto"/>
            </w:tcBorders>
            <w:shd w:val="clear" w:color="auto" w:fill="auto"/>
            <w:vAlign w:val="center"/>
            <w:hideMark/>
          </w:tcPr>
          <w:p w:rsidR="00C53099" w:rsidRPr="0091193A" w:rsidRDefault="00C53099" w:rsidP="00C53099">
            <w:pPr>
              <w:jc w:val="center"/>
              <w:rPr>
                <w:rFonts w:cs="Arial"/>
                <w:bCs/>
              </w:rPr>
            </w:pPr>
          </w:p>
        </w:tc>
        <w:tc>
          <w:tcPr>
            <w:tcW w:w="1239" w:type="dxa"/>
            <w:vMerge/>
            <w:tcBorders>
              <w:left w:val="nil"/>
              <w:bottom w:val="single" w:sz="4" w:space="0" w:color="auto"/>
              <w:right w:val="single" w:sz="8" w:space="0" w:color="auto"/>
            </w:tcBorders>
            <w:shd w:val="clear" w:color="auto" w:fill="auto"/>
            <w:vAlign w:val="center"/>
            <w:hideMark/>
          </w:tcPr>
          <w:p w:rsidR="00C53099" w:rsidRPr="0091193A" w:rsidRDefault="00C53099" w:rsidP="00C53099">
            <w:pPr>
              <w:jc w:val="center"/>
              <w:rPr>
                <w:rFonts w:cs="Arial"/>
                <w:bCs/>
              </w:rPr>
            </w:pPr>
          </w:p>
        </w:tc>
        <w:tc>
          <w:tcPr>
            <w:tcW w:w="1580" w:type="dxa"/>
            <w:tcBorders>
              <w:top w:val="single" w:sz="8" w:space="0" w:color="auto"/>
              <w:left w:val="nil"/>
              <w:bottom w:val="single" w:sz="4" w:space="0" w:color="auto"/>
              <w:right w:val="single" w:sz="8" w:space="0" w:color="auto"/>
            </w:tcBorders>
            <w:shd w:val="clear" w:color="auto" w:fill="auto"/>
            <w:vAlign w:val="center"/>
            <w:hideMark/>
          </w:tcPr>
          <w:p w:rsidR="00C53099" w:rsidRPr="0091193A" w:rsidRDefault="00C53099" w:rsidP="00C53099">
            <w:pPr>
              <w:jc w:val="center"/>
              <w:rPr>
                <w:rFonts w:cs="Arial"/>
                <w:bCs/>
              </w:rPr>
            </w:pPr>
            <w:r w:rsidRPr="0091193A">
              <w:rPr>
                <w:rFonts w:cs="Arial"/>
                <w:bCs/>
              </w:rPr>
              <w:t>0x01</w:t>
            </w:r>
          </w:p>
        </w:tc>
        <w:tc>
          <w:tcPr>
            <w:tcW w:w="2737" w:type="dxa"/>
            <w:tcBorders>
              <w:top w:val="single" w:sz="8" w:space="0" w:color="auto"/>
              <w:left w:val="nil"/>
              <w:bottom w:val="single" w:sz="4" w:space="0" w:color="auto"/>
              <w:right w:val="single" w:sz="8" w:space="0" w:color="auto"/>
            </w:tcBorders>
            <w:shd w:val="clear" w:color="auto" w:fill="auto"/>
            <w:vAlign w:val="center"/>
            <w:hideMark/>
          </w:tcPr>
          <w:p w:rsidR="00C53099" w:rsidRPr="0091193A" w:rsidRDefault="00C53099" w:rsidP="00C53099">
            <w:pPr>
              <w:jc w:val="center"/>
              <w:rPr>
                <w:rFonts w:cs="Arial"/>
                <w:bCs/>
              </w:rPr>
            </w:pPr>
            <w:r w:rsidRPr="0091193A">
              <w:rPr>
                <w:rFonts w:cs="Arial"/>
                <w:bCs/>
              </w:rPr>
              <w:t>ON / Enabled</w:t>
            </w:r>
          </w:p>
        </w:tc>
      </w:tr>
    </w:tbl>
    <w:p w:rsidR="00C53099" w:rsidRPr="0091193A" w:rsidRDefault="00C53099" w:rsidP="00C53099">
      <w:pPr>
        <w:rPr>
          <w:rFonts w:cs="Arial"/>
        </w:rPr>
      </w:pPr>
    </w:p>
    <w:p w:rsidR="00C53099" w:rsidRPr="0091193A" w:rsidRDefault="00C53099" w:rsidP="00C53099">
      <w:pPr>
        <w:rPr>
          <w:rFonts w:cs="Arial"/>
          <w:color w:val="FF0000"/>
        </w:rPr>
      </w:pPr>
    </w:p>
    <w:p w:rsidR="00C53099" w:rsidRPr="0091193A"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91193A">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91193A"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51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157</w:t>
            </w:r>
          </w:p>
        </w:tc>
      </w:tr>
    </w:tbl>
    <w:p w:rsidR="00C53099" w:rsidRPr="00A675AD" w:rsidRDefault="00C53099" w:rsidP="00C53099">
      <w:pPr>
        <w:rPr>
          <w:rFonts w:cs="Arial"/>
          <w:color w:val="FF0000"/>
        </w:rPr>
      </w:pPr>
    </w:p>
    <w:p w:rsidR="00C53099" w:rsidRDefault="00C53099" w:rsidP="00C53099">
      <w:pPr>
        <w:pStyle w:val="Heading3"/>
      </w:pPr>
      <w:bookmarkStart w:id="381" w:name="_Toc25737550"/>
      <w:r w:rsidRPr="00B9479B">
        <w:lastRenderedPageBreak/>
        <w:t>VS-FUN-REQ-272707/B-Auto Entry/Exit Height (Easy Access Height)</w:t>
      </w:r>
      <w:bookmarkEnd w:id="38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VS-SR-REQ-272708/D-Auto Entry/Exit Height (Easy Access Height)</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6C382A" w:rsidRDefault="00C53099" w:rsidP="00C53099">
            <w:pPr>
              <w:jc w:val="center"/>
              <w:rPr>
                <w:rFonts w:cs="Arial"/>
                <w:bCs/>
              </w:rPr>
            </w:pPr>
            <w:r w:rsidRPr="006C382A">
              <w:rPr>
                <w:rFonts w:cs="Arial"/>
                <w:bCs/>
              </w:rPr>
              <w:t>Auto Entry/Exit Height</w:t>
            </w:r>
          </w:p>
          <w:p w:rsidR="00C53099" w:rsidRPr="006C382A" w:rsidRDefault="00C53099" w:rsidP="00C53099">
            <w:pPr>
              <w:jc w:val="center"/>
              <w:rPr>
                <w:rFonts w:cs="Arial"/>
                <w:bCs/>
              </w:rPr>
            </w:pPr>
          </w:p>
          <w:p w:rsidR="00C53099" w:rsidRPr="006C382A" w:rsidRDefault="00C53099" w:rsidP="00C53099">
            <w:pPr>
              <w:jc w:val="center"/>
              <w:rPr>
                <w:rFonts w:cs="Arial"/>
                <w:bCs/>
              </w:rPr>
            </w:pPr>
            <w:r w:rsidRPr="006C382A">
              <w:rPr>
                <w:rFonts w:cs="Arial"/>
                <w:bCs/>
              </w:rPr>
              <w:t>(Easy Access Height)</w:t>
            </w:r>
          </w:p>
        </w:tc>
        <w:tc>
          <w:tcPr>
            <w:tcW w:w="1239"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6C382A" w:rsidRDefault="00C53099" w:rsidP="00C53099">
            <w:pPr>
              <w:jc w:val="center"/>
              <w:rPr>
                <w:rFonts w:cs="Arial"/>
                <w:bCs/>
              </w:rPr>
            </w:pPr>
            <w:r w:rsidRPr="006C382A">
              <w:rPr>
                <w:rFonts w:cs="Arial"/>
                <w:bCs/>
              </w:rPr>
              <w:t>0x0B04</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OFF / Disabled</w:t>
            </w:r>
          </w:p>
        </w:tc>
      </w:tr>
      <w:tr w:rsidR="00C53099" w:rsidRPr="00A675AD" w:rsidTr="00C53099">
        <w:trPr>
          <w:trHeight w:val="465"/>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ON / Enabled</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 xml:space="preserve"> 51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158</w:t>
            </w:r>
          </w:p>
        </w:tc>
      </w:tr>
    </w:tbl>
    <w:p w:rsidR="00C53099" w:rsidRPr="00A675AD" w:rsidRDefault="00C53099" w:rsidP="00C53099">
      <w:pPr>
        <w:rPr>
          <w:rFonts w:cs="Arial"/>
          <w:color w:val="FF0000"/>
        </w:rPr>
      </w:pPr>
    </w:p>
    <w:p w:rsidR="00C53099" w:rsidRDefault="00C53099" w:rsidP="00C53099">
      <w:pPr>
        <w:pStyle w:val="Heading3"/>
      </w:pPr>
      <w:bookmarkStart w:id="382" w:name="_Toc25737551"/>
      <w:r w:rsidRPr="00B9479B">
        <w:t>VS-FUN-REQ-276182/A-Cargo Loading</w:t>
      </w:r>
      <w:bookmarkEnd w:id="38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VS-SR-REQ-276183/A-Cargo Loading</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Change w:id="383">
          <w:tblGrid>
            <w:gridCol w:w="83"/>
            <w:gridCol w:w="2026"/>
            <w:gridCol w:w="83"/>
            <w:gridCol w:w="1156"/>
            <w:gridCol w:w="83"/>
            <w:gridCol w:w="1497"/>
            <w:gridCol w:w="83"/>
            <w:gridCol w:w="2654"/>
            <w:gridCol w:w="83"/>
          </w:tblGrid>
        </w:tblGridChange>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rPr>
            </w:pPr>
            <w:ins w:id="384" w:author="Myslinski, Jason (J.S.)" w:date="2017-09-21T08:30:00Z">
              <w:r>
                <w:rPr>
                  <w:rFonts w:cs="Arial"/>
                  <w:bCs/>
                </w:rPr>
                <w:t>Cargo Loading</w:t>
              </w:r>
            </w:ins>
          </w:p>
        </w:tc>
        <w:tc>
          <w:tcPr>
            <w:tcW w:w="1239"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9E43E2" w:rsidRDefault="00C53099" w:rsidP="00C53099">
            <w:pPr>
              <w:jc w:val="center"/>
              <w:rPr>
                <w:rFonts w:cs="Arial"/>
                <w:bCs/>
              </w:rPr>
            </w:pPr>
            <w:ins w:id="385" w:author="Myslinski, Jason (J.S.)" w:date="2017-09-21T08:31:00Z">
              <w:r w:rsidRPr="009E43E2">
                <w:rPr>
                  <w:rFonts w:cs="Arial"/>
                  <w:bCs/>
                </w:rPr>
                <w:t>0x0B05</w:t>
              </w:r>
            </w:ins>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OFF / Disabled</w:t>
            </w:r>
          </w:p>
        </w:tc>
      </w:tr>
      <w:tr w:rsidR="00C53099" w:rsidRPr="00A675AD" w:rsidTr="00C53099">
        <w:tblPrEx>
          <w:tblW w:w="7665" w:type="dxa"/>
          <w:jc w:val="center"/>
          <w:tblPrExChange w:id="386" w:author="Myslinski, Jason (J.S.)" w:date="2017-09-20T15:42:00Z">
            <w:tblPrEx>
              <w:tblW w:w="7665" w:type="dxa"/>
              <w:jc w:val="center"/>
            </w:tblPrEx>
          </w:tblPrExChange>
        </w:tblPrEx>
        <w:trPr>
          <w:trHeight w:val="817"/>
          <w:jc w:val="center"/>
          <w:trPrChange w:id="387" w:author="Myslinski, Jason (J.S.)" w:date="2017-09-20T15:42:00Z">
            <w:trPr>
              <w:gridBefore w:val="1"/>
              <w:trHeight w:val="465"/>
              <w:jc w:val="center"/>
            </w:trPr>
          </w:trPrChange>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hideMark/>
            <w:tcPrChange w:id="388" w:author="Myslinski, Jason (J.S.)" w:date="2017-09-20T15:42:00Z">
              <w:tcPr>
                <w:tcW w:w="2109" w:type="dxa"/>
                <w:gridSpan w:val="2"/>
                <w:vMerge/>
                <w:tcBorders>
                  <w:top w:val="single" w:sz="8" w:space="0" w:color="auto"/>
                  <w:left w:val="single" w:sz="8" w:space="0" w:color="auto"/>
                  <w:bottom w:val="single" w:sz="4" w:space="0" w:color="auto"/>
                  <w:right w:val="single" w:sz="8" w:space="0" w:color="auto"/>
                </w:tcBorders>
                <w:shd w:val="clear" w:color="auto" w:fill="auto"/>
                <w:vAlign w:val="center"/>
                <w:hideMark/>
              </w:tcPr>
            </w:tcPrChange>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hideMark/>
            <w:tcPrChange w:id="389" w:author="Myslinski, Jason (J.S.)" w:date="2017-09-20T15:42:00Z">
              <w:tcPr>
                <w:tcW w:w="1239" w:type="dxa"/>
                <w:gridSpan w:val="2"/>
                <w:vMerge/>
                <w:tcBorders>
                  <w:top w:val="single" w:sz="8" w:space="0" w:color="auto"/>
                  <w:left w:val="nil"/>
                  <w:bottom w:val="single" w:sz="4" w:space="0" w:color="auto"/>
                  <w:right w:val="single" w:sz="8" w:space="0" w:color="auto"/>
                </w:tcBorders>
                <w:shd w:val="clear" w:color="auto" w:fill="auto"/>
                <w:vAlign w:val="center"/>
                <w:hideMark/>
              </w:tcPr>
            </w:tcPrChange>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Change w:id="390" w:author="Myslinski, Jason (J.S.)" w:date="2017-09-20T15:42:00Z">
              <w:tcPr>
                <w:tcW w:w="1580" w:type="dxa"/>
                <w:gridSpan w:val="2"/>
                <w:tcBorders>
                  <w:top w:val="single" w:sz="8" w:space="0" w:color="auto"/>
                  <w:left w:val="nil"/>
                  <w:bottom w:val="single" w:sz="8" w:space="0" w:color="auto"/>
                  <w:right w:val="single" w:sz="8" w:space="0" w:color="auto"/>
                </w:tcBorders>
                <w:shd w:val="clear" w:color="auto" w:fill="auto"/>
                <w:vAlign w:val="center"/>
                <w:hideMark/>
              </w:tcPr>
            </w:tcPrChange>
          </w:tcPr>
          <w:p w:rsidR="00C53099" w:rsidRPr="000F0102" w:rsidRDefault="00C53099" w:rsidP="00C53099">
            <w:pPr>
              <w:jc w:val="center"/>
              <w:rPr>
                <w:rFonts w:cs="Arial"/>
                <w:bCs/>
              </w:rPr>
            </w:pPr>
            <w:r w:rsidRPr="000F0102">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Change w:id="391" w:author="Myslinski, Jason (J.S.)" w:date="2017-09-20T15:42:00Z">
              <w:tcPr>
                <w:tcW w:w="2737" w:type="dxa"/>
                <w:gridSpan w:val="2"/>
                <w:tcBorders>
                  <w:top w:val="single" w:sz="8" w:space="0" w:color="auto"/>
                  <w:left w:val="nil"/>
                  <w:bottom w:val="single" w:sz="8" w:space="0" w:color="auto"/>
                  <w:right w:val="single" w:sz="8" w:space="0" w:color="auto"/>
                </w:tcBorders>
                <w:shd w:val="clear" w:color="auto" w:fill="auto"/>
                <w:vAlign w:val="center"/>
                <w:hideMark/>
              </w:tcPr>
            </w:tcPrChange>
          </w:tcPr>
          <w:p w:rsidR="00C53099" w:rsidRPr="008238E8" w:rsidRDefault="00C53099" w:rsidP="00C53099">
            <w:pPr>
              <w:jc w:val="center"/>
              <w:rPr>
                <w:rFonts w:cs="Arial"/>
                <w:bCs/>
              </w:rPr>
            </w:pPr>
            <w:r w:rsidRPr="008238E8">
              <w:rPr>
                <w:rFonts w:cs="Arial"/>
                <w:bCs/>
              </w:rPr>
              <w:t>ON / Enabled</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51</w:t>
            </w:r>
          </w:p>
        </w:tc>
      </w:tr>
    </w:tbl>
    <w:p w:rsidR="00C53099" w:rsidRDefault="00C53099" w:rsidP="00C53099">
      <w:pPr>
        <w:pStyle w:val="Heading3"/>
      </w:pPr>
      <w:bookmarkStart w:id="392" w:name="_Toc25737552"/>
      <w:r w:rsidRPr="00B9479B">
        <w:lastRenderedPageBreak/>
        <w:t>VS-FUN-REQ-272705/A-Air Suspension</w:t>
      </w:r>
      <w:bookmarkEnd w:id="39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VS-SR-REQ-272706/C-Air Suspension</w:t>
      </w:r>
    </w:p>
    <w:p w:rsidR="00C53099" w:rsidRPr="0079312B" w:rsidRDefault="00C53099" w:rsidP="00C53099">
      <w:pPr>
        <w:rPr>
          <w:rFonts w:cs="Arial"/>
        </w:rPr>
      </w:pPr>
      <w:r w:rsidRPr="0079312B">
        <w:rPr>
          <w:rFonts w:cs="Arial"/>
        </w:rPr>
        <w:t xml:space="preserve">For this feature when performing the “Set” or “Query” operation the Feature Number and Configuration Number in the </w:t>
      </w:r>
      <w:proofErr w:type="spellStart"/>
      <w:r w:rsidRPr="0079312B">
        <w:rPr>
          <w:rFonts w:cs="Arial"/>
        </w:rPr>
        <w:t>Feature.Rq</w:t>
      </w:r>
      <w:proofErr w:type="spellEnd"/>
      <w:r w:rsidRPr="0079312B">
        <w:rPr>
          <w:rFonts w:cs="Arial"/>
        </w:rPr>
        <w:t xml:space="preserve"> and </w:t>
      </w:r>
      <w:proofErr w:type="spellStart"/>
      <w:r w:rsidRPr="0079312B">
        <w:rPr>
          <w:rFonts w:cs="Arial"/>
        </w:rPr>
        <w:t>Feature.St</w:t>
      </w:r>
      <w:proofErr w:type="spellEnd"/>
      <w:r w:rsidRPr="0079312B">
        <w:rPr>
          <w:rFonts w:cs="Arial"/>
        </w:rPr>
        <w:t xml:space="preserve"> messages shall be used below.</w:t>
      </w:r>
    </w:p>
    <w:p w:rsidR="00C53099" w:rsidRPr="0079312B" w:rsidRDefault="00C53099" w:rsidP="00C53099">
      <w:pPr>
        <w:rPr>
          <w:rFonts w:cs="Arial"/>
        </w:rPr>
      </w:pPr>
    </w:p>
    <w:p w:rsidR="00C53099" w:rsidRPr="00A675AD" w:rsidRDefault="00C53099" w:rsidP="00C53099">
      <w:pPr>
        <w:rPr>
          <w:rFonts w:cs="Arial"/>
        </w:rPr>
      </w:pPr>
      <w:r w:rsidRPr="0079312B">
        <w:rPr>
          <w:rFonts w:cs="Arial"/>
        </w:rPr>
        <w:t>If Enhanced</w:t>
      </w:r>
      <w:r w:rsidRPr="00A675AD">
        <w:rPr>
          <w:rFonts w:cs="Arial"/>
        </w:rPr>
        <w:t xml:space="preserve"> Memory is supported the Active Personality Profile shall be used for </w:t>
      </w:r>
      <w:proofErr w:type="spellStart"/>
      <w:r w:rsidRPr="00A675AD">
        <w:rPr>
          <w:rFonts w:cs="Arial"/>
        </w:rPr>
        <w:t>PersIndex</w:t>
      </w:r>
      <w:proofErr w:type="spellEnd"/>
      <w:r w:rsidRPr="00A675AD">
        <w:rPr>
          <w:rFonts w:cs="Arial"/>
        </w:rPr>
        <w:t xml:space="preserve">.  If Enhanced Memory is not supported </w:t>
      </w:r>
      <w:proofErr w:type="spellStart"/>
      <w:r w:rsidRPr="00A675AD">
        <w:rPr>
          <w:rFonts w:cs="Arial"/>
        </w:rPr>
        <w:t>PersIndex</w:t>
      </w:r>
      <w:proofErr w:type="spellEnd"/>
      <w:r w:rsidRPr="00A675AD">
        <w:rPr>
          <w:rFonts w:cs="Arial"/>
        </w:rPr>
        <w:t xml:space="preserve"> shall be set to Vehicle.</w:t>
      </w:r>
    </w:p>
    <w:p w:rsidR="00C53099" w:rsidRPr="00A675AD" w:rsidRDefault="00C53099" w:rsidP="00C53099">
      <w:pPr>
        <w:rPr>
          <w:rFonts w:cs="Arial"/>
        </w:rPr>
      </w:pPr>
    </w:p>
    <w:p w:rsidR="00C53099" w:rsidRPr="00A675AD" w:rsidRDefault="00C53099" w:rsidP="00C53099">
      <w:pPr>
        <w:rPr>
          <w:rFonts w:cs="Arial"/>
        </w:rPr>
      </w:pPr>
    </w:p>
    <w:tbl>
      <w:tblPr>
        <w:tblW w:w="7665" w:type="dxa"/>
        <w:jc w:val="center"/>
        <w:tblLook w:val="04A0" w:firstRow="1" w:lastRow="0" w:firstColumn="1" w:lastColumn="0" w:noHBand="0" w:noVBand="1"/>
      </w:tblPr>
      <w:tblGrid>
        <w:gridCol w:w="2109"/>
        <w:gridCol w:w="1239"/>
        <w:gridCol w:w="1580"/>
        <w:gridCol w:w="2737"/>
      </w:tblGrid>
      <w:tr w:rsidR="00C53099" w:rsidRPr="00A675AD"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Description</w:t>
            </w:r>
          </w:p>
        </w:tc>
        <w:tc>
          <w:tcPr>
            <w:tcW w:w="1239"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Feature Number</w:t>
            </w:r>
          </w:p>
        </w:tc>
        <w:tc>
          <w:tcPr>
            <w:tcW w:w="158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Configuration Number</w:t>
            </w:r>
          </w:p>
        </w:tc>
        <w:tc>
          <w:tcPr>
            <w:tcW w:w="273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HMI selection / Configuration Name</w:t>
            </w:r>
          </w:p>
        </w:tc>
      </w:tr>
      <w:tr w:rsidR="00C53099" w:rsidRPr="00A675AD"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Default="00C53099" w:rsidP="00C53099">
            <w:pPr>
              <w:jc w:val="center"/>
              <w:rPr>
                <w:rFonts w:cs="Arial"/>
                <w:bCs/>
              </w:rPr>
            </w:pPr>
            <w:r>
              <w:rPr>
                <w:rFonts w:cs="Arial"/>
                <w:bCs/>
              </w:rPr>
              <w:t>Air Suspension</w:t>
            </w:r>
          </w:p>
          <w:p w:rsidR="00C53099" w:rsidRDefault="00C53099" w:rsidP="00C53099">
            <w:pPr>
              <w:jc w:val="center"/>
              <w:rPr>
                <w:rFonts w:cs="Arial"/>
                <w:bCs/>
              </w:rPr>
            </w:pPr>
          </w:p>
          <w:p w:rsidR="00C53099" w:rsidRPr="0079312B" w:rsidRDefault="00C53099" w:rsidP="00C53099">
            <w:pPr>
              <w:jc w:val="center"/>
              <w:rPr>
                <w:rFonts w:cs="Arial"/>
                <w:bCs/>
              </w:rPr>
            </w:pPr>
            <w:r>
              <w:rPr>
                <w:rFonts w:cs="Arial"/>
                <w:bCs/>
              </w:rPr>
              <w:t>(Air Suspension Service)</w:t>
            </w:r>
          </w:p>
        </w:tc>
        <w:tc>
          <w:tcPr>
            <w:tcW w:w="1239" w:type="dxa"/>
            <w:vMerge w:val="restart"/>
            <w:tcBorders>
              <w:top w:val="single" w:sz="8" w:space="0" w:color="auto"/>
              <w:left w:val="nil"/>
              <w:bottom w:val="single" w:sz="4" w:space="0" w:color="auto"/>
              <w:right w:val="single" w:sz="8" w:space="0" w:color="auto"/>
            </w:tcBorders>
            <w:shd w:val="clear" w:color="auto" w:fill="auto"/>
            <w:vAlign w:val="center"/>
            <w:hideMark/>
          </w:tcPr>
          <w:p w:rsidR="00C53099" w:rsidRPr="0079312B" w:rsidRDefault="00C53099" w:rsidP="00C53099">
            <w:pPr>
              <w:jc w:val="center"/>
              <w:rPr>
                <w:rFonts w:cs="Arial"/>
                <w:bCs/>
                <w:color w:val="FF0000"/>
              </w:rPr>
            </w:pPr>
            <w:r w:rsidRPr="00F03AD9">
              <w:rPr>
                <w:rFonts w:cs="Arial"/>
                <w:bCs/>
              </w:rPr>
              <w:t>0x0B03</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0x00</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OFF / Disabled</w:t>
            </w:r>
          </w:p>
        </w:tc>
      </w:tr>
      <w:tr w:rsidR="00C53099" w:rsidRPr="00A675AD" w:rsidTr="00C53099">
        <w:trPr>
          <w:trHeight w:val="817"/>
          <w:jc w:val="center"/>
        </w:trPr>
        <w:tc>
          <w:tcPr>
            <w:tcW w:w="2109" w:type="dxa"/>
            <w:vMerge/>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p>
        </w:tc>
        <w:tc>
          <w:tcPr>
            <w:tcW w:w="1239" w:type="dxa"/>
            <w:vMerge/>
            <w:tcBorders>
              <w:top w:val="single" w:sz="8" w:space="0" w:color="auto"/>
              <w:left w:val="nil"/>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color w:val="FF0000"/>
                <w:highlight w:val="yellow"/>
              </w:rPr>
            </w:pP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C53099" w:rsidRPr="000F0102" w:rsidRDefault="00C53099" w:rsidP="00C53099">
            <w:pPr>
              <w:jc w:val="center"/>
              <w:rPr>
                <w:rFonts w:cs="Arial"/>
                <w:bCs/>
              </w:rPr>
            </w:pPr>
            <w:r w:rsidRPr="000F0102">
              <w:rPr>
                <w:rFonts w:cs="Arial"/>
                <w:bCs/>
              </w:rPr>
              <w:t>0x01</w:t>
            </w:r>
          </w:p>
        </w:tc>
        <w:tc>
          <w:tcPr>
            <w:tcW w:w="2737" w:type="dxa"/>
            <w:tcBorders>
              <w:top w:val="single" w:sz="8" w:space="0" w:color="auto"/>
              <w:left w:val="nil"/>
              <w:bottom w:val="single" w:sz="8" w:space="0" w:color="auto"/>
              <w:right w:val="single" w:sz="8" w:space="0" w:color="auto"/>
            </w:tcBorders>
            <w:shd w:val="clear" w:color="auto" w:fill="auto"/>
            <w:vAlign w:val="center"/>
            <w:hideMark/>
          </w:tcPr>
          <w:p w:rsidR="00C53099" w:rsidRPr="008238E8" w:rsidRDefault="00C53099" w:rsidP="00C53099">
            <w:pPr>
              <w:jc w:val="center"/>
              <w:rPr>
                <w:rFonts w:cs="Arial"/>
                <w:bCs/>
              </w:rPr>
            </w:pPr>
            <w:r w:rsidRPr="008238E8">
              <w:rPr>
                <w:rFonts w:cs="Arial"/>
                <w:bCs/>
              </w:rPr>
              <w:t>ON / Enabled</w:t>
            </w:r>
          </w:p>
        </w:tc>
      </w:tr>
    </w:tbl>
    <w:p w:rsidR="00C53099" w:rsidRDefault="00C53099" w:rsidP="00C53099">
      <w:pPr>
        <w:rPr>
          <w:rFonts w:cs="Arial"/>
          <w:color w:val="FF0000"/>
        </w:rPr>
      </w:pPr>
    </w:p>
    <w:p w:rsidR="00C53099" w:rsidRPr="00A675AD"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A675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675AD" w:rsidRDefault="00C53099" w:rsidP="00C53099">
            <w:pPr>
              <w:jc w:val="center"/>
              <w:rPr>
                <w:rFonts w:cs="Arial"/>
                <w:b/>
                <w:bCs/>
              </w:rPr>
            </w:pPr>
            <w:r w:rsidRPr="00A675AD">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A675AD" w:rsidRDefault="00C53099" w:rsidP="00C53099">
            <w:pPr>
              <w:jc w:val="center"/>
              <w:rPr>
                <w:rFonts w:cs="Arial"/>
                <w:b/>
                <w:bCs/>
              </w:rPr>
            </w:pPr>
            <w:r>
              <w:rPr>
                <w:rFonts w:cs="Arial"/>
                <w:b/>
                <w:bCs/>
              </w:rPr>
              <w:t>HMI Setting ID</w:t>
            </w:r>
          </w:p>
        </w:tc>
      </w:tr>
      <w:tr w:rsidR="00C53099" w:rsidRPr="00A675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C53099" w:rsidRPr="00A675AD" w:rsidRDefault="00C53099" w:rsidP="00C53099">
            <w:pPr>
              <w:jc w:val="center"/>
              <w:rPr>
                <w:rFonts w:cs="Arial"/>
                <w:bCs/>
              </w:rPr>
            </w:pPr>
            <w:r>
              <w:rPr>
                <w:rFonts w:cs="Arial"/>
                <w:bCs/>
              </w:rPr>
              <w:t xml:space="preserve">13 </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jc w:val="center"/>
              <w:rPr>
                <w:rFonts w:cs="Arial"/>
                <w:bCs/>
              </w:rPr>
            </w:pPr>
            <w:r>
              <w:rPr>
                <w:rFonts w:cs="Arial"/>
                <w:bCs/>
              </w:rPr>
              <w:t>200</w:t>
            </w:r>
          </w:p>
        </w:tc>
      </w:tr>
    </w:tbl>
    <w:p w:rsidR="00C53099" w:rsidRPr="00A675AD" w:rsidRDefault="00C53099" w:rsidP="00C53099">
      <w:pPr>
        <w:rPr>
          <w:rFonts w:cs="Arial"/>
          <w:color w:val="FF0000"/>
        </w:rPr>
      </w:pPr>
    </w:p>
    <w:p w:rsidR="00C53099" w:rsidRDefault="00C53099" w:rsidP="00C53099">
      <w:pPr>
        <w:pStyle w:val="Heading3"/>
      </w:pPr>
      <w:bookmarkStart w:id="393" w:name="_Toc25737553"/>
      <w:r w:rsidRPr="00B9479B">
        <w:t>VS-FUN-REQ-279097/A-</w:t>
      </w:r>
      <w:proofErr w:type="spellStart"/>
      <w:r w:rsidRPr="00B9479B">
        <w:t>MyColor</w:t>
      </w:r>
      <w:bookmarkEnd w:id="393"/>
      <w:proofErr w:type="spellEnd"/>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 xml:space="preserve">VS-SR-REQ-279098/B-Gauge Color / Primary Color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94" w:author="Myslinski, Jason (J.S.)" w:date="2017-11-21T14:51:00Z">
              <w:r>
                <w:rPr>
                  <w:rFonts w:cs="Arial"/>
                  <w:bCs/>
                </w:rPr>
                <w:t xml:space="preserve">Gauge </w:t>
              </w:r>
              <w:r w:rsidRPr="008477A1">
                <w:rPr>
                  <w:rFonts w:cs="Arial"/>
                  <w:bCs/>
                </w:rPr>
                <w:t xml:space="preserve">Color / Primary Color </w:t>
              </w:r>
              <w:r>
                <w:rPr>
                  <w:rFonts w:cs="Arial"/>
                  <w:bCs/>
                </w:rPr>
                <w:t xml:space="preserve">-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C7512C" w:rsidRDefault="00C53099" w:rsidP="00C53099">
            <w:pPr>
              <w:jc w:val="center"/>
              <w:rPr>
                <w:rFonts w:cs="Arial"/>
                <w:bCs/>
              </w:rPr>
            </w:pPr>
            <w:r>
              <w:rPr>
                <w:rFonts w:cs="Arial"/>
                <w:bCs/>
              </w:rPr>
              <w:t>0x0940</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0x0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Ice Blue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0x2</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White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0x3</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Green / Highland Green</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0x4</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Purple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0x5</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Blue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0x6 </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Orange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0x7</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Red</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0x8</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MyColor1</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0x9</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MyColor2 </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0xA</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MyColor3</w:t>
            </w:r>
          </w:p>
        </w:tc>
      </w:tr>
    </w:tbl>
    <w:p w:rsidR="00C53099" w:rsidRDefault="00C53099" w:rsidP="00C53099">
      <w:pPr>
        <w:rPr>
          <w:rFonts w:cs="Arial"/>
          <w:color w:val="FF0000"/>
        </w:rPr>
      </w:pPr>
    </w:p>
    <w:p w:rsidR="00C53099" w:rsidRPr="00BA5123" w:rsidRDefault="00C53099" w:rsidP="00C53099">
      <w:pPr>
        <w:rPr>
          <w:rFonts w:cs="Arial"/>
        </w:rPr>
      </w:pPr>
      <w:r w:rsidRPr="00BA5123">
        <w:rPr>
          <w:rFonts w:cs="Arial"/>
        </w:rPr>
        <w:t xml:space="preserve">Req: This feature number and </w:t>
      </w:r>
      <w:r>
        <w:rPr>
          <w:rFonts w:cs="Arial"/>
        </w:rPr>
        <w:t xml:space="preserve">the </w:t>
      </w:r>
      <w:r w:rsidRPr="00BA5123">
        <w:rPr>
          <w:rFonts w:cs="Arial"/>
        </w:rPr>
        <w:t>configuration numbers are also used for</w:t>
      </w:r>
      <w:r>
        <w:rPr>
          <w:rFonts w:cs="Arial"/>
        </w:rPr>
        <w:t xml:space="preserve"> both “Gauge Color” HMI and </w:t>
      </w:r>
      <w:r w:rsidRPr="00BA5123">
        <w:rPr>
          <w:rFonts w:cs="Arial"/>
        </w:rPr>
        <w:t xml:space="preserve">“Primary Color” HMI.  </w:t>
      </w:r>
    </w:p>
    <w:p w:rsidR="00C53099" w:rsidRPr="00BA5123" w:rsidRDefault="00C53099" w:rsidP="00C53099">
      <w:pPr>
        <w:numPr>
          <w:ilvl w:val="0"/>
          <w:numId w:val="790"/>
        </w:numPr>
        <w:rPr>
          <w:rFonts w:cs="Arial"/>
        </w:rPr>
      </w:pPr>
      <w:r w:rsidRPr="00BA5123">
        <w:rPr>
          <w:rFonts w:cs="Arial"/>
        </w:rPr>
        <w:t>See HMI specification for configuration used to distinguish between Gauge Color and Primary Color HMI.</w:t>
      </w: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75764E">
              <w:rPr>
                <w:rFonts w:eastAsiaTheme="minorEastAsia" w:cs="Arial"/>
              </w:rPr>
              <w:t>100, 101, 102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Default="00C53099" w:rsidP="00C53099">
            <w:pPr>
              <w:spacing w:line="276" w:lineRule="auto"/>
              <w:jc w:val="center"/>
              <w:rPr>
                <w:rFonts w:eastAsiaTheme="minorEastAsia" w:cs="Arial"/>
                <w:color w:val="FF0000"/>
                <w:highlight w:val="yellow"/>
              </w:rPr>
            </w:pPr>
            <w:r w:rsidRPr="00A77566">
              <w:rPr>
                <w:rFonts w:eastAsiaTheme="minorEastAsia" w:cs="Arial"/>
              </w:rPr>
              <w:t>241, 254</w:t>
            </w:r>
          </w:p>
        </w:tc>
      </w:tr>
    </w:tbl>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 xml:space="preserve">VS-SR-REQ-279099/B-Halo Color / Secondary Color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95" w:author="Myslinski, Jason (J.S.)" w:date="2017-11-21T15:06:00Z">
              <w:r w:rsidRPr="00D82D66">
                <w:rPr>
                  <w:rFonts w:cs="Arial"/>
                  <w:bCs/>
                </w:rPr>
                <w:t>Halo Color / Secondary Color</w:t>
              </w:r>
              <w:r>
                <w:rPr>
                  <w:rFonts w:cs="Arial"/>
                  <w:bCs/>
                </w:rPr>
                <w:t xml:space="preserve"> -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D82D66" w:rsidRDefault="00C53099" w:rsidP="00C53099">
            <w:pPr>
              <w:jc w:val="center"/>
              <w:rPr>
                <w:rFonts w:cs="Arial"/>
                <w:bCs/>
              </w:rPr>
            </w:pPr>
            <w:r w:rsidRPr="00D82D66">
              <w:rPr>
                <w:rFonts w:cs="Arial"/>
                <w:bCs/>
              </w:rPr>
              <w:t>0x0941</w:t>
            </w: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0x0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Ice Blue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0x2</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White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0x3</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Green / Highland Green</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0x4</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Purple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0x5</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Blue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0x6 </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Orange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0x7</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Red</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0x8</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MyColor1 </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0x9</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MyColor2 </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0xA</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MyColor3</w:t>
            </w:r>
          </w:p>
        </w:tc>
      </w:tr>
    </w:tbl>
    <w:p w:rsidR="00C53099" w:rsidRDefault="00C53099" w:rsidP="00C53099">
      <w:pPr>
        <w:rPr>
          <w:rFonts w:cs="Arial"/>
          <w:color w:val="FF0000"/>
        </w:rPr>
      </w:pPr>
    </w:p>
    <w:p w:rsidR="00C53099" w:rsidRPr="006C1D52" w:rsidRDefault="00C53099" w:rsidP="00C53099">
      <w:pPr>
        <w:rPr>
          <w:rFonts w:cs="Arial"/>
        </w:rPr>
      </w:pPr>
      <w:r w:rsidRPr="006C1D52">
        <w:rPr>
          <w:rFonts w:cs="Arial"/>
        </w:rPr>
        <w:lastRenderedPageBreak/>
        <w:t xml:space="preserve">Req: This feature number and the configuration numbers are also used for both “Halo Color” HMI and “Secondary Color” HMI.  </w:t>
      </w:r>
    </w:p>
    <w:p w:rsidR="00C53099" w:rsidRPr="006C1D52" w:rsidRDefault="00C53099" w:rsidP="00C53099">
      <w:pPr>
        <w:numPr>
          <w:ilvl w:val="0"/>
          <w:numId w:val="797"/>
        </w:numPr>
        <w:rPr>
          <w:rFonts w:cs="Arial"/>
        </w:rPr>
      </w:pPr>
      <w:r w:rsidRPr="006C1D52">
        <w:rPr>
          <w:rFonts w:cs="Arial"/>
        </w:rPr>
        <w:t>See HMI specification for configuration used to distinguish between Halo Color and Gauge Color HMI.</w:t>
      </w:r>
    </w:p>
    <w:p w:rsidR="00C53099" w:rsidRPr="006C1D52" w:rsidRDefault="00C53099" w:rsidP="00C53099">
      <w:pPr>
        <w:rPr>
          <w:rFonts w:cs="Arial"/>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8144C1">
              <w:rPr>
                <w:rFonts w:eastAsiaTheme="minorEastAsia" w:cs="Arial"/>
              </w:rPr>
              <w:t>100, 101, 102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D82D66">
              <w:rPr>
                <w:rFonts w:eastAsiaTheme="minorEastAsia" w:cs="Arial"/>
              </w:rPr>
              <w:t>243, 255</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 xml:space="preserve">VS-SR-REQ-279101/B-Halo Lighting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96" w:author="Myslinski, Jason (J.S.)" w:date="2017-11-21T15:09:00Z">
              <w:r>
                <w:rPr>
                  <w:rFonts w:cs="Arial"/>
                  <w:bCs/>
                </w:rPr>
                <w:t xml:space="preserve">Halo Lighting -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E432A9" w:rsidRDefault="00C53099" w:rsidP="00C53099">
            <w:pPr>
              <w:jc w:val="center"/>
              <w:rPr>
                <w:rFonts w:cs="Arial"/>
                <w:bCs/>
              </w:rPr>
            </w:pPr>
            <w:r w:rsidRPr="00E432A9">
              <w:rPr>
                <w:rFonts w:cs="Arial"/>
                <w:bCs/>
              </w:rPr>
              <w:t>0x0942</w:t>
            </w: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0x0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Enabled</w:t>
            </w:r>
          </w:p>
        </w:tc>
      </w:tr>
    </w:tbl>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Settings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746996">
              <w:rPr>
                <w:rFonts w:eastAsiaTheme="minorEastAsia" w:cs="Arial"/>
              </w:rPr>
              <w:t>100</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E432A9">
              <w:rPr>
                <w:rFonts w:eastAsiaTheme="minorEastAsia" w:cs="Arial"/>
              </w:rPr>
              <w:t>242</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 xml:space="preserve">VS-SR-REQ-280522/B-Color Wheel 1 -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313"/>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97" w:author="Myslinski, Jason (J.S.)" w:date="2017-11-21T15:11:00Z">
              <w:r>
                <w:rPr>
                  <w:rFonts w:cs="Arial"/>
                  <w:bCs/>
                </w:rPr>
                <w:t xml:space="preserve">Color Wheel 1 –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Cs/>
              </w:rPr>
            </w:pPr>
            <w:r w:rsidRPr="0027270A">
              <w:rPr>
                <w:rFonts w:cs="Arial"/>
                <w:bCs/>
              </w:rPr>
              <w:t>0x0943</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B50762" w:rsidRDefault="00C53099" w:rsidP="00C53099">
            <w:pPr>
              <w:jc w:val="center"/>
              <w:rPr>
                <w:rFonts w:cs="Arial"/>
                <w:bCs/>
              </w:rPr>
            </w:pPr>
            <w:r w:rsidRPr="00B50762">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B50762" w:rsidRDefault="00C53099" w:rsidP="00C53099">
            <w:pPr>
              <w:jc w:val="center"/>
              <w:rPr>
                <w:rFonts w:cs="Arial"/>
                <w:bCs/>
              </w:rPr>
            </w:pPr>
            <w:r w:rsidRPr="00BD7CD9">
              <w:rPr>
                <w:rFonts w:cs="Arial"/>
                <w:bCs/>
              </w:rPr>
              <w:t>OFF</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1</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3</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cont.</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0x18</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24</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0x19</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Color 25 </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0x1A</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26</w:t>
            </w:r>
          </w:p>
        </w:tc>
      </w:tr>
    </w:tbl>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612BFA">
              <w:rPr>
                <w:rFonts w:eastAsiaTheme="minorEastAsia" w:cs="Arial"/>
              </w:rPr>
              <w:t>103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27270A">
              <w:rPr>
                <w:rFonts w:eastAsiaTheme="minorEastAsia" w:cs="Arial"/>
              </w:rPr>
              <w:t>247</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 xml:space="preserve">VS-SR-REQ-280523/B-Color Wheel 2 -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313"/>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98" w:author="Myslinski, Jason (J.S.)" w:date="2017-11-21T15:14:00Z">
              <w:r>
                <w:rPr>
                  <w:rFonts w:cs="Arial"/>
                  <w:bCs/>
                </w:rPr>
                <w:t xml:space="preserve">Color Wheel </w:t>
              </w:r>
              <w:proofErr w:type="gramStart"/>
              <w:r>
                <w:rPr>
                  <w:rFonts w:cs="Arial"/>
                  <w:bCs/>
                </w:rPr>
                <w:t>2  -</w:t>
              </w:r>
              <w:proofErr w:type="gramEnd"/>
              <w:r>
                <w:rPr>
                  <w:rFonts w:cs="Arial"/>
                  <w:bCs/>
                </w:rPr>
                <w:t xml:space="preserve">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Cs/>
              </w:rPr>
            </w:pPr>
            <w:r w:rsidRPr="00BF50FF">
              <w:rPr>
                <w:rFonts w:cs="Arial"/>
                <w:bCs/>
              </w:rPr>
              <w:t>0x0944</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B50762" w:rsidRDefault="00C53099" w:rsidP="00C53099">
            <w:pPr>
              <w:jc w:val="center"/>
              <w:rPr>
                <w:rFonts w:cs="Arial"/>
                <w:bCs/>
              </w:rPr>
            </w:pPr>
            <w:r w:rsidRPr="00B50762">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B50762" w:rsidRDefault="00C53099" w:rsidP="00C53099">
            <w:pPr>
              <w:jc w:val="center"/>
              <w:rPr>
                <w:rFonts w:cs="Arial"/>
                <w:bCs/>
              </w:rPr>
            </w:pPr>
            <w:r w:rsidRPr="00BD7CD9">
              <w:rPr>
                <w:rFonts w:cs="Arial"/>
                <w:bCs/>
              </w:rPr>
              <w:t>OFF</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1</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3</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cont.</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0x18</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24</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0x19</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Color 25 </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0x1A</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26</w:t>
            </w:r>
          </w:p>
        </w:tc>
      </w:tr>
    </w:tbl>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C70C8A">
              <w:rPr>
                <w:rFonts w:eastAsiaTheme="minorEastAsia" w:cs="Arial"/>
              </w:rPr>
              <w:t>103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BF50FF">
              <w:rPr>
                <w:rFonts w:eastAsiaTheme="minorEastAsia" w:cs="Arial"/>
              </w:rPr>
              <w:t>248</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lastRenderedPageBreak/>
        <w:t xml:space="preserve">VS-SR-REQ-280524/B-Color Wheel 3 -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313"/>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399" w:author="Myslinski, Jason (J.S.)" w:date="2017-11-21T15:17:00Z">
              <w:r>
                <w:rPr>
                  <w:rFonts w:cs="Arial"/>
                  <w:bCs/>
                </w:rPr>
                <w:t xml:space="preserve">Color Wheel 3 -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Cs/>
              </w:rPr>
            </w:pPr>
            <w:r w:rsidRPr="00354DC9">
              <w:rPr>
                <w:rFonts w:cs="Arial"/>
                <w:bCs/>
              </w:rPr>
              <w:t>0x0945</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B50762" w:rsidRDefault="00C53099" w:rsidP="00C53099">
            <w:pPr>
              <w:jc w:val="center"/>
              <w:rPr>
                <w:rFonts w:cs="Arial"/>
                <w:bCs/>
              </w:rPr>
            </w:pPr>
            <w:r w:rsidRPr="00B50762">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B50762" w:rsidRDefault="00C53099" w:rsidP="00C53099">
            <w:pPr>
              <w:jc w:val="center"/>
              <w:rPr>
                <w:rFonts w:cs="Arial"/>
                <w:bCs/>
              </w:rPr>
            </w:pPr>
            <w:r w:rsidRPr="00BD7CD9">
              <w:rPr>
                <w:rFonts w:cs="Arial"/>
                <w:bCs/>
              </w:rPr>
              <w:t>OFF</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1</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3</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cont.</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0x18</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24</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0x19</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Color 25 </w:t>
            </w:r>
          </w:p>
        </w:tc>
      </w:tr>
      <w:tr w:rsidR="00C53099" w:rsidRPr="001A447D" w:rsidTr="00C53099">
        <w:trPr>
          <w:trHeight w:val="340"/>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0x1A</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Color 26</w:t>
            </w:r>
          </w:p>
        </w:tc>
      </w:tr>
    </w:tbl>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CD718B">
              <w:rPr>
                <w:rFonts w:eastAsiaTheme="minorEastAsia" w:cs="Arial"/>
              </w:rPr>
              <w:t>103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354DC9">
              <w:rPr>
                <w:rFonts w:eastAsiaTheme="minorEastAsia" w:cs="Arial"/>
              </w:rPr>
              <w:t>249</w:t>
            </w:r>
          </w:p>
        </w:tc>
      </w:tr>
    </w:tbl>
    <w:p w:rsidR="00C53099" w:rsidRPr="00B37011" w:rsidRDefault="00C53099" w:rsidP="00C53099">
      <w:pPr>
        <w:rPr>
          <w:rFonts w:cs="Arial"/>
          <w:color w:val="FF0000"/>
        </w:rPr>
      </w:pPr>
    </w:p>
    <w:p w:rsidR="00C53099" w:rsidRPr="00C53099" w:rsidRDefault="00C53099" w:rsidP="00C53099">
      <w:pPr>
        <w:pStyle w:val="Heading5"/>
        <w:rPr>
          <w:b w:val="0"/>
          <w:u w:val="single"/>
        </w:rPr>
      </w:pPr>
      <w:r w:rsidRPr="00C53099">
        <w:rPr>
          <w:b w:val="0"/>
          <w:u w:val="single"/>
        </w:rPr>
        <w:t xml:space="preserve">VS-SR-REQ-279104/B-Ambient Lighting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400" w:author="Myslinski, Jason (J.S.)" w:date="2017-11-21T15:20:00Z">
              <w:r>
                <w:rPr>
                  <w:rFonts w:cs="Arial"/>
                  <w:bCs/>
                </w:rPr>
                <w:t xml:space="preserve">Ambient Lighting -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5046B9" w:rsidRDefault="00C53099" w:rsidP="00C53099">
            <w:pPr>
              <w:jc w:val="center"/>
              <w:rPr>
                <w:rFonts w:cs="Arial"/>
                <w:bCs/>
              </w:rPr>
            </w:pPr>
            <w:r w:rsidRPr="005046B9">
              <w:rPr>
                <w:rFonts w:cs="Arial"/>
                <w:bCs/>
              </w:rPr>
              <w:t>0x0946</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Enabled</w:t>
            </w:r>
          </w:p>
        </w:tc>
      </w:tr>
    </w:tbl>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017780">
              <w:rPr>
                <w:rFonts w:eastAsiaTheme="minorEastAsia" w:cs="Arial"/>
              </w:rPr>
              <w:t>100, 101</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5046B9">
              <w:rPr>
                <w:rFonts w:eastAsiaTheme="minorEastAsia" w:cs="Arial"/>
              </w:rPr>
              <w:t>244, 256</w:t>
            </w:r>
          </w:p>
        </w:tc>
      </w:tr>
    </w:tbl>
    <w:p w:rsidR="00C53099" w:rsidRPr="00B37011" w:rsidRDefault="00C53099" w:rsidP="00C53099">
      <w:pPr>
        <w:rPr>
          <w:rFonts w:cs="Arial"/>
          <w:color w:val="FF0000"/>
        </w:rPr>
      </w:pPr>
    </w:p>
    <w:p w:rsidR="00C53099" w:rsidRDefault="00C53099" w:rsidP="00C53099"/>
    <w:p w:rsidR="00C53099" w:rsidRPr="00C53099" w:rsidRDefault="00C53099" w:rsidP="00C53099">
      <w:pPr>
        <w:pStyle w:val="Heading5"/>
        <w:rPr>
          <w:b w:val="0"/>
          <w:u w:val="single"/>
        </w:rPr>
      </w:pPr>
      <w:r w:rsidRPr="00C53099">
        <w:rPr>
          <w:b w:val="0"/>
          <w:u w:val="single"/>
        </w:rPr>
        <w:lastRenderedPageBreak/>
        <w:t xml:space="preserve">VS-SR-REQ-280525/B-Ambient Color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401" w:author="Myslinski, Jason (J.S.)" w:date="2017-11-21T15:23:00Z">
              <w:r>
                <w:rPr>
                  <w:rFonts w:cs="Arial"/>
                  <w:bCs/>
                </w:rPr>
                <w:t xml:space="preserve">Ambient Color -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F22468" w:rsidRDefault="00C53099" w:rsidP="00C53099">
            <w:pPr>
              <w:jc w:val="center"/>
              <w:rPr>
                <w:rFonts w:cs="Arial"/>
                <w:bCs/>
              </w:rPr>
            </w:pPr>
            <w:r w:rsidRPr="00F22468">
              <w:rPr>
                <w:rFonts w:cs="Arial"/>
                <w:bCs/>
              </w:rPr>
              <w:t>0x0947</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0x0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0x1</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Ice Blue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0x2</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White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0x3</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Green / Highland Green</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0x4</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Purple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0x5</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Blue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0x6 </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Orange</w:t>
            </w:r>
          </w:p>
        </w:tc>
      </w:tr>
      <w:tr w:rsidR="00C53099" w:rsidRPr="001A447D" w:rsidTr="00C53099">
        <w:trPr>
          <w:trHeight w:val="465"/>
          <w:jc w:val="center"/>
        </w:trPr>
        <w:tc>
          <w:tcPr>
            <w:tcW w:w="2535" w:type="dxa"/>
            <w:vMerge/>
            <w:tcBorders>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0x7</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Red</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0x8</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MyColor1 </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0x9</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MyColor2 </w:t>
            </w:r>
          </w:p>
        </w:tc>
      </w:tr>
      <w:tr w:rsidR="00C53099" w:rsidRPr="001A447D" w:rsidTr="00C53099">
        <w:trPr>
          <w:trHeight w:val="465"/>
          <w:jc w:val="center"/>
        </w:trPr>
        <w:tc>
          <w:tcPr>
            <w:tcW w:w="2535" w:type="dxa"/>
            <w:vMerge/>
            <w:tcBorders>
              <w:left w:val="single" w:sz="8" w:space="0" w:color="auto"/>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0xA</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MyColor3 </w:t>
            </w:r>
          </w:p>
        </w:tc>
      </w:tr>
    </w:tbl>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004F8E">
              <w:rPr>
                <w:rFonts w:eastAsiaTheme="minorEastAsia" w:cs="Arial"/>
              </w:rPr>
              <w:t>100, 101, 102</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F22468">
              <w:rPr>
                <w:rFonts w:eastAsiaTheme="minorEastAsia" w:cs="Arial"/>
              </w:rPr>
              <w:t>246, 258</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 xml:space="preserve">VS-SR-REQ-280526/B-Ambient Dim - </w:t>
      </w:r>
      <w:proofErr w:type="spellStart"/>
      <w:r w:rsidRPr="00C53099">
        <w:rPr>
          <w:b w:val="0"/>
          <w:u w:val="single"/>
        </w:rPr>
        <w:t>MyColor</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012F5" w:rsidRDefault="00C012F5" w:rsidP="00C53099">
      <w:pPr>
        <w:rPr>
          <w:rFonts w:cs="Arial"/>
        </w:rPr>
      </w:pPr>
    </w:p>
    <w:p w:rsidR="00C012F5" w:rsidRPr="001A447D" w:rsidRDefault="00C012F5" w:rsidP="00C53099">
      <w:pPr>
        <w:rPr>
          <w:rFonts w:cs="Arial"/>
        </w:rPr>
      </w:pP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lastRenderedPageBreak/>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402" w:author="Myslinski, Jason (J.S.)" w:date="2017-11-21T15:25:00Z">
              <w:r>
                <w:rPr>
                  <w:rFonts w:cs="Arial"/>
                  <w:bCs/>
                </w:rPr>
                <w:t xml:space="preserve">Ambient Dim - </w:t>
              </w:r>
              <w:proofErr w:type="spellStart"/>
              <w:r>
                <w:rPr>
                  <w:rFonts w:cs="Arial"/>
                  <w:bCs/>
                </w:rPr>
                <w:t>MyColor</w:t>
              </w:r>
            </w:ins>
            <w:proofErr w:type="spellEnd"/>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2A59D9" w:rsidRDefault="00C53099" w:rsidP="00C53099">
            <w:pPr>
              <w:jc w:val="center"/>
              <w:rPr>
                <w:rFonts w:cs="Arial"/>
                <w:bCs/>
              </w:rPr>
            </w:pPr>
            <w:r w:rsidRPr="002A59D9">
              <w:rPr>
                <w:rFonts w:cs="Arial"/>
                <w:bCs/>
              </w:rPr>
              <w:t>0x0948</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Enabled</w:t>
            </w:r>
          </w:p>
        </w:tc>
      </w:tr>
    </w:tbl>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FF6B55">
              <w:rPr>
                <w:rFonts w:eastAsiaTheme="minorEastAsia" w:cs="Arial"/>
              </w:rPr>
              <w:t>100, 101, 104</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CF55FA" w:rsidRDefault="00C53099" w:rsidP="00C53099">
            <w:pPr>
              <w:spacing w:line="276" w:lineRule="auto"/>
              <w:jc w:val="center"/>
              <w:rPr>
                <w:rFonts w:eastAsiaTheme="minorEastAsia" w:cs="Arial"/>
                <w:color w:val="FF0000"/>
                <w:highlight w:val="yellow"/>
              </w:rPr>
            </w:pPr>
            <w:r w:rsidRPr="002A59D9">
              <w:rPr>
                <w:rFonts w:eastAsiaTheme="minorEastAsia" w:cs="Arial"/>
              </w:rPr>
              <w:t>245</w:t>
            </w:r>
            <w:r>
              <w:rPr>
                <w:rFonts w:eastAsiaTheme="minorEastAsia" w:cs="Arial"/>
              </w:rPr>
              <w:t>, 257</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rsidP="00C53099">
      <w:pPr>
        <w:pStyle w:val="Heading3"/>
      </w:pPr>
      <w:bookmarkStart w:id="403" w:name="_Toc25737554"/>
      <w:r w:rsidRPr="00B9479B">
        <w:t>VS-FUN-REQ-280537/A-Auto Regen</w:t>
      </w:r>
      <w:bookmarkEnd w:id="40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VS-SR-REQ-280538/B-Auto Regen</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404" w:author="Myslinski, Jason (J.S.)" w:date="2017-10-18T10:20:00Z">
              <w:r>
                <w:rPr>
                  <w:rFonts w:cs="Arial"/>
                  <w:bCs/>
                </w:rPr>
                <w:t>Auto Regen Control</w:t>
              </w:r>
            </w:ins>
            <w:r>
              <w:rPr>
                <w:rFonts w:cs="Arial"/>
                <w:bCs/>
              </w:rPr>
              <w:t xml:space="preserve"> / </w:t>
            </w:r>
            <w:ins w:id="405" w:author="Myslinski, Jason (J.S.)" w:date="2017-12-12T07:58:00Z">
              <w:r>
                <w:rPr>
                  <w:rFonts w:cs="Arial"/>
                  <w:bCs/>
                </w:rPr>
                <w:t>Auto Regeneration Control</w:t>
              </w:r>
            </w:ins>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sidRPr="00347371">
              <w:rPr>
                <w:rFonts w:cs="Arial"/>
                <w:bCs/>
              </w:rPr>
              <w:t>0x0D06</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0x01 </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Enabled</w:t>
            </w:r>
          </w:p>
        </w:tc>
      </w:tr>
    </w:tbl>
    <w:p w:rsidR="00C53099" w:rsidRDefault="00C53099" w:rsidP="00C53099">
      <w:pPr>
        <w:rPr>
          <w:rFonts w:cs="Arial"/>
          <w:bCs/>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466806">
              <w:rPr>
                <w:rFonts w:eastAsiaTheme="minorEastAsia" w:cs="Arial"/>
              </w:rPr>
              <w:t>13</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4C5FB8" w:rsidRDefault="00C53099" w:rsidP="00C53099">
            <w:pPr>
              <w:spacing w:line="276" w:lineRule="auto"/>
              <w:jc w:val="center"/>
              <w:rPr>
                <w:rFonts w:eastAsiaTheme="minorEastAsia" w:cs="Arial"/>
                <w:color w:val="FF0000"/>
                <w:highlight w:val="yellow"/>
              </w:rPr>
            </w:pPr>
            <w:r w:rsidRPr="00347371">
              <w:rPr>
                <w:rFonts w:eastAsiaTheme="minorEastAsia" w:cs="Arial"/>
              </w:rPr>
              <w:t>237</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rsidP="00C53099">
      <w:pPr>
        <w:pStyle w:val="Heading3"/>
      </w:pPr>
      <w:bookmarkStart w:id="406" w:name="_Toc25737555"/>
      <w:r w:rsidRPr="00B9479B">
        <w:lastRenderedPageBreak/>
        <w:t>VS-FUN-REQ-280668/A-Trailer Brake</w:t>
      </w:r>
      <w:bookmarkEnd w:id="40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VS-SR-REQ-280669/B-Mode - Trailer Brake</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Default="00C53099" w:rsidP="00C53099">
      <w:pPr>
        <w:rPr>
          <w:rFonts w:cs="Arial"/>
        </w:rPr>
      </w:pPr>
    </w:p>
    <w:p w:rsidR="00C53099" w:rsidRPr="001A447D" w:rsidRDefault="00C53099" w:rsidP="00C53099">
      <w:pPr>
        <w:rPr>
          <w:ins w:id="407" w:author="Myslinski, Jason (J.S.)" w:date="2019-11-26T07:33:00Z"/>
          <w:rFonts w:cs="Arial"/>
        </w:rPr>
      </w:pPr>
      <w:ins w:id="408" w:author="Myslinski, Jason (J.S.)" w:date="2019-11-26T07:33:00Z">
        <w:r>
          <w:rPr>
            <w:rFonts w:cs="Arial"/>
          </w:rPr>
          <w:t>Note:  If the Trailer Settings SPSS is used for this setting then follow the requirements in that SPSS</w:t>
        </w:r>
      </w:ins>
      <w:ins w:id="409" w:author="Myslinski, Jason (J.S.)" w:date="2019-11-26T07:37:00Z">
        <w:r>
          <w:rPr>
            <w:rFonts w:cs="Arial"/>
          </w:rPr>
          <w:t xml:space="preserve"> for whether the Set </w:t>
        </w:r>
      </w:ins>
      <w:ins w:id="410" w:author="Myslinski, Jason (J.S.)" w:date="2019-11-26T07:39:00Z">
        <w:r>
          <w:rPr>
            <w:rFonts w:cs="Arial"/>
          </w:rPr>
          <w:t>and</w:t>
        </w:r>
      </w:ins>
      <w:ins w:id="411" w:author="Myslinski, Jason (J.S.)" w:date="2019-11-26T07:40:00Z">
        <w:r>
          <w:rPr>
            <w:rFonts w:cs="Arial"/>
          </w:rPr>
          <w:t>/</w:t>
        </w:r>
      </w:ins>
      <w:ins w:id="412" w:author="Myslinski, Jason (J.S.)" w:date="2019-11-26T07:37:00Z">
        <w:r>
          <w:rPr>
            <w:rFonts w:cs="Arial"/>
          </w:rPr>
          <w:t>or Query operation is supported</w:t>
        </w:r>
      </w:ins>
      <w:ins w:id="413" w:author="Myslinski, Jason (J.S.)" w:date="2019-11-26T07:33:00Z">
        <w:r>
          <w:rPr>
            <w:rFonts w:cs="Arial"/>
          </w:rPr>
          <w:t xml:space="preserve">.  </w:t>
        </w:r>
      </w:ins>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Mode – Trailer Brake</w:t>
            </w:r>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r w:rsidRPr="00FC283E">
              <w:rPr>
                <w:rFonts w:cs="Arial"/>
                <w:bCs/>
              </w:rPr>
              <w:t>0x0E10</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Electric</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0x01 </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EOH (Electric Over Hydraulic)</w:t>
            </w:r>
          </w:p>
        </w:tc>
      </w:tr>
    </w:tbl>
    <w:p w:rsidR="00C53099" w:rsidRDefault="00C53099" w:rsidP="00C53099">
      <w:pPr>
        <w:rPr>
          <w:rFonts w:cs="Arial"/>
          <w:bCs/>
          <w:color w:val="FF0000"/>
        </w:rPr>
      </w:pPr>
    </w:p>
    <w:p w:rsidR="00C53099" w:rsidRPr="00B37011"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Pr="00ED2645" w:rsidRDefault="00C53099" w:rsidP="00C53099">
            <w:pPr>
              <w:spacing w:line="276" w:lineRule="auto"/>
              <w:jc w:val="center"/>
              <w:rPr>
                <w:rFonts w:eastAsiaTheme="minorEastAsia" w:cs="Arial"/>
                <w:color w:val="FF0000"/>
              </w:rPr>
            </w:pPr>
            <w:r w:rsidRPr="00ED2645">
              <w:rPr>
                <w:rFonts w:eastAsiaTheme="minorEastAsia" w:cs="Arial"/>
              </w:rPr>
              <w:t>239</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Pr="00C53099" w:rsidRDefault="00C53099" w:rsidP="00C53099">
      <w:pPr>
        <w:pStyle w:val="Heading5"/>
        <w:rPr>
          <w:b w:val="0"/>
          <w:u w:val="single"/>
        </w:rPr>
      </w:pPr>
      <w:r w:rsidRPr="00C53099">
        <w:rPr>
          <w:b w:val="0"/>
          <w:u w:val="single"/>
        </w:rPr>
        <w:t>VS-SR-REQ-280670/C-Effort - Trailer Brake</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9D49F9" w:rsidRDefault="00C53099" w:rsidP="00C53099">
      <w:pPr>
        <w:rPr>
          <w:rFonts w:cs="Arial"/>
        </w:rPr>
      </w:pPr>
      <w:r w:rsidRPr="001A447D">
        <w:rPr>
          <w:rFonts w:cs="Arial"/>
        </w:rPr>
        <w:t xml:space="preserve">If </w:t>
      </w:r>
      <w:r w:rsidRPr="009D49F9">
        <w:rPr>
          <w:rFonts w:cs="Arial"/>
        </w:rPr>
        <w:t xml:space="preserve">Enhanced Memory is supported the Active Personality Profile shall be used for </w:t>
      </w:r>
      <w:proofErr w:type="spellStart"/>
      <w:r w:rsidRPr="009D49F9">
        <w:rPr>
          <w:rFonts w:cs="Arial"/>
        </w:rPr>
        <w:t>PersIndex</w:t>
      </w:r>
      <w:proofErr w:type="spellEnd"/>
      <w:r w:rsidRPr="009D49F9">
        <w:rPr>
          <w:rFonts w:cs="Arial"/>
        </w:rPr>
        <w:t xml:space="preserve">.  If Enhanced Memory is not supported </w:t>
      </w:r>
      <w:proofErr w:type="spellStart"/>
      <w:r w:rsidRPr="009D49F9">
        <w:rPr>
          <w:rFonts w:cs="Arial"/>
        </w:rPr>
        <w:t>PersIndex</w:t>
      </w:r>
      <w:proofErr w:type="spellEnd"/>
      <w:r w:rsidRPr="009D49F9">
        <w:rPr>
          <w:rFonts w:cs="Arial"/>
        </w:rPr>
        <w:t xml:space="preserve"> shall be set to Vehicle.</w:t>
      </w:r>
    </w:p>
    <w:p w:rsidR="00C53099" w:rsidRPr="009D49F9" w:rsidRDefault="00C53099" w:rsidP="00C53099">
      <w:pPr>
        <w:rPr>
          <w:rFonts w:cs="Arial"/>
        </w:rPr>
      </w:pPr>
    </w:p>
    <w:p w:rsidR="00C53099" w:rsidRPr="009D49F9" w:rsidRDefault="00C53099" w:rsidP="00C53099">
      <w:pPr>
        <w:rPr>
          <w:rFonts w:cs="Arial"/>
        </w:rPr>
      </w:pPr>
      <w:ins w:id="414" w:author="Myslinski, Jason (J.S.)" w:date="2019-11-26T07:33:00Z">
        <w:r w:rsidRPr="009D49F9">
          <w:rPr>
            <w:rFonts w:cs="Arial"/>
          </w:rPr>
          <w:t>Note:  If the Trailer Settings SPSS is used for this setting then follow the requirements in that SPSS</w:t>
        </w:r>
      </w:ins>
      <w:ins w:id="415" w:author="Myslinski, Jason (J.S.)" w:date="2019-11-26T07:37:00Z">
        <w:r w:rsidRPr="009D49F9">
          <w:rPr>
            <w:rFonts w:cs="Arial"/>
          </w:rPr>
          <w:t xml:space="preserve"> for whether the Set </w:t>
        </w:r>
      </w:ins>
      <w:ins w:id="416" w:author="Myslinski, Jason (J.S.)" w:date="2019-11-26T07:52:00Z">
        <w:r>
          <w:rPr>
            <w:rFonts w:cs="Arial"/>
          </w:rPr>
          <w:t>and/</w:t>
        </w:r>
      </w:ins>
      <w:ins w:id="417" w:author="Myslinski, Jason (J.S.)" w:date="2019-11-26T07:37:00Z">
        <w:r w:rsidRPr="009D49F9">
          <w:rPr>
            <w:rFonts w:cs="Arial"/>
          </w:rPr>
          <w:t>or Query operation is supported</w:t>
        </w:r>
      </w:ins>
      <w:ins w:id="418" w:author="Myslinski, Jason (J.S.)" w:date="2019-11-26T07:33:00Z">
        <w:r w:rsidRPr="009D49F9">
          <w:rPr>
            <w:rFonts w:cs="Arial"/>
          </w:rPr>
          <w:t xml:space="preserve">.  </w:t>
        </w:r>
      </w:ins>
    </w:p>
    <w:p w:rsidR="00C53099" w:rsidRPr="009D49F9" w:rsidRDefault="00C53099" w:rsidP="00C53099">
      <w:pPr>
        <w:rPr>
          <w:rFonts w:cs="Arial"/>
        </w:rPr>
      </w:pPr>
    </w:p>
    <w:p w:rsidR="00C53099" w:rsidRPr="009D49F9"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Effort – Trailer Brake</w:t>
            </w:r>
          </w:p>
        </w:tc>
        <w:tc>
          <w:tcPr>
            <w:tcW w:w="1440" w:type="dxa"/>
            <w:vMerge w:val="restart"/>
            <w:tcBorders>
              <w:top w:val="single" w:sz="8" w:space="0" w:color="auto"/>
              <w:left w:val="nil"/>
              <w:right w:val="single" w:sz="8" w:space="0" w:color="auto"/>
            </w:tcBorders>
            <w:shd w:val="clear" w:color="auto" w:fill="auto"/>
            <w:vAlign w:val="center"/>
          </w:tcPr>
          <w:p w:rsidR="00C53099" w:rsidRPr="00032128" w:rsidRDefault="00C53099" w:rsidP="00C53099">
            <w:pPr>
              <w:jc w:val="center"/>
              <w:rPr>
                <w:rFonts w:cs="Arial"/>
                <w:bCs/>
              </w:rPr>
            </w:pPr>
            <w:del w:id="419" w:author="Myslinski, Jason (J.S.)" w:date="2018-05-16T12:01:00Z">
              <w:r w:rsidRPr="00E512DD" w:rsidDel="005B3E4C">
                <w:rPr>
                  <w:rFonts w:cs="Arial"/>
                  <w:bCs/>
                </w:rPr>
                <w:delText>0x0E10</w:delText>
              </w:r>
            </w:del>
            <w:ins w:id="420" w:author="Myslinski, Jason (J.S.)" w:date="2018-05-16T12:01:00Z">
              <w:r>
                <w:rPr>
                  <w:rFonts w:cs="Arial"/>
                  <w:bCs/>
                </w:rPr>
                <w:t xml:space="preserve"> 0x0E11</w:t>
              </w:r>
            </w:ins>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 xml:space="preserve">Heavy </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Medium</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Light</w:t>
            </w:r>
          </w:p>
        </w:tc>
      </w:tr>
    </w:tbl>
    <w:p w:rsidR="00C53099" w:rsidRDefault="00C53099" w:rsidP="00C53099">
      <w:pPr>
        <w:rPr>
          <w:rFonts w:cs="Arial"/>
          <w:bCs/>
          <w:color w:val="FF0000"/>
        </w:rPr>
      </w:pPr>
    </w:p>
    <w:p w:rsidR="00C012F5" w:rsidRDefault="00C012F5" w:rsidP="00C53099">
      <w:pPr>
        <w:rPr>
          <w:rFonts w:cs="Arial"/>
          <w:bCs/>
          <w:color w:val="FF0000"/>
        </w:rPr>
      </w:pPr>
    </w:p>
    <w:p w:rsidR="00C53099" w:rsidRPr="00B37011"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lastRenderedPageBreak/>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Pr="00436B93" w:rsidRDefault="00C53099" w:rsidP="00C53099">
            <w:pPr>
              <w:spacing w:line="276" w:lineRule="auto"/>
              <w:jc w:val="center"/>
              <w:rPr>
                <w:rFonts w:eastAsiaTheme="minorEastAsia" w:cs="Arial"/>
                <w:color w:val="FF0000"/>
              </w:rPr>
            </w:pPr>
            <w:r w:rsidRPr="00436B93">
              <w:rPr>
                <w:rFonts w:eastAsiaTheme="minorEastAsia" w:cs="Arial"/>
              </w:rPr>
              <w:t>240</w:t>
            </w:r>
          </w:p>
        </w:tc>
      </w:tr>
    </w:tbl>
    <w:p w:rsidR="00C53099" w:rsidRPr="00B37011" w:rsidRDefault="00C53099" w:rsidP="00C53099">
      <w:pPr>
        <w:rPr>
          <w:rFonts w:cs="Arial"/>
          <w:color w:val="FF0000"/>
        </w:rPr>
      </w:pPr>
    </w:p>
    <w:p w:rsidR="00C53099" w:rsidRDefault="00C53099" w:rsidP="00C53099"/>
    <w:p w:rsidR="00C53099" w:rsidRDefault="00C53099" w:rsidP="00C53099">
      <w:pPr>
        <w:pStyle w:val="Heading3"/>
      </w:pPr>
      <w:bookmarkStart w:id="421" w:name="_Toc25737556"/>
      <w:r w:rsidRPr="00B9479B">
        <w:t>VS-FUN-REQ-280671/A-Exhaust Mode</w:t>
      </w:r>
      <w:bookmarkEnd w:id="42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VS-SR-REQ-280672/B-Exhaust Mode</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422" w:author="Myslinski, Jason (J.S.)" w:date="2017-10-16T09:18:00Z">
              <w:r>
                <w:rPr>
                  <w:rFonts w:cs="Arial"/>
                  <w:bCs/>
                </w:rPr>
                <w:t>Exhaust Mode</w:t>
              </w:r>
            </w:ins>
          </w:p>
        </w:tc>
        <w:tc>
          <w:tcPr>
            <w:tcW w:w="1440" w:type="dxa"/>
            <w:vMerge w:val="restart"/>
            <w:tcBorders>
              <w:top w:val="single" w:sz="8" w:space="0" w:color="auto"/>
              <w:left w:val="nil"/>
              <w:right w:val="single" w:sz="8" w:space="0" w:color="auto"/>
            </w:tcBorders>
            <w:shd w:val="clear" w:color="auto" w:fill="auto"/>
            <w:vAlign w:val="center"/>
          </w:tcPr>
          <w:p w:rsidR="00C53099" w:rsidRPr="005F6D51" w:rsidRDefault="00C53099" w:rsidP="00C53099">
            <w:pPr>
              <w:jc w:val="center"/>
              <w:rPr>
                <w:rFonts w:cs="Arial"/>
                <w:bCs/>
              </w:rPr>
            </w:pPr>
            <w:r w:rsidRPr="005F6D51">
              <w:rPr>
                <w:rFonts w:cs="Arial"/>
              </w:rPr>
              <w:t>0x0D09</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Quiet / Stealth</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Normal</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0x02</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Sport</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0x03</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Track</w:t>
            </w:r>
          </w:p>
        </w:tc>
      </w:tr>
    </w:tbl>
    <w:p w:rsidR="00C53099" w:rsidRDefault="00C53099" w:rsidP="00C53099">
      <w:pPr>
        <w:rPr>
          <w:rFonts w:cs="Arial"/>
          <w:bCs/>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EC1113">
              <w:rPr>
                <w:rFonts w:eastAsiaTheme="minorEastAsia" w:cs="Arial"/>
              </w:rPr>
              <w:t>97</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73734C" w:rsidRDefault="00C53099" w:rsidP="00C53099">
            <w:pPr>
              <w:spacing w:line="276" w:lineRule="auto"/>
              <w:jc w:val="center"/>
              <w:rPr>
                <w:rFonts w:eastAsiaTheme="minorEastAsia" w:cs="Arial"/>
              </w:rPr>
            </w:pPr>
            <w:r>
              <w:rPr>
                <w:rFonts w:eastAsiaTheme="minorEastAsia" w:cs="Arial"/>
              </w:rPr>
              <w:t>250</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rsidP="00C53099">
      <w:pPr>
        <w:pStyle w:val="Heading3"/>
      </w:pPr>
      <w:bookmarkStart w:id="423" w:name="_Toc25737557"/>
      <w:r w:rsidRPr="00B9479B">
        <w:t>VS-FUN-REQ-280678/A-Quiet Start - Exhaust Mode</w:t>
      </w:r>
      <w:bookmarkEnd w:id="42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VS-SR-REQ-280679/C-Quiet Start - Exhaust Mode</w:t>
      </w:r>
    </w:p>
    <w:p w:rsidR="00C53099" w:rsidRPr="00F6541D" w:rsidRDefault="00C53099" w:rsidP="00C53099">
      <w:pPr>
        <w:rPr>
          <w:rFonts w:cs="Arial"/>
        </w:rPr>
      </w:pPr>
      <w:r w:rsidRPr="00F6541D">
        <w:rPr>
          <w:rFonts w:cs="Arial"/>
        </w:rPr>
        <w:t>Requirement obsolete.  See the Vehicle Settings SPSS and function “</w:t>
      </w:r>
      <w:r w:rsidRPr="00F6541D">
        <w:rPr>
          <w:rFonts w:cs="Arial"/>
          <w:u w:val="single"/>
        </w:rPr>
        <w:t>VS-FUN-REQ-362897-Quiet Time for Exhaust Mode</w:t>
      </w:r>
      <w:r w:rsidRPr="00F6541D">
        <w:rPr>
          <w:rFonts w:cs="Arial"/>
        </w:rPr>
        <w:t>”</w:t>
      </w:r>
    </w:p>
    <w:p w:rsidR="00C53099" w:rsidRDefault="00C53099" w:rsidP="00C53099">
      <w:pPr>
        <w:rPr>
          <w:rFonts w:cs="Arial"/>
        </w:rPr>
      </w:pPr>
    </w:p>
    <w:p w:rsidR="00C53099" w:rsidRPr="00236125" w:rsidRDefault="00C53099" w:rsidP="00C53099">
      <w:pPr>
        <w:rPr>
          <w:rFonts w:cs="Arial"/>
          <w:strike/>
        </w:rPr>
      </w:pPr>
      <w:r w:rsidRPr="00F6541D">
        <w:rPr>
          <w:rFonts w:cs="Arial"/>
          <w:strike/>
        </w:rPr>
        <w:t>For this feature</w:t>
      </w:r>
      <w:r w:rsidRPr="00236125">
        <w:rPr>
          <w:rFonts w:cs="Arial"/>
          <w:strike/>
        </w:rPr>
        <w:t xml:space="preserve"> when performing the “Set” or “Query” operation the Feature Number and Configuration Number in the </w:t>
      </w:r>
      <w:proofErr w:type="spellStart"/>
      <w:r w:rsidRPr="00236125">
        <w:rPr>
          <w:rFonts w:cs="Arial"/>
          <w:strike/>
        </w:rPr>
        <w:t>Feature.Rq</w:t>
      </w:r>
      <w:proofErr w:type="spellEnd"/>
      <w:r w:rsidRPr="00236125">
        <w:rPr>
          <w:rFonts w:cs="Arial"/>
          <w:strike/>
        </w:rPr>
        <w:t xml:space="preserve"> and </w:t>
      </w:r>
      <w:proofErr w:type="spellStart"/>
      <w:r w:rsidRPr="00236125">
        <w:rPr>
          <w:rFonts w:cs="Arial"/>
          <w:strike/>
        </w:rPr>
        <w:t>Feature.St</w:t>
      </w:r>
      <w:proofErr w:type="spellEnd"/>
      <w:r w:rsidRPr="00236125">
        <w:rPr>
          <w:rFonts w:cs="Arial"/>
          <w:strike/>
        </w:rPr>
        <w:t xml:space="preserve"> messages shall be used below.</w:t>
      </w:r>
    </w:p>
    <w:p w:rsidR="00C53099" w:rsidRPr="00236125" w:rsidRDefault="00C53099" w:rsidP="00C53099">
      <w:pPr>
        <w:rPr>
          <w:rFonts w:cs="Arial"/>
          <w:strike/>
        </w:rPr>
      </w:pPr>
    </w:p>
    <w:p w:rsidR="00C53099" w:rsidRPr="00236125" w:rsidRDefault="00C53099" w:rsidP="00C53099">
      <w:pPr>
        <w:rPr>
          <w:rFonts w:cs="Arial"/>
          <w:strike/>
        </w:rPr>
      </w:pPr>
      <w:r w:rsidRPr="00236125">
        <w:rPr>
          <w:rFonts w:cs="Arial"/>
          <w:strike/>
        </w:rPr>
        <w:t xml:space="preserve">If Enhanced Memory is supported the Active Personality Profile shall be used for </w:t>
      </w:r>
      <w:proofErr w:type="spellStart"/>
      <w:r w:rsidRPr="00236125">
        <w:rPr>
          <w:rFonts w:cs="Arial"/>
          <w:strike/>
        </w:rPr>
        <w:t>PersIndex</w:t>
      </w:r>
      <w:proofErr w:type="spellEnd"/>
      <w:r w:rsidRPr="00236125">
        <w:rPr>
          <w:rFonts w:cs="Arial"/>
          <w:strike/>
        </w:rPr>
        <w:t xml:space="preserve">.  If Enhanced Memory is not supported </w:t>
      </w:r>
      <w:proofErr w:type="spellStart"/>
      <w:r w:rsidRPr="00236125">
        <w:rPr>
          <w:rFonts w:cs="Arial"/>
          <w:strike/>
        </w:rPr>
        <w:t>PersIndex</w:t>
      </w:r>
      <w:proofErr w:type="spellEnd"/>
      <w:r w:rsidRPr="00236125">
        <w:rPr>
          <w:rFonts w:cs="Arial"/>
          <w:strike/>
        </w:rPr>
        <w:t xml:space="preserve"> shall be set to Vehicle.</w:t>
      </w:r>
    </w:p>
    <w:p w:rsidR="00C53099" w:rsidRPr="00236125" w:rsidRDefault="00C53099" w:rsidP="00C53099">
      <w:pPr>
        <w:rPr>
          <w:rFonts w:cs="Arial"/>
          <w:strike/>
        </w:rPr>
      </w:pPr>
    </w:p>
    <w:tbl>
      <w:tblPr>
        <w:tblW w:w="8925" w:type="dxa"/>
        <w:jc w:val="center"/>
        <w:tblLook w:val="04A0" w:firstRow="1" w:lastRow="0" w:firstColumn="1" w:lastColumn="0" w:noHBand="0" w:noVBand="1"/>
      </w:tblPr>
      <w:tblGrid>
        <w:gridCol w:w="2535"/>
        <w:gridCol w:w="1440"/>
        <w:gridCol w:w="1620"/>
        <w:gridCol w:w="3330"/>
      </w:tblGrid>
      <w:tr w:rsidR="00C53099" w:rsidRPr="00236125"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236125" w:rsidRDefault="00C53099" w:rsidP="00C53099">
            <w:pPr>
              <w:jc w:val="center"/>
              <w:rPr>
                <w:rFonts w:cs="Arial"/>
                <w:b/>
                <w:bCs/>
                <w:strike/>
              </w:rPr>
            </w:pPr>
            <w:r w:rsidRPr="00236125">
              <w:rPr>
                <w:rFonts w:cs="Arial"/>
                <w:b/>
                <w:bCs/>
                <w:strike/>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236125" w:rsidRDefault="00C53099" w:rsidP="00C53099">
            <w:pPr>
              <w:jc w:val="center"/>
              <w:rPr>
                <w:rFonts w:cs="Arial"/>
                <w:b/>
                <w:bCs/>
                <w:strike/>
              </w:rPr>
            </w:pPr>
            <w:r w:rsidRPr="00236125">
              <w:rPr>
                <w:rFonts w:cs="Arial"/>
                <w:b/>
                <w:bCs/>
                <w:strike/>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236125" w:rsidRDefault="00C53099" w:rsidP="00C53099">
            <w:pPr>
              <w:jc w:val="center"/>
              <w:rPr>
                <w:rFonts w:cs="Arial"/>
                <w:b/>
                <w:bCs/>
                <w:strike/>
              </w:rPr>
            </w:pPr>
            <w:r w:rsidRPr="00236125">
              <w:rPr>
                <w:rFonts w:cs="Arial"/>
                <w:b/>
                <w:bCs/>
                <w:strike/>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236125" w:rsidRDefault="00C53099" w:rsidP="00C53099">
            <w:pPr>
              <w:jc w:val="center"/>
              <w:rPr>
                <w:rFonts w:cs="Arial"/>
                <w:b/>
                <w:bCs/>
                <w:strike/>
              </w:rPr>
            </w:pPr>
            <w:r w:rsidRPr="00236125">
              <w:rPr>
                <w:rFonts w:cs="Arial"/>
                <w:b/>
                <w:bCs/>
                <w:strike/>
              </w:rPr>
              <w:t>HMI selection / Configuration Name</w:t>
            </w:r>
          </w:p>
        </w:tc>
      </w:tr>
      <w:tr w:rsidR="00C53099" w:rsidRPr="00236125"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236125" w:rsidRDefault="00C53099" w:rsidP="00C53099">
            <w:pPr>
              <w:jc w:val="center"/>
              <w:rPr>
                <w:rFonts w:cs="Arial"/>
                <w:bCs/>
                <w:strike/>
              </w:rPr>
            </w:pPr>
            <w:ins w:id="424" w:author="Myslinski, Jason (J.S.)" w:date="2017-10-16T09:43:00Z">
              <w:r w:rsidRPr="00236125">
                <w:rPr>
                  <w:rFonts w:cs="Arial"/>
                  <w:bCs/>
                  <w:strike/>
                </w:rPr>
                <w:t>Quiet Start – Exhaust Mode</w:t>
              </w:r>
            </w:ins>
          </w:p>
        </w:tc>
        <w:tc>
          <w:tcPr>
            <w:tcW w:w="1440" w:type="dxa"/>
            <w:vMerge w:val="restart"/>
            <w:tcBorders>
              <w:top w:val="single" w:sz="8" w:space="0" w:color="auto"/>
              <w:left w:val="nil"/>
              <w:right w:val="single" w:sz="8" w:space="0" w:color="auto"/>
            </w:tcBorders>
            <w:shd w:val="clear" w:color="auto" w:fill="auto"/>
            <w:vAlign w:val="center"/>
          </w:tcPr>
          <w:p w:rsidR="00C53099" w:rsidRPr="00236125" w:rsidRDefault="00C53099" w:rsidP="00C53099">
            <w:pPr>
              <w:jc w:val="center"/>
              <w:rPr>
                <w:rFonts w:cs="Arial"/>
                <w:bCs/>
                <w:strike/>
              </w:rPr>
            </w:pPr>
            <w:r w:rsidRPr="00236125">
              <w:rPr>
                <w:rFonts w:cs="Arial"/>
                <w:bCs/>
                <w:strike/>
              </w:rPr>
              <w:t>0x0D0A</w:t>
            </w: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236125" w:rsidRDefault="00C53099" w:rsidP="00C53099">
            <w:pPr>
              <w:jc w:val="center"/>
              <w:rPr>
                <w:rFonts w:cs="Arial"/>
                <w:bCs/>
                <w:strike/>
              </w:rPr>
            </w:pPr>
            <w:r w:rsidRPr="00236125">
              <w:rPr>
                <w:rFonts w:cs="Arial"/>
                <w:bCs/>
                <w:strike/>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236125" w:rsidRDefault="00C53099" w:rsidP="00C53099">
            <w:pPr>
              <w:jc w:val="center"/>
              <w:rPr>
                <w:rFonts w:cs="Arial"/>
                <w:bCs/>
                <w:strike/>
              </w:rPr>
            </w:pPr>
            <w:r w:rsidRPr="00236125">
              <w:rPr>
                <w:rFonts w:cs="Arial"/>
                <w:bCs/>
                <w:strike/>
              </w:rPr>
              <w:t>OFF / Disabled</w:t>
            </w:r>
          </w:p>
        </w:tc>
      </w:tr>
      <w:tr w:rsidR="00C53099" w:rsidRPr="00236125"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236125" w:rsidRDefault="00C53099" w:rsidP="00C53099">
            <w:pPr>
              <w:jc w:val="center"/>
              <w:rPr>
                <w:rFonts w:cs="Arial"/>
                <w:bCs/>
                <w:strike/>
              </w:rPr>
            </w:pPr>
          </w:p>
        </w:tc>
        <w:tc>
          <w:tcPr>
            <w:tcW w:w="1440" w:type="dxa"/>
            <w:vMerge/>
            <w:tcBorders>
              <w:left w:val="nil"/>
              <w:bottom w:val="single" w:sz="4" w:space="0" w:color="auto"/>
              <w:right w:val="single" w:sz="8" w:space="0" w:color="auto"/>
            </w:tcBorders>
            <w:shd w:val="clear" w:color="auto" w:fill="auto"/>
            <w:vAlign w:val="center"/>
          </w:tcPr>
          <w:p w:rsidR="00C53099" w:rsidRPr="00236125" w:rsidRDefault="00C53099" w:rsidP="00C53099">
            <w:pPr>
              <w:jc w:val="center"/>
              <w:rPr>
                <w:rFonts w:cs="Arial"/>
                <w:bCs/>
                <w:strike/>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236125" w:rsidRDefault="00C53099" w:rsidP="00C53099">
            <w:pPr>
              <w:jc w:val="center"/>
              <w:rPr>
                <w:rFonts w:cs="Arial"/>
                <w:bCs/>
                <w:strike/>
              </w:rPr>
            </w:pPr>
            <w:r w:rsidRPr="00236125">
              <w:rPr>
                <w:rFonts w:cs="Arial"/>
                <w:bCs/>
                <w:strike/>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236125" w:rsidRDefault="00C53099" w:rsidP="00C53099">
            <w:pPr>
              <w:jc w:val="center"/>
              <w:rPr>
                <w:rFonts w:cs="Arial"/>
                <w:bCs/>
                <w:strike/>
              </w:rPr>
            </w:pPr>
            <w:r w:rsidRPr="00236125">
              <w:rPr>
                <w:rFonts w:cs="Arial"/>
                <w:bCs/>
                <w:strike/>
              </w:rPr>
              <w:t>ON / Enabled</w:t>
            </w:r>
          </w:p>
        </w:tc>
      </w:tr>
    </w:tbl>
    <w:p w:rsidR="00C53099" w:rsidRPr="00236125" w:rsidRDefault="00C53099" w:rsidP="00C53099">
      <w:pPr>
        <w:rPr>
          <w:rFonts w:cs="Arial"/>
          <w:bCs/>
          <w:strike/>
          <w:color w:val="FF0000"/>
        </w:rPr>
      </w:pPr>
    </w:p>
    <w:p w:rsidR="00C53099" w:rsidRPr="00236125" w:rsidRDefault="00C53099" w:rsidP="00C53099">
      <w:pPr>
        <w:rPr>
          <w:rFonts w:cs="Arial"/>
          <w:strike/>
          <w:color w:val="FF0000"/>
        </w:rPr>
      </w:pPr>
    </w:p>
    <w:tbl>
      <w:tblPr>
        <w:tblW w:w="4710" w:type="dxa"/>
        <w:jc w:val="center"/>
        <w:tblLook w:val="04A0" w:firstRow="1" w:lastRow="0" w:firstColumn="1" w:lastColumn="0" w:noHBand="0" w:noVBand="1"/>
      </w:tblPr>
      <w:tblGrid>
        <w:gridCol w:w="2355"/>
        <w:gridCol w:w="2355"/>
      </w:tblGrid>
      <w:tr w:rsidR="00C53099" w:rsidRPr="0023612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236125" w:rsidRDefault="00C53099">
            <w:pPr>
              <w:spacing w:line="276" w:lineRule="auto"/>
              <w:jc w:val="center"/>
              <w:rPr>
                <w:rFonts w:cs="Arial"/>
                <w:b/>
                <w:bCs/>
                <w:strike/>
              </w:rPr>
            </w:pPr>
            <w:r w:rsidRPr="00236125">
              <w:rPr>
                <w:rFonts w:cs="Arial"/>
                <w:b/>
                <w:bCs/>
                <w:strike/>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236125" w:rsidRDefault="00C53099">
            <w:pPr>
              <w:spacing w:line="276" w:lineRule="auto"/>
              <w:jc w:val="center"/>
              <w:rPr>
                <w:rFonts w:cs="Arial"/>
                <w:b/>
                <w:bCs/>
                <w:strike/>
              </w:rPr>
            </w:pPr>
            <w:r w:rsidRPr="00236125">
              <w:rPr>
                <w:rFonts w:cs="Arial"/>
                <w:b/>
                <w:bCs/>
                <w:strike/>
              </w:rPr>
              <w:t>HMI Setting ID</w:t>
            </w:r>
          </w:p>
        </w:tc>
      </w:tr>
      <w:tr w:rsidR="00C53099" w:rsidRPr="0023612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236125" w:rsidRDefault="00C53099" w:rsidP="00C53099">
            <w:pPr>
              <w:spacing w:line="276" w:lineRule="auto"/>
              <w:jc w:val="center"/>
              <w:rPr>
                <w:rFonts w:eastAsiaTheme="minorEastAsia" w:cs="Arial"/>
                <w:strike/>
              </w:rPr>
            </w:pPr>
            <w:r w:rsidRPr="00236125">
              <w:rPr>
                <w:rFonts w:eastAsiaTheme="minorEastAsia" w:cs="Arial"/>
                <w:strike/>
              </w:rPr>
              <w:t>98</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236125" w:rsidRDefault="00C53099" w:rsidP="00C53099">
            <w:pPr>
              <w:spacing w:line="276" w:lineRule="auto"/>
              <w:jc w:val="center"/>
              <w:rPr>
                <w:rFonts w:eastAsiaTheme="minorEastAsia" w:cs="Arial"/>
                <w:strike/>
              </w:rPr>
            </w:pPr>
            <w:r w:rsidRPr="00236125">
              <w:rPr>
                <w:rFonts w:eastAsiaTheme="minorEastAsia" w:cs="Arial"/>
                <w:strike/>
              </w:rPr>
              <w:t>251</w:t>
            </w:r>
          </w:p>
        </w:tc>
      </w:tr>
    </w:tbl>
    <w:p w:rsidR="00C53099" w:rsidRPr="00236125" w:rsidRDefault="00C53099" w:rsidP="00C53099">
      <w:pPr>
        <w:rPr>
          <w:rFonts w:cs="Arial"/>
          <w:strike/>
          <w:color w:val="FF0000"/>
        </w:rPr>
      </w:pPr>
    </w:p>
    <w:p w:rsidR="00C53099" w:rsidRPr="00236125" w:rsidRDefault="00C53099" w:rsidP="00C53099">
      <w:pPr>
        <w:rPr>
          <w:strike/>
        </w:rPr>
      </w:pPr>
    </w:p>
    <w:p w:rsidR="00C53099" w:rsidRPr="00236125" w:rsidRDefault="00C53099" w:rsidP="00C53099">
      <w:pPr>
        <w:rPr>
          <w:strike/>
          <w:color w:val="FF0000"/>
        </w:rPr>
      </w:pPr>
    </w:p>
    <w:p w:rsidR="00C53099" w:rsidRPr="00236125" w:rsidRDefault="00C53099" w:rsidP="00C53099">
      <w:pPr>
        <w:rPr>
          <w:strike/>
          <w:color w:val="FF0000"/>
        </w:rPr>
      </w:pPr>
    </w:p>
    <w:p w:rsidR="00C53099" w:rsidRDefault="00C53099" w:rsidP="00C53099">
      <w:pPr>
        <w:pStyle w:val="Heading3"/>
      </w:pPr>
      <w:bookmarkStart w:id="425" w:name="_Toc25737558"/>
      <w:r w:rsidRPr="00B9479B">
        <w:t>VS-FUN-REQ-280682/A-Set Quiet Time - Exhaust Mode</w:t>
      </w:r>
      <w:bookmarkEnd w:id="42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VS-SR-REQ-280683/C-Set Quiet Time - Exhaust Mode</w:t>
      </w:r>
    </w:p>
    <w:p w:rsidR="00C53099" w:rsidRDefault="00C53099" w:rsidP="00C53099">
      <w:pPr>
        <w:rPr>
          <w:rFonts w:cs="Arial"/>
        </w:rPr>
      </w:pPr>
      <w:r>
        <w:rPr>
          <w:rFonts w:cs="Arial"/>
        </w:rPr>
        <w:t>Requirement obsolete.  See the Vehicle Settings SPSS and function “</w:t>
      </w:r>
      <w:r>
        <w:rPr>
          <w:rFonts w:cs="Arial"/>
          <w:u w:val="single"/>
        </w:rPr>
        <w:t>VS-FUN-REQ-362897-Quiet Time for Exhaust Mode</w:t>
      </w:r>
      <w:r>
        <w:rPr>
          <w:rFonts w:cs="Arial"/>
        </w:rPr>
        <w:t>”</w:t>
      </w:r>
    </w:p>
    <w:p w:rsidR="00C53099" w:rsidRDefault="00C53099" w:rsidP="00C53099">
      <w:pPr>
        <w:rPr>
          <w:rFonts w:cs="Arial"/>
        </w:rPr>
      </w:pPr>
    </w:p>
    <w:p w:rsidR="00C53099" w:rsidRDefault="00C53099" w:rsidP="00C53099">
      <w:pPr>
        <w:rPr>
          <w:rFonts w:cs="Arial"/>
        </w:rPr>
      </w:pPr>
    </w:p>
    <w:p w:rsidR="00C53099" w:rsidRPr="00083500" w:rsidRDefault="00C53099" w:rsidP="00C53099">
      <w:pPr>
        <w:rPr>
          <w:rFonts w:cs="Arial"/>
          <w:strike/>
        </w:rPr>
      </w:pPr>
      <w:r w:rsidRPr="00083500">
        <w:rPr>
          <w:rFonts w:cs="Arial"/>
          <w:strike/>
        </w:rPr>
        <w:t xml:space="preserve">For this feature when performing the “Set” or “Query” operation the Feature Number and Configuration Number in the </w:t>
      </w:r>
      <w:proofErr w:type="spellStart"/>
      <w:r w:rsidRPr="00083500">
        <w:rPr>
          <w:rFonts w:cs="Arial"/>
          <w:strike/>
        </w:rPr>
        <w:t>Feature.Rq</w:t>
      </w:r>
      <w:proofErr w:type="spellEnd"/>
      <w:r w:rsidRPr="00083500">
        <w:rPr>
          <w:rFonts w:cs="Arial"/>
          <w:strike/>
        </w:rPr>
        <w:t xml:space="preserve"> and </w:t>
      </w:r>
      <w:proofErr w:type="spellStart"/>
      <w:r w:rsidRPr="00083500">
        <w:rPr>
          <w:rFonts w:cs="Arial"/>
          <w:strike/>
        </w:rPr>
        <w:t>Feature.St</w:t>
      </w:r>
      <w:proofErr w:type="spellEnd"/>
      <w:r w:rsidRPr="00083500">
        <w:rPr>
          <w:rFonts w:cs="Arial"/>
          <w:strike/>
        </w:rPr>
        <w:t xml:space="preserve"> messages shall be used below.</w:t>
      </w:r>
    </w:p>
    <w:p w:rsidR="00C53099" w:rsidRPr="00083500" w:rsidRDefault="00C53099" w:rsidP="00C53099">
      <w:pPr>
        <w:rPr>
          <w:rFonts w:cs="Arial"/>
          <w:strike/>
        </w:rPr>
      </w:pPr>
    </w:p>
    <w:p w:rsidR="00C53099" w:rsidRPr="00083500" w:rsidRDefault="00C53099" w:rsidP="00C53099">
      <w:pPr>
        <w:rPr>
          <w:rFonts w:cs="Arial"/>
          <w:strike/>
        </w:rPr>
      </w:pPr>
      <w:r w:rsidRPr="00083500">
        <w:rPr>
          <w:rFonts w:cs="Arial"/>
          <w:strike/>
        </w:rPr>
        <w:t xml:space="preserve">If Enhanced Memory is supported the Active Personality Profile shall be used for </w:t>
      </w:r>
      <w:proofErr w:type="spellStart"/>
      <w:r w:rsidRPr="00083500">
        <w:rPr>
          <w:rFonts w:cs="Arial"/>
          <w:strike/>
        </w:rPr>
        <w:t>PersIndex</w:t>
      </w:r>
      <w:proofErr w:type="spellEnd"/>
      <w:r w:rsidRPr="00083500">
        <w:rPr>
          <w:rFonts w:cs="Arial"/>
          <w:strike/>
        </w:rPr>
        <w:t xml:space="preserve">.  If Enhanced Memory is not supported </w:t>
      </w:r>
      <w:proofErr w:type="spellStart"/>
      <w:r w:rsidRPr="00083500">
        <w:rPr>
          <w:rFonts w:cs="Arial"/>
          <w:strike/>
        </w:rPr>
        <w:t>PersIndex</w:t>
      </w:r>
      <w:proofErr w:type="spellEnd"/>
      <w:r w:rsidRPr="00083500">
        <w:rPr>
          <w:rFonts w:cs="Arial"/>
          <w:strike/>
        </w:rPr>
        <w:t xml:space="preserve"> shall be set to Vehicle.</w:t>
      </w:r>
    </w:p>
    <w:p w:rsidR="00C53099" w:rsidRPr="00083500" w:rsidRDefault="00C53099" w:rsidP="00C53099">
      <w:pPr>
        <w:rPr>
          <w:rFonts w:cs="Arial"/>
          <w:strike/>
        </w:rPr>
      </w:pPr>
    </w:p>
    <w:tbl>
      <w:tblPr>
        <w:tblW w:w="7665" w:type="dxa"/>
        <w:jc w:val="center"/>
        <w:tblLook w:val="04A0" w:firstRow="1" w:lastRow="0" w:firstColumn="1" w:lastColumn="0" w:noHBand="0" w:noVBand="1"/>
      </w:tblPr>
      <w:tblGrid>
        <w:gridCol w:w="2109"/>
        <w:gridCol w:w="1239"/>
        <w:gridCol w:w="1580"/>
        <w:gridCol w:w="2737"/>
      </w:tblGrid>
      <w:tr w:rsidR="00C53099" w:rsidRPr="00083500"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vAlign w:val="center"/>
            <w:hideMark/>
          </w:tcPr>
          <w:p w:rsidR="00C53099" w:rsidRPr="00083500" w:rsidRDefault="00C53099">
            <w:pPr>
              <w:spacing w:line="276" w:lineRule="auto"/>
              <w:jc w:val="center"/>
              <w:rPr>
                <w:rFonts w:cs="Arial"/>
                <w:b/>
                <w:bCs/>
                <w:strike/>
              </w:rPr>
            </w:pPr>
            <w:r w:rsidRPr="00083500">
              <w:rPr>
                <w:rFonts w:cs="Arial"/>
                <w:b/>
                <w:bCs/>
                <w:strike/>
              </w:rPr>
              <w:t>Feature Description</w:t>
            </w:r>
          </w:p>
        </w:tc>
        <w:tc>
          <w:tcPr>
            <w:tcW w:w="1239" w:type="dxa"/>
            <w:tcBorders>
              <w:top w:val="single" w:sz="8" w:space="0" w:color="auto"/>
              <w:left w:val="nil"/>
              <w:bottom w:val="single" w:sz="8" w:space="0" w:color="auto"/>
              <w:right w:val="single" w:sz="8" w:space="0" w:color="auto"/>
            </w:tcBorders>
            <w:shd w:val="clear" w:color="auto" w:fill="EEECE1"/>
            <w:vAlign w:val="center"/>
            <w:hideMark/>
          </w:tcPr>
          <w:p w:rsidR="00C53099" w:rsidRPr="00083500" w:rsidRDefault="00C53099">
            <w:pPr>
              <w:spacing w:line="276" w:lineRule="auto"/>
              <w:jc w:val="center"/>
              <w:rPr>
                <w:rFonts w:cs="Arial"/>
                <w:b/>
                <w:bCs/>
                <w:strike/>
              </w:rPr>
            </w:pPr>
            <w:r w:rsidRPr="00083500">
              <w:rPr>
                <w:rFonts w:cs="Arial"/>
                <w:b/>
                <w:bCs/>
                <w:strike/>
              </w:rPr>
              <w:t>Feature Number</w:t>
            </w:r>
          </w:p>
        </w:tc>
        <w:tc>
          <w:tcPr>
            <w:tcW w:w="1580" w:type="dxa"/>
            <w:tcBorders>
              <w:top w:val="single" w:sz="8" w:space="0" w:color="auto"/>
              <w:left w:val="nil"/>
              <w:bottom w:val="single" w:sz="8" w:space="0" w:color="auto"/>
              <w:right w:val="single" w:sz="8" w:space="0" w:color="auto"/>
            </w:tcBorders>
            <w:shd w:val="clear" w:color="auto" w:fill="EEECE1"/>
            <w:vAlign w:val="center"/>
            <w:hideMark/>
          </w:tcPr>
          <w:p w:rsidR="00C53099" w:rsidRPr="00083500" w:rsidRDefault="00C53099">
            <w:pPr>
              <w:spacing w:line="276" w:lineRule="auto"/>
              <w:jc w:val="center"/>
              <w:rPr>
                <w:rFonts w:cs="Arial"/>
                <w:b/>
                <w:bCs/>
                <w:strike/>
              </w:rPr>
            </w:pPr>
            <w:r w:rsidRPr="00083500">
              <w:rPr>
                <w:rFonts w:cs="Arial"/>
                <w:b/>
                <w:bCs/>
                <w:strike/>
              </w:rPr>
              <w:t>Configuration Number</w:t>
            </w:r>
          </w:p>
        </w:tc>
        <w:tc>
          <w:tcPr>
            <w:tcW w:w="2737" w:type="dxa"/>
            <w:tcBorders>
              <w:top w:val="single" w:sz="8" w:space="0" w:color="auto"/>
              <w:left w:val="nil"/>
              <w:bottom w:val="single" w:sz="8" w:space="0" w:color="auto"/>
              <w:right w:val="single" w:sz="8" w:space="0" w:color="auto"/>
            </w:tcBorders>
            <w:shd w:val="clear" w:color="auto" w:fill="EEECE1"/>
            <w:vAlign w:val="center"/>
            <w:hideMark/>
          </w:tcPr>
          <w:p w:rsidR="00C53099" w:rsidRPr="00083500" w:rsidRDefault="00C53099">
            <w:pPr>
              <w:spacing w:line="276" w:lineRule="auto"/>
              <w:jc w:val="center"/>
              <w:rPr>
                <w:rFonts w:cs="Arial"/>
                <w:b/>
                <w:bCs/>
                <w:strike/>
              </w:rPr>
            </w:pPr>
            <w:r w:rsidRPr="00083500">
              <w:rPr>
                <w:rFonts w:cs="Arial"/>
                <w:b/>
                <w:bCs/>
                <w:strike/>
              </w:rPr>
              <w:t>HMI selection / Configuration Name</w:t>
            </w:r>
          </w:p>
        </w:tc>
      </w:tr>
      <w:tr w:rsidR="00C53099" w:rsidRPr="00083500"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Set Quiet Time – Exhaust Mode Start</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083500" w:rsidRDefault="00C53099">
            <w:pPr>
              <w:spacing w:line="276" w:lineRule="auto"/>
              <w:jc w:val="center"/>
              <w:rPr>
                <w:rFonts w:cs="Arial"/>
                <w:bCs/>
                <w:strike/>
                <w:color w:val="FF0000"/>
                <w:highlight w:val="yellow"/>
              </w:rPr>
            </w:pPr>
            <w:r w:rsidRPr="00083500">
              <w:rPr>
                <w:rFonts w:cs="Arial"/>
                <w:bCs/>
                <w:strike/>
              </w:rPr>
              <w:t>0x0D0B</w:t>
            </w: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Hour 0 (12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0x01</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Hour 1 (1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0x02</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Hour 2 (2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0x03</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Hour 3 (3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0x04</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Hour 21 (9 PM)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0x16</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Hour 22 (10 PM)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pPr>
              <w:rPr>
                <w:rFonts w:cs="Arial"/>
                <w:bCs/>
                <w:strike/>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0x17</w:t>
            </w:r>
          </w:p>
        </w:tc>
        <w:tc>
          <w:tcPr>
            <w:tcW w:w="2737" w:type="dxa"/>
            <w:tcBorders>
              <w:top w:val="single" w:sz="8" w:space="0" w:color="auto"/>
              <w:left w:val="nil"/>
              <w:bottom w:val="single" w:sz="4"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Hour 23 (11 PM)</w:t>
            </w:r>
          </w:p>
        </w:tc>
      </w:tr>
    </w:tbl>
    <w:p w:rsidR="00C53099" w:rsidRPr="00083500" w:rsidRDefault="00C53099" w:rsidP="00C53099">
      <w:pPr>
        <w:rPr>
          <w:rFonts w:cs="Arial"/>
          <w:strike/>
        </w:rPr>
      </w:pPr>
      <w:r w:rsidRPr="00083500">
        <w:rPr>
          <w:rFonts w:cs="Arial"/>
          <w:strike/>
        </w:rPr>
        <w:t xml:space="preserve">Whether time is displayed in 12 or 24 mode depends what HMI setting is set for </w:t>
      </w:r>
      <w:proofErr w:type="gramStart"/>
      <w:r w:rsidRPr="00083500">
        <w:rPr>
          <w:rFonts w:cs="Arial"/>
          <w:strike/>
        </w:rPr>
        <w:t>12/24 hour</w:t>
      </w:r>
      <w:proofErr w:type="gramEnd"/>
      <w:r w:rsidRPr="00083500">
        <w:rPr>
          <w:rFonts w:cs="Arial"/>
          <w:strike/>
        </w:rPr>
        <w:t xml:space="preserve"> mode.  </w:t>
      </w:r>
    </w:p>
    <w:p w:rsidR="00C53099" w:rsidRPr="00083500" w:rsidRDefault="00C53099" w:rsidP="00C53099">
      <w:pPr>
        <w:rPr>
          <w:rFonts w:cs="Arial"/>
          <w:strike/>
        </w:rPr>
      </w:pPr>
      <w:r w:rsidRPr="00083500">
        <w:rPr>
          <w:rFonts w:cs="Arial"/>
          <w:strike/>
        </w:rPr>
        <w:t>Reference function “</w:t>
      </w:r>
      <w:r w:rsidRPr="00083500">
        <w:rPr>
          <w:rFonts w:cs="Arial"/>
          <w:bCs/>
          <w:strike/>
          <w:u w:val="single"/>
        </w:rPr>
        <w:t xml:space="preserve">VS-FUN-REQ-025239-Set </w:t>
      </w:r>
      <w:proofErr w:type="gramStart"/>
      <w:r w:rsidRPr="00083500">
        <w:rPr>
          <w:rFonts w:cs="Arial"/>
          <w:bCs/>
          <w:strike/>
          <w:u w:val="single"/>
        </w:rPr>
        <w:t>12/24 hour</w:t>
      </w:r>
      <w:proofErr w:type="gramEnd"/>
      <w:r w:rsidRPr="00083500">
        <w:rPr>
          <w:rFonts w:cs="Arial"/>
          <w:bCs/>
          <w:strike/>
          <w:u w:val="single"/>
        </w:rPr>
        <w:t xml:space="preserve"> mode setting</w:t>
      </w:r>
      <w:r w:rsidRPr="00083500">
        <w:rPr>
          <w:rFonts w:cs="Arial"/>
          <w:bCs/>
          <w:strike/>
        </w:rPr>
        <w:t>” in the Vehicle Setting SPSS for details.</w:t>
      </w:r>
    </w:p>
    <w:p w:rsidR="00C53099" w:rsidRPr="00083500" w:rsidRDefault="00C53099" w:rsidP="00C53099">
      <w:pPr>
        <w:rPr>
          <w:rFonts w:cs="Arial"/>
          <w:strike/>
        </w:rPr>
      </w:pPr>
    </w:p>
    <w:p w:rsidR="00C53099" w:rsidRPr="00083500" w:rsidRDefault="00C53099" w:rsidP="00C53099">
      <w:pPr>
        <w:rPr>
          <w:rFonts w:cs="Arial"/>
          <w:strike/>
          <w:color w:val="FF0000"/>
        </w:rPr>
      </w:pPr>
    </w:p>
    <w:p w:rsidR="00C53099" w:rsidRPr="00083500" w:rsidRDefault="00C53099" w:rsidP="00C53099">
      <w:pPr>
        <w:rPr>
          <w:rFonts w:cs="Arial"/>
          <w:strike/>
          <w:color w:val="FF0000"/>
        </w:rPr>
      </w:pPr>
    </w:p>
    <w:tbl>
      <w:tblPr>
        <w:tblW w:w="7665" w:type="dxa"/>
        <w:jc w:val="center"/>
        <w:tblLook w:val="04A0" w:firstRow="1" w:lastRow="0" w:firstColumn="1" w:lastColumn="0" w:noHBand="0" w:noVBand="1"/>
      </w:tblPr>
      <w:tblGrid>
        <w:gridCol w:w="2109"/>
        <w:gridCol w:w="1239"/>
        <w:gridCol w:w="1580"/>
        <w:gridCol w:w="2737"/>
      </w:tblGrid>
      <w:tr w:rsidR="00C53099" w:rsidRPr="00083500" w:rsidTr="00C53099">
        <w:trPr>
          <w:trHeight w:val="465"/>
          <w:jc w:val="center"/>
        </w:trPr>
        <w:tc>
          <w:tcPr>
            <w:tcW w:w="2109" w:type="dxa"/>
            <w:tcBorders>
              <w:top w:val="single" w:sz="8" w:space="0" w:color="auto"/>
              <w:left w:val="single" w:sz="8" w:space="0" w:color="auto"/>
              <w:bottom w:val="single" w:sz="8" w:space="0" w:color="auto"/>
              <w:right w:val="single" w:sz="8" w:space="0" w:color="auto"/>
            </w:tcBorders>
            <w:shd w:val="clear" w:color="auto" w:fill="EEECE1"/>
            <w:vAlign w:val="center"/>
            <w:hideMark/>
          </w:tcPr>
          <w:p w:rsidR="00C53099" w:rsidRPr="00083500" w:rsidRDefault="00C53099" w:rsidP="00C53099">
            <w:pPr>
              <w:spacing w:line="276" w:lineRule="auto"/>
              <w:jc w:val="center"/>
              <w:rPr>
                <w:rFonts w:cs="Arial"/>
                <w:b/>
                <w:bCs/>
                <w:strike/>
              </w:rPr>
            </w:pPr>
            <w:r w:rsidRPr="00083500">
              <w:rPr>
                <w:rFonts w:cs="Arial"/>
                <w:b/>
                <w:bCs/>
                <w:strike/>
              </w:rPr>
              <w:t>Feature Description</w:t>
            </w:r>
          </w:p>
        </w:tc>
        <w:tc>
          <w:tcPr>
            <w:tcW w:w="1239" w:type="dxa"/>
            <w:tcBorders>
              <w:top w:val="single" w:sz="8" w:space="0" w:color="auto"/>
              <w:left w:val="nil"/>
              <w:bottom w:val="single" w:sz="8" w:space="0" w:color="auto"/>
              <w:right w:val="single" w:sz="8" w:space="0" w:color="auto"/>
            </w:tcBorders>
            <w:shd w:val="clear" w:color="auto" w:fill="EEECE1"/>
            <w:vAlign w:val="center"/>
            <w:hideMark/>
          </w:tcPr>
          <w:p w:rsidR="00C53099" w:rsidRPr="00083500" w:rsidRDefault="00C53099" w:rsidP="00C53099">
            <w:pPr>
              <w:spacing w:line="276" w:lineRule="auto"/>
              <w:jc w:val="center"/>
              <w:rPr>
                <w:rFonts w:cs="Arial"/>
                <w:b/>
                <w:bCs/>
                <w:strike/>
              </w:rPr>
            </w:pPr>
            <w:r w:rsidRPr="00083500">
              <w:rPr>
                <w:rFonts w:cs="Arial"/>
                <w:b/>
                <w:bCs/>
                <w:strike/>
              </w:rPr>
              <w:t>Feature Number</w:t>
            </w:r>
          </w:p>
        </w:tc>
        <w:tc>
          <w:tcPr>
            <w:tcW w:w="1580" w:type="dxa"/>
            <w:tcBorders>
              <w:top w:val="single" w:sz="8" w:space="0" w:color="auto"/>
              <w:left w:val="nil"/>
              <w:bottom w:val="single" w:sz="8" w:space="0" w:color="auto"/>
              <w:right w:val="single" w:sz="8" w:space="0" w:color="auto"/>
            </w:tcBorders>
            <w:shd w:val="clear" w:color="auto" w:fill="EEECE1"/>
            <w:vAlign w:val="center"/>
            <w:hideMark/>
          </w:tcPr>
          <w:p w:rsidR="00C53099" w:rsidRPr="00083500" w:rsidRDefault="00C53099" w:rsidP="00C53099">
            <w:pPr>
              <w:spacing w:line="276" w:lineRule="auto"/>
              <w:jc w:val="center"/>
              <w:rPr>
                <w:rFonts w:cs="Arial"/>
                <w:b/>
                <w:bCs/>
                <w:strike/>
              </w:rPr>
            </w:pPr>
            <w:r w:rsidRPr="00083500">
              <w:rPr>
                <w:rFonts w:cs="Arial"/>
                <w:b/>
                <w:bCs/>
                <w:strike/>
              </w:rPr>
              <w:t>Configuration Number</w:t>
            </w:r>
          </w:p>
        </w:tc>
        <w:tc>
          <w:tcPr>
            <w:tcW w:w="2737" w:type="dxa"/>
            <w:tcBorders>
              <w:top w:val="single" w:sz="8" w:space="0" w:color="auto"/>
              <w:left w:val="nil"/>
              <w:bottom w:val="single" w:sz="8" w:space="0" w:color="auto"/>
              <w:right w:val="single" w:sz="8" w:space="0" w:color="auto"/>
            </w:tcBorders>
            <w:shd w:val="clear" w:color="auto" w:fill="EEECE1"/>
            <w:vAlign w:val="center"/>
            <w:hideMark/>
          </w:tcPr>
          <w:p w:rsidR="00C53099" w:rsidRPr="00083500" w:rsidRDefault="00C53099" w:rsidP="00C53099">
            <w:pPr>
              <w:spacing w:line="276" w:lineRule="auto"/>
              <w:jc w:val="center"/>
              <w:rPr>
                <w:rFonts w:cs="Arial"/>
                <w:b/>
                <w:bCs/>
                <w:strike/>
              </w:rPr>
            </w:pPr>
            <w:r w:rsidRPr="00083500">
              <w:rPr>
                <w:rFonts w:cs="Arial"/>
                <w:b/>
                <w:bCs/>
                <w:strike/>
              </w:rPr>
              <w:t>HMI selection / Configuration Name</w:t>
            </w:r>
          </w:p>
        </w:tc>
      </w:tr>
      <w:tr w:rsidR="00C53099" w:rsidRPr="00083500" w:rsidTr="00C53099">
        <w:trPr>
          <w:trHeight w:val="465"/>
          <w:jc w:val="center"/>
        </w:trPr>
        <w:tc>
          <w:tcPr>
            <w:tcW w:w="2109"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pPr>
              <w:spacing w:line="276" w:lineRule="auto"/>
              <w:jc w:val="center"/>
              <w:rPr>
                <w:rFonts w:cs="Arial"/>
                <w:bCs/>
                <w:strike/>
              </w:rPr>
            </w:pPr>
            <w:r w:rsidRPr="00083500">
              <w:rPr>
                <w:rFonts w:cs="Arial"/>
                <w:bCs/>
                <w:strike/>
              </w:rPr>
              <w:t>Set Quiet Time – Exhaust Mode End</w:t>
            </w:r>
          </w:p>
        </w:tc>
        <w:tc>
          <w:tcPr>
            <w:tcW w:w="1239" w:type="dxa"/>
            <w:vMerge w:val="restart"/>
            <w:tcBorders>
              <w:top w:val="single" w:sz="8" w:space="0" w:color="auto"/>
              <w:left w:val="nil"/>
              <w:bottom w:val="single" w:sz="4" w:space="0" w:color="auto"/>
              <w:right w:val="single" w:sz="8" w:space="0" w:color="auto"/>
            </w:tcBorders>
            <w:vAlign w:val="center"/>
            <w:hideMark/>
          </w:tcPr>
          <w:p w:rsidR="00C53099" w:rsidRPr="00083500" w:rsidRDefault="00C53099" w:rsidP="00C53099">
            <w:pPr>
              <w:spacing w:line="276" w:lineRule="auto"/>
              <w:jc w:val="center"/>
              <w:rPr>
                <w:rFonts w:cs="Arial"/>
                <w:bCs/>
                <w:strike/>
                <w:color w:val="FF0000"/>
                <w:highlight w:val="yellow"/>
              </w:rPr>
            </w:pPr>
            <w:r w:rsidRPr="00083500">
              <w:rPr>
                <w:rFonts w:cs="Arial"/>
                <w:bCs/>
                <w:strike/>
              </w:rPr>
              <w:t>0x0D0E</w:t>
            </w: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0x00</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Hour 0 (12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rsidP="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0x01</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Hour 1 (1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rsidP="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0x02</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Hour 2 (2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rsidP="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0x03</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Hour 3 (3 AM)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rsidP="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0x04</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rsidP="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Hour 21 (9 PM)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rsidP="00C53099">
            <w:pPr>
              <w:rPr>
                <w:rFonts w:cs="Arial"/>
                <w:bCs/>
                <w:strike/>
                <w:color w:val="FF0000"/>
                <w:highlight w:val="yellow"/>
              </w:rPr>
            </w:pPr>
          </w:p>
        </w:tc>
        <w:tc>
          <w:tcPr>
            <w:tcW w:w="1580"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0x16</w:t>
            </w:r>
          </w:p>
        </w:tc>
        <w:tc>
          <w:tcPr>
            <w:tcW w:w="2737" w:type="dxa"/>
            <w:tcBorders>
              <w:top w:val="single" w:sz="8" w:space="0" w:color="auto"/>
              <w:left w:val="nil"/>
              <w:bottom w:val="single" w:sz="8"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Hour 22 (10 PM)</w:t>
            </w:r>
          </w:p>
        </w:tc>
      </w:tr>
      <w:tr w:rsidR="00C53099" w:rsidRPr="00083500" w:rsidTr="00C53099">
        <w:trPr>
          <w:trHeight w:val="46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83500" w:rsidRDefault="00C53099" w:rsidP="00C53099">
            <w:pPr>
              <w:rPr>
                <w:rFonts w:cs="Arial"/>
                <w:bCs/>
                <w:strike/>
                <w:color w:val="FF0000"/>
                <w:highlight w:val="yellow"/>
              </w:rPr>
            </w:pPr>
          </w:p>
        </w:tc>
        <w:tc>
          <w:tcPr>
            <w:tcW w:w="1580" w:type="dxa"/>
            <w:tcBorders>
              <w:top w:val="single" w:sz="8" w:space="0" w:color="auto"/>
              <w:left w:val="nil"/>
              <w:bottom w:val="single" w:sz="4"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0x17</w:t>
            </w:r>
          </w:p>
        </w:tc>
        <w:tc>
          <w:tcPr>
            <w:tcW w:w="2737" w:type="dxa"/>
            <w:tcBorders>
              <w:top w:val="single" w:sz="8" w:space="0" w:color="auto"/>
              <w:left w:val="nil"/>
              <w:bottom w:val="single" w:sz="4" w:space="0" w:color="auto"/>
              <w:right w:val="single" w:sz="8" w:space="0" w:color="auto"/>
            </w:tcBorders>
            <w:vAlign w:val="center"/>
            <w:hideMark/>
          </w:tcPr>
          <w:p w:rsidR="00C53099" w:rsidRPr="00083500" w:rsidRDefault="00C53099" w:rsidP="00C53099">
            <w:pPr>
              <w:spacing w:line="276" w:lineRule="auto"/>
              <w:jc w:val="center"/>
              <w:rPr>
                <w:rFonts w:cs="Arial"/>
                <w:bCs/>
                <w:strike/>
              </w:rPr>
            </w:pPr>
            <w:r w:rsidRPr="00083500">
              <w:rPr>
                <w:rFonts w:cs="Arial"/>
                <w:bCs/>
                <w:strike/>
              </w:rPr>
              <w:t>Hour 23 (11 PM)</w:t>
            </w:r>
          </w:p>
        </w:tc>
      </w:tr>
    </w:tbl>
    <w:p w:rsidR="00C53099" w:rsidRPr="00083500" w:rsidRDefault="00C53099" w:rsidP="00C53099">
      <w:pPr>
        <w:rPr>
          <w:rFonts w:cs="Arial"/>
          <w:strike/>
        </w:rPr>
      </w:pPr>
      <w:r w:rsidRPr="00083500">
        <w:rPr>
          <w:rFonts w:cs="Arial"/>
          <w:strike/>
        </w:rPr>
        <w:t xml:space="preserve">Whether time is displayed in 12 or 24 mode depends what HMI setting is set for </w:t>
      </w:r>
      <w:proofErr w:type="gramStart"/>
      <w:r w:rsidRPr="00083500">
        <w:rPr>
          <w:rFonts w:cs="Arial"/>
          <w:strike/>
        </w:rPr>
        <w:t>12/24 hour</w:t>
      </w:r>
      <w:proofErr w:type="gramEnd"/>
      <w:r w:rsidRPr="00083500">
        <w:rPr>
          <w:rFonts w:cs="Arial"/>
          <w:strike/>
        </w:rPr>
        <w:t xml:space="preserve"> mode.  </w:t>
      </w:r>
    </w:p>
    <w:p w:rsidR="00C53099" w:rsidRPr="00083500" w:rsidRDefault="00C53099" w:rsidP="00C53099">
      <w:pPr>
        <w:rPr>
          <w:rFonts w:cs="Arial"/>
          <w:strike/>
        </w:rPr>
      </w:pPr>
      <w:r w:rsidRPr="00083500">
        <w:rPr>
          <w:rFonts w:cs="Arial"/>
          <w:strike/>
        </w:rPr>
        <w:t>Reference function “</w:t>
      </w:r>
      <w:r w:rsidRPr="00083500">
        <w:rPr>
          <w:rFonts w:cs="Arial"/>
          <w:bCs/>
          <w:strike/>
          <w:u w:val="single"/>
        </w:rPr>
        <w:t xml:space="preserve">VS-FUN-REQ-025239-Set </w:t>
      </w:r>
      <w:proofErr w:type="gramStart"/>
      <w:r w:rsidRPr="00083500">
        <w:rPr>
          <w:rFonts w:cs="Arial"/>
          <w:bCs/>
          <w:strike/>
          <w:u w:val="single"/>
        </w:rPr>
        <w:t>12/24 hour</w:t>
      </w:r>
      <w:proofErr w:type="gramEnd"/>
      <w:r w:rsidRPr="00083500">
        <w:rPr>
          <w:rFonts w:cs="Arial"/>
          <w:bCs/>
          <w:strike/>
          <w:u w:val="single"/>
        </w:rPr>
        <w:t xml:space="preserve"> mode setting</w:t>
      </w:r>
      <w:r w:rsidRPr="00083500">
        <w:rPr>
          <w:rFonts w:cs="Arial"/>
          <w:bCs/>
          <w:strike/>
        </w:rPr>
        <w:t>” in the Vehicle Setting SPSS for details.</w:t>
      </w:r>
    </w:p>
    <w:p w:rsidR="00C53099" w:rsidRPr="00083500" w:rsidRDefault="00C53099" w:rsidP="00C53099">
      <w:pPr>
        <w:rPr>
          <w:rFonts w:cs="Arial"/>
          <w:strike/>
          <w:color w:val="FF0000"/>
        </w:rPr>
      </w:pPr>
    </w:p>
    <w:p w:rsidR="00C53099" w:rsidRPr="00083500" w:rsidRDefault="00C53099" w:rsidP="00C53099">
      <w:pPr>
        <w:rPr>
          <w:rFonts w:cs="Arial"/>
          <w:strike/>
          <w:color w:val="FF0000"/>
        </w:rPr>
      </w:pPr>
    </w:p>
    <w:tbl>
      <w:tblPr>
        <w:tblW w:w="4710" w:type="dxa"/>
        <w:jc w:val="center"/>
        <w:tblLook w:val="04A0" w:firstRow="1" w:lastRow="0" w:firstColumn="1" w:lastColumn="0" w:noHBand="0" w:noVBand="1"/>
      </w:tblPr>
      <w:tblGrid>
        <w:gridCol w:w="2355"/>
        <w:gridCol w:w="2355"/>
      </w:tblGrid>
      <w:tr w:rsidR="00C53099" w:rsidRPr="00083500"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83500" w:rsidRDefault="00C53099">
            <w:pPr>
              <w:spacing w:line="276" w:lineRule="auto"/>
              <w:jc w:val="center"/>
              <w:rPr>
                <w:rFonts w:cs="Arial"/>
                <w:b/>
                <w:bCs/>
                <w:strike/>
              </w:rPr>
            </w:pPr>
            <w:r w:rsidRPr="00083500">
              <w:rPr>
                <w:rFonts w:cs="Arial"/>
                <w:b/>
                <w:bCs/>
                <w:strike/>
              </w:rPr>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083500" w:rsidRDefault="00C53099">
            <w:pPr>
              <w:spacing w:line="276" w:lineRule="auto"/>
              <w:jc w:val="center"/>
              <w:rPr>
                <w:rFonts w:cs="Arial"/>
                <w:b/>
                <w:bCs/>
                <w:strike/>
              </w:rPr>
            </w:pPr>
            <w:r w:rsidRPr="00083500">
              <w:rPr>
                <w:rFonts w:cs="Arial"/>
                <w:b/>
                <w:bCs/>
                <w:strike/>
              </w:rPr>
              <w:t>HMI Setting ID</w:t>
            </w:r>
          </w:p>
        </w:tc>
      </w:tr>
      <w:tr w:rsidR="00C53099" w:rsidRPr="00083500"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083500" w:rsidRDefault="00C53099" w:rsidP="00C53099">
            <w:pPr>
              <w:spacing w:line="276" w:lineRule="auto"/>
              <w:jc w:val="center"/>
              <w:rPr>
                <w:rFonts w:eastAsiaTheme="minorEastAsia" w:cs="Arial"/>
                <w:strike/>
              </w:rPr>
            </w:pPr>
            <w:r w:rsidRPr="00083500">
              <w:rPr>
                <w:rFonts w:eastAsiaTheme="minorEastAsia" w:cs="Arial"/>
                <w:strike/>
              </w:rPr>
              <w:t>98, 99</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83500" w:rsidRDefault="00C53099" w:rsidP="00C53099">
            <w:pPr>
              <w:spacing w:line="276" w:lineRule="auto"/>
              <w:jc w:val="center"/>
              <w:rPr>
                <w:rFonts w:eastAsiaTheme="minorEastAsia" w:cs="Arial"/>
                <w:strike/>
              </w:rPr>
            </w:pPr>
            <w:r w:rsidRPr="00083500">
              <w:rPr>
                <w:rFonts w:eastAsiaTheme="minorEastAsia" w:cs="Arial"/>
                <w:strike/>
              </w:rPr>
              <w:t>252</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rsidP="00C53099">
      <w:pPr>
        <w:pStyle w:val="Heading3"/>
      </w:pPr>
      <w:bookmarkStart w:id="426" w:name="_Toc25737559"/>
      <w:r w:rsidRPr="00B9479B">
        <w:t>VS-FUN-REQ-280684/A-Rev Match (Engine Revolution Match)</w:t>
      </w:r>
      <w:bookmarkEnd w:id="42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VS-SR-REQ-280685/B-Rev Match (Engine Revolution Match)</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ins w:id="427" w:author="Myslinski, Jason (J.S.)" w:date="2017-10-16T10:58:00Z">
              <w:r>
                <w:rPr>
                  <w:rFonts w:cs="Arial"/>
                  <w:bCs/>
                </w:rPr>
                <w:t>Rev Match (Engine Revolution Match)</w:t>
              </w:r>
            </w:ins>
          </w:p>
        </w:tc>
        <w:tc>
          <w:tcPr>
            <w:tcW w:w="1440" w:type="dxa"/>
            <w:vMerge w:val="restart"/>
            <w:tcBorders>
              <w:top w:val="single" w:sz="8" w:space="0" w:color="auto"/>
              <w:left w:val="nil"/>
              <w:right w:val="single" w:sz="8" w:space="0" w:color="auto"/>
            </w:tcBorders>
            <w:shd w:val="clear" w:color="auto" w:fill="auto"/>
            <w:vAlign w:val="center"/>
          </w:tcPr>
          <w:p w:rsidR="00C53099" w:rsidRDefault="00C53099" w:rsidP="00C53099">
            <w:pPr>
              <w:jc w:val="center"/>
              <w:rPr>
                <w:rFonts w:cs="Arial"/>
              </w:rPr>
            </w:pPr>
          </w:p>
          <w:p w:rsidR="00C53099" w:rsidRPr="00C86E55" w:rsidRDefault="00C53099" w:rsidP="00C53099">
            <w:pPr>
              <w:jc w:val="center"/>
              <w:rPr>
                <w:rFonts w:cs="Arial"/>
              </w:rPr>
            </w:pPr>
            <w:r w:rsidRPr="00C86E55">
              <w:rPr>
                <w:rFonts w:cs="Arial"/>
              </w:rPr>
              <w:t>0x0D08</w:t>
            </w: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OFF / Disabled</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Default="00C53099" w:rsidP="00C53099">
            <w:pPr>
              <w:jc w:val="center"/>
              <w:rPr>
                <w:rFonts w:cs="Arial"/>
                <w:bCs/>
              </w:rPr>
            </w:pPr>
            <w:r>
              <w:rPr>
                <w:rFonts w:cs="Arial"/>
                <w:bCs/>
              </w:rPr>
              <w:t>0x01</w:t>
            </w:r>
          </w:p>
        </w:tc>
        <w:tc>
          <w:tcPr>
            <w:tcW w:w="3330" w:type="dxa"/>
            <w:tcBorders>
              <w:top w:val="single" w:sz="8" w:space="0" w:color="auto"/>
              <w:left w:val="nil"/>
              <w:bottom w:val="single" w:sz="4" w:space="0" w:color="auto"/>
              <w:right w:val="single" w:sz="8" w:space="0" w:color="auto"/>
            </w:tcBorders>
            <w:shd w:val="clear" w:color="auto" w:fill="auto"/>
            <w:vAlign w:val="center"/>
          </w:tcPr>
          <w:p w:rsidR="00C53099" w:rsidRPr="00032128" w:rsidRDefault="00C53099" w:rsidP="00C53099">
            <w:pPr>
              <w:jc w:val="center"/>
              <w:rPr>
                <w:rFonts w:cs="Arial"/>
                <w:bCs/>
              </w:rPr>
            </w:pPr>
            <w:r>
              <w:rPr>
                <w:rFonts w:cs="Arial"/>
                <w:bCs/>
              </w:rPr>
              <w:t>ON / Enabled</w:t>
            </w:r>
          </w:p>
        </w:tc>
      </w:tr>
    </w:tbl>
    <w:p w:rsidR="00C53099" w:rsidRDefault="00C53099" w:rsidP="00C53099">
      <w:pPr>
        <w:rPr>
          <w:rFonts w:cs="Arial"/>
          <w:bCs/>
          <w:color w:val="FF0000"/>
        </w:rPr>
      </w:pPr>
    </w:p>
    <w:p w:rsidR="00C53099" w:rsidRDefault="00C53099" w:rsidP="00C53099">
      <w:pPr>
        <w:rPr>
          <w:rFonts w:cs="Arial"/>
          <w:color w:val="FF0000"/>
        </w:rPr>
      </w:pPr>
    </w:p>
    <w:p w:rsidR="00C53099" w:rsidRDefault="00C53099" w:rsidP="00C53099">
      <w:pPr>
        <w:rPr>
          <w:rFonts w:cs="Arial"/>
          <w:color w:val="FF0000"/>
        </w:rPr>
      </w:pPr>
    </w:p>
    <w:p w:rsidR="00C53099" w:rsidRPr="00B37011" w:rsidRDefault="00C53099" w:rsidP="00C53099">
      <w:pPr>
        <w:rPr>
          <w:rFonts w:cs="Arial"/>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pPr>
              <w:spacing w:line="276" w:lineRule="auto"/>
              <w:jc w:val="center"/>
              <w:rPr>
                <w:rFonts w:cs="Arial"/>
                <w:b/>
                <w:bCs/>
              </w:rPr>
            </w:pPr>
            <w:r w:rsidRPr="00B37011">
              <w:rPr>
                <w:rFonts w:cs="Arial"/>
                <w:b/>
                <w:bCs/>
              </w:rPr>
              <w:lastRenderedPageBreak/>
              <w:t>SYNC Gen 3 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9B2FA9">
              <w:rPr>
                <w:rFonts w:eastAsiaTheme="minorEastAsia" w:cs="Arial"/>
              </w:rPr>
              <w:t>96</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EF2491" w:rsidRDefault="00C53099" w:rsidP="00C53099">
            <w:pPr>
              <w:spacing w:line="276" w:lineRule="auto"/>
              <w:jc w:val="center"/>
              <w:rPr>
                <w:rFonts w:eastAsiaTheme="minorEastAsia" w:cs="Arial"/>
              </w:rPr>
            </w:pPr>
            <w:r>
              <w:rPr>
                <w:rFonts w:eastAsiaTheme="minorEastAsia" w:cs="Arial"/>
              </w:rPr>
              <w:t>253</w:t>
            </w:r>
          </w:p>
        </w:tc>
      </w:tr>
    </w:tbl>
    <w:p w:rsidR="00C53099" w:rsidRPr="00B37011" w:rsidRDefault="00C53099" w:rsidP="00C53099">
      <w:pPr>
        <w:rPr>
          <w:rFonts w:cs="Arial"/>
          <w:color w:val="FF0000"/>
        </w:rPr>
      </w:pPr>
    </w:p>
    <w:p w:rsidR="00C53099" w:rsidRDefault="00C53099" w:rsidP="00C53099"/>
    <w:p w:rsidR="00C53099" w:rsidRDefault="00C53099" w:rsidP="00C53099">
      <w:pPr>
        <w:rPr>
          <w:color w:val="FF0000"/>
        </w:rPr>
      </w:pPr>
    </w:p>
    <w:p w:rsidR="00C53099" w:rsidRPr="006B377C" w:rsidRDefault="00C53099" w:rsidP="00C53099">
      <w:pPr>
        <w:rPr>
          <w:color w:val="FF0000"/>
        </w:rPr>
      </w:pPr>
    </w:p>
    <w:p w:rsidR="00C53099" w:rsidRDefault="00C53099">
      <w:pPr>
        <w:spacing w:after="200" w:line="276" w:lineRule="auto"/>
      </w:pPr>
      <w:r>
        <w:br w:type="page"/>
      </w:r>
    </w:p>
    <w:p w:rsidR="00C53099" w:rsidRDefault="00C53099" w:rsidP="00C53099">
      <w:pPr>
        <w:pStyle w:val="Heading2"/>
      </w:pPr>
      <w:bookmarkStart w:id="428" w:name="_Toc25737560"/>
      <w:r>
        <w:lastRenderedPageBreak/>
        <w:t>Additional Settings - FBMP based settings</w:t>
      </w:r>
      <w:bookmarkEnd w:id="428"/>
    </w:p>
    <w:p w:rsidR="00C53099" w:rsidRDefault="00C53099" w:rsidP="00C53099">
      <w:pPr>
        <w:pStyle w:val="Heading3"/>
      </w:pPr>
      <w:bookmarkStart w:id="429" w:name="_Toc25737561"/>
      <w:r>
        <w:t>Additional Settings (FBMP based settings) - General Requirements</w:t>
      </w:r>
      <w:bookmarkEnd w:id="429"/>
    </w:p>
    <w:p w:rsidR="00C53099" w:rsidRPr="00C53099" w:rsidRDefault="00C53099" w:rsidP="00C53099">
      <w:pPr>
        <w:pStyle w:val="Heading4"/>
        <w:rPr>
          <w:b w:val="0"/>
          <w:u w:val="single"/>
        </w:rPr>
      </w:pPr>
      <w:r w:rsidRPr="00C53099">
        <w:rPr>
          <w:b w:val="0"/>
          <w:u w:val="single"/>
        </w:rPr>
        <w:t>VS-SR-REQ-333163/A-Settings Start-Up</w:t>
      </w:r>
    </w:p>
    <w:p w:rsidR="00C53099" w:rsidRPr="00ED7A23" w:rsidRDefault="00C53099" w:rsidP="00C53099">
      <w:pPr>
        <w:rPr>
          <w:rFonts w:cs="Arial"/>
        </w:rPr>
      </w:pPr>
      <w:r>
        <w:rPr>
          <w:rFonts w:cs="Arial"/>
        </w:rPr>
        <w:t xml:space="preserve">The Settings under Additional Settings (FBMP based) shall be queried </w:t>
      </w:r>
      <w:r w:rsidRPr="00ED7A23">
        <w:rPr>
          <w:rFonts w:cs="Arial"/>
        </w:rPr>
        <w:t xml:space="preserve">by the </w:t>
      </w:r>
      <w:proofErr w:type="spellStart"/>
      <w:r w:rsidRPr="00ED7A23">
        <w:rPr>
          <w:rFonts w:cs="Arial"/>
        </w:rPr>
        <w:t>Centerstack</w:t>
      </w:r>
      <w:proofErr w:type="spellEnd"/>
      <w:r w:rsidRPr="00ED7A23">
        <w:rPr>
          <w:rFonts w:cs="Arial"/>
        </w:rPr>
        <w:t xml:space="preserve"> Settings HMI Client when the </w:t>
      </w:r>
      <w:proofErr w:type="spellStart"/>
      <w:r w:rsidRPr="00ED7A23">
        <w:rPr>
          <w:rFonts w:cs="Arial"/>
        </w:rPr>
        <w:t>Ignition_Status</w:t>
      </w:r>
      <w:proofErr w:type="spellEnd"/>
      <w:r w:rsidRPr="00ED7A23">
        <w:rPr>
          <w:rFonts w:cs="Arial"/>
        </w:rPr>
        <w:t xml:space="preserve"> changes from OFF/ACC to Run.  See the FBMP SPSS for details on querying</w:t>
      </w:r>
      <w:r>
        <w:rPr>
          <w:rFonts w:cs="Arial"/>
        </w:rPr>
        <w:t xml:space="preserve"> at start-up when </w:t>
      </w:r>
      <w:proofErr w:type="spellStart"/>
      <w:r>
        <w:rPr>
          <w:rFonts w:cs="Arial"/>
        </w:rPr>
        <w:t>ignition_status</w:t>
      </w:r>
      <w:proofErr w:type="spellEnd"/>
      <w:r>
        <w:rPr>
          <w:rFonts w:cs="Arial"/>
        </w:rPr>
        <w:t xml:space="preserve"> changes to Run.</w:t>
      </w:r>
    </w:p>
    <w:p w:rsidR="00C53099" w:rsidRPr="00990304" w:rsidRDefault="00C53099" w:rsidP="00C53099">
      <w:pPr>
        <w:rPr>
          <w:rFonts w:cs="Arial"/>
        </w:rPr>
      </w:pPr>
    </w:p>
    <w:p w:rsidR="00C53099" w:rsidRPr="00990304" w:rsidRDefault="00C53099" w:rsidP="00C53099">
      <w:pPr>
        <w:rPr>
          <w:rFonts w:cs="Arial"/>
        </w:rPr>
      </w:pPr>
      <w:r w:rsidRPr="00990304">
        <w:rPr>
          <w:rFonts w:cs="Arial"/>
        </w:rPr>
        <w:t xml:space="preserve">When </w:t>
      </w:r>
      <w:proofErr w:type="spellStart"/>
      <w:r w:rsidRPr="00990304">
        <w:rPr>
          <w:rFonts w:cs="Arial"/>
        </w:rPr>
        <w:t>Ignition_Status</w:t>
      </w:r>
      <w:proofErr w:type="spellEnd"/>
      <w:r w:rsidRPr="00990304">
        <w:rPr>
          <w:rFonts w:cs="Arial"/>
        </w:rPr>
        <w:t xml:space="preserve"> changes from Run to OFF/ACC the Settings shall be considered unknown.  The HMI should not show any settings selections when Settings selection information is unknown.</w:t>
      </w:r>
    </w:p>
    <w:p w:rsidR="00C53099" w:rsidRPr="00990304" w:rsidRDefault="00C53099" w:rsidP="00C53099">
      <w:pPr>
        <w:rPr>
          <w:rFonts w:cs="Arial"/>
          <w:color w:val="FF0000"/>
          <w:highlight w:val="yellow"/>
        </w:rPr>
      </w:pPr>
    </w:p>
    <w:p w:rsidR="00C53099" w:rsidRPr="00C53099" w:rsidRDefault="00C53099" w:rsidP="00C53099">
      <w:pPr>
        <w:pStyle w:val="Heading4"/>
        <w:rPr>
          <w:b w:val="0"/>
          <w:u w:val="single"/>
        </w:rPr>
      </w:pPr>
      <w:r w:rsidRPr="00C53099">
        <w:rPr>
          <w:b w:val="0"/>
          <w:u w:val="single"/>
        </w:rPr>
        <w:t>VS-SR-REQ-333164/A-HMI Activation during Run</w:t>
      </w:r>
    </w:p>
    <w:p w:rsidR="00C53099" w:rsidRDefault="00C53099" w:rsidP="00C53099">
      <w:pPr>
        <w:rPr>
          <w:rFonts w:cs="Arial"/>
        </w:rPr>
      </w:pPr>
      <w:r>
        <w:rPr>
          <w:rFonts w:cs="Arial"/>
        </w:rPr>
        <w:t>Settings in this</w:t>
      </w:r>
      <w:r w:rsidRPr="00032255">
        <w:rPr>
          <w:rFonts w:cs="Arial"/>
        </w:rPr>
        <w:t xml:space="preserve"> </w:t>
      </w:r>
      <w:r>
        <w:rPr>
          <w:rFonts w:cs="Arial"/>
        </w:rPr>
        <w:t>Additional Settings (FBMP based settings) s</w:t>
      </w:r>
      <w:r w:rsidRPr="00032255">
        <w:rPr>
          <w:rFonts w:cs="Arial"/>
        </w:rPr>
        <w:t xml:space="preserve">ection can only be </w:t>
      </w:r>
      <w:r>
        <w:rPr>
          <w:rFonts w:cs="Arial"/>
        </w:rPr>
        <w:t>selected on the HMI</w:t>
      </w:r>
      <w:r w:rsidRPr="00032255">
        <w:rPr>
          <w:rFonts w:cs="Arial"/>
        </w:rPr>
        <w:t xml:space="preserve"> </w:t>
      </w:r>
      <w:r>
        <w:rPr>
          <w:rFonts w:cs="Arial"/>
        </w:rPr>
        <w:t xml:space="preserve">when the </w:t>
      </w:r>
      <w:proofErr w:type="spellStart"/>
      <w:r>
        <w:rPr>
          <w:rFonts w:cs="Arial"/>
        </w:rPr>
        <w:t>Ignition_Status</w:t>
      </w:r>
      <w:proofErr w:type="spellEnd"/>
      <w:r>
        <w:rPr>
          <w:rFonts w:cs="Arial"/>
        </w:rPr>
        <w:t xml:space="preserve"> =</w:t>
      </w:r>
      <w:r w:rsidRPr="00032255">
        <w:rPr>
          <w:rFonts w:cs="Arial"/>
        </w:rPr>
        <w:t xml:space="preserve"> Run.</w:t>
      </w:r>
      <w:r>
        <w:rPr>
          <w:rFonts w:cs="Arial"/>
        </w:rPr>
        <w:t xml:space="preserve"> </w:t>
      </w:r>
    </w:p>
    <w:p w:rsidR="00C53099" w:rsidRPr="00032255" w:rsidRDefault="00C53099" w:rsidP="00C53099">
      <w:pPr>
        <w:rPr>
          <w:rFonts w:cs="Arial"/>
        </w:rPr>
      </w:pPr>
    </w:p>
    <w:p w:rsidR="00C53099" w:rsidRDefault="00C53099" w:rsidP="00C53099">
      <w:pPr>
        <w:pStyle w:val="Heading3"/>
      </w:pPr>
      <w:bookmarkStart w:id="430" w:name="_Toc25737562"/>
      <w:r w:rsidRPr="00B9479B">
        <w:t>VS-FUN-REQ-333131/A-Tire Pressure Reset / Tire Monitor</w:t>
      </w:r>
      <w:bookmarkEnd w:id="430"/>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VS-SR-REQ-333089/A-Tire Pressure Reset / Tire Monitor</w:t>
      </w:r>
    </w:p>
    <w:p w:rsidR="00C53099" w:rsidRPr="001A447D" w:rsidRDefault="00C53099" w:rsidP="00C53099">
      <w:pPr>
        <w:rPr>
          <w:rFonts w:cs="Arial"/>
        </w:rPr>
      </w:pPr>
      <w:r w:rsidRPr="00032128">
        <w:rPr>
          <w:rFonts w:cs="Arial"/>
        </w:rPr>
        <w:t xml:space="preserve">For this feature when performing the “Set”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5B784D" w:rsidRDefault="00C53099" w:rsidP="00C53099">
      <w:pPr>
        <w:rPr>
          <w:rFonts w:cs="Arial"/>
          <w:color w:val="FF0000"/>
        </w:rPr>
      </w:pPr>
    </w:p>
    <w:tbl>
      <w:tblPr>
        <w:tblW w:w="9797" w:type="dxa"/>
        <w:jc w:val="center"/>
        <w:tblLook w:val="04A0" w:firstRow="1" w:lastRow="0" w:firstColumn="1" w:lastColumn="0" w:noHBand="0" w:noVBand="1"/>
      </w:tblPr>
      <w:tblGrid>
        <w:gridCol w:w="2535"/>
        <w:gridCol w:w="1440"/>
        <w:gridCol w:w="1620"/>
        <w:gridCol w:w="4202"/>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4202"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937EE" w:rsidTr="00C53099">
        <w:trPr>
          <w:trHeight w:val="430"/>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1937EE" w:rsidRDefault="00C53099" w:rsidP="00C53099">
            <w:pPr>
              <w:jc w:val="center"/>
              <w:rPr>
                <w:rFonts w:cs="Arial"/>
                <w:bCs/>
              </w:rPr>
            </w:pPr>
            <w:r w:rsidRPr="001937EE">
              <w:rPr>
                <w:rFonts w:cs="Arial"/>
                <w:bCs/>
              </w:rPr>
              <w:t xml:space="preserve">Tire Pressure Reset / Tire Monitor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1937EE" w:rsidRDefault="00C53099" w:rsidP="00C53099">
            <w:pPr>
              <w:jc w:val="center"/>
              <w:rPr>
                <w:rFonts w:cs="Arial"/>
                <w:b/>
                <w:bCs/>
              </w:rPr>
            </w:pPr>
          </w:p>
          <w:p w:rsidR="00C53099" w:rsidRPr="001937EE" w:rsidRDefault="00C53099" w:rsidP="00C53099">
            <w:pPr>
              <w:jc w:val="center"/>
              <w:rPr>
                <w:rFonts w:cs="Arial"/>
                <w:b/>
                <w:bCs/>
              </w:rPr>
            </w:pPr>
          </w:p>
          <w:p w:rsidR="00C53099" w:rsidRPr="001937EE" w:rsidRDefault="00C53099" w:rsidP="00C53099">
            <w:pPr>
              <w:jc w:val="center"/>
              <w:rPr>
                <w:rFonts w:cs="Arial"/>
                <w:bCs/>
              </w:rPr>
            </w:pPr>
            <w:r w:rsidRPr="001937EE">
              <w:rPr>
                <w:rFonts w:cs="Arial"/>
                <w:bCs/>
              </w:rPr>
              <w:t>0x0960</w:t>
            </w:r>
          </w:p>
          <w:p w:rsidR="00C53099" w:rsidRPr="001937EE" w:rsidRDefault="00C53099" w:rsidP="00C53099">
            <w:pPr>
              <w:jc w:val="center"/>
              <w:rPr>
                <w:rFonts w:cs="Arial"/>
                <w:bCs/>
              </w:rPr>
            </w:pPr>
          </w:p>
          <w:p w:rsidR="00C53099" w:rsidRPr="001937EE"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1937EE" w:rsidRDefault="00C53099" w:rsidP="00C53099">
            <w:pPr>
              <w:jc w:val="center"/>
              <w:rPr>
                <w:rFonts w:cs="Arial"/>
                <w:bCs/>
              </w:rPr>
            </w:pPr>
            <w:r w:rsidRPr="001937EE">
              <w:rPr>
                <w:rFonts w:cs="Arial"/>
                <w:bCs/>
              </w:rPr>
              <w:t>0x00</w:t>
            </w:r>
          </w:p>
        </w:tc>
        <w:tc>
          <w:tcPr>
            <w:tcW w:w="4202" w:type="dxa"/>
            <w:tcBorders>
              <w:top w:val="single" w:sz="8" w:space="0" w:color="auto"/>
              <w:left w:val="nil"/>
              <w:bottom w:val="single" w:sz="8" w:space="0" w:color="auto"/>
              <w:right w:val="single" w:sz="8" w:space="0" w:color="auto"/>
            </w:tcBorders>
            <w:shd w:val="clear" w:color="auto" w:fill="auto"/>
            <w:vAlign w:val="center"/>
            <w:hideMark/>
          </w:tcPr>
          <w:p w:rsidR="00C53099" w:rsidRPr="001937EE" w:rsidRDefault="00C53099" w:rsidP="00C53099">
            <w:pPr>
              <w:jc w:val="center"/>
              <w:rPr>
                <w:rFonts w:cs="Arial"/>
                <w:bCs/>
              </w:rPr>
            </w:pPr>
            <w:r w:rsidRPr="001937EE">
              <w:rPr>
                <w:rFonts w:cs="Arial"/>
                <w:bCs/>
              </w:rPr>
              <w:t xml:space="preserve">Null / Inactive </w:t>
            </w:r>
          </w:p>
        </w:tc>
      </w:tr>
      <w:tr w:rsidR="00C53099" w:rsidRPr="001937EE" w:rsidTr="00C53099">
        <w:trPr>
          <w:trHeight w:val="394"/>
          <w:jc w:val="center"/>
        </w:trPr>
        <w:tc>
          <w:tcPr>
            <w:tcW w:w="2535" w:type="dxa"/>
            <w:vMerge/>
            <w:tcBorders>
              <w:left w:val="single" w:sz="8" w:space="0" w:color="auto"/>
              <w:right w:val="single" w:sz="8" w:space="0" w:color="auto"/>
            </w:tcBorders>
            <w:shd w:val="clear" w:color="auto" w:fill="auto"/>
            <w:vAlign w:val="center"/>
            <w:hideMark/>
          </w:tcPr>
          <w:p w:rsidR="00C53099" w:rsidRPr="001937EE" w:rsidRDefault="00C53099" w:rsidP="00C53099">
            <w:pPr>
              <w:jc w:val="center"/>
              <w:rPr>
                <w:rFonts w:cs="Arial"/>
                <w:bCs/>
              </w:rPr>
            </w:pPr>
          </w:p>
        </w:tc>
        <w:tc>
          <w:tcPr>
            <w:tcW w:w="1440" w:type="dxa"/>
            <w:vMerge/>
            <w:tcBorders>
              <w:left w:val="nil"/>
              <w:right w:val="single" w:sz="8" w:space="0" w:color="auto"/>
            </w:tcBorders>
            <w:shd w:val="clear" w:color="auto" w:fill="auto"/>
            <w:vAlign w:val="center"/>
            <w:hideMark/>
          </w:tcPr>
          <w:p w:rsidR="00C53099" w:rsidRPr="001937EE"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1937EE" w:rsidRDefault="00C53099" w:rsidP="00C53099">
            <w:pPr>
              <w:jc w:val="center"/>
              <w:rPr>
                <w:rFonts w:cs="Arial"/>
                <w:bCs/>
              </w:rPr>
            </w:pPr>
            <w:r w:rsidRPr="001937EE">
              <w:rPr>
                <w:rFonts w:cs="Arial"/>
                <w:bCs/>
              </w:rPr>
              <w:t>0x01</w:t>
            </w:r>
          </w:p>
        </w:tc>
        <w:tc>
          <w:tcPr>
            <w:tcW w:w="4202" w:type="dxa"/>
            <w:tcBorders>
              <w:top w:val="single" w:sz="8" w:space="0" w:color="auto"/>
              <w:left w:val="nil"/>
              <w:bottom w:val="single" w:sz="8" w:space="0" w:color="auto"/>
              <w:right w:val="single" w:sz="8" w:space="0" w:color="auto"/>
            </w:tcBorders>
            <w:shd w:val="clear" w:color="auto" w:fill="auto"/>
            <w:vAlign w:val="center"/>
            <w:hideMark/>
          </w:tcPr>
          <w:p w:rsidR="00C53099" w:rsidRPr="001937EE" w:rsidRDefault="00C53099" w:rsidP="00C53099">
            <w:pPr>
              <w:jc w:val="center"/>
              <w:rPr>
                <w:rFonts w:cs="Arial"/>
                <w:bCs/>
              </w:rPr>
            </w:pPr>
            <w:r w:rsidRPr="001937EE">
              <w:rPr>
                <w:rFonts w:cs="Arial"/>
                <w:bCs/>
              </w:rPr>
              <w:t xml:space="preserve">Reset </w:t>
            </w:r>
          </w:p>
          <w:p w:rsidR="00C53099" w:rsidRPr="001937EE" w:rsidRDefault="00C53099" w:rsidP="00C53099">
            <w:pPr>
              <w:jc w:val="center"/>
              <w:rPr>
                <w:rFonts w:cs="Arial"/>
                <w:bCs/>
              </w:rPr>
            </w:pPr>
            <w:r w:rsidRPr="001937EE">
              <w:rPr>
                <w:rFonts w:cs="Arial"/>
                <w:bCs/>
              </w:rPr>
              <w:t xml:space="preserve">(Request from </w:t>
            </w:r>
            <w:proofErr w:type="spellStart"/>
            <w:r w:rsidRPr="001937EE">
              <w:rPr>
                <w:rFonts w:cs="Arial"/>
                <w:bCs/>
              </w:rPr>
              <w:t>Centerstack</w:t>
            </w:r>
            <w:proofErr w:type="spellEnd"/>
            <w:r w:rsidRPr="001937EE">
              <w:rPr>
                <w:rFonts w:cs="Arial"/>
                <w:bCs/>
              </w:rPr>
              <w:t xml:space="preserve"> Settings HMI Client)</w:t>
            </w:r>
          </w:p>
        </w:tc>
      </w:tr>
      <w:tr w:rsidR="00C53099" w:rsidRPr="001937EE" w:rsidTr="00C53099">
        <w:trPr>
          <w:trHeight w:val="394"/>
          <w:jc w:val="center"/>
        </w:trPr>
        <w:tc>
          <w:tcPr>
            <w:tcW w:w="2535" w:type="dxa"/>
            <w:vMerge/>
            <w:tcBorders>
              <w:left w:val="single" w:sz="8" w:space="0" w:color="auto"/>
              <w:right w:val="single" w:sz="8" w:space="0" w:color="auto"/>
            </w:tcBorders>
            <w:shd w:val="clear" w:color="auto" w:fill="auto"/>
            <w:vAlign w:val="center"/>
          </w:tcPr>
          <w:p w:rsidR="00C53099" w:rsidRPr="001937EE" w:rsidRDefault="00C53099" w:rsidP="00C53099">
            <w:pPr>
              <w:jc w:val="center"/>
              <w:rPr>
                <w:rFonts w:cs="Arial"/>
                <w:bCs/>
              </w:rPr>
            </w:pPr>
          </w:p>
        </w:tc>
        <w:tc>
          <w:tcPr>
            <w:tcW w:w="1440" w:type="dxa"/>
            <w:vMerge/>
            <w:tcBorders>
              <w:left w:val="nil"/>
              <w:right w:val="single" w:sz="8" w:space="0" w:color="auto"/>
            </w:tcBorders>
            <w:shd w:val="clear" w:color="auto" w:fill="auto"/>
            <w:vAlign w:val="center"/>
          </w:tcPr>
          <w:p w:rsidR="00C53099" w:rsidRPr="001937EE"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tcPr>
          <w:p w:rsidR="00C53099" w:rsidRPr="001937EE" w:rsidRDefault="00C53099" w:rsidP="00C53099">
            <w:pPr>
              <w:jc w:val="center"/>
              <w:rPr>
                <w:rFonts w:cs="Arial"/>
                <w:bCs/>
              </w:rPr>
            </w:pPr>
            <w:r w:rsidRPr="001937EE">
              <w:rPr>
                <w:rFonts w:cs="Arial"/>
                <w:bCs/>
              </w:rPr>
              <w:t>0x2</w:t>
            </w:r>
          </w:p>
        </w:tc>
        <w:tc>
          <w:tcPr>
            <w:tcW w:w="4202" w:type="dxa"/>
            <w:tcBorders>
              <w:top w:val="single" w:sz="8" w:space="0" w:color="auto"/>
              <w:left w:val="nil"/>
              <w:bottom w:val="single" w:sz="8" w:space="0" w:color="auto"/>
              <w:right w:val="single" w:sz="8" w:space="0" w:color="auto"/>
            </w:tcBorders>
            <w:shd w:val="clear" w:color="auto" w:fill="auto"/>
            <w:vAlign w:val="center"/>
          </w:tcPr>
          <w:p w:rsidR="00C53099" w:rsidRPr="001937EE" w:rsidRDefault="00C53099" w:rsidP="00C53099">
            <w:pPr>
              <w:jc w:val="center"/>
              <w:rPr>
                <w:rFonts w:cs="Arial"/>
                <w:bCs/>
              </w:rPr>
            </w:pPr>
            <w:r w:rsidRPr="001937EE">
              <w:rPr>
                <w:rFonts w:cs="Arial"/>
                <w:bCs/>
              </w:rPr>
              <w:t>Tire Pressure Reset Successful</w:t>
            </w:r>
          </w:p>
          <w:p w:rsidR="00C53099" w:rsidRPr="001937EE" w:rsidRDefault="00C53099" w:rsidP="00C53099">
            <w:pPr>
              <w:jc w:val="center"/>
              <w:rPr>
                <w:rFonts w:cs="Arial"/>
                <w:bCs/>
              </w:rPr>
            </w:pPr>
            <w:r w:rsidRPr="001937EE">
              <w:rPr>
                <w:rFonts w:cs="Arial"/>
                <w:bCs/>
              </w:rPr>
              <w:t>(Response from the Feature Server)</w:t>
            </w:r>
          </w:p>
        </w:tc>
      </w:tr>
      <w:tr w:rsidR="00C53099" w:rsidRPr="001937EE" w:rsidTr="00C53099">
        <w:trPr>
          <w:trHeight w:val="394"/>
          <w:jc w:val="center"/>
        </w:trPr>
        <w:tc>
          <w:tcPr>
            <w:tcW w:w="2535" w:type="dxa"/>
            <w:vMerge/>
            <w:tcBorders>
              <w:left w:val="single" w:sz="8" w:space="0" w:color="auto"/>
              <w:bottom w:val="single" w:sz="4" w:space="0" w:color="auto"/>
              <w:right w:val="single" w:sz="8" w:space="0" w:color="auto"/>
            </w:tcBorders>
            <w:shd w:val="clear" w:color="auto" w:fill="auto"/>
            <w:vAlign w:val="center"/>
          </w:tcPr>
          <w:p w:rsidR="00C53099" w:rsidRPr="001937EE"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tcPr>
          <w:p w:rsidR="00C53099" w:rsidRPr="001937EE"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tcPr>
          <w:p w:rsidR="00C53099" w:rsidRPr="001937EE" w:rsidRDefault="00C53099" w:rsidP="00C53099">
            <w:pPr>
              <w:jc w:val="center"/>
              <w:rPr>
                <w:rFonts w:cs="Arial"/>
                <w:bCs/>
              </w:rPr>
            </w:pPr>
            <w:r w:rsidRPr="001937EE">
              <w:rPr>
                <w:rFonts w:cs="Arial"/>
                <w:bCs/>
              </w:rPr>
              <w:t>0x3</w:t>
            </w:r>
          </w:p>
        </w:tc>
        <w:tc>
          <w:tcPr>
            <w:tcW w:w="4202" w:type="dxa"/>
            <w:tcBorders>
              <w:top w:val="single" w:sz="8" w:space="0" w:color="auto"/>
              <w:left w:val="nil"/>
              <w:bottom w:val="single" w:sz="8" w:space="0" w:color="auto"/>
              <w:right w:val="single" w:sz="8" w:space="0" w:color="auto"/>
            </w:tcBorders>
            <w:shd w:val="clear" w:color="auto" w:fill="auto"/>
            <w:vAlign w:val="center"/>
          </w:tcPr>
          <w:p w:rsidR="00C53099" w:rsidRPr="001937EE" w:rsidRDefault="00C53099" w:rsidP="00C53099">
            <w:pPr>
              <w:jc w:val="center"/>
              <w:rPr>
                <w:rFonts w:cs="Arial"/>
                <w:bCs/>
              </w:rPr>
            </w:pPr>
            <w:r w:rsidRPr="001937EE">
              <w:rPr>
                <w:rFonts w:cs="Arial"/>
                <w:bCs/>
              </w:rPr>
              <w:t>Tire Pressure Not Reset</w:t>
            </w:r>
          </w:p>
          <w:p w:rsidR="00C53099" w:rsidRPr="001937EE" w:rsidRDefault="00C53099" w:rsidP="00C53099">
            <w:pPr>
              <w:jc w:val="center"/>
              <w:rPr>
                <w:rFonts w:cs="Arial"/>
                <w:bCs/>
              </w:rPr>
            </w:pPr>
            <w:r w:rsidRPr="001937EE">
              <w:rPr>
                <w:rFonts w:cs="Arial"/>
                <w:bCs/>
              </w:rPr>
              <w:t>(Response from the Feature Server)</w:t>
            </w:r>
          </w:p>
        </w:tc>
      </w:tr>
    </w:tbl>
    <w:p w:rsidR="00C53099" w:rsidRPr="001937EE" w:rsidRDefault="00C53099" w:rsidP="00C53099">
      <w:pPr>
        <w:rPr>
          <w:rFonts w:cs="Arial"/>
          <w:bCs/>
        </w:rPr>
      </w:pPr>
      <w:r>
        <w:rPr>
          <w:rFonts w:cs="Arial"/>
          <w:bCs/>
        </w:rPr>
        <w:t xml:space="preserve">The </w:t>
      </w:r>
      <w:proofErr w:type="spellStart"/>
      <w:r w:rsidRPr="001937EE">
        <w:rPr>
          <w:rFonts w:cs="Arial"/>
          <w:bCs/>
        </w:rPr>
        <w:t>Centerstack</w:t>
      </w:r>
      <w:proofErr w:type="spellEnd"/>
      <w:r w:rsidRPr="001937EE">
        <w:rPr>
          <w:rFonts w:cs="Arial"/>
          <w:bCs/>
        </w:rPr>
        <w:t xml:space="preserve"> Settings HMI Client </w:t>
      </w:r>
      <w:r>
        <w:rPr>
          <w:rFonts w:cs="Arial"/>
          <w:bCs/>
        </w:rPr>
        <w:t xml:space="preserve">shall not query this feature number at start-up </w:t>
      </w:r>
      <w:r w:rsidRPr="001937EE">
        <w:rPr>
          <w:rFonts w:cs="Arial"/>
          <w:bCs/>
        </w:rPr>
        <w:t xml:space="preserve">as this is a reset function.  If it was queried </w:t>
      </w:r>
      <w:r>
        <w:rPr>
          <w:rFonts w:cs="Arial"/>
          <w:bCs/>
        </w:rPr>
        <w:t xml:space="preserve">at start-up </w:t>
      </w:r>
      <w:r w:rsidRPr="001937EE">
        <w:rPr>
          <w:rFonts w:cs="Arial"/>
          <w:bCs/>
        </w:rPr>
        <w:t xml:space="preserve">as an error </w:t>
      </w:r>
      <w:proofErr w:type="gramStart"/>
      <w:r w:rsidRPr="001937EE">
        <w:rPr>
          <w:rFonts w:cs="Arial"/>
          <w:bCs/>
        </w:rPr>
        <w:t>state</w:t>
      </w:r>
      <w:proofErr w:type="gramEnd"/>
      <w:r w:rsidRPr="001937EE">
        <w:rPr>
          <w:rFonts w:cs="Arial"/>
          <w:bCs/>
        </w:rPr>
        <w:t xml:space="preserve"> then the Tire Monitor feature Server would respond back with 0x0 Null / </w:t>
      </w:r>
      <w:proofErr w:type="spellStart"/>
      <w:r w:rsidRPr="001937EE">
        <w:rPr>
          <w:rFonts w:cs="Arial"/>
          <w:bCs/>
        </w:rPr>
        <w:t>Inacitve</w:t>
      </w:r>
      <w:proofErr w:type="spellEnd"/>
      <w:r w:rsidRPr="001937EE">
        <w:rPr>
          <w:rFonts w:cs="Arial"/>
          <w:bCs/>
        </w:rPr>
        <w:t>.</w:t>
      </w:r>
    </w:p>
    <w:p w:rsidR="00C53099" w:rsidRPr="001937EE" w:rsidRDefault="00C53099" w:rsidP="00C53099">
      <w:pPr>
        <w:rPr>
          <w:rFonts w:cs="Arial"/>
          <w:bCs/>
        </w:rPr>
      </w:pPr>
    </w:p>
    <w:p w:rsidR="00C53099" w:rsidRPr="001937EE" w:rsidRDefault="00C53099" w:rsidP="00C53099">
      <w:pPr>
        <w:rPr>
          <w:rFonts w:cs="Arial"/>
          <w:bCs/>
        </w:rPr>
      </w:pPr>
      <w:r w:rsidRPr="001937EE">
        <w:rPr>
          <w:rFonts w:cs="Arial"/>
          <w:bCs/>
        </w:rPr>
        <w:t xml:space="preserve">If </w:t>
      </w:r>
      <w:proofErr w:type="gramStart"/>
      <w:r w:rsidRPr="001937EE">
        <w:rPr>
          <w:rFonts w:cs="Arial"/>
          <w:bCs/>
        </w:rPr>
        <w:t>some kind of Notification/Pop-ups</w:t>
      </w:r>
      <w:proofErr w:type="gramEnd"/>
      <w:r w:rsidRPr="001937EE">
        <w:rPr>
          <w:rFonts w:cs="Arial"/>
          <w:bCs/>
        </w:rPr>
        <w:t xml:space="preserve"> are supported on the </w:t>
      </w:r>
      <w:proofErr w:type="spellStart"/>
      <w:r w:rsidRPr="001937EE">
        <w:rPr>
          <w:rFonts w:cs="Arial"/>
          <w:bCs/>
        </w:rPr>
        <w:t>Centerstack</w:t>
      </w:r>
      <w:proofErr w:type="spellEnd"/>
      <w:r w:rsidRPr="001937EE">
        <w:rPr>
          <w:rFonts w:cs="Arial"/>
          <w:bCs/>
        </w:rPr>
        <w:t xml:space="preserve"> Settings HMI Client (</w:t>
      </w:r>
      <w:proofErr w:type="spellStart"/>
      <w:r w:rsidRPr="001937EE">
        <w:rPr>
          <w:rFonts w:cs="Arial"/>
          <w:bCs/>
        </w:rPr>
        <w:t>ex Successful</w:t>
      </w:r>
      <w:proofErr w:type="spellEnd"/>
      <w:r w:rsidRPr="001937EE">
        <w:rPr>
          <w:rFonts w:cs="Arial"/>
          <w:bCs/>
        </w:rPr>
        <w:t xml:space="preserve"> / Not Successful) then configuration numbers 0x2 and 0x3 would be used to indicate success or failure to reset.  The Notification/Pop-up shall only occur when 0x2 or 0x3 is first set (periodic message on the bus of the same state would not re-initiate a pop-up).</w:t>
      </w:r>
    </w:p>
    <w:p w:rsidR="00C53099" w:rsidRPr="000939F8"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8F2174">
              <w:rPr>
                <w:rFonts w:cs="Arial"/>
                <w:b/>
                <w:bCs/>
              </w:rPr>
              <w:t xml:space="preserve">SYNC Gen 4.0 </w:t>
            </w:r>
            <w:r w:rsidRPr="00B37011">
              <w:rPr>
                <w:rFonts w:cs="Arial"/>
                <w:b/>
                <w:bCs/>
              </w:rPr>
              <w:t>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8F2174">
              <w:rPr>
                <w:rFonts w:eastAsiaTheme="minorEastAsia" w:cs="Arial"/>
              </w:rPr>
              <w:t>TBD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B44EB5">
              <w:rPr>
                <w:rFonts w:eastAsiaTheme="minorEastAsia" w:cs="Arial"/>
              </w:rPr>
              <w:t>1012</w:t>
            </w:r>
          </w:p>
        </w:tc>
      </w:tr>
    </w:tbl>
    <w:p w:rsidR="00C53099" w:rsidRDefault="00C53099" w:rsidP="00C53099">
      <w:pPr>
        <w:rPr>
          <w:color w:val="FF0000"/>
        </w:rPr>
      </w:pPr>
    </w:p>
    <w:p w:rsidR="00C53099" w:rsidRDefault="00C53099" w:rsidP="00C53099">
      <w:pPr>
        <w:rPr>
          <w:color w:val="FF0000"/>
        </w:rPr>
      </w:pPr>
    </w:p>
    <w:p w:rsidR="00C53099" w:rsidRDefault="00C53099" w:rsidP="00C53099">
      <w:pPr>
        <w:pStyle w:val="Heading3"/>
      </w:pPr>
      <w:bookmarkStart w:id="431" w:name="_Toc25737563"/>
      <w:r w:rsidRPr="00B9479B">
        <w:lastRenderedPageBreak/>
        <w:t>VS-FUN-REQ-333128/A-Border Crossing</w:t>
      </w:r>
      <w:bookmarkEnd w:id="43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VS-SR-REQ-333100/A-Border Crossing</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574"/>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Considerate Prompts - Border Crossing</w:t>
            </w:r>
            <w:r w:rsidRPr="00032128">
              <w:rPr>
                <w:rFonts w:cs="Arial"/>
                <w:bCs/>
              </w:rPr>
              <w:t xml:space="preserve">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9230F4" w:rsidRDefault="00C53099" w:rsidP="00C53099">
            <w:pPr>
              <w:jc w:val="center"/>
              <w:rPr>
                <w:rFonts w:cs="Arial"/>
                <w:bCs/>
              </w:rPr>
            </w:pPr>
            <w:r w:rsidRPr="009230F4">
              <w:rPr>
                <w:rFonts w:cs="Arial"/>
                <w:bCs/>
              </w:rPr>
              <w:t>0x0961</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Reminder OFF</w:t>
            </w:r>
            <w:r w:rsidRPr="00032128">
              <w:rPr>
                <w:rFonts w:cs="Arial"/>
                <w:bCs/>
              </w:rPr>
              <w:t xml:space="preserve"> </w:t>
            </w:r>
          </w:p>
        </w:tc>
      </w:tr>
      <w:tr w:rsidR="00C53099" w:rsidRPr="001A447D" w:rsidTr="00C53099">
        <w:trPr>
          <w:trHeight w:val="547"/>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Reminder ON</w:t>
            </w:r>
            <w:r w:rsidRPr="00032128">
              <w:rPr>
                <w:rFonts w:cs="Arial"/>
                <w:bCs/>
              </w:rPr>
              <w:t xml:space="preserve"> </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B37011">
              <w:rPr>
                <w:rFonts w:cs="Arial"/>
                <w:b/>
                <w:bCs/>
              </w:rPr>
              <w:t xml:space="preserve">SYNC </w:t>
            </w:r>
            <w:r w:rsidRPr="00A3110B">
              <w:rPr>
                <w:rFonts w:cs="Arial"/>
                <w:b/>
                <w:bCs/>
              </w:rPr>
              <w:t xml:space="preserve">Gen 4.0 Screen </w:t>
            </w:r>
            <w:r w:rsidRPr="00B37011">
              <w:rPr>
                <w:rFonts w:cs="Arial"/>
                <w:b/>
                <w:bCs/>
              </w:rPr>
              <w:t>/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A3110B">
              <w:rPr>
                <w:rFonts w:eastAsiaTheme="minorEastAsia" w:cs="Arial"/>
              </w:rPr>
              <w:t>TBD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AA6E1C">
              <w:rPr>
                <w:rFonts w:eastAsiaTheme="minorEastAsia" w:cs="Arial"/>
              </w:rPr>
              <w:t>1013</w:t>
            </w:r>
          </w:p>
        </w:tc>
      </w:tr>
    </w:tbl>
    <w:p w:rsidR="00C53099" w:rsidRDefault="00C53099" w:rsidP="00C53099">
      <w:pPr>
        <w:rPr>
          <w:color w:val="FF0000"/>
        </w:rPr>
      </w:pPr>
    </w:p>
    <w:p w:rsidR="00C53099" w:rsidRDefault="00C53099" w:rsidP="00C53099">
      <w:pPr>
        <w:rPr>
          <w:color w:val="FF0000"/>
        </w:rPr>
      </w:pPr>
    </w:p>
    <w:p w:rsidR="00C53099" w:rsidRPr="007F3CAE" w:rsidRDefault="00C53099" w:rsidP="00C53099"/>
    <w:p w:rsidR="00C53099" w:rsidRPr="007F3CAE" w:rsidRDefault="00C53099" w:rsidP="00C53099">
      <w:pPr>
        <w:tabs>
          <w:tab w:val="left" w:pos="3750"/>
        </w:tabs>
      </w:pPr>
    </w:p>
    <w:p w:rsidR="00C53099" w:rsidRDefault="00C53099" w:rsidP="00C53099">
      <w:pPr>
        <w:pStyle w:val="Heading3"/>
      </w:pPr>
      <w:bookmarkStart w:id="432" w:name="_Toc25737564"/>
      <w:r w:rsidRPr="00B9479B">
        <w:t>VS-FUN-REQ-333136/B-</w:t>
      </w:r>
      <w:proofErr w:type="spellStart"/>
      <w:r w:rsidRPr="00B9479B">
        <w:t>Ecocoach</w:t>
      </w:r>
      <w:bookmarkEnd w:id="432"/>
      <w:proofErr w:type="spellEnd"/>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VS-SR-REQ-333154/A-</w:t>
      </w:r>
      <w:proofErr w:type="spellStart"/>
      <w:r w:rsidRPr="00C53099">
        <w:rPr>
          <w:b w:val="0"/>
          <w:u w:val="single"/>
        </w:rPr>
        <w:t>Ecocoach</w:t>
      </w:r>
      <w:proofErr w:type="spellEnd"/>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1A447D"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574"/>
          <w:jc w:val="center"/>
        </w:trPr>
        <w:tc>
          <w:tcPr>
            <w:tcW w:w="3150" w:type="dxa"/>
            <w:vMerge w:val="restart"/>
            <w:tcBorders>
              <w:top w:val="single" w:sz="8" w:space="0" w:color="auto"/>
              <w:left w:val="single" w:sz="8" w:space="0" w:color="auto"/>
              <w:right w:val="single" w:sz="8" w:space="0" w:color="auto"/>
            </w:tcBorders>
            <w:shd w:val="clear" w:color="auto" w:fill="auto"/>
            <w:vAlign w:val="center"/>
            <w:hideMark/>
          </w:tcPr>
          <w:p w:rsidR="00C53099" w:rsidRDefault="00C53099" w:rsidP="00C53099">
            <w:pPr>
              <w:jc w:val="center"/>
              <w:rPr>
                <w:rFonts w:cs="Arial"/>
                <w:bCs/>
              </w:rPr>
            </w:pPr>
            <w:proofErr w:type="spellStart"/>
            <w:r>
              <w:rPr>
                <w:rFonts w:cs="Arial"/>
                <w:bCs/>
              </w:rPr>
              <w:t>EcoCoach</w:t>
            </w:r>
            <w:proofErr w:type="spellEnd"/>
            <w:r w:rsidRPr="00032128">
              <w:rPr>
                <w:rFonts w:cs="Arial"/>
                <w:bCs/>
              </w:rPr>
              <w:t xml:space="preserve"> </w:t>
            </w:r>
            <w:r>
              <w:rPr>
                <w:rFonts w:cs="Arial"/>
                <w:bCs/>
              </w:rPr>
              <w:t>/</w:t>
            </w:r>
          </w:p>
          <w:p w:rsidR="00C53099" w:rsidRPr="00032128" w:rsidRDefault="00C53099" w:rsidP="00C53099">
            <w:pPr>
              <w:jc w:val="center"/>
              <w:rPr>
                <w:rFonts w:cs="Arial"/>
                <w:bCs/>
              </w:rPr>
            </w:pPr>
            <w:r>
              <w:rPr>
                <w:rFonts w:cs="Arial"/>
                <w:bCs/>
              </w:rPr>
              <w:t xml:space="preserve">Show </w:t>
            </w:r>
            <w:proofErr w:type="spellStart"/>
            <w:r>
              <w:rPr>
                <w:rFonts w:cs="Arial"/>
                <w:bCs/>
              </w:rPr>
              <w:t>EcoCoach</w:t>
            </w:r>
            <w:proofErr w:type="spellEnd"/>
            <w:r>
              <w:rPr>
                <w:rFonts w:cs="Arial"/>
                <w:bCs/>
              </w:rPr>
              <w:t xml:space="preserve"> in Go Mode</w:t>
            </w:r>
          </w:p>
        </w:tc>
        <w:tc>
          <w:tcPr>
            <w:tcW w:w="1198"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7D6B19" w:rsidRDefault="00C53099" w:rsidP="00C53099">
            <w:pPr>
              <w:jc w:val="center"/>
              <w:rPr>
                <w:rFonts w:cs="Arial"/>
                <w:bCs/>
              </w:rPr>
            </w:pPr>
            <w:r w:rsidRPr="007D6B19">
              <w:rPr>
                <w:rFonts w:cs="Arial"/>
                <w:bCs/>
              </w:rPr>
              <w:t>0x0962</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OFF / Disabled</w:t>
            </w:r>
            <w:r w:rsidRPr="00032128">
              <w:rPr>
                <w:rFonts w:cs="Arial"/>
                <w:bCs/>
              </w:rPr>
              <w:t xml:space="preserve"> </w:t>
            </w:r>
          </w:p>
        </w:tc>
      </w:tr>
      <w:tr w:rsidR="00C53099" w:rsidRPr="001A447D" w:rsidTr="00C53099">
        <w:trPr>
          <w:trHeight w:val="547"/>
          <w:jc w:val="center"/>
        </w:trPr>
        <w:tc>
          <w:tcPr>
            <w:tcW w:w="3150"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198"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ON / Enabled</w:t>
            </w:r>
            <w:r w:rsidRPr="00032128">
              <w:rPr>
                <w:rFonts w:cs="Arial"/>
                <w:bCs/>
              </w:rPr>
              <w:t xml:space="preserve"> </w:t>
            </w:r>
          </w:p>
        </w:tc>
      </w:tr>
    </w:tbl>
    <w:p w:rsidR="00C53099" w:rsidRDefault="00C53099" w:rsidP="00C53099">
      <w:pPr>
        <w:rPr>
          <w:rFonts w:cs="Arial"/>
          <w:bCs/>
          <w:color w:val="FF0000"/>
        </w:rPr>
      </w:pPr>
    </w:p>
    <w:p w:rsidR="00C53099" w:rsidRPr="00E24856" w:rsidRDefault="00C53099" w:rsidP="00C53099">
      <w:pPr>
        <w:rPr>
          <w:rFonts w:cs="Arial"/>
          <w:b/>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165126">
              <w:rPr>
                <w:rFonts w:cs="Arial"/>
                <w:b/>
                <w:bCs/>
              </w:rPr>
              <w:lastRenderedPageBreak/>
              <w:t xml:space="preserve">SYNC Gen 4.0 Screen </w:t>
            </w:r>
            <w:r w:rsidRPr="00B37011">
              <w:rPr>
                <w:rFonts w:cs="Arial"/>
                <w:b/>
                <w:bCs/>
              </w:rPr>
              <w:t>/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165126">
              <w:rPr>
                <w:rFonts w:eastAsiaTheme="minorEastAsia" w:cs="Arial"/>
              </w:rPr>
              <w:t>TBD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6469AE">
              <w:rPr>
                <w:rFonts w:eastAsiaTheme="minorEastAsia" w:cs="Arial"/>
              </w:rPr>
              <w:t>1014</w:t>
            </w:r>
          </w:p>
        </w:tc>
      </w:tr>
    </w:tbl>
    <w:p w:rsidR="00C53099" w:rsidRDefault="00C53099" w:rsidP="00C53099">
      <w:pPr>
        <w:rPr>
          <w:color w:val="FF0000"/>
        </w:rPr>
      </w:pPr>
    </w:p>
    <w:p w:rsidR="00C53099" w:rsidRDefault="00C53099" w:rsidP="00C53099">
      <w:pPr>
        <w:rPr>
          <w:color w:val="FF0000"/>
        </w:rPr>
      </w:pPr>
    </w:p>
    <w:p w:rsidR="00C53099" w:rsidRPr="007F3CAE" w:rsidRDefault="00C53099" w:rsidP="00C53099"/>
    <w:p w:rsidR="00C53099" w:rsidRPr="007F3CAE" w:rsidRDefault="00C53099" w:rsidP="00C53099"/>
    <w:p w:rsidR="00C53099" w:rsidRDefault="00C53099" w:rsidP="00C53099"/>
    <w:p w:rsidR="00C53099" w:rsidRPr="007F3CAE" w:rsidRDefault="00C53099" w:rsidP="00C53099">
      <w:pPr>
        <w:tabs>
          <w:tab w:val="left" w:pos="3750"/>
        </w:tabs>
      </w:pPr>
      <w:r>
        <w:tab/>
      </w:r>
    </w:p>
    <w:p w:rsidR="00C53099" w:rsidRPr="00C53099" w:rsidRDefault="00C53099" w:rsidP="00C53099">
      <w:pPr>
        <w:pStyle w:val="Heading5"/>
        <w:rPr>
          <w:b w:val="0"/>
          <w:u w:val="single"/>
        </w:rPr>
      </w:pPr>
      <w:r w:rsidRPr="00C53099">
        <w:rPr>
          <w:b w:val="0"/>
          <w:u w:val="single"/>
        </w:rPr>
        <w:t>VS-SR-REQ-333155/A-Eco Advices</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574"/>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proofErr w:type="spellStart"/>
            <w:r>
              <w:rPr>
                <w:rFonts w:cs="Arial"/>
                <w:bCs/>
              </w:rPr>
              <w:t>Ecocoach</w:t>
            </w:r>
            <w:proofErr w:type="spellEnd"/>
            <w:r>
              <w:rPr>
                <w:rFonts w:cs="Arial"/>
                <w:bCs/>
              </w:rPr>
              <w:t xml:space="preserve"> - Eco Advices</w:t>
            </w:r>
            <w:r w:rsidRPr="00032128">
              <w:rPr>
                <w:rFonts w:cs="Arial"/>
                <w:bCs/>
              </w:rPr>
              <w:t xml:space="preserve">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D232E0" w:rsidRDefault="00C53099" w:rsidP="00C53099">
            <w:pPr>
              <w:jc w:val="center"/>
              <w:rPr>
                <w:rFonts w:cs="Arial"/>
                <w:bCs/>
              </w:rPr>
            </w:pPr>
            <w:r w:rsidRPr="00D232E0">
              <w:rPr>
                <w:rFonts w:cs="Arial"/>
                <w:bCs/>
              </w:rPr>
              <w:t>0x0963</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OFF / Disabled</w:t>
            </w:r>
            <w:r w:rsidRPr="00032128">
              <w:rPr>
                <w:rFonts w:cs="Arial"/>
                <w:bCs/>
              </w:rPr>
              <w:t xml:space="preserve"> </w:t>
            </w:r>
          </w:p>
        </w:tc>
      </w:tr>
      <w:tr w:rsidR="00C53099" w:rsidRPr="001A447D" w:rsidTr="00C53099">
        <w:trPr>
          <w:trHeight w:val="547"/>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 xml:space="preserve">ON / Enabled </w:t>
            </w:r>
            <w:r w:rsidRPr="00032128">
              <w:rPr>
                <w:rFonts w:cs="Arial"/>
                <w:bCs/>
              </w:rPr>
              <w:t xml:space="preserve"> </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724D97">
              <w:rPr>
                <w:rFonts w:cs="Arial"/>
                <w:b/>
                <w:bCs/>
              </w:rPr>
              <w:t xml:space="preserve">SYNC Gen 4.0 </w:t>
            </w:r>
            <w:r w:rsidRPr="00B37011">
              <w:rPr>
                <w:rFonts w:cs="Arial"/>
                <w:b/>
                <w:bCs/>
              </w:rPr>
              <w:t>Screen /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724D97">
              <w:rPr>
                <w:rFonts w:eastAsiaTheme="minorEastAsia" w:cs="Arial"/>
              </w:rPr>
              <w:t>TBD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FC1D2D">
              <w:rPr>
                <w:rFonts w:eastAsiaTheme="minorEastAsia" w:cs="Arial"/>
              </w:rPr>
              <w:t>1015</w:t>
            </w:r>
          </w:p>
        </w:tc>
      </w:tr>
    </w:tbl>
    <w:p w:rsidR="00C53099" w:rsidRDefault="00C53099" w:rsidP="00C53099">
      <w:pPr>
        <w:rPr>
          <w:color w:val="FF0000"/>
        </w:rPr>
      </w:pPr>
    </w:p>
    <w:p w:rsidR="00C53099" w:rsidRDefault="00C53099" w:rsidP="00C53099">
      <w:pPr>
        <w:rPr>
          <w:color w:val="FF0000"/>
        </w:rPr>
      </w:pPr>
    </w:p>
    <w:p w:rsidR="00C53099" w:rsidRPr="007F3CAE" w:rsidRDefault="00C53099" w:rsidP="00C53099"/>
    <w:p w:rsidR="00C53099" w:rsidRPr="007F3CAE" w:rsidRDefault="00C53099" w:rsidP="00C53099"/>
    <w:p w:rsidR="00C53099" w:rsidRPr="007F3CAE" w:rsidRDefault="00C53099" w:rsidP="00C53099"/>
    <w:p w:rsidR="00C53099" w:rsidRPr="007F3CAE" w:rsidRDefault="00C53099" w:rsidP="00C53099"/>
    <w:p w:rsidR="00C53099" w:rsidRDefault="00C53099" w:rsidP="00C53099"/>
    <w:p w:rsidR="00C012F5" w:rsidRDefault="00C012F5" w:rsidP="00C53099"/>
    <w:p w:rsidR="00C012F5" w:rsidRDefault="00C012F5" w:rsidP="00C53099"/>
    <w:p w:rsidR="00C012F5" w:rsidRPr="007F3CAE" w:rsidRDefault="00C012F5" w:rsidP="00C53099"/>
    <w:p w:rsidR="00C53099" w:rsidRPr="007F3CAE" w:rsidRDefault="00C53099" w:rsidP="00C53099"/>
    <w:p w:rsidR="00C53099" w:rsidRPr="007F3CAE" w:rsidRDefault="00C53099" w:rsidP="00C53099"/>
    <w:p w:rsidR="00C53099" w:rsidRPr="007F3CAE" w:rsidRDefault="00C53099" w:rsidP="00C53099"/>
    <w:p w:rsidR="00C53099" w:rsidRDefault="00C53099" w:rsidP="00C53099"/>
    <w:p w:rsidR="00C53099" w:rsidRPr="007F3CAE" w:rsidRDefault="00C53099" w:rsidP="00C53099">
      <w:pPr>
        <w:tabs>
          <w:tab w:val="left" w:pos="3750"/>
        </w:tabs>
      </w:pPr>
      <w:r>
        <w:tab/>
      </w:r>
    </w:p>
    <w:p w:rsidR="00C53099" w:rsidRPr="00C53099" w:rsidRDefault="00C53099" w:rsidP="00C53099">
      <w:pPr>
        <w:pStyle w:val="Heading5"/>
        <w:rPr>
          <w:b w:val="0"/>
          <w:u w:val="single"/>
        </w:rPr>
      </w:pPr>
      <w:r w:rsidRPr="00C53099">
        <w:rPr>
          <w:b w:val="0"/>
          <w:u w:val="single"/>
        </w:rPr>
        <w:lastRenderedPageBreak/>
        <w:t>VS-SR-REQ-333156/A-Coasting Support</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574"/>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proofErr w:type="spellStart"/>
            <w:r>
              <w:rPr>
                <w:rFonts w:cs="Arial"/>
                <w:bCs/>
              </w:rPr>
              <w:t>Ecocoach</w:t>
            </w:r>
            <w:proofErr w:type="spellEnd"/>
            <w:r>
              <w:rPr>
                <w:rFonts w:cs="Arial"/>
                <w:bCs/>
              </w:rPr>
              <w:t xml:space="preserve"> - Coasting Support</w:t>
            </w:r>
            <w:r w:rsidRPr="00032128">
              <w:rPr>
                <w:rFonts w:cs="Arial"/>
                <w:bCs/>
              </w:rPr>
              <w:t xml:space="preserve">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AE65AF" w:rsidRDefault="00C53099" w:rsidP="00C53099">
            <w:pPr>
              <w:jc w:val="center"/>
              <w:rPr>
                <w:rFonts w:cs="Arial"/>
                <w:bCs/>
              </w:rPr>
            </w:pPr>
            <w:r w:rsidRPr="00AE65AF">
              <w:rPr>
                <w:rFonts w:cs="Arial"/>
                <w:bCs/>
              </w:rPr>
              <w:t>0x0964</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OFF / Disabled</w:t>
            </w:r>
            <w:r w:rsidRPr="00032128">
              <w:rPr>
                <w:rFonts w:cs="Arial"/>
                <w:bCs/>
              </w:rPr>
              <w:t xml:space="preserve"> </w:t>
            </w:r>
          </w:p>
        </w:tc>
      </w:tr>
      <w:tr w:rsidR="00C53099" w:rsidRPr="001A447D" w:rsidTr="00C53099">
        <w:trPr>
          <w:trHeight w:val="547"/>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ON / Enabled</w:t>
            </w:r>
            <w:r w:rsidRPr="00032128">
              <w:rPr>
                <w:rFonts w:cs="Arial"/>
                <w:bCs/>
              </w:rPr>
              <w:t xml:space="preserve"> </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8E5BED">
              <w:rPr>
                <w:rFonts w:cs="Arial"/>
                <w:b/>
                <w:bCs/>
              </w:rPr>
              <w:t xml:space="preserve">SYNC Gen 4.0 Screen </w:t>
            </w:r>
            <w:r w:rsidRPr="00B37011">
              <w:rPr>
                <w:rFonts w:cs="Arial"/>
                <w:b/>
                <w:bCs/>
              </w:rPr>
              <w:t>/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8E5BED">
              <w:rPr>
                <w:rFonts w:eastAsiaTheme="minorEastAsia" w:cs="Arial"/>
              </w:rPr>
              <w:t>TBD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4E0B43">
              <w:rPr>
                <w:rFonts w:eastAsiaTheme="minorEastAsia" w:cs="Arial"/>
              </w:rPr>
              <w:t>1016</w:t>
            </w:r>
          </w:p>
        </w:tc>
      </w:tr>
    </w:tbl>
    <w:p w:rsidR="00C53099" w:rsidRPr="007F3CAE" w:rsidRDefault="00C53099" w:rsidP="00C53099"/>
    <w:p w:rsidR="00C53099" w:rsidRPr="007F3CAE" w:rsidRDefault="00C53099" w:rsidP="00C53099"/>
    <w:p w:rsidR="00C53099" w:rsidRDefault="00C53099" w:rsidP="00C53099"/>
    <w:p w:rsidR="00C53099" w:rsidRPr="007F3CAE" w:rsidRDefault="00C53099" w:rsidP="00C53099">
      <w:pPr>
        <w:tabs>
          <w:tab w:val="left" w:pos="3750"/>
        </w:tabs>
      </w:pPr>
      <w:r>
        <w:tab/>
      </w:r>
    </w:p>
    <w:p w:rsidR="00C53099" w:rsidRPr="00C53099" w:rsidRDefault="00C53099" w:rsidP="00C53099">
      <w:pPr>
        <w:pStyle w:val="Heading5"/>
        <w:rPr>
          <w:b w:val="0"/>
          <w:u w:val="single"/>
        </w:rPr>
      </w:pPr>
      <w:r w:rsidRPr="00C53099">
        <w:rPr>
          <w:b w:val="0"/>
          <w:u w:val="single"/>
        </w:rPr>
        <w:t>VS-SR-REQ-364517/A-</w:t>
      </w:r>
      <w:proofErr w:type="spellStart"/>
      <w:r w:rsidRPr="00C53099">
        <w:rPr>
          <w:b w:val="0"/>
          <w:u w:val="single"/>
        </w:rPr>
        <w:t>EcoCoach</w:t>
      </w:r>
      <w:proofErr w:type="spellEnd"/>
      <w:r w:rsidRPr="00C53099">
        <w:rPr>
          <w:b w:val="0"/>
          <w:u w:val="single"/>
        </w:rPr>
        <w:t xml:space="preserve"> - Eco Mode</w:t>
      </w:r>
    </w:p>
    <w:p w:rsidR="00C53099" w:rsidRPr="00165A55" w:rsidRDefault="00C53099" w:rsidP="00C53099">
      <w:pPr>
        <w:rPr>
          <w:rFonts w:cs="Arial"/>
        </w:rPr>
      </w:pPr>
      <w:r w:rsidRPr="00165A55">
        <w:rPr>
          <w:rFonts w:cs="Arial"/>
        </w:rPr>
        <w:t xml:space="preserve">For this feature when performing the “Set” or “Query” operation the Feature Number and Configuration Number in the </w:t>
      </w:r>
      <w:proofErr w:type="spellStart"/>
      <w:r w:rsidRPr="00165A55">
        <w:rPr>
          <w:rFonts w:cs="Arial"/>
        </w:rPr>
        <w:t>Feature.Rq</w:t>
      </w:r>
      <w:proofErr w:type="spellEnd"/>
      <w:r w:rsidRPr="00165A55">
        <w:rPr>
          <w:rFonts w:cs="Arial"/>
        </w:rPr>
        <w:t xml:space="preserve"> and </w:t>
      </w:r>
      <w:proofErr w:type="spellStart"/>
      <w:r w:rsidRPr="00165A55">
        <w:rPr>
          <w:rFonts w:cs="Arial"/>
        </w:rPr>
        <w:t>Feature.St</w:t>
      </w:r>
      <w:proofErr w:type="spellEnd"/>
      <w:r w:rsidRPr="00165A55">
        <w:rPr>
          <w:rFonts w:cs="Arial"/>
        </w:rPr>
        <w:t xml:space="preserve"> messages shall be used below.</w:t>
      </w:r>
    </w:p>
    <w:p w:rsidR="00C53099" w:rsidRPr="00165A55" w:rsidRDefault="00C53099" w:rsidP="00C53099">
      <w:pPr>
        <w:rPr>
          <w:rFonts w:cs="Arial"/>
        </w:rPr>
      </w:pPr>
    </w:p>
    <w:p w:rsidR="00C53099" w:rsidRPr="00165A55" w:rsidRDefault="00C53099" w:rsidP="00C53099">
      <w:pPr>
        <w:rPr>
          <w:rFonts w:cs="Arial"/>
        </w:rPr>
      </w:pPr>
      <w:r w:rsidRPr="00165A55">
        <w:rPr>
          <w:rFonts w:cs="Arial"/>
        </w:rPr>
        <w:t xml:space="preserve">If Enhanced Memory is supported the Active Personality Profile shall be used for </w:t>
      </w:r>
      <w:proofErr w:type="spellStart"/>
      <w:r w:rsidRPr="00165A55">
        <w:rPr>
          <w:rFonts w:cs="Arial"/>
        </w:rPr>
        <w:t>PersIndex</w:t>
      </w:r>
      <w:proofErr w:type="spellEnd"/>
      <w:r w:rsidRPr="00165A55">
        <w:rPr>
          <w:rFonts w:cs="Arial"/>
        </w:rPr>
        <w:t xml:space="preserve">.  If Enhanced Memory is not supported </w:t>
      </w:r>
      <w:proofErr w:type="spellStart"/>
      <w:r w:rsidRPr="00165A55">
        <w:rPr>
          <w:rFonts w:cs="Arial"/>
        </w:rPr>
        <w:t>PersIndex</w:t>
      </w:r>
      <w:proofErr w:type="spellEnd"/>
      <w:r w:rsidRPr="00165A55">
        <w:rPr>
          <w:rFonts w:cs="Arial"/>
        </w:rPr>
        <w:t xml:space="preserve"> shall be set to Vehicle.</w:t>
      </w:r>
    </w:p>
    <w:p w:rsidR="00C53099" w:rsidRPr="00165A55" w:rsidRDefault="00C53099" w:rsidP="00C53099">
      <w:pPr>
        <w:rPr>
          <w:rFonts w:cs="Arial"/>
        </w:rPr>
      </w:pPr>
    </w:p>
    <w:p w:rsidR="00C53099" w:rsidRPr="00165A55"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165A55"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65A55" w:rsidRDefault="00C53099">
            <w:pPr>
              <w:spacing w:line="256" w:lineRule="auto"/>
              <w:jc w:val="center"/>
              <w:rPr>
                <w:rFonts w:cs="Arial"/>
                <w:b/>
                <w:bCs/>
              </w:rPr>
            </w:pPr>
            <w:r w:rsidRPr="00165A55">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65A55" w:rsidRDefault="00C53099">
            <w:pPr>
              <w:spacing w:line="256" w:lineRule="auto"/>
              <w:jc w:val="center"/>
              <w:rPr>
                <w:rFonts w:cs="Arial"/>
                <w:b/>
                <w:bCs/>
              </w:rPr>
            </w:pPr>
            <w:r w:rsidRPr="00165A55">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65A55" w:rsidRDefault="00C53099">
            <w:pPr>
              <w:spacing w:line="256" w:lineRule="auto"/>
              <w:jc w:val="center"/>
              <w:rPr>
                <w:rFonts w:cs="Arial"/>
                <w:b/>
                <w:bCs/>
              </w:rPr>
            </w:pPr>
            <w:r w:rsidRPr="00165A55">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65A55" w:rsidRDefault="00C53099">
            <w:pPr>
              <w:spacing w:line="256" w:lineRule="auto"/>
              <w:jc w:val="center"/>
              <w:rPr>
                <w:rFonts w:cs="Arial"/>
                <w:b/>
                <w:bCs/>
              </w:rPr>
            </w:pPr>
            <w:r w:rsidRPr="00165A55">
              <w:rPr>
                <w:rFonts w:cs="Arial"/>
                <w:b/>
                <w:bCs/>
              </w:rPr>
              <w:t>HMI selection / Configuration Name</w:t>
            </w:r>
          </w:p>
        </w:tc>
      </w:tr>
      <w:tr w:rsidR="00C53099" w:rsidRPr="00165A55"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165A55" w:rsidRDefault="00C53099" w:rsidP="00C53099">
            <w:pPr>
              <w:spacing w:line="256" w:lineRule="auto"/>
              <w:jc w:val="center"/>
              <w:rPr>
                <w:rFonts w:cs="Arial"/>
                <w:bCs/>
              </w:rPr>
            </w:pPr>
            <w:proofErr w:type="spellStart"/>
            <w:r w:rsidRPr="00165A55">
              <w:rPr>
                <w:rFonts w:cs="Arial"/>
                <w:bCs/>
              </w:rPr>
              <w:t>EcoCoach</w:t>
            </w:r>
            <w:proofErr w:type="spellEnd"/>
            <w:r w:rsidRPr="00165A55">
              <w:rPr>
                <w:rFonts w:cs="Arial"/>
                <w:bCs/>
              </w:rPr>
              <w:t xml:space="preserve"> in Eco Mode</w:t>
            </w:r>
          </w:p>
        </w:tc>
        <w:tc>
          <w:tcPr>
            <w:tcW w:w="1198" w:type="dxa"/>
            <w:vMerge w:val="restart"/>
            <w:tcBorders>
              <w:top w:val="single" w:sz="8" w:space="0" w:color="auto"/>
              <w:left w:val="nil"/>
              <w:bottom w:val="single" w:sz="4" w:space="0" w:color="auto"/>
              <w:right w:val="single" w:sz="8" w:space="0" w:color="auto"/>
            </w:tcBorders>
            <w:vAlign w:val="center"/>
          </w:tcPr>
          <w:p w:rsidR="00C53099" w:rsidRPr="00165A55" w:rsidRDefault="00C53099">
            <w:pPr>
              <w:spacing w:line="256" w:lineRule="auto"/>
              <w:jc w:val="center"/>
              <w:rPr>
                <w:rFonts w:cs="Arial"/>
                <w:b/>
                <w:bCs/>
              </w:rPr>
            </w:pPr>
          </w:p>
          <w:p w:rsidR="00C53099" w:rsidRPr="00165A55" w:rsidRDefault="00C53099" w:rsidP="00C53099">
            <w:pPr>
              <w:spacing w:line="256" w:lineRule="auto"/>
              <w:jc w:val="center"/>
              <w:rPr>
                <w:rFonts w:cs="Arial"/>
                <w:bCs/>
              </w:rPr>
            </w:pPr>
            <w:r w:rsidRPr="00165A55">
              <w:rPr>
                <w:rFonts w:cs="Arial"/>
                <w:bCs/>
              </w:rPr>
              <w:t>0x096E</w:t>
            </w:r>
          </w:p>
          <w:p w:rsidR="00C53099" w:rsidRPr="00165A55" w:rsidRDefault="00C53099">
            <w:pPr>
              <w:spacing w:line="256"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165A55" w:rsidRDefault="00C53099">
            <w:pPr>
              <w:spacing w:line="256" w:lineRule="auto"/>
              <w:jc w:val="center"/>
              <w:rPr>
                <w:rFonts w:cs="Arial"/>
                <w:bCs/>
              </w:rPr>
            </w:pPr>
            <w:r w:rsidRPr="00165A55">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165A55" w:rsidRDefault="00C53099">
            <w:pPr>
              <w:spacing w:line="256" w:lineRule="auto"/>
              <w:jc w:val="center"/>
              <w:rPr>
                <w:rFonts w:cs="Arial"/>
                <w:bCs/>
              </w:rPr>
            </w:pPr>
            <w:r w:rsidRPr="00165A55">
              <w:rPr>
                <w:rFonts w:cs="Arial"/>
                <w:bCs/>
              </w:rPr>
              <w:t xml:space="preserve">OFF / Disabled </w:t>
            </w:r>
          </w:p>
        </w:tc>
      </w:tr>
      <w:tr w:rsidR="00C53099" w:rsidRPr="00165A55"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165A55"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165A55"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165A55" w:rsidRDefault="00C53099">
            <w:pPr>
              <w:spacing w:line="256" w:lineRule="auto"/>
              <w:jc w:val="center"/>
              <w:rPr>
                <w:rFonts w:cs="Arial"/>
                <w:bCs/>
              </w:rPr>
            </w:pPr>
            <w:r w:rsidRPr="00165A55">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165A55" w:rsidRDefault="00C53099">
            <w:pPr>
              <w:spacing w:line="256" w:lineRule="auto"/>
              <w:jc w:val="center"/>
              <w:rPr>
                <w:rFonts w:cs="Arial"/>
                <w:bCs/>
              </w:rPr>
            </w:pPr>
            <w:r w:rsidRPr="00165A55">
              <w:rPr>
                <w:rFonts w:cs="Arial"/>
                <w:bCs/>
              </w:rPr>
              <w:t xml:space="preserve">ON / Enabled </w:t>
            </w:r>
          </w:p>
        </w:tc>
      </w:tr>
    </w:tbl>
    <w:p w:rsidR="00C53099" w:rsidRPr="00165A55" w:rsidRDefault="00C53099" w:rsidP="00C53099">
      <w:pPr>
        <w:rPr>
          <w:rFonts w:cs="Arial"/>
          <w:bCs/>
          <w:color w:val="FF0000"/>
        </w:rPr>
      </w:pPr>
    </w:p>
    <w:p w:rsidR="00C53099" w:rsidRPr="00165A55" w:rsidRDefault="00C53099" w:rsidP="00C53099">
      <w:pPr>
        <w:rPr>
          <w:rFonts w:cs="Arial"/>
          <w:b/>
          <w:bCs/>
          <w:color w:val="FF0000"/>
        </w:rPr>
      </w:pPr>
    </w:p>
    <w:p w:rsidR="00C53099" w:rsidRPr="00165A55"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165A5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165A55" w:rsidRDefault="00C53099">
            <w:pPr>
              <w:spacing w:line="276" w:lineRule="auto"/>
              <w:jc w:val="center"/>
              <w:rPr>
                <w:rFonts w:cs="Arial"/>
                <w:b/>
                <w:bCs/>
              </w:rPr>
            </w:pPr>
            <w:r w:rsidRPr="00165A55">
              <w:rPr>
                <w:rFonts w:cs="Arial"/>
                <w:b/>
                <w:bCs/>
              </w:rPr>
              <w:t>HMI Setting ID</w:t>
            </w:r>
          </w:p>
        </w:tc>
      </w:tr>
      <w:tr w:rsidR="00C53099" w:rsidRPr="00165A5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165A55" w:rsidRDefault="00C53099">
            <w:pPr>
              <w:spacing w:line="276" w:lineRule="auto"/>
              <w:jc w:val="center"/>
              <w:rPr>
                <w:rFonts w:eastAsiaTheme="minorEastAsia" w:cs="Arial"/>
              </w:rPr>
            </w:pPr>
            <w:r w:rsidRPr="00165A55">
              <w:rPr>
                <w:rFonts w:eastAsiaTheme="minorEastAsia" w:cs="Arial"/>
              </w:rPr>
              <w:t>1077</w:t>
            </w:r>
          </w:p>
        </w:tc>
      </w:tr>
    </w:tbl>
    <w:p w:rsidR="00C53099" w:rsidRPr="00165A55" w:rsidRDefault="00C53099" w:rsidP="00C53099">
      <w:pPr>
        <w:rPr>
          <w:rFonts w:cs="Arial"/>
        </w:rPr>
      </w:pPr>
    </w:p>
    <w:p w:rsidR="00C53099" w:rsidRDefault="00C53099" w:rsidP="00C53099">
      <w:pPr>
        <w:pStyle w:val="Heading3"/>
      </w:pPr>
      <w:bookmarkStart w:id="433" w:name="_Toc25737565"/>
      <w:r w:rsidRPr="00B9479B">
        <w:lastRenderedPageBreak/>
        <w:t>VS-FUN-REQ-333107/B-Speedometer</w:t>
      </w:r>
      <w:bookmarkEnd w:id="43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VS-SR-REQ-333114/C-Speedometer MPH</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Speedometer MPH</w:t>
            </w:r>
            <w:r w:rsidRPr="00032128">
              <w:rPr>
                <w:rFonts w:cs="Arial"/>
                <w:bCs/>
              </w:rPr>
              <w:t xml:space="preserve"> </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9240D3" w:rsidRDefault="00C53099" w:rsidP="00C53099">
            <w:pPr>
              <w:jc w:val="center"/>
              <w:rPr>
                <w:rFonts w:cs="Arial"/>
                <w:bCs/>
              </w:rPr>
            </w:pPr>
            <w:r w:rsidRPr="009240D3">
              <w:rPr>
                <w:rFonts w:cs="Arial"/>
                <w:bCs/>
              </w:rPr>
              <w:t>0x0965</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OFF / Disabled</w:t>
            </w:r>
            <w:r w:rsidRPr="00032128">
              <w:rPr>
                <w:rFonts w:cs="Arial"/>
                <w:bCs/>
              </w:rPr>
              <w:t xml:space="preserve"> </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ON / Enabled</w:t>
            </w:r>
            <w:r w:rsidRPr="00032128">
              <w:rPr>
                <w:rFonts w:cs="Arial"/>
                <w:bCs/>
              </w:rPr>
              <w:t xml:space="preserve"> </w:t>
            </w:r>
          </w:p>
        </w:tc>
      </w:tr>
    </w:tbl>
    <w:p w:rsidR="00C53099" w:rsidRDefault="00C53099" w:rsidP="00C53099">
      <w:pPr>
        <w:rPr>
          <w:rFonts w:cs="Arial"/>
          <w:bCs/>
          <w:color w:val="FF0000"/>
        </w:rPr>
      </w:pPr>
    </w:p>
    <w:p w:rsidR="00C53099" w:rsidRPr="003C4671" w:rsidRDefault="00C53099" w:rsidP="00C53099">
      <w:pPr>
        <w:rPr>
          <w:rFonts w:cs="Arial"/>
        </w:rPr>
      </w:pPr>
      <w:r w:rsidRPr="003C4671">
        <w:rPr>
          <w:rFonts w:cs="Arial"/>
        </w:rPr>
        <w:t xml:space="preserve">Note:  </w:t>
      </w:r>
      <w:proofErr w:type="gramStart"/>
      <w:r w:rsidRPr="003C4671">
        <w:rPr>
          <w:rFonts w:cs="Arial"/>
        </w:rPr>
        <w:t>the</w:t>
      </w:r>
      <w:proofErr w:type="gramEnd"/>
      <w:r w:rsidRPr="003C4671">
        <w:rPr>
          <w:rFonts w:cs="Arial"/>
        </w:rPr>
        <w:t xml:space="preserve"> Speedometer MPH and Speedometer K</w:t>
      </w:r>
      <w:r>
        <w:rPr>
          <w:rFonts w:cs="Arial"/>
        </w:rPr>
        <w:t>m/h</w:t>
      </w:r>
      <w:r w:rsidRPr="003C4671">
        <w:rPr>
          <w:rFonts w:cs="Arial"/>
        </w:rPr>
        <w:t xml:space="preserve"> settings are mutually exclusive.  Which setting to show is handled via configurations based on market.  See table in requirement “</w:t>
      </w:r>
      <w:r w:rsidRPr="003C4671">
        <w:rPr>
          <w:rFonts w:cs="Arial"/>
          <w:u w:val="single"/>
        </w:rPr>
        <w:t>VS-REQ-341178-Mapping Table – Speedometer Major Units</w:t>
      </w:r>
      <w:r w:rsidRPr="003C4671">
        <w:rPr>
          <w:rFonts w:cs="Arial"/>
        </w:rPr>
        <w:t>” for details.</w:t>
      </w:r>
    </w:p>
    <w:p w:rsidR="00C53099" w:rsidRPr="003C4671" w:rsidRDefault="00C53099" w:rsidP="00C53099">
      <w:pPr>
        <w:numPr>
          <w:ilvl w:val="0"/>
          <w:numId w:val="939"/>
        </w:numPr>
        <w:rPr>
          <w:rFonts w:cs="Arial"/>
        </w:rPr>
      </w:pPr>
      <w:r w:rsidRPr="003C4671">
        <w:rPr>
          <w:rFonts w:cs="Arial"/>
        </w:rPr>
        <w:t xml:space="preserve">Ex.  If in the </w:t>
      </w:r>
      <w:r>
        <w:rPr>
          <w:rFonts w:cs="Arial"/>
        </w:rPr>
        <w:t>Canada</w:t>
      </w:r>
      <w:r w:rsidRPr="003C4671">
        <w:rPr>
          <w:rFonts w:cs="Arial"/>
        </w:rPr>
        <w:t xml:space="preserve"> the vehicle major speed scale is </w:t>
      </w:r>
      <w:r>
        <w:rPr>
          <w:rFonts w:cs="Arial"/>
        </w:rPr>
        <w:t>Km/h</w:t>
      </w:r>
      <w:r w:rsidRPr="003C4671">
        <w:rPr>
          <w:rFonts w:cs="Arial"/>
        </w:rPr>
        <w:t xml:space="preserve"> on the Cluster speedometer, then:</w:t>
      </w:r>
    </w:p>
    <w:p w:rsidR="00C53099" w:rsidRPr="003C4671" w:rsidRDefault="00C53099" w:rsidP="00C53099">
      <w:pPr>
        <w:numPr>
          <w:ilvl w:val="1"/>
          <w:numId w:val="939"/>
        </w:numPr>
        <w:rPr>
          <w:rFonts w:cs="Arial"/>
        </w:rPr>
      </w:pPr>
      <w:r w:rsidRPr="003C4671">
        <w:rPr>
          <w:rFonts w:cs="Arial"/>
        </w:rPr>
        <w:t xml:space="preserve"> the Speedometer </w:t>
      </w:r>
      <w:r>
        <w:rPr>
          <w:rFonts w:cs="Arial"/>
        </w:rPr>
        <w:t>MPH</w:t>
      </w:r>
      <w:r w:rsidRPr="003C4671">
        <w:rPr>
          <w:rFonts w:cs="Arial"/>
        </w:rPr>
        <w:t xml:space="preserve"> setting would be configured enabled to be shown on the HMI, and </w:t>
      </w:r>
    </w:p>
    <w:p w:rsidR="00C53099" w:rsidRPr="003C4671" w:rsidRDefault="00C53099" w:rsidP="00C53099">
      <w:pPr>
        <w:numPr>
          <w:ilvl w:val="1"/>
          <w:numId w:val="939"/>
        </w:numPr>
        <w:rPr>
          <w:rFonts w:cs="Arial"/>
        </w:rPr>
      </w:pPr>
      <w:r w:rsidRPr="003C4671">
        <w:rPr>
          <w:rFonts w:cs="Arial"/>
        </w:rPr>
        <w:t xml:space="preserve">the Speedometer </w:t>
      </w:r>
      <w:r>
        <w:rPr>
          <w:rFonts w:cs="Arial"/>
        </w:rPr>
        <w:t>Km/h</w:t>
      </w:r>
      <w:r w:rsidRPr="003C4671">
        <w:rPr>
          <w:rFonts w:cs="Arial"/>
        </w:rPr>
        <w:t xml:space="preserve"> setting would not be shown</w:t>
      </w: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0E4F52">
              <w:rPr>
                <w:rFonts w:eastAsiaTheme="minorEastAsia" w:cs="Arial"/>
              </w:rPr>
              <w:t>1017</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Pr="00BC3C8C" w:rsidRDefault="00C53099" w:rsidP="00C53099">
      <w:pPr>
        <w:rPr>
          <w:rFonts w:cs="Arial"/>
          <w:bCs/>
        </w:rPr>
      </w:pPr>
    </w:p>
    <w:p w:rsidR="00C53099" w:rsidRPr="00C53099" w:rsidRDefault="00C53099" w:rsidP="00C53099">
      <w:pPr>
        <w:pStyle w:val="Heading5"/>
        <w:rPr>
          <w:b w:val="0"/>
          <w:u w:val="single"/>
        </w:rPr>
      </w:pPr>
      <w:r w:rsidRPr="00C53099">
        <w:rPr>
          <w:b w:val="0"/>
          <w:u w:val="single"/>
        </w:rPr>
        <w:t>VS-SR-REQ-333162/C-Speedometer Km/h</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Default="00C53099" w:rsidP="00C53099">
      <w:pPr>
        <w:rPr>
          <w:rFonts w:cs="Arial"/>
          <w:bCs/>
          <w:color w:val="FF0000"/>
        </w:rPr>
      </w:pPr>
    </w:p>
    <w:p w:rsidR="00C53099" w:rsidRDefault="00C53099" w:rsidP="00C53099">
      <w:pPr>
        <w:rPr>
          <w:rFonts w:ascii="Calibri" w:hAnsi="Calibri"/>
          <w:color w:val="1F497D"/>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465"/>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Speedometer Km/h</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024098" w:rsidRDefault="00C53099" w:rsidP="00C53099">
            <w:pPr>
              <w:jc w:val="center"/>
              <w:rPr>
                <w:rFonts w:cs="Arial"/>
                <w:bCs/>
              </w:rPr>
            </w:pPr>
            <w:r w:rsidRPr="00024098">
              <w:rPr>
                <w:rFonts w:cs="Arial"/>
                <w:bCs/>
              </w:rPr>
              <w:t>0x0966</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OFF / Disabled</w:t>
            </w:r>
            <w:r w:rsidRPr="00032128">
              <w:rPr>
                <w:rFonts w:cs="Arial"/>
                <w:bCs/>
              </w:rPr>
              <w:t xml:space="preserve"> </w:t>
            </w:r>
          </w:p>
        </w:tc>
      </w:tr>
      <w:tr w:rsidR="00C53099" w:rsidRPr="001A447D" w:rsidTr="00C53099">
        <w:trPr>
          <w:trHeight w:val="465"/>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ON / Enabled</w:t>
            </w:r>
            <w:r w:rsidRPr="00032128">
              <w:rPr>
                <w:rFonts w:cs="Arial"/>
                <w:bCs/>
              </w:rPr>
              <w:t xml:space="preserve"> </w:t>
            </w:r>
          </w:p>
        </w:tc>
      </w:tr>
    </w:tbl>
    <w:p w:rsidR="00C53099" w:rsidRDefault="00C53099" w:rsidP="00C53099">
      <w:pPr>
        <w:rPr>
          <w:color w:val="1F497D"/>
        </w:rPr>
      </w:pPr>
    </w:p>
    <w:p w:rsidR="00C53099" w:rsidRPr="00042E55" w:rsidRDefault="00C53099" w:rsidP="00C53099">
      <w:pPr>
        <w:rPr>
          <w:rFonts w:cs="Arial"/>
        </w:rPr>
      </w:pPr>
      <w:r w:rsidRPr="00042E55">
        <w:rPr>
          <w:rFonts w:cs="Arial"/>
        </w:rPr>
        <w:t xml:space="preserve">Note:  </w:t>
      </w:r>
      <w:proofErr w:type="gramStart"/>
      <w:r w:rsidRPr="00042E55">
        <w:rPr>
          <w:rFonts w:cs="Arial"/>
        </w:rPr>
        <w:t>the</w:t>
      </w:r>
      <w:proofErr w:type="gramEnd"/>
      <w:r w:rsidRPr="00042E55">
        <w:rPr>
          <w:rFonts w:cs="Arial"/>
        </w:rPr>
        <w:t xml:space="preserve"> Speedometer MPH and Speedometer K</w:t>
      </w:r>
      <w:r>
        <w:rPr>
          <w:rFonts w:cs="Arial"/>
        </w:rPr>
        <w:t>m/h</w:t>
      </w:r>
      <w:r w:rsidRPr="00042E55">
        <w:rPr>
          <w:rFonts w:cs="Arial"/>
        </w:rPr>
        <w:t xml:space="preserve"> settings are mutually exclusive.  Which setting to show is handled via configurations</w:t>
      </w:r>
      <w:r>
        <w:rPr>
          <w:rFonts w:cs="Arial"/>
        </w:rPr>
        <w:t xml:space="preserve"> based on market</w:t>
      </w:r>
      <w:r w:rsidRPr="00042E55">
        <w:rPr>
          <w:rFonts w:cs="Arial"/>
        </w:rPr>
        <w:t>.</w:t>
      </w:r>
      <w:r>
        <w:rPr>
          <w:rFonts w:cs="Arial"/>
        </w:rPr>
        <w:t xml:space="preserve">  See table in requirement “</w:t>
      </w:r>
      <w:r w:rsidRPr="002A2E67">
        <w:rPr>
          <w:rFonts w:cs="Arial"/>
          <w:u w:val="single"/>
        </w:rPr>
        <w:t>VS-REQ-341178-Mapping Table – Speedometer Major Units</w:t>
      </w:r>
      <w:r>
        <w:rPr>
          <w:rFonts w:cs="Arial"/>
        </w:rPr>
        <w:t>” for details.</w:t>
      </w:r>
    </w:p>
    <w:p w:rsidR="00C53099" w:rsidRDefault="00C53099" w:rsidP="00C53099">
      <w:pPr>
        <w:numPr>
          <w:ilvl w:val="0"/>
          <w:numId w:val="946"/>
        </w:numPr>
        <w:rPr>
          <w:rFonts w:cs="Arial"/>
        </w:rPr>
      </w:pPr>
      <w:r w:rsidRPr="00042E55">
        <w:rPr>
          <w:rFonts w:cs="Arial"/>
        </w:rPr>
        <w:t xml:space="preserve">Ex.  </w:t>
      </w:r>
      <w:r>
        <w:rPr>
          <w:rFonts w:cs="Arial"/>
        </w:rPr>
        <w:t xml:space="preserve">If in the US the vehicle major speed scale is </w:t>
      </w:r>
      <w:r w:rsidRPr="00042E55">
        <w:rPr>
          <w:rFonts w:cs="Arial"/>
        </w:rPr>
        <w:t xml:space="preserve">MPH </w:t>
      </w:r>
      <w:r>
        <w:rPr>
          <w:rFonts w:cs="Arial"/>
        </w:rPr>
        <w:t>on</w:t>
      </w:r>
      <w:r w:rsidRPr="00042E55">
        <w:rPr>
          <w:rFonts w:cs="Arial"/>
        </w:rPr>
        <w:t xml:space="preserve"> the Cluster</w:t>
      </w:r>
      <w:r>
        <w:rPr>
          <w:rFonts w:cs="Arial"/>
        </w:rPr>
        <w:t xml:space="preserve"> speedometer</w:t>
      </w:r>
      <w:r w:rsidRPr="00042E55">
        <w:rPr>
          <w:rFonts w:cs="Arial"/>
        </w:rPr>
        <w:t>, then</w:t>
      </w:r>
      <w:r>
        <w:rPr>
          <w:rFonts w:cs="Arial"/>
        </w:rPr>
        <w:t>:</w:t>
      </w:r>
    </w:p>
    <w:p w:rsidR="00C53099" w:rsidRDefault="00C53099" w:rsidP="00C53099">
      <w:pPr>
        <w:numPr>
          <w:ilvl w:val="1"/>
          <w:numId w:val="946"/>
        </w:numPr>
        <w:rPr>
          <w:rFonts w:cs="Arial"/>
        </w:rPr>
      </w:pPr>
      <w:r w:rsidRPr="00042E55">
        <w:rPr>
          <w:rFonts w:cs="Arial"/>
        </w:rPr>
        <w:t xml:space="preserve"> the Speedometer K</w:t>
      </w:r>
      <w:r>
        <w:rPr>
          <w:rFonts w:cs="Arial"/>
        </w:rPr>
        <w:t>m/h</w:t>
      </w:r>
      <w:r w:rsidRPr="00042E55">
        <w:rPr>
          <w:rFonts w:cs="Arial"/>
        </w:rPr>
        <w:t xml:space="preserve"> setting would be configured</w:t>
      </w:r>
      <w:r>
        <w:rPr>
          <w:rFonts w:cs="Arial"/>
        </w:rPr>
        <w:t xml:space="preserve"> enabled</w:t>
      </w:r>
      <w:r w:rsidRPr="00042E55">
        <w:rPr>
          <w:rFonts w:cs="Arial"/>
        </w:rPr>
        <w:t xml:space="preserve"> to be shown on the HMI</w:t>
      </w:r>
      <w:r>
        <w:rPr>
          <w:rFonts w:cs="Arial"/>
        </w:rPr>
        <w:t xml:space="preserve">, and </w:t>
      </w:r>
    </w:p>
    <w:p w:rsidR="00C53099" w:rsidRPr="00042E55" w:rsidRDefault="00C53099" w:rsidP="00C53099">
      <w:pPr>
        <w:numPr>
          <w:ilvl w:val="1"/>
          <w:numId w:val="946"/>
        </w:numPr>
        <w:rPr>
          <w:rFonts w:cs="Arial"/>
        </w:rPr>
      </w:pPr>
      <w:r>
        <w:rPr>
          <w:rFonts w:cs="Arial"/>
        </w:rPr>
        <w:t>the Speedometer MPH setting would not be shown</w:t>
      </w:r>
    </w:p>
    <w:p w:rsidR="00C53099" w:rsidRPr="00042E55" w:rsidRDefault="00C53099" w:rsidP="00C53099">
      <w:pPr>
        <w:rPr>
          <w:rFonts w:cs="Arial"/>
          <w:bCs/>
          <w:color w:val="FF0000"/>
        </w:rPr>
      </w:pPr>
    </w:p>
    <w:p w:rsidR="00C53099" w:rsidRPr="00042E55"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042E5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042E55" w:rsidRDefault="00C53099" w:rsidP="00C53099">
            <w:pPr>
              <w:spacing w:line="276" w:lineRule="auto"/>
              <w:jc w:val="center"/>
              <w:rPr>
                <w:rFonts w:cs="Arial"/>
                <w:b/>
                <w:bCs/>
              </w:rPr>
            </w:pPr>
            <w:r w:rsidRPr="00042E55">
              <w:rPr>
                <w:rFonts w:cs="Arial"/>
                <w:b/>
                <w:bCs/>
              </w:rPr>
              <w:t>HMI Setting ID</w:t>
            </w:r>
          </w:p>
        </w:tc>
      </w:tr>
      <w:tr w:rsidR="00C53099" w:rsidRPr="00042E5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Pr="00042E55" w:rsidRDefault="00C53099" w:rsidP="00C53099">
            <w:pPr>
              <w:spacing w:line="276" w:lineRule="auto"/>
              <w:jc w:val="center"/>
              <w:rPr>
                <w:rFonts w:eastAsiaTheme="minorEastAsia" w:cs="Arial"/>
              </w:rPr>
            </w:pPr>
            <w:r w:rsidRPr="00801BDF">
              <w:rPr>
                <w:rFonts w:eastAsiaTheme="minorEastAsia" w:cs="Arial"/>
              </w:rPr>
              <w:t>1018</w:t>
            </w:r>
          </w:p>
        </w:tc>
      </w:tr>
    </w:tbl>
    <w:p w:rsidR="00C53099" w:rsidRDefault="00C53099" w:rsidP="00C53099">
      <w:pPr>
        <w:rPr>
          <w:color w:val="FF0000"/>
        </w:rPr>
      </w:pPr>
    </w:p>
    <w:p w:rsidR="00C53099" w:rsidRPr="007F3CAE" w:rsidRDefault="00C53099" w:rsidP="00C53099">
      <w:pPr>
        <w:tabs>
          <w:tab w:val="left" w:pos="3750"/>
        </w:tabs>
      </w:pPr>
    </w:p>
    <w:p w:rsidR="00C53099" w:rsidRPr="00C53099" w:rsidRDefault="00C53099" w:rsidP="00C53099">
      <w:pPr>
        <w:pStyle w:val="Heading5"/>
        <w:rPr>
          <w:b w:val="0"/>
          <w:u w:val="single"/>
        </w:rPr>
      </w:pPr>
      <w:r w:rsidRPr="00C53099">
        <w:rPr>
          <w:b w:val="0"/>
          <w:u w:val="single"/>
        </w:rPr>
        <w:t>VS-SR-REQ-341178/B-Mapping Table - Speedometer Major Units</w:t>
      </w:r>
    </w:p>
    <w:p w:rsidR="00C53099" w:rsidRDefault="00C53099" w:rsidP="00C53099">
      <w:r>
        <w:t xml:space="preserve">The table below maps the country to the Cluster major speedometer speed scale units (MPH or Km/h).  </w:t>
      </w:r>
    </w:p>
    <w:p w:rsidR="00C53099" w:rsidRDefault="00C53099" w:rsidP="00C53099"/>
    <w:p w:rsidR="00C53099" w:rsidRDefault="00C53099" w:rsidP="00C53099"/>
    <w:tbl>
      <w:tblPr>
        <w:tblStyle w:val="TableGrid"/>
        <w:tblW w:w="0" w:type="auto"/>
        <w:jc w:val="center"/>
        <w:tblLook w:val="04A0" w:firstRow="1" w:lastRow="0" w:firstColumn="1" w:lastColumn="0" w:noHBand="0" w:noVBand="1"/>
      </w:tblPr>
      <w:tblGrid>
        <w:gridCol w:w="2695"/>
        <w:gridCol w:w="2700"/>
      </w:tblGrid>
      <w:tr w:rsidR="00C53099" w:rsidTr="00C53099">
        <w:trPr>
          <w:jc w:val="center"/>
        </w:trPr>
        <w:tc>
          <w:tcPr>
            <w:tcW w:w="2695" w:type="dxa"/>
            <w:shd w:val="clear" w:color="auto" w:fill="D9D9D9" w:themeFill="background1" w:themeFillShade="D9"/>
          </w:tcPr>
          <w:p w:rsidR="00C53099" w:rsidRDefault="00C53099" w:rsidP="00C53099">
            <w:r>
              <w:t>Market</w:t>
            </w:r>
          </w:p>
        </w:tc>
        <w:tc>
          <w:tcPr>
            <w:tcW w:w="2700" w:type="dxa"/>
            <w:shd w:val="clear" w:color="auto" w:fill="D9D9D9" w:themeFill="background1" w:themeFillShade="D9"/>
          </w:tcPr>
          <w:p w:rsidR="00C53099" w:rsidRDefault="00C53099" w:rsidP="00C53099">
            <w:r>
              <w:t>Cluster Speedometer major speed scale units</w:t>
            </w:r>
          </w:p>
        </w:tc>
      </w:tr>
      <w:tr w:rsidR="00C53099" w:rsidTr="00C53099">
        <w:trPr>
          <w:jc w:val="center"/>
        </w:trPr>
        <w:tc>
          <w:tcPr>
            <w:tcW w:w="2695" w:type="dxa"/>
          </w:tcPr>
          <w:p w:rsidR="00C53099" w:rsidRDefault="00C53099" w:rsidP="00C53099">
            <w:r>
              <w:t>US and US Territories</w:t>
            </w:r>
          </w:p>
        </w:tc>
        <w:tc>
          <w:tcPr>
            <w:tcW w:w="2700" w:type="dxa"/>
          </w:tcPr>
          <w:p w:rsidR="00C53099" w:rsidRDefault="00C53099" w:rsidP="00C53099">
            <w:r>
              <w:t>MPH</w:t>
            </w:r>
          </w:p>
        </w:tc>
      </w:tr>
      <w:tr w:rsidR="00C53099" w:rsidTr="00C53099">
        <w:trPr>
          <w:jc w:val="center"/>
        </w:trPr>
        <w:tc>
          <w:tcPr>
            <w:tcW w:w="2695" w:type="dxa"/>
          </w:tcPr>
          <w:p w:rsidR="00C53099" w:rsidRDefault="00C53099" w:rsidP="00C53099">
            <w:r>
              <w:t>UK</w:t>
            </w:r>
          </w:p>
        </w:tc>
        <w:tc>
          <w:tcPr>
            <w:tcW w:w="2700" w:type="dxa"/>
          </w:tcPr>
          <w:p w:rsidR="00C53099" w:rsidRDefault="00C53099" w:rsidP="00C53099">
            <w:r>
              <w:t>MPH</w:t>
            </w:r>
          </w:p>
        </w:tc>
      </w:tr>
      <w:tr w:rsidR="00C53099" w:rsidTr="00C53099">
        <w:trPr>
          <w:jc w:val="center"/>
        </w:trPr>
        <w:tc>
          <w:tcPr>
            <w:tcW w:w="2695" w:type="dxa"/>
          </w:tcPr>
          <w:p w:rsidR="00C53099" w:rsidRDefault="00C53099" w:rsidP="00C53099">
            <w:r>
              <w:t>All other markets</w:t>
            </w:r>
          </w:p>
        </w:tc>
        <w:tc>
          <w:tcPr>
            <w:tcW w:w="2700" w:type="dxa"/>
          </w:tcPr>
          <w:p w:rsidR="00C53099" w:rsidRDefault="00C53099" w:rsidP="00C53099">
            <w:r>
              <w:t>Km/h</w:t>
            </w:r>
          </w:p>
        </w:tc>
      </w:tr>
      <w:tr w:rsidR="00C53099" w:rsidTr="00C53099">
        <w:trPr>
          <w:jc w:val="center"/>
        </w:trPr>
        <w:tc>
          <w:tcPr>
            <w:tcW w:w="2695" w:type="dxa"/>
          </w:tcPr>
          <w:p w:rsidR="00C53099" w:rsidRDefault="00C53099" w:rsidP="00C53099"/>
        </w:tc>
        <w:tc>
          <w:tcPr>
            <w:tcW w:w="2700" w:type="dxa"/>
          </w:tcPr>
          <w:p w:rsidR="00C53099" w:rsidRDefault="00C53099" w:rsidP="00C53099"/>
        </w:tc>
      </w:tr>
      <w:tr w:rsidR="00C53099" w:rsidTr="00C53099">
        <w:trPr>
          <w:jc w:val="center"/>
        </w:trPr>
        <w:tc>
          <w:tcPr>
            <w:tcW w:w="2695" w:type="dxa"/>
          </w:tcPr>
          <w:p w:rsidR="00C53099" w:rsidRDefault="00C53099" w:rsidP="00C53099"/>
        </w:tc>
        <w:tc>
          <w:tcPr>
            <w:tcW w:w="2700" w:type="dxa"/>
          </w:tcPr>
          <w:p w:rsidR="00C53099" w:rsidRDefault="00C53099" w:rsidP="00C53099"/>
        </w:tc>
      </w:tr>
    </w:tbl>
    <w:p w:rsidR="00C53099" w:rsidRDefault="00C53099" w:rsidP="00C53099"/>
    <w:p w:rsidR="00C53099" w:rsidRDefault="00C53099" w:rsidP="00C53099">
      <w:pPr>
        <w:pStyle w:val="Heading3"/>
      </w:pPr>
      <w:bookmarkStart w:id="434" w:name="_Toc25737566"/>
      <w:r w:rsidRPr="00B9479B">
        <w:t>VS-FUN-REQ-333158/A-Brake Coach</w:t>
      </w:r>
      <w:bookmarkEnd w:id="434"/>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VS-SR-REQ-333159/A-Brake Coach</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9478" w:type="dxa"/>
        <w:jc w:val="center"/>
        <w:tblLook w:val="04A0" w:firstRow="1" w:lastRow="0" w:firstColumn="1" w:lastColumn="0" w:noHBand="0" w:noVBand="1"/>
      </w:tblPr>
      <w:tblGrid>
        <w:gridCol w:w="3420"/>
        <w:gridCol w:w="1108"/>
        <w:gridCol w:w="1620"/>
        <w:gridCol w:w="3330"/>
      </w:tblGrid>
      <w:tr w:rsidR="00C53099" w:rsidRPr="001A447D" w:rsidTr="00C53099">
        <w:trPr>
          <w:trHeight w:val="465"/>
          <w:jc w:val="center"/>
        </w:trPr>
        <w:tc>
          <w:tcPr>
            <w:tcW w:w="342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10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1A447D" w:rsidTr="00C53099">
        <w:trPr>
          <w:trHeight w:val="574"/>
          <w:jc w:val="center"/>
        </w:trPr>
        <w:tc>
          <w:tcPr>
            <w:tcW w:w="3420" w:type="dxa"/>
            <w:vMerge w:val="restart"/>
            <w:tcBorders>
              <w:top w:val="single" w:sz="8" w:space="0" w:color="auto"/>
              <w:left w:val="single" w:sz="8" w:space="0" w:color="auto"/>
              <w:right w:val="single" w:sz="8" w:space="0" w:color="auto"/>
            </w:tcBorders>
            <w:shd w:val="clear" w:color="auto" w:fill="auto"/>
            <w:vAlign w:val="center"/>
            <w:hideMark/>
          </w:tcPr>
          <w:p w:rsidR="00C53099" w:rsidRDefault="00C53099" w:rsidP="00C53099">
            <w:pPr>
              <w:jc w:val="center"/>
              <w:rPr>
                <w:rFonts w:cs="Arial"/>
                <w:bCs/>
              </w:rPr>
            </w:pPr>
            <w:r>
              <w:rPr>
                <w:rFonts w:cs="Arial"/>
                <w:bCs/>
              </w:rPr>
              <w:t>Brake Coach /</w:t>
            </w:r>
          </w:p>
          <w:p w:rsidR="00C53099" w:rsidRPr="00032128" w:rsidRDefault="00C53099" w:rsidP="00C53099">
            <w:pPr>
              <w:jc w:val="center"/>
              <w:rPr>
                <w:rFonts w:cs="Arial"/>
                <w:bCs/>
              </w:rPr>
            </w:pPr>
            <w:r>
              <w:rPr>
                <w:rFonts w:cs="Arial"/>
                <w:bCs/>
              </w:rPr>
              <w:t>Show Brake Coach in Go Mode</w:t>
            </w:r>
          </w:p>
        </w:tc>
        <w:tc>
          <w:tcPr>
            <w:tcW w:w="1108" w:type="dxa"/>
            <w:vMerge w:val="restart"/>
            <w:tcBorders>
              <w:top w:val="single" w:sz="8" w:space="0" w:color="auto"/>
              <w:left w:val="nil"/>
              <w:right w:val="single" w:sz="8" w:space="0" w:color="auto"/>
            </w:tcBorders>
            <w:shd w:val="clear" w:color="auto" w:fill="auto"/>
            <w:vAlign w:val="center"/>
            <w:hideMark/>
          </w:tcPr>
          <w:p w:rsidR="00C53099" w:rsidRPr="00032128" w:rsidRDefault="00C53099" w:rsidP="00C53099">
            <w:pPr>
              <w:jc w:val="center"/>
              <w:rPr>
                <w:rFonts w:cs="Arial"/>
                <w:b/>
                <w:bCs/>
              </w:rPr>
            </w:pPr>
          </w:p>
          <w:p w:rsidR="00C53099" w:rsidRPr="00032128" w:rsidRDefault="00C53099" w:rsidP="00C53099">
            <w:pPr>
              <w:jc w:val="center"/>
              <w:rPr>
                <w:rFonts w:cs="Arial"/>
                <w:b/>
                <w:bCs/>
              </w:rPr>
            </w:pPr>
          </w:p>
          <w:p w:rsidR="00C53099" w:rsidRPr="00F944C3" w:rsidRDefault="00C53099" w:rsidP="00C53099">
            <w:pPr>
              <w:jc w:val="center"/>
              <w:rPr>
                <w:rFonts w:cs="Arial"/>
                <w:bCs/>
              </w:rPr>
            </w:pPr>
            <w:r w:rsidRPr="00F944C3">
              <w:rPr>
                <w:rFonts w:cs="Arial"/>
                <w:bCs/>
              </w:rPr>
              <w:t>0x0967</w:t>
            </w:r>
          </w:p>
          <w:p w:rsidR="00C53099" w:rsidRPr="00032128" w:rsidRDefault="00C53099" w:rsidP="00C53099">
            <w:pPr>
              <w:jc w:val="center"/>
              <w:rPr>
                <w:rFonts w:cs="Arial"/>
                <w:bCs/>
              </w:rPr>
            </w:pPr>
          </w:p>
          <w:p w:rsidR="00C53099" w:rsidRPr="00032128"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OFF / Disabled</w:t>
            </w:r>
            <w:r w:rsidRPr="00032128">
              <w:rPr>
                <w:rFonts w:cs="Arial"/>
                <w:bCs/>
              </w:rPr>
              <w:t xml:space="preserve"> </w:t>
            </w:r>
          </w:p>
        </w:tc>
      </w:tr>
      <w:tr w:rsidR="00C53099" w:rsidRPr="001A447D" w:rsidTr="00C53099">
        <w:trPr>
          <w:trHeight w:val="547"/>
          <w:jc w:val="center"/>
        </w:trPr>
        <w:tc>
          <w:tcPr>
            <w:tcW w:w="3420" w:type="dxa"/>
            <w:vMerge/>
            <w:tcBorders>
              <w:left w:val="single" w:sz="8" w:space="0" w:color="auto"/>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108" w:type="dxa"/>
            <w:vMerge/>
            <w:tcBorders>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032128" w:rsidRDefault="00C53099" w:rsidP="00C53099">
            <w:pPr>
              <w:jc w:val="center"/>
              <w:rPr>
                <w:rFonts w:cs="Arial"/>
                <w:bCs/>
              </w:rPr>
            </w:pPr>
            <w:r w:rsidRPr="00032128">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032128" w:rsidRDefault="00C53099" w:rsidP="00C53099">
            <w:pPr>
              <w:jc w:val="center"/>
              <w:rPr>
                <w:rFonts w:cs="Arial"/>
                <w:bCs/>
              </w:rPr>
            </w:pPr>
            <w:r>
              <w:rPr>
                <w:rFonts w:cs="Arial"/>
                <w:bCs/>
              </w:rPr>
              <w:t>ON / Enabled</w:t>
            </w:r>
            <w:r w:rsidRPr="00032128">
              <w:rPr>
                <w:rFonts w:cs="Arial"/>
                <w:bCs/>
              </w:rPr>
              <w:t xml:space="preserve"> </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F56914">
              <w:rPr>
                <w:rFonts w:cs="Arial"/>
                <w:b/>
                <w:bCs/>
              </w:rPr>
              <w:t xml:space="preserve">SYNC Gen 4.0 Screen </w:t>
            </w:r>
            <w:r w:rsidRPr="00B37011">
              <w:rPr>
                <w:rFonts w:cs="Arial"/>
                <w:b/>
                <w:bCs/>
              </w:rPr>
              <w:t>/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F56914">
              <w:rPr>
                <w:rFonts w:eastAsiaTheme="minorEastAsia" w:cs="Arial"/>
              </w:rPr>
              <w:t>TBD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F944C3">
              <w:rPr>
                <w:rFonts w:eastAsiaTheme="minorEastAsia" w:cs="Arial"/>
              </w:rPr>
              <w:t>1019</w:t>
            </w:r>
          </w:p>
        </w:tc>
      </w:tr>
    </w:tbl>
    <w:p w:rsidR="00C53099" w:rsidRDefault="00C53099" w:rsidP="00C53099">
      <w:pPr>
        <w:rPr>
          <w:color w:val="FF0000"/>
        </w:rPr>
      </w:pPr>
    </w:p>
    <w:p w:rsidR="00C53099" w:rsidRDefault="00C53099" w:rsidP="00C53099">
      <w:pPr>
        <w:rPr>
          <w:color w:val="FF0000"/>
        </w:rPr>
      </w:pPr>
    </w:p>
    <w:p w:rsidR="00C53099" w:rsidRPr="007F3CAE" w:rsidRDefault="00C53099" w:rsidP="00C53099"/>
    <w:p w:rsidR="00C53099" w:rsidRPr="007F3CAE" w:rsidRDefault="00C53099" w:rsidP="00C53099"/>
    <w:p w:rsidR="00C53099" w:rsidRDefault="00C53099" w:rsidP="00C53099">
      <w:pPr>
        <w:pStyle w:val="Heading3"/>
      </w:pPr>
      <w:bookmarkStart w:id="435" w:name="_Toc25737567"/>
      <w:r w:rsidRPr="00B9479B">
        <w:lastRenderedPageBreak/>
        <w:t>VS-FUN-REQ-333160/B-Neutral Tow</w:t>
      </w:r>
      <w:bookmarkEnd w:id="435"/>
    </w:p>
    <w:p w:rsidR="00C53099" w:rsidRDefault="00C53099" w:rsidP="00C53099">
      <w:pPr>
        <w:pStyle w:val="Heading4"/>
      </w:pPr>
      <w:r w:rsidRPr="00B9479B">
        <w:t>MD-REQ-342193/A-</w:t>
      </w:r>
      <w:proofErr w:type="spellStart"/>
      <w:r w:rsidRPr="00B9479B">
        <w:t>TrnGearNtmAllow_B_Stat</w:t>
      </w:r>
      <w:proofErr w:type="spellEnd"/>
    </w:p>
    <w:p w:rsidR="00C53099" w:rsidRPr="009E19EA" w:rsidRDefault="00C53099">
      <w:pPr>
        <w:rPr>
          <w:rFonts w:cs="Arial"/>
        </w:rPr>
      </w:pPr>
      <w:r w:rsidRPr="009E19EA">
        <w:rPr>
          <w:rFonts w:cs="Arial"/>
        </w:rPr>
        <w:t xml:space="preserve">Message Type: </w:t>
      </w:r>
      <w:r>
        <w:rPr>
          <w:rFonts w:cs="Arial"/>
        </w:rPr>
        <w:t>Status</w:t>
      </w:r>
    </w:p>
    <w:p w:rsidR="00C53099" w:rsidRPr="009E19EA" w:rsidRDefault="00C53099">
      <w:pPr>
        <w:rPr>
          <w:rFonts w:cs="Arial"/>
        </w:rPr>
      </w:pPr>
    </w:p>
    <w:p w:rsidR="00C53099" w:rsidRPr="009E19EA" w:rsidRDefault="00C53099">
      <w:pPr>
        <w:widowControl w:val="0"/>
        <w:adjustRightInd w:val="0"/>
        <w:rPr>
          <w:rFonts w:cs="Arial"/>
        </w:rPr>
      </w:pPr>
      <w:r w:rsidRPr="009E19EA">
        <w:rPr>
          <w:rFonts w:cs="Arial"/>
        </w:rPr>
        <w:t xml:space="preserve">Note: </w:t>
      </w:r>
      <w:r>
        <w:rPr>
          <w:rFonts w:cs="Arial"/>
        </w:rPr>
        <w:t>Status signal from the Neutral Tow Server indicating if the Neutral Tow HMI needs to be greyed out or not</w:t>
      </w:r>
    </w:p>
    <w:p w:rsidR="00C53099" w:rsidRPr="009E19EA" w:rsidRDefault="00C53099">
      <w:pPr>
        <w:rPr>
          <w:rFonts w:cs="Arial"/>
        </w:rPr>
      </w:pPr>
    </w:p>
    <w:p w:rsidR="00C53099" w:rsidRPr="009E19EA" w:rsidRDefault="00C53099">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C53099" w:rsidRPr="009E19EA" w:rsidTr="00C53099">
        <w:trPr>
          <w:jc w:val="center"/>
        </w:trPr>
        <w:tc>
          <w:tcPr>
            <w:tcW w:w="2965" w:type="dxa"/>
            <w:tcBorders>
              <w:top w:val="single" w:sz="4" w:space="0" w:color="auto"/>
              <w:left w:val="single" w:sz="4" w:space="0" w:color="auto"/>
              <w:bottom w:val="single" w:sz="4" w:space="0" w:color="auto"/>
              <w:right w:val="single" w:sz="4" w:space="0" w:color="auto"/>
            </w:tcBorders>
            <w:hideMark/>
          </w:tcPr>
          <w:p w:rsidR="00C53099" w:rsidRPr="009E19EA" w:rsidRDefault="00C53099">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C53099" w:rsidRPr="009E19EA" w:rsidRDefault="00C53099">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53099" w:rsidRPr="009E19EA" w:rsidRDefault="00C53099">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rsidR="00C53099" w:rsidRPr="009E19EA" w:rsidRDefault="00C53099">
            <w:pPr>
              <w:spacing w:line="276" w:lineRule="auto"/>
              <w:rPr>
                <w:rFonts w:cs="Arial"/>
                <w:b/>
              </w:rPr>
            </w:pPr>
            <w:r w:rsidRPr="009E19EA">
              <w:rPr>
                <w:rFonts w:cs="Arial"/>
                <w:b/>
              </w:rPr>
              <w:t>Description</w:t>
            </w:r>
          </w:p>
        </w:tc>
      </w:tr>
      <w:tr w:rsidR="00C53099" w:rsidRPr="009E19EA" w:rsidTr="00C53099">
        <w:trPr>
          <w:jc w:val="center"/>
        </w:trPr>
        <w:tc>
          <w:tcPr>
            <w:tcW w:w="2965" w:type="dxa"/>
            <w:vMerge w:val="restart"/>
            <w:tcBorders>
              <w:top w:val="single" w:sz="4" w:space="0" w:color="auto"/>
              <w:left w:val="single" w:sz="4" w:space="0" w:color="auto"/>
              <w:right w:val="single" w:sz="4" w:space="0" w:color="auto"/>
            </w:tcBorders>
          </w:tcPr>
          <w:p w:rsidR="00C53099" w:rsidRPr="00BC3BE4" w:rsidRDefault="00C53099" w:rsidP="00C53099">
            <w:pPr>
              <w:spacing w:line="276" w:lineRule="auto"/>
              <w:rPr>
                <w:rFonts w:cs="Arial"/>
              </w:rPr>
            </w:pPr>
          </w:p>
          <w:p w:rsidR="00C53099" w:rsidRPr="00CB495B" w:rsidRDefault="00C53099" w:rsidP="00C53099">
            <w:pPr>
              <w:spacing w:line="276" w:lineRule="auto"/>
              <w:rPr>
                <w:rFonts w:cs="Arial"/>
              </w:rPr>
            </w:pPr>
            <w:proofErr w:type="spellStart"/>
            <w:r w:rsidRPr="00CB495B">
              <w:rPr>
                <w:rFonts w:cs="Arial"/>
              </w:rPr>
              <w:t>TrnGearNtmAllow_B_Stat</w:t>
            </w:r>
            <w:proofErr w:type="spellEnd"/>
          </w:p>
        </w:tc>
        <w:tc>
          <w:tcPr>
            <w:tcW w:w="1620" w:type="dxa"/>
            <w:tcBorders>
              <w:top w:val="single" w:sz="4" w:space="0" w:color="auto"/>
              <w:left w:val="single" w:sz="4" w:space="0" w:color="auto"/>
              <w:bottom w:val="single" w:sz="4" w:space="0" w:color="auto"/>
              <w:right w:val="single" w:sz="4" w:space="0" w:color="auto"/>
            </w:tcBorders>
          </w:tcPr>
          <w:p w:rsidR="00C53099" w:rsidRPr="009E19EA" w:rsidRDefault="00C53099" w:rsidP="00C53099">
            <w:pPr>
              <w:rPr>
                <w:rFonts w:cs="Arial"/>
              </w:rPr>
            </w:pPr>
            <w:r>
              <w:rPr>
                <w:rFonts w:cs="Arial"/>
              </w:rPr>
              <w:t>No</w:t>
            </w:r>
          </w:p>
        </w:tc>
        <w:tc>
          <w:tcPr>
            <w:tcW w:w="900" w:type="dxa"/>
            <w:tcBorders>
              <w:top w:val="single" w:sz="4" w:space="0" w:color="auto"/>
              <w:left w:val="single" w:sz="4" w:space="0" w:color="auto"/>
              <w:bottom w:val="single" w:sz="4" w:space="0" w:color="auto"/>
              <w:right w:val="single" w:sz="4" w:space="0" w:color="auto"/>
            </w:tcBorders>
          </w:tcPr>
          <w:p w:rsidR="00C53099" w:rsidRPr="009E19EA" w:rsidRDefault="00C53099" w:rsidP="00C53099">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rsidR="00C53099" w:rsidRPr="009E19EA" w:rsidRDefault="00C53099" w:rsidP="00C53099">
            <w:pPr>
              <w:autoSpaceDE w:val="0"/>
              <w:autoSpaceDN w:val="0"/>
              <w:adjustRightInd w:val="0"/>
              <w:spacing w:line="276" w:lineRule="auto"/>
              <w:rPr>
                <w:rFonts w:cs="Arial"/>
              </w:rPr>
            </w:pPr>
            <w:r>
              <w:rPr>
                <w:rFonts w:cs="Arial"/>
              </w:rPr>
              <w:t>Grey out HMI for Neutral Tow</w:t>
            </w:r>
          </w:p>
        </w:tc>
      </w:tr>
      <w:tr w:rsidR="00C53099" w:rsidRPr="009E19EA" w:rsidTr="00C53099">
        <w:trPr>
          <w:jc w:val="center"/>
        </w:trPr>
        <w:tc>
          <w:tcPr>
            <w:tcW w:w="2965" w:type="dxa"/>
            <w:vMerge/>
            <w:tcBorders>
              <w:left w:val="single" w:sz="4" w:space="0" w:color="auto"/>
              <w:right w:val="single" w:sz="4" w:space="0" w:color="auto"/>
            </w:tcBorders>
            <w:hideMark/>
          </w:tcPr>
          <w:p w:rsidR="00C53099" w:rsidRPr="009E19EA" w:rsidRDefault="00C53099" w:rsidP="00C53099">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53099" w:rsidRPr="009E19EA" w:rsidRDefault="00C53099" w:rsidP="00C53099">
            <w:pPr>
              <w:rPr>
                <w:rFonts w:cs="Arial"/>
              </w:rPr>
            </w:pPr>
            <w:r>
              <w:rPr>
                <w:rFonts w:cs="Arial"/>
              </w:rPr>
              <w:t>Yes</w:t>
            </w:r>
          </w:p>
        </w:tc>
        <w:tc>
          <w:tcPr>
            <w:tcW w:w="900" w:type="dxa"/>
            <w:tcBorders>
              <w:top w:val="single" w:sz="4" w:space="0" w:color="auto"/>
              <w:left w:val="single" w:sz="4" w:space="0" w:color="auto"/>
              <w:bottom w:val="single" w:sz="4" w:space="0" w:color="auto"/>
              <w:right w:val="single" w:sz="4" w:space="0" w:color="auto"/>
            </w:tcBorders>
          </w:tcPr>
          <w:p w:rsidR="00C53099" w:rsidRPr="009E19EA" w:rsidRDefault="00C53099" w:rsidP="00C53099">
            <w:pPr>
              <w:rPr>
                <w:rFonts w:cs="Arial"/>
              </w:rPr>
            </w:pPr>
            <w:r>
              <w:rPr>
                <w:rFonts w:cs="Arial"/>
              </w:rPr>
              <w:t>0x1</w:t>
            </w:r>
          </w:p>
        </w:tc>
        <w:tc>
          <w:tcPr>
            <w:tcW w:w="4860" w:type="dxa"/>
            <w:tcBorders>
              <w:top w:val="single" w:sz="4" w:space="0" w:color="auto"/>
              <w:left w:val="single" w:sz="4" w:space="0" w:color="auto"/>
              <w:right w:val="single" w:sz="4" w:space="0" w:color="auto"/>
            </w:tcBorders>
            <w:vAlign w:val="center"/>
          </w:tcPr>
          <w:p w:rsidR="00C53099" w:rsidRPr="009E19EA" w:rsidRDefault="00C53099" w:rsidP="00C53099">
            <w:pPr>
              <w:autoSpaceDE w:val="0"/>
              <w:autoSpaceDN w:val="0"/>
              <w:adjustRightInd w:val="0"/>
              <w:spacing w:line="276" w:lineRule="auto"/>
              <w:rPr>
                <w:rFonts w:cs="Arial"/>
              </w:rPr>
            </w:pPr>
            <w:r>
              <w:rPr>
                <w:rFonts w:cs="Arial"/>
              </w:rPr>
              <w:t>This signal encoding does not cause the Neutral Tow Setting HMI to be greyed out</w:t>
            </w:r>
          </w:p>
        </w:tc>
      </w:tr>
    </w:tbl>
    <w:p w:rsidR="00C53099" w:rsidRDefault="00C53099">
      <w:pPr>
        <w:rPr>
          <w:rFonts w:cs="Arial"/>
        </w:rPr>
      </w:pPr>
    </w:p>
    <w:p w:rsidR="00C53099" w:rsidRDefault="00C53099">
      <w:pPr>
        <w:rPr>
          <w:rFonts w:cs="Arial"/>
        </w:rPr>
      </w:pPr>
    </w:p>
    <w:p w:rsidR="00C53099" w:rsidRPr="003C137D" w:rsidRDefault="00C53099">
      <w:pPr>
        <w:rPr>
          <w:rFonts w:cs="Arial"/>
        </w:rPr>
      </w:pPr>
    </w:p>
    <w:p w:rsidR="00C53099" w:rsidRDefault="00C53099" w:rsidP="00C53099">
      <w:pPr>
        <w:pStyle w:val="Heading4"/>
      </w:pPr>
      <w:r>
        <w:t>Requirements - shift by wire version of Neutral Tow</w:t>
      </w:r>
    </w:p>
    <w:p w:rsidR="00C53099" w:rsidRPr="00C53099" w:rsidRDefault="00C53099" w:rsidP="00C53099">
      <w:pPr>
        <w:pStyle w:val="Heading5"/>
        <w:rPr>
          <w:b w:val="0"/>
          <w:u w:val="single"/>
        </w:rPr>
      </w:pPr>
      <w:r w:rsidRPr="00C53099">
        <w:rPr>
          <w:b w:val="0"/>
          <w:u w:val="single"/>
        </w:rPr>
        <w:t>VS-SR-REQ-333161/C-Neutral Tow</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CD270C"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Default="00C53099" w:rsidP="00C53099">
      <w:pPr>
        <w:rPr>
          <w:rFonts w:cs="Arial"/>
          <w:bCs/>
          <w:color w:val="FF0000"/>
        </w:rPr>
      </w:pPr>
    </w:p>
    <w:p w:rsidR="00C53099" w:rsidRDefault="00C53099" w:rsidP="00C53099">
      <w:pPr>
        <w:rPr>
          <w:rFonts w:cs="Arial"/>
          <w:bCs/>
          <w:color w:val="FF0000"/>
        </w:rPr>
      </w:pPr>
    </w:p>
    <w:tbl>
      <w:tblPr>
        <w:tblW w:w="9977" w:type="dxa"/>
        <w:jc w:val="center"/>
        <w:tblLook w:val="04A0" w:firstRow="1" w:lastRow="0" w:firstColumn="1" w:lastColumn="0" w:noHBand="0" w:noVBand="1"/>
      </w:tblPr>
      <w:tblGrid>
        <w:gridCol w:w="2442"/>
        <w:gridCol w:w="1404"/>
        <w:gridCol w:w="1527"/>
        <w:gridCol w:w="4604"/>
      </w:tblGrid>
      <w:tr w:rsidR="00C53099" w:rsidRPr="001A447D" w:rsidTr="00C53099">
        <w:trPr>
          <w:trHeight w:val="465"/>
          <w:jc w:val="center"/>
        </w:trPr>
        <w:tc>
          <w:tcPr>
            <w:tcW w:w="2442"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04"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527"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4604"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ED6932" w:rsidTr="00C53099">
        <w:trPr>
          <w:trHeight w:val="574"/>
          <w:jc w:val="center"/>
        </w:trPr>
        <w:tc>
          <w:tcPr>
            <w:tcW w:w="2442" w:type="dxa"/>
            <w:vMerge w:val="restart"/>
            <w:tcBorders>
              <w:top w:val="single" w:sz="8" w:space="0" w:color="auto"/>
              <w:left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Neutral Tow</w:t>
            </w:r>
          </w:p>
        </w:tc>
        <w:tc>
          <w:tcPr>
            <w:tcW w:w="1404" w:type="dxa"/>
            <w:vMerge w:val="restart"/>
            <w:tcBorders>
              <w:top w:val="single" w:sz="8" w:space="0" w:color="auto"/>
              <w:left w:val="nil"/>
              <w:right w:val="single" w:sz="8" w:space="0" w:color="auto"/>
            </w:tcBorders>
            <w:shd w:val="clear" w:color="auto" w:fill="auto"/>
            <w:vAlign w:val="center"/>
            <w:hideMark/>
          </w:tcPr>
          <w:p w:rsidR="00C53099" w:rsidRPr="00ED6932" w:rsidRDefault="00C53099" w:rsidP="00C53099">
            <w:pPr>
              <w:jc w:val="center"/>
              <w:rPr>
                <w:rFonts w:cs="Arial"/>
                <w:b/>
                <w:bCs/>
              </w:rPr>
            </w:pPr>
          </w:p>
          <w:p w:rsidR="00C53099" w:rsidRPr="00ED6932" w:rsidRDefault="00C53099" w:rsidP="00C53099">
            <w:pPr>
              <w:jc w:val="center"/>
              <w:rPr>
                <w:rFonts w:cs="Arial"/>
                <w:b/>
                <w:bCs/>
              </w:rPr>
            </w:pPr>
          </w:p>
          <w:p w:rsidR="00C53099" w:rsidRPr="001C4553" w:rsidRDefault="00C53099" w:rsidP="00C53099">
            <w:pPr>
              <w:jc w:val="center"/>
              <w:rPr>
                <w:rFonts w:cs="Arial"/>
                <w:bCs/>
              </w:rPr>
            </w:pPr>
            <w:r w:rsidRPr="001C4553">
              <w:rPr>
                <w:rFonts w:cs="Arial"/>
                <w:bCs/>
              </w:rPr>
              <w:t>0x0968</w:t>
            </w:r>
          </w:p>
          <w:p w:rsidR="00C53099" w:rsidRPr="00ED6932" w:rsidRDefault="00C53099" w:rsidP="00C53099">
            <w:pPr>
              <w:jc w:val="center"/>
              <w:rPr>
                <w:rFonts w:cs="Arial"/>
                <w:bCs/>
              </w:rPr>
            </w:pPr>
          </w:p>
          <w:p w:rsidR="00C53099" w:rsidRPr="00ED6932" w:rsidRDefault="00C53099" w:rsidP="00C53099">
            <w:pPr>
              <w:jc w:val="center"/>
              <w:rPr>
                <w:rFonts w:cs="Arial"/>
                <w:bCs/>
              </w:rPr>
            </w:pPr>
          </w:p>
        </w:tc>
        <w:tc>
          <w:tcPr>
            <w:tcW w:w="1527"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0x00</w:t>
            </w:r>
          </w:p>
        </w:tc>
        <w:tc>
          <w:tcPr>
            <w:tcW w:w="4604" w:type="dxa"/>
            <w:tcBorders>
              <w:top w:val="single" w:sz="8" w:space="0" w:color="auto"/>
              <w:left w:val="nil"/>
              <w:bottom w:val="single" w:sz="8" w:space="0" w:color="auto"/>
              <w:right w:val="single" w:sz="8" w:space="0" w:color="auto"/>
            </w:tcBorders>
            <w:shd w:val="clear" w:color="auto" w:fill="auto"/>
            <w:vAlign w:val="center"/>
            <w:hideMark/>
          </w:tcPr>
          <w:p w:rsidR="00C53099" w:rsidRDefault="00C53099" w:rsidP="00C53099">
            <w:pPr>
              <w:jc w:val="center"/>
              <w:rPr>
                <w:rFonts w:cs="Arial"/>
                <w:bCs/>
              </w:rPr>
            </w:pPr>
            <w:r>
              <w:rPr>
                <w:rFonts w:cs="Arial"/>
                <w:bCs/>
              </w:rPr>
              <w:t>OFF / Disabled - not in Neutral Tow</w:t>
            </w:r>
          </w:p>
          <w:p w:rsidR="00C53099" w:rsidRDefault="00C53099" w:rsidP="00C53099">
            <w:pPr>
              <w:jc w:val="center"/>
              <w:rPr>
                <w:rFonts w:cs="Arial"/>
                <w:bCs/>
              </w:rPr>
            </w:pPr>
          </w:p>
          <w:p w:rsidR="00C53099" w:rsidRPr="00077D6E" w:rsidRDefault="00C53099" w:rsidP="00C53099">
            <w:pPr>
              <w:jc w:val="center"/>
              <w:rPr>
                <w:rFonts w:cs="Arial"/>
                <w:bCs/>
              </w:rPr>
            </w:pPr>
            <w:r>
              <w:rPr>
                <w:rFonts w:cs="Arial"/>
                <w:bCs/>
              </w:rPr>
              <w:t>(</w:t>
            </w:r>
            <w:r w:rsidRPr="008E21FB">
              <w:rPr>
                <w:rFonts w:cs="Arial"/>
                <w:bCs/>
              </w:rPr>
              <w:t>Response/</w:t>
            </w:r>
            <w:r>
              <w:rPr>
                <w:rFonts w:cs="Arial"/>
                <w:bCs/>
              </w:rPr>
              <w:t>Status from FBMP Feature Server)</w:t>
            </w:r>
          </w:p>
        </w:tc>
      </w:tr>
      <w:tr w:rsidR="00C53099" w:rsidRPr="00ED6932" w:rsidTr="00C53099">
        <w:trPr>
          <w:trHeight w:val="547"/>
          <w:jc w:val="center"/>
        </w:trPr>
        <w:tc>
          <w:tcPr>
            <w:tcW w:w="2442" w:type="dxa"/>
            <w:vMerge/>
            <w:tcBorders>
              <w:left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p>
        </w:tc>
        <w:tc>
          <w:tcPr>
            <w:tcW w:w="1404" w:type="dxa"/>
            <w:vMerge/>
            <w:tcBorders>
              <w:left w:val="nil"/>
              <w:right w:val="single" w:sz="8" w:space="0" w:color="auto"/>
            </w:tcBorders>
            <w:shd w:val="clear" w:color="auto" w:fill="auto"/>
            <w:vAlign w:val="center"/>
            <w:hideMark/>
          </w:tcPr>
          <w:p w:rsidR="00C53099" w:rsidRPr="00ED6932" w:rsidRDefault="00C53099" w:rsidP="00C53099">
            <w:pPr>
              <w:jc w:val="center"/>
              <w:rPr>
                <w:rFonts w:cs="Arial"/>
                <w:bCs/>
              </w:rPr>
            </w:pPr>
          </w:p>
        </w:tc>
        <w:tc>
          <w:tcPr>
            <w:tcW w:w="1527"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0x01</w:t>
            </w:r>
          </w:p>
        </w:tc>
        <w:tc>
          <w:tcPr>
            <w:tcW w:w="4604" w:type="dxa"/>
            <w:tcBorders>
              <w:top w:val="single" w:sz="8" w:space="0" w:color="auto"/>
              <w:left w:val="nil"/>
              <w:bottom w:val="single" w:sz="8" w:space="0" w:color="auto"/>
              <w:right w:val="single" w:sz="8" w:space="0" w:color="auto"/>
            </w:tcBorders>
            <w:shd w:val="clear" w:color="auto" w:fill="auto"/>
            <w:vAlign w:val="center"/>
            <w:hideMark/>
          </w:tcPr>
          <w:p w:rsidR="00C53099" w:rsidRDefault="00C53099" w:rsidP="00C53099">
            <w:pPr>
              <w:jc w:val="center"/>
              <w:rPr>
                <w:rFonts w:cs="Arial"/>
                <w:bCs/>
              </w:rPr>
            </w:pPr>
            <w:r w:rsidRPr="00ED6932">
              <w:rPr>
                <w:rFonts w:cs="Arial"/>
                <w:bCs/>
              </w:rPr>
              <w:t xml:space="preserve">ON / Enabled </w:t>
            </w:r>
            <w:r>
              <w:rPr>
                <w:rFonts w:cs="Arial"/>
                <w:bCs/>
              </w:rPr>
              <w:t>- in Neutral tow</w:t>
            </w:r>
            <w:r w:rsidRPr="00077D6E">
              <w:rPr>
                <w:rFonts w:cs="Arial"/>
                <w:bCs/>
              </w:rPr>
              <w:t xml:space="preserve"> </w:t>
            </w:r>
          </w:p>
          <w:p w:rsidR="00C53099" w:rsidRDefault="00C53099" w:rsidP="00C53099">
            <w:pPr>
              <w:jc w:val="center"/>
              <w:rPr>
                <w:rFonts w:cs="Arial"/>
                <w:bCs/>
              </w:rPr>
            </w:pPr>
          </w:p>
          <w:p w:rsidR="00C53099" w:rsidRPr="00ED6932" w:rsidRDefault="00C53099" w:rsidP="00C53099">
            <w:pPr>
              <w:jc w:val="center"/>
              <w:rPr>
                <w:rFonts w:cs="Arial"/>
                <w:bCs/>
              </w:rPr>
            </w:pPr>
            <w:r>
              <w:rPr>
                <w:rFonts w:cs="Arial"/>
                <w:bCs/>
              </w:rPr>
              <w:t>(Response/Status from FBMP Feature Server)</w:t>
            </w:r>
          </w:p>
        </w:tc>
      </w:tr>
      <w:tr w:rsidR="00C53099" w:rsidRPr="00ED6932" w:rsidTr="00C53099">
        <w:trPr>
          <w:trHeight w:val="547"/>
          <w:jc w:val="center"/>
        </w:trPr>
        <w:tc>
          <w:tcPr>
            <w:tcW w:w="2442" w:type="dxa"/>
            <w:vMerge/>
            <w:tcBorders>
              <w:left w:val="single" w:sz="8" w:space="0" w:color="auto"/>
              <w:bottom w:val="single" w:sz="4" w:space="0" w:color="auto"/>
              <w:right w:val="single" w:sz="8" w:space="0" w:color="auto"/>
            </w:tcBorders>
            <w:shd w:val="clear" w:color="auto" w:fill="auto"/>
            <w:vAlign w:val="center"/>
          </w:tcPr>
          <w:p w:rsidR="00C53099" w:rsidRPr="00ED6932" w:rsidRDefault="00C53099" w:rsidP="00C53099">
            <w:pPr>
              <w:jc w:val="center"/>
              <w:rPr>
                <w:rFonts w:cs="Arial"/>
                <w:bCs/>
              </w:rPr>
            </w:pPr>
          </w:p>
        </w:tc>
        <w:tc>
          <w:tcPr>
            <w:tcW w:w="1404" w:type="dxa"/>
            <w:vMerge/>
            <w:tcBorders>
              <w:left w:val="nil"/>
              <w:bottom w:val="single" w:sz="4" w:space="0" w:color="auto"/>
              <w:right w:val="single" w:sz="8" w:space="0" w:color="auto"/>
            </w:tcBorders>
            <w:shd w:val="clear" w:color="auto" w:fill="auto"/>
            <w:vAlign w:val="center"/>
          </w:tcPr>
          <w:p w:rsidR="00C53099" w:rsidRPr="00ED6932" w:rsidRDefault="00C53099" w:rsidP="00C53099">
            <w:pPr>
              <w:jc w:val="center"/>
              <w:rPr>
                <w:rFonts w:cs="Arial"/>
                <w:bCs/>
              </w:rPr>
            </w:pPr>
          </w:p>
        </w:tc>
        <w:tc>
          <w:tcPr>
            <w:tcW w:w="1527" w:type="dxa"/>
            <w:tcBorders>
              <w:top w:val="single" w:sz="8" w:space="0" w:color="auto"/>
              <w:left w:val="nil"/>
              <w:bottom w:val="single" w:sz="4" w:space="0" w:color="auto"/>
              <w:right w:val="single" w:sz="8" w:space="0" w:color="auto"/>
            </w:tcBorders>
            <w:shd w:val="clear" w:color="auto" w:fill="auto"/>
            <w:vAlign w:val="center"/>
          </w:tcPr>
          <w:p w:rsidR="00C53099" w:rsidRPr="00077D6E" w:rsidRDefault="00C53099" w:rsidP="00C53099">
            <w:pPr>
              <w:jc w:val="center"/>
              <w:rPr>
                <w:rFonts w:cs="Arial"/>
                <w:bCs/>
              </w:rPr>
            </w:pPr>
            <w:r>
              <w:rPr>
                <w:rFonts w:cs="Arial"/>
                <w:bCs/>
              </w:rPr>
              <w:t>0x02</w:t>
            </w:r>
          </w:p>
        </w:tc>
        <w:tc>
          <w:tcPr>
            <w:tcW w:w="4604" w:type="dxa"/>
            <w:tcBorders>
              <w:top w:val="single" w:sz="8" w:space="0" w:color="auto"/>
              <w:left w:val="nil"/>
              <w:bottom w:val="single" w:sz="4" w:space="0" w:color="auto"/>
              <w:right w:val="single" w:sz="8" w:space="0" w:color="auto"/>
            </w:tcBorders>
            <w:shd w:val="clear" w:color="auto" w:fill="auto"/>
            <w:vAlign w:val="center"/>
          </w:tcPr>
          <w:p w:rsidR="00C53099" w:rsidRPr="00077D6E" w:rsidRDefault="00C53099" w:rsidP="00C53099">
            <w:pPr>
              <w:jc w:val="center"/>
              <w:rPr>
                <w:rFonts w:cs="Arial"/>
                <w:bCs/>
              </w:rPr>
            </w:pPr>
            <w:r w:rsidRPr="00077D6E">
              <w:rPr>
                <w:rFonts w:cs="Arial"/>
                <w:bCs/>
              </w:rPr>
              <w:t xml:space="preserve">Initialize for Neutral Tow </w:t>
            </w:r>
          </w:p>
          <w:p w:rsidR="00C53099" w:rsidRPr="00077D6E" w:rsidRDefault="00C53099" w:rsidP="00C53099">
            <w:pPr>
              <w:jc w:val="center"/>
              <w:rPr>
                <w:rFonts w:cs="Arial"/>
                <w:bCs/>
              </w:rPr>
            </w:pPr>
          </w:p>
          <w:p w:rsidR="00C53099" w:rsidRPr="00077D6E" w:rsidRDefault="00C53099" w:rsidP="00C53099">
            <w:pPr>
              <w:jc w:val="center"/>
              <w:rPr>
                <w:rFonts w:cs="Arial"/>
                <w:bCs/>
              </w:rPr>
            </w:pPr>
            <w:r w:rsidRPr="00077D6E">
              <w:rPr>
                <w:rFonts w:cs="Arial"/>
                <w:bCs/>
              </w:rPr>
              <w:t xml:space="preserve">(Set Request from </w:t>
            </w:r>
            <w:proofErr w:type="spellStart"/>
            <w:r w:rsidRPr="00077D6E">
              <w:rPr>
                <w:rFonts w:cs="Arial"/>
                <w:bCs/>
              </w:rPr>
              <w:t>Centerstack</w:t>
            </w:r>
            <w:proofErr w:type="spellEnd"/>
            <w:r w:rsidRPr="00077D6E">
              <w:rPr>
                <w:rFonts w:cs="Arial"/>
                <w:bCs/>
              </w:rPr>
              <w:t xml:space="preserve"> Settings HMI Client)</w:t>
            </w:r>
          </w:p>
        </w:tc>
      </w:tr>
    </w:tbl>
    <w:p w:rsidR="00C53099" w:rsidRDefault="00C53099" w:rsidP="00C53099">
      <w:pPr>
        <w:rPr>
          <w:rFonts w:cs="Arial"/>
          <w:bCs/>
        </w:rPr>
      </w:pPr>
    </w:p>
    <w:p w:rsidR="00C53099" w:rsidRDefault="00C53099" w:rsidP="00C53099">
      <w:pPr>
        <w:rPr>
          <w:rFonts w:cs="Arial"/>
          <w:bCs/>
          <w:strike/>
        </w:rPr>
      </w:pPr>
    </w:p>
    <w:p w:rsidR="00C53099" w:rsidRDefault="00C53099" w:rsidP="00C53099">
      <w:pPr>
        <w:rPr>
          <w:rFonts w:cs="Arial"/>
          <w:bCs/>
        </w:rPr>
      </w:pPr>
      <w:r w:rsidRPr="009D6692">
        <w:rPr>
          <w:rFonts w:cs="Arial"/>
          <w:bCs/>
        </w:rPr>
        <w:t xml:space="preserve">The </w:t>
      </w:r>
      <w:proofErr w:type="spellStart"/>
      <w:r w:rsidRPr="009D6692">
        <w:rPr>
          <w:rFonts w:cs="Arial"/>
          <w:bCs/>
        </w:rPr>
        <w:t>Centerstack</w:t>
      </w:r>
      <w:proofErr w:type="spellEnd"/>
      <w:r w:rsidRPr="009D6692">
        <w:rPr>
          <w:rFonts w:cs="Arial"/>
          <w:bCs/>
        </w:rPr>
        <w:t xml:space="preserve"> </w:t>
      </w:r>
      <w:r>
        <w:rPr>
          <w:rFonts w:cs="Arial"/>
          <w:bCs/>
        </w:rPr>
        <w:t xml:space="preserve">Setting </w:t>
      </w:r>
      <w:r w:rsidRPr="009D6692">
        <w:rPr>
          <w:rFonts w:cs="Arial"/>
          <w:bCs/>
        </w:rPr>
        <w:t>HMI Client shall not Query</w:t>
      </w:r>
      <w:r>
        <w:rPr>
          <w:rFonts w:cs="Arial"/>
          <w:bCs/>
        </w:rPr>
        <w:t xml:space="preserve"> feature numbers 0x0968 at start-up.</w:t>
      </w:r>
    </w:p>
    <w:p w:rsidR="00C53099" w:rsidRPr="00764837" w:rsidRDefault="00C53099" w:rsidP="00C53099">
      <w:pPr>
        <w:numPr>
          <w:ilvl w:val="0"/>
          <w:numId w:val="975"/>
        </w:numPr>
        <w:rPr>
          <w:rFonts w:cs="Arial"/>
          <w:bCs/>
        </w:rPr>
      </w:pPr>
      <w:r>
        <w:rPr>
          <w:rFonts w:cs="Arial"/>
          <w:bCs/>
        </w:rPr>
        <w:t xml:space="preserve">Note: if query at start-up (if was last item queried by </w:t>
      </w:r>
      <w:proofErr w:type="spellStart"/>
      <w:r>
        <w:rPr>
          <w:rFonts w:cs="Arial"/>
          <w:bCs/>
        </w:rPr>
        <w:t>Centerstack</w:t>
      </w:r>
      <w:proofErr w:type="spellEnd"/>
      <w:r>
        <w:rPr>
          <w:rFonts w:cs="Arial"/>
          <w:bCs/>
        </w:rPr>
        <w:t xml:space="preserve"> Settings HMI Client) the FBMP Neutral Tow Server could potentially keep broadcasting the last state of Disabled which could cause issues with exiting the HMI flow at the incorrect time in the Neutral Tow screen flow. </w:t>
      </w:r>
    </w:p>
    <w:p w:rsidR="00C53099" w:rsidRDefault="00C53099" w:rsidP="00C53099">
      <w:pPr>
        <w:rPr>
          <w:rFonts w:cs="Arial"/>
          <w:bCs/>
        </w:rPr>
      </w:pPr>
    </w:p>
    <w:p w:rsidR="00C53099" w:rsidRPr="00475ECF" w:rsidRDefault="00C53099" w:rsidP="00C53099">
      <w:pPr>
        <w:rPr>
          <w:rFonts w:cs="Arial"/>
          <w:bCs/>
        </w:rPr>
      </w:pPr>
      <w:r w:rsidRPr="00475ECF">
        <w:rPr>
          <w:rFonts w:cs="Arial"/>
          <w:bCs/>
        </w:rPr>
        <w:t xml:space="preserve">The </w:t>
      </w:r>
      <w:proofErr w:type="spellStart"/>
      <w:r w:rsidRPr="00475ECF">
        <w:rPr>
          <w:rFonts w:cs="Arial"/>
          <w:bCs/>
        </w:rPr>
        <w:t>Centerstack</w:t>
      </w:r>
      <w:proofErr w:type="spellEnd"/>
      <w:r w:rsidRPr="00475ECF">
        <w:rPr>
          <w:rFonts w:cs="Arial"/>
          <w:bCs/>
        </w:rPr>
        <w:t xml:space="preserve"> Settings HMI Client shall grey out the Neutral Tow </w:t>
      </w:r>
      <w:r>
        <w:rPr>
          <w:rFonts w:cs="Arial"/>
          <w:bCs/>
        </w:rPr>
        <w:t xml:space="preserve">HMI </w:t>
      </w:r>
      <w:r w:rsidRPr="00475ECF">
        <w:rPr>
          <w:rFonts w:cs="Arial"/>
          <w:bCs/>
        </w:rPr>
        <w:t>setting whenever:</w:t>
      </w:r>
    </w:p>
    <w:p w:rsidR="00C53099" w:rsidRPr="00475ECF" w:rsidRDefault="00C53099" w:rsidP="00C53099">
      <w:pPr>
        <w:numPr>
          <w:ilvl w:val="0"/>
          <w:numId w:val="971"/>
        </w:numPr>
        <w:rPr>
          <w:rFonts w:cs="Arial"/>
          <w:bCs/>
        </w:rPr>
      </w:pPr>
      <w:r w:rsidRPr="00475ECF">
        <w:rPr>
          <w:rFonts w:cs="Arial"/>
          <w:bCs/>
        </w:rPr>
        <w:t xml:space="preserve">The </w:t>
      </w:r>
      <w:proofErr w:type="spellStart"/>
      <w:r w:rsidRPr="00475ECF">
        <w:rPr>
          <w:rFonts w:cs="Arial"/>
          <w:bCs/>
        </w:rPr>
        <w:t>Centerstack</w:t>
      </w:r>
      <w:proofErr w:type="spellEnd"/>
      <w:r w:rsidRPr="00475ECF">
        <w:rPr>
          <w:rFonts w:cs="Arial"/>
          <w:bCs/>
        </w:rPr>
        <w:t xml:space="preserve"> Settings HMI Client receives </w:t>
      </w:r>
      <w:proofErr w:type="spellStart"/>
      <w:r w:rsidRPr="00475ECF">
        <w:rPr>
          <w:rFonts w:cs="Arial"/>
          <w:bCs/>
        </w:rPr>
        <w:t>TrnGearNtmAllow_B_Stat</w:t>
      </w:r>
      <w:proofErr w:type="spellEnd"/>
      <w:r w:rsidRPr="00475ECF">
        <w:rPr>
          <w:rFonts w:cs="Arial"/>
          <w:bCs/>
        </w:rPr>
        <w:t xml:space="preserve"> = </w:t>
      </w:r>
      <w:r>
        <w:rPr>
          <w:rFonts w:cs="Arial"/>
          <w:bCs/>
        </w:rPr>
        <w:t>No</w:t>
      </w:r>
      <w:r w:rsidRPr="00475ECF">
        <w:rPr>
          <w:rFonts w:cs="Arial"/>
          <w:bCs/>
        </w:rPr>
        <w:t>, OR</w:t>
      </w:r>
    </w:p>
    <w:p w:rsidR="00C53099" w:rsidRPr="00475ECF" w:rsidRDefault="00C53099" w:rsidP="00C53099">
      <w:pPr>
        <w:numPr>
          <w:ilvl w:val="0"/>
          <w:numId w:val="971"/>
        </w:numPr>
        <w:rPr>
          <w:rFonts w:cs="Arial"/>
          <w:bCs/>
        </w:rPr>
      </w:pPr>
      <w:r w:rsidRPr="00475ECF">
        <w:rPr>
          <w:rFonts w:cs="Arial"/>
          <w:bCs/>
        </w:rPr>
        <w:t xml:space="preserve">The </w:t>
      </w:r>
      <w:proofErr w:type="spellStart"/>
      <w:r w:rsidRPr="00475ECF">
        <w:rPr>
          <w:rFonts w:cs="Arial"/>
          <w:bCs/>
        </w:rPr>
        <w:t>Centerstack</w:t>
      </w:r>
      <w:proofErr w:type="spellEnd"/>
      <w:r w:rsidRPr="00475ECF">
        <w:rPr>
          <w:rFonts w:cs="Arial"/>
          <w:bCs/>
        </w:rPr>
        <w:t xml:space="preserve"> Setting HMI Client receives the Neutral Tow feature number 0x0968 set to 0x01 ON/Enabled </w:t>
      </w:r>
    </w:p>
    <w:p w:rsidR="00C53099" w:rsidRPr="00475ECF" w:rsidRDefault="00C53099" w:rsidP="00C53099">
      <w:pPr>
        <w:rPr>
          <w:rFonts w:cs="Arial"/>
          <w:bCs/>
        </w:rPr>
      </w:pPr>
      <w:r w:rsidRPr="00475ECF">
        <w:rPr>
          <w:rFonts w:cs="Arial"/>
          <w:bCs/>
        </w:rPr>
        <w:t>Else</w:t>
      </w:r>
    </w:p>
    <w:p w:rsidR="00C53099" w:rsidRPr="00DF6147" w:rsidRDefault="00C53099" w:rsidP="00C53099">
      <w:pPr>
        <w:rPr>
          <w:rFonts w:cs="Arial"/>
          <w:bCs/>
        </w:rPr>
      </w:pPr>
      <w:r w:rsidRPr="00475ECF">
        <w:rPr>
          <w:rFonts w:cs="Arial"/>
          <w:bCs/>
        </w:rPr>
        <w:t>Don’t grey out the Neutral</w:t>
      </w:r>
      <w:r w:rsidRPr="00CB7E91">
        <w:rPr>
          <w:rFonts w:cs="Arial"/>
          <w:bCs/>
        </w:rPr>
        <w:t xml:space="preserve"> Tow </w:t>
      </w:r>
      <w:r>
        <w:rPr>
          <w:rFonts w:cs="Arial"/>
          <w:bCs/>
        </w:rPr>
        <w:t xml:space="preserve">“Initialize for Neutral Tow” </w:t>
      </w:r>
      <w:r w:rsidRPr="00CB7E91">
        <w:rPr>
          <w:rFonts w:cs="Arial"/>
          <w:bCs/>
        </w:rPr>
        <w:t>setting</w:t>
      </w:r>
      <w:r>
        <w:rPr>
          <w:rFonts w:cs="Arial"/>
          <w:bCs/>
        </w:rPr>
        <w:t xml:space="preserve"> in the HMI. </w:t>
      </w:r>
    </w:p>
    <w:p w:rsidR="00C53099" w:rsidRPr="00CB7E91" w:rsidRDefault="00C53099" w:rsidP="00C53099">
      <w:pPr>
        <w:rPr>
          <w:rFonts w:cs="Arial"/>
          <w:bCs/>
        </w:rPr>
      </w:pPr>
      <w:r w:rsidRPr="00CB7E91">
        <w:rPr>
          <w:rFonts w:cs="Arial"/>
          <w:bCs/>
          <w:u w:val="single"/>
        </w:rPr>
        <w:t>Note</w:t>
      </w:r>
      <w:r w:rsidRPr="00CB7E91">
        <w:rPr>
          <w:rFonts w:cs="Arial"/>
          <w:bCs/>
        </w:rPr>
        <w:t xml:space="preserve">:  How to show the </w:t>
      </w:r>
      <w:proofErr w:type="gramStart"/>
      <w:r w:rsidRPr="00CB7E91">
        <w:rPr>
          <w:rFonts w:cs="Arial"/>
          <w:bCs/>
        </w:rPr>
        <w:t>greyed out</w:t>
      </w:r>
      <w:proofErr w:type="gramEnd"/>
      <w:r w:rsidRPr="00CB7E91">
        <w:rPr>
          <w:rFonts w:cs="Arial"/>
          <w:bCs/>
        </w:rPr>
        <w:t xml:space="preserve"> setting is defined by the HMI.  HMI may decide not to show the greyed out setting at all (</w:t>
      </w:r>
      <w:proofErr w:type="spellStart"/>
      <w:r w:rsidRPr="00CB7E91">
        <w:rPr>
          <w:rFonts w:cs="Arial"/>
          <w:bCs/>
        </w:rPr>
        <w:t>ie</w:t>
      </w:r>
      <w:proofErr w:type="spellEnd"/>
      <w:r w:rsidRPr="00CB7E91">
        <w:rPr>
          <w:rFonts w:cs="Arial"/>
          <w:bCs/>
        </w:rPr>
        <w:t xml:space="preserve"> remove neutral tow setting).  Reference HMI specification for how greyed out setting is shown.</w:t>
      </w:r>
    </w:p>
    <w:p w:rsidR="00C53099" w:rsidRPr="00CB7E91" w:rsidRDefault="00C53099" w:rsidP="00C53099">
      <w:pPr>
        <w:rPr>
          <w:rFonts w:cs="Arial"/>
          <w:bCs/>
        </w:rPr>
      </w:pPr>
    </w:p>
    <w:p w:rsidR="00C53099" w:rsidRDefault="00C53099" w:rsidP="00C53099">
      <w:pPr>
        <w:rPr>
          <w:rFonts w:cs="Arial"/>
          <w:bCs/>
        </w:rPr>
      </w:pPr>
      <w:r w:rsidRPr="00CB7E91">
        <w:rPr>
          <w:rFonts w:cs="Arial"/>
          <w:bCs/>
        </w:rPr>
        <w:t xml:space="preserve">The </w:t>
      </w:r>
      <w:proofErr w:type="spellStart"/>
      <w:r w:rsidRPr="00CB7E91">
        <w:rPr>
          <w:rFonts w:cs="Arial"/>
          <w:bCs/>
        </w:rPr>
        <w:t>Centerstack</w:t>
      </w:r>
      <w:proofErr w:type="spellEnd"/>
      <w:r w:rsidRPr="00CB7E91">
        <w:rPr>
          <w:rFonts w:cs="Arial"/>
          <w:bCs/>
        </w:rPr>
        <w:t xml:space="preserve"> Setting HMI Client shall use the Set command </w:t>
      </w:r>
      <w:r>
        <w:rPr>
          <w:rFonts w:cs="Arial"/>
          <w:bCs/>
        </w:rPr>
        <w:t xml:space="preserve">to </w:t>
      </w:r>
      <w:r w:rsidRPr="00CB7E91">
        <w:rPr>
          <w:rFonts w:cs="Arial"/>
          <w:bCs/>
        </w:rPr>
        <w:t>set</w:t>
      </w:r>
      <w:r>
        <w:rPr>
          <w:rFonts w:cs="Arial"/>
          <w:bCs/>
        </w:rPr>
        <w:t xml:space="preserve"> feature number 0x0968 Neutral Tow</w:t>
      </w:r>
      <w:r w:rsidRPr="00CB7E91">
        <w:rPr>
          <w:rFonts w:cs="Arial"/>
          <w:bCs/>
        </w:rPr>
        <w:t xml:space="preserve"> to </w:t>
      </w:r>
      <w:r>
        <w:rPr>
          <w:rFonts w:cs="Arial"/>
          <w:bCs/>
        </w:rPr>
        <w:t>“</w:t>
      </w:r>
      <w:r w:rsidRPr="00CB7E91">
        <w:rPr>
          <w:rFonts w:cs="Arial"/>
          <w:bCs/>
        </w:rPr>
        <w:t>0x02 Initialize for Neutral Tow</w:t>
      </w:r>
      <w:r>
        <w:rPr>
          <w:rFonts w:cs="Arial"/>
          <w:bCs/>
        </w:rPr>
        <w:t>”</w:t>
      </w:r>
      <w:r w:rsidRPr="00CB7E91">
        <w:rPr>
          <w:rFonts w:cs="Arial"/>
          <w:bCs/>
        </w:rPr>
        <w:t xml:space="preserve"> </w:t>
      </w:r>
      <w:r>
        <w:rPr>
          <w:rFonts w:cs="Arial"/>
          <w:bCs/>
        </w:rPr>
        <w:t>as defined</w:t>
      </w:r>
      <w:r w:rsidRPr="00CB7E91">
        <w:rPr>
          <w:rFonts w:cs="Arial"/>
          <w:bCs/>
        </w:rPr>
        <w:t xml:space="preserve"> by the HMI</w:t>
      </w:r>
      <w:r>
        <w:rPr>
          <w:rFonts w:cs="Arial"/>
          <w:bCs/>
        </w:rPr>
        <w:t xml:space="preserve">.  </w:t>
      </w:r>
      <w:r w:rsidRPr="00CB7E91">
        <w:rPr>
          <w:rFonts w:cs="Arial"/>
          <w:bCs/>
        </w:rPr>
        <w:t xml:space="preserve">See HMI for details such as </w:t>
      </w:r>
      <w:r>
        <w:rPr>
          <w:rFonts w:cs="Arial"/>
          <w:bCs/>
        </w:rPr>
        <w:t xml:space="preserve">HMI </w:t>
      </w:r>
      <w:r w:rsidRPr="00CB7E91">
        <w:rPr>
          <w:rFonts w:cs="Arial"/>
          <w:bCs/>
        </w:rPr>
        <w:t>setting being pressed and held for 2 seconds</w:t>
      </w:r>
      <w:r>
        <w:rPr>
          <w:rFonts w:cs="Arial"/>
          <w:bCs/>
        </w:rPr>
        <w:t xml:space="preserve"> before making the Set request</w:t>
      </w:r>
    </w:p>
    <w:p w:rsidR="00C53099" w:rsidRPr="001E6216" w:rsidRDefault="00C53099" w:rsidP="00C53099">
      <w:pPr>
        <w:numPr>
          <w:ilvl w:val="0"/>
          <w:numId w:val="974"/>
        </w:numPr>
        <w:rPr>
          <w:rFonts w:cs="Arial"/>
          <w:bCs/>
        </w:rPr>
      </w:pPr>
      <w:r>
        <w:rPr>
          <w:rFonts w:cs="Arial"/>
          <w:bCs/>
        </w:rPr>
        <w:lastRenderedPageBreak/>
        <w:t xml:space="preserve">Note: when do the Set command there may not be a response from the FBMP Neutral Tow Server module for up to 500 msec.  </w:t>
      </w:r>
    </w:p>
    <w:p w:rsidR="00C53099" w:rsidRDefault="00C53099" w:rsidP="00C53099">
      <w:pPr>
        <w:rPr>
          <w:rFonts w:cs="Arial"/>
          <w:bCs/>
        </w:rPr>
      </w:pPr>
    </w:p>
    <w:p w:rsidR="00C53099" w:rsidRDefault="00C53099" w:rsidP="00C53099">
      <w:pPr>
        <w:rPr>
          <w:rFonts w:cs="Arial"/>
          <w:bCs/>
        </w:rPr>
      </w:pPr>
      <w:r>
        <w:rPr>
          <w:rFonts w:cs="Arial"/>
          <w:bCs/>
        </w:rPr>
        <w:t>The Neutral Tow</w:t>
      </w:r>
      <w:r w:rsidRPr="00CC2429">
        <w:rPr>
          <w:rFonts w:cs="Arial"/>
          <w:bCs/>
        </w:rPr>
        <w:t xml:space="preserve"> setting</w:t>
      </w:r>
      <w:r>
        <w:rPr>
          <w:rFonts w:cs="Arial"/>
          <w:bCs/>
        </w:rPr>
        <w:t xml:space="preserve"> (</w:t>
      </w:r>
      <w:proofErr w:type="spellStart"/>
      <w:r>
        <w:rPr>
          <w:rFonts w:cs="Arial"/>
          <w:bCs/>
        </w:rPr>
        <w:t>ie</w:t>
      </w:r>
      <w:proofErr w:type="spellEnd"/>
      <w:r>
        <w:rPr>
          <w:rFonts w:cs="Arial"/>
          <w:bCs/>
        </w:rPr>
        <w:t xml:space="preserve"> Initialize for Neutral Tow)</w:t>
      </w:r>
      <w:r w:rsidRPr="00CC2429">
        <w:rPr>
          <w:rFonts w:cs="Arial"/>
          <w:bCs/>
        </w:rPr>
        <w:t xml:space="preserve"> is only available to be selected when Neutral Tow is not greyed out.</w:t>
      </w:r>
      <w:r>
        <w:rPr>
          <w:rFonts w:cs="Arial"/>
          <w:bCs/>
        </w:rPr>
        <w:t xml:space="preserve">  </w:t>
      </w:r>
    </w:p>
    <w:p w:rsidR="00C53099" w:rsidRDefault="00C53099" w:rsidP="00C53099">
      <w:pPr>
        <w:rPr>
          <w:rFonts w:cs="Arial"/>
          <w:bCs/>
        </w:rPr>
      </w:pPr>
    </w:p>
    <w:p w:rsidR="00C53099" w:rsidRDefault="00C53099" w:rsidP="00C53099">
      <w:pPr>
        <w:rPr>
          <w:rFonts w:cs="Arial"/>
          <w:bCs/>
        </w:rPr>
      </w:pPr>
      <w:r w:rsidRPr="001B3266">
        <w:rPr>
          <w:rFonts w:cs="Arial"/>
          <w:bCs/>
        </w:rPr>
        <w:t xml:space="preserve">The </w:t>
      </w:r>
      <w:proofErr w:type="spellStart"/>
      <w:r w:rsidRPr="001B3266">
        <w:rPr>
          <w:rFonts w:cs="Arial"/>
          <w:bCs/>
        </w:rPr>
        <w:t>Centerstack</w:t>
      </w:r>
      <w:proofErr w:type="spellEnd"/>
      <w:r w:rsidRPr="001B3266">
        <w:rPr>
          <w:rFonts w:cs="Arial"/>
          <w:bCs/>
        </w:rPr>
        <w:t xml:space="preserve"> Settings HMI Client </w:t>
      </w:r>
      <w:r>
        <w:rPr>
          <w:rFonts w:cs="Arial"/>
          <w:bCs/>
        </w:rPr>
        <w:t>shall never</w:t>
      </w:r>
      <w:r w:rsidRPr="001B3266">
        <w:rPr>
          <w:rFonts w:cs="Arial"/>
          <w:bCs/>
        </w:rPr>
        <w:t xml:space="preserve"> do a Set reques</w:t>
      </w:r>
      <w:r>
        <w:rPr>
          <w:rFonts w:cs="Arial"/>
          <w:bCs/>
        </w:rPr>
        <w:t xml:space="preserve">t for OFF/Disabled or </w:t>
      </w:r>
      <w:proofErr w:type="gramStart"/>
      <w:r>
        <w:rPr>
          <w:rFonts w:cs="Arial"/>
          <w:bCs/>
        </w:rPr>
        <w:t>On</w:t>
      </w:r>
      <w:proofErr w:type="gramEnd"/>
      <w:r>
        <w:rPr>
          <w:rFonts w:cs="Arial"/>
          <w:bCs/>
        </w:rPr>
        <w:t>/Enabled.</w:t>
      </w:r>
    </w:p>
    <w:p w:rsidR="00C53099" w:rsidRPr="008B5F8F" w:rsidRDefault="00C53099" w:rsidP="00C53099">
      <w:pPr>
        <w:rPr>
          <w:rFonts w:cs="Arial"/>
          <w:bCs/>
          <w:color w:val="FF0000"/>
        </w:rPr>
      </w:pPr>
    </w:p>
    <w:p w:rsidR="00C53099" w:rsidRDefault="00C53099" w:rsidP="00C53099">
      <w:pPr>
        <w:rPr>
          <w:rFonts w:cs="Arial"/>
          <w:bCs/>
        </w:rPr>
      </w:pPr>
      <w:r w:rsidRPr="006B4C00">
        <w:rPr>
          <w:rFonts w:cs="Arial"/>
          <w:bCs/>
        </w:rPr>
        <w:t xml:space="preserve">The FBMP Neutral Tow Server shall respond to the </w:t>
      </w:r>
      <w:r>
        <w:rPr>
          <w:rFonts w:cs="Arial"/>
          <w:bCs/>
        </w:rPr>
        <w:t xml:space="preserve">Set request for </w:t>
      </w:r>
      <w:r w:rsidRPr="006B4C00">
        <w:rPr>
          <w:rFonts w:cs="Arial"/>
          <w:bCs/>
        </w:rPr>
        <w:t>Initialize for Neutral Tow request with either OFF/Disabled or ON/Enabled when the conditions are met to send a FBMP response.</w:t>
      </w:r>
      <w:r>
        <w:rPr>
          <w:rFonts w:cs="Arial"/>
          <w:bCs/>
        </w:rPr>
        <w:t xml:space="preserve">  See FBMP Neutral Tow Server specification for details.</w:t>
      </w:r>
    </w:p>
    <w:p w:rsidR="00C53099" w:rsidRPr="004E468D" w:rsidRDefault="00C53099" w:rsidP="00C53099">
      <w:pPr>
        <w:numPr>
          <w:ilvl w:val="0"/>
          <w:numId w:val="974"/>
        </w:numPr>
        <w:rPr>
          <w:rFonts w:cs="Arial"/>
          <w:bCs/>
        </w:rPr>
      </w:pPr>
      <w:r w:rsidRPr="004E468D">
        <w:rPr>
          <w:rFonts w:cs="Arial"/>
          <w:bCs/>
        </w:rPr>
        <w:t xml:space="preserve">Note:  FBMP Neutral Tow Server </w:t>
      </w:r>
      <w:r>
        <w:rPr>
          <w:rFonts w:cs="Arial"/>
          <w:bCs/>
        </w:rPr>
        <w:t>also means</w:t>
      </w:r>
      <w:r w:rsidRPr="004E468D">
        <w:rPr>
          <w:rFonts w:cs="Arial"/>
          <w:bCs/>
        </w:rPr>
        <w:t xml:space="preserve"> </w:t>
      </w:r>
      <w:r>
        <w:rPr>
          <w:rFonts w:cs="Arial"/>
          <w:bCs/>
        </w:rPr>
        <w:t>“</w:t>
      </w:r>
      <w:r w:rsidRPr="004E468D">
        <w:rPr>
          <w:rFonts w:cs="Arial"/>
          <w:bCs/>
        </w:rPr>
        <w:t>Gateway/Translator module</w:t>
      </w:r>
      <w:r>
        <w:rPr>
          <w:rFonts w:cs="Arial"/>
          <w:bCs/>
        </w:rPr>
        <w:t>”</w:t>
      </w:r>
      <w:r w:rsidRPr="004E468D">
        <w:rPr>
          <w:rFonts w:cs="Arial"/>
          <w:bCs/>
        </w:rPr>
        <w:t xml:space="preserve"> if it is the middle man for CAN signals to </w:t>
      </w:r>
      <w:r>
        <w:rPr>
          <w:rFonts w:cs="Arial"/>
          <w:bCs/>
        </w:rPr>
        <w:t xml:space="preserve">the </w:t>
      </w:r>
      <w:r w:rsidRPr="004E468D">
        <w:rPr>
          <w:rFonts w:cs="Arial"/>
          <w:bCs/>
        </w:rPr>
        <w:t>Server module</w:t>
      </w:r>
    </w:p>
    <w:p w:rsidR="00C53099" w:rsidRPr="006B4C00" w:rsidRDefault="00C53099" w:rsidP="00C53099">
      <w:pPr>
        <w:rPr>
          <w:rFonts w:cs="Arial"/>
          <w:bCs/>
        </w:rPr>
      </w:pPr>
    </w:p>
    <w:p w:rsidR="00C53099" w:rsidRPr="00CB7E91" w:rsidRDefault="00C53099" w:rsidP="00C53099">
      <w:pPr>
        <w:rPr>
          <w:rFonts w:cs="Arial"/>
          <w:bCs/>
        </w:rPr>
      </w:pPr>
    </w:p>
    <w:p w:rsidR="00C53099" w:rsidRPr="00F511EE" w:rsidRDefault="00C53099" w:rsidP="00C53099">
      <w:pPr>
        <w:rPr>
          <w:rFonts w:cs="Arial"/>
          <w:bCs/>
        </w:rPr>
      </w:pPr>
      <w:r w:rsidRPr="00AE7840">
        <w:rPr>
          <w:rFonts w:cs="Arial"/>
          <w:bCs/>
          <w:u w:val="single"/>
        </w:rPr>
        <w:t xml:space="preserve">HMI </w:t>
      </w:r>
      <w:r w:rsidRPr="00F511EE">
        <w:rPr>
          <w:rFonts w:cs="Arial"/>
          <w:bCs/>
          <w:u w:val="single"/>
        </w:rPr>
        <w:t xml:space="preserve">screen flow rules based on </w:t>
      </w:r>
      <w:r>
        <w:rPr>
          <w:rFonts w:cs="Arial"/>
          <w:bCs/>
          <w:u w:val="single"/>
        </w:rPr>
        <w:t>network</w:t>
      </w:r>
      <w:r w:rsidRPr="00F511EE">
        <w:rPr>
          <w:rFonts w:cs="Arial"/>
          <w:bCs/>
          <w:u w:val="single"/>
        </w:rPr>
        <w:t xml:space="preserve"> signals: </w:t>
      </w:r>
      <w:r w:rsidRPr="00F511EE">
        <w:rPr>
          <w:rFonts w:cs="Arial"/>
          <w:bCs/>
        </w:rPr>
        <w:t xml:space="preserve"> </w:t>
      </w:r>
    </w:p>
    <w:p w:rsidR="00C53099" w:rsidRDefault="00C53099" w:rsidP="00C53099">
      <w:pPr>
        <w:numPr>
          <w:ilvl w:val="0"/>
          <w:numId w:val="974"/>
        </w:numPr>
        <w:rPr>
          <w:rFonts w:cs="Arial"/>
          <w:bCs/>
        </w:rPr>
      </w:pPr>
      <w:r>
        <w:rPr>
          <w:rFonts w:cs="Arial"/>
          <w:bCs/>
        </w:rPr>
        <w:t xml:space="preserve">After the </w:t>
      </w:r>
      <w:proofErr w:type="spellStart"/>
      <w:r>
        <w:rPr>
          <w:rFonts w:cs="Arial"/>
          <w:bCs/>
        </w:rPr>
        <w:t>Centerstack</w:t>
      </w:r>
      <w:proofErr w:type="spellEnd"/>
      <w:r>
        <w:rPr>
          <w:rFonts w:cs="Arial"/>
          <w:bCs/>
        </w:rPr>
        <w:t xml:space="preserve"> Settings HMI client sends a </w:t>
      </w:r>
      <w:proofErr w:type="spellStart"/>
      <w:r>
        <w:rPr>
          <w:rFonts w:cs="Arial"/>
          <w:bCs/>
        </w:rPr>
        <w:t>Feature.Rq</w:t>
      </w:r>
      <w:proofErr w:type="spellEnd"/>
      <w:r>
        <w:rPr>
          <w:rFonts w:cs="Arial"/>
          <w:bCs/>
        </w:rPr>
        <w:t xml:space="preserve"> Set operation for feature number 0x0968 set to 0x02 Initialize for Neutral Tow and receives 0x00 OFF/Disabled from the FBMP Neutral Tow Server then the </w:t>
      </w:r>
      <w:proofErr w:type="spellStart"/>
      <w:r>
        <w:rPr>
          <w:rFonts w:cs="Arial"/>
          <w:bCs/>
        </w:rPr>
        <w:t>Centerstack</w:t>
      </w:r>
      <w:proofErr w:type="spellEnd"/>
      <w:r>
        <w:rPr>
          <w:rFonts w:cs="Arial"/>
          <w:bCs/>
        </w:rPr>
        <w:t xml:space="preserve"> Settings HMI Client shall display some sort of HMI for placing the vehicle in Neutral (see HMI spec for details)</w:t>
      </w:r>
    </w:p>
    <w:p w:rsidR="00C53099" w:rsidRPr="00F821BC" w:rsidRDefault="00C53099" w:rsidP="00C53099">
      <w:pPr>
        <w:numPr>
          <w:ilvl w:val="0"/>
          <w:numId w:val="974"/>
        </w:numPr>
        <w:rPr>
          <w:rFonts w:cs="Arial"/>
          <w:bCs/>
        </w:rPr>
      </w:pPr>
      <w:r w:rsidRPr="00F821BC">
        <w:rPr>
          <w:rFonts w:cs="Arial"/>
          <w:bCs/>
        </w:rPr>
        <w:t xml:space="preserve">After the </w:t>
      </w:r>
      <w:proofErr w:type="spellStart"/>
      <w:r w:rsidRPr="00F821BC">
        <w:rPr>
          <w:rFonts w:cs="Arial"/>
          <w:bCs/>
        </w:rPr>
        <w:t>Centerstack</w:t>
      </w:r>
      <w:proofErr w:type="spellEnd"/>
      <w:r w:rsidRPr="00F821BC">
        <w:rPr>
          <w:rFonts w:cs="Arial"/>
          <w:bCs/>
        </w:rPr>
        <w:t xml:space="preserve"> Settings HMI client sends a </w:t>
      </w:r>
      <w:proofErr w:type="spellStart"/>
      <w:r w:rsidRPr="00F821BC">
        <w:rPr>
          <w:rFonts w:cs="Arial"/>
          <w:bCs/>
        </w:rPr>
        <w:t>Feature.Rq</w:t>
      </w:r>
      <w:proofErr w:type="spellEnd"/>
      <w:r w:rsidRPr="00F821BC">
        <w:rPr>
          <w:rFonts w:cs="Arial"/>
          <w:bCs/>
        </w:rPr>
        <w:t xml:space="preserve"> Set operation for feature number 0x0968 set to 0x02 Initialize for Neutral Tow and receives 0x01 ON/Enabled from the FBMP Neutral Tow Server then the </w:t>
      </w:r>
      <w:proofErr w:type="spellStart"/>
      <w:r w:rsidRPr="00F821BC">
        <w:rPr>
          <w:rFonts w:cs="Arial"/>
          <w:bCs/>
        </w:rPr>
        <w:t>Centerstack</w:t>
      </w:r>
      <w:proofErr w:type="spellEnd"/>
      <w:r w:rsidRPr="00F821BC">
        <w:rPr>
          <w:rFonts w:cs="Arial"/>
          <w:bCs/>
        </w:rPr>
        <w:t xml:space="preserve"> Settings HMI Client shall go to the appropriate HMI screen (see HMI spec for details) and grey out the Neutral Tow setting </w:t>
      </w:r>
    </w:p>
    <w:p w:rsidR="00C53099" w:rsidRPr="00F511EE" w:rsidRDefault="00C53099" w:rsidP="00C53099">
      <w:pPr>
        <w:numPr>
          <w:ilvl w:val="0"/>
          <w:numId w:val="972"/>
        </w:numPr>
        <w:rPr>
          <w:rFonts w:cs="Arial"/>
          <w:bCs/>
        </w:rPr>
      </w:pPr>
      <w:r w:rsidRPr="00F821BC">
        <w:rPr>
          <w:rFonts w:cs="Arial"/>
          <w:bCs/>
        </w:rPr>
        <w:t xml:space="preserve">When the “Place Vehicle in Neutral” HMI is shown, that HMI screen shall be exited to the appropriate HMI screen whenever the </w:t>
      </w:r>
      <w:proofErr w:type="spellStart"/>
      <w:r w:rsidRPr="00F821BC">
        <w:rPr>
          <w:rFonts w:cs="Arial"/>
          <w:bCs/>
        </w:rPr>
        <w:t>Centerstack</w:t>
      </w:r>
      <w:proofErr w:type="spellEnd"/>
      <w:r w:rsidRPr="00F821BC">
        <w:rPr>
          <w:rFonts w:cs="Arial"/>
          <w:bCs/>
        </w:rPr>
        <w:t xml:space="preserve"> Settings HMI</w:t>
      </w:r>
      <w:r w:rsidRPr="00F511EE">
        <w:rPr>
          <w:rFonts w:cs="Arial"/>
          <w:bCs/>
        </w:rPr>
        <w:t xml:space="preserve"> Client receives:</w:t>
      </w:r>
    </w:p>
    <w:p w:rsidR="00C53099" w:rsidRPr="00F511EE" w:rsidRDefault="00C53099" w:rsidP="00C53099">
      <w:pPr>
        <w:numPr>
          <w:ilvl w:val="1"/>
          <w:numId w:val="972"/>
        </w:numPr>
        <w:rPr>
          <w:rFonts w:cs="Arial"/>
          <w:bCs/>
        </w:rPr>
      </w:pPr>
      <w:proofErr w:type="spellStart"/>
      <w:r w:rsidRPr="00F511EE">
        <w:rPr>
          <w:rFonts w:cs="Arial"/>
          <w:bCs/>
        </w:rPr>
        <w:t>TrnGearNtmAllow_B_Stat</w:t>
      </w:r>
      <w:proofErr w:type="spellEnd"/>
      <w:r w:rsidRPr="00F511EE">
        <w:rPr>
          <w:rFonts w:cs="Arial"/>
          <w:bCs/>
        </w:rPr>
        <w:t xml:space="preserve"> = No (setting greyed out), or </w:t>
      </w:r>
    </w:p>
    <w:p w:rsidR="00C53099" w:rsidRPr="007C403C" w:rsidRDefault="00C53099" w:rsidP="00C53099">
      <w:pPr>
        <w:numPr>
          <w:ilvl w:val="1"/>
          <w:numId w:val="972"/>
        </w:numPr>
        <w:rPr>
          <w:rFonts w:cs="Arial"/>
          <w:bCs/>
        </w:rPr>
      </w:pPr>
      <w:r w:rsidRPr="007C403C">
        <w:rPr>
          <w:rFonts w:cs="Arial"/>
          <w:bCs/>
        </w:rPr>
        <w:t>Neutral Tow feature number 0x0968 set as enabled</w:t>
      </w:r>
      <w:r>
        <w:rPr>
          <w:rFonts w:cs="Arial"/>
          <w:bCs/>
        </w:rPr>
        <w:t xml:space="preserve"> (setting greyed out), or</w:t>
      </w:r>
      <w:r w:rsidRPr="007C403C">
        <w:rPr>
          <w:rFonts w:cs="Arial"/>
          <w:bCs/>
        </w:rPr>
        <w:t xml:space="preserve"> </w:t>
      </w:r>
    </w:p>
    <w:p w:rsidR="00C53099" w:rsidRPr="007C403C" w:rsidRDefault="00C53099" w:rsidP="00C53099">
      <w:pPr>
        <w:numPr>
          <w:ilvl w:val="0"/>
          <w:numId w:val="972"/>
        </w:numPr>
        <w:rPr>
          <w:rFonts w:cs="Arial"/>
          <w:bCs/>
        </w:rPr>
      </w:pPr>
      <w:r w:rsidRPr="007C403C">
        <w:rPr>
          <w:rFonts w:cs="Arial"/>
          <w:bCs/>
        </w:rPr>
        <w:t xml:space="preserve">If the signal </w:t>
      </w:r>
      <w:proofErr w:type="spellStart"/>
      <w:r w:rsidRPr="007C403C">
        <w:rPr>
          <w:rFonts w:cs="Arial"/>
          <w:bCs/>
        </w:rPr>
        <w:t>TrnGearNtmAllow_B_Stat</w:t>
      </w:r>
      <w:proofErr w:type="spellEnd"/>
      <w:r w:rsidRPr="007C403C">
        <w:rPr>
          <w:rFonts w:cs="Arial"/>
          <w:bCs/>
        </w:rPr>
        <w:t xml:space="preserve"> = No at any time, then exit the screen flow and the Neutral Tow setting sh</w:t>
      </w:r>
      <w:r>
        <w:rPr>
          <w:rFonts w:cs="Arial"/>
          <w:bCs/>
        </w:rPr>
        <w:t>all</w:t>
      </w:r>
      <w:r w:rsidRPr="007C403C">
        <w:rPr>
          <w:rFonts w:cs="Arial"/>
          <w:bCs/>
        </w:rPr>
        <w:t xml:space="preserve"> be greyed out.  See HMI for details</w:t>
      </w:r>
    </w:p>
    <w:p w:rsidR="00C53099" w:rsidRPr="008645BE" w:rsidRDefault="00C53099" w:rsidP="00C53099">
      <w:pPr>
        <w:numPr>
          <w:ilvl w:val="0"/>
          <w:numId w:val="972"/>
        </w:numPr>
        <w:rPr>
          <w:rFonts w:cs="Arial"/>
          <w:bCs/>
        </w:rPr>
      </w:pPr>
      <w:r w:rsidRPr="00FE09A9">
        <w:rPr>
          <w:rFonts w:cs="Arial"/>
          <w:bCs/>
        </w:rPr>
        <w:t xml:space="preserve">When </w:t>
      </w:r>
      <w:proofErr w:type="spellStart"/>
      <w:r w:rsidRPr="00FE09A9">
        <w:rPr>
          <w:rFonts w:cs="Arial"/>
          <w:bCs/>
        </w:rPr>
        <w:t>TrnGearNtmAllow_B_Stat</w:t>
      </w:r>
      <w:proofErr w:type="spellEnd"/>
      <w:r w:rsidRPr="00FE09A9">
        <w:rPr>
          <w:rFonts w:cs="Arial"/>
          <w:bCs/>
        </w:rPr>
        <w:t xml:space="preserve"> = Yes and</w:t>
      </w:r>
      <w:r>
        <w:rPr>
          <w:rFonts w:cs="Arial"/>
          <w:bCs/>
        </w:rPr>
        <w:t xml:space="preserve"> the last state Rx by the </w:t>
      </w:r>
      <w:proofErr w:type="spellStart"/>
      <w:r>
        <w:rPr>
          <w:rFonts w:cs="Arial"/>
          <w:bCs/>
        </w:rPr>
        <w:t>Centerstack</w:t>
      </w:r>
      <w:proofErr w:type="spellEnd"/>
      <w:r>
        <w:rPr>
          <w:rFonts w:cs="Arial"/>
          <w:bCs/>
        </w:rPr>
        <w:t xml:space="preserve"> Settings HMI Client of feature 0x0968 was 0x00 Disabled, then if</w:t>
      </w:r>
      <w:r w:rsidRPr="007C403C">
        <w:rPr>
          <w:rFonts w:cs="Arial"/>
          <w:bCs/>
        </w:rPr>
        <w:t xml:space="preserve"> the user exits</w:t>
      </w:r>
      <w:r>
        <w:rPr>
          <w:rFonts w:cs="Arial"/>
          <w:bCs/>
        </w:rPr>
        <w:t xml:space="preserve"> the Neutral Tow HMI on the screen for “Place the Vehicle in Neutral” and re-enters the Neutral Tow settings screen the Initialize for Neutral Tow settings is allowed to be sent again using FBMP (if HMI supports).</w:t>
      </w:r>
    </w:p>
    <w:p w:rsidR="00C53099" w:rsidRDefault="00C53099" w:rsidP="00C53099">
      <w:pPr>
        <w:rPr>
          <w:rFonts w:cs="Arial"/>
          <w:bCs/>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1C4553">
              <w:rPr>
                <w:rFonts w:eastAsiaTheme="minorEastAsia" w:cs="Arial"/>
              </w:rPr>
              <w:t>1020</w:t>
            </w:r>
          </w:p>
        </w:tc>
      </w:tr>
    </w:tbl>
    <w:p w:rsidR="00C53099" w:rsidRPr="007F3CAE" w:rsidRDefault="00C53099" w:rsidP="00C53099">
      <w:pPr>
        <w:tabs>
          <w:tab w:val="left" w:pos="3750"/>
        </w:tabs>
      </w:pPr>
    </w:p>
    <w:p w:rsidR="00C53099" w:rsidRDefault="00C53099" w:rsidP="00C53099">
      <w:pPr>
        <w:rPr>
          <w:rFonts w:cs="Arial"/>
          <w:color w:val="FF0000"/>
          <w:highlight w:val="yellow"/>
        </w:rPr>
      </w:pPr>
    </w:p>
    <w:p w:rsidR="00C53099" w:rsidRDefault="00C53099" w:rsidP="00C53099">
      <w:pPr>
        <w:rPr>
          <w:rFonts w:cs="Arial"/>
          <w:color w:val="FF0000"/>
          <w:highlight w:val="yellow"/>
        </w:rPr>
      </w:pPr>
    </w:p>
    <w:p w:rsidR="00C53099" w:rsidRDefault="00C53099" w:rsidP="00C53099">
      <w:pPr>
        <w:rPr>
          <w:rFonts w:cs="Arial"/>
          <w:color w:val="FF0000"/>
          <w:highlight w:val="yellow"/>
        </w:rPr>
      </w:pPr>
    </w:p>
    <w:p w:rsidR="00C53099" w:rsidRDefault="00C53099" w:rsidP="00C53099">
      <w:pPr>
        <w:pStyle w:val="Heading3"/>
      </w:pPr>
      <w:bookmarkStart w:id="436" w:name="_Toc25737568"/>
      <w:r w:rsidRPr="00B9479B">
        <w:t>VS-FUN-REQ-333185/A-Nav Repeater in Cluster</w:t>
      </w:r>
      <w:bookmarkEnd w:id="43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VS-SR-REQ-333186/B-Nav Repeater in the Cluster</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lastRenderedPageBreak/>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ED6932" w:rsidTr="00C53099">
        <w:trPr>
          <w:trHeight w:val="574"/>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Pr>
                <w:rFonts w:cs="Arial"/>
                <w:bCs/>
              </w:rPr>
              <w:t>Nav Repeater in the Cluster / Turn by Turn</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ED6932" w:rsidRDefault="00C53099" w:rsidP="00C53099">
            <w:pPr>
              <w:jc w:val="center"/>
              <w:rPr>
                <w:rFonts w:cs="Arial"/>
                <w:b/>
                <w:bCs/>
              </w:rPr>
            </w:pPr>
          </w:p>
          <w:p w:rsidR="00C53099" w:rsidRPr="00ED6932" w:rsidRDefault="00C53099" w:rsidP="00C53099">
            <w:pPr>
              <w:jc w:val="center"/>
              <w:rPr>
                <w:rFonts w:cs="Arial"/>
                <w:b/>
                <w:bCs/>
              </w:rPr>
            </w:pPr>
          </w:p>
          <w:p w:rsidR="00C53099" w:rsidRPr="000E1B21" w:rsidRDefault="00C53099" w:rsidP="00C53099">
            <w:pPr>
              <w:jc w:val="center"/>
              <w:rPr>
                <w:rFonts w:cs="Arial"/>
                <w:bCs/>
              </w:rPr>
            </w:pPr>
            <w:r w:rsidRPr="000E1B21">
              <w:rPr>
                <w:rFonts w:cs="Arial"/>
                <w:bCs/>
              </w:rPr>
              <w:t>0x0969</w:t>
            </w:r>
          </w:p>
          <w:p w:rsidR="00C53099" w:rsidRPr="00ED6932" w:rsidRDefault="00C53099" w:rsidP="00C53099">
            <w:pPr>
              <w:jc w:val="center"/>
              <w:rPr>
                <w:rFonts w:cs="Arial"/>
                <w:bCs/>
              </w:rPr>
            </w:pPr>
          </w:p>
          <w:p w:rsidR="00C53099" w:rsidRPr="00ED6932"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 xml:space="preserve">OFF / Disabled </w:t>
            </w:r>
          </w:p>
        </w:tc>
      </w:tr>
      <w:tr w:rsidR="00C53099" w:rsidRPr="00ED6932" w:rsidTr="00C53099">
        <w:trPr>
          <w:trHeight w:val="547"/>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ED6932"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ED6932"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 xml:space="preserve">ON / Enabled </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0E1B21">
              <w:rPr>
                <w:rFonts w:eastAsiaTheme="minorEastAsia" w:cs="Arial"/>
              </w:rPr>
              <w:t>1021</w:t>
            </w:r>
          </w:p>
        </w:tc>
      </w:tr>
    </w:tbl>
    <w:p w:rsidR="00C53099" w:rsidRDefault="00C53099" w:rsidP="00C53099">
      <w:pPr>
        <w:rPr>
          <w:color w:val="FF0000"/>
        </w:rPr>
      </w:pPr>
    </w:p>
    <w:p w:rsidR="00C53099" w:rsidRDefault="00C53099" w:rsidP="00C53099">
      <w:pPr>
        <w:rPr>
          <w:color w:val="FF0000"/>
        </w:rPr>
      </w:pPr>
    </w:p>
    <w:p w:rsidR="00C53099" w:rsidRPr="007F3CAE" w:rsidRDefault="00C53099" w:rsidP="00C53099"/>
    <w:p w:rsidR="00C53099" w:rsidRPr="007F3CAE" w:rsidRDefault="00C53099" w:rsidP="00C53099"/>
    <w:p w:rsidR="00C53099" w:rsidRPr="007F3CAE" w:rsidRDefault="00C53099" w:rsidP="00C53099"/>
    <w:p w:rsidR="00C53099" w:rsidRPr="007F3CAE" w:rsidRDefault="00C53099" w:rsidP="00C53099"/>
    <w:p w:rsidR="00C53099" w:rsidRPr="007F3CAE" w:rsidRDefault="00C53099" w:rsidP="00C53099"/>
    <w:p w:rsidR="00C53099" w:rsidRPr="007F3CAE" w:rsidRDefault="00C53099" w:rsidP="00C53099"/>
    <w:p w:rsidR="00C53099" w:rsidRPr="007F3CAE" w:rsidRDefault="00C53099" w:rsidP="00C53099"/>
    <w:p w:rsidR="00C53099" w:rsidRPr="007F3CAE" w:rsidRDefault="00C53099" w:rsidP="00C53099"/>
    <w:p w:rsidR="00C53099" w:rsidRDefault="00C53099" w:rsidP="00C53099"/>
    <w:p w:rsidR="00C53099" w:rsidRPr="007F3CAE" w:rsidRDefault="00C53099" w:rsidP="00C53099">
      <w:pPr>
        <w:tabs>
          <w:tab w:val="left" w:pos="3750"/>
        </w:tabs>
      </w:pPr>
      <w:r>
        <w:tab/>
      </w:r>
    </w:p>
    <w:p w:rsidR="00C53099" w:rsidRDefault="00C53099" w:rsidP="00C53099">
      <w:pPr>
        <w:pStyle w:val="Heading3"/>
      </w:pPr>
      <w:bookmarkStart w:id="437" w:name="_Toc25737569"/>
      <w:r w:rsidRPr="00B9479B">
        <w:t>VS-FUN-REQ-333189/A-Maps in the Cluster</w:t>
      </w:r>
      <w:bookmarkEnd w:id="437"/>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VS-SR-REQ-333192/A-Maps in the Cluster</w:t>
      </w:r>
    </w:p>
    <w:p w:rsidR="00C53099" w:rsidRPr="001A447D" w:rsidRDefault="00C53099" w:rsidP="00C53099">
      <w:pPr>
        <w:rPr>
          <w:rFonts w:cs="Arial"/>
        </w:rPr>
      </w:pPr>
      <w:r w:rsidRPr="00032128">
        <w:rPr>
          <w:rFonts w:cs="Arial"/>
        </w:rPr>
        <w:t xml:space="preserve">For this feature when performing the “Set” or “Query” operation the Feature Number and Configuration Number in the </w:t>
      </w:r>
      <w:proofErr w:type="spellStart"/>
      <w:r w:rsidRPr="00032128">
        <w:rPr>
          <w:rFonts w:cs="Arial"/>
        </w:rPr>
        <w:t>Feature.Rq</w:t>
      </w:r>
      <w:proofErr w:type="spellEnd"/>
      <w:r w:rsidRPr="00032128">
        <w:rPr>
          <w:rFonts w:cs="Arial"/>
        </w:rPr>
        <w:t xml:space="preserve"> and </w:t>
      </w:r>
      <w:proofErr w:type="spellStart"/>
      <w:r w:rsidRPr="00032128">
        <w:rPr>
          <w:rFonts w:cs="Arial"/>
        </w:rPr>
        <w:t>Feature.St</w:t>
      </w:r>
      <w:proofErr w:type="spellEnd"/>
      <w:r w:rsidRPr="00032128">
        <w:rPr>
          <w:rFonts w:cs="Arial"/>
        </w:rPr>
        <w:t xml:space="preserve"> messages shall be used below.</w:t>
      </w:r>
    </w:p>
    <w:p w:rsidR="00C53099" w:rsidRPr="001A447D" w:rsidRDefault="00C53099" w:rsidP="00C53099">
      <w:pPr>
        <w:rPr>
          <w:rFonts w:cs="Arial"/>
        </w:rPr>
      </w:pPr>
    </w:p>
    <w:p w:rsidR="00C53099" w:rsidRPr="001A447D" w:rsidRDefault="00C53099" w:rsidP="00C53099">
      <w:pPr>
        <w:rPr>
          <w:rFonts w:cs="Arial"/>
        </w:rPr>
      </w:pPr>
      <w:r w:rsidRPr="001A447D">
        <w:rPr>
          <w:rFonts w:cs="Arial"/>
        </w:rPr>
        <w:t xml:space="preserve">If Enhanced Memory is supported the Active Personality Profile shall be used for </w:t>
      </w:r>
      <w:proofErr w:type="spellStart"/>
      <w:r w:rsidRPr="001A447D">
        <w:rPr>
          <w:rFonts w:cs="Arial"/>
        </w:rPr>
        <w:t>PersIndex</w:t>
      </w:r>
      <w:proofErr w:type="spellEnd"/>
      <w:r w:rsidRPr="001A447D">
        <w:rPr>
          <w:rFonts w:cs="Arial"/>
        </w:rPr>
        <w:t xml:space="preserve">.  If Enhanced Memory is not supported </w:t>
      </w:r>
      <w:proofErr w:type="spellStart"/>
      <w:r w:rsidRPr="001A447D">
        <w:rPr>
          <w:rFonts w:cs="Arial"/>
        </w:rPr>
        <w:t>PersIndex</w:t>
      </w:r>
      <w:proofErr w:type="spellEnd"/>
      <w:r w:rsidRPr="001A447D">
        <w:rPr>
          <w:rFonts w:cs="Arial"/>
        </w:rPr>
        <w:t xml:space="preserve"> shall be set to Vehicle.</w:t>
      </w:r>
    </w:p>
    <w:p w:rsidR="00C53099" w:rsidRPr="001A447D" w:rsidRDefault="00C53099" w:rsidP="00C53099">
      <w:pPr>
        <w:rPr>
          <w:rFonts w:cs="Arial"/>
        </w:rPr>
      </w:pPr>
    </w:p>
    <w:p w:rsidR="00C53099" w:rsidRPr="001A447D" w:rsidRDefault="00C53099" w:rsidP="00C53099">
      <w:pPr>
        <w:rPr>
          <w:rFonts w:cs="Arial"/>
        </w:rPr>
      </w:pPr>
    </w:p>
    <w:tbl>
      <w:tblPr>
        <w:tblW w:w="8925" w:type="dxa"/>
        <w:jc w:val="center"/>
        <w:tblLook w:val="04A0" w:firstRow="1" w:lastRow="0" w:firstColumn="1" w:lastColumn="0" w:noHBand="0" w:noVBand="1"/>
      </w:tblPr>
      <w:tblGrid>
        <w:gridCol w:w="2535"/>
        <w:gridCol w:w="1440"/>
        <w:gridCol w:w="1620"/>
        <w:gridCol w:w="3330"/>
      </w:tblGrid>
      <w:tr w:rsidR="00C53099" w:rsidRPr="001A447D" w:rsidTr="00C53099">
        <w:trPr>
          <w:trHeight w:val="465"/>
          <w:jc w:val="center"/>
        </w:trPr>
        <w:tc>
          <w:tcPr>
            <w:tcW w:w="253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Description</w:t>
            </w:r>
          </w:p>
        </w:tc>
        <w:tc>
          <w:tcPr>
            <w:tcW w:w="144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A447D" w:rsidRDefault="00C53099" w:rsidP="00C53099">
            <w:pPr>
              <w:jc w:val="center"/>
              <w:rPr>
                <w:rFonts w:cs="Arial"/>
                <w:b/>
                <w:bCs/>
              </w:rPr>
            </w:pPr>
            <w:r w:rsidRPr="001A447D">
              <w:rPr>
                <w:rFonts w:cs="Arial"/>
                <w:b/>
                <w:bCs/>
              </w:rPr>
              <w:t>HMI selection / Configuration Name</w:t>
            </w:r>
          </w:p>
        </w:tc>
      </w:tr>
      <w:tr w:rsidR="00C53099" w:rsidRPr="00ED6932" w:rsidTr="00C53099">
        <w:trPr>
          <w:trHeight w:val="574"/>
          <w:jc w:val="center"/>
        </w:trPr>
        <w:tc>
          <w:tcPr>
            <w:tcW w:w="2535" w:type="dxa"/>
            <w:vMerge w:val="restart"/>
            <w:tcBorders>
              <w:top w:val="single" w:sz="8" w:space="0" w:color="auto"/>
              <w:left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Pr>
                <w:rFonts w:cs="Arial"/>
                <w:bCs/>
              </w:rPr>
              <w:t>Maps in the Cluster</w:t>
            </w:r>
          </w:p>
        </w:tc>
        <w:tc>
          <w:tcPr>
            <w:tcW w:w="1440" w:type="dxa"/>
            <w:vMerge w:val="restart"/>
            <w:tcBorders>
              <w:top w:val="single" w:sz="8" w:space="0" w:color="auto"/>
              <w:left w:val="nil"/>
              <w:right w:val="single" w:sz="8" w:space="0" w:color="auto"/>
            </w:tcBorders>
            <w:shd w:val="clear" w:color="auto" w:fill="auto"/>
            <w:vAlign w:val="center"/>
            <w:hideMark/>
          </w:tcPr>
          <w:p w:rsidR="00C53099" w:rsidRPr="00ED6932" w:rsidRDefault="00C53099" w:rsidP="00C53099">
            <w:pPr>
              <w:jc w:val="center"/>
              <w:rPr>
                <w:rFonts w:cs="Arial"/>
                <w:b/>
                <w:bCs/>
              </w:rPr>
            </w:pPr>
          </w:p>
          <w:p w:rsidR="00C53099" w:rsidRPr="00ED6932" w:rsidRDefault="00C53099" w:rsidP="00C53099">
            <w:pPr>
              <w:jc w:val="center"/>
              <w:rPr>
                <w:rFonts w:cs="Arial"/>
                <w:b/>
                <w:bCs/>
              </w:rPr>
            </w:pPr>
          </w:p>
          <w:p w:rsidR="00C53099" w:rsidRPr="004759BF" w:rsidRDefault="00C53099" w:rsidP="00C53099">
            <w:pPr>
              <w:jc w:val="center"/>
              <w:rPr>
                <w:rFonts w:cs="Arial"/>
                <w:bCs/>
              </w:rPr>
            </w:pPr>
            <w:r w:rsidRPr="004759BF">
              <w:rPr>
                <w:rFonts w:cs="Arial"/>
                <w:bCs/>
              </w:rPr>
              <w:t>0x096A</w:t>
            </w:r>
          </w:p>
          <w:p w:rsidR="00C53099" w:rsidRPr="00ED6932" w:rsidRDefault="00C53099" w:rsidP="00C53099">
            <w:pPr>
              <w:jc w:val="center"/>
              <w:rPr>
                <w:rFonts w:cs="Arial"/>
                <w:bCs/>
              </w:rPr>
            </w:pPr>
          </w:p>
          <w:p w:rsidR="00C53099" w:rsidRPr="00ED6932" w:rsidRDefault="00C53099" w:rsidP="00C53099">
            <w:pPr>
              <w:jc w:val="center"/>
              <w:rPr>
                <w:rFonts w:cs="Arial"/>
                <w:bCs/>
              </w:rPr>
            </w:pP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0x00</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 xml:space="preserve">OFF / Disabled </w:t>
            </w:r>
          </w:p>
        </w:tc>
      </w:tr>
      <w:tr w:rsidR="00C53099" w:rsidRPr="00ED6932" w:rsidTr="00C53099">
        <w:trPr>
          <w:trHeight w:val="547"/>
          <w:jc w:val="center"/>
        </w:trPr>
        <w:tc>
          <w:tcPr>
            <w:tcW w:w="2535" w:type="dxa"/>
            <w:vMerge/>
            <w:tcBorders>
              <w:left w:val="single" w:sz="8" w:space="0" w:color="auto"/>
              <w:bottom w:val="single" w:sz="4" w:space="0" w:color="auto"/>
              <w:right w:val="single" w:sz="8" w:space="0" w:color="auto"/>
            </w:tcBorders>
            <w:shd w:val="clear" w:color="auto" w:fill="auto"/>
            <w:vAlign w:val="center"/>
            <w:hideMark/>
          </w:tcPr>
          <w:p w:rsidR="00C53099" w:rsidRPr="00ED6932" w:rsidRDefault="00C53099" w:rsidP="00C53099">
            <w:pPr>
              <w:jc w:val="center"/>
              <w:rPr>
                <w:rFonts w:cs="Arial"/>
                <w:bCs/>
              </w:rPr>
            </w:pPr>
          </w:p>
        </w:tc>
        <w:tc>
          <w:tcPr>
            <w:tcW w:w="1440" w:type="dxa"/>
            <w:vMerge/>
            <w:tcBorders>
              <w:left w:val="nil"/>
              <w:bottom w:val="single" w:sz="4" w:space="0" w:color="auto"/>
              <w:right w:val="single" w:sz="8" w:space="0" w:color="auto"/>
            </w:tcBorders>
            <w:shd w:val="clear" w:color="auto" w:fill="auto"/>
            <w:vAlign w:val="center"/>
            <w:hideMark/>
          </w:tcPr>
          <w:p w:rsidR="00C53099" w:rsidRPr="00ED6932" w:rsidRDefault="00C53099" w:rsidP="00C53099">
            <w:pPr>
              <w:jc w:val="center"/>
              <w:rPr>
                <w:rFonts w:cs="Arial"/>
                <w:bCs/>
              </w:rPr>
            </w:pPr>
          </w:p>
        </w:tc>
        <w:tc>
          <w:tcPr>
            <w:tcW w:w="1620" w:type="dxa"/>
            <w:tcBorders>
              <w:top w:val="single" w:sz="8" w:space="0" w:color="auto"/>
              <w:left w:val="nil"/>
              <w:bottom w:val="single" w:sz="4"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0x01</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C53099" w:rsidRPr="00ED6932" w:rsidRDefault="00C53099" w:rsidP="00C53099">
            <w:pPr>
              <w:jc w:val="center"/>
              <w:rPr>
                <w:rFonts w:cs="Arial"/>
                <w:bCs/>
              </w:rPr>
            </w:pPr>
            <w:r w:rsidRPr="00ED6932">
              <w:rPr>
                <w:rFonts w:cs="Arial"/>
                <w:bCs/>
              </w:rPr>
              <w:t xml:space="preserve">ON / Enabled </w:t>
            </w:r>
          </w:p>
        </w:tc>
      </w:tr>
    </w:tbl>
    <w:p w:rsidR="00C53099" w:rsidRDefault="00C53099" w:rsidP="00C53099">
      <w:pPr>
        <w:rPr>
          <w:rFonts w:cs="Arial"/>
          <w:bCs/>
          <w:color w:val="FF0000"/>
        </w:rPr>
      </w:pPr>
    </w:p>
    <w:p w:rsidR="00C53099" w:rsidRDefault="00C53099" w:rsidP="00C53099">
      <w:pPr>
        <w:rPr>
          <w:rFonts w:cs="Arial"/>
          <w:bCs/>
          <w:color w:val="FF0000"/>
        </w:rPr>
      </w:pPr>
    </w:p>
    <w:p w:rsidR="00C53099" w:rsidRDefault="00C53099" w:rsidP="00C53099">
      <w:pPr>
        <w:rPr>
          <w:rFonts w:cs="Arial"/>
          <w:bCs/>
          <w:color w:val="FF0000"/>
        </w:rPr>
      </w:pPr>
    </w:p>
    <w:tbl>
      <w:tblPr>
        <w:tblW w:w="4710" w:type="dxa"/>
        <w:jc w:val="center"/>
        <w:tblLook w:val="04A0" w:firstRow="1" w:lastRow="0" w:firstColumn="1" w:lastColumn="0" w:noHBand="0" w:noVBand="1"/>
      </w:tblPr>
      <w:tblGrid>
        <w:gridCol w:w="2355"/>
        <w:gridCol w:w="2355"/>
      </w:tblGrid>
      <w:tr w:rsidR="00C53099" w:rsidRPr="00B37011"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B37011" w:rsidRDefault="00C53099" w:rsidP="00C53099">
            <w:pPr>
              <w:spacing w:line="276" w:lineRule="auto"/>
              <w:jc w:val="center"/>
              <w:rPr>
                <w:rFonts w:cs="Arial"/>
                <w:b/>
                <w:bCs/>
              </w:rPr>
            </w:pPr>
            <w:r w:rsidRPr="003036BC">
              <w:rPr>
                <w:rFonts w:cs="Arial"/>
                <w:b/>
                <w:bCs/>
              </w:rPr>
              <w:t xml:space="preserve">SYNC Gen 4.0 Screen </w:t>
            </w:r>
            <w:r w:rsidRPr="00B37011">
              <w:rPr>
                <w:rFonts w:cs="Arial"/>
                <w:b/>
                <w:bCs/>
              </w:rPr>
              <w:t>/ ID HMI Number</w:t>
            </w:r>
          </w:p>
        </w:tc>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C53099" w:rsidRPr="00B37011" w:rsidRDefault="00C53099" w:rsidP="00C53099">
            <w:pPr>
              <w:spacing w:line="276" w:lineRule="auto"/>
              <w:jc w:val="center"/>
              <w:rPr>
                <w:rFonts w:cs="Arial"/>
                <w:b/>
                <w:bCs/>
              </w:rPr>
            </w:pPr>
            <w:r>
              <w:rPr>
                <w:rFonts w:cs="Arial"/>
                <w:b/>
                <w:bCs/>
              </w:rPr>
              <w:t>HMI Setting ID</w:t>
            </w:r>
          </w:p>
        </w:tc>
      </w:tr>
      <w:tr w:rsidR="00C53099" w:rsidRPr="00B37011"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B37011" w:rsidRDefault="00C53099" w:rsidP="00C53099">
            <w:pPr>
              <w:spacing w:line="276" w:lineRule="auto"/>
              <w:jc w:val="center"/>
              <w:rPr>
                <w:rFonts w:eastAsiaTheme="minorEastAsia" w:cs="Arial"/>
              </w:rPr>
            </w:pPr>
            <w:r w:rsidRPr="003036BC">
              <w:rPr>
                <w:rFonts w:eastAsiaTheme="minorEastAsia" w:cs="Arial"/>
              </w:rPr>
              <w:t>TBD</w:t>
            </w:r>
          </w:p>
        </w:tc>
        <w:tc>
          <w:tcPr>
            <w:tcW w:w="2355" w:type="dxa"/>
            <w:tcBorders>
              <w:top w:val="single" w:sz="8" w:space="0" w:color="auto"/>
              <w:left w:val="single" w:sz="8" w:space="0" w:color="auto"/>
              <w:bottom w:val="single" w:sz="4" w:space="0" w:color="auto"/>
              <w:right w:val="single" w:sz="8" w:space="0" w:color="auto"/>
            </w:tcBorders>
            <w:vAlign w:val="center"/>
          </w:tcPr>
          <w:p w:rsidR="00C53099" w:rsidRPr="000E3299" w:rsidRDefault="00C53099" w:rsidP="00C53099">
            <w:pPr>
              <w:spacing w:line="276" w:lineRule="auto"/>
              <w:jc w:val="center"/>
              <w:rPr>
                <w:rFonts w:eastAsiaTheme="minorEastAsia" w:cs="Arial"/>
              </w:rPr>
            </w:pPr>
            <w:r w:rsidRPr="004759BF">
              <w:rPr>
                <w:rFonts w:eastAsiaTheme="minorEastAsia" w:cs="Arial"/>
              </w:rPr>
              <w:t>1022</w:t>
            </w:r>
          </w:p>
        </w:tc>
      </w:tr>
    </w:tbl>
    <w:p w:rsidR="00C53099" w:rsidRDefault="00C53099" w:rsidP="00C53099">
      <w:pPr>
        <w:pStyle w:val="Heading2"/>
      </w:pPr>
      <w:bookmarkStart w:id="438" w:name="_Toc25737570"/>
      <w:r>
        <w:lastRenderedPageBreak/>
        <w:t>Cluster Settings with dedicated FBMP messages</w:t>
      </w:r>
      <w:bookmarkEnd w:id="438"/>
    </w:p>
    <w:p w:rsidR="00C53099" w:rsidRDefault="00C53099" w:rsidP="00C53099">
      <w:pPr>
        <w:pStyle w:val="Heading3"/>
      </w:pPr>
      <w:bookmarkStart w:id="439" w:name="_Toc25737571"/>
      <w:r>
        <w:t>Overview</w:t>
      </w:r>
      <w:bookmarkEnd w:id="439"/>
    </w:p>
    <w:p w:rsidR="00C53099" w:rsidRPr="00D57D85" w:rsidRDefault="00C53099" w:rsidP="00C53099">
      <w:pPr>
        <w:rPr>
          <w:rFonts w:cs="Arial"/>
        </w:rPr>
      </w:pPr>
      <w:r w:rsidRPr="00D57D85">
        <w:rPr>
          <w:rFonts w:cs="Arial"/>
        </w:rPr>
        <w:t xml:space="preserve">This section covers new features in which the interface is only between the Cluster and </w:t>
      </w:r>
      <w:proofErr w:type="spellStart"/>
      <w:r w:rsidRPr="00D57D85">
        <w:rPr>
          <w:rFonts w:cs="Arial"/>
        </w:rPr>
        <w:t>Centerstack</w:t>
      </w:r>
      <w:proofErr w:type="spellEnd"/>
      <w:r w:rsidRPr="00D57D85">
        <w:rPr>
          <w:rFonts w:cs="Arial"/>
        </w:rPr>
        <w:t xml:space="preserve"> Settings HMI Client that will use dedicated messaging and signaling.  This is so there is an additional FBMP (</w:t>
      </w:r>
      <w:proofErr w:type="gramStart"/>
      <w:r w:rsidRPr="00D57D85">
        <w:rPr>
          <w:rFonts w:cs="Arial"/>
        </w:rPr>
        <w:t>feature based</w:t>
      </w:r>
      <w:proofErr w:type="gramEnd"/>
      <w:r w:rsidRPr="00D57D85">
        <w:rPr>
          <w:rFonts w:cs="Arial"/>
        </w:rPr>
        <w:t xml:space="preserve"> message protocol) </w:t>
      </w:r>
      <w:proofErr w:type="spellStart"/>
      <w:r w:rsidRPr="00D57D85">
        <w:rPr>
          <w:rFonts w:cs="Arial"/>
        </w:rPr>
        <w:t>Feature.Rq</w:t>
      </w:r>
      <w:proofErr w:type="spellEnd"/>
      <w:r w:rsidRPr="00D57D85">
        <w:rPr>
          <w:rFonts w:cs="Arial"/>
        </w:rPr>
        <w:t xml:space="preserve"> / </w:t>
      </w:r>
      <w:proofErr w:type="spellStart"/>
      <w:r w:rsidRPr="00D57D85">
        <w:rPr>
          <w:rFonts w:cs="Arial"/>
        </w:rPr>
        <w:t>Feature.St</w:t>
      </w:r>
      <w:proofErr w:type="spellEnd"/>
      <w:r w:rsidRPr="00D57D85">
        <w:rPr>
          <w:rFonts w:cs="Arial"/>
        </w:rPr>
        <w:t xml:space="preserve"> interface so querying settings after ignition goes to run can happen quicker than otherwise would happen.</w:t>
      </w:r>
    </w:p>
    <w:p w:rsidR="00C53099" w:rsidRPr="00D57D85" w:rsidRDefault="00C53099" w:rsidP="00C53099">
      <w:pPr>
        <w:rPr>
          <w:rFonts w:cs="Arial"/>
        </w:rPr>
      </w:pPr>
    </w:p>
    <w:p w:rsidR="00C53099" w:rsidRPr="00D57D85" w:rsidRDefault="00C53099" w:rsidP="00C53099">
      <w:pPr>
        <w:rPr>
          <w:rFonts w:cs="Arial"/>
        </w:rPr>
      </w:pPr>
      <w:r w:rsidRPr="00D57D85">
        <w:rPr>
          <w:rFonts w:cs="Arial"/>
        </w:rPr>
        <w:t xml:space="preserve">The Cluster in this section can be the </w:t>
      </w:r>
      <w:proofErr w:type="spellStart"/>
      <w:r w:rsidRPr="00D57D85">
        <w:rPr>
          <w:rFonts w:cs="Arial"/>
        </w:rPr>
        <w:t>Centerstack</w:t>
      </w:r>
      <w:proofErr w:type="spellEnd"/>
      <w:r w:rsidRPr="00D57D85">
        <w:rPr>
          <w:rFonts w:cs="Arial"/>
        </w:rPr>
        <w:t xml:space="preserve"> Feature Settings Server or Setting Gateway/Translator module (</w:t>
      </w:r>
      <w:proofErr w:type="spellStart"/>
      <w:r w:rsidRPr="00D57D85">
        <w:rPr>
          <w:rFonts w:cs="Arial"/>
        </w:rPr>
        <w:t>ie</w:t>
      </w:r>
      <w:proofErr w:type="spellEnd"/>
      <w:r w:rsidRPr="00D57D85">
        <w:rPr>
          <w:rFonts w:cs="Arial"/>
        </w:rPr>
        <w:t xml:space="preserve"> middle-man) to the actual server module.  </w:t>
      </w:r>
    </w:p>
    <w:p w:rsidR="00C53099" w:rsidRPr="00D57D85" w:rsidRDefault="00C53099" w:rsidP="00C53099">
      <w:pPr>
        <w:rPr>
          <w:rFonts w:cs="Arial"/>
        </w:rPr>
      </w:pPr>
    </w:p>
    <w:p w:rsidR="00C53099" w:rsidRDefault="00C53099" w:rsidP="00C53099">
      <w:pPr>
        <w:pStyle w:val="Heading3"/>
      </w:pPr>
      <w:bookmarkStart w:id="440" w:name="_Toc25737572"/>
      <w:r>
        <w:t>General Requirements - Cluster Settings with dedicated FBMP messages</w:t>
      </w:r>
      <w:bookmarkEnd w:id="440"/>
    </w:p>
    <w:p w:rsidR="00C53099" w:rsidRPr="00C53099" w:rsidRDefault="00C53099" w:rsidP="00C53099">
      <w:pPr>
        <w:pStyle w:val="Heading4"/>
        <w:rPr>
          <w:b w:val="0"/>
          <w:u w:val="single"/>
        </w:rPr>
      </w:pPr>
      <w:r w:rsidRPr="00C53099">
        <w:rPr>
          <w:b w:val="0"/>
          <w:u w:val="single"/>
        </w:rPr>
        <w:t xml:space="preserve">VS-SR-REQ-362577/A-Cluster and </w:t>
      </w:r>
      <w:proofErr w:type="spellStart"/>
      <w:r w:rsidRPr="00C53099">
        <w:rPr>
          <w:b w:val="0"/>
          <w:u w:val="single"/>
        </w:rPr>
        <w:t>Centerstack</w:t>
      </w:r>
      <w:proofErr w:type="spellEnd"/>
      <w:r w:rsidRPr="00C53099">
        <w:rPr>
          <w:b w:val="0"/>
          <w:u w:val="single"/>
        </w:rPr>
        <w:t xml:space="preserve"> Settings HMI Client dedicated Feature2.Rq/Feature2.St FBMP message usage</w:t>
      </w:r>
    </w:p>
    <w:p w:rsidR="00C53099" w:rsidRPr="00BB63B2" w:rsidRDefault="00C53099" w:rsidP="00C53099">
      <w:pPr>
        <w:rPr>
          <w:rFonts w:cs="Arial"/>
        </w:rPr>
      </w:pPr>
      <w:r>
        <w:rPr>
          <w:rFonts w:cs="Arial"/>
        </w:rPr>
        <w:t>Deployment of FBMP (Feature Based Message Protocol) Feature2.Rq / Feature2.St:</w:t>
      </w:r>
    </w:p>
    <w:tbl>
      <w:tblPr>
        <w:tblStyle w:val="TableGrid"/>
        <w:tblW w:w="0" w:type="auto"/>
        <w:jc w:val="center"/>
        <w:tblLook w:val="04A0" w:firstRow="1" w:lastRow="0" w:firstColumn="1" w:lastColumn="0" w:noHBand="0" w:noVBand="1"/>
      </w:tblPr>
      <w:tblGrid>
        <w:gridCol w:w="2976"/>
        <w:gridCol w:w="2869"/>
        <w:gridCol w:w="3505"/>
      </w:tblGrid>
      <w:tr w:rsidR="00C53099" w:rsidRPr="00BB63B2" w:rsidTr="00C53099">
        <w:trPr>
          <w:jc w:val="center"/>
        </w:trPr>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b/>
              </w:rPr>
            </w:pPr>
            <w:r w:rsidRPr="00BB63B2">
              <w:rPr>
                <w:rFonts w:cs="Arial"/>
                <w:b/>
              </w:rPr>
              <w:t>Transmitter</w:t>
            </w: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b/>
              </w:rPr>
            </w:pPr>
            <w:r w:rsidRPr="00BB63B2">
              <w:rPr>
                <w:rFonts w:cs="Arial"/>
                <w:b/>
              </w:rPr>
              <w:t>Logical Signal Name</w:t>
            </w:r>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b/>
              </w:rPr>
            </w:pPr>
            <w:r w:rsidRPr="00BB63B2">
              <w:rPr>
                <w:rFonts w:cs="Arial"/>
                <w:b/>
              </w:rPr>
              <w:t>CAN dB signal name</w:t>
            </w:r>
          </w:p>
        </w:tc>
      </w:tr>
      <w:tr w:rsidR="00C53099" w:rsidRPr="00BB63B2"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BB63B2" w:rsidRDefault="00C53099" w:rsidP="00C53099">
            <w:pPr>
              <w:rPr>
                <w:rFonts w:cs="Arial"/>
              </w:rPr>
            </w:pPr>
            <w:proofErr w:type="spellStart"/>
            <w:r w:rsidRPr="00BB63B2">
              <w:rPr>
                <w:rFonts w:cs="Arial"/>
              </w:rPr>
              <w:t>Centerstack</w:t>
            </w:r>
            <w:proofErr w:type="spellEnd"/>
            <w:r w:rsidRPr="00BB63B2">
              <w:rPr>
                <w:rFonts w:cs="Arial"/>
              </w:rPr>
              <w:t xml:space="preserve"> Settings HMI Client (APIM, CHR..)</w:t>
            </w: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proofErr w:type="gramStart"/>
            <w:r w:rsidRPr="00BB63B2">
              <w:rPr>
                <w:rFonts w:cs="Arial"/>
              </w:rPr>
              <w:t>Feature2.Rq :</w:t>
            </w:r>
            <w:proofErr w:type="gramEnd"/>
            <w:r w:rsidRPr="00BB63B2">
              <w:rPr>
                <w:rFonts w:cs="Arial"/>
              </w:rPr>
              <w:t xml:space="preserve"> Operation</w:t>
            </w:r>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r w:rsidRPr="00BB63B2">
              <w:rPr>
                <w:rFonts w:cs="Arial"/>
              </w:rPr>
              <w:t>CtrStkDsplyOp2_D_Rq</w:t>
            </w:r>
          </w:p>
        </w:tc>
      </w:tr>
      <w:tr w:rsidR="00C53099" w:rsidRPr="00BB63B2"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BB63B2" w:rsidRDefault="00C53099" w:rsidP="00C53099">
            <w:pPr>
              <w:rPr>
                <w:rFonts w:cs="Arial"/>
              </w:rPr>
            </w:pP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proofErr w:type="gramStart"/>
            <w:r w:rsidRPr="00BB63B2">
              <w:rPr>
                <w:rFonts w:cs="Arial"/>
              </w:rPr>
              <w:t>Feature2.Rq :</w:t>
            </w:r>
            <w:proofErr w:type="gramEnd"/>
            <w:r w:rsidRPr="00BB63B2">
              <w:rPr>
                <w:rFonts w:cs="Arial"/>
              </w:rPr>
              <w:t xml:space="preserve"> </w:t>
            </w:r>
            <w:proofErr w:type="spellStart"/>
            <w:r w:rsidRPr="00BB63B2">
              <w:rPr>
                <w:rFonts w:cs="Arial"/>
              </w:rPr>
              <w:t>FeatureID</w:t>
            </w:r>
            <w:proofErr w:type="spellEnd"/>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r w:rsidRPr="00BB63B2">
              <w:rPr>
                <w:rFonts w:cs="Arial"/>
              </w:rPr>
              <w:t>CtrStkFeat2NoActl</w:t>
            </w:r>
          </w:p>
        </w:tc>
      </w:tr>
      <w:tr w:rsidR="00C53099" w:rsidRPr="00BB63B2"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BB63B2" w:rsidRDefault="00C53099" w:rsidP="00C53099">
            <w:pPr>
              <w:rPr>
                <w:rFonts w:cs="Arial"/>
              </w:rPr>
            </w:pP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proofErr w:type="gramStart"/>
            <w:r w:rsidRPr="00BB63B2">
              <w:rPr>
                <w:rFonts w:cs="Arial"/>
              </w:rPr>
              <w:t>Feature2.Rq :</w:t>
            </w:r>
            <w:proofErr w:type="gramEnd"/>
            <w:r w:rsidRPr="00BB63B2">
              <w:rPr>
                <w:rFonts w:cs="Arial"/>
              </w:rPr>
              <w:t xml:space="preserve"> Configuration</w:t>
            </w:r>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r w:rsidRPr="00BB63B2">
              <w:rPr>
                <w:rFonts w:cs="Arial"/>
              </w:rPr>
              <w:t>CtrStkFeat2ConfigActl</w:t>
            </w:r>
          </w:p>
        </w:tc>
      </w:tr>
      <w:tr w:rsidR="00C53099" w:rsidRPr="00BB63B2"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BB63B2" w:rsidRDefault="00C53099" w:rsidP="00C53099">
            <w:pPr>
              <w:rPr>
                <w:rFonts w:cs="Arial"/>
              </w:rPr>
            </w:pP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proofErr w:type="gramStart"/>
            <w:r w:rsidRPr="00BB63B2">
              <w:rPr>
                <w:rFonts w:cs="Arial"/>
              </w:rPr>
              <w:t>Feature2.Rq :</w:t>
            </w:r>
            <w:proofErr w:type="gramEnd"/>
            <w:r w:rsidRPr="00BB63B2">
              <w:rPr>
                <w:rFonts w:cs="Arial"/>
              </w:rPr>
              <w:t xml:space="preserve"> </w:t>
            </w:r>
            <w:proofErr w:type="spellStart"/>
            <w:r w:rsidRPr="00BB63B2">
              <w:rPr>
                <w:rFonts w:cs="Arial"/>
              </w:rPr>
              <w:t>PersIndex</w:t>
            </w:r>
            <w:proofErr w:type="spellEnd"/>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tabs>
                <w:tab w:val="left" w:pos="1590"/>
              </w:tabs>
              <w:rPr>
                <w:rFonts w:cs="Arial"/>
              </w:rPr>
            </w:pPr>
            <w:r w:rsidRPr="00BB63B2">
              <w:rPr>
                <w:rFonts w:cs="Arial"/>
              </w:rPr>
              <w:t>CtrStkPersIndex2_D_Actl</w:t>
            </w:r>
          </w:p>
        </w:tc>
      </w:tr>
      <w:tr w:rsidR="00C53099" w:rsidRPr="00BB63B2" w:rsidTr="00C53099">
        <w:trPr>
          <w:jc w:val="center"/>
        </w:trPr>
        <w:tc>
          <w:tcPr>
            <w:tcW w:w="29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BB63B2" w:rsidRDefault="00C53099" w:rsidP="00C53099">
            <w:pPr>
              <w:rPr>
                <w:rFonts w:cs="Arial"/>
              </w:rPr>
            </w:pPr>
            <w:r w:rsidRPr="00BB63B2">
              <w:rPr>
                <w:rFonts w:cs="Arial"/>
              </w:rPr>
              <w:t xml:space="preserve">Cluster Feature Settings Server / Settings </w:t>
            </w:r>
            <w:proofErr w:type="spellStart"/>
            <w:r w:rsidRPr="00BB63B2">
              <w:rPr>
                <w:rFonts w:cs="Arial"/>
              </w:rPr>
              <w:t>Gateway_Translator</w:t>
            </w:r>
            <w:proofErr w:type="spellEnd"/>
            <w:r w:rsidRPr="00BB63B2">
              <w:rPr>
                <w:rFonts w:cs="Arial"/>
              </w:rPr>
              <w:t xml:space="preserve"> Module  </w:t>
            </w: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proofErr w:type="gramStart"/>
            <w:r w:rsidRPr="00BB63B2">
              <w:rPr>
                <w:rFonts w:cs="Arial"/>
              </w:rPr>
              <w:t>Feature2.St :</w:t>
            </w:r>
            <w:proofErr w:type="gramEnd"/>
            <w:r w:rsidRPr="00BB63B2">
              <w:rPr>
                <w:rFonts w:cs="Arial"/>
              </w:rPr>
              <w:t xml:space="preserve"> </w:t>
            </w:r>
            <w:proofErr w:type="spellStart"/>
            <w:r w:rsidRPr="00BB63B2">
              <w:rPr>
                <w:rFonts w:cs="Arial"/>
              </w:rPr>
              <w:t>FeatureID</w:t>
            </w:r>
            <w:proofErr w:type="spellEnd"/>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r w:rsidRPr="00BB63B2">
              <w:rPr>
                <w:rFonts w:cs="Arial"/>
              </w:rPr>
              <w:t>FeatNoIpc2Actl</w:t>
            </w:r>
          </w:p>
        </w:tc>
      </w:tr>
      <w:tr w:rsidR="00C53099" w:rsidRPr="00BB63B2"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BB63B2" w:rsidRDefault="00C53099" w:rsidP="00C53099">
            <w:pPr>
              <w:rPr>
                <w:rFonts w:cs="Arial"/>
              </w:rPr>
            </w:pP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proofErr w:type="gramStart"/>
            <w:r w:rsidRPr="00BB63B2">
              <w:rPr>
                <w:rFonts w:cs="Arial"/>
              </w:rPr>
              <w:t>Feature2.St :</w:t>
            </w:r>
            <w:proofErr w:type="gramEnd"/>
            <w:r w:rsidRPr="00BB63B2">
              <w:rPr>
                <w:rFonts w:cs="Arial"/>
              </w:rPr>
              <w:t xml:space="preserve"> Configuration</w:t>
            </w:r>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r w:rsidRPr="00BB63B2">
              <w:rPr>
                <w:rFonts w:cs="Arial"/>
              </w:rPr>
              <w:t>FeatConfigIpc2Actl</w:t>
            </w:r>
          </w:p>
        </w:tc>
      </w:tr>
      <w:tr w:rsidR="00C53099" w:rsidRPr="00BB63B2" w:rsidTr="00C5309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53099" w:rsidRPr="00BB63B2" w:rsidRDefault="00C53099" w:rsidP="00C53099">
            <w:pPr>
              <w:rPr>
                <w:rFonts w:cs="Arial"/>
              </w:rPr>
            </w:pPr>
          </w:p>
        </w:tc>
        <w:tc>
          <w:tcPr>
            <w:tcW w:w="2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proofErr w:type="gramStart"/>
            <w:r w:rsidRPr="00BB63B2">
              <w:rPr>
                <w:rFonts w:cs="Arial"/>
              </w:rPr>
              <w:t>Feature2.St :</w:t>
            </w:r>
            <w:proofErr w:type="gramEnd"/>
            <w:r w:rsidRPr="00BB63B2">
              <w:rPr>
                <w:rFonts w:cs="Arial"/>
              </w:rPr>
              <w:t xml:space="preserve"> </w:t>
            </w:r>
            <w:proofErr w:type="spellStart"/>
            <w:r w:rsidRPr="00BB63B2">
              <w:rPr>
                <w:rFonts w:cs="Arial"/>
              </w:rPr>
              <w:t>PersIndex</w:t>
            </w:r>
            <w:proofErr w:type="spellEnd"/>
          </w:p>
        </w:tc>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3099" w:rsidRPr="00BB63B2" w:rsidRDefault="00C53099" w:rsidP="00C53099">
            <w:pPr>
              <w:rPr>
                <w:rFonts w:cs="Arial"/>
              </w:rPr>
            </w:pPr>
            <w:r w:rsidRPr="00BB63B2">
              <w:rPr>
                <w:rFonts w:cs="Arial"/>
              </w:rPr>
              <w:t>PersIndexIpc2_D_Actl</w:t>
            </w:r>
          </w:p>
        </w:tc>
      </w:tr>
    </w:tbl>
    <w:p w:rsidR="00C53099" w:rsidRDefault="00C53099" w:rsidP="00C53099">
      <w:pPr>
        <w:rPr>
          <w:rFonts w:cs="Arial"/>
          <w:u w:val="single"/>
        </w:rPr>
      </w:pPr>
    </w:p>
    <w:p w:rsidR="00C53099" w:rsidRDefault="00C53099" w:rsidP="00C53099">
      <w:pPr>
        <w:rPr>
          <w:rFonts w:cs="Arial"/>
        </w:rPr>
      </w:pPr>
      <w:proofErr w:type="spellStart"/>
      <w:r w:rsidRPr="00205A4D">
        <w:rPr>
          <w:rFonts w:cs="Arial"/>
          <w:u w:val="single"/>
        </w:rPr>
        <w:t>Centerstack</w:t>
      </w:r>
      <w:proofErr w:type="spellEnd"/>
      <w:r w:rsidRPr="00205A4D">
        <w:rPr>
          <w:rFonts w:cs="Arial"/>
          <w:u w:val="single"/>
        </w:rPr>
        <w:t xml:space="preserve"> Settings HMI Client requirements</w:t>
      </w:r>
      <w:r>
        <w:rPr>
          <w:rFonts w:cs="Arial"/>
        </w:rPr>
        <w:t>:</w:t>
      </w:r>
    </w:p>
    <w:p w:rsidR="00C53099" w:rsidRPr="00BB63B2" w:rsidRDefault="00C53099" w:rsidP="00C53099">
      <w:pPr>
        <w:rPr>
          <w:rFonts w:cs="Arial"/>
        </w:rPr>
      </w:pPr>
      <w:r w:rsidRPr="00BB63B2">
        <w:rPr>
          <w:rFonts w:cs="Arial"/>
        </w:rPr>
        <w:t>The feature numbers under the section “Cluster Settings with dedicated FBMP section”</w:t>
      </w:r>
      <w:r>
        <w:rPr>
          <w:rFonts w:cs="Arial"/>
        </w:rPr>
        <w:t xml:space="preserve"> shall be used by the</w:t>
      </w:r>
      <w:r w:rsidRPr="00BB63B2">
        <w:rPr>
          <w:rFonts w:cs="Arial"/>
        </w:rPr>
        <w:t xml:space="preserve"> </w:t>
      </w:r>
      <w:proofErr w:type="spellStart"/>
      <w:r>
        <w:rPr>
          <w:rFonts w:cs="Arial"/>
        </w:rPr>
        <w:t>Centerstack</w:t>
      </w:r>
      <w:proofErr w:type="spellEnd"/>
      <w:r>
        <w:rPr>
          <w:rFonts w:cs="Arial"/>
        </w:rPr>
        <w:t xml:space="preserve"> Settings HMI Client for sending Feature2.Rq Query and Set requests (</w:t>
      </w:r>
      <w:proofErr w:type="spellStart"/>
      <w:r>
        <w:rPr>
          <w:rFonts w:cs="Arial"/>
        </w:rPr>
        <w:t>Feature.Rq</w:t>
      </w:r>
      <w:proofErr w:type="spellEnd"/>
      <w:r>
        <w:rPr>
          <w:rFonts w:cs="Arial"/>
        </w:rPr>
        <w:t xml:space="preserve"> shall not be used).</w:t>
      </w:r>
    </w:p>
    <w:p w:rsidR="00C53099" w:rsidRPr="00A638A8" w:rsidRDefault="00C53099" w:rsidP="00C53099">
      <w:pPr>
        <w:numPr>
          <w:ilvl w:val="0"/>
          <w:numId w:val="1003"/>
        </w:numPr>
        <w:rPr>
          <w:rFonts w:cs="Arial"/>
        </w:rPr>
      </w:pPr>
      <w:r w:rsidRPr="00A638A8">
        <w:rPr>
          <w:rFonts w:cs="Arial"/>
          <w:u w:val="single"/>
        </w:rPr>
        <w:t>Example</w:t>
      </w:r>
      <w:r w:rsidRPr="00A638A8">
        <w:rPr>
          <w:rFonts w:cs="Arial"/>
        </w:rPr>
        <w:t xml:space="preserve">: If feature number </w:t>
      </w:r>
      <w:r>
        <w:rPr>
          <w:rFonts w:cs="Arial"/>
        </w:rPr>
        <w:t>0x</w:t>
      </w:r>
      <w:r w:rsidRPr="00A638A8">
        <w:rPr>
          <w:rFonts w:cs="Arial"/>
        </w:rPr>
        <w:t xml:space="preserve">1234 is listed in the “Cluster Settings with dedicated FBMP section” then only Feature2.Rq and Feature2.St dedicated signals shall ever be used with feature number </w:t>
      </w:r>
      <w:r>
        <w:rPr>
          <w:rFonts w:cs="Arial"/>
        </w:rPr>
        <w:t>0x</w:t>
      </w:r>
      <w:r w:rsidRPr="00A638A8">
        <w:rPr>
          <w:rFonts w:cs="Arial"/>
        </w:rPr>
        <w:t>1234.</w:t>
      </w:r>
    </w:p>
    <w:p w:rsidR="00C53099" w:rsidRPr="00BB63B2" w:rsidRDefault="00C53099" w:rsidP="00C53099">
      <w:pPr>
        <w:rPr>
          <w:rFonts w:cs="Arial"/>
        </w:rPr>
      </w:pPr>
    </w:p>
    <w:p w:rsidR="00C53099" w:rsidRPr="00BB63B2" w:rsidRDefault="00C53099" w:rsidP="00C53099">
      <w:pPr>
        <w:rPr>
          <w:rFonts w:cs="Arial"/>
        </w:rPr>
      </w:pPr>
      <w:r w:rsidRPr="00BB63B2">
        <w:rPr>
          <w:rFonts w:cs="Arial"/>
        </w:rPr>
        <w:t xml:space="preserve">The </w:t>
      </w:r>
      <w:proofErr w:type="spellStart"/>
      <w:r w:rsidRPr="00BB63B2">
        <w:rPr>
          <w:rFonts w:cs="Arial"/>
        </w:rPr>
        <w:t>Centerstack</w:t>
      </w:r>
      <w:proofErr w:type="spellEnd"/>
      <w:r w:rsidRPr="00BB63B2">
        <w:rPr>
          <w:rFonts w:cs="Arial"/>
        </w:rPr>
        <w:t xml:space="preserve"> Settings HMI Client shall query the settings under “Cluster Settings with dedicated FBMP section” with Feature2.Rq at the same time it is querying the other settings in this spec using </w:t>
      </w:r>
      <w:proofErr w:type="spellStart"/>
      <w:r w:rsidRPr="00BB63B2">
        <w:rPr>
          <w:rFonts w:cs="Arial"/>
        </w:rPr>
        <w:t>Feature.Rq</w:t>
      </w:r>
      <w:proofErr w:type="spellEnd"/>
      <w:r w:rsidRPr="00BB63B2">
        <w:rPr>
          <w:rFonts w:cs="Arial"/>
        </w:rPr>
        <w:t>.  Since these are done in parallel this will speed up the process to query all the settings when ignition goes to Run.</w:t>
      </w:r>
    </w:p>
    <w:p w:rsidR="00C53099" w:rsidRDefault="00C53099" w:rsidP="00C53099">
      <w:pPr>
        <w:rPr>
          <w:rFonts w:cs="Arial"/>
        </w:rPr>
      </w:pPr>
    </w:p>
    <w:p w:rsidR="00C53099" w:rsidRPr="00BB63B2" w:rsidRDefault="00C53099" w:rsidP="00C53099">
      <w:pPr>
        <w:rPr>
          <w:rFonts w:cs="Arial"/>
        </w:rPr>
      </w:pPr>
      <w:r w:rsidRPr="00C1624E">
        <w:rPr>
          <w:rFonts w:cs="Arial"/>
          <w:u w:val="single"/>
        </w:rPr>
        <w:t>Cluster requirements</w:t>
      </w:r>
      <w:r>
        <w:rPr>
          <w:rFonts w:cs="Arial"/>
        </w:rPr>
        <w:t>:</w:t>
      </w:r>
    </w:p>
    <w:p w:rsidR="00C53099" w:rsidRPr="00BB63B2" w:rsidRDefault="00C53099" w:rsidP="00C53099">
      <w:pPr>
        <w:rPr>
          <w:rFonts w:cs="Arial"/>
        </w:rPr>
      </w:pPr>
      <w:r w:rsidRPr="00BB63B2">
        <w:rPr>
          <w:rFonts w:cs="Arial"/>
        </w:rPr>
        <w:t xml:space="preserve">The Cluster shall be able to support responding to both </w:t>
      </w:r>
      <w:proofErr w:type="spellStart"/>
      <w:r w:rsidRPr="00BB63B2">
        <w:rPr>
          <w:rFonts w:cs="Arial"/>
        </w:rPr>
        <w:t>Feature.Rq</w:t>
      </w:r>
      <w:proofErr w:type="spellEnd"/>
      <w:r w:rsidRPr="00BB63B2">
        <w:rPr>
          <w:rFonts w:cs="Arial"/>
        </w:rPr>
        <w:t xml:space="preserve"> and Feature2.Rq concurrently since these are different feature numbers that never overlap.  </w:t>
      </w:r>
    </w:p>
    <w:p w:rsidR="00C53099" w:rsidRPr="00BB63B2" w:rsidRDefault="00C53099" w:rsidP="00C53099">
      <w:pPr>
        <w:rPr>
          <w:rFonts w:cs="Arial"/>
        </w:rPr>
      </w:pPr>
    </w:p>
    <w:p w:rsidR="00C53099" w:rsidRPr="00BB63B2" w:rsidRDefault="00C53099" w:rsidP="00C53099">
      <w:pPr>
        <w:rPr>
          <w:rFonts w:cs="Arial"/>
        </w:rPr>
      </w:pPr>
      <w:r w:rsidRPr="00BB63B2">
        <w:rPr>
          <w:rFonts w:cs="Arial"/>
        </w:rPr>
        <w:t xml:space="preserve">For the Cluster it shall respond to any feature number in the </w:t>
      </w:r>
      <w:proofErr w:type="spellStart"/>
      <w:r w:rsidRPr="00BB63B2">
        <w:rPr>
          <w:rFonts w:cs="Arial"/>
        </w:rPr>
        <w:t>Feature.Rq</w:t>
      </w:r>
      <w:proofErr w:type="spellEnd"/>
      <w:r w:rsidRPr="00BB63B2">
        <w:rPr>
          <w:rFonts w:cs="Arial"/>
        </w:rPr>
        <w:t xml:space="preserve">/Feature2.Rq with the corresponding </w:t>
      </w:r>
      <w:proofErr w:type="spellStart"/>
      <w:r w:rsidRPr="00BB63B2">
        <w:rPr>
          <w:rFonts w:cs="Arial"/>
        </w:rPr>
        <w:t>Feature.St</w:t>
      </w:r>
      <w:proofErr w:type="spellEnd"/>
      <w:r w:rsidRPr="00BB63B2">
        <w:rPr>
          <w:rFonts w:cs="Arial"/>
        </w:rPr>
        <w:t>/Feature2.St message</w:t>
      </w:r>
    </w:p>
    <w:p w:rsidR="00C53099" w:rsidRPr="00BB63B2" w:rsidRDefault="00C53099" w:rsidP="00C53099">
      <w:pPr>
        <w:numPr>
          <w:ilvl w:val="0"/>
          <w:numId w:val="1002"/>
        </w:numPr>
        <w:rPr>
          <w:rFonts w:cs="Arial"/>
        </w:rPr>
      </w:pPr>
      <w:r w:rsidRPr="00BB63B2">
        <w:rPr>
          <w:rFonts w:cs="Arial"/>
        </w:rPr>
        <w:t xml:space="preserve">Example1:  The </w:t>
      </w:r>
      <w:proofErr w:type="spellStart"/>
      <w:r w:rsidRPr="00BB63B2">
        <w:rPr>
          <w:rFonts w:cs="Arial"/>
        </w:rPr>
        <w:t>Centerstack</w:t>
      </w:r>
      <w:proofErr w:type="spellEnd"/>
      <w:r w:rsidRPr="00BB63B2">
        <w:rPr>
          <w:rFonts w:cs="Arial"/>
        </w:rPr>
        <w:t xml:space="preserve"> Settings HMI Client performs a Query or Set operation for feature number 0x1234 using </w:t>
      </w:r>
      <w:proofErr w:type="spellStart"/>
      <w:r w:rsidRPr="00BB63B2">
        <w:rPr>
          <w:rFonts w:cs="Arial"/>
        </w:rPr>
        <w:t>Feature.Rq</w:t>
      </w:r>
      <w:proofErr w:type="spellEnd"/>
      <w:r w:rsidRPr="00BB63B2">
        <w:rPr>
          <w:rFonts w:cs="Arial"/>
        </w:rPr>
        <w:t>.  The Cluster shall respond back to the Query or Set operation for feat</w:t>
      </w:r>
      <w:r>
        <w:rPr>
          <w:rFonts w:cs="Arial"/>
        </w:rPr>
        <w:t xml:space="preserve">ure number 0x1234 using </w:t>
      </w:r>
      <w:proofErr w:type="spellStart"/>
      <w:r>
        <w:rPr>
          <w:rFonts w:cs="Arial"/>
        </w:rPr>
        <w:t>Feature</w:t>
      </w:r>
      <w:r w:rsidRPr="00BB63B2">
        <w:rPr>
          <w:rFonts w:cs="Arial"/>
        </w:rPr>
        <w:t>.St</w:t>
      </w:r>
      <w:proofErr w:type="spellEnd"/>
      <w:r w:rsidRPr="00BB63B2">
        <w:rPr>
          <w:rFonts w:cs="Arial"/>
        </w:rPr>
        <w:t>.</w:t>
      </w:r>
    </w:p>
    <w:p w:rsidR="00C53099" w:rsidRPr="00BB63B2" w:rsidRDefault="00C53099" w:rsidP="00C53099">
      <w:pPr>
        <w:numPr>
          <w:ilvl w:val="0"/>
          <w:numId w:val="1002"/>
        </w:numPr>
        <w:rPr>
          <w:rFonts w:cs="Arial"/>
        </w:rPr>
      </w:pPr>
      <w:r w:rsidRPr="00BB63B2">
        <w:rPr>
          <w:rFonts w:cs="Arial"/>
        </w:rPr>
        <w:t xml:space="preserve">Example2:  The </w:t>
      </w:r>
      <w:proofErr w:type="spellStart"/>
      <w:r w:rsidRPr="00BB63B2">
        <w:rPr>
          <w:rFonts w:cs="Arial"/>
        </w:rPr>
        <w:t>Centerstack</w:t>
      </w:r>
      <w:proofErr w:type="spellEnd"/>
      <w:r w:rsidRPr="00BB63B2">
        <w:rPr>
          <w:rFonts w:cs="Arial"/>
        </w:rPr>
        <w:t xml:space="preserve"> Setting HMI Client performs a Query or Set operation for feature number 0x1234 using Feature2.Rq.  The Cluster shall respond back to the Query or Set operation for feature number 0x1234 using Feature</w:t>
      </w:r>
      <w:proofErr w:type="gramStart"/>
      <w:r w:rsidRPr="00BB63B2">
        <w:rPr>
          <w:rFonts w:cs="Arial"/>
        </w:rPr>
        <w:t>2.St.</w:t>
      </w:r>
      <w:proofErr w:type="gramEnd"/>
    </w:p>
    <w:p w:rsidR="00C53099" w:rsidRPr="00BB63B2" w:rsidRDefault="00C53099" w:rsidP="00C53099">
      <w:pPr>
        <w:rPr>
          <w:rFonts w:cs="Arial"/>
        </w:rPr>
      </w:pPr>
    </w:p>
    <w:p w:rsidR="00C53099" w:rsidRPr="00C53099" w:rsidRDefault="00C53099" w:rsidP="00C53099">
      <w:pPr>
        <w:pStyle w:val="Heading4"/>
        <w:rPr>
          <w:b w:val="0"/>
          <w:u w:val="single"/>
        </w:rPr>
      </w:pPr>
      <w:r w:rsidRPr="00C53099">
        <w:rPr>
          <w:b w:val="0"/>
          <w:u w:val="single"/>
        </w:rPr>
        <w:t>VS-SR-REQ-364389/A-Settings Start-up</w:t>
      </w:r>
    </w:p>
    <w:p w:rsidR="00C53099" w:rsidRPr="002C5EE0" w:rsidRDefault="00C53099" w:rsidP="00C53099">
      <w:pPr>
        <w:rPr>
          <w:rFonts w:cs="Arial"/>
        </w:rPr>
      </w:pPr>
      <w:r w:rsidRPr="002C5EE0">
        <w:rPr>
          <w:rFonts w:cs="Arial"/>
        </w:rPr>
        <w:t xml:space="preserve">The Settings under “Cluster Settings with dedicated FBMP messages” shall be queried by the </w:t>
      </w:r>
      <w:proofErr w:type="spellStart"/>
      <w:r w:rsidRPr="002C5EE0">
        <w:rPr>
          <w:rFonts w:cs="Arial"/>
        </w:rPr>
        <w:t>Centerstack</w:t>
      </w:r>
      <w:proofErr w:type="spellEnd"/>
      <w:r w:rsidRPr="002C5EE0">
        <w:rPr>
          <w:rFonts w:cs="Arial"/>
        </w:rPr>
        <w:t xml:space="preserve"> Settings HMI Client when the </w:t>
      </w:r>
      <w:proofErr w:type="spellStart"/>
      <w:r w:rsidRPr="002C5EE0">
        <w:rPr>
          <w:rFonts w:cs="Arial"/>
        </w:rPr>
        <w:t>Ignition_Status</w:t>
      </w:r>
      <w:proofErr w:type="spellEnd"/>
      <w:r w:rsidRPr="002C5EE0">
        <w:rPr>
          <w:rFonts w:cs="Arial"/>
        </w:rPr>
        <w:t xml:space="preserve"> changes from OFF/ACC to Run.  See the FBMP SPSS for details on querying at start-up when </w:t>
      </w:r>
      <w:proofErr w:type="spellStart"/>
      <w:r w:rsidRPr="002C5EE0">
        <w:rPr>
          <w:rFonts w:cs="Arial"/>
        </w:rPr>
        <w:t>ignition_status</w:t>
      </w:r>
      <w:proofErr w:type="spellEnd"/>
      <w:r w:rsidRPr="002C5EE0">
        <w:rPr>
          <w:rFonts w:cs="Arial"/>
        </w:rPr>
        <w:t xml:space="preserve"> changes to Run.</w:t>
      </w:r>
    </w:p>
    <w:p w:rsidR="00C53099" w:rsidRPr="002C5EE0" w:rsidRDefault="00C53099" w:rsidP="00C53099">
      <w:pPr>
        <w:rPr>
          <w:rFonts w:cs="Arial"/>
        </w:rPr>
      </w:pPr>
    </w:p>
    <w:p w:rsidR="00C53099" w:rsidRPr="002C5EE0" w:rsidRDefault="00C53099" w:rsidP="00C53099">
      <w:pPr>
        <w:rPr>
          <w:rFonts w:cs="Arial"/>
        </w:rPr>
      </w:pPr>
      <w:r w:rsidRPr="002C5EE0">
        <w:rPr>
          <w:rFonts w:cs="Arial"/>
        </w:rPr>
        <w:t xml:space="preserve">When </w:t>
      </w:r>
      <w:proofErr w:type="spellStart"/>
      <w:r w:rsidRPr="002C5EE0">
        <w:rPr>
          <w:rFonts w:cs="Arial"/>
        </w:rPr>
        <w:t>Ignition_Status</w:t>
      </w:r>
      <w:proofErr w:type="spellEnd"/>
      <w:r w:rsidRPr="002C5EE0">
        <w:rPr>
          <w:rFonts w:cs="Arial"/>
        </w:rPr>
        <w:t xml:space="preserve"> changes from Run to OFF/ACC the Settings shall be considered unknown.  The HMI should not show any settings selections when Settings selection information is unknown.</w:t>
      </w:r>
    </w:p>
    <w:p w:rsidR="00C53099" w:rsidRPr="00C53099" w:rsidRDefault="00C53099" w:rsidP="00C53099">
      <w:pPr>
        <w:pStyle w:val="Heading4"/>
        <w:rPr>
          <w:b w:val="0"/>
          <w:u w:val="single"/>
        </w:rPr>
      </w:pPr>
      <w:r w:rsidRPr="00C53099">
        <w:rPr>
          <w:b w:val="0"/>
          <w:u w:val="single"/>
        </w:rPr>
        <w:lastRenderedPageBreak/>
        <w:t>VS-SR-REQ-364390/A-HMI Activation during Run</w:t>
      </w:r>
    </w:p>
    <w:p w:rsidR="00C53099" w:rsidRPr="00D97481" w:rsidRDefault="00C53099" w:rsidP="00C53099">
      <w:pPr>
        <w:rPr>
          <w:rFonts w:cs="Arial"/>
        </w:rPr>
      </w:pPr>
      <w:r w:rsidRPr="00D97481">
        <w:rPr>
          <w:rFonts w:cs="Arial"/>
        </w:rPr>
        <w:t xml:space="preserve">Settings in this “Cluster Settings with dedicated FBMP messages” section can only be selected on the HMI when the </w:t>
      </w:r>
      <w:proofErr w:type="spellStart"/>
      <w:r w:rsidRPr="00D97481">
        <w:rPr>
          <w:rFonts w:cs="Arial"/>
        </w:rPr>
        <w:t>Ignition_Status</w:t>
      </w:r>
      <w:proofErr w:type="spellEnd"/>
      <w:r w:rsidRPr="00D97481">
        <w:rPr>
          <w:rFonts w:cs="Arial"/>
        </w:rPr>
        <w:t xml:space="preserve"> = Run. </w:t>
      </w:r>
    </w:p>
    <w:p w:rsidR="00C53099" w:rsidRPr="00D97481" w:rsidRDefault="00C53099" w:rsidP="00C53099">
      <w:pPr>
        <w:rPr>
          <w:rFonts w:cs="Arial"/>
        </w:rPr>
      </w:pPr>
    </w:p>
    <w:p w:rsidR="00C53099" w:rsidRDefault="00C53099" w:rsidP="00C53099">
      <w:pPr>
        <w:pStyle w:val="Heading3"/>
      </w:pPr>
      <w:bookmarkStart w:id="441" w:name="_Toc25737573"/>
      <w:r w:rsidRPr="00B9479B">
        <w:t>VS-FUN-REQ-364615/A-Engine Oil Temp</w:t>
      </w:r>
      <w:bookmarkEnd w:id="441"/>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VS-SR-REQ-364614/A-Engine Oil Temp Life Gauge - Cluster menu</w:t>
      </w:r>
    </w:p>
    <w:p w:rsidR="00C53099" w:rsidRPr="005A095E" w:rsidRDefault="00C53099" w:rsidP="00C53099">
      <w:pPr>
        <w:rPr>
          <w:rFonts w:cs="Arial"/>
        </w:rPr>
      </w:pPr>
      <w:r w:rsidRPr="005A095E">
        <w:rPr>
          <w:rFonts w:cs="Arial"/>
        </w:rPr>
        <w:t xml:space="preserve">For this feature when performing the “Set” or “Query” operation the Feature Number and Configuration Number in the </w:t>
      </w:r>
      <w:proofErr w:type="spellStart"/>
      <w:r w:rsidRPr="005A095E">
        <w:rPr>
          <w:rFonts w:cs="Arial"/>
        </w:rPr>
        <w:t>Feature.Rq</w:t>
      </w:r>
      <w:proofErr w:type="spellEnd"/>
      <w:r w:rsidRPr="005A095E">
        <w:rPr>
          <w:rFonts w:cs="Arial"/>
        </w:rPr>
        <w:t xml:space="preserve"> and </w:t>
      </w:r>
      <w:proofErr w:type="spellStart"/>
      <w:r w:rsidRPr="005A095E">
        <w:rPr>
          <w:rFonts w:cs="Arial"/>
        </w:rPr>
        <w:t>Feature.St</w:t>
      </w:r>
      <w:proofErr w:type="spellEnd"/>
      <w:r w:rsidRPr="005A095E">
        <w:rPr>
          <w:rFonts w:cs="Arial"/>
        </w:rPr>
        <w:t xml:space="preserve"> messages shall be used below.</w:t>
      </w:r>
    </w:p>
    <w:p w:rsidR="00C53099" w:rsidRPr="005A095E" w:rsidRDefault="00C53099" w:rsidP="00C53099">
      <w:pPr>
        <w:rPr>
          <w:rFonts w:cs="Arial"/>
        </w:rPr>
      </w:pPr>
    </w:p>
    <w:p w:rsidR="00C53099" w:rsidRPr="005A095E" w:rsidRDefault="00C53099" w:rsidP="00C53099">
      <w:pPr>
        <w:rPr>
          <w:rFonts w:cs="Arial"/>
        </w:rPr>
      </w:pPr>
      <w:r w:rsidRPr="005A095E">
        <w:rPr>
          <w:rFonts w:cs="Arial"/>
        </w:rPr>
        <w:t xml:space="preserve">If Enhanced Memory is supported the Active Personality Profile shall be used for </w:t>
      </w:r>
      <w:proofErr w:type="spellStart"/>
      <w:r w:rsidRPr="005A095E">
        <w:rPr>
          <w:rFonts w:cs="Arial"/>
        </w:rPr>
        <w:t>PersIndex</w:t>
      </w:r>
      <w:proofErr w:type="spellEnd"/>
      <w:r w:rsidRPr="005A095E">
        <w:rPr>
          <w:rFonts w:cs="Arial"/>
        </w:rPr>
        <w:t xml:space="preserve">.  If Enhanced Memory is not supported </w:t>
      </w:r>
      <w:proofErr w:type="spellStart"/>
      <w:r w:rsidRPr="005A095E">
        <w:rPr>
          <w:rFonts w:cs="Arial"/>
        </w:rPr>
        <w:t>PersIndex</w:t>
      </w:r>
      <w:proofErr w:type="spellEnd"/>
      <w:r w:rsidRPr="005A095E">
        <w:rPr>
          <w:rFonts w:cs="Arial"/>
        </w:rPr>
        <w:t xml:space="preserve"> shall be set to Vehicle.</w:t>
      </w:r>
    </w:p>
    <w:p w:rsidR="00C53099" w:rsidRPr="005A095E" w:rsidRDefault="00C53099" w:rsidP="00C53099">
      <w:pPr>
        <w:rPr>
          <w:rFonts w:cs="Arial"/>
        </w:rPr>
      </w:pPr>
    </w:p>
    <w:p w:rsidR="00C53099" w:rsidRPr="005A095E" w:rsidRDefault="00C53099" w:rsidP="00C53099">
      <w:pPr>
        <w:rPr>
          <w:rFonts w:cs="Arial"/>
        </w:rPr>
      </w:pPr>
    </w:p>
    <w:tbl>
      <w:tblPr>
        <w:tblW w:w="9298" w:type="dxa"/>
        <w:jc w:val="center"/>
        <w:tblLook w:val="04A0" w:firstRow="1" w:lastRow="0" w:firstColumn="1" w:lastColumn="0" w:noHBand="0" w:noVBand="1"/>
      </w:tblPr>
      <w:tblGrid>
        <w:gridCol w:w="3132"/>
        <w:gridCol w:w="1196"/>
        <w:gridCol w:w="1658"/>
        <w:gridCol w:w="3312"/>
      </w:tblGrid>
      <w:tr w:rsidR="00C53099" w:rsidRPr="005A095E" w:rsidTr="00C53099">
        <w:trPr>
          <w:trHeight w:val="465"/>
          <w:jc w:val="center"/>
        </w:trPr>
        <w:tc>
          <w:tcPr>
            <w:tcW w:w="3132"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A095E" w:rsidRDefault="00C53099">
            <w:pPr>
              <w:spacing w:line="254" w:lineRule="auto"/>
              <w:jc w:val="center"/>
              <w:rPr>
                <w:rFonts w:cs="Arial"/>
                <w:b/>
                <w:bCs/>
              </w:rPr>
            </w:pPr>
            <w:r w:rsidRPr="005A095E">
              <w:rPr>
                <w:rFonts w:cs="Arial"/>
                <w:b/>
                <w:bCs/>
              </w:rPr>
              <w:t>Feature Description</w:t>
            </w:r>
          </w:p>
        </w:tc>
        <w:tc>
          <w:tcPr>
            <w:tcW w:w="119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A095E" w:rsidRDefault="00C53099">
            <w:pPr>
              <w:spacing w:line="254" w:lineRule="auto"/>
              <w:jc w:val="center"/>
              <w:rPr>
                <w:rFonts w:cs="Arial"/>
                <w:b/>
                <w:bCs/>
              </w:rPr>
            </w:pPr>
            <w:r w:rsidRPr="005A095E">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A095E" w:rsidRDefault="00C53099">
            <w:pPr>
              <w:spacing w:line="254" w:lineRule="auto"/>
              <w:jc w:val="center"/>
              <w:rPr>
                <w:rFonts w:cs="Arial"/>
                <w:b/>
                <w:bCs/>
              </w:rPr>
            </w:pPr>
            <w:r w:rsidRPr="005A095E">
              <w:rPr>
                <w:rFonts w:cs="Arial"/>
                <w:b/>
                <w:bCs/>
              </w:rPr>
              <w:t>Configuration Number</w:t>
            </w:r>
          </w:p>
        </w:tc>
        <w:tc>
          <w:tcPr>
            <w:tcW w:w="3312"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A095E" w:rsidRDefault="00C53099">
            <w:pPr>
              <w:spacing w:line="254" w:lineRule="auto"/>
              <w:jc w:val="center"/>
              <w:rPr>
                <w:rFonts w:cs="Arial"/>
                <w:b/>
                <w:bCs/>
              </w:rPr>
            </w:pPr>
            <w:r w:rsidRPr="005A095E">
              <w:rPr>
                <w:rFonts w:cs="Arial"/>
                <w:b/>
                <w:bCs/>
              </w:rPr>
              <w:t>HMI selection / Configuration Name</w:t>
            </w:r>
          </w:p>
        </w:tc>
      </w:tr>
      <w:tr w:rsidR="00C53099" w:rsidRPr="005A095E" w:rsidTr="00C53099">
        <w:trPr>
          <w:trHeight w:val="574"/>
          <w:jc w:val="center"/>
        </w:trPr>
        <w:tc>
          <w:tcPr>
            <w:tcW w:w="3132"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5A095E" w:rsidRDefault="00C53099">
            <w:pPr>
              <w:spacing w:line="254" w:lineRule="auto"/>
              <w:jc w:val="center"/>
              <w:rPr>
                <w:rFonts w:cs="Arial"/>
                <w:bCs/>
              </w:rPr>
            </w:pPr>
            <w:r w:rsidRPr="005A095E">
              <w:rPr>
                <w:rFonts w:cs="Arial"/>
                <w:bCs/>
              </w:rPr>
              <w:t>Engine Oil Temp Gauge – Cluster menu</w:t>
            </w:r>
          </w:p>
        </w:tc>
        <w:tc>
          <w:tcPr>
            <w:tcW w:w="1196" w:type="dxa"/>
            <w:vMerge w:val="restart"/>
            <w:tcBorders>
              <w:top w:val="single" w:sz="8" w:space="0" w:color="auto"/>
              <w:left w:val="nil"/>
              <w:bottom w:val="single" w:sz="4" w:space="0" w:color="auto"/>
              <w:right w:val="single" w:sz="8" w:space="0" w:color="auto"/>
            </w:tcBorders>
            <w:vAlign w:val="center"/>
          </w:tcPr>
          <w:p w:rsidR="00C53099" w:rsidRPr="00FA7032" w:rsidRDefault="00C53099">
            <w:pPr>
              <w:spacing w:line="254" w:lineRule="auto"/>
              <w:jc w:val="center"/>
              <w:rPr>
                <w:rFonts w:cs="Arial"/>
                <w:b/>
                <w:bCs/>
              </w:rPr>
            </w:pPr>
          </w:p>
          <w:p w:rsidR="00C53099" w:rsidRPr="00FA7032" w:rsidRDefault="00C53099">
            <w:pPr>
              <w:spacing w:line="254" w:lineRule="auto"/>
              <w:jc w:val="center"/>
              <w:rPr>
                <w:rFonts w:cs="Arial"/>
                <w:bCs/>
              </w:rPr>
            </w:pPr>
            <w:r w:rsidRPr="00FA7032">
              <w:rPr>
                <w:rFonts w:cs="Arial"/>
                <w:bCs/>
              </w:rPr>
              <w:t>0x096B</w:t>
            </w:r>
          </w:p>
          <w:p w:rsidR="00C53099" w:rsidRPr="00FA7032" w:rsidRDefault="00C53099">
            <w:pPr>
              <w:spacing w:line="254"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FA7032" w:rsidRDefault="00C53099">
            <w:pPr>
              <w:spacing w:line="254" w:lineRule="auto"/>
              <w:jc w:val="center"/>
              <w:rPr>
                <w:rFonts w:cs="Arial"/>
                <w:bCs/>
              </w:rPr>
            </w:pPr>
            <w:r w:rsidRPr="00FA7032">
              <w:rPr>
                <w:rFonts w:cs="Arial"/>
                <w:bCs/>
              </w:rPr>
              <w:t>0x00</w:t>
            </w:r>
          </w:p>
        </w:tc>
        <w:tc>
          <w:tcPr>
            <w:tcW w:w="3312" w:type="dxa"/>
            <w:tcBorders>
              <w:top w:val="single" w:sz="8" w:space="0" w:color="auto"/>
              <w:left w:val="nil"/>
              <w:bottom w:val="single" w:sz="8" w:space="0" w:color="auto"/>
              <w:right w:val="single" w:sz="8" w:space="0" w:color="auto"/>
            </w:tcBorders>
            <w:vAlign w:val="center"/>
            <w:hideMark/>
          </w:tcPr>
          <w:p w:rsidR="00C53099" w:rsidRPr="005A095E" w:rsidRDefault="00C53099">
            <w:pPr>
              <w:spacing w:line="254" w:lineRule="auto"/>
              <w:jc w:val="center"/>
              <w:rPr>
                <w:rFonts w:cs="Arial"/>
                <w:bCs/>
              </w:rPr>
            </w:pPr>
            <w:r w:rsidRPr="005A095E">
              <w:rPr>
                <w:rFonts w:cs="Arial"/>
                <w:bCs/>
              </w:rPr>
              <w:t xml:space="preserve">OFF / Disabled </w:t>
            </w:r>
          </w:p>
        </w:tc>
      </w:tr>
      <w:tr w:rsidR="00C53099" w:rsidRPr="005A095E"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A095E"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FA7032" w:rsidRDefault="00C53099">
            <w:pPr>
              <w:spacing w:line="256" w:lineRule="auto"/>
              <w:rPr>
                <w:rFonts w:cs="Arial"/>
                <w:bCs/>
              </w:rPr>
            </w:pPr>
          </w:p>
        </w:tc>
        <w:tc>
          <w:tcPr>
            <w:tcW w:w="1658" w:type="dxa"/>
            <w:tcBorders>
              <w:top w:val="single" w:sz="8" w:space="0" w:color="auto"/>
              <w:left w:val="nil"/>
              <w:bottom w:val="single" w:sz="4" w:space="0" w:color="auto"/>
              <w:right w:val="single" w:sz="8" w:space="0" w:color="auto"/>
            </w:tcBorders>
            <w:vAlign w:val="center"/>
            <w:hideMark/>
          </w:tcPr>
          <w:p w:rsidR="00C53099" w:rsidRPr="00FA7032" w:rsidRDefault="00C53099">
            <w:pPr>
              <w:spacing w:line="254" w:lineRule="auto"/>
              <w:jc w:val="center"/>
              <w:rPr>
                <w:rFonts w:cs="Arial"/>
                <w:bCs/>
              </w:rPr>
            </w:pPr>
            <w:r w:rsidRPr="00FA7032">
              <w:rPr>
                <w:rFonts w:cs="Arial"/>
                <w:bCs/>
              </w:rPr>
              <w:t>0x01</w:t>
            </w:r>
          </w:p>
        </w:tc>
        <w:tc>
          <w:tcPr>
            <w:tcW w:w="3312" w:type="dxa"/>
            <w:tcBorders>
              <w:top w:val="single" w:sz="8" w:space="0" w:color="auto"/>
              <w:left w:val="nil"/>
              <w:bottom w:val="single" w:sz="8" w:space="0" w:color="auto"/>
              <w:right w:val="single" w:sz="8" w:space="0" w:color="auto"/>
            </w:tcBorders>
            <w:vAlign w:val="center"/>
            <w:hideMark/>
          </w:tcPr>
          <w:p w:rsidR="00C53099" w:rsidRPr="005A095E" w:rsidRDefault="00C53099">
            <w:pPr>
              <w:spacing w:line="254" w:lineRule="auto"/>
              <w:jc w:val="center"/>
              <w:rPr>
                <w:rFonts w:cs="Arial"/>
                <w:bCs/>
              </w:rPr>
            </w:pPr>
            <w:r w:rsidRPr="005A095E">
              <w:rPr>
                <w:rFonts w:cs="Arial"/>
                <w:bCs/>
              </w:rPr>
              <w:t xml:space="preserve">ON / Enabled </w:t>
            </w:r>
          </w:p>
        </w:tc>
      </w:tr>
    </w:tbl>
    <w:p w:rsidR="00C53099" w:rsidRPr="005A095E" w:rsidRDefault="00C53099" w:rsidP="00C53099">
      <w:pPr>
        <w:rPr>
          <w:rFonts w:cs="Arial"/>
          <w:bCs/>
          <w:color w:val="FF0000"/>
        </w:rPr>
      </w:pPr>
      <w:r w:rsidRPr="005A095E">
        <w:rPr>
          <w:rFonts w:cs="Arial"/>
          <w:bCs/>
        </w:rPr>
        <w:t xml:space="preserve">Note: this setting uses Feature2.Rq and Feature2.St </w:t>
      </w:r>
      <w:proofErr w:type="gramStart"/>
      <w:r w:rsidRPr="005A095E">
        <w:rPr>
          <w:rFonts w:cs="Arial"/>
          <w:bCs/>
        </w:rPr>
        <w:t>feature based</w:t>
      </w:r>
      <w:proofErr w:type="gramEnd"/>
      <w:r w:rsidRPr="005A095E">
        <w:rPr>
          <w:rFonts w:cs="Arial"/>
          <w:bCs/>
        </w:rPr>
        <w:t xml:space="preserve"> message protocol</w:t>
      </w:r>
    </w:p>
    <w:p w:rsidR="00C53099" w:rsidRPr="005A095E" w:rsidRDefault="00C53099" w:rsidP="00C53099">
      <w:pPr>
        <w:rPr>
          <w:rFonts w:cs="Arial"/>
          <w:b/>
          <w:bCs/>
          <w:color w:val="FF0000"/>
        </w:rPr>
      </w:pPr>
    </w:p>
    <w:p w:rsidR="00C53099" w:rsidRPr="005A095E"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5A095E"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5A095E" w:rsidRDefault="00C53099">
            <w:pPr>
              <w:spacing w:line="276" w:lineRule="auto"/>
              <w:jc w:val="center"/>
              <w:rPr>
                <w:rFonts w:cs="Arial"/>
                <w:b/>
                <w:bCs/>
              </w:rPr>
            </w:pPr>
            <w:r w:rsidRPr="005A095E">
              <w:rPr>
                <w:rFonts w:cs="Arial"/>
                <w:b/>
                <w:bCs/>
              </w:rPr>
              <w:t>HMI Setting ID</w:t>
            </w:r>
          </w:p>
        </w:tc>
      </w:tr>
      <w:tr w:rsidR="00C53099" w:rsidRPr="005A095E"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A095E" w:rsidRDefault="00C53099">
            <w:pPr>
              <w:spacing w:line="276" w:lineRule="auto"/>
              <w:jc w:val="center"/>
              <w:rPr>
                <w:rFonts w:eastAsiaTheme="minorEastAsia" w:cs="Arial"/>
              </w:rPr>
            </w:pPr>
            <w:r w:rsidRPr="00C47489">
              <w:rPr>
                <w:rFonts w:eastAsiaTheme="minorEastAsia" w:cs="Arial"/>
              </w:rPr>
              <w:t>1040</w:t>
            </w:r>
          </w:p>
        </w:tc>
      </w:tr>
    </w:tbl>
    <w:p w:rsidR="00C53099" w:rsidRPr="005A095E" w:rsidRDefault="00C53099" w:rsidP="00C53099">
      <w:pPr>
        <w:rPr>
          <w:rFonts w:cs="Arial"/>
        </w:rPr>
      </w:pPr>
    </w:p>
    <w:p w:rsidR="00C53099" w:rsidRPr="005A095E" w:rsidRDefault="00C53099" w:rsidP="00C53099">
      <w:pPr>
        <w:rPr>
          <w:rFonts w:cs="Arial"/>
        </w:rPr>
      </w:pPr>
    </w:p>
    <w:p w:rsidR="00C53099" w:rsidRPr="005A095E" w:rsidRDefault="00C53099" w:rsidP="00C53099">
      <w:pPr>
        <w:rPr>
          <w:rFonts w:cs="Arial"/>
        </w:rPr>
      </w:pPr>
    </w:p>
    <w:p w:rsidR="00C53099" w:rsidRDefault="00C53099" w:rsidP="00C53099">
      <w:pPr>
        <w:pStyle w:val="Heading3"/>
      </w:pPr>
      <w:bookmarkStart w:id="442" w:name="_Toc25737574"/>
      <w:r w:rsidRPr="00B9479B">
        <w:t>VS-FUN-REQ-364616/A-Power Gauge</w:t>
      </w:r>
      <w:bookmarkEnd w:id="442"/>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VS-SR-REQ-365515/A-Power Gauge - Cluster Menu</w:t>
      </w:r>
    </w:p>
    <w:p w:rsidR="00C53099" w:rsidRPr="003131D4" w:rsidRDefault="00C53099" w:rsidP="00C53099">
      <w:pPr>
        <w:rPr>
          <w:rFonts w:cs="Arial"/>
        </w:rPr>
      </w:pPr>
      <w:r w:rsidRPr="003131D4">
        <w:rPr>
          <w:rFonts w:cs="Arial"/>
        </w:rPr>
        <w:t xml:space="preserve">For this feature when performing the “Set” or “Query” operation the Feature Number and Configuration Number in the </w:t>
      </w:r>
      <w:proofErr w:type="spellStart"/>
      <w:r w:rsidRPr="003131D4">
        <w:rPr>
          <w:rFonts w:cs="Arial"/>
        </w:rPr>
        <w:t>Feature.Rq</w:t>
      </w:r>
      <w:proofErr w:type="spellEnd"/>
      <w:r w:rsidRPr="003131D4">
        <w:rPr>
          <w:rFonts w:cs="Arial"/>
        </w:rPr>
        <w:t xml:space="preserve"> and </w:t>
      </w:r>
      <w:proofErr w:type="spellStart"/>
      <w:r w:rsidRPr="003131D4">
        <w:rPr>
          <w:rFonts w:cs="Arial"/>
        </w:rPr>
        <w:t>Feature.St</w:t>
      </w:r>
      <w:proofErr w:type="spellEnd"/>
      <w:r w:rsidRPr="003131D4">
        <w:rPr>
          <w:rFonts w:cs="Arial"/>
        </w:rPr>
        <w:t xml:space="preserve"> messages shall be used below.</w:t>
      </w:r>
    </w:p>
    <w:p w:rsidR="00C53099" w:rsidRPr="003131D4" w:rsidRDefault="00C53099" w:rsidP="00C53099">
      <w:pPr>
        <w:rPr>
          <w:rFonts w:cs="Arial"/>
        </w:rPr>
      </w:pPr>
    </w:p>
    <w:p w:rsidR="00C53099" w:rsidRPr="003131D4" w:rsidRDefault="00C53099" w:rsidP="00C53099">
      <w:pPr>
        <w:rPr>
          <w:rFonts w:cs="Arial"/>
        </w:rPr>
      </w:pPr>
      <w:r w:rsidRPr="003131D4">
        <w:rPr>
          <w:rFonts w:cs="Arial"/>
        </w:rPr>
        <w:t xml:space="preserve">If Enhanced Memory is supported the Active Personality Profile shall be used for </w:t>
      </w:r>
      <w:proofErr w:type="spellStart"/>
      <w:r w:rsidRPr="003131D4">
        <w:rPr>
          <w:rFonts w:cs="Arial"/>
        </w:rPr>
        <w:t>PersIndex</w:t>
      </w:r>
      <w:proofErr w:type="spellEnd"/>
      <w:r w:rsidRPr="003131D4">
        <w:rPr>
          <w:rFonts w:cs="Arial"/>
        </w:rPr>
        <w:t xml:space="preserve">.  If Enhanced Memory is not supported </w:t>
      </w:r>
      <w:proofErr w:type="spellStart"/>
      <w:r w:rsidRPr="003131D4">
        <w:rPr>
          <w:rFonts w:cs="Arial"/>
        </w:rPr>
        <w:t>PersIndex</w:t>
      </w:r>
      <w:proofErr w:type="spellEnd"/>
      <w:r w:rsidRPr="003131D4">
        <w:rPr>
          <w:rFonts w:cs="Arial"/>
        </w:rPr>
        <w:t xml:space="preserve"> shall be set to Vehicle.</w:t>
      </w:r>
    </w:p>
    <w:p w:rsidR="00C53099" w:rsidRPr="003131D4" w:rsidRDefault="00C53099" w:rsidP="00C53099">
      <w:pPr>
        <w:rPr>
          <w:rFonts w:cs="Arial"/>
        </w:rPr>
      </w:pPr>
    </w:p>
    <w:p w:rsidR="00C53099" w:rsidRPr="003131D4" w:rsidRDefault="00C53099" w:rsidP="00C53099">
      <w:pPr>
        <w:rPr>
          <w:rFonts w:cs="Arial"/>
        </w:rPr>
      </w:pPr>
    </w:p>
    <w:tbl>
      <w:tblPr>
        <w:tblW w:w="9298" w:type="dxa"/>
        <w:jc w:val="center"/>
        <w:tblLook w:val="04A0" w:firstRow="1" w:lastRow="0" w:firstColumn="1" w:lastColumn="0" w:noHBand="0" w:noVBand="1"/>
      </w:tblPr>
      <w:tblGrid>
        <w:gridCol w:w="3132"/>
        <w:gridCol w:w="1196"/>
        <w:gridCol w:w="1658"/>
        <w:gridCol w:w="3312"/>
      </w:tblGrid>
      <w:tr w:rsidR="00C53099" w:rsidRPr="003131D4" w:rsidTr="00C53099">
        <w:trPr>
          <w:trHeight w:val="465"/>
          <w:jc w:val="center"/>
        </w:trPr>
        <w:tc>
          <w:tcPr>
            <w:tcW w:w="3132"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3131D4" w:rsidRDefault="00C53099">
            <w:pPr>
              <w:spacing w:line="252" w:lineRule="auto"/>
              <w:jc w:val="center"/>
              <w:rPr>
                <w:rFonts w:cs="Arial"/>
                <w:b/>
                <w:bCs/>
              </w:rPr>
            </w:pPr>
            <w:r w:rsidRPr="003131D4">
              <w:rPr>
                <w:rFonts w:cs="Arial"/>
                <w:b/>
                <w:bCs/>
              </w:rPr>
              <w:t>Feature Description</w:t>
            </w:r>
          </w:p>
        </w:tc>
        <w:tc>
          <w:tcPr>
            <w:tcW w:w="119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131D4" w:rsidRDefault="00C53099">
            <w:pPr>
              <w:spacing w:line="252" w:lineRule="auto"/>
              <w:jc w:val="center"/>
              <w:rPr>
                <w:rFonts w:cs="Arial"/>
                <w:b/>
                <w:bCs/>
              </w:rPr>
            </w:pPr>
            <w:r w:rsidRPr="003131D4">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131D4" w:rsidRDefault="00C53099">
            <w:pPr>
              <w:spacing w:line="252" w:lineRule="auto"/>
              <w:jc w:val="center"/>
              <w:rPr>
                <w:rFonts w:cs="Arial"/>
                <w:b/>
                <w:bCs/>
              </w:rPr>
            </w:pPr>
            <w:r w:rsidRPr="003131D4">
              <w:rPr>
                <w:rFonts w:cs="Arial"/>
                <w:b/>
                <w:bCs/>
              </w:rPr>
              <w:t>Configuration Number</w:t>
            </w:r>
          </w:p>
        </w:tc>
        <w:tc>
          <w:tcPr>
            <w:tcW w:w="3312"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131D4" w:rsidRDefault="00C53099">
            <w:pPr>
              <w:spacing w:line="252" w:lineRule="auto"/>
              <w:jc w:val="center"/>
              <w:rPr>
                <w:rFonts w:cs="Arial"/>
                <w:b/>
                <w:bCs/>
              </w:rPr>
            </w:pPr>
            <w:r w:rsidRPr="003131D4">
              <w:rPr>
                <w:rFonts w:cs="Arial"/>
                <w:b/>
                <w:bCs/>
              </w:rPr>
              <w:t>HMI selection / Configuration Name</w:t>
            </w:r>
          </w:p>
        </w:tc>
      </w:tr>
      <w:tr w:rsidR="00C53099" w:rsidRPr="003131D4" w:rsidTr="00C53099">
        <w:trPr>
          <w:trHeight w:val="574"/>
          <w:jc w:val="center"/>
        </w:trPr>
        <w:tc>
          <w:tcPr>
            <w:tcW w:w="3132"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3131D4" w:rsidRDefault="00C53099">
            <w:pPr>
              <w:spacing w:line="252" w:lineRule="auto"/>
              <w:jc w:val="center"/>
              <w:rPr>
                <w:rFonts w:cs="Arial"/>
                <w:bCs/>
              </w:rPr>
            </w:pPr>
            <w:r w:rsidRPr="003131D4">
              <w:rPr>
                <w:rFonts w:cs="Arial"/>
                <w:bCs/>
              </w:rPr>
              <w:t>Power Gauge – Cluster menu</w:t>
            </w:r>
          </w:p>
        </w:tc>
        <w:tc>
          <w:tcPr>
            <w:tcW w:w="1196" w:type="dxa"/>
            <w:vMerge w:val="restart"/>
            <w:tcBorders>
              <w:top w:val="single" w:sz="8" w:space="0" w:color="auto"/>
              <w:left w:val="nil"/>
              <w:bottom w:val="single" w:sz="4" w:space="0" w:color="auto"/>
              <w:right w:val="single" w:sz="8" w:space="0" w:color="auto"/>
            </w:tcBorders>
            <w:vAlign w:val="center"/>
          </w:tcPr>
          <w:p w:rsidR="00C53099" w:rsidRPr="003131D4" w:rsidRDefault="00C53099">
            <w:pPr>
              <w:spacing w:line="252" w:lineRule="auto"/>
              <w:jc w:val="center"/>
              <w:rPr>
                <w:rFonts w:cs="Arial"/>
                <w:b/>
                <w:bCs/>
              </w:rPr>
            </w:pPr>
          </w:p>
          <w:p w:rsidR="00C53099" w:rsidRPr="00836205" w:rsidRDefault="00C53099">
            <w:pPr>
              <w:spacing w:line="252" w:lineRule="auto"/>
              <w:jc w:val="center"/>
              <w:rPr>
                <w:rFonts w:cs="Arial"/>
                <w:bCs/>
              </w:rPr>
            </w:pPr>
            <w:r w:rsidRPr="00836205">
              <w:rPr>
                <w:rFonts w:cs="Arial"/>
                <w:bCs/>
              </w:rPr>
              <w:t>0x096C</w:t>
            </w:r>
          </w:p>
          <w:p w:rsidR="00C53099" w:rsidRPr="003131D4" w:rsidRDefault="00C53099">
            <w:pPr>
              <w:spacing w:line="252"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3131D4" w:rsidRDefault="00C53099">
            <w:pPr>
              <w:spacing w:line="252" w:lineRule="auto"/>
              <w:jc w:val="center"/>
              <w:rPr>
                <w:rFonts w:cs="Arial"/>
                <w:bCs/>
              </w:rPr>
            </w:pPr>
            <w:r w:rsidRPr="003131D4">
              <w:rPr>
                <w:rFonts w:cs="Arial"/>
                <w:bCs/>
              </w:rPr>
              <w:t>0x00</w:t>
            </w:r>
          </w:p>
        </w:tc>
        <w:tc>
          <w:tcPr>
            <w:tcW w:w="3312" w:type="dxa"/>
            <w:tcBorders>
              <w:top w:val="single" w:sz="8" w:space="0" w:color="auto"/>
              <w:left w:val="nil"/>
              <w:bottom w:val="single" w:sz="8" w:space="0" w:color="auto"/>
              <w:right w:val="single" w:sz="8" w:space="0" w:color="auto"/>
            </w:tcBorders>
            <w:vAlign w:val="center"/>
            <w:hideMark/>
          </w:tcPr>
          <w:p w:rsidR="00C53099" w:rsidRPr="003131D4" w:rsidRDefault="00C53099">
            <w:pPr>
              <w:spacing w:line="252" w:lineRule="auto"/>
              <w:jc w:val="center"/>
              <w:rPr>
                <w:rFonts w:cs="Arial"/>
                <w:bCs/>
              </w:rPr>
            </w:pPr>
            <w:r w:rsidRPr="003131D4">
              <w:rPr>
                <w:rFonts w:cs="Arial"/>
                <w:bCs/>
              </w:rPr>
              <w:t xml:space="preserve">OFF / Disabled </w:t>
            </w:r>
          </w:p>
        </w:tc>
      </w:tr>
      <w:tr w:rsidR="00C53099" w:rsidRPr="003131D4"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3131D4"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3131D4" w:rsidRDefault="00C53099">
            <w:pPr>
              <w:spacing w:line="256" w:lineRule="auto"/>
              <w:rPr>
                <w:rFonts w:cs="Arial"/>
                <w:bCs/>
              </w:rPr>
            </w:pPr>
          </w:p>
        </w:tc>
        <w:tc>
          <w:tcPr>
            <w:tcW w:w="1658" w:type="dxa"/>
            <w:tcBorders>
              <w:top w:val="single" w:sz="8" w:space="0" w:color="auto"/>
              <w:left w:val="nil"/>
              <w:bottom w:val="single" w:sz="4" w:space="0" w:color="auto"/>
              <w:right w:val="single" w:sz="8" w:space="0" w:color="auto"/>
            </w:tcBorders>
            <w:vAlign w:val="center"/>
            <w:hideMark/>
          </w:tcPr>
          <w:p w:rsidR="00C53099" w:rsidRPr="003131D4" w:rsidRDefault="00C53099">
            <w:pPr>
              <w:spacing w:line="252" w:lineRule="auto"/>
              <w:jc w:val="center"/>
              <w:rPr>
                <w:rFonts w:cs="Arial"/>
                <w:bCs/>
              </w:rPr>
            </w:pPr>
            <w:r w:rsidRPr="003131D4">
              <w:rPr>
                <w:rFonts w:cs="Arial"/>
                <w:bCs/>
              </w:rPr>
              <w:t>0x01</w:t>
            </w:r>
          </w:p>
        </w:tc>
        <w:tc>
          <w:tcPr>
            <w:tcW w:w="3312" w:type="dxa"/>
            <w:tcBorders>
              <w:top w:val="single" w:sz="8" w:space="0" w:color="auto"/>
              <w:left w:val="nil"/>
              <w:bottom w:val="single" w:sz="8" w:space="0" w:color="auto"/>
              <w:right w:val="single" w:sz="8" w:space="0" w:color="auto"/>
            </w:tcBorders>
            <w:vAlign w:val="center"/>
            <w:hideMark/>
          </w:tcPr>
          <w:p w:rsidR="00C53099" w:rsidRPr="003131D4" w:rsidRDefault="00C53099">
            <w:pPr>
              <w:spacing w:line="252" w:lineRule="auto"/>
              <w:jc w:val="center"/>
              <w:rPr>
                <w:rFonts w:cs="Arial"/>
                <w:bCs/>
              </w:rPr>
            </w:pPr>
            <w:r w:rsidRPr="003131D4">
              <w:rPr>
                <w:rFonts w:cs="Arial"/>
                <w:bCs/>
              </w:rPr>
              <w:t xml:space="preserve">ON / Enabled </w:t>
            </w:r>
          </w:p>
        </w:tc>
      </w:tr>
    </w:tbl>
    <w:p w:rsidR="00C53099" w:rsidRPr="003131D4" w:rsidRDefault="00C53099" w:rsidP="00C53099">
      <w:pPr>
        <w:rPr>
          <w:rFonts w:cs="Arial"/>
          <w:bCs/>
          <w:color w:val="FF0000"/>
        </w:rPr>
      </w:pPr>
      <w:r w:rsidRPr="003131D4">
        <w:rPr>
          <w:rFonts w:cs="Arial"/>
          <w:bCs/>
        </w:rPr>
        <w:t xml:space="preserve">Note: this setting uses Feature2.Rq and Feature2.St </w:t>
      </w:r>
      <w:proofErr w:type="gramStart"/>
      <w:r w:rsidRPr="003131D4">
        <w:rPr>
          <w:rFonts w:cs="Arial"/>
          <w:bCs/>
        </w:rPr>
        <w:t>feature based</w:t>
      </w:r>
      <w:proofErr w:type="gramEnd"/>
      <w:r w:rsidRPr="003131D4">
        <w:rPr>
          <w:rFonts w:cs="Arial"/>
          <w:bCs/>
        </w:rPr>
        <w:t xml:space="preserve"> message protocol</w:t>
      </w:r>
    </w:p>
    <w:p w:rsidR="00C53099" w:rsidRPr="003131D4" w:rsidRDefault="00C53099" w:rsidP="00C53099">
      <w:pPr>
        <w:rPr>
          <w:rFonts w:cs="Arial"/>
          <w:b/>
          <w:bCs/>
          <w:color w:val="FF0000"/>
        </w:rPr>
      </w:pPr>
    </w:p>
    <w:p w:rsidR="00C53099" w:rsidRPr="003131D4"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3131D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3131D4" w:rsidRDefault="00C53099">
            <w:pPr>
              <w:spacing w:line="276" w:lineRule="auto"/>
              <w:jc w:val="center"/>
              <w:rPr>
                <w:rFonts w:cs="Arial"/>
                <w:b/>
                <w:bCs/>
              </w:rPr>
            </w:pPr>
            <w:r w:rsidRPr="003131D4">
              <w:rPr>
                <w:rFonts w:cs="Arial"/>
                <w:b/>
                <w:bCs/>
              </w:rPr>
              <w:t>HMI Setting ID</w:t>
            </w:r>
          </w:p>
        </w:tc>
      </w:tr>
      <w:tr w:rsidR="00C53099" w:rsidRPr="003131D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3131D4" w:rsidRDefault="00C53099">
            <w:pPr>
              <w:spacing w:line="276" w:lineRule="auto"/>
              <w:jc w:val="center"/>
              <w:rPr>
                <w:rFonts w:eastAsiaTheme="minorEastAsia" w:cs="Arial"/>
              </w:rPr>
            </w:pPr>
            <w:r w:rsidRPr="00ED034A">
              <w:rPr>
                <w:rFonts w:eastAsiaTheme="minorEastAsia" w:cs="Arial"/>
              </w:rPr>
              <w:t>1041</w:t>
            </w:r>
          </w:p>
        </w:tc>
      </w:tr>
    </w:tbl>
    <w:p w:rsidR="00C53099" w:rsidRPr="003131D4" w:rsidRDefault="00C53099" w:rsidP="00C53099">
      <w:pPr>
        <w:rPr>
          <w:rFonts w:cs="Arial"/>
        </w:rPr>
      </w:pPr>
    </w:p>
    <w:p w:rsidR="00C53099" w:rsidRPr="003131D4" w:rsidRDefault="00C53099" w:rsidP="00C53099">
      <w:pPr>
        <w:rPr>
          <w:rFonts w:cs="Arial"/>
        </w:rPr>
      </w:pPr>
    </w:p>
    <w:p w:rsidR="00C53099" w:rsidRPr="003131D4" w:rsidRDefault="00C53099" w:rsidP="00C53099">
      <w:pPr>
        <w:rPr>
          <w:rFonts w:cs="Arial"/>
        </w:rPr>
      </w:pPr>
    </w:p>
    <w:p w:rsidR="00C53099" w:rsidRDefault="00C53099" w:rsidP="00C53099">
      <w:pPr>
        <w:pStyle w:val="Heading3"/>
      </w:pPr>
      <w:bookmarkStart w:id="443" w:name="_Toc25737575"/>
      <w:r w:rsidRPr="00B9479B">
        <w:t>VS-FUN-REQ-365516/A-Tachometer</w:t>
      </w:r>
      <w:bookmarkEnd w:id="443"/>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VS-SR-REQ-365517/A-Tachometer Gauge - Cluster menu</w:t>
      </w:r>
    </w:p>
    <w:p w:rsidR="00C53099" w:rsidRPr="00F42AC2" w:rsidRDefault="00C53099" w:rsidP="00C53099">
      <w:pPr>
        <w:rPr>
          <w:rFonts w:cs="Arial"/>
        </w:rPr>
      </w:pPr>
      <w:r w:rsidRPr="00F42AC2">
        <w:rPr>
          <w:rFonts w:cs="Arial"/>
        </w:rPr>
        <w:t xml:space="preserve">For this feature when performing the “Set” or “Query” operation the Feature Number and Configuration Number in the </w:t>
      </w:r>
      <w:proofErr w:type="spellStart"/>
      <w:r w:rsidRPr="00F42AC2">
        <w:rPr>
          <w:rFonts w:cs="Arial"/>
        </w:rPr>
        <w:t>Feature.Rq</w:t>
      </w:r>
      <w:proofErr w:type="spellEnd"/>
      <w:r w:rsidRPr="00F42AC2">
        <w:rPr>
          <w:rFonts w:cs="Arial"/>
        </w:rPr>
        <w:t xml:space="preserve"> and </w:t>
      </w:r>
      <w:proofErr w:type="spellStart"/>
      <w:r w:rsidRPr="00F42AC2">
        <w:rPr>
          <w:rFonts w:cs="Arial"/>
        </w:rPr>
        <w:t>Feature.St</w:t>
      </w:r>
      <w:proofErr w:type="spellEnd"/>
      <w:r w:rsidRPr="00F42AC2">
        <w:rPr>
          <w:rFonts w:cs="Arial"/>
        </w:rPr>
        <w:t xml:space="preserve"> messages shall be used below.</w:t>
      </w:r>
    </w:p>
    <w:p w:rsidR="00C53099" w:rsidRPr="00F42AC2" w:rsidRDefault="00C53099" w:rsidP="00C53099">
      <w:pPr>
        <w:rPr>
          <w:rFonts w:cs="Arial"/>
        </w:rPr>
      </w:pPr>
    </w:p>
    <w:p w:rsidR="00C53099" w:rsidRPr="00F42AC2" w:rsidRDefault="00C53099" w:rsidP="00C53099">
      <w:pPr>
        <w:rPr>
          <w:rFonts w:cs="Arial"/>
        </w:rPr>
      </w:pPr>
      <w:r w:rsidRPr="00F42AC2">
        <w:rPr>
          <w:rFonts w:cs="Arial"/>
        </w:rPr>
        <w:t xml:space="preserve">If Enhanced Memory is supported the Active Personality Profile shall be used for </w:t>
      </w:r>
      <w:proofErr w:type="spellStart"/>
      <w:r w:rsidRPr="00F42AC2">
        <w:rPr>
          <w:rFonts w:cs="Arial"/>
        </w:rPr>
        <w:t>PersIndex</w:t>
      </w:r>
      <w:proofErr w:type="spellEnd"/>
      <w:r w:rsidRPr="00F42AC2">
        <w:rPr>
          <w:rFonts w:cs="Arial"/>
        </w:rPr>
        <w:t xml:space="preserve">.  If Enhanced Memory is not supported </w:t>
      </w:r>
      <w:proofErr w:type="spellStart"/>
      <w:r w:rsidRPr="00F42AC2">
        <w:rPr>
          <w:rFonts w:cs="Arial"/>
        </w:rPr>
        <w:t>PersIndex</w:t>
      </w:r>
      <w:proofErr w:type="spellEnd"/>
      <w:r w:rsidRPr="00F42AC2">
        <w:rPr>
          <w:rFonts w:cs="Arial"/>
        </w:rPr>
        <w:t xml:space="preserve"> shall be set to Vehicle.</w:t>
      </w:r>
    </w:p>
    <w:p w:rsidR="00C53099" w:rsidRPr="00F42AC2" w:rsidRDefault="00C53099" w:rsidP="00C53099">
      <w:pPr>
        <w:rPr>
          <w:rFonts w:cs="Arial"/>
        </w:rPr>
      </w:pPr>
    </w:p>
    <w:p w:rsidR="00C53099" w:rsidRPr="00F42AC2" w:rsidRDefault="00C53099" w:rsidP="00C53099">
      <w:pPr>
        <w:rPr>
          <w:rFonts w:cs="Arial"/>
        </w:rPr>
      </w:pPr>
    </w:p>
    <w:tbl>
      <w:tblPr>
        <w:tblW w:w="9298" w:type="dxa"/>
        <w:jc w:val="center"/>
        <w:tblLook w:val="04A0" w:firstRow="1" w:lastRow="0" w:firstColumn="1" w:lastColumn="0" w:noHBand="0" w:noVBand="1"/>
      </w:tblPr>
      <w:tblGrid>
        <w:gridCol w:w="3132"/>
        <w:gridCol w:w="1196"/>
        <w:gridCol w:w="1658"/>
        <w:gridCol w:w="3312"/>
      </w:tblGrid>
      <w:tr w:rsidR="00C53099" w:rsidRPr="00F42AC2" w:rsidTr="00C53099">
        <w:trPr>
          <w:trHeight w:val="465"/>
          <w:jc w:val="center"/>
        </w:trPr>
        <w:tc>
          <w:tcPr>
            <w:tcW w:w="3132"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Feature Description</w:t>
            </w:r>
          </w:p>
        </w:tc>
        <w:tc>
          <w:tcPr>
            <w:tcW w:w="119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Configuration Number</w:t>
            </w:r>
          </w:p>
        </w:tc>
        <w:tc>
          <w:tcPr>
            <w:tcW w:w="3312"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HMI selection / Configuration Name</w:t>
            </w:r>
          </w:p>
        </w:tc>
      </w:tr>
      <w:tr w:rsidR="00C53099" w:rsidRPr="00F42AC2" w:rsidTr="00C53099">
        <w:trPr>
          <w:trHeight w:val="574"/>
          <w:jc w:val="center"/>
        </w:trPr>
        <w:tc>
          <w:tcPr>
            <w:tcW w:w="3132"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F42AC2" w:rsidRDefault="00C53099">
            <w:pPr>
              <w:spacing w:line="252" w:lineRule="auto"/>
              <w:jc w:val="center"/>
              <w:rPr>
                <w:rFonts w:cs="Arial"/>
                <w:bCs/>
              </w:rPr>
            </w:pPr>
            <w:r w:rsidRPr="00F42AC2">
              <w:rPr>
                <w:rFonts w:cs="Arial"/>
                <w:bCs/>
              </w:rPr>
              <w:t>Tachometer Gauge – Cluster menu</w:t>
            </w:r>
          </w:p>
        </w:tc>
        <w:tc>
          <w:tcPr>
            <w:tcW w:w="1196" w:type="dxa"/>
            <w:vMerge w:val="restart"/>
            <w:tcBorders>
              <w:top w:val="single" w:sz="8" w:space="0" w:color="auto"/>
              <w:left w:val="nil"/>
              <w:bottom w:val="single" w:sz="4" w:space="0" w:color="auto"/>
              <w:right w:val="single" w:sz="8" w:space="0" w:color="auto"/>
            </w:tcBorders>
            <w:vAlign w:val="center"/>
          </w:tcPr>
          <w:p w:rsidR="00C53099" w:rsidRPr="00F42AC2" w:rsidRDefault="00C53099">
            <w:pPr>
              <w:spacing w:line="252" w:lineRule="auto"/>
              <w:jc w:val="center"/>
              <w:rPr>
                <w:rFonts w:cs="Arial"/>
                <w:b/>
                <w:bCs/>
              </w:rPr>
            </w:pPr>
          </w:p>
          <w:p w:rsidR="00C53099" w:rsidRPr="00655BCE" w:rsidRDefault="00C53099">
            <w:pPr>
              <w:spacing w:line="252" w:lineRule="auto"/>
              <w:jc w:val="center"/>
              <w:rPr>
                <w:rFonts w:cs="Arial"/>
                <w:bCs/>
              </w:rPr>
            </w:pPr>
            <w:r w:rsidRPr="00655BCE">
              <w:rPr>
                <w:rFonts w:cs="Arial"/>
                <w:bCs/>
              </w:rPr>
              <w:t>0x096D</w:t>
            </w:r>
          </w:p>
          <w:p w:rsidR="00C53099" w:rsidRPr="00F42AC2" w:rsidRDefault="00C53099">
            <w:pPr>
              <w:spacing w:line="252"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F42AC2" w:rsidRDefault="00C53099">
            <w:pPr>
              <w:spacing w:line="252" w:lineRule="auto"/>
              <w:jc w:val="center"/>
              <w:rPr>
                <w:rFonts w:cs="Arial"/>
                <w:bCs/>
              </w:rPr>
            </w:pPr>
            <w:r w:rsidRPr="00F42AC2">
              <w:rPr>
                <w:rFonts w:cs="Arial"/>
                <w:bCs/>
              </w:rPr>
              <w:t>0x00</w:t>
            </w:r>
          </w:p>
        </w:tc>
        <w:tc>
          <w:tcPr>
            <w:tcW w:w="3312" w:type="dxa"/>
            <w:tcBorders>
              <w:top w:val="single" w:sz="8" w:space="0" w:color="auto"/>
              <w:left w:val="nil"/>
              <w:bottom w:val="single" w:sz="8" w:space="0" w:color="auto"/>
              <w:right w:val="single" w:sz="8" w:space="0" w:color="auto"/>
            </w:tcBorders>
            <w:vAlign w:val="center"/>
            <w:hideMark/>
          </w:tcPr>
          <w:p w:rsidR="00C53099" w:rsidRPr="00F42AC2" w:rsidRDefault="00C53099">
            <w:pPr>
              <w:spacing w:line="252" w:lineRule="auto"/>
              <w:jc w:val="center"/>
              <w:rPr>
                <w:rFonts w:cs="Arial"/>
                <w:bCs/>
              </w:rPr>
            </w:pPr>
            <w:r w:rsidRPr="00F42AC2">
              <w:rPr>
                <w:rFonts w:cs="Arial"/>
                <w:bCs/>
              </w:rPr>
              <w:t xml:space="preserve">OFF / Disabled </w:t>
            </w:r>
          </w:p>
        </w:tc>
      </w:tr>
      <w:tr w:rsidR="00C53099" w:rsidRPr="00F42AC2"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F42AC2"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F42AC2" w:rsidRDefault="00C53099">
            <w:pPr>
              <w:spacing w:line="256" w:lineRule="auto"/>
              <w:rPr>
                <w:rFonts w:cs="Arial"/>
                <w:bCs/>
              </w:rPr>
            </w:pPr>
          </w:p>
        </w:tc>
        <w:tc>
          <w:tcPr>
            <w:tcW w:w="1658" w:type="dxa"/>
            <w:tcBorders>
              <w:top w:val="single" w:sz="8" w:space="0" w:color="auto"/>
              <w:left w:val="nil"/>
              <w:bottom w:val="single" w:sz="4" w:space="0" w:color="auto"/>
              <w:right w:val="single" w:sz="8" w:space="0" w:color="auto"/>
            </w:tcBorders>
            <w:vAlign w:val="center"/>
            <w:hideMark/>
          </w:tcPr>
          <w:p w:rsidR="00C53099" w:rsidRPr="00F42AC2" w:rsidRDefault="00C53099">
            <w:pPr>
              <w:spacing w:line="252" w:lineRule="auto"/>
              <w:jc w:val="center"/>
              <w:rPr>
                <w:rFonts w:cs="Arial"/>
                <w:bCs/>
              </w:rPr>
            </w:pPr>
            <w:r w:rsidRPr="00F42AC2">
              <w:rPr>
                <w:rFonts w:cs="Arial"/>
                <w:bCs/>
              </w:rPr>
              <w:t>0x01</w:t>
            </w:r>
          </w:p>
        </w:tc>
        <w:tc>
          <w:tcPr>
            <w:tcW w:w="3312" w:type="dxa"/>
            <w:tcBorders>
              <w:top w:val="single" w:sz="8" w:space="0" w:color="auto"/>
              <w:left w:val="nil"/>
              <w:bottom w:val="single" w:sz="8" w:space="0" w:color="auto"/>
              <w:right w:val="single" w:sz="8" w:space="0" w:color="auto"/>
            </w:tcBorders>
            <w:vAlign w:val="center"/>
            <w:hideMark/>
          </w:tcPr>
          <w:p w:rsidR="00C53099" w:rsidRPr="00F42AC2" w:rsidRDefault="00C53099">
            <w:pPr>
              <w:spacing w:line="252" w:lineRule="auto"/>
              <w:jc w:val="center"/>
              <w:rPr>
                <w:rFonts w:cs="Arial"/>
                <w:bCs/>
              </w:rPr>
            </w:pPr>
            <w:r w:rsidRPr="00F42AC2">
              <w:rPr>
                <w:rFonts w:cs="Arial"/>
                <w:bCs/>
              </w:rPr>
              <w:t xml:space="preserve">ON / Enabled </w:t>
            </w:r>
          </w:p>
        </w:tc>
      </w:tr>
    </w:tbl>
    <w:p w:rsidR="00C53099" w:rsidRPr="00F42AC2" w:rsidRDefault="00C53099" w:rsidP="00C53099">
      <w:pPr>
        <w:rPr>
          <w:rFonts w:cs="Arial"/>
          <w:bCs/>
          <w:color w:val="FF0000"/>
        </w:rPr>
      </w:pPr>
      <w:r w:rsidRPr="00F42AC2">
        <w:rPr>
          <w:rFonts w:cs="Arial"/>
          <w:bCs/>
        </w:rPr>
        <w:t xml:space="preserve">Note: this setting uses Feature2.Rq and Feature2.St </w:t>
      </w:r>
      <w:proofErr w:type="gramStart"/>
      <w:r w:rsidRPr="00F42AC2">
        <w:rPr>
          <w:rFonts w:cs="Arial"/>
          <w:bCs/>
        </w:rPr>
        <w:t>feature based</w:t>
      </w:r>
      <w:proofErr w:type="gramEnd"/>
      <w:r w:rsidRPr="00F42AC2">
        <w:rPr>
          <w:rFonts w:cs="Arial"/>
          <w:bCs/>
        </w:rPr>
        <w:t xml:space="preserve"> message protocol</w:t>
      </w:r>
    </w:p>
    <w:p w:rsidR="00C53099" w:rsidRPr="00F42AC2" w:rsidRDefault="00C53099" w:rsidP="00C53099">
      <w:pPr>
        <w:rPr>
          <w:rFonts w:cs="Arial"/>
          <w:b/>
          <w:bCs/>
          <w:color w:val="FF0000"/>
        </w:rPr>
      </w:pPr>
    </w:p>
    <w:p w:rsidR="00C53099" w:rsidRPr="00F42AC2"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F42AC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F42AC2" w:rsidRDefault="00C53099">
            <w:pPr>
              <w:spacing w:line="276" w:lineRule="auto"/>
              <w:jc w:val="center"/>
              <w:rPr>
                <w:rFonts w:cs="Arial"/>
                <w:b/>
                <w:bCs/>
              </w:rPr>
            </w:pPr>
            <w:r w:rsidRPr="00F42AC2">
              <w:rPr>
                <w:rFonts w:cs="Arial"/>
                <w:b/>
                <w:bCs/>
              </w:rPr>
              <w:t>HMI Setting ID</w:t>
            </w:r>
          </w:p>
        </w:tc>
      </w:tr>
      <w:tr w:rsidR="00C53099" w:rsidRPr="00F42AC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F42AC2" w:rsidRDefault="00C53099">
            <w:pPr>
              <w:spacing w:line="276" w:lineRule="auto"/>
              <w:jc w:val="center"/>
              <w:rPr>
                <w:rFonts w:eastAsiaTheme="minorEastAsia" w:cs="Arial"/>
              </w:rPr>
            </w:pPr>
            <w:r w:rsidRPr="00533447">
              <w:rPr>
                <w:rFonts w:eastAsiaTheme="minorEastAsia" w:cs="Arial"/>
              </w:rPr>
              <w:t>1042</w:t>
            </w:r>
          </w:p>
        </w:tc>
      </w:tr>
    </w:tbl>
    <w:p w:rsidR="00C53099" w:rsidRPr="00F42AC2" w:rsidRDefault="00C53099" w:rsidP="00C53099">
      <w:pPr>
        <w:rPr>
          <w:rFonts w:cs="Arial"/>
        </w:rPr>
      </w:pPr>
    </w:p>
    <w:p w:rsidR="00C53099" w:rsidRDefault="00C53099" w:rsidP="00C53099"/>
    <w:p w:rsidR="00C53099" w:rsidRDefault="00C53099" w:rsidP="00C53099">
      <w:pPr>
        <w:pStyle w:val="Heading3"/>
      </w:pPr>
      <w:bookmarkStart w:id="444" w:name="_Toc25737576"/>
      <w:r w:rsidRPr="00B9479B">
        <w:t>VS-FUN-REQ-365529/A-Oil Life</w:t>
      </w:r>
      <w:bookmarkEnd w:id="444"/>
    </w:p>
    <w:p w:rsidR="00C53099" w:rsidRDefault="00C53099" w:rsidP="00C53099">
      <w:pPr>
        <w:pStyle w:val="Heading4"/>
      </w:pPr>
      <w:r>
        <w:t>Requirements</w:t>
      </w:r>
    </w:p>
    <w:p w:rsidR="00C53099" w:rsidRDefault="00C53099" w:rsidP="00C53099">
      <w:pPr>
        <w:pStyle w:val="Heading5"/>
      </w:pPr>
      <w:r w:rsidRPr="00B9479B">
        <w:t>MD-REQ-369894/A-</w:t>
      </w:r>
      <w:proofErr w:type="spellStart"/>
      <w:r w:rsidRPr="00B9479B">
        <w:t>EngOilLife_Pc_Actl</w:t>
      </w:r>
      <w:proofErr w:type="spellEnd"/>
    </w:p>
    <w:p w:rsidR="00C53099" w:rsidRPr="00615308" w:rsidRDefault="00C53099" w:rsidP="00C53099">
      <w:pPr>
        <w:rPr>
          <w:rFonts w:cs="Arial"/>
        </w:rPr>
      </w:pPr>
      <w:r w:rsidRPr="00615308">
        <w:rPr>
          <w:rFonts w:cs="Arial"/>
        </w:rPr>
        <w:t xml:space="preserve">Message Type: </w:t>
      </w:r>
      <w:r>
        <w:rPr>
          <w:rFonts w:cs="Arial"/>
        </w:rPr>
        <w:t>Status</w:t>
      </w:r>
    </w:p>
    <w:p w:rsidR="00C53099" w:rsidRPr="00615308" w:rsidRDefault="00C53099" w:rsidP="00C53099">
      <w:pPr>
        <w:rPr>
          <w:rFonts w:cs="Arial"/>
        </w:rPr>
      </w:pPr>
    </w:p>
    <w:p w:rsidR="00C53099" w:rsidRDefault="00C53099" w:rsidP="00C53099">
      <w:pPr>
        <w:widowControl w:val="0"/>
        <w:adjustRightInd w:val="0"/>
        <w:rPr>
          <w:rFonts w:cs="Arial"/>
        </w:rPr>
      </w:pPr>
      <w:r>
        <w:rPr>
          <w:rFonts w:cs="Arial"/>
        </w:rPr>
        <w:t xml:space="preserve">Status </w:t>
      </w:r>
      <w:r w:rsidRPr="00615308">
        <w:rPr>
          <w:rFonts w:cs="Arial"/>
        </w:rPr>
        <w:t xml:space="preserve">signal from the </w:t>
      </w:r>
      <w:r>
        <w:rPr>
          <w:rFonts w:cs="Arial"/>
        </w:rPr>
        <w:t xml:space="preserve">Engine Oil Life Server with the oil life percentage until the oil life has expired </w:t>
      </w:r>
    </w:p>
    <w:p w:rsidR="00C53099" w:rsidRPr="00615308" w:rsidRDefault="00C53099" w:rsidP="00C53099">
      <w:pPr>
        <w:rPr>
          <w:rFonts w:cs="Arial"/>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2159"/>
        <w:gridCol w:w="1080"/>
        <w:gridCol w:w="3140"/>
      </w:tblGrid>
      <w:tr w:rsidR="00C53099" w:rsidRPr="00615308" w:rsidTr="00C53099">
        <w:trPr>
          <w:jc w:val="center"/>
        </w:trPr>
        <w:tc>
          <w:tcPr>
            <w:tcW w:w="3236"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Logical Signal Name</w:t>
            </w:r>
          </w:p>
        </w:tc>
        <w:tc>
          <w:tcPr>
            <w:tcW w:w="2159"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Value</w:t>
            </w:r>
          </w:p>
        </w:tc>
        <w:tc>
          <w:tcPr>
            <w:tcW w:w="314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76" w:lineRule="auto"/>
              <w:rPr>
                <w:rFonts w:cs="Arial"/>
                <w:b/>
              </w:rPr>
            </w:pPr>
            <w:r w:rsidRPr="00615308">
              <w:rPr>
                <w:rFonts w:cs="Arial"/>
                <w:b/>
              </w:rPr>
              <w:t>Description</w:t>
            </w:r>
          </w:p>
        </w:tc>
      </w:tr>
      <w:tr w:rsidR="00C53099" w:rsidRPr="00615308" w:rsidTr="00C53099">
        <w:trPr>
          <w:jc w:val="center"/>
        </w:trPr>
        <w:tc>
          <w:tcPr>
            <w:tcW w:w="3236" w:type="dxa"/>
            <w:vMerge w:val="restart"/>
            <w:tcBorders>
              <w:top w:val="single" w:sz="4" w:space="0" w:color="auto"/>
              <w:left w:val="single" w:sz="4" w:space="0" w:color="auto"/>
              <w:right w:val="single" w:sz="4" w:space="0" w:color="auto"/>
            </w:tcBorders>
          </w:tcPr>
          <w:p w:rsidR="00C53099" w:rsidRPr="00615308" w:rsidRDefault="00C53099">
            <w:pPr>
              <w:spacing w:line="276" w:lineRule="auto"/>
              <w:rPr>
                <w:rFonts w:cs="Arial"/>
              </w:rPr>
            </w:pPr>
          </w:p>
          <w:p w:rsidR="00C53099" w:rsidRDefault="00C53099" w:rsidP="00C53099">
            <w:pPr>
              <w:jc w:val="center"/>
              <w:rPr>
                <w:rFonts w:cs="Arial"/>
              </w:rPr>
            </w:pPr>
          </w:p>
          <w:p w:rsidR="00C53099" w:rsidRDefault="00C53099" w:rsidP="00C53099">
            <w:pPr>
              <w:jc w:val="center"/>
              <w:rPr>
                <w:rFonts w:cs="Arial"/>
              </w:rPr>
            </w:pPr>
          </w:p>
          <w:p w:rsidR="00C53099" w:rsidRPr="00615308" w:rsidRDefault="00C53099" w:rsidP="00C53099">
            <w:pPr>
              <w:jc w:val="center"/>
              <w:rPr>
                <w:rFonts w:cs="Arial"/>
              </w:rPr>
            </w:pPr>
            <w:proofErr w:type="spellStart"/>
            <w:r w:rsidRPr="00615308">
              <w:rPr>
                <w:rFonts w:cs="Arial"/>
              </w:rPr>
              <w:lastRenderedPageBreak/>
              <w:t>EngOilLife_Pc_Actl</w:t>
            </w:r>
            <w:proofErr w:type="spellEnd"/>
          </w:p>
          <w:p w:rsidR="00C53099" w:rsidRPr="00615308" w:rsidRDefault="00C53099">
            <w:pPr>
              <w:spacing w:line="27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lastRenderedPageBreak/>
              <w:t>0 percent oil life</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sidRPr="00615308">
              <w:rPr>
                <w:rFonts w:cs="Arial"/>
              </w:rPr>
              <w:t>0x0</w:t>
            </w:r>
          </w:p>
        </w:tc>
        <w:tc>
          <w:tcPr>
            <w:tcW w:w="3140" w:type="dxa"/>
            <w:tcBorders>
              <w:top w:val="single" w:sz="4" w:space="0" w:color="auto"/>
              <w:left w:val="single" w:sz="4" w:space="0" w:color="auto"/>
              <w:bottom w:val="single" w:sz="4" w:space="0" w:color="auto"/>
              <w:right w:val="single" w:sz="4" w:space="0" w:color="auto"/>
            </w:tcBorders>
            <w:vAlign w:val="center"/>
          </w:tcPr>
          <w:p w:rsidR="00C53099" w:rsidRPr="00615308" w:rsidRDefault="00C53099">
            <w:pPr>
              <w:autoSpaceDE w:val="0"/>
              <w:autoSpaceDN w:val="0"/>
              <w:adjustRightInd w:val="0"/>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hideMark/>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1 percent oil life</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sidRPr="00615308">
              <w:rPr>
                <w:rFonts w:cs="Arial"/>
              </w:rPr>
              <w:t>0x1</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2 percent oil life</w:t>
            </w:r>
          </w:p>
        </w:tc>
        <w:tc>
          <w:tcPr>
            <w:tcW w:w="108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0x2</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hideMark/>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C53099" w:rsidRPr="00615308" w:rsidRDefault="00C53099">
            <w:pPr>
              <w:spacing w:line="254" w:lineRule="auto"/>
              <w:rPr>
                <w:rFonts w:cs="Arial"/>
              </w:rPr>
            </w:pPr>
            <w:r>
              <w:rPr>
                <w:rFonts w:cs="Arial"/>
              </w:rPr>
              <w:t>…</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right w:val="single" w:sz="4" w:space="0" w:color="auto"/>
            </w:tcBorders>
            <w:vAlign w:val="center"/>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99 percent oil life</w:t>
            </w:r>
          </w:p>
        </w:tc>
        <w:tc>
          <w:tcPr>
            <w:tcW w:w="108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0x63</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r w:rsidR="00C53099" w:rsidRPr="00615308" w:rsidTr="00C53099">
        <w:trPr>
          <w:trHeight w:val="314"/>
          <w:jc w:val="center"/>
        </w:trPr>
        <w:tc>
          <w:tcPr>
            <w:tcW w:w="3236" w:type="dxa"/>
            <w:vMerge/>
            <w:tcBorders>
              <w:left w:val="single" w:sz="4" w:space="0" w:color="auto"/>
              <w:bottom w:val="single" w:sz="4" w:space="0" w:color="auto"/>
              <w:right w:val="single" w:sz="4" w:space="0" w:color="auto"/>
            </w:tcBorders>
            <w:vAlign w:val="center"/>
          </w:tcPr>
          <w:p w:rsidR="00C53099" w:rsidRPr="00615308" w:rsidRDefault="00C53099">
            <w:pPr>
              <w:spacing w:line="256" w:lineRule="auto"/>
              <w:rPr>
                <w:rFonts w:cs="Arial"/>
              </w:rPr>
            </w:pPr>
          </w:p>
        </w:tc>
        <w:tc>
          <w:tcPr>
            <w:tcW w:w="2159"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100 percent oil life</w:t>
            </w:r>
          </w:p>
        </w:tc>
        <w:tc>
          <w:tcPr>
            <w:tcW w:w="108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54" w:lineRule="auto"/>
              <w:rPr>
                <w:rFonts w:cs="Arial"/>
              </w:rPr>
            </w:pPr>
            <w:r>
              <w:rPr>
                <w:rFonts w:cs="Arial"/>
              </w:rPr>
              <w:t>0x64</w:t>
            </w:r>
          </w:p>
        </w:tc>
        <w:tc>
          <w:tcPr>
            <w:tcW w:w="3140" w:type="dxa"/>
            <w:tcBorders>
              <w:top w:val="single" w:sz="4" w:space="0" w:color="auto"/>
              <w:left w:val="single" w:sz="4" w:space="0" w:color="auto"/>
              <w:bottom w:val="single" w:sz="4" w:space="0" w:color="auto"/>
              <w:right w:val="single" w:sz="4" w:space="0" w:color="auto"/>
            </w:tcBorders>
          </w:tcPr>
          <w:p w:rsidR="00C53099" w:rsidRPr="00615308" w:rsidRDefault="00C53099">
            <w:pPr>
              <w:spacing w:line="276" w:lineRule="auto"/>
              <w:rPr>
                <w:rFonts w:cs="Arial"/>
              </w:rPr>
            </w:pPr>
          </w:p>
        </w:tc>
      </w:tr>
    </w:tbl>
    <w:p w:rsidR="00C53099" w:rsidRPr="00615308" w:rsidRDefault="00C53099" w:rsidP="00C53099">
      <w:pPr>
        <w:rPr>
          <w:rFonts w:cs="Arial"/>
        </w:rPr>
      </w:pPr>
    </w:p>
    <w:p w:rsidR="00C53099" w:rsidRPr="00615308" w:rsidRDefault="00C53099" w:rsidP="00C53099">
      <w:pPr>
        <w:rPr>
          <w:rFonts w:cs="Arial"/>
        </w:rPr>
      </w:pPr>
    </w:p>
    <w:p w:rsidR="00C53099" w:rsidRPr="00615308" w:rsidRDefault="00C53099" w:rsidP="00C53099">
      <w:pPr>
        <w:rPr>
          <w:rFonts w:cs="Arial"/>
        </w:rPr>
      </w:pPr>
    </w:p>
    <w:p w:rsidR="00C53099" w:rsidRPr="00615308" w:rsidRDefault="00C53099" w:rsidP="00C53099">
      <w:pPr>
        <w:rPr>
          <w:rFonts w:cs="Arial"/>
        </w:rPr>
      </w:pPr>
    </w:p>
    <w:p w:rsidR="00C53099" w:rsidRPr="00C53099" w:rsidRDefault="00C53099" w:rsidP="00C53099">
      <w:pPr>
        <w:pStyle w:val="Heading5"/>
        <w:rPr>
          <w:b w:val="0"/>
          <w:u w:val="single"/>
        </w:rPr>
      </w:pPr>
      <w:r w:rsidRPr="00C53099">
        <w:rPr>
          <w:b w:val="0"/>
          <w:u w:val="single"/>
        </w:rPr>
        <w:t>VS-SR-REQ-365551/A-Oil Life Percentage</w:t>
      </w:r>
    </w:p>
    <w:p w:rsidR="00C53099" w:rsidRDefault="00C53099" w:rsidP="00C53099">
      <w:pPr>
        <w:rPr>
          <w:rFonts w:cs="Arial"/>
        </w:rPr>
      </w:pPr>
      <w:r w:rsidRPr="00763AD9">
        <w:rPr>
          <w:rFonts w:cs="Arial"/>
        </w:rPr>
        <w:t>The signal</w:t>
      </w:r>
      <w:r>
        <w:rPr>
          <w:rFonts w:cs="Arial"/>
        </w:rPr>
        <w:t xml:space="preserve"> </w:t>
      </w:r>
      <w:proofErr w:type="spellStart"/>
      <w:r w:rsidRPr="00C65279">
        <w:rPr>
          <w:rFonts w:cs="Arial"/>
        </w:rPr>
        <w:t>EngOilLife_Pc_Actl</w:t>
      </w:r>
      <w:proofErr w:type="spellEnd"/>
      <w:r w:rsidRPr="00763AD9">
        <w:rPr>
          <w:rFonts w:cs="Arial"/>
        </w:rPr>
        <w:t xml:space="preserve"> shall be used for oil life percentage </w:t>
      </w:r>
      <w:r>
        <w:rPr>
          <w:rFonts w:cs="Arial"/>
        </w:rPr>
        <w:t xml:space="preserve">HMI </w:t>
      </w:r>
      <w:r w:rsidRPr="00763AD9">
        <w:rPr>
          <w:rFonts w:cs="Arial"/>
        </w:rPr>
        <w:t xml:space="preserve">if displayed in the </w:t>
      </w:r>
      <w:proofErr w:type="spellStart"/>
      <w:r w:rsidRPr="00763AD9">
        <w:rPr>
          <w:rFonts w:cs="Arial"/>
        </w:rPr>
        <w:t>Centerstack</w:t>
      </w:r>
      <w:proofErr w:type="spellEnd"/>
      <w:r w:rsidRPr="00763AD9">
        <w:rPr>
          <w:rFonts w:cs="Arial"/>
        </w:rPr>
        <w:t xml:space="preserve"> HMI</w:t>
      </w:r>
    </w:p>
    <w:p w:rsidR="00C53099" w:rsidRDefault="00C53099" w:rsidP="00C53099">
      <w:pPr>
        <w:rPr>
          <w:rFonts w:cs="Arial"/>
          <w:color w:val="FF0000"/>
        </w:rPr>
      </w:pPr>
    </w:p>
    <w:p w:rsidR="00C53099" w:rsidRPr="00763AD9" w:rsidRDefault="00C53099" w:rsidP="00C53099">
      <w:pPr>
        <w:rPr>
          <w:rFonts w:cs="Arial"/>
          <w:color w:val="FF0000"/>
        </w:rPr>
      </w:pPr>
    </w:p>
    <w:tbl>
      <w:tblPr>
        <w:tblW w:w="2355" w:type="dxa"/>
        <w:jc w:val="center"/>
        <w:tblLook w:val="04A0" w:firstRow="1" w:lastRow="0" w:firstColumn="1" w:lastColumn="0" w:noHBand="0" w:noVBand="1"/>
      </w:tblPr>
      <w:tblGrid>
        <w:gridCol w:w="2355"/>
      </w:tblGrid>
      <w:tr w:rsidR="00C53099" w:rsidRPr="00763AD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63AD9" w:rsidRDefault="00C53099">
            <w:pPr>
              <w:spacing w:line="254" w:lineRule="auto"/>
              <w:jc w:val="center"/>
              <w:rPr>
                <w:rFonts w:cs="Arial"/>
                <w:b/>
                <w:bCs/>
              </w:rPr>
            </w:pPr>
            <w:r w:rsidRPr="00763AD9">
              <w:rPr>
                <w:rFonts w:cs="Arial"/>
                <w:b/>
                <w:bCs/>
              </w:rPr>
              <w:t>HMI Settings ID</w:t>
            </w:r>
          </w:p>
        </w:tc>
      </w:tr>
      <w:tr w:rsidR="00C53099" w:rsidRPr="00763AD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763AD9" w:rsidRDefault="00C53099">
            <w:pPr>
              <w:spacing w:line="254" w:lineRule="auto"/>
              <w:jc w:val="center"/>
              <w:rPr>
                <w:rFonts w:cs="Arial"/>
                <w:bCs/>
              </w:rPr>
            </w:pPr>
            <w:r w:rsidRPr="00770E8E">
              <w:rPr>
                <w:rFonts w:cs="Arial"/>
                <w:bCs/>
              </w:rPr>
              <w:t>1044</w:t>
            </w:r>
          </w:p>
        </w:tc>
      </w:tr>
    </w:tbl>
    <w:p w:rsidR="00C53099" w:rsidRPr="00763AD9" w:rsidRDefault="00C53099" w:rsidP="00C53099">
      <w:pPr>
        <w:rPr>
          <w:rFonts w:cs="Arial"/>
          <w:color w:val="FF0000"/>
        </w:rPr>
      </w:pPr>
    </w:p>
    <w:p w:rsidR="00C53099" w:rsidRPr="00763AD9" w:rsidRDefault="00C53099" w:rsidP="00C53099">
      <w:pPr>
        <w:rPr>
          <w:rFonts w:cs="Arial"/>
        </w:rPr>
      </w:pPr>
    </w:p>
    <w:p w:rsidR="00C53099" w:rsidRPr="00C53099" w:rsidRDefault="00C53099" w:rsidP="00C53099">
      <w:pPr>
        <w:pStyle w:val="Heading5"/>
        <w:rPr>
          <w:b w:val="0"/>
          <w:u w:val="single"/>
        </w:rPr>
      </w:pPr>
      <w:r w:rsidRPr="00C53099">
        <w:rPr>
          <w:b w:val="0"/>
          <w:u w:val="single"/>
        </w:rPr>
        <w:t>VS-SR-REQ-365550/A-Oil Life Reset</w:t>
      </w:r>
    </w:p>
    <w:p w:rsidR="00C53099" w:rsidRPr="00F373C8" w:rsidRDefault="00C53099" w:rsidP="00C53099">
      <w:pPr>
        <w:rPr>
          <w:rFonts w:cs="Arial"/>
        </w:rPr>
      </w:pPr>
      <w:r w:rsidRPr="00F373C8">
        <w:rPr>
          <w:rFonts w:cs="Arial"/>
        </w:rPr>
        <w:t xml:space="preserve">For this feature when performing the “Set” operation the Feature Number and Configuration Number in the </w:t>
      </w:r>
      <w:proofErr w:type="spellStart"/>
      <w:r w:rsidRPr="00F373C8">
        <w:rPr>
          <w:rFonts w:cs="Arial"/>
        </w:rPr>
        <w:t>Feature.Rq</w:t>
      </w:r>
      <w:proofErr w:type="spellEnd"/>
      <w:r w:rsidRPr="00F373C8">
        <w:rPr>
          <w:rFonts w:cs="Arial"/>
        </w:rPr>
        <w:t xml:space="preserve"> and </w:t>
      </w:r>
      <w:proofErr w:type="spellStart"/>
      <w:r w:rsidRPr="00F373C8">
        <w:rPr>
          <w:rFonts w:cs="Arial"/>
        </w:rPr>
        <w:t>Feature.St</w:t>
      </w:r>
      <w:proofErr w:type="spellEnd"/>
      <w:r w:rsidRPr="00F373C8">
        <w:rPr>
          <w:rFonts w:cs="Arial"/>
        </w:rPr>
        <w:t xml:space="preserve"> messages shall be used below.</w:t>
      </w:r>
    </w:p>
    <w:p w:rsidR="00C53099" w:rsidRPr="00F373C8" w:rsidRDefault="00C53099" w:rsidP="00C53099">
      <w:pPr>
        <w:rPr>
          <w:rFonts w:cs="Arial"/>
        </w:rPr>
      </w:pPr>
    </w:p>
    <w:p w:rsidR="00C53099" w:rsidRPr="00F373C8" w:rsidRDefault="00C53099" w:rsidP="00C53099">
      <w:pPr>
        <w:rPr>
          <w:rFonts w:cs="Arial"/>
        </w:rPr>
      </w:pPr>
      <w:r w:rsidRPr="00F373C8">
        <w:rPr>
          <w:rFonts w:cs="Arial"/>
        </w:rPr>
        <w:t xml:space="preserve">If Enhanced Memory is supported the Active Personality Profile shall be used for </w:t>
      </w:r>
      <w:proofErr w:type="spellStart"/>
      <w:r w:rsidRPr="00F373C8">
        <w:rPr>
          <w:rFonts w:cs="Arial"/>
        </w:rPr>
        <w:t>PersIndex</w:t>
      </w:r>
      <w:proofErr w:type="spellEnd"/>
      <w:r w:rsidRPr="00F373C8">
        <w:rPr>
          <w:rFonts w:cs="Arial"/>
        </w:rPr>
        <w:t xml:space="preserve">.  If Enhanced Memory is not supported </w:t>
      </w:r>
      <w:proofErr w:type="spellStart"/>
      <w:r w:rsidRPr="00F373C8">
        <w:rPr>
          <w:rFonts w:cs="Arial"/>
        </w:rPr>
        <w:t>PersIndex</w:t>
      </w:r>
      <w:proofErr w:type="spellEnd"/>
      <w:r w:rsidRPr="00F373C8">
        <w:rPr>
          <w:rFonts w:cs="Arial"/>
        </w:rPr>
        <w:t xml:space="preserve"> shall be set to Vehicle.</w:t>
      </w:r>
    </w:p>
    <w:p w:rsidR="00C53099" w:rsidRPr="00F373C8" w:rsidRDefault="00C53099" w:rsidP="00C53099">
      <w:pPr>
        <w:rPr>
          <w:rFonts w:cs="Arial"/>
          <w:color w:val="FF0000"/>
        </w:rPr>
      </w:pPr>
    </w:p>
    <w:tbl>
      <w:tblPr>
        <w:tblW w:w="9797" w:type="dxa"/>
        <w:jc w:val="center"/>
        <w:tblLook w:val="04A0" w:firstRow="1" w:lastRow="0" w:firstColumn="1" w:lastColumn="0" w:noHBand="0" w:noVBand="1"/>
      </w:tblPr>
      <w:tblGrid>
        <w:gridCol w:w="2525"/>
        <w:gridCol w:w="1436"/>
        <w:gridCol w:w="1658"/>
        <w:gridCol w:w="4178"/>
      </w:tblGrid>
      <w:tr w:rsidR="00C53099" w:rsidRPr="00F373C8" w:rsidTr="00C53099">
        <w:trPr>
          <w:trHeight w:val="465"/>
          <w:jc w:val="center"/>
        </w:trPr>
        <w:tc>
          <w:tcPr>
            <w:tcW w:w="252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F373C8" w:rsidRDefault="00C53099">
            <w:pPr>
              <w:spacing w:line="256" w:lineRule="auto"/>
              <w:jc w:val="center"/>
              <w:rPr>
                <w:rFonts w:cs="Arial"/>
                <w:b/>
                <w:bCs/>
              </w:rPr>
            </w:pPr>
            <w:r w:rsidRPr="00F373C8">
              <w:rPr>
                <w:rFonts w:cs="Arial"/>
                <w:b/>
                <w:bCs/>
              </w:rPr>
              <w:t>Feature Description</w:t>
            </w:r>
          </w:p>
        </w:tc>
        <w:tc>
          <w:tcPr>
            <w:tcW w:w="143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373C8" w:rsidRDefault="00C53099">
            <w:pPr>
              <w:spacing w:line="256" w:lineRule="auto"/>
              <w:jc w:val="center"/>
              <w:rPr>
                <w:rFonts w:cs="Arial"/>
                <w:b/>
                <w:bCs/>
              </w:rPr>
            </w:pPr>
            <w:r w:rsidRPr="00F373C8">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373C8" w:rsidRDefault="00C53099">
            <w:pPr>
              <w:spacing w:line="256" w:lineRule="auto"/>
              <w:jc w:val="center"/>
              <w:rPr>
                <w:rFonts w:cs="Arial"/>
                <w:b/>
                <w:bCs/>
              </w:rPr>
            </w:pPr>
            <w:r w:rsidRPr="00F373C8">
              <w:rPr>
                <w:rFonts w:cs="Arial"/>
                <w:b/>
                <w:bCs/>
              </w:rPr>
              <w:t>Configuration Number</w:t>
            </w:r>
          </w:p>
        </w:tc>
        <w:tc>
          <w:tcPr>
            <w:tcW w:w="417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373C8" w:rsidRDefault="00C53099">
            <w:pPr>
              <w:spacing w:line="256" w:lineRule="auto"/>
              <w:jc w:val="center"/>
              <w:rPr>
                <w:rFonts w:cs="Arial"/>
                <w:b/>
                <w:bCs/>
              </w:rPr>
            </w:pPr>
            <w:r w:rsidRPr="00F373C8">
              <w:rPr>
                <w:rFonts w:cs="Arial"/>
                <w:b/>
                <w:bCs/>
              </w:rPr>
              <w:t>HMI selection / Configuration Name</w:t>
            </w:r>
          </w:p>
        </w:tc>
      </w:tr>
      <w:tr w:rsidR="00C53099" w:rsidRPr="00F373C8" w:rsidTr="00C53099">
        <w:trPr>
          <w:trHeight w:val="430"/>
          <w:jc w:val="center"/>
        </w:trPr>
        <w:tc>
          <w:tcPr>
            <w:tcW w:w="2525"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F373C8" w:rsidRDefault="00C53099" w:rsidP="00C53099">
            <w:pPr>
              <w:spacing w:line="256" w:lineRule="auto"/>
              <w:jc w:val="center"/>
              <w:rPr>
                <w:rFonts w:cs="Arial"/>
                <w:bCs/>
              </w:rPr>
            </w:pPr>
            <w:r w:rsidRPr="00F373C8">
              <w:rPr>
                <w:rFonts w:cs="Arial"/>
                <w:bCs/>
              </w:rPr>
              <w:t xml:space="preserve">Oil Life Reset </w:t>
            </w:r>
          </w:p>
        </w:tc>
        <w:tc>
          <w:tcPr>
            <w:tcW w:w="1436" w:type="dxa"/>
            <w:vMerge w:val="restart"/>
            <w:tcBorders>
              <w:top w:val="single" w:sz="8" w:space="0" w:color="auto"/>
              <w:left w:val="nil"/>
              <w:bottom w:val="single" w:sz="4" w:space="0" w:color="auto"/>
              <w:right w:val="single" w:sz="8" w:space="0" w:color="auto"/>
            </w:tcBorders>
            <w:vAlign w:val="center"/>
          </w:tcPr>
          <w:p w:rsidR="00C53099" w:rsidRPr="00F373C8" w:rsidRDefault="00C53099">
            <w:pPr>
              <w:spacing w:line="256" w:lineRule="auto"/>
              <w:jc w:val="center"/>
              <w:rPr>
                <w:rFonts w:cs="Arial"/>
                <w:b/>
                <w:bCs/>
              </w:rPr>
            </w:pPr>
          </w:p>
          <w:p w:rsidR="00C53099" w:rsidRPr="00F373C8" w:rsidRDefault="00C53099">
            <w:pPr>
              <w:spacing w:line="256" w:lineRule="auto"/>
              <w:jc w:val="center"/>
              <w:rPr>
                <w:rFonts w:cs="Arial"/>
                <w:b/>
                <w:bCs/>
              </w:rPr>
            </w:pPr>
          </w:p>
          <w:p w:rsidR="00C53099" w:rsidRPr="00AC1B9D" w:rsidRDefault="00C53099">
            <w:pPr>
              <w:spacing w:line="256" w:lineRule="auto"/>
              <w:jc w:val="center"/>
              <w:rPr>
                <w:rFonts w:cs="Arial"/>
                <w:bCs/>
              </w:rPr>
            </w:pPr>
            <w:r w:rsidRPr="00AC1B9D">
              <w:rPr>
                <w:rFonts w:cs="Arial"/>
                <w:bCs/>
              </w:rPr>
              <w:t>0x096F</w:t>
            </w:r>
          </w:p>
          <w:p w:rsidR="00C53099" w:rsidRPr="00F373C8" w:rsidRDefault="00C53099">
            <w:pPr>
              <w:spacing w:line="256"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0x00</w:t>
            </w:r>
          </w:p>
        </w:tc>
        <w:tc>
          <w:tcPr>
            <w:tcW w:w="4178" w:type="dxa"/>
            <w:tcBorders>
              <w:top w:val="single" w:sz="8" w:space="0" w:color="auto"/>
              <w:left w:val="nil"/>
              <w:bottom w:val="single" w:sz="8"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 xml:space="preserve">Null / Inactive </w:t>
            </w:r>
          </w:p>
        </w:tc>
      </w:tr>
      <w:tr w:rsidR="00C53099" w:rsidRPr="00F373C8"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F373C8"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F373C8"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0x01</w:t>
            </w:r>
          </w:p>
        </w:tc>
        <w:tc>
          <w:tcPr>
            <w:tcW w:w="4178" w:type="dxa"/>
            <w:tcBorders>
              <w:top w:val="single" w:sz="8" w:space="0" w:color="auto"/>
              <w:left w:val="nil"/>
              <w:bottom w:val="single" w:sz="8"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 xml:space="preserve">Reset </w:t>
            </w:r>
          </w:p>
          <w:p w:rsidR="00C53099" w:rsidRPr="00F373C8" w:rsidRDefault="00C53099">
            <w:pPr>
              <w:spacing w:line="256" w:lineRule="auto"/>
              <w:jc w:val="center"/>
              <w:rPr>
                <w:rFonts w:cs="Arial"/>
                <w:bCs/>
              </w:rPr>
            </w:pPr>
            <w:r w:rsidRPr="00F373C8">
              <w:rPr>
                <w:rFonts w:cs="Arial"/>
                <w:bCs/>
              </w:rPr>
              <w:t xml:space="preserve">(Request from </w:t>
            </w:r>
            <w:proofErr w:type="spellStart"/>
            <w:r w:rsidRPr="00F373C8">
              <w:rPr>
                <w:rFonts w:cs="Arial"/>
                <w:bCs/>
              </w:rPr>
              <w:t>Centerstack</w:t>
            </w:r>
            <w:proofErr w:type="spellEnd"/>
            <w:r w:rsidRPr="00F373C8">
              <w:rPr>
                <w:rFonts w:cs="Arial"/>
                <w:bCs/>
              </w:rPr>
              <w:t xml:space="preserve"> Settings HMI Client)</w:t>
            </w:r>
          </w:p>
        </w:tc>
      </w:tr>
      <w:tr w:rsidR="00C53099" w:rsidRPr="00F373C8"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F373C8"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F373C8"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0x2</w:t>
            </w:r>
          </w:p>
        </w:tc>
        <w:tc>
          <w:tcPr>
            <w:tcW w:w="4178" w:type="dxa"/>
            <w:tcBorders>
              <w:top w:val="single" w:sz="8" w:space="0" w:color="auto"/>
              <w:left w:val="nil"/>
              <w:bottom w:val="single" w:sz="8"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Oil Life Reset Successful</w:t>
            </w:r>
          </w:p>
          <w:p w:rsidR="00C53099" w:rsidRPr="00F373C8" w:rsidRDefault="00C53099">
            <w:pPr>
              <w:spacing w:line="256" w:lineRule="auto"/>
              <w:jc w:val="center"/>
              <w:rPr>
                <w:rFonts w:cs="Arial"/>
                <w:bCs/>
              </w:rPr>
            </w:pPr>
            <w:r w:rsidRPr="00F373C8">
              <w:rPr>
                <w:rFonts w:cs="Arial"/>
                <w:bCs/>
              </w:rPr>
              <w:t>(Response from the Feature Server)</w:t>
            </w:r>
          </w:p>
        </w:tc>
      </w:tr>
      <w:tr w:rsidR="00C53099" w:rsidRPr="00F373C8"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F373C8"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F373C8" w:rsidRDefault="00C53099">
            <w:pPr>
              <w:spacing w:line="256" w:lineRule="auto"/>
              <w:rPr>
                <w:rFonts w:cs="Arial"/>
                <w:bCs/>
              </w:rPr>
            </w:pPr>
          </w:p>
        </w:tc>
        <w:tc>
          <w:tcPr>
            <w:tcW w:w="1658" w:type="dxa"/>
            <w:tcBorders>
              <w:top w:val="single" w:sz="8" w:space="0" w:color="auto"/>
              <w:left w:val="nil"/>
              <w:bottom w:val="single" w:sz="4"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0x3</w:t>
            </w:r>
          </w:p>
        </w:tc>
        <w:tc>
          <w:tcPr>
            <w:tcW w:w="4178" w:type="dxa"/>
            <w:tcBorders>
              <w:top w:val="single" w:sz="8" w:space="0" w:color="auto"/>
              <w:left w:val="nil"/>
              <w:bottom w:val="single" w:sz="8" w:space="0" w:color="auto"/>
              <w:right w:val="single" w:sz="8" w:space="0" w:color="auto"/>
            </w:tcBorders>
            <w:vAlign w:val="center"/>
            <w:hideMark/>
          </w:tcPr>
          <w:p w:rsidR="00C53099" w:rsidRPr="00F373C8" w:rsidRDefault="00C53099">
            <w:pPr>
              <w:spacing w:line="256" w:lineRule="auto"/>
              <w:jc w:val="center"/>
              <w:rPr>
                <w:rFonts w:cs="Arial"/>
                <w:bCs/>
              </w:rPr>
            </w:pPr>
            <w:r w:rsidRPr="00F373C8">
              <w:rPr>
                <w:rFonts w:cs="Arial"/>
                <w:bCs/>
              </w:rPr>
              <w:t>Oil Life Not Reset</w:t>
            </w:r>
          </w:p>
          <w:p w:rsidR="00C53099" w:rsidRPr="00F373C8" w:rsidRDefault="00C53099">
            <w:pPr>
              <w:spacing w:line="256" w:lineRule="auto"/>
              <w:jc w:val="center"/>
              <w:rPr>
                <w:rFonts w:cs="Arial"/>
                <w:bCs/>
              </w:rPr>
            </w:pPr>
            <w:r w:rsidRPr="00F373C8">
              <w:rPr>
                <w:rFonts w:cs="Arial"/>
                <w:bCs/>
              </w:rPr>
              <w:t>(Response from the Feature Server)</w:t>
            </w:r>
          </w:p>
        </w:tc>
      </w:tr>
    </w:tbl>
    <w:p w:rsidR="00C53099" w:rsidRPr="00F373C8" w:rsidRDefault="00C53099" w:rsidP="00C53099">
      <w:pPr>
        <w:rPr>
          <w:rFonts w:cs="Arial"/>
          <w:bCs/>
        </w:rPr>
      </w:pPr>
      <w:r w:rsidRPr="00F373C8">
        <w:rPr>
          <w:rFonts w:cs="Arial"/>
          <w:bCs/>
        </w:rPr>
        <w:t xml:space="preserve">Note: this setting uses Feature2.Rq and Feature2.St </w:t>
      </w:r>
      <w:proofErr w:type="gramStart"/>
      <w:r w:rsidRPr="00F373C8">
        <w:rPr>
          <w:rFonts w:cs="Arial"/>
          <w:bCs/>
        </w:rPr>
        <w:t>feature based</w:t>
      </w:r>
      <w:proofErr w:type="gramEnd"/>
      <w:r w:rsidRPr="00F373C8">
        <w:rPr>
          <w:rFonts w:cs="Arial"/>
          <w:bCs/>
        </w:rPr>
        <w:t xml:space="preserve"> message protocol</w:t>
      </w:r>
    </w:p>
    <w:p w:rsidR="00C53099" w:rsidRPr="00F373C8" w:rsidRDefault="00C53099" w:rsidP="00C53099">
      <w:pPr>
        <w:rPr>
          <w:rFonts w:cs="Arial"/>
          <w:bCs/>
        </w:rPr>
      </w:pPr>
    </w:p>
    <w:p w:rsidR="00C53099" w:rsidRPr="00F373C8" w:rsidRDefault="00C53099" w:rsidP="00C53099">
      <w:pPr>
        <w:rPr>
          <w:rFonts w:cs="Arial"/>
          <w:bCs/>
        </w:rPr>
      </w:pPr>
      <w:r w:rsidRPr="00F373C8">
        <w:rPr>
          <w:rFonts w:cs="Arial"/>
          <w:bCs/>
        </w:rPr>
        <w:t xml:space="preserve">The </w:t>
      </w:r>
      <w:proofErr w:type="spellStart"/>
      <w:r w:rsidRPr="00F373C8">
        <w:rPr>
          <w:rFonts w:cs="Arial"/>
          <w:bCs/>
        </w:rPr>
        <w:t>Centerstack</w:t>
      </w:r>
      <w:proofErr w:type="spellEnd"/>
      <w:r w:rsidRPr="00F373C8">
        <w:rPr>
          <w:rFonts w:cs="Arial"/>
          <w:bCs/>
        </w:rPr>
        <w:t xml:space="preserve"> Settings HMI Client shall not query this feature number at start-up as this is a reset function.  If it was queried at start-up as an error </w:t>
      </w:r>
      <w:proofErr w:type="gramStart"/>
      <w:r w:rsidRPr="00F373C8">
        <w:rPr>
          <w:rFonts w:cs="Arial"/>
          <w:bCs/>
        </w:rPr>
        <w:t>state</w:t>
      </w:r>
      <w:proofErr w:type="gramEnd"/>
      <w:r w:rsidRPr="00F373C8">
        <w:rPr>
          <w:rFonts w:cs="Arial"/>
          <w:bCs/>
        </w:rPr>
        <w:t xml:space="preserve"> then the Oil Life Reset Server would res</w:t>
      </w:r>
      <w:r>
        <w:rPr>
          <w:rFonts w:cs="Arial"/>
          <w:bCs/>
        </w:rPr>
        <w:t>pond back with 0x0 Null / Inacti</w:t>
      </w:r>
      <w:r w:rsidRPr="00F373C8">
        <w:rPr>
          <w:rFonts w:cs="Arial"/>
          <w:bCs/>
        </w:rPr>
        <w:t>ve.</w:t>
      </w:r>
    </w:p>
    <w:p w:rsidR="00C53099" w:rsidRPr="00F373C8" w:rsidRDefault="00C53099" w:rsidP="00C53099">
      <w:pPr>
        <w:rPr>
          <w:rFonts w:cs="Arial"/>
          <w:bCs/>
        </w:rPr>
      </w:pPr>
    </w:p>
    <w:p w:rsidR="00C53099" w:rsidRPr="00F373C8" w:rsidRDefault="00C53099" w:rsidP="00C53099">
      <w:pPr>
        <w:rPr>
          <w:rFonts w:cs="Arial"/>
          <w:bCs/>
        </w:rPr>
      </w:pPr>
      <w:r w:rsidRPr="00F373C8">
        <w:rPr>
          <w:rFonts w:cs="Arial"/>
          <w:bCs/>
        </w:rPr>
        <w:t xml:space="preserve">If </w:t>
      </w:r>
      <w:proofErr w:type="gramStart"/>
      <w:r w:rsidRPr="00F373C8">
        <w:rPr>
          <w:rFonts w:cs="Arial"/>
          <w:bCs/>
        </w:rPr>
        <w:t>some kind of Notification/Pop-ups</w:t>
      </w:r>
      <w:proofErr w:type="gramEnd"/>
      <w:r w:rsidRPr="00F373C8">
        <w:rPr>
          <w:rFonts w:cs="Arial"/>
          <w:bCs/>
        </w:rPr>
        <w:t xml:space="preserve"> are supported on the </w:t>
      </w:r>
      <w:proofErr w:type="spellStart"/>
      <w:r w:rsidRPr="00F373C8">
        <w:rPr>
          <w:rFonts w:cs="Arial"/>
          <w:bCs/>
        </w:rPr>
        <w:t>Centerstack</w:t>
      </w:r>
      <w:proofErr w:type="spellEnd"/>
      <w:r w:rsidRPr="00F373C8">
        <w:rPr>
          <w:rFonts w:cs="Arial"/>
          <w:bCs/>
        </w:rPr>
        <w:t xml:space="preserve"> Settings HMI Client (</w:t>
      </w:r>
      <w:proofErr w:type="spellStart"/>
      <w:r w:rsidRPr="00F373C8">
        <w:rPr>
          <w:rFonts w:cs="Arial"/>
          <w:bCs/>
        </w:rPr>
        <w:t>ex Successful</w:t>
      </w:r>
      <w:proofErr w:type="spellEnd"/>
      <w:r w:rsidRPr="00F373C8">
        <w:rPr>
          <w:rFonts w:cs="Arial"/>
          <w:bCs/>
        </w:rPr>
        <w:t xml:space="preserve"> / Not Successful) then configuration numbers 0x2 and 0x3 would be used to indicate success or failure to reset.  The Notification/Pop-up shall only occur when 0x2 or 0x3 is first set (periodic message on the bus of the same state would not re-initiate a pop-up).</w:t>
      </w:r>
    </w:p>
    <w:p w:rsidR="00C53099" w:rsidRPr="00F373C8" w:rsidRDefault="00C53099" w:rsidP="00C53099">
      <w:pPr>
        <w:rPr>
          <w:rFonts w:cs="Arial"/>
          <w:bCs/>
          <w:color w:val="FF0000"/>
        </w:rPr>
      </w:pPr>
    </w:p>
    <w:p w:rsidR="00C53099" w:rsidRPr="00F373C8"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F373C8"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F373C8" w:rsidRDefault="00C53099">
            <w:pPr>
              <w:spacing w:line="276" w:lineRule="auto"/>
              <w:jc w:val="center"/>
              <w:rPr>
                <w:rFonts w:cs="Arial"/>
                <w:b/>
                <w:bCs/>
              </w:rPr>
            </w:pPr>
            <w:r w:rsidRPr="00F373C8">
              <w:rPr>
                <w:rFonts w:cs="Arial"/>
                <w:b/>
                <w:bCs/>
              </w:rPr>
              <w:t>HMI Setting ID</w:t>
            </w:r>
          </w:p>
        </w:tc>
      </w:tr>
      <w:tr w:rsidR="00C53099" w:rsidRPr="00F373C8"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F373C8" w:rsidRDefault="00C53099">
            <w:pPr>
              <w:spacing w:line="276" w:lineRule="auto"/>
              <w:jc w:val="center"/>
              <w:rPr>
                <w:rFonts w:eastAsiaTheme="minorEastAsia" w:cs="Arial"/>
              </w:rPr>
            </w:pPr>
            <w:r w:rsidRPr="009D004C">
              <w:rPr>
                <w:rFonts w:eastAsiaTheme="minorEastAsia" w:cs="Arial"/>
              </w:rPr>
              <w:t>1043</w:t>
            </w:r>
          </w:p>
        </w:tc>
      </w:tr>
    </w:tbl>
    <w:p w:rsidR="00C53099" w:rsidRDefault="00C53099" w:rsidP="00C53099">
      <w:pPr>
        <w:pStyle w:val="Heading3"/>
      </w:pPr>
      <w:bookmarkStart w:id="445" w:name="_Toc25737577"/>
      <w:r w:rsidRPr="00B9479B">
        <w:lastRenderedPageBreak/>
        <w:t xml:space="preserve">VS-FUN-REQ-365643/A-Cluster </w:t>
      </w:r>
      <w:proofErr w:type="spellStart"/>
      <w:r w:rsidRPr="00B9479B">
        <w:t>IoD</w:t>
      </w:r>
      <w:proofErr w:type="spellEnd"/>
      <w:r w:rsidRPr="00B9479B">
        <w:t xml:space="preserve"> menu configurations</w:t>
      </w:r>
      <w:bookmarkEnd w:id="445"/>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 xml:space="preserve">VS-SR-REQ-365685/A-Calm Screen - Cluster </w:t>
      </w:r>
      <w:proofErr w:type="spellStart"/>
      <w:r w:rsidRPr="00C53099">
        <w:rPr>
          <w:b w:val="0"/>
          <w:u w:val="single"/>
        </w:rPr>
        <w:t>IoD</w:t>
      </w:r>
      <w:proofErr w:type="spellEnd"/>
      <w:r w:rsidRPr="00C53099">
        <w:rPr>
          <w:b w:val="0"/>
          <w:u w:val="single"/>
        </w:rPr>
        <w:t xml:space="preserve"> config</w:t>
      </w:r>
    </w:p>
    <w:p w:rsidR="00C53099" w:rsidRPr="00C51CEE" w:rsidRDefault="00C53099" w:rsidP="00C53099">
      <w:pPr>
        <w:rPr>
          <w:rFonts w:cs="Arial"/>
        </w:rPr>
      </w:pPr>
      <w:r w:rsidRPr="00C51CEE">
        <w:rPr>
          <w:rFonts w:cs="Arial"/>
        </w:rPr>
        <w:t xml:space="preserve">For this feature when performing the “Set” or “Query” operation the Feature Number and Configuration Number in the </w:t>
      </w:r>
      <w:proofErr w:type="spellStart"/>
      <w:r w:rsidRPr="00C51CEE">
        <w:rPr>
          <w:rFonts w:cs="Arial"/>
        </w:rPr>
        <w:t>Feature.Rq</w:t>
      </w:r>
      <w:proofErr w:type="spellEnd"/>
      <w:r w:rsidRPr="00C51CEE">
        <w:rPr>
          <w:rFonts w:cs="Arial"/>
        </w:rPr>
        <w:t xml:space="preserve"> and </w:t>
      </w:r>
      <w:proofErr w:type="spellStart"/>
      <w:r w:rsidRPr="00C51CEE">
        <w:rPr>
          <w:rFonts w:cs="Arial"/>
        </w:rPr>
        <w:t>Feature.St</w:t>
      </w:r>
      <w:proofErr w:type="spellEnd"/>
      <w:r w:rsidRPr="00C51CEE">
        <w:rPr>
          <w:rFonts w:cs="Arial"/>
        </w:rPr>
        <w:t xml:space="preserve"> messages shall be used below.</w:t>
      </w:r>
    </w:p>
    <w:p w:rsidR="00C53099" w:rsidRPr="00C51CEE" w:rsidRDefault="00C53099" w:rsidP="00C53099">
      <w:pPr>
        <w:rPr>
          <w:rFonts w:cs="Arial"/>
        </w:rPr>
      </w:pPr>
    </w:p>
    <w:p w:rsidR="00C53099" w:rsidRPr="00C51CEE" w:rsidRDefault="00C53099" w:rsidP="00C53099">
      <w:pPr>
        <w:rPr>
          <w:rFonts w:cs="Arial"/>
        </w:rPr>
      </w:pPr>
      <w:r w:rsidRPr="00C51CEE">
        <w:rPr>
          <w:rFonts w:cs="Arial"/>
        </w:rPr>
        <w:t xml:space="preserve">If Enhanced Memory is supported the Active Personality Profile shall be used for </w:t>
      </w:r>
      <w:proofErr w:type="spellStart"/>
      <w:r w:rsidRPr="00C51CEE">
        <w:rPr>
          <w:rFonts w:cs="Arial"/>
        </w:rPr>
        <w:t>PersIndex</w:t>
      </w:r>
      <w:proofErr w:type="spellEnd"/>
      <w:r w:rsidRPr="00C51CEE">
        <w:rPr>
          <w:rFonts w:cs="Arial"/>
        </w:rPr>
        <w:t xml:space="preserve">.  If Enhanced Memory is not supported </w:t>
      </w:r>
      <w:proofErr w:type="spellStart"/>
      <w:r w:rsidRPr="00C51CEE">
        <w:rPr>
          <w:rFonts w:cs="Arial"/>
        </w:rPr>
        <w:t>PersIndex</w:t>
      </w:r>
      <w:proofErr w:type="spellEnd"/>
      <w:r w:rsidRPr="00C51CEE">
        <w:rPr>
          <w:rFonts w:cs="Arial"/>
        </w:rPr>
        <w:t xml:space="preserve"> shall be set to Vehicle.</w:t>
      </w:r>
    </w:p>
    <w:p w:rsidR="00C53099" w:rsidRPr="00C51CEE" w:rsidRDefault="00C53099" w:rsidP="00C53099">
      <w:pPr>
        <w:rPr>
          <w:rFonts w:cs="Arial"/>
        </w:rPr>
      </w:pPr>
    </w:p>
    <w:p w:rsidR="00C53099" w:rsidRPr="00C51CEE"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C51CEE"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C51CEE" w:rsidRDefault="00C53099">
            <w:pPr>
              <w:spacing w:line="252" w:lineRule="auto"/>
              <w:jc w:val="center"/>
              <w:rPr>
                <w:rFonts w:cs="Arial"/>
                <w:b/>
                <w:bCs/>
              </w:rPr>
            </w:pPr>
            <w:r w:rsidRPr="00C51CEE">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51CEE" w:rsidRDefault="00C53099">
            <w:pPr>
              <w:spacing w:line="252" w:lineRule="auto"/>
              <w:jc w:val="center"/>
              <w:rPr>
                <w:rFonts w:cs="Arial"/>
                <w:b/>
                <w:bCs/>
              </w:rPr>
            </w:pPr>
            <w:r w:rsidRPr="00C51CEE">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51CEE" w:rsidRDefault="00C53099">
            <w:pPr>
              <w:spacing w:line="252" w:lineRule="auto"/>
              <w:jc w:val="center"/>
              <w:rPr>
                <w:rFonts w:cs="Arial"/>
                <w:b/>
                <w:bCs/>
              </w:rPr>
            </w:pPr>
            <w:r w:rsidRPr="00C51CEE">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C51CEE" w:rsidRDefault="00C53099">
            <w:pPr>
              <w:spacing w:line="252" w:lineRule="auto"/>
              <w:jc w:val="center"/>
              <w:rPr>
                <w:rFonts w:cs="Arial"/>
                <w:b/>
                <w:bCs/>
              </w:rPr>
            </w:pPr>
            <w:r w:rsidRPr="00C51CEE">
              <w:rPr>
                <w:rFonts w:cs="Arial"/>
                <w:b/>
                <w:bCs/>
              </w:rPr>
              <w:t>HMI selection / Configuration Name</w:t>
            </w:r>
          </w:p>
        </w:tc>
      </w:tr>
      <w:tr w:rsidR="00C53099" w:rsidRPr="00C51CEE"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C51CEE" w:rsidRDefault="00C53099">
            <w:pPr>
              <w:spacing w:line="252" w:lineRule="auto"/>
              <w:jc w:val="center"/>
              <w:rPr>
                <w:rFonts w:cs="Arial"/>
                <w:bCs/>
              </w:rPr>
            </w:pPr>
            <w:r w:rsidRPr="00C51CEE">
              <w:rPr>
                <w:rFonts w:cs="Arial"/>
                <w:bCs/>
              </w:rPr>
              <w:t xml:space="preserve">Calm Screen – Cluster </w:t>
            </w:r>
            <w:proofErr w:type="spellStart"/>
            <w:r w:rsidRPr="00C51CEE">
              <w:rPr>
                <w:rFonts w:cs="Arial"/>
                <w:bCs/>
              </w:rPr>
              <w:t>IoD</w:t>
            </w:r>
            <w:proofErr w:type="spellEnd"/>
            <w:r w:rsidRPr="00C51CEE">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C51CEE" w:rsidRDefault="00C53099">
            <w:pPr>
              <w:spacing w:line="252" w:lineRule="auto"/>
              <w:jc w:val="center"/>
              <w:rPr>
                <w:rFonts w:cs="Arial"/>
                <w:b/>
                <w:bCs/>
              </w:rPr>
            </w:pPr>
          </w:p>
          <w:p w:rsidR="00C53099" w:rsidRPr="00F75BA4" w:rsidRDefault="00C53099" w:rsidP="00C53099">
            <w:pPr>
              <w:spacing w:line="252" w:lineRule="auto"/>
              <w:jc w:val="center"/>
              <w:rPr>
                <w:rFonts w:cs="Arial"/>
                <w:bCs/>
              </w:rPr>
            </w:pPr>
            <w:r w:rsidRPr="00F75BA4">
              <w:rPr>
                <w:rFonts w:cs="Arial"/>
                <w:bCs/>
              </w:rPr>
              <w:t>0x0980</w:t>
            </w:r>
          </w:p>
          <w:p w:rsidR="00C53099" w:rsidRPr="00C51CEE"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C51CEE" w:rsidRDefault="00C53099">
            <w:pPr>
              <w:spacing w:line="252" w:lineRule="auto"/>
              <w:jc w:val="center"/>
              <w:rPr>
                <w:rFonts w:cs="Arial"/>
                <w:bCs/>
              </w:rPr>
            </w:pPr>
            <w:r w:rsidRPr="00C51CEE">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C51CEE" w:rsidRDefault="00C53099">
            <w:pPr>
              <w:spacing w:line="252" w:lineRule="auto"/>
              <w:jc w:val="center"/>
              <w:rPr>
                <w:rFonts w:cs="Arial"/>
                <w:bCs/>
              </w:rPr>
            </w:pPr>
            <w:r w:rsidRPr="00C51CEE">
              <w:rPr>
                <w:rFonts w:cs="Arial"/>
                <w:bCs/>
              </w:rPr>
              <w:t xml:space="preserve">OFF / Disabled </w:t>
            </w:r>
          </w:p>
        </w:tc>
      </w:tr>
      <w:tr w:rsidR="00C53099" w:rsidRPr="00C51CEE"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C51CEE"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C51CEE"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C51CEE" w:rsidRDefault="00C53099">
            <w:pPr>
              <w:spacing w:line="252" w:lineRule="auto"/>
              <w:jc w:val="center"/>
              <w:rPr>
                <w:rFonts w:cs="Arial"/>
                <w:bCs/>
              </w:rPr>
            </w:pPr>
            <w:r w:rsidRPr="00C51CEE">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C51CEE" w:rsidRDefault="00C53099">
            <w:pPr>
              <w:spacing w:line="252" w:lineRule="auto"/>
              <w:jc w:val="center"/>
              <w:rPr>
                <w:rFonts w:cs="Arial"/>
                <w:bCs/>
              </w:rPr>
            </w:pPr>
            <w:r w:rsidRPr="00C51CEE">
              <w:rPr>
                <w:rFonts w:cs="Arial"/>
                <w:bCs/>
              </w:rPr>
              <w:t xml:space="preserve">ON / Enabled </w:t>
            </w:r>
          </w:p>
        </w:tc>
      </w:tr>
    </w:tbl>
    <w:p w:rsidR="00C53099" w:rsidRPr="00C51CEE" w:rsidRDefault="00C53099" w:rsidP="00C53099">
      <w:pPr>
        <w:rPr>
          <w:rFonts w:cs="Arial"/>
          <w:bCs/>
        </w:rPr>
      </w:pPr>
      <w:r w:rsidRPr="00C51CEE">
        <w:rPr>
          <w:rFonts w:cs="Arial"/>
          <w:bCs/>
        </w:rPr>
        <w:t xml:space="preserve">Note: this setting uses Feature2.Rq and Feature2.St </w:t>
      </w:r>
      <w:proofErr w:type="gramStart"/>
      <w:r w:rsidRPr="00C51CEE">
        <w:rPr>
          <w:rFonts w:cs="Arial"/>
          <w:bCs/>
        </w:rPr>
        <w:t>feature based</w:t>
      </w:r>
      <w:proofErr w:type="gramEnd"/>
      <w:r w:rsidRPr="00C51CEE">
        <w:rPr>
          <w:rFonts w:cs="Arial"/>
          <w:bCs/>
        </w:rPr>
        <w:t xml:space="preserve"> message protocol</w:t>
      </w:r>
    </w:p>
    <w:p w:rsidR="00C53099" w:rsidRPr="00C51CEE" w:rsidRDefault="00C53099" w:rsidP="00C53099">
      <w:pPr>
        <w:rPr>
          <w:rFonts w:cs="Arial"/>
          <w:b/>
          <w:bCs/>
          <w:color w:val="FF0000"/>
        </w:rPr>
      </w:pPr>
    </w:p>
    <w:p w:rsidR="00C53099" w:rsidRPr="00C51CEE"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C51CEE"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C51CEE" w:rsidRDefault="00C53099">
            <w:pPr>
              <w:spacing w:line="276" w:lineRule="auto"/>
              <w:jc w:val="center"/>
              <w:rPr>
                <w:rFonts w:cs="Arial"/>
                <w:b/>
                <w:bCs/>
              </w:rPr>
            </w:pPr>
            <w:r w:rsidRPr="00C51CEE">
              <w:rPr>
                <w:rFonts w:cs="Arial"/>
                <w:b/>
                <w:bCs/>
              </w:rPr>
              <w:t>HMI Setting ID</w:t>
            </w:r>
          </w:p>
        </w:tc>
      </w:tr>
      <w:tr w:rsidR="00C53099" w:rsidRPr="00C51CEE"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C51CEE" w:rsidRDefault="00C53099">
            <w:pPr>
              <w:spacing w:line="276" w:lineRule="auto"/>
              <w:jc w:val="center"/>
              <w:rPr>
                <w:rFonts w:eastAsiaTheme="minorEastAsia" w:cs="Arial"/>
              </w:rPr>
            </w:pPr>
            <w:r w:rsidRPr="00204F88">
              <w:rPr>
                <w:rFonts w:eastAsiaTheme="minorEastAsia" w:cs="Arial"/>
              </w:rPr>
              <w:t>1045</w:t>
            </w:r>
          </w:p>
        </w:tc>
      </w:tr>
    </w:tbl>
    <w:p w:rsidR="00C53099" w:rsidRPr="00C51CEE" w:rsidRDefault="00C53099" w:rsidP="00C53099">
      <w:pPr>
        <w:rPr>
          <w:rFonts w:cs="Arial"/>
        </w:rPr>
      </w:pPr>
    </w:p>
    <w:p w:rsidR="00C53099" w:rsidRPr="00C51CEE"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VS-SR-REQ-365686/A-Trip 1 - Cluster </w:t>
      </w:r>
      <w:proofErr w:type="spellStart"/>
      <w:r w:rsidRPr="00C53099">
        <w:rPr>
          <w:b w:val="0"/>
          <w:u w:val="single"/>
        </w:rPr>
        <w:t>IoD</w:t>
      </w:r>
      <w:proofErr w:type="spellEnd"/>
      <w:r w:rsidRPr="00C53099">
        <w:rPr>
          <w:b w:val="0"/>
          <w:u w:val="single"/>
        </w:rPr>
        <w:t xml:space="preserve"> config</w:t>
      </w:r>
    </w:p>
    <w:p w:rsidR="00C53099" w:rsidRPr="0072175B" w:rsidRDefault="00C53099" w:rsidP="00C53099">
      <w:pPr>
        <w:rPr>
          <w:rFonts w:cs="Arial"/>
        </w:rPr>
      </w:pPr>
      <w:r w:rsidRPr="0072175B">
        <w:rPr>
          <w:rFonts w:cs="Arial"/>
        </w:rPr>
        <w:t xml:space="preserve">For this feature when performing the “Set” or “Query” operation the Feature Number and Configuration Number in the </w:t>
      </w:r>
      <w:proofErr w:type="spellStart"/>
      <w:r w:rsidRPr="0072175B">
        <w:rPr>
          <w:rFonts w:cs="Arial"/>
        </w:rPr>
        <w:t>Feature.Rq</w:t>
      </w:r>
      <w:proofErr w:type="spellEnd"/>
      <w:r w:rsidRPr="0072175B">
        <w:rPr>
          <w:rFonts w:cs="Arial"/>
        </w:rPr>
        <w:t xml:space="preserve"> and </w:t>
      </w:r>
      <w:proofErr w:type="spellStart"/>
      <w:r w:rsidRPr="0072175B">
        <w:rPr>
          <w:rFonts w:cs="Arial"/>
        </w:rPr>
        <w:t>Feature.St</w:t>
      </w:r>
      <w:proofErr w:type="spellEnd"/>
      <w:r w:rsidRPr="0072175B">
        <w:rPr>
          <w:rFonts w:cs="Arial"/>
        </w:rPr>
        <w:t xml:space="preserve"> messages shall be used below.</w:t>
      </w:r>
    </w:p>
    <w:p w:rsidR="00C53099" w:rsidRPr="0072175B" w:rsidRDefault="00C53099" w:rsidP="00C53099">
      <w:pPr>
        <w:rPr>
          <w:rFonts w:cs="Arial"/>
        </w:rPr>
      </w:pPr>
    </w:p>
    <w:p w:rsidR="00C53099" w:rsidRPr="0072175B" w:rsidRDefault="00C53099" w:rsidP="00C53099">
      <w:pPr>
        <w:rPr>
          <w:rFonts w:cs="Arial"/>
        </w:rPr>
      </w:pPr>
      <w:r w:rsidRPr="0072175B">
        <w:rPr>
          <w:rFonts w:cs="Arial"/>
        </w:rPr>
        <w:t xml:space="preserve">If Enhanced Memory is supported the Active Personality Profile shall be used for </w:t>
      </w:r>
      <w:proofErr w:type="spellStart"/>
      <w:r w:rsidRPr="0072175B">
        <w:rPr>
          <w:rFonts w:cs="Arial"/>
        </w:rPr>
        <w:t>PersIndex</w:t>
      </w:r>
      <w:proofErr w:type="spellEnd"/>
      <w:r w:rsidRPr="0072175B">
        <w:rPr>
          <w:rFonts w:cs="Arial"/>
        </w:rPr>
        <w:t xml:space="preserve">.  If Enhanced Memory is not supported </w:t>
      </w:r>
      <w:proofErr w:type="spellStart"/>
      <w:r w:rsidRPr="0072175B">
        <w:rPr>
          <w:rFonts w:cs="Arial"/>
        </w:rPr>
        <w:t>PersIndex</w:t>
      </w:r>
      <w:proofErr w:type="spellEnd"/>
      <w:r w:rsidRPr="0072175B">
        <w:rPr>
          <w:rFonts w:cs="Arial"/>
        </w:rPr>
        <w:t xml:space="preserve"> shall be set to Vehicle.</w:t>
      </w:r>
    </w:p>
    <w:p w:rsidR="00C53099" w:rsidRPr="0072175B" w:rsidRDefault="00C53099" w:rsidP="00C53099">
      <w:pPr>
        <w:rPr>
          <w:rFonts w:cs="Arial"/>
        </w:rPr>
      </w:pPr>
    </w:p>
    <w:p w:rsidR="00C53099" w:rsidRPr="0072175B" w:rsidRDefault="00C53099" w:rsidP="00C53099">
      <w:pPr>
        <w:rPr>
          <w:rFonts w:cs="Arial"/>
        </w:rPr>
      </w:pPr>
    </w:p>
    <w:tbl>
      <w:tblPr>
        <w:tblW w:w="9298" w:type="dxa"/>
        <w:jc w:val="center"/>
        <w:tblLook w:val="04A0" w:firstRow="1" w:lastRow="0" w:firstColumn="1" w:lastColumn="0" w:noHBand="0" w:noVBand="1"/>
      </w:tblPr>
      <w:tblGrid>
        <w:gridCol w:w="3132"/>
        <w:gridCol w:w="1196"/>
        <w:gridCol w:w="1658"/>
        <w:gridCol w:w="3312"/>
      </w:tblGrid>
      <w:tr w:rsidR="00C53099" w:rsidRPr="0072175B" w:rsidTr="00C53099">
        <w:trPr>
          <w:trHeight w:val="465"/>
          <w:jc w:val="center"/>
        </w:trPr>
        <w:tc>
          <w:tcPr>
            <w:tcW w:w="3132"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2175B" w:rsidRDefault="00C53099">
            <w:pPr>
              <w:spacing w:line="252" w:lineRule="auto"/>
              <w:jc w:val="center"/>
              <w:rPr>
                <w:rFonts w:cs="Arial"/>
                <w:b/>
                <w:bCs/>
              </w:rPr>
            </w:pPr>
            <w:r w:rsidRPr="0072175B">
              <w:rPr>
                <w:rFonts w:cs="Arial"/>
                <w:b/>
                <w:bCs/>
              </w:rPr>
              <w:t>Feature Description</w:t>
            </w:r>
          </w:p>
        </w:tc>
        <w:tc>
          <w:tcPr>
            <w:tcW w:w="119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2175B" w:rsidRDefault="00C53099">
            <w:pPr>
              <w:spacing w:line="252" w:lineRule="auto"/>
              <w:jc w:val="center"/>
              <w:rPr>
                <w:rFonts w:cs="Arial"/>
                <w:b/>
                <w:bCs/>
              </w:rPr>
            </w:pPr>
            <w:r w:rsidRPr="0072175B">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2175B" w:rsidRDefault="00C53099">
            <w:pPr>
              <w:spacing w:line="252" w:lineRule="auto"/>
              <w:jc w:val="center"/>
              <w:rPr>
                <w:rFonts w:cs="Arial"/>
                <w:b/>
                <w:bCs/>
              </w:rPr>
            </w:pPr>
            <w:r w:rsidRPr="0072175B">
              <w:rPr>
                <w:rFonts w:cs="Arial"/>
                <w:b/>
                <w:bCs/>
              </w:rPr>
              <w:t>Configuration Number</w:t>
            </w:r>
          </w:p>
        </w:tc>
        <w:tc>
          <w:tcPr>
            <w:tcW w:w="3312"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2175B" w:rsidRDefault="00C53099">
            <w:pPr>
              <w:spacing w:line="252" w:lineRule="auto"/>
              <w:jc w:val="center"/>
              <w:rPr>
                <w:rFonts w:cs="Arial"/>
                <w:b/>
                <w:bCs/>
              </w:rPr>
            </w:pPr>
            <w:r w:rsidRPr="0072175B">
              <w:rPr>
                <w:rFonts w:cs="Arial"/>
                <w:b/>
                <w:bCs/>
              </w:rPr>
              <w:t>HMI selection / Configuration Name</w:t>
            </w:r>
          </w:p>
        </w:tc>
      </w:tr>
      <w:tr w:rsidR="00C53099" w:rsidRPr="0072175B" w:rsidTr="00C53099">
        <w:trPr>
          <w:trHeight w:val="574"/>
          <w:jc w:val="center"/>
        </w:trPr>
        <w:tc>
          <w:tcPr>
            <w:tcW w:w="3132"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DB7B62" w:rsidRDefault="00C53099">
            <w:pPr>
              <w:spacing w:line="252" w:lineRule="auto"/>
              <w:jc w:val="center"/>
              <w:rPr>
                <w:rFonts w:cs="Arial"/>
                <w:bCs/>
              </w:rPr>
            </w:pPr>
            <w:r w:rsidRPr="00DB7B62">
              <w:rPr>
                <w:rFonts w:cs="Arial"/>
                <w:bCs/>
              </w:rPr>
              <w:t xml:space="preserve">Trip 1 – Cluster </w:t>
            </w:r>
            <w:proofErr w:type="spellStart"/>
            <w:r w:rsidRPr="00DB7B62">
              <w:rPr>
                <w:rFonts w:cs="Arial"/>
                <w:bCs/>
              </w:rPr>
              <w:t>IoD</w:t>
            </w:r>
            <w:proofErr w:type="spellEnd"/>
            <w:r w:rsidRPr="00DB7B62">
              <w:rPr>
                <w:rFonts w:cs="Arial"/>
                <w:bCs/>
              </w:rPr>
              <w:t xml:space="preserve"> config</w:t>
            </w:r>
          </w:p>
        </w:tc>
        <w:tc>
          <w:tcPr>
            <w:tcW w:w="1196" w:type="dxa"/>
            <w:vMerge w:val="restart"/>
            <w:tcBorders>
              <w:top w:val="single" w:sz="8" w:space="0" w:color="auto"/>
              <w:left w:val="nil"/>
              <w:bottom w:val="single" w:sz="4" w:space="0" w:color="auto"/>
              <w:right w:val="single" w:sz="8" w:space="0" w:color="auto"/>
            </w:tcBorders>
            <w:vAlign w:val="center"/>
          </w:tcPr>
          <w:p w:rsidR="00C53099" w:rsidRPr="00DB7B62" w:rsidRDefault="00C53099">
            <w:pPr>
              <w:spacing w:line="252" w:lineRule="auto"/>
              <w:jc w:val="center"/>
              <w:rPr>
                <w:rFonts w:cs="Arial"/>
                <w:b/>
                <w:bCs/>
              </w:rPr>
            </w:pPr>
          </w:p>
          <w:p w:rsidR="00C53099" w:rsidRPr="00DB7B62" w:rsidRDefault="00C53099">
            <w:pPr>
              <w:spacing w:line="252" w:lineRule="auto"/>
              <w:jc w:val="center"/>
              <w:rPr>
                <w:rFonts w:cs="Arial"/>
                <w:bCs/>
              </w:rPr>
            </w:pPr>
            <w:r w:rsidRPr="00DB7B62">
              <w:rPr>
                <w:rFonts w:cs="Arial"/>
                <w:bCs/>
              </w:rPr>
              <w:t>0x0981</w:t>
            </w:r>
          </w:p>
          <w:p w:rsidR="00C53099" w:rsidRPr="00DB7B62" w:rsidRDefault="00C53099">
            <w:pPr>
              <w:spacing w:line="252"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72175B" w:rsidRDefault="00C53099">
            <w:pPr>
              <w:spacing w:line="252" w:lineRule="auto"/>
              <w:jc w:val="center"/>
              <w:rPr>
                <w:rFonts w:cs="Arial"/>
                <w:bCs/>
              </w:rPr>
            </w:pPr>
            <w:r w:rsidRPr="0072175B">
              <w:rPr>
                <w:rFonts w:cs="Arial"/>
                <w:bCs/>
              </w:rPr>
              <w:t>0x00</w:t>
            </w:r>
          </w:p>
        </w:tc>
        <w:tc>
          <w:tcPr>
            <w:tcW w:w="3312" w:type="dxa"/>
            <w:tcBorders>
              <w:top w:val="single" w:sz="8" w:space="0" w:color="auto"/>
              <w:left w:val="nil"/>
              <w:bottom w:val="single" w:sz="8" w:space="0" w:color="auto"/>
              <w:right w:val="single" w:sz="8" w:space="0" w:color="auto"/>
            </w:tcBorders>
            <w:vAlign w:val="center"/>
            <w:hideMark/>
          </w:tcPr>
          <w:p w:rsidR="00C53099" w:rsidRPr="0072175B" w:rsidRDefault="00C53099">
            <w:pPr>
              <w:spacing w:line="252" w:lineRule="auto"/>
              <w:jc w:val="center"/>
              <w:rPr>
                <w:rFonts w:cs="Arial"/>
                <w:bCs/>
              </w:rPr>
            </w:pPr>
            <w:r w:rsidRPr="0072175B">
              <w:rPr>
                <w:rFonts w:cs="Arial"/>
                <w:bCs/>
              </w:rPr>
              <w:t xml:space="preserve">OFF / Disabled </w:t>
            </w:r>
          </w:p>
        </w:tc>
      </w:tr>
      <w:tr w:rsidR="00C53099" w:rsidRPr="0072175B"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72175B"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72175B" w:rsidRDefault="00C53099">
            <w:pPr>
              <w:spacing w:line="256" w:lineRule="auto"/>
              <w:rPr>
                <w:rFonts w:cs="Arial"/>
                <w:bCs/>
              </w:rPr>
            </w:pPr>
          </w:p>
        </w:tc>
        <w:tc>
          <w:tcPr>
            <w:tcW w:w="1658" w:type="dxa"/>
            <w:tcBorders>
              <w:top w:val="single" w:sz="8" w:space="0" w:color="auto"/>
              <w:left w:val="nil"/>
              <w:bottom w:val="single" w:sz="4" w:space="0" w:color="auto"/>
              <w:right w:val="single" w:sz="8" w:space="0" w:color="auto"/>
            </w:tcBorders>
            <w:vAlign w:val="center"/>
            <w:hideMark/>
          </w:tcPr>
          <w:p w:rsidR="00C53099" w:rsidRPr="0072175B" w:rsidRDefault="00C53099">
            <w:pPr>
              <w:spacing w:line="252" w:lineRule="auto"/>
              <w:jc w:val="center"/>
              <w:rPr>
                <w:rFonts w:cs="Arial"/>
                <w:bCs/>
              </w:rPr>
            </w:pPr>
            <w:r w:rsidRPr="0072175B">
              <w:rPr>
                <w:rFonts w:cs="Arial"/>
                <w:bCs/>
              </w:rPr>
              <w:t>0x01</w:t>
            </w:r>
          </w:p>
        </w:tc>
        <w:tc>
          <w:tcPr>
            <w:tcW w:w="3312" w:type="dxa"/>
            <w:tcBorders>
              <w:top w:val="single" w:sz="8" w:space="0" w:color="auto"/>
              <w:left w:val="nil"/>
              <w:bottom w:val="single" w:sz="8" w:space="0" w:color="auto"/>
              <w:right w:val="single" w:sz="8" w:space="0" w:color="auto"/>
            </w:tcBorders>
            <w:vAlign w:val="center"/>
            <w:hideMark/>
          </w:tcPr>
          <w:p w:rsidR="00C53099" w:rsidRPr="0072175B" w:rsidRDefault="00C53099">
            <w:pPr>
              <w:spacing w:line="252" w:lineRule="auto"/>
              <w:jc w:val="center"/>
              <w:rPr>
                <w:rFonts w:cs="Arial"/>
                <w:bCs/>
              </w:rPr>
            </w:pPr>
            <w:r w:rsidRPr="0072175B">
              <w:rPr>
                <w:rFonts w:cs="Arial"/>
                <w:bCs/>
              </w:rPr>
              <w:t xml:space="preserve">ON / Enabled </w:t>
            </w:r>
          </w:p>
        </w:tc>
      </w:tr>
    </w:tbl>
    <w:p w:rsidR="00C53099" w:rsidRPr="0072175B" w:rsidRDefault="00C53099" w:rsidP="00C53099">
      <w:pPr>
        <w:rPr>
          <w:rFonts w:cs="Arial"/>
          <w:bCs/>
          <w:color w:val="FF0000"/>
        </w:rPr>
      </w:pPr>
      <w:r w:rsidRPr="0072175B">
        <w:rPr>
          <w:rFonts w:cs="Arial"/>
          <w:bCs/>
        </w:rPr>
        <w:t xml:space="preserve">Note: this setting uses Feature2.Rq and Feature2.St </w:t>
      </w:r>
      <w:proofErr w:type="gramStart"/>
      <w:r w:rsidRPr="0072175B">
        <w:rPr>
          <w:rFonts w:cs="Arial"/>
          <w:bCs/>
        </w:rPr>
        <w:t>feature based</w:t>
      </w:r>
      <w:proofErr w:type="gramEnd"/>
      <w:r w:rsidRPr="0072175B">
        <w:rPr>
          <w:rFonts w:cs="Arial"/>
          <w:bCs/>
        </w:rPr>
        <w:t xml:space="preserve"> message protocol</w:t>
      </w:r>
    </w:p>
    <w:p w:rsidR="00C53099" w:rsidRPr="0072175B" w:rsidRDefault="00C53099" w:rsidP="00C53099">
      <w:pPr>
        <w:rPr>
          <w:rFonts w:cs="Arial"/>
          <w:b/>
          <w:bCs/>
          <w:color w:val="FF0000"/>
        </w:rPr>
      </w:pPr>
    </w:p>
    <w:p w:rsidR="00C53099" w:rsidRPr="0072175B"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72175B"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72175B" w:rsidRDefault="00C53099">
            <w:pPr>
              <w:spacing w:line="276" w:lineRule="auto"/>
              <w:jc w:val="center"/>
              <w:rPr>
                <w:rFonts w:cs="Arial"/>
                <w:b/>
                <w:bCs/>
              </w:rPr>
            </w:pPr>
            <w:r w:rsidRPr="0072175B">
              <w:rPr>
                <w:rFonts w:cs="Arial"/>
                <w:b/>
                <w:bCs/>
              </w:rPr>
              <w:t>HMI Setting ID</w:t>
            </w:r>
          </w:p>
        </w:tc>
      </w:tr>
      <w:tr w:rsidR="00C53099" w:rsidRPr="0072175B"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72175B" w:rsidRDefault="00C53099">
            <w:pPr>
              <w:spacing w:line="276" w:lineRule="auto"/>
              <w:jc w:val="center"/>
              <w:rPr>
                <w:rFonts w:eastAsiaTheme="minorEastAsia" w:cs="Arial"/>
              </w:rPr>
            </w:pPr>
            <w:r w:rsidRPr="00354668">
              <w:rPr>
                <w:rFonts w:eastAsiaTheme="minorEastAsia" w:cs="Arial"/>
              </w:rPr>
              <w:t>1046</w:t>
            </w:r>
          </w:p>
        </w:tc>
      </w:tr>
    </w:tbl>
    <w:p w:rsidR="00C53099" w:rsidRPr="0072175B" w:rsidRDefault="00C53099" w:rsidP="00C53099">
      <w:pPr>
        <w:rPr>
          <w:rFonts w:cs="Arial"/>
        </w:rPr>
      </w:pPr>
    </w:p>
    <w:p w:rsidR="00C53099" w:rsidRPr="0072175B" w:rsidRDefault="00C53099" w:rsidP="00C53099">
      <w:pPr>
        <w:rPr>
          <w:rFonts w:cs="Arial"/>
        </w:rPr>
      </w:pPr>
    </w:p>
    <w:p w:rsidR="00C53099" w:rsidRPr="00C53099" w:rsidRDefault="00C53099" w:rsidP="00C53099">
      <w:pPr>
        <w:pStyle w:val="Heading5"/>
        <w:rPr>
          <w:b w:val="0"/>
          <w:u w:val="single"/>
        </w:rPr>
      </w:pPr>
      <w:r w:rsidRPr="00C53099">
        <w:rPr>
          <w:b w:val="0"/>
          <w:u w:val="single"/>
        </w:rPr>
        <w:lastRenderedPageBreak/>
        <w:t xml:space="preserve">VS-SR-REQ-365687/A-Trip 2 - Cluster </w:t>
      </w:r>
      <w:proofErr w:type="spellStart"/>
      <w:r w:rsidRPr="00C53099">
        <w:rPr>
          <w:b w:val="0"/>
          <w:u w:val="single"/>
        </w:rPr>
        <w:t>IoD</w:t>
      </w:r>
      <w:proofErr w:type="spellEnd"/>
      <w:r w:rsidRPr="00C53099">
        <w:rPr>
          <w:b w:val="0"/>
          <w:u w:val="single"/>
        </w:rPr>
        <w:t xml:space="preserve"> config</w:t>
      </w:r>
    </w:p>
    <w:p w:rsidR="00C53099" w:rsidRPr="003B3E49" w:rsidRDefault="00C53099" w:rsidP="00C53099">
      <w:pPr>
        <w:rPr>
          <w:rFonts w:cs="Arial"/>
        </w:rPr>
      </w:pPr>
      <w:r w:rsidRPr="003B3E49">
        <w:rPr>
          <w:rFonts w:cs="Arial"/>
        </w:rPr>
        <w:t xml:space="preserve">For this feature when performing the “Set” or “Query” operation the Feature Number and Configuration Number in the </w:t>
      </w:r>
      <w:proofErr w:type="spellStart"/>
      <w:r w:rsidRPr="003B3E49">
        <w:rPr>
          <w:rFonts w:cs="Arial"/>
        </w:rPr>
        <w:t>Feature.Rq</w:t>
      </w:r>
      <w:proofErr w:type="spellEnd"/>
      <w:r w:rsidRPr="003B3E49">
        <w:rPr>
          <w:rFonts w:cs="Arial"/>
        </w:rPr>
        <w:t xml:space="preserve"> and </w:t>
      </w:r>
      <w:proofErr w:type="spellStart"/>
      <w:r w:rsidRPr="003B3E49">
        <w:rPr>
          <w:rFonts w:cs="Arial"/>
        </w:rPr>
        <w:t>Feature.St</w:t>
      </w:r>
      <w:proofErr w:type="spellEnd"/>
      <w:r w:rsidRPr="003B3E49">
        <w:rPr>
          <w:rFonts w:cs="Arial"/>
        </w:rPr>
        <w:t xml:space="preserve"> messages shall be used below.</w:t>
      </w:r>
    </w:p>
    <w:p w:rsidR="00C53099" w:rsidRPr="003B3E49" w:rsidRDefault="00C53099" w:rsidP="00C53099">
      <w:pPr>
        <w:rPr>
          <w:rFonts w:cs="Arial"/>
        </w:rPr>
      </w:pPr>
    </w:p>
    <w:p w:rsidR="00C53099" w:rsidRPr="003B3E49" w:rsidRDefault="00C53099" w:rsidP="00C53099">
      <w:pPr>
        <w:rPr>
          <w:rFonts w:cs="Arial"/>
        </w:rPr>
      </w:pPr>
      <w:r w:rsidRPr="003B3E49">
        <w:rPr>
          <w:rFonts w:cs="Arial"/>
        </w:rPr>
        <w:t xml:space="preserve">If Enhanced Memory is supported the Active Personality Profile shall be used for </w:t>
      </w:r>
      <w:proofErr w:type="spellStart"/>
      <w:r w:rsidRPr="003B3E49">
        <w:rPr>
          <w:rFonts w:cs="Arial"/>
        </w:rPr>
        <w:t>PersIndex</w:t>
      </w:r>
      <w:proofErr w:type="spellEnd"/>
      <w:r w:rsidRPr="003B3E49">
        <w:rPr>
          <w:rFonts w:cs="Arial"/>
        </w:rPr>
        <w:t xml:space="preserve">.  If Enhanced Memory is not supported </w:t>
      </w:r>
      <w:proofErr w:type="spellStart"/>
      <w:r w:rsidRPr="003B3E49">
        <w:rPr>
          <w:rFonts w:cs="Arial"/>
        </w:rPr>
        <w:t>PersIndex</w:t>
      </w:r>
      <w:proofErr w:type="spellEnd"/>
      <w:r w:rsidRPr="003B3E49">
        <w:rPr>
          <w:rFonts w:cs="Arial"/>
        </w:rPr>
        <w:t xml:space="preserve"> shall be set to Vehicle.</w:t>
      </w:r>
    </w:p>
    <w:p w:rsidR="00C53099" w:rsidRPr="003B3E49" w:rsidRDefault="00C53099" w:rsidP="00C53099">
      <w:pPr>
        <w:rPr>
          <w:rFonts w:cs="Arial"/>
        </w:rPr>
      </w:pPr>
    </w:p>
    <w:p w:rsidR="00C53099" w:rsidRPr="003B3E49" w:rsidRDefault="00C53099" w:rsidP="00C53099">
      <w:pPr>
        <w:rPr>
          <w:rFonts w:cs="Arial"/>
        </w:rPr>
      </w:pPr>
    </w:p>
    <w:tbl>
      <w:tblPr>
        <w:tblW w:w="9298" w:type="dxa"/>
        <w:jc w:val="center"/>
        <w:tblLook w:val="04A0" w:firstRow="1" w:lastRow="0" w:firstColumn="1" w:lastColumn="0" w:noHBand="0" w:noVBand="1"/>
      </w:tblPr>
      <w:tblGrid>
        <w:gridCol w:w="3132"/>
        <w:gridCol w:w="1196"/>
        <w:gridCol w:w="1658"/>
        <w:gridCol w:w="3312"/>
      </w:tblGrid>
      <w:tr w:rsidR="00C53099" w:rsidRPr="003B3E49" w:rsidTr="00C53099">
        <w:trPr>
          <w:trHeight w:val="465"/>
          <w:jc w:val="center"/>
        </w:trPr>
        <w:tc>
          <w:tcPr>
            <w:tcW w:w="3132"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3B3E49" w:rsidRDefault="00C53099">
            <w:pPr>
              <w:spacing w:line="252" w:lineRule="auto"/>
              <w:jc w:val="center"/>
              <w:rPr>
                <w:rFonts w:cs="Arial"/>
                <w:b/>
                <w:bCs/>
              </w:rPr>
            </w:pPr>
            <w:r w:rsidRPr="003B3E49">
              <w:rPr>
                <w:rFonts w:cs="Arial"/>
                <w:b/>
                <w:bCs/>
              </w:rPr>
              <w:t>Feature Description</w:t>
            </w:r>
          </w:p>
        </w:tc>
        <w:tc>
          <w:tcPr>
            <w:tcW w:w="119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B3E49" w:rsidRDefault="00C53099">
            <w:pPr>
              <w:spacing w:line="252" w:lineRule="auto"/>
              <w:jc w:val="center"/>
              <w:rPr>
                <w:rFonts w:cs="Arial"/>
                <w:b/>
                <w:bCs/>
              </w:rPr>
            </w:pPr>
            <w:r w:rsidRPr="003B3E49">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B3E49" w:rsidRDefault="00C53099">
            <w:pPr>
              <w:spacing w:line="252" w:lineRule="auto"/>
              <w:jc w:val="center"/>
              <w:rPr>
                <w:rFonts w:cs="Arial"/>
                <w:b/>
                <w:bCs/>
              </w:rPr>
            </w:pPr>
            <w:r w:rsidRPr="003B3E49">
              <w:rPr>
                <w:rFonts w:cs="Arial"/>
                <w:b/>
                <w:bCs/>
              </w:rPr>
              <w:t>Configuration Number</w:t>
            </w:r>
          </w:p>
        </w:tc>
        <w:tc>
          <w:tcPr>
            <w:tcW w:w="3312"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3B3E49" w:rsidRDefault="00C53099">
            <w:pPr>
              <w:spacing w:line="252" w:lineRule="auto"/>
              <w:jc w:val="center"/>
              <w:rPr>
                <w:rFonts w:cs="Arial"/>
                <w:b/>
                <w:bCs/>
              </w:rPr>
            </w:pPr>
            <w:r w:rsidRPr="003B3E49">
              <w:rPr>
                <w:rFonts w:cs="Arial"/>
                <w:b/>
                <w:bCs/>
              </w:rPr>
              <w:t>HMI selection / Configuration Name</w:t>
            </w:r>
          </w:p>
        </w:tc>
      </w:tr>
      <w:tr w:rsidR="00C53099" w:rsidRPr="003B3E49" w:rsidTr="00C53099">
        <w:trPr>
          <w:trHeight w:val="574"/>
          <w:jc w:val="center"/>
        </w:trPr>
        <w:tc>
          <w:tcPr>
            <w:tcW w:w="3132"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3B3E49" w:rsidRDefault="00C53099">
            <w:pPr>
              <w:spacing w:line="252" w:lineRule="auto"/>
              <w:jc w:val="center"/>
              <w:rPr>
                <w:rFonts w:cs="Arial"/>
                <w:bCs/>
              </w:rPr>
            </w:pPr>
            <w:r w:rsidRPr="003B3E49">
              <w:rPr>
                <w:rFonts w:cs="Arial"/>
                <w:bCs/>
              </w:rPr>
              <w:t xml:space="preserve">Trip 2 – Cluster </w:t>
            </w:r>
            <w:proofErr w:type="spellStart"/>
            <w:r w:rsidRPr="003B3E49">
              <w:rPr>
                <w:rFonts w:cs="Arial"/>
                <w:bCs/>
              </w:rPr>
              <w:t>IoD</w:t>
            </w:r>
            <w:proofErr w:type="spellEnd"/>
            <w:r w:rsidRPr="003B3E49">
              <w:rPr>
                <w:rFonts w:cs="Arial"/>
                <w:bCs/>
              </w:rPr>
              <w:t xml:space="preserve"> config</w:t>
            </w:r>
          </w:p>
        </w:tc>
        <w:tc>
          <w:tcPr>
            <w:tcW w:w="1196" w:type="dxa"/>
            <w:vMerge w:val="restart"/>
            <w:tcBorders>
              <w:top w:val="single" w:sz="8" w:space="0" w:color="auto"/>
              <w:left w:val="nil"/>
              <w:bottom w:val="single" w:sz="4" w:space="0" w:color="auto"/>
              <w:right w:val="single" w:sz="8" w:space="0" w:color="auto"/>
            </w:tcBorders>
            <w:vAlign w:val="center"/>
          </w:tcPr>
          <w:p w:rsidR="00C53099" w:rsidRPr="003B3E49" w:rsidRDefault="00C53099">
            <w:pPr>
              <w:spacing w:line="252" w:lineRule="auto"/>
              <w:jc w:val="center"/>
              <w:rPr>
                <w:rFonts w:cs="Arial"/>
                <w:b/>
                <w:bCs/>
              </w:rPr>
            </w:pPr>
          </w:p>
          <w:p w:rsidR="00C53099" w:rsidRPr="00084D52" w:rsidRDefault="00C53099">
            <w:pPr>
              <w:spacing w:line="252" w:lineRule="auto"/>
              <w:jc w:val="center"/>
              <w:rPr>
                <w:rFonts w:cs="Arial"/>
                <w:bCs/>
              </w:rPr>
            </w:pPr>
            <w:r>
              <w:rPr>
                <w:rFonts w:cs="Arial"/>
                <w:bCs/>
              </w:rPr>
              <w:t>0x098</w:t>
            </w:r>
            <w:r w:rsidRPr="00084D52">
              <w:rPr>
                <w:rFonts w:cs="Arial"/>
                <w:bCs/>
              </w:rPr>
              <w:t>2</w:t>
            </w:r>
          </w:p>
          <w:p w:rsidR="00C53099" w:rsidRPr="003B3E49" w:rsidRDefault="00C53099">
            <w:pPr>
              <w:spacing w:line="252"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3B3E49" w:rsidRDefault="00C53099">
            <w:pPr>
              <w:spacing w:line="252" w:lineRule="auto"/>
              <w:jc w:val="center"/>
              <w:rPr>
                <w:rFonts w:cs="Arial"/>
                <w:bCs/>
              </w:rPr>
            </w:pPr>
            <w:r w:rsidRPr="003B3E49">
              <w:rPr>
                <w:rFonts w:cs="Arial"/>
                <w:bCs/>
              </w:rPr>
              <w:t>0x00</w:t>
            </w:r>
          </w:p>
        </w:tc>
        <w:tc>
          <w:tcPr>
            <w:tcW w:w="3312" w:type="dxa"/>
            <w:tcBorders>
              <w:top w:val="single" w:sz="8" w:space="0" w:color="auto"/>
              <w:left w:val="nil"/>
              <w:bottom w:val="single" w:sz="8" w:space="0" w:color="auto"/>
              <w:right w:val="single" w:sz="8" w:space="0" w:color="auto"/>
            </w:tcBorders>
            <w:vAlign w:val="center"/>
            <w:hideMark/>
          </w:tcPr>
          <w:p w:rsidR="00C53099" w:rsidRPr="003B3E49" w:rsidRDefault="00C53099">
            <w:pPr>
              <w:spacing w:line="252" w:lineRule="auto"/>
              <w:jc w:val="center"/>
              <w:rPr>
                <w:rFonts w:cs="Arial"/>
                <w:bCs/>
              </w:rPr>
            </w:pPr>
            <w:r w:rsidRPr="003B3E49">
              <w:rPr>
                <w:rFonts w:cs="Arial"/>
                <w:bCs/>
              </w:rPr>
              <w:t xml:space="preserve">OFF / Disabled </w:t>
            </w:r>
          </w:p>
        </w:tc>
      </w:tr>
      <w:tr w:rsidR="00C53099" w:rsidRPr="003B3E4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3B3E4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3B3E49" w:rsidRDefault="00C53099">
            <w:pPr>
              <w:spacing w:line="256" w:lineRule="auto"/>
              <w:rPr>
                <w:rFonts w:cs="Arial"/>
                <w:bCs/>
              </w:rPr>
            </w:pPr>
          </w:p>
        </w:tc>
        <w:tc>
          <w:tcPr>
            <w:tcW w:w="1658" w:type="dxa"/>
            <w:tcBorders>
              <w:top w:val="single" w:sz="8" w:space="0" w:color="auto"/>
              <w:left w:val="nil"/>
              <w:bottom w:val="single" w:sz="4" w:space="0" w:color="auto"/>
              <w:right w:val="single" w:sz="8" w:space="0" w:color="auto"/>
            </w:tcBorders>
            <w:vAlign w:val="center"/>
            <w:hideMark/>
          </w:tcPr>
          <w:p w:rsidR="00C53099" w:rsidRPr="003B3E49" w:rsidRDefault="00C53099">
            <w:pPr>
              <w:spacing w:line="252" w:lineRule="auto"/>
              <w:jc w:val="center"/>
              <w:rPr>
                <w:rFonts w:cs="Arial"/>
                <w:bCs/>
              </w:rPr>
            </w:pPr>
            <w:r w:rsidRPr="003B3E49">
              <w:rPr>
                <w:rFonts w:cs="Arial"/>
                <w:bCs/>
              </w:rPr>
              <w:t>0x01</w:t>
            </w:r>
          </w:p>
        </w:tc>
        <w:tc>
          <w:tcPr>
            <w:tcW w:w="3312" w:type="dxa"/>
            <w:tcBorders>
              <w:top w:val="single" w:sz="8" w:space="0" w:color="auto"/>
              <w:left w:val="nil"/>
              <w:bottom w:val="single" w:sz="8" w:space="0" w:color="auto"/>
              <w:right w:val="single" w:sz="8" w:space="0" w:color="auto"/>
            </w:tcBorders>
            <w:vAlign w:val="center"/>
            <w:hideMark/>
          </w:tcPr>
          <w:p w:rsidR="00C53099" w:rsidRPr="003B3E49" w:rsidRDefault="00C53099">
            <w:pPr>
              <w:spacing w:line="252" w:lineRule="auto"/>
              <w:jc w:val="center"/>
              <w:rPr>
                <w:rFonts w:cs="Arial"/>
                <w:bCs/>
              </w:rPr>
            </w:pPr>
            <w:r w:rsidRPr="003B3E49">
              <w:rPr>
                <w:rFonts w:cs="Arial"/>
                <w:bCs/>
              </w:rPr>
              <w:t xml:space="preserve">ON / Enabled </w:t>
            </w:r>
          </w:p>
        </w:tc>
      </w:tr>
    </w:tbl>
    <w:p w:rsidR="00C53099" w:rsidRPr="003B3E49" w:rsidRDefault="00C53099" w:rsidP="00C53099">
      <w:pPr>
        <w:rPr>
          <w:rFonts w:cs="Arial"/>
          <w:bCs/>
          <w:color w:val="FF0000"/>
        </w:rPr>
      </w:pPr>
      <w:r w:rsidRPr="003B3E49">
        <w:rPr>
          <w:rFonts w:cs="Arial"/>
          <w:bCs/>
        </w:rPr>
        <w:t xml:space="preserve">Note: this setting uses Feature2.Rq and Feature2.St </w:t>
      </w:r>
      <w:proofErr w:type="gramStart"/>
      <w:r w:rsidRPr="003B3E49">
        <w:rPr>
          <w:rFonts w:cs="Arial"/>
          <w:bCs/>
        </w:rPr>
        <w:t>feature based</w:t>
      </w:r>
      <w:proofErr w:type="gramEnd"/>
      <w:r w:rsidRPr="003B3E49">
        <w:rPr>
          <w:rFonts w:cs="Arial"/>
          <w:bCs/>
        </w:rPr>
        <w:t xml:space="preserve"> message protocol</w:t>
      </w:r>
    </w:p>
    <w:p w:rsidR="00C53099" w:rsidRPr="003B3E49" w:rsidRDefault="00C53099" w:rsidP="00C53099">
      <w:pPr>
        <w:rPr>
          <w:rFonts w:cs="Arial"/>
          <w:b/>
          <w:bCs/>
          <w:color w:val="FF0000"/>
        </w:rPr>
      </w:pPr>
    </w:p>
    <w:p w:rsidR="00C53099" w:rsidRPr="003B3E4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3B3E4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3B3E49" w:rsidRDefault="00C53099">
            <w:pPr>
              <w:spacing w:line="276" w:lineRule="auto"/>
              <w:jc w:val="center"/>
              <w:rPr>
                <w:rFonts w:cs="Arial"/>
                <w:b/>
                <w:bCs/>
              </w:rPr>
            </w:pPr>
            <w:r w:rsidRPr="003B3E49">
              <w:rPr>
                <w:rFonts w:cs="Arial"/>
                <w:b/>
                <w:bCs/>
              </w:rPr>
              <w:t>HMI Setting ID</w:t>
            </w:r>
          </w:p>
        </w:tc>
      </w:tr>
      <w:tr w:rsidR="00C53099" w:rsidRPr="003B3E4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3B3E49" w:rsidRDefault="00C53099">
            <w:pPr>
              <w:spacing w:line="276" w:lineRule="auto"/>
              <w:jc w:val="center"/>
              <w:rPr>
                <w:rFonts w:eastAsiaTheme="minorEastAsia" w:cs="Arial"/>
              </w:rPr>
            </w:pPr>
            <w:r w:rsidRPr="00242CC4">
              <w:rPr>
                <w:rFonts w:eastAsiaTheme="minorEastAsia" w:cs="Arial"/>
              </w:rPr>
              <w:t>1047</w:t>
            </w:r>
          </w:p>
        </w:tc>
      </w:tr>
    </w:tbl>
    <w:p w:rsidR="00C53099" w:rsidRPr="003B3E49"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VS-SR-REQ-365688/A-This Trip - Cluster </w:t>
      </w:r>
      <w:proofErr w:type="spellStart"/>
      <w:r w:rsidRPr="00C53099">
        <w:rPr>
          <w:b w:val="0"/>
          <w:u w:val="single"/>
        </w:rPr>
        <w:t>IoD</w:t>
      </w:r>
      <w:proofErr w:type="spellEnd"/>
      <w:r w:rsidRPr="00C53099">
        <w:rPr>
          <w:b w:val="0"/>
          <w:u w:val="single"/>
        </w:rPr>
        <w:t xml:space="preserve"> config</w:t>
      </w:r>
    </w:p>
    <w:p w:rsidR="00C53099" w:rsidRPr="00A16C87" w:rsidRDefault="00C53099" w:rsidP="00C53099">
      <w:pPr>
        <w:rPr>
          <w:rFonts w:cs="Arial"/>
        </w:rPr>
      </w:pPr>
      <w:r w:rsidRPr="00A16C87">
        <w:rPr>
          <w:rFonts w:cs="Arial"/>
        </w:rPr>
        <w:t xml:space="preserve">For this feature when performing the “Set” or “Query” operation the Feature Number and Configuration Number in the </w:t>
      </w:r>
      <w:proofErr w:type="spellStart"/>
      <w:r w:rsidRPr="00A16C87">
        <w:rPr>
          <w:rFonts w:cs="Arial"/>
        </w:rPr>
        <w:t>Feature.Rq</w:t>
      </w:r>
      <w:proofErr w:type="spellEnd"/>
      <w:r w:rsidRPr="00A16C87">
        <w:rPr>
          <w:rFonts w:cs="Arial"/>
        </w:rPr>
        <w:t xml:space="preserve"> and </w:t>
      </w:r>
      <w:proofErr w:type="spellStart"/>
      <w:r w:rsidRPr="00A16C87">
        <w:rPr>
          <w:rFonts w:cs="Arial"/>
        </w:rPr>
        <w:t>Feature.St</w:t>
      </w:r>
      <w:proofErr w:type="spellEnd"/>
      <w:r w:rsidRPr="00A16C87">
        <w:rPr>
          <w:rFonts w:cs="Arial"/>
        </w:rPr>
        <w:t xml:space="preserve"> messages shall be used below.</w:t>
      </w:r>
    </w:p>
    <w:p w:rsidR="00C53099" w:rsidRPr="00A16C87" w:rsidRDefault="00C53099" w:rsidP="00C53099">
      <w:pPr>
        <w:rPr>
          <w:rFonts w:cs="Arial"/>
        </w:rPr>
      </w:pPr>
    </w:p>
    <w:p w:rsidR="00C53099" w:rsidRPr="00A16C87" w:rsidRDefault="00C53099" w:rsidP="00C53099">
      <w:pPr>
        <w:rPr>
          <w:rFonts w:cs="Arial"/>
        </w:rPr>
      </w:pPr>
      <w:r w:rsidRPr="00A16C87">
        <w:rPr>
          <w:rFonts w:cs="Arial"/>
        </w:rPr>
        <w:t xml:space="preserve">If Enhanced Memory is supported the Active Personality Profile shall be used for </w:t>
      </w:r>
      <w:proofErr w:type="spellStart"/>
      <w:r w:rsidRPr="00A16C87">
        <w:rPr>
          <w:rFonts w:cs="Arial"/>
        </w:rPr>
        <w:t>PersIndex</w:t>
      </w:r>
      <w:proofErr w:type="spellEnd"/>
      <w:r w:rsidRPr="00A16C87">
        <w:rPr>
          <w:rFonts w:cs="Arial"/>
        </w:rPr>
        <w:t xml:space="preserve">.  If Enhanced Memory is not supported </w:t>
      </w:r>
      <w:proofErr w:type="spellStart"/>
      <w:r w:rsidRPr="00A16C87">
        <w:rPr>
          <w:rFonts w:cs="Arial"/>
        </w:rPr>
        <w:t>PersIndex</w:t>
      </w:r>
      <w:proofErr w:type="spellEnd"/>
      <w:r w:rsidRPr="00A16C87">
        <w:rPr>
          <w:rFonts w:cs="Arial"/>
        </w:rPr>
        <w:t xml:space="preserve"> shall be set to Vehicle.</w:t>
      </w:r>
    </w:p>
    <w:p w:rsidR="00C53099" w:rsidRPr="00A16C87" w:rsidRDefault="00C53099" w:rsidP="00C53099">
      <w:pPr>
        <w:rPr>
          <w:rFonts w:cs="Arial"/>
        </w:rPr>
      </w:pPr>
    </w:p>
    <w:p w:rsidR="00C53099" w:rsidRPr="00A16C87"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A16C87"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A16C87" w:rsidRDefault="00C53099">
            <w:pPr>
              <w:spacing w:line="252" w:lineRule="auto"/>
              <w:jc w:val="center"/>
              <w:rPr>
                <w:rFonts w:cs="Arial"/>
                <w:b/>
                <w:bCs/>
              </w:rPr>
            </w:pPr>
            <w:r w:rsidRPr="00A16C87">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16C87" w:rsidRDefault="00C53099">
            <w:pPr>
              <w:spacing w:line="252" w:lineRule="auto"/>
              <w:jc w:val="center"/>
              <w:rPr>
                <w:rFonts w:cs="Arial"/>
                <w:b/>
                <w:bCs/>
              </w:rPr>
            </w:pPr>
            <w:r w:rsidRPr="00A16C87">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16C87" w:rsidRDefault="00C53099">
            <w:pPr>
              <w:spacing w:line="252" w:lineRule="auto"/>
              <w:jc w:val="center"/>
              <w:rPr>
                <w:rFonts w:cs="Arial"/>
                <w:b/>
                <w:bCs/>
              </w:rPr>
            </w:pPr>
            <w:r w:rsidRPr="00A16C87">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A16C87" w:rsidRDefault="00C53099">
            <w:pPr>
              <w:spacing w:line="252" w:lineRule="auto"/>
              <w:jc w:val="center"/>
              <w:rPr>
                <w:rFonts w:cs="Arial"/>
                <w:b/>
                <w:bCs/>
              </w:rPr>
            </w:pPr>
            <w:r w:rsidRPr="00A16C87">
              <w:rPr>
                <w:rFonts w:cs="Arial"/>
                <w:b/>
                <w:bCs/>
              </w:rPr>
              <w:t>HMI selection / Configuration Name</w:t>
            </w:r>
          </w:p>
        </w:tc>
      </w:tr>
      <w:tr w:rsidR="00C53099" w:rsidRPr="00A16C87"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A16C87" w:rsidRDefault="00C53099">
            <w:pPr>
              <w:spacing w:line="252" w:lineRule="auto"/>
              <w:jc w:val="center"/>
              <w:rPr>
                <w:rFonts w:cs="Arial"/>
                <w:bCs/>
              </w:rPr>
            </w:pPr>
            <w:r w:rsidRPr="00A16C87">
              <w:rPr>
                <w:rFonts w:cs="Arial"/>
                <w:bCs/>
              </w:rPr>
              <w:t xml:space="preserve">This Trip – Cluster </w:t>
            </w:r>
            <w:proofErr w:type="spellStart"/>
            <w:r w:rsidRPr="00A16C87">
              <w:rPr>
                <w:rFonts w:cs="Arial"/>
                <w:bCs/>
              </w:rPr>
              <w:t>IoD</w:t>
            </w:r>
            <w:proofErr w:type="spellEnd"/>
            <w:r w:rsidRPr="00A16C87">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A16C87" w:rsidRDefault="00C53099">
            <w:pPr>
              <w:spacing w:line="252" w:lineRule="auto"/>
              <w:jc w:val="center"/>
              <w:rPr>
                <w:rFonts w:cs="Arial"/>
                <w:b/>
                <w:bCs/>
              </w:rPr>
            </w:pPr>
          </w:p>
          <w:p w:rsidR="00C53099" w:rsidRPr="00597B2D" w:rsidRDefault="00C53099">
            <w:pPr>
              <w:spacing w:line="252" w:lineRule="auto"/>
              <w:jc w:val="center"/>
              <w:rPr>
                <w:rFonts w:cs="Arial"/>
                <w:bCs/>
              </w:rPr>
            </w:pPr>
            <w:r w:rsidRPr="00597B2D">
              <w:rPr>
                <w:rFonts w:cs="Arial"/>
                <w:bCs/>
              </w:rPr>
              <w:t>0x0983</w:t>
            </w:r>
          </w:p>
          <w:p w:rsidR="00C53099" w:rsidRPr="00A16C87"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A16C87" w:rsidRDefault="00C53099">
            <w:pPr>
              <w:spacing w:line="252" w:lineRule="auto"/>
              <w:jc w:val="center"/>
              <w:rPr>
                <w:rFonts w:cs="Arial"/>
                <w:bCs/>
              </w:rPr>
            </w:pPr>
            <w:r w:rsidRPr="00A16C87">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A16C87" w:rsidRDefault="00C53099">
            <w:pPr>
              <w:spacing w:line="252" w:lineRule="auto"/>
              <w:jc w:val="center"/>
              <w:rPr>
                <w:rFonts w:cs="Arial"/>
                <w:bCs/>
              </w:rPr>
            </w:pPr>
            <w:r w:rsidRPr="00A16C87">
              <w:rPr>
                <w:rFonts w:cs="Arial"/>
                <w:bCs/>
              </w:rPr>
              <w:t xml:space="preserve">OFF / Disabled </w:t>
            </w:r>
          </w:p>
        </w:tc>
      </w:tr>
      <w:tr w:rsidR="00C53099" w:rsidRPr="00A16C87"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A16C87"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A16C87"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A16C87" w:rsidRDefault="00C53099">
            <w:pPr>
              <w:spacing w:line="252" w:lineRule="auto"/>
              <w:jc w:val="center"/>
              <w:rPr>
                <w:rFonts w:cs="Arial"/>
                <w:bCs/>
              </w:rPr>
            </w:pPr>
            <w:r w:rsidRPr="00A16C87">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A16C87" w:rsidRDefault="00C53099">
            <w:pPr>
              <w:spacing w:line="252" w:lineRule="auto"/>
              <w:jc w:val="center"/>
              <w:rPr>
                <w:rFonts w:cs="Arial"/>
                <w:bCs/>
              </w:rPr>
            </w:pPr>
            <w:r w:rsidRPr="00A16C87">
              <w:rPr>
                <w:rFonts w:cs="Arial"/>
                <w:bCs/>
              </w:rPr>
              <w:t xml:space="preserve">ON / Enabled </w:t>
            </w:r>
          </w:p>
        </w:tc>
      </w:tr>
    </w:tbl>
    <w:p w:rsidR="00C53099" w:rsidRPr="00A16C87" w:rsidRDefault="00C53099" w:rsidP="00C53099">
      <w:pPr>
        <w:rPr>
          <w:rFonts w:cs="Arial"/>
          <w:bCs/>
        </w:rPr>
      </w:pPr>
      <w:r w:rsidRPr="00A16C87">
        <w:rPr>
          <w:rFonts w:cs="Arial"/>
          <w:bCs/>
        </w:rPr>
        <w:t xml:space="preserve">Note: this setting uses Feature2.Rq and Feature2.St </w:t>
      </w:r>
      <w:proofErr w:type="gramStart"/>
      <w:r w:rsidRPr="00A16C87">
        <w:rPr>
          <w:rFonts w:cs="Arial"/>
          <w:bCs/>
        </w:rPr>
        <w:t>feature based</w:t>
      </w:r>
      <w:proofErr w:type="gramEnd"/>
      <w:r w:rsidRPr="00A16C87">
        <w:rPr>
          <w:rFonts w:cs="Arial"/>
          <w:bCs/>
        </w:rPr>
        <w:t xml:space="preserve"> message protocol</w:t>
      </w:r>
    </w:p>
    <w:p w:rsidR="00C53099" w:rsidRPr="00A16C87" w:rsidRDefault="00C53099" w:rsidP="00C53099">
      <w:pPr>
        <w:rPr>
          <w:rFonts w:cs="Arial"/>
          <w:b/>
          <w:bCs/>
          <w:color w:val="FF0000"/>
        </w:rPr>
      </w:pPr>
    </w:p>
    <w:p w:rsidR="00C53099" w:rsidRPr="00A16C87"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A16C87"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A16C87" w:rsidRDefault="00C53099">
            <w:pPr>
              <w:spacing w:line="276" w:lineRule="auto"/>
              <w:jc w:val="center"/>
              <w:rPr>
                <w:rFonts w:cs="Arial"/>
                <w:b/>
                <w:bCs/>
              </w:rPr>
            </w:pPr>
            <w:r w:rsidRPr="00A16C87">
              <w:rPr>
                <w:rFonts w:cs="Arial"/>
                <w:b/>
                <w:bCs/>
              </w:rPr>
              <w:t>HMI Setting ID</w:t>
            </w:r>
          </w:p>
        </w:tc>
      </w:tr>
      <w:tr w:rsidR="00C53099" w:rsidRPr="00A16C87"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A16C87" w:rsidRDefault="00C53099">
            <w:pPr>
              <w:spacing w:line="276" w:lineRule="auto"/>
              <w:jc w:val="center"/>
              <w:rPr>
                <w:rFonts w:eastAsiaTheme="minorEastAsia" w:cs="Arial"/>
              </w:rPr>
            </w:pPr>
            <w:r w:rsidRPr="00C557CC">
              <w:rPr>
                <w:rFonts w:eastAsiaTheme="minorEastAsia" w:cs="Arial"/>
              </w:rPr>
              <w:t>1048</w:t>
            </w:r>
          </w:p>
        </w:tc>
      </w:tr>
    </w:tbl>
    <w:p w:rsidR="00C53099" w:rsidRPr="00A16C87" w:rsidRDefault="00C53099" w:rsidP="00C53099">
      <w:pPr>
        <w:rPr>
          <w:rFonts w:cs="Arial"/>
        </w:rPr>
      </w:pPr>
    </w:p>
    <w:p w:rsidR="00C53099" w:rsidRDefault="00C53099" w:rsidP="00C53099"/>
    <w:p w:rsidR="00C53099" w:rsidRPr="00C53099" w:rsidRDefault="00C53099" w:rsidP="00C53099">
      <w:pPr>
        <w:pStyle w:val="Heading5"/>
        <w:rPr>
          <w:b w:val="0"/>
          <w:u w:val="single"/>
        </w:rPr>
      </w:pPr>
      <w:r w:rsidRPr="00C53099">
        <w:rPr>
          <w:b w:val="0"/>
          <w:u w:val="single"/>
        </w:rPr>
        <w:t xml:space="preserve">VS-SR-REQ-365689/A-Fuel Economy - Cluster </w:t>
      </w:r>
      <w:proofErr w:type="spellStart"/>
      <w:r w:rsidRPr="00C53099">
        <w:rPr>
          <w:b w:val="0"/>
          <w:u w:val="single"/>
        </w:rPr>
        <w:t>IoD</w:t>
      </w:r>
      <w:proofErr w:type="spellEnd"/>
      <w:r w:rsidRPr="00C53099">
        <w:rPr>
          <w:b w:val="0"/>
          <w:u w:val="single"/>
        </w:rPr>
        <w:t xml:space="preserve"> config</w:t>
      </w:r>
    </w:p>
    <w:p w:rsidR="00C53099" w:rsidRPr="00090B14" w:rsidRDefault="00C53099" w:rsidP="00C53099">
      <w:pPr>
        <w:rPr>
          <w:rFonts w:cs="Arial"/>
        </w:rPr>
      </w:pPr>
      <w:r w:rsidRPr="00090B14">
        <w:rPr>
          <w:rFonts w:cs="Arial"/>
        </w:rPr>
        <w:t xml:space="preserve">For this feature when performing the “Set” or “Query” operation the Feature Number and Configuration Number in the </w:t>
      </w:r>
      <w:proofErr w:type="spellStart"/>
      <w:r w:rsidRPr="00090B14">
        <w:rPr>
          <w:rFonts w:cs="Arial"/>
        </w:rPr>
        <w:t>Feature.Rq</w:t>
      </w:r>
      <w:proofErr w:type="spellEnd"/>
      <w:r w:rsidRPr="00090B14">
        <w:rPr>
          <w:rFonts w:cs="Arial"/>
        </w:rPr>
        <w:t xml:space="preserve"> and </w:t>
      </w:r>
      <w:proofErr w:type="spellStart"/>
      <w:r w:rsidRPr="00090B14">
        <w:rPr>
          <w:rFonts w:cs="Arial"/>
        </w:rPr>
        <w:t>Feature.St</w:t>
      </w:r>
      <w:proofErr w:type="spellEnd"/>
      <w:r w:rsidRPr="00090B14">
        <w:rPr>
          <w:rFonts w:cs="Arial"/>
        </w:rPr>
        <w:t xml:space="preserve"> messages shall be used below.</w:t>
      </w:r>
    </w:p>
    <w:p w:rsidR="00C53099" w:rsidRPr="00090B14" w:rsidRDefault="00C53099" w:rsidP="00C53099">
      <w:pPr>
        <w:rPr>
          <w:rFonts w:cs="Arial"/>
        </w:rPr>
      </w:pPr>
    </w:p>
    <w:p w:rsidR="00C53099" w:rsidRPr="00090B14" w:rsidRDefault="00C53099" w:rsidP="00C53099">
      <w:pPr>
        <w:rPr>
          <w:rFonts w:cs="Arial"/>
        </w:rPr>
      </w:pPr>
      <w:r w:rsidRPr="00090B14">
        <w:rPr>
          <w:rFonts w:cs="Arial"/>
        </w:rPr>
        <w:t xml:space="preserve">If Enhanced Memory is supported the Active Personality Profile shall be used for </w:t>
      </w:r>
      <w:proofErr w:type="spellStart"/>
      <w:r w:rsidRPr="00090B14">
        <w:rPr>
          <w:rFonts w:cs="Arial"/>
        </w:rPr>
        <w:t>PersIndex</w:t>
      </w:r>
      <w:proofErr w:type="spellEnd"/>
      <w:r w:rsidRPr="00090B14">
        <w:rPr>
          <w:rFonts w:cs="Arial"/>
        </w:rPr>
        <w:t xml:space="preserve">.  If Enhanced Memory is not supported </w:t>
      </w:r>
      <w:proofErr w:type="spellStart"/>
      <w:r w:rsidRPr="00090B14">
        <w:rPr>
          <w:rFonts w:cs="Arial"/>
        </w:rPr>
        <w:t>PersIndex</w:t>
      </w:r>
      <w:proofErr w:type="spellEnd"/>
      <w:r w:rsidRPr="00090B14">
        <w:rPr>
          <w:rFonts w:cs="Arial"/>
        </w:rPr>
        <w:t xml:space="preserve"> shall be set to Vehicle.</w:t>
      </w:r>
    </w:p>
    <w:p w:rsidR="00C53099" w:rsidRPr="00090B14" w:rsidRDefault="00C53099" w:rsidP="00C53099">
      <w:pPr>
        <w:rPr>
          <w:rFonts w:cs="Arial"/>
        </w:rPr>
      </w:pPr>
    </w:p>
    <w:p w:rsidR="00C53099" w:rsidRPr="00090B14"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090B14"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90B14" w:rsidRDefault="00C53099">
            <w:pPr>
              <w:spacing w:line="252" w:lineRule="auto"/>
              <w:jc w:val="center"/>
              <w:rPr>
                <w:rFonts w:cs="Arial"/>
                <w:b/>
                <w:bCs/>
              </w:rPr>
            </w:pPr>
            <w:r w:rsidRPr="00090B14">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90B14" w:rsidRDefault="00C53099">
            <w:pPr>
              <w:spacing w:line="252" w:lineRule="auto"/>
              <w:jc w:val="center"/>
              <w:rPr>
                <w:rFonts w:cs="Arial"/>
                <w:b/>
                <w:bCs/>
              </w:rPr>
            </w:pPr>
            <w:r w:rsidRPr="00090B14">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90B14" w:rsidRDefault="00C53099">
            <w:pPr>
              <w:spacing w:line="252" w:lineRule="auto"/>
              <w:jc w:val="center"/>
              <w:rPr>
                <w:rFonts w:cs="Arial"/>
                <w:b/>
                <w:bCs/>
              </w:rPr>
            </w:pPr>
            <w:r w:rsidRPr="00090B14">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90B14" w:rsidRDefault="00C53099">
            <w:pPr>
              <w:spacing w:line="252" w:lineRule="auto"/>
              <w:jc w:val="center"/>
              <w:rPr>
                <w:rFonts w:cs="Arial"/>
                <w:b/>
                <w:bCs/>
              </w:rPr>
            </w:pPr>
            <w:r w:rsidRPr="00090B14">
              <w:rPr>
                <w:rFonts w:cs="Arial"/>
                <w:b/>
                <w:bCs/>
              </w:rPr>
              <w:t>HMI selection / Configuration Name</w:t>
            </w:r>
          </w:p>
        </w:tc>
      </w:tr>
      <w:tr w:rsidR="00C53099" w:rsidRPr="00090B14"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090B14" w:rsidRDefault="00C53099">
            <w:pPr>
              <w:spacing w:line="252" w:lineRule="auto"/>
              <w:jc w:val="center"/>
              <w:rPr>
                <w:rFonts w:cs="Arial"/>
                <w:bCs/>
              </w:rPr>
            </w:pPr>
            <w:r w:rsidRPr="00090B14">
              <w:rPr>
                <w:rFonts w:cs="Arial"/>
                <w:bCs/>
              </w:rPr>
              <w:t xml:space="preserve">Fuel Economy – Cluster </w:t>
            </w:r>
            <w:proofErr w:type="spellStart"/>
            <w:r w:rsidRPr="00090B14">
              <w:rPr>
                <w:rFonts w:cs="Arial"/>
                <w:bCs/>
              </w:rPr>
              <w:t>IoD</w:t>
            </w:r>
            <w:proofErr w:type="spellEnd"/>
            <w:r w:rsidRPr="00090B14">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090B14" w:rsidRDefault="00C53099">
            <w:pPr>
              <w:spacing w:line="252" w:lineRule="auto"/>
              <w:jc w:val="center"/>
              <w:rPr>
                <w:rFonts w:cs="Arial"/>
                <w:b/>
                <w:bCs/>
              </w:rPr>
            </w:pPr>
          </w:p>
          <w:p w:rsidR="00C53099" w:rsidRPr="00F349A4" w:rsidRDefault="00C53099">
            <w:pPr>
              <w:spacing w:line="252" w:lineRule="auto"/>
              <w:jc w:val="center"/>
              <w:rPr>
                <w:rFonts w:cs="Arial"/>
                <w:bCs/>
              </w:rPr>
            </w:pPr>
            <w:r w:rsidRPr="00F349A4">
              <w:rPr>
                <w:rFonts w:cs="Arial"/>
                <w:bCs/>
              </w:rPr>
              <w:t>0x0984</w:t>
            </w:r>
          </w:p>
          <w:p w:rsidR="00C53099" w:rsidRPr="00090B14"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090B14" w:rsidRDefault="00C53099">
            <w:pPr>
              <w:spacing w:line="252" w:lineRule="auto"/>
              <w:jc w:val="center"/>
              <w:rPr>
                <w:rFonts w:cs="Arial"/>
                <w:bCs/>
              </w:rPr>
            </w:pPr>
            <w:r w:rsidRPr="00090B14">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090B14" w:rsidRDefault="00C53099">
            <w:pPr>
              <w:spacing w:line="252" w:lineRule="auto"/>
              <w:jc w:val="center"/>
              <w:rPr>
                <w:rFonts w:cs="Arial"/>
                <w:bCs/>
              </w:rPr>
            </w:pPr>
            <w:r w:rsidRPr="00090B14">
              <w:rPr>
                <w:rFonts w:cs="Arial"/>
                <w:bCs/>
              </w:rPr>
              <w:t xml:space="preserve">OFF / Disabled </w:t>
            </w:r>
          </w:p>
        </w:tc>
      </w:tr>
      <w:tr w:rsidR="00C53099" w:rsidRPr="00090B14"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90B14"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90B14"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090B14" w:rsidRDefault="00C53099">
            <w:pPr>
              <w:spacing w:line="252" w:lineRule="auto"/>
              <w:jc w:val="center"/>
              <w:rPr>
                <w:rFonts w:cs="Arial"/>
                <w:bCs/>
              </w:rPr>
            </w:pPr>
            <w:r w:rsidRPr="00090B14">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090B14" w:rsidRDefault="00C53099">
            <w:pPr>
              <w:spacing w:line="252" w:lineRule="auto"/>
              <w:jc w:val="center"/>
              <w:rPr>
                <w:rFonts w:cs="Arial"/>
                <w:bCs/>
              </w:rPr>
            </w:pPr>
            <w:r w:rsidRPr="00090B14">
              <w:rPr>
                <w:rFonts w:cs="Arial"/>
                <w:bCs/>
              </w:rPr>
              <w:t xml:space="preserve">ON / Enabled </w:t>
            </w:r>
          </w:p>
        </w:tc>
      </w:tr>
    </w:tbl>
    <w:p w:rsidR="00C53099" w:rsidRPr="00090B14" w:rsidRDefault="00C53099" w:rsidP="00C53099">
      <w:pPr>
        <w:rPr>
          <w:rFonts w:cs="Arial"/>
          <w:bCs/>
        </w:rPr>
      </w:pPr>
      <w:r w:rsidRPr="00090B14">
        <w:rPr>
          <w:rFonts w:cs="Arial"/>
          <w:bCs/>
        </w:rPr>
        <w:t xml:space="preserve">Note: this setting uses Feature2.Rq and Feature2.St </w:t>
      </w:r>
      <w:proofErr w:type="gramStart"/>
      <w:r w:rsidRPr="00090B14">
        <w:rPr>
          <w:rFonts w:cs="Arial"/>
          <w:bCs/>
        </w:rPr>
        <w:t>feature based</w:t>
      </w:r>
      <w:proofErr w:type="gramEnd"/>
      <w:r w:rsidRPr="00090B14">
        <w:rPr>
          <w:rFonts w:cs="Arial"/>
          <w:bCs/>
        </w:rPr>
        <w:t xml:space="preserve"> message protocol</w:t>
      </w:r>
    </w:p>
    <w:p w:rsidR="00C53099" w:rsidRPr="00090B14" w:rsidRDefault="00C53099" w:rsidP="00C53099">
      <w:pPr>
        <w:rPr>
          <w:rFonts w:cs="Arial"/>
          <w:b/>
          <w:bCs/>
          <w:color w:val="FF0000"/>
        </w:rPr>
      </w:pPr>
    </w:p>
    <w:p w:rsidR="00C53099" w:rsidRPr="00090B14"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090B1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090B14" w:rsidRDefault="00C53099">
            <w:pPr>
              <w:spacing w:line="276" w:lineRule="auto"/>
              <w:jc w:val="center"/>
              <w:rPr>
                <w:rFonts w:cs="Arial"/>
                <w:b/>
                <w:bCs/>
              </w:rPr>
            </w:pPr>
            <w:r w:rsidRPr="00090B14">
              <w:rPr>
                <w:rFonts w:cs="Arial"/>
                <w:b/>
                <w:bCs/>
              </w:rPr>
              <w:t>HMI Setting ID</w:t>
            </w:r>
          </w:p>
        </w:tc>
      </w:tr>
      <w:tr w:rsidR="00C53099" w:rsidRPr="00090B1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090B14" w:rsidRDefault="00C53099">
            <w:pPr>
              <w:spacing w:line="276" w:lineRule="auto"/>
              <w:jc w:val="center"/>
              <w:rPr>
                <w:rFonts w:eastAsiaTheme="minorEastAsia" w:cs="Arial"/>
              </w:rPr>
            </w:pPr>
            <w:r w:rsidRPr="007B2E95">
              <w:rPr>
                <w:rFonts w:eastAsiaTheme="minorEastAsia" w:cs="Arial"/>
              </w:rPr>
              <w:t>1049</w:t>
            </w:r>
          </w:p>
        </w:tc>
      </w:tr>
    </w:tbl>
    <w:p w:rsidR="00C53099" w:rsidRPr="00090B14" w:rsidRDefault="00C53099" w:rsidP="00C53099">
      <w:pPr>
        <w:rPr>
          <w:rFonts w:cs="Arial"/>
        </w:rPr>
      </w:pPr>
    </w:p>
    <w:p w:rsidR="00C53099" w:rsidRPr="00090B14"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VS-SR-REQ-365690/A-Electric Efficiency - Cluster </w:t>
      </w:r>
      <w:proofErr w:type="spellStart"/>
      <w:r w:rsidRPr="00C53099">
        <w:rPr>
          <w:b w:val="0"/>
          <w:u w:val="single"/>
        </w:rPr>
        <w:t>IoD</w:t>
      </w:r>
      <w:proofErr w:type="spellEnd"/>
      <w:r w:rsidRPr="00C53099">
        <w:rPr>
          <w:b w:val="0"/>
          <w:u w:val="single"/>
        </w:rPr>
        <w:t xml:space="preserve"> config</w:t>
      </w:r>
    </w:p>
    <w:p w:rsidR="00C53099" w:rsidRDefault="00C53099" w:rsidP="00C53099">
      <w:pPr>
        <w:rPr>
          <w:rFonts w:cs="Arial"/>
        </w:rPr>
      </w:pPr>
      <w:r>
        <w:rPr>
          <w:rFonts w:cs="Arial"/>
        </w:rPr>
        <w:t xml:space="preserve">For this feature when performing the “Set” or “Query”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rPr>
      </w:pPr>
    </w:p>
    <w:p w:rsidR="00C53099"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Electric Efficiency – Cluster </w:t>
            </w:r>
            <w:proofErr w:type="spellStart"/>
            <w:r>
              <w:rPr>
                <w:rFonts w:cs="Arial"/>
                <w:bCs/>
              </w:rPr>
              <w:t>IoD</w:t>
            </w:r>
            <w:proofErr w:type="spellEnd"/>
            <w:r>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Default="00C53099">
            <w:pPr>
              <w:spacing w:line="252" w:lineRule="auto"/>
              <w:jc w:val="center"/>
              <w:rPr>
                <w:rFonts w:cs="Arial"/>
                <w:b/>
                <w:bCs/>
              </w:rPr>
            </w:pPr>
          </w:p>
          <w:p w:rsidR="00C53099" w:rsidRPr="00FC0BBB" w:rsidRDefault="00C53099">
            <w:pPr>
              <w:spacing w:line="252" w:lineRule="auto"/>
              <w:jc w:val="center"/>
              <w:rPr>
                <w:rFonts w:cs="Arial"/>
                <w:bCs/>
              </w:rPr>
            </w:pPr>
            <w:r w:rsidRPr="00FC0BBB">
              <w:rPr>
                <w:rFonts w:cs="Arial"/>
                <w:bCs/>
              </w:rPr>
              <w:t>0x0985</w:t>
            </w:r>
          </w:p>
          <w:p w:rsidR="00C53099"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OFF / Disabled </w:t>
            </w:r>
          </w:p>
        </w:tc>
      </w:tr>
      <w:tr w:rsidR="00C5309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ON / Enabled </w:t>
            </w:r>
          </w:p>
        </w:tc>
      </w:tr>
    </w:tbl>
    <w:p w:rsidR="00C53099" w:rsidRDefault="00C53099" w:rsidP="00C53099">
      <w:pPr>
        <w:rPr>
          <w:rFonts w:cs="Arial"/>
          <w:bCs/>
        </w:rPr>
      </w:pPr>
      <w:r>
        <w:rPr>
          <w:rFonts w:cs="Arial"/>
          <w:bCs/>
        </w:rPr>
        <w:t xml:space="preserve">Note: this setting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910DC3">
              <w:rPr>
                <w:rFonts w:eastAsiaTheme="minorEastAsia" w:cs="Arial"/>
              </w:rPr>
              <w:t>1050</w:t>
            </w:r>
          </w:p>
        </w:tc>
      </w:tr>
    </w:tbl>
    <w:p w:rsidR="00C53099" w:rsidRDefault="00C53099" w:rsidP="00C53099"/>
    <w:p w:rsidR="00C53099" w:rsidRDefault="00C53099" w:rsidP="00C53099"/>
    <w:p w:rsidR="00C53099" w:rsidRDefault="00C53099" w:rsidP="00C53099"/>
    <w:p w:rsidR="00C53099" w:rsidRPr="00C53099" w:rsidRDefault="00C53099" w:rsidP="00C53099">
      <w:pPr>
        <w:pStyle w:val="Heading5"/>
        <w:rPr>
          <w:b w:val="0"/>
          <w:u w:val="single"/>
        </w:rPr>
      </w:pPr>
      <w:r w:rsidRPr="00C53099">
        <w:rPr>
          <w:b w:val="0"/>
          <w:u w:val="single"/>
        </w:rPr>
        <w:t xml:space="preserve">VS-SR-REQ-365691/A-Eco Behaviors - Cluster </w:t>
      </w:r>
      <w:proofErr w:type="spellStart"/>
      <w:r w:rsidRPr="00C53099">
        <w:rPr>
          <w:b w:val="0"/>
          <w:u w:val="single"/>
        </w:rPr>
        <w:t>IoD</w:t>
      </w:r>
      <w:proofErr w:type="spellEnd"/>
      <w:r w:rsidRPr="00C53099">
        <w:rPr>
          <w:b w:val="0"/>
          <w:u w:val="single"/>
        </w:rPr>
        <w:t xml:space="preserve"> config</w:t>
      </w:r>
    </w:p>
    <w:p w:rsidR="00C53099" w:rsidRPr="000A5305" w:rsidRDefault="00C53099" w:rsidP="00C53099">
      <w:pPr>
        <w:rPr>
          <w:rFonts w:cs="Arial"/>
        </w:rPr>
      </w:pPr>
      <w:r w:rsidRPr="000A5305">
        <w:rPr>
          <w:rFonts w:cs="Arial"/>
        </w:rPr>
        <w:t xml:space="preserve">For this feature when performing the “Set” or “Query” operation the Feature Number and Configuration Number in the </w:t>
      </w:r>
      <w:proofErr w:type="spellStart"/>
      <w:r w:rsidRPr="000A5305">
        <w:rPr>
          <w:rFonts w:cs="Arial"/>
        </w:rPr>
        <w:t>Feature.Rq</w:t>
      </w:r>
      <w:proofErr w:type="spellEnd"/>
      <w:r w:rsidRPr="000A5305">
        <w:rPr>
          <w:rFonts w:cs="Arial"/>
        </w:rPr>
        <w:t xml:space="preserve"> and </w:t>
      </w:r>
      <w:proofErr w:type="spellStart"/>
      <w:r w:rsidRPr="000A5305">
        <w:rPr>
          <w:rFonts w:cs="Arial"/>
        </w:rPr>
        <w:t>Feature.St</w:t>
      </w:r>
      <w:proofErr w:type="spellEnd"/>
      <w:r w:rsidRPr="000A5305">
        <w:rPr>
          <w:rFonts w:cs="Arial"/>
        </w:rPr>
        <w:t xml:space="preserve"> messages shall be used below.</w:t>
      </w:r>
    </w:p>
    <w:p w:rsidR="00C53099" w:rsidRPr="000A5305" w:rsidRDefault="00C53099" w:rsidP="00C53099">
      <w:pPr>
        <w:rPr>
          <w:rFonts w:cs="Arial"/>
        </w:rPr>
      </w:pPr>
    </w:p>
    <w:p w:rsidR="00C53099" w:rsidRPr="000A5305" w:rsidRDefault="00C53099" w:rsidP="00C53099">
      <w:pPr>
        <w:rPr>
          <w:rFonts w:cs="Arial"/>
        </w:rPr>
      </w:pPr>
      <w:r w:rsidRPr="000A5305">
        <w:rPr>
          <w:rFonts w:cs="Arial"/>
        </w:rPr>
        <w:lastRenderedPageBreak/>
        <w:t xml:space="preserve">If Enhanced Memory is supported the Active Personality Profile shall be used for </w:t>
      </w:r>
      <w:proofErr w:type="spellStart"/>
      <w:r w:rsidRPr="000A5305">
        <w:rPr>
          <w:rFonts w:cs="Arial"/>
        </w:rPr>
        <w:t>PersIndex</w:t>
      </w:r>
      <w:proofErr w:type="spellEnd"/>
      <w:r w:rsidRPr="000A5305">
        <w:rPr>
          <w:rFonts w:cs="Arial"/>
        </w:rPr>
        <w:t xml:space="preserve">.  If Enhanced Memory is not supported </w:t>
      </w:r>
      <w:proofErr w:type="spellStart"/>
      <w:r w:rsidRPr="000A5305">
        <w:rPr>
          <w:rFonts w:cs="Arial"/>
        </w:rPr>
        <w:t>PersIndex</w:t>
      </w:r>
      <w:proofErr w:type="spellEnd"/>
      <w:r w:rsidRPr="000A5305">
        <w:rPr>
          <w:rFonts w:cs="Arial"/>
        </w:rPr>
        <w:t xml:space="preserve"> shall be set to Vehicle.</w:t>
      </w:r>
    </w:p>
    <w:p w:rsidR="00C53099" w:rsidRPr="000A5305" w:rsidRDefault="00C53099" w:rsidP="00C53099">
      <w:pPr>
        <w:rPr>
          <w:rFonts w:cs="Arial"/>
        </w:rPr>
      </w:pPr>
    </w:p>
    <w:p w:rsidR="00C53099" w:rsidRPr="000A5305"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0A5305"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0A5305" w:rsidRDefault="00C53099">
            <w:pPr>
              <w:spacing w:line="252" w:lineRule="auto"/>
              <w:jc w:val="center"/>
              <w:rPr>
                <w:rFonts w:cs="Arial"/>
                <w:b/>
                <w:bCs/>
              </w:rPr>
            </w:pPr>
            <w:r w:rsidRPr="000A5305">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A5305" w:rsidRDefault="00C53099">
            <w:pPr>
              <w:spacing w:line="252" w:lineRule="auto"/>
              <w:jc w:val="center"/>
              <w:rPr>
                <w:rFonts w:cs="Arial"/>
                <w:b/>
                <w:bCs/>
              </w:rPr>
            </w:pPr>
            <w:r w:rsidRPr="000A5305">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A5305" w:rsidRDefault="00C53099">
            <w:pPr>
              <w:spacing w:line="252" w:lineRule="auto"/>
              <w:jc w:val="center"/>
              <w:rPr>
                <w:rFonts w:cs="Arial"/>
                <w:b/>
                <w:bCs/>
              </w:rPr>
            </w:pPr>
            <w:r w:rsidRPr="000A5305">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0A5305" w:rsidRDefault="00C53099">
            <w:pPr>
              <w:spacing w:line="252" w:lineRule="auto"/>
              <w:jc w:val="center"/>
              <w:rPr>
                <w:rFonts w:cs="Arial"/>
                <w:b/>
                <w:bCs/>
              </w:rPr>
            </w:pPr>
            <w:r w:rsidRPr="000A5305">
              <w:rPr>
                <w:rFonts w:cs="Arial"/>
                <w:b/>
                <w:bCs/>
              </w:rPr>
              <w:t>HMI selection / Configuration Name</w:t>
            </w:r>
          </w:p>
        </w:tc>
      </w:tr>
      <w:tr w:rsidR="00C53099" w:rsidRPr="000A5305"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0A5305" w:rsidRDefault="00C53099">
            <w:pPr>
              <w:spacing w:line="252" w:lineRule="auto"/>
              <w:jc w:val="center"/>
              <w:rPr>
                <w:rFonts w:cs="Arial"/>
                <w:bCs/>
              </w:rPr>
            </w:pPr>
            <w:r w:rsidRPr="000A5305">
              <w:rPr>
                <w:rFonts w:cs="Arial"/>
                <w:bCs/>
              </w:rPr>
              <w:t xml:space="preserve">Eco Behaviors – Cluster </w:t>
            </w:r>
            <w:proofErr w:type="spellStart"/>
            <w:r w:rsidRPr="000A5305">
              <w:rPr>
                <w:rFonts w:cs="Arial"/>
                <w:bCs/>
              </w:rPr>
              <w:t>IoD</w:t>
            </w:r>
            <w:proofErr w:type="spellEnd"/>
            <w:r w:rsidRPr="000A5305">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0A5305" w:rsidRDefault="00C53099">
            <w:pPr>
              <w:spacing w:line="252" w:lineRule="auto"/>
              <w:jc w:val="center"/>
              <w:rPr>
                <w:rFonts w:cs="Arial"/>
                <w:b/>
                <w:bCs/>
              </w:rPr>
            </w:pPr>
          </w:p>
          <w:p w:rsidR="00C53099" w:rsidRPr="007C2222" w:rsidRDefault="00C53099">
            <w:pPr>
              <w:spacing w:line="252" w:lineRule="auto"/>
              <w:jc w:val="center"/>
              <w:rPr>
                <w:rFonts w:cs="Arial"/>
                <w:bCs/>
              </w:rPr>
            </w:pPr>
            <w:r w:rsidRPr="007C2222">
              <w:rPr>
                <w:rFonts w:cs="Arial"/>
                <w:bCs/>
              </w:rPr>
              <w:t>0x0986</w:t>
            </w:r>
          </w:p>
          <w:p w:rsidR="00C53099" w:rsidRPr="000A5305"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0A5305" w:rsidRDefault="00C53099">
            <w:pPr>
              <w:spacing w:line="252" w:lineRule="auto"/>
              <w:jc w:val="center"/>
              <w:rPr>
                <w:rFonts w:cs="Arial"/>
                <w:bCs/>
              </w:rPr>
            </w:pPr>
            <w:r w:rsidRPr="000A5305">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0A5305" w:rsidRDefault="00C53099">
            <w:pPr>
              <w:spacing w:line="252" w:lineRule="auto"/>
              <w:jc w:val="center"/>
              <w:rPr>
                <w:rFonts w:cs="Arial"/>
                <w:bCs/>
              </w:rPr>
            </w:pPr>
            <w:r w:rsidRPr="000A5305">
              <w:rPr>
                <w:rFonts w:cs="Arial"/>
                <w:bCs/>
              </w:rPr>
              <w:t xml:space="preserve">OFF / Disabled </w:t>
            </w:r>
          </w:p>
        </w:tc>
      </w:tr>
      <w:tr w:rsidR="00C53099" w:rsidRPr="000A5305"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0A5305"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0A5305"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0A5305" w:rsidRDefault="00C53099">
            <w:pPr>
              <w:spacing w:line="252" w:lineRule="auto"/>
              <w:jc w:val="center"/>
              <w:rPr>
                <w:rFonts w:cs="Arial"/>
                <w:bCs/>
              </w:rPr>
            </w:pPr>
            <w:r w:rsidRPr="000A5305">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0A5305" w:rsidRDefault="00C53099">
            <w:pPr>
              <w:spacing w:line="252" w:lineRule="auto"/>
              <w:jc w:val="center"/>
              <w:rPr>
                <w:rFonts w:cs="Arial"/>
                <w:bCs/>
              </w:rPr>
            </w:pPr>
            <w:r w:rsidRPr="000A5305">
              <w:rPr>
                <w:rFonts w:cs="Arial"/>
                <w:bCs/>
              </w:rPr>
              <w:t xml:space="preserve">ON / Enabled </w:t>
            </w:r>
          </w:p>
        </w:tc>
      </w:tr>
    </w:tbl>
    <w:p w:rsidR="00C53099" w:rsidRPr="000A5305" w:rsidRDefault="00C53099" w:rsidP="00C53099">
      <w:pPr>
        <w:rPr>
          <w:rFonts w:cs="Arial"/>
          <w:bCs/>
        </w:rPr>
      </w:pPr>
      <w:r w:rsidRPr="000A5305">
        <w:rPr>
          <w:rFonts w:cs="Arial"/>
          <w:bCs/>
        </w:rPr>
        <w:t xml:space="preserve">Note: this setting uses Feature2.Rq and Feature2.St </w:t>
      </w:r>
      <w:proofErr w:type="gramStart"/>
      <w:r w:rsidRPr="000A5305">
        <w:rPr>
          <w:rFonts w:cs="Arial"/>
          <w:bCs/>
        </w:rPr>
        <w:t>feature based</w:t>
      </w:r>
      <w:proofErr w:type="gramEnd"/>
      <w:r w:rsidRPr="000A5305">
        <w:rPr>
          <w:rFonts w:cs="Arial"/>
          <w:bCs/>
        </w:rPr>
        <w:t xml:space="preserve"> message protocol</w:t>
      </w:r>
    </w:p>
    <w:p w:rsidR="00C53099" w:rsidRPr="000A5305" w:rsidRDefault="00C53099" w:rsidP="00C53099">
      <w:pPr>
        <w:rPr>
          <w:rFonts w:cs="Arial"/>
          <w:b/>
          <w:bCs/>
          <w:color w:val="FF0000"/>
        </w:rPr>
      </w:pPr>
    </w:p>
    <w:p w:rsidR="00C53099" w:rsidRPr="000A5305"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0A5305"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0A5305" w:rsidRDefault="00C53099">
            <w:pPr>
              <w:spacing w:line="276" w:lineRule="auto"/>
              <w:jc w:val="center"/>
              <w:rPr>
                <w:rFonts w:cs="Arial"/>
                <w:b/>
                <w:bCs/>
              </w:rPr>
            </w:pPr>
            <w:r w:rsidRPr="000A5305">
              <w:rPr>
                <w:rFonts w:cs="Arial"/>
                <w:b/>
                <w:bCs/>
              </w:rPr>
              <w:t>HMI Setting ID</w:t>
            </w:r>
          </w:p>
        </w:tc>
      </w:tr>
      <w:tr w:rsidR="00C53099" w:rsidRPr="000A5305"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0A5305" w:rsidRDefault="00C53099">
            <w:pPr>
              <w:spacing w:line="276" w:lineRule="auto"/>
              <w:jc w:val="center"/>
              <w:rPr>
                <w:rFonts w:eastAsiaTheme="minorEastAsia" w:cs="Arial"/>
              </w:rPr>
            </w:pPr>
            <w:r w:rsidRPr="000A5305">
              <w:rPr>
                <w:rFonts w:eastAsiaTheme="minorEastAsia" w:cs="Arial"/>
              </w:rPr>
              <w:t>1051</w:t>
            </w:r>
          </w:p>
        </w:tc>
      </w:tr>
    </w:tbl>
    <w:p w:rsidR="00C53099" w:rsidRPr="000A5305" w:rsidRDefault="00C53099" w:rsidP="00C53099">
      <w:pPr>
        <w:rPr>
          <w:rFonts w:cs="Arial"/>
        </w:rPr>
      </w:pPr>
    </w:p>
    <w:p w:rsidR="00C53099" w:rsidRPr="000A5305" w:rsidRDefault="00C53099" w:rsidP="00C53099">
      <w:pPr>
        <w:rPr>
          <w:rFonts w:cs="Arial"/>
        </w:rPr>
      </w:pPr>
    </w:p>
    <w:p w:rsidR="00C53099" w:rsidRDefault="00C53099" w:rsidP="00C53099"/>
    <w:p w:rsidR="00C53099" w:rsidRPr="00C53099" w:rsidRDefault="00C53099" w:rsidP="00C53099">
      <w:pPr>
        <w:pStyle w:val="Heading5"/>
        <w:rPr>
          <w:b w:val="0"/>
          <w:u w:val="single"/>
        </w:rPr>
      </w:pPr>
      <w:r w:rsidRPr="00C53099">
        <w:rPr>
          <w:b w:val="0"/>
          <w:u w:val="single"/>
        </w:rPr>
        <w:t xml:space="preserve">VS-SR-REQ-365692/A-EV Coach - Cluster </w:t>
      </w:r>
      <w:proofErr w:type="spellStart"/>
      <w:r w:rsidRPr="00C53099">
        <w:rPr>
          <w:b w:val="0"/>
          <w:u w:val="single"/>
        </w:rPr>
        <w:t>IoD</w:t>
      </w:r>
      <w:proofErr w:type="spellEnd"/>
      <w:r w:rsidRPr="00C53099">
        <w:rPr>
          <w:b w:val="0"/>
          <w:u w:val="single"/>
        </w:rPr>
        <w:t xml:space="preserve"> config</w:t>
      </w:r>
    </w:p>
    <w:p w:rsidR="00C53099" w:rsidRPr="0059421C" w:rsidRDefault="00C53099" w:rsidP="00C53099">
      <w:pPr>
        <w:rPr>
          <w:rFonts w:cs="Arial"/>
        </w:rPr>
      </w:pPr>
      <w:r w:rsidRPr="0059421C">
        <w:rPr>
          <w:rFonts w:cs="Arial"/>
        </w:rPr>
        <w:t xml:space="preserve">For this feature when performing the “Set” or “Query” operation the Feature Number and Configuration Number in the </w:t>
      </w:r>
      <w:proofErr w:type="spellStart"/>
      <w:r w:rsidRPr="0059421C">
        <w:rPr>
          <w:rFonts w:cs="Arial"/>
        </w:rPr>
        <w:t>Feature.Rq</w:t>
      </w:r>
      <w:proofErr w:type="spellEnd"/>
      <w:r w:rsidRPr="0059421C">
        <w:rPr>
          <w:rFonts w:cs="Arial"/>
        </w:rPr>
        <w:t xml:space="preserve"> and </w:t>
      </w:r>
      <w:proofErr w:type="spellStart"/>
      <w:r w:rsidRPr="0059421C">
        <w:rPr>
          <w:rFonts w:cs="Arial"/>
        </w:rPr>
        <w:t>Feature.St</w:t>
      </w:r>
      <w:proofErr w:type="spellEnd"/>
      <w:r w:rsidRPr="0059421C">
        <w:rPr>
          <w:rFonts w:cs="Arial"/>
        </w:rPr>
        <w:t xml:space="preserve"> messages shall be used below.</w:t>
      </w:r>
    </w:p>
    <w:p w:rsidR="00C53099" w:rsidRPr="0059421C" w:rsidRDefault="00C53099" w:rsidP="00C53099">
      <w:pPr>
        <w:rPr>
          <w:rFonts w:cs="Arial"/>
        </w:rPr>
      </w:pPr>
    </w:p>
    <w:p w:rsidR="00C53099" w:rsidRPr="0059421C" w:rsidRDefault="00C53099" w:rsidP="00C53099">
      <w:pPr>
        <w:rPr>
          <w:rFonts w:cs="Arial"/>
        </w:rPr>
      </w:pPr>
      <w:r w:rsidRPr="0059421C">
        <w:rPr>
          <w:rFonts w:cs="Arial"/>
        </w:rPr>
        <w:t xml:space="preserve">If Enhanced Memory is supported the Active Personality Profile shall be used for </w:t>
      </w:r>
      <w:proofErr w:type="spellStart"/>
      <w:r w:rsidRPr="0059421C">
        <w:rPr>
          <w:rFonts w:cs="Arial"/>
        </w:rPr>
        <w:t>PersIndex</w:t>
      </w:r>
      <w:proofErr w:type="spellEnd"/>
      <w:r w:rsidRPr="0059421C">
        <w:rPr>
          <w:rFonts w:cs="Arial"/>
        </w:rPr>
        <w:t xml:space="preserve">.  If Enhanced Memory is not supported </w:t>
      </w:r>
      <w:proofErr w:type="spellStart"/>
      <w:r w:rsidRPr="0059421C">
        <w:rPr>
          <w:rFonts w:cs="Arial"/>
        </w:rPr>
        <w:t>PersIndex</w:t>
      </w:r>
      <w:proofErr w:type="spellEnd"/>
      <w:r w:rsidRPr="0059421C">
        <w:rPr>
          <w:rFonts w:cs="Arial"/>
        </w:rPr>
        <w:t xml:space="preserve"> shall be set to Vehicle.</w:t>
      </w:r>
    </w:p>
    <w:p w:rsidR="00C53099" w:rsidRPr="0059421C" w:rsidRDefault="00C53099" w:rsidP="00C53099">
      <w:pPr>
        <w:rPr>
          <w:rFonts w:cs="Arial"/>
        </w:rPr>
      </w:pPr>
    </w:p>
    <w:p w:rsidR="00C53099" w:rsidRPr="0059421C"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59421C"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9421C" w:rsidRDefault="00C53099">
            <w:pPr>
              <w:spacing w:line="252" w:lineRule="auto"/>
              <w:jc w:val="center"/>
              <w:rPr>
                <w:rFonts w:cs="Arial"/>
                <w:b/>
                <w:bCs/>
              </w:rPr>
            </w:pPr>
            <w:r w:rsidRPr="0059421C">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421C" w:rsidRDefault="00C53099">
            <w:pPr>
              <w:spacing w:line="252" w:lineRule="auto"/>
              <w:jc w:val="center"/>
              <w:rPr>
                <w:rFonts w:cs="Arial"/>
                <w:b/>
                <w:bCs/>
              </w:rPr>
            </w:pPr>
            <w:r w:rsidRPr="0059421C">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421C" w:rsidRDefault="00C53099">
            <w:pPr>
              <w:spacing w:line="252" w:lineRule="auto"/>
              <w:jc w:val="center"/>
              <w:rPr>
                <w:rFonts w:cs="Arial"/>
                <w:b/>
                <w:bCs/>
              </w:rPr>
            </w:pPr>
            <w:r w:rsidRPr="0059421C">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9421C" w:rsidRDefault="00C53099">
            <w:pPr>
              <w:spacing w:line="252" w:lineRule="auto"/>
              <w:jc w:val="center"/>
              <w:rPr>
                <w:rFonts w:cs="Arial"/>
                <w:b/>
                <w:bCs/>
              </w:rPr>
            </w:pPr>
            <w:r w:rsidRPr="0059421C">
              <w:rPr>
                <w:rFonts w:cs="Arial"/>
                <w:b/>
                <w:bCs/>
              </w:rPr>
              <w:t>HMI selection / Configuration Name</w:t>
            </w:r>
          </w:p>
        </w:tc>
      </w:tr>
      <w:tr w:rsidR="00C53099" w:rsidRPr="0059421C"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59421C" w:rsidRDefault="00C53099">
            <w:pPr>
              <w:spacing w:line="252" w:lineRule="auto"/>
              <w:jc w:val="center"/>
              <w:rPr>
                <w:rFonts w:cs="Arial"/>
                <w:bCs/>
              </w:rPr>
            </w:pPr>
            <w:r>
              <w:rPr>
                <w:rFonts w:cs="Arial"/>
                <w:bCs/>
              </w:rPr>
              <w:t>EV Coach</w:t>
            </w:r>
            <w:r w:rsidRPr="0059421C">
              <w:rPr>
                <w:rFonts w:cs="Arial"/>
                <w:bCs/>
              </w:rPr>
              <w:t xml:space="preserve"> – Cluster </w:t>
            </w:r>
            <w:proofErr w:type="spellStart"/>
            <w:r w:rsidRPr="0059421C">
              <w:rPr>
                <w:rFonts w:cs="Arial"/>
                <w:bCs/>
              </w:rPr>
              <w:t>IoD</w:t>
            </w:r>
            <w:proofErr w:type="spellEnd"/>
            <w:r w:rsidRPr="0059421C">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59421C" w:rsidRDefault="00C53099">
            <w:pPr>
              <w:spacing w:line="252" w:lineRule="auto"/>
              <w:jc w:val="center"/>
              <w:rPr>
                <w:rFonts w:cs="Arial"/>
                <w:b/>
                <w:bCs/>
              </w:rPr>
            </w:pPr>
          </w:p>
          <w:p w:rsidR="00C53099" w:rsidRPr="00520E99" w:rsidRDefault="00C53099">
            <w:pPr>
              <w:spacing w:line="252" w:lineRule="auto"/>
              <w:jc w:val="center"/>
              <w:rPr>
                <w:rFonts w:cs="Arial"/>
                <w:bCs/>
              </w:rPr>
            </w:pPr>
            <w:r w:rsidRPr="00520E99">
              <w:rPr>
                <w:rFonts w:cs="Arial"/>
                <w:bCs/>
              </w:rPr>
              <w:t>0x0987</w:t>
            </w:r>
          </w:p>
          <w:p w:rsidR="00C53099" w:rsidRPr="0059421C"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59421C" w:rsidRDefault="00C53099">
            <w:pPr>
              <w:spacing w:line="252" w:lineRule="auto"/>
              <w:jc w:val="center"/>
              <w:rPr>
                <w:rFonts w:cs="Arial"/>
                <w:bCs/>
              </w:rPr>
            </w:pPr>
            <w:r w:rsidRPr="0059421C">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59421C" w:rsidRDefault="00C53099">
            <w:pPr>
              <w:spacing w:line="252" w:lineRule="auto"/>
              <w:jc w:val="center"/>
              <w:rPr>
                <w:rFonts w:cs="Arial"/>
                <w:bCs/>
              </w:rPr>
            </w:pPr>
            <w:r w:rsidRPr="0059421C">
              <w:rPr>
                <w:rFonts w:cs="Arial"/>
                <w:bCs/>
              </w:rPr>
              <w:t xml:space="preserve">OFF / Disabled </w:t>
            </w:r>
          </w:p>
        </w:tc>
      </w:tr>
      <w:tr w:rsidR="00C53099" w:rsidRPr="0059421C"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9421C"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9421C"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59421C" w:rsidRDefault="00C53099">
            <w:pPr>
              <w:spacing w:line="252" w:lineRule="auto"/>
              <w:jc w:val="center"/>
              <w:rPr>
                <w:rFonts w:cs="Arial"/>
                <w:bCs/>
              </w:rPr>
            </w:pPr>
            <w:r w:rsidRPr="0059421C">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59421C" w:rsidRDefault="00C53099">
            <w:pPr>
              <w:spacing w:line="252" w:lineRule="auto"/>
              <w:jc w:val="center"/>
              <w:rPr>
                <w:rFonts w:cs="Arial"/>
                <w:bCs/>
              </w:rPr>
            </w:pPr>
            <w:r w:rsidRPr="0059421C">
              <w:rPr>
                <w:rFonts w:cs="Arial"/>
                <w:bCs/>
              </w:rPr>
              <w:t xml:space="preserve">ON / Enabled </w:t>
            </w:r>
          </w:p>
        </w:tc>
      </w:tr>
    </w:tbl>
    <w:p w:rsidR="00C53099" w:rsidRPr="0059421C" w:rsidRDefault="00C53099" w:rsidP="00C53099">
      <w:pPr>
        <w:rPr>
          <w:rFonts w:cs="Arial"/>
          <w:bCs/>
        </w:rPr>
      </w:pPr>
      <w:r w:rsidRPr="0059421C">
        <w:rPr>
          <w:rFonts w:cs="Arial"/>
          <w:bCs/>
        </w:rPr>
        <w:t xml:space="preserve">Note: this setting uses Feature2.Rq and Feature2.St </w:t>
      </w:r>
      <w:proofErr w:type="gramStart"/>
      <w:r w:rsidRPr="0059421C">
        <w:rPr>
          <w:rFonts w:cs="Arial"/>
          <w:bCs/>
        </w:rPr>
        <w:t>feature based</w:t>
      </w:r>
      <w:proofErr w:type="gramEnd"/>
      <w:r w:rsidRPr="0059421C">
        <w:rPr>
          <w:rFonts w:cs="Arial"/>
          <w:bCs/>
        </w:rPr>
        <w:t xml:space="preserve"> message protocol</w:t>
      </w:r>
    </w:p>
    <w:p w:rsidR="00C53099" w:rsidRPr="0059421C" w:rsidRDefault="00C53099" w:rsidP="00C53099">
      <w:pPr>
        <w:rPr>
          <w:rFonts w:cs="Arial"/>
          <w:b/>
          <w:bCs/>
          <w:color w:val="FF0000"/>
        </w:rPr>
      </w:pPr>
    </w:p>
    <w:p w:rsidR="00C53099" w:rsidRPr="0059421C"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59421C"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59421C" w:rsidRDefault="00C53099">
            <w:pPr>
              <w:spacing w:line="276" w:lineRule="auto"/>
              <w:jc w:val="center"/>
              <w:rPr>
                <w:rFonts w:cs="Arial"/>
                <w:b/>
                <w:bCs/>
              </w:rPr>
            </w:pPr>
            <w:r w:rsidRPr="0059421C">
              <w:rPr>
                <w:rFonts w:cs="Arial"/>
                <w:b/>
                <w:bCs/>
              </w:rPr>
              <w:t>HMI Setting ID</w:t>
            </w:r>
          </w:p>
        </w:tc>
      </w:tr>
      <w:tr w:rsidR="00C53099" w:rsidRPr="0059421C"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9421C" w:rsidRDefault="00C53099">
            <w:pPr>
              <w:spacing w:line="276" w:lineRule="auto"/>
              <w:jc w:val="center"/>
              <w:rPr>
                <w:rFonts w:eastAsiaTheme="minorEastAsia" w:cs="Arial"/>
              </w:rPr>
            </w:pPr>
            <w:r w:rsidRPr="00150C3B">
              <w:rPr>
                <w:rFonts w:eastAsiaTheme="minorEastAsia" w:cs="Arial"/>
              </w:rPr>
              <w:t>1052</w:t>
            </w:r>
          </w:p>
        </w:tc>
      </w:tr>
    </w:tbl>
    <w:p w:rsidR="00C53099" w:rsidRPr="0059421C" w:rsidRDefault="00C53099" w:rsidP="00C53099">
      <w:pPr>
        <w:rPr>
          <w:rFonts w:cs="Arial"/>
        </w:rPr>
      </w:pPr>
    </w:p>
    <w:p w:rsidR="00C53099" w:rsidRPr="0059421C"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VS-SR-REQ-365696/A-Auto Start Stop - Cluster </w:t>
      </w:r>
      <w:proofErr w:type="spellStart"/>
      <w:r w:rsidRPr="00C53099">
        <w:rPr>
          <w:b w:val="0"/>
          <w:u w:val="single"/>
        </w:rPr>
        <w:t>IoD</w:t>
      </w:r>
      <w:proofErr w:type="spellEnd"/>
      <w:r w:rsidRPr="00C53099">
        <w:rPr>
          <w:b w:val="0"/>
          <w:u w:val="single"/>
        </w:rPr>
        <w:t xml:space="preserve"> config</w:t>
      </w:r>
    </w:p>
    <w:p w:rsidR="00C53099" w:rsidRPr="00957257" w:rsidRDefault="00C53099" w:rsidP="00C53099">
      <w:pPr>
        <w:rPr>
          <w:rFonts w:cs="Arial"/>
        </w:rPr>
      </w:pPr>
      <w:r w:rsidRPr="00957257">
        <w:rPr>
          <w:rFonts w:cs="Arial"/>
        </w:rPr>
        <w:t xml:space="preserve">For this feature when performing the “Set” or “Query” operation the Feature Number and Configuration Number in the </w:t>
      </w:r>
      <w:proofErr w:type="spellStart"/>
      <w:r w:rsidRPr="00957257">
        <w:rPr>
          <w:rFonts w:cs="Arial"/>
        </w:rPr>
        <w:t>Feature.Rq</w:t>
      </w:r>
      <w:proofErr w:type="spellEnd"/>
      <w:r w:rsidRPr="00957257">
        <w:rPr>
          <w:rFonts w:cs="Arial"/>
        </w:rPr>
        <w:t xml:space="preserve"> and </w:t>
      </w:r>
      <w:proofErr w:type="spellStart"/>
      <w:r w:rsidRPr="00957257">
        <w:rPr>
          <w:rFonts w:cs="Arial"/>
        </w:rPr>
        <w:t>Feature.St</w:t>
      </w:r>
      <w:proofErr w:type="spellEnd"/>
      <w:r w:rsidRPr="00957257">
        <w:rPr>
          <w:rFonts w:cs="Arial"/>
        </w:rPr>
        <w:t xml:space="preserve"> messages shall be used below.</w:t>
      </w:r>
    </w:p>
    <w:p w:rsidR="00C53099" w:rsidRPr="00957257" w:rsidRDefault="00C53099" w:rsidP="00C53099">
      <w:pPr>
        <w:rPr>
          <w:rFonts w:cs="Arial"/>
        </w:rPr>
      </w:pPr>
    </w:p>
    <w:p w:rsidR="00C53099" w:rsidRPr="00957257" w:rsidRDefault="00C53099" w:rsidP="00C53099">
      <w:pPr>
        <w:rPr>
          <w:rFonts w:cs="Arial"/>
        </w:rPr>
      </w:pPr>
      <w:r w:rsidRPr="00957257">
        <w:rPr>
          <w:rFonts w:cs="Arial"/>
        </w:rPr>
        <w:t xml:space="preserve">If Enhanced Memory is supported the Active Personality Profile shall be used for </w:t>
      </w:r>
      <w:proofErr w:type="spellStart"/>
      <w:r w:rsidRPr="00957257">
        <w:rPr>
          <w:rFonts w:cs="Arial"/>
        </w:rPr>
        <w:t>PersIndex</w:t>
      </w:r>
      <w:proofErr w:type="spellEnd"/>
      <w:r w:rsidRPr="00957257">
        <w:rPr>
          <w:rFonts w:cs="Arial"/>
        </w:rPr>
        <w:t xml:space="preserve">.  If Enhanced Memory is not supported </w:t>
      </w:r>
      <w:proofErr w:type="spellStart"/>
      <w:r w:rsidRPr="00957257">
        <w:rPr>
          <w:rFonts w:cs="Arial"/>
        </w:rPr>
        <w:t>PersIndex</w:t>
      </w:r>
      <w:proofErr w:type="spellEnd"/>
      <w:r w:rsidRPr="00957257">
        <w:rPr>
          <w:rFonts w:cs="Arial"/>
        </w:rPr>
        <w:t xml:space="preserve"> shall be set to Vehicle.</w:t>
      </w:r>
    </w:p>
    <w:p w:rsidR="00C53099" w:rsidRPr="00957257"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957257"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57257" w:rsidRDefault="00C53099">
            <w:pPr>
              <w:spacing w:line="252" w:lineRule="auto"/>
              <w:jc w:val="center"/>
              <w:rPr>
                <w:rFonts w:cs="Arial"/>
                <w:b/>
                <w:bCs/>
              </w:rPr>
            </w:pPr>
            <w:r w:rsidRPr="00957257">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57257" w:rsidRDefault="00C53099">
            <w:pPr>
              <w:spacing w:line="252" w:lineRule="auto"/>
              <w:jc w:val="center"/>
              <w:rPr>
                <w:rFonts w:cs="Arial"/>
                <w:b/>
                <w:bCs/>
              </w:rPr>
            </w:pPr>
            <w:r w:rsidRPr="00957257">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57257" w:rsidRDefault="00C53099">
            <w:pPr>
              <w:spacing w:line="252" w:lineRule="auto"/>
              <w:jc w:val="center"/>
              <w:rPr>
                <w:rFonts w:cs="Arial"/>
                <w:b/>
                <w:bCs/>
              </w:rPr>
            </w:pPr>
            <w:r w:rsidRPr="00957257">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57257" w:rsidRDefault="00C53099">
            <w:pPr>
              <w:spacing w:line="252" w:lineRule="auto"/>
              <w:jc w:val="center"/>
              <w:rPr>
                <w:rFonts w:cs="Arial"/>
                <w:b/>
                <w:bCs/>
              </w:rPr>
            </w:pPr>
            <w:r w:rsidRPr="00957257">
              <w:rPr>
                <w:rFonts w:cs="Arial"/>
                <w:b/>
                <w:bCs/>
              </w:rPr>
              <w:t>HMI selection / Configuration Name</w:t>
            </w:r>
          </w:p>
        </w:tc>
      </w:tr>
      <w:tr w:rsidR="00C53099" w:rsidRPr="00957257"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957257" w:rsidRDefault="00C53099">
            <w:pPr>
              <w:spacing w:line="252" w:lineRule="auto"/>
              <w:jc w:val="center"/>
              <w:rPr>
                <w:rFonts w:cs="Arial"/>
                <w:bCs/>
              </w:rPr>
            </w:pPr>
            <w:r>
              <w:rPr>
                <w:rFonts w:cs="Arial"/>
                <w:bCs/>
              </w:rPr>
              <w:t>Auto Start Stop</w:t>
            </w:r>
            <w:r w:rsidRPr="00957257">
              <w:rPr>
                <w:rFonts w:cs="Arial"/>
                <w:bCs/>
              </w:rPr>
              <w:t xml:space="preserve"> – Cluster </w:t>
            </w:r>
            <w:proofErr w:type="spellStart"/>
            <w:r w:rsidRPr="00957257">
              <w:rPr>
                <w:rFonts w:cs="Arial"/>
                <w:bCs/>
              </w:rPr>
              <w:t>IoD</w:t>
            </w:r>
            <w:proofErr w:type="spellEnd"/>
            <w:r w:rsidRPr="00957257">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957257" w:rsidRDefault="00C53099">
            <w:pPr>
              <w:spacing w:line="252" w:lineRule="auto"/>
              <w:jc w:val="center"/>
              <w:rPr>
                <w:rFonts w:cs="Arial"/>
                <w:b/>
                <w:bCs/>
              </w:rPr>
            </w:pPr>
          </w:p>
          <w:p w:rsidR="00C53099" w:rsidRPr="00957257" w:rsidRDefault="00C53099">
            <w:pPr>
              <w:spacing w:line="252" w:lineRule="auto"/>
              <w:jc w:val="center"/>
              <w:rPr>
                <w:rFonts w:cs="Arial"/>
                <w:bCs/>
              </w:rPr>
            </w:pPr>
            <w:r>
              <w:rPr>
                <w:rFonts w:cs="Arial"/>
                <w:bCs/>
              </w:rPr>
              <w:t>0x0988</w:t>
            </w:r>
          </w:p>
          <w:p w:rsidR="00C53099" w:rsidRPr="00957257"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957257" w:rsidRDefault="00C53099">
            <w:pPr>
              <w:spacing w:line="252" w:lineRule="auto"/>
              <w:jc w:val="center"/>
              <w:rPr>
                <w:rFonts w:cs="Arial"/>
                <w:bCs/>
              </w:rPr>
            </w:pPr>
            <w:r w:rsidRPr="00957257">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957257" w:rsidRDefault="00C53099">
            <w:pPr>
              <w:spacing w:line="252" w:lineRule="auto"/>
              <w:jc w:val="center"/>
              <w:rPr>
                <w:rFonts w:cs="Arial"/>
                <w:bCs/>
              </w:rPr>
            </w:pPr>
            <w:r w:rsidRPr="00957257">
              <w:rPr>
                <w:rFonts w:cs="Arial"/>
                <w:bCs/>
              </w:rPr>
              <w:t xml:space="preserve">OFF / Disabled </w:t>
            </w:r>
          </w:p>
        </w:tc>
      </w:tr>
      <w:tr w:rsidR="00C53099" w:rsidRPr="00957257"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957257"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957257"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957257" w:rsidRDefault="00C53099">
            <w:pPr>
              <w:spacing w:line="252" w:lineRule="auto"/>
              <w:jc w:val="center"/>
              <w:rPr>
                <w:rFonts w:cs="Arial"/>
                <w:bCs/>
              </w:rPr>
            </w:pPr>
            <w:r w:rsidRPr="00957257">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957257" w:rsidRDefault="00C53099">
            <w:pPr>
              <w:spacing w:line="252" w:lineRule="auto"/>
              <w:jc w:val="center"/>
              <w:rPr>
                <w:rFonts w:cs="Arial"/>
                <w:bCs/>
              </w:rPr>
            </w:pPr>
            <w:r w:rsidRPr="00957257">
              <w:rPr>
                <w:rFonts w:cs="Arial"/>
                <w:bCs/>
              </w:rPr>
              <w:t xml:space="preserve">ON / Enabled </w:t>
            </w:r>
          </w:p>
        </w:tc>
      </w:tr>
    </w:tbl>
    <w:p w:rsidR="00C53099" w:rsidRPr="00957257" w:rsidRDefault="00C53099" w:rsidP="00C53099">
      <w:pPr>
        <w:rPr>
          <w:rFonts w:cs="Arial"/>
          <w:bCs/>
        </w:rPr>
      </w:pPr>
      <w:r w:rsidRPr="00957257">
        <w:rPr>
          <w:rFonts w:cs="Arial"/>
          <w:bCs/>
        </w:rPr>
        <w:t xml:space="preserve">Note: this setting uses Feature2.Rq and Feature2.St </w:t>
      </w:r>
      <w:proofErr w:type="gramStart"/>
      <w:r w:rsidRPr="00957257">
        <w:rPr>
          <w:rFonts w:cs="Arial"/>
          <w:bCs/>
        </w:rPr>
        <w:t>feature based</w:t>
      </w:r>
      <w:proofErr w:type="gramEnd"/>
      <w:r w:rsidRPr="00957257">
        <w:rPr>
          <w:rFonts w:cs="Arial"/>
          <w:bCs/>
        </w:rPr>
        <w:t xml:space="preserve"> message protocol</w:t>
      </w:r>
    </w:p>
    <w:p w:rsidR="00C53099" w:rsidRPr="00957257" w:rsidRDefault="00C53099" w:rsidP="00C53099">
      <w:pPr>
        <w:rPr>
          <w:rFonts w:cs="Arial"/>
          <w:b/>
          <w:bCs/>
          <w:color w:val="FF0000"/>
        </w:rPr>
      </w:pPr>
    </w:p>
    <w:p w:rsidR="00C53099" w:rsidRPr="00957257"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957257"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957257" w:rsidRDefault="00C53099">
            <w:pPr>
              <w:spacing w:line="276" w:lineRule="auto"/>
              <w:jc w:val="center"/>
              <w:rPr>
                <w:rFonts w:cs="Arial"/>
                <w:b/>
                <w:bCs/>
              </w:rPr>
            </w:pPr>
            <w:r w:rsidRPr="00957257">
              <w:rPr>
                <w:rFonts w:cs="Arial"/>
                <w:b/>
                <w:bCs/>
              </w:rPr>
              <w:t>HMI Setting ID</w:t>
            </w:r>
          </w:p>
        </w:tc>
      </w:tr>
      <w:tr w:rsidR="00C53099" w:rsidRPr="00957257"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957257" w:rsidRDefault="00C53099">
            <w:pPr>
              <w:spacing w:line="276" w:lineRule="auto"/>
              <w:jc w:val="center"/>
              <w:rPr>
                <w:rFonts w:eastAsiaTheme="minorEastAsia" w:cs="Arial"/>
              </w:rPr>
            </w:pPr>
            <w:r w:rsidRPr="00985F97">
              <w:rPr>
                <w:rFonts w:eastAsiaTheme="minorEastAsia" w:cs="Arial"/>
              </w:rPr>
              <w:t>1053</w:t>
            </w:r>
          </w:p>
        </w:tc>
      </w:tr>
    </w:tbl>
    <w:p w:rsidR="00C53099" w:rsidRPr="00957257" w:rsidRDefault="00C53099" w:rsidP="00C53099">
      <w:pPr>
        <w:rPr>
          <w:rFonts w:cs="Arial"/>
        </w:rPr>
      </w:pPr>
    </w:p>
    <w:p w:rsidR="00C53099" w:rsidRPr="00957257"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VS-SR-REQ-365697/A-Seatbelt Status - Cluster </w:t>
      </w:r>
      <w:proofErr w:type="spellStart"/>
      <w:r w:rsidRPr="00C53099">
        <w:rPr>
          <w:b w:val="0"/>
          <w:u w:val="single"/>
        </w:rPr>
        <w:t>IoD</w:t>
      </w:r>
      <w:proofErr w:type="spellEnd"/>
      <w:r w:rsidRPr="00C53099">
        <w:rPr>
          <w:b w:val="0"/>
          <w:u w:val="single"/>
        </w:rPr>
        <w:t xml:space="preserve"> config</w:t>
      </w:r>
    </w:p>
    <w:p w:rsidR="00C53099" w:rsidRPr="001F25F7" w:rsidRDefault="00C53099" w:rsidP="00C53099">
      <w:pPr>
        <w:rPr>
          <w:rFonts w:cs="Arial"/>
        </w:rPr>
      </w:pPr>
      <w:r w:rsidRPr="001F25F7">
        <w:rPr>
          <w:rFonts w:cs="Arial"/>
        </w:rPr>
        <w:t xml:space="preserve">For this feature when performing the “Set” or “Query” operation the Feature Number and Configuration Number in the </w:t>
      </w:r>
      <w:proofErr w:type="spellStart"/>
      <w:r w:rsidRPr="001F25F7">
        <w:rPr>
          <w:rFonts w:cs="Arial"/>
        </w:rPr>
        <w:t>Feature.Rq</w:t>
      </w:r>
      <w:proofErr w:type="spellEnd"/>
      <w:r w:rsidRPr="001F25F7">
        <w:rPr>
          <w:rFonts w:cs="Arial"/>
        </w:rPr>
        <w:t xml:space="preserve"> and </w:t>
      </w:r>
      <w:proofErr w:type="spellStart"/>
      <w:r w:rsidRPr="001F25F7">
        <w:rPr>
          <w:rFonts w:cs="Arial"/>
        </w:rPr>
        <w:t>Feature.St</w:t>
      </w:r>
      <w:proofErr w:type="spellEnd"/>
      <w:r w:rsidRPr="001F25F7">
        <w:rPr>
          <w:rFonts w:cs="Arial"/>
        </w:rPr>
        <w:t xml:space="preserve"> messages shall be used below.</w:t>
      </w:r>
    </w:p>
    <w:p w:rsidR="00C53099" w:rsidRPr="001F25F7" w:rsidRDefault="00C53099" w:rsidP="00C53099">
      <w:pPr>
        <w:rPr>
          <w:rFonts w:cs="Arial"/>
        </w:rPr>
      </w:pPr>
    </w:p>
    <w:p w:rsidR="00C53099" w:rsidRPr="001F25F7" w:rsidRDefault="00C53099" w:rsidP="00C53099">
      <w:pPr>
        <w:rPr>
          <w:rFonts w:cs="Arial"/>
        </w:rPr>
      </w:pPr>
      <w:r w:rsidRPr="001F25F7">
        <w:rPr>
          <w:rFonts w:cs="Arial"/>
        </w:rPr>
        <w:t xml:space="preserve">If Enhanced Memory is supported the Active Personality Profile shall be used for </w:t>
      </w:r>
      <w:proofErr w:type="spellStart"/>
      <w:r w:rsidRPr="001F25F7">
        <w:rPr>
          <w:rFonts w:cs="Arial"/>
        </w:rPr>
        <w:t>PersIndex</w:t>
      </w:r>
      <w:proofErr w:type="spellEnd"/>
      <w:r w:rsidRPr="001F25F7">
        <w:rPr>
          <w:rFonts w:cs="Arial"/>
        </w:rPr>
        <w:t xml:space="preserve">.  If Enhanced Memory is not supported </w:t>
      </w:r>
      <w:proofErr w:type="spellStart"/>
      <w:r w:rsidRPr="001F25F7">
        <w:rPr>
          <w:rFonts w:cs="Arial"/>
        </w:rPr>
        <w:t>PersIndex</w:t>
      </w:r>
      <w:proofErr w:type="spellEnd"/>
      <w:r w:rsidRPr="001F25F7">
        <w:rPr>
          <w:rFonts w:cs="Arial"/>
        </w:rPr>
        <w:t xml:space="preserve"> shall be set to Vehicle.</w:t>
      </w:r>
    </w:p>
    <w:p w:rsidR="00C53099" w:rsidRPr="001F25F7" w:rsidRDefault="00C53099" w:rsidP="00C53099">
      <w:pPr>
        <w:rPr>
          <w:rFonts w:cs="Arial"/>
        </w:rPr>
      </w:pPr>
    </w:p>
    <w:p w:rsidR="00C53099" w:rsidRPr="001F25F7"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1F25F7"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F25F7" w:rsidRDefault="00C53099">
            <w:pPr>
              <w:spacing w:line="252" w:lineRule="auto"/>
              <w:jc w:val="center"/>
              <w:rPr>
                <w:rFonts w:cs="Arial"/>
                <w:b/>
                <w:bCs/>
              </w:rPr>
            </w:pPr>
            <w:r w:rsidRPr="001F25F7">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F25F7" w:rsidRDefault="00C53099">
            <w:pPr>
              <w:spacing w:line="252" w:lineRule="auto"/>
              <w:jc w:val="center"/>
              <w:rPr>
                <w:rFonts w:cs="Arial"/>
                <w:b/>
                <w:bCs/>
              </w:rPr>
            </w:pPr>
            <w:r w:rsidRPr="001F25F7">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F25F7" w:rsidRDefault="00C53099">
            <w:pPr>
              <w:spacing w:line="252" w:lineRule="auto"/>
              <w:jc w:val="center"/>
              <w:rPr>
                <w:rFonts w:cs="Arial"/>
                <w:b/>
                <w:bCs/>
              </w:rPr>
            </w:pPr>
            <w:r w:rsidRPr="001F25F7">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F25F7" w:rsidRDefault="00C53099">
            <w:pPr>
              <w:spacing w:line="252" w:lineRule="auto"/>
              <w:jc w:val="center"/>
              <w:rPr>
                <w:rFonts w:cs="Arial"/>
                <w:b/>
                <w:bCs/>
              </w:rPr>
            </w:pPr>
            <w:r w:rsidRPr="001F25F7">
              <w:rPr>
                <w:rFonts w:cs="Arial"/>
                <w:b/>
                <w:bCs/>
              </w:rPr>
              <w:t>HMI selection / Configuration Name</w:t>
            </w:r>
          </w:p>
        </w:tc>
      </w:tr>
      <w:tr w:rsidR="00C53099" w:rsidRPr="001F25F7"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1F25F7" w:rsidRDefault="00C53099">
            <w:pPr>
              <w:spacing w:line="252" w:lineRule="auto"/>
              <w:jc w:val="center"/>
              <w:rPr>
                <w:rFonts w:cs="Arial"/>
                <w:bCs/>
              </w:rPr>
            </w:pPr>
            <w:r>
              <w:rPr>
                <w:rFonts w:cs="Arial"/>
                <w:bCs/>
              </w:rPr>
              <w:t>Seatbelt Status</w:t>
            </w:r>
            <w:r w:rsidRPr="001F25F7">
              <w:rPr>
                <w:rFonts w:cs="Arial"/>
                <w:bCs/>
              </w:rPr>
              <w:t xml:space="preserve"> – Cluster </w:t>
            </w:r>
            <w:proofErr w:type="spellStart"/>
            <w:r w:rsidRPr="001F25F7">
              <w:rPr>
                <w:rFonts w:cs="Arial"/>
                <w:bCs/>
              </w:rPr>
              <w:t>IoD</w:t>
            </w:r>
            <w:proofErr w:type="spellEnd"/>
            <w:r w:rsidRPr="001F25F7">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1F25F7" w:rsidRDefault="00C53099">
            <w:pPr>
              <w:spacing w:line="252" w:lineRule="auto"/>
              <w:jc w:val="center"/>
              <w:rPr>
                <w:rFonts w:cs="Arial"/>
                <w:b/>
                <w:bCs/>
              </w:rPr>
            </w:pPr>
          </w:p>
          <w:p w:rsidR="00C53099" w:rsidRPr="00636AAB" w:rsidRDefault="00C53099">
            <w:pPr>
              <w:spacing w:line="252" w:lineRule="auto"/>
              <w:jc w:val="center"/>
              <w:rPr>
                <w:rFonts w:cs="Arial"/>
                <w:bCs/>
              </w:rPr>
            </w:pPr>
            <w:r w:rsidRPr="00636AAB">
              <w:rPr>
                <w:rFonts w:cs="Arial"/>
                <w:bCs/>
              </w:rPr>
              <w:t>0x0989</w:t>
            </w:r>
          </w:p>
          <w:p w:rsidR="00C53099" w:rsidRPr="001F25F7"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1F25F7" w:rsidRDefault="00C53099">
            <w:pPr>
              <w:spacing w:line="252" w:lineRule="auto"/>
              <w:jc w:val="center"/>
              <w:rPr>
                <w:rFonts w:cs="Arial"/>
                <w:bCs/>
              </w:rPr>
            </w:pPr>
            <w:r w:rsidRPr="001F25F7">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1F25F7" w:rsidRDefault="00C53099">
            <w:pPr>
              <w:spacing w:line="252" w:lineRule="auto"/>
              <w:jc w:val="center"/>
              <w:rPr>
                <w:rFonts w:cs="Arial"/>
                <w:bCs/>
              </w:rPr>
            </w:pPr>
            <w:r w:rsidRPr="001F25F7">
              <w:rPr>
                <w:rFonts w:cs="Arial"/>
                <w:bCs/>
              </w:rPr>
              <w:t xml:space="preserve">OFF / Disabled </w:t>
            </w:r>
          </w:p>
        </w:tc>
      </w:tr>
      <w:tr w:rsidR="00C53099" w:rsidRPr="001F25F7"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1F25F7"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1F25F7"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1F25F7" w:rsidRDefault="00C53099">
            <w:pPr>
              <w:spacing w:line="252" w:lineRule="auto"/>
              <w:jc w:val="center"/>
              <w:rPr>
                <w:rFonts w:cs="Arial"/>
                <w:bCs/>
              </w:rPr>
            </w:pPr>
            <w:r w:rsidRPr="001F25F7">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1F25F7" w:rsidRDefault="00C53099">
            <w:pPr>
              <w:spacing w:line="252" w:lineRule="auto"/>
              <w:jc w:val="center"/>
              <w:rPr>
                <w:rFonts w:cs="Arial"/>
                <w:bCs/>
              </w:rPr>
            </w:pPr>
            <w:r w:rsidRPr="001F25F7">
              <w:rPr>
                <w:rFonts w:cs="Arial"/>
                <w:bCs/>
              </w:rPr>
              <w:t xml:space="preserve">ON / Enabled </w:t>
            </w:r>
          </w:p>
        </w:tc>
      </w:tr>
    </w:tbl>
    <w:p w:rsidR="00C53099" w:rsidRPr="001F25F7" w:rsidRDefault="00C53099" w:rsidP="00C53099">
      <w:pPr>
        <w:rPr>
          <w:rFonts w:cs="Arial"/>
          <w:bCs/>
        </w:rPr>
      </w:pPr>
      <w:r w:rsidRPr="001F25F7">
        <w:rPr>
          <w:rFonts w:cs="Arial"/>
          <w:bCs/>
        </w:rPr>
        <w:t xml:space="preserve">Note: this setting uses Feature2.Rq and Feature2.St </w:t>
      </w:r>
      <w:proofErr w:type="gramStart"/>
      <w:r w:rsidRPr="001F25F7">
        <w:rPr>
          <w:rFonts w:cs="Arial"/>
          <w:bCs/>
        </w:rPr>
        <w:t>feature based</w:t>
      </w:r>
      <w:proofErr w:type="gramEnd"/>
      <w:r w:rsidRPr="001F25F7">
        <w:rPr>
          <w:rFonts w:cs="Arial"/>
          <w:bCs/>
        </w:rPr>
        <w:t xml:space="preserve"> message protocol</w:t>
      </w:r>
    </w:p>
    <w:p w:rsidR="00C53099" w:rsidRPr="001F25F7" w:rsidRDefault="00C53099" w:rsidP="00C53099">
      <w:pPr>
        <w:rPr>
          <w:rFonts w:cs="Arial"/>
          <w:b/>
          <w:bCs/>
          <w:color w:val="FF0000"/>
        </w:rPr>
      </w:pPr>
    </w:p>
    <w:p w:rsidR="00C53099" w:rsidRPr="001F25F7"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1F25F7"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1F25F7" w:rsidRDefault="00C53099">
            <w:pPr>
              <w:spacing w:line="276" w:lineRule="auto"/>
              <w:jc w:val="center"/>
              <w:rPr>
                <w:rFonts w:cs="Arial"/>
                <w:b/>
                <w:bCs/>
              </w:rPr>
            </w:pPr>
            <w:r w:rsidRPr="001F25F7">
              <w:rPr>
                <w:rFonts w:cs="Arial"/>
                <w:b/>
                <w:bCs/>
              </w:rPr>
              <w:t>HMI Setting ID</w:t>
            </w:r>
          </w:p>
        </w:tc>
      </w:tr>
      <w:tr w:rsidR="00C53099" w:rsidRPr="001F25F7"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1F25F7" w:rsidRDefault="00C53099">
            <w:pPr>
              <w:spacing w:line="276" w:lineRule="auto"/>
              <w:jc w:val="center"/>
              <w:rPr>
                <w:rFonts w:eastAsiaTheme="minorEastAsia" w:cs="Arial"/>
              </w:rPr>
            </w:pPr>
            <w:r w:rsidRPr="00D54823">
              <w:rPr>
                <w:rFonts w:eastAsiaTheme="minorEastAsia" w:cs="Arial"/>
              </w:rPr>
              <w:t>1054</w:t>
            </w:r>
          </w:p>
        </w:tc>
      </w:tr>
    </w:tbl>
    <w:p w:rsidR="00C53099" w:rsidRPr="001F25F7" w:rsidRDefault="00C53099" w:rsidP="00C53099">
      <w:pPr>
        <w:rPr>
          <w:rFonts w:cs="Arial"/>
        </w:rPr>
      </w:pPr>
    </w:p>
    <w:p w:rsidR="00C53099" w:rsidRPr="001F25F7"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VS-SR-REQ-365701/A-TPMS - Cluster </w:t>
      </w:r>
      <w:proofErr w:type="spellStart"/>
      <w:r w:rsidRPr="00C53099">
        <w:rPr>
          <w:b w:val="0"/>
          <w:u w:val="single"/>
        </w:rPr>
        <w:t>IoD</w:t>
      </w:r>
      <w:proofErr w:type="spellEnd"/>
      <w:r w:rsidRPr="00C53099">
        <w:rPr>
          <w:b w:val="0"/>
          <w:u w:val="single"/>
        </w:rPr>
        <w:t xml:space="preserve"> config</w:t>
      </w:r>
    </w:p>
    <w:p w:rsidR="00C53099" w:rsidRPr="00710A40" w:rsidRDefault="00C53099" w:rsidP="00C53099">
      <w:pPr>
        <w:rPr>
          <w:rFonts w:cs="Arial"/>
        </w:rPr>
      </w:pPr>
      <w:r w:rsidRPr="00710A40">
        <w:rPr>
          <w:rFonts w:cs="Arial"/>
        </w:rPr>
        <w:t xml:space="preserve">For this feature when performing the “Set” or “Query” operation the Feature Number and Configuration Number in the </w:t>
      </w:r>
      <w:proofErr w:type="spellStart"/>
      <w:r w:rsidRPr="00710A40">
        <w:rPr>
          <w:rFonts w:cs="Arial"/>
        </w:rPr>
        <w:t>Feature.Rq</w:t>
      </w:r>
      <w:proofErr w:type="spellEnd"/>
      <w:r w:rsidRPr="00710A40">
        <w:rPr>
          <w:rFonts w:cs="Arial"/>
        </w:rPr>
        <w:t xml:space="preserve"> and </w:t>
      </w:r>
      <w:proofErr w:type="spellStart"/>
      <w:r w:rsidRPr="00710A40">
        <w:rPr>
          <w:rFonts w:cs="Arial"/>
        </w:rPr>
        <w:t>Feature.St</w:t>
      </w:r>
      <w:proofErr w:type="spellEnd"/>
      <w:r w:rsidRPr="00710A40">
        <w:rPr>
          <w:rFonts w:cs="Arial"/>
        </w:rPr>
        <w:t xml:space="preserve"> messages shall be used below.</w:t>
      </w:r>
    </w:p>
    <w:p w:rsidR="00C53099" w:rsidRPr="00710A40" w:rsidRDefault="00C53099" w:rsidP="00C53099">
      <w:pPr>
        <w:rPr>
          <w:rFonts w:cs="Arial"/>
        </w:rPr>
      </w:pPr>
    </w:p>
    <w:p w:rsidR="00C53099" w:rsidRPr="00710A40" w:rsidRDefault="00C53099" w:rsidP="00C53099">
      <w:pPr>
        <w:rPr>
          <w:rFonts w:cs="Arial"/>
        </w:rPr>
      </w:pPr>
      <w:r w:rsidRPr="00710A40">
        <w:rPr>
          <w:rFonts w:cs="Arial"/>
        </w:rPr>
        <w:t xml:space="preserve">If Enhanced Memory is supported the Active Personality Profile shall be used for </w:t>
      </w:r>
      <w:proofErr w:type="spellStart"/>
      <w:r w:rsidRPr="00710A40">
        <w:rPr>
          <w:rFonts w:cs="Arial"/>
        </w:rPr>
        <w:t>PersIndex</w:t>
      </w:r>
      <w:proofErr w:type="spellEnd"/>
      <w:r w:rsidRPr="00710A40">
        <w:rPr>
          <w:rFonts w:cs="Arial"/>
        </w:rPr>
        <w:t xml:space="preserve">.  If Enhanced Memory is not supported </w:t>
      </w:r>
      <w:proofErr w:type="spellStart"/>
      <w:r w:rsidRPr="00710A40">
        <w:rPr>
          <w:rFonts w:cs="Arial"/>
        </w:rPr>
        <w:t>PersIndex</w:t>
      </w:r>
      <w:proofErr w:type="spellEnd"/>
      <w:r w:rsidRPr="00710A40">
        <w:rPr>
          <w:rFonts w:cs="Arial"/>
        </w:rPr>
        <w:t xml:space="preserve"> shall be set to Vehicle.</w:t>
      </w:r>
    </w:p>
    <w:p w:rsidR="00C53099" w:rsidRPr="00710A40" w:rsidRDefault="00C53099" w:rsidP="00C53099">
      <w:pPr>
        <w:rPr>
          <w:rFonts w:cs="Arial"/>
        </w:rPr>
      </w:pPr>
    </w:p>
    <w:p w:rsidR="00C53099" w:rsidRPr="00710A40"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710A40"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10A40" w:rsidRDefault="00C53099">
            <w:pPr>
              <w:spacing w:line="252" w:lineRule="auto"/>
              <w:jc w:val="center"/>
              <w:rPr>
                <w:rFonts w:cs="Arial"/>
                <w:b/>
                <w:bCs/>
              </w:rPr>
            </w:pPr>
            <w:r w:rsidRPr="00710A40">
              <w:rPr>
                <w:rFonts w:cs="Arial"/>
                <w:b/>
                <w:bCs/>
              </w:rPr>
              <w:lastRenderedPageBreak/>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10A40" w:rsidRDefault="00C53099">
            <w:pPr>
              <w:spacing w:line="252" w:lineRule="auto"/>
              <w:jc w:val="center"/>
              <w:rPr>
                <w:rFonts w:cs="Arial"/>
                <w:b/>
                <w:bCs/>
              </w:rPr>
            </w:pPr>
            <w:r w:rsidRPr="00710A40">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10A40" w:rsidRDefault="00C53099">
            <w:pPr>
              <w:spacing w:line="252" w:lineRule="auto"/>
              <w:jc w:val="center"/>
              <w:rPr>
                <w:rFonts w:cs="Arial"/>
                <w:b/>
                <w:bCs/>
              </w:rPr>
            </w:pPr>
            <w:r w:rsidRPr="00710A40">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10A40" w:rsidRDefault="00C53099">
            <w:pPr>
              <w:spacing w:line="252" w:lineRule="auto"/>
              <w:jc w:val="center"/>
              <w:rPr>
                <w:rFonts w:cs="Arial"/>
                <w:b/>
                <w:bCs/>
              </w:rPr>
            </w:pPr>
            <w:r w:rsidRPr="00710A40">
              <w:rPr>
                <w:rFonts w:cs="Arial"/>
                <w:b/>
                <w:bCs/>
              </w:rPr>
              <w:t>HMI selection / Configuration Name</w:t>
            </w:r>
          </w:p>
        </w:tc>
      </w:tr>
      <w:tr w:rsidR="00C53099" w:rsidRPr="00710A40"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710A40" w:rsidRDefault="00C53099">
            <w:pPr>
              <w:spacing w:line="252" w:lineRule="auto"/>
              <w:jc w:val="center"/>
              <w:rPr>
                <w:rFonts w:cs="Arial"/>
                <w:bCs/>
              </w:rPr>
            </w:pPr>
            <w:r w:rsidRPr="00710A40">
              <w:rPr>
                <w:rFonts w:cs="Arial"/>
                <w:bCs/>
              </w:rPr>
              <w:t xml:space="preserve">TPMS – Cluster </w:t>
            </w:r>
            <w:proofErr w:type="spellStart"/>
            <w:r w:rsidRPr="00710A40">
              <w:rPr>
                <w:rFonts w:cs="Arial"/>
                <w:bCs/>
              </w:rPr>
              <w:t>IoD</w:t>
            </w:r>
            <w:proofErr w:type="spellEnd"/>
            <w:r w:rsidRPr="00710A40">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710A40" w:rsidRDefault="00C53099">
            <w:pPr>
              <w:spacing w:line="252" w:lineRule="auto"/>
              <w:jc w:val="center"/>
              <w:rPr>
                <w:rFonts w:cs="Arial"/>
                <w:b/>
                <w:bCs/>
              </w:rPr>
            </w:pPr>
          </w:p>
          <w:p w:rsidR="00C53099" w:rsidRPr="00AF57CB" w:rsidRDefault="00C53099">
            <w:pPr>
              <w:spacing w:line="252" w:lineRule="auto"/>
              <w:jc w:val="center"/>
              <w:rPr>
                <w:rFonts w:cs="Arial"/>
                <w:bCs/>
              </w:rPr>
            </w:pPr>
            <w:r w:rsidRPr="00AF57CB">
              <w:rPr>
                <w:rFonts w:cs="Arial"/>
                <w:bCs/>
              </w:rPr>
              <w:t>0x098A</w:t>
            </w:r>
          </w:p>
          <w:p w:rsidR="00C53099" w:rsidRPr="00710A40"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710A40" w:rsidRDefault="00C53099">
            <w:pPr>
              <w:spacing w:line="252" w:lineRule="auto"/>
              <w:jc w:val="center"/>
              <w:rPr>
                <w:rFonts w:cs="Arial"/>
                <w:bCs/>
              </w:rPr>
            </w:pPr>
            <w:r w:rsidRPr="00710A40">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710A40" w:rsidRDefault="00C53099">
            <w:pPr>
              <w:spacing w:line="252" w:lineRule="auto"/>
              <w:jc w:val="center"/>
              <w:rPr>
                <w:rFonts w:cs="Arial"/>
                <w:bCs/>
              </w:rPr>
            </w:pPr>
            <w:r w:rsidRPr="00710A40">
              <w:rPr>
                <w:rFonts w:cs="Arial"/>
                <w:bCs/>
              </w:rPr>
              <w:t xml:space="preserve">OFF / Disabled </w:t>
            </w:r>
          </w:p>
        </w:tc>
      </w:tr>
      <w:tr w:rsidR="00C53099" w:rsidRPr="00710A40"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710A40"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710A40"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710A40" w:rsidRDefault="00C53099">
            <w:pPr>
              <w:spacing w:line="252" w:lineRule="auto"/>
              <w:jc w:val="center"/>
              <w:rPr>
                <w:rFonts w:cs="Arial"/>
                <w:bCs/>
              </w:rPr>
            </w:pPr>
            <w:r w:rsidRPr="00710A40">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710A40" w:rsidRDefault="00C53099">
            <w:pPr>
              <w:spacing w:line="252" w:lineRule="auto"/>
              <w:jc w:val="center"/>
              <w:rPr>
                <w:rFonts w:cs="Arial"/>
                <w:bCs/>
              </w:rPr>
            </w:pPr>
            <w:r w:rsidRPr="00710A40">
              <w:rPr>
                <w:rFonts w:cs="Arial"/>
                <w:bCs/>
              </w:rPr>
              <w:t xml:space="preserve">ON / Enabled </w:t>
            </w:r>
          </w:p>
        </w:tc>
      </w:tr>
    </w:tbl>
    <w:p w:rsidR="00C53099" w:rsidRPr="00710A40" w:rsidRDefault="00C53099" w:rsidP="00C53099">
      <w:pPr>
        <w:rPr>
          <w:rFonts w:cs="Arial"/>
          <w:bCs/>
        </w:rPr>
      </w:pPr>
      <w:r w:rsidRPr="00710A40">
        <w:rPr>
          <w:rFonts w:cs="Arial"/>
          <w:bCs/>
        </w:rPr>
        <w:t xml:space="preserve">Note: this setting uses Feature2.Rq and Feature2.St </w:t>
      </w:r>
      <w:proofErr w:type="gramStart"/>
      <w:r w:rsidRPr="00710A40">
        <w:rPr>
          <w:rFonts w:cs="Arial"/>
          <w:bCs/>
        </w:rPr>
        <w:t>feature based</w:t>
      </w:r>
      <w:proofErr w:type="gramEnd"/>
      <w:r w:rsidRPr="00710A40">
        <w:rPr>
          <w:rFonts w:cs="Arial"/>
          <w:bCs/>
        </w:rPr>
        <w:t xml:space="preserve"> message protocol</w:t>
      </w:r>
    </w:p>
    <w:p w:rsidR="00C53099" w:rsidRPr="00710A40" w:rsidRDefault="00C53099" w:rsidP="00C53099">
      <w:pPr>
        <w:rPr>
          <w:rFonts w:cs="Arial"/>
          <w:b/>
          <w:bCs/>
          <w:color w:val="FF0000"/>
        </w:rPr>
      </w:pPr>
    </w:p>
    <w:p w:rsidR="00C53099" w:rsidRPr="00710A40"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710A40"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710A40" w:rsidRDefault="00C53099">
            <w:pPr>
              <w:spacing w:line="276" w:lineRule="auto"/>
              <w:jc w:val="center"/>
              <w:rPr>
                <w:rFonts w:cs="Arial"/>
                <w:b/>
                <w:bCs/>
              </w:rPr>
            </w:pPr>
            <w:r w:rsidRPr="00710A40">
              <w:rPr>
                <w:rFonts w:cs="Arial"/>
                <w:b/>
                <w:bCs/>
              </w:rPr>
              <w:t>HMI Setting ID</w:t>
            </w:r>
          </w:p>
        </w:tc>
      </w:tr>
      <w:tr w:rsidR="00C53099" w:rsidRPr="00710A40"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710A40" w:rsidRDefault="00C53099">
            <w:pPr>
              <w:spacing w:line="276" w:lineRule="auto"/>
              <w:jc w:val="center"/>
              <w:rPr>
                <w:rFonts w:eastAsiaTheme="minorEastAsia" w:cs="Arial"/>
              </w:rPr>
            </w:pPr>
            <w:r w:rsidRPr="004F00BC">
              <w:rPr>
                <w:rFonts w:eastAsiaTheme="minorEastAsia" w:cs="Arial"/>
              </w:rPr>
              <w:t>1055</w:t>
            </w:r>
          </w:p>
        </w:tc>
      </w:tr>
    </w:tbl>
    <w:p w:rsidR="00C53099" w:rsidRPr="00710A40" w:rsidRDefault="00C53099" w:rsidP="00C53099">
      <w:pPr>
        <w:rPr>
          <w:rFonts w:cs="Arial"/>
        </w:rPr>
      </w:pPr>
    </w:p>
    <w:p w:rsidR="00C53099" w:rsidRPr="00710A40"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VS-SR-REQ-365706/A-Eco Coach - Cluster </w:t>
      </w:r>
      <w:proofErr w:type="spellStart"/>
      <w:r w:rsidRPr="00C53099">
        <w:rPr>
          <w:b w:val="0"/>
          <w:u w:val="single"/>
        </w:rPr>
        <w:t>IoD</w:t>
      </w:r>
      <w:proofErr w:type="spellEnd"/>
      <w:r w:rsidRPr="00C53099">
        <w:rPr>
          <w:b w:val="0"/>
          <w:u w:val="single"/>
        </w:rPr>
        <w:t xml:space="preserve"> config</w:t>
      </w:r>
    </w:p>
    <w:p w:rsidR="00C53099" w:rsidRPr="00564ADB" w:rsidRDefault="00C53099" w:rsidP="00C53099">
      <w:pPr>
        <w:rPr>
          <w:rFonts w:cs="Arial"/>
        </w:rPr>
      </w:pPr>
      <w:r w:rsidRPr="00564ADB">
        <w:rPr>
          <w:rFonts w:cs="Arial"/>
        </w:rPr>
        <w:t xml:space="preserve">For this feature when performing the “Set” or “Query” operation the Feature Number and Configuration Number in the </w:t>
      </w:r>
      <w:proofErr w:type="spellStart"/>
      <w:r w:rsidRPr="00564ADB">
        <w:rPr>
          <w:rFonts w:cs="Arial"/>
        </w:rPr>
        <w:t>Feature.Rq</w:t>
      </w:r>
      <w:proofErr w:type="spellEnd"/>
      <w:r w:rsidRPr="00564ADB">
        <w:rPr>
          <w:rFonts w:cs="Arial"/>
        </w:rPr>
        <w:t xml:space="preserve"> and </w:t>
      </w:r>
      <w:proofErr w:type="spellStart"/>
      <w:r w:rsidRPr="00564ADB">
        <w:rPr>
          <w:rFonts w:cs="Arial"/>
        </w:rPr>
        <w:t>Feature.St</w:t>
      </w:r>
      <w:proofErr w:type="spellEnd"/>
      <w:r w:rsidRPr="00564ADB">
        <w:rPr>
          <w:rFonts w:cs="Arial"/>
        </w:rPr>
        <w:t xml:space="preserve"> messages shall be used below.</w:t>
      </w:r>
    </w:p>
    <w:p w:rsidR="00C53099" w:rsidRPr="00564ADB" w:rsidRDefault="00C53099" w:rsidP="00C53099">
      <w:pPr>
        <w:rPr>
          <w:rFonts w:cs="Arial"/>
        </w:rPr>
      </w:pPr>
    </w:p>
    <w:p w:rsidR="00C53099" w:rsidRPr="00564ADB" w:rsidRDefault="00C53099" w:rsidP="00C53099">
      <w:pPr>
        <w:rPr>
          <w:rFonts w:cs="Arial"/>
        </w:rPr>
      </w:pPr>
      <w:r w:rsidRPr="00564ADB">
        <w:rPr>
          <w:rFonts w:cs="Arial"/>
        </w:rPr>
        <w:t xml:space="preserve">If Enhanced Memory is supported the Active Personality Profile shall be used for </w:t>
      </w:r>
      <w:proofErr w:type="spellStart"/>
      <w:r w:rsidRPr="00564ADB">
        <w:rPr>
          <w:rFonts w:cs="Arial"/>
        </w:rPr>
        <w:t>PersIndex</w:t>
      </w:r>
      <w:proofErr w:type="spellEnd"/>
      <w:r w:rsidRPr="00564ADB">
        <w:rPr>
          <w:rFonts w:cs="Arial"/>
        </w:rPr>
        <w:t xml:space="preserve">.  If Enhanced Memory is not supported </w:t>
      </w:r>
      <w:proofErr w:type="spellStart"/>
      <w:r w:rsidRPr="00564ADB">
        <w:rPr>
          <w:rFonts w:cs="Arial"/>
        </w:rPr>
        <w:t>PersIndex</w:t>
      </w:r>
      <w:proofErr w:type="spellEnd"/>
      <w:r w:rsidRPr="00564ADB">
        <w:rPr>
          <w:rFonts w:cs="Arial"/>
        </w:rPr>
        <w:t xml:space="preserve"> shall be set to Vehicle.</w:t>
      </w:r>
    </w:p>
    <w:p w:rsidR="00C53099" w:rsidRPr="00564ADB" w:rsidRDefault="00C53099" w:rsidP="00C53099">
      <w:pPr>
        <w:rPr>
          <w:rFonts w:cs="Arial"/>
        </w:rPr>
      </w:pPr>
    </w:p>
    <w:p w:rsidR="00C53099" w:rsidRPr="00564ADB"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564ADB"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64ADB" w:rsidRDefault="00C53099">
            <w:pPr>
              <w:spacing w:line="252" w:lineRule="auto"/>
              <w:jc w:val="center"/>
              <w:rPr>
                <w:rFonts w:cs="Arial"/>
                <w:b/>
                <w:bCs/>
              </w:rPr>
            </w:pPr>
            <w:r w:rsidRPr="00564ADB">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64ADB" w:rsidRDefault="00C53099">
            <w:pPr>
              <w:spacing w:line="252" w:lineRule="auto"/>
              <w:jc w:val="center"/>
              <w:rPr>
                <w:rFonts w:cs="Arial"/>
                <w:b/>
                <w:bCs/>
              </w:rPr>
            </w:pPr>
            <w:r w:rsidRPr="00564ADB">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64ADB" w:rsidRDefault="00C53099">
            <w:pPr>
              <w:spacing w:line="252" w:lineRule="auto"/>
              <w:jc w:val="center"/>
              <w:rPr>
                <w:rFonts w:cs="Arial"/>
                <w:b/>
                <w:bCs/>
              </w:rPr>
            </w:pPr>
            <w:r w:rsidRPr="00564ADB">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64ADB" w:rsidRDefault="00C53099">
            <w:pPr>
              <w:spacing w:line="252" w:lineRule="auto"/>
              <w:jc w:val="center"/>
              <w:rPr>
                <w:rFonts w:cs="Arial"/>
                <w:b/>
                <w:bCs/>
              </w:rPr>
            </w:pPr>
            <w:r w:rsidRPr="00564ADB">
              <w:rPr>
                <w:rFonts w:cs="Arial"/>
                <w:b/>
                <w:bCs/>
              </w:rPr>
              <w:t>HMI selection / Configuration Name</w:t>
            </w:r>
          </w:p>
        </w:tc>
      </w:tr>
      <w:tr w:rsidR="00C53099" w:rsidRPr="00564ADB"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564ADB" w:rsidRDefault="00C53099" w:rsidP="00C53099">
            <w:pPr>
              <w:spacing w:line="252" w:lineRule="auto"/>
              <w:jc w:val="center"/>
              <w:rPr>
                <w:rFonts w:cs="Arial"/>
                <w:bCs/>
              </w:rPr>
            </w:pPr>
            <w:r>
              <w:rPr>
                <w:rFonts w:cs="Arial"/>
                <w:bCs/>
              </w:rPr>
              <w:t xml:space="preserve">Eco Coach </w:t>
            </w:r>
            <w:r w:rsidRPr="00564ADB">
              <w:rPr>
                <w:rFonts w:cs="Arial"/>
                <w:bCs/>
              </w:rPr>
              <w:t xml:space="preserve">– Cluster </w:t>
            </w:r>
            <w:proofErr w:type="spellStart"/>
            <w:r w:rsidRPr="00564ADB">
              <w:rPr>
                <w:rFonts w:cs="Arial"/>
                <w:bCs/>
              </w:rPr>
              <w:t>IoD</w:t>
            </w:r>
            <w:proofErr w:type="spellEnd"/>
            <w:r w:rsidRPr="00564ADB">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564ADB" w:rsidRDefault="00C53099">
            <w:pPr>
              <w:spacing w:line="252" w:lineRule="auto"/>
              <w:jc w:val="center"/>
              <w:rPr>
                <w:rFonts w:cs="Arial"/>
                <w:b/>
                <w:bCs/>
              </w:rPr>
            </w:pPr>
          </w:p>
          <w:p w:rsidR="00C53099" w:rsidRPr="00680E52" w:rsidRDefault="00C53099">
            <w:pPr>
              <w:spacing w:line="252" w:lineRule="auto"/>
              <w:jc w:val="center"/>
              <w:rPr>
                <w:rFonts w:cs="Arial"/>
                <w:bCs/>
              </w:rPr>
            </w:pPr>
            <w:r w:rsidRPr="00680E52">
              <w:rPr>
                <w:rFonts w:cs="Arial"/>
                <w:bCs/>
              </w:rPr>
              <w:t>0x098B</w:t>
            </w:r>
          </w:p>
          <w:p w:rsidR="00C53099" w:rsidRPr="00564ADB"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564ADB" w:rsidRDefault="00C53099">
            <w:pPr>
              <w:spacing w:line="252" w:lineRule="auto"/>
              <w:jc w:val="center"/>
              <w:rPr>
                <w:rFonts w:cs="Arial"/>
                <w:bCs/>
              </w:rPr>
            </w:pPr>
            <w:r w:rsidRPr="00564ADB">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564ADB" w:rsidRDefault="00C53099">
            <w:pPr>
              <w:spacing w:line="252" w:lineRule="auto"/>
              <w:jc w:val="center"/>
              <w:rPr>
                <w:rFonts w:cs="Arial"/>
                <w:bCs/>
              </w:rPr>
            </w:pPr>
            <w:r w:rsidRPr="00564ADB">
              <w:rPr>
                <w:rFonts w:cs="Arial"/>
                <w:bCs/>
              </w:rPr>
              <w:t xml:space="preserve">OFF / Disabled </w:t>
            </w:r>
          </w:p>
        </w:tc>
      </w:tr>
      <w:tr w:rsidR="00C53099" w:rsidRPr="00564ADB"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64ADB"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64ADB"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564ADB" w:rsidRDefault="00C53099">
            <w:pPr>
              <w:spacing w:line="252" w:lineRule="auto"/>
              <w:jc w:val="center"/>
              <w:rPr>
                <w:rFonts w:cs="Arial"/>
                <w:bCs/>
              </w:rPr>
            </w:pPr>
            <w:r w:rsidRPr="00564ADB">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564ADB" w:rsidRDefault="00C53099">
            <w:pPr>
              <w:spacing w:line="252" w:lineRule="auto"/>
              <w:jc w:val="center"/>
              <w:rPr>
                <w:rFonts w:cs="Arial"/>
                <w:bCs/>
              </w:rPr>
            </w:pPr>
            <w:r w:rsidRPr="00564ADB">
              <w:rPr>
                <w:rFonts w:cs="Arial"/>
                <w:bCs/>
              </w:rPr>
              <w:t xml:space="preserve">ON / Enabled </w:t>
            </w:r>
          </w:p>
        </w:tc>
      </w:tr>
    </w:tbl>
    <w:p w:rsidR="00C53099" w:rsidRPr="00564ADB" w:rsidRDefault="00C53099" w:rsidP="00C53099">
      <w:pPr>
        <w:rPr>
          <w:rFonts w:cs="Arial"/>
          <w:bCs/>
        </w:rPr>
      </w:pPr>
      <w:r w:rsidRPr="00564ADB">
        <w:rPr>
          <w:rFonts w:cs="Arial"/>
          <w:bCs/>
        </w:rPr>
        <w:t xml:space="preserve">Note: this setting uses Feature2.Rq and Feature2.St </w:t>
      </w:r>
      <w:proofErr w:type="gramStart"/>
      <w:r w:rsidRPr="00564ADB">
        <w:rPr>
          <w:rFonts w:cs="Arial"/>
          <w:bCs/>
        </w:rPr>
        <w:t>feature based</w:t>
      </w:r>
      <w:proofErr w:type="gramEnd"/>
      <w:r w:rsidRPr="00564ADB">
        <w:rPr>
          <w:rFonts w:cs="Arial"/>
          <w:bCs/>
        </w:rPr>
        <w:t xml:space="preserve"> message protocol</w:t>
      </w:r>
    </w:p>
    <w:p w:rsidR="00C53099" w:rsidRPr="00564ADB" w:rsidRDefault="00C53099" w:rsidP="00C53099">
      <w:pPr>
        <w:rPr>
          <w:rFonts w:cs="Arial"/>
          <w:b/>
          <w:bCs/>
          <w:color w:val="FF0000"/>
        </w:rPr>
      </w:pPr>
    </w:p>
    <w:p w:rsidR="00C53099" w:rsidRPr="00564ADB"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564ADB"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564ADB" w:rsidRDefault="00C53099">
            <w:pPr>
              <w:spacing w:line="276" w:lineRule="auto"/>
              <w:jc w:val="center"/>
              <w:rPr>
                <w:rFonts w:cs="Arial"/>
                <w:b/>
                <w:bCs/>
              </w:rPr>
            </w:pPr>
            <w:r w:rsidRPr="00564ADB">
              <w:rPr>
                <w:rFonts w:cs="Arial"/>
                <w:b/>
                <w:bCs/>
              </w:rPr>
              <w:t>HMI Setting ID</w:t>
            </w:r>
          </w:p>
        </w:tc>
      </w:tr>
      <w:tr w:rsidR="00C53099" w:rsidRPr="00564ADB"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64ADB" w:rsidRDefault="00C53099">
            <w:pPr>
              <w:spacing w:line="276" w:lineRule="auto"/>
              <w:jc w:val="center"/>
              <w:rPr>
                <w:rFonts w:eastAsiaTheme="minorEastAsia" w:cs="Arial"/>
              </w:rPr>
            </w:pPr>
            <w:r w:rsidRPr="00364DF8">
              <w:rPr>
                <w:rFonts w:eastAsiaTheme="minorEastAsia" w:cs="Arial"/>
              </w:rPr>
              <w:t>1056</w:t>
            </w:r>
          </w:p>
        </w:tc>
      </w:tr>
    </w:tbl>
    <w:p w:rsidR="00C53099" w:rsidRPr="00564ADB"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VS-SR-REQ-365722/A-Now Playing (Audio / Phone) - Cluster </w:t>
      </w:r>
      <w:proofErr w:type="spellStart"/>
      <w:r w:rsidRPr="00C53099">
        <w:rPr>
          <w:b w:val="0"/>
          <w:u w:val="single"/>
        </w:rPr>
        <w:t>IoD</w:t>
      </w:r>
      <w:proofErr w:type="spellEnd"/>
      <w:r w:rsidRPr="00C53099">
        <w:rPr>
          <w:b w:val="0"/>
          <w:u w:val="single"/>
        </w:rPr>
        <w:t xml:space="preserve"> config</w:t>
      </w:r>
    </w:p>
    <w:p w:rsidR="00C53099" w:rsidRPr="001E26AD" w:rsidRDefault="00C53099" w:rsidP="00C53099">
      <w:pPr>
        <w:rPr>
          <w:rFonts w:cs="Arial"/>
        </w:rPr>
      </w:pPr>
      <w:r w:rsidRPr="001E26AD">
        <w:rPr>
          <w:rFonts w:cs="Arial"/>
        </w:rPr>
        <w:t xml:space="preserve">For this feature when performing the “Set” or “Query” operation the Feature Number and Configuration Number in the </w:t>
      </w:r>
      <w:proofErr w:type="spellStart"/>
      <w:r w:rsidRPr="001E26AD">
        <w:rPr>
          <w:rFonts w:cs="Arial"/>
        </w:rPr>
        <w:t>Feature.Rq</w:t>
      </w:r>
      <w:proofErr w:type="spellEnd"/>
      <w:r w:rsidRPr="001E26AD">
        <w:rPr>
          <w:rFonts w:cs="Arial"/>
        </w:rPr>
        <w:t xml:space="preserve"> and </w:t>
      </w:r>
      <w:proofErr w:type="spellStart"/>
      <w:r w:rsidRPr="001E26AD">
        <w:rPr>
          <w:rFonts w:cs="Arial"/>
        </w:rPr>
        <w:t>Feature.St</w:t>
      </w:r>
      <w:proofErr w:type="spellEnd"/>
      <w:r w:rsidRPr="001E26AD">
        <w:rPr>
          <w:rFonts w:cs="Arial"/>
        </w:rPr>
        <w:t xml:space="preserve"> messages shall be used below.</w:t>
      </w:r>
    </w:p>
    <w:p w:rsidR="00C53099" w:rsidRPr="001E26AD" w:rsidRDefault="00C53099" w:rsidP="00C53099">
      <w:pPr>
        <w:rPr>
          <w:rFonts w:cs="Arial"/>
        </w:rPr>
      </w:pPr>
    </w:p>
    <w:p w:rsidR="00C53099" w:rsidRDefault="00C53099" w:rsidP="00C53099">
      <w:pPr>
        <w:rPr>
          <w:rFonts w:cs="Arial"/>
        </w:rPr>
      </w:pPr>
      <w:r w:rsidRPr="001E26AD">
        <w:rPr>
          <w:rFonts w:cs="Arial"/>
        </w:rPr>
        <w:t xml:space="preserve">If Enhanced Memory is supported the Active Personality Profile shall be used for </w:t>
      </w:r>
      <w:proofErr w:type="spellStart"/>
      <w:r w:rsidRPr="001E26AD">
        <w:rPr>
          <w:rFonts w:cs="Arial"/>
        </w:rPr>
        <w:t>PersIndex</w:t>
      </w:r>
      <w:proofErr w:type="spellEnd"/>
      <w:r w:rsidRPr="001E26AD">
        <w:rPr>
          <w:rFonts w:cs="Arial"/>
        </w:rPr>
        <w:t xml:space="preserve">.  If Enhanced Memory is not supported </w:t>
      </w:r>
      <w:proofErr w:type="spellStart"/>
      <w:r w:rsidRPr="001E26AD">
        <w:rPr>
          <w:rFonts w:cs="Arial"/>
        </w:rPr>
        <w:t>PersIndex</w:t>
      </w:r>
      <w:proofErr w:type="spellEnd"/>
      <w:r w:rsidRPr="001E26AD">
        <w:rPr>
          <w:rFonts w:cs="Arial"/>
        </w:rPr>
        <w:t xml:space="preserve"> shall be set to Vehicle.</w:t>
      </w:r>
    </w:p>
    <w:p w:rsidR="00C012F5" w:rsidRDefault="00C012F5" w:rsidP="00C53099">
      <w:pPr>
        <w:rPr>
          <w:rFonts w:cs="Arial"/>
        </w:rPr>
      </w:pPr>
    </w:p>
    <w:p w:rsidR="00C012F5" w:rsidRPr="001E26AD" w:rsidRDefault="00C012F5" w:rsidP="00C53099">
      <w:pPr>
        <w:rPr>
          <w:rFonts w:cs="Arial"/>
        </w:rPr>
      </w:pPr>
    </w:p>
    <w:p w:rsidR="00C53099" w:rsidRPr="001E26AD" w:rsidRDefault="00C53099" w:rsidP="00C53099">
      <w:pPr>
        <w:rPr>
          <w:rFonts w:cs="Arial"/>
        </w:rPr>
      </w:pPr>
    </w:p>
    <w:p w:rsidR="00C53099" w:rsidRPr="001E26AD"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1E26AD"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E26AD" w:rsidRDefault="00C53099">
            <w:pPr>
              <w:spacing w:line="252" w:lineRule="auto"/>
              <w:jc w:val="center"/>
              <w:rPr>
                <w:rFonts w:cs="Arial"/>
                <w:b/>
                <w:bCs/>
              </w:rPr>
            </w:pPr>
            <w:r w:rsidRPr="001E26AD">
              <w:rPr>
                <w:rFonts w:cs="Arial"/>
                <w:b/>
                <w:bCs/>
              </w:rPr>
              <w:lastRenderedPageBreak/>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E26AD" w:rsidRDefault="00C53099">
            <w:pPr>
              <w:spacing w:line="252" w:lineRule="auto"/>
              <w:jc w:val="center"/>
              <w:rPr>
                <w:rFonts w:cs="Arial"/>
                <w:b/>
                <w:bCs/>
              </w:rPr>
            </w:pPr>
            <w:r w:rsidRPr="001E26A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E26AD" w:rsidRDefault="00C53099">
            <w:pPr>
              <w:spacing w:line="252" w:lineRule="auto"/>
              <w:jc w:val="center"/>
              <w:rPr>
                <w:rFonts w:cs="Arial"/>
                <w:b/>
                <w:bCs/>
              </w:rPr>
            </w:pPr>
            <w:r w:rsidRPr="001E26A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E26AD" w:rsidRDefault="00C53099">
            <w:pPr>
              <w:spacing w:line="252" w:lineRule="auto"/>
              <w:jc w:val="center"/>
              <w:rPr>
                <w:rFonts w:cs="Arial"/>
                <w:b/>
                <w:bCs/>
              </w:rPr>
            </w:pPr>
            <w:r w:rsidRPr="001E26AD">
              <w:rPr>
                <w:rFonts w:cs="Arial"/>
                <w:b/>
                <w:bCs/>
              </w:rPr>
              <w:t>HMI selection / Configuration Name</w:t>
            </w:r>
          </w:p>
        </w:tc>
      </w:tr>
      <w:tr w:rsidR="00C53099" w:rsidRPr="001E26AD"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1E26AD" w:rsidRDefault="00C53099">
            <w:pPr>
              <w:spacing w:line="252" w:lineRule="auto"/>
              <w:jc w:val="center"/>
              <w:rPr>
                <w:rFonts w:cs="Arial"/>
                <w:bCs/>
              </w:rPr>
            </w:pPr>
            <w:r w:rsidRPr="001E26AD">
              <w:rPr>
                <w:rFonts w:cs="Arial"/>
                <w:bCs/>
              </w:rPr>
              <w:t xml:space="preserve">Now Playing (Audio / Phone) – Cluster </w:t>
            </w:r>
            <w:proofErr w:type="spellStart"/>
            <w:r w:rsidRPr="001E26AD">
              <w:rPr>
                <w:rFonts w:cs="Arial"/>
                <w:bCs/>
              </w:rPr>
              <w:t>IoD</w:t>
            </w:r>
            <w:proofErr w:type="spellEnd"/>
            <w:r w:rsidRPr="001E26AD">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1E26AD" w:rsidRDefault="00C53099">
            <w:pPr>
              <w:spacing w:line="252" w:lineRule="auto"/>
              <w:jc w:val="center"/>
              <w:rPr>
                <w:rFonts w:cs="Arial"/>
                <w:b/>
                <w:bCs/>
              </w:rPr>
            </w:pPr>
          </w:p>
          <w:p w:rsidR="00C53099" w:rsidRPr="00E9638E" w:rsidRDefault="00C53099">
            <w:pPr>
              <w:spacing w:line="252" w:lineRule="auto"/>
              <w:jc w:val="center"/>
              <w:rPr>
                <w:rFonts w:cs="Arial"/>
                <w:bCs/>
              </w:rPr>
            </w:pPr>
            <w:r w:rsidRPr="00E9638E">
              <w:rPr>
                <w:rFonts w:cs="Arial"/>
                <w:bCs/>
              </w:rPr>
              <w:t>0x098C</w:t>
            </w:r>
          </w:p>
          <w:p w:rsidR="00C53099" w:rsidRPr="001E26AD"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1E26AD" w:rsidRDefault="00C53099">
            <w:pPr>
              <w:spacing w:line="252" w:lineRule="auto"/>
              <w:jc w:val="center"/>
              <w:rPr>
                <w:rFonts w:cs="Arial"/>
                <w:bCs/>
              </w:rPr>
            </w:pPr>
            <w:r w:rsidRPr="001E26AD">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1E26AD" w:rsidRDefault="00C53099">
            <w:pPr>
              <w:spacing w:line="252" w:lineRule="auto"/>
              <w:jc w:val="center"/>
              <w:rPr>
                <w:rFonts w:cs="Arial"/>
                <w:bCs/>
              </w:rPr>
            </w:pPr>
            <w:r w:rsidRPr="001E26AD">
              <w:rPr>
                <w:rFonts w:cs="Arial"/>
                <w:bCs/>
              </w:rPr>
              <w:t xml:space="preserve">OFF / Disabled </w:t>
            </w:r>
          </w:p>
        </w:tc>
      </w:tr>
      <w:tr w:rsidR="00C53099" w:rsidRPr="001E26AD"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1E26AD"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1E26AD"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1E26AD" w:rsidRDefault="00C53099">
            <w:pPr>
              <w:spacing w:line="252" w:lineRule="auto"/>
              <w:jc w:val="center"/>
              <w:rPr>
                <w:rFonts w:cs="Arial"/>
                <w:bCs/>
              </w:rPr>
            </w:pPr>
            <w:r w:rsidRPr="001E26AD">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1E26AD" w:rsidRDefault="00C53099">
            <w:pPr>
              <w:spacing w:line="252" w:lineRule="auto"/>
              <w:jc w:val="center"/>
              <w:rPr>
                <w:rFonts w:cs="Arial"/>
                <w:bCs/>
              </w:rPr>
            </w:pPr>
            <w:r w:rsidRPr="001E26AD">
              <w:rPr>
                <w:rFonts w:cs="Arial"/>
                <w:bCs/>
              </w:rPr>
              <w:t xml:space="preserve">ON / Enabled </w:t>
            </w:r>
          </w:p>
        </w:tc>
      </w:tr>
    </w:tbl>
    <w:p w:rsidR="00C53099" w:rsidRPr="001E26AD" w:rsidRDefault="00C53099" w:rsidP="00C53099">
      <w:pPr>
        <w:rPr>
          <w:rFonts w:cs="Arial"/>
          <w:bCs/>
        </w:rPr>
      </w:pPr>
      <w:r w:rsidRPr="001E26AD">
        <w:rPr>
          <w:rFonts w:cs="Arial"/>
          <w:bCs/>
        </w:rPr>
        <w:t xml:space="preserve">Note: this setting uses Feature2.Rq and Feature2.St </w:t>
      </w:r>
      <w:proofErr w:type="gramStart"/>
      <w:r w:rsidRPr="001E26AD">
        <w:rPr>
          <w:rFonts w:cs="Arial"/>
          <w:bCs/>
        </w:rPr>
        <w:t>feature based</w:t>
      </w:r>
      <w:proofErr w:type="gramEnd"/>
      <w:r w:rsidRPr="001E26AD">
        <w:rPr>
          <w:rFonts w:cs="Arial"/>
          <w:bCs/>
        </w:rPr>
        <w:t xml:space="preserve"> message protocol</w:t>
      </w:r>
    </w:p>
    <w:p w:rsidR="00C53099" w:rsidRPr="001E26AD" w:rsidRDefault="00C53099" w:rsidP="00C53099">
      <w:pPr>
        <w:rPr>
          <w:rFonts w:cs="Arial"/>
          <w:b/>
          <w:bCs/>
          <w:color w:val="FF0000"/>
        </w:rPr>
      </w:pPr>
    </w:p>
    <w:p w:rsidR="00C53099" w:rsidRPr="001E26AD"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1E26A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1E26AD" w:rsidRDefault="00C53099">
            <w:pPr>
              <w:spacing w:line="276" w:lineRule="auto"/>
              <w:jc w:val="center"/>
              <w:rPr>
                <w:rFonts w:cs="Arial"/>
                <w:b/>
                <w:bCs/>
              </w:rPr>
            </w:pPr>
            <w:r w:rsidRPr="001E26AD">
              <w:rPr>
                <w:rFonts w:cs="Arial"/>
                <w:b/>
                <w:bCs/>
              </w:rPr>
              <w:t>HMI Setting ID</w:t>
            </w:r>
          </w:p>
        </w:tc>
      </w:tr>
      <w:tr w:rsidR="00C53099" w:rsidRPr="001E26A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1E26AD" w:rsidRDefault="00C53099">
            <w:pPr>
              <w:spacing w:line="276" w:lineRule="auto"/>
              <w:jc w:val="center"/>
              <w:rPr>
                <w:rFonts w:eastAsiaTheme="minorEastAsia" w:cs="Arial"/>
              </w:rPr>
            </w:pPr>
            <w:r w:rsidRPr="00002C83">
              <w:rPr>
                <w:rFonts w:eastAsiaTheme="minorEastAsia" w:cs="Arial"/>
              </w:rPr>
              <w:t>1057</w:t>
            </w:r>
          </w:p>
        </w:tc>
      </w:tr>
    </w:tbl>
    <w:p w:rsidR="00C53099" w:rsidRPr="001E26AD"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VS-SR-REQ-365740/A-Nav / Compass - Cluster </w:t>
      </w:r>
      <w:proofErr w:type="spellStart"/>
      <w:r w:rsidRPr="00C53099">
        <w:rPr>
          <w:b w:val="0"/>
          <w:u w:val="single"/>
        </w:rPr>
        <w:t>IoD</w:t>
      </w:r>
      <w:proofErr w:type="spellEnd"/>
      <w:r w:rsidRPr="00C53099">
        <w:rPr>
          <w:b w:val="0"/>
          <w:u w:val="single"/>
        </w:rPr>
        <w:t xml:space="preserve"> config</w:t>
      </w:r>
    </w:p>
    <w:p w:rsidR="00C53099" w:rsidRPr="008035CB" w:rsidRDefault="00C53099" w:rsidP="00C53099">
      <w:pPr>
        <w:rPr>
          <w:rFonts w:cs="Arial"/>
        </w:rPr>
      </w:pPr>
      <w:r w:rsidRPr="008035CB">
        <w:rPr>
          <w:rFonts w:cs="Arial"/>
        </w:rPr>
        <w:t xml:space="preserve">For this feature when performing the “Set” or “Query” operation the Feature Number and Configuration Number in the </w:t>
      </w:r>
      <w:proofErr w:type="spellStart"/>
      <w:r w:rsidRPr="008035CB">
        <w:rPr>
          <w:rFonts w:cs="Arial"/>
        </w:rPr>
        <w:t>Feature.Rq</w:t>
      </w:r>
      <w:proofErr w:type="spellEnd"/>
      <w:r w:rsidRPr="008035CB">
        <w:rPr>
          <w:rFonts w:cs="Arial"/>
        </w:rPr>
        <w:t xml:space="preserve"> and </w:t>
      </w:r>
      <w:proofErr w:type="spellStart"/>
      <w:r w:rsidRPr="008035CB">
        <w:rPr>
          <w:rFonts w:cs="Arial"/>
        </w:rPr>
        <w:t>Feature.St</w:t>
      </w:r>
      <w:proofErr w:type="spellEnd"/>
      <w:r w:rsidRPr="008035CB">
        <w:rPr>
          <w:rFonts w:cs="Arial"/>
        </w:rPr>
        <w:t xml:space="preserve"> messages shall be used below.</w:t>
      </w:r>
    </w:p>
    <w:p w:rsidR="00C53099" w:rsidRPr="008035CB" w:rsidRDefault="00C53099" w:rsidP="00C53099">
      <w:pPr>
        <w:rPr>
          <w:rFonts w:cs="Arial"/>
        </w:rPr>
      </w:pPr>
    </w:p>
    <w:p w:rsidR="00C53099" w:rsidRPr="008035CB" w:rsidRDefault="00C53099" w:rsidP="00C53099">
      <w:pPr>
        <w:rPr>
          <w:rFonts w:cs="Arial"/>
        </w:rPr>
      </w:pPr>
      <w:r w:rsidRPr="008035CB">
        <w:rPr>
          <w:rFonts w:cs="Arial"/>
        </w:rPr>
        <w:t xml:space="preserve">If Enhanced Memory is supported the Active Personality Profile shall be used for </w:t>
      </w:r>
      <w:proofErr w:type="spellStart"/>
      <w:r w:rsidRPr="008035CB">
        <w:rPr>
          <w:rFonts w:cs="Arial"/>
        </w:rPr>
        <w:t>PersIndex</w:t>
      </w:r>
      <w:proofErr w:type="spellEnd"/>
      <w:r w:rsidRPr="008035CB">
        <w:rPr>
          <w:rFonts w:cs="Arial"/>
        </w:rPr>
        <w:t xml:space="preserve">.  If Enhanced Memory is not supported </w:t>
      </w:r>
      <w:proofErr w:type="spellStart"/>
      <w:r w:rsidRPr="008035CB">
        <w:rPr>
          <w:rFonts w:cs="Arial"/>
        </w:rPr>
        <w:t>PersIndex</w:t>
      </w:r>
      <w:proofErr w:type="spellEnd"/>
      <w:r w:rsidRPr="008035CB">
        <w:rPr>
          <w:rFonts w:cs="Arial"/>
        </w:rPr>
        <w:t xml:space="preserve"> shall be set to Vehicle.</w:t>
      </w:r>
    </w:p>
    <w:p w:rsidR="00C53099" w:rsidRPr="008035CB" w:rsidRDefault="00C53099" w:rsidP="00C53099">
      <w:pPr>
        <w:rPr>
          <w:rFonts w:cs="Arial"/>
        </w:rPr>
      </w:pPr>
    </w:p>
    <w:p w:rsidR="00C53099" w:rsidRPr="008035CB"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8035CB"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8035CB" w:rsidRDefault="00C53099">
            <w:pPr>
              <w:spacing w:line="252" w:lineRule="auto"/>
              <w:jc w:val="center"/>
              <w:rPr>
                <w:rFonts w:cs="Arial"/>
                <w:b/>
                <w:bCs/>
              </w:rPr>
            </w:pPr>
            <w:r w:rsidRPr="008035CB">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035CB" w:rsidRDefault="00C53099">
            <w:pPr>
              <w:spacing w:line="252" w:lineRule="auto"/>
              <w:jc w:val="center"/>
              <w:rPr>
                <w:rFonts w:cs="Arial"/>
                <w:b/>
                <w:bCs/>
              </w:rPr>
            </w:pPr>
            <w:r w:rsidRPr="008035CB">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035CB" w:rsidRDefault="00C53099">
            <w:pPr>
              <w:spacing w:line="252" w:lineRule="auto"/>
              <w:jc w:val="center"/>
              <w:rPr>
                <w:rFonts w:cs="Arial"/>
                <w:b/>
                <w:bCs/>
              </w:rPr>
            </w:pPr>
            <w:r w:rsidRPr="008035CB">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8035CB" w:rsidRDefault="00C53099">
            <w:pPr>
              <w:spacing w:line="252" w:lineRule="auto"/>
              <w:jc w:val="center"/>
              <w:rPr>
                <w:rFonts w:cs="Arial"/>
                <w:b/>
                <w:bCs/>
              </w:rPr>
            </w:pPr>
            <w:r w:rsidRPr="008035CB">
              <w:rPr>
                <w:rFonts w:cs="Arial"/>
                <w:b/>
                <w:bCs/>
              </w:rPr>
              <w:t>HMI selection / Configuration Name</w:t>
            </w:r>
          </w:p>
        </w:tc>
      </w:tr>
      <w:tr w:rsidR="00C53099" w:rsidRPr="008035CB"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8035CB" w:rsidRDefault="00C53099" w:rsidP="00C53099">
            <w:pPr>
              <w:spacing w:line="252" w:lineRule="auto"/>
              <w:rPr>
                <w:rFonts w:cs="Arial"/>
                <w:bCs/>
              </w:rPr>
            </w:pPr>
            <w:r>
              <w:rPr>
                <w:rFonts w:cs="Arial"/>
                <w:bCs/>
              </w:rPr>
              <w:t>Nav / Compass</w:t>
            </w:r>
            <w:r w:rsidRPr="008035CB">
              <w:rPr>
                <w:rFonts w:cs="Arial"/>
                <w:bCs/>
              </w:rPr>
              <w:t xml:space="preserve"> – Cluster </w:t>
            </w:r>
            <w:proofErr w:type="spellStart"/>
            <w:r w:rsidRPr="008035CB">
              <w:rPr>
                <w:rFonts w:cs="Arial"/>
                <w:bCs/>
              </w:rPr>
              <w:t>IoD</w:t>
            </w:r>
            <w:proofErr w:type="spellEnd"/>
            <w:r w:rsidRPr="008035CB">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8035CB" w:rsidRDefault="00C53099">
            <w:pPr>
              <w:spacing w:line="252" w:lineRule="auto"/>
              <w:jc w:val="center"/>
              <w:rPr>
                <w:rFonts w:cs="Arial"/>
                <w:b/>
                <w:bCs/>
              </w:rPr>
            </w:pPr>
          </w:p>
          <w:p w:rsidR="00C53099" w:rsidRPr="00A6017B" w:rsidRDefault="00C53099">
            <w:pPr>
              <w:spacing w:line="252" w:lineRule="auto"/>
              <w:jc w:val="center"/>
              <w:rPr>
                <w:rFonts w:cs="Arial"/>
                <w:bCs/>
              </w:rPr>
            </w:pPr>
            <w:r w:rsidRPr="00A6017B">
              <w:rPr>
                <w:rFonts w:cs="Arial"/>
                <w:bCs/>
              </w:rPr>
              <w:t>0x098D</w:t>
            </w:r>
          </w:p>
          <w:p w:rsidR="00C53099" w:rsidRPr="008035CB"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8035CB" w:rsidRDefault="00C53099">
            <w:pPr>
              <w:spacing w:line="252" w:lineRule="auto"/>
              <w:jc w:val="center"/>
              <w:rPr>
                <w:rFonts w:cs="Arial"/>
                <w:bCs/>
              </w:rPr>
            </w:pPr>
            <w:r w:rsidRPr="008035CB">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8035CB" w:rsidRDefault="00C53099">
            <w:pPr>
              <w:spacing w:line="252" w:lineRule="auto"/>
              <w:jc w:val="center"/>
              <w:rPr>
                <w:rFonts w:cs="Arial"/>
                <w:bCs/>
              </w:rPr>
            </w:pPr>
            <w:r w:rsidRPr="008035CB">
              <w:rPr>
                <w:rFonts w:cs="Arial"/>
                <w:bCs/>
              </w:rPr>
              <w:t xml:space="preserve">OFF / Disabled </w:t>
            </w:r>
          </w:p>
        </w:tc>
      </w:tr>
      <w:tr w:rsidR="00C53099" w:rsidRPr="008035CB"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8035CB"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8035CB"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8035CB" w:rsidRDefault="00C53099">
            <w:pPr>
              <w:spacing w:line="252" w:lineRule="auto"/>
              <w:jc w:val="center"/>
              <w:rPr>
                <w:rFonts w:cs="Arial"/>
                <w:bCs/>
              </w:rPr>
            </w:pPr>
            <w:r w:rsidRPr="008035CB">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8035CB" w:rsidRDefault="00C53099">
            <w:pPr>
              <w:spacing w:line="252" w:lineRule="auto"/>
              <w:jc w:val="center"/>
              <w:rPr>
                <w:rFonts w:cs="Arial"/>
                <w:bCs/>
              </w:rPr>
            </w:pPr>
            <w:r w:rsidRPr="008035CB">
              <w:rPr>
                <w:rFonts w:cs="Arial"/>
                <w:bCs/>
              </w:rPr>
              <w:t xml:space="preserve">ON / Enabled </w:t>
            </w:r>
          </w:p>
        </w:tc>
      </w:tr>
    </w:tbl>
    <w:p w:rsidR="00C53099" w:rsidRDefault="00C53099" w:rsidP="00C53099">
      <w:pPr>
        <w:rPr>
          <w:rFonts w:cs="Arial"/>
          <w:bCs/>
        </w:rPr>
      </w:pPr>
      <w:r w:rsidRPr="008035CB">
        <w:rPr>
          <w:rFonts w:cs="Arial"/>
          <w:bCs/>
        </w:rPr>
        <w:t xml:space="preserve">Note: this setting uses Feature2.Rq and Feature2.St </w:t>
      </w:r>
      <w:proofErr w:type="gramStart"/>
      <w:r w:rsidRPr="008035CB">
        <w:rPr>
          <w:rFonts w:cs="Arial"/>
          <w:bCs/>
        </w:rPr>
        <w:t>feature based</w:t>
      </w:r>
      <w:proofErr w:type="gramEnd"/>
      <w:r w:rsidRPr="008035CB">
        <w:rPr>
          <w:rFonts w:cs="Arial"/>
          <w:bCs/>
        </w:rPr>
        <w:t xml:space="preserve"> message protocol</w:t>
      </w:r>
    </w:p>
    <w:p w:rsidR="00C53099" w:rsidRPr="008035CB" w:rsidRDefault="00C53099" w:rsidP="00C53099">
      <w:pPr>
        <w:rPr>
          <w:rFonts w:cs="Arial"/>
          <w:bCs/>
        </w:rPr>
      </w:pPr>
    </w:p>
    <w:p w:rsidR="00C53099" w:rsidRPr="008035CB"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8035CB"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8035CB" w:rsidRDefault="00C53099">
            <w:pPr>
              <w:spacing w:line="276" w:lineRule="auto"/>
              <w:jc w:val="center"/>
              <w:rPr>
                <w:rFonts w:cs="Arial"/>
                <w:b/>
                <w:bCs/>
              </w:rPr>
            </w:pPr>
            <w:r w:rsidRPr="008035CB">
              <w:rPr>
                <w:rFonts w:cs="Arial"/>
                <w:b/>
                <w:bCs/>
              </w:rPr>
              <w:t>HMI Setting ID</w:t>
            </w:r>
          </w:p>
        </w:tc>
      </w:tr>
      <w:tr w:rsidR="00C53099" w:rsidRPr="008035CB"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8035CB" w:rsidRDefault="00C53099">
            <w:pPr>
              <w:spacing w:line="276" w:lineRule="auto"/>
              <w:jc w:val="center"/>
              <w:rPr>
                <w:rFonts w:eastAsiaTheme="minorEastAsia" w:cs="Arial"/>
              </w:rPr>
            </w:pPr>
            <w:r w:rsidRPr="00663C89">
              <w:rPr>
                <w:rFonts w:eastAsiaTheme="minorEastAsia" w:cs="Arial"/>
              </w:rPr>
              <w:t>1058</w:t>
            </w:r>
          </w:p>
        </w:tc>
      </w:tr>
    </w:tbl>
    <w:p w:rsidR="00C53099" w:rsidRPr="008035CB"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VS-SR-REQ-365741/A-Average Speed - Cluster </w:t>
      </w:r>
      <w:proofErr w:type="spellStart"/>
      <w:r w:rsidRPr="00C53099">
        <w:rPr>
          <w:b w:val="0"/>
          <w:u w:val="single"/>
        </w:rPr>
        <w:t>IoD</w:t>
      </w:r>
      <w:proofErr w:type="spellEnd"/>
      <w:r w:rsidRPr="00C53099">
        <w:rPr>
          <w:b w:val="0"/>
          <w:u w:val="single"/>
        </w:rPr>
        <w:t xml:space="preserve"> config</w:t>
      </w:r>
    </w:p>
    <w:p w:rsidR="00C53099" w:rsidRPr="00E9481D" w:rsidRDefault="00C53099" w:rsidP="00C53099">
      <w:pPr>
        <w:rPr>
          <w:rFonts w:cs="Arial"/>
        </w:rPr>
      </w:pPr>
      <w:r w:rsidRPr="00E9481D">
        <w:rPr>
          <w:rFonts w:cs="Arial"/>
        </w:rPr>
        <w:t xml:space="preserve">For this feature when performing the “Set” or “Query” operation the Feature Number and Configuration Number in the </w:t>
      </w:r>
      <w:proofErr w:type="spellStart"/>
      <w:r w:rsidRPr="00E9481D">
        <w:rPr>
          <w:rFonts w:cs="Arial"/>
        </w:rPr>
        <w:t>Feature.Rq</w:t>
      </w:r>
      <w:proofErr w:type="spellEnd"/>
      <w:r w:rsidRPr="00E9481D">
        <w:rPr>
          <w:rFonts w:cs="Arial"/>
        </w:rPr>
        <w:t xml:space="preserve"> and </w:t>
      </w:r>
      <w:proofErr w:type="spellStart"/>
      <w:r w:rsidRPr="00E9481D">
        <w:rPr>
          <w:rFonts w:cs="Arial"/>
        </w:rPr>
        <w:t>Feature.St</w:t>
      </w:r>
      <w:proofErr w:type="spellEnd"/>
      <w:r w:rsidRPr="00E9481D">
        <w:rPr>
          <w:rFonts w:cs="Arial"/>
        </w:rPr>
        <w:t xml:space="preserve"> messages shall be used below.</w:t>
      </w:r>
    </w:p>
    <w:p w:rsidR="00C53099" w:rsidRPr="00E9481D" w:rsidRDefault="00C53099" w:rsidP="00C53099">
      <w:pPr>
        <w:rPr>
          <w:rFonts w:cs="Arial"/>
        </w:rPr>
      </w:pPr>
    </w:p>
    <w:p w:rsidR="00C53099" w:rsidRPr="00E9481D" w:rsidRDefault="00C53099" w:rsidP="00C53099">
      <w:pPr>
        <w:rPr>
          <w:rFonts w:cs="Arial"/>
        </w:rPr>
      </w:pPr>
      <w:r w:rsidRPr="00E9481D">
        <w:rPr>
          <w:rFonts w:cs="Arial"/>
        </w:rPr>
        <w:t xml:space="preserve">If Enhanced Memory is supported the Active Personality Profile shall be used for </w:t>
      </w:r>
      <w:proofErr w:type="spellStart"/>
      <w:r w:rsidRPr="00E9481D">
        <w:rPr>
          <w:rFonts w:cs="Arial"/>
        </w:rPr>
        <w:t>PersIndex</w:t>
      </w:r>
      <w:proofErr w:type="spellEnd"/>
      <w:r w:rsidRPr="00E9481D">
        <w:rPr>
          <w:rFonts w:cs="Arial"/>
        </w:rPr>
        <w:t xml:space="preserve">.  If Enhanced Memory is not supported </w:t>
      </w:r>
      <w:proofErr w:type="spellStart"/>
      <w:r w:rsidRPr="00E9481D">
        <w:rPr>
          <w:rFonts w:cs="Arial"/>
        </w:rPr>
        <w:t>PersIndex</w:t>
      </w:r>
      <w:proofErr w:type="spellEnd"/>
      <w:r w:rsidRPr="00E9481D">
        <w:rPr>
          <w:rFonts w:cs="Arial"/>
        </w:rPr>
        <w:t xml:space="preserve"> shall be set to Vehicle.</w:t>
      </w:r>
    </w:p>
    <w:p w:rsidR="00C53099" w:rsidRPr="00E9481D" w:rsidRDefault="00C53099" w:rsidP="00C53099">
      <w:pPr>
        <w:rPr>
          <w:rFonts w:cs="Arial"/>
        </w:rPr>
      </w:pPr>
    </w:p>
    <w:p w:rsidR="00C53099" w:rsidRPr="00E9481D"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E9481D"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9481D" w:rsidRDefault="00C53099">
            <w:pPr>
              <w:spacing w:line="252" w:lineRule="auto"/>
              <w:jc w:val="center"/>
              <w:rPr>
                <w:rFonts w:cs="Arial"/>
                <w:b/>
                <w:bCs/>
              </w:rPr>
            </w:pPr>
            <w:r w:rsidRPr="00E9481D">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9481D" w:rsidRDefault="00C53099">
            <w:pPr>
              <w:spacing w:line="252" w:lineRule="auto"/>
              <w:jc w:val="center"/>
              <w:rPr>
                <w:rFonts w:cs="Arial"/>
                <w:b/>
                <w:bCs/>
              </w:rPr>
            </w:pPr>
            <w:r w:rsidRPr="00E9481D">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9481D" w:rsidRDefault="00C53099">
            <w:pPr>
              <w:spacing w:line="252" w:lineRule="auto"/>
              <w:jc w:val="center"/>
              <w:rPr>
                <w:rFonts w:cs="Arial"/>
                <w:b/>
                <w:bCs/>
              </w:rPr>
            </w:pPr>
            <w:r w:rsidRPr="00E9481D">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9481D" w:rsidRDefault="00C53099">
            <w:pPr>
              <w:spacing w:line="252" w:lineRule="auto"/>
              <w:jc w:val="center"/>
              <w:rPr>
                <w:rFonts w:cs="Arial"/>
                <w:b/>
                <w:bCs/>
              </w:rPr>
            </w:pPr>
            <w:r w:rsidRPr="00E9481D">
              <w:rPr>
                <w:rFonts w:cs="Arial"/>
                <w:b/>
                <w:bCs/>
              </w:rPr>
              <w:t>HMI selection / Configuration Name</w:t>
            </w:r>
          </w:p>
        </w:tc>
      </w:tr>
      <w:tr w:rsidR="00C53099" w:rsidRPr="00E9481D"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E9481D" w:rsidRDefault="00C53099">
            <w:pPr>
              <w:spacing w:line="252" w:lineRule="auto"/>
              <w:jc w:val="center"/>
              <w:rPr>
                <w:rFonts w:cs="Arial"/>
                <w:bCs/>
              </w:rPr>
            </w:pPr>
            <w:r w:rsidRPr="00E9481D">
              <w:rPr>
                <w:rFonts w:cs="Arial"/>
                <w:bCs/>
              </w:rPr>
              <w:t xml:space="preserve">Average Speed – Cluster </w:t>
            </w:r>
            <w:proofErr w:type="spellStart"/>
            <w:r w:rsidRPr="00E9481D">
              <w:rPr>
                <w:rFonts w:cs="Arial"/>
                <w:bCs/>
              </w:rPr>
              <w:t>IoD</w:t>
            </w:r>
            <w:proofErr w:type="spellEnd"/>
            <w:r w:rsidRPr="00E9481D">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E9481D" w:rsidRDefault="00C53099">
            <w:pPr>
              <w:spacing w:line="252" w:lineRule="auto"/>
              <w:jc w:val="center"/>
              <w:rPr>
                <w:rFonts w:cs="Arial"/>
                <w:b/>
                <w:bCs/>
              </w:rPr>
            </w:pPr>
          </w:p>
          <w:p w:rsidR="00C53099" w:rsidRPr="007E1293" w:rsidRDefault="00C53099">
            <w:pPr>
              <w:spacing w:line="252" w:lineRule="auto"/>
              <w:jc w:val="center"/>
              <w:rPr>
                <w:rFonts w:cs="Arial"/>
                <w:bCs/>
              </w:rPr>
            </w:pPr>
            <w:r w:rsidRPr="007E1293">
              <w:rPr>
                <w:rFonts w:cs="Arial"/>
                <w:bCs/>
              </w:rPr>
              <w:t>0x098E</w:t>
            </w:r>
          </w:p>
          <w:p w:rsidR="00C53099" w:rsidRPr="00E9481D"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E9481D" w:rsidRDefault="00C53099">
            <w:pPr>
              <w:spacing w:line="252" w:lineRule="auto"/>
              <w:jc w:val="center"/>
              <w:rPr>
                <w:rFonts w:cs="Arial"/>
                <w:bCs/>
              </w:rPr>
            </w:pPr>
            <w:r w:rsidRPr="00E9481D">
              <w:rPr>
                <w:rFonts w:cs="Arial"/>
                <w:bCs/>
              </w:rPr>
              <w:lastRenderedPageBreak/>
              <w:t>0x00</w:t>
            </w:r>
          </w:p>
        </w:tc>
        <w:tc>
          <w:tcPr>
            <w:tcW w:w="3330" w:type="dxa"/>
            <w:tcBorders>
              <w:top w:val="single" w:sz="8" w:space="0" w:color="auto"/>
              <w:left w:val="nil"/>
              <w:bottom w:val="single" w:sz="8" w:space="0" w:color="auto"/>
              <w:right w:val="single" w:sz="8" w:space="0" w:color="auto"/>
            </w:tcBorders>
            <w:vAlign w:val="center"/>
            <w:hideMark/>
          </w:tcPr>
          <w:p w:rsidR="00C53099" w:rsidRPr="00E9481D" w:rsidRDefault="00C53099">
            <w:pPr>
              <w:spacing w:line="252" w:lineRule="auto"/>
              <w:jc w:val="center"/>
              <w:rPr>
                <w:rFonts w:cs="Arial"/>
                <w:bCs/>
              </w:rPr>
            </w:pPr>
            <w:r w:rsidRPr="00E9481D">
              <w:rPr>
                <w:rFonts w:cs="Arial"/>
                <w:bCs/>
              </w:rPr>
              <w:t xml:space="preserve">OFF / Disabled </w:t>
            </w:r>
          </w:p>
        </w:tc>
      </w:tr>
      <w:tr w:rsidR="00C53099" w:rsidRPr="00E9481D"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E9481D"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E9481D"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E9481D" w:rsidRDefault="00C53099">
            <w:pPr>
              <w:spacing w:line="252" w:lineRule="auto"/>
              <w:jc w:val="center"/>
              <w:rPr>
                <w:rFonts w:cs="Arial"/>
                <w:bCs/>
              </w:rPr>
            </w:pPr>
            <w:r w:rsidRPr="00E9481D">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E9481D" w:rsidRDefault="00C53099">
            <w:pPr>
              <w:spacing w:line="252" w:lineRule="auto"/>
              <w:jc w:val="center"/>
              <w:rPr>
                <w:rFonts w:cs="Arial"/>
                <w:bCs/>
              </w:rPr>
            </w:pPr>
            <w:r w:rsidRPr="00E9481D">
              <w:rPr>
                <w:rFonts w:cs="Arial"/>
                <w:bCs/>
              </w:rPr>
              <w:t xml:space="preserve">ON / Enabled </w:t>
            </w:r>
          </w:p>
        </w:tc>
      </w:tr>
    </w:tbl>
    <w:p w:rsidR="00C53099" w:rsidRPr="00E9481D" w:rsidRDefault="00C53099" w:rsidP="00C53099">
      <w:pPr>
        <w:rPr>
          <w:rFonts w:cs="Arial"/>
          <w:bCs/>
        </w:rPr>
      </w:pPr>
      <w:r w:rsidRPr="00E9481D">
        <w:rPr>
          <w:rFonts w:cs="Arial"/>
          <w:bCs/>
        </w:rPr>
        <w:t xml:space="preserve">Note: this setting uses Feature2.Rq and Feature2.St </w:t>
      </w:r>
      <w:proofErr w:type="gramStart"/>
      <w:r w:rsidRPr="00E9481D">
        <w:rPr>
          <w:rFonts w:cs="Arial"/>
          <w:bCs/>
        </w:rPr>
        <w:t>feature based</w:t>
      </w:r>
      <w:proofErr w:type="gramEnd"/>
      <w:r w:rsidRPr="00E9481D">
        <w:rPr>
          <w:rFonts w:cs="Arial"/>
          <w:bCs/>
        </w:rPr>
        <w:t xml:space="preserve"> message protocol</w:t>
      </w:r>
    </w:p>
    <w:p w:rsidR="00C53099" w:rsidRPr="00E9481D" w:rsidRDefault="00C53099" w:rsidP="00C53099">
      <w:pPr>
        <w:rPr>
          <w:rFonts w:cs="Arial"/>
          <w:b/>
          <w:bCs/>
          <w:color w:val="FF0000"/>
        </w:rPr>
      </w:pPr>
    </w:p>
    <w:p w:rsidR="00C53099" w:rsidRPr="00E9481D"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E9481D"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E9481D" w:rsidRDefault="00C53099">
            <w:pPr>
              <w:spacing w:line="276" w:lineRule="auto"/>
              <w:jc w:val="center"/>
              <w:rPr>
                <w:rFonts w:cs="Arial"/>
                <w:b/>
                <w:bCs/>
              </w:rPr>
            </w:pPr>
            <w:r w:rsidRPr="00E9481D">
              <w:rPr>
                <w:rFonts w:cs="Arial"/>
                <w:b/>
                <w:bCs/>
              </w:rPr>
              <w:t>HMI Setting ID</w:t>
            </w:r>
          </w:p>
        </w:tc>
      </w:tr>
      <w:tr w:rsidR="00C53099" w:rsidRPr="00E9481D"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E9481D" w:rsidRDefault="00C53099">
            <w:pPr>
              <w:spacing w:line="276" w:lineRule="auto"/>
              <w:jc w:val="center"/>
              <w:rPr>
                <w:rFonts w:eastAsiaTheme="minorEastAsia" w:cs="Arial"/>
              </w:rPr>
            </w:pPr>
            <w:r w:rsidRPr="008423CC">
              <w:rPr>
                <w:rFonts w:eastAsiaTheme="minorEastAsia" w:cs="Arial"/>
              </w:rPr>
              <w:t>1059</w:t>
            </w:r>
          </w:p>
        </w:tc>
      </w:tr>
    </w:tbl>
    <w:p w:rsidR="00C53099" w:rsidRPr="00E9481D" w:rsidRDefault="00C53099" w:rsidP="00C53099">
      <w:pPr>
        <w:rPr>
          <w:rFonts w:cs="Arial"/>
        </w:rPr>
      </w:pPr>
    </w:p>
    <w:p w:rsidR="00C53099" w:rsidRPr="00E9481D"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VS-SR-REQ-365743/A-Battery Charge - Cluster </w:t>
      </w:r>
      <w:proofErr w:type="spellStart"/>
      <w:r w:rsidRPr="00C53099">
        <w:rPr>
          <w:b w:val="0"/>
          <w:u w:val="single"/>
        </w:rPr>
        <w:t>IoD</w:t>
      </w:r>
      <w:proofErr w:type="spellEnd"/>
      <w:r w:rsidRPr="00C53099">
        <w:rPr>
          <w:b w:val="0"/>
          <w:u w:val="single"/>
        </w:rPr>
        <w:t xml:space="preserve"> config</w:t>
      </w:r>
    </w:p>
    <w:p w:rsidR="00C53099" w:rsidRPr="00733BAE" w:rsidRDefault="00C53099" w:rsidP="00C53099">
      <w:pPr>
        <w:rPr>
          <w:rFonts w:cs="Arial"/>
        </w:rPr>
      </w:pPr>
      <w:r w:rsidRPr="00733BAE">
        <w:rPr>
          <w:rFonts w:cs="Arial"/>
        </w:rPr>
        <w:t xml:space="preserve">For this feature when performing the “Set” or “Query” operation the Feature Number and Configuration Number in the </w:t>
      </w:r>
      <w:proofErr w:type="spellStart"/>
      <w:r w:rsidRPr="00733BAE">
        <w:rPr>
          <w:rFonts w:cs="Arial"/>
        </w:rPr>
        <w:t>Feature.Rq</w:t>
      </w:r>
      <w:proofErr w:type="spellEnd"/>
      <w:r w:rsidRPr="00733BAE">
        <w:rPr>
          <w:rFonts w:cs="Arial"/>
        </w:rPr>
        <w:t xml:space="preserve"> and </w:t>
      </w:r>
      <w:proofErr w:type="spellStart"/>
      <w:r w:rsidRPr="00733BAE">
        <w:rPr>
          <w:rFonts w:cs="Arial"/>
        </w:rPr>
        <w:t>Feature.St</w:t>
      </w:r>
      <w:proofErr w:type="spellEnd"/>
      <w:r w:rsidRPr="00733BAE">
        <w:rPr>
          <w:rFonts w:cs="Arial"/>
        </w:rPr>
        <w:t xml:space="preserve"> messages shall be used below.</w:t>
      </w:r>
    </w:p>
    <w:p w:rsidR="00C53099" w:rsidRPr="00733BAE" w:rsidRDefault="00C53099" w:rsidP="00C53099">
      <w:pPr>
        <w:rPr>
          <w:rFonts w:cs="Arial"/>
        </w:rPr>
      </w:pPr>
    </w:p>
    <w:p w:rsidR="00C53099" w:rsidRPr="00733BAE" w:rsidRDefault="00C53099" w:rsidP="00C53099">
      <w:pPr>
        <w:rPr>
          <w:rFonts w:cs="Arial"/>
        </w:rPr>
      </w:pPr>
      <w:r w:rsidRPr="00733BAE">
        <w:rPr>
          <w:rFonts w:cs="Arial"/>
        </w:rPr>
        <w:t xml:space="preserve">If Enhanced Memory is supported the Active Personality Profile shall be used for </w:t>
      </w:r>
      <w:proofErr w:type="spellStart"/>
      <w:r w:rsidRPr="00733BAE">
        <w:rPr>
          <w:rFonts w:cs="Arial"/>
        </w:rPr>
        <w:t>PersIndex</w:t>
      </w:r>
      <w:proofErr w:type="spellEnd"/>
      <w:r w:rsidRPr="00733BAE">
        <w:rPr>
          <w:rFonts w:cs="Arial"/>
        </w:rPr>
        <w:t xml:space="preserve">.  If Enhanced Memory is not supported </w:t>
      </w:r>
      <w:proofErr w:type="spellStart"/>
      <w:r w:rsidRPr="00733BAE">
        <w:rPr>
          <w:rFonts w:cs="Arial"/>
        </w:rPr>
        <w:t>PersIndex</w:t>
      </w:r>
      <w:proofErr w:type="spellEnd"/>
      <w:r w:rsidRPr="00733BAE">
        <w:rPr>
          <w:rFonts w:cs="Arial"/>
        </w:rPr>
        <w:t xml:space="preserve"> shall be set to Vehicle.</w:t>
      </w:r>
    </w:p>
    <w:p w:rsidR="00C53099" w:rsidRPr="00733BAE" w:rsidRDefault="00C53099" w:rsidP="00C53099">
      <w:pPr>
        <w:rPr>
          <w:rFonts w:cs="Arial"/>
        </w:rPr>
      </w:pPr>
    </w:p>
    <w:p w:rsidR="00C53099" w:rsidRPr="00733BAE"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733BAE"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733BAE" w:rsidRDefault="00C53099">
            <w:pPr>
              <w:spacing w:line="252" w:lineRule="auto"/>
              <w:jc w:val="center"/>
              <w:rPr>
                <w:rFonts w:cs="Arial"/>
                <w:b/>
                <w:bCs/>
              </w:rPr>
            </w:pPr>
            <w:r w:rsidRPr="00733BAE">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33BAE" w:rsidRDefault="00C53099">
            <w:pPr>
              <w:spacing w:line="252" w:lineRule="auto"/>
              <w:jc w:val="center"/>
              <w:rPr>
                <w:rFonts w:cs="Arial"/>
                <w:b/>
                <w:bCs/>
              </w:rPr>
            </w:pPr>
            <w:r w:rsidRPr="00733BAE">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33BAE" w:rsidRDefault="00C53099">
            <w:pPr>
              <w:spacing w:line="252" w:lineRule="auto"/>
              <w:jc w:val="center"/>
              <w:rPr>
                <w:rFonts w:cs="Arial"/>
                <w:b/>
                <w:bCs/>
              </w:rPr>
            </w:pPr>
            <w:r w:rsidRPr="00733BAE">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733BAE" w:rsidRDefault="00C53099">
            <w:pPr>
              <w:spacing w:line="252" w:lineRule="auto"/>
              <w:jc w:val="center"/>
              <w:rPr>
                <w:rFonts w:cs="Arial"/>
                <w:b/>
                <w:bCs/>
              </w:rPr>
            </w:pPr>
            <w:r w:rsidRPr="00733BAE">
              <w:rPr>
                <w:rFonts w:cs="Arial"/>
                <w:b/>
                <w:bCs/>
              </w:rPr>
              <w:t>HMI selection / Configuration Name</w:t>
            </w:r>
          </w:p>
        </w:tc>
      </w:tr>
      <w:tr w:rsidR="00C53099" w:rsidRPr="00733BAE"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733BAE" w:rsidRDefault="00C53099">
            <w:pPr>
              <w:spacing w:line="252" w:lineRule="auto"/>
              <w:jc w:val="center"/>
              <w:rPr>
                <w:rFonts w:cs="Arial"/>
                <w:bCs/>
              </w:rPr>
            </w:pPr>
            <w:r>
              <w:rPr>
                <w:rFonts w:cs="Arial"/>
                <w:bCs/>
              </w:rPr>
              <w:t>Battery Charge</w:t>
            </w:r>
            <w:r w:rsidRPr="00733BAE">
              <w:rPr>
                <w:rFonts w:cs="Arial"/>
                <w:bCs/>
              </w:rPr>
              <w:t xml:space="preserve"> – Cluster </w:t>
            </w:r>
            <w:proofErr w:type="spellStart"/>
            <w:r w:rsidRPr="00733BAE">
              <w:rPr>
                <w:rFonts w:cs="Arial"/>
                <w:bCs/>
              </w:rPr>
              <w:t>IoD</w:t>
            </w:r>
            <w:proofErr w:type="spellEnd"/>
            <w:r w:rsidRPr="00733BAE">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733BAE" w:rsidRDefault="00C53099">
            <w:pPr>
              <w:spacing w:line="252" w:lineRule="auto"/>
              <w:jc w:val="center"/>
              <w:rPr>
                <w:rFonts w:cs="Arial"/>
                <w:b/>
                <w:bCs/>
              </w:rPr>
            </w:pPr>
          </w:p>
          <w:p w:rsidR="00C53099" w:rsidRPr="00C45B05" w:rsidRDefault="00C53099">
            <w:pPr>
              <w:spacing w:line="252" w:lineRule="auto"/>
              <w:jc w:val="center"/>
              <w:rPr>
                <w:rFonts w:cs="Arial"/>
                <w:bCs/>
              </w:rPr>
            </w:pPr>
            <w:r w:rsidRPr="00C45B05">
              <w:rPr>
                <w:rFonts w:cs="Arial"/>
                <w:bCs/>
              </w:rPr>
              <w:t>0x098F</w:t>
            </w:r>
          </w:p>
          <w:p w:rsidR="00C53099" w:rsidRPr="00733BAE"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733BAE" w:rsidRDefault="00C53099">
            <w:pPr>
              <w:spacing w:line="252" w:lineRule="auto"/>
              <w:jc w:val="center"/>
              <w:rPr>
                <w:rFonts w:cs="Arial"/>
                <w:bCs/>
              </w:rPr>
            </w:pPr>
            <w:r w:rsidRPr="00733BAE">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733BAE" w:rsidRDefault="00C53099">
            <w:pPr>
              <w:spacing w:line="252" w:lineRule="auto"/>
              <w:jc w:val="center"/>
              <w:rPr>
                <w:rFonts w:cs="Arial"/>
                <w:bCs/>
              </w:rPr>
            </w:pPr>
            <w:r w:rsidRPr="00733BAE">
              <w:rPr>
                <w:rFonts w:cs="Arial"/>
                <w:bCs/>
              </w:rPr>
              <w:t xml:space="preserve">OFF / Disabled </w:t>
            </w:r>
          </w:p>
        </w:tc>
      </w:tr>
      <w:tr w:rsidR="00C53099" w:rsidRPr="00733BAE"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733BAE"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733BAE"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733BAE" w:rsidRDefault="00C53099">
            <w:pPr>
              <w:spacing w:line="252" w:lineRule="auto"/>
              <w:jc w:val="center"/>
              <w:rPr>
                <w:rFonts w:cs="Arial"/>
                <w:bCs/>
              </w:rPr>
            </w:pPr>
            <w:r w:rsidRPr="00733BAE">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733BAE" w:rsidRDefault="00C53099">
            <w:pPr>
              <w:spacing w:line="252" w:lineRule="auto"/>
              <w:jc w:val="center"/>
              <w:rPr>
                <w:rFonts w:cs="Arial"/>
                <w:bCs/>
              </w:rPr>
            </w:pPr>
            <w:r w:rsidRPr="00733BAE">
              <w:rPr>
                <w:rFonts w:cs="Arial"/>
                <w:bCs/>
              </w:rPr>
              <w:t xml:space="preserve">ON / Enabled </w:t>
            </w:r>
          </w:p>
        </w:tc>
      </w:tr>
    </w:tbl>
    <w:p w:rsidR="00C53099" w:rsidRPr="00733BAE" w:rsidRDefault="00C53099" w:rsidP="00C53099">
      <w:pPr>
        <w:rPr>
          <w:rFonts w:cs="Arial"/>
          <w:bCs/>
        </w:rPr>
      </w:pPr>
      <w:r w:rsidRPr="00733BAE">
        <w:rPr>
          <w:rFonts w:cs="Arial"/>
          <w:bCs/>
        </w:rPr>
        <w:t xml:space="preserve">Note: this setting uses Feature2.Rq and Feature2.St </w:t>
      </w:r>
      <w:proofErr w:type="gramStart"/>
      <w:r w:rsidRPr="00733BAE">
        <w:rPr>
          <w:rFonts w:cs="Arial"/>
          <w:bCs/>
        </w:rPr>
        <w:t>feature based</w:t>
      </w:r>
      <w:proofErr w:type="gramEnd"/>
      <w:r w:rsidRPr="00733BAE">
        <w:rPr>
          <w:rFonts w:cs="Arial"/>
          <w:bCs/>
        </w:rPr>
        <w:t xml:space="preserve"> message protocol</w:t>
      </w:r>
    </w:p>
    <w:p w:rsidR="00C53099" w:rsidRPr="00733BAE" w:rsidRDefault="00C53099" w:rsidP="00C53099">
      <w:pPr>
        <w:rPr>
          <w:rFonts w:cs="Arial"/>
          <w:b/>
          <w:bCs/>
          <w:color w:val="FF0000"/>
        </w:rPr>
      </w:pPr>
    </w:p>
    <w:p w:rsidR="00C53099" w:rsidRPr="00733BAE"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733BAE"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733BAE" w:rsidRDefault="00C53099">
            <w:pPr>
              <w:spacing w:line="276" w:lineRule="auto"/>
              <w:jc w:val="center"/>
              <w:rPr>
                <w:rFonts w:cs="Arial"/>
                <w:b/>
                <w:bCs/>
              </w:rPr>
            </w:pPr>
            <w:r w:rsidRPr="00733BAE">
              <w:rPr>
                <w:rFonts w:cs="Arial"/>
                <w:b/>
                <w:bCs/>
              </w:rPr>
              <w:t>HMI Setting ID</w:t>
            </w:r>
          </w:p>
        </w:tc>
      </w:tr>
      <w:tr w:rsidR="00C53099" w:rsidRPr="00733BAE"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733BAE" w:rsidRDefault="00C53099">
            <w:pPr>
              <w:spacing w:line="276" w:lineRule="auto"/>
              <w:jc w:val="center"/>
              <w:rPr>
                <w:rFonts w:eastAsiaTheme="minorEastAsia" w:cs="Arial"/>
              </w:rPr>
            </w:pPr>
            <w:r w:rsidRPr="0087491B">
              <w:rPr>
                <w:rFonts w:eastAsiaTheme="minorEastAsia" w:cs="Arial"/>
              </w:rPr>
              <w:t>1060</w:t>
            </w:r>
          </w:p>
        </w:tc>
      </w:tr>
    </w:tbl>
    <w:p w:rsidR="00C53099" w:rsidRPr="00733BAE"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VS-SR-REQ-365744/A-ADAS - Cluster </w:t>
      </w:r>
      <w:proofErr w:type="spellStart"/>
      <w:r w:rsidRPr="00C53099">
        <w:rPr>
          <w:b w:val="0"/>
          <w:u w:val="single"/>
        </w:rPr>
        <w:t>IoD</w:t>
      </w:r>
      <w:proofErr w:type="spellEnd"/>
      <w:r w:rsidRPr="00C53099">
        <w:rPr>
          <w:b w:val="0"/>
          <w:u w:val="single"/>
        </w:rPr>
        <w:t xml:space="preserve"> config</w:t>
      </w:r>
    </w:p>
    <w:p w:rsidR="00C53099" w:rsidRPr="00E02C07" w:rsidRDefault="00C53099" w:rsidP="00C53099">
      <w:pPr>
        <w:rPr>
          <w:rFonts w:cs="Arial"/>
          <w:strike/>
        </w:rPr>
      </w:pPr>
      <w:r w:rsidRPr="007F5830">
        <w:rPr>
          <w:rFonts w:cs="Arial"/>
        </w:rPr>
        <w:t xml:space="preserve">For </w:t>
      </w:r>
      <w:r w:rsidRPr="00E02C07">
        <w:rPr>
          <w:rFonts w:cs="Arial"/>
          <w:strike/>
        </w:rPr>
        <w:t xml:space="preserve">this feature when performing the “Set” or “Query” operation the Feature Number and Configuration Number in the </w:t>
      </w:r>
      <w:proofErr w:type="spellStart"/>
      <w:r w:rsidRPr="00E02C07">
        <w:rPr>
          <w:rFonts w:cs="Arial"/>
          <w:strike/>
        </w:rPr>
        <w:t>Feature.Rq</w:t>
      </w:r>
      <w:proofErr w:type="spellEnd"/>
      <w:r w:rsidRPr="00E02C07">
        <w:rPr>
          <w:rFonts w:cs="Arial"/>
          <w:strike/>
        </w:rPr>
        <w:t xml:space="preserve"> and </w:t>
      </w:r>
      <w:proofErr w:type="spellStart"/>
      <w:r w:rsidRPr="00E02C07">
        <w:rPr>
          <w:rFonts w:cs="Arial"/>
          <w:strike/>
        </w:rPr>
        <w:t>Feature.St</w:t>
      </w:r>
      <w:proofErr w:type="spellEnd"/>
      <w:r w:rsidRPr="00E02C07">
        <w:rPr>
          <w:rFonts w:cs="Arial"/>
          <w:strike/>
        </w:rPr>
        <w:t xml:space="preserve"> messages shall be used below.</w:t>
      </w:r>
    </w:p>
    <w:p w:rsidR="00C53099" w:rsidRPr="00E02C07" w:rsidRDefault="00C53099" w:rsidP="00C53099">
      <w:pPr>
        <w:rPr>
          <w:rFonts w:cs="Arial"/>
          <w:strike/>
        </w:rPr>
      </w:pPr>
    </w:p>
    <w:p w:rsidR="00C53099" w:rsidRPr="00E02C07" w:rsidRDefault="00C53099" w:rsidP="00C53099">
      <w:pPr>
        <w:rPr>
          <w:rFonts w:cs="Arial"/>
          <w:strike/>
        </w:rPr>
      </w:pPr>
      <w:r w:rsidRPr="00E02C07">
        <w:rPr>
          <w:rFonts w:cs="Arial"/>
          <w:strike/>
        </w:rPr>
        <w:t xml:space="preserve">If Enhanced Memory is supported the Active Personality Profile shall be used for </w:t>
      </w:r>
      <w:proofErr w:type="spellStart"/>
      <w:r w:rsidRPr="00E02C07">
        <w:rPr>
          <w:rFonts w:cs="Arial"/>
          <w:strike/>
        </w:rPr>
        <w:t>PersIndex</w:t>
      </w:r>
      <w:proofErr w:type="spellEnd"/>
      <w:r w:rsidRPr="00E02C07">
        <w:rPr>
          <w:rFonts w:cs="Arial"/>
          <w:strike/>
        </w:rPr>
        <w:t xml:space="preserve">.  If Enhanced Memory is not supported </w:t>
      </w:r>
      <w:proofErr w:type="spellStart"/>
      <w:r w:rsidRPr="00E02C07">
        <w:rPr>
          <w:rFonts w:cs="Arial"/>
          <w:strike/>
        </w:rPr>
        <w:t>PersIndex</w:t>
      </w:r>
      <w:proofErr w:type="spellEnd"/>
      <w:r w:rsidRPr="00E02C07">
        <w:rPr>
          <w:rFonts w:cs="Arial"/>
          <w:strike/>
        </w:rPr>
        <w:t xml:space="preserve"> shall be set to Vehicle.</w:t>
      </w:r>
    </w:p>
    <w:p w:rsidR="00C53099" w:rsidRPr="00E02C07" w:rsidRDefault="00C53099" w:rsidP="00C53099">
      <w:pPr>
        <w:rPr>
          <w:rFonts w:cs="Arial"/>
          <w:strike/>
        </w:rPr>
      </w:pPr>
    </w:p>
    <w:p w:rsidR="00C53099" w:rsidRPr="00E02C07" w:rsidRDefault="00C53099" w:rsidP="00C53099">
      <w:pPr>
        <w:rPr>
          <w:rFonts w:cs="Arial"/>
          <w:strike/>
        </w:rPr>
      </w:pPr>
    </w:p>
    <w:tbl>
      <w:tblPr>
        <w:tblW w:w="9298" w:type="dxa"/>
        <w:jc w:val="center"/>
        <w:tblLook w:val="04A0" w:firstRow="1" w:lastRow="0" w:firstColumn="1" w:lastColumn="0" w:noHBand="0" w:noVBand="1"/>
      </w:tblPr>
      <w:tblGrid>
        <w:gridCol w:w="3150"/>
        <w:gridCol w:w="1198"/>
        <w:gridCol w:w="1620"/>
        <w:gridCol w:w="3330"/>
      </w:tblGrid>
      <w:tr w:rsidR="00C53099" w:rsidRPr="00E02C07"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02C07" w:rsidRDefault="00C53099">
            <w:pPr>
              <w:spacing w:line="252" w:lineRule="auto"/>
              <w:jc w:val="center"/>
              <w:rPr>
                <w:rFonts w:cs="Arial"/>
                <w:b/>
                <w:bCs/>
                <w:strike/>
              </w:rPr>
            </w:pPr>
            <w:r w:rsidRPr="00E02C07">
              <w:rPr>
                <w:rFonts w:cs="Arial"/>
                <w:b/>
                <w:bCs/>
                <w:strike/>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02C07" w:rsidRDefault="00C53099">
            <w:pPr>
              <w:spacing w:line="252" w:lineRule="auto"/>
              <w:jc w:val="center"/>
              <w:rPr>
                <w:rFonts w:cs="Arial"/>
                <w:b/>
                <w:bCs/>
                <w:strike/>
              </w:rPr>
            </w:pPr>
            <w:r w:rsidRPr="00E02C07">
              <w:rPr>
                <w:rFonts w:cs="Arial"/>
                <w:b/>
                <w:bCs/>
                <w:strike/>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02C07" w:rsidRDefault="00C53099">
            <w:pPr>
              <w:spacing w:line="252" w:lineRule="auto"/>
              <w:jc w:val="center"/>
              <w:rPr>
                <w:rFonts w:cs="Arial"/>
                <w:b/>
                <w:bCs/>
                <w:strike/>
              </w:rPr>
            </w:pPr>
            <w:r w:rsidRPr="00E02C07">
              <w:rPr>
                <w:rFonts w:cs="Arial"/>
                <w:b/>
                <w:bCs/>
                <w:strike/>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02C07" w:rsidRDefault="00C53099">
            <w:pPr>
              <w:spacing w:line="252" w:lineRule="auto"/>
              <w:jc w:val="center"/>
              <w:rPr>
                <w:rFonts w:cs="Arial"/>
                <w:b/>
                <w:bCs/>
                <w:strike/>
              </w:rPr>
            </w:pPr>
            <w:r w:rsidRPr="00E02C07">
              <w:rPr>
                <w:rFonts w:cs="Arial"/>
                <w:b/>
                <w:bCs/>
                <w:strike/>
              </w:rPr>
              <w:t>HMI selection / Configuration Name</w:t>
            </w:r>
          </w:p>
        </w:tc>
      </w:tr>
      <w:tr w:rsidR="00C53099" w:rsidRPr="00E02C07"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E02C07" w:rsidRDefault="00C53099">
            <w:pPr>
              <w:spacing w:line="252" w:lineRule="auto"/>
              <w:jc w:val="center"/>
              <w:rPr>
                <w:rFonts w:cs="Arial"/>
                <w:bCs/>
                <w:strike/>
              </w:rPr>
            </w:pPr>
            <w:r w:rsidRPr="00E02C07">
              <w:rPr>
                <w:rFonts w:cs="Arial"/>
                <w:bCs/>
                <w:strike/>
              </w:rPr>
              <w:t xml:space="preserve">ADAS – Cluster </w:t>
            </w:r>
            <w:proofErr w:type="spellStart"/>
            <w:r w:rsidRPr="00E02C07">
              <w:rPr>
                <w:rFonts w:cs="Arial"/>
                <w:bCs/>
                <w:strike/>
              </w:rPr>
              <w:t>IoD</w:t>
            </w:r>
            <w:proofErr w:type="spellEnd"/>
            <w:r w:rsidRPr="00E02C07">
              <w:rPr>
                <w:rFonts w:cs="Arial"/>
                <w:bCs/>
                <w:strike/>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E02C07" w:rsidRDefault="00C53099">
            <w:pPr>
              <w:spacing w:line="252" w:lineRule="auto"/>
              <w:jc w:val="center"/>
              <w:rPr>
                <w:rFonts w:cs="Arial"/>
                <w:b/>
                <w:bCs/>
                <w:strike/>
              </w:rPr>
            </w:pPr>
          </w:p>
          <w:p w:rsidR="00C53099" w:rsidRPr="00E02C07" w:rsidRDefault="00C53099">
            <w:pPr>
              <w:spacing w:line="252" w:lineRule="auto"/>
              <w:jc w:val="center"/>
              <w:rPr>
                <w:rFonts w:cs="Arial"/>
                <w:bCs/>
                <w:strike/>
              </w:rPr>
            </w:pPr>
            <w:r w:rsidRPr="00E02C07">
              <w:rPr>
                <w:rFonts w:cs="Arial"/>
                <w:bCs/>
                <w:strike/>
              </w:rPr>
              <w:t>0x0990</w:t>
            </w:r>
          </w:p>
          <w:p w:rsidR="00C53099" w:rsidRPr="00E02C07" w:rsidRDefault="00C53099">
            <w:pPr>
              <w:spacing w:line="252" w:lineRule="auto"/>
              <w:jc w:val="center"/>
              <w:rPr>
                <w:rFonts w:cs="Arial"/>
                <w:bCs/>
                <w:strike/>
              </w:rPr>
            </w:pPr>
          </w:p>
        </w:tc>
        <w:tc>
          <w:tcPr>
            <w:tcW w:w="1620" w:type="dxa"/>
            <w:tcBorders>
              <w:top w:val="single" w:sz="8" w:space="0" w:color="auto"/>
              <w:left w:val="nil"/>
              <w:bottom w:val="single" w:sz="8" w:space="0" w:color="auto"/>
              <w:right w:val="single" w:sz="8" w:space="0" w:color="auto"/>
            </w:tcBorders>
            <w:vAlign w:val="center"/>
            <w:hideMark/>
          </w:tcPr>
          <w:p w:rsidR="00C53099" w:rsidRPr="00E02C07" w:rsidRDefault="00C53099">
            <w:pPr>
              <w:spacing w:line="252" w:lineRule="auto"/>
              <w:jc w:val="center"/>
              <w:rPr>
                <w:rFonts w:cs="Arial"/>
                <w:bCs/>
                <w:strike/>
              </w:rPr>
            </w:pPr>
            <w:r w:rsidRPr="00E02C07">
              <w:rPr>
                <w:rFonts w:cs="Arial"/>
                <w:bCs/>
                <w:strike/>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E02C07" w:rsidRDefault="00C53099">
            <w:pPr>
              <w:spacing w:line="252" w:lineRule="auto"/>
              <w:jc w:val="center"/>
              <w:rPr>
                <w:rFonts w:cs="Arial"/>
                <w:bCs/>
                <w:strike/>
              </w:rPr>
            </w:pPr>
            <w:r w:rsidRPr="00E02C07">
              <w:rPr>
                <w:rFonts w:cs="Arial"/>
                <w:bCs/>
                <w:strike/>
              </w:rPr>
              <w:t xml:space="preserve">OFF / Disabled </w:t>
            </w:r>
          </w:p>
        </w:tc>
      </w:tr>
      <w:tr w:rsidR="00C53099" w:rsidRPr="00E02C07"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E02C07" w:rsidRDefault="00C53099">
            <w:pPr>
              <w:spacing w:line="256" w:lineRule="auto"/>
              <w:rPr>
                <w:rFonts w:cs="Arial"/>
                <w:bCs/>
                <w:strike/>
              </w:rPr>
            </w:pPr>
          </w:p>
        </w:tc>
        <w:tc>
          <w:tcPr>
            <w:tcW w:w="0" w:type="auto"/>
            <w:vMerge/>
            <w:tcBorders>
              <w:top w:val="single" w:sz="8" w:space="0" w:color="auto"/>
              <w:left w:val="nil"/>
              <w:bottom w:val="single" w:sz="4" w:space="0" w:color="auto"/>
              <w:right w:val="single" w:sz="8" w:space="0" w:color="auto"/>
            </w:tcBorders>
            <w:vAlign w:val="center"/>
            <w:hideMark/>
          </w:tcPr>
          <w:p w:rsidR="00C53099" w:rsidRPr="00E02C07" w:rsidRDefault="00C53099">
            <w:pPr>
              <w:spacing w:line="256" w:lineRule="auto"/>
              <w:rPr>
                <w:rFonts w:cs="Arial"/>
                <w:bCs/>
                <w:strike/>
              </w:rPr>
            </w:pPr>
          </w:p>
        </w:tc>
        <w:tc>
          <w:tcPr>
            <w:tcW w:w="1620" w:type="dxa"/>
            <w:tcBorders>
              <w:top w:val="single" w:sz="8" w:space="0" w:color="auto"/>
              <w:left w:val="nil"/>
              <w:bottom w:val="single" w:sz="4" w:space="0" w:color="auto"/>
              <w:right w:val="single" w:sz="8" w:space="0" w:color="auto"/>
            </w:tcBorders>
            <w:vAlign w:val="center"/>
            <w:hideMark/>
          </w:tcPr>
          <w:p w:rsidR="00C53099" w:rsidRPr="00E02C07" w:rsidRDefault="00C53099">
            <w:pPr>
              <w:spacing w:line="252" w:lineRule="auto"/>
              <w:jc w:val="center"/>
              <w:rPr>
                <w:rFonts w:cs="Arial"/>
                <w:bCs/>
                <w:strike/>
              </w:rPr>
            </w:pPr>
            <w:r w:rsidRPr="00E02C07">
              <w:rPr>
                <w:rFonts w:cs="Arial"/>
                <w:bCs/>
                <w:strike/>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E02C07" w:rsidRDefault="00C53099">
            <w:pPr>
              <w:spacing w:line="252" w:lineRule="auto"/>
              <w:jc w:val="center"/>
              <w:rPr>
                <w:rFonts w:cs="Arial"/>
                <w:bCs/>
                <w:strike/>
              </w:rPr>
            </w:pPr>
            <w:r w:rsidRPr="00E02C07">
              <w:rPr>
                <w:rFonts w:cs="Arial"/>
                <w:bCs/>
                <w:strike/>
              </w:rPr>
              <w:t xml:space="preserve">ON / Enabled </w:t>
            </w:r>
          </w:p>
        </w:tc>
      </w:tr>
    </w:tbl>
    <w:p w:rsidR="00C53099" w:rsidRPr="00E02C07" w:rsidRDefault="00C53099" w:rsidP="00C53099">
      <w:pPr>
        <w:rPr>
          <w:rFonts w:cs="Arial"/>
          <w:bCs/>
          <w:strike/>
        </w:rPr>
      </w:pPr>
      <w:r w:rsidRPr="00E02C07">
        <w:rPr>
          <w:rFonts w:cs="Arial"/>
          <w:bCs/>
          <w:strike/>
        </w:rPr>
        <w:t xml:space="preserve">Note: this setting uses Feature2.Rq and Feature2.St </w:t>
      </w:r>
      <w:proofErr w:type="gramStart"/>
      <w:r w:rsidRPr="00E02C07">
        <w:rPr>
          <w:rFonts w:cs="Arial"/>
          <w:bCs/>
          <w:strike/>
        </w:rPr>
        <w:t>feature based</w:t>
      </w:r>
      <w:proofErr w:type="gramEnd"/>
      <w:r w:rsidRPr="00E02C07">
        <w:rPr>
          <w:rFonts w:cs="Arial"/>
          <w:bCs/>
          <w:strike/>
        </w:rPr>
        <w:t xml:space="preserve"> message protocol</w:t>
      </w:r>
    </w:p>
    <w:p w:rsidR="00C53099" w:rsidRPr="00E02C07" w:rsidRDefault="00C53099" w:rsidP="00C53099">
      <w:pPr>
        <w:rPr>
          <w:rFonts w:cs="Arial"/>
          <w:b/>
          <w:bCs/>
          <w:strike/>
          <w:color w:val="FF0000"/>
        </w:rPr>
      </w:pPr>
    </w:p>
    <w:p w:rsidR="00C53099" w:rsidRPr="00E02C07" w:rsidRDefault="00C53099" w:rsidP="00C53099">
      <w:pPr>
        <w:rPr>
          <w:rFonts w:cs="Arial"/>
          <w:bCs/>
          <w:strike/>
          <w:color w:val="FF0000"/>
        </w:rPr>
      </w:pPr>
    </w:p>
    <w:tbl>
      <w:tblPr>
        <w:tblW w:w="2355" w:type="dxa"/>
        <w:jc w:val="center"/>
        <w:tblLook w:val="04A0" w:firstRow="1" w:lastRow="0" w:firstColumn="1" w:lastColumn="0" w:noHBand="0" w:noVBand="1"/>
      </w:tblPr>
      <w:tblGrid>
        <w:gridCol w:w="2355"/>
      </w:tblGrid>
      <w:tr w:rsidR="00C53099" w:rsidRPr="00E02C07"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E02C07" w:rsidRDefault="00C53099">
            <w:pPr>
              <w:spacing w:line="276" w:lineRule="auto"/>
              <w:jc w:val="center"/>
              <w:rPr>
                <w:rFonts w:cs="Arial"/>
                <w:b/>
                <w:bCs/>
                <w:strike/>
              </w:rPr>
            </w:pPr>
            <w:r w:rsidRPr="00E02C07">
              <w:rPr>
                <w:rFonts w:cs="Arial"/>
                <w:b/>
                <w:bCs/>
                <w:strike/>
              </w:rPr>
              <w:t>HMI Setting ID</w:t>
            </w:r>
          </w:p>
        </w:tc>
      </w:tr>
      <w:tr w:rsidR="00C53099" w:rsidRPr="00E02C07"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E02C07" w:rsidRDefault="00C53099">
            <w:pPr>
              <w:spacing w:line="276" w:lineRule="auto"/>
              <w:jc w:val="center"/>
              <w:rPr>
                <w:rFonts w:eastAsiaTheme="minorEastAsia" w:cs="Arial"/>
                <w:strike/>
              </w:rPr>
            </w:pPr>
            <w:r w:rsidRPr="00E02C07">
              <w:rPr>
                <w:rFonts w:eastAsiaTheme="minorEastAsia" w:cs="Arial"/>
                <w:strike/>
              </w:rPr>
              <w:t>1061</w:t>
            </w:r>
          </w:p>
        </w:tc>
      </w:tr>
    </w:tbl>
    <w:p w:rsidR="00C53099" w:rsidRPr="00E02C07" w:rsidRDefault="00C53099" w:rsidP="00C53099">
      <w:pPr>
        <w:rPr>
          <w:rFonts w:cs="Arial"/>
          <w:strike/>
        </w:rPr>
      </w:pPr>
    </w:p>
    <w:p w:rsidR="00C53099" w:rsidRPr="00C53099" w:rsidRDefault="00C53099" w:rsidP="00C53099">
      <w:pPr>
        <w:pStyle w:val="Heading5"/>
        <w:rPr>
          <w:b w:val="0"/>
          <w:u w:val="single"/>
        </w:rPr>
      </w:pPr>
      <w:r w:rsidRPr="00C53099">
        <w:rPr>
          <w:b w:val="0"/>
          <w:u w:val="single"/>
        </w:rPr>
        <w:t xml:space="preserve">VS-SR-REQ-365745/A-Maps / Augmented Reality - Cluster </w:t>
      </w:r>
      <w:proofErr w:type="spellStart"/>
      <w:r w:rsidRPr="00C53099">
        <w:rPr>
          <w:b w:val="0"/>
          <w:u w:val="single"/>
        </w:rPr>
        <w:t>IoD</w:t>
      </w:r>
      <w:proofErr w:type="spellEnd"/>
      <w:r w:rsidRPr="00C53099">
        <w:rPr>
          <w:b w:val="0"/>
          <w:u w:val="single"/>
        </w:rPr>
        <w:t xml:space="preserve"> config</w:t>
      </w:r>
    </w:p>
    <w:p w:rsidR="00C53099" w:rsidRPr="00E35396" w:rsidRDefault="00C53099" w:rsidP="00C53099">
      <w:pPr>
        <w:rPr>
          <w:rFonts w:cs="Arial"/>
        </w:rPr>
      </w:pPr>
      <w:r w:rsidRPr="00E35396">
        <w:rPr>
          <w:rFonts w:cs="Arial"/>
        </w:rPr>
        <w:t xml:space="preserve">For this feature when performing the “Set” or “Query” operation the Feature Number and Configuration Number in the </w:t>
      </w:r>
      <w:proofErr w:type="spellStart"/>
      <w:r w:rsidRPr="00E35396">
        <w:rPr>
          <w:rFonts w:cs="Arial"/>
        </w:rPr>
        <w:t>Feature.Rq</w:t>
      </w:r>
      <w:proofErr w:type="spellEnd"/>
      <w:r w:rsidRPr="00E35396">
        <w:rPr>
          <w:rFonts w:cs="Arial"/>
        </w:rPr>
        <w:t xml:space="preserve"> and </w:t>
      </w:r>
      <w:proofErr w:type="spellStart"/>
      <w:r w:rsidRPr="00E35396">
        <w:rPr>
          <w:rFonts w:cs="Arial"/>
        </w:rPr>
        <w:t>Feature.St</w:t>
      </w:r>
      <w:proofErr w:type="spellEnd"/>
      <w:r w:rsidRPr="00E35396">
        <w:rPr>
          <w:rFonts w:cs="Arial"/>
        </w:rPr>
        <w:t xml:space="preserve"> messages shall be used below.</w:t>
      </w:r>
    </w:p>
    <w:p w:rsidR="00C53099" w:rsidRPr="00E35396" w:rsidRDefault="00C53099" w:rsidP="00C53099">
      <w:pPr>
        <w:rPr>
          <w:rFonts w:cs="Arial"/>
        </w:rPr>
      </w:pPr>
    </w:p>
    <w:p w:rsidR="00C53099" w:rsidRPr="00E35396" w:rsidRDefault="00C53099" w:rsidP="00C53099">
      <w:pPr>
        <w:rPr>
          <w:rFonts w:cs="Arial"/>
        </w:rPr>
      </w:pPr>
      <w:r w:rsidRPr="00E35396">
        <w:rPr>
          <w:rFonts w:cs="Arial"/>
        </w:rPr>
        <w:t xml:space="preserve">If Enhanced Memory is supported the Active Personality Profile shall be used for </w:t>
      </w:r>
      <w:proofErr w:type="spellStart"/>
      <w:r w:rsidRPr="00E35396">
        <w:rPr>
          <w:rFonts w:cs="Arial"/>
        </w:rPr>
        <w:t>PersIndex</w:t>
      </w:r>
      <w:proofErr w:type="spellEnd"/>
      <w:r w:rsidRPr="00E35396">
        <w:rPr>
          <w:rFonts w:cs="Arial"/>
        </w:rPr>
        <w:t xml:space="preserve">.  If Enhanced Memory is not supported </w:t>
      </w:r>
      <w:proofErr w:type="spellStart"/>
      <w:r w:rsidRPr="00E35396">
        <w:rPr>
          <w:rFonts w:cs="Arial"/>
        </w:rPr>
        <w:t>PersIndex</w:t>
      </w:r>
      <w:proofErr w:type="spellEnd"/>
      <w:r w:rsidRPr="00E35396">
        <w:rPr>
          <w:rFonts w:cs="Arial"/>
        </w:rPr>
        <w:t xml:space="preserve"> shall be set to Vehicle.</w:t>
      </w:r>
    </w:p>
    <w:p w:rsidR="00C53099" w:rsidRPr="00E35396" w:rsidRDefault="00C53099" w:rsidP="00C53099">
      <w:pPr>
        <w:rPr>
          <w:rFonts w:cs="Arial"/>
        </w:rPr>
      </w:pPr>
    </w:p>
    <w:p w:rsidR="00C53099" w:rsidRPr="00E35396"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E35396"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HMI selection / Configuration Name</w:t>
            </w:r>
          </w:p>
        </w:tc>
      </w:tr>
      <w:tr w:rsidR="00C53099" w:rsidRPr="00E35396"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 xml:space="preserve">Maps / Augmented Reality – Cluster </w:t>
            </w:r>
            <w:proofErr w:type="spellStart"/>
            <w:r w:rsidRPr="00E35396">
              <w:rPr>
                <w:rFonts w:cs="Arial"/>
                <w:bCs/>
              </w:rPr>
              <w:t>IoD</w:t>
            </w:r>
            <w:proofErr w:type="spellEnd"/>
            <w:r w:rsidRPr="00E35396">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E35396" w:rsidRDefault="00C53099">
            <w:pPr>
              <w:spacing w:line="252" w:lineRule="auto"/>
              <w:jc w:val="center"/>
              <w:rPr>
                <w:rFonts w:cs="Arial"/>
                <w:b/>
                <w:bCs/>
              </w:rPr>
            </w:pPr>
          </w:p>
          <w:p w:rsidR="00C53099" w:rsidRPr="004E7D73" w:rsidRDefault="00C53099">
            <w:pPr>
              <w:spacing w:line="252" w:lineRule="auto"/>
              <w:jc w:val="center"/>
              <w:rPr>
                <w:rFonts w:cs="Arial"/>
                <w:bCs/>
              </w:rPr>
            </w:pPr>
            <w:r w:rsidRPr="004E7D73">
              <w:rPr>
                <w:rFonts w:cs="Arial"/>
                <w:bCs/>
              </w:rPr>
              <w:t>0x0991</w:t>
            </w:r>
          </w:p>
          <w:p w:rsidR="00C53099" w:rsidRPr="00E35396"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 xml:space="preserve">OFF / Disabled </w:t>
            </w:r>
          </w:p>
        </w:tc>
      </w:tr>
      <w:tr w:rsidR="00C53099" w:rsidRPr="00E35396"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E35396"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E35396"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 xml:space="preserve">ON / Enabled </w:t>
            </w:r>
          </w:p>
        </w:tc>
      </w:tr>
    </w:tbl>
    <w:p w:rsidR="00C53099" w:rsidRPr="00E35396" w:rsidRDefault="00C53099" w:rsidP="00C53099">
      <w:pPr>
        <w:rPr>
          <w:rFonts w:cs="Arial"/>
          <w:bCs/>
        </w:rPr>
      </w:pPr>
      <w:r w:rsidRPr="00E35396">
        <w:rPr>
          <w:rFonts w:cs="Arial"/>
          <w:bCs/>
        </w:rPr>
        <w:t xml:space="preserve">Note: this setting uses Feature2.Rq and Feature2.St </w:t>
      </w:r>
      <w:proofErr w:type="gramStart"/>
      <w:r w:rsidRPr="00E35396">
        <w:rPr>
          <w:rFonts w:cs="Arial"/>
          <w:bCs/>
        </w:rPr>
        <w:t>feature based</w:t>
      </w:r>
      <w:proofErr w:type="gramEnd"/>
      <w:r w:rsidRPr="00E35396">
        <w:rPr>
          <w:rFonts w:cs="Arial"/>
          <w:bCs/>
        </w:rPr>
        <w:t xml:space="preserve"> message protocol</w:t>
      </w:r>
    </w:p>
    <w:p w:rsidR="00C53099" w:rsidRPr="00E35396" w:rsidRDefault="00C53099" w:rsidP="00C53099">
      <w:pPr>
        <w:rPr>
          <w:rFonts w:cs="Arial"/>
          <w:b/>
          <w:bCs/>
          <w:color w:val="FF0000"/>
        </w:rPr>
      </w:pPr>
    </w:p>
    <w:p w:rsidR="00C53099" w:rsidRPr="00E35396"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E35396"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E35396" w:rsidRDefault="00C53099">
            <w:pPr>
              <w:spacing w:line="276" w:lineRule="auto"/>
              <w:jc w:val="center"/>
              <w:rPr>
                <w:rFonts w:cs="Arial"/>
                <w:b/>
                <w:bCs/>
              </w:rPr>
            </w:pPr>
            <w:r w:rsidRPr="00E35396">
              <w:rPr>
                <w:rFonts w:cs="Arial"/>
                <w:b/>
                <w:bCs/>
              </w:rPr>
              <w:t>HMI Setting ID</w:t>
            </w:r>
          </w:p>
        </w:tc>
      </w:tr>
      <w:tr w:rsidR="00C53099" w:rsidRPr="00E35396"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E35396" w:rsidRDefault="00C53099">
            <w:pPr>
              <w:spacing w:line="276" w:lineRule="auto"/>
              <w:jc w:val="center"/>
              <w:rPr>
                <w:rFonts w:eastAsiaTheme="minorEastAsia" w:cs="Arial"/>
              </w:rPr>
            </w:pPr>
            <w:r w:rsidRPr="00405E5D">
              <w:rPr>
                <w:rFonts w:eastAsiaTheme="minorEastAsia" w:cs="Arial"/>
              </w:rPr>
              <w:t>1062</w:t>
            </w:r>
          </w:p>
        </w:tc>
      </w:tr>
    </w:tbl>
    <w:p w:rsidR="00C53099" w:rsidRPr="00E35396" w:rsidRDefault="00C53099" w:rsidP="00C53099">
      <w:pPr>
        <w:rPr>
          <w:rFonts w:cs="Arial"/>
        </w:rPr>
      </w:pPr>
    </w:p>
    <w:p w:rsidR="00C53099" w:rsidRPr="00C53099" w:rsidRDefault="00C53099" w:rsidP="00C53099">
      <w:pPr>
        <w:pStyle w:val="Heading5"/>
        <w:rPr>
          <w:b w:val="0"/>
          <w:u w:val="single"/>
        </w:rPr>
      </w:pPr>
      <w:r w:rsidRPr="00C53099">
        <w:rPr>
          <w:b w:val="0"/>
          <w:u w:val="single"/>
        </w:rPr>
        <w:t xml:space="preserve">VS-SR-REQ-369132/A-Classic View - Cluster </w:t>
      </w:r>
      <w:proofErr w:type="spellStart"/>
      <w:r w:rsidRPr="00C53099">
        <w:rPr>
          <w:b w:val="0"/>
          <w:u w:val="single"/>
        </w:rPr>
        <w:t>IoD</w:t>
      </w:r>
      <w:proofErr w:type="spellEnd"/>
      <w:r w:rsidRPr="00C53099">
        <w:rPr>
          <w:b w:val="0"/>
          <w:u w:val="single"/>
        </w:rPr>
        <w:t xml:space="preserve"> config</w:t>
      </w:r>
    </w:p>
    <w:p w:rsidR="00C53099" w:rsidRPr="00E35396" w:rsidRDefault="00C53099" w:rsidP="00C53099">
      <w:pPr>
        <w:rPr>
          <w:rFonts w:cs="Arial"/>
        </w:rPr>
      </w:pPr>
      <w:r w:rsidRPr="00E35396">
        <w:rPr>
          <w:rFonts w:cs="Arial"/>
        </w:rPr>
        <w:t xml:space="preserve">For this feature when performing the “Set” or “Query” operation the Feature Number and Configuration Number in the </w:t>
      </w:r>
      <w:proofErr w:type="spellStart"/>
      <w:r w:rsidRPr="00E35396">
        <w:rPr>
          <w:rFonts w:cs="Arial"/>
        </w:rPr>
        <w:t>Feature.Rq</w:t>
      </w:r>
      <w:proofErr w:type="spellEnd"/>
      <w:r w:rsidRPr="00E35396">
        <w:rPr>
          <w:rFonts w:cs="Arial"/>
        </w:rPr>
        <w:t xml:space="preserve"> and </w:t>
      </w:r>
      <w:proofErr w:type="spellStart"/>
      <w:r w:rsidRPr="00E35396">
        <w:rPr>
          <w:rFonts w:cs="Arial"/>
        </w:rPr>
        <w:t>Feature.St</w:t>
      </w:r>
      <w:proofErr w:type="spellEnd"/>
      <w:r w:rsidRPr="00E35396">
        <w:rPr>
          <w:rFonts w:cs="Arial"/>
        </w:rPr>
        <w:t xml:space="preserve"> messages shall be used below.</w:t>
      </w:r>
    </w:p>
    <w:p w:rsidR="00C53099" w:rsidRPr="00E35396" w:rsidRDefault="00C53099" w:rsidP="00C53099">
      <w:pPr>
        <w:rPr>
          <w:rFonts w:cs="Arial"/>
        </w:rPr>
      </w:pPr>
    </w:p>
    <w:p w:rsidR="00C53099" w:rsidRPr="00E35396" w:rsidRDefault="00C53099" w:rsidP="00C53099">
      <w:pPr>
        <w:rPr>
          <w:rFonts w:cs="Arial"/>
        </w:rPr>
      </w:pPr>
      <w:r w:rsidRPr="00E35396">
        <w:rPr>
          <w:rFonts w:cs="Arial"/>
        </w:rPr>
        <w:t xml:space="preserve">If Enhanced Memory is supported the Active Personality Profile shall be used for </w:t>
      </w:r>
      <w:proofErr w:type="spellStart"/>
      <w:r w:rsidRPr="00E35396">
        <w:rPr>
          <w:rFonts w:cs="Arial"/>
        </w:rPr>
        <w:t>PersIndex</w:t>
      </w:r>
      <w:proofErr w:type="spellEnd"/>
      <w:r w:rsidRPr="00E35396">
        <w:rPr>
          <w:rFonts w:cs="Arial"/>
        </w:rPr>
        <w:t xml:space="preserve">.  If Enhanced Memory is not supported </w:t>
      </w:r>
      <w:proofErr w:type="spellStart"/>
      <w:r w:rsidRPr="00E35396">
        <w:rPr>
          <w:rFonts w:cs="Arial"/>
        </w:rPr>
        <w:t>PersIndex</w:t>
      </w:r>
      <w:proofErr w:type="spellEnd"/>
      <w:r w:rsidRPr="00E35396">
        <w:rPr>
          <w:rFonts w:cs="Arial"/>
        </w:rPr>
        <w:t xml:space="preserve"> shall be set to Vehicle.</w:t>
      </w:r>
    </w:p>
    <w:p w:rsidR="00C53099" w:rsidRPr="00E35396" w:rsidRDefault="00C53099" w:rsidP="00C53099">
      <w:pPr>
        <w:rPr>
          <w:rFonts w:cs="Arial"/>
        </w:rPr>
      </w:pPr>
    </w:p>
    <w:p w:rsidR="00C53099" w:rsidRPr="00E35396"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E35396"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35396" w:rsidRDefault="00C53099">
            <w:pPr>
              <w:spacing w:line="252" w:lineRule="auto"/>
              <w:jc w:val="center"/>
              <w:rPr>
                <w:rFonts w:cs="Arial"/>
                <w:b/>
                <w:bCs/>
              </w:rPr>
            </w:pPr>
            <w:r w:rsidRPr="00E35396">
              <w:rPr>
                <w:rFonts w:cs="Arial"/>
                <w:b/>
                <w:bCs/>
              </w:rPr>
              <w:t>HMI selection / Configuration Name</w:t>
            </w:r>
          </w:p>
        </w:tc>
      </w:tr>
      <w:tr w:rsidR="00C53099" w:rsidRPr="00E35396"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E35396" w:rsidRDefault="00C53099">
            <w:pPr>
              <w:spacing w:line="252" w:lineRule="auto"/>
              <w:jc w:val="center"/>
              <w:rPr>
                <w:rFonts w:cs="Arial"/>
                <w:bCs/>
              </w:rPr>
            </w:pPr>
            <w:r>
              <w:rPr>
                <w:rFonts w:cs="Arial"/>
                <w:bCs/>
              </w:rPr>
              <w:t>Classic View</w:t>
            </w:r>
            <w:r w:rsidRPr="00E35396">
              <w:rPr>
                <w:rFonts w:cs="Arial"/>
                <w:bCs/>
              </w:rPr>
              <w:t xml:space="preserve"> – Cluster </w:t>
            </w:r>
            <w:proofErr w:type="spellStart"/>
            <w:r w:rsidRPr="00E35396">
              <w:rPr>
                <w:rFonts w:cs="Arial"/>
                <w:bCs/>
              </w:rPr>
              <w:t>IoD</w:t>
            </w:r>
            <w:proofErr w:type="spellEnd"/>
            <w:r w:rsidRPr="00E35396">
              <w:rPr>
                <w:rFonts w:cs="Arial"/>
                <w:bCs/>
              </w:rPr>
              <w:t xml:space="preserve"> config</w:t>
            </w:r>
          </w:p>
        </w:tc>
        <w:tc>
          <w:tcPr>
            <w:tcW w:w="1198" w:type="dxa"/>
            <w:vMerge w:val="restart"/>
            <w:tcBorders>
              <w:top w:val="single" w:sz="8" w:space="0" w:color="auto"/>
              <w:left w:val="nil"/>
              <w:bottom w:val="single" w:sz="4" w:space="0" w:color="auto"/>
              <w:right w:val="single" w:sz="8" w:space="0" w:color="auto"/>
            </w:tcBorders>
            <w:vAlign w:val="center"/>
          </w:tcPr>
          <w:p w:rsidR="00C53099" w:rsidRPr="00E35396" w:rsidRDefault="00C53099">
            <w:pPr>
              <w:spacing w:line="252" w:lineRule="auto"/>
              <w:jc w:val="center"/>
              <w:rPr>
                <w:rFonts w:cs="Arial"/>
                <w:b/>
                <w:bCs/>
              </w:rPr>
            </w:pPr>
          </w:p>
          <w:p w:rsidR="00C53099" w:rsidRPr="00070D46" w:rsidRDefault="00C53099">
            <w:pPr>
              <w:spacing w:line="252" w:lineRule="auto"/>
              <w:jc w:val="center"/>
              <w:rPr>
                <w:rFonts w:cs="Arial"/>
                <w:bCs/>
              </w:rPr>
            </w:pPr>
            <w:r w:rsidRPr="00070D46">
              <w:rPr>
                <w:rFonts w:cs="Arial"/>
                <w:bCs/>
              </w:rPr>
              <w:t>0x0992</w:t>
            </w:r>
          </w:p>
          <w:p w:rsidR="00C53099" w:rsidRPr="00E35396"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 xml:space="preserve">OFF / Disabled </w:t>
            </w:r>
          </w:p>
        </w:tc>
      </w:tr>
      <w:tr w:rsidR="00C53099" w:rsidRPr="00E35396"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E35396"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E35396"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E35396" w:rsidRDefault="00C53099">
            <w:pPr>
              <w:spacing w:line="252" w:lineRule="auto"/>
              <w:jc w:val="center"/>
              <w:rPr>
                <w:rFonts w:cs="Arial"/>
                <w:bCs/>
              </w:rPr>
            </w:pPr>
            <w:r w:rsidRPr="00E35396">
              <w:rPr>
                <w:rFonts w:cs="Arial"/>
                <w:bCs/>
              </w:rPr>
              <w:t xml:space="preserve">ON / Enabled </w:t>
            </w:r>
          </w:p>
        </w:tc>
      </w:tr>
    </w:tbl>
    <w:p w:rsidR="00C53099" w:rsidRPr="00E35396" w:rsidRDefault="00C53099" w:rsidP="00C53099">
      <w:pPr>
        <w:rPr>
          <w:rFonts w:cs="Arial"/>
          <w:bCs/>
        </w:rPr>
      </w:pPr>
      <w:r w:rsidRPr="00E35396">
        <w:rPr>
          <w:rFonts w:cs="Arial"/>
          <w:bCs/>
        </w:rPr>
        <w:t xml:space="preserve">Note: this setting uses Feature2.Rq and Feature2.St </w:t>
      </w:r>
      <w:proofErr w:type="gramStart"/>
      <w:r w:rsidRPr="00E35396">
        <w:rPr>
          <w:rFonts w:cs="Arial"/>
          <w:bCs/>
        </w:rPr>
        <w:t>feature based</w:t>
      </w:r>
      <w:proofErr w:type="gramEnd"/>
      <w:r w:rsidRPr="00E35396">
        <w:rPr>
          <w:rFonts w:cs="Arial"/>
          <w:bCs/>
        </w:rPr>
        <w:t xml:space="preserve"> message protocol</w:t>
      </w:r>
    </w:p>
    <w:p w:rsidR="00C53099" w:rsidRDefault="00C53099" w:rsidP="00C53099">
      <w:pPr>
        <w:rPr>
          <w:rFonts w:cs="Arial"/>
          <w:b/>
          <w:bCs/>
          <w:color w:val="FF0000"/>
        </w:rPr>
      </w:pPr>
    </w:p>
    <w:p w:rsidR="00C012F5" w:rsidRPr="00E35396" w:rsidRDefault="00C012F5" w:rsidP="00C53099">
      <w:pPr>
        <w:rPr>
          <w:rFonts w:cs="Arial"/>
          <w:b/>
          <w:bCs/>
          <w:color w:val="FF0000"/>
        </w:rPr>
      </w:pPr>
    </w:p>
    <w:p w:rsidR="00C53099" w:rsidRPr="00E35396"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E35396"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E35396" w:rsidRDefault="00C53099">
            <w:pPr>
              <w:spacing w:line="276" w:lineRule="auto"/>
              <w:jc w:val="center"/>
              <w:rPr>
                <w:rFonts w:cs="Arial"/>
                <w:b/>
                <w:bCs/>
              </w:rPr>
            </w:pPr>
            <w:r w:rsidRPr="00E35396">
              <w:rPr>
                <w:rFonts w:cs="Arial"/>
                <w:b/>
                <w:bCs/>
              </w:rPr>
              <w:lastRenderedPageBreak/>
              <w:t>HMI Setting ID</w:t>
            </w:r>
          </w:p>
        </w:tc>
      </w:tr>
      <w:tr w:rsidR="00C53099" w:rsidRPr="00E35396"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E35396" w:rsidRDefault="00C53099">
            <w:pPr>
              <w:spacing w:line="276" w:lineRule="auto"/>
              <w:jc w:val="center"/>
              <w:rPr>
                <w:rFonts w:eastAsiaTheme="minorEastAsia" w:cs="Arial"/>
              </w:rPr>
            </w:pPr>
            <w:r>
              <w:rPr>
                <w:rFonts w:eastAsiaTheme="minorEastAsia" w:cs="Arial"/>
              </w:rPr>
              <w:t>1078</w:t>
            </w:r>
          </w:p>
        </w:tc>
      </w:tr>
    </w:tbl>
    <w:p w:rsidR="00C53099" w:rsidRPr="00E35396" w:rsidRDefault="00C53099" w:rsidP="00C53099">
      <w:pPr>
        <w:rPr>
          <w:rFonts w:cs="Arial"/>
        </w:rPr>
      </w:pPr>
    </w:p>
    <w:p w:rsidR="00C53099" w:rsidRDefault="00C53099" w:rsidP="00C53099">
      <w:pPr>
        <w:pStyle w:val="Heading3"/>
      </w:pPr>
      <w:bookmarkStart w:id="446" w:name="_Toc25737578"/>
      <w:r w:rsidRPr="00B9479B">
        <w:t>VS-FUN-REQ-365765/A-Cluster Trip 1 menu</w:t>
      </w:r>
      <w:bookmarkEnd w:id="446"/>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VS-SR-REQ-365846/A-Cluster Trip 1 Menu Reset</w:t>
      </w:r>
    </w:p>
    <w:p w:rsidR="00C53099" w:rsidRPr="005C08AC" w:rsidRDefault="00C53099" w:rsidP="00C53099">
      <w:pPr>
        <w:rPr>
          <w:rFonts w:cs="Arial"/>
        </w:rPr>
      </w:pPr>
      <w:r w:rsidRPr="005C08AC">
        <w:rPr>
          <w:rFonts w:cs="Arial"/>
        </w:rPr>
        <w:t xml:space="preserve">For this feature when performing the “Set” operation the Feature Number and Configuration Number in the </w:t>
      </w:r>
      <w:proofErr w:type="spellStart"/>
      <w:r w:rsidRPr="005C08AC">
        <w:rPr>
          <w:rFonts w:cs="Arial"/>
        </w:rPr>
        <w:t>Feature.Rq</w:t>
      </w:r>
      <w:proofErr w:type="spellEnd"/>
      <w:r w:rsidRPr="005C08AC">
        <w:rPr>
          <w:rFonts w:cs="Arial"/>
        </w:rPr>
        <w:t xml:space="preserve"> and </w:t>
      </w:r>
      <w:proofErr w:type="spellStart"/>
      <w:r w:rsidRPr="005C08AC">
        <w:rPr>
          <w:rFonts w:cs="Arial"/>
        </w:rPr>
        <w:t>Feature.St</w:t>
      </w:r>
      <w:proofErr w:type="spellEnd"/>
      <w:r w:rsidRPr="005C08AC">
        <w:rPr>
          <w:rFonts w:cs="Arial"/>
        </w:rPr>
        <w:t xml:space="preserve"> messages shall be used below.</w:t>
      </w:r>
    </w:p>
    <w:p w:rsidR="00C53099" w:rsidRPr="005C08AC" w:rsidRDefault="00C53099" w:rsidP="00C53099">
      <w:pPr>
        <w:rPr>
          <w:rFonts w:cs="Arial"/>
        </w:rPr>
      </w:pPr>
    </w:p>
    <w:p w:rsidR="00C53099" w:rsidRPr="005C08AC" w:rsidRDefault="00C53099" w:rsidP="00C53099">
      <w:pPr>
        <w:rPr>
          <w:rFonts w:cs="Arial"/>
        </w:rPr>
      </w:pPr>
      <w:r w:rsidRPr="005C08AC">
        <w:rPr>
          <w:rFonts w:cs="Arial"/>
        </w:rPr>
        <w:t xml:space="preserve">If Enhanced Memory is supported the Active Personality Profile shall be used for </w:t>
      </w:r>
      <w:proofErr w:type="spellStart"/>
      <w:r w:rsidRPr="005C08AC">
        <w:rPr>
          <w:rFonts w:cs="Arial"/>
        </w:rPr>
        <w:t>PersIndex</w:t>
      </w:r>
      <w:proofErr w:type="spellEnd"/>
      <w:r w:rsidRPr="005C08AC">
        <w:rPr>
          <w:rFonts w:cs="Arial"/>
        </w:rPr>
        <w:t xml:space="preserve">.  If Enhanced Memory is not supported </w:t>
      </w:r>
      <w:proofErr w:type="spellStart"/>
      <w:r w:rsidRPr="005C08AC">
        <w:rPr>
          <w:rFonts w:cs="Arial"/>
        </w:rPr>
        <w:t>PersIndex</w:t>
      </w:r>
      <w:proofErr w:type="spellEnd"/>
      <w:r w:rsidRPr="005C08AC">
        <w:rPr>
          <w:rFonts w:cs="Arial"/>
        </w:rPr>
        <w:t xml:space="preserve"> shall be set to Vehicle.</w:t>
      </w:r>
    </w:p>
    <w:p w:rsidR="00C53099" w:rsidRPr="005C08AC" w:rsidRDefault="00C53099" w:rsidP="00C53099">
      <w:pPr>
        <w:rPr>
          <w:rFonts w:cs="Arial"/>
          <w:color w:val="FF0000"/>
        </w:rPr>
      </w:pPr>
    </w:p>
    <w:tbl>
      <w:tblPr>
        <w:tblW w:w="9797" w:type="dxa"/>
        <w:jc w:val="center"/>
        <w:tblLook w:val="04A0" w:firstRow="1" w:lastRow="0" w:firstColumn="1" w:lastColumn="0" w:noHBand="0" w:noVBand="1"/>
      </w:tblPr>
      <w:tblGrid>
        <w:gridCol w:w="2525"/>
        <w:gridCol w:w="1436"/>
        <w:gridCol w:w="1658"/>
        <w:gridCol w:w="4178"/>
      </w:tblGrid>
      <w:tr w:rsidR="00C53099" w:rsidRPr="005C08AC" w:rsidTr="00C53099">
        <w:trPr>
          <w:trHeight w:val="465"/>
          <w:jc w:val="center"/>
        </w:trPr>
        <w:tc>
          <w:tcPr>
            <w:tcW w:w="252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5C08AC" w:rsidRDefault="00C53099">
            <w:pPr>
              <w:spacing w:line="254" w:lineRule="auto"/>
              <w:jc w:val="center"/>
              <w:rPr>
                <w:rFonts w:cs="Arial"/>
                <w:b/>
                <w:bCs/>
              </w:rPr>
            </w:pPr>
            <w:r w:rsidRPr="005C08AC">
              <w:rPr>
                <w:rFonts w:cs="Arial"/>
                <w:b/>
                <w:bCs/>
              </w:rPr>
              <w:t>Feature Description</w:t>
            </w:r>
          </w:p>
        </w:tc>
        <w:tc>
          <w:tcPr>
            <w:tcW w:w="143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C08AC" w:rsidRDefault="00C53099">
            <w:pPr>
              <w:spacing w:line="254" w:lineRule="auto"/>
              <w:jc w:val="center"/>
              <w:rPr>
                <w:rFonts w:cs="Arial"/>
                <w:b/>
                <w:bCs/>
              </w:rPr>
            </w:pPr>
            <w:r w:rsidRPr="005C08AC">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C08AC" w:rsidRDefault="00C53099">
            <w:pPr>
              <w:spacing w:line="254" w:lineRule="auto"/>
              <w:jc w:val="center"/>
              <w:rPr>
                <w:rFonts w:cs="Arial"/>
                <w:b/>
                <w:bCs/>
              </w:rPr>
            </w:pPr>
            <w:r w:rsidRPr="005C08AC">
              <w:rPr>
                <w:rFonts w:cs="Arial"/>
                <w:b/>
                <w:bCs/>
              </w:rPr>
              <w:t>Configuration Number</w:t>
            </w:r>
          </w:p>
        </w:tc>
        <w:tc>
          <w:tcPr>
            <w:tcW w:w="417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5C08AC" w:rsidRDefault="00C53099">
            <w:pPr>
              <w:spacing w:line="254" w:lineRule="auto"/>
              <w:jc w:val="center"/>
              <w:rPr>
                <w:rFonts w:cs="Arial"/>
                <w:b/>
                <w:bCs/>
              </w:rPr>
            </w:pPr>
            <w:r w:rsidRPr="005C08AC">
              <w:rPr>
                <w:rFonts w:cs="Arial"/>
                <w:b/>
                <w:bCs/>
              </w:rPr>
              <w:t>HMI selection / Configuration Name</w:t>
            </w:r>
          </w:p>
        </w:tc>
      </w:tr>
      <w:tr w:rsidR="00C53099" w:rsidRPr="005C08AC" w:rsidTr="00C53099">
        <w:trPr>
          <w:trHeight w:val="430"/>
          <w:jc w:val="center"/>
        </w:trPr>
        <w:tc>
          <w:tcPr>
            <w:tcW w:w="2525"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5C08AC" w:rsidRDefault="00C53099">
            <w:pPr>
              <w:spacing w:line="254" w:lineRule="auto"/>
              <w:jc w:val="center"/>
              <w:rPr>
                <w:rFonts w:cs="Arial"/>
                <w:bCs/>
              </w:rPr>
            </w:pPr>
            <w:r w:rsidRPr="005C08AC">
              <w:rPr>
                <w:rFonts w:cs="Arial"/>
                <w:bCs/>
              </w:rPr>
              <w:t xml:space="preserve">Cluster Trip 1 menu reset </w:t>
            </w:r>
          </w:p>
        </w:tc>
        <w:tc>
          <w:tcPr>
            <w:tcW w:w="1436" w:type="dxa"/>
            <w:vMerge w:val="restart"/>
            <w:tcBorders>
              <w:top w:val="single" w:sz="8" w:space="0" w:color="auto"/>
              <w:left w:val="nil"/>
              <w:bottom w:val="single" w:sz="4" w:space="0" w:color="auto"/>
              <w:right w:val="single" w:sz="8" w:space="0" w:color="auto"/>
            </w:tcBorders>
            <w:vAlign w:val="center"/>
          </w:tcPr>
          <w:p w:rsidR="00C53099" w:rsidRPr="005C08AC" w:rsidRDefault="00C53099">
            <w:pPr>
              <w:spacing w:line="254" w:lineRule="auto"/>
              <w:jc w:val="center"/>
              <w:rPr>
                <w:rFonts w:cs="Arial"/>
                <w:b/>
                <w:bCs/>
              </w:rPr>
            </w:pPr>
          </w:p>
          <w:p w:rsidR="00C53099" w:rsidRPr="005C08AC" w:rsidRDefault="00C53099">
            <w:pPr>
              <w:spacing w:line="254" w:lineRule="auto"/>
              <w:jc w:val="center"/>
              <w:rPr>
                <w:rFonts w:cs="Arial"/>
                <w:b/>
                <w:bCs/>
              </w:rPr>
            </w:pPr>
          </w:p>
          <w:p w:rsidR="00C53099" w:rsidRPr="005C08AC" w:rsidRDefault="00C53099">
            <w:pPr>
              <w:spacing w:line="254" w:lineRule="auto"/>
              <w:jc w:val="center"/>
              <w:rPr>
                <w:rFonts w:cs="Arial"/>
                <w:bCs/>
                <w:color w:val="FF0000"/>
              </w:rPr>
            </w:pPr>
            <w:r w:rsidRPr="005C08AC">
              <w:rPr>
                <w:rFonts w:cs="Arial"/>
                <w:bCs/>
              </w:rPr>
              <w:t>0x09A0</w:t>
            </w:r>
          </w:p>
          <w:p w:rsidR="00C53099" w:rsidRPr="005C08AC" w:rsidRDefault="00C53099">
            <w:pPr>
              <w:spacing w:line="254"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5C08AC" w:rsidRDefault="00C53099">
            <w:pPr>
              <w:spacing w:line="254" w:lineRule="auto"/>
              <w:jc w:val="center"/>
              <w:rPr>
                <w:rFonts w:cs="Arial"/>
                <w:bCs/>
              </w:rPr>
            </w:pPr>
            <w:r w:rsidRPr="005C08AC">
              <w:rPr>
                <w:rFonts w:cs="Arial"/>
                <w:bCs/>
              </w:rPr>
              <w:t>0x00</w:t>
            </w:r>
          </w:p>
        </w:tc>
        <w:tc>
          <w:tcPr>
            <w:tcW w:w="4178" w:type="dxa"/>
            <w:tcBorders>
              <w:top w:val="single" w:sz="8" w:space="0" w:color="auto"/>
              <w:left w:val="nil"/>
              <w:bottom w:val="single" w:sz="8" w:space="0" w:color="auto"/>
              <w:right w:val="single" w:sz="8" w:space="0" w:color="auto"/>
            </w:tcBorders>
            <w:vAlign w:val="center"/>
            <w:hideMark/>
          </w:tcPr>
          <w:p w:rsidR="00C53099" w:rsidRPr="005C08AC" w:rsidRDefault="00C53099">
            <w:pPr>
              <w:spacing w:line="254" w:lineRule="auto"/>
              <w:jc w:val="center"/>
              <w:rPr>
                <w:rFonts w:cs="Arial"/>
                <w:bCs/>
              </w:rPr>
            </w:pPr>
            <w:r w:rsidRPr="005C08AC">
              <w:rPr>
                <w:rFonts w:cs="Arial"/>
                <w:bCs/>
              </w:rPr>
              <w:t xml:space="preserve">Null / Inactive </w:t>
            </w:r>
          </w:p>
        </w:tc>
      </w:tr>
      <w:tr w:rsidR="00C53099" w:rsidRPr="005C08AC"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C08AC"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C08AC"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5C08AC" w:rsidRDefault="00C53099">
            <w:pPr>
              <w:spacing w:line="254" w:lineRule="auto"/>
              <w:jc w:val="center"/>
              <w:rPr>
                <w:rFonts w:cs="Arial"/>
                <w:bCs/>
              </w:rPr>
            </w:pPr>
            <w:r w:rsidRPr="005C08AC">
              <w:rPr>
                <w:rFonts w:cs="Arial"/>
                <w:bCs/>
              </w:rPr>
              <w:t>0x01</w:t>
            </w:r>
          </w:p>
        </w:tc>
        <w:tc>
          <w:tcPr>
            <w:tcW w:w="4178" w:type="dxa"/>
            <w:tcBorders>
              <w:top w:val="single" w:sz="8" w:space="0" w:color="auto"/>
              <w:left w:val="nil"/>
              <w:bottom w:val="single" w:sz="8" w:space="0" w:color="auto"/>
              <w:right w:val="single" w:sz="8" w:space="0" w:color="auto"/>
            </w:tcBorders>
            <w:vAlign w:val="center"/>
            <w:hideMark/>
          </w:tcPr>
          <w:p w:rsidR="00C53099" w:rsidRPr="005C08AC" w:rsidRDefault="00C53099" w:rsidP="00C53099">
            <w:pPr>
              <w:spacing w:line="254" w:lineRule="auto"/>
              <w:jc w:val="center"/>
              <w:rPr>
                <w:rFonts w:cs="Arial"/>
                <w:bCs/>
              </w:rPr>
            </w:pPr>
            <w:r w:rsidRPr="005C08AC">
              <w:rPr>
                <w:rFonts w:cs="Arial"/>
                <w:bCs/>
              </w:rPr>
              <w:t>Reset All values for Trip 1</w:t>
            </w:r>
          </w:p>
        </w:tc>
      </w:tr>
      <w:tr w:rsidR="00C53099" w:rsidRPr="005C08AC"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5C08AC"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5C08AC"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5C08AC" w:rsidRDefault="00C53099">
            <w:pPr>
              <w:spacing w:line="254" w:lineRule="auto"/>
              <w:jc w:val="center"/>
              <w:rPr>
                <w:rFonts w:cs="Arial"/>
                <w:bCs/>
              </w:rPr>
            </w:pPr>
            <w:r w:rsidRPr="005C08AC">
              <w:rPr>
                <w:rFonts w:cs="Arial"/>
                <w:bCs/>
              </w:rPr>
              <w:t>0x02</w:t>
            </w:r>
          </w:p>
        </w:tc>
        <w:tc>
          <w:tcPr>
            <w:tcW w:w="4178" w:type="dxa"/>
            <w:tcBorders>
              <w:top w:val="single" w:sz="8" w:space="0" w:color="auto"/>
              <w:left w:val="nil"/>
              <w:bottom w:val="single" w:sz="8" w:space="0" w:color="auto"/>
              <w:right w:val="single" w:sz="8" w:space="0" w:color="auto"/>
            </w:tcBorders>
            <w:vAlign w:val="center"/>
            <w:hideMark/>
          </w:tcPr>
          <w:p w:rsidR="00C53099" w:rsidRPr="005C08AC" w:rsidRDefault="00C53099" w:rsidP="00C53099">
            <w:pPr>
              <w:spacing w:line="254" w:lineRule="auto"/>
              <w:jc w:val="center"/>
              <w:rPr>
                <w:rFonts w:cs="Arial"/>
                <w:bCs/>
              </w:rPr>
            </w:pPr>
            <w:r w:rsidRPr="005C08AC">
              <w:rPr>
                <w:rFonts w:cs="Arial"/>
                <w:bCs/>
              </w:rPr>
              <w:t>Reset Trip 1 Odometer</w:t>
            </w:r>
          </w:p>
        </w:tc>
      </w:tr>
      <w:tr w:rsidR="00C53099" w:rsidRPr="005C08AC"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tcPr>
          <w:p w:rsidR="00C53099" w:rsidRPr="005C08AC"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tcPr>
          <w:p w:rsidR="00C53099" w:rsidRPr="005C08AC"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tcPr>
          <w:p w:rsidR="00C53099" w:rsidRPr="005C08AC" w:rsidRDefault="00C53099">
            <w:pPr>
              <w:spacing w:line="254" w:lineRule="auto"/>
              <w:jc w:val="center"/>
              <w:rPr>
                <w:rFonts w:cs="Arial"/>
                <w:bCs/>
              </w:rPr>
            </w:pPr>
            <w:r w:rsidRPr="005C08AC">
              <w:rPr>
                <w:rFonts w:cs="Arial"/>
                <w:bCs/>
              </w:rPr>
              <w:t>0x03</w:t>
            </w:r>
          </w:p>
        </w:tc>
        <w:tc>
          <w:tcPr>
            <w:tcW w:w="4178" w:type="dxa"/>
            <w:tcBorders>
              <w:top w:val="single" w:sz="8" w:space="0" w:color="auto"/>
              <w:left w:val="nil"/>
              <w:bottom w:val="single" w:sz="8" w:space="0" w:color="auto"/>
              <w:right w:val="single" w:sz="8" w:space="0" w:color="auto"/>
            </w:tcBorders>
            <w:vAlign w:val="center"/>
          </w:tcPr>
          <w:p w:rsidR="00C53099" w:rsidRPr="005C08AC" w:rsidRDefault="00C53099">
            <w:pPr>
              <w:spacing w:line="254" w:lineRule="auto"/>
              <w:jc w:val="center"/>
              <w:rPr>
                <w:rFonts w:cs="Arial"/>
                <w:bCs/>
              </w:rPr>
            </w:pPr>
            <w:r w:rsidRPr="005C08AC">
              <w:rPr>
                <w:rFonts w:cs="Arial"/>
                <w:bCs/>
              </w:rPr>
              <w:t>Reset Trip 1 Average Speed</w:t>
            </w:r>
          </w:p>
        </w:tc>
      </w:tr>
      <w:tr w:rsidR="00C53099" w:rsidRPr="005C08AC"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tcPr>
          <w:p w:rsidR="00C53099" w:rsidRPr="005C08AC"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tcPr>
          <w:p w:rsidR="00C53099" w:rsidRPr="005C08AC"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tcPr>
          <w:p w:rsidR="00C53099" w:rsidRPr="005C08AC" w:rsidRDefault="00C53099">
            <w:pPr>
              <w:spacing w:line="254" w:lineRule="auto"/>
              <w:jc w:val="center"/>
              <w:rPr>
                <w:rFonts w:cs="Arial"/>
                <w:bCs/>
              </w:rPr>
            </w:pPr>
            <w:r w:rsidRPr="005C08AC">
              <w:rPr>
                <w:rFonts w:cs="Arial"/>
                <w:bCs/>
              </w:rPr>
              <w:t>0x04</w:t>
            </w:r>
          </w:p>
        </w:tc>
        <w:tc>
          <w:tcPr>
            <w:tcW w:w="4178" w:type="dxa"/>
            <w:tcBorders>
              <w:top w:val="single" w:sz="8" w:space="0" w:color="auto"/>
              <w:left w:val="nil"/>
              <w:bottom w:val="single" w:sz="8" w:space="0" w:color="auto"/>
              <w:right w:val="single" w:sz="8" w:space="0" w:color="auto"/>
            </w:tcBorders>
            <w:vAlign w:val="center"/>
          </w:tcPr>
          <w:p w:rsidR="00C53099" w:rsidRPr="005C08AC" w:rsidRDefault="00C53099">
            <w:pPr>
              <w:spacing w:line="254" w:lineRule="auto"/>
              <w:jc w:val="center"/>
              <w:rPr>
                <w:rFonts w:cs="Arial"/>
                <w:bCs/>
              </w:rPr>
            </w:pPr>
            <w:r w:rsidRPr="005C08AC">
              <w:rPr>
                <w:rFonts w:cs="Arial"/>
                <w:bCs/>
              </w:rPr>
              <w:t>Reset Trip 1 Average Fuel</w:t>
            </w:r>
          </w:p>
        </w:tc>
      </w:tr>
    </w:tbl>
    <w:p w:rsidR="00C53099" w:rsidRPr="005C08AC" w:rsidRDefault="00C53099" w:rsidP="00C53099">
      <w:pPr>
        <w:rPr>
          <w:rFonts w:cs="Arial"/>
          <w:bCs/>
        </w:rPr>
      </w:pPr>
      <w:r w:rsidRPr="005C08AC">
        <w:rPr>
          <w:rFonts w:cs="Arial"/>
          <w:bCs/>
        </w:rPr>
        <w:t xml:space="preserve">Note: </w:t>
      </w:r>
    </w:p>
    <w:p w:rsidR="00C53099" w:rsidRPr="005C08AC" w:rsidRDefault="00C53099" w:rsidP="00C53099">
      <w:pPr>
        <w:numPr>
          <w:ilvl w:val="0"/>
          <w:numId w:val="1121"/>
        </w:numPr>
        <w:rPr>
          <w:rFonts w:cs="Arial"/>
          <w:bCs/>
        </w:rPr>
      </w:pPr>
      <w:r w:rsidRPr="005C08AC">
        <w:rPr>
          <w:rFonts w:cs="Arial"/>
          <w:bCs/>
        </w:rPr>
        <w:t xml:space="preserve">this feature number uses Feature2.Rq and Feature2.St </w:t>
      </w:r>
      <w:proofErr w:type="gramStart"/>
      <w:r w:rsidRPr="005C08AC">
        <w:rPr>
          <w:rFonts w:cs="Arial"/>
          <w:bCs/>
        </w:rPr>
        <w:t>feature based</w:t>
      </w:r>
      <w:proofErr w:type="gramEnd"/>
      <w:r w:rsidRPr="005C08AC">
        <w:rPr>
          <w:rFonts w:cs="Arial"/>
          <w:bCs/>
        </w:rPr>
        <w:t xml:space="preserve"> message protocol</w:t>
      </w:r>
    </w:p>
    <w:p w:rsidR="00C53099" w:rsidRPr="005C08AC" w:rsidRDefault="00C53099" w:rsidP="00C53099">
      <w:pPr>
        <w:numPr>
          <w:ilvl w:val="0"/>
          <w:numId w:val="1121"/>
        </w:numPr>
        <w:rPr>
          <w:rFonts w:cs="Arial"/>
          <w:bCs/>
        </w:rPr>
      </w:pPr>
      <w:r w:rsidRPr="005C08AC">
        <w:rPr>
          <w:rFonts w:cs="Arial"/>
          <w:bCs/>
        </w:rPr>
        <w:t xml:space="preserve">configuration numbers 0x01 – 0x04 are all requests from the </w:t>
      </w:r>
      <w:proofErr w:type="spellStart"/>
      <w:r w:rsidRPr="005C08AC">
        <w:rPr>
          <w:rFonts w:cs="Arial"/>
          <w:bCs/>
        </w:rPr>
        <w:t>Centerstack</w:t>
      </w:r>
      <w:proofErr w:type="spellEnd"/>
      <w:r w:rsidRPr="005C08AC">
        <w:rPr>
          <w:rFonts w:cs="Arial"/>
          <w:bCs/>
        </w:rPr>
        <w:t xml:space="preserve"> Settings HMI Client</w:t>
      </w:r>
    </w:p>
    <w:p w:rsidR="00C53099" w:rsidRPr="005C08AC" w:rsidRDefault="00C53099" w:rsidP="00C53099">
      <w:pPr>
        <w:rPr>
          <w:rFonts w:cs="Arial"/>
          <w:bCs/>
        </w:rPr>
      </w:pPr>
    </w:p>
    <w:p w:rsidR="00C53099" w:rsidRPr="005C08AC" w:rsidRDefault="00C53099" w:rsidP="00C53099">
      <w:pPr>
        <w:rPr>
          <w:rFonts w:cs="Arial"/>
          <w:bCs/>
        </w:rPr>
      </w:pPr>
      <w:r w:rsidRPr="005C08AC">
        <w:rPr>
          <w:rFonts w:cs="Arial"/>
          <w:bCs/>
        </w:rPr>
        <w:t xml:space="preserve">The </w:t>
      </w:r>
      <w:proofErr w:type="spellStart"/>
      <w:r w:rsidRPr="005C08AC">
        <w:rPr>
          <w:rFonts w:cs="Arial"/>
          <w:bCs/>
        </w:rPr>
        <w:t>Centerstack</w:t>
      </w:r>
      <w:proofErr w:type="spellEnd"/>
      <w:r w:rsidRPr="005C08AC">
        <w:rPr>
          <w:rFonts w:cs="Arial"/>
          <w:bCs/>
        </w:rPr>
        <w:t xml:space="preserve"> Settings HMI Client shall not query this feature number at start-up as this is a reset function.  If it was queried at start-up as an error </w:t>
      </w:r>
      <w:proofErr w:type="gramStart"/>
      <w:r w:rsidRPr="005C08AC">
        <w:rPr>
          <w:rFonts w:cs="Arial"/>
          <w:bCs/>
        </w:rPr>
        <w:t>state</w:t>
      </w:r>
      <w:proofErr w:type="gramEnd"/>
      <w:r w:rsidRPr="005C08AC">
        <w:rPr>
          <w:rFonts w:cs="Arial"/>
          <w:bCs/>
        </w:rPr>
        <w:t xml:space="preserve"> then the Cluster Trip 1 Menu Reset Server would respond back with 0x0 Null / Inactive.</w:t>
      </w:r>
    </w:p>
    <w:p w:rsidR="00C53099" w:rsidRPr="005C08AC"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5C08AC"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5C08AC" w:rsidRDefault="00C53099">
            <w:pPr>
              <w:spacing w:line="276" w:lineRule="auto"/>
              <w:jc w:val="center"/>
              <w:rPr>
                <w:rFonts w:cs="Arial"/>
                <w:b/>
                <w:bCs/>
              </w:rPr>
            </w:pPr>
            <w:r w:rsidRPr="005C08AC">
              <w:rPr>
                <w:rFonts w:cs="Arial"/>
                <w:b/>
                <w:bCs/>
              </w:rPr>
              <w:t>HMI Setting ID</w:t>
            </w:r>
          </w:p>
        </w:tc>
      </w:tr>
      <w:tr w:rsidR="00C53099" w:rsidRPr="005C08AC"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5C08AC" w:rsidRDefault="00C53099">
            <w:pPr>
              <w:spacing w:line="276" w:lineRule="auto"/>
              <w:jc w:val="center"/>
              <w:rPr>
                <w:rFonts w:eastAsiaTheme="minorEastAsia" w:cs="Arial"/>
              </w:rPr>
            </w:pPr>
            <w:r w:rsidRPr="005C08AC">
              <w:rPr>
                <w:rFonts w:eastAsiaTheme="minorEastAsia" w:cs="Arial"/>
              </w:rPr>
              <w:t>1063</w:t>
            </w:r>
          </w:p>
        </w:tc>
      </w:tr>
    </w:tbl>
    <w:p w:rsidR="00C53099" w:rsidRPr="005C08AC" w:rsidRDefault="00C53099" w:rsidP="00C53099">
      <w:pPr>
        <w:rPr>
          <w:rFonts w:cs="Arial"/>
          <w:color w:val="FF0000"/>
        </w:rPr>
      </w:pPr>
    </w:p>
    <w:p w:rsidR="00C53099" w:rsidRPr="005C08AC" w:rsidRDefault="00C53099" w:rsidP="00C53099">
      <w:pPr>
        <w:rPr>
          <w:rFonts w:cs="Arial"/>
        </w:rPr>
      </w:pPr>
    </w:p>
    <w:p w:rsidR="00C53099" w:rsidRPr="005C08AC" w:rsidRDefault="00C53099" w:rsidP="00C53099">
      <w:pPr>
        <w:rPr>
          <w:rFonts w:cs="Arial"/>
        </w:rPr>
      </w:pPr>
    </w:p>
    <w:p w:rsidR="00C53099" w:rsidRPr="00C53099" w:rsidRDefault="00C53099" w:rsidP="00C53099">
      <w:pPr>
        <w:pStyle w:val="Heading5"/>
        <w:rPr>
          <w:b w:val="0"/>
          <w:u w:val="single"/>
        </w:rPr>
      </w:pPr>
      <w:r w:rsidRPr="00C53099">
        <w:rPr>
          <w:b w:val="0"/>
          <w:u w:val="single"/>
        </w:rPr>
        <w:t>VS-SR-REQ-365847/A-Set to Default - configure Cluster Trip 1 view</w:t>
      </w:r>
    </w:p>
    <w:p w:rsidR="00C53099" w:rsidRDefault="00C53099" w:rsidP="00C53099">
      <w:pPr>
        <w:rPr>
          <w:rFonts w:cs="Arial"/>
        </w:rPr>
      </w:pPr>
      <w:r>
        <w:rPr>
          <w:rFonts w:cs="Arial"/>
        </w:rPr>
        <w:t xml:space="preserve">For this feature when performing the “Set”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color w:val="FF0000"/>
        </w:rPr>
      </w:pPr>
    </w:p>
    <w:p w:rsidR="00C012F5" w:rsidRDefault="00C012F5" w:rsidP="00C53099">
      <w:pPr>
        <w:rPr>
          <w:rFonts w:cs="Arial"/>
          <w:color w:val="FF0000"/>
        </w:rPr>
      </w:pPr>
      <w:bookmarkStart w:id="447" w:name="_GoBack"/>
      <w:bookmarkEnd w:id="447"/>
    </w:p>
    <w:tbl>
      <w:tblPr>
        <w:tblW w:w="9797" w:type="dxa"/>
        <w:jc w:val="center"/>
        <w:tblLook w:val="04A0" w:firstRow="1" w:lastRow="0" w:firstColumn="1" w:lastColumn="0" w:noHBand="0" w:noVBand="1"/>
      </w:tblPr>
      <w:tblGrid>
        <w:gridCol w:w="2525"/>
        <w:gridCol w:w="1436"/>
        <w:gridCol w:w="1658"/>
        <w:gridCol w:w="4178"/>
      </w:tblGrid>
      <w:tr w:rsidR="00C53099" w:rsidTr="00C53099">
        <w:trPr>
          <w:trHeight w:val="465"/>
          <w:jc w:val="center"/>
        </w:trPr>
        <w:tc>
          <w:tcPr>
            <w:tcW w:w="252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4" w:lineRule="auto"/>
              <w:jc w:val="center"/>
              <w:rPr>
                <w:rFonts w:cs="Arial"/>
                <w:b/>
                <w:bCs/>
              </w:rPr>
            </w:pPr>
            <w:r>
              <w:rPr>
                <w:rFonts w:cs="Arial"/>
                <w:b/>
                <w:bCs/>
              </w:rPr>
              <w:lastRenderedPageBreak/>
              <w:t>Feature Description</w:t>
            </w:r>
          </w:p>
        </w:tc>
        <w:tc>
          <w:tcPr>
            <w:tcW w:w="143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4" w:lineRule="auto"/>
              <w:jc w:val="center"/>
              <w:rPr>
                <w:rFonts w:cs="Arial"/>
                <w:b/>
                <w:bCs/>
              </w:rPr>
            </w:pPr>
            <w:r>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4" w:lineRule="auto"/>
              <w:jc w:val="center"/>
              <w:rPr>
                <w:rFonts w:cs="Arial"/>
                <w:b/>
                <w:bCs/>
              </w:rPr>
            </w:pPr>
            <w:r>
              <w:rPr>
                <w:rFonts w:cs="Arial"/>
                <w:b/>
                <w:bCs/>
              </w:rPr>
              <w:t>Configuration Number</w:t>
            </w:r>
          </w:p>
        </w:tc>
        <w:tc>
          <w:tcPr>
            <w:tcW w:w="417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4" w:lineRule="auto"/>
              <w:jc w:val="center"/>
              <w:rPr>
                <w:rFonts w:cs="Arial"/>
                <w:b/>
                <w:bCs/>
              </w:rPr>
            </w:pPr>
            <w:r>
              <w:rPr>
                <w:rFonts w:cs="Arial"/>
                <w:b/>
                <w:bCs/>
              </w:rPr>
              <w:t>HMI selection / Configuration Name</w:t>
            </w:r>
          </w:p>
        </w:tc>
      </w:tr>
      <w:tr w:rsidR="00C53099" w:rsidTr="00C53099">
        <w:trPr>
          <w:trHeight w:val="430"/>
          <w:jc w:val="center"/>
        </w:trPr>
        <w:tc>
          <w:tcPr>
            <w:tcW w:w="2525"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4" w:lineRule="auto"/>
              <w:jc w:val="center"/>
              <w:rPr>
                <w:rFonts w:cs="Arial"/>
                <w:bCs/>
              </w:rPr>
            </w:pPr>
            <w:r>
              <w:rPr>
                <w:rFonts w:cs="Arial"/>
                <w:bCs/>
              </w:rPr>
              <w:t xml:space="preserve">Set to Default – configure Cluster Trip 1 view </w:t>
            </w:r>
          </w:p>
        </w:tc>
        <w:tc>
          <w:tcPr>
            <w:tcW w:w="1436" w:type="dxa"/>
            <w:vMerge w:val="restart"/>
            <w:tcBorders>
              <w:top w:val="single" w:sz="8" w:space="0" w:color="auto"/>
              <w:left w:val="nil"/>
              <w:bottom w:val="single" w:sz="4" w:space="0" w:color="auto"/>
              <w:right w:val="single" w:sz="8" w:space="0" w:color="auto"/>
            </w:tcBorders>
            <w:vAlign w:val="center"/>
          </w:tcPr>
          <w:p w:rsidR="00C53099" w:rsidRDefault="00C53099">
            <w:pPr>
              <w:spacing w:line="254" w:lineRule="auto"/>
              <w:jc w:val="center"/>
              <w:rPr>
                <w:rFonts w:cs="Arial"/>
                <w:b/>
                <w:bCs/>
              </w:rPr>
            </w:pPr>
          </w:p>
          <w:p w:rsidR="00C53099" w:rsidRDefault="00C53099">
            <w:pPr>
              <w:spacing w:line="254" w:lineRule="auto"/>
              <w:jc w:val="center"/>
              <w:rPr>
                <w:rFonts w:cs="Arial"/>
                <w:b/>
                <w:bCs/>
              </w:rPr>
            </w:pPr>
          </w:p>
          <w:p w:rsidR="00C53099" w:rsidRPr="0082389C" w:rsidRDefault="00C53099">
            <w:pPr>
              <w:spacing w:line="254" w:lineRule="auto"/>
              <w:jc w:val="center"/>
              <w:rPr>
                <w:rFonts w:cs="Arial"/>
                <w:bCs/>
              </w:rPr>
            </w:pPr>
            <w:r w:rsidRPr="0082389C">
              <w:rPr>
                <w:rFonts w:cs="Arial"/>
                <w:bCs/>
              </w:rPr>
              <w:t>0x09A1</w:t>
            </w:r>
          </w:p>
          <w:p w:rsidR="00C53099" w:rsidRDefault="00C53099">
            <w:pPr>
              <w:spacing w:line="254"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Default="00C53099">
            <w:pPr>
              <w:spacing w:line="254" w:lineRule="auto"/>
              <w:jc w:val="center"/>
              <w:rPr>
                <w:rFonts w:cs="Arial"/>
                <w:bCs/>
              </w:rPr>
            </w:pPr>
            <w:r>
              <w:rPr>
                <w:rFonts w:cs="Arial"/>
                <w:bCs/>
              </w:rPr>
              <w:t>0x00</w:t>
            </w:r>
          </w:p>
        </w:tc>
        <w:tc>
          <w:tcPr>
            <w:tcW w:w="4178" w:type="dxa"/>
            <w:tcBorders>
              <w:top w:val="single" w:sz="8" w:space="0" w:color="auto"/>
              <w:left w:val="nil"/>
              <w:bottom w:val="single" w:sz="8" w:space="0" w:color="auto"/>
              <w:right w:val="single" w:sz="8" w:space="0" w:color="auto"/>
            </w:tcBorders>
            <w:vAlign w:val="center"/>
            <w:hideMark/>
          </w:tcPr>
          <w:p w:rsidR="00C53099" w:rsidRDefault="00C53099">
            <w:pPr>
              <w:spacing w:line="254" w:lineRule="auto"/>
              <w:jc w:val="center"/>
              <w:rPr>
                <w:rFonts w:cs="Arial"/>
                <w:bCs/>
              </w:rPr>
            </w:pPr>
            <w:r>
              <w:rPr>
                <w:rFonts w:cs="Arial"/>
                <w:bCs/>
              </w:rPr>
              <w:t xml:space="preserve">Null / Inactive </w:t>
            </w:r>
          </w:p>
        </w:tc>
      </w:tr>
      <w:tr w:rsidR="00C53099"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Default="00C53099">
            <w:pPr>
              <w:spacing w:line="254" w:lineRule="auto"/>
              <w:jc w:val="center"/>
              <w:rPr>
                <w:rFonts w:cs="Arial"/>
                <w:bCs/>
              </w:rPr>
            </w:pPr>
            <w:r>
              <w:rPr>
                <w:rFonts w:cs="Arial"/>
                <w:bCs/>
              </w:rPr>
              <w:t>0x01</w:t>
            </w:r>
          </w:p>
        </w:tc>
        <w:tc>
          <w:tcPr>
            <w:tcW w:w="4178" w:type="dxa"/>
            <w:tcBorders>
              <w:top w:val="single" w:sz="8" w:space="0" w:color="auto"/>
              <w:left w:val="nil"/>
              <w:bottom w:val="single" w:sz="8" w:space="0" w:color="auto"/>
              <w:right w:val="single" w:sz="8" w:space="0" w:color="auto"/>
            </w:tcBorders>
            <w:vAlign w:val="center"/>
            <w:hideMark/>
          </w:tcPr>
          <w:p w:rsidR="00C53099" w:rsidRDefault="00C53099">
            <w:pPr>
              <w:spacing w:line="254" w:lineRule="auto"/>
              <w:jc w:val="center"/>
              <w:rPr>
                <w:rFonts w:cs="Arial"/>
                <w:bCs/>
              </w:rPr>
            </w:pPr>
            <w:r>
              <w:rPr>
                <w:rFonts w:cs="Arial"/>
                <w:bCs/>
              </w:rPr>
              <w:t>Default Trip 1 view</w:t>
            </w:r>
          </w:p>
          <w:p w:rsidR="00C53099" w:rsidRDefault="00C53099">
            <w:pPr>
              <w:spacing w:line="254" w:lineRule="auto"/>
              <w:jc w:val="center"/>
              <w:rPr>
                <w:rFonts w:cs="Arial"/>
                <w:bCs/>
              </w:rPr>
            </w:pPr>
            <w:r>
              <w:rPr>
                <w:rFonts w:cs="Arial"/>
                <w:bCs/>
              </w:rPr>
              <w:t xml:space="preserve">(Request from </w:t>
            </w:r>
            <w:proofErr w:type="spellStart"/>
            <w:r>
              <w:rPr>
                <w:rFonts w:cs="Arial"/>
                <w:bCs/>
              </w:rPr>
              <w:t>Centerstack</w:t>
            </w:r>
            <w:proofErr w:type="spellEnd"/>
            <w:r>
              <w:rPr>
                <w:rFonts w:cs="Arial"/>
                <w:bCs/>
              </w:rPr>
              <w:t xml:space="preserve"> Settings HMI Client)</w:t>
            </w:r>
          </w:p>
        </w:tc>
      </w:tr>
    </w:tbl>
    <w:p w:rsidR="00C53099" w:rsidRDefault="00C53099" w:rsidP="00C53099">
      <w:pPr>
        <w:rPr>
          <w:rFonts w:cs="Arial"/>
          <w:bCs/>
        </w:rPr>
      </w:pPr>
      <w:r>
        <w:rPr>
          <w:rFonts w:cs="Arial"/>
          <w:bCs/>
        </w:rPr>
        <w:t xml:space="preserve">Note: this feature number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Cs/>
        </w:rPr>
      </w:pPr>
    </w:p>
    <w:p w:rsidR="00C53099" w:rsidRDefault="00C53099" w:rsidP="00C53099">
      <w:pPr>
        <w:rPr>
          <w:rFonts w:cs="Arial"/>
          <w:bCs/>
        </w:rPr>
      </w:pPr>
      <w:r>
        <w:rPr>
          <w:rFonts w:cs="Arial"/>
          <w:bCs/>
        </w:rPr>
        <w:t xml:space="preserve">The </w:t>
      </w:r>
      <w:proofErr w:type="spellStart"/>
      <w:r>
        <w:rPr>
          <w:rFonts w:cs="Arial"/>
          <w:bCs/>
        </w:rPr>
        <w:t>Centerstack</w:t>
      </w:r>
      <w:proofErr w:type="spellEnd"/>
      <w:r>
        <w:rPr>
          <w:rFonts w:cs="Arial"/>
          <w:bCs/>
        </w:rPr>
        <w:t xml:space="preserve"> Settings HMI Client shall not query this feature number at start-up as this is a set only function.  If it was queried at start-up as an error </w:t>
      </w:r>
      <w:proofErr w:type="gramStart"/>
      <w:r>
        <w:rPr>
          <w:rFonts w:cs="Arial"/>
          <w:bCs/>
        </w:rPr>
        <w:t>state</w:t>
      </w:r>
      <w:proofErr w:type="gramEnd"/>
      <w:r>
        <w:rPr>
          <w:rFonts w:cs="Arial"/>
          <w:bCs/>
        </w:rPr>
        <w:t xml:space="preserve"> then the Set to Default Server would respond back with 0x0 Null / Inactive.</w:t>
      </w: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601310">
              <w:rPr>
                <w:rFonts w:eastAsiaTheme="minorEastAsia" w:cs="Arial"/>
              </w:rPr>
              <w:t>1064</w:t>
            </w:r>
          </w:p>
        </w:tc>
      </w:tr>
    </w:tbl>
    <w:p w:rsidR="00C53099" w:rsidRDefault="00C53099" w:rsidP="00C53099">
      <w:pPr>
        <w:rPr>
          <w:rFonts w:cs="Arial"/>
          <w:color w:val="FF0000"/>
        </w:rPr>
      </w:pPr>
    </w:p>
    <w:p w:rsidR="00C53099" w:rsidRDefault="00C53099" w:rsidP="00C53099"/>
    <w:p w:rsidR="00C53099" w:rsidRPr="00C53099" w:rsidRDefault="00C53099" w:rsidP="00C53099">
      <w:pPr>
        <w:pStyle w:val="Heading5"/>
        <w:rPr>
          <w:b w:val="0"/>
          <w:u w:val="single"/>
        </w:rPr>
      </w:pPr>
      <w:r w:rsidRPr="00C53099">
        <w:rPr>
          <w:b w:val="0"/>
          <w:u w:val="single"/>
        </w:rPr>
        <w:t>VS-SR-REQ-365855/A-Trip 1 Odometer - configure Cluster Trip 1 view</w:t>
      </w:r>
    </w:p>
    <w:p w:rsidR="00C53099" w:rsidRDefault="00C53099" w:rsidP="00C53099">
      <w:pPr>
        <w:rPr>
          <w:rFonts w:cs="Arial"/>
        </w:rPr>
      </w:pPr>
      <w:r>
        <w:rPr>
          <w:rFonts w:cs="Arial"/>
        </w:rPr>
        <w:t xml:space="preserve">For this feature when performing the “Set” or “Query”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rPr>
      </w:pPr>
    </w:p>
    <w:p w:rsidR="00C53099"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016D76" w:rsidRDefault="00C53099">
            <w:pPr>
              <w:spacing w:line="252" w:lineRule="auto"/>
              <w:jc w:val="center"/>
              <w:rPr>
                <w:rFonts w:cs="Arial"/>
                <w:bCs/>
              </w:rPr>
            </w:pPr>
            <w:r w:rsidRPr="00016D76">
              <w:rPr>
                <w:rFonts w:cs="Arial"/>
                <w:bCs/>
              </w:rPr>
              <w:t>Trip 1 Odometer – configure Cluster Trip 1 view</w:t>
            </w:r>
          </w:p>
        </w:tc>
        <w:tc>
          <w:tcPr>
            <w:tcW w:w="1198" w:type="dxa"/>
            <w:vMerge w:val="restart"/>
            <w:tcBorders>
              <w:top w:val="single" w:sz="8" w:space="0" w:color="auto"/>
              <w:left w:val="nil"/>
              <w:bottom w:val="single" w:sz="4" w:space="0" w:color="auto"/>
              <w:right w:val="single" w:sz="8" w:space="0" w:color="auto"/>
            </w:tcBorders>
            <w:vAlign w:val="center"/>
          </w:tcPr>
          <w:p w:rsidR="00C53099" w:rsidRPr="00016D76" w:rsidRDefault="00C53099">
            <w:pPr>
              <w:spacing w:line="252" w:lineRule="auto"/>
              <w:jc w:val="center"/>
              <w:rPr>
                <w:rFonts w:cs="Arial"/>
                <w:b/>
                <w:bCs/>
              </w:rPr>
            </w:pPr>
          </w:p>
          <w:p w:rsidR="00C53099" w:rsidRPr="00016D76" w:rsidRDefault="00C53099">
            <w:pPr>
              <w:spacing w:line="252" w:lineRule="auto"/>
              <w:jc w:val="center"/>
              <w:rPr>
                <w:rFonts w:cs="Arial"/>
                <w:bCs/>
              </w:rPr>
            </w:pPr>
            <w:r w:rsidRPr="00016D76">
              <w:rPr>
                <w:rFonts w:cs="Arial"/>
                <w:bCs/>
              </w:rPr>
              <w:t>0x09A2</w:t>
            </w:r>
          </w:p>
          <w:p w:rsidR="00C53099" w:rsidRPr="00016D76"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OFF / Disabled </w:t>
            </w:r>
          </w:p>
        </w:tc>
      </w:tr>
      <w:tr w:rsidR="00C5309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ON / Enabled </w:t>
            </w:r>
          </w:p>
        </w:tc>
      </w:tr>
    </w:tbl>
    <w:p w:rsidR="00C53099" w:rsidRDefault="00C53099" w:rsidP="00C53099">
      <w:pPr>
        <w:rPr>
          <w:rFonts w:cs="Arial"/>
          <w:bCs/>
        </w:rPr>
      </w:pPr>
      <w:r>
        <w:rPr>
          <w:rFonts w:cs="Arial"/>
          <w:bCs/>
        </w:rPr>
        <w:t xml:space="preserve">Note: this setting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DC6A1B">
              <w:rPr>
                <w:rFonts w:eastAsiaTheme="minorEastAsia" w:cs="Arial"/>
              </w:rPr>
              <w:t>1065</w:t>
            </w:r>
          </w:p>
        </w:tc>
      </w:tr>
    </w:tbl>
    <w:p w:rsidR="00C53099" w:rsidRDefault="00C53099" w:rsidP="00C53099">
      <w:pPr>
        <w:rPr>
          <w:rFonts w:cs="Arial"/>
        </w:rPr>
      </w:pPr>
    </w:p>
    <w:p w:rsidR="00C53099" w:rsidRDefault="00C53099" w:rsidP="00C53099"/>
    <w:p w:rsidR="00C53099" w:rsidRPr="00C53099" w:rsidRDefault="00C53099" w:rsidP="00C53099">
      <w:pPr>
        <w:pStyle w:val="Heading5"/>
        <w:rPr>
          <w:b w:val="0"/>
          <w:u w:val="single"/>
        </w:rPr>
      </w:pPr>
      <w:r w:rsidRPr="00C53099">
        <w:rPr>
          <w:b w:val="0"/>
          <w:u w:val="single"/>
        </w:rPr>
        <w:t>VS-SR-REQ-365858/A-Trip 1 Timer - configure Cluster Trip 1 view</w:t>
      </w:r>
    </w:p>
    <w:p w:rsidR="00C53099" w:rsidRDefault="00C53099" w:rsidP="00C53099">
      <w:pPr>
        <w:rPr>
          <w:rFonts w:cs="Arial"/>
        </w:rPr>
      </w:pPr>
      <w:r>
        <w:rPr>
          <w:rFonts w:cs="Arial"/>
        </w:rPr>
        <w:t xml:space="preserve">For this feature when performing the “Set” or “Query”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rPr>
      </w:pPr>
    </w:p>
    <w:p w:rsidR="00C53099"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lastRenderedPageBreak/>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Trip 1 Timer – configure Cluster Trip 1 view</w:t>
            </w:r>
          </w:p>
        </w:tc>
        <w:tc>
          <w:tcPr>
            <w:tcW w:w="1198" w:type="dxa"/>
            <w:vMerge w:val="restart"/>
            <w:tcBorders>
              <w:top w:val="single" w:sz="8" w:space="0" w:color="auto"/>
              <w:left w:val="nil"/>
              <w:bottom w:val="single" w:sz="4" w:space="0" w:color="auto"/>
              <w:right w:val="single" w:sz="8" w:space="0" w:color="auto"/>
            </w:tcBorders>
            <w:vAlign w:val="center"/>
          </w:tcPr>
          <w:p w:rsidR="00C53099" w:rsidRDefault="00C53099">
            <w:pPr>
              <w:spacing w:line="252" w:lineRule="auto"/>
              <w:jc w:val="center"/>
              <w:rPr>
                <w:rFonts w:cs="Arial"/>
                <w:b/>
                <w:bCs/>
              </w:rPr>
            </w:pPr>
          </w:p>
          <w:p w:rsidR="00C53099" w:rsidRPr="0061301E" w:rsidRDefault="00C53099">
            <w:pPr>
              <w:spacing w:line="252" w:lineRule="auto"/>
              <w:jc w:val="center"/>
              <w:rPr>
                <w:rFonts w:cs="Arial"/>
                <w:bCs/>
              </w:rPr>
            </w:pPr>
            <w:r w:rsidRPr="0061301E">
              <w:rPr>
                <w:rFonts w:cs="Arial"/>
                <w:bCs/>
              </w:rPr>
              <w:t>0x09A3</w:t>
            </w:r>
          </w:p>
          <w:p w:rsidR="00C53099"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OFF / Disabled </w:t>
            </w:r>
          </w:p>
        </w:tc>
      </w:tr>
      <w:tr w:rsidR="00C5309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ON / Enabled </w:t>
            </w:r>
          </w:p>
        </w:tc>
      </w:tr>
    </w:tbl>
    <w:p w:rsidR="00C53099" w:rsidRDefault="00C53099" w:rsidP="00C53099">
      <w:pPr>
        <w:rPr>
          <w:rFonts w:cs="Arial"/>
          <w:bCs/>
        </w:rPr>
      </w:pPr>
      <w:r>
        <w:rPr>
          <w:rFonts w:cs="Arial"/>
          <w:bCs/>
        </w:rPr>
        <w:t xml:space="preserve">Note: this setting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8C6EFF">
              <w:rPr>
                <w:rFonts w:eastAsiaTheme="minorEastAsia" w:cs="Arial"/>
              </w:rPr>
              <w:t>1066</w:t>
            </w:r>
          </w:p>
        </w:tc>
      </w:tr>
    </w:tbl>
    <w:p w:rsidR="00C53099" w:rsidRDefault="00C53099" w:rsidP="00C53099">
      <w:pPr>
        <w:rPr>
          <w:rFonts w:cs="Arial"/>
        </w:rPr>
      </w:pPr>
    </w:p>
    <w:p w:rsidR="00C53099" w:rsidRDefault="00C53099" w:rsidP="00C53099"/>
    <w:p w:rsidR="00C53099" w:rsidRDefault="00C53099" w:rsidP="00C53099"/>
    <w:p w:rsidR="00C53099" w:rsidRDefault="00C53099" w:rsidP="00C53099"/>
    <w:p w:rsidR="00C53099" w:rsidRPr="00C53099" w:rsidRDefault="00C53099" w:rsidP="00C53099">
      <w:pPr>
        <w:pStyle w:val="Heading5"/>
        <w:rPr>
          <w:b w:val="0"/>
          <w:u w:val="single"/>
        </w:rPr>
      </w:pPr>
      <w:r w:rsidRPr="00C53099">
        <w:rPr>
          <w:b w:val="0"/>
          <w:u w:val="single"/>
        </w:rPr>
        <w:t>VS-SR-REQ-365860/A-Average Speed - configure Cluster Trip 1 view</w:t>
      </w:r>
    </w:p>
    <w:p w:rsidR="00C53099" w:rsidRDefault="00C53099" w:rsidP="00C53099">
      <w:pPr>
        <w:rPr>
          <w:rFonts w:cs="Arial"/>
        </w:rPr>
      </w:pPr>
      <w:r>
        <w:rPr>
          <w:rFonts w:cs="Arial"/>
        </w:rPr>
        <w:t xml:space="preserve">For this feature when performing the “Set” or “Query”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rPr>
      </w:pPr>
    </w:p>
    <w:p w:rsidR="00C53099"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Average Speed – configure Cluster Trip 1 view</w:t>
            </w:r>
          </w:p>
        </w:tc>
        <w:tc>
          <w:tcPr>
            <w:tcW w:w="1198" w:type="dxa"/>
            <w:vMerge w:val="restart"/>
            <w:tcBorders>
              <w:top w:val="single" w:sz="8" w:space="0" w:color="auto"/>
              <w:left w:val="nil"/>
              <w:bottom w:val="single" w:sz="4" w:space="0" w:color="auto"/>
              <w:right w:val="single" w:sz="8" w:space="0" w:color="auto"/>
            </w:tcBorders>
            <w:vAlign w:val="center"/>
          </w:tcPr>
          <w:p w:rsidR="00C53099" w:rsidRDefault="00C53099">
            <w:pPr>
              <w:spacing w:line="252" w:lineRule="auto"/>
              <w:jc w:val="center"/>
              <w:rPr>
                <w:rFonts w:cs="Arial"/>
                <w:b/>
                <w:bCs/>
              </w:rPr>
            </w:pPr>
          </w:p>
          <w:p w:rsidR="00C53099" w:rsidRPr="003F53CF" w:rsidRDefault="00C53099">
            <w:pPr>
              <w:spacing w:line="252" w:lineRule="auto"/>
              <w:jc w:val="center"/>
              <w:rPr>
                <w:rFonts w:cs="Arial"/>
                <w:bCs/>
              </w:rPr>
            </w:pPr>
            <w:r>
              <w:rPr>
                <w:rFonts w:cs="Arial"/>
                <w:bCs/>
              </w:rPr>
              <w:t>0x09A</w:t>
            </w:r>
            <w:r w:rsidRPr="003F53CF">
              <w:rPr>
                <w:rFonts w:cs="Arial"/>
                <w:bCs/>
              </w:rPr>
              <w:t>4</w:t>
            </w:r>
          </w:p>
          <w:p w:rsidR="00C53099"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OFF / Disabled </w:t>
            </w:r>
          </w:p>
        </w:tc>
      </w:tr>
      <w:tr w:rsidR="00C5309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ON / Enabled </w:t>
            </w:r>
          </w:p>
        </w:tc>
      </w:tr>
    </w:tbl>
    <w:p w:rsidR="00C53099" w:rsidRDefault="00C53099" w:rsidP="00C53099">
      <w:pPr>
        <w:rPr>
          <w:rFonts w:cs="Arial"/>
          <w:bCs/>
        </w:rPr>
      </w:pPr>
      <w:r>
        <w:rPr>
          <w:rFonts w:cs="Arial"/>
          <w:bCs/>
        </w:rPr>
        <w:t xml:space="preserve">Note: this setting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A03A5E">
              <w:rPr>
                <w:rFonts w:eastAsiaTheme="minorEastAsia" w:cs="Arial"/>
              </w:rPr>
              <w:t>1067</w:t>
            </w:r>
          </w:p>
        </w:tc>
      </w:tr>
    </w:tbl>
    <w:p w:rsidR="00C53099" w:rsidRDefault="00C53099" w:rsidP="00C53099">
      <w:pPr>
        <w:rPr>
          <w:rFonts w:cs="Arial"/>
        </w:rPr>
      </w:pPr>
    </w:p>
    <w:p w:rsidR="00C53099" w:rsidRDefault="00C53099" w:rsidP="00C53099"/>
    <w:p w:rsidR="00C53099" w:rsidRDefault="00C53099" w:rsidP="00C53099"/>
    <w:p w:rsidR="00C53099" w:rsidRPr="00C53099" w:rsidRDefault="00C53099" w:rsidP="00C53099">
      <w:pPr>
        <w:pStyle w:val="Heading5"/>
        <w:rPr>
          <w:b w:val="0"/>
          <w:u w:val="single"/>
        </w:rPr>
      </w:pPr>
      <w:r w:rsidRPr="00C53099">
        <w:rPr>
          <w:b w:val="0"/>
          <w:u w:val="single"/>
        </w:rPr>
        <w:t>VS-SR-REQ-365864/A-Average Fuel - configure Cluster Trip 1 view</w:t>
      </w:r>
    </w:p>
    <w:p w:rsidR="00C53099" w:rsidRDefault="00C53099" w:rsidP="00C53099">
      <w:pPr>
        <w:rPr>
          <w:rFonts w:cs="Arial"/>
        </w:rPr>
      </w:pPr>
      <w:r>
        <w:rPr>
          <w:rFonts w:cs="Arial"/>
        </w:rPr>
        <w:t xml:space="preserve">For this feature when performing the “Set” or “Query”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rPr>
      </w:pPr>
    </w:p>
    <w:p w:rsidR="00C53099"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lastRenderedPageBreak/>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Average Fuel – configure Cluster Trip 1 view</w:t>
            </w:r>
          </w:p>
        </w:tc>
        <w:tc>
          <w:tcPr>
            <w:tcW w:w="1198" w:type="dxa"/>
            <w:vMerge w:val="restart"/>
            <w:tcBorders>
              <w:top w:val="single" w:sz="8" w:space="0" w:color="auto"/>
              <w:left w:val="nil"/>
              <w:bottom w:val="single" w:sz="4" w:space="0" w:color="auto"/>
              <w:right w:val="single" w:sz="8" w:space="0" w:color="auto"/>
            </w:tcBorders>
            <w:vAlign w:val="center"/>
          </w:tcPr>
          <w:p w:rsidR="00C53099" w:rsidRDefault="00C53099">
            <w:pPr>
              <w:spacing w:line="252" w:lineRule="auto"/>
              <w:jc w:val="center"/>
              <w:rPr>
                <w:rFonts w:cs="Arial"/>
                <w:b/>
                <w:bCs/>
              </w:rPr>
            </w:pPr>
          </w:p>
          <w:p w:rsidR="00C53099" w:rsidRPr="002702B8" w:rsidRDefault="00C53099">
            <w:pPr>
              <w:spacing w:line="252" w:lineRule="auto"/>
              <w:jc w:val="center"/>
              <w:rPr>
                <w:rFonts w:cs="Arial"/>
                <w:bCs/>
              </w:rPr>
            </w:pPr>
            <w:r w:rsidRPr="002702B8">
              <w:rPr>
                <w:rFonts w:cs="Arial"/>
                <w:bCs/>
              </w:rPr>
              <w:t>0x09A5</w:t>
            </w:r>
          </w:p>
          <w:p w:rsidR="00C53099"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OFF / Disabled </w:t>
            </w:r>
          </w:p>
        </w:tc>
      </w:tr>
      <w:tr w:rsidR="00C5309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ON / Enabled </w:t>
            </w:r>
          </w:p>
        </w:tc>
      </w:tr>
    </w:tbl>
    <w:p w:rsidR="00C53099" w:rsidRDefault="00C53099" w:rsidP="00C53099">
      <w:pPr>
        <w:rPr>
          <w:rFonts w:cs="Arial"/>
          <w:bCs/>
        </w:rPr>
      </w:pPr>
      <w:r>
        <w:rPr>
          <w:rFonts w:cs="Arial"/>
          <w:bCs/>
        </w:rPr>
        <w:t xml:space="preserve">Note: this setting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3A78BB">
              <w:rPr>
                <w:rFonts w:eastAsiaTheme="minorEastAsia" w:cs="Arial"/>
              </w:rPr>
              <w:t>1068</w:t>
            </w:r>
          </w:p>
        </w:tc>
      </w:tr>
    </w:tbl>
    <w:p w:rsidR="00C53099" w:rsidRDefault="00C53099" w:rsidP="00C53099">
      <w:pPr>
        <w:rPr>
          <w:rFonts w:cs="Arial"/>
        </w:rPr>
      </w:pPr>
    </w:p>
    <w:p w:rsidR="00C53099" w:rsidRDefault="00C53099" w:rsidP="00C53099"/>
    <w:p w:rsidR="00C53099" w:rsidRPr="00C53099" w:rsidRDefault="00C53099" w:rsidP="00C53099">
      <w:pPr>
        <w:pStyle w:val="Heading5"/>
        <w:rPr>
          <w:b w:val="0"/>
          <w:u w:val="single"/>
        </w:rPr>
      </w:pPr>
      <w:r w:rsidRPr="00C53099">
        <w:rPr>
          <w:b w:val="0"/>
          <w:u w:val="single"/>
        </w:rPr>
        <w:t>VS-SR-REQ-365865/A-Instantaneous Fuel - configure Cluster Trip 1 view</w:t>
      </w:r>
    </w:p>
    <w:p w:rsidR="00C53099" w:rsidRDefault="00C53099" w:rsidP="00C53099">
      <w:pPr>
        <w:rPr>
          <w:rFonts w:cs="Arial"/>
        </w:rPr>
      </w:pPr>
      <w:r>
        <w:rPr>
          <w:rFonts w:cs="Arial"/>
        </w:rPr>
        <w:t xml:space="preserve">For this feature when performing the “Set” or “Query”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rPr>
      </w:pPr>
    </w:p>
    <w:p w:rsidR="00C53099"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Instantaneous Fuel – configure Cluster Trip 1 view</w:t>
            </w:r>
          </w:p>
        </w:tc>
        <w:tc>
          <w:tcPr>
            <w:tcW w:w="1198" w:type="dxa"/>
            <w:vMerge w:val="restart"/>
            <w:tcBorders>
              <w:top w:val="single" w:sz="8" w:space="0" w:color="auto"/>
              <w:left w:val="nil"/>
              <w:bottom w:val="single" w:sz="4" w:space="0" w:color="auto"/>
              <w:right w:val="single" w:sz="8" w:space="0" w:color="auto"/>
            </w:tcBorders>
            <w:vAlign w:val="center"/>
          </w:tcPr>
          <w:p w:rsidR="00C53099" w:rsidRDefault="00C53099">
            <w:pPr>
              <w:spacing w:line="252" w:lineRule="auto"/>
              <w:jc w:val="center"/>
              <w:rPr>
                <w:rFonts w:cs="Arial"/>
                <w:b/>
                <w:bCs/>
              </w:rPr>
            </w:pPr>
          </w:p>
          <w:p w:rsidR="00C53099" w:rsidRPr="00356314" w:rsidRDefault="00C53099">
            <w:pPr>
              <w:spacing w:line="252" w:lineRule="auto"/>
              <w:jc w:val="center"/>
              <w:rPr>
                <w:rFonts w:cs="Arial"/>
                <w:bCs/>
              </w:rPr>
            </w:pPr>
            <w:r w:rsidRPr="00356314">
              <w:rPr>
                <w:rFonts w:cs="Arial"/>
                <w:bCs/>
              </w:rPr>
              <w:t>0x09A6</w:t>
            </w:r>
          </w:p>
          <w:p w:rsidR="00C53099"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OFF / Disabled </w:t>
            </w:r>
          </w:p>
        </w:tc>
      </w:tr>
      <w:tr w:rsidR="00C5309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ON / Enabled </w:t>
            </w:r>
          </w:p>
        </w:tc>
      </w:tr>
    </w:tbl>
    <w:p w:rsidR="00C53099" w:rsidRDefault="00C53099" w:rsidP="00C53099">
      <w:pPr>
        <w:rPr>
          <w:rFonts w:cs="Arial"/>
          <w:bCs/>
        </w:rPr>
      </w:pPr>
      <w:r>
        <w:rPr>
          <w:rFonts w:cs="Arial"/>
          <w:bCs/>
        </w:rPr>
        <w:t xml:space="preserve">Note: this setting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AA1813">
              <w:rPr>
                <w:rFonts w:eastAsiaTheme="minorEastAsia" w:cs="Arial"/>
              </w:rPr>
              <w:t>1069</w:t>
            </w:r>
          </w:p>
        </w:tc>
      </w:tr>
    </w:tbl>
    <w:p w:rsidR="00C53099" w:rsidRDefault="00C53099" w:rsidP="00C53099">
      <w:pPr>
        <w:rPr>
          <w:rFonts w:cs="Arial"/>
        </w:rPr>
      </w:pPr>
    </w:p>
    <w:p w:rsidR="00C53099" w:rsidRDefault="00C53099" w:rsidP="00C53099"/>
    <w:p w:rsidR="00C53099" w:rsidRDefault="00C53099" w:rsidP="00C53099"/>
    <w:p w:rsidR="00C53099" w:rsidRDefault="00C53099" w:rsidP="00C53099">
      <w:pPr>
        <w:pStyle w:val="Heading3"/>
      </w:pPr>
      <w:bookmarkStart w:id="448" w:name="_Toc25737579"/>
      <w:r w:rsidRPr="00B9479B">
        <w:t>VS-FUN-REQ-365845/A-Cluster Trip 2 menu</w:t>
      </w:r>
      <w:bookmarkEnd w:id="448"/>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VS-SR-REQ-365866/A-Cluster Trip 2 Menu Reset</w:t>
      </w:r>
    </w:p>
    <w:p w:rsidR="00C53099" w:rsidRDefault="00C53099" w:rsidP="00C53099">
      <w:pPr>
        <w:rPr>
          <w:rFonts w:cs="Arial"/>
        </w:rPr>
      </w:pPr>
      <w:r>
        <w:rPr>
          <w:rFonts w:cs="Arial"/>
        </w:rPr>
        <w:t xml:space="preserve">For this feature when performing the “Set”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color w:val="FF0000"/>
        </w:rPr>
      </w:pPr>
    </w:p>
    <w:tbl>
      <w:tblPr>
        <w:tblW w:w="9797" w:type="dxa"/>
        <w:jc w:val="center"/>
        <w:tblLook w:val="04A0" w:firstRow="1" w:lastRow="0" w:firstColumn="1" w:lastColumn="0" w:noHBand="0" w:noVBand="1"/>
      </w:tblPr>
      <w:tblGrid>
        <w:gridCol w:w="2525"/>
        <w:gridCol w:w="1436"/>
        <w:gridCol w:w="1658"/>
        <w:gridCol w:w="4178"/>
      </w:tblGrid>
      <w:tr w:rsidR="00C53099" w:rsidTr="00C53099">
        <w:trPr>
          <w:trHeight w:val="465"/>
          <w:jc w:val="center"/>
        </w:trPr>
        <w:tc>
          <w:tcPr>
            <w:tcW w:w="252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Description</w:t>
            </w:r>
          </w:p>
        </w:tc>
        <w:tc>
          <w:tcPr>
            <w:tcW w:w="143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417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430"/>
          <w:jc w:val="center"/>
        </w:trPr>
        <w:tc>
          <w:tcPr>
            <w:tcW w:w="2525"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 xml:space="preserve">Cluster Trip 2 menu reset </w:t>
            </w:r>
          </w:p>
        </w:tc>
        <w:tc>
          <w:tcPr>
            <w:tcW w:w="1436" w:type="dxa"/>
            <w:vMerge w:val="restart"/>
            <w:tcBorders>
              <w:top w:val="single" w:sz="8" w:space="0" w:color="auto"/>
              <w:left w:val="nil"/>
              <w:bottom w:val="single" w:sz="4" w:space="0" w:color="auto"/>
              <w:right w:val="single" w:sz="8" w:space="0" w:color="auto"/>
            </w:tcBorders>
            <w:vAlign w:val="center"/>
          </w:tcPr>
          <w:p w:rsidR="00C53099" w:rsidRDefault="00C53099">
            <w:pPr>
              <w:spacing w:line="252" w:lineRule="auto"/>
              <w:jc w:val="center"/>
              <w:rPr>
                <w:rFonts w:cs="Arial"/>
                <w:b/>
                <w:bCs/>
              </w:rPr>
            </w:pPr>
          </w:p>
          <w:p w:rsidR="00C53099" w:rsidRPr="00787547" w:rsidRDefault="00C53099" w:rsidP="00C53099">
            <w:pPr>
              <w:spacing w:line="252" w:lineRule="auto"/>
              <w:jc w:val="center"/>
              <w:rPr>
                <w:rFonts w:cs="Arial"/>
                <w:bCs/>
              </w:rPr>
            </w:pPr>
            <w:r w:rsidRPr="00787547">
              <w:rPr>
                <w:rFonts w:cs="Arial"/>
                <w:bCs/>
              </w:rPr>
              <w:t>0x09B0</w:t>
            </w:r>
          </w:p>
          <w:p w:rsidR="00C53099" w:rsidRDefault="00C53099">
            <w:pPr>
              <w:spacing w:line="252"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4178"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Null / Inactive </w:t>
            </w:r>
          </w:p>
        </w:tc>
      </w:tr>
      <w:tr w:rsidR="00C53099"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4178" w:type="dxa"/>
            <w:tcBorders>
              <w:top w:val="single" w:sz="8" w:space="0" w:color="auto"/>
              <w:left w:val="nil"/>
              <w:bottom w:val="single" w:sz="8"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Reset All values for Trip 2</w:t>
            </w:r>
          </w:p>
        </w:tc>
      </w:tr>
      <w:tr w:rsidR="00C53099"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0x02</w:t>
            </w:r>
          </w:p>
        </w:tc>
        <w:tc>
          <w:tcPr>
            <w:tcW w:w="4178" w:type="dxa"/>
            <w:tcBorders>
              <w:top w:val="single" w:sz="8" w:space="0" w:color="auto"/>
              <w:left w:val="nil"/>
              <w:bottom w:val="single" w:sz="8"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Reset Trip 2 Odometer</w:t>
            </w:r>
          </w:p>
        </w:tc>
      </w:tr>
      <w:tr w:rsidR="00C53099"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0x03</w:t>
            </w:r>
          </w:p>
        </w:tc>
        <w:tc>
          <w:tcPr>
            <w:tcW w:w="4178" w:type="dxa"/>
            <w:tcBorders>
              <w:top w:val="single" w:sz="8" w:space="0" w:color="auto"/>
              <w:left w:val="nil"/>
              <w:bottom w:val="single" w:sz="8"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Reset Trip 2 Average Speed</w:t>
            </w:r>
          </w:p>
        </w:tc>
      </w:tr>
      <w:tr w:rsidR="00C53099"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0x04</w:t>
            </w:r>
          </w:p>
        </w:tc>
        <w:tc>
          <w:tcPr>
            <w:tcW w:w="4178" w:type="dxa"/>
            <w:tcBorders>
              <w:top w:val="single" w:sz="8" w:space="0" w:color="auto"/>
              <w:left w:val="nil"/>
              <w:bottom w:val="single" w:sz="8"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Reset Trip 2 Average Fuel</w:t>
            </w:r>
          </w:p>
        </w:tc>
      </w:tr>
    </w:tbl>
    <w:p w:rsidR="00C53099" w:rsidRDefault="00C53099" w:rsidP="00C53099">
      <w:pPr>
        <w:rPr>
          <w:rFonts w:cs="Arial"/>
          <w:bCs/>
        </w:rPr>
      </w:pPr>
      <w:r>
        <w:rPr>
          <w:rFonts w:cs="Arial"/>
          <w:bCs/>
        </w:rPr>
        <w:t xml:space="preserve">Note: </w:t>
      </w:r>
    </w:p>
    <w:p w:rsidR="00C53099" w:rsidRDefault="00C53099" w:rsidP="00C53099">
      <w:pPr>
        <w:numPr>
          <w:ilvl w:val="0"/>
          <w:numId w:val="1150"/>
        </w:numPr>
        <w:rPr>
          <w:rFonts w:cs="Arial"/>
          <w:bCs/>
        </w:rPr>
      </w:pPr>
      <w:r>
        <w:rPr>
          <w:rFonts w:cs="Arial"/>
          <w:bCs/>
        </w:rPr>
        <w:t xml:space="preserve">this feature number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numPr>
          <w:ilvl w:val="0"/>
          <w:numId w:val="1150"/>
        </w:numPr>
        <w:rPr>
          <w:rFonts w:cs="Arial"/>
          <w:bCs/>
        </w:rPr>
      </w:pPr>
      <w:r>
        <w:rPr>
          <w:rFonts w:cs="Arial"/>
          <w:bCs/>
        </w:rPr>
        <w:t xml:space="preserve">configuration numbers 0x01 – 0x04 are all requests from the </w:t>
      </w:r>
      <w:proofErr w:type="spellStart"/>
      <w:r>
        <w:rPr>
          <w:rFonts w:cs="Arial"/>
          <w:bCs/>
        </w:rPr>
        <w:t>Centerstack</w:t>
      </w:r>
      <w:proofErr w:type="spellEnd"/>
      <w:r>
        <w:rPr>
          <w:rFonts w:cs="Arial"/>
          <w:bCs/>
        </w:rPr>
        <w:t xml:space="preserve"> Settings HMI Client</w:t>
      </w:r>
    </w:p>
    <w:p w:rsidR="00C53099" w:rsidRDefault="00C53099" w:rsidP="00C53099">
      <w:pPr>
        <w:rPr>
          <w:rFonts w:cs="Arial"/>
          <w:bCs/>
        </w:rPr>
      </w:pPr>
    </w:p>
    <w:p w:rsidR="00C53099" w:rsidRDefault="00C53099" w:rsidP="00C53099">
      <w:pPr>
        <w:rPr>
          <w:rFonts w:cs="Arial"/>
          <w:bCs/>
        </w:rPr>
      </w:pPr>
      <w:r>
        <w:rPr>
          <w:rFonts w:cs="Arial"/>
          <w:bCs/>
        </w:rPr>
        <w:t xml:space="preserve">The </w:t>
      </w:r>
      <w:proofErr w:type="spellStart"/>
      <w:r>
        <w:rPr>
          <w:rFonts w:cs="Arial"/>
          <w:bCs/>
        </w:rPr>
        <w:t>Centerstack</w:t>
      </w:r>
      <w:proofErr w:type="spellEnd"/>
      <w:r>
        <w:rPr>
          <w:rFonts w:cs="Arial"/>
          <w:bCs/>
        </w:rPr>
        <w:t xml:space="preserve"> Settings HMI Client shall not query this feature number at start-up as this is a reset function.  If it was queried at start-up as an error </w:t>
      </w:r>
      <w:proofErr w:type="gramStart"/>
      <w:r>
        <w:rPr>
          <w:rFonts w:cs="Arial"/>
          <w:bCs/>
        </w:rPr>
        <w:t>state</w:t>
      </w:r>
      <w:proofErr w:type="gramEnd"/>
      <w:r>
        <w:rPr>
          <w:rFonts w:cs="Arial"/>
          <w:bCs/>
        </w:rPr>
        <w:t xml:space="preserve"> then the Cluster Trip 2 Menu Reset Server would respond back with 0x0 Null / Inactive.</w:t>
      </w: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940379">
              <w:rPr>
                <w:rFonts w:eastAsiaTheme="minorEastAsia" w:cs="Arial"/>
              </w:rPr>
              <w:t>1070</w:t>
            </w:r>
          </w:p>
        </w:tc>
      </w:tr>
    </w:tbl>
    <w:p w:rsidR="00C53099" w:rsidRDefault="00C53099" w:rsidP="00C53099">
      <w:pPr>
        <w:rPr>
          <w:rFonts w:cs="Arial"/>
          <w:color w:val="FF0000"/>
        </w:rPr>
      </w:pPr>
    </w:p>
    <w:p w:rsidR="00C53099" w:rsidRDefault="00C53099" w:rsidP="00C53099"/>
    <w:p w:rsidR="00C53099" w:rsidRPr="00C53099" w:rsidRDefault="00C53099" w:rsidP="00C53099">
      <w:pPr>
        <w:pStyle w:val="Heading5"/>
        <w:rPr>
          <w:b w:val="0"/>
          <w:u w:val="single"/>
        </w:rPr>
      </w:pPr>
      <w:r w:rsidRPr="00C53099">
        <w:rPr>
          <w:b w:val="0"/>
          <w:u w:val="single"/>
        </w:rPr>
        <w:t>VS-SR-REQ-365867/A-Set to Default - configure Cluster Trip 2 view</w:t>
      </w:r>
    </w:p>
    <w:p w:rsidR="00C53099" w:rsidRPr="00603159" w:rsidRDefault="00C53099" w:rsidP="00C53099">
      <w:pPr>
        <w:rPr>
          <w:rFonts w:cs="Arial"/>
        </w:rPr>
      </w:pPr>
      <w:r w:rsidRPr="00603159">
        <w:rPr>
          <w:rFonts w:cs="Arial"/>
        </w:rPr>
        <w:t xml:space="preserve">For this feature when performing the “Set” operation the Feature Number and Configuration Number in the </w:t>
      </w:r>
      <w:proofErr w:type="spellStart"/>
      <w:r w:rsidRPr="00603159">
        <w:rPr>
          <w:rFonts w:cs="Arial"/>
        </w:rPr>
        <w:t>Feature.Rq</w:t>
      </w:r>
      <w:proofErr w:type="spellEnd"/>
      <w:r w:rsidRPr="00603159">
        <w:rPr>
          <w:rFonts w:cs="Arial"/>
        </w:rPr>
        <w:t xml:space="preserve"> and </w:t>
      </w:r>
      <w:proofErr w:type="spellStart"/>
      <w:r w:rsidRPr="00603159">
        <w:rPr>
          <w:rFonts w:cs="Arial"/>
        </w:rPr>
        <w:t>Feature.St</w:t>
      </w:r>
      <w:proofErr w:type="spellEnd"/>
      <w:r w:rsidRPr="00603159">
        <w:rPr>
          <w:rFonts w:cs="Arial"/>
        </w:rPr>
        <w:t xml:space="preserve"> messages shall be used below.</w:t>
      </w:r>
    </w:p>
    <w:p w:rsidR="00C53099" w:rsidRPr="00603159" w:rsidRDefault="00C53099" w:rsidP="00C53099">
      <w:pPr>
        <w:rPr>
          <w:rFonts w:cs="Arial"/>
        </w:rPr>
      </w:pPr>
    </w:p>
    <w:p w:rsidR="00C53099" w:rsidRPr="00603159" w:rsidRDefault="00C53099" w:rsidP="00C53099">
      <w:pPr>
        <w:rPr>
          <w:rFonts w:cs="Arial"/>
        </w:rPr>
      </w:pPr>
      <w:r w:rsidRPr="00603159">
        <w:rPr>
          <w:rFonts w:cs="Arial"/>
        </w:rPr>
        <w:t xml:space="preserve">If Enhanced Memory is supported the Active Personality Profile shall be used for </w:t>
      </w:r>
      <w:proofErr w:type="spellStart"/>
      <w:r w:rsidRPr="00603159">
        <w:rPr>
          <w:rFonts w:cs="Arial"/>
        </w:rPr>
        <w:t>PersIndex</w:t>
      </w:r>
      <w:proofErr w:type="spellEnd"/>
      <w:r w:rsidRPr="00603159">
        <w:rPr>
          <w:rFonts w:cs="Arial"/>
        </w:rPr>
        <w:t xml:space="preserve">.  If Enhanced Memory is not supported </w:t>
      </w:r>
      <w:proofErr w:type="spellStart"/>
      <w:r w:rsidRPr="00603159">
        <w:rPr>
          <w:rFonts w:cs="Arial"/>
        </w:rPr>
        <w:t>PersIndex</w:t>
      </w:r>
      <w:proofErr w:type="spellEnd"/>
      <w:r w:rsidRPr="00603159">
        <w:rPr>
          <w:rFonts w:cs="Arial"/>
        </w:rPr>
        <w:t xml:space="preserve"> shall be set to Vehicle.</w:t>
      </w:r>
    </w:p>
    <w:p w:rsidR="00C53099" w:rsidRPr="00603159" w:rsidRDefault="00C53099" w:rsidP="00C53099">
      <w:pPr>
        <w:rPr>
          <w:rFonts w:cs="Arial"/>
          <w:color w:val="FF0000"/>
        </w:rPr>
      </w:pPr>
    </w:p>
    <w:tbl>
      <w:tblPr>
        <w:tblW w:w="10520" w:type="dxa"/>
        <w:jc w:val="center"/>
        <w:tblLook w:val="04A0" w:firstRow="1" w:lastRow="0" w:firstColumn="1" w:lastColumn="0" w:noHBand="0" w:noVBand="1"/>
      </w:tblPr>
      <w:tblGrid>
        <w:gridCol w:w="2525"/>
        <w:gridCol w:w="1436"/>
        <w:gridCol w:w="1658"/>
        <w:gridCol w:w="4901"/>
      </w:tblGrid>
      <w:tr w:rsidR="00C53099" w:rsidRPr="00603159" w:rsidTr="00C53099">
        <w:trPr>
          <w:trHeight w:val="465"/>
          <w:jc w:val="center"/>
        </w:trPr>
        <w:tc>
          <w:tcPr>
            <w:tcW w:w="2525"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603159" w:rsidRDefault="00C53099">
            <w:pPr>
              <w:spacing w:line="252" w:lineRule="auto"/>
              <w:jc w:val="center"/>
              <w:rPr>
                <w:rFonts w:cs="Arial"/>
                <w:b/>
                <w:bCs/>
              </w:rPr>
            </w:pPr>
            <w:r w:rsidRPr="00603159">
              <w:rPr>
                <w:rFonts w:cs="Arial"/>
                <w:b/>
                <w:bCs/>
              </w:rPr>
              <w:t>Feature Description</w:t>
            </w:r>
          </w:p>
        </w:tc>
        <w:tc>
          <w:tcPr>
            <w:tcW w:w="143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03159" w:rsidRDefault="00C53099">
            <w:pPr>
              <w:spacing w:line="252" w:lineRule="auto"/>
              <w:jc w:val="center"/>
              <w:rPr>
                <w:rFonts w:cs="Arial"/>
                <w:b/>
                <w:bCs/>
              </w:rPr>
            </w:pPr>
            <w:r w:rsidRPr="00603159">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03159" w:rsidRDefault="00C53099">
            <w:pPr>
              <w:spacing w:line="252" w:lineRule="auto"/>
              <w:jc w:val="center"/>
              <w:rPr>
                <w:rFonts w:cs="Arial"/>
                <w:b/>
                <w:bCs/>
              </w:rPr>
            </w:pPr>
            <w:r w:rsidRPr="00603159">
              <w:rPr>
                <w:rFonts w:cs="Arial"/>
                <w:b/>
                <w:bCs/>
              </w:rPr>
              <w:t>Configuration Number</w:t>
            </w:r>
          </w:p>
        </w:tc>
        <w:tc>
          <w:tcPr>
            <w:tcW w:w="4901"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603159" w:rsidRDefault="00C53099">
            <w:pPr>
              <w:spacing w:line="252" w:lineRule="auto"/>
              <w:jc w:val="center"/>
              <w:rPr>
                <w:rFonts w:cs="Arial"/>
                <w:b/>
                <w:bCs/>
              </w:rPr>
            </w:pPr>
            <w:r w:rsidRPr="00603159">
              <w:rPr>
                <w:rFonts w:cs="Arial"/>
                <w:b/>
                <w:bCs/>
              </w:rPr>
              <w:t>HMI selection / Configuration Name</w:t>
            </w:r>
          </w:p>
        </w:tc>
      </w:tr>
      <w:tr w:rsidR="00C53099" w:rsidRPr="00603159" w:rsidTr="00C53099">
        <w:trPr>
          <w:trHeight w:val="430"/>
          <w:jc w:val="center"/>
        </w:trPr>
        <w:tc>
          <w:tcPr>
            <w:tcW w:w="2525"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603159" w:rsidRDefault="00C53099" w:rsidP="00C53099">
            <w:pPr>
              <w:spacing w:line="252" w:lineRule="auto"/>
              <w:jc w:val="center"/>
              <w:rPr>
                <w:rFonts w:cs="Arial"/>
                <w:bCs/>
              </w:rPr>
            </w:pPr>
            <w:r w:rsidRPr="00603159">
              <w:rPr>
                <w:rFonts w:cs="Arial"/>
                <w:bCs/>
              </w:rPr>
              <w:t xml:space="preserve">Set to Default – configure Cluster Trip 2 view </w:t>
            </w:r>
          </w:p>
        </w:tc>
        <w:tc>
          <w:tcPr>
            <w:tcW w:w="1436" w:type="dxa"/>
            <w:vMerge w:val="restart"/>
            <w:tcBorders>
              <w:top w:val="single" w:sz="8" w:space="0" w:color="auto"/>
              <w:left w:val="nil"/>
              <w:bottom w:val="single" w:sz="4" w:space="0" w:color="auto"/>
              <w:right w:val="single" w:sz="8" w:space="0" w:color="auto"/>
            </w:tcBorders>
            <w:vAlign w:val="center"/>
          </w:tcPr>
          <w:p w:rsidR="00C53099" w:rsidRPr="00603159" w:rsidRDefault="00C53099">
            <w:pPr>
              <w:spacing w:line="252" w:lineRule="auto"/>
              <w:jc w:val="center"/>
              <w:rPr>
                <w:rFonts w:cs="Arial"/>
                <w:b/>
                <w:bCs/>
              </w:rPr>
            </w:pPr>
          </w:p>
          <w:p w:rsidR="00C53099" w:rsidRPr="00603159" w:rsidRDefault="00C53099" w:rsidP="00C53099">
            <w:pPr>
              <w:spacing w:line="252" w:lineRule="auto"/>
              <w:jc w:val="center"/>
              <w:rPr>
                <w:rFonts w:cs="Arial"/>
                <w:bCs/>
              </w:rPr>
            </w:pPr>
            <w:r w:rsidRPr="00603159">
              <w:rPr>
                <w:rFonts w:cs="Arial"/>
                <w:bCs/>
              </w:rPr>
              <w:t>0x09B1</w:t>
            </w:r>
          </w:p>
          <w:p w:rsidR="00C53099" w:rsidRPr="00603159" w:rsidRDefault="00C53099">
            <w:pPr>
              <w:spacing w:line="252"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603159" w:rsidRDefault="00C53099">
            <w:pPr>
              <w:spacing w:line="252" w:lineRule="auto"/>
              <w:jc w:val="center"/>
              <w:rPr>
                <w:rFonts w:cs="Arial"/>
                <w:bCs/>
              </w:rPr>
            </w:pPr>
            <w:r w:rsidRPr="00603159">
              <w:rPr>
                <w:rFonts w:cs="Arial"/>
                <w:bCs/>
              </w:rPr>
              <w:t>0x00</w:t>
            </w:r>
          </w:p>
        </w:tc>
        <w:tc>
          <w:tcPr>
            <w:tcW w:w="4901" w:type="dxa"/>
            <w:tcBorders>
              <w:top w:val="single" w:sz="8" w:space="0" w:color="auto"/>
              <w:left w:val="nil"/>
              <w:bottom w:val="single" w:sz="8" w:space="0" w:color="auto"/>
              <w:right w:val="single" w:sz="8" w:space="0" w:color="auto"/>
            </w:tcBorders>
            <w:vAlign w:val="center"/>
            <w:hideMark/>
          </w:tcPr>
          <w:p w:rsidR="00C53099" w:rsidRPr="00603159" w:rsidRDefault="00C53099">
            <w:pPr>
              <w:spacing w:line="252" w:lineRule="auto"/>
              <w:jc w:val="center"/>
              <w:rPr>
                <w:rFonts w:cs="Arial"/>
                <w:bCs/>
              </w:rPr>
            </w:pPr>
            <w:r w:rsidRPr="00603159">
              <w:rPr>
                <w:rFonts w:cs="Arial"/>
                <w:bCs/>
              </w:rPr>
              <w:t xml:space="preserve">Null / Inactive </w:t>
            </w:r>
          </w:p>
        </w:tc>
      </w:tr>
      <w:tr w:rsidR="00C53099" w:rsidRPr="00603159" w:rsidTr="00C53099">
        <w:trPr>
          <w:trHeight w:val="394"/>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60315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603159" w:rsidRDefault="00C53099">
            <w:pPr>
              <w:spacing w:line="256" w:lineRule="auto"/>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603159" w:rsidRDefault="00C53099">
            <w:pPr>
              <w:spacing w:line="252" w:lineRule="auto"/>
              <w:jc w:val="center"/>
              <w:rPr>
                <w:rFonts w:cs="Arial"/>
                <w:bCs/>
              </w:rPr>
            </w:pPr>
            <w:r w:rsidRPr="00603159">
              <w:rPr>
                <w:rFonts w:cs="Arial"/>
                <w:bCs/>
              </w:rPr>
              <w:t>0x01</w:t>
            </w:r>
          </w:p>
        </w:tc>
        <w:tc>
          <w:tcPr>
            <w:tcW w:w="4901" w:type="dxa"/>
            <w:tcBorders>
              <w:top w:val="single" w:sz="8" w:space="0" w:color="auto"/>
              <w:left w:val="nil"/>
              <w:bottom w:val="single" w:sz="8" w:space="0" w:color="auto"/>
              <w:right w:val="single" w:sz="8" w:space="0" w:color="auto"/>
            </w:tcBorders>
            <w:vAlign w:val="center"/>
            <w:hideMark/>
          </w:tcPr>
          <w:p w:rsidR="00C53099" w:rsidRPr="00603159" w:rsidRDefault="00C53099">
            <w:pPr>
              <w:spacing w:line="252" w:lineRule="auto"/>
              <w:jc w:val="center"/>
              <w:rPr>
                <w:rFonts w:cs="Arial"/>
                <w:bCs/>
              </w:rPr>
            </w:pPr>
            <w:r w:rsidRPr="00603159">
              <w:rPr>
                <w:rFonts w:cs="Arial"/>
                <w:bCs/>
              </w:rPr>
              <w:t>Default Trip 2 view</w:t>
            </w:r>
          </w:p>
          <w:p w:rsidR="00C53099" w:rsidRPr="00603159" w:rsidRDefault="00C53099">
            <w:pPr>
              <w:spacing w:line="252" w:lineRule="auto"/>
              <w:jc w:val="center"/>
              <w:rPr>
                <w:rFonts w:cs="Arial"/>
                <w:bCs/>
              </w:rPr>
            </w:pPr>
            <w:r w:rsidRPr="00603159">
              <w:rPr>
                <w:rFonts w:cs="Arial"/>
                <w:bCs/>
              </w:rPr>
              <w:t xml:space="preserve">(Request from </w:t>
            </w:r>
            <w:proofErr w:type="spellStart"/>
            <w:r w:rsidRPr="00603159">
              <w:rPr>
                <w:rFonts w:cs="Arial"/>
                <w:bCs/>
              </w:rPr>
              <w:t>Centerstack</w:t>
            </w:r>
            <w:proofErr w:type="spellEnd"/>
            <w:r w:rsidRPr="00603159">
              <w:rPr>
                <w:rFonts w:cs="Arial"/>
                <w:bCs/>
              </w:rPr>
              <w:t xml:space="preserve"> Settings HMI Client)</w:t>
            </w:r>
          </w:p>
        </w:tc>
      </w:tr>
    </w:tbl>
    <w:p w:rsidR="00C53099" w:rsidRPr="00603159" w:rsidRDefault="00C53099" w:rsidP="00C53099">
      <w:pPr>
        <w:rPr>
          <w:rFonts w:cs="Arial"/>
          <w:bCs/>
        </w:rPr>
      </w:pPr>
      <w:r w:rsidRPr="00603159">
        <w:rPr>
          <w:rFonts w:cs="Arial"/>
          <w:bCs/>
        </w:rPr>
        <w:t xml:space="preserve">Note: this feature number uses Feature2.Rq and Feature2.St </w:t>
      </w:r>
      <w:proofErr w:type="gramStart"/>
      <w:r w:rsidRPr="00603159">
        <w:rPr>
          <w:rFonts w:cs="Arial"/>
          <w:bCs/>
        </w:rPr>
        <w:t>feature based</w:t>
      </w:r>
      <w:proofErr w:type="gramEnd"/>
      <w:r w:rsidRPr="00603159">
        <w:rPr>
          <w:rFonts w:cs="Arial"/>
          <w:bCs/>
        </w:rPr>
        <w:t xml:space="preserve"> message protocol</w:t>
      </w:r>
    </w:p>
    <w:p w:rsidR="00C53099" w:rsidRPr="00603159" w:rsidRDefault="00C53099" w:rsidP="00C53099">
      <w:pPr>
        <w:rPr>
          <w:rFonts w:cs="Arial"/>
          <w:bCs/>
        </w:rPr>
      </w:pPr>
    </w:p>
    <w:p w:rsidR="00C53099" w:rsidRPr="00603159" w:rsidRDefault="00C53099" w:rsidP="00C53099">
      <w:pPr>
        <w:rPr>
          <w:rFonts w:cs="Arial"/>
          <w:bCs/>
        </w:rPr>
      </w:pPr>
      <w:r w:rsidRPr="00603159">
        <w:rPr>
          <w:rFonts w:cs="Arial"/>
          <w:bCs/>
        </w:rPr>
        <w:t xml:space="preserve">The </w:t>
      </w:r>
      <w:proofErr w:type="spellStart"/>
      <w:r w:rsidRPr="00603159">
        <w:rPr>
          <w:rFonts w:cs="Arial"/>
          <w:bCs/>
        </w:rPr>
        <w:t>Centerstack</w:t>
      </w:r>
      <w:proofErr w:type="spellEnd"/>
      <w:r w:rsidRPr="00603159">
        <w:rPr>
          <w:rFonts w:cs="Arial"/>
          <w:bCs/>
        </w:rPr>
        <w:t xml:space="preserve"> Settings HMI Client shall not query this feature number at start-up as this is a set only function.  If it was queried at start-up as an error </w:t>
      </w:r>
      <w:proofErr w:type="gramStart"/>
      <w:r w:rsidRPr="00603159">
        <w:rPr>
          <w:rFonts w:cs="Arial"/>
          <w:bCs/>
        </w:rPr>
        <w:t>state</w:t>
      </w:r>
      <w:proofErr w:type="gramEnd"/>
      <w:r w:rsidRPr="00603159">
        <w:rPr>
          <w:rFonts w:cs="Arial"/>
          <w:bCs/>
        </w:rPr>
        <w:t xml:space="preserve"> then the Set to Default Server would respond back with 0x0 Null / Inactive.</w:t>
      </w:r>
    </w:p>
    <w:p w:rsidR="00C53099" w:rsidRPr="0060315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60315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603159" w:rsidRDefault="00C53099">
            <w:pPr>
              <w:spacing w:line="276" w:lineRule="auto"/>
              <w:jc w:val="center"/>
              <w:rPr>
                <w:rFonts w:cs="Arial"/>
                <w:b/>
                <w:bCs/>
              </w:rPr>
            </w:pPr>
            <w:r w:rsidRPr="00603159">
              <w:rPr>
                <w:rFonts w:cs="Arial"/>
                <w:b/>
                <w:bCs/>
              </w:rPr>
              <w:t>HMI Setting ID</w:t>
            </w:r>
          </w:p>
        </w:tc>
      </w:tr>
      <w:tr w:rsidR="00C53099" w:rsidRPr="0060315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603159" w:rsidRDefault="00C53099">
            <w:pPr>
              <w:spacing w:line="276" w:lineRule="auto"/>
              <w:jc w:val="center"/>
              <w:rPr>
                <w:rFonts w:eastAsiaTheme="minorEastAsia" w:cs="Arial"/>
              </w:rPr>
            </w:pPr>
            <w:r w:rsidRPr="00603159">
              <w:rPr>
                <w:rFonts w:eastAsiaTheme="minorEastAsia" w:cs="Arial"/>
              </w:rPr>
              <w:t>1071</w:t>
            </w:r>
          </w:p>
        </w:tc>
      </w:tr>
    </w:tbl>
    <w:p w:rsidR="00C53099" w:rsidRPr="00603159" w:rsidRDefault="00C53099" w:rsidP="00C53099">
      <w:pPr>
        <w:rPr>
          <w:rFonts w:cs="Arial"/>
          <w:color w:val="FF0000"/>
        </w:rPr>
      </w:pPr>
    </w:p>
    <w:p w:rsidR="00C53099" w:rsidRPr="00603159" w:rsidRDefault="00C53099" w:rsidP="00C53099">
      <w:pPr>
        <w:rPr>
          <w:rFonts w:cs="Arial"/>
        </w:rPr>
      </w:pPr>
    </w:p>
    <w:p w:rsidR="00C53099" w:rsidRDefault="00C53099" w:rsidP="00C53099"/>
    <w:p w:rsidR="00C53099" w:rsidRPr="00C53099" w:rsidRDefault="00C53099" w:rsidP="00C53099">
      <w:pPr>
        <w:pStyle w:val="Heading5"/>
        <w:rPr>
          <w:b w:val="0"/>
          <w:u w:val="single"/>
        </w:rPr>
      </w:pPr>
      <w:r w:rsidRPr="00C53099">
        <w:rPr>
          <w:b w:val="0"/>
          <w:u w:val="single"/>
        </w:rPr>
        <w:lastRenderedPageBreak/>
        <w:t>VS-SR-REQ-365877/A-Trip 2 Odometer - configure Cluster Trip 2 view</w:t>
      </w:r>
    </w:p>
    <w:p w:rsidR="00C53099" w:rsidRPr="00E51AD8" w:rsidRDefault="00C53099" w:rsidP="00C53099">
      <w:pPr>
        <w:rPr>
          <w:rFonts w:cs="Arial"/>
        </w:rPr>
      </w:pPr>
      <w:r w:rsidRPr="00E51AD8">
        <w:rPr>
          <w:rFonts w:cs="Arial"/>
        </w:rPr>
        <w:t xml:space="preserve">For this feature when performing the “Set” or “Query” operation the Feature Number and Configuration Number in the </w:t>
      </w:r>
      <w:proofErr w:type="spellStart"/>
      <w:r w:rsidRPr="00E51AD8">
        <w:rPr>
          <w:rFonts w:cs="Arial"/>
        </w:rPr>
        <w:t>Feature.Rq</w:t>
      </w:r>
      <w:proofErr w:type="spellEnd"/>
      <w:r w:rsidRPr="00E51AD8">
        <w:rPr>
          <w:rFonts w:cs="Arial"/>
        </w:rPr>
        <w:t xml:space="preserve"> and </w:t>
      </w:r>
      <w:proofErr w:type="spellStart"/>
      <w:r w:rsidRPr="00E51AD8">
        <w:rPr>
          <w:rFonts w:cs="Arial"/>
        </w:rPr>
        <w:t>Feature.St</w:t>
      </w:r>
      <w:proofErr w:type="spellEnd"/>
      <w:r w:rsidRPr="00E51AD8">
        <w:rPr>
          <w:rFonts w:cs="Arial"/>
        </w:rPr>
        <w:t xml:space="preserve"> messages shall be used below.</w:t>
      </w:r>
    </w:p>
    <w:p w:rsidR="00C53099" w:rsidRPr="00E51AD8" w:rsidRDefault="00C53099" w:rsidP="00C53099">
      <w:pPr>
        <w:rPr>
          <w:rFonts w:cs="Arial"/>
        </w:rPr>
      </w:pPr>
    </w:p>
    <w:p w:rsidR="00C53099" w:rsidRPr="00E51AD8" w:rsidRDefault="00C53099" w:rsidP="00C53099">
      <w:pPr>
        <w:rPr>
          <w:rFonts w:cs="Arial"/>
        </w:rPr>
      </w:pPr>
      <w:r w:rsidRPr="00E51AD8">
        <w:rPr>
          <w:rFonts w:cs="Arial"/>
        </w:rPr>
        <w:t xml:space="preserve">If Enhanced Memory is supported the Active Personality Profile shall be used for </w:t>
      </w:r>
      <w:proofErr w:type="spellStart"/>
      <w:r w:rsidRPr="00E51AD8">
        <w:rPr>
          <w:rFonts w:cs="Arial"/>
        </w:rPr>
        <w:t>PersIndex</w:t>
      </w:r>
      <w:proofErr w:type="spellEnd"/>
      <w:r w:rsidRPr="00E51AD8">
        <w:rPr>
          <w:rFonts w:cs="Arial"/>
        </w:rPr>
        <w:t xml:space="preserve">.  If Enhanced Memory is not supported </w:t>
      </w:r>
      <w:proofErr w:type="spellStart"/>
      <w:r w:rsidRPr="00E51AD8">
        <w:rPr>
          <w:rFonts w:cs="Arial"/>
        </w:rPr>
        <w:t>PersIndex</w:t>
      </w:r>
      <w:proofErr w:type="spellEnd"/>
      <w:r w:rsidRPr="00E51AD8">
        <w:rPr>
          <w:rFonts w:cs="Arial"/>
        </w:rPr>
        <w:t xml:space="preserve"> shall be set to Vehicle.</w:t>
      </w:r>
    </w:p>
    <w:p w:rsidR="00C53099" w:rsidRPr="00E51AD8"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E51AD8"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E51AD8" w:rsidRDefault="00C53099">
            <w:pPr>
              <w:spacing w:line="252" w:lineRule="auto"/>
              <w:jc w:val="center"/>
              <w:rPr>
                <w:rFonts w:cs="Arial"/>
                <w:b/>
                <w:bCs/>
              </w:rPr>
            </w:pPr>
            <w:r w:rsidRPr="00E51AD8">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1AD8" w:rsidRDefault="00C53099">
            <w:pPr>
              <w:spacing w:line="252" w:lineRule="auto"/>
              <w:jc w:val="center"/>
              <w:rPr>
                <w:rFonts w:cs="Arial"/>
                <w:b/>
                <w:bCs/>
              </w:rPr>
            </w:pPr>
            <w:r w:rsidRPr="00E51AD8">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1AD8" w:rsidRDefault="00C53099">
            <w:pPr>
              <w:spacing w:line="252" w:lineRule="auto"/>
              <w:jc w:val="center"/>
              <w:rPr>
                <w:rFonts w:cs="Arial"/>
                <w:b/>
                <w:bCs/>
              </w:rPr>
            </w:pPr>
            <w:r w:rsidRPr="00E51AD8">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E51AD8" w:rsidRDefault="00C53099">
            <w:pPr>
              <w:spacing w:line="252" w:lineRule="auto"/>
              <w:jc w:val="center"/>
              <w:rPr>
                <w:rFonts w:cs="Arial"/>
                <w:b/>
                <w:bCs/>
              </w:rPr>
            </w:pPr>
            <w:r w:rsidRPr="00E51AD8">
              <w:rPr>
                <w:rFonts w:cs="Arial"/>
                <w:b/>
                <w:bCs/>
              </w:rPr>
              <w:t>HMI selection / Configuration Name</w:t>
            </w:r>
          </w:p>
        </w:tc>
      </w:tr>
      <w:tr w:rsidR="00C53099" w:rsidRPr="00E51AD8"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E51AD8" w:rsidRDefault="00C53099" w:rsidP="00C53099">
            <w:pPr>
              <w:spacing w:line="252" w:lineRule="auto"/>
              <w:jc w:val="center"/>
              <w:rPr>
                <w:rFonts w:cs="Arial"/>
                <w:bCs/>
              </w:rPr>
            </w:pPr>
            <w:r w:rsidRPr="00E51AD8">
              <w:rPr>
                <w:rFonts w:cs="Arial"/>
                <w:bCs/>
              </w:rPr>
              <w:t>Trip 2 Odometer – configure Cluster Trip 2 view</w:t>
            </w:r>
          </w:p>
        </w:tc>
        <w:tc>
          <w:tcPr>
            <w:tcW w:w="1198" w:type="dxa"/>
            <w:vMerge w:val="restart"/>
            <w:tcBorders>
              <w:top w:val="single" w:sz="8" w:space="0" w:color="auto"/>
              <w:left w:val="nil"/>
              <w:bottom w:val="single" w:sz="4" w:space="0" w:color="auto"/>
              <w:right w:val="single" w:sz="8" w:space="0" w:color="auto"/>
            </w:tcBorders>
            <w:vAlign w:val="center"/>
          </w:tcPr>
          <w:p w:rsidR="00C53099" w:rsidRPr="00E51AD8" w:rsidRDefault="00C53099">
            <w:pPr>
              <w:spacing w:line="252" w:lineRule="auto"/>
              <w:jc w:val="center"/>
              <w:rPr>
                <w:rFonts w:cs="Arial"/>
                <w:b/>
                <w:bCs/>
              </w:rPr>
            </w:pPr>
          </w:p>
          <w:p w:rsidR="00C53099" w:rsidRPr="00E51AD8" w:rsidRDefault="00C53099">
            <w:pPr>
              <w:spacing w:line="252" w:lineRule="auto"/>
              <w:jc w:val="center"/>
              <w:rPr>
                <w:rFonts w:cs="Arial"/>
                <w:bCs/>
              </w:rPr>
            </w:pPr>
            <w:r w:rsidRPr="00E51AD8">
              <w:rPr>
                <w:rFonts w:cs="Arial"/>
                <w:bCs/>
              </w:rPr>
              <w:t>0x09B2</w:t>
            </w:r>
          </w:p>
          <w:p w:rsidR="00C53099" w:rsidRPr="00E51AD8"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E51AD8" w:rsidRDefault="00C53099">
            <w:pPr>
              <w:spacing w:line="252" w:lineRule="auto"/>
              <w:jc w:val="center"/>
              <w:rPr>
                <w:rFonts w:cs="Arial"/>
                <w:bCs/>
              </w:rPr>
            </w:pPr>
            <w:r w:rsidRPr="00E51AD8">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E51AD8" w:rsidRDefault="00C53099">
            <w:pPr>
              <w:spacing w:line="252" w:lineRule="auto"/>
              <w:jc w:val="center"/>
              <w:rPr>
                <w:rFonts w:cs="Arial"/>
                <w:bCs/>
              </w:rPr>
            </w:pPr>
            <w:r w:rsidRPr="00E51AD8">
              <w:rPr>
                <w:rFonts w:cs="Arial"/>
                <w:bCs/>
              </w:rPr>
              <w:t xml:space="preserve">OFF / Disabled </w:t>
            </w:r>
          </w:p>
        </w:tc>
      </w:tr>
      <w:tr w:rsidR="00C53099" w:rsidRPr="00E51AD8"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E51AD8"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E51AD8"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E51AD8" w:rsidRDefault="00C53099">
            <w:pPr>
              <w:spacing w:line="252" w:lineRule="auto"/>
              <w:jc w:val="center"/>
              <w:rPr>
                <w:rFonts w:cs="Arial"/>
                <w:bCs/>
              </w:rPr>
            </w:pPr>
            <w:r w:rsidRPr="00E51AD8">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E51AD8" w:rsidRDefault="00C53099">
            <w:pPr>
              <w:spacing w:line="252" w:lineRule="auto"/>
              <w:jc w:val="center"/>
              <w:rPr>
                <w:rFonts w:cs="Arial"/>
                <w:bCs/>
              </w:rPr>
            </w:pPr>
            <w:r w:rsidRPr="00E51AD8">
              <w:rPr>
                <w:rFonts w:cs="Arial"/>
                <w:bCs/>
              </w:rPr>
              <w:t xml:space="preserve">ON / Enabled </w:t>
            </w:r>
          </w:p>
        </w:tc>
      </w:tr>
    </w:tbl>
    <w:p w:rsidR="00C53099" w:rsidRPr="00E51AD8" w:rsidRDefault="00C53099" w:rsidP="00C53099">
      <w:pPr>
        <w:rPr>
          <w:rFonts w:cs="Arial"/>
          <w:bCs/>
        </w:rPr>
      </w:pPr>
      <w:r w:rsidRPr="00E51AD8">
        <w:rPr>
          <w:rFonts w:cs="Arial"/>
          <w:bCs/>
        </w:rPr>
        <w:t xml:space="preserve">Note: this setting uses Feature2.Rq and Feature2.St </w:t>
      </w:r>
      <w:proofErr w:type="gramStart"/>
      <w:r w:rsidRPr="00E51AD8">
        <w:rPr>
          <w:rFonts w:cs="Arial"/>
          <w:bCs/>
        </w:rPr>
        <w:t>feature based</w:t>
      </w:r>
      <w:proofErr w:type="gramEnd"/>
      <w:r w:rsidRPr="00E51AD8">
        <w:rPr>
          <w:rFonts w:cs="Arial"/>
          <w:bCs/>
        </w:rPr>
        <w:t xml:space="preserve"> message protocol</w:t>
      </w:r>
    </w:p>
    <w:p w:rsidR="00C53099" w:rsidRPr="00E51AD8" w:rsidRDefault="00C53099" w:rsidP="00C53099">
      <w:pPr>
        <w:rPr>
          <w:rFonts w:cs="Arial"/>
          <w:b/>
          <w:bCs/>
          <w:color w:val="FF0000"/>
        </w:rPr>
      </w:pPr>
    </w:p>
    <w:p w:rsidR="00C53099" w:rsidRPr="00E51AD8"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E51AD8"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E51AD8" w:rsidRDefault="00C53099">
            <w:pPr>
              <w:spacing w:line="276" w:lineRule="auto"/>
              <w:jc w:val="center"/>
              <w:rPr>
                <w:rFonts w:cs="Arial"/>
                <w:b/>
                <w:bCs/>
              </w:rPr>
            </w:pPr>
            <w:r w:rsidRPr="00E51AD8">
              <w:rPr>
                <w:rFonts w:cs="Arial"/>
                <w:b/>
                <w:bCs/>
              </w:rPr>
              <w:t>HMI Setting ID</w:t>
            </w:r>
          </w:p>
        </w:tc>
      </w:tr>
      <w:tr w:rsidR="00C53099" w:rsidRPr="00E51AD8"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E51AD8" w:rsidRDefault="00C53099">
            <w:pPr>
              <w:spacing w:line="276" w:lineRule="auto"/>
              <w:jc w:val="center"/>
              <w:rPr>
                <w:rFonts w:eastAsiaTheme="minorEastAsia" w:cs="Arial"/>
              </w:rPr>
            </w:pPr>
            <w:r w:rsidRPr="00E51AD8">
              <w:rPr>
                <w:rFonts w:eastAsiaTheme="minorEastAsia" w:cs="Arial"/>
              </w:rPr>
              <w:t>1072</w:t>
            </w:r>
          </w:p>
        </w:tc>
      </w:tr>
    </w:tbl>
    <w:p w:rsidR="00C53099" w:rsidRPr="00E51AD8" w:rsidRDefault="00C53099" w:rsidP="00C53099">
      <w:pPr>
        <w:rPr>
          <w:rFonts w:cs="Arial"/>
        </w:rPr>
      </w:pPr>
    </w:p>
    <w:p w:rsidR="00C53099" w:rsidRPr="00E51AD8" w:rsidRDefault="00C53099" w:rsidP="00C53099">
      <w:pPr>
        <w:rPr>
          <w:rFonts w:cs="Arial"/>
        </w:rPr>
      </w:pPr>
    </w:p>
    <w:p w:rsidR="00C53099" w:rsidRPr="00C53099" w:rsidRDefault="00C53099" w:rsidP="00C53099">
      <w:pPr>
        <w:pStyle w:val="Heading5"/>
        <w:rPr>
          <w:b w:val="0"/>
          <w:u w:val="single"/>
        </w:rPr>
      </w:pPr>
      <w:r w:rsidRPr="00C53099">
        <w:rPr>
          <w:b w:val="0"/>
          <w:u w:val="single"/>
        </w:rPr>
        <w:t>VS-SR-REQ-365878/A-Trip 2 Timer - configure Cluster Trip 2 view</w:t>
      </w:r>
    </w:p>
    <w:p w:rsidR="00C53099" w:rsidRDefault="00C53099" w:rsidP="00C53099">
      <w:pPr>
        <w:rPr>
          <w:rFonts w:cs="Arial"/>
        </w:rPr>
      </w:pPr>
      <w:r>
        <w:rPr>
          <w:rFonts w:cs="Arial"/>
        </w:rPr>
        <w:t xml:space="preserve">For this feature when performing the “Set” or “Query” operation the Feature Number and Configuration Number in the </w:t>
      </w:r>
      <w:proofErr w:type="spellStart"/>
      <w:r>
        <w:rPr>
          <w:rFonts w:cs="Arial"/>
        </w:rPr>
        <w:t>Feature.Rq</w:t>
      </w:r>
      <w:proofErr w:type="spellEnd"/>
      <w:r>
        <w:rPr>
          <w:rFonts w:cs="Arial"/>
        </w:rPr>
        <w:t xml:space="preserve"> and </w:t>
      </w:r>
      <w:proofErr w:type="spellStart"/>
      <w:r>
        <w:rPr>
          <w:rFonts w:cs="Arial"/>
        </w:rPr>
        <w:t>Feature.St</w:t>
      </w:r>
      <w:proofErr w:type="spellEnd"/>
      <w:r>
        <w:rPr>
          <w:rFonts w:cs="Arial"/>
        </w:rPr>
        <w:t xml:space="preserve"> messages shall be used below.</w:t>
      </w:r>
    </w:p>
    <w:p w:rsidR="00C53099" w:rsidRDefault="00C53099" w:rsidP="00C53099">
      <w:pPr>
        <w:rPr>
          <w:rFonts w:cs="Arial"/>
        </w:rPr>
      </w:pPr>
    </w:p>
    <w:p w:rsidR="00C53099" w:rsidRDefault="00C53099" w:rsidP="00C53099">
      <w:pPr>
        <w:rPr>
          <w:rFonts w:cs="Arial"/>
        </w:rPr>
      </w:pPr>
      <w:r>
        <w:rPr>
          <w:rFonts w:cs="Arial"/>
        </w:rPr>
        <w:t xml:space="preserve">If Enhanced Memory is supported the Active Personality Profile shall be used for </w:t>
      </w:r>
      <w:proofErr w:type="spellStart"/>
      <w:r>
        <w:rPr>
          <w:rFonts w:cs="Arial"/>
        </w:rPr>
        <w:t>PersIndex</w:t>
      </w:r>
      <w:proofErr w:type="spellEnd"/>
      <w:r>
        <w:rPr>
          <w:rFonts w:cs="Arial"/>
        </w:rPr>
        <w:t xml:space="preserve">.  If Enhanced Memory is not supported </w:t>
      </w:r>
      <w:proofErr w:type="spellStart"/>
      <w:r>
        <w:rPr>
          <w:rFonts w:cs="Arial"/>
        </w:rPr>
        <w:t>PersIndex</w:t>
      </w:r>
      <w:proofErr w:type="spellEnd"/>
      <w:r>
        <w:rPr>
          <w:rFonts w:cs="Arial"/>
        </w:rPr>
        <w:t xml:space="preserve"> shall be set to Vehicle.</w:t>
      </w:r>
    </w:p>
    <w:p w:rsidR="00C53099"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Default="00C53099">
            <w:pPr>
              <w:spacing w:line="252" w:lineRule="auto"/>
              <w:jc w:val="center"/>
              <w:rPr>
                <w:rFonts w:cs="Arial"/>
                <w:b/>
                <w:bCs/>
              </w:rPr>
            </w:pPr>
            <w:r>
              <w:rPr>
                <w:rFonts w:cs="Arial"/>
                <w:b/>
                <w:bCs/>
              </w:rPr>
              <w:t>HMI selection / Configuration Name</w:t>
            </w:r>
          </w:p>
        </w:tc>
      </w:tr>
      <w:tr w:rsidR="00C53099"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Default="00C53099" w:rsidP="00C53099">
            <w:pPr>
              <w:spacing w:line="252" w:lineRule="auto"/>
              <w:jc w:val="center"/>
              <w:rPr>
                <w:rFonts w:cs="Arial"/>
                <w:bCs/>
              </w:rPr>
            </w:pPr>
            <w:r>
              <w:rPr>
                <w:rFonts w:cs="Arial"/>
                <w:bCs/>
              </w:rPr>
              <w:t>Trip 2 Timer – configure Cluster Trip 2 view</w:t>
            </w:r>
          </w:p>
        </w:tc>
        <w:tc>
          <w:tcPr>
            <w:tcW w:w="1198" w:type="dxa"/>
            <w:vMerge w:val="restart"/>
            <w:tcBorders>
              <w:top w:val="single" w:sz="8" w:space="0" w:color="auto"/>
              <w:left w:val="nil"/>
              <w:bottom w:val="single" w:sz="4" w:space="0" w:color="auto"/>
              <w:right w:val="single" w:sz="8" w:space="0" w:color="auto"/>
            </w:tcBorders>
            <w:vAlign w:val="center"/>
          </w:tcPr>
          <w:p w:rsidR="00C53099" w:rsidRDefault="00C53099">
            <w:pPr>
              <w:spacing w:line="252" w:lineRule="auto"/>
              <w:jc w:val="center"/>
              <w:rPr>
                <w:rFonts w:cs="Arial"/>
                <w:b/>
                <w:bCs/>
              </w:rPr>
            </w:pPr>
          </w:p>
          <w:p w:rsidR="00C53099" w:rsidRPr="006439A6" w:rsidRDefault="00C53099">
            <w:pPr>
              <w:spacing w:line="252" w:lineRule="auto"/>
              <w:jc w:val="center"/>
              <w:rPr>
                <w:rFonts w:cs="Arial"/>
                <w:bCs/>
              </w:rPr>
            </w:pPr>
            <w:r w:rsidRPr="006439A6">
              <w:rPr>
                <w:rFonts w:cs="Arial"/>
                <w:bCs/>
              </w:rPr>
              <w:t>0x09B3</w:t>
            </w:r>
          </w:p>
          <w:p w:rsidR="00C53099"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OFF / Disabled </w:t>
            </w:r>
          </w:p>
        </w:tc>
      </w:tr>
      <w:tr w:rsidR="00C53099"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Default="00C53099">
            <w:pPr>
              <w:spacing w:line="252" w:lineRule="auto"/>
              <w:jc w:val="center"/>
              <w:rPr>
                <w:rFonts w:cs="Arial"/>
                <w:bCs/>
              </w:rPr>
            </w:pPr>
            <w:r>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Default="00C53099">
            <w:pPr>
              <w:spacing w:line="252" w:lineRule="auto"/>
              <w:jc w:val="center"/>
              <w:rPr>
                <w:rFonts w:cs="Arial"/>
                <w:bCs/>
              </w:rPr>
            </w:pPr>
            <w:r>
              <w:rPr>
                <w:rFonts w:cs="Arial"/>
                <w:bCs/>
              </w:rPr>
              <w:t xml:space="preserve">ON / Enabled </w:t>
            </w:r>
          </w:p>
        </w:tc>
      </w:tr>
    </w:tbl>
    <w:p w:rsidR="00C53099" w:rsidRDefault="00C53099" w:rsidP="00C53099">
      <w:pPr>
        <w:rPr>
          <w:rFonts w:cs="Arial"/>
          <w:bCs/>
        </w:rPr>
      </w:pPr>
      <w:r>
        <w:rPr>
          <w:rFonts w:cs="Arial"/>
          <w:bCs/>
        </w:rPr>
        <w:t xml:space="preserve">Note: this setting uses Feature2.Rq and Feature2.St </w:t>
      </w:r>
      <w:proofErr w:type="gramStart"/>
      <w:r>
        <w:rPr>
          <w:rFonts w:cs="Arial"/>
          <w:bCs/>
        </w:rPr>
        <w:t>feature based</w:t>
      </w:r>
      <w:proofErr w:type="gramEnd"/>
      <w:r>
        <w:rPr>
          <w:rFonts w:cs="Arial"/>
          <w:bCs/>
        </w:rPr>
        <w:t xml:space="preserve"> message protocol</w:t>
      </w:r>
    </w:p>
    <w:p w:rsidR="00C53099" w:rsidRDefault="00C53099" w:rsidP="00C53099">
      <w:pPr>
        <w:rPr>
          <w:rFonts w:cs="Arial"/>
          <w:b/>
          <w:bCs/>
          <w:color w:val="FF0000"/>
        </w:rPr>
      </w:pPr>
    </w:p>
    <w:p w:rsidR="00C53099"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Default="00C53099">
            <w:pPr>
              <w:spacing w:line="276" w:lineRule="auto"/>
              <w:jc w:val="center"/>
              <w:rPr>
                <w:rFonts w:cs="Arial"/>
                <w:b/>
                <w:bCs/>
              </w:rPr>
            </w:pPr>
            <w:r>
              <w:rPr>
                <w:rFonts w:cs="Arial"/>
                <w:b/>
                <w:bCs/>
              </w:rPr>
              <w:t>HMI Setting ID</w:t>
            </w:r>
          </w:p>
        </w:tc>
      </w:tr>
      <w:tr w:rsidR="00C53099"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Default="00C53099">
            <w:pPr>
              <w:spacing w:line="276" w:lineRule="auto"/>
              <w:jc w:val="center"/>
              <w:rPr>
                <w:rFonts w:eastAsiaTheme="minorEastAsia" w:cs="Arial"/>
              </w:rPr>
            </w:pPr>
            <w:r w:rsidRPr="001A65BE">
              <w:rPr>
                <w:rFonts w:eastAsiaTheme="minorEastAsia" w:cs="Arial"/>
              </w:rPr>
              <w:t>1073</w:t>
            </w:r>
          </w:p>
        </w:tc>
      </w:tr>
    </w:tbl>
    <w:p w:rsidR="00C53099" w:rsidRDefault="00C53099" w:rsidP="00C53099">
      <w:pPr>
        <w:rPr>
          <w:rFonts w:cs="Arial"/>
        </w:rPr>
      </w:pPr>
    </w:p>
    <w:p w:rsidR="00C53099" w:rsidRDefault="00C53099" w:rsidP="00C53099"/>
    <w:p w:rsidR="00C53099" w:rsidRDefault="00C53099" w:rsidP="00C53099"/>
    <w:p w:rsidR="00C53099" w:rsidRPr="00C53099" w:rsidRDefault="00C53099" w:rsidP="00C53099">
      <w:pPr>
        <w:pStyle w:val="Heading5"/>
        <w:rPr>
          <w:b w:val="0"/>
          <w:u w:val="single"/>
        </w:rPr>
      </w:pPr>
      <w:r w:rsidRPr="00C53099">
        <w:rPr>
          <w:b w:val="0"/>
          <w:u w:val="single"/>
        </w:rPr>
        <w:t>VS-SR-REQ-365880/A-Average Speed - configure Cluster Trip 2 view</w:t>
      </w:r>
    </w:p>
    <w:p w:rsidR="00C53099" w:rsidRPr="00981090" w:rsidRDefault="00C53099" w:rsidP="00C53099">
      <w:pPr>
        <w:rPr>
          <w:rFonts w:cs="Arial"/>
        </w:rPr>
      </w:pPr>
      <w:r w:rsidRPr="00981090">
        <w:rPr>
          <w:rFonts w:cs="Arial"/>
        </w:rPr>
        <w:t xml:space="preserve">For this feature when performing the “Set” or “Query” operation the Feature Number and Configuration Number in the </w:t>
      </w:r>
      <w:proofErr w:type="spellStart"/>
      <w:r w:rsidRPr="00981090">
        <w:rPr>
          <w:rFonts w:cs="Arial"/>
        </w:rPr>
        <w:t>Feature.Rq</w:t>
      </w:r>
      <w:proofErr w:type="spellEnd"/>
      <w:r w:rsidRPr="00981090">
        <w:rPr>
          <w:rFonts w:cs="Arial"/>
        </w:rPr>
        <w:t xml:space="preserve"> and </w:t>
      </w:r>
      <w:proofErr w:type="spellStart"/>
      <w:r w:rsidRPr="00981090">
        <w:rPr>
          <w:rFonts w:cs="Arial"/>
        </w:rPr>
        <w:t>Feature.St</w:t>
      </w:r>
      <w:proofErr w:type="spellEnd"/>
      <w:r w:rsidRPr="00981090">
        <w:rPr>
          <w:rFonts w:cs="Arial"/>
        </w:rPr>
        <w:t xml:space="preserve"> messages shall be used below.</w:t>
      </w:r>
    </w:p>
    <w:p w:rsidR="00C53099" w:rsidRPr="00981090" w:rsidRDefault="00C53099" w:rsidP="00C53099">
      <w:pPr>
        <w:rPr>
          <w:rFonts w:cs="Arial"/>
        </w:rPr>
      </w:pPr>
    </w:p>
    <w:p w:rsidR="00C53099" w:rsidRPr="00981090" w:rsidRDefault="00C53099" w:rsidP="00C53099">
      <w:pPr>
        <w:rPr>
          <w:rFonts w:cs="Arial"/>
        </w:rPr>
      </w:pPr>
      <w:r w:rsidRPr="00981090">
        <w:rPr>
          <w:rFonts w:cs="Arial"/>
        </w:rPr>
        <w:t xml:space="preserve">If Enhanced Memory is supported the Active Personality Profile shall be used for </w:t>
      </w:r>
      <w:proofErr w:type="spellStart"/>
      <w:r w:rsidRPr="00981090">
        <w:rPr>
          <w:rFonts w:cs="Arial"/>
        </w:rPr>
        <w:t>PersIndex</w:t>
      </w:r>
      <w:proofErr w:type="spellEnd"/>
      <w:r w:rsidRPr="00981090">
        <w:rPr>
          <w:rFonts w:cs="Arial"/>
        </w:rPr>
        <w:t xml:space="preserve">.  If Enhanced Memory is not supported </w:t>
      </w:r>
      <w:proofErr w:type="spellStart"/>
      <w:r w:rsidRPr="00981090">
        <w:rPr>
          <w:rFonts w:cs="Arial"/>
        </w:rPr>
        <w:t>PersIndex</w:t>
      </w:r>
      <w:proofErr w:type="spellEnd"/>
      <w:r w:rsidRPr="00981090">
        <w:rPr>
          <w:rFonts w:cs="Arial"/>
        </w:rPr>
        <w:t xml:space="preserve"> shall be set to Vehicle.</w:t>
      </w:r>
    </w:p>
    <w:p w:rsidR="00C53099" w:rsidRPr="00981090"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981090"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981090" w:rsidRDefault="00C53099">
            <w:pPr>
              <w:spacing w:line="252" w:lineRule="auto"/>
              <w:jc w:val="center"/>
              <w:rPr>
                <w:rFonts w:cs="Arial"/>
                <w:b/>
                <w:bCs/>
              </w:rPr>
            </w:pPr>
            <w:r w:rsidRPr="00981090">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81090" w:rsidRDefault="00C53099">
            <w:pPr>
              <w:spacing w:line="252" w:lineRule="auto"/>
              <w:jc w:val="center"/>
              <w:rPr>
                <w:rFonts w:cs="Arial"/>
                <w:b/>
                <w:bCs/>
              </w:rPr>
            </w:pPr>
            <w:r w:rsidRPr="00981090">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81090" w:rsidRDefault="00C53099">
            <w:pPr>
              <w:spacing w:line="252" w:lineRule="auto"/>
              <w:jc w:val="center"/>
              <w:rPr>
                <w:rFonts w:cs="Arial"/>
                <w:b/>
                <w:bCs/>
              </w:rPr>
            </w:pPr>
            <w:r w:rsidRPr="00981090">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981090" w:rsidRDefault="00C53099">
            <w:pPr>
              <w:spacing w:line="252" w:lineRule="auto"/>
              <w:jc w:val="center"/>
              <w:rPr>
                <w:rFonts w:cs="Arial"/>
                <w:b/>
                <w:bCs/>
              </w:rPr>
            </w:pPr>
            <w:r w:rsidRPr="00981090">
              <w:rPr>
                <w:rFonts w:cs="Arial"/>
                <w:b/>
                <w:bCs/>
              </w:rPr>
              <w:t>HMI selection / Configuration Name</w:t>
            </w:r>
          </w:p>
        </w:tc>
      </w:tr>
      <w:tr w:rsidR="00C53099" w:rsidRPr="00981090"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981090" w:rsidRDefault="00C53099" w:rsidP="00C53099">
            <w:pPr>
              <w:spacing w:line="252" w:lineRule="auto"/>
              <w:jc w:val="center"/>
              <w:rPr>
                <w:rFonts w:cs="Arial"/>
                <w:bCs/>
              </w:rPr>
            </w:pPr>
            <w:r w:rsidRPr="00981090">
              <w:rPr>
                <w:rFonts w:cs="Arial"/>
                <w:bCs/>
              </w:rPr>
              <w:t>Average Speed – configure Cluster Trip 2 view</w:t>
            </w:r>
          </w:p>
        </w:tc>
        <w:tc>
          <w:tcPr>
            <w:tcW w:w="1198" w:type="dxa"/>
            <w:vMerge w:val="restart"/>
            <w:tcBorders>
              <w:top w:val="single" w:sz="8" w:space="0" w:color="auto"/>
              <w:left w:val="nil"/>
              <w:bottom w:val="single" w:sz="4" w:space="0" w:color="auto"/>
              <w:right w:val="single" w:sz="8" w:space="0" w:color="auto"/>
            </w:tcBorders>
            <w:vAlign w:val="center"/>
          </w:tcPr>
          <w:p w:rsidR="00C53099" w:rsidRPr="00981090" w:rsidRDefault="00C53099">
            <w:pPr>
              <w:spacing w:line="252" w:lineRule="auto"/>
              <w:jc w:val="center"/>
              <w:rPr>
                <w:rFonts w:cs="Arial"/>
                <w:b/>
                <w:bCs/>
              </w:rPr>
            </w:pPr>
          </w:p>
          <w:p w:rsidR="00C53099" w:rsidRPr="00981090" w:rsidRDefault="00C53099">
            <w:pPr>
              <w:spacing w:line="252" w:lineRule="auto"/>
              <w:jc w:val="center"/>
              <w:rPr>
                <w:rFonts w:cs="Arial"/>
                <w:bCs/>
              </w:rPr>
            </w:pPr>
            <w:r w:rsidRPr="00981090">
              <w:rPr>
                <w:rFonts w:cs="Arial"/>
                <w:bCs/>
              </w:rPr>
              <w:t>0x09B4</w:t>
            </w:r>
          </w:p>
          <w:p w:rsidR="00C53099" w:rsidRPr="00981090"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981090" w:rsidRDefault="00C53099">
            <w:pPr>
              <w:spacing w:line="252" w:lineRule="auto"/>
              <w:jc w:val="center"/>
              <w:rPr>
                <w:rFonts w:cs="Arial"/>
                <w:bCs/>
              </w:rPr>
            </w:pPr>
            <w:r w:rsidRPr="00981090">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981090" w:rsidRDefault="00C53099">
            <w:pPr>
              <w:spacing w:line="252" w:lineRule="auto"/>
              <w:jc w:val="center"/>
              <w:rPr>
                <w:rFonts w:cs="Arial"/>
                <w:bCs/>
              </w:rPr>
            </w:pPr>
            <w:r w:rsidRPr="00981090">
              <w:rPr>
                <w:rFonts w:cs="Arial"/>
                <w:bCs/>
              </w:rPr>
              <w:t xml:space="preserve">OFF / Disabled </w:t>
            </w:r>
          </w:p>
        </w:tc>
      </w:tr>
      <w:tr w:rsidR="00C53099" w:rsidRPr="00981090"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981090"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981090"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981090" w:rsidRDefault="00C53099">
            <w:pPr>
              <w:spacing w:line="252" w:lineRule="auto"/>
              <w:jc w:val="center"/>
              <w:rPr>
                <w:rFonts w:cs="Arial"/>
                <w:bCs/>
              </w:rPr>
            </w:pPr>
            <w:r w:rsidRPr="00981090">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981090" w:rsidRDefault="00C53099">
            <w:pPr>
              <w:spacing w:line="252" w:lineRule="auto"/>
              <w:jc w:val="center"/>
              <w:rPr>
                <w:rFonts w:cs="Arial"/>
                <w:bCs/>
              </w:rPr>
            </w:pPr>
            <w:r w:rsidRPr="00981090">
              <w:rPr>
                <w:rFonts w:cs="Arial"/>
                <w:bCs/>
              </w:rPr>
              <w:t xml:space="preserve">ON / Enabled </w:t>
            </w:r>
          </w:p>
        </w:tc>
      </w:tr>
    </w:tbl>
    <w:p w:rsidR="00C53099" w:rsidRPr="00981090" w:rsidRDefault="00C53099" w:rsidP="00C53099">
      <w:pPr>
        <w:rPr>
          <w:rFonts w:cs="Arial"/>
          <w:bCs/>
        </w:rPr>
      </w:pPr>
      <w:r w:rsidRPr="00981090">
        <w:rPr>
          <w:rFonts w:cs="Arial"/>
          <w:bCs/>
        </w:rPr>
        <w:t xml:space="preserve">Note: this setting uses Feature2.Rq and Feature2.St </w:t>
      </w:r>
      <w:proofErr w:type="gramStart"/>
      <w:r w:rsidRPr="00981090">
        <w:rPr>
          <w:rFonts w:cs="Arial"/>
          <w:bCs/>
        </w:rPr>
        <w:t>feature based</w:t>
      </w:r>
      <w:proofErr w:type="gramEnd"/>
      <w:r w:rsidRPr="00981090">
        <w:rPr>
          <w:rFonts w:cs="Arial"/>
          <w:bCs/>
        </w:rPr>
        <w:t xml:space="preserve"> message protocol</w:t>
      </w:r>
    </w:p>
    <w:p w:rsidR="00C53099" w:rsidRPr="00981090" w:rsidRDefault="00C53099" w:rsidP="00C53099">
      <w:pPr>
        <w:rPr>
          <w:rFonts w:cs="Arial"/>
          <w:b/>
          <w:bCs/>
          <w:color w:val="FF0000"/>
        </w:rPr>
      </w:pPr>
    </w:p>
    <w:p w:rsidR="00C53099" w:rsidRPr="00981090"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981090"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981090" w:rsidRDefault="00C53099">
            <w:pPr>
              <w:spacing w:line="276" w:lineRule="auto"/>
              <w:jc w:val="center"/>
              <w:rPr>
                <w:rFonts w:cs="Arial"/>
                <w:b/>
                <w:bCs/>
              </w:rPr>
            </w:pPr>
            <w:r w:rsidRPr="00981090">
              <w:rPr>
                <w:rFonts w:cs="Arial"/>
                <w:b/>
                <w:bCs/>
              </w:rPr>
              <w:t>HMI Setting ID</w:t>
            </w:r>
          </w:p>
        </w:tc>
      </w:tr>
      <w:tr w:rsidR="00C53099" w:rsidRPr="00981090"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981090" w:rsidRDefault="00C53099">
            <w:pPr>
              <w:spacing w:line="276" w:lineRule="auto"/>
              <w:jc w:val="center"/>
              <w:rPr>
                <w:rFonts w:eastAsiaTheme="minorEastAsia" w:cs="Arial"/>
              </w:rPr>
            </w:pPr>
            <w:r w:rsidRPr="00981090">
              <w:rPr>
                <w:rFonts w:eastAsiaTheme="minorEastAsia" w:cs="Arial"/>
              </w:rPr>
              <w:t>1074</w:t>
            </w:r>
          </w:p>
        </w:tc>
      </w:tr>
    </w:tbl>
    <w:p w:rsidR="00C53099" w:rsidRPr="00981090" w:rsidRDefault="00C53099" w:rsidP="00C53099">
      <w:pPr>
        <w:rPr>
          <w:rFonts w:cs="Arial"/>
        </w:rPr>
      </w:pPr>
    </w:p>
    <w:p w:rsidR="00C53099" w:rsidRPr="00981090" w:rsidRDefault="00C53099" w:rsidP="00C53099">
      <w:pPr>
        <w:rPr>
          <w:rFonts w:cs="Arial"/>
        </w:rPr>
      </w:pPr>
    </w:p>
    <w:p w:rsidR="00C53099" w:rsidRPr="00981090" w:rsidRDefault="00C53099" w:rsidP="00C53099">
      <w:pPr>
        <w:rPr>
          <w:rFonts w:cs="Arial"/>
        </w:rPr>
      </w:pPr>
    </w:p>
    <w:p w:rsidR="00C53099" w:rsidRPr="00C53099" w:rsidRDefault="00C53099" w:rsidP="00C53099">
      <w:pPr>
        <w:pStyle w:val="Heading5"/>
        <w:rPr>
          <w:b w:val="0"/>
          <w:u w:val="single"/>
        </w:rPr>
      </w:pPr>
      <w:r w:rsidRPr="00C53099">
        <w:rPr>
          <w:b w:val="0"/>
          <w:u w:val="single"/>
        </w:rPr>
        <w:t>VS-SR-REQ-365884/A-Average Fuel - configure Cluster Trip 2 view</w:t>
      </w:r>
    </w:p>
    <w:p w:rsidR="00C53099" w:rsidRPr="00161FF4" w:rsidRDefault="00C53099" w:rsidP="00C53099">
      <w:pPr>
        <w:rPr>
          <w:rFonts w:cs="Arial"/>
        </w:rPr>
      </w:pPr>
      <w:r w:rsidRPr="00161FF4">
        <w:rPr>
          <w:rFonts w:cs="Arial"/>
        </w:rPr>
        <w:t xml:space="preserve">For this feature when performing the “Set” or “Query” operation the Feature Number and Configuration Number in the </w:t>
      </w:r>
      <w:proofErr w:type="spellStart"/>
      <w:r w:rsidRPr="00161FF4">
        <w:rPr>
          <w:rFonts w:cs="Arial"/>
        </w:rPr>
        <w:t>Feature.Rq</w:t>
      </w:r>
      <w:proofErr w:type="spellEnd"/>
      <w:r w:rsidRPr="00161FF4">
        <w:rPr>
          <w:rFonts w:cs="Arial"/>
        </w:rPr>
        <w:t xml:space="preserve"> and </w:t>
      </w:r>
      <w:proofErr w:type="spellStart"/>
      <w:r w:rsidRPr="00161FF4">
        <w:rPr>
          <w:rFonts w:cs="Arial"/>
        </w:rPr>
        <w:t>Feature.St</w:t>
      </w:r>
      <w:proofErr w:type="spellEnd"/>
      <w:r w:rsidRPr="00161FF4">
        <w:rPr>
          <w:rFonts w:cs="Arial"/>
        </w:rPr>
        <w:t xml:space="preserve"> messages shall be used below.</w:t>
      </w:r>
    </w:p>
    <w:p w:rsidR="00C53099" w:rsidRPr="00161FF4" w:rsidRDefault="00C53099" w:rsidP="00C53099">
      <w:pPr>
        <w:rPr>
          <w:rFonts w:cs="Arial"/>
        </w:rPr>
      </w:pPr>
    </w:p>
    <w:p w:rsidR="00C53099" w:rsidRPr="00161FF4" w:rsidRDefault="00C53099" w:rsidP="00C53099">
      <w:pPr>
        <w:rPr>
          <w:rFonts w:cs="Arial"/>
        </w:rPr>
      </w:pPr>
      <w:r w:rsidRPr="00161FF4">
        <w:rPr>
          <w:rFonts w:cs="Arial"/>
        </w:rPr>
        <w:t xml:space="preserve">If Enhanced Memory is supported the Active Personality Profile shall be used for </w:t>
      </w:r>
      <w:proofErr w:type="spellStart"/>
      <w:r w:rsidRPr="00161FF4">
        <w:rPr>
          <w:rFonts w:cs="Arial"/>
        </w:rPr>
        <w:t>PersIndex</w:t>
      </w:r>
      <w:proofErr w:type="spellEnd"/>
      <w:r w:rsidRPr="00161FF4">
        <w:rPr>
          <w:rFonts w:cs="Arial"/>
        </w:rPr>
        <w:t xml:space="preserve">.  If Enhanced Memory is not supported </w:t>
      </w:r>
      <w:proofErr w:type="spellStart"/>
      <w:r w:rsidRPr="00161FF4">
        <w:rPr>
          <w:rFonts w:cs="Arial"/>
        </w:rPr>
        <w:t>PersIndex</w:t>
      </w:r>
      <w:proofErr w:type="spellEnd"/>
      <w:r w:rsidRPr="00161FF4">
        <w:rPr>
          <w:rFonts w:cs="Arial"/>
        </w:rPr>
        <w:t xml:space="preserve"> shall be set to Vehicle.</w:t>
      </w:r>
    </w:p>
    <w:p w:rsidR="00C53099" w:rsidRPr="00161FF4"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161FF4"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161FF4" w:rsidRDefault="00C53099">
            <w:pPr>
              <w:spacing w:line="252" w:lineRule="auto"/>
              <w:jc w:val="center"/>
              <w:rPr>
                <w:rFonts w:cs="Arial"/>
                <w:b/>
                <w:bCs/>
              </w:rPr>
            </w:pPr>
            <w:r w:rsidRPr="00161FF4">
              <w:rPr>
                <w:rFonts w:cs="Arial"/>
                <w:b/>
                <w:bCs/>
              </w:rPr>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61FF4" w:rsidRDefault="00C53099">
            <w:pPr>
              <w:spacing w:line="252" w:lineRule="auto"/>
              <w:jc w:val="center"/>
              <w:rPr>
                <w:rFonts w:cs="Arial"/>
                <w:b/>
                <w:bCs/>
              </w:rPr>
            </w:pPr>
            <w:r w:rsidRPr="00161FF4">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61FF4" w:rsidRDefault="00C53099">
            <w:pPr>
              <w:spacing w:line="252" w:lineRule="auto"/>
              <w:jc w:val="center"/>
              <w:rPr>
                <w:rFonts w:cs="Arial"/>
                <w:b/>
                <w:bCs/>
              </w:rPr>
            </w:pPr>
            <w:r w:rsidRPr="00161FF4">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161FF4" w:rsidRDefault="00C53099">
            <w:pPr>
              <w:spacing w:line="252" w:lineRule="auto"/>
              <w:jc w:val="center"/>
              <w:rPr>
                <w:rFonts w:cs="Arial"/>
                <w:b/>
                <w:bCs/>
              </w:rPr>
            </w:pPr>
            <w:r w:rsidRPr="00161FF4">
              <w:rPr>
                <w:rFonts w:cs="Arial"/>
                <w:b/>
                <w:bCs/>
              </w:rPr>
              <w:t>HMI selection / Configuration Name</w:t>
            </w:r>
          </w:p>
        </w:tc>
      </w:tr>
      <w:tr w:rsidR="00C53099" w:rsidRPr="00161FF4"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161FF4" w:rsidRDefault="00C53099" w:rsidP="00C53099">
            <w:pPr>
              <w:spacing w:line="252" w:lineRule="auto"/>
              <w:jc w:val="center"/>
              <w:rPr>
                <w:rFonts w:cs="Arial"/>
                <w:bCs/>
              </w:rPr>
            </w:pPr>
            <w:r w:rsidRPr="00161FF4">
              <w:rPr>
                <w:rFonts w:cs="Arial"/>
                <w:bCs/>
              </w:rPr>
              <w:t>Average Fuel – configure Cluster Trip 2 view</w:t>
            </w:r>
          </w:p>
        </w:tc>
        <w:tc>
          <w:tcPr>
            <w:tcW w:w="1198" w:type="dxa"/>
            <w:vMerge w:val="restart"/>
            <w:tcBorders>
              <w:top w:val="single" w:sz="8" w:space="0" w:color="auto"/>
              <w:left w:val="nil"/>
              <w:bottom w:val="single" w:sz="4" w:space="0" w:color="auto"/>
              <w:right w:val="single" w:sz="8" w:space="0" w:color="auto"/>
            </w:tcBorders>
            <w:vAlign w:val="center"/>
          </w:tcPr>
          <w:p w:rsidR="00C53099" w:rsidRPr="00161FF4" w:rsidRDefault="00C53099">
            <w:pPr>
              <w:spacing w:line="252" w:lineRule="auto"/>
              <w:jc w:val="center"/>
              <w:rPr>
                <w:rFonts w:cs="Arial"/>
                <w:b/>
                <w:bCs/>
              </w:rPr>
            </w:pPr>
          </w:p>
          <w:p w:rsidR="00C53099" w:rsidRPr="00161FF4" w:rsidRDefault="00C53099">
            <w:pPr>
              <w:spacing w:line="252" w:lineRule="auto"/>
              <w:jc w:val="center"/>
              <w:rPr>
                <w:rFonts w:cs="Arial"/>
                <w:bCs/>
              </w:rPr>
            </w:pPr>
            <w:r w:rsidRPr="00161FF4">
              <w:rPr>
                <w:rFonts w:cs="Arial"/>
                <w:bCs/>
              </w:rPr>
              <w:t>0x09B5</w:t>
            </w:r>
          </w:p>
          <w:p w:rsidR="00C53099" w:rsidRPr="00161FF4"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161FF4" w:rsidRDefault="00C53099">
            <w:pPr>
              <w:spacing w:line="252" w:lineRule="auto"/>
              <w:jc w:val="center"/>
              <w:rPr>
                <w:rFonts w:cs="Arial"/>
                <w:bCs/>
              </w:rPr>
            </w:pPr>
            <w:r w:rsidRPr="00161FF4">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161FF4" w:rsidRDefault="00C53099">
            <w:pPr>
              <w:spacing w:line="252" w:lineRule="auto"/>
              <w:jc w:val="center"/>
              <w:rPr>
                <w:rFonts w:cs="Arial"/>
                <w:bCs/>
              </w:rPr>
            </w:pPr>
            <w:r w:rsidRPr="00161FF4">
              <w:rPr>
                <w:rFonts w:cs="Arial"/>
                <w:bCs/>
              </w:rPr>
              <w:t xml:space="preserve">OFF / Disabled </w:t>
            </w:r>
          </w:p>
        </w:tc>
      </w:tr>
      <w:tr w:rsidR="00C53099" w:rsidRPr="00161FF4"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161FF4"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161FF4"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161FF4" w:rsidRDefault="00C53099">
            <w:pPr>
              <w:spacing w:line="252" w:lineRule="auto"/>
              <w:jc w:val="center"/>
              <w:rPr>
                <w:rFonts w:cs="Arial"/>
                <w:bCs/>
              </w:rPr>
            </w:pPr>
            <w:r w:rsidRPr="00161FF4">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161FF4" w:rsidRDefault="00C53099">
            <w:pPr>
              <w:spacing w:line="252" w:lineRule="auto"/>
              <w:jc w:val="center"/>
              <w:rPr>
                <w:rFonts w:cs="Arial"/>
                <w:bCs/>
              </w:rPr>
            </w:pPr>
            <w:r w:rsidRPr="00161FF4">
              <w:rPr>
                <w:rFonts w:cs="Arial"/>
                <w:bCs/>
              </w:rPr>
              <w:t xml:space="preserve">ON / Enabled </w:t>
            </w:r>
          </w:p>
        </w:tc>
      </w:tr>
    </w:tbl>
    <w:p w:rsidR="00C53099" w:rsidRPr="00161FF4" w:rsidRDefault="00C53099" w:rsidP="00C53099">
      <w:pPr>
        <w:rPr>
          <w:rFonts w:cs="Arial"/>
          <w:bCs/>
        </w:rPr>
      </w:pPr>
      <w:r w:rsidRPr="00161FF4">
        <w:rPr>
          <w:rFonts w:cs="Arial"/>
          <w:bCs/>
        </w:rPr>
        <w:t xml:space="preserve">Note: this setting uses Feature2.Rq and Feature2.St </w:t>
      </w:r>
      <w:proofErr w:type="gramStart"/>
      <w:r w:rsidRPr="00161FF4">
        <w:rPr>
          <w:rFonts w:cs="Arial"/>
          <w:bCs/>
        </w:rPr>
        <w:t>feature based</w:t>
      </w:r>
      <w:proofErr w:type="gramEnd"/>
      <w:r w:rsidRPr="00161FF4">
        <w:rPr>
          <w:rFonts w:cs="Arial"/>
          <w:bCs/>
        </w:rPr>
        <w:t xml:space="preserve"> message protocol</w:t>
      </w:r>
    </w:p>
    <w:p w:rsidR="00C53099" w:rsidRPr="00161FF4" w:rsidRDefault="00C53099" w:rsidP="00C53099">
      <w:pPr>
        <w:rPr>
          <w:rFonts w:cs="Arial"/>
          <w:b/>
          <w:bCs/>
          <w:color w:val="FF0000"/>
        </w:rPr>
      </w:pPr>
    </w:p>
    <w:p w:rsidR="00C53099" w:rsidRPr="00161FF4"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161FF4"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161FF4" w:rsidRDefault="00C53099">
            <w:pPr>
              <w:spacing w:line="276" w:lineRule="auto"/>
              <w:jc w:val="center"/>
              <w:rPr>
                <w:rFonts w:cs="Arial"/>
                <w:b/>
                <w:bCs/>
              </w:rPr>
            </w:pPr>
            <w:r w:rsidRPr="00161FF4">
              <w:rPr>
                <w:rFonts w:cs="Arial"/>
                <w:b/>
                <w:bCs/>
              </w:rPr>
              <w:t>HMI Setting ID</w:t>
            </w:r>
          </w:p>
        </w:tc>
      </w:tr>
      <w:tr w:rsidR="00C53099" w:rsidRPr="00161FF4"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161FF4" w:rsidRDefault="00C53099">
            <w:pPr>
              <w:spacing w:line="276" w:lineRule="auto"/>
              <w:jc w:val="center"/>
              <w:rPr>
                <w:rFonts w:eastAsiaTheme="minorEastAsia" w:cs="Arial"/>
              </w:rPr>
            </w:pPr>
            <w:r w:rsidRPr="00161FF4">
              <w:rPr>
                <w:rFonts w:eastAsiaTheme="minorEastAsia" w:cs="Arial"/>
              </w:rPr>
              <w:t>1075</w:t>
            </w:r>
          </w:p>
        </w:tc>
      </w:tr>
    </w:tbl>
    <w:p w:rsidR="00C53099" w:rsidRPr="00161FF4" w:rsidRDefault="00C53099" w:rsidP="00C53099">
      <w:pPr>
        <w:rPr>
          <w:rFonts w:cs="Arial"/>
        </w:rPr>
      </w:pPr>
    </w:p>
    <w:p w:rsidR="00C53099" w:rsidRPr="00161FF4" w:rsidRDefault="00C53099" w:rsidP="00C53099">
      <w:pPr>
        <w:rPr>
          <w:rFonts w:cs="Arial"/>
        </w:rPr>
      </w:pPr>
    </w:p>
    <w:p w:rsidR="00C53099" w:rsidRPr="00C53099" w:rsidRDefault="00C53099" w:rsidP="00C53099">
      <w:pPr>
        <w:pStyle w:val="Heading5"/>
        <w:rPr>
          <w:b w:val="0"/>
          <w:u w:val="single"/>
        </w:rPr>
      </w:pPr>
      <w:r w:rsidRPr="00C53099">
        <w:rPr>
          <w:b w:val="0"/>
          <w:u w:val="single"/>
        </w:rPr>
        <w:t>VS-SR-REQ-365885/A-Instantaneous Fuel - configure Cluster Trip 2 view</w:t>
      </w:r>
    </w:p>
    <w:p w:rsidR="00C53099" w:rsidRPr="00DE0BBA" w:rsidRDefault="00C53099" w:rsidP="00C53099">
      <w:pPr>
        <w:rPr>
          <w:rFonts w:cs="Arial"/>
        </w:rPr>
      </w:pPr>
      <w:r w:rsidRPr="00DE0BBA">
        <w:rPr>
          <w:rFonts w:cs="Arial"/>
        </w:rPr>
        <w:t xml:space="preserve">For this feature when performing the “Set” or “Query” operation the Feature Number and Configuration Number in the </w:t>
      </w:r>
      <w:proofErr w:type="spellStart"/>
      <w:r w:rsidRPr="00DE0BBA">
        <w:rPr>
          <w:rFonts w:cs="Arial"/>
        </w:rPr>
        <w:t>Feature.Rq</w:t>
      </w:r>
      <w:proofErr w:type="spellEnd"/>
      <w:r w:rsidRPr="00DE0BBA">
        <w:rPr>
          <w:rFonts w:cs="Arial"/>
        </w:rPr>
        <w:t xml:space="preserve"> and </w:t>
      </w:r>
      <w:proofErr w:type="spellStart"/>
      <w:r w:rsidRPr="00DE0BBA">
        <w:rPr>
          <w:rFonts w:cs="Arial"/>
        </w:rPr>
        <w:t>Feature.St</w:t>
      </w:r>
      <w:proofErr w:type="spellEnd"/>
      <w:r w:rsidRPr="00DE0BBA">
        <w:rPr>
          <w:rFonts w:cs="Arial"/>
        </w:rPr>
        <w:t xml:space="preserve"> messages shall be used below.</w:t>
      </w:r>
    </w:p>
    <w:p w:rsidR="00C53099" w:rsidRPr="00DE0BBA" w:rsidRDefault="00C53099" w:rsidP="00C53099">
      <w:pPr>
        <w:rPr>
          <w:rFonts w:cs="Arial"/>
        </w:rPr>
      </w:pPr>
    </w:p>
    <w:p w:rsidR="00C53099" w:rsidRPr="00DE0BBA" w:rsidRDefault="00C53099" w:rsidP="00C53099">
      <w:pPr>
        <w:rPr>
          <w:rFonts w:cs="Arial"/>
        </w:rPr>
      </w:pPr>
      <w:r w:rsidRPr="00DE0BBA">
        <w:rPr>
          <w:rFonts w:cs="Arial"/>
        </w:rPr>
        <w:t xml:space="preserve">If Enhanced Memory is supported the Active Personality Profile shall be used for </w:t>
      </w:r>
      <w:proofErr w:type="spellStart"/>
      <w:r w:rsidRPr="00DE0BBA">
        <w:rPr>
          <w:rFonts w:cs="Arial"/>
        </w:rPr>
        <w:t>PersIndex</w:t>
      </w:r>
      <w:proofErr w:type="spellEnd"/>
      <w:r w:rsidRPr="00DE0BBA">
        <w:rPr>
          <w:rFonts w:cs="Arial"/>
        </w:rPr>
        <w:t xml:space="preserve">.  If Enhanced Memory is not supported </w:t>
      </w:r>
      <w:proofErr w:type="spellStart"/>
      <w:r w:rsidRPr="00DE0BBA">
        <w:rPr>
          <w:rFonts w:cs="Arial"/>
        </w:rPr>
        <w:t>PersIndex</w:t>
      </w:r>
      <w:proofErr w:type="spellEnd"/>
      <w:r w:rsidRPr="00DE0BBA">
        <w:rPr>
          <w:rFonts w:cs="Arial"/>
        </w:rPr>
        <w:t xml:space="preserve"> shall be set to Vehicle.</w:t>
      </w:r>
    </w:p>
    <w:p w:rsidR="00C53099" w:rsidRPr="00DE0BBA" w:rsidRDefault="00C53099" w:rsidP="00C53099">
      <w:pPr>
        <w:rPr>
          <w:rFonts w:cs="Arial"/>
        </w:rPr>
      </w:pPr>
    </w:p>
    <w:tbl>
      <w:tblPr>
        <w:tblW w:w="9298" w:type="dxa"/>
        <w:jc w:val="center"/>
        <w:tblLook w:val="04A0" w:firstRow="1" w:lastRow="0" w:firstColumn="1" w:lastColumn="0" w:noHBand="0" w:noVBand="1"/>
      </w:tblPr>
      <w:tblGrid>
        <w:gridCol w:w="3150"/>
        <w:gridCol w:w="1198"/>
        <w:gridCol w:w="1620"/>
        <w:gridCol w:w="3330"/>
      </w:tblGrid>
      <w:tr w:rsidR="00C53099" w:rsidRPr="00DE0BBA" w:rsidTr="00C53099">
        <w:trPr>
          <w:trHeight w:val="465"/>
          <w:jc w:val="center"/>
        </w:trPr>
        <w:tc>
          <w:tcPr>
            <w:tcW w:w="315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DE0BBA" w:rsidRDefault="00C53099">
            <w:pPr>
              <w:spacing w:line="252" w:lineRule="auto"/>
              <w:jc w:val="center"/>
              <w:rPr>
                <w:rFonts w:cs="Arial"/>
                <w:b/>
                <w:bCs/>
              </w:rPr>
            </w:pPr>
            <w:r w:rsidRPr="00DE0BBA">
              <w:rPr>
                <w:rFonts w:cs="Arial"/>
                <w:b/>
                <w:bCs/>
              </w:rPr>
              <w:lastRenderedPageBreak/>
              <w:t>Feature Description</w:t>
            </w:r>
          </w:p>
        </w:tc>
        <w:tc>
          <w:tcPr>
            <w:tcW w:w="119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E0BBA" w:rsidRDefault="00C53099">
            <w:pPr>
              <w:spacing w:line="252" w:lineRule="auto"/>
              <w:jc w:val="center"/>
              <w:rPr>
                <w:rFonts w:cs="Arial"/>
                <w:b/>
                <w:bCs/>
              </w:rPr>
            </w:pPr>
            <w:r w:rsidRPr="00DE0BBA">
              <w:rPr>
                <w:rFonts w:cs="Arial"/>
                <w:b/>
                <w:bCs/>
              </w:rPr>
              <w:t>Feature Number</w:t>
            </w:r>
          </w:p>
        </w:tc>
        <w:tc>
          <w:tcPr>
            <w:tcW w:w="162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E0BBA" w:rsidRDefault="00C53099">
            <w:pPr>
              <w:spacing w:line="252" w:lineRule="auto"/>
              <w:jc w:val="center"/>
              <w:rPr>
                <w:rFonts w:cs="Arial"/>
                <w:b/>
                <w:bCs/>
              </w:rPr>
            </w:pPr>
            <w:r w:rsidRPr="00DE0BBA">
              <w:rPr>
                <w:rFonts w:cs="Arial"/>
                <w:b/>
                <w:bCs/>
              </w:rPr>
              <w:t>Configuration Number</w:t>
            </w:r>
          </w:p>
        </w:tc>
        <w:tc>
          <w:tcPr>
            <w:tcW w:w="3330"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DE0BBA" w:rsidRDefault="00C53099">
            <w:pPr>
              <w:spacing w:line="252" w:lineRule="auto"/>
              <w:jc w:val="center"/>
              <w:rPr>
                <w:rFonts w:cs="Arial"/>
                <w:b/>
                <w:bCs/>
              </w:rPr>
            </w:pPr>
            <w:r w:rsidRPr="00DE0BBA">
              <w:rPr>
                <w:rFonts w:cs="Arial"/>
                <w:b/>
                <w:bCs/>
              </w:rPr>
              <w:t>HMI selection / Configuration Name</w:t>
            </w:r>
          </w:p>
        </w:tc>
      </w:tr>
      <w:tr w:rsidR="00C53099" w:rsidRPr="00DE0BBA" w:rsidTr="00C53099">
        <w:trPr>
          <w:trHeight w:val="574"/>
          <w:jc w:val="center"/>
        </w:trPr>
        <w:tc>
          <w:tcPr>
            <w:tcW w:w="3150"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DE0BBA" w:rsidRDefault="00C53099" w:rsidP="00C53099">
            <w:pPr>
              <w:spacing w:line="252" w:lineRule="auto"/>
              <w:jc w:val="center"/>
              <w:rPr>
                <w:rFonts w:cs="Arial"/>
                <w:bCs/>
              </w:rPr>
            </w:pPr>
            <w:r w:rsidRPr="00DE0BBA">
              <w:rPr>
                <w:rFonts w:cs="Arial"/>
                <w:bCs/>
              </w:rPr>
              <w:t>Instantaneous Fuel – configure Cluster Trip 2 view</w:t>
            </w:r>
          </w:p>
        </w:tc>
        <w:tc>
          <w:tcPr>
            <w:tcW w:w="1198" w:type="dxa"/>
            <w:vMerge w:val="restart"/>
            <w:tcBorders>
              <w:top w:val="single" w:sz="8" w:space="0" w:color="auto"/>
              <w:left w:val="nil"/>
              <w:bottom w:val="single" w:sz="4" w:space="0" w:color="auto"/>
              <w:right w:val="single" w:sz="8" w:space="0" w:color="auto"/>
            </w:tcBorders>
            <w:vAlign w:val="center"/>
          </w:tcPr>
          <w:p w:rsidR="00C53099" w:rsidRPr="00DE0BBA" w:rsidRDefault="00C53099">
            <w:pPr>
              <w:spacing w:line="252" w:lineRule="auto"/>
              <w:jc w:val="center"/>
              <w:rPr>
                <w:rFonts w:cs="Arial"/>
                <w:b/>
                <w:bCs/>
              </w:rPr>
            </w:pPr>
          </w:p>
          <w:p w:rsidR="00C53099" w:rsidRPr="00DE0BBA" w:rsidRDefault="00C53099">
            <w:pPr>
              <w:spacing w:line="252" w:lineRule="auto"/>
              <w:jc w:val="center"/>
              <w:rPr>
                <w:rFonts w:cs="Arial"/>
                <w:bCs/>
              </w:rPr>
            </w:pPr>
            <w:r w:rsidRPr="00DE0BBA">
              <w:rPr>
                <w:rFonts w:cs="Arial"/>
                <w:bCs/>
              </w:rPr>
              <w:t>0x09B6</w:t>
            </w:r>
          </w:p>
          <w:p w:rsidR="00C53099" w:rsidRPr="00DE0BBA" w:rsidRDefault="00C53099">
            <w:pPr>
              <w:spacing w:line="252" w:lineRule="auto"/>
              <w:jc w:val="center"/>
              <w:rPr>
                <w:rFonts w:cs="Arial"/>
                <w:bCs/>
              </w:rPr>
            </w:pPr>
          </w:p>
        </w:tc>
        <w:tc>
          <w:tcPr>
            <w:tcW w:w="1620" w:type="dxa"/>
            <w:tcBorders>
              <w:top w:val="single" w:sz="8" w:space="0" w:color="auto"/>
              <w:left w:val="nil"/>
              <w:bottom w:val="single" w:sz="8" w:space="0" w:color="auto"/>
              <w:right w:val="single" w:sz="8" w:space="0" w:color="auto"/>
            </w:tcBorders>
            <w:vAlign w:val="center"/>
            <w:hideMark/>
          </w:tcPr>
          <w:p w:rsidR="00C53099" w:rsidRPr="00DE0BBA" w:rsidRDefault="00C53099">
            <w:pPr>
              <w:spacing w:line="252" w:lineRule="auto"/>
              <w:jc w:val="center"/>
              <w:rPr>
                <w:rFonts w:cs="Arial"/>
                <w:bCs/>
              </w:rPr>
            </w:pPr>
            <w:r w:rsidRPr="00DE0BBA">
              <w:rPr>
                <w:rFonts w:cs="Arial"/>
                <w:bCs/>
              </w:rPr>
              <w:t>0x00</w:t>
            </w:r>
          </w:p>
        </w:tc>
        <w:tc>
          <w:tcPr>
            <w:tcW w:w="3330" w:type="dxa"/>
            <w:tcBorders>
              <w:top w:val="single" w:sz="8" w:space="0" w:color="auto"/>
              <w:left w:val="nil"/>
              <w:bottom w:val="single" w:sz="8" w:space="0" w:color="auto"/>
              <w:right w:val="single" w:sz="8" w:space="0" w:color="auto"/>
            </w:tcBorders>
            <w:vAlign w:val="center"/>
            <w:hideMark/>
          </w:tcPr>
          <w:p w:rsidR="00C53099" w:rsidRPr="00DE0BBA" w:rsidRDefault="00C53099">
            <w:pPr>
              <w:spacing w:line="252" w:lineRule="auto"/>
              <w:jc w:val="center"/>
              <w:rPr>
                <w:rFonts w:cs="Arial"/>
                <w:bCs/>
              </w:rPr>
            </w:pPr>
            <w:r w:rsidRPr="00DE0BBA">
              <w:rPr>
                <w:rFonts w:cs="Arial"/>
                <w:bCs/>
              </w:rPr>
              <w:t xml:space="preserve">OFF / Disabled </w:t>
            </w:r>
          </w:p>
        </w:tc>
      </w:tr>
      <w:tr w:rsidR="00C53099" w:rsidRPr="00DE0BBA"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DE0BBA"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DE0BBA" w:rsidRDefault="00C53099">
            <w:pPr>
              <w:spacing w:line="256" w:lineRule="auto"/>
              <w:rPr>
                <w:rFonts w:cs="Arial"/>
                <w:bCs/>
              </w:rPr>
            </w:pPr>
          </w:p>
        </w:tc>
        <w:tc>
          <w:tcPr>
            <w:tcW w:w="1620" w:type="dxa"/>
            <w:tcBorders>
              <w:top w:val="single" w:sz="8" w:space="0" w:color="auto"/>
              <w:left w:val="nil"/>
              <w:bottom w:val="single" w:sz="4" w:space="0" w:color="auto"/>
              <w:right w:val="single" w:sz="8" w:space="0" w:color="auto"/>
            </w:tcBorders>
            <w:vAlign w:val="center"/>
            <w:hideMark/>
          </w:tcPr>
          <w:p w:rsidR="00C53099" w:rsidRPr="00DE0BBA" w:rsidRDefault="00C53099">
            <w:pPr>
              <w:spacing w:line="252" w:lineRule="auto"/>
              <w:jc w:val="center"/>
              <w:rPr>
                <w:rFonts w:cs="Arial"/>
                <w:bCs/>
              </w:rPr>
            </w:pPr>
            <w:r w:rsidRPr="00DE0BBA">
              <w:rPr>
                <w:rFonts w:cs="Arial"/>
                <w:bCs/>
              </w:rPr>
              <w:t>0x01</w:t>
            </w:r>
          </w:p>
        </w:tc>
        <w:tc>
          <w:tcPr>
            <w:tcW w:w="3330" w:type="dxa"/>
            <w:tcBorders>
              <w:top w:val="single" w:sz="8" w:space="0" w:color="auto"/>
              <w:left w:val="nil"/>
              <w:bottom w:val="single" w:sz="8" w:space="0" w:color="auto"/>
              <w:right w:val="single" w:sz="8" w:space="0" w:color="auto"/>
            </w:tcBorders>
            <w:vAlign w:val="center"/>
            <w:hideMark/>
          </w:tcPr>
          <w:p w:rsidR="00C53099" w:rsidRPr="00DE0BBA" w:rsidRDefault="00C53099">
            <w:pPr>
              <w:spacing w:line="252" w:lineRule="auto"/>
              <w:jc w:val="center"/>
              <w:rPr>
                <w:rFonts w:cs="Arial"/>
                <w:bCs/>
              </w:rPr>
            </w:pPr>
            <w:r w:rsidRPr="00DE0BBA">
              <w:rPr>
                <w:rFonts w:cs="Arial"/>
                <w:bCs/>
              </w:rPr>
              <w:t xml:space="preserve">ON / Enabled </w:t>
            </w:r>
          </w:p>
        </w:tc>
      </w:tr>
    </w:tbl>
    <w:p w:rsidR="00C53099" w:rsidRPr="00DE0BBA" w:rsidRDefault="00C53099" w:rsidP="00C53099">
      <w:pPr>
        <w:rPr>
          <w:rFonts w:cs="Arial"/>
          <w:bCs/>
        </w:rPr>
      </w:pPr>
      <w:r w:rsidRPr="00DE0BBA">
        <w:rPr>
          <w:rFonts w:cs="Arial"/>
          <w:bCs/>
        </w:rPr>
        <w:t xml:space="preserve">Note: this setting uses Feature2.Rq and Feature2.St </w:t>
      </w:r>
      <w:proofErr w:type="gramStart"/>
      <w:r w:rsidRPr="00DE0BBA">
        <w:rPr>
          <w:rFonts w:cs="Arial"/>
          <w:bCs/>
        </w:rPr>
        <w:t>feature based</w:t>
      </w:r>
      <w:proofErr w:type="gramEnd"/>
      <w:r w:rsidRPr="00DE0BBA">
        <w:rPr>
          <w:rFonts w:cs="Arial"/>
          <w:bCs/>
        </w:rPr>
        <w:t xml:space="preserve"> message protocol</w:t>
      </w:r>
    </w:p>
    <w:p w:rsidR="00C53099" w:rsidRPr="00DE0BBA" w:rsidRDefault="00C53099" w:rsidP="00C53099">
      <w:pPr>
        <w:rPr>
          <w:rFonts w:cs="Arial"/>
          <w:b/>
          <w:bCs/>
          <w:color w:val="FF0000"/>
        </w:rPr>
      </w:pPr>
    </w:p>
    <w:p w:rsidR="00C53099" w:rsidRPr="00DE0BBA"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DE0BBA"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DE0BBA" w:rsidRDefault="00C53099">
            <w:pPr>
              <w:spacing w:line="276" w:lineRule="auto"/>
              <w:jc w:val="center"/>
              <w:rPr>
                <w:rFonts w:cs="Arial"/>
                <w:b/>
                <w:bCs/>
              </w:rPr>
            </w:pPr>
            <w:r w:rsidRPr="00DE0BBA">
              <w:rPr>
                <w:rFonts w:cs="Arial"/>
                <w:b/>
                <w:bCs/>
              </w:rPr>
              <w:t>HMI Setting ID</w:t>
            </w:r>
          </w:p>
        </w:tc>
      </w:tr>
      <w:tr w:rsidR="00C53099" w:rsidRPr="00DE0BBA"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DE0BBA" w:rsidRDefault="00C53099">
            <w:pPr>
              <w:spacing w:line="276" w:lineRule="auto"/>
              <w:jc w:val="center"/>
              <w:rPr>
                <w:rFonts w:eastAsiaTheme="minorEastAsia" w:cs="Arial"/>
              </w:rPr>
            </w:pPr>
            <w:r w:rsidRPr="00DE0BBA">
              <w:rPr>
                <w:rFonts w:eastAsiaTheme="minorEastAsia" w:cs="Arial"/>
              </w:rPr>
              <w:t>1076</w:t>
            </w:r>
          </w:p>
        </w:tc>
      </w:tr>
    </w:tbl>
    <w:p w:rsidR="00C53099" w:rsidRPr="00DE0BBA" w:rsidRDefault="00C53099" w:rsidP="00C53099">
      <w:pPr>
        <w:rPr>
          <w:rFonts w:cs="Arial"/>
        </w:rPr>
      </w:pPr>
    </w:p>
    <w:p w:rsidR="00C53099" w:rsidRPr="00DE0BBA" w:rsidRDefault="00C53099" w:rsidP="00C53099">
      <w:pPr>
        <w:rPr>
          <w:rFonts w:cs="Arial"/>
        </w:rPr>
      </w:pPr>
    </w:p>
    <w:p w:rsidR="00C53099" w:rsidRPr="00DE0BBA" w:rsidRDefault="00C53099" w:rsidP="00C53099">
      <w:pPr>
        <w:rPr>
          <w:rFonts w:cs="Arial"/>
        </w:rPr>
      </w:pPr>
    </w:p>
    <w:p w:rsidR="00C53099" w:rsidRDefault="00C53099" w:rsidP="00C53099">
      <w:pPr>
        <w:pStyle w:val="Heading3"/>
      </w:pPr>
      <w:bookmarkStart w:id="449" w:name="_Toc25737580"/>
      <w:r w:rsidRPr="00B9479B">
        <w:t>VS-FUN-REQ-369169/A-Classic View - Cluster Speedo view</w:t>
      </w:r>
      <w:bookmarkEnd w:id="449"/>
    </w:p>
    <w:p w:rsidR="00C53099" w:rsidRDefault="00C53099" w:rsidP="00C53099">
      <w:pPr>
        <w:pStyle w:val="Heading4"/>
      </w:pPr>
      <w:r>
        <w:t>Requirements</w:t>
      </w:r>
    </w:p>
    <w:p w:rsidR="00C53099" w:rsidRPr="00C53099" w:rsidRDefault="00C53099" w:rsidP="00C53099">
      <w:pPr>
        <w:pStyle w:val="Heading5"/>
        <w:rPr>
          <w:b w:val="0"/>
          <w:u w:val="single"/>
        </w:rPr>
      </w:pPr>
      <w:r w:rsidRPr="00C53099">
        <w:rPr>
          <w:b w:val="0"/>
          <w:u w:val="single"/>
        </w:rPr>
        <w:t>VS-SR-REQ-369170/A-Classic View - Cluster Speedo view - Cluster Menu</w:t>
      </w:r>
    </w:p>
    <w:p w:rsidR="00C53099" w:rsidRPr="00F42AC2" w:rsidRDefault="00C53099" w:rsidP="00C53099">
      <w:pPr>
        <w:rPr>
          <w:rFonts w:cs="Arial"/>
        </w:rPr>
      </w:pPr>
      <w:r w:rsidRPr="00F42AC2">
        <w:rPr>
          <w:rFonts w:cs="Arial"/>
        </w:rPr>
        <w:t xml:space="preserve">For this feature when performing the “Set” or “Query” operation the Feature Number and Configuration Number in the </w:t>
      </w:r>
      <w:proofErr w:type="spellStart"/>
      <w:r w:rsidRPr="00F42AC2">
        <w:rPr>
          <w:rFonts w:cs="Arial"/>
        </w:rPr>
        <w:t>Feature.Rq</w:t>
      </w:r>
      <w:proofErr w:type="spellEnd"/>
      <w:r w:rsidRPr="00F42AC2">
        <w:rPr>
          <w:rFonts w:cs="Arial"/>
        </w:rPr>
        <w:t xml:space="preserve"> and </w:t>
      </w:r>
      <w:proofErr w:type="spellStart"/>
      <w:r w:rsidRPr="00F42AC2">
        <w:rPr>
          <w:rFonts w:cs="Arial"/>
        </w:rPr>
        <w:t>Feature.St</w:t>
      </w:r>
      <w:proofErr w:type="spellEnd"/>
      <w:r w:rsidRPr="00F42AC2">
        <w:rPr>
          <w:rFonts w:cs="Arial"/>
        </w:rPr>
        <w:t xml:space="preserve"> messages shall be used below.</w:t>
      </w:r>
    </w:p>
    <w:p w:rsidR="00C53099" w:rsidRPr="00F42AC2" w:rsidRDefault="00C53099" w:rsidP="00C53099">
      <w:pPr>
        <w:rPr>
          <w:rFonts w:cs="Arial"/>
        </w:rPr>
      </w:pPr>
    </w:p>
    <w:p w:rsidR="00C53099" w:rsidRPr="00F42AC2" w:rsidRDefault="00C53099" w:rsidP="00C53099">
      <w:pPr>
        <w:rPr>
          <w:rFonts w:cs="Arial"/>
        </w:rPr>
      </w:pPr>
      <w:r w:rsidRPr="00F42AC2">
        <w:rPr>
          <w:rFonts w:cs="Arial"/>
        </w:rPr>
        <w:t xml:space="preserve">If Enhanced Memory is supported the Active Personality Profile shall be used for </w:t>
      </w:r>
      <w:proofErr w:type="spellStart"/>
      <w:r w:rsidRPr="00F42AC2">
        <w:rPr>
          <w:rFonts w:cs="Arial"/>
        </w:rPr>
        <w:t>PersIndex</w:t>
      </w:r>
      <w:proofErr w:type="spellEnd"/>
      <w:r w:rsidRPr="00F42AC2">
        <w:rPr>
          <w:rFonts w:cs="Arial"/>
        </w:rPr>
        <w:t xml:space="preserve">.  If Enhanced Memory is not supported </w:t>
      </w:r>
      <w:proofErr w:type="spellStart"/>
      <w:r w:rsidRPr="00F42AC2">
        <w:rPr>
          <w:rFonts w:cs="Arial"/>
        </w:rPr>
        <w:t>PersIndex</w:t>
      </w:r>
      <w:proofErr w:type="spellEnd"/>
      <w:r w:rsidRPr="00F42AC2">
        <w:rPr>
          <w:rFonts w:cs="Arial"/>
        </w:rPr>
        <w:t xml:space="preserve"> shall be set to Vehicle.</w:t>
      </w:r>
    </w:p>
    <w:p w:rsidR="00C53099" w:rsidRPr="00F42AC2" w:rsidRDefault="00C53099" w:rsidP="00C53099">
      <w:pPr>
        <w:rPr>
          <w:rFonts w:cs="Arial"/>
        </w:rPr>
      </w:pPr>
    </w:p>
    <w:p w:rsidR="00C53099" w:rsidRPr="00F42AC2" w:rsidRDefault="00C53099" w:rsidP="00C53099">
      <w:pPr>
        <w:rPr>
          <w:rFonts w:cs="Arial"/>
        </w:rPr>
      </w:pPr>
    </w:p>
    <w:tbl>
      <w:tblPr>
        <w:tblW w:w="9298" w:type="dxa"/>
        <w:jc w:val="center"/>
        <w:tblLook w:val="04A0" w:firstRow="1" w:lastRow="0" w:firstColumn="1" w:lastColumn="0" w:noHBand="0" w:noVBand="1"/>
      </w:tblPr>
      <w:tblGrid>
        <w:gridCol w:w="3132"/>
        <w:gridCol w:w="1196"/>
        <w:gridCol w:w="1658"/>
        <w:gridCol w:w="3312"/>
      </w:tblGrid>
      <w:tr w:rsidR="00C53099" w:rsidRPr="00F42AC2" w:rsidTr="00C53099">
        <w:trPr>
          <w:trHeight w:val="465"/>
          <w:jc w:val="center"/>
        </w:trPr>
        <w:tc>
          <w:tcPr>
            <w:tcW w:w="3132"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Feature Description</w:t>
            </w:r>
          </w:p>
        </w:tc>
        <w:tc>
          <w:tcPr>
            <w:tcW w:w="1196"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Feature Number</w:t>
            </w:r>
          </w:p>
        </w:tc>
        <w:tc>
          <w:tcPr>
            <w:tcW w:w="1658"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Configuration Number</w:t>
            </w:r>
          </w:p>
        </w:tc>
        <w:tc>
          <w:tcPr>
            <w:tcW w:w="3312" w:type="dxa"/>
            <w:tcBorders>
              <w:top w:val="single" w:sz="8" w:space="0" w:color="auto"/>
              <w:left w:val="nil"/>
              <w:bottom w:val="single" w:sz="8" w:space="0" w:color="auto"/>
              <w:right w:val="single" w:sz="8" w:space="0" w:color="auto"/>
            </w:tcBorders>
            <w:shd w:val="clear" w:color="auto" w:fill="EEECE1" w:themeFill="background2"/>
            <w:vAlign w:val="center"/>
            <w:hideMark/>
          </w:tcPr>
          <w:p w:rsidR="00C53099" w:rsidRPr="00F42AC2" w:rsidRDefault="00C53099">
            <w:pPr>
              <w:spacing w:line="252" w:lineRule="auto"/>
              <w:jc w:val="center"/>
              <w:rPr>
                <w:rFonts w:cs="Arial"/>
                <w:b/>
                <w:bCs/>
              </w:rPr>
            </w:pPr>
            <w:r w:rsidRPr="00F42AC2">
              <w:rPr>
                <w:rFonts w:cs="Arial"/>
                <w:b/>
                <w:bCs/>
              </w:rPr>
              <w:t>HMI selection / Configuration Name</w:t>
            </w:r>
          </w:p>
        </w:tc>
      </w:tr>
      <w:tr w:rsidR="00C53099" w:rsidRPr="00F42AC2" w:rsidTr="00C53099">
        <w:trPr>
          <w:trHeight w:val="574"/>
          <w:jc w:val="center"/>
        </w:trPr>
        <w:tc>
          <w:tcPr>
            <w:tcW w:w="3132" w:type="dxa"/>
            <w:vMerge w:val="restart"/>
            <w:tcBorders>
              <w:top w:val="single" w:sz="8" w:space="0" w:color="auto"/>
              <w:left w:val="single" w:sz="8" w:space="0" w:color="auto"/>
              <w:bottom w:val="single" w:sz="4" w:space="0" w:color="auto"/>
              <w:right w:val="single" w:sz="8" w:space="0" w:color="auto"/>
            </w:tcBorders>
            <w:vAlign w:val="center"/>
            <w:hideMark/>
          </w:tcPr>
          <w:p w:rsidR="00C53099" w:rsidRPr="00F42AC2" w:rsidRDefault="00C53099">
            <w:pPr>
              <w:spacing w:line="252" w:lineRule="auto"/>
              <w:jc w:val="center"/>
              <w:rPr>
                <w:rFonts w:cs="Arial"/>
                <w:bCs/>
              </w:rPr>
            </w:pPr>
            <w:r>
              <w:rPr>
                <w:rFonts w:cs="Arial"/>
                <w:bCs/>
              </w:rPr>
              <w:t>Classic View – Cluster Speedo view – Cluster Menu</w:t>
            </w:r>
          </w:p>
        </w:tc>
        <w:tc>
          <w:tcPr>
            <w:tcW w:w="1196" w:type="dxa"/>
            <w:vMerge w:val="restart"/>
            <w:tcBorders>
              <w:top w:val="single" w:sz="8" w:space="0" w:color="auto"/>
              <w:left w:val="nil"/>
              <w:bottom w:val="single" w:sz="4" w:space="0" w:color="auto"/>
              <w:right w:val="single" w:sz="8" w:space="0" w:color="auto"/>
            </w:tcBorders>
            <w:vAlign w:val="center"/>
          </w:tcPr>
          <w:p w:rsidR="00C53099" w:rsidRPr="00F42AC2" w:rsidRDefault="00C53099">
            <w:pPr>
              <w:spacing w:line="252" w:lineRule="auto"/>
              <w:jc w:val="center"/>
              <w:rPr>
                <w:rFonts w:cs="Arial"/>
                <w:b/>
                <w:bCs/>
              </w:rPr>
            </w:pPr>
          </w:p>
          <w:p w:rsidR="00C53099" w:rsidRPr="00384A26" w:rsidRDefault="00C53099">
            <w:pPr>
              <w:spacing w:line="252" w:lineRule="auto"/>
              <w:jc w:val="center"/>
              <w:rPr>
                <w:rFonts w:cs="Arial"/>
                <w:bCs/>
              </w:rPr>
            </w:pPr>
            <w:r w:rsidRPr="00384A26">
              <w:rPr>
                <w:rFonts w:cs="Arial"/>
                <w:bCs/>
              </w:rPr>
              <w:t>0x0970</w:t>
            </w:r>
          </w:p>
          <w:p w:rsidR="00C53099" w:rsidRPr="00F42AC2" w:rsidRDefault="00C53099">
            <w:pPr>
              <w:spacing w:line="252" w:lineRule="auto"/>
              <w:jc w:val="center"/>
              <w:rPr>
                <w:rFonts w:cs="Arial"/>
                <w:bCs/>
              </w:rPr>
            </w:pPr>
          </w:p>
        </w:tc>
        <w:tc>
          <w:tcPr>
            <w:tcW w:w="1658" w:type="dxa"/>
            <w:tcBorders>
              <w:top w:val="single" w:sz="8" w:space="0" w:color="auto"/>
              <w:left w:val="nil"/>
              <w:bottom w:val="single" w:sz="8" w:space="0" w:color="auto"/>
              <w:right w:val="single" w:sz="8" w:space="0" w:color="auto"/>
            </w:tcBorders>
            <w:vAlign w:val="center"/>
            <w:hideMark/>
          </w:tcPr>
          <w:p w:rsidR="00C53099" w:rsidRPr="00F42AC2" w:rsidRDefault="00C53099">
            <w:pPr>
              <w:spacing w:line="252" w:lineRule="auto"/>
              <w:jc w:val="center"/>
              <w:rPr>
                <w:rFonts w:cs="Arial"/>
                <w:bCs/>
              </w:rPr>
            </w:pPr>
            <w:r w:rsidRPr="00F42AC2">
              <w:rPr>
                <w:rFonts w:cs="Arial"/>
                <w:bCs/>
              </w:rPr>
              <w:t>0x00</w:t>
            </w:r>
          </w:p>
        </w:tc>
        <w:tc>
          <w:tcPr>
            <w:tcW w:w="3312" w:type="dxa"/>
            <w:tcBorders>
              <w:top w:val="single" w:sz="8" w:space="0" w:color="auto"/>
              <w:left w:val="nil"/>
              <w:bottom w:val="single" w:sz="8" w:space="0" w:color="auto"/>
              <w:right w:val="single" w:sz="8" w:space="0" w:color="auto"/>
            </w:tcBorders>
            <w:vAlign w:val="center"/>
            <w:hideMark/>
          </w:tcPr>
          <w:p w:rsidR="00C53099" w:rsidRPr="00F42AC2" w:rsidRDefault="00C53099">
            <w:pPr>
              <w:spacing w:line="252" w:lineRule="auto"/>
              <w:jc w:val="center"/>
              <w:rPr>
                <w:rFonts w:cs="Arial"/>
                <w:bCs/>
              </w:rPr>
            </w:pPr>
            <w:r>
              <w:rPr>
                <w:rFonts w:cs="Arial"/>
                <w:bCs/>
              </w:rPr>
              <w:t>Digital Speedometer only</w:t>
            </w:r>
          </w:p>
        </w:tc>
      </w:tr>
      <w:tr w:rsidR="00C53099" w:rsidRPr="00F42AC2" w:rsidTr="00C53099">
        <w:trPr>
          <w:trHeight w:val="547"/>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53099" w:rsidRPr="00F42AC2" w:rsidRDefault="00C53099">
            <w:pPr>
              <w:spacing w:line="256" w:lineRule="auto"/>
              <w:rPr>
                <w:rFonts w:cs="Arial"/>
                <w:bCs/>
              </w:rPr>
            </w:pPr>
          </w:p>
        </w:tc>
        <w:tc>
          <w:tcPr>
            <w:tcW w:w="0" w:type="auto"/>
            <w:vMerge/>
            <w:tcBorders>
              <w:top w:val="single" w:sz="8" w:space="0" w:color="auto"/>
              <w:left w:val="nil"/>
              <w:bottom w:val="single" w:sz="4" w:space="0" w:color="auto"/>
              <w:right w:val="single" w:sz="8" w:space="0" w:color="auto"/>
            </w:tcBorders>
            <w:vAlign w:val="center"/>
            <w:hideMark/>
          </w:tcPr>
          <w:p w:rsidR="00C53099" w:rsidRPr="00F42AC2" w:rsidRDefault="00C53099">
            <w:pPr>
              <w:spacing w:line="256" w:lineRule="auto"/>
              <w:rPr>
                <w:rFonts w:cs="Arial"/>
                <w:bCs/>
              </w:rPr>
            </w:pPr>
          </w:p>
        </w:tc>
        <w:tc>
          <w:tcPr>
            <w:tcW w:w="1658" w:type="dxa"/>
            <w:tcBorders>
              <w:top w:val="single" w:sz="8" w:space="0" w:color="auto"/>
              <w:left w:val="nil"/>
              <w:bottom w:val="single" w:sz="4" w:space="0" w:color="auto"/>
              <w:right w:val="single" w:sz="8" w:space="0" w:color="auto"/>
            </w:tcBorders>
            <w:vAlign w:val="center"/>
            <w:hideMark/>
          </w:tcPr>
          <w:p w:rsidR="00C53099" w:rsidRPr="00F42AC2" w:rsidRDefault="00C53099">
            <w:pPr>
              <w:spacing w:line="252" w:lineRule="auto"/>
              <w:jc w:val="center"/>
              <w:rPr>
                <w:rFonts w:cs="Arial"/>
                <w:bCs/>
              </w:rPr>
            </w:pPr>
            <w:r w:rsidRPr="00F42AC2">
              <w:rPr>
                <w:rFonts w:cs="Arial"/>
                <w:bCs/>
              </w:rPr>
              <w:t>0x01</w:t>
            </w:r>
          </w:p>
        </w:tc>
        <w:tc>
          <w:tcPr>
            <w:tcW w:w="3312" w:type="dxa"/>
            <w:tcBorders>
              <w:top w:val="single" w:sz="8" w:space="0" w:color="auto"/>
              <w:left w:val="nil"/>
              <w:bottom w:val="single" w:sz="8" w:space="0" w:color="auto"/>
              <w:right w:val="single" w:sz="8" w:space="0" w:color="auto"/>
            </w:tcBorders>
            <w:vAlign w:val="center"/>
            <w:hideMark/>
          </w:tcPr>
          <w:p w:rsidR="00C53099" w:rsidRPr="00F42AC2" w:rsidRDefault="00C53099">
            <w:pPr>
              <w:spacing w:line="252" w:lineRule="auto"/>
              <w:jc w:val="center"/>
              <w:rPr>
                <w:rFonts w:cs="Arial"/>
                <w:bCs/>
              </w:rPr>
            </w:pPr>
            <w:r>
              <w:rPr>
                <w:rFonts w:cs="Arial"/>
                <w:bCs/>
              </w:rPr>
              <w:t>Round Speedometer Gauge</w:t>
            </w:r>
          </w:p>
        </w:tc>
      </w:tr>
    </w:tbl>
    <w:p w:rsidR="00C53099" w:rsidRPr="00F42AC2" w:rsidRDefault="00C53099" w:rsidP="00C53099">
      <w:pPr>
        <w:rPr>
          <w:rFonts w:cs="Arial"/>
          <w:bCs/>
          <w:color w:val="FF0000"/>
        </w:rPr>
      </w:pPr>
      <w:r w:rsidRPr="00F42AC2">
        <w:rPr>
          <w:rFonts w:cs="Arial"/>
          <w:bCs/>
        </w:rPr>
        <w:t xml:space="preserve">Note: this setting uses Feature2.Rq and Feature2.St </w:t>
      </w:r>
      <w:proofErr w:type="gramStart"/>
      <w:r w:rsidRPr="00F42AC2">
        <w:rPr>
          <w:rFonts w:cs="Arial"/>
          <w:bCs/>
        </w:rPr>
        <w:t>feature based</w:t>
      </w:r>
      <w:proofErr w:type="gramEnd"/>
      <w:r w:rsidRPr="00F42AC2">
        <w:rPr>
          <w:rFonts w:cs="Arial"/>
          <w:bCs/>
        </w:rPr>
        <w:t xml:space="preserve"> message protocol</w:t>
      </w:r>
    </w:p>
    <w:p w:rsidR="00C53099" w:rsidRPr="00F42AC2" w:rsidRDefault="00C53099" w:rsidP="00C53099">
      <w:pPr>
        <w:rPr>
          <w:rFonts w:cs="Arial"/>
          <w:b/>
          <w:bCs/>
          <w:color w:val="FF0000"/>
        </w:rPr>
      </w:pPr>
    </w:p>
    <w:p w:rsidR="00C53099" w:rsidRPr="00F42AC2" w:rsidRDefault="00C53099" w:rsidP="00C53099">
      <w:pPr>
        <w:rPr>
          <w:rFonts w:cs="Arial"/>
          <w:bCs/>
          <w:color w:val="FF0000"/>
        </w:rPr>
      </w:pPr>
    </w:p>
    <w:tbl>
      <w:tblPr>
        <w:tblW w:w="2355" w:type="dxa"/>
        <w:jc w:val="center"/>
        <w:tblLook w:val="04A0" w:firstRow="1" w:lastRow="0" w:firstColumn="1" w:lastColumn="0" w:noHBand="0" w:noVBand="1"/>
      </w:tblPr>
      <w:tblGrid>
        <w:gridCol w:w="2355"/>
      </w:tblGrid>
      <w:tr w:rsidR="00C53099" w:rsidRPr="00F42AC2" w:rsidTr="00C53099">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C53099" w:rsidRPr="00F42AC2" w:rsidRDefault="00C53099">
            <w:pPr>
              <w:spacing w:line="276" w:lineRule="auto"/>
              <w:jc w:val="center"/>
              <w:rPr>
                <w:rFonts w:cs="Arial"/>
                <w:b/>
                <w:bCs/>
              </w:rPr>
            </w:pPr>
            <w:r w:rsidRPr="00F42AC2">
              <w:rPr>
                <w:rFonts w:cs="Arial"/>
                <w:b/>
                <w:bCs/>
              </w:rPr>
              <w:t>HMI Setting ID</w:t>
            </w:r>
          </w:p>
        </w:tc>
      </w:tr>
      <w:tr w:rsidR="00C53099" w:rsidRPr="00F42AC2" w:rsidTr="00C53099">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C53099" w:rsidRPr="00F42AC2" w:rsidRDefault="00C53099">
            <w:pPr>
              <w:spacing w:line="276" w:lineRule="auto"/>
              <w:jc w:val="center"/>
              <w:rPr>
                <w:rFonts w:eastAsiaTheme="minorEastAsia" w:cs="Arial"/>
              </w:rPr>
            </w:pPr>
            <w:r>
              <w:rPr>
                <w:rFonts w:eastAsiaTheme="minorEastAsia" w:cs="Arial"/>
              </w:rPr>
              <w:t>1079</w:t>
            </w:r>
          </w:p>
        </w:tc>
      </w:tr>
    </w:tbl>
    <w:p w:rsidR="00C53099" w:rsidRPr="00F42AC2" w:rsidRDefault="00C53099" w:rsidP="00C53099">
      <w:pPr>
        <w:rPr>
          <w:rFonts w:cs="Arial"/>
        </w:rPr>
      </w:pPr>
    </w:p>
    <w:p w:rsidR="00C53099" w:rsidRDefault="00C53099" w:rsidP="00C53099"/>
    <w:p w:rsidR="00C53099" w:rsidRDefault="00C53099" w:rsidP="00C53099">
      <w:pPr>
        <w:pStyle w:val="Heading1"/>
      </w:pPr>
      <w:bookmarkStart w:id="450" w:name="_Toc25737581"/>
      <w:r>
        <w:lastRenderedPageBreak/>
        <w:t>Appendix: Reference Documents</w:t>
      </w:r>
      <w:bookmarkEnd w:id="450"/>
    </w:p>
    <w:p w:rsidR="00C53099" w:rsidRPr="00AE06BC" w:rsidRDefault="00C53099" w:rsidP="00C530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C53099" w:rsidRPr="00916AA7" w:rsidRDefault="00C53099">
            <w:pPr>
              <w:rPr>
                <w:rFonts w:cs="Arial"/>
              </w:rPr>
            </w:pPr>
            <w:r w:rsidRPr="00916AA7">
              <w:rPr>
                <w:rFonts w:cs="Arial"/>
              </w:rPr>
              <w:t>Document Title</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r w:rsidRPr="00916AA7">
              <w:rPr>
                <w:rFonts w:cs="Arial"/>
              </w:rPr>
              <w:t>Feature Based Message Protocol SPSS</w:t>
            </w:r>
            <w:r>
              <w:rPr>
                <w:rFonts w:cs="Arial"/>
              </w:rPr>
              <w:t xml:space="preserve"> </w:t>
            </w:r>
          </w:p>
          <w:p w:rsidR="00C53099" w:rsidRPr="007613FF" w:rsidRDefault="00C53099" w:rsidP="00C53099">
            <w:pPr>
              <w:numPr>
                <w:ilvl w:val="0"/>
                <w:numId w:val="1182"/>
              </w:numPr>
              <w:rPr>
                <w:rFonts w:cs="Arial"/>
              </w:rPr>
            </w:pPr>
            <w:r>
              <w:rPr>
                <w:rFonts w:cs="Arial"/>
              </w:rPr>
              <w:t>Nothing earlier than April 2017 release</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C53099" w:rsidRPr="00916AA7" w:rsidRDefault="00C53099">
            <w:pPr>
              <w:rPr>
                <w:rFonts w:cs="Arial"/>
              </w:rPr>
            </w:pPr>
            <w:r>
              <w:rPr>
                <w:rFonts w:cs="Arial"/>
              </w:rPr>
              <w:t>Driver Restrictions SPSS</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r>
              <w:rPr>
                <w:rFonts w:cs="Arial"/>
              </w:rPr>
              <w:t>HMI Driver Restriction specification(s)</w:t>
            </w:r>
          </w:p>
          <w:p w:rsidR="00C53099" w:rsidRPr="007613FF" w:rsidRDefault="00C53099" w:rsidP="00C53099">
            <w:pPr>
              <w:numPr>
                <w:ilvl w:val="0"/>
                <w:numId w:val="1181"/>
              </w:numPr>
              <w:rPr>
                <w:rFonts w:cs="Arial"/>
              </w:rPr>
            </w:pPr>
            <w:r>
              <w:rPr>
                <w:rFonts w:cs="Arial"/>
              </w:rPr>
              <w:t>For SYNC H21J_SYNC_GEN3_Driver_Restrictions</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C53099" w:rsidRPr="007613FF" w:rsidRDefault="00C53099" w:rsidP="00C53099">
            <w:pPr>
              <w:rPr>
                <w:rFonts w:cs="Arial"/>
              </w:rPr>
            </w:pPr>
            <w:r w:rsidRPr="007613FF">
              <w:rPr>
                <w:rFonts w:cs="Arial"/>
              </w:rPr>
              <w:t xml:space="preserve">Setting in the </w:t>
            </w:r>
            <w:proofErr w:type="spellStart"/>
            <w:r w:rsidRPr="007613FF">
              <w:rPr>
                <w:rFonts w:cs="Arial"/>
              </w:rPr>
              <w:t>Centerstack</w:t>
            </w:r>
            <w:proofErr w:type="spellEnd"/>
            <w:r w:rsidRPr="007613FF">
              <w:rPr>
                <w:rFonts w:cs="Arial"/>
              </w:rPr>
              <w:t xml:space="preserve"> HMI specifications</w:t>
            </w:r>
          </w:p>
          <w:p w:rsidR="00C53099" w:rsidRPr="007613FF" w:rsidRDefault="00C53099" w:rsidP="00C53099">
            <w:pPr>
              <w:numPr>
                <w:ilvl w:val="0"/>
                <w:numId w:val="1181"/>
              </w:numPr>
              <w:rPr>
                <w:rFonts w:cs="Arial"/>
              </w:rPr>
            </w:pPr>
            <w:r w:rsidRPr="007613FF">
              <w:rPr>
                <w:rFonts w:cs="Arial"/>
              </w:rPr>
              <w:t>For SYNC H31k HMI spec and SYNC H31K supplement</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C53099" w:rsidRPr="007613FF" w:rsidRDefault="00C53099" w:rsidP="00C53099">
            <w:pPr>
              <w:rPr>
                <w:rFonts w:cs="Arial"/>
              </w:rPr>
            </w:pPr>
            <w:r w:rsidRPr="007613FF">
              <w:rPr>
                <w:rFonts w:cs="Arial"/>
              </w:rPr>
              <w:t>Vehicle Settings (Global) SPSS</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C53099" w:rsidRPr="007613FF" w:rsidRDefault="00C53099">
            <w:pPr>
              <w:rPr>
                <w:rFonts w:cs="Arial"/>
              </w:rPr>
            </w:pPr>
            <w:proofErr w:type="spellStart"/>
            <w:r>
              <w:rPr>
                <w:rFonts w:cs="Arial"/>
              </w:rPr>
              <w:t>MyKey</w:t>
            </w:r>
            <w:proofErr w:type="spellEnd"/>
            <w:r>
              <w:rPr>
                <w:rFonts w:cs="Arial"/>
              </w:rPr>
              <w:t xml:space="preserve"> Settings in the </w:t>
            </w:r>
            <w:proofErr w:type="spellStart"/>
            <w:r>
              <w:rPr>
                <w:rFonts w:cs="Arial"/>
              </w:rPr>
              <w:t>Centerstack</w:t>
            </w:r>
            <w:proofErr w:type="spellEnd"/>
            <w:r>
              <w:rPr>
                <w:rFonts w:cs="Arial"/>
              </w:rPr>
              <w:t xml:space="preserve"> SPSS</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r>
              <w:rPr>
                <w:rFonts w:cs="Arial"/>
              </w:rPr>
              <w:t>Infotainment Diagnostics Specification</w:t>
            </w: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rPr>
                <w:rFonts w:cs="Arial"/>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autoSpaceDE w:val="0"/>
              <w:autoSpaceDN w:val="0"/>
              <w:adjustRightInd w:val="0"/>
              <w:rPr>
                <w:rFonts w:cs="Arial"/>
                <w:bCs/>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15</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autoSpaceDE w:val="0"/>
              <w:autoSpaceDN w:val="0"/>
              <w:adjustRightInd w:val="0"/>
              <w:rPr>
                <w:rFonts w:cs="Arial"/>
                <w:bCs/>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16</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autoSpaceDE w:val="0"/>
              <w:autoSpaceDN w:val="0"/>
              <w:adjustRightInd w:val="0"/>
              <w:rPr>
                <w:rFonts w:cs="Arial"/>
                <w:bCs/>
              </w:rPr>
            </w:pPr>
          </w:p>
        </w:tc>
      </w:tr>
      <w:tr w:rsidR="00C53099">
        <w:trPr>
          <w:jc w:val="center"/>
        </w:trPr>
        <w:tc>
          <w:tcPr>
            <w:tcW w:w="1293" w:type="dxa"/>
            <w:tcBorders>
              <w:top w:val="single" w:sz="4" w:space="0" w:color="auto"/>
              <w:left w:val="single" w:sz="4" w:space="0" w:color="auto"/>
              <w:bottom w:val="single" w:sz="4" w:space="0" w:color="auto"/>
              <w:right w:val="single" w:sz="4" w:space="0" w:color="auto"/>
            </w:tcBorders>
            <w:hideMark/>
          </w:tcPr>
          <w:p w:rsidR="00C53099" w:rsidRDefault="00C53099">
            <w:pPr>
              <w:rPr>
                <w:rFonts w:cs="Arial"/>
              </w:rPr>
            </w:pPr>
            <w:r>
              <w:rPr>
                <w:rFonts w:cs="Arial"/>
              </w:rPr>
              <w:t>17</w:t>
            </w:r>
          </w:p>
        </w:tc>
        <w:tc>
          <w:tcPr>
            <w:tcW w:w="7563" w:type="dxa"/>
            <w:tcBorders>
              <w:top w:val="single" w:sz="4" w:space="0" w:color="auto"/>
              <w:left w:val="single" w:sz="4" w:space="0" w:color="auto"/>
              <w:bottom w:val="single" w:sz="4" w:space="0" w:color="auto"/>
              <w:right w:val="single" w:sz="4" w:space="0" w:color="auto"/>
            </w:tcBorders>
          </w:tcPr>
          <w:p w:rsidR="00C53099" w:rsidRDefault="00C53099">
            <w:pPr>
              <w:autoSpaceDE w:val="0"/>
              <w:autoSpaceDN w:val="0"/>
              <w:adjustRightInd w:val="0"/>
              <w:rPr>
                <w:rFonts w:cs="Arial"/>
                <w:bCs/>
              </w:rPr>
            </w:pPr>
          </w:p>
        </w:tc>
      </w:tr>
    </w:tbl>
    <w:p w:rsidR="00C53099" w:rsidRDefault="00C53099">
      <w:pPr>
        <w:rPr>
          <w:rFonts w:cs="Arial"/>
        </w:rPr>
      </w:pPr>
    </w:p>
    <w:p w:rsidR="00C53099" w:rsidRPr="00AE06BC" w:rsidRDefault="00C53099" w:rsidP="00C53099"/>
    <w:sectPr w:rsidR="00C53099" w:rsidRPr="00AE06BC" w:rsidSect="00C53099">
      <w:headerReference w:type="default" r:id="rId11"/>
      <w:footerReference w:type="default" r:id="rId1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32D" w:rsidRDefault="001C632D" w:rsidP="0085312A">
      <w:r>
        <w:separator/>
      </w:r>
    </w:p>
  </w:endnote>
  <w:endnote w:type="continuationSeparator" w:id="0">
    <w:p w:rsidR="001C632D" w:rsidRDefault="001C632D"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C5309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C53099" w:rsidRPr="00583AF9" w:rsidRDefault="00C53099" w:rsidP="00583AF9">
          <w:pPr>
            <w:tabs>
              <w:tab w:val="center" w:pos="4320"/>
              <w:tab w:val="right" w:pos="8640"/>
            </w:tabs>
            <w:jc w:val="center"/>
            <w:rPr>
              <w:sz w:val="16"/>
            </w:rPr>
          </w:pPr>
          <w:r w:rsidRPr="00583AF9">
            <w:rPr>
              <w:b/>
              <w:smallCaps/>
              <w:sz w:val="16"/>
            </w:rPr>
            <w:t>file</w:t>
          </w:r>
          <w:r>
            <w:rPr>
              <w:b/>
              <w:smallCaps/>
              <w:sz w:val="16"/>
            </w:rPr>
            <w:t xml:space="preserve">: </w:t>
          </w:r>
          <w:r w:rsidRPr="00C53099">
            <w:rPr>
              <w:b/>
              <w:smallCaps/>
              <w:sz w:val="16"/>
            </w:rPr>
            <w:t xml:space="preserve">Settings In Infotainment </w:t>
          </w:r>
          <w:proofErr w:type="spellStart"/>
          <w:r w:rsidRPr="00C53099">
            <w:rPr>
              <w:b/>
              <w:smallCaps/>
              <w:sz w:val="16"/>
            </w:rPr>
            <w:t>CenterStack</w:t>
          </w:r>
          <w:proofErr w:type="spellEnd"/>
          <w:r w:rsidRPr="00C53099">
            <w:rPr>
              <w:b/>
              <w:smallCaps/>
              <w:sz w:val="16"/>
            </w:rPr>
            <w:t xml:space="preserve"> </w:t>
          </w:r>
          <w:r>
            <w:rPr>
              <w:b/>
              <w:smallCaps/>
              <w:sz w:val="16"/>
            </w:rPr>
            <w:t>SPSS</w:t>
          </w:r>
          <w:r w:rsidRPr="00C53099">
            <w:rPr>
              <w:b/>
              <w:smallCaps/>
              <w:sz w:val="16"/>
            </w:rPr>
            <w:t xml:space="preserve"> v1.18 Nov 27, 2019</w:t>
          </w:r>
          <w:r w:rsidRPr="00583AF9">
            <w:rPr>
              <w:sz w:val="16"/>
            </w:rPr>
            <w:t xml:space="preserve"> </w:t>
          </w:r>
        </w:p>
      </w:tc>
      <w:tc>
        <w:tcPr>
          <w:tcW w:w="5400" w:type="dxa"/>
          <w:tcBorders>
            <w:top w:val="single" w:sz="4" w:space="0" w:color="auto"/>
            <w:left w:val="single" w:sz="4" w:space="0" w:color="auto"/>
            <w:bottom w:val="single" w:sz="4" w:space="0" w:color="auto"/>
            <w:right w:val="single" w:sz="4" w:space="0" w:color="auto"/>
          </w:tcBorders>
        </w:tcPr>
        <w:p w:rsidR="00C53099" w:rsidRPr="00583AF9" w:rsidRDefault="00C5309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C53099" w:rsidRPr="00583AF9" w:rsidRDefault="00C5309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C53099" w:rsidRPr="000D1DC3" w:rsidRDefault="00C5309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rsidR="00C53099" w:rsidRPr="00583AF9" w:rsidRDefault="00C53099"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32D" w:rsidRDefault="001C632D" w:rsidP="0085312A">
      <w:r>
        <w:separator/>
      </w:r>
    </w:p>
  </w:footnote>
  <w:footnote w:type="continuationSeparator" w:id="0">
    <w:p w:rsidR="001C632D" w:rsidRDefault="001C632D"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C53099"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C53099" w:rsidRDefault="00C53099" w:rsidP="00C53099">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C53099" w:rsidRDefault="00C53099" w:rsidP="00C53099">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C53099" w:rsidRDefault="00C53099" w:rsidP="00C53099">
          <w:pPr>
            <w:autoSpaceDN w:val="0"/>
            <w:jc w:val="right"/>
            <w:rPr>
              <w:rFonts w:cs="Arial"/>
              <w:b/>
              <w:sz w:val="16"/>
              <w:szCs w:val="16"/>
            </w:rPr>
          </w:pPr>
          <w:r>
            <w:rPr>
              <w:rFonts w:cs="Arial"/>
              <w:b/>
              <w:sz w:val="16"/>
              <w:szCs w:val="16"/>
            </w:rPr>
            <w:t>Subsystem Part Specific Specification</w:t>
          </w:r>
        </w:p>
        <w:p w:rsidR="00C53099" w:rsidRDefault="00C53099" w:rsidP="00C53099">
          <w:pPr>
            <w:autoSpaceDN w:val="0"/>
            <w:jc w:val="right"/>
            <w:rPr>
              <w:rFonts w:cs="Arial"/>
              <w:szCs w:val="20"/>
            </w:rPr>
          </w:pPr>
          <w:r>
            <w:rPr>
              <w:rFonts w:cs="Arial"/>
              <w:b/>
              <w:sz w:val="16"/>
              <w:szCs w:val="16"/>
            </w:rPr>
            <w:t>Engineering Specification</w:t>
          </w:r>
        </w:p>
      </w:tc>
    </w:tr>
  </w:tbl>
  <w:p w:rsidR="00C53099" w:rsidRPr="000D1DC3" w:rsidRDefault="00C53099"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0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0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0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1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1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1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1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1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1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1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1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1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1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2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2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2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2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2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2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2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2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2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2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2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2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2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2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2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2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2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2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2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2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2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3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3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3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3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3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B63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8" w15:restartNumberingAfterBreak="0">
    <w:nsid w:val="FFFB63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9" w15:restartNumberingAfterBreak="0">
    <w:nsid w:val="FFFB63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0" w15:restartNumberingAfterBreak="0">
    <w:nsid w:val="FFFB63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1" w15:restartNumberingAfterBreak="0">
    <w:nsid w:val="FFFB63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2" w15:restartNumberingAfterBreak="0">
    <w:nsid w:val="FFFB63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FFFB63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4" w15:restartNumberingAfterBreak="0">
    <w:nsid w:val="FFFB63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5" w15:restartNumberingAfterBreak="0">
    <w:nsid w:val="FFFB63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6" w15:restartNumberingAfterBreak="0">
    <w:nsid w:val="FFFB63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7" w15:restartNumberingAfterBreak="0">
    <w:nsid w:val="FFFB63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8" w15:restartNumberingAfterBreak="0">
    <w:nsid w:val="FFFB63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9" w15:restartNumberingAfterBreak="0">
    <w:nsid w:val="FFFB63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0" w15:restartNumberingAfterBreak="0">
    <w:nsid w:val="FFFB63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1" w15:restartNumberingAfterBreak="0">
    <w:nsid w:val="FFFB64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2" w15:restartNumberingAfterBreak="0">
    <w:nsid w:val="FFFB64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3" w15:restartNumberingAfterBreak="0">
    <w:nsid w:val="FFFB64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4" w15:restartNumberingAfterBreak="0">
    <w:nsid w:val="FFFB64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5" w15:restartNumberingAfterBreak="0">
    <w:nsid w:val="FFFB64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6" w15:restartNumberingAfterBreak="0">
    <w:nsid w:val="FFFB64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7" w15:restartNumberingAfterBreak="0">
    <w:nsid w:val="FFFB64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8" w15:restartNumberingAfterBreak="0">
    <w:nsid w:val="FFFB64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9" w15:restartNumberingAfterBreak="0">
    <w:nsid w:val="FFFB64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0" w15:restartNumberingAfterBreak="0">
    <w:nsid w:val="FFFB64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1" w15:restartNumberingAfterBreak="0">
    <w:nsid w:val="FFFB64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2" w15:restartNumberingAfterBreak="0">
    <w:nsid w:val="FFFB64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3" w15:restartNumberingAfterBreak="0">
    <w:nsid w:val="FFFB64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4" w15:restartNumberingAfterBreak="0">
    <w:nsid w:val="FFFB64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5" w15:restartNumberingAfterBreak="0">
    <w:nsid w:val="FFFB64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6" w15:restartNumberingAfterBreak="0">
    <w:nsid w:val="FFFB64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7" w15:restartNumberingAfterBreak="0">
    <w:nsid w:val="FFFB64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8" w15:restartNumberingAfterBreak="0">
    <w:nsid w:val="FFFB64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9" w15:restartNumberingAfterBreak="0">
    <w:nsid w:val="FFFB64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0" w15:restartNumberingAfterBreak="0">
    <w:nsid w:val="FFFB64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1" w15:restartNumberingAfterBreak="0">
    <w:nsid w:val="FFFB64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2" w15:restartNumberingAfterBreak="0">
    <w:nsid w:val="FFFB64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3" w15:restartNumberingAfterBreak="0">
    <w:nsid w:val="FFFB64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4" w15:restartNumberingAfterBreak="0">
    <w:nsid w:val="FFFB65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5" w15:restartNumberingAfterBreak="0">
    <w:nsid w:val="FFFB65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6" w15:restartNumberingAfterBreak="0">
    <w:nsid w:val="FFFB65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7" w15:restartNumberingAfterBreak="0">
    <w:nsid w:val="FFFB65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8" w15:restartNumberingAfterBreak="0">
    <w:nsid w:val="FFFB65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9" w15:restartNumberingAfterBreak="0">
    <w:nsid w:val="FFFB65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0" w15:restartNumberingAfterBreak="0">
    <w:nsid w:val="FFFB65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1" w15:restartNumberingAfterBreak="0">
    <w:nsid w:val="FFFB65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2" w15:restartNumberingAfterBreak="0">
    <w:nsid w:val="FFFB65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3" w15:restartNumberingAfterBreak="0">
    <w:nsid w:val="FFFB65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4" w15:restartNumberingAfterBreak="0">
    <w:nsid w:val="FFFB65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5" w15:restartNumberingAfterBreak="0">
    <w:nsid w:val="FFFB65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6" w15:restartNumberingAfterBreak="0">
    <w:nsid w:val="FFFB65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7" w15:restartNumberingAfterBreak="0">
    <w:nsid w:val="FFFB65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8" w15:restartNumberingAfterBreak="0">
    <w:nsid w:val="FFFB65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9" w15:restartNumberingAfterBreak="0">
    <w:nsid w:val="FFFB65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0" w15:restartNumberingAfterBreak="0">
    <w:nsid w:val="FFFB65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1" w15:restartNumberingAfterBreak="0">
    <w:nsid w:val="FFFB65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2" w15:restartNumberingAfterBreak="0">
    <w:nsid w:val="FFFB65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3" w15:restartNumberingAfterBreak="0">
    <w:nsid w:val="FFFB65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4" w15:restartNumberingAfterBreak="0">
    <w:nsid w:val="FFFB66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5" w15:restartNumberingAfterBreak="0">
    <w:nsid w:val="FFFB66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6" w15:restartNumberingAfterBreak="0">
    <w:nsid w:val="FFFB66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7" w15:restartNumberingAfterBreak="0">
    <w:nsid w:val="FFFB66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8" w15:restartNumberingAfterBreak="0">
    <w:nsid w:val="FFFB66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9" w15:restartNumberingAfterBreak="0">
    <w:nsid w:val="FFFB66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0" w15:restartNumberingAfterBreak="0">
    <w:nsid w:val="FFFB66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1" w15:restartNumberingAfterBreak="0">
    <w:nsid w:val="FFFB66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2" w15:restartNumberingAfterBreak="0">
    <w:nsid w:val="FFFB66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3" w15:restartNumberingAfterBreak="0">
    <w:nsid w:val="FFFB66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4" w15:restartNumberingAfterBreak="0">
    <w:nsid w:val="FFFB66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5" w15:restartNumberingAfterBreak="0">
    <w:nsid w:val="FFFB66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6" w15:restartNumberingAfterBreak="0">
    <w:nsid w:val="FFFB66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7" w15:restartNumberingAfterBreak="0">
    <w:nsid w:val="FFFB66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8" w15:restartNumberingAfterBreak="0">
    <w:nsid w:val="FFFB66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9" w15:restartNumberingAfterBreak="0">
    <w:nsid w:val="FFFB66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0" w15:restartNumberingAfterBreak="0">
    <w:nsid w:val="FFFB66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1" w15:restartNumberingAfterBreak="0">
    <w:nsid w:val="FFFB66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2" w15:restartNumberingAfterBreak="0">
    <w:nsid w:val="FFFB66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3" w15:restartNumberingAfterBreak="0">
    <w:nsid w:val="FFFB66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4" w15:restartNumberingAfterBreak="0">
    <w:nsid w:val="FFFB66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5" w15:restartNumberingAfterBreak="0">
    <w:nsid w:val="FFFB66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6" w15:restartNumberingAfterBreak="0">
    <w:nsid w:val="FFFB66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7" w15:restartNumberingAfterBreak="0">
    <w:nsid w:val="FFFB66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8" w15:restartNumberingAfterBreak="0">
    <w:nsid w:val="FFFB67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9" w15:restartNumberingAfterBreak="0">
    <w:nsid w:val="FFFB67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0" w15:restartNumberingAfterBreak="0">
    <w:nsid w:val="FFFB67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1" w15:restartNumberingAfterBreak="0">
    <w:nsid w:val="FFFB67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2" w15:restartNumberingAfterBreak="0">
    <w:nsid w:val="FFFB67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3" w15:restartNumberingAfterBreak="0">
    <w:nsid w:val="FFFB67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4" w15:restartNumberingAfterBreak="0">
    <w:nsid w:val="FFFB67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5" w15:restartNumberingAfterBreak="0">
    <w:nsid w:val="FFFB67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6" w15:restartNumberingAfterBreak="0">
    <w:nsid w:val="FFFB67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7" w15:restartNumberingAfterBreak="0">
    <w:nsid w:val="FFFB67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8" w15:restartNumberingAfterBreak="0">
    <w:nsid w:val="FFFB67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9" w15:restartNumberingAfterBreak="0">
    <w:nsid w:val="FFFB67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0" w15:restartNumberingAfterBreak="0">
    <w:nsid w:val="FFFB67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1" w15:restartNumberingAfterBreak="0">
    <w:nsid w:val="FFFB67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2" w15:restartNumberingAfterBreak="0">
    <w:nsid w:val="FFFB67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3" w15:restartNumberingAfterBreak="0">
    <w:nsid w:val="FFFB67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4" w15:restartNumberingAfterBreak="0">
    <w:nsid w:val="FFFB67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5" w15:restartNumberingAfterBreak="0">
    <w:nsid w:val="FFFB68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6" w15:restartNumberingAfterBreak="0">
    <w:nsid w:val="FFFB68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7" w15:restartNumberingAfterBreak="0">
    <w:nsid w:val="FFFB68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8" w15:restartNumberingAfterBreak="0">
    <w:nsid w:val="FFFB68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9" w15:restartNumberingAfterBreak="0">
    <w:nsid w:val="FFFB68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0" w15:restartNumberingAfterBreak="0">
    <w:nsid w:val="FFFB68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1" w15:restartNumberingAfterBreak="0">
    <w:nsid w:val="FFFB68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2" w15:restartNumberingAfterBreak="0">
    <w:nsid w:val="FFFB68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3" w15:restartNumberingAfterBreak="0">
    <w:nsid w:val="FFFB68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4" w15:restartNumberingAfterBreak="0">
    <w:nsid w:val="FFFB68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5" w15:restartNumberingAfterBreak="0">
    <w:nsid w:val="FFFB68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6" w15:restartNumberingAfterBreak="0">
    <w:nsid w:val="FFFB68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7" w15:restartNumberingAfterBreak="0">
    <w:nsid w:val="FFFB68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8" w15:restartNumberingAfterBreak="0">
    <w:nsid w:val="FFFB68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9" w15:restartNumberingAfterBreak="0">
    <w:nsid w:val="FFFB68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0" w15:restartNumberingAfterBreak="0">
    <w:nsid w:val="FFFB68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1" w15:restartNumberingAfterBreak="0">
    <w:nsid w:val="FFFB68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2" w15:restartNumberingAfterBreak="0">
    <w:nsid w:val="FFFB69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3" w15:restartNumberingAfterBreak="0">
    <w:nsid w:val="FFFB69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4" w15:restartNumberingAfterBreak="0">
    <w:nsid w:val="FFFB69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5" w15:restartNumberingAfterBreak="0">
    <w:nsid w:val="FFFB69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6" w15:restartNumberingAfterBreak="0">
    <w:nsid w:val="FFFB69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7" w15:restartNumberingAfterBreak="0">
    <w:nsid w:val="FFFB69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8" w15:restartNumberingAfterBreak="0">
    <w:nsid w:val="FFFB69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9" w15:restartNumberingAfterBreak="0">
    <w:nsid w:val="FFFB69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0" w15:restartNumberingAfterBreak="0">
    <w:nsid w:val="FFFB69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1" w15:restartNumberingAfterBreak="0">
    <w:nsid w:val="FFFB69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2" w15:restartNumberingAfterBreak="0">
    <w:nsid w:val="FFFB69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3" w15:restartNumberingAfterBreak="0">
    <w:nsid w:val="FFFB69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4" w15:restartNumberingAfterBreak="0">
    <w:nsid w:val="FFFB69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5" w15:restartNumberingAfterBreak="0">
    <w:nsid w:val="FFFB69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6" w15:restartNumberingAfterBreak="0">
    <w:nsid w:val="FFFB69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7" w15:restartNumberingAfterBreak="0">
    <w:nsid w:val="FFFB69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8" w15:restartNumberingAfterBreak="0">
    <w:nsid w:val="FFFB69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9" w15:restartNumberingAfterBreak="0">
    <w:nsid w:val="FFFB69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0" w15:restartNumberingAfterBreak="0">
    <w:nsid w:val="FFFB69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1" w15:restartNumberingAfterBreak="0">
    <w:nsid w:val="FFFB69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2" w15:restartNumberingAfterBreak="0">
    <w:nsid w:val="FFFB69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3" w15:restartNumberingAfterBreak="0">
    <w:nsid w:val="FFFB69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4" w15:restartNumberingAfterBreak="0">
    <w:nsid w:val="FFFB70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5" w15:restartNumberingAfterBreak="0">
    <w:nsid w:val="FFFB70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6" w15:restartNumberingAfterBreak="0">
    <w:nsid w:val="FFFB7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7" w15:restartNumberingAfterBreak="0">
    <w:nsid w:val="FFFB7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8" w15:restartNumberingAfterBreak="0">
    <w:nsid w:val="FFFB7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9" w15:restartNumberingAfterBreak="0">
    <w:nsid w:val="FFFB7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0" w15:restartNumberingAfterBreak="0">
    <w:nsid w:val="FFFB7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1" w15:restartNumberingAfterBreak="0">
    <w:nsid w:val="FFFB7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2" w15:restartNumberingAfterBreak="0">
    <w:nsid w:val="FFFB7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3" w15:restartNumberingAfterBreak="0">
    <w:nsid w:val="FFFB70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4" w15:restartNumberingAfterBreak="0">
    <w:nsid w:val="FFFB70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5" w15:restartNumberingAfterBreak="0">
    <w:nsid w:val="FFFB70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6" w15:restartNumberingAfterBreak="0">
    <w:nsid w:val="FFFB70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7" w15:restartNumberingAfterBreak="0">
    <w:nsid w:val="FFFB70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8" w15:restartNumberingAfterBreak="0">
    <w:nsid w:val="FFFB70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9" w15:restartNumberingAfterBreak="0">
    <w:nsid w:val="FFFB70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0" w15:restartNumberingAfterBreak="0">
    <w:nsid w:val="FFFB70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1" w15:restartNumberingAfterBreak="0">
    <w:nsid w:val="FFFB70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2" w15:restartNumberingAfterBreak="0">
    <w:nsid w:val="FFFB7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3" w15:restartNumberingAfterBreak="0">
    <w:nsid w:val="FFFB7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4" w15:restartNumberingAfterBreak="0">
    <w:nsid w:val="FFFB70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5" w15:restartNumberingAfterBreak="0">
    <w:nsid w:val="FFFB70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6" w15:restartNumberingAfterBreak="0">
    <w:nsid w:val="FFFB70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7" w15:restartNumberingAfterBreak="0">
    <w:nsid w:val="FFFB70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8" w15:restartNumberingAfterBreak="0">
    <w:nsid w:val="FFFB70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9" w15:restartNumberingAfterBreak="0">
    <w:nsid w:val="FFFB71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0" w15:restartNumberingAfterBreak="0">
    <w:nsid w:val="FFFB71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1"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252"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253"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254"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255"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256"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7" w15:restartNumberingAfterBreak="0">
    <w:nsid w:val="02396450"/>
    <w:multiLevelType w:val="hybridMultilevel"/>
    <w:tmpl w:val="CD98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02AC6064"/>
    <w:multiLevelType w:val="hybridMultilevel"/>
    <w:tmpl w:val="0848264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05BB6293"/>
    <w:multiLevelType w:val="hybridMultilevel"/>
    <w:tmpl w:val="263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0BB06896"/>
    <w:multiLevelType w:val="hybridMultilevel"/>
    <w:tmpl w:val="2F6A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0E3D6256"/>
    <w:multiLevelType w:val="hybridMultilevel"/>
    <w:tmpl w:val="FF28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0F646090"/>
    <w:multiLevelType w:val="hybridMultilevel"/>
    <w:tmpl w:val="8FE4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0F7A6929"/>
    <w:multiLevelType w:val="hybridMultilevel"/>
    <w:tmpl w:val="BC0E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101A6073"/>
    <w:multiLevelType w:val="hybridMultilevel"/>
    <w:tmpl w:val="AD5C22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5" w15:restartNumberingAfterBreak="0">
    <w:nsid w:val="120A6108"/>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120A6114"/>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120A6125"/>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120A613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120A6138"/>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120A6144"/>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120A6150"/>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120A6339"/>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120A6366"/>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120A638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120A6388"/>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120A6395"/>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120A6407"/>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120A6414"/>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120A642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120A6552"/>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120A6558"/>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120A6714"/>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120A6720"/>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120A6727"/>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120A6733"/>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120A6739"/>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120A6745"/>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120A675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120A6757"/>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120A6763"/>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120A6769"/>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120A6775"/>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120A678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120A6787"/>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120A6793"/>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120A6799"/>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120A6805"/>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120A6820"/>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120A6827"/>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120A6838"/>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120A6845"/>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120A685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120A6862"/>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120A6870"/>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120A688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120A6893"/>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120A6906"/>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120A6914"/>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137C6292"/>
    <w:multiLevelType w:val="hybridMultilevel"/>
    <w:tmpl w:val="66A4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13CA6161"/>
    <w:multiLevelType w:val="hybridMultilevel"/>
    <w:tmpl w:val="AD38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141B6067"/>
    <w:multiLevelType w:val="hybridMultilevel"/>
    <w:tmpl w:val="2376E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2" w15:restartNumberingAfterBreak="0">
    <w:nsid w:val="152D6511"/>
    <w:multiLevelType w:val="hybridMultilevel"/>
    <w:tmpl w:val="B2AE4E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16156508"/>
    <w:multiLevelType w:val="hybridMultilevel"/>
    <w:tmpl w:val="CC706B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16156516"/>
    <w:multiLevelType w:val="hybridMultilevel"/>
    <w:tmpl w:val="64F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16156522"/>
    <w:multiLevelType w:val="hybridMultilevel"/>
    <w:tmpl w:val="64F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17EA6065"/>
    <w:multiLevelType w:val="hybridMultilevel"/>
    <w:tmpl w:val="5BBE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1A796082"/>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1A796094"/>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1A796102"/>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1A796427"/>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1A796436"/>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1A796456"/>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1A796464"/>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1A796811"/>
    <w:multiLevelType w:val="hybridMultilevel"/>
    <w:tmpl w:val="B47E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1B126901"/>
    <w:multiLevelType w:val="hybridMultilevel"/>
    <w:tmpl w:val="5B5C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1CA56288"/>
    <w:multiLevelType w:val="hybridMultilevel"/>
    <w:tmpl w:val="1354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1D116439"/>
    <w:multiLevelType w:val="hybridMultilevel"/>
    <w:tmpl w:val="E71CA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9" w15:restartNumberingAfterBreak="0">
    <w:nsid w:val="1DAB6291"/>
    <w:multiLevelType w:val="hybridMultilevel"/>
    <w:tmpl w:val="0040D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0" w15:restartNumberingAfterBreak="0">
    <w:nsid w:val="1E846083"/>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1E846095"/>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1E846103"/>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1E846428"/>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1E846437"/>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1E846457"/>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1E846466"/>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1E846812"/>
    <w:multiLevelType w:val="hybridMultilevel"/>
    <w:tmpl w:val="BE9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1F3B6199"/>
    <w:multiLevelType w:val="hybridMultilevel"/>
    <w:tmpl w:val="AC22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1FD26195"/>
    <w:multiLevelType w:val="hybridMultilevel"/>
    <w:tmpl w:val="DCFC7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1FD26225"/>
    <w:multiLevelType w:val="hybridMultilevel"/>
    <w:tmpl w:val="DCFC7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1FDB60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2" w15:restartNumberingAfterBreak="0">
    <w:nsid w:val="1FDB60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3" w15:restartNumberingAfterBreak="0">
    <w:nsid w:val="1FDB60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4" w15:restartNumberingAfterBreak="0">
    <w:nsid w:val="1FDB60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5" w15:restartNumberingAfterBreak="0">
    <w:nsid w:val="1FDB60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6" w15:restartNumberingAfterBreak="0">
    <w:nsid w:val="1FDB60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7" w15:restartNumberingAfterBreak="0">
    <w:nsid w:val="1FDB60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8" w15:restartNumberingAfterBreak="0">
    <w:nsid w:val="1FDB60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9" w15:restartNumberingAfterBreak="0">
    <w:nsid w:val="1FDB60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0" w15:restartNumberingAfterBreak="0">
    <w:nsid w:val="1FDB60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1" w15:restartNumberingAfterBreak="0">
    <w:nsid w:val="1FDB61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2" w15:restartNumberingAfterBreak="0">
    <w:nsid w:val="1FDB61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3" w15:restartNumberingAfterBreak="0">
    <w:nsid w:val="1FDB61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4" w15:restartNumberingAfterBreak="0">
    <w:nsid w:val="1FDB62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5" w15:restartNumberingAfterBreak="0">
    <w:nsid w:val="1FDB6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6" w15:restartNumberingAfterBreak="0">
    <w:nsid w:val="1FDB62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7" w15:restartNumberingAfterBreak="0">
    <w:nsid w:val="1FDB63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8" w15:restartNumberingAfterBreak="0">
    <w:nsid w:val="1FDB63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9" w15:restartNumberingAfterBreak="0">
    <w:nsid w:val="1FDB63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0" w15:restartNumberingAfterBreak="0">
    <w:nsid w:val="1FDB64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1" w15:restartNumberingAfterBreak="0">
    <w:nsid w:val="1FDB64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2" w15:restartNumberingAfterBreak="0">
    <w:nsid w:val="1FDB66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3" w15:restartNumberingAfterBreak="0">
    <w:nsid w:val="1FDB66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4" w15:restartNumberingAfterBreak="0">
    <w:nsid w:val="1FDB66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5" w15:restartNumberingAfterBreak="0">
    <w:nsid w:val="1FDB68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6" w15:restartNumberingAfterBreak="0">
    <w:nsid w:val="1FDB68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7" w15:restartNumberingAfterBreak="0">
    <w:nsid w:val="1FDB6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8" w15:restartNumberingAfterBreak="0">
    <w:nsid w:val="1FDB69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9" w15:restartNumberingAfterBreak="0">
    <w:nsid w:val="1FDB69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0" w15:restartNumberingAfterBreak="0">
    <w:nsid w:val="1FDB69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1" w15:restartNumberingAfterBreak="0">
    <w:nsid w:val="1FDB69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2" w15:restartNumberingAfterBreak="0">
    <w:nsid w:val="1FDB69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3" w15:restartNumberingAfterBreak="0">
    <w:nsid w:val="1FDB69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4" w15:restartNumberingAfterBreak="0">
    <w:nsid w:val="1FDB69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5" w15:restartNumberingAfterBreak="0">
    <w:nsid w:val="1FDB69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6" w15:restartNumberingAfterBreak="0">
    <w:nsid w:val="1FDB69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7" w15:restartNumberingAfterBreak="0">
    <w:nsid w:val="1FDB69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8" w15:restartNumberingAfterBreak="0">
    <w:nsid w:val="1FDB69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9" w15:restartNumberingAfterBreak="0">
    <w:nsid w:val="1FDB69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0" w15:restartNumberingAfterBreak="0">
    <w:nsid w:val="1FDB69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1" w15:restartNumberingAfterBreak="0">
    <w:nsid w:val="1FDB69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2" w15:restartNumberingAfterBreak="0">
    <w:nsid w:val="1FDB69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3" w15:restartNumberingAfterBreak="0">
    <w:nsid w:val="1FDB69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4" w15:restartNumberingAfterBreak="0">
    <w:nsid w:val="1FDB69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5" w15:restartNumberingAfterBreak="0">
    <w:nsid w:val="1FDB69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6" w15:restartNumberingAfterBreak="0">
    <w:nsid w:val="1FDB69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7" w15:restartNumberingAfterBreak="0">
    <w:nsid w:val="1FDB7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8" w15:restartNumberingAfterBreak="0">
    <w:nsid w:val="1FDB7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9" w15:restartNumberingAfterBreak="0">
    <w:nsid w:val="1FDB70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0" w15:restartNumberingAfterBreak="0">
    <w:nsid w:val="1FDB7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1" w15:restartNumberingAfterBreak="0">
    <w:nsid w:val="1FDB7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2" w15:restartNumberingAfterBreak="0">
    <w:nsid w:val="1FDB7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3" w15:restartNumberingAfterBreak="0">
    <w:nsid w:val="1FDB70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4" w15:restartNumberingAfterBreak="0">
    <w:nsid w:val="1FDB70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5" w15:restartNumberingAfterBreak="0">
    <w:nsid w:val="1FDB70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6" w15:restartNumberingAfterBreak="0">
    <w:nsid w:val="1FDB70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7" w15:restartNumberingAfterBreak="0">
    <w:nsid w:val="1FDB70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8" w15:restartNumberingAfterBreak="0">
    <w:nsid w:val="1FDB70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9" w15:restartNumberingAfterBreak="0">
    <w:nsid w:val="1FDB70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0" w15:restartNumberingAfterBreak="0">
    <w:nsid w:val="1FDB70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1" w15:restartNumberingAfterBreak="0">
    <w:nsid w:val="1FDB70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2" w15:restartNumberingAfterBreak="0">
    <w:nsid w:val="1FDB70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3" w15:restartNumberingAfterBreak="0">
    <w:nsid w:val="1FDB7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4" w15:restartNumberingAfterBreak="0">
    <w:nsid w:val="1FDB70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5" w15:restartNumberingAfterBreak="0">
    <w:nsid w:val="1FDB70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6" w15:restartNumberingAfterBreak="0">
    <w:nsid w:val="1FDB70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7" w15:restartNumberingAfterBreak="0">
    <w:nsid w:val="1FDB70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8" w15:restartNumberingAfterBreak="0">
    <w:nsid w:val="1FDB70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9" w15:restartNumberingAfterBreak="0">
    <w:nsid w:val="1FDB70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0" w15:restartNumberingAfterBreak="0">
    <w:nsid w:val="1FDB70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1" w15:restartNumberingAfterBreak="0">
    <w:nsid w:val="1FDB71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2" w15:restartNumberingAfterBreak="0">
    <w:nsid w:val="1FDB71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3" w15:restartNumberingAfterBreak="0">
    <w:nsid w:val="21146890"/>
    <w:multiLevelType w:val="hybridMultilevel"/>
    <w:tmpl w:val="9596FF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21526091"/>
    <w:multiLevelType w:val="hybridMultilevel"/>
    <w:tmpl w:val="1062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21576255"/>
    <w:multiLevelType w:val="hybridMultilevel"/>
    <w:tmpl w:val="115076D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22026353"/>
    <w:multiLevelType w:val="hybridMultilevel"/>
    <w:tmpl w:val="A098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23BD6662"/>
    <w:multiLevelType w:val="hybridMultilevel"/>
    <w:tmpl w:val="70A6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24246379"/>
    <w:multiLevelType w:val="hybridMultilevel"/>
    <w:tmpl w:val="5800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26DB6891"/>
    <w:multiLevelType w:val="hybridMultilevel"/>
    <w:tmpl w:val="B5E8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276E6069"/>
    <w:multiLevelType w:val="hybridMultilevel"/>
    <w:tmpl w:val="BE08B4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1" w15:restartNumberingAfterBreak="0">
    <w:nsid w:val="28A16305"/>
    <w:multiLevelType w:val="hybridMultilevel"/>
    <w:tmpl w:val="DE061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28E26306"/>
    <w:multiLevelType w:val="singleLevel"/>
    <w:tmpl w:val="EEC6BD02"/>
    <w:lvl w:ilvl="0">
      <w:numFmt w:val="decimal"/>
      <w:lvlText w:val="Table 1.%1 "/>
      <w:lvlJc w:val="left"/>
      <w:pPr>
        <w:tabs>
          <w:tab w:val="num" w:pos="5490"/>
        </w:tabs>
        <w:ind w:left="4410" w:hanging="360"/>
      </w:pPr>
      <w:rPr>
        <w:rFonts w:cs="Times New Roman"/>
      </w:rPr>
    </w:lvl>
  </w:abstractNum>
  <w:abstractNum w:abstractNumId="423" w15:restartNumberingAfterBreak="0">
    <w:nsid w:val="28E26665"/>
    <w:multiLevelType w:val="singleLevel"/>
    <w:tmpl w:val="975297B2"/>
    <w:lvl w:ilvl="0">
      <w:numFmt w:val="decimal"/>
      <w:lvlText w:val="Table 1.%1 "/>
      <w:lvlJc w:val="left"/>
      <w:pPr>
        <w:tabs>
          <w:tab w:val="num" w:pos="1440"/>
        </w:tabs>
        <w:ind w:left="360" w:hanging="360"/>
      </w:pPr>
      <w:rPr>
        <w:rFonts w:cs="Times New Roman"/>
      </w:rPr>
    </w:lvl>
  </w:abstractNum>
  <w:abstractNum w:abstractNumId="424" w15:restartNumberingAfterBreak="0">
    <w:nsid w:val="28E26671"/>
    <w:multiLevelType w:val="singleLevel"/>
    <w:tmpl w:val="975297B2"/>
    <w:lvl w:ilvl="0">
      <w:numFmt w:val="decimal"/>
      <w:lvlText w:val="Table 1.%1 "/>
      <w:lvlJc w:val="left"/>
      <w:pPr>
        <w:tabs>
          <w:tab w:val="num" w:pos="1440"/>
        </w:tabs>
        <w:ind w:left="360" w:hanging="360"/>
      </w:pPr>
      <w:rPr>
        <w:rFonts w:cs="Times New Roman"/>
      </w:rPr>
    </w:lvl>
  </w:abstractNum>
  <w:abstractNum w:abstractNumId="425" w15:restartNumberingAfterBreak="0">
    <w:nsid w:val="28E26677"/>
    <w:multiLevelType w:val="singleLevel"/>
    <w:tmpl w:val="975297B2"/>
    <w:lvl w:ilvl="0">
      <w:numFmt w:val="decimal"/>
      <w:lvlText w:val="Table 1.%1 "/>
      <w:lvlJc w:val="left"/>
      <w:pPr>
        <w:tabs>
          <w:tab w:val="num" w:pos="1440"/>
        </w:tabs>
        <w:ind w:left="360" w:hanging="360"/>
      </w:pPr>
      <w:rPr>
        <w:rFonts w:cs="Times New Roman"/>
      </w:rPr>
    </w:lvl>
  </w:abstractNum>
  <w:abstractNum w:abstractNumId="426" w15:restartNumberingAfterBreak="0">
    <w:nsid w:val="29706346"/>
    <w:multiLevelType w:val="hybridMultilevel"/>
    <w:tmpl w:val="76CCDA3E"/>
    <w:lvl w:ilvl="0" w:tplc="B7001CE2">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29706351"/>
    <w:multiLevelType w:val="hybridMultilevel"/>
    <w:tmpl w:val="76CCDA3E"/>
    <w:lvl w:ilvl="0" w:tplc="B7001CE2">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29706359"/>
    <w:multiLevelType w:val="hybridMultilevel"/>
    <w:tmpl w:val="76CCDA3E"/>
    <w:lvl w:ilvl="0" w:tplc="B7001CE2">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29CB6304"/>
    <w:multiLevelType w:val="multilevel"/>
    <w:tmpl w:val="FABECEAE"/>
    <w:lvl w:ilvl="0">
      <w:start w:val="1"/>
      <w:numFmt w:val="decimal"/>
      <w:lvlText w:val="%1"/>
      <w:lvlJc w:val="left"/>
      <w:pPr>
        <w:tabs>
          <w:tab w:val="num" w:pos="1080"/>
        </w:tabs>
        <w:ind w:left="1080" w:hanging="1080"/>
      </w:pPr>
      <w:rPr>
        <w:rFonts w:cs="Times New Roman"/>
      </w:rPr>
    </w:lvl>
    <w:lvl w:ilvl="1">
      <w:numFmt w:val="none"/>
      <w:lvlText w:val=""/>
      <w:lvlJc w:val="left"/>
      <w:pPr>
        <w:tabs>
          <w:tab w:val="num" w:pos="360"/>
        </w:tabs>
        <w:ind w:left="0" w:firstLine="0"/>
      </w:pPr>
      <w:rPr>
        <w:rFonts w:cs="Times New Roman"/>
      </w:rPr>
    </w:lvl>
    <w:lvl w:ilvl="2">
      <w:numFmt w:val="none"/>
      <w:lvlText w:val=""/>
      <w:lvlJc w:val="left"/>
      <w:pPr>
        <w:tabs>
          <w:tab w:val="num" w:pos="360"/>
        </w:tabs>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30" w15:restartNumberingAfterBreak="0">
    <w:nsid w:val="2A736504"/>
    <w:multiLevelType w:val="hybridMultilevel"/>
    <w:tmpl w:val="68B66556"/>
    <w:lvl w:ilvl="0" w:tplc="04090003">
      <w:start w:val="1"/>
      <w:numFmt w:val="bullet"/>
      <w:lvlText w:val="o"/>
      <w:lvlJc w:val="left"/>
      <w:pPr>
        <w:ind w:left="2880" w:hanging="360"/>
      </w:pPr>
      <w:rPr>
        <w:rFonts w:ascii="Courier New" w:hAnsi="Courier New" w:cs="Courier New" w:hint="default"/>
      </w:rPr>
    </w:lvl>
    <w:lvl w:ilvl="1" w:tplc="04090017">
      <w:start w:val="1"/>
      <w:numFmt w:val="lowerLetter"/>
      <w:lvlText w:val="%2)"/>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1" w15:restartNumberingAfterBreak="0">
    <w:nsid w:val="2B096099"/>
    <w:multiLevelType w:val="hybridMultilevel"/>
    <w:tmpl w:val="4080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2B096461"/>
    <w:multiLevelType w:val="hybridMultilevel"/>
    <w:tmpl w:val="4080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2B096816"/>
    <w:multiLevelType w:val="hybridMultilevel"/>
    <w:tmpl w:val="4080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2BA27047"/>
    <w:multiLevelType w:val="hybridMultilevel"/>
    <w:tmpl w:val="C58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2BA66070"/>
    <w:multiLevelType w:val="hybridMultilevel"/>
    <w:tmpl w:val="92B83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6" w15:restartNumberingAfterBreak="0">
    <w:nsid w:val="2C826498"/>
    <w:multiLevelType w:val="hybridMultilevel"/>
    <w:tmpl w:val="7DB873B0"/>
    <w:lvl w:ilvl="0" w:tplc="04090017">
      <w:start w:val="1"/>
      <w:numFmt w:val="lowerLetter"/>
      <w:lvlText w:val="%1)"/>
      <w:lvlJc w:val="left"/>
      <w:pPr>
        <w:ind w:left="2880" w:hanging="360"/>
      </w:pPr>
      <w:rPr>
        <w:rFonts w:hint="default"/>
      </w:rPr>
    </w:lvl>
    <w:lvl w:ilvl="1" w:tplc="04090017">
      <w:start w:val="1"/>
      <w:numFmt w:val="lowerLetter"/>
      <w:lvlText w:val="%2)"/>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7" w15:restartNumberingAfterBreak="0">
    <w:nsid w:val="2CB36297"/>
    <w:multiLevelType w:val="hybridMultilevel"/>
    <w:tmpl w:val="F52C2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2D9D6894"/>
    <w:multiLevelType w:val="hybridMultilevel"/>
    <w:tmpl w:val="22FE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2FDE6182"/>
    <w:multiLevelType w:val="hybridMultilevel"/>
    <w:tmpl w:val="3CB20B12"/>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440" w15:restartNumberingAfterBreak="0">
    <w:nsid w:val="2FDE6187"/>
    <w:multiLevelType w:val="hybridMultilevel"/>
    <w:tmpl w:val="3CB20B12"/>
    <w:lvl w:ilvl="0" w:tplc="04090001">
      <w:start w:val="1"/>
      <w:numFmt w:val="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Courier New"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Courier New"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Courier New" w:hint="default"/>
      </w:rPr>
    </w:lvl>
    <w:lvl w:ilvl="8" w:tplc="04090005">
      <w:start w:val="1"/>
      <w:numFmt w:val="bullet"/>
      <w:lvlText w:val=""/>
      <w:lvlJc w:val="left"/>
      <w:pPr>
        <w:ind w:left="6458" w:hanging="360"/>
      </w:pPr>
      <w:rPr>
        <w:rFonts w:ascii="Wingdings" w:hAnsi="Wingdings" w:hint="default"/>
      </w:rPr>
    </w:lvl>
  </w:abstractNum>
  <w:abstractNum w:abstractNumId="441" w15:restartNumberingAfterBreak="0">
    <w:nsid w:val="2FDE6212"/>
    <w:multiLevelType w:val="hybridMultilevel"/>
    <w:tmpl w:val="3CB20B12"/>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442" w15:restartNumberingAfterBreak="0">
    <w:nsid w:val="2FDE6217"/>
    <w:multiLevelType w:val="hybridMultilevel"/>
    <w:tmpl w:val="3CB20B12"/>
    <w:lvl w:ilvl="0" w:tplc="04090001">
      <w:start w:val="1"/>
      <w:numFmt w:val="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Courier New"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Courier New"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Courier New" w:hint="default"/>
      </w:rPr>
    </w:lvl>
    <w:lvl w:ilvl="8" w:tplc="04090005">
      <w:start w:val="1"/>
      <w:numFmt w:val="bullet"/>
      <w:lvlText w:val=""/>
      <w:lvlJc w:val="left"/>
      <w:pPr>
        <w:ind w:left="6458" w:hanging="360"/>
      </w:pPr>
      <w:rPr>
        <w:rFonts w:ascii="Wingdings" w:hAnsi="Wingdings" w:hint="default"/>
      </w:rPr>
    </w:lvl>
  </w:abstractNum>
  <w:abstractNum w:abstractNumId="443" w15:restartNumberingAfterBreak="0">
    <w:nsid w:val="2FDE6241"/>
    <w:multiLevelType w:val="hybridMultilevel"/>
    <w:tmpl w:val="3CB20B12"/>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444" w15:restartNumberingAfterBreak="0">
    <w:nsid w:val="2FFF6342"/>
    <w:multiLevelType w:val="hybridMultilevel"/>
    <w:tmpl w:val="2D72D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2FFF6561"/>
    <w:multiLevelType w:val="hybridMultilevel"/>
    <w:tmpl w:val="2D72D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308D6089"/>
    <w:multiLevelType w:val="hybridMultilevel"/>
    <w:tmpl w:val="804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31646088"/>
    <w:multiLevelType w:val="hybridMultilevel"/>
    <w:tmpl w:val="23FA9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48" w15:restartNumberingAfterBreak="0">
    <w:nsid w:val="323E6501"/>
    <w:multiLevelType w:val="hybridMultilevel"/>
    <w:tmpl w:val="FA5E69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9" w15:restartNumberingAfterBreak="0">
    <w:nsid w:val="32616085"/>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32616097"/>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32616105"/>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32616430"/>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32616440"/>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32616459"/>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32616468"/>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32616814"/>
    <w:multiLevelType w:val="hybridMultilevel"/>
    <w:tmpl w:val="4C4C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392D6510"/>
    <w:multiLevelType w:val="hybridMultilevel"/>
    <w:tmpl w:val="7A86DA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15:restartNumberingAfterBreak="0">
    <w:nsid w:val="3B8B6080"/>
    <w:multiLevelType w:val="hybridMultilevel"/>
    <w:tmpl w:val="073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3C5A6072"/>
    <w:multiLevelType w:val="hybridMultilevel"/>
    <w:tmpl w:val="2A8A5F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0" w15:restartNumberingAfterBreak="0">
    <w:nsid w:val="3DEF6068"/>
    <w:multiLevelType w:val="hybridMultilevel"/>
    <w:tmpl w:val="0B3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3ECA6900"/>
    <w:multiLevelType w:val="hybridMultilevel"/>
    <w:tmpl w:val="FFDA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3FFD6345"/>
    <w:multiLevelType w:val="hybridMultilevel"/>
    <w:tmpl w:val="34A0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3FFD6350"/>
    <w:multiLevelType w:val="hybridMultilevel"/>
    <w:tmpl w:val="34A0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3FFD6358"/>
    <w:multiLevelType w:val="hybridMultilevel"/>
    <w:tmpl w:val="34A0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420E6348"/>
    <w:multiLevelType w:val="hybridMultilevel"/>
    <w:tmpl w:val="D514D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43516841"/>
    <w:multiLevelType w:val="hybridMultilevel"/>
    <w:tmpl w:val="987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43516884"/>
    <w:multiLevelType w:val="hybridMultilevel"/>
    <w:tmpl w:val="987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43516898"/>
    <w:multiLevelType w:val="hybridMultilevel"/>
    <w:tmpl w:val="987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43516909"/>
    <w:multiLevelType w:val="hybridMultilevel"/>
    <w:tmpl w:val="987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43516917"/>
    <w:multiLevelType w:val="hybridMultilevel"/>
    <w:tmpl w:val="987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44156836"/>
    <w:multiLevelType w:val="hybridMultilevel"/>
    <w:tmpl w:val="1D0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44156879"/>
    <w:multiLevelType w:val="hybridMultilevel"/>
    <w:tmpl w:val="1D0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15:restartNumberingAfterBreak="0">
    <w:nsid w:val="44156889"/>
    <w:multiLevelType w:val="hybridMultilevel"/>
    <w:tmpl w:val="1D0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44156904"/>
    <w:multiLevelType w:val="hybridMultilevel"/>
    <w:tmpl w:val="1D0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44156912"/>
    <w:multiLevelType w:val="hybridMultilevel"/>
    <w:tmpl w:val="1D0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45086295"/>
    <w:multiLevelType w:val="hybridMultilevel"/>
    <w:tmpl w:val="B0CAC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7" w15:restartNumberingAfterBreak="0">
    <w:nsid w:val="45F66062"/>
    <w:multiLevelType w:val="hybridMultilevel"/>
    <w:tmpl w:val="7F66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15:restartNumberingAfterBreak="0">
    <w:nsid w:val="46306307"/>
    <w:multiLevelType w:val="hybridMultilevel"/>
    <w:tmpl w:val="B084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9" w15:restartNumberingAfterBreak="0">
    <w:nsid w:val="46656503"/>
    <w:multiLevelType w:val="hybridMultilevel"/>
    <w:tmpl w:val="B59A449A"/>
    <w:lvl w:ilvl="0" w:tplc="04090017">
      <w:start w:val="1"/>
      <w:numFmt w:val="lowerLetter"/>
      <w:lvlText w:val="%1)"/>
      <w:lvlJc w:val="left"/>
      <w:pPr>
        <w:tabs>
          <w:tab w:val="num" w:pos="2160"/>
        </w:tabs>
        <w:ind w:left="2160" w:hanging="360"/>
      </w:pPr>
    </w:lvl>
    <w:lvl w:ilvl="1" w:tplc="0B4CD2B0">
      <w:start w:val="1"/>
      <w:numFmt w:val="lowerLetter"/>
      <w:lvlText w:val="%2."/>
      <w:lvlJc w:val="left"/>
      <w:pPr>
        <w:tabs>
          <w:tab w:val="num" w:pos="2880"/>
        </w:tabs>
        <w:ind w:left="2880" w:hanging="360"/>
      </w:pPr>
      <w:rPr>
        <w:rFonts w:cs="Times New Roman"/>
      </w:rPr>
    </w:lvl>
    <w:lvl w:ilvl="2" w:tplc="2E54C500">
      <w:start w:val="1"/>
      <w:numFmt w:val="lowerRoman"/>
      <w:lvlText w:val="%3."/>
      <w:lvlJc w:val="right"/>
      <w:pPr>
        <w:tabs>
          <w:tab w:val="num" w:pos="3600"/>
        </w:tabs>
        <w:ind w:left="3600" w:hanging="180"/>
      </w:pPr>
      <w:rPr>
        <w:rFonts w:cs="Times New Roman"/>
      </w:rPr>
    </w:lvl>
    <w:lvl w:ilvl="3" w:tplc="4740B11E">
      <w:start w:val="1"/>
      <w:numFmt w:val="decimal"/>
      <w:lvlText w:val="%4."/>
      <w:lvlJc w:val="left"/>
      <w:pPr>
        <w:tabs>
          <w:tab w:val="num" w:pos="4320"/>
        </w:tabs>
        <w:ind w:left="4320" w:hanging="360"/>
      </w:pPr>
      <w:rPr>
        <w:rFonts w:cs="Times New Roman"/>
      </w:rPr>
    </w:lvl>
    <w:lvl w:ilvl="4" w:tplc="52E69EFE">
      <w:start w:val="1"/>
      <w:numFmt w:val="lowerLetter"/>
      <w:lvlText w:val="%5."/>
      <w:lvlJc w:val="left"/>
      <w:pPr>
        <w:tabs>
          <w:tab w:val="num" w:pos="5040"/>
        </w:tabs>
        <w:ind w:left="5040" w:hanging="360"/>
      </w:pPr>
      <w:rPr>
        <w:rFonts w:cs="Times New Roman"/>
      </w:rPr>
    </w:lvl>
    <w:lvl w:ilvl="5" w:tplc="0FD4B068">
      <w:start w:val="1"/>
      <w:numFmt w:val="lowerRoman"/>
      <w:lvlText w:val="%6."/>
      <w:lvlJc w:val="right"/>
      <w:pPr>
        <w:tabs>
          <w:tab w:val="num" w:pos="5760"/>
        </w:tabs>
        <w:ind w:left="5760" w:hanging="180"/>
      </w:pPr>
      <w:rPr>
        <w:rFonts w:cs="Times New Roman"/>
      </w:rPr>
    </w:lvl>
    <w:lvl w:ilvl="6" w:tplc="180A74FA">
      <w:start w:val="1"/>
      <w:numFmt w:val="decimal"/>
      <w:lvlText w:val="%7."/>
      <w:lvlJc w:val="left"/>
      <w:pPr>
        <w:tabs>
          <w:tab w:val="num" w:pos="6480"/>
        </w:tabs>
        <w:ind w:left="6480" w:hanging="360"/>
      </w:pPr>
      <w:rPr>
        <w:rFonts w:cs="Times New Roman"/>
      </w:rPr>
    </w:lvl>
    <w:lvl w:ilvl="7" w:tplc="39304DFE">
      <w:start w:val="1"/>
      <w:numFmt w:val="lowerLetter"/>
      <w:lvlText w:val="%8."/>
      <w:lvlJc w:val="left"/>
      <w:pPr>
        <w:tabs>
          <w:tab w:val="num" w:pos="7200"/>
        </w:tabs>
        <w:ind w:left="7200" w:hanging="360"/>
      </w:pPr>
      <w:rPr>
        <w:rFonts w:cs="Times New Roman"/>
      </w:rPr>
    </w:lvl>
    <w:lvl w:ilvl="8" w:tplc="81E0D986">
      <w:start w:val="1"/>
      <w:numFmt w:val="lowerRoman"/>
      <w:lvlText w:val="%9."/>
      <w:lvlJc w:val="right"/>
      <w:pPr>
        <w:tabs>
          <w:tab w:val="num" w:pos="7920"/>
        </w:tabs>
        <w:ind w:left="7920" w:hanging="180"/>
      </w:pPr>
      <w:rPr>
        <w:rFonts w:cs="Times New Roman"/>
      </w:rPr>
    </w:lvl>
  </w:abstractNum>
  <w:abstractNum w:abstractNumId="480" w15:restartNumberingAfterBreak="0">
    <w:nsid w:val="46FF6117"/>
    <w:multiLevelType w:val="hybridMultilevel"/>
    <w:tmpl w:val="8D5A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46FF6134"/>
    <w:multiLevelType w:val="hybridMultilevel"/>
    <w:tmpl w:val="8D5A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15:restartNumberingAfterBreak="0">
    <w:nsid w:val="47B26302"/>
    <w:multiLevelType w:val="hybridMultilevel"/>
    <w:tmpl w:val="7CA09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4C766100"/>
    <w:multiLevelType w:val="hybridMultilevel"/>
    <w:tmpl w:val="27C8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4C766462"/>
    <w:multiLevelType w:val="hybridMultilevel"/>
    <w:tmpl w:val="27C8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4C766817"/>
    <w:multiLevelType w:val="hybridMultilevel"/>
    <w:tmpl w:val="27C8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4D816249"/>
    <w:multiLevelType w:val="hybridMultilevel"/>
    <w:tmpl w:val="901295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7" w15:restartNumberingAfterBreak="0">
    <w:nsid w:val="4ECE7109"/>
    <w:multiLevelType w:val="hybridMultilevel"/>
    <w:tmpl w:val="DE92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8" w15:restartNumberingAfterBreak="0">
    <w:nsid w:val="4F1D6888"/>
    <w:multiLevelType w:val="hybridMultilevel"/>
    <w:tmpl w:val="EAB2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50AD6251"/>
    <w:multiLevelType w:val="hybridMultilevel"/>
    <w:tmpl w:val="4F7E0A44"/>
    <w:lvl w:ilvl="0" w:tplc="7902BEFC">
      <w:start w:val="15"/>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518A6076"/>
    <w:multiLevelType w:val="hybridMultilevel"/>
    <w:tmpl w:val="AD5043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1" w15:restartNumberingAfterBreak="0">
    <w:nsid w:val="52FF60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52FF601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52FF60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52FF602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52FF60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52FF60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52FF60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52FF60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52FF60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15:restartNumberingAfterBreak="0">
    <w:nsid w:val="52FF605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52FF61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52FF61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52FF619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52FF62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52FF62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52FF62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15:restartNumberingAfterBreak="0">
    <w:nsid w:val="52FF63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15:restartNumberingAfterBreak="0">
    <w:nsid w:val="52FF63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52FF63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52FF64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52FF64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52FF66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52FF66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52FF66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52FF68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52FF68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52FF68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52FF69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52FF69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15:restartNumberingAfterBreak="0">
    <w:nsid w:val="52FF69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52FF69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52FF69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52FF69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52FF69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52FF69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52FF69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52FF69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52FF69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52FF69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52FF69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52FF69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52FF698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52FF69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52FF69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52FF69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52FF699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52FF70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52FF70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52FF701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52FF7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52FF7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52FF7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15:restartNumberingAfterBreak="0">
    <w:nsid w:val="52FF702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52FF70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52FF70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52FF70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52FF70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52FF70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52FF70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52FF70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15:restartNumberingAfterBreak="0">
    <w:nsid w:val="52FF706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52FF70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52FF70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15:restartNumberingAfterBreak="0">
    <w:nsid w:val="52FF70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52FF70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15:restartNumberingAfterBreak="0">
    <w:nsid w:val="52FF70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52FF70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15:restartNumberingAfterBreak="0">
    <w:nsid w:val="52FF70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52FF70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52FF70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52FF71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52FF71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55BD6066"/>
    <w:multiLevelType w:val="hybridMultilevel"/>
    <w:tmpl w:val="4FEC86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57E16300"/>
    <w:multiLevelType w:val="hybridMultilevel"/>
    <w:tmpl w:val="10701E1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65" w15:restartNumberingAfterBreak="0">
    <w:nsid w:val="60086054"/>
    <w:multiLevelType w:val="hybridMultilevel"/>
    <w:tmpl w:val="DF008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6" w15:restartNumberingAfterBreak="0">
    <w:nsid w:val="60086188"/>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7" w15:restartNumberingAfterBreak="0">
    <w:nsid w:val="60086218"/>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8" w15:restartNumberingAfterBreak="0">
    <w:nsid w:val="60086723"/>
    <w:multiLevelType w:val="hybridMultilevel"/>
    <w:tmpl w:val="3E12B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9" w15:restartNumberingAfterBreak="0">
    <w:nsid w:val="60086865"/>
    <w:multiLevelType w:val="hybridMultilevel"/>
    <w:tmpl w:val="1BA27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0" w15:restartNumberingAfterBreak="0">
    <w:nsid w:val="60096071"/>
    <w:multiLevelType w:val="hybridMultilevel"/>
    <w:tmpl w:val="3A64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1" w15:restartNumberingAfterBreak="0">
    <w:nsid w:val="60096087"/>
    <w:multiLevelType w:val="hybridMultilevel"/>
    <w:tmpl w:val="A1A02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72" w15:restartNumberingAfterBreak="0">
    <w:nsid w:val="60096156"/>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3" w15:restartNumberingAfterBreak="0">
    <w:nsid w:val="60096160"/>
    <w:multiLevelType w:val="hybridMultilevel"/>
    <w:tmpl w:val="5A308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74" w15:restartNumberingAfterBreak="0">
    <w:nsid w:val="60096181"/>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5" w15:restartNumberingAfterBreak="0">
    <w:nsid w:val="60096186"/>
    <w:multiLevelType w:val="hybridMultilevel"/>
    <w:tmpl w:val="3CB20B12"/>
    <w:lvl w:ilvl="0" w:tplc="04090001">
      <w:start w:val="1"/>
      <w:numFmt w:val="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Courier New"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Courier New"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Courier New" w:hint="default"/>
      </w:rPr>
    </w:lvl>
    <w:lvl w:ilvl="8" w:tplc="04090005">
      <w:start w:val="1"/>
      <w:numFmt w:val="bullet"/>
      <w:lvlText w:val=""/>
      <w:lvlJc w:val="left"/>
      <w:pPr>
        <w:ind w:left="6458" w:hanging="360"/>
      </w:pPr>
      <w:rPr>
        <w:rFonts w:ascii="Wingdings" w:hAnsi="Wingdings" w:hint="default"/>
      </w:rPr>
    </w:lvl>
  </w:abstractNum>
  <w:abstractNum w:abstractNumId="576" w15:restartNumberingAfterBreak="0">
    <w:nsid w:val="60096211"/>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7" w15:restartNumberingAfterBreak="0">
    <w:nsid w:val="60096216"/>
    <w:multiLevelType w:val="hybridMultilevel"/>
    <w:tmpl w:val="3CB20B12"/>
    <w:lvl w:ilvl="0" w:tplc="04090001">
      <w:start w:val="1"/>
      <w:numFmt w:val="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Courier New"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Courier New"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Courier New" w:hint="default"/>
      </w:rPr>
    </w:lvl>
    <w:lvl w:ilvl="8" w:tplc="04090005">
      <w:start w:val="1"/>
      <w:numFmt w:val="bullet"/>
      <w:lvlText w:val=""/>
      <w:lvlJc w:val="left"/>
      <w:pPr>
        <w:ind w:left="6458" w:hanging="360"/>
      </w:pPr>
      <w:rPr>
        <w:rFonts w:ascii="Wingdings" w:hAnsi="Wingdings" w:hint="default"/>
      </w:rPr>
    </w:lvl>
  </w:abstractNum>
  <w:abstractNum w:abstractNumId="578" w15:restartNumberingAfterBreak="0">
    <w:nsid w:val="60096233"/>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9" w15:restartNumberingAfterBreak="0">
    <w:nsid w:val="60096240"/>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0" w15:restartNumberingAfterBreak="0">
    <w:nsid w:val="60106962"/>
    <w:multiLevelType w:val="hybridMultilevel"/>
    <w:tmpl w:val="EA02D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1" w15:restartNumberingAfterBreak="0">
    <w:nsid w:val="60107076"/>
    <w:multiLevelType w:val="hybridMultilevel"/>
    <w:tmpl w:val="C58AD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2" w15:restartNumberingAfterBreak="0">
    <w:nsid w:val="60116190"/>
    <w:multiLevelType w:val="hybridMultilevel"/>
    <w:tmpl w:val="80247D44"/>
    <w:lvl w:ilvl="0" w:tplc="04090001">
      <w:start w:val="1"/>
      <w:numFmt w:val="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Courier New"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Courier New"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Courier New" w:hint="default"/>
      </w:rPr>
    </w:lvl>
    <w:lvl w:ilvl="8" w:tplc="04090005">
      <w:start w:val="1"/>
      <w:numFmt w:val="bullet"/>
      <w:lvlText w:val=""/>
      <w:lvlJc w:val="left"/>
      <w:pPr>
        <w:ind w:left="6458" w:hanging="360"/>
      </w:pPr>
      <w:rPr>
        <w:rFonts w:ascii="Wingdings" w:hAnsi="Wingdings" w:hint="default"/>
      </w:rPr>
    </w:lvl>
  </w:abstractNum>
  <w:abstractNum w:abstractNumId="583" w15:restartNumberingAfterBreak="0">
    <w:nsid w:val="60116220"/>
    <w:multiLevelType w:val="hybridMultilevel"/>
    <w:tmpl w:val="80247D44"/>
    <w:lvl w:ilvl="0" w:tplc="04090001">
      <w:start w:val="1"/>
      <w:numFmt w:val="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Courier New"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Courier New"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Courier New" w:hint="default"/>
      </w:rPr>
    </w:lvl>
    <w:lvl w:ilvl="8" w:tplc="04090005">
      <w:start w:val="1"/>
      <w:numFmt w:val="bullet"/>
      <w:lvlText w:val=""/>
      <w:lvlJc w:val="left"/>
      <w:pPr>
        <w:ind w:left="6458" w:hanging="360"/>
      </w:pPr>
      <w:rPr>
        <w:rFonts w:ascii="Wingdings" w:hAnsi="Wingdings" w:hint="default"/>
      </w:rPr>
    </w:lvl>
  </w:abstractNum>
  <w:abstractNum w:abstractNumId="584" w15:restartNumberingAfterBreak="0">
    <w:nsid w:val="60166385"/>
    <w:multiLevelType w:val="hybridMultilevel"/>
    <w:tmpl w:val="C9BCB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5" w15:restartNumberingAfterBreak="0">
    <w:nsid w:val="60206061"/>
    <w:multiLevelType w:val="hybridMultilevel"/>
    <w:tmpl w:val="3F0041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6" w15:restartNumberingAfterBreak="0">
    <w:nsid w:val="60276347"/>
    <w:multiLevelType w:val="hybridMultilevel"/>
    <w:tmpl w:val="FF282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7" w15:restartNumberingAfterBreak="0">
    <w:nsid w:val="6047610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8" w15:restartNumberingAfterBreak="0">
    <w:nsid w:val="6047611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9" w15:restartNumberingAfterBreak="0">
    <w:nsid w:val="6047612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0" w15:restartNumberingAfterBreak="0">
    <w:nsid w:val="6047613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1" w15:restartNumberingAfterBreak="0">
    <w:nsid w:val="6047613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2" w15:restartNumberingAfterBreak="0">
    <w:nsid w:val="6047614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3" w15:restartNumberingAfterBreak="0">
    <w:nsid w:val="6047614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4" w15:restartNumberingAfterBreak="0">
    <w:nsid w:val="6047616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5" w15:restartNumberingAfterBreak="0">
    <w:nsid w:val="6047617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6" w15:restartNumberingAfterBreak="0">
    <w:nsid w:val="6047617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7" w15:restartNumberingAfterBreak="0">
    <w:nsid w:val="6047620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8" w15:restartNumberingAfterBreak="0">
    <w:nsid w:val="6047620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9" w15:restartNumberingAfterBreak="0">
    <w:nsid w:val="6047623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0" w15:restartNumberingAfterBreak="0">
    <w:nsid w:val="6047625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1" w15:restartNumberingAfterBreak="0">
    <w:nsid w:val="6047625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2" w15:restartNumberingAfterBreak="0">
    <w:nsid w:val="6047626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3" w15:restartNumberingAfterBreak="0">
    <w:nsid w:val="6047626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4" w15:restartNumberingAfterBreak="0">
    <w:nsid w:val="6047627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5" w15:restartNumberingAfterBreak="0">
    <w:nsid w:val="6047627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6" w15:restartNumberingAfterBreak="0">
    <w:nsid w:val="6047627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7" w15:restartNumberingAfterBreak="0">
    <w:nsid w:val="6047628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8" w15:restartNumberingAfterBreak="0">
    <w:nsid w:val="6047629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9" w15:restartNumberingAfterBreak="0">
    <w:nsid w:val="6047630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0" w15:restartNumberingAfterBreak="0">
    <w:nsid w:val="6047631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1" w15:restartNumberingAfterBreak="0">
    <w:nsid w:val="6047632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2" w15:restartNumberingAfterBreak="0">
    <w:nsid w:val="6047632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3" w15:restartNumberingAfterBreak="0">
    <w:nsid w:val="6047633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4" w15:restartNumberingAfterBreak="0">
    <w:nsid w:val="6047633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5" w15:restartNumberingAfterBreak="0">
    <w:nsid w:val="6047633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6" w15:restartNumberingAfterBreak="0">
    <w:nsid w:val="6047635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7" w15:restartNumberingAfterBreak="0">
    <w:nsid w:val="6047636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8" w15:restartNumberingAfterBreak="0">
    <w:nsid w:val="6047636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9" w15:restartNumberingAfterBreak="0">
    <w:nsid w:val="6047637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0" w15:restartNumberingAfterBreak="0">
    <w:nsid w:val="6047638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1" w15:restartNumberingAfterBreak="0">
    <w:nsid w:val="6047638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2" w15:restartNumberingAfterBreak="0">
    <w:nsid w:val="6047639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3" w15:restartNumberingAfterBreak="0">
    <w:nsid w:val="6047640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4" w15:restartNumberingAfterBreak="0">
    <w:nsid w:val="6047641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5" w15:restartNumberingAfterBreak="0">
    <w:nsid w:val="6047642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6" w15:restartNumberingAfterBreak="0">
    <w:nsid w:val="6047644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7" w15:restartNumberingAfterBreak="0">
    <w:nsid w:val="6047644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8" w15:restartNumberingAfterBreak="0">
    <w:nsid w:val="6047647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9" w15:restartNumberingAfterBreak="0">
    <w:nsid w:val="6047647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0" w15:restartNumberingAfterBreak="0">
    <w:nsid w:val="6047647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1" w15:restartNumberingAfterBreak="0">
    <w:nsid w:val="6047648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2" w15:restartNumberingAfterBreak="0">
    <w:nsid w:val="6047648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3" w15:restartNumberingAfterBreak="0">
    <w:nsid w:val="6047649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4" w15:restartNumberingAfterBreak="0">
    <w:nsid w:val="6047649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5" w15:restartNumberingAfterBreak="0">
    <w:nsid w:val="6047650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6" w15:restartNumberingAfterBreak="0">
    <w:nsid w:val="6047650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7" w15:restartNumberingAfterBreak="0">
    <w:nsid w:val="6047651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8" w15:restartNumberingAfterBreak="0">
    <w:nsid w:val="6047652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9" w15:restartNumberingAfterBreak="0">
    <w:nsid w:val="6047652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0" w15:restartNumberingAfterBreak="0">
    <w:nsid w:val="6047653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1" w15:restartNumberingAfterBreak="0">
    <w:nsid w:val="6047653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2" w15:restartNumberingAfterBreak="0">
    <w:nsid w:val="6047653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3" w15:restartNumberingAfterBreak="0">
    <w:nsid w:val="6047654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4" w15:restartNumberingAfterBreak="0">
    <w:nsid w:val="6047654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5" w15:restartNumberingAfterBreak="0">
    <w:nsid w:val="6047655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6" w15:restartNumberingAfterBreak="0">
    <w:nsid w:val="6047655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7" w15:restartNumberingAfterBreak="0">
    <w:nsid w:val="6047656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8" w15:restartNumberingAfterBreak="0">
    <w:nsid w:val="6047656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9" w15:restartNumberingAfterBreak="0">
    <w:nsid w:val="6047657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0" w15:restartNumberingAfterBreak="0">
    <w:nsid w:val="6047657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1" w15:restartNumberingAfterBreak="0">
    <w:nsid w:val="6047658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2" w15:restartNumberingAfterBreak="0">
    <w:nsid w:val="6047658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3" w15:restartNumberingAfterBreak="0">
    <w:nsid w:val="6047658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4" w15:restartNumberingAfterBreak="0">
    <w:nsid w:val="6047659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5" w15:restartNumberingAfterBreak="0">
    <w:nsid w:val="6047659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6" w15:restartNumberingAfterBreak="0">
    <w:nsid w:val="6047660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7" w15:restartNumberingAfterBreak="0">
    <w:nsid w:val="6047660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8" w15:restartNumberingAfterBreak="0">
    <w:nsid w:val="6047660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9" w15:restartNumberingAfterBreak="0">
    <w:nsid w:val="6047661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0" w15:restartNumberingAfterBreak="0">
    <w:nsid w:val="6047661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1" w15:restartNumberingAfterBreak="0">
    <w:nsid w:val="6047662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2" w15:restartNumberingAfterBreak="0">
    <w:nsid w:val="6047662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3" w15:restartNumberingAfterBreak="0">
    <w:nsid w:val="6047662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4" w15:restartNumberingAfterBreak="0">
    <w:nsid w:val="6047664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5" w15:restartNumberingAfterBreak="0">
    <w:nsid w:val="6047664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6" w15:restartNumberingAfterBreak="0">
    <w:nsid w:val="6047665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7" w15:restartNumberingAfterBreak="0">
    <w:nsid w:val="6047665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8" w15:restartNumberingAfterBreak="0">
    <w:nsid w:val="6047666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9" w15:restartNumberingAfterBreak="0">
    <w:nsid w:val="6047666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0" w15:restartNumberingAfterBreak="0">
    <w:nsid w:val="6047667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1" w15:restartNumberingAfterBreak="0">
    <w:nsid w:val="6047668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2" w15:restartNumberingAfterBreak="0">
    <w:nsid w:val="6047668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3" w15:restartNumberingAfterBreak="0">
    <w:nsid w:val="6047668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4" w15:restartNumberingAfterBreak="0">
    <w:nsid w:val="6047669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5" w15:restartNumberingAfterBreak="0">
    <w:nsid w:val="6047669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6" w15:restartNumberingAfterBreak="0">
    <w:nsid w:val="6047670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7" w15:restartNumberingAfterBreak="0">
    <w:nsid w:val="6047670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8" w15:restartNumberingAfterBreak="0">
    <w:nsid w:val="6047670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9" w15:restartNumberingAfterBreak="0">
    <w:nsid w:val="6047671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0" w15:restartNumberingAfterBreak="0">
    <w:nsid w:val="6047671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1" w15:restartNumberingAfterBreak="0">
    <w:nsid w:val="6047672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2" w15:restartNumberingAfterBreak="0">
    <w:nsid w:val="6047673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3" w15:restartNumberingAfterBreak="0">
    <w:nsid w:val="6047673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4" w15:restartNumberingAfterBreak="0">
    <w:nsid w:val="6047674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5" w15:restartNumberingAfterBreak="0">
    <w:nsid w:val="6047675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6" w15:restartNumberingAfterBreak="0">
    <w:nsid w:val="6047675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7" w15:restartNumberingAfterBreak="0">
    <w:nsid w:val="6047676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8" w15:restartNumberingAfterBreak="0">
    <w:nsid w:val="6047676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9" w15:restartNumberingAfterBreak="0">
    <w:nsid w:val="6047677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0" w15:restartNumberingAfterBreak="0">
    <w:nsid w:val="6047678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1" w15:restartNumberingAfterBreak="0">
    <w:nsid w:val="6047678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2" w15:restartNumberingAfterBreak="0">
    <w:nsid w:val="6047679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3" w15:restartNumberingAfterBreak="0">
    <w:nsid w:val="6047679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4" w15:restartNumberingAfterBreak="0">
    <w:nsid w:val="6047680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5" w15:restartNumberingAfterBreak="0">
    <w:nsid w:val="6047681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6" w15:restartNumberingAfterBreak="0">
    <w:nsid w:val="60476826"/>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7" w15:restartNumberingAfterBreak="0">
    <w:nsid w:val="60476837"/>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8" w15:restartNumberingAfterBreak="0">
    <w:nsid w:val="6047684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9" w15:restartNumberingAfterBreak="0">
    <w:nsid w:val="6047685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0" w15:restartNumberingAfterBreak="0">
    <w:nsid w:val="60476861"/>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1" w15:restartNumberingAfterBreak="0">
    <w:nsid w:val="60476869"/>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2" w15:restartNumberingAfterBreak="0">
    <w:nsid w:val="6047688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3" w15:restartNumberingAfterBreak="0">
    <w:nsid w:val="6047689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4" w15:restartNumberingAfterBreak="0">
    <w:nsid w:val="60476905"/>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5" w15:restartNumberingAfterBreak="0">
    <w:nsid w:val="60476913"/>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6" w15:restartNumberingAfterBreak="0">
    <w:nsid w:val="6048611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07" w15:restartNumberingAfterBreak="0">
    <w:nsid w:val="6048611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08" w15:restartNumberingAfterBreak="0">
    <w:nsid w:val="6048612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09" w15:restartNumberingAfterBreak="0">
    <w:nsid w:val="6048613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0" w15:restartNumberingAfterBreak="0">
    <w:nsid w:val="6048614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1" w15:restartNumberingAfterBreak="0">
    <w:nsid w:val="6048614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2" w15:restartNumberingAfterBreak="0">
    <w:nsid w:val="6048615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3" w15:restartNumberingAfterBreak="0">
    <w:nsid w:val="6048617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4" w15:restartNumberingAfterBreak="0">
    <w:nsid w:val="6048617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5" w15:restartNumberingAfterBreak="0">
    <w:nsid w:val="6048617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6" w15:restartNumberingAfterBreak="0">
    <w:nsid w:val="6048620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7" w15:restartNumberingAfterBreak="0">
    <w:nsid w:val="6048620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8" w15:restartNumberingAfterBreak="0">
    <w:nsid w:val="6048623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19" w15:restartNumberingAfterBreak="0">
    <w:nsid w:val="6048625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0" w15:restartNumberingAfterBreak="0">
    <w:nsid w:val="6048626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1" w15:restartNumberingAfterBreak="0">
    <w:nsid w:val="6048626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2" w15:restartNumberingAfterBreak="0">
    <w:nsid w:val="6048626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3" w15:restartNumberingAfterBreak="0">
    <w:nsid w:val="6048627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4" w15:restartNumberingAfterBreak="0">
    <w:nsid w:val="6048627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5" w15:restartNumberingAfterBreak="0">
    <w:nsid w:val="6048628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6" w15:restartNumberingAfterBreak="0">
    <w:nsid w:val="6048628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7" w15:restartNumberingAfterBreak="0">
    <w:nsid w:val="6048629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8" w15:restartNumberingAfterBreak="0">
    <w:nsid w:val="6048630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29" w15:restartNumberingAfterBreak="0">
    <w:nsid w:val="6048631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0" w15:restartNumberingAfterBreak="0">
    <w:nsid w:val="6048632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1" w15:restartNumberingAfterBreak="0">
    <w:nsid w:val="6048632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2" w15:restartNumberingAfterBreak="0">
    <w:nsid w:val="6048633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3" w15:restartNumberingAfterBreak="0">
    <w:nsid w:val="6048633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4" w15:restartNumberingAfterBreak="0">
    <w:nsid w:val="6048634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5" w15:restartNumberingAfterBreak="0">
    <w:nsid w:val="6048635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6" w15:restartNumberingAfterBreak="0">
    <w:nsid w:val="6048636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7" w15:restartNumberingAfterBreak="0">
    <w:nsid w:val="6048636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8" w15:restartNumberingAfterBreak="0">
    <w:nsid w:val="6048637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9" w15:restartNumberingAfterBreak="0">
    <w:nsid w:val="6048638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0" w15:restartNumberingAfterBreak="0">
    <w:nsid w:val="6048639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1" w15:restartNumberingAfterBreak="0">
    <w:nsid w:val="6048639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2" w15:restartNumberingAfterBreak="0">
    <w:nsid w:val="6048640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3" w15:restartNumberingAfterBreak="0">
    <w:nsid w:val="6048641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4" w15:restartNumberingAfterBreak="0">
    <w:nsid w:val="6048642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5" w15:restartNumberingAfterBreak="0">
    <w:nsid w:val="6048644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6" w15:restartNumberingAfterBreak="0">
    <w:nsid w:val="6048644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7" w15:restartNumberingAfterBreak="0">
    <w:nsid w:val="6048647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8" w15:restartNumberingAfterBreak="0">
    <w:nsid w:val="6048647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49" w15:restartNumberingAfterBreak="0">
    <w:nsid w:val="6048647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0" w15:restartNumberingAfterBreak="0">
    <w:nsid w:val="6048648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1" w15:restartNumberingAfterBreak="0">
    <w:nsid w:val="6048648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2" w15:restartNumberingAfterBreak="0">
    <w:nsid w:val="6048649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3" w15:restartNumberingAfterBreak="0">
    <w:nsid w:val="6048649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4" w15:restartNumberingAfterBreak="0">
    <w:nsid w:val="6048650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5" w15:restartNumberingAfterBreak="0">
    <w:nsid w:val="6048651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6" w15:restartNumberingAfterBreak="0">
    <w:nsid w:val="6048651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7" w15:restartNumberingAfterBreak="0">
    <w:nsid w:val="6048652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8" w15:restartNumberingAfterBreak="0">
    <w:nsid w:val="6048652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59" w15:restartNumberingAfterBreak="0">
    <w:nsid w:val="6048653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0" w15:restartNumberingAfterBreak="0">
    <w:nsid w:val="6048653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1" w15:restartNumberingAfterBreak="0">
    <w:nsid w:val="6048654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2" w15:restartNumberingAfterBreak="0">
    <w:nsid w:val="6048654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3" w15:restartNumberingAfterBreak="0">
    <w:nsid w:val="6048654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4" w15:restartNumberingAfterBreak="0">
    <w:nsid w:val="6048655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5" w15:restartNumberingAfterBreak="0">
    <w:nsid w:val="6048656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6" w15:restartNumberingAfterBreak="0">
    <w:nsid w:val="6048656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7" w15:restartNumberingAfterBreak="0">
    <w:nsid w:val="6048656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8" w15:restartNumberingAfterBreak="0">
    <w:nsid w:val="6048657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69" w15:restartNumberingAfterBreak="0">
    <w:nsid w:val="6048657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0" w15:restartNumberingAfterBreak="0">
    <w:nsid w:val="6048658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1" w15:restartNumberingAfterBreak="0">
    <w:nsid w:val="6048658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2" w15:restartNumberingAfterBreak="0">
    <w:nsid w:val="6048659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3" w15:restartNumberingAfterBreak="0">
    <w:nsid w:val="6048659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4" w15:restartNumberingAfterBreak="0">
    <w:nsid w:val="6048659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5" w15:restartNumberingAfterBreak="0">
    <w:nsid w:val="6048660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6" w15:restartNumberingAfterBreak="0">
    <w:nsid w:val="6048660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7" w15:restartNumberingAfterBreak="0">
    <w:nsid w:val="6048661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8" w15:restartNumberingAfterBreak="0">
    <w:nsid w:val="6048661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79" w15:restartNumberingAfterBreak="0">
    <w:nsid w:val="6048661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0" w15:restartNumberingAfterBreak="0">
    <w:nsid w:val="6048662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1" w15:restartNumberingAfterBreak="0">
    <w:nsid w:val="6048662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2" w15:restartNumberingAfterBreak="0">
    <w:nsid w:val="6048663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3" w15:restartNumberingAfterBreak="0">
    <w:nsid w:val="6048664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4" w15:restartNumberingAfterBreak="0">
    <w:nsid w:val="6048665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5" w15:restartNumberingAfterBreak="0">
    <w:nsid w:val="6048665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6" w15:restartNumberingAfterBreak="0">
    <w:nsid w:val="6048665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7" w15:restartNumberingAfterBreak="0">
    <w:nsid w:val="6048666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8" w15:restartNumberingAfterBreak="0">
    <w:nsid w:val="6048666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89" w15:restartNumberingAfterBreak="0">
    <w:nsid w:val="6048667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0" w15:restartNumberingAfterBreak="0">
    <w:nsid w:val="6048668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1" w15:restartNumberingAfterBreak="0">
    <w:nsid w:val="6048668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2" w15:restartNumberingAfterBreak="0">
    <w:nsid w:val="6048668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3" w15:restartNumberingAfterBreak="0">
    <w:nsid w:val="6048669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4" w15:restartNumberingAfterBreak="0">
    <w:nsid w:val="6048669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5" w15:restartNumberingAfterBreak="0">
    <w:nsid w:val="6048670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6" w15:restartNumberingAfterBreak="0">
    <w:nsid w:val="6048670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7" w15:restartNumberingAfterBreak="0">
    <w:nsid w:val="6048670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8" w15:restartNumberingAfterBreak="0">
    <w:nsid w:val="6048671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99" w15:restartNumberingAfterBreak="0">
    <w:nsid w:val="6048672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0" w15:restartNumberingAfterBreak="0">
    <w:nsid w:val="6048672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1" w15:restartNumberingAfterBreak="0">
    <w:nsid w:val="6048673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2" w15:restartNumberingAfterBreak="0">
    <w:nsid w:val="6048674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3" w15:restartNumberingAfterBreak="0">
    <w:nsid w:val="6048674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4" w15:restartNumberingAfterBreak="0">
    <w:nsid w:val="6048675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5" w15:restartNumberingAfterBreak="0">
    <w:nsid w:val="6048675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6" w15:restartNumberingAfterBreak="0">
    <w:nsid w:val="6048676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7" w15:restartNumberingAfterBreak="0">
    <w:nsid w:val="6048677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8" w15:restartNumberingAfterBreak="0">
    <w:nsid w:val="6048677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09" w15:restartNumberingAfterBreak="0">
    <w:nsid w:val="6048678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0" w15:restartNumberingAfterBreak="0">
    <w:nsid w:val="6048678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1" w15:restartNumberingAfterBreak="0">
    <w:nsid w:val="6048679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2" w15:restartNumberingAfterBreak="0">
    <w:nsid w:val="6048680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3" w15:restartNumberingAfterBreak="0">
    <w:nsid w:val="6048680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4" w15:restartNumberingAfterBreak="0">
    <w:nsid w:val="6048682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5" w15:restartNumberingAfterBreak="0">
    <w:nsid w:val="60486829"/>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6" w15:restartNumberingAfterBreak="0">
    <w:nsid w:val="60486840"/>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7" w15:restartNumberingAfterBreak="0">
    <w:nsid w:val="6048684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8" w15:restartNumberingAfterBreak="0">
    <w:nsid w:val="6048685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19" w15:restartNumberingAfterBreak="0">
    <w:nsid w:val="60486864"/>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20" w15:restartNumberingAfterBreak="0">
    <w:nsid w:val="60486872"/>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21" w15:restartNumberingAfterBreak="0">
    <w:nsid w:val="6048688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22" w15:restartNumberingAfterBreak="0">
    <w:nsid w:val="6048689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23" w15:restartNumberingAfterBreak="0">
    <w:nsid w:val="60486908"/>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24" w15:restartNumberingAfterBreak="0">
    <w:nsid w:val="60486916"/>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25" w15:restartNumberingAfterBreak="0">
    <w:nsid w:val="6049611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26" w15:restartNumberingAfterBreak="0">
    <w:nsid w:val="6049611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27" w15:restartNumberingAfterBreak="0">
    <w:nsid w:val="6049612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28" w15:restartNumberingAfterBreak="0">
    <w:nsid w:val="6049613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29" w15:restartNumberingAfterBreak="0">
    <w:nsid w:val="6049614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0" w15:restartNumberingAfterBreak="0">
    <w:nsid w:val="6049614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1" w15:restartNumberingAfterBreak="0">
    <w:nsid w:val="6049615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2" w15:restartNumberingAfterBreak="0">
    <w:nsid w:val="6049617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3" w15:restartNumberingAfterBreak="0">
    <w:nsid w:val="6049617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4" w15:restartNumberingAfterBreak="0">
    <w:nsid w:val="6049617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5" w15:restartNumberingAfterBreak="0">
    <w:nsid w:val="6049620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6" w15:restartNumberingAfterBreak="0">
    <w:nsid w:val="6049620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7" w15:restartNumberingAfterBreak="0">
    <w:nsid w:val="6049623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8" w15:restartNumberingAfterBreak="0">
    <w:nsid w:val="6049625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39" w15:restartNumberingAfterBreak="0">
    <w:nsid w:val="6049626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0" w15:restartNumberingAfterBreak="0">
    <w:nsid w:val="6049626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1" w15:restartNumberingAfterBreak="0">
    <w:nsid w:val="6049626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2" w15:restartNumberingAfterBreak="0">
    <w:nsid w:val="6049627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3" w15:restartNumberingAfterBreak="0">
    <w:nsid w:val="6049627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4" w15:restartNumberingAfterBreak="0">
    <w:nsid w:val="6049628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5" w15:restartNumberingAfterBreak="0">
    <w:nsid w:val="6049628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6" w15:restartNumberingAfterBreak="0">
    <w:nsid w:val="6049629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7" w15:restartNumberingAfterBreak="0">
    <w:nsid w:val="6049630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8" w15:restartNumberingAfterBreak="0">
    <w:nsid w:val="6049632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9" w15:restartNumberingAfterBreak="0">
    <w:nsid w:val="6049632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0" w15:restartNumberingAfterBreak="0">
    <w:nsid w:val="6049632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1" w15:restartNumberingAfterBreak="0">
    <w:nsid w:val="6049633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2" w15:restartNumberingAfterBreak="0">
    <w:nsid w:val="6049633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3" w15:restartNumberingAfterBreak="0">
    <w:nsid w:val="6049634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4" w15:restartNumberingAfterBreak="0">
    <w:nsid w:val="6049635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5" w15:restartNumberingAfterBreak="0">
    <w:nsid w:val="6049636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6" w15:restartNumberingAfterBreak="0">
    <w:nsid w:val="6049636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7" w15:restartNumberingAfterBreak="0">
    <w:nsid w:val="6049637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8" w15:restartNumberingAfterBreak="0">
    <w:nsid w:val="6049638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9" w15:restartNumberingAfterBreak="0">
    <w:nsid w:val="6049639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0" w15:restartNumberingAfterBreak="0">
    <w:nsid w:val="6049639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1" w15:restartNumberingAfterBreak="0">
    <w:nsid w:val="6049641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2" w15:restartNumberingAfterBreak="0">
    <w:nsid w:val="6049641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3" w15:restartNumberingAfterBreak="0">
    <w:nsid w:val="6049642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4" w15:restartNumberingAfterBreak="0">
    <w:nsid w:val="6049644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5" w15:restartNumberingAfterBreak="0">
    <w:nsid w:val="6049645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6" w15:restartNumberingAfterBreak="0">
    <w:nsid w:val="6049647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7" w15:restartNumberingAfterBreak="0">
    <w:nsid w:val="6049647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8" w15:restartNumberingAfterBreak="0">
    <w:nsid w:val="6049648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9" w15:restartNumberingAfterBreak="0">
    <w:nsid w:val="6049648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0" w15:restartNumberingAfterBreak="0">
    <w:nsid w:val="6049648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1" w15:restartNumberingAfterBreak="0">
    <w:nsid w:val="6049649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2" w15:restartNumberingAfterBreak="0">
    <w:nsid w:val="6049649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3" w15:restartNumberingAfterBreak="0">
    <w:nsid w:val="6049650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4" w15:restartNumberingAfterBreak="0">
    <w:nsid w:val="6049651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5" w15:restartNumberingAfterBreak="0">
    <w:nsid w:val="6049652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6" w15:restartNumberingAfterBreak="0">
    <w:nsid w:val="6049652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7" w15:restartNumberingAfterBreak="0">
    <w:nsid w:val="6049652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8" w15:restartNumberingAfterBreak="0">
    <w:nsid w:val="6049653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9" w15:restartNumberingAfterBreak="0">
    <w:nsid w:val="6049653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0" w15:restartNumberingAfterBreak="0">
    <w:nsid w:val="6049654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1" w15:restartNumberingAfterBreak="0">
    <w:nsid w:val="6049654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2" w15:restartNumberingAfterBreak="0">
    <w:nsid w:val="6049654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3" w15:restartNumberingAfterBreak="0">
    <w:nsid w:val="6049655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4" w15:restartNumberingAfterBreak="0">
    <w:nsid w:val="6049656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5" w15:restartNumberingAfterBreak="0">
    <w:nsid w:val="6049656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6" w15:restartNumberingAfterBreak="0">
    <w:nsid w:val="6049657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7" w15:restartNumberingAfterBreak="0">
    <w:nsid w:val="6049657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8" w15:restartNumberingAfterBreak="0">
    <w:nsid w:val="6049657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89" w15:restartNumberingAfterBreak="0">
    <w:nsid w:val="6049658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0" w15:restartNumberingAfterBreak="0">
    <w:nsid w:val="6049658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1" w15:restartNumberingAfterBreak="0">
    <w:nsid w:val="6049659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2" w15:restartNumberingAfterBreak="0">
    <w:nsid w:val="6049659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3" w15:restartNumberingAfterBreak="0">
    <w:nsid w:val="6049659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4" w15:restartNumberingAfterBreak="0">
    <w:nsid w:val="6049660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5" w15:restartNumberingAfterBreak="0">
    <w:nsid w:val="6049660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6" w15:restartNumberingAfterBreak="0">
    <w:nsid w:val="6049661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7" w15:restartNumberingAfterBreak="0">
    <w:nsid w:val="6049661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8" w15:restartNumberingAfterBreak="0">
    <w:nsid w:val="6049661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9" w15:restartNumberingAfterBreak="0">
    <w:nsid w:val="6049662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0" w15:restartNumberingAfterBreak="0">
    <w:nsid w:val="6049662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1" w15:restartNumberingAfterBreak="0">
    <w:nsid w:val="6049663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2" w15:restartNumberingAfterBreak="0">
    <w:nsid w:val="6049664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3" w15:restartNumberingAfterBreak="0">
    <w:nsid w:val="60496651"/>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4" w15:restartNumberingAfterBreak="0">
    <w:nsid w:val="6049665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5" w15:restartNumberingAfterBreak="0">
    <w:nsid w:val="60496659"/>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6" w15:restartNumberingAfterBreak="0">
    <w:nsid w:val="6049666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7" w15:restartNumberingAfterBreak="0">
    <w:nsid w:val="6049667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8" w15:restartNumberingAfterBreak="0">
    <w:nsid w:val="6049667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9" w15:restartNumberingAfterBreak="0">
    <w:nsid w:val="6049668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0" w15:restartNumberingAfterBreak="0">
    <w:nsid w:val="6049668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1" w15:restartNumberingAfterBreak="0">
    <w:nsid w:val="6049669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2" w15:restartNumberingAfterBreak="0">
    <w:nsid w:val="6049669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3" w15:restartNumberingAfterBreak="0">
    <w:nsid w:val="6049669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4" w15:restartNumberingAfterBreak="0">
    <w:nsid w:val="6049670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5" w15:restartNumberingAfterBreak="0">
    <w:nsid w:val="6049670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6" w15:restartNumberingAfterBreak="0">
    <w:nsid w:val="6049671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7" w15:restartNumberingAfterBreak="0">
    <w:nsid w:val="60496717"/>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8" w15:restartNumberingAfterBreak="0">
    <w:nsid w:val="6049672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9" w15:restartNumberingAfterBreak="0">
    <w:nsid w:val="6049673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0" w15:restartNumberingAfterBreak="0">
    <w:nsid w:val="6049673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1" w15:restartNumberingAfterBreak="0">
    <w:nsid w:val="6049674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2" w15:restartNumberingAfterBreak="0">
    <w:nsid w:val="6049674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3" w15:restartNumberingAfterBreak="0">
    <w:nsid w:val="6049675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4" w15:restartNumberingAfterBreak="0">
    <w:nsid w:val="6049676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5" w15:restartNumberingAfterBreak="0">
    <w:nsid w:val="6049676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6" w15:restartNumberingAfterBreak="0">
    <w:nsid w:val="6049677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7" w15:restartNumberingAfterBreak="0">
    <w:nsid w:val="6049677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8" w15:restartNumberingAfterBreak="0">
    <w:nsid w:val="6049678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9" w15:restartNumberingAfterBreak="0">
    <w:nsid w:val="6049679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0" w15:restartNumberingAfterBreak="0">
    <w:nsid w:val="6049679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1" w15:restartNumberingAfterBreak="0">
    <w:nsid w:val="6049680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2" w15:restartNumberingAfterBreak="0">
    <w:nsid w:val="6049680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3" w15:restartNumberingAfterBreak="0">
    <w:nsid w:val="6049682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4" w15:restartNumberingAfterBreak="0">
    <w:nsid w:val="6049683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5" w15:restartNumberingAfterBreak="0">
    <w:nsid w:val="6049684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6" w15:restartNumberingAfterBreak="0">
    <w:nsid w:val="6049684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7" w15:restartNumberingAfterBreak="0">
    <w:nsid w:val="60496854"/>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8" w15:restartNumberingAfterBreak="0">
    <w:nsid w:val="60496866"/>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9" w15:restartNumberingAfterBreak="0">
    <w:nsid w:val="6049687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40" w15:restartNumberingAfterBreak="0">
    <w:nsid w:val="6049688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41" w15:restartNumberingAfterBreak="0">
    <w:nsid w:val="60496902"/>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42" w15:restartNumberingAfterBreak="0">
    <w:nsid w:val="6049691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43" w15:restartNumberingAfterBreak="0">
    <w:nsid w:val="6049691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44" w15:restartNumberingAfterBreak="0">
    <w:nsid w:val="60616289"/>
    <w:multiLevelType w:val="hybridMultilevel"/>
    <w:tmpl w:val="5A30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5" w15:restartNumberingAfterBreak="0">
    <w:nsid w:val="60976390"/>
    <w:multiLevelType w:val="hybridMultilevel"/>
    <w:tmpl w:val="8248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6" w15:restartNumberingAfterBreak="0">
    <w:nsid w:val="60976397"/>
    <w:multiLevelType w:val="hybridMultilevel"/>
    <w:tmpl w:val="8248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7" w15:restartNumberingAfterBreak="0">
    <w:nsid w:val="60976416"/>
    <w:multiLevelType w:val="hybridMultilevel"/>
    <w:tmpl w:val="8248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8" w15:restartNumberingAfterBreak="0">
    <w:nsid w:val="61306465"/>
    <w:multiLevelType w:val="hybridMultilevel"/>
    <w:tmpl w:val="E71CA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9" w15:restartNumberingAfterBreak="0">
    <w:nsid w:val="637D6063"/>
    <w:multiLevelType w:val="hybridMultilevel"/>
    <w:tmpl w:val="ED30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0" w15:restartNumberingAfterBreak="0">
    <w:nsid w:val="65A36664"/>
    <w:multiLevelType w:val="hybridMultilevel"/>
    <w:tmpl w:val="E1AC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1" w15:restartNumberingAfterBreak="0">
    <w:nsid w:val="65A36670"/>
    <w:multiLevelType w:val="hybridMultilevel"/>
    <w:tmpl w:val="E1AC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2" w15:restartNumberingAfterBreak="0">
    <w:nsid w:val="65A36676"/>
    <w:multiLevelType w:val="hybridMultilevel"/>
    <w:tmpl w:val="E1AC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3" w15:restartNumberingAfterBreak="0">
    <w:nsid w:val="68446451"/>
    <w:multiLevelType w:val="hybridMultilevel"/>
    <w:tmpl w:val="DD30FEC0"/>
    <w:lvl w:ilvl="0" w:tplc="87C02FBE">
      <w:numFmt w:val="bullet"/>
      <w:lvlText w:val=""/>
      <w:lvlJc w:val="left"/>
      <w:pPr>
        <w:ind w:left="720" w:hanging="360"/>
      </w:pPr>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4" w15:restartNumberingAfterBreak="0">
    <w:nsid w:val="68576822"/>
    <w:multiLevelType w:val="hybridMultilevel"/>
    <w:tmpl w:val="1D02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5" w15:restartNumberingAfterBreak="0">
    <w:nsid w:val="68DC6296"/>
    <w:multiLevelType w:val="hybridMultilevel"/>
    <w:tmpl w:val="C4BE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6" w15:restartNumberingAfterBreak="0">
    <w:nsid w:val="69D06163"/>
    <w:multiLevelType w:val="multilevel"/>
    <w:tmpl w:val="528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7" w15:restartNumberingAfterBreak="0">
    <w:nsid w:val="6BFF7108"/>
    <w:multiLevelType w:val="hybridMultilevel"/>
    <w:tmpl w:val="FE24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8" w15:restartNumberingAfterBreak="0">
    <w:nsid w:val="6CFC60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9" w15:restartNumberingAfterBreak="0">
    <w:nsid w:val="6CFC601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0" w15:restartNumberingAfterBreak="0">
    <w:nsid w:val="6CFC60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1" w15:restartNumberingAfterBreak="0">
    <w:nsid w:val="6CFC60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2" w15:restartNumberingAfterBreak="0">
    <w:nsid w:val="6CFC602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3" w15:restartNumberingAfterBreak="0">
    <w:nsid w:val="6CFC60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4" w15:restartNumberingAfterBreak="0">
    <w:nsid w:val="6CFC60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5" w15:restartNumberingAfterBreak="0">
    <w:nsid w:val="6CFC60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6" w15:restartNumberingAfterBreak="0">
    <w:nsid w:val="6CFC60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7" w15:restartNumberingAfterBreak="0">
    <w:nsid w:val="6CFC604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8" w15:restartNumberingAfterBreak="0">
    <w:nsid w:val="6CFC61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9" w15:restartNumberingAfterBreak="0">
    <w:nsid w:val="6CFC61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0" w15:restartNumberingAfterBreak="0">
    <w:nsid w:val="6CFC619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1" w15:restartNumberingAfterBreak="0">
    <w:nsid w:val="6CFC61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2" w15:restartNumberingAfterBreak="0">
    <w:nsid w:val="6CFC62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3" w15:restartNumberingAfterBreak="0">
    <w:nsid w:val="6CFC62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4" w15:restartNumberingAfterBreak="0">
    <w:nsid w:val="6CFC63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5" w15:restartNumberingAfterBreak="0">
    <w:nsid w:val="6CFC63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6" w15:restartNumberingAfterBreak="0">
    <w:nsid w:val="6CFC63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7" w15:restartNumberingAfterBreak="0">
    <w:nsid w:val="6CFC64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8" w15:restartNumberingAfterBreak="0">
    <w:nsid w:val="6CFC64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9" w15:restartNumberingAfterBreak="0">
    <w:nsid w:val="6CFC66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0" w15:restartNumberingAfterBreak="0">
    <w:nsid w:val="6CFC66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1" w15:restartNumberingAfterBreak="0">
    <w:nsid w:val="6CFC66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2" w15:restartNumberingAfterBreak="0">
    <w:nsid w:val="6CFC68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3" w15:restartNumberingAfterBreak="0">
    <w:nsid w:val="6CFC68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4" w15:restartNumberingAfterBreak="0">
    <w:nsid w:val="6CFC68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5" w15:restartNumberingAfterBreak="0">
    <w:nsid w:val="6CFC69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6" w15:restartNumberingAfterBreak="0">
    <w:nsid w:val="6CFC69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7" w15:restartNumberingAfterBreak="0">
    <w:nsid w:val="6CFC69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8" w15:restartNumberingAfterBreak="0">
    <w:nsid w:val="6CFC69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9" w15:restartNumberingAfterBreak="0">
    <w:nsid w:val="6CFC69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15:restartNumberingAfterBreak="0">
    <w:nsid w:val="6CFC69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1" w15:restartNumberingAfterBreak="0">
    <w:nsid w:val="6CFC69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2" w15:restartNumberingAfterBreak="0">
    <w:nsid w:val="6CFC69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3" w15:restartNumberingAfterBreak="0">
    <w:nsid w:val="6CFC69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4" w15:restartNumberingAfterBreak="0">
    <w:nsid w:val="6CFC69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5" w15:restartNumberingAfterBreak="0">
    <w:nsid w:val="6CFC69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6" w15:restartNumberingAfterBreak="0">
    <w:nsid w:val="6CFC69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7" w15:restartNumberingAfterBreak="0">
    <w:nsid w:val="6CFC69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8" w15:restartNumberingAfterBreak="0">
    <w:nsid w:val="6CFC69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9" w15:restartNumberingAfterBreak="0">
    <w:nsid w:val="6CFC69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0" w15:restartNumberingAfterBreak="0">
    <w:nsid w:val="6CFC69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1" w15:restartNumberingAfterBreak="0">
    <w:nsid w:val="6CFC69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2" w15:restartNumberingAfterBreak="0">
    <w:nsid w:val="6CFC69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3" w15:restartNumberingAfterBreak="0">
    <w:nsid w:val="6CFC69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4" w15:restartNumberingAfterBreak="0">
    <w:nsid w:val="6CFC70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5" w15:restartNumberingAfterBreak="0">
    <w:nsid w:val="6CFC70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6" w15:restartNumberingAfterBreak="0">
    <w:nsid w:val="6CFC70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7" w15:restartNumberingAfterBreak="0">
    <w:nsid w:val="6CFC7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8" w15:restartNumberingAfterBreak="0">
    <w:nsid w:val="6CFC7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9" w15:restartNumberingAfterBreak="0">
    <w:nsid w:val="6CFC7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0" w15:restartNumberingAfterBreak="0">
    <w:nsid w:val="6CFC70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1" w15:restartNumberingAfterBreak="0">
    <w:nsid w:val="6CFC702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2" w15:restartNumberingAfterBreak="0">
    <w:nsid w:val="6CFC70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3" w15:restartNumberingAfterBreak="0">
    <w:nsid w:val="6CFC70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4" w15:restartNumberingAfterBreak="0">
    <w:nsid w:val="6CFC70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5" w15:restartNumberingAfterBreak="0">
    <w:nsid w:val="6CFC70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6" w15:restartNumberingAfterBreak="0">
    <w:nsid w:val="6CFC70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7" w15:restartNumberingAfterBreak="0">
    <w:nsid w:val="6CFC70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8" w15:restartNumberingAfterBreak="0">
    <w:nsid w:val="6CFC70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9" w15:restartNumberingAfterBreak="0">
    <w:nsid w:val="6CFC70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0" w15:restartNumberingAfterBreak="0">
    <w:nsid w:val="6CFC70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1" w15:restartNumberingAfterBreak="0">
    <w:nsid w:val="6CFC70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2" w15:restartNumberingAfterBreak="0">
    <w:nsid w:val="6CFC70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3" w15:restartNumberingAfterBreak="0">
    <w:nsid w:val="6CFC70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4" w15:restartNumberingAfterBreak="0">
    <w:nsid w:val="6CFC70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5" w15:restartNumberingAfterBreak="0">
    <w:nsid w:val="6CFC70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6" w15:restartNumberingAfterBreak="0">
    <w:nsid w:val="6CFC70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7" w15:restartNumberingAfterBreak="0">
    <w:nsid w:val="6CFC709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8" w15:restartNumberingAfterBreak="0">
    <w:nsid w:val="6CFC70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9" w15:restartNumberingAfterBreak="0">
    <w:nsid w:val="6CFC71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0" w15:restartNumberingAfterBreak="0">
    <w:nsid w:val="6ECC6513"/>
    <w:multiLevelType w:val="hybridMultilevel"/>
    <w:tmpl w:val="CF02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1" w15:restartNumberingAfterBreak="0">
    <w:nsid w:val="71556406"/>
    <w:multiLevelType w:val="hybridMultilevel"/>
    <w:tmpl w:val="10D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2" w15:restartNumberingAfterBreak="0">
    <w:nsid w:val="71E16712"/>
    <w:multiLevelType w:val="hybridMultilevel"/>
    <w:tmpl w:val="3E12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3" w15:restartNumberingAfterBreak="0">
    <w:nsid w:val="74616157"/>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34" w15:restartNumberingAfterBreak="0">
    <w:nsid w:val="74616162"/>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35" w15:restartNumberingAfterBreak="0">
    <w:nsid w:val="74616183"/>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36" w15:restartNumberingAfterBreak="0">
    <w:nsid w:val="74616189"/>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37" w15:restartNumberingAfterBreak="0">
    <w:nsid w:val="74616213"/>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38" w15:restartNumberingAfterBreak="0">
    <w:nsid w:val="74616219"/>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39" w15:restartNumberingAfterBreak="0">
    <w:nsid w:val="74616234"/>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40" w15:restartNumberingAfterBreak="0">
    <w:nsid w:val="74616242"/>
    <w:multiLevelType w:val="hybridMultilevel"/>
    <w:tmpl w:val="0632F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41" w15:restartNumberingAfterBreak="0">
    <w:nsid w:val="75577107"/>
    <w:multiLevelType w:val="hybridMultilevel"/>
    <w:tmpl w:val="D5ACC2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42" w15:restartNumberingAfterBreak="0">
    <w:nsid w:val="75B86009"/>
    <w:multiLevelType w:val="hybridMultilevel"/>
    <w:tmpl w:val="DF00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3" w15:restartNumberingAfterBreak="0">
    <w:nsid w:val="76256155"/>
    <w:multiLevelType w:val="hybridMultilevel"/>
    <w:tmpl w:val="777A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4" w15:restartNumberingAfterBreak="0">
    <w:nsid w:val="76256159"/>
    <w:multiLevelType w:val="hybridMultilevel"/>
    <w:tmpl w:val="777A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5" w15:restartNumberingAfterBreak="0">
    <w:nsid w:val="76256232"/>
    <w:multiLevelType w:val="hybridMultilevel"/>
    <w:tmpl w:val="777A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6" w15:restartNumberingAfterBreak="0">
    <w:nsid w:val="76696447"/>
    <w:multiLevelType w:val="hybridMultilevel"/>
    <w:tmpl w:val="FF9E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7" w15:restartNumberingAfterBreak="0">
    <w:nsid w:val="76B66287"/>
    <w:multiLevelType w:val="hybridMultilevel"/>
    <w:tmpl w:val="CF56A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8" w15:restartNumberingAfterBreak="0">
    <w:nsid w:val="76D76505"/>
    <w:multiLevelType w:val="hybridMultilevel"/>
    <w:tmpl w:val="E8E4377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49" w15:restartNumberingAfterBreak="0">
    <w:nsid w:val="77756928"/>
    <w:multiLevelType w:val="hybridMultilevel"/>
    <w:tmpl w:val="0AD6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0" w15:restartNumberingAfterBreak="0">
    <w:nsid w:val="778E6079"/>
    <w:multiLevelType w:val="hybridMultilevel"/>
    <w:tmpl w:val="B87A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52" w15:restartNumberingAfterBreak="0">
    <w:nsid w:val="78E16448"/>
    <w:multiLevelType w:val="hybridMultilevel"/>
    <w:tmpl w:val="37A2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3" w15:restartNumberingAfterBreak="0">
    <w:nsid w:val="78EC6084"/>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4" w15:restartNumberingAfterBreak="0">
    <w:nsid w:val="78EC6096"/>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5" w15:restartNumberingAfterBreak="0">
    <w:nsid w:val="78EC6104"/>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6" w15:restartNumberingAfterBreak="0">
    <w:nsid w:val="78EC6429"/>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7" w15:restartNumberingAfterBreak="0">
    <w:nsid w:val="78EC6438"/>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8" w15:restartNumberingAfterBreak="0">
    <w:nsid w:val="78EC6458"/>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9" w15:restartNumberingAfterBreak="0">
    <w:nsid w:val="78EC6467"/>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0" w15:restartNumberingAfterBreak="0">
    <w:nsid w:val="78EC6813"/>
    <w:multiLevelType w:val="hybridMultilevel"/>
    <w:tmpl w:val="3FE22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1" w15:restartNumberingAfterBreak="0">
    <w:nsid w:val="7A1A6860"/>
    <w:multiLevelType w:val="hybridMultilevel"/>
    <w:tmpl w:val="1BA2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2" w15:restartNumberingAfterBreak="0">
    <w:nsid w:val="7A1A6868"/>
    <w:multiLevelType w:val="hybridMultilevel"/>
    <w:tmpl w:val="1BA27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3" w15:restartNumberingAfterBreak="0">
    <w:nsid w:val="7B5F6519"/>
    <w:multiLevelType w:val="hybridMultilevel"/>
    <w:tmpl w:val="73B6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4" w15:restartNumberingAfterBreak="0">
    <w:nsid w:val="7BC56109"/>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5" w15:restartNumberingAfterBreak="0">
    <w:nsid w:val="7BC56115"/>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6" w15:restartNumberingAfterBreak="0">
    <w:nsid w:val="7BC56126"/>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7" w15:restartNumberingAfterBreak="0">
    <w:nsid w:val="7BC5613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8" w15:restartNumberingAfterBreak="0">
    <w:nsid w:val="7BC56139"/>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9" w15:restartNumberingAfterBreak="0">
    <w:nsid w:val="7BC56145"/>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0" w15:restartNumberingAfterBreak="0">
    <w:nsid w:val="7BC56151"/>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1" w15:restartNumberingAfterBreak="0">
    <w:nsid w:val="7BC56340"/>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2" w15:restartNumberingAfterBreak="0">
    <w:nsid w:val="7BC56367"/>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3" w15:restartNumberingAfterBreak="0">
    <w:nsid w:val="7BC5638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4" w15:restartNumberingAfterBreak="0">
    <w:nsid w:val="7BC56389"/>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5" w15:restartNumberingAfterBreak="0">
    <w:nsid w:val="7BC56396"/>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6" w15:restartNumberingAfterBreak="0">
    <w:nsid w:val="7BC56408"/>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7" w15:restartNumberingAfterBreak="0">
    <w:nsid w:val="7BC56415"/>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8" w15:restartNumberingAfterBreak="0">
    <w:nsid w:val="7BC5642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9" w15:restartNumberingAfterBreak="0">
    <w:nsid w:val="7BC56553"/>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0" w15:restartNumberingAfterBreak="0">
    <w:nsid w:val="7BC56559"/>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1" w15:restartNumberingAfterBreak="0">
    <w:nsid w:val="7BC56715"/>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2" w15:restartNumberingAfterBreak="0">
    <w:nsid w:val="7BC56721"/>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3" w15:restartNumberingAfterBreak="0">
    <w:nsid w:val="7BC56728"/>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4" w15:restartNumberingAfterBreak="0">
    <w:nsid w:val="7BC56734"/>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5" w15:restartNumberingAfterBreak="0">
    <w:nsid w:val="7BC56740"/>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6" w15:restartNumberingAfterBreak="0">
    <w:nsid w:val="7BC56746"/>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7" w15:restartNumberingAfterBreak="0">
    <w:nsid w:val="7BC5675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8" w15:restartNumberingAfterBreak="0">
    <w:nsid w:val="7BC56758"/>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9" w15:restartNumberingAfterBreak="0">
    <w:nsid w:val="7BC56764"/>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0" w15:restartNumberingAfterBreak="0">
    <w:nsid w:val="7BC56770"/>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1" w15:restartNumberingAfterBreak="0">
    <w:nsid w:val="7BC56776"/>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2" w15:restartNumberingAfterBreak="0">
    <w:nsid w:val="7BC5678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3" w15:restartNumberingAfterBreak="0">
    <w:nsid w:val="7BC56788"/>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4" w15:restartNumberingAfterBreak="0">
    <w:nsid w:val="7BC56794"/>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5" w15:restartNumberingAfterBreak="0">
    <w:nsid w:val="7BC56800"/>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6" w15:restartNumberingAfterBreak="0">
    <w:nsid w:val="7BC56806"/>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7" w15:restartNumberingAfterBreak="0">
    <w:nsid w:val="7BC56821"/>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8" w15:restartNumberingAfterBreak="0">
    <w:nsid w:val="7BC56828"/>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9" w15:restartNumberingAfterBreak="0">
    <w:nsid w:val="7BC56839"/>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0" w15:restartNumberingAfterBreak="0">
    <w:nsid w:val="7BC56846"/>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1" w15:restartNumberingAfterBreak="0">
    <w:nsid w:val="7BC5685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2" w15:restartNumberingAfterBreak="0">
    <w:nsid w:val="7BC56863"/>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3" w15:restartNumberingAfterBreak="0">
    <w:nsid w:val="7BC56871"/>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4" w15:restartNumberingAfterBreak="0">
    <w:nsid w:val="7BC5688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5" w15:restartNumberingAfterBreak="0">
    <w:nsid w:val="7BC56895"/>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6" w15:restartNumberingAfterBreak="0">
    <w:nsid w:val="7BC56907"/>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7" w15:restartNumberingAfterBreak="0">
    <w:nsid w:val="7BC56915"/>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8" w15:restartNumberingAfterBreak="0">
    <w:nsid w:val="7C416250"/>
    <w:multiLevelType w:val="hybridMultilevel"/>
    <w:tmpl w:val="E0E0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9" w15:restartNumberingAfterBreak="0">
    <w:nsid w:val="7DA26499"/>
    <w:multiLevelType w:val="hybridMultilevel"/>
    <w:tmpl w:val="B27E39EA"/>
    <w:lvl w:ilvl="0" w:tplc="D9FC3978">
      <w:start w:val="1"/>
      <w:numFmt w:val="lowerLetter"/>
      <w:lvlText w:val="%1."/>
      <w:lvlJc w:val="left"/>
      <w:pPr>
        <w:tabs>
          <w:tab w:val="num" w:pos="2880"/>
        </w:tabs>
        <w:ind w:left="2880" w:hanging="360"/>
      </w:pPr>
      <w:rPr>
        <w:rFonts w:cs="Times New Roman"/>
      </w:rPr>
    </w:lvl>
    <w:lvl w:ilvl="1" w:tplc="0B4CD2B0">
      <w:start w:val="1"/>
      <w:numFmt w:val="lowerLetter"/>
      <w:lvlText w:val="%2."/>
      <w:lvlJc w:val="left"/>
      <w:pPr>
        <w:tabs>
          <w:tab w:val="num" w:pos="3600"/>
        </w:tabs>
        <w:ind w:left="3600" w:hanging="360"/>
      </w:pPr>
      <w:rPr>
        <w:rFonts w:cs="Times New Roman"/>
      </w:rPr>
    </w:lvl>
    <w:lvl w:ilvl="2" w:tplc="2E54C500">
      <w:start w:val="1"/>
      <w:numFmt w:val="lowerRoman"/>
      <w:lvlText w:val="%3."/>
      <w:lvlJc w:val="right"/>
      <w:pPr>
        <w:tabs>
          <w:tab w:val="num" w:pos="4320"/>
        </w:tabs>
        <w:ind w:left="4320" w:hanging="180"/>
      </w:pPr>
      <w:rPr>
        <w:rFonts w:cs="Times New Roman"/>
      </w:rPr>
    </w:lvl>
    <w:lvl w:ilvl="3" w:tplc="4740B11E">
      <w:start w:val="1"/>
      <w:numFmt w:val="decimal"/>
      <w:lvlText w:val="%4."/>
      <w:lvlJc w:val="left"/>
      <w:pPr>
        <w:tabs>
          <w:tab w:val="num" w:pos="5040"/>
        </w:tabs>
        <w:ind w:left="5040" w:hanging="360"/>
      </w:pPr>
      <w:rPr>
        <w:rFonts w:cs="Times New Roman"/>
      </w:rPr>
    </w:lvl>
    <w:lvl w:ilvl="4" w:tplc="52E69EFE">
      <w:start w:val="1"/>
      <w:numFmt w:val="lowerLetter"/>
      <w:lvlText w:val="%5."/>
      <w:lvlJc w:val="left"/>
      <w:pPr>
        <w:tabs>
          <w:tab w:val="num" w:pos="5760"/>
        </w:tabs>
        <w:ind w:left="5760" w:hanging="360"/>
      </w:pPr>
      <w:rPr>
        <w:rFonts w:cs="Times New Roman"/>
      </w:rPr>
    </w:lvl>
    <w:lvl w:ilvl="5" w:tplc="0FD4B068">
      <w:start w:val="1"/>
      <w:numFmt w:val="lowerRoman"/>
      <w:lvlText w:val="%6."/>
      <w:lvlJc w:val="right"/>
      <w:pPr>
        <w:tabs>
          <w:tab w:val="num" w:pos="6480"/>
        </w:tabs>
        <w:ind w:left="6480" w:hanging="180"/>
      </w:pPr>
      <w:rPr>
        <w:rFonts w:cs="Times New Roman"/>
      </w:rPr>
    </w:lvl>
    <w:lvl w:ilvl="6" w:tplc="180A74FA">
      <w:start w:val="1"/>
      <w:numFmt w:val="decimal"/>
      <w:lvlText w:val="%7."/>
      <w:lvlJc w:val="left"/>
      <w:pPr>
        <w:tabs>
          <w:tab w:val="num" w:pos="7200"/>
        </w:tabs>
        <w:ind w:left="7200" w:hanging="360"/>
      </w:pPr>
      <w:rPr>
        <w:rFonts w:cs="Times New Roman"/>
      </w:rPr>
    </w:lvl>
    <w:lvl w:ilvl="7" w:tplc="39304DFE">
      <w:start w:val="1"/>
      <w:numFmt w:val="lowerLetter"/>
      <w:lvlText w:val="%8."/>
      <w:lvlJc w:val="left"/>
      <w:pPr>
        <w:tabs>
          <w:tab w:val="num" w:pos="7920"/>
        </w:tabs>
        <w:ind w:left="7920" w:hanging="360"/>
      </w:pPr>
      <w:rPr>
        <w:rFonts w:cs="Times New Roman"/>
      </w:rPr>
    </w:lvl>
    <w:lvl w:ilvl="8" w:tplc="81E0D986">
      <w:start w:val="1"/>
      <w:numFmt w:val="lowerRoman"/>
      <w:lvlText w:val="%9."/>
      <w:lvlJc w:val="right"/>
      <w:pPr>
        <w:tabs>
          <w:tab w:val="num" w:pos="8640"/>
        </w:tabs>
        <w:ind w:left="8640" w:hanging="180"/>
      </w:pPr>
      <w:rPr>
        <w:rFonts w:cs="Times New Roman"/>
      </w:rPr>
    </w:lvl>
  </w:abstractNum>
  <w:abstractNum w:abstractNumId="1110" w15:restartNumberingAfterBreak="0">
    <w:nsid w:val="7E896572"/>
    <w:multiLevelType w:val="hybridMultilevel"/>
    <w:tmpl w:val="4304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1" w15:restartNumberingAfterBreak="0">
    <w:nsid w:val="7ED16899"/>
    <w:multiLevelType w:val="hybridMultilevel"/>
    <w:tmpl w:val="B750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2" w15:restartNumberingAfterBreak="0">
    <w:nsid w:val="7EEB6927"/>
    <w:multiLevelType w:val="hybridMultilevel"/>
    <w:tmpl w:val="C04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3" w15:restartNumberingAfterBreak="0">
    <w:nsid w:val="7F056184"/>
    <w:multiLevelType w:val="hybridMultilevel"/>
    <w:tmpl w:val="80247D44"/>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114" w15:restartNumberingAfterBreak="0">
    <w:nsid w:val="7F056214"/>
    <w:multiLevelType w:val="hybridMultilevel"/>
    <w:tmpl w:val="80247D44"/>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115" w15:restartNumberingAfterBreak="0">
    <w:nsid w:val="7F056243"/>
    <w:multiLevelType w:val="hybridMultilevel"/>
    <w:tmpl w:val="80247D44"/>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116" w15:restartNumberingAfterBreak="0">
    <w:nsid w:val="7F346410"/>
    <w:multiLevelType w:val="hybridMultilevel"/>
    <w:tmpl w:val="C9BC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6"/>
  </w:num>
  <w:num w:numId="2">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5"/>
  </w:num>
  <w:num w:numId="12">
    <w:abstractNumId w:val="255"/>
  </w:num>
  <w:num w:numId="13">
    <w:abstractNumId w:val="254"/>
  </w:num>
  <w:num w:numId="14">
    <w:abstractNumId w:val="254"/>
  </w:num>
  <w:num w:numId="15">
    <w:abstractNumId w:val="253"/>
  </w:num>
  <w:num w:numId="16">
    <w:abstractNumId w:val="253"/>
  </w:num>
  <w:num w:numId="17">
    <w:abstractNumId w:val="252"/>
  </w:num>
  <w:num w:numId="18">
    <w:abstractNumId w:val="252"/>
  </w:num>
  <w:num w:numId="19">
    <w:abstractNumId w:val="251"/>
  </w:num>
  <w:num w:numId="20">
    <w:abstractNumId w:val="251"/>
  </w:num>
  <w:num w:numId="21">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5"/>
  </w:num>
  <w:num w:numId="31">
    <w:abstractNumId w:val="254"/>
  </w:num>
  <w:num w:numId="32">
    <w:abstractNumId w:val="253"/>
  </w:num>
  <w:num w:numId="33">
    <w:abstractNumId w:val="252"/>
  </w:num>
  <w:num w:numId="34">
    <w:abstractNumId w:val="251"/>
  </w:num>
  <w:num w:numId="35">
    <w:abstractNumId w:val="5"/>
  </w:num>
  <w:num w:numId="36">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1042"/>
  </w:num>
  <w:num w:numId="72">
    <w:abstractNumId w:val="8"/>
  </w:num>
  <w:num w:numId="73">
    <w:abstractNumId w:val="958"/>
  </w:num>
  <w:num w:numId="74">
    <w:abstractNumId w:val="491"/>
  </w:num>
  <w:num w:numId="75">
    <w:abstractNumId w:val="341"/>
  </w:num>
  <w:num w:numId="76">
    <w:abstractNumId w:val="9"/>
  </w:num>
  <w:num w:numId="77">
    <w:abstractNumId w:val="10"/>
  </w:num>
  <w:num w:numId="78">
    <w:abstractNumId w:val="959"/>
  </w:num>
  <w:num w:numId="79">
    <w:abstractNumId w:val="492"/>
  </w:num>
  <w:num w:numId="80">
    <w:abstractNumId w:val="342"/>
  </w:num>
  <w:num w:numId="81">
    <w:abstractNumId w:val="11"/>
  </w:num>
  <w:num w:numId="82">
    <w:abstractNumId w:val="960"/>
  </w:num>
  <w:num w:numId="83">
    <w:abstractNumId w:val="493"/>
  </w:num>
  <w:num w:numId="84">
    <w:abstractNumId w:val="343"/>
  </w:num>
  <w:num w:numId="85">
    <w:abstractNumId w:val="12"/>
  </w:num>
  <w:num w:numId="86">
    <w:abstractNumId w:val="13"/>
  </w:num>
  <w:num w:numId="87">
    <w:abstractNumId w:val="961"/>
  </w:num>
  <w:num w:numId="88">
    <w:abstractNumId w:val="494"/>
  </w:num>
  <w:num w:numId="89">
    <w:abstractNumId w:val="344"/>
  </w:num>
  <w:num w:numId="90">
    <w:abstractNumId w:val="14"/>
  </w:num>
  <w:num w:numId="91">
    <w:abstractNumId w:val="962"/>
  </w:num>
  <w:num w:numId="92">
    <w:abstractNumId w:val="495"/>
  </w:num>
  <w:num w:numId="93">
    <w:abstractNumId w:val="345"/>
  </w:num>
  <w:num w:numId="94">
    <w:abstractNumId w:val="15"/>
  </w:num>
  <w:num w:numId="95">
    <w:abstractNumId w:val="963"/>
  </w:num>
  <w:num w:numId="96">
    <w:abstractNumId w:val="496"/>
  </w:num>
  <w:num w:numId="97">
    <w:abstractNumId w:val="346"/>
  </w:num>
  <w:num w:numId="98">
    <w:abstractNumId w:val="82"/>
  </w:num>
  <w:num w:numId="99">
    <w:abstractNumId w:val="974"/>
  </w:num>
  <w:num w:numId="100">
    <w:abstractNumId w:val="507"/>
  </w:num>
  <w:num w:numId="101">
    <w:abstractNumId w:val="347"/>
  </w:num>
  <w:num w:numId="102">
    <w:abstractNumId w:val="83"/>
  </w:num>
  <w:num w:numId="103">
    <w:abstractNumId w:val="975"/>
  </w:num>
  <w:num w:numId="104">
    <w:abstractNumId w:val="508"/>
  </w:num>
  <w:num w:numId="105">
    <w:abstractNumId w:val="348"/>
  </w:num>
  <w:num w:numId="106">
    <w:abstractNumId w:val="18"/>
  </w:num>
  <w:num w:numId="107">
    <w:abstractNumId w:val="966"/>
  </w:num>
  <w:num w:numId="108">
    <w:abstractNumId w:val="499"/>
  </w:num>
  <w:num w:numId="109">
    <w:abstractNumId w:val="349"/>
  </w:num>
  <w:num w:numId="110">
    <w:abstractNumId w:val="213"/>
  </w:num>
  <w:num w:numId="111">
    <w:abstractNumId w:val="967"/>
  </w:num>
  <w:num w:numId="112">
    <w:abstractNumId w:val="500"/>
  </w:num>
  <w:num w:numId="113">
    <w:abstractNumId w:val="376"/>
  </w:num>
  <w:num w:numId="114">
    <w:abstractNumId w:val="111"/>
  </w:num>
  <w:num w:numId="115">
    <w:abstractNumId w:val="21"/>
  </w:num>
  <w:num w:numId="116">
    <w:abstractNumId w:val="565"/>
  </w:num>
  <w:num w:numId="117">
    <w:abstractNumId w:val="22"/>
  </w:num>
  <w:num w:numId="118">
    <w:abstractNumId w:val="23"/>
  </w:num>
  <w:num w:numId="119">
    <w:abstractNumId w:val="24"/>
  </w:num>
  <w:num w:numId="120">
    <w:abstractNumId w:val="25"/>
  </w:num>
  <w:num w:numId="121">
    <w:abstractNumId w:val="26"/>
  </w:num>
  <w:num w:numId="122">
    <w:abstractNumId w:val="27"/>
  </w:num>
  <w:num w:numId="123">
    <w:abstractNumId w:val="477"/>
  </w:num>
  <w:num w:numId="124">
    <w:abstractNumId w:val="420"/>
  </w:num>
  <w:num w:numId="125">
    <w:abstractNumId w:val="316"/>
  </w:num>
  <w:num w:numId="126">
    <w:abstractNumId w:val="258"/>
  </w:num>
  <w:num w:numId="127">
    <w:abstractNumId w:val="435"/>
  </w:num>
  <w:num w:numId="128">
    <w:abstractNumId w:val="459"/>
  </w:num>
  <w:num w:numId="129">
    <w:abstractNumId w:val="570"/>
  </w:num>
  <w:num w:numId="130">
    <w:abstractNumId w:val="949"/>
  </w:num>
  <w:num w:numId="131">
    <w:abstractNumId w:val="460"/>
  </w:num>
  <w:num w:numId="132">
    <w:abstractNumId w:val="264"/>
  </w:num>
  <w:num w:numId="133">
    <w:abstractNumId w:val="311"/>
  </w:num>
  <w:num w:numId="134">
    <w:abstractNumId w:val="563"/>
  </w:num>
  <w:num w:numId="135">
    <w:abstractNumId w:val="585"/>
  </w:num>
  <w:num w:numId="136">
    <w:abstractNumId w:val="28"/>
  </w:num>
  <w:num w:numId="137">
    <w:abstractNumId w:val="29"/>
  </w:num>
  <w:num w:numId="138">
    <w:abstractNumId w:val="490"/>
  </w:num>
  <w:num w:numId="139">
    <w:abstractNumId w:val="30"/>
  </w:num>
  <w:num w:numId="140">
    <w:abstractNumId w:val="31"/>
  </w:num>
  <w:num w:numId="141">
    <w:abstractNumId w:val="1050"/>
  </w:num>
  <w:num w:numId="142">
    <w:abstractNumId w:val="458"/>
  </w:num>
  <w:num w:numId="143">
    <w:abstractNumId w:val="32"/>
  </w:num>
  <w:num w:numId="144">
    <w:abstractNumId w:val="1053"/>
  </w:num>
  <w:num w:numId="145">
    <w:abstractNumId w:val="449"/>
  </w:num>
  <w:num w:numId="146">
    <w:abstractNumId w:val="317"/>
  </w:num>
  <w:num w:numId="147">
    <w:abstractNumId w:val="330"/>
  </w:num>
  <w:num w:numId="148">
    <w:abstractNumId w:val="33"/>
  </w:num>
  <w:num w:numId="149">
    <w:abstractNumId w:val="447"/>
  </w:num>
  <w:num w:numId="150">
    <w:abstractNumId w:val="414"/>
  </w:num>
  <w:num w:numId="151">
    <w:abstractNumId w:val="262"/>
  </w:num>
  <w:num w:numId="152">
    <w:abstractNumId w:val="571"/>
  </w:num>
  <w:num w:numId="153">
    <w:abstractNumId w:val="571"/>
  </w:num>
  <w:num w:numId="154">
    <w:abstractNumId w:val="446"/>
  </w:num>
  <w:num w:numId="155">
    <w:abstractNumId w:val="34"/>
  </w:num>
  <w:num w:numId="156">
    <w:abstractNumId w:val="35"/>
  </w:num>
  <w:num w:numId="157">
    <w:abstractNumId w:val="1054"/>
  </w:num>
  <w:num w:numId="158">
    <w:abstractNumId w:val="450"/>
  </w:num>
  <w:num w:numId="159">
    <w:abstractNumId w:val="318"/>
  </w:num>
  <w:num w:numId="160">
    <w:abstractNumId w:val="331"/>
  </w:num>
  <w:num w:numId="161">
    <w:abstractNumId w:val="36"/>
  </w:num>
  <w:num w:numId="162">
    <w:abstractNumId w:val="483"/>
  </w:num>
  <w:num w:numId="163">
    <w:abstractNumId w:val="431"/>
  </w:num>
  <w:num w:numId="164">
    <w:abstractNumId w:val="37"/>
  </w:num>
  <w:num w:numId="165">
    <w:abstractNumId w:val="1055"/>
  </w:num>
  <w:num w:numId="166">
    <w:abstractNumId w:val="451"/>
  </w:num>
  <w:num w:numId="167">
    <w:abstractNumId w:val="319"/>
  </w:num>
  <w:num w:numId="168">
    <w:abstractNumId w:val="332"/>
  </w:num>
  <w:num w:numId="169">
    <w:abstractNumId w:val="38"/>
  </w:num>
  <w:num w:numId="170">
    <w:abstractNumId w:val="587"/>
  </w:num>
  <w:num w:numId="171">
    <w:abstractNumId w:val="825"/>
  </w:num>
  <w:num w:numId="172">
    <w:abstractNumId w:val="706"/>
  </w:num>
  <w:num w:numId="173">
    <w:abstractNumId w:val="1064"/>
  </w:num>
  <w:num w:numId="174">
    <w:abstractNumId w:val="265"/>
  </w:num>
  <w:num w:numId="175">
    <w:abstractNumId w:val="39"/>
  </w:num>
  <w:num w:numId="176">
    <w:abstractNumId w:val="590"/>
  </w:num>
  <w:num w:numId="177">
    <w:abstractNumId w:val="828"/>
  </w:num>
  <w:num w:numId="178">
    <w:abstractNumId w:val="707"/>
  </w:num>
  <w:num w:numId="179">
    <w:abstractNumId w:val="1065"/>
  </w:num>
  <w:num w:numId="180">
    <w:abstractNumId w:val="268"/>
  </w:num>
  <w:num w:numId="181">
    <w:abstractNumId w:val="481"/>
  </w:num>
  <w:num w:numId="182">
    <w:abstractNumId w:val="40"/>
  </w:num>
  <w:num w:numId="183">
    <w:abstractNumId w:val="968"/>
  </w:num>
  <w:num w:numId="184">
    <w:abstractNumId w:val="501"/>
  </w:num>
  <w:num w:numId="185">
    <w:abstractNumId w:val="351"/>
  </w:num>
  <w:num w:numId="186">
    <w:abstractNumId w:val="41"/>
  </w:num>
  <w:num w:numId="187">
    <w:abstractNumId w:val="589"/>
  </w:num>
  <w:num w:numId="188">
    <w:abstractNumId w:val="827"/>
  </w:num>
  <w:num w:numId="189">
    <w:abstractNumId w:val="708"/>
  </w:num>
  <w:num w:numId="190">
    <w:abstractNumId w:val="1066"/>
  </w:num>
  <w:num w:numId="191">
    <w:abstractNumId w:val="267"/>
  </w:num>
  <w:num w:numId="192">
    <w:abstractNumId w:val="39"/>
  </w:num>
  <w:num w:numId="193">
    <w:abstractNumId w:val="590"/>
  </w:num>
  <w:num w:numId="194">
    <w:abstractNumId w:val="828"/>
  </w:num>
  <w:num w:numId="195">
    <w:abstractNumId w:val="707"/>
  </w:num>
  <w:num w:numId="196">
    <w:abstractNumId w:val="1065"/>
  </w:num>
  <w:num w:numId="197">
    <w:abstractNumId w:val="268"/>
  </w:num>
  <w:num w:numId="198">
    <w:abstractNumId w:val="481"/>
  </w:num>
  <w:num w:numId="199">
    <w:abstractNumId w:val="43"/>
  </w:num>
  <w:num w:numId="200">
    <w:abstractNumId w:val="591"/>
  </w:num>
  <w:num w:numId="201">
    <w:abstractNumId w:val="829"/>
  </w:num>
  <w:num w:numId="202">
    <w:abstractNumId w:val="710"/>
  </w:num>
  <w:num w:numId="203">
    <w:abstractNumId w:val="1068"/>
  </w:num>
  <w:num w:numId="204">
    <w:abstractNumId w:val="269"/>
  </w:num>
  <w:num w:numId="205">
    <w:abstractNumId w:val="44"/>
  </w:num>
  <w:num w:numId="206">
    <w:abstractNumId w:val="592"/>
  </w:num>
  <w:num w:numId="207">
    <w:abstractNumId w:val="830"/>
  </w:num>
  <w:num w:numId="208">
    <w:abstractNumId w:val="711"/>
  </w:num>
  <w:num w:numId="209">
    <w:abstractNumId w:val="1069"/>
  </w:num>
  <w:num w:numId="210">
    <w:abstractNumId w:val="270"/>
  </w:num>
  <w:num w:numId="211">
    <w:abstractNumId w:val="45"/>
  </w:num>
  <w:num w:numId="212">
    <w:abstractNumId w:val="593"/>
  </w:num>
  <w:num w:numId="213">
    <w:abstractNumId w:val="831"/>
  </w:num>
  <w:num w:numId="214">
    <w:abstractNumId w:val="712"/>
  </w:num>
  <w:num w:numId="215">
    <w:abstractNumId w:val="1070"/>
  </w:num>
  <w:num w:numId="216">
    <w:abstractNumId w:val="271"/>
  </w:num>
  <w:num w:numId="217">
    <w:abstractNumId w:val="46"/>
  </w:num>
  <w:num w:numId="218">
    <w:abstractNumId w:val="1033"/>
  </w:num>
  <w:num w:numId="219">
    <w:abstractNumId w:val="1043"/>
  </w:num>
  <w:num w:numId="220">
    <w:abstractNumId w:val="572"/>
  </w:num>
  <w:num w:numId="221">
    <w:abstractNumId w:val="47"/>
  </w:num>
  <w:num w:numId="222">
    <w:abstractNumId w:val="1034"/>
  </w:num>
  <w:num w:numId="223">
    <w:abstractNumId w:val="1044"/>
  </w:num>
  <w:num w:numId="224">
    <w:abstractNumId w:val="573"/>
  </w:num>
  <w:num w:numId="225">
    <w:abstractNumId w:val="956"/>
    <w:lvlOverride w:ilvl="0">
      <w:lvl w:ilvl="0">
        <w:numFmt w:val="decimal"/>
        <w:lvlText w:val="%1."/>
        <w:lvlJc w:val="left"/>
      </w:lvl>
    </w:lvlOverride>
  </w:num>
  <w:num w:numId="226">
    <w:abstractNumId w:val="310"/>
  </w:num>
  <w:num w:numId="227">
    <w:abstractNumId w:val="48"/>
  </w:num>
  <w:num w:numId="228">
    <w:abstractNumId w:val="969"/>
  </w:num>
  <w:num w:numId="229">
    <w:abstractNumId w:val="502"/>
  </w:num>
  <w:num w:numId="230">
    <w:abstractNumId w:val="352"/>
  </w:num>
  <w:num w:numId="231">
    <w:abstractNumId w:val="49"/>
  </w:num>
  <w:num w:numId="232">
    <w:abstractNumId w:val="597"/>
  </w:num>
  <w:num w:numId="233">
    <w:abstractNumId w:val="832"/>
  </w:num>
  <w:num w:numId="234">
    <w:abstractNumId w:val="713"/>
  </w:num>
  <w:num w:numId="235">
    <w:abstractNumId w:val="50"/>
  </w:num>
  <w:num w:numId="236">
    <w:abstractNumId w:val="598"/>
  </w:num>
  <w:num w:numId="237">
    <w:abstractNumId w:val="833"/>
  </w:num>
  <w:num w:numId="238">
    <w:abstractNumId w:val="717"/>
  </w:num>
  <w:num w:numId="239">
    <w:abstractNumId w:val="51"/>
  </w:num>
  <w:num w:numId="240">
    <w:abstractNumId w:val="596"/>
  </w:num>
  <w:num w:numId="241">
    <w:abstractNumId w:val="834"/>
  </w:num>
  <w:num w:numId="242">
    <w:abstractNumId w:val="715"/>
  </w:num>
  <w:num w:numId="243">
    <w:abstractNumId w:val="52"/>
  </w:num>
  <w:num w:numId="244">
    <w:abstractNumId w:val="1035"/>
  </w:num>
  <w:num w:numId="245">
    <w:abstractNumId w:val="576"/>
  </w:num>
  <w:num w:numId="246">
    <w:abstractNumId w:val="441"/>
  </w:num>
  <w:num w:numId="247">
    <w:abstractNumId w:val="1113"/>
  </w:num>
  <w:num w:numId="248">
    <w:abstractNumId w:val="53"/>
  </w:num>
  <w:num w:numId="249">
    <w:abstractNumId w:val="1038"/>
  </w:num>
  <w:num w:numId="250">
    <w:abstractNumId w:val="566"/>
  </w:num>
  <w:num w:numId="251">
    <w:abstractNumId w:val="577"/>
  </w:num>
  <w:num w:numId="252">
    <w:abstractNumId w:val="582"/>
  </w:num>
  <w:num w:numId="253">
    <w:abstractNumId w:val="442"/>
  </w:num>
  <w:num w:numId="254">
    <w:abstractNumId w:val="54"/>
  </w:num>
  <w:num w:numId="255">
    <w:abstractNumId w:val="972"/>
  </w:num>
  <w:num w:numId="256">
    <w:abstractNumId w:val="503"/>
  </w:num>
  <w:num w:numId="257">
    <w:abstractNumId w:val="355"/>
  </w:num>
  <w:num w:numId="258">
    <w:abstractNumId w:val="340"/>
  </w:num>
  <w:num w:numId="259">
    <w:abstractNumId w:val="55"/>
  </w:num>
  <w:num w:numId="260">
    <w:abstractNumId w:val="56"/>
  </w:num>
  <w:num w:numId="261">
    <w:abstractNumId w:val="971"/>
  </w:num>
  <w:num w:numId="262">
    <w:abstractNumId w:val="504"/>
  </w:num>
  <w:num w:numId="263">
    <w:abstractNumId w:val="354"/>
  </w:num>
  <w:num w:numId="264">
    <w:abstractNumId w:val="338"/>
  </w:num>
  <w:num w:numId="265">
    <w:abstractNumId w:val="49"/>
  </w:num>
  <w:num w:numId="266">
    <w:abstractNumId w:val="597"/>
  </w:num>
  <w:num w:numId="267">
    <w:abstractNumId w:val="832"/>
  </w:num>
  <w:num w:numId="268">
    <w:abstractNumId w:val="713"/>
  </w:num>
  <w:num w:numId="269">
    <w:abstractNumId w:val="50"/>
  </w:num>
  <w:num w:numId="270">
    <w:abstractNumId w:val="598"/>
  </w:num>
  <w:num w:numId="271">
    <w:abstractNumId w:val="833"/>
  </w:num>
  <w:num w:numId="272">
    <w:abstractNumId w:val="717"/>
  </w:num>
  <w:num w:numId="273">
    <w:abstractNumId w:val="52"/>
  </w:num>
  <w:num w:numId="274">
    <w:abstractNumId w:val="1035"/>
  </w:num>
  <w:num w:numId="275">
    <w:abstractNumId w:val="576"/>
  </w:num>
  <w:num w:numId="276">
    <w:abstractNumId w:val="441"/>
  </w:num>
  <w:num w:numId="277">
    <w:abstractNumId w:val="1113"/>
  </w:num>
  <w:num w:numId="278">
    <w:abstractNumId w:val="53"/>
  </w:num>
  <w:num w:numId="279">
    <w:abstractNumId w:val="1038"/>
  </w:num>
  <w:num w:numId="280">
    <w:abstractNumId w:val="566"/>
  </w:num>
  <w:num w:numId="281">
    <w:abstractNumId w:val="577"/>
  </w:num>
  <w:num w:numId="282">
    <w:abstractNumId w:val="582"/>
  </w:num>
  <w:num w:numId="283">
    <w:abstractNumId w:val="442"/>
  </w:num>
  <w:num w:numId="284">
    <w:abstractNumId w:val="54"/>
  </w:num>
  <w:num w:numId="285">
    <w:abstractNumId w:val="972"/>
  </w:num>
  <w:num w:numId="286">
    <w:abstractNumId w:val="503"/>
  </w:num>
  <w:num w:numId="287">
    <w:abstractNumId w:val="355"/>
  </w:num>
  <w:num w:numId="288">
    <w:abstractNumId w:val="340"/>
  </w:num>
  <w:num w:numId="289">
    <w:abstractNumId w:val="55"/>
  </w:num>
  <w:num w:numId="290">
    <w:abstractNumId w:val="63"/>
  </w:num>
  <w:num w:numId="291">
    <w:abstractNumId w:val="973"/>
  </w:num>
  <w:num w:numId="292">
    <w:abstractNumId w:val="506"/>
  </w:num>
  <w:num w:numId="293">
    <w:abstractNumId w:val="356"/>
  </w:num>
  <w:num w:numId="294">
    <w:abstractNumId w:val="64"/>
  </w:num>
  <w:num w:numId="295">
    <w:abstractNumId w:val="1039"/>
  </w:num>
  <w:num w:numId="296">
    <w:abstractNumId w:val="1045"/>
  </w:num>
  <w:num w:numId="297">
    <w:abstractNumId w:val="578"/>
  </w:num>
  <w:num w:numId="298">
    <w:abstractNumId w:val="65"/>
  </w:num>
  <w:num w:numId="299">
    <w:abstractNumId w:val="599"/>
  </w:num>
  <w:num w:numId="300">
    <w:abstractNumId w:val="837"/>
  </w:num>
  <w:num w:numId="301">
    <w:abstractNumId w:val="718"/>
  </w:num>
  <w:num w:numId="302">
    <w:abstractNumId w:val="66"/>
  </w:num>
  <w:num w:numId="303">
    <w:abstractNumId w:val="1040"/>
  </w:num>
  <w:num w:numId="304">
    <w:abstractNumId w:val="579"/>
  </w:num>
  <w:num w:numId="305">
    <w:abstractNumId w:val="443"/>
  </w:num>
  <w:num w:numId="306">
    <w:abstractNumId w:val="1115"/>
  </w:num>
  <w:num w:numId="307">
    <w:abstractNumId w:val="443"/>
  </w:num>
  <w:num w:numId="308">
    <w:abstractNumId w:val="67"/>
  </w:num>
  <w:num w:numId="309">
    <w:abstractNumId w:val="68"/>
  </w:num>
  <w:num w:numId="310">
    <w:abstractNumId w:val="69"/>
  </w:num>
  <w:num w:numId="311">
    <w:abstractNumId w:val="70"/>
  </w:num>
  <w:num w:numId="312">
    <w:abstractNumId w:val="71"/>
  </w:num>
  <w:num w:numId="313">
    <w:abstractNumId w:val="489"/>
  </w:num>
  <w:num w:numId="314">
    <w:abstractNumId w:val="486"/>
  </w:num>
  <w:num w:numId="315">
    <w:abstractNumId w:val="1108"/>
  </w:num>
  <w:num w:numId="316">
    <w:abstractNumId w:val="72"/>
  </w:num>
  <w:num w:numId="317">
    <w:abstractNumId w:val="600"/>
  </w:num>
  <w:num w:numId="318">
    <w:abstractNumId w:val="838"/>
  </w:num>
  <w:num w:numId="319">
    <w:abstractNumId w:val="719"/>
  </w:num>
  <w:num w:numId="320">
    <w:abstractNumId w:val="415"/>
  </w:num>
  <w:num w:numId="321">
    <w:abstractNumId w:val="261"/>
  </w:num>
  <w:num w:numId="322">
    <w:abstractNumId w:val="73"/>
  </w:num>
  <w:num w:numId="323">
    <w:abstractNumId w:val="601"/>
  </w:num>
  <w:num w:numId="324">
    <w:abstractNumId w:val="839"/>
  </w:num>
  <w:num w:numId="325">
    <w:abstractNumId w:val="720"/>
  </w:num>
  <w:num w:numId="326">
    <w:abstractNumId w:val="74"/>
  </w:num>
  <w:num w:numId="327">
    <w:abstractNumId w:val="602"/>
  </w:num>
  <w:num w:numId="328">
    <w:abstractNumId w:val="840"/>
  </w:num>
  <w:num w:numId="329">
    <w:abstractNumId w:val="721"/>
  </w:num>
  <w:num w:numId="330">
    <w:abstractNumId w:val="75"/>
  </w:num>
  <w:num w:numId="331">
    <w:abstractNumId w:val="603"/>
  </w:num>
  <w:num w:numId="332">
    <w:abstractNumId w:val="841"/>
  </w:num>
  <w:num w:numId="333">
    <w:abstractNumId w:val="722"/>
  </w:num>
  <w:num w:numId="334">
    <w:abstractNumId w:val="76"/>
  </w:num>
  <w:num w:numId="335">
    <w:abstractNumId w:val="604"/>
  </w:num>
  <w:num w:numId="336">
    <w:abstractNumId w:val="842"/>
  </w:num>
  <w:num w:numId="337">
    <w:abstractNumId w:val="723"/>
  </w:num>
  <w:num w:numId="338">
    <w:abstractNumId w:val="77"/>
  </w:num>
  <w:num w:numId="339">
    <w:abstractNumId w:val="605"/>
  </w:num>
  <w:num w:numId="340">
    <w:abstractNumId w:val="843"/>
  </w:num>
  <w:num w:numId="341">
    <w:abstractNumId w:val="724"/>
  </w:num>
  <w:num w:numId="342">
    <w:abstractNumId w:val="78"/>
  </w:num>
  <w:num w:numId="343">
    <w:abstractNumId w:val="606"/>
  </w:num>
  <w:num w:numId="344">
    <w:abstractNumId w:val="844"/>
  </w:num>
  <w:num w:numId="345">
    <w:abstractNumId w:val="725"/>
  </w:num>
  <w:num w:numId="346">
    <w:abstractNumId w:val="79"/>
  </w:num>
  <w:num w:numId="347">
    <w:abstractNumId w:val="607"/>
  </w:num>
  <w:num w:numId="348">
    <w:abstractNumId w:val="845"/>
  </w:num>
  <w:num w:numId="349">
    <w:abstractNumId w:val="726"/>
  </w:num>
  <w:num w:numId="350">
    <w:abstractNumId w:val="80"/>
  </w:num>
  <w:num w:numId="351">
    <w:abstractNumId w:val="608"/>
  </w:num>
  <w:num w:numId="352">
    <w:abstractNumId w:val="846"/>
  </w:num>
  <w:num w:numId="353">
    <w:abstractNumId w:val="727"/>
  </w:num>
  <w:num w:numId="354">
    <w:abstractNumId w:val="944"/>
  </w:num>
  <w:num w:numId="355">
    <w:abstractNumId w:val="437"/>
  </w:num>
  <w:num w:numId="356">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476"/>
  </w:num>
  <w:num w:numId="358">
    <w:abstractNumId w:val="309"/>
  </w:num>
  <w:num w:numId="359">
    <w:abstractNumId w:val="326"/>
  </w:num>
  <w:num w:numId="360">
    <w:abstractNumId w:val="259"/>
  </w:num>
  <w:num w:numId="361">
    <w:abstractNumId w:val="1047"/>
  </w:num>
  <w:num w:numId="362">
    <w:abstractNumId w:val="955"/>
  </w:num>
  <w:num w:numId="363">
    <w:abstractNumId w:val="329"/>
  </w:num>
  <w:num w:numId="364">
    <w:abstractNumId w:val="81"/>
  </w:num>
  <w:num w:numId="365">
    <w:abstractNumId w:val="609"/>
  </w:num>
  <w:num w:numId="366">
    <w:abstractNumId w:val="847"/>
  </w:num>
  <w:num w:numId="367">
    <w:abstractNumId w:val="728"/>
  </w:num>
  <w:num w:numId="368">
    <w:abstractNumId w:val="422"/>
  </w:num>
  <w:num w:numId="369">
    <w:abstractNumId w:val="429"/>
    <w:lvlOverride w:ilvl="0">
      <w:startOverride w:val="1"/>
    </w:lvlOverride>
    <w:lvlOverride w:ilvl="1"/>
    <w:lvlOverride w:ilvl="2"/>
    <w:lvlOverride w:ilvl="3"/>
    <w:lvlOverride w:ilvl="4"/>
    <w:lvlOverride w:ilvl="5"/>
    <w:lvlOverride w:ilvl="6"/>
    <w:lvlOverride w:ilvl="7"/>
    <w:lvlOverride w:ilvl="8"/>
  </w:num>
  <w:num w:numId="370">
    <w:abstractNumId w:val="478"/>
  </w:num>
  <w:num w:numId="371">
    <w:abstractNumId w:val="421"/>
  </w:num>
  <w:num w:numId="372">
    <w:abstractNumId w:val="482"/>
  </w:num>
  <w:num w:numId="373">
    <w:abstractNumId w:val="564"/>
  </w:num>
  <w:num w:numId="374">
    <w:abstractNumId w:val="82"/>
  </w:num>
  <w:num w:numId="375">
    <w:abstractNumId w:val="974"/>
  </w:num>
  <w:num w:numId="376">
    <w:abstractNumId w:val="507"/>
  </w:num>
  <w:num w:numId="377">
    <w:abstractNumId w:val="347"/>
  </w:num>
  <w:num w:numId="378">
    <w:abstractNumId w:val="83"/>
  </w:num>
  <w:num w:numId="379">
    <w:abstractNumId w:val="975"/>
  </w:num>
  <w:num w:numId="380">
    <w:abstractNumId w:val="508"/>
  </w:num>
  <w:num w:numId="381">
    <w:abstractNumId w:val="348"/>
  </w:num>
  <w:num w:numId="382">
    <w:abstractNumId w:val="84"/>
  </w:num>
  <w:num w:numId="383">
    <w:abstractNumId w:val="610"/>
  </w:num>
  <w:num w:numId="384">
    <w:abstractNumId w:val="848"/>
  </w:num>
  <w:num w:numId="385">
    <w:abstractNumId w:val="729"/>
  </w:num>
  <w:num w:numId="386">
    <w:abstractNumId w:val="85"/>
  </w:num>
  <w:num w:numId="387">
    <w:abstractNumId w:val="611"/>
  </w:num>
  <w:num w:numId="388">
    <w:abstractNumId w:val="849"/>
  </w:num>
  <w:num w:numId="389">
    <w:abstractNumId w:val="730"/>
  </w:num>
  <w:num w:numId="390">
    <w:abstractNumId w:val="86"/>
  </w:num>
  <w:num w:numId="391">
    <w:abstractNumId w:val="612"/>
  </w:num>
  <w:num w:numId="392">
    <w:abstractNumId w:val="850"/>
  </w:num>
  <w:num w:numId="393">
    <w:abstractNumId w:val="731"/>
  </w:num>
  <w:num w:numId="394">
    <w:abstractNumId w:val="87"/>
  </w:num>
  <w:num w:numId="395">
    <w:abstractNumId w:val="613"/>
  </w:num>
  <w:num w:numId="396">
    <w:abstractNumId w:val="851"/>
  </w:num>
  <w:num w:numId="397">
    <w:abstractNumId w:val="732"/>
  </w:num>
  <w:num w:numId="398">
    <w:abstractNumId w:val="88"/>
  </w:num>
  <w:num w:numId="399">
    <w:abstractNumId w:val="614"/>
  </w:num>
  <w:num w:numId="400">
    <w:abstractNumId w:val="852"/>
  </w:num>
  <w:num w:numId="401">
    <w:abstractNumId w:val="733"/>
  </w:num>
  <w:num w:numId="402">
    <w:abstractNumId w:val="89"/>
  </w:num>
  <w:num w:numId="403">
    <w:abstractNumId w:val="615"/>
  </w:num>
  <w:num w:numId="404">
    <w:abstractNumId w:val="853"/>
  </w:num>
  <w:num w:numId="405">
    <w:abstractNumId w:val="734"/>
  </w:num>
  <w:num w:numId="406">
    <w:abstractNumId w:val="1071"/>
  </w:num>
  <w:num w:numId="407">
    <w:abstractNumId w:val="272"/>
  </w:num>
  <w:num w:numId="408">
    <w:abstractNumId w:val="444"/>
  </w:num>
  <w:num w:numId="409">
    <w:abstractNumId w:val="90"/>
  </w:num>
  <w:num w:numId="410">
    <w:abstractNumId w:val="462"/>
  </w:num>
  <w:num w:numId="411">
    <w:abstractNumId w:val="426"/>
  </w:num>
  <w:num w:numId="412">
    <w:abstractNumId w:val="586"/>
  </w:num>
  <w:num w:numId="413">
    <w:abstractNumId w:val="465"/>
  </w:num>
  <w:num w:numId="414">
    <w:abstractNumId w:val="91"/>
  </w:num>
  <w:num w:numId="415">
    <w:abstractNumId w:val="463"/>
  </w:num>
  <w:num w:numId="416">
    <w:abstractNumId w:val="427"/>
  </w:num>
  <w:num w:numId="417">
    <w:abstractNumId w:val="92"/>
  </w:num>
  <w:num w:numId="418">
    <w:abstractNumId w:val="616"/>
  </w:num>
  <w:num w:numId="419">
    <w:abstractNumId w:val="854"/>
  </w:num>
  <w:num w:numId="420">
    <w:abstractNumId w:val="735"/>
  </w:num>
  <w:num w:numId="421">
    <w:abstractNumId w:val="416"/>
  </w:num>
  <w:num w:numId="422">
    <w:abstractNumId w:val="93"/>
  </w:num>
  <w:num w:numId="423">
    <w:abstractNumId w:val="464"/>
  </w:num>
  <w:num w:numId="424">
    <w:abstractNumId w:val="428"/>
  </w:num>
  <w:num w:numId="425">
    <w:abstractNumId w:val="94"/>
  </w:num>
  <w:num w:numId="426">
    <w:abstractNumId w:val="617"/>
  </w:num>
  <w:num w:numId="427">
    <w:abstractNumId w:val="855"/>
  </w:num>
  <w:num w:numId="428">
    <w:abstractNumId w:val="736"/>
  </w:num>
  <w:num w:numId="429">
    <w:abstractNumId w:val="95"/>
  </w:num>
  <w:num w:numId="430">
    <w:abstractNumId w:val="618"/>
  </w:num>
  <w:num w:numId="431">
    <w:abstractNumId w:val="856"/>
  </w:num>
  <w:num w:numId="432">
    <w:abstractNumId w:val="737"/>
  </w:num>
  <w:num w:numId="433">
    <w:abstractNumId w:val="1072"/>
  </w:num>
  <w:num w:numId="434">
    <w:abstractNumId w:val="273"/>
  </w:num>
  <w:num w:numId="435">
    <w:abstractNumId w:val="96"/>
  </w:num>
  <w:num w:numId="436">
    <w:abstractNumId w:val="619"/>
  </w:num>
  <w:num w:numId="437">
    <w:abstractNumId w:val="857"/>
  </w:num>
  <w:num w:numId="438">
    <w:abstractNumId w:val="738"/>
  </w:num>
  <w:num w:numId="439">
    <w:abstractNumId w:val="97"/>
  </w:num>
  <w:num w:numId="440">
    <w:abstractNumId w:val="976"/>
  </w:num>
  <w:num w:numId="441">
    <w:abstractNumId w:val="509"/>
  </w:num>
  <w:num w:numId="442">
    <w:abstractNumId w:val="359"/>
  </w:num>
  <w:num w:numId="443">
    <w:abstractNumId w:val="98"/>
  </w:num>
  <w:num w:numId="444">
    <w:abstractNumId w:val="620"/>
  </w:num>
  <w:num w:numId="445">
    <w:abstractNumId w:val="858"/>
  </w:num>
  <w:num w:numId="446">
    <w:abstractNumId w:val="739"/>
  </w:num>
  <w:num w:numId="447">
    <w:abstractNumId w:val="1073"/>
  </w:num>
  <w:num w:numId="448">
    <w:abstractNumId w:val="274"/>
  </w:num>
  <w:num w:numId="449">
    <w:abstractNumId w:val="584"/>
  </w:num>
  <w:num w:numId="450">
    <w:abstractNumId w:val="418"/>
  </w:num>
  <w:num w:numId="451">
    <w:abstractNumId w:val="99"/>
  </w:num>
  <w:num w:numId="452">
    <w:abstractNumId w:val="621"/>
  </w:num>
  <w:num w:numId="453">
    <w:abstractNumId w:val="859"/>
  </w:num>
  <w:num w:numId="454">
    <w:abstractNumId w:val="740"/>
  </w:num>
  <w:num w:numId="455">
    <w:abstractNumId w:val="1074"/>
  </w:num>
  <w:num w:numId="456">
    <w:abstractNumId w:val="275"/>
  </w:num>
  <w:num w:numId="457">
    <w:abstractNumId w:val="945"/>
  </w:num>
  <w:num w:numId="458">
    <w:abstractNumId w:val="100"/>
  </w:num>
  <w:num w:numId="459">
    <w:abstractNumId w:val="622"/>
  </w:num>
  <w:num w:numId="460">
    <w:abstractNumId w:val="860"/>
  </w:num>
  <w:num w:numId="461">
    <w:abstractNumId w:val="741"/>
  </w:num>
  <w:num w:numId="462">
    <w:abstractNumId w:val="1075"/>
  </w:num>
  <w:num w:numId="463">
    <w:abstractNumId w:val="276"/>
  </w:num>
  <w:num w:numId="464">
    <w:abstractNumId w:val="946"/>
  </w:num>
  <w:num w:numId="465">
    <w:abstractNumId w:val="101"/>
  </w:num>
  <w:num w:numId="466">
    <w:abstractNumId w:val="977"/>
  </w:num>
  <w:num w:numId="467">
    <w:abstractNumId w:val="510"/>
  </w:num>
  <w:num w:numId="468">
    <w:abstractNumId w:val="360"/>
  </w:num>
  <w:num w:numId="469">
    <w:abstractNumId w:val="102"/>
  </w:num>
  <w:num w:numId="470">
    <w:abstractNumId w:val="623"/>
  </w:num>
  <w:num w:numId="471">
    <w:abstractNumId w:val="861"/>
  </w:num>
  <w:num w:numId="472">
    <w:abstractNumId w:val="742"/>
  </w:num>
  <w:num w:numId="473">
    <w:abstractNumId w:val="1076"/>
  </w:num>
  <w:num w:numId="474">
    <w:abstractNumId w:val="277"/>
  </w:num>
  <w:num w:numId="475">
    <w:abstractNumId w:val="1116"/>
  </w:num>
  <w:num w:numId="476">
    <w:abstractNumId w:val="1031"/>
  </w:num>
  <w:num w:numId="477">
    <w:abstractNumId w:val="103"/>
  </w:num>
  <w:num w:numId="478">
    <w:abstractNumId w:val="624"/>
  </w:num>
  <w:num w:numId="479">
    <w:abstractNumId w:val="862"/>
  </w:num>
  <w:num w:numId="480">
    <w:abstractNumId w:val="743"/>
  </w:num>
  <w:num w:numId="481">
    <w:abstractNumId w:val="1077"/>
  </w:num>
  <w:num w:numId="482">
    <w:abstractNumId w:val="278"/>
  </w:num>
  <w:num w:numId="483">
    <w:abstractNumId w:val="947"/>
  </w:num>
  <w:num w:numId="484">
    <w:abstractNumId w:val="104"/>
  </w:num>
  <w:num w:numId="485">
    <w:abstractNumId w:val="625"/>
  </w:num>
  <w:num w:numId="486">
    <w:abstractNumId w:val="863"/>
  </w:num>
  <w:num w:numId="487">
    <w:abstractNumId w:val="744"/>
  </w:num>
  <w:num w:numId="488">
    <w:abstractNumId w:val="1078"/>
  </w:num>
  <w:num w:numId="489">
    <w:abstractNumId w:val="279"/>
  </w:num>
  <w:num w:numId="490">
    <w:abstractNumId w:val="111"/>
  </w:num>
  <w:num w:numId="491">
    <w:abstractNumId w:val="106"/>
  </w:num>
  <w:num w:numId="492">
    <w:abstractNumId w:val="1056"/>
  </w:num>
  <w:num w:numId="493">
    <w:abstractNumId w:val="452"/>
  </w:num>
  <w:num w:numId="494">
    <w:abstractNumId w:val="320"/>
  </w:num>
  <w:num w:numId="495">
    <w:abstractNumId w:val="333"/>
  </w:num>
  <w:num w:numId="496">
    <w:abstractNumId w:val="107"/>
  </w:num>
  <w:num w:numId="497">
    <w:abstractNumId w:val="978"/>
  </w:num>
  <w:num w:numId="498">
    <w:abstractNumId w:val="511"/>
  </w:num>
  <w:num w:numId="499">
    <w:abstractNumId w:val="361"/>
  </w:num>
  <w:num w:numId="500">
    <w:abstractNumId w:val="108"/>
  </w:num>
  <w:num w:numId="501">
    <w:abstractNumId w:val="1057"/>
  </w:num>
  <w:num w:numId="502">
    <w:abstractNumId w:val="453"/>
  </w:num>
  <w:num w:numId="503">
    <w:abstractNumId w:val="321"/>
  </w:num>
  <w:num w:numId="504">
    <w:abstractNumId w:val="334"/>
  </w:num>
  <w:num w:numId="505">
    <w:abstractNumId w:val="327"/>
  </w:num>
  <w:num w:numId="506">
    <w:abstractNumId w:val="109"/>
  </w:num>
  <w:num w:numId="507">
    <w:abstractNumId w:val="626"/>
  </w:num>
  <w:num w:numId="508">
    <w:abstractNumId w:val="864"/>
  </w:num>
  <w:num w:numId="509">
    <w:abstractNumId w:val="745"/>
  </w:num>
  <w:num w:numId="510">
    <w:abstractNumId w:val="110"/>
  </w:num>
  <w:num w:numId="511">
    <w:abstractNumId w:val="627"/>
  </w:num>
  <w:num w:numId="512">
    <w:abstractNumId w:val="865"/>
  </w:num>
  <w:num w:numId="513">
    <w:abstractNumId w:val="746"/>
  </w:num>
  <w:num w:numId="514">
    <w:abstractNumId w:val="257"/>
  </w:num>
  <w:num w:numId="515">
    <w:abstractNumId w:val="1052"/>
  </w:num>
  <w:num w:numId="516">
    <w:abstractNumId w:val="953"/>
  </w:num>
  <w:num w:numId="517">
    <w:abstractNumId w:val="1046"/>
  </w:num>
  <w:num w:numId="518">
    <w:abstractNumId w:val="111"/>
  </w:num>
  <w:num w:numId="519">
    <w:abstractNumId w:val="112"/>
  </w:num>
  <w:num w:numId="520">
    <w:abstractNumId w:val="113"/>
  </w:num>
  <w:num w:numId="521">
    <w:abstractNumId w:val="1058"/>
  </w:num>
  <w:num w:numId="522">
    <w:abstractNumId w:val="454"/>
  </w:num>
  <w:num w:numId="523">
    <w:abstractNumId w:val="322"/>
  </w:num>
  <w:num w:numId="524">
    <w:abstractNumId w:val="335"/>
  </w:num>
  <w:num w:numId="525">
    <w:abstractNumId w:val="114"/>
  </w:num>
  <w:num w:numId="526">
    <w:abstractNumId w:val="484"/>
  </w:num>
  <w:num w:numId="527">
    <w:abstractNumId w:val="432"/>
  </w:num>
  <w:num w:numId="528">
    <w:abstractNumId w:val="115"/>
  </w:num>
  <w:num w:numId="529">
    <w:abstractNumId w:val="1059"/>
  </w:num>
  <w:num w:numId="530">
    <w:abstractNumId w:val="455"/>
  </w:num>
  <w:num w:numId="531">
    <w:abstractNumId w:val="323"/>
  </w:num>
  <w:num w:numId="532">
    <w:abstractNumId w:val="336"/>
  </w:num>
  <w:num w:numId="533">
    <w:abstractNumId w:val="9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abstractNumId w:val="116"/>
  </w:num>
  <w:num w:numId="535">
    <w:abstractNumId w:val="628"/>
  </w:num>
  <w:num w:numId="536">
    <w:abstractNumId w:val="866"/>
  </w:num>
  <w:num w:numId="537">
    <w:abstractNumId w:val="747"/>
  </w:num>
  <w:num w:numId="538">
    <w:abstractNumId w:val="117"/>
  </w:num>
  <w:num w:numId="539">
    <w:abstractNumId w:val="629"/>
  </w:num>
  <w:num w:numId="540">
    <w:abstractNumId w:val="867"/>
  </w:num>
  <w:num w:numId="541">
    <w:abstractNumId w:val="748"/>
  </w:num>
  <w:num w:numId="542">
    <w:abstractNumId w:val="118"/>
  </w:num>
  <w:num w:numId="543">
    <w:abstractNumId w:val="630"/>
  </w:num>
  <w:num w:numId="544">
    <w:abstractNumId w:val="868"/>
  </w:num>
  <w:num w:numId="545">
    <w:abstractNumId w:val="749"/>
  </w:num>
  <w:num w:numId="546">
    <w:abstractNumId w:val="119"/>
  </w:num>
  <w:num w:numId="547">
    <w:abstractNumId w:val="631"/>
  </w:num>
  <w:num w:numId="548">
    <w:abstractNumId w:val="869"/>
  </w:num>
  <w:num w:numId="549">
    <w:abstractNumId w:val="750"/>
  </w:num>
  <w:num w:numId="550">
    <w:abstractNumId w:val="120"/>
  </w:num>
  <w:num w:numId="551">
    <w:abstractNumId w:val="632"/>
  </w:num>
  <w:num w:numId="552">
    <w:abstractNumId w:val="870"/>
  </w:num>
  <w:num w:numId="553">
    <w:abstractNumId w:val="751"/>
  </w:num>
  <w:num w:numId="554">
    <w:abstractNumId w:val="121"/>
  </w:num>
  <w:num w:numId="555">
    <w:abstractNumId w:val="633"/>
  </w:num>
  <w:num w:numId="556">
    <w:abstractNumId w:val="871"/>
  </w:num>
  <w:num w:numId="557">
    <w:abstractNumId w:val="752"/>
  </w:num>
  <w:num w:numId="558">
    <w:abstractNumId w:val="122"/>
  </w:num>
  <w:num w:numId="559">
    <w:abstractNumId w:val="634"/>
  </w:num>
  <w:num w:numId="560">
    <w:abstractNumId w:val="872"/>
  </w:num>
  <w:num w:numId="561">
    <w:abstractNumId w:val="753"/>
  </w:num>
  <w:num w:numId="562">
    <w:abstractNumId w:val="123"/>
  </w:num>
  <w:num w:numId="563">
    <w:abstractNumId w:val="635"/>
  </w:num>
  <w:num w:numId="564">
    <w:abstractNumId w:val="873"/>
  </w:num>
  <w:num w:numId="565">
    <w:abstractNumId w:val="754"/>
  </w:num>
  <w:num w:numId="566">
    <w:abstractNumId w:val="1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448"/>
  </w:num>
  <w:num w:numId="568">
    <w:abstractNumId w:val="1048"/>
  </w:num>
  <w:num w:numId="569">
    <w:abstractNumId w:val="430"/>
  </w:num>
  <w:num w:numId="570">
    <w:abstractNumId w:val="436"/>
  </w:num>
  <w:num w:numId="571">
    <w:abstractNumId w:val="1109"/>
  </w:num>
  <w:num w:numId="572">
    <w:abstractNumId w:val="479"/>
  </w:num>
  <w:num w:numId="573">
    <w:abstractNumId w:val="124"/>
  </w:num>
  <w:num w:numId="574">
    <w:abstractNumId w:val="636"/>
  </w:num>
  <w:num w:numId="575">
    <w:abstractNumId w:val="874"/>
  </w:num>
  <w:num w:numId="576">
    <w:abstractNumId w:val="755"/>
  </w:num>
  <w:num w:numId="577">
    <w:abstractNumId w:val="313"/>
  </w:num>
  <w:num w:numId="578">
    <w:abstractNumId w:val="312"/>
  </w:num>
  <w:num w:numId="579">
    <w:abstractNumId w:val="457"/>
  </w:num>
  <w:num w:numId="580">
    <w:abstractNumId w:val="1030"/>
  </w:num>
  <w:num w:numId="581">
    <w:abstractNumId w:val="125"/>
  </w:num>
  <w:num w:numId="582">
    <w:abstractNumId w:val="637"/>
  </w:num>
  <w:num w:numId="583">
    <w:abstractNumId w:val="875"/>
  </w:num>
  <w:num w:numId="584">
    <w:abstractNumId w:val="756"/>
  </w:num>
  <w:num w:numId="585">
    <w:abstractNumId w:val="314"/>
  </w:num>
  <w:num w:numId="586">
    <w:abstractNumId w:val="1063"/>
  </w:num>
  <w:num w:numId="587">
    <w:abstractNumId w:val="126"/>
  </w:num>
  <w:num w:numId="588">
    <w:abstractNumId w:val="638"/>
  </w:num>
  <w:num w:numId="589">
    <w:abstractNumId w:val="876"/>
  </w:num>
  <w:num w:numId="590">
    <w:abstractNumId w:val="757"/>
  </w:num>
  <w:num w:numId="591">
    <w:abstractNumId w:val="315"/>
  </w:num>
  <w:num w:numId="592">
    <w:abstractNumId w:val="127"/>
  </w:num>
  <w:num w:numId="593">
    <w:abstractNumId w:val="639"/>
  </w:num>
  <w:num w:numId="594">
    <w:abstractNumId w:val="877"/>
  </w:num>
  <w:num w:numId="595">
    <w:abstractNumId w:val="758"/>
  </w:num>
  <w:num w:numId="596">
    <w:abstractNumId w:val="128"/>
  </w:num>
  <w:num w:numId="597">
    <w:abstractNumId w:val="640"/>
  </w:num>
  <w:num w:numId="598">
    <w:abstractNumId w:val="878"/>
  </w:num>
  <w:num w:numId="599">
    <w:abstractNumId w:val="759"/>
  </w:num>
  <w:num w:numId="600">
    <w:abstractNumId w:val="129"/>
  </w:num>
  <w:num w:numId="601">
    <w:abstractNumId w:val="641"/>
  </w:num>
  <w:num w:numId="602">
    <w:abstractNumId w:val="879"/>
  </w:num>
  <w:num w:numId="603">
    <w:abstractNumId w:val="760"/>
  </w:num>
  <w:num w:numId="604">
    <w:abstractNumId w:val="130"/>
  </w:num>
  <w:num w:numId="605">
    <w:abstractNumId w:val="642"/>
  </w:num>
  <w:num w:numId="606">
    <w:abstractNumId w:val="880"/>
  </w:num>
  <w:num w:numId="607">
    <w:abstractNumId w:val="761"/>
  </w:num>
  <w:num w:numId="608">
    <w:abstractNumId w:val="131"/>
  </w:num>
  <w:num w:numId="609">
    <w:abstractNumId w:val="643"/>
  </w:num>
  <w:num w:numId="610">
    <w:abstractNumId w:val="881"/>
  </w:num>
  <w:num w:numId="611">
    <w:abstractNumId w:val="762"/>
  </w:num>
  <w:num w:numId="612">
    <w:abstractNumId w:val="132"/>
  </w:num>
  <w:num w:numId="613">
    <w:abstractNumId w:val="644"/>
  </w:num>
  <w:num w:numId="614">
    <w:abstractNumId w:val="882"/>
  </w:num>
  <w:num w:numId="615">
    <w:abstractNumId w:val="763"/>
  </w:num>
  <w:num w:numId="616">
    <w:abstractNumId w:val="133"/>
  </w:num>
  <w:num w:numId="617">
    <w:abstractNumId w:val="645"/>
  </w:num>
  <w:num w:numId="618">
    <w:abstractNumId w:val="883"/>
  </w:num>
  <w:num w:numId="619">
    <w:abstractNumId w:val="764"/>
  </w:num>
  <w:num w:numId="620">
    <w:abstractNumId w:val="1079"/>
  </w:num>
  <w:num w:numId="621">
    <w:abstractNumId w:val="280"/>
  </w:num>
  <w:num w:numId="622">
    <w:abstractNumId w:val="134"/>
  </w:num>
  <w:num w:numId="623">
    <w:abstractNumId w:val="646"/>
  </w:num>
  <w:num w:numId="624">
    <w:abstractNumId w:val="884"/>
  </w:num>
  <w:num w:numId="625">
    <w:abstractNumId w:val="765"/>
  </w:num>
  <w:num w:numId="626">
    <w:abstractNumId w:val="1080"/>
  </w:num>
  <w:num w:numId="627">
    <w:abstractNumId w:val="281"/>
  </w:num>
  <w:num w:numId="628">
    <w:abstractNumId w:val="445"/>
  </w:num>
  <w:num w:numId="629">
    <w:abstractNumId w:val="135"/>
  </w:num>
  <w:num w:numId="630">
    <w:abstractNumId w:val="647"/>
  </w:num>
  <w:num w:numId="631">
    <w:abstractNumId w:val="885"/>
  </w:num>
  <w:num w:numId="632">
    <w:abstractNumId w:val="766"/>
  </w:num>
  <w:num w:numId="633">
    <w:abstractNumId w:val="136"/>
  </w:num>
  <w:num w:numId="634">
    <w:abstractNumId w:val="648"/>
  </w:num>
  <w:num w:numId="635">
    <w:abstractNumId w:val="886"/>
  </w:num>
  <w:num w:numId="636">
    <w:abstractNumId w:val="767"/>
  </w:num>
  <w:num w:numId="637">
    <w:abstractNumId w:val="137"/>
  </w:num>
  <w:num w:numId="638">
    <w:abstractNumId w:val="649"/>
  </w:num>
  <w:num w:numId="639">
    <w:abstractNumId w:val="887"/>
  </w:num>
  <w:num w:numId="640">
    <w:abstractNumId w:val="768"/>
  </w:num>
  <w:num w:numId="641">
    <w:abstractNumId w:val="1110"/>
  </w:num>
  <w:num w:numId="642">
    <w:abstractNumId w:val="138"/>
  </w:num>
  <w:num w:numId="643">
    <w:abstractNumId w:val="650"/>
  </w:num>
  <w:num w:numId="644">
    <w:abstractNumId w:val="888"/>
  </w:num>
  <w:num w:numId="645">
    <w:abstractNumId w:val="769"/>
  </w:num>
  <w:num w:numId="646">
    <w:abstractNumId w:val="139"/>
  </w:num>
  <w:num w:numId="647">
    <w:abstractNumId w:val="651"/>
  </w:num>
  <w:num w:numId="648">
    <w:abstractNumId w:val="889"/>
  </w:num>
  <w:num w:numId="649">
    <w:abstractNumId w:val="770"/>
  </w:num>
  <w:num w:numId="650">
    <w:abstractNumId w:val="140"/>
  </w:num>
  <w:num w:numId="651">
    <w:abstractNumId w:val="652"/>
  </w:num>
  <w:num w:numId="652">
    <w:abstractNumId w:val="890"/>
  </w:num>
  <w:num w:numId="653">
    <w:abstractNumId w:val="771"/>
  </w:num>
  <w:num w:numId="654">
    <w:abstractNumId w:val="141"/>
  </w:num>
  <w:num w:numId="655">
    <w:abstractNumId w:val="653"/>
  </w:num>
  <w:num w:numId="656">
    <w:abstractNumId w:val="891"/>
  </w:num>
  <w:num w:numId="657">
    <w:abstractNumId w:val="772"/>
  </w:num>
  <w:num w:numId="658">
    <w:abstractNumId w:val="142"/>
  </w:num>
  <w:num w:numId="659">
    <w:abstractNumId w:val="654"/>
  </w:num>
  <w:num w:numId="660">
    <w:abstractNumId w:val="892"/>
  </w:num>
  <w:num w:numId="661">
    <w:abstractNumId w:val="773"/>
  </w:num>
  <w:num w:numId="662">
    <w:abstractNumId w:val="143"/>
  </w:num>
  <w:num w:numId="663">
    <w:abstractNumId w:val="655"/>
  </w:num>
  <w:num w:numId="664">
    <w:abstractNumId w:val="893"/>
  </w:num>
  <w:num w:numId="665">
    <w:abstractNumId w:val="774"/>
  </w:num>
  <w:num w:numId="666">
    <w:abstractNumId w:val="144"/>
  </w:num>
  <w:num w:numId="667">
    <w:abstractNumId w:val="656"/>
  </w:num>
  <w:num w:numId="668">
    <w:abstractNumId w:val="894"/>
  </w:num>
  <w:num w:numId="669">
    <w:abstractNumId w:val="775"/>
  </w:num>
  <w:num w:numId="670">
    <w:abstractNumId w:val="145"/>
  </w:num>
  <w:num w:numId="671">
    <w:abstractNumId w:val="657"/>
  </w:num>
  <w:num w:numId="672">
    <w:abstractNumId w:val="895"/>
  </w:num>
  <w:num w:numId="673">
    <w:abstractNumId w:val="776"/>
  </w:num>
  <w:num w:numId="674">
    <w:abstractNumId w:val="146"/>
  </w:num>
  <w:num w:numId="675">
    <w:abstractNumId w:val="658"/>
  </w:num>
  <w:num w:numId="676">
    <w:abstractNumId w:val="896"/>
  </w:num>
  <w:num w:numId="677">
    <w:abstractNumId w:val="777"/>
  </w:num>
  <w:num w:numId="678">
    <w:abstractNumId w:val="147"/>
  </w:num>
  <w:num w:numId="679">
    <w:abstractNumId w:val="659"/>
  </w:num>
  <w:num w:numId="680">
    <w:abstractNumId w:val="897"/>
  </w:num>
  <w:num w:numId="681">
    <w:abstractNumId w:val="778"/>
  </w:num>
  <w:num w:numId="682">
    <w:abstractNumId w:val="148"/>
  </w:num>
  <w:num w:numId="683">
    <w:abstractNumId w:val="660"/>
  </w:num>
  <w:num w:numId="684">
    <w:abstractNumId w:val="898"/>
  </w:num>
  <w:num w:numId="685">
    <w:abstractNumId w:val="779"/>
  </w:num>
  <w:num w:numId="686">
    <w:abstractNumId w:val="149"/>
  </w:num>
  <w:num w:numId="687">
    <w:abstractNumId w:val="661"/>
  </w:num>
  <w:num w:numId="688">
    <w:abstractNumId w:val="899"/>
  </w:num>
  <w:num w:numId="689">
    <w:abstractNumId w:val="780"/>
  </w:num>
  <w:num w:numId="690">
    <w:abstractNumId w:val="150"/>
  </w:num>
  <w:num w:numId="691">
    <w:abstractNumId w:val="662"/>
  </w:num>
  <w:num w:numId="692">
    <w:abstractNumId w:val="900"/>
  </w:num>
  <w:num w:numId="693">
    <w:abstractNumId w:val="781"/>
  </w:num>
  <w:num w:numId="694">
    <w:abstractNumId w:val="151"/>
  </w:num>
  <w:num w:numId="695">
    <w:abstractNumId w:val="663"/>
  </w:num>
  <w:num w:numId="696">
    <w:abstractNumId w:val="901"/>
  </w:num>
  <w:num w:numId="697">
    <w:abstractNumId w:val="782"/>
  </w:num>
  <w:num w:numId="698">
    <w:abstractNumId w:val="152"/>
  </w:num>
  <w:num w:numId="699">
    <w:abstractNumId w:val="979"/>
  </w:num>
  <w:num w:numId="700">
    <w:abstractNumId w:val="512"/>
  </w:num>
  <w:num w:numId="701">
    <w:abstractNumId w:val="362"/>
  </w:num>
  <w:num w:numId="702">
    <w:abstractNumId w:val="153"/>
  </w:num>
  <w:num w:numId="703">
    <w:abstractNumId w:val="980"/>
  </w:num>
  <w:num w:numId="704">
    <w:abstractNumId w:val="513"/>
  </w:num>
  <w:num w:numId="705">
    <w:abstractNumId w:val="363"/>
  </w:num>
  <w:num w:numId="706">
    <w:abstractNumId w:val="154"/>
  </w:num>
  <w:num w:numId="707">
    <w:abstractNumId w:val="981"/>
  </w:num>
  <w:num w:numId="708">
    <w:abstractNumId w:val="514"/>
  </w:num>
  <w:num w:numId="709">
    <w:abstractNumId w:val="364"/>
  </w:num>
  <w:num w:numId="710">
    <w:abstractNumId w:val="155"/>
  </w:num>
  <w:num w:numId="711">
    <w:abstractNumId w:val="664"/>
  </w:num>
  <w:num w:numId="712">
    <w:abstractNumId w:val="902"/>
  </w:num>
  <w:num w:numId="713">
    <w:abstractNumId w:val="783"/>
  </w:num>
  <w:num w:numId="714">
    <w:abstractNumId w:val="156"/>
  </w:num>
  <w:num w:numId="715">
    <w:abstractNumId w:val="665"/>
  </w:num>
  <w:num w:numId="716">
    <w:abstractNumId w:val="903"/>
  </w:num>
  <w:num w:numId="717">
    <w:abstractNumId w:val="784"/>
  </w:num>
  <w:num w:numId="718">
    <w:abstractNumId w:val="157"/>
  </w:num>
  <w:num w:numId="719">
    <w:abstractNumId w:val="666"/>
  </w:num>
  <w:num w:numId="720">
    <w:abstractNumId w:val="904"/>
  </w:num>
  <w:num w:numId="721">
    <w:abstractNumId w:val="785"/>
  </w:num>
  <w:num w:numId="722">
    <w:abstractNumId w:val="158"/>
  </w:num>
  <w:num w:numId="723">
    <w:abstractNumId w:val="667"/>
  </w:num>
  <w:num w:numId="724">
    <w:abstractNumId w:val="905"/>
  </w:num>
  <w:num w:numId="725">
    <w:abstractNumId w:val="786"/>
  </w:num>
  <w:num w:numId="726">
    <w:abstractNumId w:val="159"/>
  </w:num>
  <w:num w:numId="727">
    <w:abstractNumId w:val="668"/>
  </w:num>
  <w:num w:numId="728">
    <w:abstractNumId w:val="906"/>
  </w:num>
  <w:num w:numId="729">
    <w:abstractNumId w:val="787"/>
  </w:num>
  <w:num w:numId="730">
    <w:abstractNumId w:val="950"/>
  </w:num>
  <w:num w:numId="731">
    <w:abstractNumId w:val="423"/>
  </w:num>
  <w:num w:numId="732">
    <w:abstractNumId w:val="423"/>
  </w:num>
  <w:num w:numId="733">
    <w:abstractNumId w:val="423"/>
  </w:num>
  <w:num w:numId="734">
    <w:abstractNumId w:val="423"/>
  </w:num>
  <w:num w:numId="735">
    <w:abstractNumId w:val="417"/>
  </w:num>
  <w:num w:numId="736">
    <w:abstractNumId w:val="160"/>
  </w:num>
  <w:num w:numId="737">
    <w:abstractNumId w:val="669"/>
  </w:num>
  <w:num w:numId="738">
    <w:abstractNumId w:val="907"/>
  </w:num>
  <w:num w:numId="739">
    <w:abstractNumId w:val="788"/>
  </w:num>
  <w:num w:numId="740">
    <w:abstractNumId w:val="951"/>
  </w:num>
  <w:num w:numId="741">
    <w:abstractNumId w:val="424"/>
  </w:num>
  <w:num w:numId="742">
    <w:abstractNumId w:val="424"/>
  </w:num>
  <w:num w:numId="743">
    <w:abstractNumId w:val="424"/>
  </w:num>
  <w:num w:numId="744">
    <w:abstractNumId w:val="161"/>
  </w:num>
  <w:num w:numId="745">
    <w:abstractNumId w:val="670"/>
  </w:num>
  <w:num w:numId="746">
    <w:abstractNumId w:val="908"/>
  </w:num>
  <w:num w:numId="747">
    <w:abstractNumId w:val="789"/>
  </w:num>
  <w:num w:numId="748">
    <w:abstractNumId w:val="952"/>
  </w:num>
  <w:num w:numId="749">
    <w:abstractNumId w:val="425"/>
  </w:num>
  <w:num w:numId="750">
    <w:abstractNumId w:val="425"/>
  </w:num>
  <w:num w:numId="751">
    <w:abstractNumId w:val="425"/>
  </w:num>
  <w:num w:numId="752">
    <w:abstractNumId w:val="162"/>
  </w:num>
  <w:num w:numId="753">
    <w:abstractNumId w:val="671"/>
  </w:num>
  <w:num w:numId="754">
    <w:abstractNumId w:val="909"/>
  </w:num>
  <w:num w:numId="755">
    <w:abstractNumId w:val="790"/>
  </w:num>
  <w:num w:numId="756">
    <w:abstractNumId w:val="163"/>
  </w:num>
  <w:num w:numId="757">
    <w:abstractNumId w:val="672"/>
  </w:num>
  <w:num w:numId="758">
    <w:abstractNumId w:val="910"/>
  </w:num>
  <w:num w:numId="759">
    <w:abstractNumId w:val="791"/>
  </w:num>
  <w:num w:numId="760">
    <w:abstractNumId w:val="164"/>
  </w:num>
  <w:num w:numId="761">
    <w:abstractNumId w:val="673"/>
  </w:num>
  <w:num w:numId="762">
    <w:abstractNumId w:val="911"/>
  </w:num>
  <w:num w:numId="763">
    <w:abstractNumId w:val="792"/>
  </w:num>
  <w:num w:numId="764">
    <w:abstractNumId w:val="165"/>
  </w:num>
  <w:num w:numId="765">
    <w:abstractNumId w:val="674"/>
  </w:num>
  <w:num w:numId="766">
    <w:abstractNumId w:val="912"/>
  </w:num>
  <w:num w:numId="767">
    <w:abstractNumId w:val="793"/>
  </w:num>
  <w:num w:numId="768">
    <w:abstractNumId w:val="166"/>
  </w:num>
  <w:num w:numId="769">
    <w:abstractNumId w:val="675"/>
  </w:num>
  <w:num w:numId="770">
    <w:abstractNumId w:val="913"/>
  </w:num>
  <w:num w:numId="771">
    <w:abstractNumId w:val="794"/>
  </w:num>
  <w:num w:numId="772">
    <w:abstractNumId w:val="167"/>
  </w:num>
  <w:num w:numId="773">
    <w:abstractNumId w:val="676"/>
  </w:num>
  <w:num w:numId="774">
    <w:abstractNumId w:val="914"/>
  </w:num>
  <w:num w:numId="775">
    <w:abstractNumId w:val="795"/>
  </w:num>
  <w:num w:numId="776">
    <w:abstractNumId w:val="168"/>
  </w:num>
  <w:num w:numId="777">
    <w:abstractNumId w:val="677"/>
  </w:num>
  <w:num w:numId="778">
    <w:abstractNumId w:val="915"/>
  </w:num>
  <w:num w:numId="779">
    <w:abstractNumId w:val="796"/>
  </w:num>
  <w:num w:numId="780">
    <w:abstractNumId w:val="169"/>
  </w:num>
  <w:num w:numId="781">
    <w:abstractNumId w:val="678"/>
  </w:num>
  <w:num w:numId="782">
    <w:abstractNumId w:val="916"/>
  </w:num>
  <w:num w:numId="783">
    <w:abstractNumId w:val="797"/>
  </w:num>
  <w:num w:numId="784">
    <w:abstractNumId w:val="170"/>
  </w:num>
  <w:num w:numId="785">
    <w:abstractNumId w:val="679"/>
  </w:num>
  <w:num w:numId="786">
    <w:abstractNumId w:val="917"/>
  </w:num>
  <w:num w:numId="787">
    <w:abstractNumId w:val="798"/>
  </w:num>
  <w:num w:numId="788">
    <w:abstractNumId w:val="1081"/>
  </w:num>
  <w:num w:numId="789">
    <w:abstractNumId w:val="282"/>
  </w:num>
  <w:num w:numId="790">
    <w:abstractNumId w:val="1032"/>
  </w:num>
  <w:num w:numId="791">
    <w:abstractNumId w:val="171"/>
  </w:num>
  <w:num w:numId="792">
    <w:abstractNumId w:val="680"/>
  </w:num>
  <w:num w:numId="793">
    <w:abstractNumId w:val="918"/>
  </w:num>
  <w:num w:numId="794">
    <w:abstractNumId w:val="799"/>
  </w:num>
  <w:num w:numId="795">
    <w:abstractNumId w:val="1082"/>
  </w:num>
  <w:num w:numId="796">
    <w:abstractNumId w:val="283"/>
  </w:num>
  <w:num w:numId="797">
    <w:abstractNumId w:val="568"/>
  </w:num>
  <w:num w:numId="798">
    <w:abstractNumId w:val="172"/>
  </w:num>
  <w:num w:numId="799">
    <w:abstractNumId w:val="681"/>
  </w:num>
  <w:num w:numId="800">
    <w:abstractNumId w:val="919"/>
  </w:num>
  <w:num w:numId="801">
    <w:abstractNumId w:val="800"/>
  </w:num>
  <w:num w:numId="802">
    <w:abstractNumId w:val="1083"/>
  </w:num>
  <w:num w:numId="803">
    <w:abstractNumId w:val="284"/>
  </w:num>
  <w:num w:numId="804">
    <w:abstractNumId w:val="173"/>
  </w:num>
  <w:num w:numId="805">
    <w:abstractNumId w:val="682"/>
  </w:num>
  <w:num w:numId="806">
    <w:abstractNumId w:val="920"/>
  </w:num>
  <w:num w:numId="807">
    <w:abstractNumId w:val="801"/>
  </w:num>
  <w:num w:numId="808">
    <w:abstractNumId w:val="1084"/>
  </w:num>
  <w:num w:numId="809">
    <w:abstractNumId w:val="285"/>
  </w:num>
  <w:num w:numId="810">
    <w:abstractNumId w:val="174"/>
  </w:num>
  <w:num w:numId="811">
    <w:abstractNumId w:val="683"/>
  </w:num>
  <w:num w:numId="812">
    <w:abstractNumId w:val="921"/>
  </w:num>
  <w:num w:numId="813">
    <w:abstractNumId w:val="802"/>
  </w:num>
  <w:num w:numId="814">
    <w:abstractNumId w:val="1085"/>
  </w:num>
  <w:num w:numId="815">
    <w:abstractNumId w:val="286"/>
  </w:num>
  <w:num w:numId="816">
    <w:abstractNumId w:val="175"/>
  </w:num>
  <w:num w:numId="817">
    <w:abstractNumId w:val="684"/>
  </w:num>
  <w:num w:numId="818">
    <w:abstractNumId w:val="922"/>
  </w:num>
  <w:num w:numId="819">
    <w:abstractNumId w:val="803"/>
  </w:num>
  <w:num w:numId="820">
    <w:abstractNumId w:val="1086"/>
  </w:num>
  <w:num w:numId="821">
    <w:abstractNumId w:val="287"/>
  </w:num>
  <w:num w:numId="822">
    <w:abstractNumId w:val="176"/>
  </w:num>
  <w:num w:numId="823">
    <w:abstractNumId w:val="685"/>
  </w:num>
  <w:num w:numId="824">
    <w:abstractNumId w:val="923"/>
  </w:num>
  <w:num w:numId="825">
    <w:abstractNumId w:val="804"/>
  </w:num>
  <w:num w:numId="826">
    <w:abstractNumId w:val="1087"/>
  </w:num>
  <w:num w:numId="827">
    <w:abstractNumId w:val="288"/>
  </w:num>
  <w:num w:numId="828">
    <w:abstractNumId w:val="177"/>
  </w:num>
  <w:num w:numId="829">
    <w:abstractNumId w:val="686"/>
  </w:num>
  <w:num w:numId="830">
    <w:abstractNumId w:val="924"/>
  </w:num>
  <w:num w:numId="831">
    <w:abstractNumId w:val="805"/>
  </w:num>
  <w:num w:numId="832">
    <w:abstractNumId w:val="1088"/>
  </w:num>
  <w:num w:numId="833">
    <w:abstractNumId w:val="289"/>
  </w:num>
  <w:num w:numId="834">
    <w:abstractNumId w:val="178"/>
  </w:num>
  <w:num w:numId="835">
    <w:abstractNumId w:val="687"/>
  </w:num>
  <w:num w:numId="836">
    <w:abstractNumId w:val="925"/>
  </w:num>
  <w:num w:numId="837">
    <w:abstractNumId w:val="806"/>
  </w:num>
  <w:num w:numId="838">
    <w:abstractNumId w:val="1089"/>
  </w:num>
  <w:num w:numId="839">
    <w:abstractNumId w:val="290"/>
  </w:num>
  <w:num w:numId="840">
    <w:abstractNumId w:val="179"/>
  </w:num>
  <w:num w:numId="841">
    <w:abstractNumId w:val="688"/>
  </w:num>
  <w:num w:numId="842">
    <w:abstractNumId w:val="926"/>
  </w:num>
  <w:num w:numId="843">
    <w:abstractNumId w:val="807"/>
  </w:num>
  <w:num w:numId="844">
    <w:abstractNumId w:val="1090"/>
  </w:num>
  <w:num w:numId="845">
    <w:abstractNumId w:val="291"/>
  </w:num>
  <w:num w:numId="846">
    <w:abstractNumId w:val="180"/>
  </w:num>
  <w:num w:numId="847">
    <w:abstractNumId w:val="689"/>
  </w:num>
  <w:num w:numId="848">
    <w:abstractNumId w:val="927"/>
  </w:num>
  <w:num w:numId="849">
    <w:abstractNumId w:val="808"/>
  </w:num>
  <w:num w:numId="850">
    <w:abstractNumId w:val="1091"/>
  </w:num>
  <w:num w:numId="851">
    <w:abstractNumId w:val="292"/>
  </w:num>
  <w:num w:numId="852">
    <w:abstractNumId w:val="181"/>
  </w:num>
  <w:num w:numId="853">
    <w:abstractNumId w:val="690"/>
  </w:num>
  <w:num w:numId="854">
    <w:abstractNumId w:val="928"/>
  </w:num>
  <w:num w:numId="855">
    <w:abstractNumId w:val="809"/>
  </w:num>
  <w:num w:numId="856">
    <w:abstractNumId w:val="1092"/>
  </w:num>
  <w:num w:numId="857">
    <w:abstractNumId w:val="293"/>
  </w:num>
  <w:num w:numId="858">
    <w:abstractNumId w:val="182"/>
  </w:num>
  <w:num w:numId="859">
    <w:abstractNumId w:val="691"/>
  </w:num>
  <w:num w:numId="860">
    <w:abstractNumId w:val="929"/>
  </w:num>
  <w:num w:numId="861">
    <w:abstractNumId w:val="810"/>
  </w:num>
  <w:num w:numId="862">
    <w:abstractNumId w:val="1093"/>
  </w:num>
  <w:num w:numId="863">
    <w:abstractNumId w:val="294"/>
  </w:num>
  <w:num w:numId="864">
    <w:abstractNumId w:val="183"/>
  </w:num>
  <w:num w:numId="865">
    <w:abstractNumId w:val="692"/>
  </w:num>
  <w:num w:numId="866">
    <w:abstractNumId w:val="930"/>
  </w:num>
  <w:num w:numId="867">
    <w:abstractNumId w:val="811"/>
  </w:num>
  <w:num w:numId="868">
    <w:abstractNumId w:val="1094"/>
  </w:num>
  <w:num w:numId="869">
    <w:abstractNumId w:val="295"/>
  </w:num>
  <w:num w:numId="870">
    <w:abstractNumId w:val="184"/>
  </w:num>
  <w:num w:numId="871">
    <w:abstractNumId w:val="693"/>
  </w:num>
  <w:num w:numId="872">
    <w:abstractNumId w:val="931"/>
  </w:num>
  <w:num w:numId="873">
    <w:abstractNumId w:val="812"/>
  </w:num>
  <w:num w:numId="874">
    <w:abstractNumId w:val="1095"/>
  </w:num>
  <w:num w:numId="875">
    <w:abstractNumId w:val="296"/>
  </w:num>
  <w:num w:numId="876">
    <w:abstractNumId w:val="185"/>
  </w:num>
  <w:num w:numId="877">
    <w:abstractNumId w:val="694"/>
  </w:num>
  <w:num w:numId="878">
    <w:abstractNumId w:val="932"/>
  </w:num>
  <w:num w:numId="879">
    <w:abstractNumId w:val="813"/>
  </w:num>
  <w:num w:numId="880">
    <w:abstractNumId w:val="1096"/>
  </w:num>
  <w:num w:numId="881">
    <w:abstractNumId w:val="297"/>
  </w:num>
  <w:num w:numId="882">
    <w:abstractNumId w:val="111"/>
  </w:num>
  <w:num w:numId="883">
    <w:abstractNumId w:val="187"/>
  </w:num>
  <w:num w:numId="884">
    <w:abstractNumId w:val="1060"/>
  </w:num>
  <w:num w:numId="885">
    <w:abstractNumId w:val="456"/>
  </w:num>
  <w:num w:numId="886">
    <w:abstractNumId w:val="324"/>
  </w:num>
  <w:num w:numId="887">
    <w:abstractNumId w:val="337"/>
  </w:num>
  <w:num w:numId="888">
    <w:abstractNumId w:val="188"/>
  </w:num>
  <w:num w:numId="889">
    <w:abstractNumId w:val="485"/>
  </w:num>
  <w:num w:numId="890">
    <w:abstractNumId w:val="433"/>
  </w:num>
  <w:num w:numId="891">
    <w:abstractNumId w:val="189"/>
  </w:num>
  <w:num w:numId="892">
    <w:abstractNumId w:val="695"/>
  </w:num>
  <w:num w:numId="893">
    <w:abstractNumId w:val="933"/>
  </w:num>
  <w:num w:numId="894">
    <w:abstractNumId w:val="814"/>
  </w:num>
  <w:num w:numId="895">
    <w:abstractNumId w:val="1097"/>
  </w:num>
  <w:num w:numId="896">
    <w:abstractNumId w:val="298"/>
  </w:num>
  <w:num w:numId="897">
    <w:abstractNumId w:val="954"/>
  </w:num>
  <w:num w:numId="898">
    <w:abstractNumId w:val="190"/>
  </w:num>
  <w:num w:numId="899">
    <w:abstractNumId w:val="696"/>
  </w:num>
  <w:num w:numId="900">
    <w:abstractNumId w:val="934"/>
  </w:num>
  <w:num w:numId="901">
    <w:abstractNumId w:val="815"/>
  </w:num>
  <w:num w:numId="902">
    <w:abstractNumId w:val="1098"/>
  </w:num>
  <w:num w:numId="903">
    <w:abstractNumId w:val="299"/>
  </w:num>
  <w:num w:numId="904">
    <w:abstractNumId w:val="191"/>
  </w:num>
  <w:num w:numId="905">
    <w:abstractNumId w:val="982"/>
  </w:num>
  <w:num w:numId="906">
    <w:abstractNumId w:val="515"/>
  </w:num>
  <w:num w:numId="907">
    <w:abstractNumId w:val="365"/>
  </w:num>
  <w:num w:numId="908">
    <w:abstractNumId w:val="192"/>
  </w:num>
  <w:num w:numId="909">
    <w:abstractNumId w:val="697"/>
  </w:num>
  <w:num w:numId="910">
    <w:abstractNumId w:val="935"/>
  </w:num>
  <w:num w:numId="911">
    <w:abstractNumId w:val="816"/>
  </w:num>
  <w:num w:numId="912">
    <w:abstractNumId w:val="1099"/>
  </w:num>
  <w:num w:numId="913">
    <w:abstractNumId w:val="300"/>
  </w:num>
  <w:num w:numId="914">
    <w:abstractNumId w:val="466"/>
  </w:num>
  <w:num w:numId="915">
    <w:abstractNumId w:val="471"/>
  </w:num>
  <w:num w:numId="916">
    <w:abstractNumId w:val="193"/>
  </w:num>
  <w:num w:numId="917">
    <w:abstractNumId w:val="698"/>
  </w:num>
  <w:num w:numId="918">
    <w:abstractNumId w:val="936"/>
  </w:num>
  <w:num w:numId="919">
    <w:abstractNumId w:val="817"/>
  </w:num>
  <w:num w:numId="920">
    <w:abstractNumId w:val="1100"/>
  </w:num>
  <w:num w:numId="921">
    <w:abstractNumId w:val="301"/>
  </w:num>
  <w:num w:numId="922">
    <w:abstractNumId w:val="194"/>
  </w:num>
  <w:num w:numId="923">
    <w:abstractNumId w:val="699"/>
  </w:num>
  <w:num w:numId="924">
    <w:abstractNumId w:val="937"/>
  </w:num>
  <w:num w:numId="925">
    <w:abstractNumId w:val="818"/>
  </w:num>
  <w:num w:numId="926">
    <w:abstractNumId w:val="1101"/>
  </w:num>
  <w:num w:numId="927">
    <w:abstractNumId w:val="302"/>
  </w:num>
  <w:num w:numId="928">
    <w:abstractNumId w:val="195"/>
  </w:num>
  <w:num w:numId="929">
    <w:abstractNumId w:val="983"/>
  </w:num>
  <w:num w:numId="930">
    <w:abstractNumId w:val="516"/>
  </w:num>
  <w:num w:numId="931">
    <w:abstractNumId w:val="366"/>
  </w:num>
  <w:num w:numId="932">
    <w:abstractNumId w:val="196"/>
  </w:num>
  <w:num w:numId="933">
    <w:abstractNumId w:val="700"/>
  </w:num>
  <w:num w:numId="934">
    <w:abstractNumId w:val="938"/>
  </w:num>
  <w:num w:numId="935">
    <w:abstractNumId w:val="819"/>
  </w:num>
  <w:num w:numId="936">
    <w:abstractNumId w:val="1102"/>
  </w:num>
  <w:num w:numId="937">
    <w:abstractNumId w:val="303"/>
  </w:num>
  <w:num w:numId="938">
    <w:abstractNumId w:val="1061"/>
  </w:num>
  <w:num w:numId="939">
    <w:abstractNumId w:val="569"/>
  </w:num>
  <w:num w:numId="940">
    <w:abstractNumId w:val="197"/>
  </w:num>
  <w:num w:numId="941">
    <w:abstractNumId w:val="701"/>
  </w:num>
  <w:num w:numId="942">
    <w:abstractNumId w:val="939"/>
  </w:num>
  <w:num w:numId="943">
    <w:abstractNumId w:val="820"/>
  </w:num>
  <w:num w:numId="944">
    <w:abstractNumId w:val="1103"/>
  </w:num>
  <w:num w:numId="945">
    <w:abstractNumId w:val="304"/>
  </w:num>
  <w:num w:numId="946">
    <w:abstractNumId w:val="1062"/>
  </w:num>
  <w:num w:numId="947">
    <w:abstractNumId w:val="198"/>
  </w:num>
  <w:num w:numId="948">
    <w:abstractNumId w:val="984"/>
  </w:num>
  <w:num w:numId="949">
    <w:abstractNumId w:val="517"/>
  </w:num>
  <w:num w:numId="950">
    <w:abstractNumId w:val="367"/>
  </w:num>
  <w:num w:numId="951">
    <w:abstractNumId w:val="199"/>
  </w:num>
  <w:num w:numId="952">
    <w:abstractNumId w:val="702"/>
  </w:num>
  <w:num w:numId="953">
    <w:abstractNumId w:val="940"/>
  </w:num>
  <w:num w:numId="954">
    <w:abstractNumId w:val="821"/>
  </w:num>
  <w:num w:numId="955">
    <w:abstractNumId w:val="1104"/>
  </w:num>
  <w:num w:numId="956">
    <w:abstractNumId w:val="305"/>
  </w:num>
  <w:num w:numId="957">
    <w:abstractNumId w:val="467"/>
  </w:num>
  <w:num w:numId="958">
    <w:abstractNumId w:val="472"/>
  </w:num>
  <w:num w:numId="959">
    <w:abstractNumId w:val="200"/>
  </w:num>
  <w:num w:numId="960">
    <w:abstractNumId w:val="201"/>
  </w:num>
  <w:num w:numId="961">
    <w:abstractNumId w:val="703"/>
  </w:num>
  <w:num w:numId="962">
    <w:abstractNumId w:val="941"/>
  </w:num>
  <w:num w:numId="963">
    <w:abstractNumId w:val="822"/>
  </w:num>
  <w:num w:numId="964">
    <w:abstractNumId w:val="1105"/>
  </w:num>
  <w:num w:numId="965">
    <w:abstractNumId w:val="306"/>
  </w:num>
  <w:num w:numId="966">
    <w:abstractNumId w:val="468"/>
  </w:num>
  <w:num w:numId="967">
    <w:abstractNumId w:val="473"/>
  </w:num>
  <w:num w:numId="968">
    <w:abstractNumId w:val="325"/>
  </w:num>
  <w:num w:numId="969">
    <w:abstractNumId w:val="461"/>
  </w:num>
  <w:num w:numId="970">
    <w:abstractNumId w:val="1111"/>
  </w:num>
  <w:num w:numId="971">
    <w:abstractNumId w:val="419"/>
  </w:num>
  <w:num w:numId="972">
    <w:abstractNumId w:val="413"/>
  </w:num>
  <w:num w:numId="973">
    <w:abstractNumId w:val="260"/>
  </w:num>
  <w:num w:numId="974">
    <w:abstractNumId w:val="488"/>
  </w:num>
  <w:num w:numId="975">
    <w:abstractNumId w:val="438"/>
  </w:num>
  <w:num w:numId="976">
    <w:abstractNumId w:val="202"/>
  </w:num>
  <w:num w:numId="977">
    <w:abstractNumId w:val="704"/>
  </w:num>
  <w:num w:numId="978">
    <w:abstractNumId w:val="942"/>
  </w:num>
  <w:num w:numId="979">
    <w:abstractNumId w:val="823"/>
  </w:num>
  <w:num w:numId="980">
    <w:abstractNumId w:val="1106"/>
  </w:num>
  <w:num w:numId="981">
    <w:abstractNumId w:val="307"/>
  </w:num>
  <w:num w:numId="982">
    <w:abstractNumId w:val="469"/>
  </w:num>
  <w:num w:numId="983">
    <w:abstractNumId w:val="474"/>
  </w:num>
  <w:num w:numId="984">
    <w:abstractNumId w:val="203"/>
  </w:num>
  <w:num w:numId="985">
    <w:abstractNumId w:val="705"/>
  </w:num>
  <w:num w:numId="986">
    <w:abstractNumId w:val="943"/>
  </w:num>
  <w:num w:numId="987">
    <w:abstractNumId w:val="824"/>
  </w:num>
  <w:num w:numId="988">
    <w:abstractNumId w:val="1107"/>
  </w:num>
  <w:num w:numId="989">
    <w:abstractNumId w:val="308"/>
  </w:num>
  <w:num w:numId="990">
    <w:abstractNumId w:val="470"/>
  </w:num>
  <w:num w:numId="991">
    <w:abstractNumId w:val="475"/>
  </w:num>
  <w:num w:numId="992">
    <w:abstractNumId w:val="111"/>
  </w:num>
  <w:num w:numId="993">
    <w:abstractNumId w:val="205"/>
  </w:num>
  <w:num w:numId="994">
    <w:abstractNumId w:val="985"/>
  </w:num>
  <w:num w:numId="995">
    <w:abstractNumId w:val="518"/>
  </w:num>
  <w:num w:numId="996">
    <w:abstractNumId w:val="368"/>
  </w:num>
  <w:num w:numId="997">
    <w:abstractNumId w:val="206"/>
  </w:num>
  <w:num w:numId="998">
    <w:abstractNumId w:val="986"/>
  </w:num>
  <w:num w:numId="999">
    <w:abstractNumId w:val="519"/>
  </w:num>
  <w:num w:numId="1000">
    <w:abstractNumId w:val="369"/>
  </w:num>
  <w:num w:numId="1001">
    <w:abstractNumId w:val="1049"/>
  </w:num>
  <w:num w:numId="1002">
    <w:abstractNumId w:val="263"/>
  </w:num>
  <w:num w:numId="1003">
    <w:abstractNumId w:val="1112"/>
  </w:num>
  <w:num w:numId="1004">
    <w:abstractNumId w:val="207"/>
  </w:num>
  <w:num w:numId="1005">
    <w:abstractNumId w:val="987"/>
  </w:num>
  <w:num w:numId="1006">
    <w:abstractNumId w:val="520"/>
  </w:num>
  <w:num w:numId="1007">
    <w:abstractNumId w:val="370"/>
  </w:num>
  <w:num w:numId="1008">
    <w:abstractNumId w:val="208"/>
  </w:num>
  <w:num w:numId="1009">
    <w:abstractNumId w:val="988"/>
  </w:num>
  <w:num w:numId="1010">
    <w:abstractNumId w:val="521"/>
  </w:num>
  <w:num w:numId="1011">
    <w:abstractNumId w:val="371"/>
  </w:num>
  <w:num w:numId="1012">
    <w:abstractNumId w:val="209"/>
  </w:num>
  <w:num w:numId="1013">
    <w:abstractNumId w:val="989"/>
  </w:num>
  <w:num w:numId="1014">
    <w:abstractNumId w:val="522"/>
  </w:num>
  <w:num w:numId="1015">
    <w:abstractNumId w:val="372"/>
  </w:num>
  <w:num w:numId="1016">
    <w:abstractNumId w:val="210"/>
  </w:num>
  <w:num w:numId="1017">
    <w:abstractNumId w:val="990"/>
  </w:num>
  <w:num w:numId="1018">
    <w:abstractNumId w:val="523"/>
  </w:num>
  <w:num w:numId="1019">
    <w:abstractNumId w:val="373"/>
  </w:num>
  <w:num w:numId="1020">
    <w:abstractNumId w:val="211"/>
  </w:num>
  <w:num w:numId="1021">
    <w:abstractNumId w:val="991"/>
  </w:num>
  <w:num w:numId="1022">
    <w:abstractNumId w:val="524"/>
  </w:num>
  <w:num w:numId="1023">
    <w:abstractNumId w:val="374"/>
  </w:num>
  <w:num w:numId="1024">
    <w:abstractNumId w:val="212"/>
  </w:num>
  <w:num w:numId="1025">
    <w:abstractNumId w:val="992"/>
  </w:num>
  <w:num w:numId="1026">
    <w:abstractNumId w:val="525"/>
  </w:num>
  <w:num w:numId="1027">
    <w:abstractNumId w:val="375"/>
  </w:num>
  <w:num w:numId="1028">
    <w:abstractNumId w:val="213"/>
  </w:num>
  <w:num w:numId="1029">
    <w:abstractNumId w:val="967"/>
  </w:num>
  <w:num w:numId="1030">
    <w:abstractNumId w:val="500"/>
  </w:num>
  <w:num w:numId="1031">
    <w:abstractNumId w:val="376"/>
  </w:num>
  <w:num w:numId="1032">
    <w:abstractNumId w:val="214"/>
  </w:num>
  <w:num w:numId="1033">
    <w:abstractNumId w:val="994"/>
  </w:num>
  <w:num w:numId="1034">
    <w:abstractNumId w:val="527"/>
  </w:num>
  <w:num w:numId="1035">
    <w:abstractNumId w:val="377"/>
  </w:num>
  <w:num w:numId="1036">
    <w:abstractNumId w:val="580"/>
  </w:num>
  <w:num w:numId="1037">
    <w:abstractNumId w:val="215"/>
  </w:num>
  <w:num w:numId="1038">
    <w:abstractNumId w:val="995"/>
  </w:num>
  <w:num w:numId="1039">
    <w:abstractNumId w:val="528"/>
  </w:num>
  <w:num w:numId="1040">
    <w:abstractNumId w:val="378"/>
  </w:num>
  <w:num w:numId="1041">
    <w:abstractNumId w:val="216"/>
  </w:num>
  <w:num w:numId="1042">
    <w:abstractNumId w:val="996"/>
  </w:num>
  <w:num w:numId="1043">
    <w:abstractNumId w:val="529"/>
  </w:num>
  <w:num w:numId="1044">
    <w:abstractNumId w:val="379"/>
  </w:num>
  <w:num w:numId="1045">
    <w:abstractNumId w:val="217"/>
  </w:num>
  <w:num w:numId="1046">
    <w:abstractNumId w:val="997"/>
  </w:num>
  <w:num w:numId="1047">
    <w:abstractNumId w:val="530"/>
  </w:num>
  <w:num w:numId="1048">
    <w:abstractNumId w:val="380"/>
  </w:num>
  <w:num w:numId="1049">
    <w:abstractNumId w:val="218"/>
  </w:num>
  <w:num w:numId="1050">
    <w:abstractNumId w:val="998"/>
  </w:num>
  <w:num w:numId="1051">
    <w:abstractNumId w:val="531"/>
  </w:num>
  <w:num w:numId="1052">
    <w:abstractNumId w:val="381"/>
  </w:num>
  <w:num w:numId="1053">
    <w:abstractNumId w:val="219"/>
  </w:num>
  <w:num w:numId="1054">
    <w:abstractNumId w:val="999"/>
  </w:num>
  <w:num w:numId="1055">
    <w:abstractNumId w:val="532"/>
  </w:num>
  <w:num w:numId="1056">
    <w:abstractNumId w:val="382"/>
  </w:num>
  <w:num w:numId="1057">
    <w:abstractNumId w:val="220"/>
  </w:num>
  <w:num w:numId="1058">
    <w:abstractNumId w:val="1000"/>
  </w:num>
  <w:num w:numId="1059">
    <w:abstractNumId w:val="533"/>
  </w:num>
  <w:num w:numId="1060">
    <w:abstractNumId w:val="383"/>
  </w:num>
  <w:num w:numId="1061">
    <w:abstractNumId w:val="221"/>
  </w:num>
  <w:num w:numId="1062">
    <w:abstractNumId w:val="1001"/>
  </w:num>
  <w:num w:numId="1063">
    <w:abstractNumId w:val="534"/>
  </w:num>
  <w:num w:numId="1064">
    <w:abstractNumId w:val="384"/>
  </w:num>
  <w:num w:numId="1065">
    <w:abstractNumId w:val="222"/>
  </w:num>
  <w:num w:numId="1066">
    <w:abstractNumId w:val="1002"/>
  </w:num>
  <w:num w:numId="1067">
    <w:abstractNumId w:val="535"/>
  </w:num>
  <w:num w:numId="1068">
    <w:abstractNumId w:val="385"/>
  </w:num>
  <w:num w:numId="1069">
    <w:abstractNumId w:val="223"/>
  </w:num>
  <w:num w:numId="1070">
    <w:abstractNumId w:val="1003"/>
  </w:num>
  <w:num w:numId="1071">
    <w:abstractNumId w:val="536"/>
  </w:num>
  <w:num w:numId="1072">
    <w:abstractNumId w:val="386"/>
  </w:num>
  <w:num w:numId="1073">
    <w:abstractNumId w:val="224"/>
  </w:num>
  <w:num w:numId="1074">
    <w:abstractNumId w:val="1004"/>
  </w:num>
  <w:num w:numId="1075">
    <w:abstractNumId w:val="537"/>
  </w:num>
  <w:num w:numId="1076">
    <w:abstractNumId w:val="387"/>
  </w:num>
  <w:num w:numId="1077">
    <w:abstractNumId w:val="225"/>
  </w:num>
  <w:num w:numId="1078">
    <w:abstractNumId w:val="1005"/>
  </w:num>
  <w:num w:numId="1079">
    <w:abstractNumId w:val="538"/>
  </w:num>
  <w:num w:numId="1080">
    <w:abstractNumId w:val="388"/>
  </w:num>
  <w:num w:numId="1081">
    <w:abstractNumId w:val="226"/>
  </w:num>
  <w:num w:numId="1082">
    <w:abstractNumId w:val="1006"/>
  </w:num>
  <w:num w:numId="1083">
    <w:abstractNumId w:val="539"/>
  </w:num>
  <w:num w:numId="1084">
    <w:abstractNumId w:val="389"/>
  </w:num>
  <w:num w:numId="1085">
    <w:abstractNumId w:val="227"/>
  </w:num>
  <w:num w:numId="1086">
    <w:abstractNumId w:val="1007"/>
  </w:num>
  <w:num w:numId="1087">
    <w:abstractNumId w:val="540"/>
  </w:num>
  <w:num w:numId="1088">
    <w:abstractNumId w:val="390"/>
  </w:num>
  <w:num w:numId="1089">
    <w:abstractNumId w:val="228"/>
  </w:num>
  <w:num w:numId="1090">
    <w:abstractNumId w:val="1008"/>
  </w:num>
  <w:num w:numId="1091">
    <w:abstractNumId w:val="541"/>
  </w:num>
  <w:num w:numId="1092">
    <w:abstractNumId w:val="391"/>
  </w:num>
  <w:num w:numId="1093">
    <w:abstractNumId w:val="229"/>
  </w:num>
  <w:num w:numId="1094">
    <w:abstractNumId w:val="1009"/>
  </w:num>
  <w:num w:numId="1095">
    <w:abstractNumId w:val="542"/>
  </w:num>
  <w:num w:numId="1096">
    <w:abstractNumId w:val="392"/>
  </w:num>
  <w:num w:numId="1097">
    <w:abstractNumId w:val="230"/>
  </w:num>
  <w:num w:numId="1098">
    <w:abstractNumId w:val="1010"/>
  </w:num>
  <w:num w:numId="1099">
    <w:abstractNumId w:val="543"/>
  </w:num>
  <w:num w:numId="1100">
    <w:abstractNumId w:val="393"/>
  </w:num>
  <w:num w:numId="1101">
    <w:abstractNumId w:val="231"/>
  </w:num>
  <w:num w:numId="1102">
    <w:abstractNumId w:val="1011"/>
  </w:num>
  <w:num w:numId="1103">
    <w:abstractNumId w:val="544"/>
  </w:num>
  <w:num w:numId="1104">
    <w:abstractNumId w:val="394"/>
  </w:num>
  <w:num w:numId="1105">
    <w:abstractNumId w:val="232"/>
  </w:num>
  <w:num w:numId="1106">
    <w:abstractNumId w:val="1012"/>
  </w:num>
  <w:num w:numId="1107">
    <w:abstractNumId w:val="545"/>
  </w:num>
  <w:num w:numId="1108">
    <w:abstractNumId w:val="395"/>
  </w:num>
  <w:num w:numId="1109">
    <w:abstractNumId w:val="233"/>
  </w:num>
  <w:num w:numId="1110">
    <w:abstractNumId w:val="1013"/>
  </w:num>
  <w:num w:numId="1111">
    <w:abstractNumId w:val="546"/>
  </w:num>
  <w:num w:numId="1112">
    <w:abstractNumId w:val="396"/>
  </w:num>
  <w:num w:numId="1113">
    <w:abstractNumId w:val="234"/>
  </w:num>
  <w:num w:numId="1114">
    <w:abstractNumId w:val="1014"/>
  </w:num>
  <w:num w:numId="1115">
    <w:abstractNumId w:val="547"/>
  </w:num>
  <w:num w:numId="1116">
    <w:abstractNumId w:val="397"/>
  </w:num>
  <w:num w:numId="1117">
    <w:abstractNumId w:val="235"/>
  </w:num>
  <w:num w:numId="1118">
    <w:abstractNumId w:val="1015"/>
  </w:num>
  <w:num w:numId="1119">
    <w:abstractNumId w:val="548"/>
  </w:num>
  <w:num w:numId="1120">
    <w:abstractNumId w:val="398"/>
  </w:num>
  <w:num w:numId="1121">
    <w:abstractNumId w:val="434"/>
  </w:num>
  <w:num w:numId="1122">
    <w:abstractNumId w:val="236"/>
  </w:num>
  <w:num w:numId="1123">
    <w:abstractNumId w:val="1016"/>
  </w:num>
  <w:num w:numId="1124">
    <w:abstractNumId w:val="549"/>
  </w:num>
  <w:num w:numId="1125">
    <w:abstractNumId w:val="399"/>
  </w:num>
  <w:num w:numId="1126">
    <w:abstractNumId w:val="237"/>
  </w:num>
  <w:num w:numId="1127">
    <w:abstractNumId w:val="1017"/>
  </w:num>
  <w:num w:numId="1128">
    <w:abstractNumId w:val="550"/>
  </w:num>
  <w:num w:numId="1129">
    <w:abstractNumId w:val="400"/>
  </w:num>
  <w:num w:numId="1130">
    <w:abstractNumId w:val="238"/>
  </w:num>
  <w:num w:numId="1131">
    <w:abstractNumId w:val="1018"/>
  </w:num>
  <w:num w:numId="1132">
    <w:abstractNumId w:val="551"/>
  </w:num>
  <w:num w:numId="1133">
    <w:abstractNumId w:val="401"/>
  </w:num>
  <w:num w:numId="1134">
    <w:abstractNumId w:val="239"/>
  </w:num>
  <w:num w:numId="1135">
    <w:abstractNumId w:val="1019"/>
  </w:num>
  <w:num w:numId="1136">
    <w:abstractNumId w:val="552"/>
  </w:num>
  <w:num w:numId="1137">
    <w:abstractNumId w:val="402"/>
  </w:num>
  <w:num w:numId="1138">
    <w:abstractNumId w:val="240"/>
  </w:num>
  <w:num w:numId="1139">
    <w:abstractNumId w:val="1020"/>
  </w:num>
  <w:num w:numId="1140">
    <w:abstractNumId w:val="553"/>
  </w:num>
  <w:num w:numId="1141">
    <w:abstractNumId w:val="403"/>
  </w:num>
  <w:num w:numId="1142">
    <w:abstractNumId w:val="241"/>
  </w:num>
  <w:num w:numId="1143">
    <w:abstractNumId w:val="1021"/>
  </w:num>
  <w:num w:numId="1144">
    <w:abstractNumId w:val="554"/>
  </w:num>
  <w:num w:numId="1145">
    <w:abstractNumId w:val="404"/>
  </w:num>
  <w:num w:numId="1146">
    <w:abstractNumId w:val="242"/>
  </w:num>
  <w:num w:numId="1147">
    <w:abstractNumId w:val="1022"/>
  </w:num>
  <w:num w:numId="1148">
    <w:abstractNumId w:val="555"/>
  </w:num>
  <w:num w:numId="1149">
    <w:abstractNumId w:val="405"/>
  </w:num>
  <w:num w:numId="1150">
    <w:abstractNumId w:val="581"/>
  </w:num>
  <w:num w:numId="1151">
    <w:abstractNumId w:val="243"/>
  </w:num>
  <w:num w:numId="1152">
    <w:abstractNumId w:val="1023"/>
  </w:num>
  <w:num w:numId="1153">
    <w:abstractNumId w:val="556"/>
  </w:num>
  <w:num w:numId="1154">
    <w:abstractNumId w:val="406"/>
  </w:num>
  <w:num w:numId="1155">
    <w:abstractNumId w:val="244"/>
  </w:num>
  <w:num w:numId="1156">
    <w:abstractNumId w:val="1024"/>
  </w:num>
  <w:num w:numId="1157">
    <w:abstractNumId w:val="557"/>
  </w:num>
  <w:num w:numId="1158">
    <w:abstractNumId w:val="407"/>
  </w:num>
  <w:num w:numId="1159">
    <w:abstractNumId w:val="245"/>
  </w:num>
  <w:num w:numId="1160">
    <w:abstractNumId w:val="1025"/>
  </w:num>
  <w:num w:numId="1161">
    <w:abstractNumId w:val="558"/>
  </w:num>
  <w:num w:numId="1162">
    <w:abstractNumId w:val="408"/>
  </w:num>
  <w:num w:numId="1163">
    <w:abstractNumId w:val="246"/>
  </w:num>
  <w:num w:numId="1164">
    <w:abstractNumId w:val="1026"/>
  </w:num>
  <w:num w:numId="1165">
    <w:abstractNumId w:val="559"/>
  </w:num>
  <w:num w:numId="1166">
    <w:abstractNumId w:val="409"/>
  </w:num>
  <w:num w:numId="1167">
    <w:abstractNumId w:val="247"/>
  </w:num>
  <w:num w:numId="1168">
    <w:abstractNumId w:val="1027"/>
  </w:num>
  <w:num w:numId="1169">
    <w:abstractNumId w:val="560"/>
  </w:num>
  <w:num w:numId="1170">
    <w:abstractNumId w:val="410"/>
  </w:num>
  <w:num w:numId="1171">
    <w:abstractNumId w:val="248"/>
  </w:num>
  <w:num w:numId="1172">
    <w:abstractNumId w:val="1028"/>
  </w:num>
  <w:num w:numId="1173">
    <w:abstractNumId w:val="561"/>
  </w:num>
  <w:num w:numId="1174">
    <w:abstractNumId w:val="411"/>
  </w:num>
  <w:num w:numId="1175">
    <w:abstractNumId w:val="249"/>
  </w:num>
  <w:num w:numId="1176">
    <w:abstractNumId w:val="1029"/>
  </w:num>
  <w:num w:numId="1177">
    <w:abstractNumId w:val="562"/>
  </w:num>
  <w:num w:numId="1178">
    <w:abstractNumId w:val="412"/>
  </w:num>
  <w:num w:numId="1179">
    <w:abstractNumId w:val="250"/>
  </w:num>
  <w:num w:numId="1180">
    <w:abstractNumId w:val="1041"/>
  </w:num>
  <w:num w:numId="1181">
    <w:abstractNumId w:val="957"/>
  </w:num>
  <w:num w:numId="1182">
    <w:abstractNumId w:val="487"/>
  </w:num>
  <w:numIdMacAtCleanup w:val="1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C632D"/>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15CFA"/>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409D"/>
    <w:rsid w:val="00B4775A"/>
    <w:rsid w:val="00B57ABD"/>
    <w:rsid w:val="00B62830"/>
    <w:rsid w:val="00B62B18"/>
    <w:rsid w:val="00B64AE1"/>
    <w:rsid w:val="00B73A9F"/>
    <w:rsid w:val="00B85813"/>
    <w:rsid w:val="00B96E41"/>
    <w:rsid w:val="00C00C83"/>
    <w:rsid w:val="00C012F5"/>
    <w:rsid w:val="00C02A8F"/>
    <w:rsid w:val="00C05293"/>
    <w:rsid w:val="00C05CF4"/>
    <w:rsid w:val="00C11D33"/>
    <w:rsid w:val="00C179E9"/>
    <w:rsid w:val="00C4054B"/>
    <w:rsid w:val="00C41236"/>
    <w:rsid w:val="00C53099"/>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2F403"/>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DEA518C9-8109-492C-AE97-D66E39CE11F3}"/>
</file>

<file path=customXml/itemProps2.xml><?xml version="1.0" encoding="utf-8"?>
<ds:datastoreItem xmlns:ds="http://schemas.openxmlformats.org/officeDocument/2006/customXml" ds:itemID="{14FB7D04-98B0-4718-A458-D77FFCC1707D}"/>
</file>

<file path=customXml/itemProps3.xml><?xml version="1.0" encoding="utf-8"?>
<ds:datastoreItem xmlns:ds="http://schemas.openxmlformats.org/officeDocument/2006/customXml" ds:itemID="{79843BDA-7947-43D1-AA35-BA73DD3ECE25}"/>
</file>

<file path=docProps/app.xml><?xml version="1.0" encoding="utf-8"?>
<Properties xmlns="http://schemas.openxmlformats.org/officeDocument/2006/extended-properties" xmlns:vt="http://schemas.openxmlformats.org/officeDocument/2006/docPropsVTypes">
  <Template>Normal</Template>
  <TotalTime>1</TotalTime>
  <Pages>151</Pages>
  <Words>38444</Words>
  <Characters>219137</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257067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2019-11-27T14:35:00Z</dcterms:created>
  <dcterms:modified xsi:type="dcterms:W3CDTF">2019-11-27T14:35:00Z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