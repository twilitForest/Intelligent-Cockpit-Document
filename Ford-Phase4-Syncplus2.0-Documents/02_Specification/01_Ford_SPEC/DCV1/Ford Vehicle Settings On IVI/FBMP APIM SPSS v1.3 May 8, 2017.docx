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1061A6" w:rsidRPr="00106C9E" w:rsidRDefault="00E76B4D" w:rsidP="00106C9E"/>
    <w:p w:rsidR="00C24FCA" w:rsidRDefault="00E76B4D" w:rsidP="00FC2855">
      <w:pPr>
        <w:jc w:val="center"/>
      </w:pPr>
      <w:r>
        <w:rPr>
          <w:noProof/>
        </w:rPr>
        <w:drawing>
          <wp:inline distT="0" distB="0" distL="0" distR="0" wp14:anchorId="79715F76" wp14:editId="0D682616">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C24FCA" w:rsidRDefault="00E76B4D">
      <w:pPr>
        <w:jc w:val="center"/>
        <w:rPr>
          <w:rFonts w:cs="Arial"/>
          <w:b/>
          <w:color w:val="000080"/>
          <w:sz w:val="44"/>
          <w:szCs w:val="44"/>
        </w:rPr>
      </w:pPr>
      <w:r>
        <w:rPr>
          <w:rFonts w:cs="Arial"/>
          <w:b/>
          <w:color w:val="000080"/>
          <w:sz w:val="44"/>
          <w:szCs w:val="44"/>
        </w:rPr>
        <w:t>Research &amp; Vehicle Technology</w:t>
      </w:r>
    </w:p>
    <w:p w:rsidR="00C24FCA" w:rsidRDefault="00E76B4D">
      <w:pPr>
        <w:jc w:val="center"/>
        <w:rPr>
          <w:rFonts w:cs="Arial"/>
          <w:b/>
          <w:color w:val="000080"/>
          <w:sz w:val="40"/>
          <w:szCs w:val="40"/>
        </w:rPr>
      </w:pPr>
      <w:r>
        <w:rPr>
          <w:rFonts w:cs="Arial"/>
          <w:b/>
          <w:color w:val="000080"/>
          <w:sz w:val="40"/>
          <w:szCs w:val="40"/>
        </w:rPr>
        <w:t>“Infotainment Systems Product Development”</w:t>
      </w:r>
    </w:p>
    <w:p w:rsidR="00C24FCA" w:rsidRDefault="00E76B4D">
      <w:pPr>
        <w:jc w:val="center"/>
      </w:pPr>
    </w:p>
    <w:p w:rsidR="00C24FCA" w:rsidRDefault="00E76B4D">
      <w:pPr>
        <w:jc w:val="center"/>
      </w:pPr>
    </w:p>
    <w:p w:rsidR="00C24FCA" w:rsidRDefault="00E76B4D">
      <w:pPr>
        <w:jc w:val="center"/>
        <w:rPr>
          <w:rFonts w:cs="Arial"/>
          <w:b/>
          <w:sz w:val="52"/>
          <w:szCs w:val="52"/>
        </w:rPr>
      </w:pPr>
      <w:r>
        <w:rPr>
          <w:rFonts w:cs="Arial"/>
          <w:b/>
          <w:sz w:val="52"/>
          <w:szCs w:val="52"/>
        </w:rPr>
        <w:t xml:space="preserve">Feature – Feature </w:t>
      </w:r>
      <w:r>
        <w:rPr>
          <w:rFonts w:cs="Arial"/>
          <w:b/>
          <w:sz w:val="52"/>
          <w:szCs w:val="52"/>
        </w:rPr>
        <w:t>Based Message Protocol</w:t>
      </w:r>
    </w:p>
    <w:p w:rsidR="00C24FCA" w:rsidRDefault="00E76B4D">
      <w:pPr>
        <w:jc w:val="center"/>
        <w:rPr>
          <w:rFonts w:cs="Arial"/>
          <w:b/>
          <w:sz w:val="52"/>
          <w:szCs w:val="52"/>
        </w:rPr>
      </w:pPr>
    </w:p>
    <w:p w:rsidR="00C24FCA" w:rsidRDefault="00E76B4D">
      <w:pPr>
        <w:jc w:val="center"/>
        <w:rPr>
          <w:rFonts w:cs="Arial"/>
          <w:b/>
          <w:sz w:val="52"/>
          <w:szCs w:val="52"/>
        </w:rPr>
      </w:pPr>
      <w:r>
        <w:rPr>
          <w:rFonts w:cs="Arial"/>
          <w:b/>
          <w:sz w:val="52"/>
          <w:szCs w:val="52"/>
        </w:rPr>
        <w:t>APIM Infotainment Subsystem Part Specific Specification (SPSS)</w:t>
      </w:r>
    </w:p>
    <w:p w:rsidR="00C24FCA" w:rsidRDefault="00E76B4D">
      <w:pPr>
        <w:jc w:val="center"/>
      </w:pPr>
    </w:p>
    <w:p w:rsidR="00C24FCA" w:rsidRDefault="00E76B4D">
      <w:pPr>
        <w:jc w:val="center"/>
      </w:pPr>
    </w:p>
    <w:p w:rsidR="00C24FCA" w:rsidRDefault="00E76B4D">
      <w:pPr>
        <w:jc w:val="center"/>
      </w:pPr>
    </w:p>
    <w:p w:rsidR="00C24FCA" w:rsidRDefault="00E76B4D">
      <w:pPr>
        <w:jc w:val="center"/>
      </w:pPr>
    </w:p>
    <w:p w:rsidR="00C24FCA" w:rsidRDefault="00E76B4D">
      <w:pPr>
        <w:jc w:val="center"/>
        <w:rPr>
          <w:rFonts w:cs="Arial"/>
          <w:sz w:val="28"/>
          <w:szCs w:val="28"/>
        </w:rPr>
      </w:pPr>
      <w:r>
        <w:rPr>
          <w:rFonts w:cs="Arial"/>
          <w:sz w:val="28"/>
          <w:szCs w:val="28"/>
        </w:rPr>
        <w:t>Version 1.3</w:t>
      </w:r>
    </w:p>
    <w:p w:rsidR="00C24FCA" w:rsidRDefault="00E76B4D">
      <w:pPr>
        <w:jc w:val="center"/>
        <w:rPr>
          <w:rFonts w:cs="Arial"/>
          <w:b/>
          <w:sz w:val="28"/>
          <w:szCs w:val="28"/>
        </w:rPr>
      </w:pPr>
      <w:r>
        <w:rPr>
          <w:rFonts w:cs="Arial"/>
          <w:b/>
          <w:sz w:val="28"/>
          <w:szCs w:val="28"/>
        </w:rPr>
        <w:t>UNCONTROLLED COPY IF PRINTED</w:t>
      </w:r>
    </w:p>
    <w:p w:rsidR="00C24FCA" w:rsidRDefault="00E76B4D">
      <w:pPr>
        <w:jc w:val="center"/>
      </w:pPr>
    </w:p>
    <w:p w:rsidR="00C24FCA" w:rsidRDefault="00E76B4D">
      <w:pPr>
        <w:jc w:val="center"/>
        <w:rPr>
          <w:rFonts w:cs="Arial"/>
          <w:b/>
          <w:szCs w:val="22"/>
        </w:rPr>
      </w:pPr>
      <w:r>
        <w:rPr>
          <w:rFonts w:cs="Arial"/>
          <w:b/>
          <w:szCs w:val="22"/>
        </w:rPr>
        <w:t>Version Date:  May 8, 2017</w:t>
      </w:r>
    </w:p>
    <w:p w:rsidR="00C24FCA" w:rsidRDefault="00E76B4D">
      <w:pPr>
        <w:jc w:val="center"/>
      </w:pPr>
    </w:p>
    <w:p w:rsidR="00C24FCA" w:rsidRDefault="00E76B4D">
      <w:pPr>
        <w:jc w:val="center"/>
      </w:pPr>
    </w:p>
    <w:p w:rsidR="00C24FCA" w:rsidRDefault="00E76B4D">
      <w:pPr>
        <w:jc w:val="center"/>
      </w:pPr>
    </w:p>
    <w:p w:rsidR="00C24FCA" w:rsidRDefault="00E76B4D">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C24FCA" w:rsidRDefault="00E76B4D">
      <w:pPr>
        <w:jc w:val="center"/>
        <w:outlineLvl w:val="0"/>
        <w:rPr>
          <w:rFonts w:cs="Arial"/>
          <w:b/>
          <w:bCs/>
          <w:sz w:val="28"/>
          <w:szCs w:val="28"/>
          <w:u w:val="single"/>
        </w:rPr>
      </w:pPr>
      <w:r>
        <w:rPr>
          <w:b/>
          <w:sz w:val="36"/>
          <w:szCs w:val="36"/>
        </w:rPr>
        <w:br w:type="page"/>
      </w:r>
      <w:bookmarkStart w:id="0" w:name="_Toc482002331"/>
      <w:r>
        <w:rPr>
          <w:rFonts w:cs="Arial"/>
          <w:b/>
          <w:bCs/>
          <w:sz w:val="28"/>
          <w:szCs w:val="28"/>
          <w:u w:val="single"/>
        </w:rPr>
        <w:lastRenderedPageBreak/>
        <w:t>Revision History</w:t>
      </w:r>
      <w:bookmarkEnd w:id="0"/>
    </w:p>
    <w:p w:rsidR="00C24FCA" w:rsidRDefault="00E76B4D">
      <w:pPr>
        <w:rPr>
          <w:rFonts w:cs="Arial"/>
        </w:rPr>
      </w:pPr>
    </w:p>
    <w:p w:rsidR="00C24FCA" w:rsidRDefault="00E76B4D">
      <w:pPr>
        <w:rPr>
          <w:rFonts w:cs="Arial"/>
        </w:rPr>
      </w:pPr>
    </w:p>
    <w:tbl>
      <w:tblPr>
        <w:tblW w:w="11160" w:type="dxa"/>
        <w:jc w:val="center"/>
        <w:tblInd w:w="-393" w:type="dxa"/>
        <w:tblLayout w:type="fixed"/>
        <w:tblLook w:val="04A0" w:firstRow="1" w:lastRow="0" w:firstColumn="1" w:lastColumn="0" w:noHBand="0" w:noVBand="1"/>
      </w:tblPr>
      <w:tblGrid>
        <w:gridCol w:w="1799"/>
        <w:gridCol w:w="1066"/>
        <w:gridCol w:w="2378"/>
        <w:gridCol w:w="5917"/>
      </w:tblGrid>
      <w:tr w:rsidR="002E1CC4" w:rsidTr="002E1CC4">
        <w:trPr>
          <w:trHeight w:val="345"/>
          <w:jc w:val="center"/>
        </w:trPr>
        <w:tc>
          <w:tcPr>
            <w:tcW w:w="179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E1CC4" w:rsidRDefault="00E76B4D">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E1CC4" w:rsidRDefault="00E76B4D">
            <w:pPr>
              <w:spacing w:line="276" w:lineRule="auto"/>
              <w:jc w:val="center"/>
              <w:rPr>
                <w:rFonts w:cs="Arial"/>
                <w:b/>
                <w:bCs/>
                <w:lang w:val="fr-FR"/>
              </w:rPr>
            </w:pPr>
            <w:r>
              <w:rPr>
                <w:rFonts w:cs="Arial"/>
                <w:b/>
                <w:bCs/>
                <w:lang w:val="fr-FR"/>
              </w:rPr>
              <w:t>Version</w:t>
            </w:r>
          </w:p>
        </w:tc>
        <w:tc>
          <w:tcPr>
            <w:tcW w:w="829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E1CC4" w:rsidRDefault="00E76B4D">
            <w:pPr>
              <w:spacing w:line="276" w:lineRule="auto"/>
              <w:jc w:val="center"/>
              <w:rPr>
                <w:rFonts w:cs="Arial"/>
                <w:b/>
                <w:bCs/>
                <w:lang w:val="fr-FR"/>
              </w:rPr>
            </w:pPr>
            <w:r>
              <w:rPr>
                <w:rFonts w:cs="Arial"/>
                <w:b/>
                <w:bCs/>
                <w:lang w:val="fr-FR"/>
              </w:rPr>
              <w:t>Notes</w:t>
            </w:r>
          </w:p>
        </w:tc>
      </w:tr>
      <w:tr w:rsidR="002E1CC4" w:rsidTr="002E1CC4">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2E1CC4" w:rsidRDefault="00E76B4D">
            <w:pPr>
              <w:spacing w:line="276" w:lineRule="auto"/>
              <w:rPr>
                <w:rFonts w:cs="Arial"/>
                <w:b/>
                <w:sz w:val="16"/>
                <w:szCs w:val="16"/>
                <w:lang w:val="fr-FR"/>
              </w:rPr>
            </w:pPr>
            <w:r>
              <w:rPr>
                <w:rFonts w:cs="Arial"/>
                <w:b/>
                <w:sz w:val="16"/>
                <w:szCs w:val="16"/>
              </w:rPr>
              <w:t>May 31, 2013</w:t>
            </w:r>
          </w:p>
        </w:tc>
        <w:tc>
          <w:tcPr>
            <w:tcW w:w="1066" w:type="dxa"/>
            <w:tcBorders>
              <w:top w:val="single" w:sz="6" w:space="0" w:color="auto"/>
              <w:left w:val="single" w:sz="6" w:space="0" w:color="auto"/>
              <w:bottom w:val="single" w:sz="6" w:space="0" w:color="auto"/>
              <w:right w:val="single" w:sz="6" w:space="0" w:color="auto"/>
            </w:tcBorders>
            <w:hideMark/>
          </w:tcPr>
          <w:p w:rsidR="002E1CC4" w:rsidRDefault="00E76B4D">
            <w:pPr>
              <w:spacing w:line="276" w:lineRule="auto"/>
              <w:jc w:val="center"/>
              <w:rPr>
                <w:rFonts w:cs="Arial"/>
                <w:b/>
                <w:sz w:val="16"/>
                <w:lang w:val="fr-FR"/>
              </w:rPr>
            </w:pPr>
            <w:r>
              <w:rPr>
                <w:rFonts w:cs="Arial"/>
                <w:b/>
                <w:sz w:val="16"/>
                <w:lang w:val="fr-FR"/>
              </w:rPr>
              <w:t>1.0</w:t>
            </w:r>
          </w:p>
        </w:tc>
        <w:tc>
          <w:tcPr>
            <w:tcW w:w="2378" w:type="dxa"/>
            <w:tcBorders>
              <w:top w:val="single" w:sz="6" w:space="0" w:color="auto"/>
              <w:left w:val="single" w:sz="6" w:space="0" w:color="auto"/>
              <w:bottom w:val="single" w:sz="6" w:space="0" w:color="auto"/>
              <w:right w:val="single" w:sz="6" w:space="0" w:color="auto"/>
            </w:tcBorders>
            <w:hideMark/>
          </w:tcPr>
          <w:p w:rsidR="002E1CC4" w:rsidRDefault="00E76B4D">
            <w:pPr>
              <w:spacing w:line="276" w:lineRule="auto"/>
              <w:jc w:val="center"/>
              <w:rPr>
                <w:rFonts w:cs="Arial"/>
                <w:b/>
                <w:sz w:val="16"/>
              </w:rPr>
            </w:pPr>
            <w:r>
              <w:rPr>
                <w:rFonts w:cs="Arial"/>
                <w:b/>
                <w:sz w:val="16"/>
              </w:rPr>
              <w:t xml:space="preserve">Initial </w:t>
            </w:r>
            <w:r>
              <w:rPr>
                <w:rFonts w:cs="Arial"/>
                <w:b/>
                <w:sz w:val="16"/>
              </w:rPr>
              <w:t>Release</w:t>
            </w:r>
          </w:p>
        </w:tc>
        <w:tc>
          <w:tcPr>
            <w:tcW w:w="5917" w:type="dxa"/>
            <w:tcBorders>
              <w:top w:val="single" w:sz="6" w:space="0" w:color="auto"/>
              <w:left w:val="single" w:sz="6" w:space="0" w:color="auto"/>
              <w:bottom w:val="single" w:sz="6" w:space="0" w:color="auto"/>
              <w:right w:val="single" w:sz="6" w:space="0" w:color="auto"/>
            </w:tcBorders>
          </w:tcPr>
          <w:p w:rsidR="002E1CC4" w:rsidRDefault="00E76B4D">
            <w:pPr>
              <w:spacing w:line="276" w:lineRule="auto"/>
              <w:rPr>
                <w:rFonts w:cs="Arial"/>
                <w:b/>
                <w:sz w:val="16"/>
              </w:rPr>
            </w:pPr>
          </w:p>
        </w:tc>
      </w:tr>
      <w:tr w:rsidR="002E1CC4" w:rsidTr="002E1CC4">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2E1CC4" w:rsidRDefault="00E76B4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2E1CC4" w:rsidRDefault="00E76B4D">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2E1CC4" w:rsidRDefault="00E76B4D">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2E1CC4" w:rsidRDefault="00E76B4D">
            <w:pPr>
              <w:spacing w:line="276" w:lineRule="auto"/>
              <w:rPr>
                <w:rFonts w:cs="Arial"/>
                <w:b/>
                <w:sz w:val="16"/>
              </w:rPr>
            </w:pPr>
          </w:p>
        </w:tc>
      </w:tr>
      <w:tr w:rsidR="002E1CC4" w:rsidTr="002E1CC4">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2E1CC4" w:rsidRDefault="00E76B4D">
            <w:pPr>
              <w:spacing w:line="276" w:lineRule="auto"/>
              <w:rPr>
                <w:rFonts w:cs="Arial"/>
                <w:b/>
                <w:sz w:val="16"/>
                <w:szCs w:val="16"/>
                <w:lang w:val="fr-FR"/>
              </w:rPr>
            </w:pPr>
            <w:r>
              <w:rPr>
                <w:rFonts w:cs="Arial"/>
                <w:b/>
                <w:sz w:val="16"/>
                <w:szCs w:val="16"/>
              </w:rPr>
              <w:t>September 26, 2016</w:t>
            </w:r>
          </w:p>
        </w:tc>
        <w:tc>
          <w:tcPr>
            <w:tcW w:w="1066" w:type="dxa"/>
            <w:tcBorders>
              <w:top w:val="single" w:sz="6" w:space="0" w:color="auto"/>
              <w:left w:val="single" w:sz="6" w:space="0" w:color="auto"/>
              <w:bottom w:val="single" w:sz="6" w:space="0" w:color="auto"/>
              <w:right w:val="single" w:sz="6" w:space="0" w:color="auto"/>
            </w:tcBorders>
            <w:hideMark/>
          </w:tcPr>
          <w:p w:rsidR="002E1CC4" w:rsidRDefault="00E76B4D">
            <w:pPr>
              <w:spacing w:line="276" w:lineRule="auto"/>
              <w:jc w:val="center"/>
              <w:rPr>
                <w:rFonts w:cs="Arial"/>
                <w:b/>
                <w:sz w:val="16"/>
                <w:lang w:val="fr-FR"/>
              </w:rPr>
            </w:pPr>
            <w:r>
              <w:rPr>
                <w:rFonts w:cs="Arial"/>
                <w:b/>
                <w:sz w:val="16"/>
                <w:lang w:val="fr-FR"/>
              </w:rPr>
              <w:t>1.1</w:t>
            </w:r>
          </w:p>
        </w:tc>
        <w:tc>
          <w:tcPr>
            <w:tcW w:w="2378" w:type="dxa"/>
            <w:tcBorders>
              <w:top w:val="single" w:sz="6" w:space="0" w:color="auto"/>
              <w:left w:val="single" w:sz="6" w:space="0" w:color="auto"/>
              <w:bottom w:val="single" w:sz="6" w:space="0" w:color="auto"/>
              <w:right w:val="single" w:sz="6" w:space="0" w:color="auto"/>
            </w:tcBorders>
            <w:hideMark/>
          </w:tcPr>
          <w:p w:rsidR="002E1CC4" w:rsidRDefault="00E76B4D">
            <w:pPr>
              <w:spacing w:line="276" w:lineRule="auto"/>
              <w:jc w:val="center"/>
              <w:rPr>
                <w:rFonts w:cs="Arial"/>
                <w:b/>
                <w:sz w:val="16"/>
              </w:rPr>
            </w:pPr>
            <w:r>
              <w:rPr>
                <w:rFonts w:cs="Arial"/>
                <w:b/>
                <w:sz w:val="16"/>
              </w:rPr>
              <w:t>Updated Release</w:t>
            </w:r>
          </w:p>
        </w:tc>
        <w:tc>
          <w:tcPr>
            <w:tcW w:w="5917" w:type="dxa"/>
            <w:tcBorders>
              <w:top w:val="single" w:sz="6" w:space="0" w:color="auto"/>
              <w:left w:val="single" w:sz="6" w:space="0" w:color="auto"/>
              <w:bottom w:val="single" w:sz="6" w:space="0" w:color="auto"/>
              <w:right w:val="single" w:sz="6" w:space="0" w:color="auto"/>
            </w:tcBorders>
          </w:tcPr>
          <w:p w:rsidR="002E1CC4" w:rsidRDefault="00E76B4D">
            <w:pPr>
              <w:spacing w:line="276" w:lineRule="auto"/>
              <w:rPr>
                <w:rFonts w:cs="Arial"/>
                <w:b/>
                <w:sz w:val="16"/>
              </w:rPr>
            </w:pPr>
          </w:p>
        </w:tc>
      </w:tr>
      <w:tr w:rsidR="002E1CC4" w:rsidTr="002E1CC4">
        <w:trPr>
          <w:trHeight w:val="187"/>
          <w:jc w:val="center"/>
        </w:trPr>
        <w:tc>
          <w:tcPr>
            <w:tcW w:w="1799" w:type="dxa"/>
            <w:tcBorders>
              <w:top w:val="single" w:sz="6" w:space="0" w:color="auto"/>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MD-REQ-014070/A-</w:t>
            </w:r>
            <w:proofErr w:type="spellStart"/>
            <w:r>
              <w:rPr>
                <w:sz w:val="16"/>
                <w:szCs w:val="16"/>
              </w:rPr>
              <w:t>Feature_St</w:t>
            </w:r>
            <w:proofErr w:type="spellEnd"/>
            <w:r>
              <w:rPr>
                <w:sz w:val="16"/>
                <w:szCs w:val="16"/>
              </w:rPr>
              <w:t xml:space="preserve"> (</w:t>
            </w:r>
            <w:proofErr w:type="spellStart"/>
            <w:r>
              <w:rPr>
                <w:sz w:val="16"/>
                <w:szCs w:val="16"/>
              </w:rPr>
              <w:t>TcSE</w:t>
            </w:r>
            <w:proofErr w:type="spellEnd"/>
            <w:r>
              <w:rPr>
                <w:sz w:val="16"/>
                <w:szCs w:val="16"/>
              </w:rPr>
              <w:t xml:space="preserve"> ROIN-282399-2)</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sorris1: Updated the Personalization Index parameter encoding to match the CAN database.</w:t>
            </w:r>
          </w:p>
        </w:tc>
      </w:tr>
      <w:tr w:rsidR="002E1CC4" w:rsidTr="002E1CC4">
        <w:trPr>
          <w:trHeight w:val="187"/>
          <w:jc w:val="center"/>
        </w:trPr>
        <w:tc>
          <w:tcPr>
            <w:tcW w:w="1799" w:type="dxa"/>
            <w:tcBorders>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MD-REQ-014070/A-</w:t>
            </w:r>
            <w:proofErr w:type="spellStart"/>
            <w:r>
              <w:rPr>
                <w:sz w:val="16"/>
                <w:szCs w:val="16"/>
              </w:rPr>
              <w:t>Feature_St</w:t>
            </w:r>
            <w:proofErr w:type="spellEnd"/>
            <w:r>
              <w:rPr>
                <w:sz w:val="16"/>
                <w:szCs w:val="16"/>
              </w:rPr>
              <w:t xml:space="preserve"> (</w:t>
            </w:r>
            <w:proofErr w:type="spellStart"/>
            <w:r>
              <w:rPr>
                <w:sz w:val="16"/>
                <w:szCs w:val="16"/>
              </w:rPr>
              <w:t>TcSE</w:t>
            </w:r>
            <w:proofErr w:type="spellEnd"/>
            <w:r>
              <w:rPr>
                <w:sz w:val="16"/>
                <w:szCs w:val="16"/>
              </w:rPr>
              <w:t xml:space="preserve"> ROIN-282399-2)</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 xml:space="preserve">sorris1: </w:t>
            </w:r>
            <w:r>
              <w:rPr>
                <w:sz w:val="16"/>
                <w:szCs w:val="16"/>
              </w:rPr>
              <w:t>Updated the Personalization Index parameter encoding to match the CAN database.</w:t>
            </w:r>
          </w:p>
        </w:tc>
      </w:tr>
      <w:tr w:rsidR="002E1CC4" w:rsidTr="002E1CC4">
        <w:trPr>
          <w:trHeight w:val="187"/>
          <w:jc w:val="center"/>
        </w:trPr>
        <w:tc>
          <w:tcPr>
            <w:tcW w:w="1799" w:type="dxa"/>
            <w:tcBorders>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FBMP-REQ-023037/B-</w:t>
            </w:r>
            <w:proofErr w:type="spellStart"/>
            <w:r>
              <w:rPr>
                <w:sz w:val="16"/>
                <w:szCs w:val="16"/>
              </w:rPr>
              <w:t>PersIndex</w:t>
            </w:r>
            <w:proofErr w:type="spellEnd"/>
            <w:r>
              <w:rPr>
                <w:sz w:val="16"/>
                <w:szCs w:val="16"/>
              </w:rPr>
              <w:t xml:space="preserve"> Definition (</w:t>
            </w:r>
            <w:proofErr w:type="spellStart"/>
            <w:r>
              <w:rPr>
                <w:sz w:val="16"/>
                <w:szCs w:val="16"/>
              </w:rPr>
              <w:t>TcSE</w:t>
            </w:r>
            <w:proofErr w:type="spellEnd"/>
            <w:r>
              <w:rPr>
                <w:sz w:val="16"/>
                <w:szCs w:val="16"/>
              </w:rPr>
              <w:t xml:space="preserve"> ROIN-287215-1)+</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&lt;jmyslin2&gt; updated to include the case when enhanced memory is active</w:t>
            </w:r>
          </w:p>
        </w:tc>
      </w:tr>
      <w:tr w:rsidR="002E1CC4" w:rsidTr="002E1CC4">
        <w:trPr>
          <w:trHeight w:val="187"/>
          <w:jc w:val="center"/>
        </w:trPr>
        <w:tc>
          <w:tcPr>
            <w:tcW w:w="1799" w:type="dxa"/>
            <w:tcBorders>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FBMP-REQ-023039/B-</w:t>
            </w:r>
            <w:proofErr w:type="spellStart"/>
            <w:r>
              <w:rPr>
                <w:sz w:val="16"/>
                <w:szCs w:val="16"/>
              </w:rPr>
              <w:t>Feature_St</w:t>
            </w:r>
            <w:proofErr w:type="spellEnd"/>
            <w:r>
              <w:rPr>
                <w:sz w:val="16"/>
                <w:szCs w:val="16"/>
              </w:rPr>
              <w:t xml:space="preserve"> message </w:t>
            </w:r>
            <w:r>
              <w:rPr>
                <w:sz w:val="16"/>
                <w:szCs w:val="16"/>
              </w:rPr>
              <w:t>properties (</w:t>
            </w:r>
            <w:proofErr w:type="spellStart"/>
            <w:r>
              <w:rPr>
                <w:sz w:val="16"/>
                <w:szCs w:val="16"/>
              </w:rPr>
              <w:t>TcSE</w:t>
            </w:r>
            <w:proofErr w:type="spellEnd"/>
            <w:r>
              <w:rPr>
                <w:sz w:val="16"/>
                <w:szCs w:val="16"/>
              </w:rPr>
              <w:t xml:space="preserve"> ROIN-287217-1)+</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 xml:space="preserve">&lt;jmyslin2&gt; added clarifications to the requirement to make sure worked correctly with modules that didn't support Round Robin style FBMP </w:t>
            </w:r>
            <w:proofErr w:type="spellStart"/>
            <w:r>
              <w:rPr>
                <w:sz w:val="16"/>
                <w:szCs w:val="16"/>
              </w:rPr>
              <w:t>Feature.St</w:t>
            </w:r>
            <w:proofErr w:type="spellEnd"/>
            <w:r>
              <w:rPr>
                <w:sz w:val="16"/>
                <w:szCs w:val="16"/>
              </w:rPr>
              <w:t xml:space="preserve"> messages</w:t>
            </w:r>
          </w:p>
        </w:tc>
      </w:tr>
      <w:tr w:rsidR="002E1CC4" w:rsidTr="002E1CC4">
        <w:trPr>
          <w:trHeight w:val="187"/>
          <w:jc w:val="center"/>
        </w:trPr>
        <w:tc>
          <w:tcPr>
            <w:tcW w:w="1799" w:type="dxa"/>
            <w:tcBorders>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FBMP-FUN-REQ-023019/B-Query Operation (</w:t>
            </w:r>
            <w:proofErr w:type="spellStart"/>
            <w:r>
              <w:rPr>
                <w:sz w:val="16"/>
                <w:szCs w:val="16"/>
              </w:rPr>
              <w:t>TcSE</w:t>
            </w:r>
            <w:proofErr w:type="spellEnd"/>
            <w:r>
              <w:rPr>
                <w:sz w:val="16"/>
                <w:szCs w:val="16"/>
              </w:rPr>
              <w:t xml:space="preserve"> ROIN-291021-1)</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&lt;</w:t>
            </w:r>
            <w:r>
              <w:rPr>
                <w:sz w:val="16"/>
                <w:szCs w:val="16"/>
              </w:rPr>
              <w:t xml:space="preserve">jmyslin2&gt; Query function added clarifications to support Driver Information Feature Based Message Protocol menu settings moving from the Cluster to </w:t>
            </w:r>
            <w:proofErr w:type="spellStart"/>
            <w:r>
              <w:rPr>
                <w:sz w:val="16"/>
                <w:szCs w:val="16"/>
              </w:rPr>
              <w:t>Centerstack</w:t>
            </w:r>
            <w:proofErr w:type="spellEnd"/>
            <w:r>
              <w:rPr>
                <w:sz w:val="16"/>
                <w:szCs w:val="16"/>
              </w:rPr>
              <w:t xml:space="preserve"> Infotainment module(s)</w:t>
            </w:r>
          </w:p>
        </w:tc>
      </w:tr>
      <w:tr w:rsidR="002E1CC4" w:rsidTr="002E1CC4">
        <w:trPr>
          <w:trHeight w:val="187"/>
          <w:jc w:val="center"/>
        </w:trPr>
        <w:tc>
          <w:tcPr>
            <w:tcW w:w="1799" w:type="dxa"/>
            <w:tcBorders>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 xml:space="preserve">FBMP-UC-REQ-023021/B-System Start-up Query Operation for features only </w:t>
            </w:r>
            <w:r>
              <w:rPr>
                <w:sz w:val="16"/>
                <w:szCs w:val="16"/>
              </w:rPr>
              <w:t>active in Run (</w:t>
            </w:r>
            <w:proofErr w:type="spellStart"/>
            <w:r>
              <w:rPr>
                <w:sz w:val="16"/>
                <w:szCs w:val="16"/>
              </w:rPr>
              <w:t>TcSE</w:t>
            </w:r>
            <w:proofErr w:type="spellEnd"/>
            <w:r>
              <w:rPr>
                <w:sz w:val="16"/>
                <w:szCs w:val="16"/>
              </w:rPr>
              <w:t xml:space="preserve"> ROIN-291013-1)</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 xml:space="preserve">&lt;JM&gt; Updated to add a note about the Cluster menu settings moving to </w:t>
            </w:r>
            <w:proofErr w:type="spellStart"/>
            <w:r>
              <w:rPr>
                <w:sz w:val="16"/>
                <w:szCs w:val="16"/>
              </w:rPr>
              <w:t>centerstack</w:t>
            </w:r>
            <w:proofErr w:type="spellEnd"/>
            <w:r>
              <w:rPr>
                <w:sz w:val="16"/>
                <w:szCs w:val="16"/>
              </w:rPr>
              <w:t xml:space="preserve"> having this use case apply</w:t>
            </w:r>
          </w:p>
        </w:tc>
      </w:tr>
      <w:tr w:rsidR="002E1CC4" w:rsidTr="002E1CC4">
        <w:trPr>
          <w:trHeight w:val="187"/>
          <w:jc w:val="center"/>
        </w:trPr>
        <w:tc>
          <w:tcPr>
            <w:tcW w:w="1799" w:type="dxa"/>
            <w:tcBorders>
              <w:left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FBMP-REQ-023024/B-Query Operation during Start-Up (</w:t>
            </w:r>
            <w:proofErr w:type="spellStart"/>
            <w:r>
              <w:rPr>
                <w:sz w:val="16"/>
                <w:szCs w:val="16"/>
              </w:rPr>
              <w:t>TcSE</w:t>
            </w:r>
            <w:proofErr w:type="spellEnd"/>
            <w:r>
              <w:rPr>
                <w:sz w:val="16"/>
                <w:szCs w:val="16"/>
              </w:rPr>
              <w:t xml:space="preserve"> ROIN-287298-1)</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 xml:space="preserve">&lt;jmyslin2&gt; Updated to include </w:t>
            </w:r>
            <w:r>
              <w:rPr>
                <w:sz w:val="16"/>
                <w:szCs w:val="16"/>
              </w:rPr>
              <w:t xml:space="preserve">clarifications for querying for Driver Information Settings in the </w:t>
            </w:r>
            <w:proofErr w:type="spellStart"/>
            <w:r>
              <w:rPr>
                <w:sz w:val="16"/>
                <w:szCs w:val="16"/>
              </w:rPr>
              <w:t>Centerstack</w:t>
            </w:r>
            <w:proofErr w:type="spellEnd"/>
          </w:p>
        </w:tc>
      </w:tr>
      <w:tr w:rsidR="002E1CC4" w:rsidTr="002E1CC4">
        <w:trPr>
          <w:trHeight w:val="187"/>
          <w:jc w:val="center"/>
        </w:trPr>
        <w:tc>
          <w:tcPr>
            <w:tcW w:w="1799" w:type="dxa"/>
            <w:tcBorders>
              <w:left w:val="single" w:sz="6" w:space="0" w:color="auto"/>
              <w:bottom w:val="single" w:sz="6" w:space="0" w:color="auto"/>
              <w:right w:val="single" w:sz="6" w:space="0" w:color="auto"/>
            </w:tcBorders>
          </w:tcPr>
          <w:p w:rsidR="002E1CC4"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FBMP-SD-REQ-023026/B-Query Operation at Start-Up (</w:t>
            </w:r>
            <w:proofErr w:type="spellStart"/>
            <w:r>
              <w:rPr>
                <w:sz w:val="16"/>
                <w:szCs w:val="16"/>
              </w:rPr>
              <w:t>TcSE</w:t>
            </w:r>
            <w:proofErr w:type="spellEnd"/>
            <w:r>
              <w:rPr>
                <w:sz w:val="16"/>
                <w:szCs w:val="16"/>
              </w:rPr>
              <w:t xml:space="preserve"> ROIN-287300-1)</w:t>
            </w:r>
          </w:p>
        </w:tc>
        <w:tc>
          <w:tcPr>
            <w:tcW w:w="5917" w:type="dxa"/>
            <w:tcBorders>
              <w:top w:val="single" w:sz="6" w:space="0" w:color="auto"/>
              <w:left w:val="single" w:sz="6" w:space="0" w:color="auto"/>
              <w:bottom w:val="single" w:sz="6" w:space="0" w:color="auto"/>
              <w:right w:val="single" w:sz="6" w:space="0" w:color="auto"/>
            </w:tcBorders>
          </w:tcPr>
          <w:p w:rsidR="002E1CC4" w:rsidRDefault="00E76B4D" w:rsidP="00981A48">
            <w:pPr>
              <w:rPr>
                <w:sz w:val="16"/>
                <w:szCs w:val="16"/>
              </w:rPr>
            </w:pPr>
            <w:r>
              <w:rPr>
                <w:sz w:val="16"/>
                <w:szCs w:val="16"/>
              </w:rPr>
              <w:t xml:space="preserve">&lt;jmyslin2&gt; Updated sequence diagram to show that the new requests at start-up have to be done within 50 </w:t>
            </w:r>
            <w:proofErr w:type="spellStart"/>
            <w:r>
              <w:rPr>
                <w:sz w:val="16"/>
                <w:szCs w:val="16"/>
              </w:rPr>
              <w:t>m</w:t>
            </w:r>
            <w:r>
              <w:rPr>
                <w:sz w:val="16"/>
                <w:szCs w:val="16"/>
              </w:rPr>
              <w:t>sec</w:t>
            </w:r>
            <w:proofErr w:type="spellEnd"/>
            <w:r>
              <w:rPr>
                <w:sz w:val="16"/>
                <w:szCs w:val="16"/>
              </w:rPr>
              <w:t xml:space="preserve"> of receiving the response from the feature server</w:t>
            </w:r>
          </w:p>
        </w:tc>
      </w:tr>
      <w:tr w:rsidR="00981A48" w:rsidTr="007A498A">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981A48" w:rsidRDefault="00E76B4D" w:rsidP="007A498A">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981A48" w:rsidRDefault="00E76B4D" w:rsidP="007A498A">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981A48" w:rsidRDefault="00E76B4D" w:rsidP="007A498A">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981A48" w:rsidRDefault="00E76B4D" w:rsidP="007A498A">
            <w:pPr>
              <w:spacing w:line="276" w:lineRule="auto"/>
              <w:rPr>
                <w:rFonts w:cs="Arial"/>
                <w:b/>
                <w:sz w:val="16"/>
              </w:rPr>
            </w:pPr>
          </w:p>
        </w:tc>
      </w:tr>
      <w:tr w:rsidR="00981A48" w:rsidTr="007A498A">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981A48" w:rsidRDefault="00E76B4D" w:rsidP="007A498A">
            <w:pPr>
              <w:spacing w:line="276" w:lineRule="auto"/>
              <w:rPr>
                <w:rFonts w:cs="Arial"/>
                <w:b/>
                <w:sz w:val="16"/>
                <w:szCs w:val="16"/>
                <w:lang w:val="fr-FR"/>
              </w:rPr>
            </w:pPr>
            <w:r>
              <w:rPr>
                <w:rFonts w:cs="Arial"/>
                <w:b/>
                <w:sz w:val="16"/>
                <w:szCs w:val="16"/>
              </w:rPr>
              <w:t>February 6, 2017</w:t>
            </w:r>
          </w:p>
        </w:tc>
        <w:tc>
          <w:tcPr>
            <w:tcW w:w="1066" w:type="dxa"/>
            <w:tcBorders>
              <w:top w:val="single" w:sz="6" w:space="0" w:color="auto"/>
              <w:left w:val="single" w:sz="6" w:space="0" w:color="auto"/>
              <w:bottom w:val="single" w:sz="6" w:space="0" w:color="auto"/>
              <w:right w:val="single" w:sz="6" w:space="0" w:color="auto"/>
            </w:tcBorders>
            <w:hideMark/>
          </w:tcPr>
          <w:p w:rsidR="00981A48" w:rsidRDefault="00E76B4D" w:rsidP="007A498A">
            <w:pPr>
              <w:spacing w:line="276" w:lineRule="auto"/>
              <w:jc w:val="center"/>
              <w:rPr>
                <w:rFonts w:cs="Arial"/>
                <w:b/>
                <w:sz w:val="16"/>
                <w:lang w:val="fr-FR"/>
              </w:rPr>
            </w:pPr>
            <w:r>
              <w:rPr>
                <w:rFonts w:cs="Arial"/>
                <w:b/>
                <w:sz w:val="16"/>
                <w:lang w:val="fr-FR"/>
              </w:rPr>
              <w:t>1.2</w:t>
            </w:r>
          </w:p>
        </w:tc>
        <w:tc>
          <w:tcPr>
            <w:tcW w:w="2378" w:type="dxa"/>
            <w:tcBorders>
              <w:top w:val="single" w:sz="6" w:space="0" w:color="auto"/>
              <w:left w:val="single" w:sz="6" w:space="0" w:color="auto"/>
              <w:bottom w:val="single" w:sz="6" w:space="0" w:color="auto"/>
              <w:right w:val="single" w:sz="6" w:space="0" w:color="auto"/>
            </w:tcBorders>
            <w:hideMark/>
          </w:tcPr>
          <w:p w:rsidR="00981A48" w:rsidRDefault="00E76B4D" w:rsidP="007A498A">
            <w:pPr>
              <w:spacing w:line="276" w:lineRule="auto"/>
              <w:jc w:val="center"/>
              <w:rPr>
                <w:rFonts w:cs="Arial"/>
                <w:b/>
                <w:sz w:val="16"/>
              </w:rPr>
            </w:pPr>
            <w:r>
              <w:rPr>
                <w:rFonts w:cs="Arial"/>
                <w:b/>
                <w:sz w:val="16"/>
              </w:rPr>
              <w:t>Updated Release</w:t>
            </w:r>
          </w:p>
        </w:tc>
        <w:tc>
          <w:tcPr>
            <w:tcW w:w="5917" w:type="dxa"/>
            <w:tcBorders>
              <w:top w:val="single" w:sz="6" w:space="0" w:color="auto"/>
              <w:left w:val="single" w:sz="6" w:space="0" w:color="auto"/>
              <w:bottom w:val="single" w:sz="6" w:space="0" w:color="auto"/>
              <w:right w:val="single" w:sz="6" w:space="0" w:color="auto"/>
            </w:tcBorders>
          </w:tcPr>
          <w:p w:rsidR="00981A48" w:rsidRDefault="00E76B4D" w:rsidP="007A498A">
            <w:pPr>
              <w:spacing w:line="276" w:lineRule="auto"/>
              <w:rPr>
                <w:rFonts w:cs="Arial"/>
                <w:b/>
                <w:sz w:val="16"/>
              </w:rPr>
            </w:pPr>
          </w:p>
        </w:tc>
      </w:tr>
      <w:tr w:rsidR="00981A48" w:rsidTr="002B6164">
        <w:trPr>
          <w:trHeight w:val="187"/>
          <w:jc w:val="center"/>
        </w:trPr>
        <w:tc>
          <w:tcPr>
            <w:tcW w:w="1799" w:type="dxa"/>
            <w:tcBorders>
              <w:top w:val="single" w:sz="6" w:space="0" w:color="auto"/>
              <w:left w:val="single" w:sz="6" w:space="0" w:color="auto"/>
              <w:right w:val="single" w:sz="6" w:space="0" w:color="auto"/>
            </w:tcBorders>
          </w:tcPr>
          <w:p w:rsidR="00981A48"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981A48" w:rsidRPr="00981A48" w:rsidRDefault="00E76B4D" w:rsidP="00981A48">
            <w:pPr>
              <w:rPr>
                <w:rFonts w:cs="Arial"/>
                <w:sz w:val="16"/>
                <w:szCs w:val="16"/>
              </w:rPr>
            </w:pPr>
            <w:r w:rsidRPr="00981A48">
              <w:rPr>
                <w:rFonts w:cs="Arial"/>
                <w:sz w:val="16"/>
                <w:szCs w:val="16"/>
              </w:rPr>
              <w:t>FBMP-FUN-REQ-023019/C-Query Operation (</w:t>
            </w:r>
            <w:proofErr w:type="spellStart"/>
            <w:r w:rsidRPr="00981A48">
              <w:rPr>
                <w:rFonts w:cs="Arial"/>
                <w:sz w:val="16"/>
                <w:szCs w:val="16"/>
              </w:rPr>
              <w:t>TcSE</w:t>
            </w:r>
            <w:proofErr w:type="spellEnd"/>
            <w:r w:rsidRPr="00981A48">
              <w:rPr>
                <w:rFonts w:cs="Arial"/>
                <w:sz w:val="16"/>
                <w:szCs w:val="16"/>
              </w:rPr>
              <w:t xml:space="preserve"> ROIN-291021-1)</w:t>
            </w:r>
          </w:p>
        </w:tc>
        <w:tc>
          <w:tcPr>
            <w:tcW w:w="5917" w:type="dxa"/>
            <w:tcBorders>
              <w:top w:val="single" w:sz="6" w:space="0" w:color="auto"/>
              <w:left w:val="single" w:sz="6" w:space="0" w:color="auto"/>
              <w:bottom w:val="single" w:sz="6" w:space="0" w:color="auto"/>
              <w:right w:val="single" w:sz="6" w:space="0" w:color="auto"/>
            </w:tcBorders>
            <w:vAlign w:val="center"/>
          </w:tcPr>
          <w:p w:rsidR="00981A48" w:rsidRPr="00981A48" w:rsidRDefault="00E76B4D" w:rsidP="00981A48">
            <w:pPr>
              <w:rPr>
                <w:sz w:val="16"/>
                <w:szCs w:val="16"/>
              </w:rPr>
            </w:pPr>
            <w:r w:rsidRPr="00981A48">
              <w:rPr>
                <w:sz w:val="16"/>
                <w:szCs w:val="16"/>
              </w:rPr>
              <w:t xml:space="preserve">&lt;jmyslin2&gt; New requirement to support Feature Based Message Protocol settings in the </w:t>
            </w:r>
            <w:proofErr w:type="spellStart"/>
            <w:r w:rsidRPr="00981A48">
              <w:rPr>
                <w:sz w:val="16"/>
                <w:szCs w:val="16"/>
              </w:rPr>
              <w:t>centerstack</w:t>
            </w:r>
            <w:proofErr w:type="spellEnd"/>
            <w:r w:rsidRPr="00981A48">
              <w:rPr>
                <w:sz w:val="16"/>
                <w:szCs w:val="16"/>
              </w:rPr>
              <w:t xml:space="preserve"> and Enhanced Memory when a new personality profile is selected</w:t>
            </w:r>
            <w:r>
              <w:rPr>
                <w:sz w:val="16"/>
                <w:szCs w:val="16"/>
              </w:rPr>
              <w:t>.</w:t>
            </w:r>
          </w:p>
        </w:tc>
      </w:tr>
      <w:tr w:rsidR="00981A48" w:rsidTr="002B6164">
        <w:trPr>
          <w:trHeight w:val="187"/>
          <w:jc w:val="center"/>
        </w:trPr>
        <w:tc>
          <w:tcPr>
            <w:tcW w:w="1799" w:type="dxa"/>
            <w:tcBorders>
              <w:left w:val="single" w:sz="6" w:space="0" w:color="auto"/>
              <w:bottom w:val="single" w:sz="6" w:space="0" w:color="auto"/>
              <w:right w:val="single" w:sz="6" w:space="0" w:color="auto"/>
            </w:tcBorders>
          </w:tcPr>
          <w:p w:rsidR="00981A48" w:rsidRDefault="00E76B4D" w:rsidP="00981A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981A48" w:rsidRPr="00981A48" w:rsidRDefault="00E76B4D" w:rsidP="00981A48">
            <w:pPr>
              <w:rPr>
                <w:rFonts w:cs="Arial"/>
                <w:sz w:val="16"/>
                <w:szCs w:val="16"/>
              </w:rPr>
            </w:pPr>
            <w:r w:rsidRPr="00981A48">
              <w:rPr>
                <w:rFonts w:cs="Arial"/>
                <w:sz w:val="16"/>
                <w:szCs w:val="16"/>
              </w:rPr>
              <w:t>FBMP-SR-REQ-238230/A-Enhanced Memory - Active Personality Profile change using Feature Based Message Protocol+</w:t>
            </w:r>
          </w:p>
        </w:tc>
        <w:tc>
          <w:tcPr>
            <w:tcW w:w="5917" w:type="dxa"/>
            <w:tcBorders>
              <w:top w:val="single" w:sz="6" w:space="0" w:color="auto"/>
              <w:left w:val="single" w:sz="6" w:space="0" w:color="auto"/>
              <w:bottom w:val="single" w:sz="6" w:space="0" w:color="auto"/>
              <w:right w:val="single" w:sz="6" w:space="0" w:color="auto"/>
            </w:tcBorders>
            <w:vAlign w:val="center"/>
          </w:tcPr>
          <w:p w:rsidR="00981A48" w:rsidRPr="00981A48" w:rsidRDefault="00E76B4D" w:rsidP="00981A48">
            <w:pPr>
              <w:rPr>
                <w:sz w:val="16"/>
                <w:szCs w:val="16"/>
              </w:rPr>
            </w:pPr>
            <w:r w:rsidRPr="00981A48">
              <w:rPr>
                <w:sz w:val="16"/>
                <w:szCs w:val="16"/>
              </w:rPr>
              <w:t xml:space="preserve">&lt;jmyslin2&gt; New requirement that supports Settings in the </w:t>
            </w:r>
            <w:proofErr w:type="spellStart"/>
            <w:r w:rsidRPr="00981A48">
              <w:rPr>
                <w:sz w:val="16"/>
                <w:szCs w:val="16"/>
              </w:rPr>
              <w:t>Centerstack</w:t>
            </w:r>
            <w:proofErr w:type="spellEnd"/>
            <w:r w:rsidRPr="00981A48">
              <w:rPr>
                <w:sz w:val="16"/>
                <w:szCs w:val="16"/>
              </w:rPr>
              <w:t xml:space="preserve"> using Fea</w:t>
            </w:r>
            <w:r w:rsidRPr="00981A48">
              <w:rPr>
                <w:sz w:val="16"/>
                <w:szCs w:val="16"/>
              </w:rPr>
              <w:t>ture Based Message Protocol when an Enhanced Memory personality profile changes.</w:t>
            </w:r>
          </w:p>
        </w:tc>
      </w:tr>
      <w:tr w:rsidR="00CA049C" w:rsidTr="000F6A52">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CA049C" w:rsidRDefault="00E76B4D" w:rsidP="000F6A52">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CA049C" w:rsidRDefault="00E76B4D" w:rsidP="000F6A52">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CA049C" w:rsidRDefault="00E76B4D" w:rsidP="000F6A52">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CA049C" w:rsidRDefault="00E76B4D" w:rsidP="000F6A52">
            <w:pPr>
              <w:spacing w:line="276" w:lineRule="auto"/>
              <w:rPr>
                <w:rFonts w:cs="Arial"/>
                <w:b/>
                <w:sz w:val="16"/>
              </w:rPr>
            </w:pPr>
          </w:p>
        </w:tc>
      </w:tr>
      <w:tr w:rsidR="00CA049C" w:rsidTr="000F6A5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CA049C" w:rsidRDefault="00E76B4D" w:rsidP="00CA049C">
            <w:pPr>
              <w:spacing w:line="276" w:lineRule="auto"/>
              <w:rPr>
                <w:rFonts w:cs="Arial"/>
                <w:b/>
                <w:sz w:val="16"/>
                <w:szCs w:val="16"/>
                <w:lang w:val="fr-FR"/>
              </w:rPr>
            </w:pPr>
            <w:r>
              <w:rPr>
                <w:rFonts w:cs="Arial"/>
                <w:b/>
                <w:sz w:val="16"/>
                <w:szCs w:val="16"/>
              </w:rPr>
              <w:t>May 8, 2017</w:t>
            </w:r>
          </w:p>
        </w:tc>
        <w:tc>
          <w:tcPr>
            <w:tcW w:w="1066" w:type="dxa"/>
            <w:tcBorders>
              <w:top w:val="single" w:sz="6" w:space="0" w:color="auto"/>
              <w:left w:val="single" w:sz="6" w:space="0" w:color="auto"/>
              <w:bottom w:val="single" w:sz="6" w:space="0" w:color="auto"/>
              <w:right w:val="single" w:sz="6" w:space="0" w:color="auto"/>
            </w:tcBorders>
            <w:hideMark/>
          </w:tcPr>
          <w:p w:rsidR="00CA049C" w:rsidRDefault="00E76B4D" w:rsidP="000F6A52">
            <w:pPr>
              <w:spacing w:line="276" w:lineRule="auto"/>
              <w:jc w:val="center"/>
              <w:rPr>
                <w:rFonts w:cs="Arial"/>
                <w:b/>
                <w:sz w:val="16"/>
                <w:lang w:val="fr-FR"/>
              </w:rPr>
            </w:pPr>
            <w:r>
              <w:rPr>
                <w:rFonts w:cs="Arial"/>
                <w:b/>
                <w:sz w:val="16"/>
                <w:lang w:val="fr-FR"/>
              </w:rPr>
              <w:t>1.3</w:t>
            </w:r>
          </w:p>
        </w:tc>
        <w:tc>
          <w:tcPr>
            <w:tcW w:w="2378" w:type="dxa"/>
            <w:tcBorders>
              <w:top w:val="single" w:sz="6" w:space="0" w:color="auto"/>
              <w:left w:val="single" w:sz="6" w:space="0" w:color="auto"/>
              <w:bottom w:val="single" w:sz="6" w:space="0" w:color="auto"/>
              <w:right w:val="single" w:sz="6" w:space="0" w:color="auto"/>
            </w:tcBorders>
            <w:hideMark/>
          </w:tcPr>
          <w:p w:rsidR="00CA049C" w:rsidRDefault="00E76B4D" w:rsidP="000F6A52">
            <w:pPr>
              <w:spacing w:line="276" w:lineRule="auto"/>
              <w:jc w:val="center"/>
              <w:rPr>
                <w:rFonts w:cs="Arial"/>
                <w:b/>
                <w:sz w:val="16"/>
              </w:rPr>
            </w:pPr>
            <w:r>
              <w:rPr>
                <w:rFonts w:cs="Arial"/>
                <w:b/>
                <w:sz w:val="16"/>
              </w:rPr>
              <w:t>Updated Release</w:t>
            </w:r>
          </w:p>
        </w:tc>
        <w:tc>
          <w:tcPr>
            <w:tcW w:w="5917" w:type="dxa"/>
            <w:tcBorders>
              <w:top w:val="single" w:sz="6" w:space="0" w:color="auto"/>
              <w:left w:val="single" w:sz="6" w:space="0" w:color="auto"/>
              <w:bottom w:val="single" w:sz="6" w:space="0" w:color="auto"/>
              <w:right w:val="single" w:sz="6" w:space="0" w:color="auto"/>
            </w:tcBorders>
          </w:tcPr>
          <w:p w:rsidR="00CA049C" w:rsidRDefault="00E76B4D" w:rsidP="000F6A52">
            <w:pPr>
              <w:spacing w:line="276" w:lineRule="auto"/>
              <w:rPr>
                <w:rFonts w:cs="Arial"/>
                <w:b/>
                <w:sz w:val="16"/>
              </w:rPr>
            </w:pPr>
          </w:p>
        </w:tc>
      </w:tr>
      <w:tr w:rsidR="00CA049C" w:rsidTr="00B635A4">
        <w:trPr>
          <w:trHeight w:val="187"/>
          <w:jc w:val="center"/>
        </w:trPr>
        <w:tc>
          <w:tcPr>
            <w:tcW w:w="1799" w:type="dxa"/>
            <w:tcBorders>
              <w:top w:val="single" w:sz="6" w:space="0" w:color="auto"/>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FBMP-REQ-023039/E-</w:t>
            </w:r>
            <w:proofErr w:type="spellStart"/>
            <w:r w:rsidRPr="00CA049C">
              <w:rPr>
                <w:rFonts w:cs="Arial"/>
                <w:sz w:val="16"/>
                <w:szCs w:val="16"/>
              </w:rPr>
              <w:t>Feature_St</w:t>
            </w:r>
            <w:proofErr w:type="spellEnd"/>
            <w:r w:rsidRPr="00CA049C">
              <w:rPr>
                <w:rFonts w:cs="Arial"/>
                <w:sz w:val="16"/>
                <w:szCs w:val="16"/>
              </w:rPr>
              <w:t xml:space="preserve"> message properties (</w:t>
            </w:r>
            <w:proofErr w:type="spellStart"/>
            <w:r w:rsidRPr="00CA049C">
              <w:rPr>
                <w:rFonts w:cs="Arial"/>
                <w:sz w:val="16"/>
                <w:szCs w:val="16"/>
              </w:rPr>
              <w:t>TcSE</w:t>
            </w:r>
            <w:proofErr w:type="spellEnd"/>
            <w:r w:rsidRPr="00CA049C">
              <w:rPr>
                <w:rFonts w:cs="Arial"/>
                <w:sz w:val="16"/>
                <w:szCs w:val="16"/>
              </w:rPr>
              <w:t xml:space="preserve"> ROIN-287217-1)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&lt;jmyslin2&gt;No content change just reference the HMI</w:t>
            </w:r>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FBMP-REQ-023017/B-Set request but no response from Feature Server (</w:t>
            </w:r>
            <w:proofErr w:type="spellStart"/>
            <w:r w:rsidRPr="00CA049C">
              <w:rPr>
                <w:rFonts w:cs="Arial"/>
                <w:sz w:val="16"/>
                <w:szCs w:val="16"/>
              </w:rPr>
              <w:t>TcSE</w:t>
            </w:r>
            <w:proofErr w:type="spellEnd"/>
            <w:r w:rsidRPr="00CA049C">
              <w:rPr>
                <w:rFonts w:cs="Arial"/>
                <w:sz w:val="16"/>
                <w:szCs w:val="16"/>
              </w:rPr>
              <w:t xml:space="preserve"> ROIN-287260-1)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Per Ford SYNC HMI team feedback for setting in the </w:t>
            </w:r>
            <w:proofErr w:type="spellStart"/>
            <w:r w:rsidRPr="00CA049C">
              <w:rPr>
                <w:sz w:val="16"/>
                <w:szCs w:val="16"/>
              </w:rPr>
              <w:t>centerstack</w:t>
            </w:r>
            <w:proofErr w:type="spellEnd"/>
            <w:r w:rsidRPr="00CA049C">
              <w:rPr>
                <w:sz w:val="16"/>
                <w:szCs w:val="16"/>
              </w:rPr>
              <w:t xml:space="preserve"> added on option that on the retry could display the last state.</w:t>
            </w:r>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 xml:space="preserve">FBMP-UC-REQ-023020/C-System </w:t>
            </w:r>
            <w:r w:rsidRPr="00CA049C">
              <w:rPr>
                <w:rFonts w:cs="Arial"/>
                <w:sz w:val="16"/>
                <w:szCs w:val="16"/>
              </w:rPr>
              <w:t>Start-up Query Operation when the Infotainment System turns On (</w:t>
            </w:r>
            <w:proofErr w:type="spellStart"/>
            <w:r w:rsidRPr="00CA049C">
              <w:rPr>
                <w:rFonts w:cs="Arial"/>
                <w:sz w:val="16"/>
                <w:szCs w:val="16"/>
              </w:rPr>
              <w:t>TcSE</w:t>
            </w:r>
            <w:proofErr w:type="spellEnd"/>
            <w:r w:rsidRPr="00CA049C">
              <w:rPr>
                <w:rFonts w:cs="Arial"/>
                <w:sz w:val="16"/>
                <w:szCs w:val="16"/>
              </w:rPr>
              <w:t xml:space="preserve"> ROIN-291012-1)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Updated Query operation to 600 </w:t>
            </w:r>
            <w:proofErr w:type="spellStart"/>
            <w:r w:rsidRPr="00CA049C">
              <w:rPr>
                <w:sz w:val="16"/>
                <w:szCs w:val="16"/>
              </w:rPr>
              <w:t>msec</w:t>
            </w:r>
            <w:proofErr w:type="spellEnd"/>
            <w:r w:rsidRPr="00CA049C">
              <w:rPr>
                <w:sz w:val="16"/>
                <w:szCs w:val="16"/>
              </w:rPr>
              <w:t xml:space="preserve"> after </w:t>
            </w:r>
            <w:proofErr w:type="spellStart"/>
            <w:r w:rsidRPr="00CA049C">
              <w:rPr>
                <w:sz w:val="16"/>
                <w:szCs w:val="16"/>
              </w:rPr>
              <w:t>HMI_HMIMode_St</w:t>
            </w:r>
            <w:proofErr w:type="spellEnd"/>
            <w:r w:rsidRPr="00CA049C">
              <w:rPr>
                <w:sz w:val="16"/>
                <w:szCs w:val="16"/>
              </w:rPr>
              <w:t xml:space="preserve"> = ON</w:t>
            </w:r>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FBMP-UC-REQ-023021/C-System Start-up Query Operation when Ignition Status goes to Run (</w:t>
            </w:r>
            <w:proofErr w:type="spellStart"/>
            <w:r w:rsidRPr="00CA049C">
              <w:rPr>
                <w:rFonts w:cs="Arial"/>
                <w:sz w:val="16"/>
                <w:szCs w:val="16"/>
              </w:rPr>
              <w:t>TcSE</w:t>
            </w:r>
            <w:proofErr w:type="spellEnd"/>
            <w:r w:rsidRPr="00CA049C">
              <w:rPr>
                <w:rFonts w:cs="Arial"/>
                <w:sz w:val="16"/>
                <w:szCs w:val="16"/>
              </w:rPr>
              <w:t xml:space="preserve"> ROIN-</w:t>
            </w:r>
            <w:r w:rsidRPr="00CA049C">
              <w:rPr>
                <w:rFonts w:cs="Arial"/>
                <w:sz w:val="16"/>
                <w:szCs w:val="16"/>
              </w:rPr>
              <w:t>291013-1)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Changed query from 500 to 600 </w:t>
            </w:r>
            <w:proofErr w:type="spellStart"/>
            <w:r w:rsidRPr="00CA049C">
              <w:rPr>
                <w:sz w:val="16"/>
                <w:szCs w:val="16"/>
              </w:rPr>
              <w:t>msec</w:t>
            </w:r>
            <w:proofErr w:type="spellEnd"/>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FBMP-UC-REQ-023022/C-Initiating a Query Request for a particular feature (</w:t>
            </w:r>
            <w:proofErr w:type="spellStart"/>
            <w:r w:rsidRPr="00CA049C">
              <w:rPr>
                <w:rFonts w:cs="Arial"/>
                <w:sz w:val="16"/>
                <w:szCs w:val="16"/>
              </w:rPr>
              <w:t>TcSE</w:t>
            </w:r>
            <w:proofErr w:type="spellEnd"/>
            <w:r w:rsidRPr="00CA049C">
              <w:rPr>
                <w:rFonts w:cs="Arial"/>
                <w:sz w:val="16"/>
                <w:szCs w:val="16"/>
              </w:rPr>
              <w:t xml:space="preserve"> ROIN-291014-1)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&lt;jmyslin2&gt; No update for revision</w:t>
            </w:r>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FBMP-REQ-023024/C-Query Operation during Start-Up (</w:t>
            </w:r>
            <w:proofErr w:type="spellStart"/>
            <w:r w:rsidRPr="00CA049C">
              <w:rPr>
                <w:rFonts w:cs="Arial"/>
                <w:sz w:val="16"/>
                <w:szCs w:val="16"/>
              </w:rPr>
              <w:t>TcSE</w:t>
            </w:r>
            <w:proofErr w:type="spellEnd"/>
            <w:r w:rsidRPr="00CA049C">
              <w:rPr>
                <w:rFonts w:cs="Arial"/>
                <w:sz w:val="16"/>
                <w:szCs w:val="16"/>
              </w:rPr>
              <w:t xml:space="preserve"> ROIN-287298-</w:t>
            </w:r>
            <w:r w:rsidRPr="00CA049C">
              <w:rPr>
                <w:rFonts w:cs="Arial"/>
                <w:sz w:val="16"/>
                <w:szCs w:val="16"/>
              </w:rPr>
              <w:t>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&lt;jmyslin2&gt; Updated for a crank event</w:t>
            </w:r>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FBMP-REQ-023024/D-Query Operation during Start-Up (</w:t>
            </w:r>
            <w:proofErr w:type="spellStart"/>
            <w:r w:rsidRPr="00CA049C">
              <w:rPr>
                <w:rFonts w:cs="Arial"/>
                <w:sz w:val="16"/>
                <w:szCs w:val="16"/>
              </w:rPr>
              <w:t>TcSE</w:t>
            </w:r>
            <w:proofErr w:type="spellEnd"/>
            <w:r w:rsidRPr="00CA049C">
              <w:rPr>
                <w:rFonts w:cs="Arial"/>
                <w:sz w:val="16"/>
                <w:szCs w:val="16"/>
              </w:rPr>
              <w:t xml:space="preserve"> ROIN-287298-1)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changes the Query time after ignition goes to Run from 500 </w:t>
            </w:r>
            <w:proofErr w:type="spellStart"/>
            <w:r w:rsidRPr="00CA049C">
              <w:rPr>
                <w:sz w:val="16"/>
                <w:szCs w:val="16"/>
              </w:rPr>
              <w:t>msec</w:t>
            </w:r>
            <w:proofErr w:type="spellEnd"/>
            <w:r w:rsidRPr="00CA049C">
              <w:rPr>
                <w:sz w:val="16"/>
                <w:szCs w:val="16"/>
              </w:rPr>
              <w:t xml:space="preserve"> to 600 </w:t>
            </w:r>
            <w:proofErr w:type="spellStart"/>
            <w:r w:rsidRPr="00CA049C">
              <w:rPr>
                <w:sz w:val="16"/>
                <w:szCs w:val="16"/>
              </w:rPr>
              <w:t>msec</w:t>
            </w:r>
            <w:proofErr w:type="spellEnd"/>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 xml:space="preserve">FBMP-SR-REQ-238230/F-Enhanced Memory - Active </w:t>
            </w:r>
            <w:r w:rsidRPr="00CA049C">
              <w:rPr>
                <w:rFonts w:cs="Arial"/>
                <w:sz w:val="16"/>
                <w:szCs w:val="16"/>
              </w:rPr>
              <w:t>Personality Profile change using Feature Based Message Protocol</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spec </w:t>
            </w:r>
            <w:proofErr w:type="spellStart"/>
            <w:r w:rsidRPr="00CA049C">
              <w:rPr>
                <w:sz w:val="16"/>
                <w:szCs w:val="16"/>
              </w:rPr>
              <w:t>clarication</w:t>
            </w:r>
            <w:proofErr w:type="spellEnd"/>
            <w:r w:rsidRPr="00CA049C">
              <w:rPr>
                <w:sz w:val="16"/>
                <w:szCs w:val="16"/>
              </w:rPr>
              <w:t xml:space="preserve"> (no content change)</w:t>
            </w:r>
          </w:p>
        </w:tc>
      </w:tr>
      <w:tr w:rsidR="00CA049C" w:rsidTr="00B635A4">
        <w:trPr>
          <w:trHeight w:val="187"/>
          <w:jc w:val="center"/>
        </w:trPr>
        <w:tc>
          <w:tcPr>
            <w:tcW w:w="1799" w:type="dxa"/>
            <w:tcBorders>
              <w:left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FBMP-SD-REQ-023026/C-Query Operation at Start-Up (</w:t>
            </w:r>
            <w:proofErr w:type="spellStart"/>
            <w:r w:rsidRPr="00CA049C">
              <w:rPr>
                <w:rFonts w:cs="Arial"/>
                <w:sz w:val="16"/>
                <w:szCs w:val="16"/>
              </w:rPr>
              <w:t>TcSE</w:t>
            </w:r>
            <w:proofErr w:type="spellEnd"/>
            <w:r w:rsidRPr="00CA049C">
              <w:rPr>
                <w:rFonts w:cs="Arial"/>
                <w:sz w:val="16"/>
                <w:szCs w:val="16"/>
              </w:rPr>
              <w:t xml:space="preserve"> ROIN-287300-1)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updated so query after 600 </w:t>
            </w:r>
            <w:proofErr w:type="spellStart"/>
            <w:r w:rsidRPr="00CA049C">
              <w:rPr>
                <w:sz w:val="16"/>
                <w:szCs w:val="16"/>
              </w:rPr>
              <w:t>msec</w:t>
            </w:r>
            <w:proofErr w:type="spellEnd"/>
          </w:p>
        </w:tc>
      </w:tr>
      <w:tr w:rsidR="00CA049C" w:rsidTr="00B635A4">
        <w:trPr>
          <w:trHeight w:val="187"/>
          <w:jc w:val="center"/>
        </w:trPr>
        <w:tc>
          <w:tcPr>
            <w:tcW w:w="1799" w:type="dxa"/>
            <w:tcBorders>
              <w:left w:val="single" w:sz="6" w:space="0" w:color="auto"/>
              <w:bottom w:val="single" w:sz="6" w:space="0" w:color="auto"/>
              <w:right w:val="single" w:sz="6" w:space="0" w:color="auto"/>
            </w:tcBorders>
          </w:tcPr>
          <w:p w:rsidR="00CA049C" w:rsidRDefault="00E76B4D" w:rsidP="00CA049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rFonts w:cs="Arial"/>
                <w:sz w:val="16"/>
                <w:szCs w:val="16"/>
              </w:rPr>
            </w:pPr>
            <w:r w:rsidRPr="00CA049C">
              <w:rPr>
                <w:rFonts w:cs="Arial"/>
                <w:sz w:val="16"/>
                <w:szCs w:val="16"/>
              </w:rPr>
              <w:t xml:space="preserve">FBMP-SD-REQ-023027/B-Query </w:t>
            </w:r>
            <w:r w:rsidRPr="00CA049C">
              <w:rPr>
                <w:rFonts w:cs="Arial"/>
                <w:sz w:val="16"/>
                <w:szCs w:val="16"/>
              </w:rPr>
              <w:t>Operation at Start-Up with no response with Retries (</w:t>
            </w:r>
            <w:proofErr w:type="spellStart"/>
            <w:r w:rsidRPr="00CA049C">
              <w:rPr>
                <w:rFonts w:cs="Arial"/>
                <w:sz w:val="16"/>
                <w:szCs w:val="16"/>
              </w:rPr>
              <w:t>TcSE</w:t>
            </w:r>
            <w:proofErr w:type="spellEnd"/>
            <w:r w:rsidRPr="00CA049C">
              <w:rPr>
                <w:rFonts w:cs="Arial"/>
                <w:sz w:val="16"/>
                <w:szCs w:val="16"/>
              </w:rPr>
              <w:t xml:space="preserve"> ROIN-287326-1)</w:t>
            </w:r>
          </w:p>
        </w:tc>
        <w:tc>
          <w:tcPr>
            <w:tcW w:w="5917" w:type="dxa"/>
            <w:tcBorders>
              <w:top w:val="single" w:sz="6" w:space="0" w:color="auto"/>
              <w:left w:val="single" w:sz="6" w:space="0" w:color="auto"/>
              <w:bottom w:val="single" w:sz="6" w:space="0" w:color="auto"/>
              <w:right w:val="single" w:sz="6" w:space="0" w:color="auto"/>
            </w:tcBorders>
            <w:vAlign w:val="center"/>
          </w:tcPr>
          <w:p w:rsidR="00CA049C" w:rsidRPr="00CA049C" w:rsidRDefault="00E76B4D" w:rsidP="00CA049C">
            <w:pPr>
              <w:rPr>
                <w:sz w:val="16"/>
                <w:szCs w:val="16"/>
              </w:rPr>
            </w:pPr>
            <w:r w:rsidRPr="00CA049C">
              <w:rPr>
                <w:sz w:val="16"/>
                <w:szCs w:val="16"/>
              </w:rPr>
              <w:t xml:space="preserve">&lt;jmyslin2&gt; Updated so query after 600 </w:t>
            </w:r>
            <w:proofErr w:type="spellStart"/>
            <w:r w:rsidRPr="00CA049C">
              <w:rPr>
                <w:sz w:val="16"/>
                <w:szCs w:val="16"/>
              </w:rPr>
              <w:t>msec</w:t>
            </w:r>
            <w:proofErr w:type="spellEnd"/>
          </w:p>
        </w:tc>
      </w:tr>
    </w:tbl>
    <w:p w:rsidR="00C24FCA" w:rsidRDefault="00E76B4D">
      <w:pPr>
        <w:jc w:val="center"/>
        <w:rPr>
          <w:rFonts w:cs="Arial"/>
          <w:b/>
          <w:sz w:val="36"/>
          <w:szCs w:val="36"/>
        </w:rPr>
      </w:pPr>
      <w:r>
        <w:rPr>
          <w:b/>
          <w:sz w:val="36"/>
          <w:szCs w:val="36"/>
        </w:rPr>
        <w:br w:type="page"/>
      </w:r>
      <w:r>
        <w:rPr>
          <w:rFonts w:cs="Arial"/>
          <w:b/>
          <w:sz w:val="36"/>
          <w:szCs w:val="36"/>
        </w:rPr>
        <w:lastRenderedPageBreak/>
        <w:t>Table of Contents</w:t>
      </w:r>
    </w:p>
    <w:p w:rsidR="00FC2855" w:rsidRDefault="00E76B4D">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82002331" w:history="1">
        <w:r w:rsidR="00FC2855" w:rsidRPr="00F83F79">
          <w:rPr>
            <w:rStyle w:val="Hyperlink"/>
            <w:rFonts w:cs="Arial"/>
            <w:bCs/>
            <w:noProof/>
          </w:rPr>
          <w:t>Revision History</w:t>
        </w:r>
        <w:r w:rsidR="00FC2855">
          <w:rPr>
            <w:noProof/>
            <w:webHidden/>
          </w:rPr>
          <w:tab/>
        </w:r>
        <w:r w:rsidR="00FC2855">
          <w:rPr>
            <w:noProof/>
            <w:webHidden/>
          </w:rPr>
          <w:fldChar w:fldCharType="begin"/>
        </w:r>
        <w:r w:rsidR="00FC2855">
          <w:rPr>
            <w:noProof/>
            <w:webHidden/>
          </w:rPr>
          <w:instrText xml:space="preserve"> PAGEREF _Toc482002331 \h </w:instrText>
        </w:r>
        <w:r w:rsidR="00FC2855">
          <w:rPr>
            <w:noProof/>
            <w:webHidden/>
          </w:rPr>
        </w:r>
        <w:r w:rsidR="00FC2855">
          <w:rPr>
            <w:noProof/>
            <w:webHidden/>
          </w:rPr>
          <w:fldChar w:fldCharType="separate"/>
        </w:r>
        <w:r w:rsidR="00FC2855">
          <w:rPr>
            <w:noProof/>
            <w:webHidden/>
          </w:rPr>
          <w:t>2</w:t>
        </w:r>
        <w:r w:rsidR="00FC2855">
          <w:rPr>
            <w:noProof/>
            <w:webHidden/>
          </w:rPr>
          <w:fldChar w:fldCharType="end"/>
        </w:r>
      </w:hyperlink>
    </w:p>
    <w:p w:rsidR="00FC2855" w:rsidRDefault="00FC285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2002332" w:history="1">
        <w:r w:rsidRPr="00F83F79">
          <w:rPr>
            <w:rStyle w:val="Hyperlink"/>
            <w:noProof/>
          </w:rPr>
          <w:t>1</w:t>
        </w:r>
        <w:r>
          <w:rPr>
            <w:rFonts w:asciiTheme="minorHAnsi" w:eastAsiaTheme="minorEastAsia" w:hAnsiTheme="minorHAnsi" w:cstheme="minorBidi"/>
            <w:b w:val="0"/>
            <w:smallCaps w:val="0"/>
            <w:noProof/>
            <w:sz w:val="22"/>
            <w:szCs w:val="22"/>
          </w:rPr>
          <w:tab/>
        </w:r>
        <w:r w:rsidRPr="00F83F79">
          <w:rPr>
            <w:rStyle w:val="Hyperlink"/>
            <w:noProof/>
          </w:rPr>
          <w:t>Architectural Design</w:t>
        </w:r>
        <w:r>
          <w:rPr>
            <w:noProof/>
            <w:webHidden/>
          </w:rPr>
          <w:tab/>
        </w:r>
        <w:r>
          <w:rPr>
            <w:noProof/>
            <w:webHidden/>
          </w:rPr>
          <w:fldChar w:fldCharType="begin"/>
        </w:r>
        <w:r>
          <w:rPr>
            <w:noProof/>
            <w:webHidden/>
          </w:rPr>
          <w:instrText xml:space="preserve"> PAGEREF _Toc482002332 \h </w:instrText>
        </w:r>
        <w:r>
          <w:rPr>
            <w:noProof/>
            <w:webHidden/>
          </w:rPr>
        </w:r>
        <w:r>
          <w:rPr>
            <w:noProof/>
            <w:webHidden/>
          </w:rPr>
          <w:fldChar w:fldCharType="separate"/>
        </w:r>
        <w:r>
          <w:rPr>
            <w:noProof/>
            <w:webHidden/>
          </w:rPr>
          <w:t>4</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33" w:history="1">
        <w:r w:rsidRPr="00F83F79">
          <w:rPr>
            <w:rStyle w:val="Hyperlink"/>
            <w:noProof/>
          </w:rPr>
          <w:t>1.1</w:t>
        </w:r>
        <w:r>
          <w:rPr>
            <w:rFonts w:asciiTheme="minorHAnsi" w:eastAsiaTheme="minorEastAsia" w:hAnsiTheme="minorHAnsi" w:cstheme="minorBidi"/>
            <w:i w:val="0"/>
            <w:noProof/>
            <w:sz w:val="22"/>
            <w:szCs w:val="22"/>
          </w:rPr>
          <w:tab/>
        </w:r>
        <w:r w:rsidRPr="00F83F79">
          <w:rPr>
            <w:rStyle w:val="Hyperlink"/>
            <w:noProof/>
          </w:rPr>
          <w:t>FBMP-CLD-REQ-023041/A-Feature Client (TcSE ROIN-287204-1)</w:t>
        </w:r>
        <w:r>
          <w:rPr>
            <w:noProof/>
            <w:webHidden/>
          </w:rPr>
          <w:tab/>
        </w:r>
        <w:r>
          <w:rPr>
            <w:noProof/>
            <w:webHidden/>
          </w:rPr>
          <w:fldChar w:fldCharType="begin"/>
        </w:r>
        <w:r>
          <w:rPr>
            <w:noProof/>
            <w:webHidden/>
          </w:rPr>
          <w:instrText xml:space="preserve"> PAGEREF _Toc482002333 \h </w:instrText>
        </w:r>
        <w:r>
          <w:rPr>
            <w:noProof/>
            <w:webHidden/>
          </w:rPr>
        </w:r>
        <w:r>
          <w:rPr>
            <w:noProof/>
            <w:webHidden/>
          </w:rPr>
          <w:fldChar w:fldCharType="separate"/>
        </w:r>
        <w:r>
          <w:rPr>
            <w:noProof/>
            <w:webHidden/>
          </w:rPr>
          <w:t>4</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34" w:history="1">
        <w:r w:rsidRPr="00F83F79">
          <w:rPr>
            <w:rStyle w:val="Hyperlink"/>
            <w:noProof/>
          </w:rPr>
          <w:t>1.2</w:t>
        </w:r>
        <w:r>
          <w:rPr>
            <w:rFonts w:asciiTheme="minorHAnsi" w:eastAsiaTheme="minorEastAsia" w:hAnsiTheme="minorHAnsi" w:cstheme="minorBidi"/>
            <w:i w:val="0"/>
            <w:noProof/>
            <w:sz w:val="22"/>
            <w:szCs w:val="22"/>
          </w:rPr>
          <w:tab/>
        </w:r>
        <w:r w:rsidRPr="00F83F79">
          <w:rPr>
            <w:rStyle w:val="Hyperlink"/>
            <w:noProof/>
          </w:rPr>
          <w:t>FBMP-CLD-REQ-023042/A-Feature Server (TcSE ROIN-287205-1)</w:t>
        </w:r>
        <w:r>
          <w:rPr>
            <w:noProof/>
            <w:webHidden/>
          </w:rPr>
          <w:tab/>
        </w:r>
        <w:r>
          <w:rPr>
            <w:noProof/>
            <w:webHidden/>
          </w:rPr>
          <w:fldChar w:fldCharType="begin"/>
        </w:r>
        <w:r>
          <w:rPr>
            <w:noProof/>
            <w:webHidden/>
          </w:rPr>
          <w:instrText xml:space="preserve"> PAGEREF _Toc482002334 \h </w:instrText>
        </w:r>
        <w:r>
          <w:rPr>
            <w:noProof/>
            <w:webHidden/>
          </w:rPr>
        </w:r>
        <w:r>
          <w:rPr>
            <w:noProof/>
            <w:webHidden/>
          </w:rPr>
          <w:fldChar w:fldCharType="separate"/>
        </w:r>
        <w:r>
          <w:rPr>
            <w:noProof/>
            <w:webHidden/>
          </w:rPr>
          <w:t>4</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35" w:history="1">
        <w:r w:rsidRPr="00F83F79">
          <w:rPr>
            <w:rStyle w:val="Hyperlink"/>
            <w:noProof/>
          </w:rPr>
          <w:t>1.3</w:t>
        </w:r>
        <w:r>
          <w:rPr>
            <w:rFonts w:asciiTheme="minorHAnsi" w:eastAsiaTheme="minorEastAsia" w:hAnsiTheme="minorHAnsi" w:cstheme="minorBidi"/>
            <w:i w:val="0"/>
            <w:noProof/>
            <w:sz w:val="22"/>
            <w:szCs w:val="22"/>
          </w:rPr>
          <w:tab/>
        </w:r>
        <w:r w:rsidRPr="00F83F79">
          <w:rPr>
            <w:rStyle w:val="Hyperlink"/>
            <w:noProof/>
          </w:rPr>
          <w:t>Interface Requirements</w:t>
        </w:r>
        <w:r>
          <w:rPr>
            <w:noProof/>
            <w:webHidden/>
          </w:rPr>
          <w:tab/>
        </w:r>
        <w:r>
          <w:rPr>
            <w:noProof/>
            <w:webHidden/>
          </w:rPr>
          <w:fldChar w:fldCharType="begin"/>
        </w:r>
        <w:r>
          <w:rPr>
            <w:noProof/>
            <w:webHidden/>
          </w:rPr>
          <w:instrText xml:space="preserve"> PAGEREF _Toc482002335 \h </w:instrText>
        </w:r>
        <w:r>
          <w:rPr>
            <w:noProof/>
            <w:webHidden/>
          </w:rPr>
        </w:r>
        <w:r>
          <w:rPr>
            <w:noProof/>
            <w:webHidden/>
          </w:rPr>
          <w:fldChar w:fldCharType="separate"/>
        </w:r>
        <w:r>
          <w:rPr>
            <w:noProof/>
            <w:webHidden/>
          </w:rPr>
          <w:t>4</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36" w:history="1">
        <w:r w:rsidRPr="00F83F79">
          <w:rPr>
            <w:rStyle w:val="Hyperlink"/>
            <w:noProof/>
          </w:rPr>
          <w:t>1.3.1</w:t>
        </w:r>
        <w:r>
          <w:rPr>
            <w:rFonts w:asciiTheme="minorHAnsi" w:eastAsiaTheme="minorEastAsia" w:hAnsiTheme="minorHAnsi" w:cstheme="minorBidi"/>
            <w:noProof/>
            <w:sz w:val="22"/>
            <w:szCs w:val="22"/>
          </w:rPr>
          <w:tab/>
        </w:r>
        <w:r w:rsidRPr="00F83F79">
          <w:rPr>
            <w:rStyle w:val="Hyperlink"/>
            <w:noProof/>
          </w:rPr>
          <w:t>FBMP-IIR-REQ-023043/A-FeatureClient_Tx (TcSE ROIN-289913)</w:t>
        </w:r>
        <w:r>
          <w:rPr>
            <w:noProof/>
            <w:webHidden/>
          </w:rPr>
          <w:tab/>
        </w:r>
        <w:r>
          <w:rPr>
            <w:noProof/>
            <w:webHidden/>
          </w:rPr>
          <w:fldChar w:fldCharType="begin"/>
        </w:r>
        <w:r>
          <w:rPr>
            <w:noProof/>
            <w:webHidden/>
          </w:rPr>
          <w:instrText xml:space="preserve"> PAGEREF _Toc482002336 \h </w:instrText>
        </w:r>
        <w:r>
          <w:rPr>
            <w:noProof/>
            <w:webHidden/>
          </w:rPr>
        </w:r>
        <w:r>
          <w:rPr>
            <w:noProof/>
            <w:webHidden/>
          </w:rPr>
          <w:fldChar w:fldCharType="separate"/>
        </w:r>
        <w:r>
          <w:rPr>
            <w:noProof/>
            <w:webHidden/>
          </w:rPr>
          <w:t>4</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37" w:history="1">
        <w:r w:rsidRPr="00F83F79">
          <w:rPr>
            <w:rStyle w:val="Hyperlink"/>
            <w:noProof/>
          </w:rPr>
          <w:t>1.3.2</w:t>
        </w:r>
        <w:r>
          <w:rPr>
            <w:rFonts w:asciiTheme="minorHAnsi" w:eastAsiaTheme="minorEastAsia" w:hAnsiTheme="minorHAnsi" w:cstheme="minorBidi"/>
            <w:noProof/>
            <w:sz w:val="22"/>
            <w:szCs w:val="22"/>
          </w:rPr>
          <w:tab/>
        </w:r>
        <w:r w:rsidRPr="00F83F79">
          <w:rPr>
            <w:rStyle w:val="Hyperlink"/>
            <w:noProof/>
          </w:rPr>
          <w:t>FBMP-IIR-REQ-023044/A-FeatureClient_Rx (TcSE ROIN-289914)</w:t>
        </w:r>
        <w:r>
          <w:rPr>
            <w:noProof/>
            <w:webHidden/>
          </w:rPr>
          <w:tab/>
        </w:r>
        <w:r>
          <w:rPr>
            <w:noProof/>
            <w:webHidden/>
          </w:rPr>
          <w:fldChar w:fldCharType="begin"/>
        </w:r>
        <w:r>
          <w:rPr>
            <w:noProof/>
            <w:webHidden/>
          </w:rPr>
          <w:instrText xml:space="preserve"> PAGEREF _Toc482002337 \h </w:instrText>
        </w:r>
        <w:r>
          <w:rPr>
            <w:noProof/>
            <w:webHidden/>
          </w:rPr>
        </w:r>
        <w:r>
          <w:rPr>
            <w:noProof/>
            <w:webHidden/>
          </w:rPr>
          <w:fldChar w:fldCharType="separate"/>
        </w:r>
        <w:r>
          <w:rPr>
            <w:noProof/>
            <w:webHidden/>
          </w:rPr>
          <w:t>5</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38" w:history="1">
        <w:r w:rsidRPr="00F83F79">
          <w:rPr>
            <w:rStyle w:val="Hyperlink"/>
            <w:noProof/>
          </w:rPr>
          <w:t>1.3.3</w:t>
        </w:r>
        <w:r>
          <w:rPr>
            <w:rFonts w:asciiTheme="minorHAnsi" w:eastAsiaTheme="minorEastAsia" w:hAnsiTheme="minorHAnsi" w:cstheme="minorBidi"/>
            <w:noProof/>
            <w:sz w:val="22"/>
            <w:szCs w:val="22"/>
          </w:rPr>
          <w:tab/>
        </w:r>
        <w:r w:rsidRPr="00F83F79">
          <w:rPr>
            <w:rStyle w:val="Hyperlink"/>
            <w:noProof/>
          </w:rPr>
          <w:t>FBMP-IIR-REQ-023045/A-FeatureServer_Tx (TcSE ROIN-289953)</w:t>
        </w:r>
        <w:r>
          <w:rPr>
            <w:noProof/>
            <w:webHidden/>
          </w:rPr>
          <w:tab/>
        </w:r>
        <w:r>
          <w:rPr>
            <w:noProof/>
            <w:webHidden/>
          </w:rPr>
          <w:fldChar w:fldCharType="begin"/>
        </w:r>
        <w:r>
          <w:rPr>
            <w:noProof/>
            <w:webHidden/>
          </w:rPr>
          <w:instrText xml:space="preserve"> PAGEREF _Toc482002338 \h </w:instrText>
        </w:r>
        <w:r>
          <w:rPr>
            <w:noProof/>
            <w:webHidden/>
          </w:rPr>
        </w:r>
        <w:r>
          <w:rPr>
            <w:noProof/>
            <w:webHidden/>
          </w:rPr>
          <w:fldChar w:fldCharType="separate"/>
        </w:r>
        <w:r>
          <w:rPr>
            <w:noProof/>
            <w:webHidden/>
          </w:rPr>
          <w:t>5</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39" w:history="1">
        <w:r w:rsidRPr="00F83F79">
          <w:rPr>
            <w:rStyle w:val="Hyperlink"/>
            <w:noProof/>
          </w:rPr>
          <w:t>1.3.4</w:t>
        </w:r>
        <w:r>
          <w:rPr>
            <w:rFonts w:asciiTheme="minorHAnsi" w:eastAsiaTheme="minorEastAsia" w:hAnsiTheme="minorHAnsi" w:cstheme="minorBidi"/>
            <w:noProof/>
            <w:sz w:val="22"/>
            <w:szCs w:val="22"/>
          </w:rPr>
          <w:tab/>
        </w:r>
        <w:r w:rsidRPr="00F83F79">
          <w:rPr>
            <w:rStyle w:val="Hyperlink"/>
            <w:noProof/>
          </w:rPr>
          <w:t>FBMP-IIR-REQ-023046/A-FeatureServer_Rx (TcSE ROIN-289954)</w:t>
        </w:r>
        <w:r>
          <w:rPr>
            <w:noProof/>
            <w:webHidden/>
          </w:rPr>
          <w:tab/>
        </w:r>
        <w:r>
          <w:rPr>
            <w:noProof/>
            <w:webHidden/>
          </w:rPr>
          <w:fldChar w:fldCharType="begin"/>
        </w:r>
        <w:r>
          <w:rPr>
            <w:noProof/>
            <w:webHidden/>
          </w:rPr>
          <w:instrText xml:space="preserve"> PAGEREF _Toc482002339 \h </w:instrText>
        </w:r>
        <w:r>
          <w:rPr>
            <w:noProof/>
            <w:webHidden/>
          </w:rPr>
        </w:r>
        <w:r>
          <w:rPr>
            <w:noProof/>
            <w:webHidden/>
          </w:rPr>
          <w:fldChar w:fldCharType="separate"/>
        </w:r>
        <w:r>
          <w:rPr>
            <w:noProof/>
            <w:webHidden/>
          </w:rPr>
          <w:t>6</w:t>
        </w:r>
        <w:r>
          <w:rPr>
            <w:noProof/>
            <w:webHidden/>
          </w:rPr>
          <w:fldChar w:fldCharType="end"/>
        </w:r>
      </w:hyperlink>
    </w:p>
    <w:p w:rsidR="00FC2855" w:rsidRDefault="00FC285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2002340" w:history="1">
        <w:r w:rsidRPr="00F83F79">
          <w:rPr>
            <w:rStyle w:val="Hyperlink"/>
            <w:noProof/>
          </w:rPr>
          <w:t>2</w:t>
        </w:r>
        <w:r>
          <w:rPr>
            <w:rFonts w:asciiTheme="minorHAnsi" w:eastAsiaTheme="minorEastAsia" w:hAnsiTheme="minorHAnsi" w:cstheme="minorBidi"/>
            <w:b w:val="0"/>
            <w:smallCaps w:val="0"/>
            <w:noProof/>
            <w:sz w:val="22"/>
            <w:szCs w:val="22"/>
          </w:rPr>
          <w:tab/>
        </w:r>
        <w:r w:rsidRPr="00F83F79">
          <w:rPr>
            <w:rStyle w:val="Hyperlink"/>
            <w:noProof/>
          </w:rPr>
          <w:t>General Requirements</w:t>
        </w:r>
        <w:r>
          <w:rPr>
            <w:noProof/>
            <w:webHidden/>
          </w:rPr>
          <w:tab/>
        </w:r>
        <w:r>
          <w:rPr>
            <w:noProof/>
            <w:webHidden/>
          </w:rPr>
          <w:fldChar w:fldCharType="begin"/>
        </w:r>
        <w:r>
          <w:rPr>
            <w:noProof/>
            <w:webHidden/>
          </w:rPr>
          <w:instrText xml:space="preserve"> PAGEREF _Toc482002340 \h </w:instrText>
        </w:r>
        <w:r>
          <w:rPr>
            <w:noProof/>
            <w:webHidden/>
          </w:rPr>
        </w:r>
        <w:r>
          <w:rPr>
            <w:noProof/>
            <w:webHidden/>
          </w:rPr>
          <w:fldChar w:fldCharType="separate"/>
        </w:r>
        <w:r>
          <w:rPr>
            <w:noProof/>
            <w:webHidden/>
          </w:rPr>
          <w:t>7</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1" w:history="1">
        <w:r w:rsidRPr="00F83F79">
          <w:rPr>
            <w:rStyle w:val="Hyperlink"/>
            <w:noProof/>
          </w:rPr>
          <w:t>2.1</w:t>
        </w:r>
        <w:r>
          <w:rPr>
            <w:rFonts w:asciiTheme="minorHAnsi" w:eastAsiaTheme="minorEastAsia" w:hAnsiTheme="minorHAnsi" w:cstheme="minorBidi"/>
            <w:i w:val="0"/>
            <w:noProof/>
            <w:sz w:val="22"/>
            <w:szCs w:val="22"/>
          </w:rPr>
          <w:tab/>
        </w:r>
        <w:r w:rsidRPr="00F83F79">
          <w:rPr>
            <w:rStyle w:val="Hyperlink"/>
            <w:noProof/>
          </w:rPr>
          <w:t>FBMP-REQ-023034/A-FeatureID Definition (TcSE ROIN-287211-1)</w:t>
        </w:r>
        <w:r>
          <w:rPr>
            <w:noProof/>
            <w:webHidden/>
          </w:rPr>
          <w:tab/>
        </w:r>
        <w:r>
          <w:rPr>
            <w:noProof/>
            <w:webHidden/>
          </w:rPr>
          <w:fldChar w:fldCharType="begin"/>
        </w:r>
        <w:r>
          <w:rPr>
            <w:noProof/>
            <w:webHidden/>
          </w:rPr>
          <w:instrText xml:space="preserve"> PAGEREF _Toc482002341 \h </w:instrText>
        </w:r>
        <w:r>
          <w:rPr>
            <w:noProof/>
            <w:webHidden/>
          </w:rPr>
        </w:r>
        <w:r>
          <w:rPr>
            <w:noProof/>
            <w:webHidden/>
          </w:rPr>
          <w:fldChar w:fldCharType="separate"/>
        </w:r>
        <w:r>
          <w:rPr>
            <w:noProof/>
            <w:webHidden/>
          </w:rPr>
          <w:t>7</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2" w:history="1">
        <w:r w:rsidRPr="00F83F79">
          <w:rPr>
            <w:rStyle w:val="Hyperlink"/>
            <w:noProof/>
          </w:rPr>
          <w:t>2.2</w:t>
        </w:r>
        <w:r>
          <w:rPr>
            <w:rFonts w:asciiTheme="minorHAnsi" w:eastAsiaTheme="minorEastAsia" w:hAnsiTheme="minorHAnsi" w:cstheme="minorBidi"/>
            <w:i w:val="0"/>
            <w:noProof/>
            <w:sz w:val="22"/>
            <w:szCs w:val="22"/>
          </w:rPr>
          <w:tab/>
        </w:r>
        <w:r w:rsidRPr="00F83F79">
          <w:rPr>
            <w:rStyle w:val="Hyperlink"/>
            <w:noProof/>
          </w:rPr>
          <w:t>FBMP-REQ-023035/D-Operation Definition (TcSE ROIN-287213-1)</w:t>
        </w:r>
        <w:r>
          <w:rPr>
            <w:noProof/>
            <w:webHidden/>
          </w:rPr>
          <w:tab/>
        </w:r>
        <w:r>
          <w:rPr>
            <w:noProof/>
            <w:webHidden/>
          </w:rPr>
          <w:fldChar w:fldCharType="begin"/>
        </w:r>
        <w:r>
          <w:rPr>
            <w:noProof/>
            <w:webHidden/>
          </w:rPr>
          <w:instrText xml:space="preserve"> PAGEREF _Toc482002342 \h </w:instrText>
        </w:r>
        <w:r>
          <w:rPr>
            <w:noProof/>
            <w:webHidden/>
          </w:rPr>
        </w:r>
        <w:r>
          <w:rPr>
            <w:noProof/>
            <w:webHidden/>
          </w:rPr>
          <w:fldChar w:fldCharType="separate"/>
        </w:r>
        <w:r>
          <w:rPr>
            <w:noProof/>
            <w:webHidden/>
          </w:rPr>
          <w:t>7</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3" w:history="1">
        <w:r w:rsidRPr="00F83F79">
          <w:rPr>
            <w:rStyle w:val="Hyperlink"/>
            <w:noProof/>
          </w:rPr>
          <w:t>2.3</w:t>
        </w:r>
        <w:r>
          <w:rPr>
            <w:rFonts w:asciiTheme="minorHAnsi" w:eastAsiaTheme="minorEastAsia" w:hAnsiTheme="minorHAnsi" w:cstheme="minorBidi"/>
            <w:i w:val="0"/>
            <w:noProof/>
            <w:sz w:val="22"/>
            <w:szCs w:val="22"/>
          </w:rPr>
          <w:tab/>
        </w:r>
        <w:r w:rsidRPr="00F83F79">
          <w:rPr>
            <w:rStyle w:val="Hyperlink"/>
            <w:noProof/>
          </w:rPr>
          <w:t>FBMP-REQ-023036/A-Configuration Number (TcSE ROIN-287214-1)</w:t>
        </w:r>
        <w:r>
          <w:rPr>
            <w:noProof/>
            <w:webHidden/>
          </w:rPr>
          <w:tab/>
        </w:r>
        <w:r>
          <w:rPr>
            <w:noProof/>
            <w:webHidden/>
          </w:rPr>
          <w:fldChar w:fldCharType="begin"/>
        </w:r>
        <w:r>
          <w:rPr>
            <w:noProof/>
            <w:webHidden/>
          </w:rPr>
          <w:instrText xml:space="preserve"> PAGEREF _Toc482002343 \h </w:instrText>
        </w:r>
        <w:r>
          <w:rPr>
            <w:noProof/>
            <w:webHidden/>
          </w:rPr>
        </w:r>
        <w:r>
          <w:rPr>
            <w:noProof/>
            <w:webHidden/>
          </w:rPr>
          <w:fldChar w:fldCharType="separate"/>
        </w:r>
        <w:r>
          <w:rPr>
            <w:noProof/>
            <w:webHidden/>
          </w:rPr>
          <w:t>8</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4" w:history="1">
        <w:r w:rsidRPr="00F83F79">
          <w:rPr>
            <w:rStyle w:val="Hyperlink"/>
            <w:noProof/>
          </w:rPr>
          <w:t>2.4</w:t>
        </w:r>
        <w:r>
          <w:rPr>
            <w:rFonts w:asciiTheme="minorHAnsi" w:eastAsiaTheme="minorEastAsia" w:hAnsiTheme="minorHAnsi" w:cstheme="minorBidi"/>
            <w:i w:val="0"/>
            <w:noProof/>
            <w:sz w:val="22"/>
            <w:szCs w:val="22"/>
          </w:rPr>
          <w:tab/>
        </w:r>
        <w:r w:rsidRPr="00F83F79">
          <w:rPr>
            <w:rStyle w:val="Hyperlink"/>
            <w:noProof/>
          </w:rPr>
          <w:t>FBMP-REQ-023037/C-PersIndex Definition (TcSE ROIN-287215-1)</w:t>
        </w:r>
        <w:r>
          <w:rPr>
            <w:noProof/>
            <w:webHidden/>
          </w:rPr>
          <w:tab/>
        </w:r>
        <w:r>
          <w:rPr>
            <w:noProof/>
            <w:webHidden/>
          </w:rPr>
          <w:fldChar w:fldCharType="begin"/>
        </w:r>
        <w:r>
          <w:rPr>
            <w:noProof/>
            <w:webHidden/>
          </w:rPr>
          <w:instrText xml:space="preserve"> PAGEREF _Toc482002344 \h </w:instrText>
        </w:r>
        <w:r>
          <w:rPr>
            <w:noProof/>
            <w:webHidden/>
          </w:rPr>
        </w:r>
        <w:r>
          <w:rPr>
            <w:noProof/>
            <w:webHidden/>
          </w:rPr>
          <w:fldChar w:fldCharType="separate"/>
        </w:r>
        <w:r>
          <w:rPr>
            <w:noProof/>
            <w:webHidden/>
          </w:rPr>
          <w:t>8</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5" w:history="1">
        <w:r w:rsidRPr="00F83F79">
          <w:rPr>
            <w:rStyle w:val="Hyperlink"/>
            <w:noProof/>
          </w:rPr>
          <w:t>2.5</w:t>
        </w:r>
        <w:r>
          <w:rPr>
            <w:rFonts w:asciiTheme="minorHAnsi" w:eastAsiaTheme="minorEastAsia" w:hAnsiTheme="minorHAnsi" w:cstheme="minorBidi"/>
            <w:i w:val="0"/>
            <w:noProof/>
            <w:sz w:val="22"/>
            <w:szCs w:val="22"/>
          </w:rPr>
          <w:tab/>
        </w:r>
        <w:r w:rsidRPr="00F83F79">
          <w:rPr>
            <w:rStyle w:val="Hyperlink"/>
            <w:noProof/>
          </w:rPr>
          <w:t>FBMP-REQ-023038/C-Feature_Rq message properties (TcSE ROIN-287216-1)</w:t>
        </w:r>
        <w:r>
          <w:rPr>
            <w:noProof/>
            <w:webHidden/>
          </w:rPr>
          <w:tab/>
        </w:r>
        <w:r>
          <w:rPr>
            <w:noProof/>
            <w:webHidden/>
          </w:rPr>
          <w:fldChar w:fldCharType="begin"/>
        </w:r>
        <w:r>
          <w:rPr>
            <w:noProof/>
            <w:webHidden/>
          </w:rPr>
          <w:instrText xml:space="preserve"> PAGEREF _Toc482002345 \h </w:instrText>
        </w:r>
        <w:r>
          <w:rPr>
            <w:noProof/>
            <w:webHidden/>
          </w:rPr>
        </w:r>
        <w:r>
          <w:rPr>
            <w:noProof/>
            <w:webHidden/>
          </w:rPr>
          <w:fldChar w:fldCharType="separate"/>
        </w:r>
        <w:r>
          <w:rPr>
            <w:noProof/>
            <w:webHidden/>
          </w:rPr>
          <w:t>8</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6" w:history="1">
        <w:r w:rsidRPr="00F83F79">
          <w:rPr>
            <w:rStyle w:val="Hyperlink"/>
            <w:noProof/>
          </w:rPr>
          <w:t>2.6</w:t>
        </w:r>
        <w:r>
          <w:rPr>
            <w:rFonts w:asciiTheme="minorHAnsi" w:eastAsiaTheme="minorEastAsia" w:hAnsiTheme="minorHAnsi" w:cstheme="minorBidi"/>
            <w:i w:val="0"/>
            <w:noProof/>
            <w:sz w:val="22"/>
            <w:szCs w:val="22"/>
          </w:rPr>
          <w:tab/>
        </w:r>
        <w:r w:rsidRPr="00F83F79">
          <w:rPr>
            <w:rStyle w:val="Hyperlink"/>
            <w:noProof/>
          </w:rPr>
          <w:t>FBMP-REQ-023039/E-Feature_St message properties (TcSE ROIN-287217-1)</w:t>
        </w:r>
        <w:r>
          <w:rPr>
            <w:noProof/>
            <w:webHidden/>
          </w:rPr>
          <w:tab/>
        </w:r>
        <w:r>
          <w:rPr>
            <w:noProof/>
            <w:webHidden/>
          </w:rPr>
          <w:fldChar w:fldCharType="begin"/>
        </w:r>
        <w:r>
          <w:rPr>
            <w:noProof/>
            <w:webHidden/>
          </w:rPr>
          <w:instrText xml:space="preserve"> PAGEREF _Toc482002346 \h </w:instrText>
        </w:r>
        <w:r>
          <w:rPr>
            <w:noProof/>
            <w:webHidden/>
          </w:rPr>
        </w:r>
        <w:r>
          <w:rPr>
            <w:noProof/>
            <w:webHidden/>
          </w:rPr>
          <w:fldChar w:fldCharType="separate"/>
        </w:r>
        <w:r>
          <w:rPr>
            <w:noProof/>
            <w:webHidden/>
          </w:rPr>
          <w:t>9</w:t>
        </w:r>
        <w:r>
          <w:rPr>
            <w:noProof/>
            <w:webHidden/>
          </w:rPr>
          <w:fldChar w:fldCharType="end"/>
        </w:r>
      </w:hyperlink>
    </w:p>
    <w:p w:rsidR="00FC2855" w:rsidRDefault="00FC285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2002347" w:history="1">
        <w:r w:rsidRPr="00F83F79">
          <w:rPr>
            <w:rStyle w:val="Hyperlink"/>
            <w:noProof/>
          </w:rPr>
          <w:t>3</w:t>
        </w:r>
        <w:r>
          <w:rPr>
            <w:rFonts w:asciiTheme="minorHAnsi" w:eastAsiaTheme="minorEastAsia" w:hAnsiTheme="minorHAnsi" w:cstheme="minorBidi"/>
            <w:b w:val="0"/>
            <w:smallCaps w:val="0"/>
            <w:noProof/>
            <w:sz w:val="22"/>
            <w:szCs w:val="22"/>
          </w:rPr>
          <w:tab/>
        </w:r>
        <w:r w:rsidRPr="00F83F79">
          <w:rPr>
            <w:rStyle w:val="Hyperlink"/>
            <w:noProof/>
          </w:rPr>
          <w:t>Functional Definition</w:t>
        </w:r>
        <w:r>
          <w:rPr>
            <w:noProof/>
            <w:webHidden/>
          </w:rPr>
          <w:tab/>
        </w:r>
        <w:r>
          <w:rPr>
            <w:noProof/>
            <w:webHidden/>
          </w:rPr>
          <w:fldChar w:fldCharType="begin"/>
        </w:r>
        <w:r>
          <w:rPr>
            <w:noProof/>
            <w:webHidden/>
          </w:rPr>
          <w:instrText xml:space="preserve"> PAGEREF _Toc482002347 \h </w:instrText>
        </w:r>
        <w:r>
          <w:rPr>
            <w:noProof/>
            <w:webHidden/>
          </w:rPr>
        </w:r>
        <w:r>
          <w:rPr>
            <w:noProof/>
            <w:webHidden/>
          </w:rPr>
          <w:fldChar w:fldCharType="separate"/>
        </w:r>
        <w:r>
          <w:rPr>
            <w:noProof/>
            <w:webHidden/>
          </w:rPr>
          <w:t>12</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48" w:history="1">
        <w:r w:rsidRPr="00F83F79">
          <w:rPr>
            <w:rStyle w:val="Hyperlink"/>
            <w:noProof/>
          </w:rPr>
          <w:t>3.1</w:t>
        </w:r>
        <w:r>
          <w:rPr>
            <w:rFonts w:asciiTheme="minorHAnsi" w:eastAsiaTheme="minorEastAsia" w:hAnsiTheme="minorHAnsi" w:cstheme="minorBidi"/>
            <w:i w:val="0"/>
            <w:noProof/>
            <w:sz w:val="22"/>
            <w:szCs w:val="22"/>
          </w:rPr>
          <w:tab/>
        </w:r>
        <w:r w:rsidRPr="00F83F79">
          <w:rPr>
            <w:rStyle w:val="Hyperlink"/>
            <w:noProof/>
          </w:rPr>
          <w:t>FBMP-FUN-REQ-023014/A-Set Operation (TcSE ROIN-291017-1)</w:t>
        </w:r>
        <w:r>
          <w:rPr>
            <w:noProof/>
            <w:webHidden/>
          </w:rPr>
          <w:tab/>
        </w:r>
        <w:r>
          <w:rPr>
            <w:noProof/>
            <w:webHidden/>
          </w:rPr>
          <w:fldChar w:fldCharType="begin"/>
        </w:r>
        <w:r>
          <w:rPr>
            <w:noProof/>
            <w:webHidden/>
          </w:rPr>
          <w:instrText xml:space="preserve"> PAGEREF _Toc482002348 \h </w:instrText>
        </w:r>
        <w:r>
          <w:rPr>
            <w:noProof/>
            <w:webHidden/>
          </w:rPr>
        </w:r>
        <w:r>
          <w:rPr>
            <w:noProof/>
            <w:webHidden/>
          </w:rPr>
          <w:fldChar w:fldCharType="separate"/>
        </w:r>
        <w:r>
          <w:rPr>
            <w:noProof/>
            <w:webHidden/>
          </w:rPr>
          <w:t>12</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49" w:history="1">
        <w:r w:rsidRPr="00F83F79">
          <w:rPr>
            <w:rStyle w:val="Hyperlink"/>
            <w:noProof/>
          </w:rPr>
          <w:t>3.1.1</w:t>
        </w:r>
        <w:r>
          <w:rPr>
            <w:rFonts w:asciiTheme="minorHAnsi" w:eastAsiaTheme="minorEastAsia" w:hAnsiTheme="minorHAnsi" w:cstheme="minorBidi"/>
            <w:noProof/>
            <w:sz w:val="22"/>
            <w:szCs w:val="22"/>
          </w:rPr>
          <w:tab/>
        </w:r>
        <w:r w:rsidRPr="00F83F79">
          <w:rPr>
            <w:rStyle w:val="Hyperlink"/>
            <w:noProof/>
          </w:rPr>
          <w:t>Use Cases</w:t>
        </w:r>
        <w:r>
          <w:rPr>
            <w:noProof/>
            <w:webHidden/>
          </w:rPr>
          <w:tab/>
        </w:r>
        <w:r>
          <w:rPr>
            <w:noProof/>
            <w:webHidden/>
          </w:rPr>
          <w:fldChar w:fldCharType="begin"/>
        </w:r>
        <w:r>
          <w:rPr>
            <w:noProof/>
            <w:webHidden/>
          </w:rPr>
          <w:instrText xml:space="preserve"> PAGEREF _Toc482002349 \h </w:instrText>
        </w:r>
        <w:r>
          <w:rPr>
            <w:noProof/>
            <w:webHidden/>
          </w:rPr>
        </w:r>
        <w:r>
          <w:rPr>
            <w:noProof/>
            <w:webHidden/>
          </w:rPr>
          <w:fldChar w:fldCharType="separate"/>
        </w:r>
        <w:r>
          <w:rPr>
            <w:noProof/>
            <w:webHidden/>
          </w:rPr>
          <w:t>12</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50" w:history="1">
        <w:r w:rsidRPr="00F83F79">
          <w:rPr>
            <w:rStyle w:val="Hyperlink"/>
            <w:noProof/>
          </w:rPr>
          <w:t>3.1.2</w:t>
        </w:r>
        <w:r>
          <w:rPr>
            <w:rFonts w:asciiTheme="minorHAnsi" w:eastAsiaTheme="minorEastAsia" w:hAnsiTheme="minorHAnsi" w:cstheme="minorBidi"/>
            <w:noProof/>
            <w:sz w:val="22"/>
            <w:szCs w:val="22"/>
          </w:rPr>
          <w:tab/>
        </w:r>
        <w:r w:rsidRPr="00F83F79">
          <w:rPr>
            <w:rStyle w:val="Hyperlink"/>
            <w:noProof/>
          </w:rPr>
          <w:t>Requirements</w:t>
        </w:r>
        <w:r>
          <w:rPr>
            <w:noProof/>
            <w:webHidden/>
          </w:rPr>
          <w:tab/>
        </w:r>
        <w:r>
          <w:rPr>
            <w:noProof/>
            <w:webHidden/>
          </w:rPr>
          <w:fldChar w:fldCharType="begin"/>
        </w:r>
        <w:r>
          <w:rPr>
            <w:noProof/>
            <w:webHidden/>
          </w:rPr>
          <w:instrText xml:space="preserve"> PAGEREF _Toc482002350 \h </w:instrText>
        </w:r>
        <w:r>
          <w:rPr>
            <w:noProof/>
            <w:webHidden/>
          </w:rPr>
        </w:r>
        <w:r>
          <w:rPr>
            <w:noProof/>
            <w:webHidden/>
          </w:rPr>
          <w:fldChar w:fldCharType="separate"/>
        </w:r>
        <w:r>
          <w:rPr>
            <w:noProof/>
            <w:webHidden/>
          </w:rPr>
          <w:t>12</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51" w:history="1">
        <w:r w:rsidRPr="00F83F79">
          <w:rPr>
            <w:rStyle w:val="Hyperlink"/>
            <w:noProof/>
          </w:rPr>
          <w:t>3.1.3</w:t>
        </w:r>
        <w:r>
          <w:rPr>
            <w:rFonts w:asciiTheme="minorHAnsi" w:eastAsiaTheme="minorEastAsia" w:hAnsiTheme="minorHAnsi" w:cstheme="minorBidi"/>
            <w:noProof/>
            <w:sz w:val="22"/>
            <w:szCs w:val="22"/>
          </w:rPr>
          <w:tab/>
        </w:r>
        <w:r w:rsidRPr="00F83F79">
          <w:rPr>
            <w:rStyle w:val="Hyperlink"/>
            <w:noProof/>
          </w:rPr>
          <w:t>Sequence Diagrams</w:t>
        </w:r>
        <w:r>
          <w:rPr>
            <w:noProof/>
            <w:webHidden/>
          </w:rPr>
          <w:tab/>
        </w:r>
        <w:r>
          <w:rPr>
            <w:noProof/>
            <w:webHidden/>
          </w:rPr>
          <w:fldChar w:fldCharType="begin"/>
        </w:r>
        <w:r>
          <w:rPr>
            <w:noProof/>
            <w:webHidden/>
          </w:rPr>
          <w:instrText xml:space="preserve"> PAGEREF _Toc482002351 \h </w:instrText>
        </w:r>
        <w:r>
          <w:rPr>
            <w:noProof/>
            <w:webHidden/>
          </w:rPr>
        </w:r>
        <w:r>
          <w:rPr>
            <w:noProof/>
            <w:webHidden/>
          </w:rPr>
          <w:fldChar w:fldCharType="separate"/>
        </w:r>
        <w:r>
          <w:rPr>
            <w:noProof/>
            <w:webHidden/>
          </w:rPr>
          <w:t>13</w:t>
        </w:r>
        <w:r>
          <w:rPr>
            <w:noProof/>
            <w:webHidden/>
          </w:rPr>
          <w:fldChar w:fldCharType="end"/>
        </w:r>
      </w:hyperlink>
    </w:p>
    <w:p w:rsidR="00FC2855" w:rsidRDefault="00FC2855">
      <w:pPr>
        <w:pStyle w:val="TOC2"/>
        <w:tabs>
          <w:tab w:val="left" w:pos="880"/>
          <w:tab w:val="right" w:leader="dot" w:pos="11107"/>
        </w:tabs>
        <w:rPr>
          <w:rFonts w:asciiTheme="minorHAnsi" w:eastAsiaTheme="minorEastAsia" w:hAnsiTheme="minorHAnsi" w:cstheme="minorBidi"/>
          <w:i w:val="0"/>
          <w:noProof/>
          <w:sz w:val="22"/>
          <w:szCs w:val="22"/>
        </w:rPr>
      </w:pPr>
      <w:hyperlink w:anchor="_Toc482002352" w:history="1">
        <w:r w:rsidRPr="00F83F79">
          <w:rPr>
            <w:rStyle w:val="Hyperlink"/>
            <w:noProof/>
          </w:rPr>
          <w:t>3.2</w:t>
        </w:r>
        <w:r>
          <w:rPr>
            <w:rFonts w:asciiTheme="minorHAnsi" w:eastAsiaTheme="minorEastAsia" w:hAnsiTheme="minorHAnsi" w:cstheme="minorBidi"/>
            <w:i w:val="0"/>
            <w:noProof/>
            <w:sz w:val="22"/>
            <w:szCs w:val="22"/>
          </w:rPr>
          <w:tab/>
        </w:r>
        <w:r w:rsidRPr="00F83F79">
          <w:rPr>
            <w:rStyle w:val="Hyperlink"/>
            <w:noProof/>
          </w:rPr>
          <w:t>FBMP-FUN-REQ-023019/C-Query Operation (TcSE ROIN-291021-1)</w:t>
        </w:r>
        <w:r>
          <w:rPr>
            <w:noProof/>
            <w:webHidden/>
          </w:rPr>
          <w:tab/>
        </w:r>
        <w:r>
          <w:rPr>
            <w:noProof/>
            <w:webHidden/>
          </w:rPr>
          <w:fldChar w:fldCharType="begin"/>
        </w:r>
        <w:r>
          <w:rPr>
            <w:noProof/>
            <w:webHidden/>
          </w:rPr>
          <w:instrText xml:space="preserve"> PAGEREF _Toc482002352 \h </w:instrText>
        </w:r>
        <w:r>
          <w:rPr>
            <w:noProof/>
            <w:webHidden/>
          </w:rPr>
        </w:r>
        <w:r>
          <w:rPr>
            <w:noProof/>
            <w:webHidden/>
          </w:rPr>
          <w:fldChar w:fldCharType="separate"/>
        </w:r>
        <w:r>
          <w:rPr>
            <w:noProof/>
            <w:webHidden/>
          </w:rPr>
          <w:t>14</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53" w:history="1">
        <w:r w:rsidRPr="00F83F79">
          <w:rPr>
            <w:rStyle w:val="Hyperlink"/>
            <w:noProof/>
          </w:rPr>
          <w:t>3.2.1</w:t>
        </w:r>
        <w:r>
          <w:rPr>
            <w:rFonts w:asciiTheme="minorHAnsi" w:eastAsiaTheme="minorEastAsia" w:hAnsiTheme="minorHAnsi" w:cstheme="minorBidi"/>
            <w:noProof/>
            <w:sz w:val="22"/>
            <w:szCs w:val="22"/>
          </w:rPr>
          <w:tab/>
        </w:r>
        <w:r w:rsidRPr="00F83F79">
          <w:rPr>
            <w:rStyle w:val="Hyperlink"/>
            <w:noProof/>
          </w:rPr>
          <w:t>Use Cases</w:t>
        </w:r>
        <w:r>
          <w:rPr>
            <w:noProof/>
            <w:webHidden/>
          </w:rPr>
          <w:tab/>
        </w:r>
        <w:r>
          <w:rPr>
            <w:noProof/>
            <w:webHidden/>
          </w:rPr>
          <w:fldChar w:fldCharType="begin"/>
        </w:r>
        <w:r>
          <w:rPr>
            <w:noProof/>
            <w:webHidden/>
          </w:rPr>
          <w:instrText xml:space="preserve"> PAGEREF _Toc482002353 \h </w:instrText>
        </w:r>
        <w:r>
          <w:rPr>
            <w:noProof/>
            <w:webHidden/>
          </w:rPr>
        </w:r>
        <w:r>
          <w:rPr>
            <w:noProof/>
            <w:webHidden/>
          </w:rPr>
          <w:fldChar w:fldCharType="separate"/>
        </w:r>
        <w:r>
          <w:rPr>
            <w:noProof/>
            <w:webHidden/>
          </w:rPr>
          <w:t>14</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54" w:history="1">
        <w:r w:rsidRPr="00F83F79">
          <w:rPr>
            <w:rStyle w:val="Hyperlink"/>
            <w:noProof/>
          </w:rPr>
          <w:t>3.2.2</w:t>
        </w:r>
        <w:r>
          <w:rPr>
            <w:rFonts w:asciiTheme="minorHAnsi" w:eastAsiaTheme="minorEastAsia" w:hAnsiTheme="minorHAnsi" w:cstheme="minorBidi"/>
            <w:noProof/>
            <w:sz w:val="22"/>
            <w:szCs w:val="22"/>
          </w:rPr>
          <w:tab/>
        </w:r>
        <w:r w:rsidRPr="00F83F79">
          <w:rPr>
            <w:rStyle w:val="Hyperlink"/>
            <w:noProof/>
          </w:rPr>
          <w:t>Requirements</w:t>
        </w:r>
        <w:r>
          <w:rPr>
            <w:noProof/>
            <w:webHidden/>
          </w:rPr>
          <w:tab/>
        </w:r>
        <w:r>
          <w:rPr>
            <w:noProof/>
            <w:webHidden/>
          </w:rPr>
          <w:fldChar w:fldCharType="begin"/>
        </w:r>
        <w:r>
          <w:rPr>
            <w:noProof/>
            <w:webHidden/>
          </w:rPr>
          <w:instrText xml:space="preserve"> PAGEREF _Toc482002354 \h </w:instrText>
        </w:r>
        <w:r>
          <w:rPr>
            <w:noProof/>
            <w:webHidden/>
          </w:rPr>
        </w:r>
        <w:r>
          <w:rPr>
            <w:noProof/>
            <w:webHidden/>
          </w:rPr>
          <w:fldChar w:fldCharType="separate"/>
        </w:r>
        <w:r>
          <w:rPr>
            <w:noProof/>
            <w:webHidden/>
          </w:rPr>
          <w:t>15</w:t>
        </w:r>
        <w:r>
          <w:rPr>
            <w:noProof/>
            <w:webHidden/>
          </w:rPr>
          <w:fldChar w:fldCharType="end"/>
        </w:r>
      </w:hyperlink>
    </w:p>
    <w:p w:rsidR="00FC2855" w:rsidRDefault="00FC2855">
      <w:pPr>
        <w:pStyle w:val="TOC3"/>
        <w:tabs>
          <w:tab w:val="left" w:pos="1100"/>
          <w:tab w:val="right" w:leader="dot" w:pos="11107"/>
        </w:tabs>
        <w:rPr>
          <w:rFonts w:asciiTheme="minorHAnsi" w:eastAsiaTheme="minorEastAsia" w:hAnsiTheme="minorHAnsi" w:cstheme="minorBidi"/>
          <w:noProof/>
          <w:sz w:val="22"/>
          <w:szCs w:val="22"/>
        </w:rPr>
      </w:pPr>
      <w:hyperlink w:anchor="_Toc482002355" w:history="1">
        <w:r w:rsidRPr="00F83F79">
          <w:rPr>
            <w:rStyle w:val="Hyperlink"/>
            <w:noProof/>
          </w:rPr>
          <w:t>3.2.3</w:t>
        </w:r>
        <w:r>
          <w:rPr>
            <w:rFonts w:asciiTheme="minorHAnsi" w:eastAsiaTheme="minorEastAsia" w:hAnsiTheme="minorHAnsi" w:cstheme="minorBidi"/>
            <w:noProof/>
            <w:sz w:val="22"/>
            <w:szCs w:val="22"/>
          </w:rPr>
          <w:tab/>
        </w:r>
        <w:r w:rsidRPr="00F83F79">
          <w:rPr>
            <w:rStyle w:val="Hyperlink"/>
            <w:noProof/>
          </w:rPr>
          <w:t>Sequence Diagrams</w:t>
        </w:r>
        <w:r>
          <w:rPr>
            <w:noProof/>
            <w:webHidden/>
          </w:rPr>
          <w:tab/>
        </w:r>
        <w:r>
          <w:rPr>
            <w:noProof/>
            <w:webHidden/>
          </w:rPr>
          <w:fldChar w:fldCharType="begin"/>
        </w:r>
        <w:r>
          <w:rPr>
            <w:noProof/>
            <w:webHidden/>
          </w:rPr>
          <w:instrText xml:space="preserve"> PAGEREF _Toc482002355 \h </w:instrText>
        </w:r>
        <w:r>
          <w:rPr>
            <w:noProof/>
            <w:webHidden/>
          </w:rPr>
        </w:r>
        <w:r>
          <w:rPr>
            <w:noProof/>
            <w:webHidden/>
          </w:rPr>
          <w:fldChar w:fldCharType="separate"/>
        </w:r>
        <w:r>
          <w:rPr>
            <w:noProof/>
            <w:webHidden/>
          </w:rPr>
          <w:t>16</w:t>
        </w:r>
        <w:r>
          <w:rPr>
            <w:noProof/>
            <w:webHidden/>
          </w:rPr>
          <w:fldChar w:fldCharType="end"/>
        </w:r>
      </w:hyperlink>
    </w:p>
    <w:p w:rsidR="00FC2855" w:rsidRDefault="00FC285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82002356" w:history="1">
        <w:r w:rsidRPr="00F83F79">
          <w:rPr>
            <w:rStyle w:val="Hyperlink"/>
            <w:noProof/>
          </w:rPr>
          <w:t>4</w:t>
        </w:r>
        <w:r>
          <w:rPr>
            <w:rFonts w:asciiTheme="minorHAnsi" w:eastAsiaTheme="minorEastAsia" w:hAnsiTheme="minorHAnsi" w:cstheme="minorBidi"/>
            <w:b w:val="0"/>
            <w:smallCaps w:val="0"/>
            <w:noProof/>
            <w:sz w:val="22"/>
            <w:szCs w:val="22"/>
          </w:rPr>
          <w:tab/>
        </w:r>
        <w:r w:rsidRPr="00F83F79">
          <w:rPr>
            <w:rStyle w:val="Hyperlink"/>
            <w:noProof/>
          </w:rPr>
          <w:t>Appendix: Reference Documents</w:t>
        </w:r>
        <w:r>
          <w:rPr>
            <w:noProof/>
            <w:webHidden/>
          </w:rPr>
          <w:tab/>
        </w:r>
        <w:r>
          <w:rPr>
            <w:noProof/>
            <w:webHidden/>
          </w:rPr>
          <w:fldChar w:fldCharType="begin"/>
        </w:r>
        <w:r>
          <w:rPr>
            <w:noProof/>
            <w:webHidden/>
          </w:rPr>
          <w:instrText xml:space="preserve"> PAGEREF _Toc482002356 \h </w:instrText>
        </w:r>
        <w:r>
          <w:rPr>
            <w:noProof/>
            <w:webHidden/>
          </w:rPr>
        </w:r>
        <w:r>
          <w:rPr>
            <w:noProof/>
            <w:webHidden/>
          </w:rPr>
          <w:fldChar w:fldCharType="separate"/>
        </w:r>
        <w:r>
          <w:rPr>
            <w:noProof/>
            <w:webHidden/>
          </w:rPr>
          <w:t>19</w:t>
        </w:r>
        <w:r>
          <w:rPr>
            <w:noProof/>
            <w:webHidden/>
          </w:rPr>
          <w:fldChar w:fldCharType="end"/>
        </w:r>
      </w:hyperlink>
    </w:p>
    <w:p w:rsidR="00C24FCA" w:rsidRDefault="00E76B4D">
      <w:pPr>
        <w:rPr>
          <w:b/>
          <w:sz w:val="36"/>
          <w:szCs w:val="36"/>
        </w:rPr>
      </w:pPr>
      <w:r>
        <w:rPr>
          <w:b/>
          <w:sz w:val="36"/>
          <w:szCs w:val="36"/>
        </w:rPr>
        <w:fldChar w:fldCharType="end"/>
      </w:r>
    </w:p>
    <w:p w:rsidR="00C24FCA" w:rsidRDefault="00E76B4D">
      <w:pPr>
        <w:rPr>
          <w:b/>
          <w:sz w:val="36"/>
          <w:szCs w:val="36"/>
        </w:rPr>
      </w:pPr>
    </w:p>
    <w:p w:rsidR="00406F39" w:rsidRDefault="00E76B4D" w:rsidP="00FC2855">
      <w:pPr>
        <w:pStyle w:val="Heading1"/>
      </w:pPr>
      <w:bookmarkStart w:id="1" w:name="_Toc482002332"/>
      <w:r>
        <w:lastRenderedPageBreak/>
        <w:t>Architectural Design</w:t>
      </w:r>
      <w:bookmarkEnd w:id="1"/>
    </w:p>
    <w:p w:rsidR="00406F39" w:rsidRDefault="00E76B4D" w:rsidP="00FC2855">
      <w:pPr>
        <w:pStyle w:val="Heading2"/>
      </w:pPr>
      <w:bookmarkStart w:id="2" w:name="_Toc482002333"/>
      <w:r w:rsidRPr="00B9479B">
        <w:t>FBMP-CLD-REQ-023041/A-Feature Client (</w:t>
      </w:r>
      <w:proofErr w:type="spellStart"/>
      <w:r w:rsidRPr="00B9479B">
        <w:t>TcSE</w:t>
      </w:r>
      <w:proofErr w:type="spellEnd"/>
      <w:r w:rsidRPr="00B9479B">
        <w:t xml:space="preserve"> ROIN-287204-1)</w:t>
      </w:r>
      <w:bookmarkEnd w:id="2"/>
    </w:p>
    <w:p w:rsidR="00765333" w:rsidRDefault="00E76B4D">
      <w:pPr>
        <w:rPr>
          <w:rFonts w:cs="Arial"/>
          <w:szCs w:val="20"/>
        </w:rPr>
      </w:pPr>
      <w:r>
        <w:rPr>
          <w:rFonts w:cs="Arial"/>
          <w:szCs w:val="20"/>
        </w:rPr>
        <w:t xml:space="preserve">The Feature Client uses the </w:t>
      </w:r>
      <w:proofErr w:type="spellStart"/>
      <w:r>
        <w:rPr>
          <w:rFonts w:cs="Arial"/>
          <w:szCs w:val="20"/>
        </w:rPr>
        <w:t>Feature_Rq</w:t>
      </w:r>
      <w:proofErr w:type="spellEnd"/>
      <w:r>
        <w:rPr>
          <w:rFonts w:cs="Arial"/>
          <w:szCs w:val="20"/>
        </w:rPr>
        <w:t xml:space="preserve"> message to request that the Feature Server perform a FBMP operation.</w:t>
      </w:r>
    </w:p>
    <w:p w:rsidR="00765333" w:rsidRDefault="00765333">
      <w:pPr>
        <w:rPr>
          <w:rFonts w:cs="Arial"/>
          <w:szCs w:val="20"/>
        </w:rPr>
      </w:pPr>
    </w:p>
    <w:p w:rsidR="00765333" w:rsidRDefault="00E76B4D">
      <w:pPr>
        <w:rPr>
          <w:rFonts w:cs="Arial"/>
          <w:b/>
          <w:bCs/>
          <w:color w:val="FF0000"/>
          <w:szCs w:val="26"/>
        </w:rPr>
      </w:pPr>
      <w:r>
        <w:rPr>
          <w:rFonts w:cs="Arial"/>
          <w:szCs w:val="20"/>
        </w:rPr>
        <w:t>Examp</w:t>
      </w:r>
      <w:r>
        <w:rPr>
          <w:rFonts w:cs="Arial"/>
          <w:szCs w:val="20"/>
        </w:rPr>
        <w:t>le: The Feature Client may have a menu of options that can be selected by the user.  If the user selects a specific menu option, then the Feature Client may request the specific menu option the user selected by sending a “Set” request to the Feature Server</w:t>
      </w:r>
      <w:r>
        <w:rPr>
          <w:rFonts w:cs="Arial"/>
          <w:szCs w:val="20"/>
        </w:rPr>
        <w:t xml:space="preserve">. </w:t>
      </w:r>
    </w:p>
    <w:p w:rsidR="00765333" w:rsidRDefault="00765333"/>
    <w:p w:rsidR="00406F39" w:rsidRDefault="00E76B4D" w:rsidP="00FC2855">
      <w:pPr>
        <w:pStyle w:val="Heading2"/>
      </w:pPr>
      <w:bookmarkStart w:id="3" w:name="_Toc482002334"/>
      <w:r w:rsidRPr="00B9479B">
        <w:t>FBMP-CLD-REQ-023042/A-Feature Server (</w:t>
      </w:r>
      <w:proofErr w:type="spellStart"/>
      <w:r w:rsidRPr="00B9479B">
        <w:t>TcSE</w:t>
      </w:r>
      <w:proofErr w:type="spellEnd"/>
      <w:r w:rsidRPr="00B9479B">
        <w:t xml:space="preserve"> ROIN-287205-1)</w:t>
      </w:r>
      <w:bookmarkEnd w:id="3"/>
    </w:p>
    <w:p w:rsidR="00765333" w:rsidRDefault="00E76B4D">
      <w:pPr>
        <w:rPr>
          <w:rFonts w:cs="Arial"/>
          <w:szCs w:val="20"/>
        </w:rPr>
      </w:pPr>
      <w:r>
        <w:rPr>
          <w:rFonts w:cs="Arial"/>
          <w:szCs w:val="20"/>
        </w:rPr>
        <w:t>The Feature Server is the module that controls the requested FBMP feature.  The Feature Server receives requests from the Feature Client and is responsible for performing the reque</w:t>
      </w:r>
      <w:r>
        <w:rPr>
          <w:rFonts w:cs="Arial"/>
          <w:szCs w:val="20"/>
        </w:rPr>
        <w:t xml:space="preserve">sted FBMP operation and updating the </w:t>
      </w:r>
      <w:proofErr w:type="spellStart"/>
      <w:r>
        <w:rPr>
          <w:rFonts w:cs="Arial"/>
          <w:szCs w:val="20"/>
        </w:rPr>
        <w:t>Feature_St</w:t>
      </w:r>
      <w:proofErr w:type="spellEnd"/>
      <w:r>
        <w:rPr>
          <w:rFonts w:cs="Arial"/>
          <w:szCs w:val="20"/>
        </w:rPr>
        <w:t xml:space="preserve"> message.  The Feature Server stores the setting and remembers the value if applicable between power mode cycles.</w:t>
      </w:r>
    </w:p>
    <w:p w:rsidR="00765333" w:rsidRDefault="00765333"/>
    <w:p w:rsidR="00406F39" w:rsidRDefault="00E76B4D" w:rsidP="00FC2855">
      <w:pPr>
        <w:pStyle w:val="Heading2"/>
      </w:pPr>
      <w:bookmarkStart w:id="4" w:name="_Toc482002335"/>
      <w:r>
        <w:t>Interface Requirements</w:t>
      </w:r>
      <w:bookmarkEnd w:id="4"/>
    </w:p>
    <w:p w:rsidR="00406F39" w:rsidRDefault="00E76B4D" w:rsidP="00FC2855">
      <w:pPr>
        <w:pStyle w:val="Heading3"/>
      </w:pPr>
      <w:bookmarkStart w:id="5" w:name="_Toc482002336"/>
      <w:r w:rsidRPr="00B9479B">
        <w:t>FBMP-IIR-REQ-023043/A-</w:t>
      </w:r>
      <w:proofErr w:type="spellStart"/>
      <w:r w:rsidRPr="00B9479B">
        <w:t>FeatureClient_Tx</w:t>
      </w:r>
      <w:proofErr w:type="spellEnd"/>
      <w:r w:rsidRPr="00B9479B">
        <w:t xml:space="preserve"> (</w:t>
      </w:r>
      <w:proofErr w:type="spellStart"/>
      <w:r w:rsidRPr="00B9479B">
        <w:t>TcSE</w:t>
      </w:r>
      <w:proofErr w:type="spellEnd"/>
      <w:r w:rsidRPr="00B9479B">
        <w:t xml:space="preserve"> ROIN-289913)</w:t>
      </w:r>
      <w:bookmarkEnd w:id="5"/>
    </w:p>
    <w:p w:rsidR="00406F39" w:rsidRDefault="00E76B4D" w:rsidP="00FC2855">
      <w:pPr>
        <w:pStyle w:val="Heading4"/>
      </w:pPr>
      <w:r w:rsidRPr="00B9479B">
        <w:t>MD-REQ-014068/A-</w:t>
      </w:r>
      <w:proofErr w:type="spellStart"/>
      <w:r w:rsidRPr="00B9479B">
        <w:t>Feature_Rq</w:t>
      </w:r>
      <w:proofErr w:type="spellEnd"/>
      <w:r w:rsidRPr="00B9479B">
        <w:t xml:space="preserve"> (</w:t>
      </w:r>
      <w:proofErr w:type="spellStart"/>
      <w:r w:rsidRPr="00B9479B">
        <w:t>TcSE</w:t>
      </w:r>
      <w:proofErr w:type="spellEnd"/>
      <w:r w:rsidRPr="00B9479B">
        <w:t xml:space="preserve"> ROIN-282333</w:t>
      </w:r>
      <w:r w:rsidRPr="00B9479B">
        <w:t>-2)</w:t>
      </w:r>
    </w:p>
    <w:p w:rsidR="00765333" w:rsidRDefault="00E76B4D">
      <w:pPr>
        <w:rPr>
          <w:rFonts w:cs="Arial"/>
          <w:szCs w:val="20"/>
        </w:rPr>
      </w:pPr>
      <w:r>
        <w:rPr>
          <w:rFonts w:cs="Arial"/>
          <w:szCs w:val="20"/>
        </w:rPr>
        <w:t>Message Type: Request</w:t>
      </w:r>
    </w:p>
    <w:p w:rsidR="00765333" w:rsidRDefault="00765333">
      <w:pPr>
        <w:rPr>
          <w:rFonts w:cs="Arial"/>
          <w:szCs w:val="20"/>
        </w:rPr>
      </w:pPr>
    </w:p>
    <w:p w:rsidR="00765333" w:rsidRDefault="00E76B4D">
      <w:pPr>
        <w:rPr>
          <w:rFonts w:cs="Arial"/>
          <w:szCs w:val="20"/>
        </w:rPr>
      </w:pPr>
      <w:r>
        <w:rPr>
          <w:rFonts w:cs="Arial"/>
          <w:szCs w:val="20"/>
        </w:rPr>
        <w:t xml:space="preserve">Represents the request to command a feature change (select new feature, change feature setting, query features, etc.). </w:t>
      </w:r>
    </w:p>
    <w:p w:rsidR="00765333" w:rsidRDefault="00765333">
      <w:pPr>
        <w:rPr>
          <w:rFonts w:cs="Arial"/>
          <w:szCs w:val="20"/>
        </w:rPr>
      </w:pPr>
    </w:p>
    <w:p w:rsidR="00765333" w:rsidRDefault="00E76B4D">
      <w:pPr>
        <w:rPr>
          <w:rFonts w:cs="Arial"/>
          <w:szCs w:val="20"/>
        </w:rPr>
      </w:pPr>
      <w:r>
        <w:rPr>
          <w:rFonts w:cs="Arial"/>
          <w:szCs w:val="20"/>
        </w:rPr>
        <w:t>Included Parameters:</w:t>
      </w:r>
    </w:p>
    <w:p w:rsidR="00765333" w:rsidRDefault="00E76B4D">
      <w:pPr>
        <w:rPr>
          <w:rFonts w:cs="Arial"/>
          <w:szCs w:val="20"/>
        </w:rPr>
      </w:pPr>
      <w:r>
        <w:rPr>
          <w:rFonts w:cs="Arial"/>
          <w:szCs w:val="20"/>
        </w:rPr>
        <w:t>Operation</w:t>
      </w:r>
    </w:p>
    <w:p w:rsidR="00765333" w:rsidRDefault="00E76B4D">
      <w:pPr>
        <w:rPr>
          <w:rFonts w:cs="Arial"/>
          <w:szCs w:val="20"/>
        </w:rPr>
      </w:pPr>
      <w:proofErr w:type="spellStart"/>
      <w:r>
        <w:rPr>
          <w:rFonts w:cs="Arial"/>
          <w:szCs w:val="20"/>
        </w:rPr>
        <w:t>FeatureID</w:t>
      </w:r>
      <w:proofErr w:type="spellEnd"/>
    </w:p>
    <w:p w:rsidR="00765333" w:rsidRDefault="00E76B4D">
      <w:pPr>
        <w:rPr>
          <w:rFonts w:cs="Arial"/>
          <w:szCs w:val="20"/>
        </w:rPr>
      </w:pPr>
      <w:r>
        <w:rPr>
          <w:rFonts w:cs="Arial"/>
          <w:szCs w:val="20"/>
        </w:rPr>
        <w:t>Configuration</w:t>
      </w:r>
    </w:p>
    <w:p w:rsidR="00765333" w:rsidRDefault="00E76B4D">
      <w:pPr>
        <w:rPr>
          <w:rFonts w:cs="Arial"/>
          <w:szCs w:val="20"/>
        </w:rPr>
      </w:pPr>
      <w:proofErr w:type="spellStart"/>
      <w:r>
        <w:rPr>
          <w:rFonts w:cs="Arial"/>
          <w:szCs w:val="20"/>
        </w:rPr>
        <w:t>PersIndex</w:t>
      </w:r>
      <w:proofErr w:type="spellEnd"/>
    </w:p>
    <w:p w:rsidR="00765333" w:rsidRDefault="0076533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Description</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 xml:space="preserve">Type of operation </w:t>
            </w:r>
            <w:r>
              <w:rPr>
                <w:rFonts w:cs="Arial"/>
                <w:szCs w:val="20"/>
              </w:rPr>
              <w:t>being requested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proofErr w:type="spellStart"/>
            <w:r>
              <w:rPr>
                <w:rFonts w:cs="Arial"/>
                <w:szCs w:val="20"/>
              </w:rPr>
              <w:t>NotUsed</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proofErr w:type="spellStart"/>
            <w:r>
              <w:rPr>
                <w:rStyle w:val="objecttype0"/>
                <w:rFonts w:cs="Arial"/>
                <w:szCs w:val="20"/>
              </w:rPr>
              <w:t>FeatureID</w:t>
            </w:r>
            <w:proofErr w:type="spellEnd"/>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Feature number being requested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Configuration value being requested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proofErr w:type="spellStart"/>
            <w:r>
              <w:rPr>
                <w:rStyle w:val="spelle"/>
                <w:rFonts w:cs="Arial"/>
                <w:iCs/>
                <w:szCs w:val="20"/>
              </w:rPr>
              <w:t>PersIndex</w:t>
            </w:r>
            <w:proofErr w:type="spellEnd"/>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Indicates which personality profile is being accessed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Style w:val="msoins00"/>
                <w:rFonts w:cs="Arial"/>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bl>
    <w:p w:rsidR="00406F39" w:rsidRDefault="00E76B4D" w:rsidP="00FC2855">
      <w:pPr>
        <w:pStyle w:val="Heading3"/>
      </w:pPr>
      <w:bookmarkStart w:id="6" w:name="_Toc482002337"/>
      <w:r w:rsidRPr="00B9479B">
        <w:lastRenderedPageBreak/>
        <w:t>FBMP-IIR-REQ-023044/A-</w:t>
      </w:r>
      <w:proofErr w:type="spellStart"/>
      <w:r w:rsidRPr="00B9479B">
        <w:t>FeatureClient_Rx</w:t>
      </w:r>
      <w:proofErr w:type="spellEnd"/>
      <w:r w:rsidRPr="00B9479B">
        <w:t xml:space="preserve"> (</w:t>
      </w:r>
      <w:proofErr w:type="spellStart"/>
      <w:r w:rsidRPr="00B9479B">
        <w:t>TcSE</w:t>
      </w:r>
      <w:proofErr w:type="spellEnd"/>
      <w:r w:rsidRPr="00B9479B">
        <w:t xml:space="preserve"> ROIN-289914)</w:t>
      </w:r>
      <w:bookmarkEnd w:id="6"/>
    </w:p>
    <w:p w:rsidR="00406F39" w:rsidRDefault="00E76B4D" w:rsidP="00FC2855">
      <w:pPr>
        <w:pStyle w:val="Heading4"/>
      </w:pPr>
      <w:r w:rsidRPr="00B9479B">
        <w:t>MD-REQ-014070/A-</w:t>
      </w:r>
      <w:proofErr w:type="spellStart"/>
      <w:r w:rsidRPr="00B9479B">
        <w:t>Feature_St</w:t>
      </w:r>
      <w:proofErr w:type="spellEnd"/>
      <w:r w:rsidRPr="00B9479B">
        <w:t xml:space="preserve"> (</w:t>
      </w:r>
      <w:proofErr w:type="spellStart"/>
      <w:r w:rsidRPr="00B9479B">
        <w:t>TcSE</w:t>
      </w:r>
      <w:proofErr w:type="spellEnd"/>
      <w:r w:rsidRPr="00B9479B">
        <w:t xml:space="preserve"> ROIN-282399-2)</w:t>
      </w:r>
    </w:p>
    <w:p w:rsidR="00765333" w:rsidRDefault="00E76B4D">
      <w:pPr>
        <w:rPr>
          <w:rFonts w:cs="Arial"/>
          <w:szCs w:val="20"/>
        </w:rPr>
      </w:pPr>
      <w:r>
        <w:rPr>
          <w:rFonts w:cs="Arial"/>
          <w:szCs w:val="20"/>
        </w:rPr>
        <w:t>Message Type: Status</w:t>
      </w:r>
    </w:p>
    <w:p w:rsidR="00765333" w:rsidRDefault="00765333">
      <w:pPr>
        <w:rPr>
          <w:rFonts w:cs="Arial"/>
          <w:szCs w:val="20"/>
        </w:rPr>
      </w:pPr>
    </w:p>
    <w:p w:rsidR="00765333" w:rsidRDefault="00E76B4D">
      <w:pPr>
        <w:rPr>
          <w:rFonts w:cs="Arial"/>
          <w:szCs w:val="20"/>
        </w:rPr>
      </w:pPr>
      <w:proofErr w:type="gramStart"/>
      <w:r>
        <w:rPr>
          <w:rFonts w:cs="Arial"/>
          <w:szCs w:val="20"/>
        </w:rPr>
        <w:t>Represents the current status of a feature (feature selected, feature setting, etc.).</w:t>
      </w:r>
      <w:proofErr w:type="gramEnd"/>
      <w:r>
        <w:rPr>
          <w:rFonts w:cs="Arial"/>
          <w:szCs w:val="20"/>
        </w:rPr>
        <w:t xml:space="preserve"> </w:t>
      </w:r>
    </w:p>
    <w:p w:rsidR="00765333" w:rsidRDefault="00765333">
      <w:pPr>
        <w:rPr>
          <w:rFonts w:cs="Arial"/>
          <w:szCs w:val="20"/>
        </w:rPr>
      </w:pPr>
    </w:p>
    <w:p w:rsidR="00765333" w:rsidRDefault="00E76B4D">
      <w:pPr>
        <w:rPr>
          <w:rFonts w:cs="Arial"/>
          <w:szCs w:val="20"/>
        </w:rPr>
      </w:pPr>
      <w:r>
        <w:rPr>
          <w:rFonts w:cs="Arial"/>
          <w:szCs w:val="20"/>
        </w:rPr>
        <w:t>Included</w:t>
      </w:r>
      <w:r>
        <w:rPr>
          <w:rFonts w:cs="Arial"/>
          <w:szCs w:val="20"/>
        </w:rPr>
        <w:t xml:space="preserve"> Parameters:</w:t>
      </w:r>
    </w:p>
    <w:p w:rsidR="00765333" w:rsidRDefault="00E76B4D">
      <w:pPr>
        <w:rPr>
          <w:rFonts w:cs="Arial"/>
          <w:szCs w:val="20"/>
        </w:rPr>
      </w:pPr>
      <w:proofErr w:type="spellStart"/>
      <w:r>
        <w:rPr>
          <w:rFonts w:cs="Arial"/>
          <w:szCs w:val="20"/>
        </w:rPr>
        <w:t>FeatureID</w:t>
      </w:r>
      <w:proofErr w:type="spellEnd"/>
    </w:p>
    <w:p w:rsidR="00765333" w:rsidRDefault="00E76B4D">
      <w:pPr>
        <w:rPr>
          <w:rFonts w:cs="Arial"/>
          <w:szCs w:val="20"/>
        </w:rPr>
      </w:pPr>
      <w:r>
        <w:rPr>
          <w:rFonts w:cs="Arial"/>
          <w:szCs w:val="20"/>
        </w:rPr>
        <w:t>Configuration</w:t>
      </w:r>
    </w:p>
    <w:p w:rsidR="00765333" w:rsidRDefault="00E76B4D">
      <w:pPr>
        <w:rPr>
          <w:rFonts w:cs="Arial"/>
          <w:szCs w:val="20"/>
        </w:rPr>
      </w:pPr>
      <w:proofErr w:type="spellStart"/>
      <w:r>
        <w:rPr>
          <w:rFonts w:cs="Arial"/>
          <w:szCs w:val="20"/>
        </w:rPr>
        <w:t>PersIndex</w:t>
      </w:r>
      <w:proofErr w:type="spellEnd"/>
    </w:p>
    <w:p w:rsidR="00765333" w:rsidRDefault="0076533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3"/>
        <w:gridCol w:w="1440"/>
        <w:gridCol w:w="1980"/>
        <w:gridCol w:w="3923"/>
      </w:tblGrid>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Name</w:t>
            </w: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Literals</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Value</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Description</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proofErr w:type="spellStart"/>
            <w:r>
              <w:rPr>
                <w:rStyle w:val="objecttype0"/>
                <w:rFonts w:cs="Arial"/>
                <w:szCs w:val="20"/>
              </w:rPr>
              <w:t>FeatureID</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Active feature number</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t>Configuration</w:t>
            </w: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Active configuration value</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proofErr w:type="spellStart"/>
            <w:r>
              <w:rPr>
                <w:rStyle w:val="spelle"/>
                <w:rFonts w:cs="Arial"/>
                <w:iCs/>
                <w:szCs w:val="20"/>
              </w:rPr>
              <w:t>PersIndex</w:t>
            </w:r>
            <w:proofErr w:type="spellEnd"/>
            <w:r>
              <w:rPr>
                <w:rStyle w:val="objecttype0"/>
                <w:rFonts w:cs="Arial"/>
                <w:szCs w:val="20"/>
              </w:rPr>
              <w:fldChar w:fldCharType="end"/>
            </w: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Indicates which personality profile is active</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PERS_1</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Style w:val="msoins00"/>
                <w:rFonts w:cs="Arial"/>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PERS_2</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0x1</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PERS_3</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0x2</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PERS_4</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0X3</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VEHICLE</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0X4</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0x5</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0x6</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0x7</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bl>
    <w:p w:rsidR="00765333" w:rsidRDefault="00765333">
      <w:pPr>
        <w:rPr>
          <w:rFonts w:cs="Arial"/>
          <w:szCs w:val="20"/>
        </w:rPr>
      </w:pPr>
    </w:p>
    <w:p w:rsidR="00765333" w:rsidRDefault="00765333"/>
    <w:p w:rsidR="00406F39" w:rsidRDefault="00E76B4D" w:rsidP="00FC2855">
      <w:pPr>
        <w:pStyle w:val="Heading3"/>
      </w:pPr>
      <w:bookmarkStart w:id="7" w:name="_Toc482002338"/>
      <w:r w:rsidRPr="00B9479B">
        <w:t>FBMP-IIR-REQ-023045/A-</w:t>
      </w:r>
      <w:proofErr w:type="spellStart"/>
      <w:r w:rsidRPr="00B9479B">
        <w:t>FeatureServer_Tx</w:t>
      </w:r>
      <w:proofErr w:type="spellEnd"/>
      <w:r w:rsidRPr="00B9479B">
        <w:t xml:space="preserve"> (</w:t>
      </w:r>
      <w:proofErr w:type="spellStart"/>
      <w:r w:rsidRPr="00B9479B">
        <w:t>TcSE</w:t>
      </w:r>
      <w:proofErr w:type="spellEnd"/>
      <w:r w:rsidRPr="00B9479B">
        <w:t xml:space="preserve"> ROIN-289953)</w:t>
      </w:r>
      <w:bookmarkEnd w:id="7"/>
    </w:p>
    <w:p w:rsidR="00406F39" w:rsidRDefault="00E76B4D" w:rsidP="00FC2855">
      <w:pPr>
        <w:pStyle w:val="Heading4"/>
      </w:pPr>
      <w:r w:rsidRPr="00B9479B">
        <w:t>MD-REQ-014070/A-</w:t>
      </w:r>
      <w:proofErr w:type="spellStart"/>
      <w:r w:rsidRPr="00B9479B">
        <w:t>Feature_St</w:t>
      </w:r>
      <w:proofErr w:type="spellEnd"/>
      <w:r w:rsidRPr="00B9479B">
        <w:t xml:space="preserve"> (</w:t>
      </w:r>
      <w:proofErr w:type="spellStart"/>
      <w:r w:rsidRPr="00B9479B">
        <w:t>TcSE</w:t>
      </w:r>
      <w:proofErr w:type="spellEnd"/>
      <w:r w:rsidRPr="00B9479B">
        <w:t xml:space="preserve"> ROIN-282399-2)</w:t>
      </w:r>
    </w:p>
    <w:p w:rsidR="00765333" w:rsidRDefault="00E76B4D">
      <w:pPr>
        <w:rPr>
          <w:rFonts w:cs="Arial"/>
          <w:szCs w:val="20"/>
        </w:rPr>
      </w:pPr>
      <w:r>
        <w:rPr>
          <w:rFonts w:cs="Arial"/>
          <w:szCs w:val="20"/>
        </w:rPr>
        <w:t>Message Type: Status</w:t>
      </w:r>
    </w:p>
    <w:p w:rsidR="00765333" w:rsidRDefault="00765333">
      <w:pPr>
        <w:rPr>
          <w:rFonts w:cs="Arial"/>
          <w:szCs w:val="20"/>
        </w:rPr>
      </w:pPr>
    </w:p>
    <w:p w:rsidR="00765333" w:rsidRDefault="00E76B4D">
      <w:pPr>
        <w:rPr>
          <w:rFonts w:cs="Arial"/>
          <w:szCs w:val="20"/>
        </w:rPr>
      </w:pPr>
      <w:proofErr w:type="gramStart"/>
      <w:r>
        <w:rPr>
          <w:rFonts w:cs="Arial"/>
          <w:szCs w:val="20"/>
        </w:rPr>
        <w:t>Represents the current status of a feature (feature selected, feature setting, etc.).</w:t>
      </w:r>
      <w:proofErr w:type="gramEnd"/>
      <w:r>
        <w:rPr>
          <w:rFonts w:cs="Arial"/>
          <w:szCs w:val="20"/>
        </w:rPr>
        <w:t xml:space="preserve"> </w:t>
      </w:r>
    </w:p>
    <w:p w:rsidR="00765333" w:rsidRDefault="00765333">
      <w:pPr>
        <w:rPr>
          <w:rFonts w:cs="Arial"/>
          <w:szCs w:val="20"/>
        </w:rPr>
      </w:pPr>
    </w:p>
    <w:p w:rsidR="00765333" w:rsidRDefault="00E76B4D">
      <w:pPr>
        <w:rPr>
          <w:rFonts w:cs="Arial"/>
          <w:szCs w:val="20"/>
        </w:rPr>
      </w:pPr>
      <w:r>
        <w:rPr>
          <w:rFonts w:cs="Arial"/>
          <w:szCs w:val="20"/>
        </w:rPr>
        <w:t>Included Parameters:</w:t>
      </w:r>
    </w:p>
    <w:p w:rsidR="00765333" w:rsidRDefault="00E76B4D">
      <w:pPr>
        <w:rPr>
          <w:rFonts w:cs="Arial"/>
          <w:szCs w:val="20"/>
        </w:rPr>
      </w:pPr>
      <w:proofErr w:type="spellStart"/>
      <w:r>
        <w:rPr>
          <w:rFonts w:cs="Arial"/>
          <w:szCs w:val="20"/>
        </w:rPr>
        <w:t>FeatureID</w:t>
      </w:r>
      <w:proofErr w:type="spellEnd"/>
    </w:p>
    <w:p w:rsidR="00765333" w:rsidRDefault="00E76B4D">
      <w:pPr>
        <w:rPr>
          <w:rFonts w:cs="Arial"/>
          <w:szCs w:val="20"/>
        </w:rPr>
      </w:pPr>
      <w:r>
        <w:rPr>
          <w:rFonts w:cs="Arial"/>
          <w:szCs w:val="20"/>
        </w:rPr>
        <w:t>Configuration</w:t>
      </w:r>
    </w:p>
    <w:p w:rsidR="00765333" w:rsidRDefault="00E76B4D">
      <w:pPr>
        <w:rPr>
          <w:rFonts w:cs="Arial"/>
          <w:szCs w:val="20"/>
        </w:rPr>
      </w:pPr>
      <w:proofErr w:type="spellStart"/>
      <w:r>
        <w:rPr>
          <w:rFonts w:cs="Arial"/>
          <w:szCs w:val="20"/>
        </w:rPr>
        <w:t>PersIndex</w:t>
      </w:r>
      <w:proofErr w:type="spellEnd"/>
    </w:p>
    <w:p w:rsidR="00765333" w:rsidRDefault="0076533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3"/>
        <w:gridCol w:w="1440"/>
        <w:gridCol w:w="1980"/>
        <w:gridCol w:w="3923"/>
      </w:tblGrid>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Name</w:t>
            </w: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Literals</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Value</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Description</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proofErr w:type="spellStart"/>
            <w:r>
              <w:rPr>
                <w:rStyle w:val="objecttype0"/>
                <w:rFonts w:cs="Arial"/>
                <w:szCs w:val="20"/>
              </w:rPr>
              <w:t>FeatureID</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Active feature number</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t>Configuration</w:t>
            </w: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Active configuration value</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proofErr w:type="spellStart"/>
            <w:r>
              <w:rPr>
                <w:rStyle w:val="spelle"/>
                <w:rFonts w:cs="Arial"/>
                <w:iCs/>
                <w:szCs w:val="20"/>
              </w:rPr>
              <w:t>PersIndex</w:t>
            </w:r>
            <w:proofErr w:type="spellEnd"/>
            <w:r>
              <w:rPr>
                <w:rStyle w:val="objecttype0"/>
                <w:rFonts w:cs="Arial"/>
                <w:szCs w:val="20"/>
              </w:rPr>
              <w:fldChar w:fldCharType="end"/>
            </w: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3923"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Indicates which personality profile is active</w:t>
            </w: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PERS_1</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Style w:val="msoins00"/>
                <w:rFonts w:cs="Arial"/>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PERS_2</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0x1</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PERS_3</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0x2</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PERS_4</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0X3</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VEHICLE</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0X4</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0x5</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0x6</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83"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98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0x7</w:t>
            </w:r>
          </w:p>
        </w:tc>
        <w:tc>
          <w:tcPr>
            <w:tcW w:w="3923"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bl>
    <w:p w:rsidR="00406F39" w:rsidRDefault="00E76B4D" w:rsidP="00FC2855">
      <w:pPr>
        <w:pStyle w:val="Heading3"/>
      </w:pPr>
      <w:bookmarkStart w:id="8" w:name="_Toc482002339"/>
      <w:r w:rsidRPr="00B9479B">
        <w:lastRenderedPageBreak/>
        <w:t>FBMP-IIR-REQ-023046/A-</w:t>
      </w:r>
      <w:proofErr w:type="spellStart"/>
      <w:r w:rsidRPr="00B9479B">
        <w:t>FeatureServer_Rx</w:t>
      </w:r>
      <w:proofErr w:type="spellEnd"/>
      <w:r w:rsidRPr="00B9479B">
        <w:t xml:space="preserve"> (</w:t>
      </w:r>
      <w:proofErr w:type="spellStart"/>
      <w:r w:rsidRPr="00B9479B">
        <w:t>TcSE</w:t>
      </w:r>
      <w:proofErr w:type="spellEnd"/>
      <w:r w:rsidRPr="00B9479B">
        <w:t xml:space="preserve"> </w:t>
      </w:r>
      <w:r w:rsidRPr="00B9479B">
        <w:t>ROIN-289954)</w:t>
      </w:r>
      <w:bookmarkEnd w:id="8"/>
    </w:p>
    <w:p w:rsidR="00406F39" w:rsidRDefault="00E76B4D" w:rsidP="00FC2855">
      <w:pPr>
        <w:pStyle w:val="Heading4"/>
      </w:pPr>
      <w:r w:rsidRPr="00B9479B">
        <w:t>MD-REQ-014068/A-</w:t>
      </w:r>
      <w:proofErr w:type="spellStart"/>
      <w:r w:rsidRPr="00B9479B">
        <w:t>Feature_Rq</w:t>
      </w:r>
      <w:proofErr w:type="spellEnd"/>
      <w:r w:rsidRPr="00B9479B">
        <w:t xml:space="preserve"> (</w:t>
      </w:r>
      <w:proofErr w:type="spellStart"/>
      <w:r w:rsidRPr="00B9479B">
        <w:t>TcSE</w:t>
      </w:r>
      <w:proofErr w:type="spellEnd"/>
      <w:r w:rsidRPr="00B9479B">
        <w:t xml:space="preserve"> ROIN-282333-2)</w:t>
      </w:r>
    </w:p>
    <w:p w:rsidR="00765333" w:rsidRDefault="00E76B4D">
      <w:pPr>
        <w:rPr>
          <w:rFonts w:cs="Arial"/>
          <w:szCs w:val="20"/>
        </w:rPr>
      </w:pPr>
      <w:r>
        <w:rPr>
          <w:rFonts w:cs="Arial"/>
          <w:szCs w:val="20"/>
        </w:rPr>
        <w:t>Message Type: Request</w:t>
      </w:r>
    </w:p>
    <w:p w:rsidR="00765333" w:rsidRDefault="00765333">
      <w:pPr>
        <w:rPr>
          <w:rFonts w:cs="Arial"/>
          <w:szCs w:val="20"/>
        </w:rPr>
      </w:pPr>
    </w:p>
    <w:p w:rsidR="00765333" w:rsidRDefault="00E76B4D">
      <w:pPr>
        <w:rPr>
          <w:rFonts w:cs="Arial"/>
          <w:szCs w:val="20"/>
        </w:rPr>
      </w:pPr>
      <w:r>
        <w:rPr>
          <w:rFonts w:cs="Arial"/>
          <w:szCs w:val="20"/>
        </w:rPr>
        <w:t xml:space="preserve">Represents the request to command a feature change (select new feature, change feature setting, query features, etc.). </w:t>
      </w:r>
    </w:p>
    <w:p w:rsidR="00765333" w:rsidRDefault="00765333">
      <w:pPr>
        <w:rPr>
          <w:rFonts w:cs="Arial"/>
          <w:szCs w:val="20"/>
        </w:rPr>
      </w:pPr>
    </w:p>
    <w:p w:rsidR="00765333" w:rsidRDefault="00E76B4D">
      <w:pPr>
        <w:rPr>
          <w:rFonts w:cs="Arial"/>
          <w:szCs w:val="20"/>
        </w:rPr>
      </w:pPr>
      <w:r>
        <w:rPr>
          <w:rFonts w:cs="Arial"/>
          <w:szCs w:val="20"/>
        </w:rPr>
        <w:t>Included Parameters:</w:t>
      </w:r>
    </w:p>
    <w:p w:rsidR="00765333" w:rsidRDefault="00E76B4D">
      <w:pPr>
        <w:rPr>
          <w:rFonts w:cs="Arial"/>
          <w:szCs w:val="20"/>
        </w:rPr>
      </w:pPr>
      <w:r>
        <w:rPr>
          <w:rFonts w:cs="Arial"/>
          <w:szCs w:val="20"/>
        </w:rPr>
        <w:t>Operation</w:t>
      </w:r>
    </w:p>
    <w:p w:rsidR="00765333" w:rsidRDefault="00E76B4D">
      <w:pPr>
        <w:rPr>
          <w:rFonts w:cs="Arial"/>
          <w:szCs w:val="20"/>
        </w:rPr>
      </w:pPr>
      <w:proofErr w:type="spellStart"/>
      <w:r>
        <w:rPr>
          <w:rFonts w:cs="Arial"/>
          <w:szCs w:val="20"/>
        </w:rPr>
        <w:t>FeatureID</w:t>
      </w:r>
      <w:proofErr w:type="spellEnd"/>
    </w:p>
    <w:p w:rsidR="00765333" w:rsidRDefault="00E76B4D">
      <w:pPr>
        <w:rPr>
          <w:rFonts w:cs="Arial"/>
          <w:szCs w:val="20"/>
        </w:rPr>
      </w:pPr>
      <w:r>
        <w:rPr>
          <w:rFonts w:cs="Arial"/>
          <w:szCs w:val="20"/>
        </w:rPr>
        <w:t>Configuration</w:t>
      </w:r>
    </w:p>
    <w:p w:rsidR="00765333" w:rsidRDefault="00E76B4D">
      <w:pPr>
        <w:rPr>
          <w:rFonts w:cs="Arial"/>
          <w:szCs w:val="20"/>
        </w:rPr>
      </w:pPr>
      <w:proofErr w:type="spellStart"/>
      <w:r>
        <w:rPr>
          <w:rFonts w:cs="Arial"/>
          <w:szCs w:val="20"/>
        </w:rPr>
        <w:t>PersIndex</w:t>
      </w:r>
      <w:proofErr w:type="spellEnd"/>
    </w:p>
    <w:p w:rsidR="00765333" w:rsidRDefault="00765333">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Fonts w:cs="Arial"/>
                <w:b/>
                <w:szCs w:val="20"/>
              </w:rPr>
              <w:t>Description</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 xml:space="preserve">Type of operation </w:t>
            </w:r>
            <w:r>
              <w:rPr>
                <w:rFonts w:cs="Arial"/>
                <w:szCs w:val="20"/>
              </w:rPr>
              <w:t>being requested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proofErr w:type="spellStart"/>
            <w:r>
              <w:rPr>
                <w:rFonts w:cs="Arial"/>
                <w:szCs w:val="20"/>
              </w:rPr>
              <w:t>NotUsed</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proofErr w:type="spellStart"/>
            <w:r>
              <w:rPr>
                <w:rStyle w:val="objecttype0"/>
                <w:rFonts w:cs="Arial"/>
                <w:szCs w:val="20"/>
              </w:rPr>
              <w:t>FeatureID</w:t>
            </w:r>
            <w:proofErr w:type="spellEnd"/>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Feature number being requested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Configuration value being requested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765333" w:rsidRDefault="00765333">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proofErr w:type="spellStart"/>
            <w:r>
              <w:rPr>
                <w:rStyle w:val="spelle"/>
                <w:rFonts w:cs="Arial"/>
                <w:iCs/>
                <w:szCs w:val="20"/>
              </w:rPr>
              <w:t>PersIndex</w:t>
            </w:r>
            <w:proofErr w:type="spellEnd"/>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765333" w:rsidRDefault="00E76B4D">
            <w:pPr>
              <w:rPr>
                <w:rFonts w:cs="Arial"/>
                <w:szCs w:val="20"/>
              </w:rPr>
            </w:pPr>
            <w:r>
              <w:rPr>
                <w:rFonts w:cs="Arial"/>
                <w:szCs w:val="20"/>
              </w:rPr>
              <w:t>Indicates which personality profile is being accessed</w:t>
            </w: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Style w:val="msoins00"/>
                <w:rFonts w:cs="Arial"/>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r w:rsidR="00765333">
        <w:trPr>
          <w:jc w:val="center"/>
        </w:trPr>
        <w:tc>
          <w:tcPr>
            <w:tcW w:w="1517" w:type="dxa"/>
            <w:tcBorders>
              <w:top w:val="single" w:sz="4" w:space="0" w:color="auto"/>
              <w:left w:val="single" w:sz="4" w:space="0" w:color="auto"/>
              <w:bottom w:val="single" w:sz="4" w:space="0" w:color="auto"/>
              <w:right w:val="single" w:sz="4" w:space="0" w:color="auto"/>
            </w:tcBorders>
          </w:tcPr>
          <w:p w:rsidR="00765333" w:rsidRDefault="00765333">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765333" w:rsidRDefault="00E76B4D">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765333" w:rsidRDefault="00765333">
            <w:pPr>
              <w:rPr>
                <w:rFonts w:cs="Arial"/>
                <w:szCs w:val="20"/>
              </w:rPr>
            </w:pPr>
          </w:p>
        </w:tc>
      </w:tr>
    </w:tbl>
    <w:p w:rsidR="00765333" w:rsidRDefault="00765333">
      <w:pPr>
        <w:rPr>
          <w:rFonts w:cs="Arial"/>
          <w:szCs w:val="20"/>
        </w:rPr>
      </w:pPr>
    </w:p>
    <w:p w:rsidR="00406F39" w:rsidRDefault="00E76B4D" w:rsidP="00FC2855">
      <w:pPr>
        <w:pStyle w:val="Heading1"/>
      </w:pPr>
      <w:bookmarkStart w:id="9" w:name="_Toc482002340"/>
      <w:r>
        <w:lastRenderedPageBreak/>
        <w:t>General Requirements</w:t>
      </w:r>
      <w:bookmarkEnd w:id="9"/>
    </w:p>
    <w:p w:rsidR="00FC2855" w:rsidRPr="00FC2855" w:rsidRDefault="00FC2855" w:rsidP="00FC2855">
      <w:pPr>
        <w:pStyle w:val="Heading2"/>
        <w:rPr>
          <w:b w:val="0"/>
          <w:u w:val="single"/>
        </w:rPr>
      </w:pPr>
      <w:bookmarkStart w:id="10" w:name="_Toc482002341"/>
      <w:r w:rsidRPr="00FC2855">
        <w:rPr>
          <w:b w:val="0"/>
          <w:u w:val="single"/>
        </w:rPr>
        <w:t>FBMP-REQ-023034/A-</w:t>
      </w:r>
      <w:proofErr w:type="spellStart"/>
      <w:r w:rsidRPr="00FC2855">
        <w:rPr>
          <w:b w:val="0"/>
          <w:u w:val="single"/>
        </w:rPr>
        <w:t>FeatureID</w:t>
      </w:r>
      <w:proofErr w:type="spellEnd"/>
      <w:r w:rsidRPr="00FC2855">
        <w:rPr>
          <w:b w:val="0"/>
          <w:u w:val="single"/>
        </w:rPr>
        <w:t xml:space="preserve"> Definition (</w:t>
      </w:r>
      <w:proofErr w:type="spellStart"/>
      <w:r w:rsidRPr="00FC2855">
        <w:rPr>
          <w:b w:val="0"/>
          <w:u w:val="single"/>
        </w:rPr>
        <w:t>TcSE</w:t>
      </w:r>
      <w:proofErr w:type="spellEnd"/>
      <w:r w:rsidRPr="00FC2855">
        <w:rPr>
          <w:b w:val="0"/>
          <w:u w:val="single"/>
        </w:rPr>
        <w:t xml:space="preserve"> ROIN-287211-1)</w:t>
      </w:r>
      <w:bookmarkEnd w:id="10"/>
    </w:p>
    <w:p w:rsidR="00765333" w:rsidRDefault="00E76B4D">
      <w:pPr>
        <w:rPr>
          <w:rFonts w:cs="Arial"/>
          <w:szCs w:val="20"/>
        </w:rPr>
      </w:pPr>
      <w:r>
        <w:rPr>
          <w:rFonts w:cs="Arial"/>
          <w:szCs w:val="20"/>
        </w:rPr>
        <w:t>Each feature using the FBMP structure has a unique Feature ID assigned to it.  For example in the table below individual features under t</w:t>
      </w:r>
      <w:r>
        <w:rPr>
          <w:rFonts w:cs="Arial"/>
          <w:szCs w:val="20"/>
        </w:rPr>
        <w:t xml:space="preserve">he Feature Name column have a unique Feature ID assigned to it. Using this strategy one message can contain many features in a single network message.  Since the Feature ID has a 16 bit resolution (0x0000 - 0xFFFF), there could potentially be up to 65,535 </w:t>
      </w:r>
      <w:r>
        <w:rPr>
          <w:rFonts w:cs="Arial"/>
          <w:szCs w:val="20"/>
        </w:rPr>
        <w:t>(0xFFFF) features using a single network message.</w:t>
      </w:r>
    </w:p>
    <w:p w:rsidR="00765333" w:rsidRDefault="00765333">
      <w:pPr>
        <w:rPr>
          <w:rFonts w:cs="Arial"/>
          <w:szCs w:val="20"/>
        </w:rPr>
      </w:pPr>
    </w:p>
    <w:p w:rsidR="00765333" w:rsidRDefault="00E76B4D">
      <w:pPr>
        <w:rPr>
          <w:rFonts w:cs="Arial"/>
          <w:szCs w:val="20"/>
        </w:rPr>
      </w:pPr>
      <w:r>
        <w:rPr>
          <w:rFonts w:cs="Arial"/>
          <w:szCs w:val="20"/>
        </w:rPr>
        <w:t xml:space="preserve">The feature ID number is used between Feature Client and Feature Server for the purpose of identifying specific features to perform different operations such as “Query” and “Set” for the selected feature. </w:t>
      </w:r>
    </w:p>
    <w:p w:rsidR="00765333" w:rsidRDefault="00765333">
      <w:pPr>
        <w:rPr>
          <w:rFonts w:cs="Arial"/>
          <w:szCs w:val="20"/>
        </w:rPr>
      </w:pPr>
    </w:p>
    <w:p w:rsidR="00765333" w:rsidRDefault="00765333">
      <w:pPr>
        <w:rPr>
          <w:rFonts w:cs="Arial"/>
          <w:szCs w:val="20"/>
        </w:rPr>
      </w:pPr>
    </w:p>
    <w:p w:rsidR="00765333" w:rsidRDefault="00E76B4D">
      <w:pPr>
        <w:rPr>
          <w:rFonts w:cs="Arial"/>
          <w:szCs w:val="20"/>
        </w:rPr>
      </w:pPr>
      <w:r>
        <w:rPr>
          <w:rFonts w:cs="Arial"/>
          <w:szCs w:val="20"/>
        </w:rPr>
        <w:t>Example of feature ID’s:</w:t>
      </w:r>
    </w:p>
    <w:tbl>
      <w:tblPr>
        <w:tblW w:w="0" w:type="auto"/>
        <w:jc w:val="center"/>
        <w:tblInd w:w="-165" w:type="dxa"/>
        <w:tblLayout w:type="fixed"/>
        <w:tblCellMar>
          <w:left w:w="30" w:type="dxa"/>
          <w:right w:w="30" w:type="dxa"/>
        </w:tblCellMar>
        <w:tblLook w:val="04A0" w:firstRow="1" w:lastRow="0" w:firstColumn="1" w:lastColumn="0" w:noHBand="0" w:noVBand="1"/>
      </w:tblPr>
      <w:tblGrid>
        <w:gridCol w:w="2895"/>
        <w:gridCol w:w="1080"/>
        <w:gridCol w:w="1440"/>
        <w:gridCol w:w="2700"/>
      </w:tblGrid>
      <w:tr w:rsidR="00765333">
        <w:trPr>
          <w:trHeight w:val="250"/>
          <w:jc w:val="center"/>
        </w:trPr>
        <w:tc>
          <w:tcPr>
            <w:tcW w:w="2895"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r>
              <w:rPr>
                <w:rFonts w:cs="Arial"/>
                <w:color w:val="000000"/>
                <w:szCs w:val="20"/>
              </w:rPr>
              <w:t>Feature Name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r>
              <w:rPr>
                <w:rFonts w:cs="Arial"/>
                <w:color w:val="000000"/>
                <w:szCs w:val="20"/>
              </w:rPr>
              <w:t>Feature ID</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proofErr w:type="spellStart"/>
            <w:r>
              <w:rPr>
                <w:rFonts w:cs="Arial"/>
                <w:color w:val="000000"/>
                <w:szCs w:val="20"/>
              </w:rPr>
              <w:t>Config</w:t>
            </w:r>
            <w:proofErr w:type="spellEnd"/>
            <w:r>
              <w:rPr>
                <w:rFonts w:cs="Arial"/>
                <w:color w:val="000000"/>
                <w:szCs w:val="20"/>
              </w:rPr>
              <w:t xml:space="preserve"> Number</w:t>
            </w:r>
          </w:p>
        </w:tc>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proofErr w:type="spellStart"/>
            <w:r>
              <w:rPr>
                <w:rFonts w:cs="Arial"/>
                <w:color w:val="000000"/>
                <w:szCs w:val="20"/>
              </w:rPr>
              <w:t>Config</w:t>
            </w:r>
            <w:proofErr w:type="spellEnd"/>
            <w:r>
              <w:rPr>
                <w:rFonts w:cs="Arial"/>
                <w:color w:val="000000"/>
                <w:szCs w:val="20"/>
              </w:rPr>
              <w:t xml:space="preserve"> Value</w:t>
            </w:r>
          </w:p>
        </w:tc>
      </w:tr>
      <w:tr w:rsidR="00765333">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proofErr w:type="spellStart"/>
            <w:r>
              <w:rPr>
                <w:rFonts w:cs="Arial"/>
                <w:color w:val="000000"/>
                <w:szCs w:val="20"/>
              </w:rPr>
              <w:t>Nav</w:t>
            </w:r>
            <w:proofErr w:type="spellEnd"/>
            <w:r>
              <w:rPr>
                <w:rFonts w:cs="Arial"/>
                <w:color w:val="000000"/>
                <w:szCs w:val="20"/>
              </w:rPr>
              <w:t xml:space="preserve"> </w:t>
            </w:r>
            <w:proofErr w:type="spellStart"/>
            <w:r>
              <w:rPr>
                <w:rFonts w:cs="Arial"/>
                <w:color w:val="000000"/>
                <w:szCs w:val="20"/>
              </w:rPr>
              <w:t>Prefs</w:t>
            </w:r>
            <w:proofErr w:type="spellEnd"/>
            <w:r>
              <w:rPr>
                <w:rFonts w:cs="Arial"/>
                <w:color w:val="000000"/>
                <w:szCs w:val="20"/>
              </w:rPr>
              <w:t xml:space="preserve"> - Auto Fill State/Province</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0x0302</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Off</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On</w:t>
            </w:r>
          </w:p>
        </w:tc>
      </w:tr>
      <w:tr w:rsidR="00765333">
        <w:trPr>
          <w:trHeight w:val="382"/>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proofErr w:type="spellStart"/>
            <w:r>
              <w:rPr>
                <w:rFonts w:cs="Arial"/>
                <w:color w:val="000000"/>
                <w:szCs w:val="20"/>
              </w:rPr>
              <w:t>Nav</w:t>
            </w:r>
            <w:proofErr w:type="spellEnd"/>
            <w:r>
              <w:rPr>
                <w:rFonts w:cs="Arial"/>
                <w:color w:val="000000"/>
                <w:szCs w:val="20"/>
              </w:rPr>
              <w:t xml:space="preserve"> </w:t>
            </w:r>
            <w:proofErr w:type="spellStart"/>
            <w:r>
              <w:rPr>
                <w:rFonts w:cs="Arial"/>
                <w:color w:val="000000"/>
                <w:szCs w:val="20"/>
              </w:rPr>
              <w:t>Prefs</w:t>
            </w:r>
            <w:proofErr w:type="spellEnd"/>
            <w:r>
              <w:rPr>
                <w:rFonts w:cs="Arial"/>
                <w:color w:val="000000"/>
                <w:szCs w:val="20"/>
              </w:rPr>
              <w:t xml:space="preserve"> - Parking POI Notification</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0x0306</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Off</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On</w:t>
            </w:r>
          </w:p>
        </w:tc>
      </w:tr>
      <w:tr w:rsidR="00765333">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 xml:space="preserve">Route </w:t>
            </w:r>
            <w:proofErr w:type="spellStart"/>
            <w:r>
              <w:rPr>
                <w:rFonts w:cs="Arial"/>
                <w:color w:val="000000"/>
                <w:szCs w:val="20"/>
              </w:rPr>
              <w:t>Prefs</w:t>
            </w:r>
            <w:proofErr w:type="spellEnd"/>
            <w:r>
              <w:rPr>
                <w:rFonts w:cs="Arial"/>
                <w:color w:val="000000"/>
                <w:szCs w:val="20"/>
              </w:rPr>
              <w:t xml:space="preserve"> - Preferred Route</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0x0309</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 xml:space="preserve">Shortest </w:t>
            </w:r>
            <w:r>
              <w:rPr>
                <w:rFonts w:cs="Arial"/>
                <w:color w:val="000000"/>
                <w:szCs w:val="20"/>
              </w:rPr>
              <w:t>Distance</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Fastest Time</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Ecological</w:t>
            </w:r>
          </w:p>
        </w:tc>
      </w:tr>
      <w:tr w:rsidR="00765333">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 xml:space="preserve">Route </w:t>
            </w:r>
            <w:proofErr w:type="spellStart"/>
            <w:r>
              <w:rPr>
                <w:rFonts w:cs="Arial"/>
                <w:color w:val="000000"/>
                <w:szCs w:val="20"/>
              </w:rPr>
              <w:t>Prefs</w:t>
            </w:r>
            <w:proofErr w:type="spellEnd"/>
            <w:r>
              <w:rPr>
                <w:rFonts w:cs="Arial"/>
                <w:color w:val="000000"/>
                <w:szCs w:val="20"/>
              </w:rPr>
              <w:t xml:space="preserve"> - Avoid Freeways</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0x030A</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Off</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On</w:t>
            </w:r>
          </w:p>
        </w:tc>
      </w:tr>
      <w:tr w:rsidR="00765333">
        <w:trPr>
          <w:trHeight w:val="24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 xml:space="preserve">Route </w:t>
            </w:r>
            <w:proofErr w:type="spellStart"/>
            <w:r>
              <w:rPr>
                <w:rFonts w:cs="Arial"/>
                <w:color w:val="000000"/>
                <w:szCs w:val="20"/>
              </w:rPr>
              <w:t>Prefs</w:t>
            </w:r>
            <w:proofErr w:type="spellEnd"/>
            <w:r>
              <w:rPr>
                <w:rFonts w:cs="Arial"/>
                <w:color w:val="000000"/>
                <w:szCs w:val="20"/>
              </w:rPr>
              <w:t xml:space="preserve"> - Avoid </w:t>
            </w:r>
            <w:proofErr w:type="spellStart"/>
            <w:r>
              <w:rPr>
                <w:rFonts w:cs="Arial"/>
                <w:color w:val="000000"/>
                <w:szCs w:val="20"/>
              </w:rPr>
              <w:t>Tollroads</w:t>
            </w:r>
            <w:proofErr w:type="spellEnd"/>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0x030B</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Off</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On</w:t>
            </w:r>
          </w:p>
        </w:tc>
      </w:tr>
      <w:tr w:rsidR="00765333">
        <w:trPr>
          <w:trHeight w:val="307"/>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 xml:space="preserve">Route </w:t>
            </w:r>
            <w:proofErr w:type="spellStart"/>
            <w:r>
              <w:rPr>
                <w:rFonts w:cs="Arial"/>
                <w:color w:val="000000"/>
                <w:szCs w:val="20"/>
              </w:rPr>
              <w:t>Prefs</w:t>
            </w:r>
            <w:proofErr w:type="spellEnd"/>
            <w:r>
              <w:rPr>
                <w:rFonts w:cs="Arial"/>
                <w:color w:val="000000"/>
                <w:szCs w:val="20"/>
              </w:rPr>
              <w:t xml:space="preserve"> - Avoid Ferries / Car trains</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0x030C</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Off</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On</w:t>
            </w:r>
          </w:p>
        </w:tc>
      </w:tr>
    </w:tbl>
    <w:p w:rsidR="00765333" w:rsidRDefault="00765333">
      <w:pPr>
        <w:jc w:val="center"/>
        <w:rPr>
          <w:rFonts w:cs="Arial"/>
          <w:szCs w:val="20"/>
        </w:rPr>
      </w:pPr>
    </w:p>
    <w:p w:rsidR="00765333" w:rsidRDefault="00765333">
      <w:pPr>
        <w:rPr>
          <w:rFonts w:cs="Arial"/>
          <w:szCs w:val="20"/>
        </w:rPr>
      </w:pPr>
    </w:p>
    <w:p w:rsidR="00765333" w:rsidRDefault="00765333"/>
    <w:p w:rsidR="00FC2855" w:rsidRPr="00FC2855" w:rsidRDefault="00FC2855" w:rsidP="00FC2855">
      <w:pPr>
        <w:pStyle w:val="Heading2"/>
        <w:rPr>
          <w:b w:val="0"/>
          <w:u w:val="single"/>
        </w:rPr>
      </w:pPr>
      <w:bookmarkStart w:id="11" w:name="_Toc482002342"/>
      <w:r w:rsidRPr="00FC2855">
        <w:rPr>
          <w:b w:val="0"/>
          <w:u w:val="single"/>
        </w:rPr>
        <w:t>FBMP-REQ-023035/D-Operation Definition (</w:t>
      </w:r>
      <w:proofErr w:type="spellStart"/>
      <w:r w:rsidRPr="00FC2855">
        <w:rPr>
          <w:b w:val="0"/>
          <w:u w:val="single"/>
        </w:rPr>
        <w:t>TcSE</w:t>
      </w:r>
      <w:proofErr w:type="spellEnd"/>
      <w:r w:rsidRPr="00FC2855">
        <w:rPr>
          <w:b w:val="0"/>
          <w:u w:val="single"/>
        </w:rPr>
        <w:t xml:space="preserve"> ROIN-287213-1)</w:t>
      </w:r>
      <w:bookmarkEnd w:id="11"/>
    </w:p>
    <w:p w:rsidR="00996F9B" w:rsidRDefault="00E76B4D">
      <w:pPr>
        <w:rPr>
          <w:rFonts w:cs="Arial"/>
        </w:rPr>
      </w:pPr>
      <w:r>
        <w:rPr>
          <w:rFonts w:cs="Arial"/>
        </w:rPr>
        <w:t xml:space="preserve">The Operation signal instructs what operation the Feature Client is requesting be performed by the Feature Server. </w:t>
      </w:r>
    </w:p>
    <w:p w:rsidR="00996F9B" w:rsidRDefault="00E76B4D">
      <w:pPr>
        <w:rPr>
          <w:rFonts w:cs="Arial"/>
        </w:rPr>
      </w:pPr>
    </w:p>
    <w:p w:rsidR="00996F9B" w:rsidRDefault="00E76B4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184"/>
        <w:gridCol w:w="1906"/>
        <w:gridCol w:w="4964"/>
      </w:tblGrid>
      <w:tr w:rsidR="00996F9B">
        <w:trPr>
          <w:jc w:val="center"/>
        </w:trPr>
        <w:tc>
          <w:tcPr>
            <w:tcW w:w="1517" w:type="dxa"/>
            <w:tcBorders>
              <w:top w:val="single" w:sz="4" w:space="0" w:color="auto"/>
              <w:left w:val="single" w:sz="4" w:space="0" w:color="auto"/>
              <w:bottom w:val="single" w:sz="4" w:space="0" w:color="auto"/>
              <w:right w:val="single" w:sz="4" w:space="0" w:color="auto"/>
            </w:tcBorders>
            <w:hideMark/>
          </w:tcPr>
          <w:p w:rsidR="00996F9B" w:rsidRDefault="00E76B4D">
            <w:pPr>
              <w:rPr>
                <w:rFonts w:cs="Arial"/>
                <w:b/>
              </w:rPr>
            </w:pPr>
            <w:r>
              <w:rPr>
                <w:rFonts w:cs="Arial"/>
                <w:b/>
              </w:rPr>
              <w:t>Name</w:t>
            </w: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rPr>
                <w:rFonts w:cs="Arial"/>
                <w:b/>
              </w:rPr>
            </w:pPr>
            <w:r>
              <w:rPr>
                <w:rFonts w:cs="Arial"/>
                <w:b/>
              </w:rPr>
              <w:t>Literals</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rPr>
                <w:rFonts w:cs="Arial"/>
                <w:b/>
              </w:rPr>
            </w:pPr>
            <w:r>
              <w:rPr>
                <w:rFonts w:cs="Arial"/>
                <w:b/>
              </w:rPr>
              <w:t>Value</w:t>
            </w:r>
          </w:p>
        </w:tc>
        <w:tc>
          <w:tcPr>
            <w:tcW w:w="4964" w:type="dxa"/>
            <w:tcBorders>
              <w:top w:val="single" w:sz="4" w:space="0" w:color="auto"/>
              <w:left w:val="single" w:sz="4" w:space="0" w:color="auto"/>
              <w:bottom w:val="single" w:sz="4" w:space="0" w:color="auto"/>
              <w:right w:val="single" w:sz="4" w:space="0" w:color="auto"/>
            </w:tcBorders>
            <w:hideMark/>
          </w:tcPr>
          <w:p w:rsidR="00996F9B" w:rsidRDefault="00E76B4D">
            <w:pPr>
              <w:rPr>
                <w:rFonts w:cs="Arial"/>
                <w:b/>
              </w:rPr>
            </w:pPr>
            <w:r>
              <w:rPr>
                <w:rFonts w:cs="Arial"/>
                <w:b/>
              </w:rPr>
              <w:t>Description</w:t>
            </w:r>
          </w:p>
        </w:tc>
      </w:tr>
      <w:tr w:rsidR="00996F9B">
        <w:trPr>
          <w:jc w:val="center"/>
        </w:trPr>
        <w:tc>
          <w:tcPr>
            <w:tcW w:w="1517" w:type="dxa"/>
            <w:tcBorders>
              <w:top w:val="single" w:sz="4" w:space="0" w:color="auto"/>
              <w:left w:val="single" w:sz="4" w:space="0" w:color="auto"/>
              <w:bottom w:val="single" w:sz="4" w:space="0" w:color="auto"/>
              <w:right w:val="single" w:sz="4" w:space="0" w:color="auto"/>
            </w:tcBorders>
            <w:hideMark/>
          </w:tcPr>
          <w:p w:rsidR="00996F9B" w:rsidRDefault="00E76B4D">
            <w:pPr>
              <w:rPr>
                <w:rFonts w:cs="Arial"/>
                <w:b/>
              </w:rPr>
            </w:pPr>
            <w:r>
              <w:rPr>
                <w:rFonts w:cs="Arial"/>
              </w:rPr>
              <w:t>Operation</w:t>
            </w: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996F9B" w:rsidRDefault="00E76B4D">
            <w:pPr>
              <w:rPr>
                <w:rFonts w:cs="Arial"/>
              </w:rPr>
            </w:pPr>
            <w:r>
              <w:rPr>
                <w:rFonts w:cs="Arial"/>
              </w:rPr>
              <w:t>Type of operation being requested</w:t>
            </w: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Null</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0x0</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Query</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0x1</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Set</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0x2</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Upload</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0x3</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Restore</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0x4</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Copy</w:t>
            </w:r>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0x5</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r w:rsidR="00996F9B">
        <w:trPr>
          <w:jc w:val="center"/>
        </w:trPr>
        <w:tc>
          <w:tcPr>
            <w:tcW w:w="1517"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proofErr w:type="spellStart"/>
            <w:r>
              <w:rPr>
                <w:rFonts w:cs="Arial"/>
              </w:rPr>
              <w:t>NotUsed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996F9B" w:rsidRDefault="00E76B4D">
            <w:pPr>
              <w:jc w:val="center"/>
              <w:rPr>
                <w:rFonts w:cs="Arial"/>
              </w:rPr>
            </w:pPr>
            <w:r>
              <w:rPr>
                <w:rFonts w:cs="Arial"/>
              </w:rPr>
              <w:t>0x6 – 0x7</w:t>
            </w:r>
          </w:p>
        </w:tc>
        <w:tc>
          <w:tcPr>
            <w:tcW w:w="4964" w:type="dxa"/>
            <w:tcBorders>
              <w:top w:val="single" w:sz="4" w:space="0" w:color="auto"/>
              <w:left w:val="single" w:sz="4" w:space="0" w:color="auto"/>
              <w:bottom w:val="single" w:sz="4" w:space="0" w:color="auto"/>
              <w:right w:val="single" w:sz="4" w:space="0" w:color="auto"/>
            </w:tcBorders>
          </w:tcPr>
          <w:p w:rsidR="00996F9B" w:rsidRDefault="00E76B4D">
            <w:pPr>
              <w:rPr>
                <w:rFonts w:cs="Arial"/>
              </w:rPr>
            </w:pPr>
          </w:p>
        </w:tc>
      </w:tr>
    </w:tbl>
    <w:p w:rsidR="00996F9B" w:rsidRDefault="00E76B4D"/>
    <w:p w:rsidR="00996F9B" w:rsidRDefault="00E76B4D"/>
    <w:p w:rsidR="00140606" w:rsidRDefault="00E76B4D">
      <w:r w:rsidRPr="00A77A93">
        <w:t xml:space="preserve">For Set and </w:t>
      </w:r>
      <w:r w:rsidRPr="00A77A93">
        <w:rPr>
          <w:rFonts w:cs="Arial"/>
        </w:rPr>
        <w:t>Query see</w:t>
      </w:r>
      <w:r>
        <w:rPr>
          <w:rFonts w:cs="Arial"/>
        </w:rPr>
        <w:t xml:space="preserve"> “</w:t>
      </w:r>
      <w:r w:rsidRPr="00422AB6">
        <w:rPr>
          <w:rFonts w:cs="Arial"/>
          <w:u w:val="single"/>
        </w:rPr>
        <w:t>FBMP-FUN-023014-Set Operation</w:t>
      </w:r>
      <w:r>
        <w:rPr>
          <w:rFonts w:cs="Arial"/>
        </w:rPr>
        <w:t>” and “</w:t>
      </w:r>
      <w:r w:rsidRPr="00422AB6">
        <w:rPr>
          <w:rFonts w:cs="Arial"/>
          <w:u w:val="single"/>
        </w:rPr>
        <w:t>FBMP-FUN-023019-Query Operation</w:t>
      </w:r>
      <w:r>
        <w:rPr>
          <w:rFonts w:cs="Arial"/>
        </w:rPr>
        <w:t xml:space="preserve">” </w:t>
      </w:r>
      <w:r w:rsidRPr="00A77A93">
        <w:rPr>
          <w:rFonts w:cs="Arial"/>
        </w:rPr>
        <w:t>for definitions for those operations</w:t>
      </w:r>
      <w:r w:rsidRPr="00A77A93">
        <w:t>.</w:t>
      </w:r>
      <w:r>
        <w:t xml:space="preserve">  </w:t>
      </w:r>
    </w:p>
    <w:p w:rsidR="00996F9B" w:rsidRPr="000558CD" w:rsidRDefault="00E76B4D" w:rsidP="00140606">
      <w:pPr>
        <w:numPr>
          <w:ilvl w:val="0"/>
          <w:numId w:val="71"/>
        </w:numPr>
        <w:rPr>
          <w:rFonts w:cs="Arial"/>
        </w:rPr>
      </w:pPr>
      <w:r>
        <w:rPr>
          <w:rFonts w:cs="Arial"/>
        </w:rPr>
        <w:t xml:space="preserve">Note: </w:t>
      </w:r>
      <w:r w:rsidRPr="00140606">
        <w:rPr>
          <w:rFonts w:cs="Arial"/>
        </w:rPr>
        <w:t xml:space="preserve">The FBMP Feature Client shall be capable of performing </w:t>
      </w:r>
      <w:r w:rsidRPr="00140606">
        <w:rPr>
          <w:rFonts w:cs="Arial"/>
        </w:rPr>
        <w:t xml:space="preserve">multiple QUERY or SET actions at once.  An input from the driver, for example, shall never be “lost” if the FBMP Feature </w:t>
      </w:r>
      <w:r>
        <w:rPr>
          <w:rFonts w:cs="Arial"/>
        </w:rPr>
        <w:t>Client is</w:t>
      </w:r>
      <w:r w:rsidRPr="000558CD">
        <w:rPr>
          <w:rFonts w:cs="Arial"/>
        </w:rPr>
        <w:t xml:space="preserve"> performing a QUERY.</w:t>
      </w:r>
    </w:p>
    <w:p w:rsidR="00996F9B" w:rsidRDefault="00E76B4D"/>
    <w:p w:rsidR="00996F9B" w:rsidRDefault="00E76B4D">
      <w:r>
        <w:t>For Upload, Restore and Copy see the Enhanced Memory SPSS.  These operations are only applicable if enha</w:t>
      </w:r>
      <w:r>
        <w:t>nced memory is supported.</w:t>
      </w:r>
    </w:p>
    <w:p w:rsidR="00996F9B" w:rsidRDefault="00E76B4D"/>
    <w:p w:rsidR="00FC2855" w:rsidRPr="00FC2855" w:rsidRDefault="00FC2855" w:rsidP="00FC2855">
      <w:pPr>
        <w:pStyle w:val="Heading2"/>
        <w:rPr>
          <w:b w:val="0"/>
          <w:u w:val="single"/>
        </w:rPr>
      </w:pPr>
      <w:bookmarkStart w:id="12" w:name="_Toc482002343"/>
      <w:r w:rsidRPr="00FC2855">
        <w:rPr>
          <w:b w:val="0"/>
          <w:u w:val="single"/>
        </w:rPr>
        <w:t>FBMP-REQ-023036/A-Configuration Number (</w:t>
      </w:r>
      <w:proofErr w:type="spellStart"/>
      <w:r w:rsidRPr="00FC2855">
        <w:rPr>
          <w:b w:val="0"/>
          <w:u w:val="single"/>
        </w:rPr>
        <w:t>TcSE</w:t>
      </w:r>
      <w:proofErr w:type="spellEnd"/>
      <w:r w:rsidRPr="00FC2855">
        <w:rPr>
          <w:b w:val="0"/>
          <w:u w:val="single"/>
        </w:rPr>
        <w:t xml:space="preserve"> ROIN-287214-1)</w:t>
      </w:r>
      <w:bookmarkEnd w:id="12"/>
    </w:p>
    <w:p w:rsidR="00765333" w:rsidRDefault="00E76B4D">
      <w:pPr>
        <w:rPr>
          <w:rFonts w:cs="Arial"/>
          <w:szCs w:val="20"/>
        </w:rPr>
      </w:pPr>
      <w:r>
        <w:rPr>
          <w:rFonts w:cs="Arial"/>
          <w:szCs w:val="20"/>
        </w:rPr>
        <w:t xml:space="preserve">The Configuration Number indicates the encoding value of the feature ID. </w:t>
      </w:r>
    </w:p>
    <w:p w:rsidR="00765333" w:rsidRDefault="00765333">
      <w:pPr>
        <w:rPr>
          <w:rFonts w:cs="Arial"/>
          <w:szCs w:val="20"/>
        </w:rPr>
      </w:pPr>
    </w:p>
    <w:tbl>
      <w:tblPr>
        <w:tblW w:w="0" w:type="auto"/>
        <w:jc w:val="center"/>
        <w:tblInd w:w="-165" w:type="dxa"/>
        <w:tblLayout w:type="fixed"/>
        <w:tblCellMar>
          <w:left w:w="30" w:type="dxa"/>
          <w:right w:w="30" w:type="dxa"/>
        </w:tblCellMar>
        <w:tblLook w:val="04A0" w:firstRow="1" w:lastRow="0" w:firstColumn="1" w:lastColumn="0" w:noHBand="0" w:noVBand="1"/>
      </w:tblPr>
      <w:tblGrid>
        <w:gridCol w:w="2895"/>
        <w:gridCol w:w="1080"/>
        <w:gridCol w:w="1440"/>
        <w:gridCol w:w="2700"/>
      </w:tblGrid>
      <w:tr w:rsidR="00765333">
        <w:trPr>
          <w:trHeight w:val="250"/>
          <w:jc w:val="center"/>
        </w:trPr>
        <w:tc>
          <w:tcPr>
            <w:tcW w:w="2895"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r>
              <w:rPr>
                <w:rFonts w:cs="Arial"/>
                <w:color w:val="000000"/>
                <w:szCs w:val="20"/>
              </w:rPr>
              <w:t>Feature Name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r>
              <w:rPr>
                <w:rFonts w:cs="Arial"/>
                <w:color w:val="000000"/>
                <w:szCs w:val="20"/>
              </w:rPr>
              <w:t>Feature ID</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b/>
                <w:color w:val="000000"/>
                <w:szCs w:val="20"/>
              </w:rPr>
            </w:pPr>
            <w:proofErr w:type="spellStart"/>
            <w:r>
              <w:rPr>
                <w:rFonts w:cs="Arial"/>
                <w:b/>
                <w:color w:val="000000"/>
                <w:szCs w:val="20"/>
              </w:rPr>
              <w:t>Config</w:t>
            </w:r>
            <w:proofErr w:type="spellEnd"/>
            <w:r>
              <w:rPr>
                <w:rFonts w:cs="Arial"/>
                <w:b/>
                <w:color w:val="000000"/>
                <w:szCs w:val="20"/>
              </w:rPr>
              <w:t xml:space="preserve"> Number</w:t>
            </w:r>
          </w:p>
        </w:tc>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765333" w:rsidRDefault="00E76B4D">
            <w:pPr>
              <w:autoSpaceDE w:val="0"/>
              <w:autoSpaceDN w:val="0"/>
              <w:adjustRightInd w:val="0"/>
              <w:jc w:val="center"/>
              <w:rPr>
                <w:rFonts w:cs="Arial"/>
                <w:color w:val="000000"/>
                <w:szCs w:val="20"/>
              </w:rPr>
            </w:pPr>
            <w:proofErr w:type="spellStart"/>
            <w:r>
              <w:rPr>
                <w:rFonts w:cs="Arial"/>
                <w:color w:val="000000"/>
                <w:szCs w:val="20"/>
              </w:rPr>
              <w:t>Config</w:t>
            </w:r>
            <w:proofErr w:type="spellEnd"/>
            <w:r>
              <w:rPr>
                <w:rFonts w:cs="Arial"/>
                <w:color w:val="000000"/>
                <w:szCs w:val="20"/>
              </w:rPr>
              <w:t xml:space="preserve"> Value</w:t>
            </w:r>
          </w:p>
        </w:tc>
      </w:tr>
      <w:tr w:rsidR="00765333">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proofErr w:type="spellStart"/>
            <w:r>
              <w:rPr>
                <w:rFonts w:cs="Arial"/>
                <w:color w:val="000000"/>
                <w:szCs w:val="20"/>
              </w:rPr>
              <w:t>Nav</w:t>
            </w:r>
            <w:proofErr w:type="spellEnd"/>
            <w:r>
              <w:rPr>
                <w:rFonts w:cs="Arial"/>
                <w:color w:val="000000"/>
                <w:szCs w:val="20"/>
              </w:rPr>
              <w:t xml:space="preserve"> </w:t>
            </w:r>
            <w:proofErr w:type="spellStart"/>
            <w:r>
              <w:rPr>
                <w:rFonts w:cs="Arial"/>
                <w:color w:val="000000"/>
                <w:szCs w:val="20"/>
              </w:rPr>
              <w:t>Prefs</w:t>
            </w:r>
            <w:proofErr w:type="spellEnd"/>
            <w:r>
              <w:rPr>
                <w:rFonts w:cs="Arial"/>
                <w:color w:val="000000"/>
                <w:szCs w:val="20"/>
              </w:rPr>
              <w:t xml:space="preserve"> - Auto Fill State/Province</w:t>
            </w:r>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0x0302</w:t>
            </w: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Off</w:t>
            </w:r>
          </w:p>
        </w:tc>
      </w:tr>
      <w:tr w:rsidR="00765333">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65333" w:rsidRDefault="00765333">
            <w:pPr>
              <w:rPr>
                <w:rFonts w:cs="Arial"/>
                <w:color w:val="000000"/>
                <w:szCs w:val="2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65333" w:rsidRDefault="00E76B4D">
            <w:pPr>
              <w:autoSpaceDE w:val="0"/>
              <w:autoSpaceDN w:val="0"/>
              <w:adjustRightInd w:val="0"/>
              <w:jc w:val="center"/>
              <w:rPr>
                <w:rFonts w:cs="Arial"/>
                <w:color w:val="000000"/>
                <w:szCs w:val="20"/>
              </w:rPr>
            </w:pPr>
            <w:r>
              <w:rPr>
                <w:rFonts w:cs="Arial"/>
                <w:color w:val="000000"/>
                <w:szCs w:val="20"/>
              </w:rPr>
              <w:t>On</w:t>
            </w:r>
          </w:p>
        </w:tc>
      </w:tr>
    </w:tbl>
    <w:p w:rsidR="00765333" w:rsidRDefault="00765333"/>
    <w:p w:rsidR="00765333" w:rsidRDefault="00765333"/>
    <w:p w:rsidR="00FC2855" w:rsidRPr="00FC2855" w:rsidRDefault="00FC2855" w:rsidP="00FC2855">
      <w:pPr>
        <w:pStyle w:val="Heading2"/>
        <w:rPr>
          <w:b w:val="0"/>
          <w:u w:val="single"/>
        </w:rPr>
      </w:pPr>
      <w:bookmarkStart w:id="13" w:name="_Toc482002344"/>
      <w:r w:rsidRPr="00FC2855">
        <w:rPr>
          <w:b w:val="0"/>
          <w:u w:val="single"/>
        </w:rPr>
        <w:t>FBMP-REQ-023037/C-</w:t>
      </w:r>
      <w:proofErr w:type="spellStart"/>
      <w:r w:rsidRPr="00FC2855">
        <w:rPr>
          <w:b w:val="0"/>
          <w:u w:val="single"/>
        </w:rPr>
        <w:t>PersIndex</w:t>
      </w:r>
      <w:proofErr w:type="spellEnd"/>
      <w:r w:rsidRPr="00FC2855">
        <w:rPr>
          <w:b w:val="0"/>
          <w:u w:val="single"/>
        </w:rPr>
        <w:t xml:space="preserve"> Definition (</w:t>
      </w:r>
      <w:proofErr w:type="spellStart"/>
      <w:r w:rsidRPr="00FC2855">
        <w:rPr>
          <w:b w:val="0"/>
          <w:u w:val="single"/>
        </w:rPr>
        <w:t>TcSE</w:t>
      </w:r>
      <w:proofErr w:type="spellEnd"/>
      <w:r w:rsidRPr="00FC2855">
        <w:rPr>
          <w:b w:val="0"/>
          <w:u w:val="single"/>
        </w:rPr>
        <w:t xml:space="preserve"> ROIN-287215-1)</w:t>
      </w:r>
      <w:bookmarkEnd w:id="13"/>
    </w:p>
    <w:p w:rsidR="004D1916" w:rsidRDefault="00E76B4D">
      <w:pPr>
        <w:rPr>
          <w:rFonts w:cs="Arial"/>
        </w:rPr>
      </w:pPr>
      <w:r>
        <w:rPr>
          <w:rFonts w:cs="Arial"/>
        </w:rPr>
        <w:t xml:space="preserve">The </w:t>
      </w:r>
      <w:proofErr w:type="spellStart"/>
      <w:r>
        <w:rPr>
          <w:rFonts w:cs="Arial"/>
        </w:rPr>
        <w:t>PersIndex</w:t>
      </w:r>
      <w:proofErr w:type="spellEnd"/>
      <w:r>
        <w:rPr>
          <w:rFonts w:cs="Arial"/>
        </w:rPr>
        <w:t xml:space="preserve"> Definition indicates which (personality) profile is active.  </w:t>
      </w:r>
    </w:p>
    <w:p w:rsidR="006F474E" w:rsidRDefault="00E76B4D">
      <w:pPr>
        <w:rPr>
          <w:rFonts w:cs="Arial"/>
        </w:rPr>
      </w:pPr>
    </w:p>
    <w:p w:rsidR="006F474E" w:rsidRDefault="00E76B4D">
      <w:pPr>
        <w:rPr>
          <w:rFonts w:cs="Arial"/>
        </w:rPr>
      </w:pPr>
      <w:r>
        <w:rPr>
          <w:rFonts w:cs="Arial"/>
        </w:rPr>
        <w:t xml:space="preserve">If Enhanced Memory is not supported on a vehicle the </w:t>
      </w:r>
      <w:proofErr w:type="spellStart"/>
      <w:r>
        <w:rPr>
          <w:rFonts w:cs="Arial"/>
        </w:rPr>
        <w:t>PerIndex</w:t>
      </w:r>
      <w:proofErr w:type="spellEnd"/>
      <w:r>
        <w:rPr>
          <w:rFonts w:cs="Arial"/>
        </w:rPr>
        <w:t xml:space="preserve"> shall equal vehicle.  </w:t>
      </w:r>
    </w:p>
    <w:p w:rsidR="004D1916" w:rsidRDefault="00E76B4D" w:rsidP="006F474E">
      <w:pPr>
        <w:numPr>
          <w:ilvl w:val="0"/>
          <w:numId w:val="73"/>
        </w:numPr>
        <w:rPr>
          <w:rFonts w:cs="Arial"/>
        </w:rPr>
      </w:pPr>
      <w:r w:rsidRPr="006F474E">
        <w:rPr>
          <w:rFonts w:cs="Arial"/>
        </w:rPr>
        <w:t xml:space="preserve">For the “Set” and “Query” operation the </w:t>
      </w:r>
      <w:proofErr w:type="spellStart"/>
      <w:r w:rsidRPr="006F474E">
        <w:rPr>
          <w:rFonts w:cs="Arial"/>
        </w:rPr>
        <w:t>PersIndex</w:t>
      </w:r>
      <w:proofErr w:type="spellEnd"/>
      <w:r w:rsidRPr="006F474E">
        <w:rPr>
          <w:rFonts w:cs="Arial"/>
        </w:rPr>
        <w:t xml:space="preserve"> shall be set to “Vehicle” when enhanced memory is not supported</w:t>
      </w:r>
    </w:p>
    <w:p w:rsidR="008C7D4A" w:rsidRPr="003463D6" w:rsidRDefault="00E76B4D" w:rsidP="006F474E">
      <w:pPr>
        <w:numPr>
          <w:ilvl w:val="0"/>
          <w:numId w:val="73"/>
        </w:numPr>
        <w:rPr>
          <w:rFonts w:cs="Arial"/>
        </w:rPr>
      </w:pPr>
      <w:r>
        <w:rPr>
          <w:rFonts w:cs="Arial"/>
        </w:rPr>
        <w:t xml:space="preserve">The </w:t>
      </w:r>
      <w:proofErr w:type="spellStart"/>
      <w:r>
        <w:rPr>
          <w:rFonts w:cs="Arial"/>
        </w:rPr>
        <w:t>Feature.St</w:t>
      </w:r>
      <w:proofErr w:type="spellEnd"/>
      <w:r>
        <w:rPr>
          <w:rFonts w:cs="Arial"/>
        </w:rPr>
        <w:t xml:space="preserve"> message shall have </w:t>
      </w:r>
      <w:proofErr w:type="spellStart"/>
      <w:r>
        <w:rPr>
          <w:rFonts w:cs="Arial"/>
        </w:rPr>
        <w:t>PersIndex</w:t>
      </w:r>
      <w:proofErr w:type="spellEnd"/>
      <w:r>
        <w:rPr>
          <w:rFonts w:cs="Arial"/>
        </w:rPr>
        <w:t xml:space="preserve"> equal to “</w:t>
      </w:r>
      <w:r w:rsidRPr="003463D6">
        <w:rPr>
          <w:rFonts w:cs="Arial"/>
        </w:rPr>
        <w:t>Vehicle” when enhanced memory is not supported.</w:t>
      </w:r>
    </w:p>
    <w:p w:rsidR="006F474E" w:rsidRDefault="00E76B4D">
      <w:pPr>
        <w:rPr>
          <w:rFonts w:cs="Arial"/>
        </w:rPr>
      </w:pPr>
    </w:p>
    <w:p w:rsidR="006F474E" w:rsidRDefault="00E76B4D">
      <w:pPr>
        <w:rPr>
          <w:rFonts w:cs="Arial"/>
        </w:rPr>
      </w:pPr>
      <w:r>
        <w:rPr>
          <w:rFonts w:cs="Arial"/>
        </w:rPr>
        <w:t xml:space="preserve">If Enhanced Memory is supported on a vehicle then the </w:t>
      </w:r>
      <w:proofErr w:type="spellStart"/>
      <w:r>
        <w:rPr>
          <w:rFonts w:cs="Arial"/>
        </w:rPr>
        <w:t>PersIndex</w:t>
      </w:r>
      <w:proofErr w:type="spellEnd"/>
      <w:r>
        <w:rPr>
          <w:rFonts w:cs="Arial"/>
        </w:rPr>
        <w:t xml:space="preserve"> shall equal the active p</w:t>
      </w:r>
      <w:r>
        <w:rPr>
          <w:rFonts w:cs="Arial"/>
        </w:rPr>
        <w:t>ersonality.</w:t>
      </w:r>
    </w:p>
    <w:p w:rsidR="006F474E" w:rsidRDefault="00E76B4D" w:rsidP="006F474E">
      <w:pPr>
        <w:numPr>
          <w:ilvl w:val="0"/>
          <w:numId w:val="73"/>
        </w:numPr>
        <w:rPr>
          <w:rFonts w:cs="Arial"/>
        </w:rPr>
      </w:pPr>
      <w:r w:rsidRPr="006F474E">
        <w:rPr>
          <w:rFonts w:cs="Arial"/>
        </w:rPr>
        <w:t xml:space="preserve">For the “Set” and “Query” operation the </w:t>
      </w:r>
      <w:proofErr w:type="spellStart"/>
      <w:r w:rsidRPr="006F474E">
        <w:rPr>
          <w:rFonts w:cs="Arial"/>
        </w:rPr>
        <w:t>PersIndex</w:t>
      </w:r>
      <w:proofErr w:type="spellEnd"/>
      <w:r w:rsidRPr="006F474E">
        <w:rPr>
          <w:rFonts w:cs="Arial"/>
        </w:rPr>
        <w:t xml:space="preserve"> shall be set </w:t>
      </w:r>
      <w:r>
        <w:rPr>
          <w:rFonts w:cs="Arial"/>
        </w:rPr>
        <w:t xml:space="preserve">to the active personality when </w:t>
      </w:r>
      <w:r w:rsidRPr="006F474E">
        <w:rPr>
          <w:rFonts w:cs="Arial"/>
        </w:rPr>
        <w:t>enhanced memory is supported</w:t>
      </w:r>
      <w:r>
        <w:rPr>
          <w:rFonts w:cs="Arial"/>
        </w:rPr>
        <w:t>.</w:t>
      </w:r>
    </w:p>
    <w:p w:rsidR="008C7D4A" w:rsidRPr="006F474E" w:rsidRDefault="00E76B4D" w:rsidP="006F474E">
      <w:pPr>
        <w:numPr>
          <w:ilvl w:val="0"/>
          <w:numId w:val="73"/>
        </w:numPr>
        <w:rPr>
          <w:rFonts w:cs="Arial"/>
        </w:rPr>
      </w:pPr>
      <w:r>
        <w:rPr>
          <w:rFonts w:cs="Arial"/>
        </w:rPr>
        <w:t xml:space="preserve">The </w:t>
      </w:r>
      <w:proofErr w:type="spellStart"/>
      <w:r>
        <w:rPr>
          <w:rFonts w:cs="Arial"/>
        </w:rPr>
        <w:t>Feature.St</w:t>
      </w:r>
      <w:proofErr w:type="spellEnd"/>
      <w:r>
        <w:rPr>
          <w:rFonts w:cs="Arial"/>
        </w:rPr>
        <w:t xml:space="preserve"> message shall have </w:t>
      </w:r>
      <w:proofErr w:type="spellStart"/>
      <w:r>
        <w:rPr>
          <w:rFonts w:cs="Arial"/>
        </w:rPr>
        <w:t>PersIndex</w:t>
      </w:r>
      <w:proofErr w:type="spellEnd"/>
      <w:r>
        <w:rPr>
          <w:rFonts w:cs="Arial"/>
        </w:rPr>
        <w:t xml:space="preserve"> equal to the active personality profile when </w:t>
      </w:r>
      <w:r w:rsidRPr="006F474E">
        <w:rPr>
          <w:rFonts w:cs="Arial"/>
        </w:rPr>
        <w:t>enhanced memory is supported</w:t>
      </w:r>
      <w:r>
        <w:rPr>
          <w:rFonts w:cs="Arial"/>
        </w:rPr>
        <w:t>.</w:t>
      </w:r>
    </w:p>
    <w:p w:rsidR="006F474E" w:rsidRDefault="00E76B4D" w:rsidP="006F474E">
      <w:pPr>
        <w:rPr>
          <w:rFonts w:cs="Arial"/>
        </w:rPr>
      </w:pPr>
    </w:p>
    <w:p w:rsidR="006F474E" w:rsidRDefault="00E76B4D" w:rsidP="006F474E">
      <w:pPr>
        <w:rPr>
          <w:rFonts w:cs="Arial"/>
        </w:rPr>
      </w:pPr>
      <w:r>
        <w:rPr>
          <w:rFonts w:cs="Arial"/>
        </w:rPr>
        <w:t xml:space="preserve">If Enhanced Memory is supported on a vehicle but the Feature Server module receiving </w:t>
      </w:r>
      <w:proofErr w:type="spellStart"/>
      <w:r>
        <w:rPr>
          <w:rFonts w:cs="Arial"/>
        </w:rPr>
        <w:t>Feature.Rq</w:t>
      </w:r>
      <w:proofErr w:type="spellEnd"/>
      <w:r>
        <w:rPr>
          <w:rFonts w:cs="Arial"/>
        </w:rPr>
        <w:t xml:space="preserve"> does not support enhanced memory then the Feature Server shall treat the </w:t>
      </w:r>
      <w:proofErr w:type="spellStart"/>
      <w:r>
        <w:rPr>
          <w:rFonts w:cs="Arial"/>
        </w:rPr>
        <w:t>PersIndex</w:t>
      </w:r>
      <w:proofErr w:type="spellEnd"/>
      <w:r>
        <w:rPr>
          <w:rFonts w:cs="Arial"/>
        </w:rPr>
        <w:t xml:space="preserve"> as a don’t care for the “Set” and “Query” and shall still perform the operati</w:t>
      </w:r>
      <w:r>
        <w:rPr>
          <w:rFonts w:cs="Arial"/>
        </w:rPr>
        <w:t xml:space="preserve">on.  </w:t>
      </w:r>
    </w:p>
    <w:p w:rsidR="006F474E" w:rsidRDefault="00E76B4D" w:rsidP="006F474E">
      <w:pPr>
        <w:rPr>
          <w:rFonts w:cs="Arial"/>
        </w:rPr>
      </w:pPr>
    </w:p>
    <w:p w:rsidR="006F474E" w:rsidRPr="006F474E" w:rsidRDefault="00E76B4D" w:rsidP="006F474E">
      <w:pPr>
        <w:rPr>
          <w:rFonts w:cs="Arial"/>
        </w:rPr>
      </w:pPr>
      <w:r>
        <w:rPr>
          <w:rFonts w:cs="Arial"/>
        </w:rPr>
        <w:t xml:space="preserve">If Enhanced Memory is supported on a vehicle but the Feature Server module receiving </w:t>
      </w:r>
      <w:proofErr w:type="spellStart"/>
      <w:r>
        <w:rPr>
          <w:rFonts w:cs="Arial"/>
        </w:rPr>
        <w:t>Feature.Rq</w:t>
      </w:r>
      <w:proofErr w:type="spellEnd"/>
      <w:r>
        <w:rPr>
          <w:rFonts w:cs="Arial"/>
        </w:rPr>
        <w:t xml:space="preserve"> does not support enhanced memory then the Feature Server shall set the </w:t>
      </w:r>
      <w:proofErr w:type="spellStart"/>
      <w:r>
        <w:rPr>
          <w:rFonts w:cs="Arial"/>
        </w:rPr>
        <w:t>PersIndex</w:t>
      </w:r>
      <w:proofErr w:type="spellEnd"/>
      <w:r>
        <w:rPr>
          <w:rFonts w:cs="Arial"/>
        </w:rPr>
        <w:t xml:space="preserve"> equal to “Vehicle” in the </w:t>
      </w:r>
      <w:proofErr w:type="spellStart"/>
      <w:r>
        <w:rPr>
          <w:rFonts w:cs="Arial"/>
        </w:rPr>
        <w:t>Feature.St</w:t>
      </w:r>
      <w:proofErr w:type="spellEnd"/>
      <w:r>
        <w:rPr>
          <w:rFonts w:cs="Arial"/>
        </w:rPr>
        <w:t xml:space="preserve"> message regardless of the active pe</w:t>
      </w:r>
      <w:r>
        <w:rPr>
          <w:rFonts w:cs="Arial"/>
        </w:rPr>
        <w:t xml:space="preserve">rsonality profile.  </w:t>
      </w:r>
    </w:p>
    <w:p w:rsidR="006F474E" w:rsidRPr="006F474E" w:rsidRDefault="00E76B4D" w:rsidP="006F474E">
      <w:pPr>
        <w:rPr>
          <w:rFonts w:cs="Arial"/>
        </w:rPr>
      </w:pPr>
    </w:p>
    <w:p w:rsidR="004D1916" w:rsidRDefault="00E76B4D">
      <w:pPr>
        <w:rPr>
          <w:rFonts w:cs="Arial"/>
        </w:rPr>
      </w:pPr>
      <w:r>
        <w:rPr>
          <w:rFonts w:cs="Arial"/>
        </w:rPr>
        <w:t>Note: the above rules shall be followed unless noted otherwise in a feature specification/SPSS.</w:t>
      </w:r>
    </w:p>
    <w:p w:rsidR="004D1916" w:rsidRDefault="00E76B4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184"/>
        <w:gridCol w:w="1906"/>
        <w:gridCol w:w="4964"/>
      </w:tblGrid>
      <w:tr w:rsidR="004D1916">
        <w:trPr>
          <w:jc w:val="center"/>
        </w:trPr>
        <w:tc>
          <w:tcPr>
            <w:tcW w:w="1517"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b/>
              </w:rPr>
            </w:pPr>
            <w:r>
              <w:rPr>
                <w:rFonts w:cs="Arial"/>
                <w:b/>
              </w:rPr>
              <w:t>Name</w:t>
            </w: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b/>
              </w:rPr>
            </w:pPr>
            <w:r>
              <w:rPr>
                <w:rFonts w:cs="Arial"/>
                <w:b/>
              </w:rPr>
              <w:t>Literals</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b/>
              </w:rPr>
            </w:pPr>
            <w:r>
              <w:rPr>
                <w:rFonts w:cs="Arial"/>
                <w:b/>
              </w:rPr>
              <w:t>Value</w:t>
            </w:r>
          </w:p>
        </w:tc>
        <w:tc>
          <w:tcPr>
            <w:tcW w:w="496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b/>
              </w:rPr>
            </w:pPr>
            <w:r>
              <w:rPr>
                <w:rFonts w:cs="Arial"/>
                <w:b/>
              </w:rPr>
              <w:t>Description</w:t>
            </w:r>
          </w:p>
        </w:tc>
      </w:tr>
      <w:tr w:rsidR="004D1916">
        <w:trPr>
          <w:jc w:val="center"/>
        </w:trPr>
        <w:tc>
          <w:tcPr>
            <w:tcW w:w="1517"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fldChar w:fldCharType="begin" w:fldLock="1"/>
            </w:r>
            <w:r>
              <w:rPr>
                <w:rFonts w:cs="Arial"/>
              </w:rPr>
              <w:instrText>MERGEFIELD MethParameter.Name</w:instrText>
            </w:r>
            <w:r>
              <w:rPr>
                <w:rFonts w:cs="Arial"/>
              </w:rPr>
              <w:fldChar w:fldCharType="separate"/>
            </w:r>
            <w:proofErr w:type="spellStart"/>
            <w:r>
              <w:rPr>
                <w:rFonts w:cs="Arial"/>
              </w:rPr>
              <w:t>PersIndex</w:t>
            </w:r>
            <w:proofErr w:type="spellEnd"/>
            <w:r>
              <w:rPr>
                <w:rFonts w:cs="Arial"/>
              </w:rPr>
              <w:fldChar w:fldCharType="end"/>
            </w: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w:t>
            </w:r>
          </w:p>
        </w:tc>
        <w:tc>
          <w:tcPr>
            <w:tcW w:w="496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Indicates which personality profile is being accessed</w:t>
            </w: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PERS_1</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0x0</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PERS_2</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0x1</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PERS_3</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0x2</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PERS_4</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0X3</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VEHICLE</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0X4</w:t>
            </w:r>
          </w:p>
        </w:tc>
        <w:tc>
          <w:tcPr>
            <w:tcW w:w="496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When no Enhanced Memory Vehicle is always set</w:t>
            </w: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0x5</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0x6</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r w:rsidR="004D1916">
        <w:trPr>
          <w:jc w:val="center"/>
        </w:trPr>
        <w:tc>
          <w:tcPr>
            <w:tcW w:w="1517"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4D1916" w:rsidRDefault="00E76B4D">
            <w:pPr>
              <w:rPr>
                <w:rFonts w:cs="Arial"/>
              </w:rPr>
            </w:pPr>
            <w:r>
              <w:rPr>
                <w:rFonts w:cs="Arial"/>
              </w:rPr>
              <w:t>0x7</w:t>
            </w:r>
          </w:p>
        </w:tc>
        <w:tc>
          <w:tcPr>
            <w:tcW w:w="4964" w:type="dxa"/>
            <w:tcBorders>
              <w:top w:val="single" w:sz="4" w:space="0" w:color="auto"/>
              <w:left w:val="single" w:sz="4" w:space="0" w:color="auto"/>
              <w:bottom w:val="single" w:sz="4" w:space="0" w:color="auto"/>
              <w:right w:val="single" w:sz="4" w:space="0" w:color="auto"/>
            </w:tcBorders>
          </w:tcPr>
          <w:p w:rsidR="004D1916" w:rsidRDefault="00E76B4D">
            <w:pPr>
              <w:rPr>
                <w:rFonts w:cs="Arial"/>
              </w:rPr>
            </w:pPr>
          </w:p>
        </w:tc>
      </w:tr>
    </w:tbl>
    <w:p w:rsidR="004D1916" w:rsidRDefault="00E76B4D">
      <w:pPr>
        <w:rPr>
          <w:rFonts w:cs="Arial"/>
        </w:rPr>
      </w:pPr>
    </w:p>
    <w:p w:rsidR="004D1916" w:rsidRDefault="00E76B4D">
      <w:pPr>
        <w:rPr>
          <w:rFonts w:cs="Arial"/>
        </w:rPr>
      </w:pPr>
    </w:p>
    <w:p w:rsidR="004D1916" w:rsidRDefault="00E76B4D"/>
    <w:p w:rsidR="00FC2855" w:rsidRPr="00FC2855" w:rsidRDefault="00FC2855" w:rsidP="00FC2855">
      <w:pPr>
        <w:pStyle w:val="Heading2"/>
        <w:rPr>
          <w:b w:val="0"/>
          <w:u w:val="single"/>
        </w:rPr>
      </w:pPr>
      <w:bookmarkStart w:id="14" w:name="_Toc482002345"/>
      <w:r w:rsidRPr="00FC2855">
        <w:rPr>
          <w:b w:val="0"/>
          <w:u w:val="single"/>
        </w:rPr>
        <w:t>FBMP-REQ-023038/C-</w:t>
      </w:r>
      <w:proofErr w:type="spellStart"/>
      <w:r w:rsidRPr="00FC2855">
        <w:rPr>
          <w:b w:val="0"/>
          <w:u w:val="single"/>
        </w:rPr>
        <w:t>Feature_Rq</w:t>
      </w:r>
      <w:proofErr w:type="spellEnd"/>
      <w:r w:rsidRPr="00FC2855">
        <w:rPr>
          <w:b w:val="0"/>
          <w:u w:val="single"/>
        </w:rPr>
        <w:t xml:space="preserve"> message properties (</w:t>
      </w:r>
      <w:proofErr w:type="spellStart"/>
      <w:r w:rsidRPr="00FC2855">
        <w:rPr>
          <w:b w:val="0"/>
          <w:u w:val="single"/>
        </w:rPr>
        <w:t>TcSE</w:t>
      </w:r>
      <w:proofErr w:type="spellEnd"/>
      <w:r w:rsidRPr="00FC2855">
        <w:rPr>
          <w:b w:val="0"/>
          <w:u w:val="single"/>
        </w:rPr>
        <w:t xml:space="preserve"> ROIN-287216-1)</w:t>
      </w:r>
      <w:bookmarkEnd w:id="14"/>
    </w:p>
    <w:p w:rsidR="003F345A" w:rsidRDefault="00E76B4D">
      <w:pPr>
        <w:spacing w:before="240" w:after="60"/>
        <w:ind w:left="1008" w:hanging="1008"/>
        <w:outlineLvl w:val="4"/>
        <w:rPr>
          <w:rFonts w:cs="Arial"/>
          <w:b/>
          <w:bCs/>
          <w:iCs/>
          <w:szCs w:val="26"/>
        </w:rPr>
      </w:pPr>
      <w:proofErr w:type="spellStart"/>
      <w:r>
        <w:rPr>
          <w:rFonts w:cs="Arial"/>
          <w:b/>
          <w:bCs/>
          <w:iCs/>
          <w:szCs w:val="26"/>
        </w:rPr>
        <w:t>Feature_Rq</w:t>
      </w:r>
      <w:proofErr w:type="spellEnd"/>
    </w:p>
    <w:p w:rsidR="003F345A" w:rsidRDefault="00E76B4D">
      <w:pPr>
        <w:rPr>
          <w:rFonts w:cs="Arial"/>
        </w:rPr>
      </w:pPr>
      <w:r>
        <w:rPr>
          <w:rFonts w:cs="Arial"/>
        </w:rPr>
        <w:t>Message Type: Request</w:t>
      </w:r>
    </w:p>
    <w:p w:rsidR="003F345A" w:rsidRDefault="00E76B4D">
      <w:pPr>
        <w:rPr>
          <w:rFonts w:cs="Arial"/>
        </w:rPr>
      </w:pPr>
    </w:p>
    <w:p w:rsidR="003F345A" w:rsidRDefault="00E76B4D">
      <w:pPr>
        <w:rPr>
          <w:rFonts w:cs="Arial"/>
        </w:rPr>
      </w:pPr>
      <w:r>
        <w:rPr>
          <w:rFonts w:cs="Arial"/>
        </w:rPr>
        <w:t xml:space="preserve">Represents the request to command a feature change (select new feature, change feature setting, query features, etc.). </w:t>
      </w:r>
    </w:p>
    <w:p w:rsidR="003F345A" w:rsidRDefault="00E76B4D">
      <w:pPr>
        <w:rPr>
          <w:rFonts w:cs="Arial"/>
        </w:rPr>
      </w:pPr>
    </w:p>
    <w:p w:rsidR="003F345A" w:rsidRDefault="00E76B4D">
      <w:pPr>
        <w:rPr>
          <w:rFonts w:cs="Arial"/>
        </w:rPr>
      </w:pPr>
      <w:r>
        <w:rPr>
          <w:rFonts w:cs="Arial"/>
        </w:rPr>
        <w:lastRenderedPageBreak/>
        <w:t>Included Parameters:</w:t>
      </w:r>
    </w:p>
    <w:p w:rsidR="003F345A" w:rsidRDefault="00E76B4D">
      <w:pPr>
        <w:rPr>
          <w:rFonts w:cs="Arial"/>
        </w:rPr>
      </w:pPr>
      <w:r>
        <w:rPr>
          <w:rFonts w:cs="Arial"/>
        </w:rPr>
        <w:t>Operation</w:t>
      </w:r>
    </w:p>
    <w:p w:rsidR="003F345A" w:rsidRDefault="00E76B4D">
      <w:pPr>
        <w:rPr>
          <w:rFonts w:cs="Arial"/>
        </w:rPr>
      </w:pPr>
      <w:proofErr w:type="spellStart"/>
      <w:r>
        <w:rPr>
          <w:rFonts w:cs="Arial"/>
        </w:rPr>
        <w:t>FeatureID</w:t>
      </w:r>
      <w:proofErr w:type="spellEnd"/>
    </w:p>
    <w:p w:rsidR="003F345A" w:rsidRDefault="00E76B4D">
      <w:pPr>
        <w:rPr>
          <w:rFonts w:cs="Arial"/>
        </w:rPr>
      </w:pPr>
      <w:r>
        <w:rPr>
          <w:rFonts w:cs="Arial"/>
        </w:rPr>
        <w:t>Configuration</w:t>
      </w:r>
    </w:p>
    <w:p w:rsidR="003F345A" w:rsidRDefault="00E76B4D">
      <w:pPr>
        <w:rPr>
          <w:rFonts w:cs="Arial"/>
        </w:rPr>
      </w:pPr>
      <w:proofErr w:type="spellStart"/>
      <w:r>
        <w:rPr>
          <w:rFonts w:cs="Arial"/>
        </w:rPr>
        <w:t>PersIndex</w:t>
      </w:r>
      <w:proofErr w:type="spellEnd"/>
    </w:p>
    <w:p w:rsidR="003F345A" w:rsidRDefault="00E76B4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184"/>
        <w:gridCol w:w="1906"/>
        <w:gridCol w:w="4964"/>
      </w:tblGrid>
      <w:tr w:rsidR="003F345A">
        <w:trPr>
          <w:jc w:val="center"/>
        </w:trPr>
        <w:tc>
          <w:tcPr>
            <w:tcW w:w="1517"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b/>
              </w:rPr>
              <w:t>Name</w:t>
            </w: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b/>
              </w:rPr>
              <w:t>Literals</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b/>
              </w:rPr>
              <w:t>Value</w:t>
            </w:r>
          </w:p>
        </w:tc>
        <w:tc>
          <w:tcPr>
            <w:tcW w:w="496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b/>
              </w:rPr>
              <w:t>Description</w:t>
            </w:r>
          </w:p>
        </w:tc>
      </w:tr>
      <w:tr w:rsidR="003F345A">
        <w:trPr>
          <w:jc w:val="center"/>
        </w:trPr>
        <w:tc>
          <w:tcPr>
            <w:tcW w:w="1517"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rPr>
              <w:t>Operation</w:t>
            </w: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rPr>
            </w:pPr>
            <w:r>
              <w:rPr>
                <w:rFonts w:cs="Arial"/>
              </w:rPr>
              <w:t xml:space="preserve">Type of operation </w:t>
            </w:r>
            <w:r>
              <w:rPr>
                <w:rFonts w:cs="Arial"/>
              </w:rPr>
              <w:t>being requested</w:t>
            </w: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Null</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0x0</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Query</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0x1</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Set</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0x2</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Upload</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0x3</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Restore</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0x4</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Copy</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0x5</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proofErr w:type="spellStart"/>
            <w:r>
              <w:rPr>
                <w:rFonts w:cs="Arial"/>
              </w:rPr>
              <w:t>NotUsed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0x6 – 0x7</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proofErr w:type="spellStart"/>
            <w:r>
              <w:rPr>
                <w:rFonts w:cs="Arial"/>
              </w:rPr>
              <w:t>FeatureID</w:t>
            </w:r>
            <w:proofErr w:type="spellEnd"/>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rPr>
            </w:pPr>
            <w:r>
              <w:rPr>
                <w:rFonts w:cs="Arial"/>
              </w:rPr>
              <w:t>Feature number being requested</w:t>
            </w: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tcPr>
          <w:p w:rsidR="003F345A" w:rsidRDefault="00E76B4D">
            <w:pPr>
              <w:jc w:val="center"/>
              <w:rPr>
                <w:rFonts w:cs="Arial"/>
              </w:rPr>
            </w:pP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0x0000 – 0xFFFF</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rPr>
              <w:t>Configuration</w:t>
            </w: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rPr>
            </w:pPr>
            <w:r>
              <w:rPr>
                <w:rFonts w:cs="Arial"/>
              </w:rPr>
              <w:t>Configuration value being requested</w:t>
            </w: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tcPr>
          <w:p w:rsidR="003F345A" w:rsidRDefault="00E76B4D">
            <w:pPr>
              <w:jc w:val="center"/>
              <w:rPr>
                <w:rFonts w:cs="Arial"/>
              </w:rPr>
            </w:pP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0x0000 – 0xFFFF</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b/>
              </w:rPr>
            </w:pPr>
            <w:r>
              <w:rPr>
                <w:rFonts w:cs="Arial"/>
              </w:rPr>
              <w:fldChar w:fldCharType="begin" w:fldLock="1"/>
            </w:r>
            <w:r>
              <w:rPr>
                <w:rFonts w:cs="Arial"/>
              </w:rPr>
              <w:instrText xml:space="preserve">MERGEFIELD </w:instrText>
            </w:r>
            <w:r>
              <w:rPr>
                <w:rFonts w:cs="Arial"/>
                <w:iCs/>
              </w:rPr>
              <w:instrText>MethParameter.Name</w:instrText>
            </w:r>
            <w:r>
              <w:rPr>
                <w:rFonts w:cs="Arial"/>
              </w:rPr>
              <w:fldChar w:fldCharType="separate"/>
            </w:r>
            <w:proofErr w:type="spellStart"/>
            <w:r>
              <w:rPr>
                <w:rFonts w:cs="Arial"/>
                <w:iCs/>
              </w:rPr>
              <w:t>PersIndex</w:t>
            </w:r>
            <w:proofErr w:type="spellEnd"/>
            <w:r>
              <w:rPr>
                <w:rFonts w:cs="Arial"/>
              </w:rPr>
              <w:fldChar w:fldCharType="end"/>
            </w: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rPr>
            </w:pPr>
            <w:r>
              <w:rPr>
                <w:rFonts w:cs="Arial"/>
              </w:rPr>
              <w:t>Indicates which personality profile is being accessed</w:t>
            </w: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PERS_1</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0x0</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PERS_2</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0x1</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PERS_3</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0x2</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PERS_4</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0X3</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VEHICLE</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0X4</w:t>
            </w:r>
          </w:p>
        </w:tc>
        <w:tc>
          <w:tcPr>
            <w:tcW w:w="4964" w:type="dxa"/>
            <w:tcBorders>
              <w:top w:val="single" w:sz="4" w:space="0" w:color="auto"/>
              <w:left w:val="single" w:sz="4" w:space="0" w:color="auto"/>
              <w:bottom w:val="single" w:sz="4" w:space="0" w:color="auto"/>
              <w:right w:val="single" w:sz="4" w:space="0" w:color="auto"/>
            </w:tcBorders>
            <w:hideMark/>
          </w:tcPr>
          <w:p w:rsidR="003F345A" w:rsidRDefault="00E76B4D">
            <w:pPr>
              <w:rPr>
                <w:rFonts w:cs="Arial"/>
              </w:rPr>
            </w:pPr>
            <w:r>
              <w:rPr>
                <w:rFonts w:cs="Arial"/>
              </w:rPr>
              <w:t>When no Enhanced Memory Vehicle is always set</w:t>
            </w: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0x5</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0x6</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r w:rsidR="003F345A">
        <w:trPr>
          <w:jc w:val="center"/>
        </w:trPr>
        <w:tc>
          <w:tcPr>
            <w:tcW w:w="1517"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 xml:space="preserve">Not </w:t>
            </w:r>
            <w:r>
              <w:rPr>
                <w:rFonts w:cs="Arial"/>
              </w:rPr>
              <w:t>Used</w:t>
            </w:r>
          </w:p>
        </w:tc>
        <w:tc>
          <w:tcPr>
            <w:tcW w:w="1906" w:type="dxa"/>
            <w:tcBorders>
              <w:top w:val="single" w:sz="4" w:space="0" w:color="auto"/>
              <w:left w:val="single" w:sz="4" w:space="0" w:color="auto"/>
              <w:bottom w:val="single" w:sz="4" w:space="0" w:color="auto"/>
              <w:right w:val="single" w:sz="4" w:space="0" w:color="auto"/>
            </w:tcBorders>
            <w:hideMark/>
          </w:tcPr>
          <w:p w:rsidR="003F345A" w:rsidRDefault="00E76B4D">
            <w:pPr>
              <w:jc w:val="center"/>
              <w:rPr>
                <w:rFonts w:cs="Arial"/>
              </w:rPr>
            </w:pPr>
            <w:r>
              <w:rPr>
                <w:rFonts w:cs="Arial"/>
              </w:rPr>
              <w:t>0x7</w:t>
            </w:r>
          </w:p>
        </w:tc>
        <w:tc>
          <w:tcPr>
            <w:tcW w:w="4964" w:type="dxa"/>
            <w:tcBorders>
              <w:top w:val="single" w:sz="4" w:space="0" w:color="auto"/>
              <w:left w:val="single" w:sz="4" w:space="0" w:color="auto"/>
              <w:bottom w:val="single" w:sz="4" w:space="0" w:color="auto"/>
              <w:right w:val="single" w:sz="4" w:space="0" w:color="auto"/>
            </w:tcBorders>
          </w:tcPr>
          <w:p w:rsidR="003F345A" w:rsidRDefault="00E76B4D">
            <w:pPr>
              <w:rPr>
                <w:rFonts w:cs="Arial"/>
              </w:rPr>
            </w:pPr>
          </w:p>
        </w:tc>
      </w:tr>
    </w:tbl>
    <w:p w:rsidR="003F345A" w:rsidRDefault="00E76B4D">
      <w:pPr>
        <w:rPr>
          <w:rFonts w:cs="Arial"/>
        </w:rPr>
      </w:pPr>
    </w:p>
    <w:p w:rsidR="003F345A" w:rsidRDefault="00E76B4D">
      <w:pPr>
        <w:rPr>
          <w:rFonts w:cs="Arial"/>
        </w:rPr>
      </w:pPr>
    </w:p>
    <w:p w:rsidR="003F345A" w:rsidRDefault="00E76B4D">
      <w:pPr>
        <w:rPr>
          <w:rFonts w:cs="Arial"/>
        </w:rPr>
      </w:pPr>
      <w:r>
        <w:rPr>
          <w:rFonts w:cs="Arial"/>
        </w:rPr>
        <w:t xml:space="preserve">For event-periodic </w:t>
      </w:r>
      <w:proofErr w:type="spellStart"/>
      <w:r>
        <w:rPr>
          <w:rFonts w:cs="Arial"/>
        </w:rPr>
        <w:t>Feature_Rq</w:t>
      </w:r>
      <w:proofErr w:type="spellEnd"/>
      <w:r>
        <w:rPr>
          <w:rFonts w:cs="Arial"/>
        </w:rPr>
        <w:t xml:space="preserve"> messages when no request is being made the periodic messages shall set Operation to 0x0 Null and the other signals (</w:t>
      </w:r>
      <w:proofErr w:type="spellStart"/>
      <w:r>
        <w:rPr>
          <w:rFonts w:cs="Arial"/>
        </w:rPr>
        <w:t>FeatureID</w:t>
      </w:r>
      <w:proofErr w:type="spellEnd"/>
      <w:r>
        <w:rPr>
          <w:rFonts w:cs="Arial"/>
        </w:rPr>
        <w:t xml:space="preserve">, Configuration and </w:t>
      </w:r>
      <w:proofErr w:type="spellStart"/>
      <w:r>
        <w:rPr>
          <w:rFonts w:cs="Arial"/>
        </w:rPr>
        <w:t>PersIndex</w:t>
      </w:r>
      <w:proofErr w:type="spellEnd"/>
      <w:r>
        <w:rPr>
          <w:rFonts w:cs="Arial"/>
        </w:rPr>
        <w:t xml:space="preserve">) are considered don’t care.  </w:t>
      </w:r>
    </w:p>
    <w:p w:rsidR="00D452DE" w:rsidRDefault="00E76B4D" w:rsidP="008A0708">
      <w:pPr>
        <w:numPr>
          <w:ilvl w:val="0"/>
          <w:numId w:val="75"/>
        </w:numPr>
        <w:rPr>
          <w:rFonts w:cs="Arial"/>
        </w:rPr>
      </w:pPr>
      <w:r>
        <w:rPr>
          <w:rFonts w:cs="Arial"/>
        </w:rPr>
        <w:t>Example:  The user selects a</w:t>
      </w:r>
      <w:r>
        <w:rPr>
          <w:rFonts w:cs="Arial"/>
        </w:rPr>
        <w:t xml:space="preserve"> menu item for Feature X:</w:t>
      </w:r>
    </w:p>
    <w:p w:rsidR="00D452DE" w:rsidRDefault="00E76B4D" w:rsidP="00D452DE">
      <w:pPr>
        <w:numPr>
          <w:ilvl w:val="1"/>
          <w:numId w:val="75"/>
        </w:numPr>
        <w:rPr>
          <w:rFonts w:cs="Arial"/>
        </w:rPr>
      </w:pPr>
      <w:r>
        <w:rPr>
          <w:rFonts w:cs="Arial"/>
        </w:rPr>
        <w:t xml:space="preserve"> The Feature Client sends: </w:t>
      </w:r>
    </w:p>
    <w:p w:rsidR="008A0708" w:rsidRDefault="00E76B4D" w:rsidP="00D452DE">
      <w:pPr>
        <w:numPr>
          <w:ilvl w:val="2"/>
          <w:numId w:val="75"/>
        </w:numPr>
        <w:rPr>
          <w:rFonts w:cs="Arial"/>
        </w:rPr>
      </w:pPr>
      <w:proofErr w:type="spellStart"/>
      <w:r>
        <w:rPr>
          <w:rFonts w:cs="Arial"/>
        </w:rPr>
        <w:t>Feature_</w:t>
      </w:r>
      <w:proofErr w:type="gramStart"/>
      <w:r>
        <w:rPr>
          <w:rFonts w:cs="Arial"/>
        </w:rPr>
        <w:t>Rq</w:t>
      </w:r>
      <w:proofErr w:type="spellEnd"/>
      <w:r>
        <w:rPr>
          <w:rFonts w:cs="Arial"/>
        </w:rPr>
        <w:t>(</w:t>
      </w:r>
      <w:proofErr w:type="gramEnd"/>
      <w:r>
        <w:rPr>
          <w:rFonts w:cs="Arial"/>
        </w:rPr>
        <w:t xml:space="preserve">Operation = Set; </w:t>
      </w:r>
      <w:proofErr w:type="spellStart"/>
      <w:r>
        <w:rPr>
          <w:rFonts w:cs="Arial"/>
        </w:rPr>
        <w:t>FeatureID</w:t>
      </w:r>
      <w:proofErr w:type="spellEnd"/>
      <w:r>
        <w:rPr>
          <w:rFonts w:cs="Arial"/>
        </w:rPr>
        <w:t xml:space="preserve"> = </w:t>
      </w:r>
      <w:proofErr w:type="spellStart"/>
      <w:r>
        <w:rPr>
          <w:rFonts w:cs="Arial"/>
        </w:rPr>
        <w:t>Feature_X</w:t>
      </w:r>
      <w:proofErr w:type="spellEnd"/>
      <w:r>
        <w:rPr>
          <w:rFonts w:cs="Arial"/>
        </w:rPr>
        <w:t>; Configuration = Configuration = Y (ex ON), Personality = Vehicle).</w:t>
      </w:r>
    </w:p>
    <w:p w:rsidR="00D452DE" w:rsidRDefault="00E76B4D" w:rsidP="00D452DE">
      <w:pPr>
        <w:numPr>
          <w:ilvl w:val="1"/>
          <w:numId w:val="75"/>
        </w:numPr>
        <w:rPr>
          <w:rFonts w:cs="Arial"/>
        </w:rPr>
      </w:pPr>
      <w:r>
        <w:rPr>
          <w:rFonts w:cs="Arial"/>
        </w:rPr>
        <w:t xml:space="preserve">Then after sending Feature Set request above the Feature Client sends Operation = </w:t>
      </w:r>
      <w:r>
        <w:rPr>
          <w:rFonts w:cs="Arial"/>
        </w:rPr>
        <w:t>Null below:</w:t>
      </w:r>
    </w:p>
    <w:p w:rsidR="00D452DE" w:rsidRDefault="00E76B4D" w:rsidP="00D452DE">
      <w:pPr>
        <w:numPr>
          <w:ilvl w:val="2"/>
          <w:numId w:val="75"/>
        </w:numPr>
        <w:rPr>
          <w:rFonts w:cs="Arial"/>
        </w:rPr>
      </w:pPr>
      <w:proofErr w:type="spellStart"/>
      <w:r>
        <w:rPr>
          <w:rFonts w:cs="Arial"/>
        </w:rPr>
        <w:t>Feature_Rq</w:t>
      </w:r>
      <w:proofErr w:type="spellEnd"/>
      <w:r>
        <w:rPr>
          <w:rFonts w:cs="Arial"/>
        </w:rPr>
        <w:t xml:space="preserve">(Operation = Null; </w:t>
      </w:r>
      <w:proofErr w:type="spellStart"/>
      <w:r>
        <w:rPr>
          <w:rFonts w:cs="Arial"/>
        </w:rPr>
        <w:t>FeatureID</w:t>
      </w:r>
      <w:proofErr w:type="spellEnd"/>
      <w:r>
        <w:rPr>
          <w:rFonts w:cs="Arial"/>
        </w:rPr>
        <w:t xml:space="preserve"> = 0x0/don’t care; Configuration = 0x0/don’t care; </w:t>
      </w:r>
      <w:proofErr w:type="spellStart"/>
      <w:r>
        <w:rPr>
          <w:rFonts w:cs="Arial"/>
        </w:rPr>
        <w:t>PersIndex</w:t>
      </w:r>
      <w:proofErr w:type="spellEnd"/>
      <w:r>
        <w:rPr>
          <w:rFonts w:cs="Arial"/>
        </w:rPr>
        <w:t xml:space="preserve"> = Vehicle/Active Personality/don’t care)</w:t>
      </w:r>
    </w:p>
    <w:p w:rsidR="00D452DE" w:rsidRPr="008A0708" w:rsidRDefault="00E76B4D" w:rsidP="00D452DE">
      <w:pPr>
        <w:numPr>
          <w:ilvl w:val="1"/>
          <w:numId w:val="75"/>
        </w:numPr>
        <w:rPr>
          <w:rFonts w:cs="Arial"/>
        </w:rPr>
      </w:pPr>
      <w:r>
        <w:rPr>
          <w:rFonts w:cs="Arial"/>
        </w:rPr>
        <w:t>The Feature Server responds to the Set request (see Set portion of SPSS for details)</w:t>
      </w:r>
    </w:p>
    <w:p w:rsidR="003F345A" w:rsidRDefault="00E76B4D">
      <w:pPr>
        <w:rPr>
          <w:rFonts w:cs="Arial"/>
        </w:rPr>
      </w:pPr>
    </w:p>
    <w:p w:rsidR="003F345A" w:rsidRDefault="00E76B4D">
      <w:pPr>
        <w:rPr>
          <w:rFonts w:cs="Arial"/>
        </w:rPr>
      </w:pPr>
    </w:p>
    <w:p w:rsidR="003F345A" w:rsidRDefault="00E76B4D"/>
    <w:p w:rsidR="00FC2855" w:rsidRPr="00FC2855" w:rsidRDefault="00FC2855" w:rsidP="00FC2855">
      <w:pPr>
        <w:pStyle w:val="Heading2"/>
        <w:rPr>
          <w:b w:val="0"/>
          <w:u w:val="single"/>
        </w:rPr>
      </w:pPr>
      <w:bookmarkStart w:id="15" w:name="_Toc482002346"/>
      <w:r w:rsidRPr="00FC2855">
        <w:rPr>
          <w:b w:val="0"/>
          <w:u w:val="single"/>
        </w:rPr>
        <w:t>FBMP-REQ-023039/E-</w:t>
      </w:r>
      <w:proofErr w:type="spellStart"/>
      <w:r w:rsidRPr="00FC2855">
        <w:rPr>
          <w:b w:val="0"/>
          <w:u w:val="single"/>
        </w:rPr>
        <w:t>Feature_St</w:t>
      </w:r>
      <w:proofErr w:type="spellEnd"/>
      <w:r w:rsidRPr="00FC2855">
        <w:rPr>
          <w:b w:val="0"/>
          <w:u w:val="single"/>
        </w:rPr>
        <w:t xml:space="preserve"> message properties (</w:t>
      </w:r>
      <w:proofErr w:type="spellStart"/>
      <w:r w:rsidRPr="00FC2855">
        <w:rPr>
          <w:b w:val="0"/>
          <w:u w:val="single"/>
        </w:rPr>
        <w:t>TcSE</w:t>
      </w:r>
      <w:proofErr w:type="spellEnd"/>
      <w:r w:rsidRPr="00FC2855">
        <w:rPr>
          <w:b w:val="0"/>
          <w:u w:val="single"/>
        </w:rPr>
        <w:t xml:space="preserve"> ROIN-287217-1)</w:t>
      </w:r>
      <w:bookmarkEnd w:id="15"/>
    </w:p>
    <w:p w:rsidR="0006008A" w:rsidRDefault="00E76B4D">
      <w:pPr>
        <w:spacing w:before="240" w:after="60"/>
        <w:ind w:left="1008" w:hanging="1008"/>
        <w:outlineLvl w:val="4"/>
        <w:rPr>
          <w:rFonts w:cs="Arial"/>
          <w:b/>
          <w:bCs/>
          <w:iCs/>
          <w:szCs w:val="26"/>
        </w:rPr>
      </w:pPr>
      <w:proofErr w:type="spellStart"/>
      <w:r>
        <w:rPr>
          <w:rFonts w:cs="Arial"/>
          <w:b/>
          <w:bCs/>
          <w:iCs/>
          <w:szCs w:val="26"/>
        </w:rPr>
        <w:t>Feature_St</w:t>
      </w:r>
      <w:proofErr w:type="spellEnd"/>
    </w:p>
    <w:p w:rsidR="0006008A" w:rsidRDefault="00E76B4D">
      <w:pPr>
        <w:rPr>
          <w:rFonts w:cs="Arial"/>
        </w:rPr>
      </w:pPr>
      <w:r>
        <w:rPr>
          <w:rFonts w:cs="Arial"/>
        </w:rPr>
        <w:t>Message Type: Status</w:t>
      </w:r>
    </w:p>
    <w:p w:rsidR="0006008A" w:rsidRDefault="00E76B4D">
      <w:pPr>
        <w:rPr>
          <w:rFonts w:cs="Arial"/>
        </w:rPr>
      </w:pPr>
    </w:p>
    <w:p w:rsidR="0006008A" w:rsidRDefault="00E76B4D">
      <w:pPr>
        <w:rPr>
          <w:rFonts w:cs="Arial"/>
        </w:rPr>
      </w:pPr>
      <w:proofErr w:type="gramStart"/>
      <w:r>
        <w:rPr>
          <w:rFonts w:cs="Arial"/>
        </w:rPr>
        <w:t>Represents the current status of a feature (feature selected, feature setting, etc.).</w:t>
      </w:r>
      <w:proofErr w:type="gramEnd"/>
      <w:r>
        <w:rPr>
          <w:rFonts w:cs="Arial"/>
        </w:rPr>
        <w:t xml:space="preserve"> </w:t>
      </w:r>
    </w:p>
    <w:p w:rsidR="0006008A" w:rsidRDefault="00E76B4D">
      <w:pPr>
        <w:rPr>
          <w:rFonts w:cs="Arial"/>
        </w:rPr>
      </w:pPr>
    </w:p>
    <w:p w:rsidR="0006008A" w:rsidRDefault="00E76B4D">
      <w:pPr>
        <w:rPr>
          <w:rFonts w:cs="Arial"/>
        </w:rPr>
      </w:pPr>
      <w:r>
        <w:rPr>
          <w:rFonts w:cs="Arial"/>
        </w:rPr>
        <w:t>Included Parameters:</w:t>
      </w:r>
    </w:p>
    <w:p w:rsidR="0006008A" w:rsidRDefault="00E76B4D">
      <w:pPr>
        <w:rPr>
          <w:rFonts w:cs="Arial"/>
        </w:rPr>
      </w:pPr>
      <w:proofErr w:type="spellStart"/>
      <w:r>
        <w:rPr>
          <w:rFonts w:cs="Arial"/>
        </w:rPr>
        <w:t>FeatureID</w:t>
      </w:r>
      <w:proofErr w:type="spellEnd"/>
    </w:p>
    <w:p w:rsidR="0006008A" w:rsidRDefault="00E76B4D">
      <w:pPr>
        <w:rPr>
          <w:rFonts w:cs="Arial"/>
        </w:rPr>
      </w:pPr>
      <w:r>
        <w:rPr>
          <w:rFonts w:cs="Arial"/>
        </w:rPr>
        <w:t>Configuration</w:t>
      </w:r>
    </w:p>
    <w:p w:rsidR="0006008A" w:rsidRDefault="00E76B4D">
      <w:pPr>
        <w:rPr>
          <w:rFonts w:cs="Arial"/>
        </w:rPr>
      </w:pPr>
      <w:proofErr w:type="spellStart"/>
      <w:r>
        <w:rPr>
          <w:rFonts w:cs="Arial"/>
        </w:rPr>
        <w:t>PersIndex</w:t>
      </w:r>
      <w:proofErr w:type="spellEnd"/>
    </w:p>
    <w:p w:rsidR="0006008A" w:rsidRDefault="00E76B4D">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184"/>
        <w:gridCol w:w="1906"/>
        <w:gridCol w:w="4964"/>
      </w:tblGrid>
      <w:tr w:rsidR="0006008A">
        <w:trPr>
          <w:jc w:val="center"/>
        </w:trPr>
        <w:tc>
          <w:tcPr>
            <w:tcW w:w="1517"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r>
              <w:rPr>
                <w:rFonts w:cs="Arial"/>
                <w:b/>
              </w:rPr>
              <w:t>Name</w:t>
            </w: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r>
              <w:rPr>
                <w:rFonts w:cs="Arial"/>
                <w:b/>
              </w:rPr>
              <w:t>Literals</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r>
              <w:rPr>
                <w:rFonts w:cs="Arial"/>
                <w:b/>
              </w:rPr>
              <w:t>Value</w:t>
            </w:r>
          </w:p>
        </w:tc>
        <w:tc>
          <w:tcPr>
            <w:tcW w:w="4964"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r>
              <w:rPr>
                <w:rFonts w:cs="Arial"/>
                <w:b/>
              </w:rPr>
              <w:t>Description</w:t>
            </w:r>
          </w:p>
        </w:tc>
      </w:tr>
      <w:tr w:rsidR="0006008A">
        <w:trPr>
          <w:jc w:val="center"/>
        </w:trPr>
        <w:tc>
          <w:tcPr>
            <w:tcW w:w="1517"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proofErr w:type="spellStart"/>
            <w:r>
              <w:rPr>
                <w:rFonts w:cs="Arial"/>
              </w:rPr>
              <w:lastRenderedPageBreak/>
              <w:t>FeatureID</w:t>
            </w:r>
            <w:proofErr w:type="spellEnd"/>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rPr>
            </w:pPr>
            <w:r>
              <w:rPr>
                <w:rFonts w:cs="Arial"/>
              </w:rPr>
              <w:t>Active</w:t>
            </w:r>
            <w:r>
              <w:rPr>
                <w:rFonts w:cs="Arial"/>
              </w:rPr>
              <w:t xml:space="preserve"> feature number</w:t>
            </w: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tcPr>
          <w:p w:rsidR="0006008A" w:rsidRDefault="00E76B4D">
            <w:pPr>
              <w:jc w:val="center"/>
              <w:rPr>
                <w:rFonts w:cs="Arial"/>
              </w:rPr>
            </w:pP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0x0000 – 0xFFFF</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r>
              <w:rPr>
                <w:rFonts w:cs="Arial"/>
              </w:rPr>
              <w:t>Configuration</w:t>
            </w: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rPr>
            </w:pPr>
            <w:r>
              <w:rPr>
                <w:rFonts w:cs="Arial"/>
              </w:rPr>
              <w:t>Active configuration value</w:t>
            </w: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tcPr>
          <w:p w:rsidR="0006008A" w:rsidRDefault="00E76B4D">
            <w:pPr>
              <w:jc w:val="center"/>
              <w:rPr>
                <w:rFonts w:cs="Arial"/>
              </w:rPr>
            </w:pP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0x0000 – 0xFFFF</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b/>
              </w:rPr>
            </w:pPr>
            <w:r>
              <w:rPr>
                <w:rFonts w:cs="Arial"/>
              </w:rPr>
              <w:fldChar w:fldCharType="begin" w:fldLock="1"/>
            </w:r>
            <w:r>
              <w:rPr>
                <w:rFonts w:cs="Arial"/>
              </w:rPr>
              <w:instrText xml:space="preserve">MERGEFIELD </w:instrText>
            </w:r>
            <w:r>
              <w:rPr>
                <w:rFonts w:cs="Arial"/>
                <w:iCs/>
              </w:rPr>
              <w:instrText>MethParameter.Name</w:instrText>
            </w:r>
            <w:r>
              <w:rPr>
                <w:rFonts w:cs="Arial"/>
              </w:rPr>
              <w:fldChar w:fldCharType="separate"/>
            </w:r>
            <w:proofErr w:type="spellStart"/>
            <w:r>
              <w:rPr>
                <w:rFonts w:cs="Arial"/>
                <w:iCs/>
              </w:rPr>
              <w:t>PersIndex</w:t>
            </w:r>
            <w:proofErr w:type="spellEnd"/>
            <w:r>
              <w:rPr>
                <w:rFonts w:cs="Arial"/>
              </w:rPr>
              <w:fldChar w:fldCharType="end"/>
            </w: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b/>
              </w:rPr>
            </w:pPr>
            <w:r>
              <w:rPr>
                <w:rFonts w:cs="Arial"/>
                <w:b/>
              </w:rPr>
              <w:t>-</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b/>
              </w:rPr>
            </w:pPr>
            <w:r>
              <w:rPr>
                <w:rFonts w:cs="Arial"/>
                <w:b/>
              </w:rPr>
              <w:t>-</w:t>
            </w:r>
          </w:p>
        </w:tc>
        <w:tc>
          <w:tcPr>
            <w:tcW w:w="4964" w:type="dxa"/>
            <w:tcBorders>
              <w:top w:val="single" w:sz="4" w:space="0" w:color="auto"/>
              <w:left w:val="single" w:sz="4" w:space="0" w:color="auto"/>
              <w:bottom w:val="single" w:sz="4" w:space="0" w:color="auto"/>
              <w:right w:val="single" w:sz="4" w:space="0" w:color="auto"/>
            </w:tcBorders>
            <w:hideMark/>
          </w:tcPr>
          <w:p w:rsidR="0006008A" w:rsidRDefault="00E76B4D">
            <w:pPr>
              <w:rPr>
                <w:rFonts w:cs="Arial"/>
              </w:rPr>
            </w:pPr>
            <w:r>
              <w:rPr>
                <w:rFonts w:cs="Arial"/>
              </w:rPr>
              <w:t>Indicates which personality profile is active</w:t>
            </w: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PERS_1</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0x0</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PERS_2</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0x1</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PERS_3</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0x2</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PERS_4</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0X3</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VEHICLE</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0X4</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0x5</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0x6</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r w:rsidR="0006008A">
        <w:trPr>
          <w:jc w:val="center"/>
        </w:trPr>
        <w:tc>
          <w:tcPr>
            <w:tcW w:w="1517"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c>
          <w:tcPr>
            <w:tcW w:w="1184"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Not Used</w:t>
            </w:r>
          </w:p>
        </w:tc>
        <w:tc>
          <w:tcPr>
            <w:tcW w:w="1906" w:type="dxa"/>
            <w:tcBorders>
              <w:top w:val="single" w:sz="4" w:space="0" w:color="auto"/>
              <w:left w:val="single" w:sz="4" w:space="0" w:color="auto"/>
              <w:bottom w:val="single" w:sz="4" w:space="0" w:color="auto"/>
              <w:right w:val="single" w:sz="4" w:space="0" w:color="auto"/>
            </w:tcBorders>
            <w:hideMark/>
          </w:tcPr>
          <w:p w:rsidR="0006008A" w:rsidRDefault="00E76B4D">
            <w:pPr>
              <w:jc w:val="center"/>
              <w:rPr>
                <w:rFonts w:cs="Arial"/>
              </w:rPr>
            </w:pPr>
            <w:r>
              <w:rPr>
                <w:rFonts w:cs="Arial"/>
              </w:rPr>
              <w:t>0x7</w:t>
            </w:r>
          </w:p>
        </w:tc>
        <w:tc>
          <w:tcPr>
            <w:tcW w:w="4964" w:type="dxa"/>
            <w:tcBorders>
              <w:top w:val="single" w:sz="4" w:space="0" w:color="auto"/>
              <w:left w:val="single" w:sz="4" w:space="0" w:color="auto"/>
              <w:bottom w:val="single" w:sz="4" w:space="0" w:color="auto"/>
              <w:right w:val="single" w:sz="4" w:space="0" w:color="auto"/>
            </w:tcBorders>
          </w:tcPr>
          <w:p w:rsidR="0006008A" w:rsidRDefault="00E76B4D">
            <w:pPr>
              <w:rPr>
                <w:rFonts w:cs="Arial"/>
              </w:rPr>
            </w:pPr>
          </w:p>
        </w:tc>
      </w:tr>
    </w:tbl>
    <w:p w:rsidR="0006008A" w:rsidRDefault="00E76B4D">
      <w:pPr>
        <w:rPr>
          <w:rFonts w:cs="Arial"/>
        </w:rPr>
      </w:pPr>
    </w:p>
    <w:p w:rsidR="0006008A" w:rsidRPr="000334FD" w:rsidRDefault="00E76B4D">
      <w:pPr>
        <w:rPr>
          <w:rFonts w:cs="Arial"/>
        </w:rPr>
      </w:pPr>
      <w:r>
        <w:rPr>
          <w:rFonts w:cs="Arial"/>
        </w:rPr>
        <w:t>What is described in this requirement</w:t>
      </w:r>
      <w:r w:rsidRPr="00F918D3">
        <w:rPr>
          <w:rFonts w:cs="Arial"/>
        </w:rPr>
        <w:t xml:space="preserve"> below shall be followed by any module that is a feature server and sending an event-periodic </w:t>
      </w:r>
      <w:proofErr w:type="spellStart"/>
      <w:r w:rsidRPr="00F918D3">
        <w:rPr>
          <w:rFonts w:cs="Arial"/>
        </w:rPr>
        <w:t>Feature_St</w:t>
      </w:r>
      <w:proofErr w:type="spellEnd"/>
      <w:r>
        <w:rPr>
          <w:rFonts w:cs="Arial"/>
        </w:rPr>
        <w:t xml:space="preserve"> message</w:t>
      </w:r>
      <w:r w:rsidRPr="00F918D3">
        <w:rPr>
          <w:rFonts w:cs="Arial"/>
        </w:rPr>
        <w:t xml:space="preserve">.  Any module that is a Feature Server using FBMP and receiving this </w:t>
      </w:r>
      <w:r w:rsidRPr="000334FD">
        <w:rPr>
          <w:rFonts w:cs="Arial"/>
        </w:rPr>
        <w:t>specification shall follow the requirements below unless noted otherwise in another feature specification.</w:t>
      </w:r>
    </w:p>
    <w:p w:rsidR="0093327A" w:rsidRPr="000334FD" w:rsidRDefault="00E76B4D" w:rsidP="0093327A">
      <w:pPr>
        <w:numPr>
          <w:ilvl w:val="0"/>
          <w:numId w:val="77"/>
        </w:numPr>
        <w:rPr>
          <w:rFonts w:cs="Arial"/>
        </w:rPr>
      </w:pPr>
      <w:r w:rsidRPr="000334FD">
        <w:rPr>
          <w:rFonts w:cs="Arial"/>
        </w:rPr>
        <w:t>Note: Since some non-infotainment Feature Server modules may not support what is</w:t>
      </w:r>
      <w:r w:rsidRPr="000334FD">
        <w:rPr>
          <w:rFonts w:cs="Arial"/>
        </w:rPr>
        <w:t xml:space="preserve"> described below in this requirement (ex. if they don’t receive the FBMP SPSS) for the </w:t>
      </w:r>
      <w:proofErr w:type="spellStart"/>
      <w:r w:rsidRPr="000334FD">
        <w:rPr>
          <w:rFonts w:cs="Arial"/>
        </w:rPr>
        <w:t>Feature.St</w:t>
      </w:r>
      <w:proofErr w:type="spellEnd"/>
      <w:r w:rsidRPr="000334FD">
        <w:rPr>
          <w:rFonts w:cs="Arial"/>
        </w:rPr>
        <w:t xml:space="preserve"> message the strategy below the Feature Clients should not design in error handling based on.  See other parts of the FBMP SPSS for error handling such as when</w:t>
      </w:r>
      <w:r w:rsidRPr="000334FD">
        <w:rPr>
          <w:rFonts w:cs="Arial"/>
        </w:rPr>
        <w:t xml:space="preserve"> to retry </w:t>
      </w:r>
      <w:r>
        <w:rPr>
          <w:rFonts w:cs="Arial"/>
        </w:rPr>
        <w:t xml:space="preserve">for queries </w:t>
      </w:r>
      <w:r w:rsidRPr="000334FD">
        <w:rPr>
          <w:rFonts w:cs="Arial"/>
        </w:rPr>
        <w:t xml:space="preserve">or individual feature specifications that use FBMP.  </w:t>
      </w:r>
    </w:p>
    <w:p w:rsidR="00F918D3" w:rsidRPr="00F918D3" w:rsidRDefault="00E76B4D" w:rsidP="00F918D3">
      <w:pPr>
        <w:numPr>
          <w:ilvl w:val="1"/>
          <w:numId w:val="77"/>
        </w:numPr>
        <w:rPr>
          <w:rFonts w:cs="Arial"/>
        </w:rPr>
      </w:pPr>
      <w:r w:rsidRPr="000334FD">
        <w:rPr>
          <w:rFonts w:cs="Arial"/>
        </w:rPr>
        <w:t xml:space="preserve">For example a non infotainment module might not publish the </w:t>
      </w:r>
      <w:proofErr w:type="spellStart"/>
      <w:r w:rsidRPr="000334FD">
        <w:rPr>
          <w:rFonts w:cs="Arial"/>
        </w:rPr>
        <w:t>Feature_St</w:t>
      </w:r>
      <w:proofErr w:type="spellEnd"/>
      <w:r w:rsidRPr="000334FD">
        <w:rPr>
          <w:rFonts w:cs="Arial"/>
        </w:rPr>
        <w:t xml:space="preserve"> round robin style but may instead just publish the last response the Feature Server responded with in the</w:t>
      </w:r>
      <w:r w:rsidRPr="00F918D3">
        <w:rPr>
          <w:rFonts w:cs="Arial"/>
        </w:rPr>
        <w:t xml:space="preserve"> </w:t>
      </w:r>
      <w:proofErr w:type="spellStart"/>
      <w:r w:rsidRPr="00F918D3">
        <w:rPr>
          <w:rFonts w:cs="Arial"/>
        </w:rPr>
        <w:t>Fea</w:t>
      </w:r>
      <w:r w:rsidRPr="00F918D3">
        <w:rPr>
          <w:rFonts w:cs="Arial"/>
        </w:rPr>
        <w:t>ture_St</w:t>
      </w:r>
      <w:proofErr w:type="spellEnd"/>
      <w:r w:rsidRPr="00F918D3">
        <w:rPr>
          <w:rFonts w:cs="Arial"/>
        </w:rPr>
        <w:t xml:space="preserve"> message.  Infotainment modules should not go into an error state if not receiving </w:t>
      </w:r>
      <w:proofErr w:type="spellStart"/>
      <w:r w:rsidRPr="00F918D3">
        <w:rPr>
          <w:rFonts w:cs="Arial"/>
        </w:rPr>
        <w:t>Feature_St</w:t>
      </w:r>
      <w:proofErr w:type="spellEnd"/>
      <w:r w:rsidRPr="00F918D3">
        <w:rPr>
          <w:rFonts w:cs="Arial"/>
        </w:rPr>
        <w:t xml:space="preserve"> in round robin style</w:t>
      </w:r>
      <w:r>
        <w:rPr>
          <w:rFonts w:cs="Arial"/>
        </w:rPr>
        <w:t>.</w:t>
      </w:r>
    </w:p>
    <w:p w:rsidR="00F918D3" w:rsidRPr="00F918D3" w:rsidRDefault="00E76B4D">
      <w:pPr>
        <w:rPr>
          <w:rFonts w:cs="Arial"/>
        </w:rPr>
      </w:pPr>
    </w:p>
    <w:p w:rsidR="0006008A" w:rsidRDefault="00E76B4D">
      <w:pPr>
        <w:rPr>
          <w:rFonts w:cs="Arial"/>
        </w:rPr>
      </w:pPr>
      <w:r w:rsidRPr="00F918D3">
        <w:rPr>
          <w:rFonts w:cs="Arial"/>
        </w:rPr>
        <w:t>1.  The Feature Server shall</w:t>
      </w:r>
      <w:r>
        <w:rPr>
          <w:rFonts w:cs="Arial"/>
        </w:rPr>
        <w:t xml:space="preserve"> respond to a </w:t>
      </w:r>
      <w:proofErr w:type="spellStart"/>
      <w:r>
        <w:rPr>
          <w:rFonts w:cs="Arial"/>
        </w:rPr>
        <w:t>Feature_Rq</w:t>
      </w:r>
      <w:proofErr w:type="spellEnd"/>
      <w:r>
        <w:rPr>
          <w:rFonts w:cs="Arial"/>
        </w:rPr>
        <w:t xml:space="preserve"> message with the </w:t>
      </w:r>
      <w:proofErr w:type="spellStart"/>
      <w:r>
        <w:rPr>
          <w:rFonts w:cs="Arial"/>
        </w:rPr>
        <w:t>Feature_St</w:t>
      </w:r>
      <w:proofErr w:type="spellEnd"/>
      <w:r>
        <w:rPr>
          <w:rFonts w:cs="Arial"/>
        </w:rPr>
        <w:t xml:space="preserve"> message within 75 </w:t>
      </w:r>
      <w:proofErr w:type="spellStart"/>
      <w:r>
        <w:rPr>
          <w:rFonts w:cs="Arial"/>
        </w:rPr>
        <w:t>msec</w:t>
      </w:r>
      <w:proofErr w:type="spellEnd"/>
      <w:r>
        <w:rPr>
          <w:rFonts w:cs="Arial"/>
        </w:rPr>
        <w:t xml:space="preserve"> of receiving the </w:t>
      </w:r>
      <w:proofErr w:type="spellStart"/>
      <w:r>
        <w:rPr>
          <w:rFonts w:cs="Arial"/>
        </w:rPr>
        <w:t>Feature_Rq</w:t>
      </w:r>
      <w:proofErr w:type="spellEnd"/>
      <w:r>
        <w:rPr>
          <w:rFonts w:cs="Arial"/>
        </w:rPr>
        <w:t xml:space="preserve"> </w:t>
      </w:r>
      <w:r>
        <w:rPr>
          <w:rFonts w:cs="Arial"/>
        </w:rPr>
        <w:t>message.</w:t>
      </w:r>
    </w:p>
    <w:p w:rsidR="0006008A" w:rsidRDefault="00E76B4D">
      <w:pPr>
        <w:rPr>
          <w:rFonts w:cs="Arial"/>
        </w:rPr>
      </w:pPr>
    </w:p>
    <w:p w:rsidR="0006008A" w:rsidRDefault="00E76B4D">
      <w:pPr>
        <w:rPr>
          <w:rFonts w:cs="Arial"/>
        </w:rPr>
      </w:pPr>
      <w:r>
        <w:rPr>
          <w:rFonts w:cs="Arial"/>
        </w:rPr>
        <w:t xml:space="preserve">2.  If a Feature Server changes a configuration setting for a particular feature ID without a </w:t>
      </w:r>
      <w:proofErr w:type="spellStart"/>
      <w:r>
        <w:rPr>
          <w:rFonts w:cs="Arial"/>
        </w:rPr>
        <w:t>Feature_Rq</w:t>
      </w:r>
      <w:proofErr w:type="spellEnd"/>
      <w:r>
        <w:rPr>
          <w:rFonts w:cs="Arial"/>
        </w:rPr>
        <w:t xml:space="preserve"> from the Feature Client then the Feature Server shall put the updated data on the network.  The Feature Client shall store the updated settin</w:t>
      </w:r>
      <w:r>
        <w:rPr>
          <w:rFonts w:cs="Arial"/>
        </w:rPr>
        <w:t xml:space="preserve">g (example changed from OFF to setting ON) and update the HMI (if applicable) from the </w:t>
      </w:r>
      <w:proofErr w:type="spellStart"/>
      <w:r>
        <w:rPr>
          <w:rFonts w:cs="Arial"/>
        </w:rPr>
        <w:t>Feature.St</w:t>
      </w:r>
      <w:proofErr w:type="spellEnd"/>
      <w:r>
        <w:rPr>
          <w:rFonts w:cs="Arial"/>
        </w:rPr>
        <w:t xml:space="preserve"> received from the Feature Server for the current power mode.</w:t>
      </w:r>
    </w:p>
    <w:p w:rsidR="0006008A" w:rsidRDefault="00E76B4D">
      <w:pPr>
        <w:rPr>
          <w:rFonts w:cs="Arial"/>
        </w:rPr>
      </w:pPr>
    </w:p>
    <w:p w:rsidR="0006008A" w:rsidRDefault="00E76B4D">
      <w:pPr>
        <w:rPr>
          <w:rFonts w:cs="Arial"/>
        </w:rPr>
      </w:pPr>
      <w:r>
        <w:rPr>
          <w:rFonts w:cs="Arial"/>
        </w:rPr>
        <w:t xml:space="preserve">Example:  The Feature Server has </w:t>
      </w:r>
      <w:proofErr w:type="spellStart"/>
      <w:r>
        <w:rPr>
          <w:rFonts w:cs="Arial"/>
        </w:rPr>
        <w:t>Feature_X</w:t>
      </w:r>
      <w:proofErr w:type="spellEnd"/>
      <w:r>
        <w:rPr>
          <w:rFonts w:cs="Arial"/>
        </w:rPr>
        <w:t xml:space="preserve"> information listed below</w:t>
      </w:r>
    </w:p>
    <w:p w:rsidR="0006008A" w:rsidRDefault="00E76B4D">
      <w:pPr>
        <w:rPr>
          <w:rFonts w:cs="Arial"/>
        </w:rPr>
      </w:pPr>
    </w:p>
    <w:tbl>
      <w:tblPr>
        <w:tblW w:w="0" w:type="auto"/>
        <w:jc w:val="center"/>
        <w:tblInd w:w="-165" w:type="dxa"/>
        <w:tblLayout w:type="fixed"/>
        <w:tblCellMar>
          <w:left w:w="30" w:type="dxa"/>
          <w:right w:w="30" w:type="dxa"/>
        </w:tblCellMar>
        <w:tblLook w:val="04A0" w:firstRow="1" w:lastRow="0" w:firstColumn="1" w:lastColumn="0" w:noHBand="0" w:noVBand="1"/>
      </w:tblPr>
      <w:tblGrid>
        <w:gridCol w:w="2895"/>
        <w:gridCol w:w="1080"/>
        <w:gridCol w:w="1440"/>
        <w:gridCol w:w="2700"/>
      </w:tblGrid>
      <w:tr w:rsidR="0006008A">
        <w:trPr>
          <w:trHeight w:val="250"/>
          <w:jc w:val="center"/>
        </w:trPr>
        <w:tc>
          <w:tcPr>
            <w:tcW w:w="2895"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r>
              <w:rPr>
                <w:rFonts w:cs="Arial"/>
                <w:color w:val="000000"/>
              </w:rPr>
              <w:t>Feature Name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r>
              <w:rPr>
                <w:rFonts w:cs="Arial"/>
                <w:color w:val="000000"/>
              </w:rPr>
              <w:t>Feature ID</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proofErr w:type="spellStart"/>
            <w:r>
              <w:rPr>
                <w:rFonts w:cs="Arial"/>
                <w:color w:val="000000"/>
              </w:rPr>
              <w:t>Config</w:t>
            </w:r>
            <w:proofErr w:type="spellEnd"/>
            <w:r>
              <w:rPr>
                <w:rFonts w:cs="Arial"/>
                <w:color w:val="000000"/>
              </w:rPr>
              <w:t xml:space="preserve"> Number</w:t>
            </w:r>
          </w:p>
        </w:tc>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proofErr w:type="spellStart"/>
            <w:r>
              <w:rPr>
                <w:rFonts w:cs="Arial"/>
                <w:color w:val="000000"/>
              </w:rPr>
              <w:t>Config</w:t>
            </w:r>
            <w:proofErr w:type="spellEnd"/>
            <w:r>
              <w:rPr>
                <w:rFonts w:cs="Arial"/>
                <w:color w:val="000000"/>
              </w:rPr>
              <w:t xml:space="preserve"> Value</w:t>
            </w:r>
          </w:p>
        </w:tc>
      </w:tr>
      <w:tr w:rsidR="0006008A">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proofErr w:type="spellStart"/>
            <w:r>
              <w:rPr>
                <w:rFonts w:cs="Arial"/>
                <w:color w:val="000000"/>
              </w:rPr>
              <w:t>Feature_X</w:t>
            </w:r>
            <w:proofErr w:type="spellEnd"/>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0x1234</w:t>
            </w: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Off</w:t>
            </w:r>
          </w:p>
        </w:tc>
      </w:tr>
      <w:tr w:rsidR="0006008A">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On</w:t>
            </w:r>
          </w:p>
        </w:tc>
      </w:tr>
    </w:tbl>
    <w:p w:rsidR="0006008A" w:rsidRDefault="00E76B4D">
      <w:pPr>
        <w:rPr>
          <w:rFonts w:cs="Arial"/>
        </w:rPr>
      </w:pPr>
    </w:p>
    <w:p w:rsidR="0006008A" w:rsidRDefault="00E76B4D">
      <w:pPr>
        <w:rPr>
          <w:rFonts w:cs="Arial"/>
        </w:rPr>
      </w:pPr>
      <w:r>
        <w:rPr>
          <w:rFonts w:cs="Arial"/>
        </w:rPr>
        <w:t xml:space="preserve">If </w:t>
      </w:r>
      <w:proofErr w:type="spellStart"/>
      <w:r>
        <w:rPr>
          <w:rFonts w:cs="Arial"/>
        </w:rPr>
        <w:t>Feature_X</w:t>
      </w:r>
      <w:proofErr w:type="spellEnd"/>
      <w:r>
        <w:rPr>
          <w:rFonts w:cs="Arial"/>
        </w:rPr>
        <w:t xml:space="preserve"> changes from OFF to ON even though the Feature Client didn’t send a </w:t>
      </w:r>
      <w:proofErr w:type="spellStart"/>
      <w:r>
        <w:rPr>
          <w:rFonts w:cs="Arial"/>
        </w:rPr>
        <w:t>Feature_Rq</w:t>
      </w:r>
      <w:proofErr w:type="spellEnd"/>
      <w:r>
        <w:rPr>
          <w:rFonts w:cs="Arial"/>
        </w:rPr>
        <w:t xml:space="preserve"> to change its setting the Feature Server shall update its </w:t>
      </w:r>
      <w:proofErr w:type="spellStart"/>
      <w:r>
        <w:rPr>
          <w:rFonts w:cs="Arial"/>
        </w:rPr>
        <w:t>Feature_St</w:t>
      </w:r>
      <w:proofErr w:type="spellEnd"/>
      <w:r>
        <w:rPr>
          <w:rFonts w:cs="Arial"/>
        </w:rPr>
        <w:t xml:space="preserve"> message and put on the network the updated configuration value for </w:t>
      </w:r>
      <w:proofErr w:type="spellStart"/>
      <w:r>
        <w:rPr>
          <w:rFonts w:cs="Arial"/>
        </w:rPr>
        <w:t>Feature_X</w:t>
      </w:r>
      <w:proofErr w:type="spellEnd"/>
      <w:r>
        <w:rPr>
          <w:rFonts w:cs="Arial"/>
        </w:rPr>
        <w:t xml:space="preserve">.  The Feature Client </w:t>
      </w:r>
      <w:r>
        <w:rPr>
          <w:rFonts w:cs="Arial"/>
        </w:rPr>
        <w:t xml:space="preserve">now has the updated configuration value and stores the new value and updates the HMI (if applicable).  </w:t>
      </w:r>
    </w:p>
    <w:p w:rsidR="0006008A" w:rsidRDefault="00E76B4D">
      <w:pPr>
        <w:rPr>
          <w:rFonts w:cs="Arial"/>
        </w:rPr>
      </w:pPr>
    </w:p>
    <w:p w:rsidR="0006008A" w:rsidRDefault="00E76B4D">
      <w:pPr>
        <w:rPr>
          <w:rFonts w:cs="Arial"/>
        </w:rPr>
      </w:pPr>
    </w:p>
    <w:p w:rsidR="0006008A" w:rsidRDefault="00E76B4D">
      <w:pPr>
        <w:rPr>
          <w:rFonts w:cs="Arial"/>
        </w:rPr>
      </w:pPr>
      <w:r>
        <w:rPr>
          <w:rFonts w:cs="Arial"/>
        </w:rPr>
        <w:t xml:space="preserve">3.  For Feature Server infotainment components sending out the event-periodic </w:t>
      </w:r>
      <w:proofErr w:type="spellStart"/>
      <w:r>
        <w:rPr>
          <w:rFonts w:cs="Arial"/>
        </w:rPr>
        <w:t>Feature_St</w:t>
      </w:r>
      <w:proofErr w:type="spellEnd"/>
      <w:r>
        <w:rPr>
          <w:rFonts w:cs="Arial"/>
        </w:rPr>
        <w:t xml:space="preserve"> message the following shall apply when sending out a periodic</w:t>
      </w:r>
      <w:r>
        <w:rPr>
          <w:rFonts w:cs="Arial"/>
        </w:rPr>
        <w:t xml:space="preserve"> message:  </w:t>
      </w:r>
    </w:p>
    <w:p w:rsidR="0006008A" w:rsidRDefault="00E76B4D">
      <w:pPr>
        <w:rPr>
          <w:rFonts w:cs="Arial"/>
        </w:rPr>
      </w:pPr>
      <w:r>
        <w:rPr>
          <w:rFonts w:cs="Arial"/>
        </w:rPr>
        <w:tab/>
        <w:t xml:space="preserve">-  The Feature Server shall always respond on event to a </w:t>
      </w:r>
      <w:proofErr w:type="spellStart"/>
      <w:r>
        <w:rPr>
          <w:rFonts w:cs="Arial"/>
        </w:rPr>
        <w:t>Feature_Rq</w:t>
      </w:r>
      <w:proofErr w:type="spellEnd"/>
      <w:r>
        <w:rPr>
          <w:rFonts w:cs="Arial"/>
        </w:rPr>
        <w:t xml:space="preserve"> from a Feature Client</w:t>
      </w:r>
    </w:p>
    <w:p w:rsidR="0006008A" w:rsidRDefault="00E76B4D">
      <w:pPr>
        <w:rPr>
          <w:rFonts w:cs="Arial"/>
        </w:rPr>
      </w:pPr>
      <w:r>
        <w:rPr>
          <w:rFonts w:cs="Arial"/>
        </w:rPr>
        <w:tab/>
        <w:t xml:space="preserve">-  When not responding to a </w:t>
      </w:r>
      <w:proofErr w:type="spellStart"/>
      <w:r>
        <w:rPr>
          <w:rFonts w:cs="Arial"/>
        </w:rPr>
        <w:t>Feature_Rq</w:t>
      </w:r>
      <w:proofErr w:type="spellEnd"/>
      <w:r>
        <w:rPr>
          <w:rFonts w:cs="Arial"/>
        </w:rPr>
        <w:t xml:space="preserve"> the Feature Server shall publish </w:t>
      </w:r>
      <w:proofErr w:type="spellStart"/>
      <w:r>
        <w:rPr>
          <w:rFonts w:cs="Arial"/>
        </w:rPr>
        <w:t>Feature_St</w:t>
      </w:r>
      <w:proofErr w:type="spellEnd"/>
      <w:r>
        <w:rPr>
          <w:rFonts w:cs="Arial"/>
        </w:rPr>
        <w:t xml:space="preserve"> information in a loop running through the different settings in a rou</w:t>
      </w:r>
      <w:r>
        <w:rPr>
          <w:rFonts w:cs="Arial"/>
        </w:rPr>
        <w:t>nd robin fashion for each periodic message.</w:t>
      </w:r>
    </w:p>
    <w:p w:rsidR="0006008A" w:rsidRDefault="00E76B4D">
      <w:pPr>
        <w:rPr>
          <w:rFonts w:cs="Arial"/>
        </w:rPr>
      </w:pPr>
    </w:p>
    <w:p w:rsidR="0006008A" w:rsidRDefault="00E76B4D">
      <w:pPr>
        <w:rPr>
          <w:rFonts w:cs="Arial"/>
        </w:rPr>
      </w:pPr>
      <w:r>
        <w:rPr>
          <w:rFonts w:cs="Arial"/>
        </w:rPr>
        <w:t xml:space="preserve">Example:  A Feature Server supports the 3 features below in the FBMP format.  If the </w:t>
      </w:r>
      <w:proofErr w:type="spellStart"/>
      <w:r>
        <w:rPr>
          <w:rFonts w:cs="Arial"/>
        </w:rPr>
        <w:t>Feature.St</w:t>
      </w:r>
      <w:proofErr w:type="spellEnd"/>
      <w:r>
        <w:rPr>
          <w:rFonts w:cs="Arial"/>
        </w:rPr>
        <w:t xml:space="preserve"> periodic rate is 1000 </w:t>
      </w:r>
      <w:proofErr w:type="spellStart"/>
      <w:r>
        <w:rPr>
          <w:rFonts w:cs="Arial"/>
        </w:rPr>
        <w:t>msec</w:t>
      </w:r>
      <w:proofErr w:type="spellEnd"/>
      <w:r>
        <w:rPr>
          <w:rFonts w:cs="Arial"/>
        </w:rPr>
        <w:t xml:space="preserve"> then the Feature Server sends the periodic message in a loop through all the supported f</w:t>
      </w:r>
      <w:r>
        <w:rPr>
          <w:rFonts w:cs="Arial"/>
        </w:rPr>
        <w:t>eatures as shown on the sequence diagram below:</w:t>
      </w:r>
    </w:p>
    <w:p w:rsidR="00FC2855" w:rsidRDefault="00FC2855">
      <w:pPr>
        <w:rPr>
          <w:rFonts w:cs="Arial"/>
        </w:rPr>
      </w:pPr>
    </w:p>
    <w:p w:rsidR="00FC2855" w:rsidRDefault="00FC2855">
      <w:pPr>
        <w:rPr>
          <w:rFonts w:cs="Arial"/>
        </w:rPr>
      </w:pPr>
    </w:p>
    <w:p w:rsidR="0006008A" w:rsidRDefault="00E76B4D">
      <w:pPr>
        <w:rPr>
          <w:rFonts w:cs="Arial"/>
        </w:rPr>
      </w:pPr>
    </w:p>
    <w:p w:rsidR="0006008A" w:rsidRDefault="00E76B4D">
      <w:pPr>
        <w:rPr>
          <w:rFonts w:cs="Arial"/>
          <w:highlight w:val="yellow"/>
        </w:rPr>
      </w:pPr>
    </w:p>
    <w:tbl>
      <w:tblPr>
        <w:tblW w:w="0" w:type="auto"/>
        <w:jc w:val="center"/>
        <w:tblInd w:w="-165" w:type="dxa"/>
        <w:tblLayout w:type="fixed"/>
        <w:tblCellMar>
          <w:left w:w="30" w:type="dxa"/>
          <w:right w:w="30" w:type="dxa"/>
        </w:tblCellMar>
        <w:tblLook w:val="04A0" w:firstRow="1" w:lastRow="0" w:firstColumn="1" w:lastColumn="0" w:noHBand="0" w:noVBand="1"/>
      </w:tblPr>
      <w:tblGrid>
        <w:gridCol w:w="2895"/>
        <w:gridCol w:w="1080"/>
        <w:gridCol w:w="1440"/>
        <w:gridCol w:w="2700"/>
      </w:tblGrid>
      <w:tr w:rsidR="0006008A">
        <w:trPr>
          <w:trHeight w:val="250"/>
          <w:jc w:val="center"/>
        </w:trPr>
        <w:tc>
          <w:tcPr>
            <w:tcW w:w="2895"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r>
              <w:rPr>
                <w:rFonts w:cs="Arial"/>
                <w:color w:val="000000"/>
              </w:rPr>
              <w:lastRenderedPageBreak/>
              <w:t>Feature Name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r>
              <w:rPr>
                <w:rFonts w:cs="Arial"/>
                <w:color w:val="000000"/>
              </w:rPr>
              <w:t>Feature ID</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proofErr w:type="spellStart"/>
            <w:r>
              <w:rPr>
                <w:rFonts w:cs="Arial"/>
                <w:color w:val="000000"/>
              </w:rPr>
              <w:t>Config</w:t>
            </w:r>
            <w:proofErr w:type="spellEnd"/>
            <w:r>
              <w:rPr>
                <w:rFonts w:cs="Arial"/>
                <w:color w:val="000000"/>
              </w:rPr>
              <w:t xml:space="preserve"> Number</w:t>
            </w:r>
          </w:p>
        </w:tc>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06008A" w:rsidRDefault="00E76B4D">
            <w:pPr>
              <w:autoSpaceDE w:val="0"/>
              <w:autoSpaceDN w:val="0"/>
              <w:adjustRightInd w:val="0"/>
              <w:jc w:val="center"/>
              <w:rPr>
                <w:rFonts w:cs="Arial"/>
                <w:color w:val="000000"/>
              </w:rPr>
            </w:pPr>
            <w:proofErr w:type="spellStart"/>
            <w:r>
              <w:rPr>
                <w:rFonts w:cs="Arial"/>
                <w:color w:val="000000"/>
              </w:rPr>
              <w:t>Config</w:t>
            </w:r>
            <w:proofErr w:type="spellEnd"/>
            <w:r>
              <w:rPr>
                <w:rFonts w:cs="Arial"/>
                <w:color w:val="000000"/>
              </w:rPr>
              <w:t xml:space="preserve"> Value</w:t>
            </w:r>
          </w:p>
        </w:tc>
      </w:tr>
      <w:tr w:rsidR="0006008A">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proofErr w:type="spellStart"/>
            <w:r>
              <w:rPr>
                <w:rFonts w:cs="Arial"/>
                <w:color w:val="000000"/>
              </w:rPr>
              <w:t>Feature_X</w:t>
            </w:r>
            <w:proofErr w:type="spellEnd"/>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0x1234</w:t>
            </w: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Off</w:t>
            </w:r>
          </w:p>
        </w:tc>
      </w:tr>
      <w:tr w:rsidR="0006008A">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On</w:t>
            </w:r>
          </w:p>
        </w:tc>
      </w:tr>
      <w:tr w:rsidR="0006008A">
        <w:trPr>
          <w:trHeight w:val="382"/>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proofErr w:type="spellStart"/>
            <w:r>
              <w:rPr>
                <w:rFonts w:cs="Arial"/>
                <w:color w:val="000000"/>
              </w:rPr>
              <w:t>Feature_Y</w:t>
            </w:r>
            <w:proofErr w:type="spellEnd"/>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0x1235</w:t>
            </w: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Off</w:t>
            </w:r>
          </w:p>
        </w:tc>
      </w:tr>
      <w:tr w:rsidR="0006008A">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On</w:t>
            </w:r>
          </w:p>
        </w:tc>
      </w:tr>
      <w:tr w:rsidR="0006008A">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proofErr w:type="spellStart"/>
            <w:r>
              <w:rPr>
                <w:rFonts w:cs="Arial"/>
                <w:color w:val="000000"/>
              </w:rPr>
              <w:t>Feature_Z</w:t>
            </w:r>
            <w:proofErr w:type="spellEnd"/>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0x1236</w:t>
            </w: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Shortest Distance</w:t>
            </w:r>
          </w:p>
        </w:tc>
      </w:tr>
      <w:tr w:rsidR="0006008A">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Fastest Time</w:t>
            </w:r>
          </w:p>
        </w:tc>
      </w:tr>
      <w:tr w:rsidR="0006008A">
        <w:trPr>
          <w:trHeight w:val="250"/>
          <w:jc w:val="center"/>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6008A"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0x2</w:t>
            </w:r>
          </w:p>
        </w:tc>
        <w:tc>
          <w:tcPr>
            <w:tcW w:w="2700" w:type="dxa"/>
            <w:tcBorders>
              <w:top w:val="single" w:sz="4" w:space="0" w:color="auto"/>
              <w:left w:val="single" w:sz="4" w:space="0" w:color="auto"/>
              <w:bottom w:val="single" w:sz="4" w:space="0" w:color="auto"/>
              <w:right w:val="single" w:sz="4" w:space="0" w:color="auto"/>
            </w:tcBorders>
            <w:vAlign w:val="center"/>
            <w:hideMark/>
          </w:tcPr>
          <w:p w:rsidR="0006008A" w:rsidRDefault="00E76B4D">
            <w:pPr>
              <w:autoSpaceDE w:val="0"/>
              <w:autoSpaceDN w:val="0"/>
              <w:adjustRightInd w:val="0"/>
              <w:jc w:val="center"/>
              <w:rPr>
                <w:rFonts w:cs="Arial"/>
                <w:color w:val="000000"/>
              </w:rPr>
            </w:pPr>
            <w:r>
              <w:rPr>
                <w:rFonts w:cs="Arial"/>
                <w:color w:val="000000"/>
              </w:rPr>
              <w:t>Ecological</w:t>
            </w:r>
          </w:p>
        </w:tc>
      </w:tr>
    </w:tbl>
    <w:p w:rsidR="0006008A" w:rsidRDefault="00E76B4D">
      <w:pPr>
        <w:rPr>
          <w:rFonts w:cs="Arial"/>
          <w:highlight w:val="yellow"/>
        </w:rPr>
      </w:pPr>
    </w:p>
    <w:p w:rsidR="0006008A" w:rsidRDefault="00E76B4D">
      <w:pPr>
        <w:rPr>
          <w:rFonts w:cs="Arial"/>
          <w:highlight w:val="yellow"/>
        </w:rPr>
      </w:pPr>
    </w:p>
    <w:p w:rsidR="0006008A" w:rsidRDefault="00E76B4D">
      <w:pPr>
        <w:rPr>
          <w:rFonts w:cs="Arial"/>
          <w:u w:val="single"/>
        </w:rPr>
      </w:pPr>
      <w:r>
        <w:rPr>
          <w:rFonts w:cs="Arial"/>
          <w:u w:val="single"/>
        </w:rPr>
        <w:t xml:space="preserve">Sequence Diagram – Periodic </w:t>
      </w:r>
      <w:proofErr w:type="spellStart"/>
      <w:r>
        <w:rPr>
          <w:rFonts w:cs="Arial"/>
          <w:u w:val="single"/>
        </w:rPr>
        <w:t>Feature_St</w:t>
      </w:r>
      <w:proofErr w:type="spellEnd"/>
    </w:p>
    <w:p w:rsidR="0006008A" w:rsidRDefault="00E76B4D">
      <w:pPr>
        <w:rPr>
          <w:rFonts w:cs="Arial"/>
          <w:highlight w:val="yellow"/>
        </w:rPr>
      </w:pPr>
    </w:p>
    <w:p w:rsidR="0006008A" w:rsidRDefault="00E76B4D" w:rsidP="00FC2855">
      <w:pPr>
        <w:jc w:val="center"/>
        <w:rPr>
          <w:rFonts w:cs="Arial"/>
        </w:rPr>
      </w:pPr>
      <w:r>
        <w:rPr>
          <w:noProof/>
        </w:rPr>
        <w:drawing>
          <wp:inline distT="0" distB="0" distL="0" distR="0" wp14:anchorId="28E11608" wp14:editId="5E170A5E">
            <wp:extent cx="5934075" cy="3819525"/>
            <wp:effectExtent l="0" t="0" r="9525" b="9525"/>
            <wp:docPr id="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3819525"/>
                    </a:xfrm>
                    <a:prstGeom prst="rect">
                      <a:avLst/>
                    </a:prstGeom>
                    <a:noFill/>
                    <a:ln w="9525">
                      <a:noFill/>
                      <a:miter lim="800000"/>
                      <a:headEnd/>
                      <a:tailEnd/>
                    </a:ln>
                  </pic:spPr>
                </pic:pic>
              </a:graphicData>
            </a:graphic>
          </wp:inline>
        </w:drawing>
      </w:r>
    </w:p>
    <w:p w:rsidR="0006008A" w:rsidRDefault="00E76B4D">
      <w:pPr>
        <w:rPr>
          <w:rFonts w:cs="Arial"/>
        </w:rPr>
      </w:pPr>
    </w:p>
    <w:p w:rsidR="0006008A" w:rsidRDefault="00E76B4D">
      <w:pPr>
        <w:rPr>
          <w:rFonts w:cs="Arial"/>
        </w:rPr>
      </w:pPr>
    </w:p>
    <w:p w:rsidR="0006008A" w:rsidRDefault="00E76B4D"/>
    <w:p w:rsidR="00406F39" w:rsidRDefault="00E76B4D" w:rsidP="00FC2855">
      <w:pPr>
        <w:pStyle w:val="Heading1"/>
      </w:pPr>
      <w:bookmarkStart w:id="16" w:name="_Toc482002347"/>
      <w:r>
        <w:lastRenderedPageBreak/>
        <w:t>Functional Definition</w:t>
      </w:r>
      <w:bookmarkEnd w:id="16"/>
    </w:p>
    <w:p w:rsidR="00406F39" w:rsidRDefault="00E76B4D" w:rsidP="00FC2855">
      <w:pPr>
        <w:pStyle w:val="Heading2"/>
      </w:pPr>
      <w:bookmarkStart w:id="17" w:name="_Toc482002348"/>
      <w:r w:rsidRPr="00B9479B">
        <w:t>FBMP-FUN-REQ-023014/A-Set Operation (</w:t>
      </w:r>
      <w:proofErr w:type="spellStart"/>
      <w:r w:rsidRPr="00B9479B">
        <w:t>TcSE</w:t>
      </w:r>
      <w:proofErr w:type="spellEnd"/>
      <w:r w:rsidRPr="00B9479B">
        <w:t xml:space="preserve"> ROIN-291017-1)</w:t>
      </w:r>
      <w:bookmarkEnd w:id="17"/>
    </w:p>
    <w:p w:rsidR="00406F39" w:rsidRDefault="00E76B4D" w:rsidP="00FC2855">
      <w:pPr>
        <w:pStyle w:val="Heading3"/>
      </w:pPr>
      <w:bookmarkStart w:id="18" w:name="_Toc482002349"/>
      <w:r>
        <w:t>Use Cases</w:t>
      </w:r>
      <w:bookmarkEnd w:id="18"/>
    </w:p>
    <w:p w:rsidR="00406F39" w:rsidRDefault="00E76B4D" w:rsidP="00FC2855">
      <w:pPr>
        <w:pStyle w:val="Heading4"/>
      </w:pPr>
      <w:r>
        <w:t>FBMP-UC-REQ-023015/B-Initiating a Set Operation Request (</w:t>
      </w:r>
      <w:proofErr w:type="spellStart"/>
      <w:r>
        <w:t>TcSE</w:t>
      </w:r>
      <w:proofErr w:type="spellEnd"/>
      <w:r>
        <w:t xml:space="preserve"> ROIN-291011-1)</w:t>
      </w:r>
    </w:p>
    <w:p w:rsidR="008408CC" w:rsidRDefault="00E76B4D">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8408CC">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8408CC" w:rsidRDefault="00E76B4D">
            <w:pPr>
              <w:rPr>
                <w:rFonts w:cs="Arial"/>
                <w:b/>
              </w:rPr>
            </w:pPr>
            <w:r>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8408CC" w:rsidRDefault="00E76B4D">
            <w:pPr>
              <w:rPr>
                <w:rFonts w:cs="Arial"/>
              </w:rPr>
            </w:pPr>
            <w:r>
              <w:rPr>
                <w:rFonts w:cs="Arial"/>
              </w:rPr>
              <w:t>Vehicle Occupant</w:t>
            </w:r>
          </w:p>
        </w:tc>
      </w:tr>
      <w:tr w:rsidR="008408CC">
        <w:trPr>
          <w:trHeight w:val="2598"/>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8408CC" w:rsidRDefault="00E76B4D">
            <w:pPr>
              <w:rPr>
                <w:rFonts w:cs="Arial"/>
                <w:b/>
              </w:rPr>
            </w:pPr>
            <w:r>
              <w:rPr>
                <w:rFonts w:cs="Arial"/>
                <w:b/>
              </w:rPr>
              <w:t>Pre-conditions</w:t>
            </w:r>
          </w:p>
        </w:tc>
        <w:tc>
          <w:tcPr>
            <w:tcW w:w="7000" w:type="dxa"/>
            <w:tcBorders>
              <w:top w:val="single" w:sz="4" w:space="0" w:color="auto"/>
              <w:left w:val="single" w:sz="4" w:space="0" w:color="auto"/>
              <w:bottom w:val="single" w:sz="4" w:space="0" w:color="auto"/>
              <w:right w:val="single" w:sz="4" w:space="0" w:color="auto"/>
            </w:tcBorders>
          </w:tcPr>
          <w:p w:rsidR="008408CC" w:rsidRDefault="00E76B4D">
            <w:pPr>
              <w:rPr>
                <w:rFonts w:cs="Arial"/>
              </w:rPr>
            </w:pPr>
            <w:proofErr w:type="spellStart"/>
            <w:r>
              <w:rPr>
                <w:rFonts w:cs="Arial"/>
              </w:rPr>
              <w:t>Feature_X</w:t>
            </w:r>
            <w:proofErr w:type="spellEnd"/>
            <w:r>
              <w:rPr>
                <w:rFonts w:cs="Arial"/>
              </w:rPr>
              <w:t xml:space="preserve"> is OFF </w:t>
            </w:r>
          </w:p>
          <w:p w:rsidR="008408CC" w:rsidRDefault="00E76B4D">
            <w:pPr>
              <w:rPr>
                <w:rFonts w:cs="Arial"/>
              </w:rPr>
            </w:pPr>
            <w:r>
              <w:rPr>
                <w:rFonts w:cs="Arial"/>
              </w:rPr>
              <w:t>(</w:t>
            </w:r>
            <w:proofErr w:type="spellStart"/>
            <w:r>
              <w:rPr>
                <w:rFonts w:cs="Arial"/>
              </w:rPr>
              <w:t>ie</w:t>
            </w:r>
            <w:proofErr w:type="spellEnd"/>
            <w:r>
              <w:rPr>
                <w:rFonts w:cs="Arial"/>
              </w:rPr>
              <w:t xml:space="preserve"> Feature Server has the Feature ID = 0x1234 </w:t>
            </w:r>
            <w:proofErr w:type="spellStart"/>
            <w:r>
              <w:rPr>
                <w:rFonts w:cs="Arial"/>
              </w:rPr>
              <w:t>Feature_X</w:t>
            </w:r>
            <w:proofErr w:type="spellEnd"/>
            <w:r>
              <w:rPr>
                <w:rFonts w:cs="Arial"/>
              </w:rPr>
              <w:t xml:space="preserve"> with its Configuration set to 0x0 OFF </w:t>
            </w:r>
          </w:p>
          <w:p w:rsidR="008408CC" w:rsidRDefault="00E76B4D">
            <w:pPr>
              <w:rPr>
                <w:rFonts w:cs="Arial"/>
              </w:rPr>
            </w:pPr>
          </w:p>
          <w:tbl>
            <w:tblPr>
              <w:tblW w:w="0" w:type="auto"/>
              <w:jc w:val="center"/>
              <w:tblCellMar>
                <w:left w:w="30" w:type="dxa"/>
                <w:right w:w="30" w:type="dxa"/>
              </w:tblCellMar>
              <w:tblLook w:val="04A0" w:firstRow="1" w:lastRow="0" w:firstColumn="1" w:lastColumn="0" w:noHBand="0" w:noVBand="1"/>
            </w:tblPr>
            <w:tblGrid>
              <w:gridCol w:w="2352"/>
              <w:gridCol w:w="986"/>
              <w:gridCol w:w="1249"/>
              <w:gridCol w:w="2187"/>
            </w:tblGrid>
            <w:tr w:rsidR="008408CC">
              <w:trPr>
                <w:trHeight w:val="250"/>
                <w:jc w:val="center"/>
              </w:trPr>
              <w:tc>
                <w:tcPr>
                  <w:tcW w:w="2895" w:type="dxa"/>
                  <w:tcBorders>
                    <w:top w:val="single" w:sz="4" w:space="0" w:color="auto"/>
                    <w:left w:val="single" w:sz="4" w:space="0" w:color="auto"/>
                    <w:bottom w:val="single" w:sz="4" w:space="0" w:color="auto"/>
                    <w:right w:val="single" w:sz="4" w:space="0" w:color="auto"/>
                  </w:tcBorders>
                  <w:shd w:val="clear" w:color="auto" w:fill="C0C0C0"/>
                  <w:hideMark/>
                </w:tcPr>
                <w:p w:rsidR="008408CC" w:rsidRDefault="00E76B4D">
                  <w:pPr>
                    <w:autoSpaceDE w:val="0"/>
                    <w:autoSpaceDN w:val="0"/>
                    <w:adjustRightInd w:val="0"/>
                    <w:jc w:val="center"/>
                    <w:rPr>
                      <w:rFonts w:cs="Arial"/>
                      <w:color w:val="000000"/>
                    </w:rPr>
                  </w:pPr>
                  <w:r>
                    <w:rPr>
                      <w:rFonts w:cs="Arial"/>
                      <w:color w:val="000000"/>
                    </w:rPr>
                    <w:t>Feature Name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8408CC" w:rsidRDefault="00E76B4D">
                  <w:pPr>
                    <w:autoSpaceDE w:val="0"/>
                    <w:autoSpaceDN w:val="0"/>
                    <w:adjustRightInd w:val="0"/>
                    <w:jc w:val="center"/>
                    <w:rPr>
                      <w:rFonts w:cs="Arial"/>
                      <w:color w:val="000000"/>
                    </w:rPr>
                  </w:pPr>
                  <w:r>
                    <w:rPr>
                      <w:rFonts w:cs="Arial"/>
                      <w:color w:val="000000"/>
                    </w:rPr>
                    <w:t>Feature ID</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8408CC" w:rsidRDefault="00E76B4D">
                  <w:pPr>
                    <w:autoSpaceDE w:val="0"/>
                    <w:autoSpaceDN w:val="0"/>
                    <w:adjustRightInd w:val="0"/>
                    <w:jc w:val="center"/>
                    <w:rPr>
                      <w:rFonts w:cs="Arial"/>
                      <w:color w:val="000000"/>
                    </w:rPr>
                  </w:pPr>
                  <w:proofErr w:type="spellStart"/>
                  <w:r>
                    <w:rPr>
                      <w:rFonts w:cs="Arial"/>
                      <w:color w:val="000000"/>
                    </w:rPr>
                    <w:t>Config</w:t>
                  </w:r>
                  <w:proofErr w:type="spellEnd"/>
                  <w:r>
                    <w:rPr>
                      <w:rFonts w:cs="Arial"/>
                      <w:color w:val="000000"/>
                    </w:rPr>
                    <w:t xml:space="preserve"> Number</w:t>
                  </w:r>
                </w:p>
              </w:tc>
              <w:tc>
                <w:tcPr>
                  <w:tcW w:w="2700" w:type="dxa"/>
                  <w:tcBorders>
                    <w:top w:val="single" w:sz="4" w:space="0" w:color="auto"/>
                    <w:left w:val="single" w:sz="4" w:space="0" w:color="auto"/>
                    <w:bottom w:val="single" w:sz="4" w:space="0" w:color="auto"/>
                    <w:right w:val="single" w:sz="4" w:space="0" w:color="auto"/>
                  </w:tcBorders>
                  <w:shd w:val="clear" w:color="auto" w:fill="C0C0C0"/>
                  <w:hideMark/>
                </w:tcPr>
                <w:p w:rsidR="008408CC" w:rsidRDefault="00E76B4D">
                  <w:pPr>
                    <w:autoSpaceDE w:val="0"/>
                    <w:autoSpaceDN w:val="0"/>
                    <w:adjustRightInd w:val="0"/>
                    <w:jc w:val="center"/>
                    <w:rPr>
                      <w:rFonts w:cs="Arial"/>
                      <w:color w:val="000000"/>
                    </w:rPr>
                  </w:pPr>
                  <w:proofErr w:type="spellStart"/>
                  <w:r>
                    <w:rPr>
                      <w:rFonts w:cs="Arial"/>
                      <w:color w:val="000000"/>
                    </w:rPr>
                    <w:t>Config</w:t>
                  </w:r>
                  <w:proofErr w:type="spellEnd"/>
                  <w:r>
                    <w:rPr>
                      <w:rFonts w:cs="Arial"/>
                      <w:color w:val="000000"/>
                    </w:rPr>
                    <w:t xml:space="preserve"> Value</w:t>
                  </w:r>
                </w:p>
              </w:tc>
            </w:tr>
            <w:tr w:rsidR="008408CC">
              <w:trPr>
                <w:trHeight w:val="250"/>
                <w:jc w:val="center"/>
              </w:trPr>
              <w:tc>
                <w:tcPr>
                  <w:tcW w:w="2895" w:type="dxa"/>
                  <w:vMerge w:val="restart"/>
                  <w:tcBorders>
                    <w:top w:val="single" w:sz="4" w:space="0" w:color="auto"/>
                    <w:left w:val="single" w:sz="4" w:space="0" w:color="auto"/>
                    <w:bottom w:val="single" w:sz="4" w:space="0" w:color="auto"/>
                    <w:right w:val="single" w:sz="4" w:space="0" w:color="auto"/>
                  </w:tcBorders>
                  <w:vAlign w:val="center"/>
                  <w:hideMark/>
                </w:tcPr>
                <w:p w:rsidR="008408CC" w:rsidRDefault="00E76B4D">
                  <w:pPr>
                    <w:jc w:val="center"/>
                    <w:rPr>
                      <w:rFonts w:cs="Arial"/>
                      <w:color w:val="000000"/>
                    </w:rPr>
                  </w:pPr>
                  <w:proofErr w:type="spellStart"/>
                  <w:r>
                    <w:rPr>
                      <w:rFonts w:cs="Arial"/>
                      <w:color w:val="000000"/>
                    </w:rPr>
                    <w:t>Feature_X</w:t>
                  </w:r>
                  <w:proofErr w:type="spellEnd"/>
                </w:p>
              </w:tc>
              <w:tc>
                <w:tcPr>
                  <w:tcW w:w="1080" w:type="dxa"/>
                  <w:vMerge w:val="restart"/>
                  <w:tcBorders>
                    <w:top w:val="single" w:sz="4" w:space="0" w:color="auto"/>
                    <w:left w:val="single" w:sz="4" w:space="0" w:color="auto"/>
                    <w:bottom w:val="single" w:sz="4" w:space="0" w:color="auto"/>
                    <w:right w:val="single" w:sz="4" w:space="0" w:color="auto"/>
                  </w:tcBorders>
                  <w:vAlign w:val="center"/>
                  <w:hideMark/>
                </w:tcPr>
                <w:p w:rsidR="008408CC" w:rsidRDefault="00E76B4D">
                  <w:pPr>
                    <w:jc w:val="center"/>
                    <w:rPr>
                      <w:rFonts w:cs="Arial"/>
                      <w:color w:val="000000"/>
                    </w:rPr>
                  </w:pPr>
                  <w:r>
                    <w:rPr>
                      <w:rFonts w:cs="Arial"/>
                      <w:color w:val="000000"/>
                    </w:rPr>
                    <w:t>0x1234</w:t>
                  </w:r>
                </w:p>
              </w:tc>
              <w:tc>
                <w:tcPr>
                  <w:tcW w:w="144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b/>
                      <w:color w:val="000000"/>
                    </w:rPr>
                  </w:pPr>
                  <w:r>
                    <w:rPr>
                      <w:rFonts w:cs="Arial"/>
                      <w:b/>
                      <w:color w:val="000000"/>
                    </w:rPr>
                    <w:t>0x0</w:t>
                  </w:r>
                </w:p>
              </w:tc>
              <w:tc>
                <w:tcPr>
                  <w:tcW w:w="270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b/>
                      <w:color w:val="000000"/>
                    </w:rPr>
                  </w:pPr>
                  <w:r>
                    <w:rPr>
                      <w:rFonts w:cs="Arial"/>
                      <w:b/>
                      <w:color w:val="000000"/>
                    </w:rPr>
                    <w:t>OFF</w:t>
                  </w:r>
                </w:p>
              </w:tc>
            </w:tr>
            <w:tr w:rsidR="008408CC">
              <w:trPr>
                <w:trHeigh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8CC" w:rsidRDefault="00E76B4D">
                  <w:pPr>
                    <w:rPr>
                      <w:rFonts w:cs="Arial"/>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8CC"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color w:val="000000"/>
                    </w:rPr>
                  </w:pPr>
                  <w:r>
                    <w:rPr>
                      <w:rFonts w:cs="Arial"/>
                      <w:color w:val="000000"/>
                    </w:rPr>
                    <w:t>0x1</w:t>
                  </w:r>
                </w:p>
              </w:tc>
              <w:tc>
                <w:tcPr>
                  <w:tcW w:w="270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color w:val="000000"/>
                    </w:rPr>
                  </w:pPr>
                  <w:r>
                    <w:rPr>
                      <w:rFonts w:cs="Arial"/>
                      <w:color w:val="000000"/>
                    </w:rPr>
                    <w:t>Setting_1</w:t>
                  </w:r>
                </w:p>
              </w:tc>
            </w:tr>
            <w:tr w:rsidR="008408CC">
              <w:trPr>
                <w:trHeigh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8CC" w:rsidRDefault="00E76B4D">
                  <w:pPr>
                    <w:rPr>
                      <w:rFonts w:cs="Arial"/>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8CC"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color w:val="000000"/>
                    </w:rPr>
                  </w:pPr>
                  <w:r>
                    <w:rPr>
                      <w:rFonts w:cs="Arial"/>
                      <w:color w:val="000000"/>
                    </w:rPr>
                    <w:t>0x2</w:t>
                  </w:r>
                </w:p>
              </w:tc>
              <w:tc>
                <w:tcPr>
                  <w:tcW w:w="270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color w:val="000000"/>
                    </w:rPr>
                  </w:pPr>
                  <w:r>
                    <w:rPr>
                      <w:rFonts w:cs="Arial"/>
                      <w:color w:val="000000"/>
                    </w:rPr>
                    <w:t>Setting_2</w:t>
                  </w:r>
                </w:p>
              </w:tc>
            </w:tr>
            <w:tr w:rsidR="008408CC">
              <w:trPr>
                <w:trHeigh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8CC" w:rsidRDefault="00E76B4D">
                  <w:pPr>
                    <w:rPr>
                      <w:rFonts w:cs="Arial"/>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8CC" w:rsidRDefault="00E76B4D">
                  <w:pPr>
                    <w:rPr>
                      <w:rFonts w:cs="Arial"/>
                      <w:color w:val="000000"/>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color w:val="000000"/>
                    </w:rPr>
                  </w:pPr>
                  <w:r>
                    <w:rPr>
                      <w:rFonts w:cs="Arial"/>
                      <w:color w:val="000000"/>
                    </w:rPr>
                    <w:t>0x3</w:t>
                  </w:r>
                </w:p>
              </w:tc>
              <w:tc>
                <w:tcPr>
                  <w:tcW w:w="2700" w:type="dxa"/>
                  <w:tcBorders>
                    <w:top w:val="single" w:sz="4" w:space="0" w:color="auto"/>
                    <w:left w:val="single" w:sz="4" w:space="0" w:color="auto"/>
                    <w:bottom w:val="single" w:sz="4" w:space="0" w:color="auto"/>
                    <w:right w:val="single" w:sz="4" w:space="0" w:color="auto"/>
                  </w:tcBorders>
                  <w:vAlign w:val="center"/>
                  <w:hideMark/>
                </w:tcPr>
                <w:p w:rsidR="008408CC" w:rsidRDefault="00E76B4D">
                  <w:pPr>
                    <w:autoSpaceDE w:val="0"/>
                    <w:autoSpaceDN w:val="0"/>
                    <w:adjustRightInd w:val="0"/>
                    <w:jc w:val="center"/>
                    <w:rPr>
                      <w:rFonts w:cs="Arial"/>
                      <w:color w:val="000000"/>
                    </w:rPr>
                  </w:pPr>
                  <w:r>
                    <w:rPr>
                      <w:rFonts w:cs="Arial"/>
                      <w:color w:val="000000"/>
                    </w:rPr>
                    <w:t>Setting_3</w:t>
                  </w:r>
                </w:p>
              </w:tc>
            </w:tr>
          </w:tbl>
          <w:p w:rsidR="008408CC" w:rsidRDefault="00E76B4D">
            <w:pPr>
              <w:rPr>
                <w:rFonts w:cs="Arial"/>
              </w:rPr>
            </w:pPr>
          </w:p>
        </w:tc>
      </w:tr>
      <w:tr w:rsidR="008408CC">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8408CC" w:rsidRDefault="00E76B4D">
            <w:pPr>
              <w:rPr>
                <w:rFonts w:cs="Arial"/>
                <w:b/>
              </w:rPr>
            </w:pPr>
            <w:r>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8408CC" w:rsidRDefault="00E76B4D">
            <w:pPr>
              <w:rPr>
                <w:rFonts w:cs="Arial"/>
              </w:rPr>
            </w:pPr>
            <w:r>
              <w:rPr>
                <w:rFonts w:cs="Arial"/>
              </w:rPr>
              <w:t>The User selects Setting_2 from a menu</w:t>
            </w:r>
          </w:p>
          <w:p w:rsidR="008408CC" w:rsidRDefault="00E76B4D">
            <w:pPr>
              <w:rPr>
                <w:rFonts w:cs="Arial"/>
              </w:rPr>
            </w:pPr>
            <w:r>
              <w:rPr>
                <w:rFonts w:cs="Arial"/>
              </w:rPr>
              <w:t>(</w:t>
            </w:r>
            <w:proofErr w:type="spellStart"/>
            <w:r>
              <w:rPr>
                <w:rFonts w:cs="Arial"/>
              </w:rPr>
              <w:t>ie</w:t>
            </w:r>
            <w:proofErr w:type="spellEnd"/>
            <w:r>
              <w:rPr>
                <w:rFonts w:cs="Arial"/>
              </w:rPr>
              <w:t xml:space="preserve"> The Feature Client sends a Set request to the Feature Server for </w:t>
            </w:r>
            <w:proofErr w:type="spellStart"/>
            <w:r>
              <w:rPr>
                <w:rFonts w:cs="Arial"/>
              </w:rPr>
              <w:t>FeatureID</w:t>
            </w:r>
            <w:proofErr w:type="spellEnd"/>
            <w:r>
              <w:rPr>
                <w:rFonts w:cs="Arial"/>
              </w:rPr>
              <w:t xml:space="preserve"> = 0x1234 and Configuration set to 0x2 Setting_2)</w:t>
            </w:r>
          </w:p>
          <w:p w:rsidR="008408CC" w:rsidRDefault="00E76B4D">
            <w:pPr>
              <w:rPr>
                <w:rFonts w:cs="Arial"/>
              </w:rPr>
            </w:pPr>
          </w:p>
        </w:tc>
      </w:tr>
      <w:tr w:rsidR="008408CC">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8408CC" w:rsidRDefault="00E76B4D">
            <w:pPr>
              <w:rPr>
                <w:rFonts w:cs="Arial"/>
                <w:b/>
              </w:rPr>
            </w:pPr>
            <w:r>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tcPr>
          <w:p w:rsidR="008408CC" w:rsidRDefault="00E76B4D">
            <w:pPr>
              <w:rPr>
                <w:rFonts w:cs="Arial"/>
              </w:rPr>
            </w:pPr>
            <w:r>
              <w:rPr>
                <w:rFonts w:cs="Arial"/>
              </w:rPr>
              <w:t>The Feature Server changes from OFF to Setting_2</w:t>
            </w:r>
          </w:p>
          <w:p w:rsidR="008408CC" w:rsidRDefault="00E76B4D">
            <w:pPr>
              <w:rPr>
                <w:rFonts w:cs="Arial"/>
              </w:rPr>
            </w:pPr>
            <w:r>
              <w:rPr>
                <w:rFonts w:cs="Arial"/>
              </w:rPr>
              <w:t>(</w:t>
            </w:r>
            <w:proofErr w:type="spellStart"/>
            <w:r>
              <w:rPr>
                <w:rFonts w:cs="Arial"/>
              </w:rPr>
              <w:t>ie</w:t>
            </w:r>
            <w:proofErr w:type="spellEnd"/>
            <w:r>
              <w:rPr>
                <w:rFonts w:cs="Arial"/>
              </w:rPr>
              <w:t xml:space="preserve"> Feature Server accepts the feature client request and changes the configuration number from 0x0 OFF to 0x2 Setting_2)</w:t>
            </w:r>
          </w:p>
          <w:p w:rsidR="008408CC" w:rsidRDefault="00E76B4D">
            <w:pPr>
              <w:rPr>
                <w:rFonts w:cs="Arial"/>
              </w:rPr>
            </w:pPr>
          </w:p>
        </w:tc>
      </w:tr>
      <w:tr w:rsidR="008408CC">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8408CC" w:rsidRDefault="00E76B4D">
            <w:pPr>
              <w:rPr>
                <w:rFonts w:cs="Arial"/>
                <w:b/>
              </w:rPr>
            </w:pPr>
            <w:r>
              <w:rPr>
                <w:rFonts w:cs="Arial"/>
                <w:b/>
              </w:rPr>
              <w:t>Notes</w:t>
            </w:r>
          </w:p>
        </w:tc>
        <w:tc>
          <w:tcPr>
            <w:tcW w:w="7000" w:type="dxa"/>
            <w:tcBorders>
              <w:top w:val="single" w:sz="4" w:space="0" w:color="auto"/>
              <w:left w:val="single" w:sz="4" w:space="0" w:color="auto"/>
              <w:bottom w:val="single" w:sz="4" w:space="0" w:color="auto"/>
              <w:right w:val="single" w:sz="4" w:space="0" w:color="auto"/>
            </w:tcBorders>
            <w:hideMark/>
          </w:tcPr>
          <w:p w:rsidR="008408CC" w:rsidRDefault="00E76B4D">
            <w:pPr>
              <w:rPr>
                <w:rFonts w:cs="Arial"/>
              </w:rPr>
            </w:pPr>
          </w:p>
        </w:tc>
      </w:tr>
      <w:tr w:rsidR="008408CC">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8408CC" w:rsidRDefault="00E76B4D">
            <w:pPr>
              <w:rPr>
                <w:rFonts w:cs="Arial"/>
                <w:b/>
              </w:rPr>
            </w:pPr>
            <w:r>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8408CC" w:rsidRDefault="00E76B4D">
            <w:pPr>
              <w:rPr>
                <w:rFonts w:cs="Arial"/>
              </w:rPr>
            </w:pPr>
            <w:r>
              <w:rPr>
                <w:rFonts w:cs="Arial"/>
              </w:rPr>
              <w:t>G-HMI; SWC; CBI</w:t>
            </w:r>
          </w:p>
        </w:tc>
      </w:tr>
    </w:tbl>
    <w:p w:rsidR="008408CC" w:rsidRDefault="00E76B4D">
      <w:pPr>
        <w:ind w:left="720"/>
        <w:rPr>
          <w:rFonts w:cs="Arial"/>
        </w:rPr>
      </w:pPr>
    </w:p>
    <w:p w:rsidR="008408CC" w:rsidRDefault="00E76B4D">
      <w:pPr>
        <w:ind w:left="720"/>
        <w:rPr>
          <w:rFonts w:cs="Arial"/>
        </w:rPr>
      </w:pPr>
    </w:p>
    <w:p w:rsidR="00406F39" w:rsidRDefault="00E76B4D" w:rsidP="00FC2855">
      <w:pPr>
        <w:pStyle w:val="Heading3"/>
      </w:pPr>
      <w:bookmarkStart w:id="19" w:name="_Toc482002350"/>
      <w:r>
        <w:t>Requirements</w:t>
      </w:r>
      <w:bookmarkEnd w:id="19"/>
    </w:p>
    <w:p w:rsidR="00FC2855" w:rsidRPr="00FC2855" w:rsidRDefault="00FC2855" w:rsidP="00FC2855">
      <w:pPr>
        <w:pStyle w:val="Heading4"/>
        <w:rPr>
          <w:b w:val="0"/>
          <w:u w:val="single"/>
        </w:rPr>
      </w:pPr>
      <w:r w:rsidRPr="00FC2855">
        <w:rPr>
          <w:b w:val="0"/>
          <w:u w:val="single"/>
        </w:rPr>
        <w:t>FBMP-REQ-023016/B-Set Definition (</w:t>
      </w:r>
      <w:proofErr w:type="spellStart"/>
      <w:r w:rsidRPr="00FC2855">
        <w:rPr>
          <w:b w:val="0"/>
          <w:u w:val="single"/>
        </w:rPr>
        <w:t>TcSE</w:t>
      </w:r>
      <w:proofErr w:type="spellEnd"/>
      <w:r w:rsidRPr="00FC2855">
        <w:rPr>
          <w:b w:val="0"/>
          <w:u w:val="single"/>
        </w:rPr>
        <w:t xml:space="preserve"> ROIN-287249-1)</w:t>
      </w:r>
    </w:p>
    <w:p w:rsidR="00B663C1" w:rsidRDefault="00E76B4D">
      <w:r>
        <w:t>The Feature Client is responsible for using the Set command when it is requesting a new feature setting from the Feature Server.  When pe</w:t>
      </w:r>
      <w:r>
        <w:t xml:space="preserve">rforming a Set command the Feature Client shall send a </w:t>
      </w:r>
      <w:proofErr w:type="spellStart"/>
      <w:r>
        <w:t>Feature_Rq</w:t>
      </w:r>
      <w:proofErr w:type="spellEnd"/>
      <w:r>
        <w:t xml:space="preserve"> with Operation = Set, the Feature ID set to the encoding of the feature being requested, the configuration set to the new encoding value being requested and the applicable personality profil</w:t>
      </w:r>
      <w:r>
        <w:t>e selected (select vehicle if enhanced memory not supported).</w:t>
      </w:r>
    </w:p>
    <w:p w:rsidR="00B663C1" w:rsidRDefault="00E76B4D"/>
    <w:p w:rsidR="00B663C1" w:rsidRDefault="00E76B4D">
      <w:pPr>
        <w:rPr>
          <w:rFonts w:cs="Arial"/>
          <w:iCs/>
        </w:rPr>
      </w:pPr>
      <w:r>
        <w:t xml:space="preserve">The Feature Server shall respond to the Set FBMP request from the Feature Client if it supports the request by setting the applicable values in the Feature Status message.  Ex. </w:t>
      </w:r>
      <w:proofErr w:type="spellStart"/>
      <w:r>
        <w:t>Feature.St</w:t>
      </w:r>
      <w:proofErr w:type="spellEnd"/>
      <w:r>
        <w:t xml:space="preserve"> (</w:t>
      </w:r>
      <w:proofErr w:type="spellStart"/>
      <w:r>
        <w:rPr>
          <w:rFonts w:cs="Arial"/>
        </w:rPr>
        <w:t>Feat</w:t>
      </w:r>
      <w:r>
        <w:rPr>
          <w:rFonts w:cs="Arial"/>
        </w:rPr>
        <w:t>ureID</w:t>
      </w:r>
      <w:proofErr w:type="spellEnd"/>
      <w:r>
        <w:rPr>
          <w:rFonts w:cs="Arial"/>
        </w:rPr>
        <w:t xml:space="preserve"> = 0xXXXX, Configuration = Y (ex 0x1 ON), </w:t>
      </w:r>
      <w:proofErr w:type="spellStart"/>
      <w:r>
        <w:rPr>
          <w:rFonts w:cs="Arial"/>
        </w:rPr>
        <w:t>P</w:t>
      </w:r>
      <w:r>
        <w:rPr>
          <w:rFonts w:cs="Arial"/>
          <w:iCs/>
        </w:rPr>
        <w:t>ersIndex</w:t>
      </w:r>
      <w:proofErr w:type="spellEnd"/>
      <w:r>
        <w:rPr>
          <w:rFonts w:cs="Arial"/>
          <w:iCs/>
        </w:rPr>
        <w:t xml:space="preserve"> = </w:t>
      </w:r>
      <w:proofErr w:type="spellStart"/>
      <w:r>
        <w:rPr>
          <w:rFonts w:cs="Arial"/>
          <w:iCs/>
        </w:rPr>
        <w:t>Person_X</w:t>
      </w:r>
      <w:proofErr w:type="spellEnd"/>
      <w:r>
        <w:rPr>
          <w:rFonts w:cs="Arial"/>
          <w:iCs/>
        </w:rPr>
        <w:t>).  The Feature Server shall remember the updated setting between power mode changes.</w:t>
      </w:r>
    </w:p>
    <w:p w:rsidR="00B663C1" w:rsidRDefault="00E76B4D">
      <w:pPr>
        <w:rPr>
          <w:color w:val="FF0000"/>
        </w:rPr>
      </w:pPr>
    </w:p>
    <w:p w:rsidR="008F266A" w:rsidRDefault="00E76B4D"/>
    <w:p w:rsidR="00FC2855" w:rsidRPr="00FC2855" w:rsidRDefault="00FC2855" w:rsidP="00FC2855">
      <w:pPr>
        <w:pStyle w:val="Heading4"/>
        <w:rPr>
          <w:b w:val="0"/>
          <w:u w:val="single"/>
        </w:rPr>
      </w:pPr>
      <w:r w:rsidRPr="00FC2855">
        <w:rPr>
          <w:b w:val="0"/>
          <w:u w:val="single"/>
        </w:rPr>
        <w:t>FBMP-REQ-023017/B-Set request but no response from Feature Server (</w:t>
      </w:r>
      <w:proofErr w:type="spellStart"/>
      <w:r w:rsidRPr="00FC2855">
        <w:rPr>
          <w:b w:val="0"/>
          <w:u w:val="single"/>
        </w:rPr>
        <w:t>TcSE</w:t>
      </w:r>
      <w:proofErr w:type="spellEnd"/>
      <w:r w:rsidRPr="00FC2855">
        <w:rPr>
          <w:b w:val="0"/>
          <w:u w:val="single"/>
        </w:rPr>
        <w:t xml:space="preserve"> ROIN-287260-1)</w:t>
      </w:r>
    </w:p>
    <w:p w:rsidR="00245493" w:rsidRDefault="00E76B4D">
      <w:r>
        <w:t>Once the Feature Client</w:t>
      </w:r>
      <w:r>
        <w:t xml:space="preserve"> sends a Set request to the Feature Server if after sending a Set request the Feature Client does not receive a response from the Feature Server, then the Feature Client will need to determine if it should retry the request.  </w:t>
      </w:r>
    </w:p>
    <w:p w:rsidR="00245493" w:rsidRDefault="00E76B4D">
      <w:pPr>
        <w:rPr>
          <w:color w:val="FF0000"/>
        </w:rPr>
      </w:pPr>
    </w:p>
    <w:p w:rsidR="00245493" w:rsidRDefault="00E76B4D">
      <w:r>
        <w:t>Infotainment components that</w:t>
      </w:r>
      <w:r>
        <w:t xml:space="preserve"> support retries for a particular feature have a general strategy to retry 500 </w:t>
      </w:r>
      <w:proofErr w:type="spellStart"/>
      <w:r>
        <w:t>msec</w:t>
      </w:r>
      <w:proofErr w:type="spellEnd"/>
      <w:r>
        <w:t xml:space="preserve"> after the first request was sent.  This would apply to the “Set” command if a retry is needed.</w:t>
      </w:r>
    </w:p>
    <w:p w:rsidR="00864FF9" w:rsidRPr="00864FF9" w:rsidRDefault="00E76B4D" w:rsidP="00864FF9">
      <w:pPr>
        <w:numPr>
          <w:ilvl w:val="0"/>
          <w:numId w:val="85"/>
        </w:numPr>
      </w:pPr>
      <w:ins w:id="20" w:author="Myslinski, Jason (J.S.)" w:date="2017-04-05T10:41:00Z">
        <w:r>
          <w:t xml:space="preserve">Note: for the Settings in the </w:t>
        </w:r>
        <w:proofErr w:type="spellStart"/>
        <w:r>
          <w:t>Centerstack</w:t>
        </w:r>
        <w:proofErr w:type="spellEnd"/>
        <w:r>
          <w:t xml:space="preserve"> feature this “Set” retry after 500 </w:t>
        </w:r>
        <w:proofErr w:type="spellStart"/>
        <w:r>
          <w:t>msec</w:t>
        </w:r>
        <w:proofErr w:type="spellEnd"/>
        <w:r>
          <w:t xml:space="preserve"> would apply</w:t>
        </w:r>
      </w:ins>
    </w:p>
    <w:p w:rsidR="00245493" w:rsidRDefault="00E76B4D"/>
    <w:p w:rsidR="00245493" w:rsidRDefault="00E76B4D">
      <w:r>
        <w:lastRenderedPageBreak/>
        <w:t xml:space="preserve">If the Feature Client doesn’t receive a </w:t>
      </w:r>
      <w:proofErr w:type="spellStart"/>
      <w:r>
        <w:t>Feature.St</w:t>
      </w:r>
      <w:proofErr w:type="spellEnd"/>
      <w:r>
        <w:t xml:space="preserve"> response for the Set request(s) then the Feature Client shall perform error handling.  Unless noted otherwise in feature spec or HMI specification the general strategy for the error handl</w:t>
      </w:r>
      <w:r>
        <w:t>ing of a menu item when the Feature Client does not receive a response from the Feature Server (either after first attempt or after a retry/retries – if retries supported), is to display the menu with no item selected</w:t>
      </w:r>
      <w:ins w:id="21" w:author="Myslinski, Jason (J.S.)" w:date="2017-04-05T10:43:00Z">
        <w:r>
          <w:t xml:space="preserve"> or display the last state</w:t>
        </w:r>
      </w:ins>
      <w:r>
        <w:t xml:space="preserve"> </w:t>
      </w:r>
      <w:ins w:id="22" w:author="Myslinski, Jason (J.S.)" w:date="2017-04-05T10:35:00Z">
        <w:r>
          <w:t>(see the HMI</w:t>
        </w:r>
        <w:r>
          <w:t xml:space="preserve"> specification for official direction for a particular feature)</w:t>
        </w:r>
      </w:ins>
      <w:r>
        <w:t>.  The error handling may vary between components and features.</w:t>
      </w:r>
    </w:p>
    <w:p w:rsidR="00245493" w:rsidRDefault="00E76B4D"/>
    <w:p w:rsidR="00406F39" w:rsidRDefault="00E76B4D" w:rsidP="00FC2855">
      <w:pPr>
        <w:pStyle w:val="Heading3"/>
      </w:pPr>
      <w:bookmarkStart w:id="23" w:name="_Toc482002351"/>
      <w:r>
        <w:t>Sequence Diagrams</w:t>
      </w:r>
      <w:bookmarkEnd w:id="23"/>
    </w:p>
    <w:p w:rsidR="00406F39" w:rsidRDefault="00E76B4D" w:rsidP="00FC2855">
      <w:pPr>
        <w:pStyle w:val="Heading4"/>
      </w:pPr>
      <w:r>
        <w:t>FBMP-SD-REQ-023018/A-Set Operation (</w:t>
      </w:r>
      <w:proofErr w:type="spellStart"/>
      <w:r>
        <w:t>TcSE</w:t>
      </w:r>
      <w:proofErr w:type="spellEnd"/>
      <w:r>
        <w:t xml:space="preserve"> ROIN-287268-1)</w:t>
      </w:r>
    </w:p>
    <w:p w:rsidR="00406F39" w:rsidRPr="00760C18" w:rsidRDefault="00E76B4D" w:rsidP="00FC2855">
      <w:pPr>
        <w:pStyle w:val="BoldText"/>
        <w:ind w:left="720"/>
      </w:pPr>
      <w:r w:rsidRPr="00760C18">
        <w:t>Pre-condition</w:t>
      </w:r>
    </w:p>
    <w:p w:rsidR="00854C1E" w:rsidRDefault="00E76B4D">
      <w:pPr>
        <w:ind w:left="720"/>
        <w:rPr>
          <w:rFonts w:cs="Arial"/>
        </w:rPr>
      </w:pPr>
      <w:r>
        <w:rPr>
          <w:rFonts w:cs="Arial"/>
        </w:rPr>
        <w:t>Feature X is OFF</w:t>
      </w:r>
    </w:p>
    <w:p w:rsidR="00854C1E" w:rsidRDefault="00E76B4D">
      <w:pPr>
        <w:ind w:left="720"/>
      </w:pPr>
    </w:p>
    <w:p w:rsidR="00406F39" w:rsidRPr="00760C18" w:rsidRDefault="00E76B4D" w:rsidP="00FC2855">
      <w:pPr>
        <w:pStyle w:val="BoldText"/>
        <w:ind w:left="720"/>
      </w:pPr>
      <w:r w:rsidRPr="00760C18">
        <w:t>Scenario</w:t>
      </w:r>
    </w:p>
    <w:p w:rsidR="00765333" w:rsidRDefault="00E76B4D">
      <w:pPr>
        <w:ind w:left="720"/>
        <w:rPr>
          <w:rFonts w:cs="Arial"/>
          <w:szCs w:val="20"/>
        </w:rPr>
      </w:pPr>
      <w:r>
        <w:rPr>
          <w:rFonts w:cs="Arial"/>
          <w:szCs w:val="20"/>
        </w:rPr>
        <w:t>The User presses the menu item to turn Feature X to ON</w:t>
      </w:r>
    </w:p>
    <w:p w:rsidR="00765333" w:rsidRDefault="00765333">
      <w:pPr>
        <w:rPr>
          <w:rFonts w:cs="Arial"/>
          <w:szCs w:val="20"/>
        </w:rPr>
      </w:pPr>
    </w:p>
    <w:p w:rsidR="00406F39" w:rsidRPr="00760C18" w:rsidRDefault="00E76B4D" w:rsidP="00FC2855">
      <w:pPr>
        <w:pStyle w:val="BoldText"/>
        <w:ind w:left="720"/>
      </w:pPr>
      <w:r w:rsidRPr="00760C18">
        <w:t>Post-condition</w:t>
      </w:r>
    </w:p>
    <w:p w:rsidR="007C0B81" w:rsidRDefault="00E76B4D">
      <w:pPr>
        <w:ind w:left="720"/>
      </w:pPr>
      <w:r>
        <w:t>Feature X is ON</w:t>
      </w:r>
    </w:p>
    <w:p w:rsidR="00E44816" w:rsidRDefault="00E76B4D">
      <w:pPr>
        <w:ind w:left="720"/>
      </w:pPr>
      <w:r>
        <w:t>HMI is updated to show Feature X is ON (if HMI supported for Feature X)</w:t>
      </w:r>
    </w:p>
    <w:p w:rsidR="007C0B81" w:rsidRDefault="00E76B4D"/>
    <w:p w:rsidR="00406F39" w:rsidRPr="00760C18" w:rsidRDefault="00E76B4D" w:rsidP="00D006E5">
      <w:pPr>
        <w:pStyle w:val="BoldText"/>
      </w:pPr>
      <w:r w:rsidRPr="00760C18">
        <w:t>Sequence Diagram</w:t>
      </w:r>
    </w:p>
    <w:p w:rsidR="00765333" w:rsidRDefault="00765333">
      <w:pPr>
        <w:jc w:val="center"/>
      </w:pPr>
    </w:p>
    <w:p w:rsidR="00765333" w:rsidRDefault="00765333">
      <w:pPr>
        <w:jc w:val="center"/>
      </w:pPr>
    </w:p>
    <w:p w:rsidR="00765333" w:rsidRDefault="00E76B4D" w:rsidP="00FC2855">
      <w:pPr>
        <w:jc w:val="center"/>
      </w:pPr>
      <w:r>
        <w:rPr>
          <w:noProof/>
        </w:rPr>
        <w:drawing>
          <wp:inline distT="0" distB="0" distL="0" distR="0" wp14:anchorId="4604139E" wp14:editId="2571700A">
            <wp:extent cx="5943600" cy="2943225"/>
            <wp:effectExtent l="0" t="0" r="0" b="9525"/>
            <wp:docPr id="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406F39" w:rsidRDefault="00FC2855" w:rsidP="00FC2855">
      <w:pPr>
        <w:pStyle w:val="Heading2"/>
      </w:pPr>
      <w:r>
        <w:br w:type="page"/>
      </w:r>
      <w:bookmarkStart w:id="24" w:name="_Toc482002352"/>
      <w:r w:rsidR="00E76B4D" w:rsidRPr="00B9479B">
        <w:lastRenderedPageBreak/>
        <w:t>FBMP-FUN-REQ-023019/C-Query Operation (</w:t>
      </w:r>
      <w:proofErr w:type="spellStart"/>
      <w:r w:rsidR="00E76B4D" w:rsidRPr="00B9479B">
        <w:t>TcSE</w:t>
      </w:r>
      <w:proofErr w:type="spellEnd"/>
      <w:r w:rsidR="00E76B4D" w:rsidRPr="00B9479B">
        <w:t xml:space="preserve"> ROIN-291021-1)</w:t>
      </w:r>
      <w:bookmarkEnd w:id="24"/>
    </w:p>
    <w:p w:rsidR="00406F39" w:rsidRDefault="00E76B4D" w:rsidP="00FC2855">
      <w:pPr>
        <w:pStyle w:val="Heading3"/>
      </w:pPr>
      <w:bookmarkStart w:id="25" w:name="_Toc482002353"/>
      <w:r>
        <w:t>Use Cases</w:t>
      </w:r>
      <w:bookmarkEnd w:id="25"/>
    </w:p>
    <w:p w:rsidR="00406F39" w:rsidRDefault="00E76B4D" w:rsidP="00FC2855">
      <w:pPr>
        <w:pStyle w:val="Heading4"/>
      </w:pPr>
      <w:r>
        <w:t xml:space="preserve">FBMP-UC-REQ-023020/C-System </w:t>
      </w:r>
      <w:r>
        <w:t>Start-up Query Operation when the Infotainment System turns On (</w:t>
      </w:r>
      <w:proofErr w:type="spellStart"/>
      <w:r>
        <w:t>TcSE</w:t>
      </w:r>
      <w:proofErr w:type="spellEnd"/>
      <w:r>
        <w:t xml:space="preserve"> ROIN-291012-1)</w:t>
      </w:r>
    </w:p>
    <w:p w:rsidR="00607331" w:rsidRDefault="00E76B4D">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60733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07331" w:rsidRDefault="00E76B4D">
            <w:pPr>
              <w:rPr>
                <w:rFonts w:cs="Arial"/>
                <w:b/>
              </w:rPr>
            </w:pPr>
            <w:r>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607331" w:rsidRDefault="00E76B4D">
            <w:pPr>
              <w:rPr>
                <w:rFonts w:cs="Arial"/>
              </w:rPr>
            </w:pPr>
            <w:r>
              <w:rPr>
                <w:rFonts w:cs="Arial"/>
              </w:rPr>
              <w:t>Vehicle Occupant</w:t>
            </w:r>
          </w:p>
        </w:tc>
      </w:tr>
      <w:tr w:rsidR="00607331">
        <w:trPr>
          <w:trHeight w:val="782"/>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07331" w:rsidRDefault="00E76B4D">
            <w:pPr>
              <w:rPr>
                <w:rFonts w:cs="Arial"/>
                <w:b/>
              </w:rPr>
            </w:pPr>
            <w:r>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607331" w:rsidRDefault="00E76B4D">
            <w:pPr>
              <w:rPr>
                <w:rFonts w:cs="Arial"/>
              </w:rPr>
            </w:pPr>
            <w:r>
              <w:rPr>
                <w:rFonts w:cs="Arial"/>
              </w:rPr>
              <w:t>Infotainment system i</w:t>
            </w:r>
            <w:r>
              <w:rPr>
                <w:rFonts w:cs="Arial"/>
              </w:rPr>
              <w:t>s OFF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 OFF)</w:t>
            </w:r>
          </w:p>
          <w:p w:rsidR="00607331" w:rsidRDefault="00E76B4D">
            <w:pPr>
              <w:rPr>
                <w:rFonts w:cs="Arial"/>
              </w:rPr>
            </w:pPr>
            <w:r>
              <w:rPr>
                <w:rFonts w:cs="Arial"/>
              </w:rPr>
              <w:t>Turn the Infotainment system ON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goes from OFF to ON)</w:t>
            </w:r>
          </w:p>
          <w:p w:rsidR="00607331" w:rsidRDefault="00E76B4D">
            <w:pPr>
              <w:rPr>
                <w:rFonts w:cs="Arial"/>
              </w:rPr>
            </w:pPr>
          </w:p>
        </w:tc>
      </w:tr>
      <w:tr w:rsidR="0060733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07331" w:rsidRDefault="00E76B4D">
            <w:pPr>
              <w:rPr>
                <w:rFonts w:cs="Arial"/>
                <w:b/>
              </w:rPr>
            </w:pPr>
            <w:r>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607331" w:rsidRDefault="00E76B4D">
            <w:pPr>
              <w:rPr>
                <w:rFonts w:cs="Arial"/>
              </w:rPr>
            </w:pPr>
            <w:r>
              <w:rPr>
                <w:rFonts w:cs="Arial"/>
              </w:rPr>
              <w:t xml:space="preserve">The Feature Client performs a Query Operation </w:t>
            </w:r>
            <w:del w:id="26" w:author="Myslinski, Jason (J.S.)" w:date="2017-03-29T13:46:00Z">
              <w:r w:rsidDel="00D948D9">
                <w:rPr>
                  <w:rFonts w:cs="Arial"/>
                </w:rPr>
                <w:delText>500</w:delText>
              </w:r>
            </w:del>
            <w:r>
              <w:rPr>
                <w:rFonts w:cs="Arial"/>
              </w:rPr>
              <w:t xml:space="preserve"> </w:t>
            </w:r>
            <w:ins w:id="27" w:author="Myslinski, Jason (J.S.)" w:date="2017-03-29T13:46:00Z">
              <w:r>
                <w:rPr>
                  <w:rFonts w:cs="Arial"/>
                </w:rPr>
                <w:t xml:space="preserve">600 </w:t>
              </w:r>
            </w:ins>
            <w:proofErr w:type="spellStart"/>
            <w:r>
              <w:rPr>
                <w:rFonts w:cs="Arial"/>
              </w:rPr>
              <w:t>msec</w:t>
            </w:r>
            <w:proofErr w:type="spellEnd"/>
            <w:r>
              <w:rPr>
                <w:rFonts w:cs="Arial"/>
              </w:rPr>
              <w:t xml:space="preserve"> after the infotainment system turns on for all applicable infotainment features.  The highest priority features are requested first.  </w:t>
            </w:r>
          </w:p>
          <w:p w:rsidR="00B56060" w:rsidRDefault="00E76B4D">
            <w:pPr>
              <w:rPr>
                <w:rFonts w:cs="Arial"/>
              </w:rPr>
            </w:pPr>
          </w:p>
        </w:tc>
      </w:tr>
      <w:tr w:rsidR="0060733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07331" w:rsidRDefault="00E76B4D">
            <w:pPr>
              <w:rPr>
                <w:rFonts w:cs="Arial"/>
                <w:b/>
              </w:rPr>
            </w:pPr>
            <w:r>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607331" w:rsidRDefault="00E76B4D">
            <w:pPr>
              <w:rPr>
                <w:rFonts w:cs="Arial"/>
              </w:rPr>
            </w:pPr>
            <w:r>
              <w:rPr>
                <w:rFonts w:cs="Arial"/>
              </w:rPr>
              <w:t>The Feature Client receives the Feature Query information from the Feature Server(s) and stores th</w:t>
            </w:r>
            <w:r>
              <w:rPr>
                <w:rFonts w:cs="Arial"/>
              </w:rPr>
              <w:t>e data for various purposes including but not limited to the menu display</w:t>
            </w:r>
          </w:p>
          <w:p w:rsidR="00B56060" w:rsidRDefault="00E76B4D">
            <w:pPr>
              <w:rPr>
                <w:rFonts w:cs="Arial"/>
              </w:rPr>
            </w:pPr>
          </w:p>
        </w:tc>
      </w:tr>
      <w:tr w:rsidR="0060733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07331" w:rsidRDefault="00E76B4D">
            <w:pPr>
              <w:rPr>
                <w:rFonts w:cs="Arial"/>
                <w:b/>
              </w:rPr>
            </w:pPr>
            <w:r>
              <w:rPr>
                <w:rFonts w:cs="Arial"/>
                <w:b/>
              </w:rPr>
              <w:t>Notes</w:t>
            </w:r>
          </w:p>
        </w:tc>
        <w:tc>
          <w:tcPr>
            <w:tcW w:w="7000" w:type="dxa"/>
            <w:tcBorders>
              <w:top w:val="single" w:sz="4" w:space="0" w:color="auto"/>
              <w:left w:val="single" w:sz="4" w:space="0" w:color="auto"/>
              <w:bottom w:val="single" w:sz="4" w:space="0" w:color="auto"/>
              <w:right w:val="single" w:sz="4" w:space="0" w:color="auto"/>
            </w:tcBorders>
            <w:hideMark/>
          </w:tcPr>
          <w:p w:rsidR="00607331" w:rsidRDefault="00E76B4D">
            <w:pPr>
              <w:rPr>
                <w:rFonts w:cs="Arial"/>
              </w:rPr>
            </w:pPr>
          </w:p>
        </w:tc>
      </w:tr>
      <w:tr w:rsidR="00607331">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07331" w:rsidRDefault="00E76B4D">
            <w:pPr>
              <w:rPr>
                <w:rFonts w:cs="Arial"/>
                <w:b/>
              </w:rPr>
            </w:pPr>
            <w:r>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607331" w:rsidRDefault="00E76B4D">
            <w:pPr>
              <w:rPr>
                <w:rFonts w:cs="Arial"/>
              </w:rPr>
            </w:pPr>
            <w:r>
              <w:rPr>
                <w:rFonts w:cs="Arial"/>
              </w:rPr>
              <w:t>G-HMI; SWC; CBI</w:t>
            </w:r>
          </w:p>
        </w:tc>
      </w:tr>
    </w:tbl>
    <w:p w:rsidR="00607331" w:rsidRDefault="00E76B4D">
      <w:pPr>
        <w:ind w:left="720"/>
        <w:rPr>
          <w:rFonts w:cs="Arial"/>
        </w:rPr>
      </w:pPr>
    </w:p>
    <w:p w:rsidR="00607331" w:rsidRDefault="00E76B4D">
      <w:pPr>
        <w:rPr>
          <w:rFonts w:cs="Arial"/>
        </w:rPr>
      </w:pPr>
    </w:p>
    <w:p w:rsidR="00406F39" w:rsidRDefault="00E76B4D" w:rsidP="00FC2855">
      <w:pPr>
        <w:pStyle w:val="Heading4"/>
      </w:pPr>
      <w:r>
        <w:t xml:space="preserve">FBMP-UC-REQ-023021/C-System Start-up Query </w:t>
      </w:r>
      <w:r>
        <w:t>Operation when Ignition Status goes to Run (</w:t>
      </w:r>
      <w:proofErr w:type="spellStart"/>
      <w:r>
        <w:t>TcSE</w:t>
      </w:r>
      <w:proofErr w:type="spellEnd"/>
      <w:r>
        <w:t xml:space="preserve"> ROIN-291013-1)</w:t>
      </w:r>
    </w:p>
    <w:p w:rsidR="0061285E" w:rsidRDefault="00E76B4D">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61285E">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285E" w:rsidRDefault="00E76B4D">
            <w:pPr>
              <w:rPr>
                <w:rFonts w:cs="Arial"/>
                <w:b/>
              </w:rPr>
            </w:pPr>
            <w:r>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61285E" w:rsidRDefault="00E76B4D">
            <w:pPr>
              <w:rPr>
                <w:rFonts w:cs="Arial"/>
              </w:rPr>
            </w:pPr>
            <w:r>
              <w:rPr>
                <w:rFonts w:cs="Arial"/>
              </w:rPr>
              <w:t>Vehicle Occupant</w:t>
            </w:r>
          </w:p>
        </w:tc>
      </w:tr>
      <w:tr w:rsidR="0061285E">
        <w:trPr>
          <w:trHeight w:val="782"/>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285E" w:rsidRDefault="00E76B4D">
            <w:pPr>
              <w:rPr>
                <w:rFonts w:cs="Arial"/>
                <w:b/>
              </w:rPr>
            </w:pPr>
            <w:r>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61285E" w:rsidRDefault="00E76B4D">
            <w:pPr>
              <w:rPr>
                <w:rFonts w:cs="Arial"/>
              </w:rPr>
            </w:pPr>
            <w:r>
              <w:rPr>
                <w:rFonts w:cs="Arial"/>
              </w:rPr>
              <w:t xml:space="preserve">The </w:t>
            </w:r>
            <w:proofErr w:type="spellStart"/>
            <w:r>
              <w:rPr>
                <w:rFonts w:cs="Arial"/>
              </w:rPr>
              <w:t>Ignition_Status</w:t>
            </w:r>
            <w:proofErr w:type="spellEnd"/>
            <w:r>
              <w:rPr>
                <w:rFonts w:cs="Arial"/>
              </w:rPr>
              <w:t xml:space="preserve"> is less then Run (</w:t>
            </w:r>
            <w:proofErr w:type="spellStart"/>
            <w:r>
              <w:rPr>
                <w:rFonts w:cs="Arial"/>
              </w:rPr>
              <w:t>ex OFF</w:t>
            </w:r>
            <w:proofErr w:type="spellEnd"/>
            <w:r>
              <w:rPr>
                <w:rFonts w:cs="Arial"/>
              </w:rPr>
              <w:t xml:space="preserve">, </w:t>
            </w:r>
            <w:r>
              <w:rPr>
                <w:rFonts w:cs="Arial"/>
              </w:rPr>
              <w:t>Accessory)</w:t>
            </w:r>
          </w:p>
          <w:p w:rsidR="0061285E" w:rsidRDefault="00E76B4D">
            <w:pPr>
              <w:rPr>
                <w:rFonts w:cs="Arial"/>
              </w:rPr>
            </w:pPr>
            <w:r>
              <w:rPr>
                <w:rFonts w:cs="Arial"/>
              </w:rPr>
              <w:t xml:space="preserve">The </w:t>
            </w:r>
            <w:proofErr w:type="spellStart"/>
            <w:r>
              <w:rPr>
                <w:rFonts w:cs="Arial"/>
              </w:rPr>
              <w:t>Ignition_Status</w:t>
            </w:r>
            <w:proofErr w:type="spellEnd"/>
            <w:r>
              <w:rPr>
                <w:rFonts w:cs="Arial"/>
              </w:rPr>
              <w:t xml:space="preserve"> is changed to Run</w:t>
            </w:r>
          </w:p>
          <w:p w:rsidR="0061285E" w:rsidRDefault="00E76B4D">
            <w:pPr>
              <w:rPr>
                <w:rFonts w:cs="Arial"/>
              </w:rPr>
            </w:pPr>
          </w:p>
        </w:tc>
      </w:tr>
      <w:tr w:rsidR="0061285E">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285E" w:rsidRDefault="00E76B4D">
            <w:pPr>
              <w:rPr>
                <w:rFonts w:cs="Arial"/>
                <w:b/>
              </w:rPr>
            </w:pPr>
            <w:r>
              <w:rPr>
                <w:rFonts w:cs="Arial"/>
                <w:b/>
              </w:rPr>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61285E" w:rsidRDefault="00E76B4D">
            <w:pPr>
              <w:rPr>
                <w:rFonts w:cs="Arial"/>
              </w:rPr>
            </w:pPr>
            <w:r>
              <w:rPr>
                <w:rFonts w:cs="Arial"/>
              </w:rPr>
              <w:t xml:space="preserve">The Feature Client performs a Query Operation </w:t>
            </w:r>
            <w:del w:id="28" w:author="Myslinski, Jason (J.S.)" w:date="2017-03-29T13:52:00Z">
              <w:r w:rsidDel="0009145F">
                <w:rPr>
                  <w:rFonts w:cs="Arial"/>
                </w:rPr>
                <w:delText>500</w:delText>
              </w:r>
            </w:del>
            <w:r>
              <w:rPr>
                <w:rFonts w:cs="Arial"/>
              </w:rPr>
              <w:t xml:space="preserve"> </w:t>
            </w:r>
            <w:ins w:id="29" w:author="Myslinski, Jason (J.S.)" w:date="2017-03-29T13:52:00Z">
              <w:r>
                <w:rPr>
                  <w:rFonts w:cs="Arial"/>
                </w:rPr>
                <w:t xml:space="preserve">600 </w:t>
              </w:r>
            </w:ins>
            <w:proofErr w:type="spellStart"/>
            <w:r>
              <w:rPr>
                <w:rFonts w:cs="Arial"/>
              </w:rPr>
              <w:t>msec</w:t>
            </w:r>
            <w:proofErr w:type="spellEnd"/>
            <w:r>
              <w:rPr>
                <w:rFonts w:cs="Arial"/>
              </w:rPr>
              <w:t xml:space="preserve"> after </w:t>
            </w:r>
            <w:proofErr w:type="spellStart"/>
            <w:r>
              <w:rPr>
                <w:rFonts w:cs="Arial"/>
              </w:rPr>
              <w:t>Ignition_Status</w:t>
            </w:r>
            <w:proofErr w:type="spellEnd"/>
            <w:r>
              <w:rPr>
                <w:rFonts w:cs="Arial"/>
              </w:rPr>
              <w:t xml:space="preserve"> changes</w:t>
            </w:r>
            <w:r>
              <w:rPr>
                <w:rFonts w:cs="Arial"/>
              </w:rPr>
              <w:t xml:space="preserve"> to Run for all the applicable features that are only active in Run.  The highest priority features are requested first.</w:t>
            </w:r>
          </w:p>
          <w:p w:rsidR="0056027B" w:rsidRDefault="00E76B4D">
            <w:pPr>
              <w:rPr>
                <w:rFonts w:cs="Arial"/>
              </w:rPr>
            </w:pPr>
          </w:p>
        </w:tc>
      </w:tr>
      <w:tr w:rsidR="0061285E">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285E" w:rsidRDefault="00E76B4D">
            <w:pPr>
              <w:rPr>
                <w:rFonts w:cs="Arial"/>
                <w:b/>
              </w:rPr>
            </w:pPr>
            <w:r>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61285E" w:rsidRDefault="00E76B4D">
            <w:pPr>
              <w:rPr>
                <w:rFonts w:cs="Arial"/>
              </w:rPr>
            </w:pPr>
            <w:r>
              <w:rPr>
                <w:rFonts w:cs="Arial"/>
              </w:rPr>
              <w:t xml:space="preserve">The Feature Client receives the Feature Query information from the Feature Server(s) and stores the data for various </w:t>
            </w:r>
            <w:r>
              <w:rPr>
                <w:rFonts w:cs="Arial"/>
              </w:rPr>
              <w:t>purposes including but not limited to the menu display</w:t>
            </w:r>
          </w:p>
          <w:p w:rsidR="0056027B" w:rsidRDefault="00E76B4D">
            <w:pPr>
              <w:rPr>
                <w:rFonts w:cs="Arial"/>
              </w:rPr>
            </w:pPr>
          </w:p>
        </w:tc>
      </w:tr>
      <w:tr w:rsidR="0061285E">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285E" w:rsidRDefault="00E76B4D">
            <w:pPr>
              <w:rPr>
                <w:rFonts w:cs="Arial"/>
                <w:b/>
              </w:rPr>
            </w:pPr>
            <w:r>
              <w:rPr>
                <w:rFonts w:cs="Arial"/>
                <w:b/>
              </w:rPr>
              <w:t>Notes</w:t>
            </w:r>
          </w:p>
        </w:tc>
        <w:tc>
          <w:tcPr>
            <w:tcW w:w="7000" w:type="dxa"/>
            <w:tcBorders>
              <w:top w:val="single" w:sz="4" w:space="0" w:color="auto"/>
              <w:left w:val="single" w:sz="4" w:space="0" w:color="auto"/>
              <w:bottom w:val="single" w:sz="4" w:space="0" w:color="auto"/>
              <w:right w:val="single" w:sz="4" w:space="0" w:color="auto"/>
            </w:tcBorders>
            <w:hideMark/>
          </w:tcPr>
          <w:p w:rsidR="0056027B" w:rsidRDefault="00E76B4D" w:rsidP="00950CE5">
            <w:pPr>
              <w:rPr>
                <w:rFonts w:cs="Arial"/>
              </w:rPr>
            </w:pPr>
            <w:r>
              <w:rPr>
                <w:rFonts w:cs="Arial"/>
              </w:rPr>
              <w:t>Unless noted otherwise this is applicable to Query requests for the Vehicle Settings menus/HMI vehicle settings (</w:t>
            </w:r>
            <w:proofErr w:type="spellStart"/>
            <w:r>
              <w:rPr>
                <w:rFonts w:cs="Arial"/>
              </w:rPr>
              <w:t>ex driver</w:t>
            </w:r>
            <w:proofErr w:type="spellEnd"/>
            <w:r>
              <w:rPr>
                <w:rFonts w:cs="Arial"/>
              </w:rPr>
              <w:t xml:space="preserve"> information settings in </w:t>
            </w:r>
            <w:proofErr w:type="spellStart"/>
            <w:r>
              <w:rPr>
                <w:rFonts w:cs="Arial"/>
              </w:rPr>
              <w:t>Centerstack</w:t>
            </w:r>
            <w:proofErr w:type="spellEnd"/>
            <w:r>
              <w:rPr>
                <w:rFonts w:cs="Arial"/>
              </w:rPr>
              <w:t xml:space="preserve"> HMI). </w:t>
            </w:r>
          </w:p>
          <w:p w:rsidR="00950CE5" w:rsidRDefault="00E76B4D" w:rsidP="00950CE5">
            <w:pPr>
              <w:rPr>
                <w:rFonts w:cs="Arial"/>
              </w:rPr>
            </w:pPr>
          </w:p>
        </w:tc>
      </w:tr>
      <w:tr w:rsidR="0061285E">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285E" w:rsidRDefault="00E76B4D">
            <w:pPr>
              <w:rPr>
                <w:rFonts w:cs="Arial"/>
                <w:b/>
              </w:rPr>
            </w:pPr>
            <w:r>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61285E" w:rsidRDefault="00E76B4D">
            <w:pPr>
              <w:rPr>
                <w:rFonts w:cs="Arial"/>
              </w:rPr>
            </w:pPr>
            <w:r>
              <w:rPr>
                <w:rFonts w:cs="Arial"/>
              </w:rPr>
              <w:t xml:space="preserve">G-HMI; SWC; </w:t>
            </w:r>
            <w:r>
              <w:rPr>
                <w:rFonts w:cs="Arial"/>
              </w:rPr>
              <w:t>CBI</w:t>
            </w:r>
          </w:p>
        </w:tc>
      </w:tr>
    </w:tbl>
    <w:p w:rsidR="0061285E" w:rsidRDefault="00E76B4D">
      <w:pPr>
        <w:ind w:left="720"/>
        <w:rPr>
          <w:rFonts w:cs="Arial"/>
        </w:rPr>
      </w:pPr>
    </w:p>
    <w:p w:rsidR="0061285E" w:rsidRDefault="00E76B4D">
      <w:pPr>
        <w:ind w:left="720"/>
        <w:rPr>
          <w:rFonts w:cs="Arial"/>
        </w:rPr>
      </w:pPr>
    </w:p>
    <w:p w:rsidR="0061285E" w:rsidRDefault="00E76B4D">
      <w:pPr>
        <w:ind w:left="720"/>
        <w:rPr>
          <w:rFonts w:cs="Arial"/>
        </w:rPr>
      </w:pPr>
    </w:p>
    <w:p w:rsidR="00406F39" w:rsidRDefault="00E76B4D" w:rsidP="00FC2855">
      <w:pPr>
        <w:pStyle w:val="Heading4"/>
      </w:pPr>
      <w:r>
        <w:t>FBMP-UC-REQ-023022/C-Initiating a Query Request for a particular feature (</w:t>
      </w:r>
      <w:proofErr w:type="spellStart"/>
      <w:r>
        <w:t>TcSE</w:t>
      </w:r>
      <w:proofErr w:type="spellEnd"/>
      <w:r>
        <w:t xml:space="preserve"> ROIN-291014-1)</w:t>
      </w:r>
    </w:p>
    <w:p w:rsidR="00B048D9" w:rsidRDefault="00E76B4D">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B048D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048D9" w:rsidRDefault="00E76B4D">
            <w:pPr>
              <w:rPr>
                <w:rFonts w:cs="Arial"/>
                <w:b/>
              </w:rPr>
            </w:pPr>
            <w:r>
              <w:rPr>
                <w:rFonts w:cs="Arial"/>
                <w:b/>
              </w:rPr>
              <w:t>Actors</w:t>
            </w:r>
          </w:p>
        </w:tc>
        <w:tc>
          <w:tcPr>
            <w:tcW w:w="7000" w:type="dxa"/>
            <w:tcBorders>
              <w:top w:val="single" w:sz="4" w:space="0" w:color="auto"/>
              <w:left w:val="single" w:sz="4" w:space="0" w:color="auto"/>
              <w:bottom w:val="single" w:sz="4" w:space="0" w:color="auto"/>
              <w:right w:val="single" w:sz="4" w:space="0" w:color="auto"/>
            </w:tcBorders>
            <w:hideMark/>
          </w:tcPr>
          <w:p w:rsidR="00B048D9" w:rsidRDefault="00E76B4D">
            <w:pPr>
              <w:rPr>
                <w:rFonts w:cs="Arial"/>
              </w:rPr>
            </w:pPr>
            <w:r>
              <w:rPr>
                <w:rFonts w:cs="Arial"/>
              </w:rPr>
              <w:t>Vehicle Occupant</w:t>
            </w:r>
          </w:p>
        </w:tc>
      </w:tr>
      <w:tr w:rsidR="00B048D9">
        <w:trPr>
          <w:trHeight w:val="782"/>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048D9" w:rsidRDefault="00E76B4D">
            <w:pPr>
              <w:rPr>
                <w:rFonts w:cs="Arial"/>
                <w:b/>
              </w:rPr>
            </w:pPr>
            <w:r>
              <w:rPr>
                <w:rFonts w:cs="Arial"/>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B048D9" w:rsidRDefault="00E76B4D">
            <w:pPr>
              <w:rPr>
                <w:rFonts w:cs="Arial"/>
              </w:rPr>
            </w:pPr>
            <w:r>
              <w:rPr>
                <w:rFonts w:cs="Arial"/>
              </w:rPr>
              <w:t>A feature is activated while the module is already powered up in Run and needs feature information.</w:t>
            </w:r>
          </w:p>
          <w:p w:rsidR="00C33833" w:rsidRDefault="00E76B4D">
            <w:pPr>
              <w:rPr>
                <w:rFonts w:cs="Arial"/>
              </w:rPr>
            </w:pPr>
          </w:p>
        </w:tc>
      </w:tr>
      <w:tr w:rsidR="00B048D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048D9" w:rsidRDefault="00E76B4D">
            <w:pPr>
              <w:rPr>
                <w:rFonts w:cs="Arial"/>
                <w:b/>
              </w:rPr>
            </w:pPr>
            <w:r>
              <w:rPr>
                <w:rFonts w:cs="Arial"/>
                <w:b/>
              </w:rPr>
              <w:lastRenderedPageBreak/>
              <w:t>Scenario Description</w:t>
            </w:r>
          </w:p>
        </w:tc>
        <w:tc>
          <w:tcPr>
            <w:tcW w:w="7000" w:type="dxa"/>
            <w:tcBorders>
              <w:top w:val="single" w:sz="4" w:space="0" w:color="auto"/>
              <w:left w:val="single" w:sz="4" w:space="0" w:color="auto"/>
              <w:bottom w:val="single" w:sz="4" w:space="0" w:color="auto"/>
              <w:right w:val="single" w:sz="4" w:space="0" w:color="auto"/>
            </w:tcBorders>
            <w:hideMark/>
          </w:tcPr>
          <w:p w:rsidR="00B048D9" w:rsidRDefault="00E76B4D">
            <w:pPr>
              <w:rPr>
                <w:rFonts w:cs="Arial"/>
              </w:rPr>
            </w:pPr>
            <w:r>
              <w:rPr>
                <w:rFonts w:cs="Arial"/>
              </w:rPr>
              <w:t xml:space="preserve">The Feature Client performs a Query Operation for </w:t>
            </w:r>
            <w:r>
              <w:rPr>
                <w:rFonts w:cs="Arial"/>
              </w:rPr>
              <w:t>the affected feature</w:t>
            </w:r>
          </w:p>
        </w:tc>
      </w:tr>
      <w:tr w:rsidR="00B048D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048D9" w:rsidRDefault="00E76B4D">
            <w:pPr>
              <w:rPr>
                <w:rFonts w:cs="Arial"/>
                <w:b/>
              </w:rPr>
            </w:pPr>
            <w:r>
              <w:rPr>
                <w:rFonts w:cs="Arial"/>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B048D9" w:rsidRDefault="00E76B4D">
            <w:pPr>
              <w:rPr>
                <w:rFonts w:cs="Arial"/>
              </w:rPr>
            </w:pPr>
            <w:r>
              <w:rPr>
                <w:rFonts w:cs="Arial"/>
              </w:rPr>
              <w:t>The Feature Client receives the query information from the Feature Server and stores the data and performs any action needed with the date (ex. Updating the HMI menu)</w:t>
            </w:r>
          </w:p>
          <w:p w:rsidR="00C33833" w:rsidRDefault="00E76B4D">
            <w:pPr>
              <w:rPr>
                <w:rFonts w:cs="Arial"/>
              </w:rPr>
            </w:pPr>
          </w:p>
        </w:tc>
      </w:tr>
      <w:tr w:rsidR="00B048D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048D9" w:rsidRDefault="00E76B4D">
            <w:pPr>
              <w:rPr>
                <w:rFonts w:cs="Arial"/>
                <w:b/>
              </w:rPr>
            </w:pPr>
            <w:r>
              <w:rPr>
                <w:rFonts w:cs="Arial"/>
                <w:b/>
              </w:rPr>
              <w:t>Notes</w:t>
            </w:r>
          </w:p>
        </w:tc>
        <w:tc>
          <w:tcPr>
            <w:tcW w:w="7000" w:type="dxa"/>
            <w:tcBorders>
              <w:top w:val="single" w:sz="4" w:space="0" w:color="auto"/>
              <w:left w:val="single" w:sz="4" w:space="0" w:color="auto"/>
              <w:bottom w:val="single" w:sz="4" w:space="0" w:color="auto"/>
              <w:right w:val="single" w:sz="4" w:space="0" w:color="auto"/>
            </w:tcBorders>
            <w:hideMark/>
          </w:tcPr>
          <w:p w:rsidR="00B048D9" w:rsidRDefault="00E76B4D">
            <w:pPr>
              <w:rPr>
                <w:rFonts w:cs="Arial"/>
              </w:rPr>
            </w:pPr>
          </w:p>
        </w:tc>
      </w:tr>
      <w:tr w:rsidR="00B048D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048D9" w:rsidRDefault="00E76B4D">
            <w:pPr>
              <w:rPr>
                <w:rFonts w:cs="Arial"/>
                <w:b/>
              </w:rPr>
            </w:pPr>
            <w:r>
              <w:rPr>
                <w:rFonts w:cs="Arial"/>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B048D9" w:rsidRDefault="00E76B4D">
            <w:pPr>
              <w:rPr>
                <w:rFonts w:cs="Arial"/>
              </w:rPr>
            </w:pPr>
            <w:r>
              <w:rPr>
                <w:rFonts w:cs="Arial"/>
              </w:rPr>
              <w:t>G-HMI; SWC; CBI</w:t>
            </w:r>
          </w:p>
        </w:tc>
      </w:tr>
    </w:tbl>
    <w:p w:rsidR="00B048D9" w:rsidRDefault="00E76B4D">
      <w:pPr>
        <w:ind w:left="720"/>
        <w:rPr>
          <w:rFonts w:cs="Arial"/>
        </w:rPr>
      </w:pPr>
    </w:p>
    <w:p w:rsidR="00406F39" w:rsidRDefault="00E76B4D" w:rsidP="00FC2855">
      <w:pPr>
        <w:pStyle w:val="Heading3"/>
      </w:pPr>
      <w:bookmarkStart w:id="30" w:name="_Toc482002354"/>
      <w:r>
        <w:t>Requirements</w:t>
      </w:r>
      <w:bookmarkEnd w:id="30"/>
    </w:p>
    <w:p w:rsidR="00FC2855" w:rsidRPr="00FC2855" w:rsidRDefault="00FC2855" w:rsidP="00FC2855">
      <w:pPr>
        <w:pStyle w:val="Heading4"/>
        <w:rPr>
          <w:b w:val="0"/>
          <w:u w:val="single"/>
        </w:rPr>
      </w:pPr>
      <w:r w:rsidRPr="00FC2855">
        <w:rPr>
          <w:b w:val="0"/>
          <w:u w:val="single"/>
        </w:rPr>
        <w:t>FBMP-REQ-023023/A-Query Definition (</w:t>
      </w:r>
      <w:proofErr w:type="spellStart"/>
      <w:r w:rsidRPr="00FC2855">
        <w:rPr>
          <w:b w:val="0"/>
          <w:u w:val="single"/>
        </w:rPr>
        <w:t>TcSE</w:t>
      </w:r>
      <w:proofErr w:type="spellEnd"/>
      <w:r w:rsidRPr="00FC2855">
        <w:rPr>
          <w:b w:val="0"/>
          <w:u w:val="single"/>
        </w:rPr>
        <w:t xml:space="preserve"> ROIN-287297-1)</w:t>
      </w:r>
    </w:p>
    <w:p w:rsidR="00765333" w:rsidRDefault="00E76B4D">
      <w:r>
        <w:t>The Feature Client is responsible for using the Query command when it is requesting a new feature setting from the Feature Server.  Whe</w:t>
      </w:r>
      <w:r>
        <w:t xml:space="preserve">n performing a Query command the Feature Client shall send a </w:t>
      </w:r>
      <w:proofErr w:type="spellStart"/>
      <w:r>
        <w:t>Feature_Rq</w:t>
      </w:r>
      <w:proofErr w:type="spellEnd"/>
      <w:r>
        <w:t xml:space="preserve"> with Operation = Query, the Feature ID set to the encoding of the feature being requested with the applicable personality profile selected (select vehicle if enhanced memory not suppor</w:t>
      </w:r>
      <w:r>
        <w:t>ted).</w:t>
      </w:r>
    </w:p>
    <w:p w:rsidR="00765333" w:rsidRDefault="00765333">
      <w:pPr>
        <w:ind w:firstLine="720"/>
      </w:pPr>
    </w:p>
    <w:p w:rsidR="00765333" w:rsidRDefault="00E76B4D">
      <w:r>
        <w:t xml:space="preserve">The Feature Server shall respond within 75 </w:t>
      </w:r>
      <w:proofErr w:type="spellStart"/>
      <w:r>
        <w:t>msec</w:t>
      </w:r>
      <w:proofErr w:type="spellEnd"/>
      <w:r>
        <w:t xml:space="preserve"> to the Query FBMP request from the Feature Client setting the applicable values in the Feature Status message.  Ex. </w:t>
      </w:r>
      <w:proofErr w:type="spellStart"/>
      <w:r>
        <w:t>Feature.St</w:t>
      </w:r>
      <w:proofErr w:type="spellEnd"/>
      <w:r>
        <w:t xml:space="preserve"> (</w:t>
      </w:r>
      <w:proofErr w:type="spellStart"/>
      <w:r>
        <w:rPr>
          <w:rFonts w:cs="Arial"/>
        </w:rPr>
        <w:t>FeatureID</w:t>
      </w:r>
      <w:proofErr w:type="spellEnd"/>
      <w:r>
        <w:rPr>
          <w:rFonts w:cs="Arial"/>
        </w:rPr>
        <w:t xml:space="preserve"> = 0xXXXX, Configuration = Y (ex 0x1 ON), </w:t>
      </w:r>
      <w:proofErr w:type="spellStart"/>
      <w:r>
        <w:rPr>
          <w:rFonts w:cs="Arial"/>
        </w:rPr>
        <w:t>P</w:t>
      </w:r>
      <w:r>
        <w:rPr>
          <w:rFonts w:cs="Arial"/>
          <w:iCs/>
        </w:rPr>
        <w:t>ersIndex</w:t>
      </w:r>
      <w:proofErr w:type="spellEnd"/>
      <w:r>
        <w:rPr>
          <w:rFonts w:cs="Arial"/>
          <w:iCs/>
        </w:rPr>
        <w:t xml:space="preserve"> = </w:t>
      </w:r>
      <w:proofErr w:type="spellStart"/>
      <w:r>
        <w:rPr>
          <w:rFonts w:cs="Arial"/>
          <w:iCs/>
        </w:rPr>
        <w:t>Person_X</w:t>
      </w:r>
      <w:proofErr w:type="spellEnd"/>
      <w:r>
        <w:rPr>
          <w:rFonts w:cs="Arial"/>
          <w:iCs/>
        </w:rPr>
        <w:t>).</w:t>
      </w:r>
    </w:p>
    <w:p w:rsidR="00765333" w:rsidRDefault="00765333"/>
    <w:p w:rsidR="00765333" w:rsidRDefault="00765333"/>
    <w:p w:rsidR="00FC2855" w:rsidRPr="00FC2855" w:rsidRDefault="00FC2855" w:rsidP="00FC2855">
      <w:pPr>
        <w:pStyle w:val="Heading4"/>
        <w:rPr>
          <w:b w:val="0"/>
          <w:u w:val="single"/>
        </w:rPr>
      </w:pPr>
      <w:r w:rsidRPr="00FC2855">
        <w:rPr>
          <w:b w:val="0"/>
          <w:u w:val="single"/>
        </w:rPr>
        <w:t>FBMP-REQ-023024/D-Query Operation during Start-Up (</w:t>
      </w:r>
      <w:proofErr w:type="spellStart"/>
      <w:r w:rsidRPr="00FC2855">
        <w:rPr>
          <w:b w:val="0"/>
          <w:u w:val="single"/>
        </w:rPr>
        <w:t>TcSE</w:t>
      </w:r>
      <w:proofErr w:type="spellEnd"/>
      <w:r w:rsidRPr="00FC2855">
        <w:rPr>
          <w:b w:val="0"/>
          <w:u w:val="single"/>
        </w:rPr>
        <w:t xml:space="preserve"> ROIN-287298-1)</w:t>
      </w:r>
    </w:p>
    <w:p w:rsidR="0054188F" w:rsidRDefault="00E76B4D">
      <w:pPr>
        <w:rPr>
          <w:rFonts w:cs="Arial"/>
        </w:rPr>
      </w:pPr>
      <w:r>
        <w:rPr>
          <w:rFonts w:cs="Arial"/>
        </w:rPr>
        <w:t xml:space="preserve">The Feature Client shall perform the Query during the startup routine (unless noted otherwise in a specific feature spec).  </w:t>
      </w:r>
    </w:p>
    <w:p w:rsidR="0054188F" w:rsidRPr="00A733BA" w:rsidRDefault="00E76B4D" w:rsidP="0054188F">
      <w:pPr>
        <w:numPr>
          <w:ilvl w:val="0"/>
          <w:numId w:val="93"/>
        </w:numPr>
        <w:rPr>
          <w:rFonts w:cs="Arial"/>
        </w:rPr>
      </w:pPr>
      <w:r>
        <w:rPr>
          <w:rFonts w:cs="Arial"/>
        </w:rPr>
        <w:t xml:space="preserve">Infotainment Start-up: </w:t>
      </w:r>
      <w:r w:rsidRPr="0054188F">
        <w:rPr>
          <w:rFonts w:cs="Arial"/>
        </w:rPr>
        <w:t xml:space="preserve">the query is first requested </w:t>
      </w:r>
      <w:del w:id="31" w:author="Myslinski, Jason (J.S.)" w:date="2017-03-29T13:26:00Z">
        <w:r w:rsidRPr="0054188F" w:rsidDel="006A03BB">
          <w:rPr>
            <w:rFonts w:cs="Arial"/>
          </w:rPr>
          <w:delText>500</w:delText>
        </w:r>
      </w:del>
      <w:ins w:id="32" w:author="Myslinski, Jason (J.S.)" w:date="2017-03-29T13:26:00Z">
        <w:r>
          <w:rPr>
            <w:rFonts w:cs="Arial"/>
          </w:rPr>
          <w:t xml:space="preserve"> 600</w:t>
        </w:r>
      </w:ins>
      <w:ins w:id="33" w:author="Myslinski, Jason (J.S.)" w:date="2017-03-30T10:29:00Z">
        <w:r>
          <w:rPr>
            <w:rFonts w:cs="Arial"/>
          </w:rPr>
          <w:t xml:space="preserve"> </w:t>
        </w:r>
      </w:ins>
      <w:del w:id="34" w:author="Myslinski, Jason (J.S.)" w:date="2017-03-30T10:31:00Z">
        <w:r w:rsidRPr="0054188F" w:rsidDel="00303AA3">
          <w:rPr>
            <w:rFonts w:cs="Arial"/>
          </w:rPr>
          <w:delText xml:space="preserve"> </w:delText>
        </w:r>
      </w:del>
      <w:proofErr w:type="spellStart"/>
      <w:r w:rsidRPr="0054188F">
        <w:rPr>
          <w:rFonts w:cs="Arial"/>
        </w:rPr>
        <w:t>msec</w:t>
      </w:r>
      <w:proofErr w:type="spellEnd"/>
      <w:r w:rsidRPr="0054188F">
        <w:rPr>
          <w:rFonts w:cs="Arial"/>
        </w:rPr>
        <w:t xml:space="preserve"> </w:t>
      </w:r>
      <w:ins w:id="35" w:author="Myslinski, Jason (J.S.)" w:date="2017-03-30T10:31:00Z">
        <w:r>
          <w:rPr>
            <w:rFonts w:cs="Arial"/>
          </w:rPr>
          <w:t xml:space="preserve">(tolerance </w:t>
        </w:r>
      </w:ins>
      <w:ins w:id="36" w:author="Myslinski, Jason (J.S.)" w:date="2017-03-30T10:32:00Z">
        <w:r>
          <w:rPr>
            <w:rFonts w:cs="Arial"/>
          </w:rPr>
          <w:t xml:space="preserve">range </w:t>
        </w:r>
      </w:ins>
      <w:ins w:id="37" w:author="Myslinski, Jason (J.S.)" w:date="2017-03-30T10:31:00Z">
        <w:r>
          <w:rPr>
            <w:rFonts w:cs="Arial"/>
          </w:rPr>
          <w:t xml:space="preserve">600 – 650) </w:t>
        </w:r>
      </w:ins>
      <w:r w:rsidRPr="0054188F">
        <w:rPr>
          <w:rFonts w:cs="Arial"/>
        </w:rPr>
        <w:t xml:space="preserve">after </w:t>
      </w:r>
      <w:proofErr w:type="spellStart"/>
      <w:r w:rsidRPr="0054188F">
        <w:rPr>
          <w:rFonts w:cs="Arial"/>
        </w:rPr>
        <w:t>HMIAudioMode</w:t>
      </w:r>
      <w:proofErr w:type="spellEnd"/>
      <w:r w:rsidRPr="0054188F">
        <w:rPr>
          <w:rFonts w:cs="Arial"/>
        </w:rPr>
        <w:t xml:space="preserve"> changes </w:t>
      </w:r>
      <w:r>
        <w:rPr>
          <w:rFonts w:cs="Arial"/>
        </w:rPr>
        <w:t xml:space="preserve">from OFF to ON.  </w:t>
      </w:r>
      <w:ins w:id="38" w:author="Myslinski, Jason (J.S.)" w:date="2017-03-28T09:26:00Z">
        <w:r>
          <w:rPr>
            <w:rFonts w:cs="Arial"/>
          </w:rPr>
          <w:t>Only use this strategy if specifically called out in a feature spec.</w:t>
        </w:r>
      </w:ins>
    </w:p>
    <w:p w:rsidR="006C79DF" w:rsidRPr="00CC5C65" w:rsidRDefault="00E76B4D" w:rsidP="00CC5C65">
      <w:pPr>
        <w:numPr>
          <w:ilvl w:val="0"/>
          <w:numId w:val="93"/>
        </w:numPr>
        <w:rPr>
          <w:rFonts w:cs="Arial"/>
        </w:rPr>
      </w:pPr>
      <w:proofErr w:type="spellStart"/>
      <w:r>
        <w:rPr>
          <w:rFonts w:cs="Arial"/>
        </w:rPr>
        <w:t>Ignition_Status</w:t>
      </w:r>
      <w:proofErr w:type="spellEnd"/>
      <w:r>
        <w:rPr>
          <w:rFonts w:cs="Arial"/>
        </w:rPr>
        <w:t xml:space="preserve"> changes to Run Start-up:  </w:t>
      </w:r>
      <w:r w:rsidRPr="00A733BA">
        <w:rPr>
          <w:rFonts w:cs="Arial"/>
        </w:rPr>
        <w:t xml:space="preserve">the query is performed </w:t>
      </w:r>
      <w:del w:id="39" w:author="Myslinski, Jason (J.S.)" w:date="2017-03-29T13:26:00Z">
        <w:r w:rsidRPr="00A733BA" w:rsidDel="006A03BB">
          <w:rPr>
            <w:rFonts w:cs="Arial"/>
          </w:rPr>
          <w:delText>500</w:delText>
        </w:r>
      </w:del>
      <w:ins w:id="40" w:author="Myslinski, Jason (J.S.)" w:date="2017-03-29T13:26:00Z">
        <w:r>
          <w:rPr>
            <w:rFonts w:cs="Arial"/>
          </w:rPr>
          <w:t xml:space="preserve"> 600</w:t>
        </w:r>
      </w:ins>
      <w:r w:rsidRPr="00A733BA">
        <w:rPr>
          <w:rFonts w:cs="Arial"/>
        </w:rPr>
        <w:t xml:space="preserve"> </w:t>
      </w:r>
      <w:proofErr w:type="spellStart"/>
      <w:r w:rsidRPr="00A733BA">
        <w:rPr>
          <w:rFonts w:cs="Arial"/>
        </w:rPr>
        <w:t>msec</w:t>
      </w:r>
      <w:proofErr w:type="spellEnd"/>
      <w:r w:rsidRPr="00A733BA">
        <w:rPr>
          <w:rFonts w:cs="Arial"/>
        </w:rPr>
        <w:t xml:space="preserve"> </w:t>
      </w:r>
      <w:ins w:id="41" w:author="Myslinski, Jason (J.S.)" w:date="2017-03-30T10:30:00Z">
        <w:r>
          <w:rPr>
            <w:rFonts w:cs="Arial"/>
          </w:rPr>
          <w:t xml:space="preserve">(tolerance </w:t>
        </w:r>
      </w:ins>
      <w:ins w:id="42" w:author="Myslinski, Jason (J.S.)" w:date="2017-03-30T10:32:00Z">
        <w:r>
          <w:rPr>
            <w:rFonts w:cs="Arial"/>
          </w:rPr>
          <w:t xml:space="preserve">range </w:t>
        </w:r>
      </w:ins>
      <w:ins w:id="43" w:author="Myslinski, Jason (J.S.)" w:date="2017-03-30T10:30:00Z">
        <w:r>
          <w:rPr>
            <w:rFonts w:cs="Arial"/>
          </w:rPr>
          <w:t xml:space="preserve">600 – 650) </w:t>
        </w:r>
      </w:ins>
      <w:r w:rsidRPr="00A733BA">
        <w:rPr>
          <w:rFonts w:cs="Arial"/>
        </w:rPr>
        <w:t xml:space="preserve">after </w:t>
      </w:r>
      <w:proofErr w:type="spellStart"/>
      <w:r w:rsidRPr="00A733BA">
        <w:rPr>
          <w:rFonts w:cs="Arial"/>
        </w:rPr>
        <w:t>Ignition_Status</w:t>
      </w:r>
      <w:proofErr w:type="spellEnd"/>
      <w:r w:rsidRPr="00A733BA">
        <w:rPr>
          <w:rFonts w:cs="Arial"/>
        </w:rPr>
        <w:t xml:space="preserve"> changes from OFF/ACC to RUN.</w:t>
      </w:r>
      <w:ins w:id="44" w:author="Myslinski, Jason (J.S.)" w:date="2017-03-28T09:27:00Z">
        <w:r>
          <w:rPr>
            <w:rFonts w:cs="Arial"/>
          </w:rPr>
          <w:t xml:space="preserve">  Only use this strategy if specifically called out in a feature spec.</w:t>
        </w:r>
      </w:ins>
    </w:p>
    <w:p w:rsidR="00A733BA" w:rsidRPr="00A733BA" w:rsidRDefault="00E76B4D" w:rsidP="00A733BA">
      <w:pPr>
        <w:numPr>
          <w:ilvl w:val="0"/>
          <w:numId w:val="93"/>
        </w:numPr>
        <w:rPr>
          <w:ins w:id="45" w:author="Myslinski, Jason (J.S.)" w:date="2017-03-28T08:49:00Z"/>
          <w:rFonts w:cs="Arial"/>
        </w:rPr>
      </w:pPr>
      <w:ins w:id="46" w:author="Myslinski, Jason (J.S.)" w:date="2017-03-28T09:38:00Z">
        <w:r>
          <w:rPr>
            <w:rFonts w:cs="Arial"/>
          </w:rPr>
          <w:t xml:space="preserve">The Feature Client shall not perform the query </w:t>
        </w:r>
      </w:ins>
      <w:ins w:id="47" w:author="Myslinski, Jason (J.S.)" w:date="2017-03-28T09:39:00Z">
        <w:r>
          <w:rPr>
            <w:rFonts w:cs="Arial"/>
          </w:rPr>
          <w:t xml:space="preserve">operation </w:t>
        </w:r>
      </w:ins>
      <w:ins w:id="48" w:author="Myslinski, Jason (J.S.)" w:date="2017-03-28T09:38:00Z">
        <w:r>
          <w:rPr>
            <w:rFonts w:cs="Arial"/>
          </w:rPr>
          <w:t>during Crank/Start (</w:t>
        </w:r>
        <w:proofErr w:type="spellStart"/>
        <w:r>
          <w:rPr>
            <w:rFonts w:cs="Arial"/>
          </w:rPr>
          <w:t>ie</w:t>
        </w:r>
        <w:proofErr w:type="spellEnd"/>
        <w:r>
          <w:rPr>
            <w:rFonts w:cs="Arial"/>
          </w:rPr>
          <w:t xml:space="preserve"> </w:t>
        </w:r>
        <w:proofErr w:type="spellStart"/>
        <w:r>
          <w:rPr>
            <w:rFonts w:cs="Arial"/>
          </w:rPr>
          <w:t>Ignition_Status</w:t>
        </w:r>
        <w:proofErr w:type="spellEnd"/>
        <w:r>
          <w:rPr>
            <w:rFonts w:cs="Arial"/>
          </w:rPr>
          <w:t xml:space="preserve"> = Crank).  </w:t>
        </w:r>
      </w:ins>
      <w:ins w:id="49" w:author="Myslinski, Jason (J.S.)" w:date="2017-03-28T08:50:00Z">
        <w:r>
          <w:rPr>
            <w:rFonts w:cs="Arial"/>
          </w:rPr>
          <w:t>If a query event is in progress an</w:t>
        </w:r>
        <w:r>
          <w:rPr>
            <w:rFonts w:cs="Arial"/>
          </w:rPr>
          <w:t>d a crank event happens then after the</w:t>
        </w:r>
      </w:ins>
      <w:ins w:id="50" w:author="Myslinski, Jason (J.S.)" w:date="2017-03-28T08:49:00Z">
        <w:r>
          <w:rPr>
            <w:rFonts w:cs="Arial"/>
          </w:rPr>
          <w:t xml:space="preserve"> </w:t>
        </w:r>
      </w:ins>
      <w:ins w:id="51" w:author="Myslinski, Jason (J.S.)" w:date="2017-03-28T08:50:00Z">
        <w:r>
          <w:rPr>
            <w:rFonts w:cs="Arial"/>
          </w:rPr>
          <w:t>c</w:t>
        </w:r>
      </w:ins>
      <w:ins w:id="52" w:author="Myslinski, Jason (J.S.)" w:date="2017-03-28T08:49:00Z">
        <w:r w:rsidRPr="00A733BA">
          <w:rPr>
            <w:rFonts w:cs="Arial"/>
          </w:rPr>
          <w:t>rank event finishes (</w:t>
        </w:r>
        <w:proofErr w:type="spellStart"/>
        <w:r w:rsidRPr="00A733BA">
          <w:rPr>
            <w:rFonts w:cs="Arial"/>
          </w:rPr>
          <w:t>Ignition_Status</w:t>
        </w:r>
        <w:proofErr w:type="spellEnd"/>
        <w:r w:rsidRPr="00A733BA">
          <w:rPr>
            <w:rFonts w:cs="Arial"/>
          </w:rPr>
          <w:t xml:space="preserve"> goes from Crank/Start </w:t>
        </w:r>
        <w:r w:rsidRPr="00A733BA">
          <w:rPr>
            <w:rFonts w:cs="Arial"/>
          </w:rPr>
          <w:sym w:font="Wingdings" w:char="F0E0"/>
        </w:r>
        <w:r w:rsidRPr="00A733BA">
          <w:rPr>
            <w:rFonts w:cs="Arial"/>
          </w:rPr>
          <w:t xml:space="preserve"> Run) the Query shall resume were it left off.</w:t>
        </w:r>
      </w:ins>
      <w:ins w:id="53" w:author="Myslinski, Jason (J.S.)" w:date="2017-03-28T09:36:00Z">
        <w:r>
          <w:rPr>
            <w:rFonts w:cs="Arial"/>
          </w:rPr>
          <w:t xml:space="preserve"> </w:t>
        </w:r>
      </w:ins>
    </w:p>
    <w:p w:rsidR="00A733BA" w:rsidRPr="00A733BA" w:rsidRDefault="00E76B4D" w:rsidP="00A733BA">
      <w:pPr>
        <w:ind w:left="360"/>
        <w:rPr>
          <w:rFonts w:cs="Arial"/>
        </w:rPr>
      </w:pPr>
    </w:p>
    <w:p w:rsidR="00B93C01" w:rsidRDefault="00E76B4D">
      <w:pPr>
        <w:rPr>
          <w:rFonts w:cs="Arial"/>
        </w:rPr>
      </w:pPr>
    </w:p>
    <w:p w:rsidR="006C79DF" w:rsidRDefault="00E76B4D">
      <w:pPr>
        <w:rPr>
          <w:rFonts w:cs="Arial"/>
          <w:color w:val="FF0000"/>
        </w:rPr>
      </w:pPr>
      <w:r>
        <w:rPr>
          <w:rFonts w:cs="Arial"/>
        </w:rPr>
        <w:t xml:space="preserve">The Feature Client shall request the highest priority features first for the query operation.  High </w:t>
      </w:r>
      <w:r>
        <w:rPr>
          <w:rFonts w:cs="Arial"/>
        </w:rPr>
        <w:t xml:space="preserve">priority should be given to features that either need to be displayed immediately (ex. welcome stage), features that are most likely be inquired by users or features determined to be critical to the Feature Client. </w:t>
      </w:r>
      <w:r>
        <w:rPr>
          <w:rFonts w:cs="Arial"/>
          <w:color w:val="FF0000"/>
        </w:rPr>
        <w:t xml:space="preserve"> </w:t>
      </w:r>
    </w:p>
    <w:p w:rsidR="006C79DF" w:rsidRDefault="00E76B4D">
      <w:pPr>
        <w:rPr>
          <w:rFonts w:cs="Arial"/>
        </w:rPr>
      </w:pPr>
    </w:p>
    <w:p w:rsidR="006C79DF" w:rsidRPr="00B3358F" w:rsidRDefault="00E76B4D">
      <w:pPr>
        <w:rPr>
          <w:ins w:id="54" w:author="Myslinski, Jason (J.S.)" w:date="2016-08-01T09:19:00Z"/>
          <w:rFonts w:cs="Arial"/>
        </w:rPr>
      </w:pPr>
      <w:r>
        <w:rPr>
          <w:rFonts w:cs="Arial"/>
        </w:rPr>
        <w:t xml:space="preserve">Upon </w:t>
      </w:r>
      <w:r w:rsidRPr="00B3358F">
        <w:rPr>
          <w:rFonts w:cs="Arial"/>
        </w:rPr>
        <w:t xml:space="preserve">the reception of a valid Feature </w:t>
      </w:r>
      <w:r w:rsidRPr="00B3358F">
        <w:rPr>
          <w:rFonts w:cs="Arial"/>
        </w:rPr>
        <w:t xml:space="preserve">ID along with its corresponding feature setting and personality profile, the Feature Client shall store the data, stop the query process for that feature and move to query a different feature.  </w:t>
      </w:r>
    </w:p>
    <w:p w:rsidR="00B93C01" w:rsidRPr="00B3358F" w:rsidRDefault="00E76B4D">
      <w:pPr>
        <w:rPr>
          <w:ins w:id="55" w:author="Myslinski, Jason (J.S.)" w:date="2016-08-01T09:19:00Z"/>
          <w:rFonts w:cs="Arial"/>
        </w:rPr>
      </w:pPr>
    </w:p>
    <w:p w:rsidR="00B93C01" w:rsidRPr="00B3358F" w:rsidRDefault="00E76B4D">
      <w:pPr>
        <w:rPr>
          <w:ins w:id="56" w:author="Myslinski, Jason (J.S.)" w:date="2016-08-01T09:20:00Z"/>
          <w:rFonts w:cs="Arial"/>
        </w:rPr>
      </w:pPr>
      <w:ins w:id="57" w:author="Myslinski, Jason (J.S.)" w:date="2016-08-01T09:19:00Z">
        <w:r w:rsidRPr="00B3358F">
          <w:rPr>
            <w:rFonts w:cs="Arial"/>
          </w:rPr>
          <w:t xml:space="preserve">If during the Feature Query process at start-up the user </w:t>
        </w:r>
      </w:ins>
      <w:ins w:id="58" w:author="Myslinski, Jason (J.S.)" w:date="2016-08-01T11:10:00Z">
        <w:r>
          <w:rPr>
            <w:rFonts w:cs="Arial"/>
          </w:rPr>
          <w:t>sel</w:t>
        </w:r>
        <w:r>
          <w:rPr>
            <w:rFonts w:cs="Arial"/>
          </w:rPr>
          <w:t>ects</w:t>
        </w:r>
      </w:ins>
      <w:ins w:id="59" w:author="Myslinski, Jason (J.S.)" w:date="2016-08-01T09:19:00Z">
        <w:r w:rsidRPr="00B3358F">
          <w:rPr>
            <w:rFonts w:cs="Arial"/>
          </w:rPr>
          <w:t xml:space="preserve"> a feature that hasn’t been queried </w:t>
        </w:r>
      </w:ins>
      <w:ins w:id="60" w:author="Myslinski, Jason (J.S.)" w:date="2016-08-01T09:20:00Z">
        <w:r w:rsidRPr="00B3358F">
          <w:rPr>
            <w:rFonts w:cs="Arial"/>
          </w:rPr>
          <w:t xml:space="preserve">yet </w:t>
        </w:r>
      </w:ins>
      <w:ins w:id="61" w:author="Myslinski, Jason (J.S.)" w:date="2016-08-01T09:19:00Z">
        <w:r w:rsidRPr="00B3358F">
          <w:rPr>
            <w:rFonts w:cs="Arial"/>
          </w:rPr>
          <w:t>then that</w:t>
        </w:r>
      </w:ins>
      <w:ins w:id="62" w:author="Myslinski, Jason (J.S.)" w:date="2016-08-01T14:10:00Z">
        <w:r>
          <w:rPr>
            <w:rFonts w:cs="Arial"/>
          </w:rPr>
          <w:t xml:space="preserve"> user selected</w:t>
        </w:r>
      </w:ins>
      <w:ins w:id="63" w:author="Myslinski, Jason (J.S.)" w:date="2016-08-01T09:19:00Z">
        <w:r w:rsidRPr="00B3358F">
          <w:rPr>
            <w:rFonts w:cs="Arial"/>
          </w:rPr>
          <w:t xml:space="preserve"> feature shall be the next </w:t>
        </w:r>
      </w:ins>
      <w:ins w:id="64" w:author="Myslinski, Jason (J.S.)" w:date="2016-08-01T09:20:00Z">
        <w:r w:rsidRPr="00B3358F">
          <w:rPr>
            <w:rFonts w:cs="Arial"/>
          </w:rPr>
          <w:t>feature queried (unless noted otherwise)</w:t>
        </w:r>
      </w:ins>
      <w:ins w:id="65" w:author="Myslinski, Jason (J.S.)" w:date="2016-08-01T09:21:00Z">
        <w:r w:rsidRPr="00B3358F">
          <w:rPr>
            <w:rFonts w:cs="Arial"/>
          </w:rPr>
          <w:t xml:space="preserve"> and the feature query start-up process shall </w:t>
        </w:r>
      </w:ins>
      <w:ins w:id="66" w:author="Myslinski, Jason (J.S.)" w:date="2016-08-01T14:10:00Z">
        <w:r>
          <w:rPr>
            <w:rFonts w:cs="Arial"/>
          </w:rPr>
          <w:t xml:space="preserve">resume </w:t>
        </w:r>
      </w:ins>
      <w:ins w:id="67" w:author="Myslinski, Jason (J.S.)" w:date="2016-08-01T10:18:00Z">
        <w:r w:rsidRPr="00B3358F">
          <w:rPr>
            <w:rFonts w:cs="Arial"/>
          </w:rPr>
          <w:t>where it left off</w:t>
        </w:r>
      </w:ins>
      <w:ins w:id="68" w:author="Myslinski, Jason (J.S.)" w:date="2016-08-01T09:21:00Z">
        <w:r w:rsidRPr="00B3358F">
          <w:rPr>
            <w:rFonts w:cs="Arial"/>
          </w:rPr>
          <w:t>.</w:t>
        </w:r>
      </w:ins>
    </w:p>
    <w:p w:rsidR="00B93C01" w:rsidRPr="00B3358F" w:rsidRDefault="00E76B4D">
      <w:pPr>
        <w:numPr>
          <w:ilvl w:val="0"/>
          <w:numId w:val="94"/>
        </w:numPr>
        <w:rPr>
          <w:rFonts w:cs="Arial"/>
          <w:rPrChange w:id="69" w:author="Myslinski, Jason (J.S.)" w:date="2016-08-01T10:22:00Z">
            <w:rPr/>
          </w:rPrChange>
        </w:rPr>
        <w:pPrChange w:id="70" w:author="Myslinski, Jason (J.S.)" w:date="2016-08-01T09:20:00Z">
          <w:pPr/>
        </w:pPrChange>
      </w:pPr>
      <w:ins w:id="71" w:author="Myslinski, Jason (J.S.)" w:date="2016-08-01T09:20:00Z">
        <w:r w:rsidRPr="00B3358F">
          <w:rPr>
            <w:rFonts w:cs="Arial"/>
          </w:rPr>
          <w:t xml:space="preserve">Example:  </w:t>
        </w:r>
      </w:ins>
      <w:ins w:id="72" w:author="Myslinski, Jason (J.S.)" w:date="2016-08-01T09:23:00Z">
        <w:r w:rsidRPr="00B3358F">
          <w:rPr>
            <w:rFonts w:cs="Arial"/>
          </w:rPr>
          <w:t>for this example say it</w:t>
        </w:r>
      </w:ins>
      <w:ins w:id="73" w:author="Myslinski, Jason (J.S.)" w:date="2016-08-01T09:20:00Z">
        <w:r w:rsidRPr="00B3358F">
          <w:rPr>
            <w:rFonts w:cs="Arial"/>
          </w:rPr>
          <w:t xml:space="preserve"> typically takes </w:t>
        </w:r>
      </w:ins>
      <w:ins w:id="74" w:author="Myslinski, Jason (J.S.)" w:date="2017-04-05T11:00:00Z">
        <w:r>
          <w:rPr>
            <w:rFonts w:cs="Arial"/>
          </w:rPr>
          <w:t>12</w:t>
        </w:r>
      </w:ins>
      <w:ins w:id="75" w:author="Myslinski, Jason (J.S.)" w:date="2016-08-01T09:20:00Z">
        <w:r w:rsidRPr="00B3358F">
          <w:rPr>
            <w:rFonts w:cs="Arial"/>
          </w:rPr>
          <w:t xml:space="preserve"> seconds to query everything at start-up</w:t>
        </w:r>
      </w:ins>
      <w:ins w:id="76" w:author="Myslinski, Jason (J.S.)" w:date="2016-08-01T09:22:00Z">
        <w:r w:rsidRPr="00B3358F">
          <w:rPr>
            <w:rFonts w:cs="Arial"/>
          </w:rPr>
          <w:t xml:space="preserve"> and “Feature X” is typically </w:t>
        </w:r>
      </w:ins>
      <w:ins w:id="77" w:author="Myslinski, Jason (J.S.)" w:date="2016-08-01T10:18:00Z">
        <w:r w:rsidRPr="00B3358F">
          <w:rPr>
            <w:rFonts w:cs="Arial"/>
          </w:rPr>
          <w:t xml:space="preserve">queried </w:t>
        </w:r>
      </w:ins>
      <w:ins w:id="78" w:author="Myslinski, Jason (J.S.)" w:date="2016-08-01T09:22:00Z">
        <w:r w:rsidRPr="00B3358F">
          <w:rPr>
            <w:rFonts w:cs="Arial"/>
          </w:rPr>
          <w:t>at the end of the start-up process</w:t>
        </w:r>
      </w:ins>
      <w:ins w:id="79" w:author="Myslinski, Jason (J.S.)" w:date="2016-08-01T09:23:00Z">
        <w:r w:rsidRPr="00B3358F">
          <w:rPr>
            <w:rFonts w:cs="Arial"/>
          </w:rPr>
          <w:t>.  Then if for example</w:t>
        </w:r>
      </w:ins>
      <w:ins w:id="80" w:author="Myslinski, Jason (J.S.)" w:date="2016-08-01T09:20:00Z">
        <w:r w:rsidRPr="00B3358F">
          <w:rPr>
            <w:rFonts w:cs="Arial"/>
          </w:rPr>
          <w:t xml:space="preserve"> in the first second of the query</w:t>
        </w:r>
      </w:ins>
      <w:ins w:id="81" w:author="Myslinski, Jason (J.S.)" w:date="2016-08-01T09:21:00Z">
        <w:r w:rsidRPr="00B3358F">
          <w:rPr>
            <w:rFonts w:cs="Arial"/>
          </w:rPr>
          <w:t xml:space="preserve"> start-up</w:t>
        </w:r>
      </w:ins>
      <w:ins w:id="82" w:author="Myslinski, Jason (J.S.)" w:date="2016-08-01T09:20:00Z">
        <w:r w:rsidRPr="00B3358F">
          <w:rPr>
            <w:rFonts w:cs="Arial"/>
          </w:rPr>
          <w:t xml:space="preserve"> process the user went to a menu/HMI screen</w:t>
        </w:r>
      </w:ins>
      <w:ins w:id="83" w:author="Myslinski, Jason (J.S.)" w:date="2016-08-01T09:23:00Z">
        <w:r w:rsidRPr="00B3358F">
          <w:rPr>
            <w:rFonts w:cs="Arial"/>
          </w:rPr>
          <w:t xml:space="preserve"> for “Feature X”</w:t>
        </w:r>
      </w:ins>
      <w:ins w:id="84" w:author="Myslinski, Jason (J.S.)" w:date="2016-08-01T09:20:00Z">
        <w:r w:rsidRPr="00B3358F">
          <w:rPr>
            <w:rFonts w:cs="Arial"/>
          </w:rPr>
          <w:t xml:space="preserve"> that </w:t>
        </w:r>
      </w:ins>
      <w:ins w:id="85" w:author="Myslinski, Jason (J.S.)" w:date="2016-08-01T09:21:00Z">
        <w:r w:rsidRPr="00B3358F">
          <w:rPr>
            <w:rFonts w:cs="Arial"/>
          </w:rPr>
          <w:t>hadn</w:t>
        </w:r>
      </w:ins>
      <w:ins w:id="86" w:author="Myslinski, Jason (J.S.)" w:date="2016-08-01T09:22:00Z">
        <w:r w:rsidRPr="00B3358F">
          <w:rPr>
            <w:rFonts w:cs="Arial"/>
          </w:rPr>
          <w:t>’t been q</w:t>
        </w:r>
        <w:r w:rsidRPr="00B3358F">
          <w:rPr>
            <w:rFonts w:cs="Arial"/>
          </w:rPr>
          <w:t xml:space="preserve">ueried yet then since that is the active screen </w:t>
        </w:r>
      </w:ins>
      <w:ins w:id="87" w:author="Myslinski, Jason (J.S.)" w:date="2016-08-01T09:23:00Z">
        <w:r w:rsidRPr="00B3358F">
          <w:rPr>
            <w:rFonts w:cs="Arial"/>
          </w:rPr>
          <w:t>“Feature X”</w:t>
        </w:r>
      </w:ins>
      <w:ins w:id="88" w:author="Myslinski, Jason (J.S.)" w:date="2016-08-01T09:22:00Z">
        <w:r w:rsidRPr="00B3358F">
          <w:rPr>
            <w:rFonts w:cs="Arial"/>
          </w:rPr>
          <w:t xml:space="preserve"> would be the next item queried in the start-up process</w:t>
        </w:r>
      </w:ins>
      <w:ins w:id="89" w:author="Myslinski, Jason (J.S.)" w:date="2016-08-01T14:13:00Z">
        <w:r>
          <w:rPr>
            <w:rFonts w:cs="Arial"/>
          </w:rPr>
          <w:t xml:space="preserve"> so it could populate the menu setting</w:t>
        </w:r>
      </w:ins>
      <w:ins w:id="90" w:author="Myslinski, Jason (J.S.)" w:date="2016-08-01T09:23:00Z">
        <w:r w:rsidRPr="00B3358F">
          <w:rPr>
            <w:rFonts w:cs="Arial"/>
          </w:rPr>
          <w:t xml:space="preserve">.  Once </w:t>
        </w:r>
      </w:ins>
      <w:ins w:id="91" w:author="Myslinski, Jason (J.S.)" w:date="2016-08-01T09:24:00Z">
        <w:r w:rsidRPr="00B3358F">
          <w:rPr>
            <w:rFonts w:cs="Arial"/>
          </w:rPr>
          <w:t>“Feature X” was queried the start-up feature query process would continue on</w:t>
        </w:r>
      </w:ins>
      <w:ins w:id="92" w:author="Myslinski, Jason (J.S.)" w:date="2016-08-01T09:29:00Z">
        <w:r w:rsidRPr="00B3358F">
          <w:rPr>
            <w:rFonts w:cs="Arial"/>
          </w:rPr>
          <w:t xml:space="preserve"> to the next item</w:t>
        </w:r>
      </w:ins>
      <w:ins w:id="93" w:author="Myslinski, Jason (J.S.)" w:date="2016-08-01T11:11:00Z">
        <w:r>
          <w:rPr>
            <w:rFonts w:cs="Arial"/>
          </w:rPr>
          <w:t xml:space="preserve"> in the start-up process</w:t>
        </w:r>
      </w:ins>
      <w:ins w:id="94" w:author="Myslinski, Jason (J.S.)" w:date="2016-08-01T09:24:00Z">
        <w:r w:rsidRPr="00B3358F">
          <w:rPr>
            <w:rFonts w:cs="Arial"/>
          </w:rPr>
          <w:t>.</w:t>
        </w:r>
      </w:ins>
    </w:p>
    <w:p w:rsidR="006C79DF" w:rsidRPr="00B3358F" w:rsidRDefault="00E76B4D">
      <w:pPr>
        <w:rPr>
          <w:ins w:id="95" w:author="Myslinski, Jason (J.S.)" w:date="2016-08-01T10:21:00Z"/>
          <w:rFonts w:cs="Arial"/>
          <w:rPrChange w:id="96" w:author="Myslinski, Jason (J.S.)" w:date="2016-08-01T10:22:00Z">
            <w:rPr>
              <w:ins w:id="97" w:author="Myslinski, Jason (J.S.)" w:date="2016-08-01T10:21:00Z"/>
            </w:rPr>
          </w:rPrChange>
        </w:rPr>
      </w:pPr>
    </w:p>
    <w:p w:rsidR="00C71AF8" w:rsidRDefault="00E76B4D">
      <w:pPr>
        <w:rPr>
          <w:ins w:id="98" w:author="Myslinski, Jason (J.S.)" w:date="2016-08-01T11:14:00Z"/>
          <w:rFonts w:cs="Arial"/>
        </w:rPr>
      </w:pPr>
      <w:ins w:id="99" w:author="Myslinski, Jason (J.S.)" w:date="2016-08-01T11:11:00Z">
        <w:r>
          <w:rPr>
            <w:rFonts w:cs="Arial"/>
          </w:rPr>
          <w:t xml:space="preserve">When </w:t>
        </w:r>
      </w:ins>
      <w:ins w:id="100" w:author="Myslinski, Jason (J.S.)" w:date="2016-08-01T11:12:00Z">
        <w:r>
          <w:rPr>
            <w:rFonts w:cs="Arial"/>
          </w:rPr>
          <w:t>querying</w:t>
        </w:r>
      </w:ins>
      <w:ins w:id="101" w:author="Myslinski, Jason (J.S.)" w:date="2016-08-01T11:11:00Z">
        <w:r>
          <w:rPr>
            <w:rFonts w:cs="Arial"/>
          </w:rPr>
          <w:t xml:space="preserve"> </w:t>
        </w:r>
      </w:ins>
      <w:ins w:id="102" w:author="Myslinski, Jason (J.S.)" w:date="2016-08-01T11:12:00Z">
        <w:r>
          <w:rPr>
            <w:rFonts w:cs="Arial"/>
          </w:rPr>
          <w:t xml:space="preserve">features in the start-up routine after the Feature Client receives the </w:t>
        </w:r>
      </w:ins>
      <w:proofErr w:type="spellStart"/>
      <w:ins w:id="103" w:author="Myslinski, Jason (J.S.)" w:date="2016-08-01T11:13:00Z">
        <w:r>
          <w:rPr>
            <w:rFonts w:cs="Arial"/>
          </w:rPr>
          <w:t>Feature.St</w:t>
        </w:r>
        <w:proofErr w:type="spellEnd"/>
        <w:r>
          <w:rPr>
            <w:rFonts w:cs="Arial"/>
          </w:rPr>
          <w:t xml:space="preserve"> </w:t>
        </w:r>
      </w:ins>
      <w:ins w:id="104" w:author="Myslinski, Jason (J.S.)" w:date="2016-08-01T11:12:00Z">
        <w:r>
          <w:rPr>
            <w:rFonts w:cs="Arial"/>
          </w:rPr>
          <w:t xml:space="preserve">response from the Feature Server then within </w:t>
        </w:r>
      </w:ins>
      <w:ins w:id="105" w:author="Myslinski, Jason (J.S.)" w:date="2016-08-01T11:13:00Z">
        <w:r>
          <w:rPr>
            <w:rFonts w:cs="Arial"/>
          </w:rPr>
          <w:t xml:space="preserve">50 </w:t>
        </w:r>
        <w:proofErr w:type="spellStart"/>
        <w:r>
          <w:rPr>
            <w:rFonts w:cs="Arial"/>
          </w:rPr>
          <w:t>msec</w:t>
        </w:r>
        <w:proofErr w:type="spellEnd"/>
        <w:r>
          <w:rPr>
            <w:rFonts w:cs="Arial"/>
          </w:rPr>
          <w:t xml:space="preserve"> of receiving the </w:t>
        </w:r>
        <w:proofErr w:type="spellStart"/>
        <w:r>
          <w:rPr>
            <w:rFonts w:cs="Arial"/>
          </w:rPr>
          <w:t>Feature.</w:t>
        </w:r>
      </w:ins>
      <w:ins w:id="106" w:author="Myslinski, Jason (J.S.)" w:date="2016-08-01T11:14:00Z">
        <w:r>
          <w:rPr>
            <w:rFonts w:cs="Arial"/>
          </w:rPr>
          <w:t>St</w:t>
        </w:r>
        <w:proofErr w:type="spellEnd"/>
        <w:r>
          <w:rPr>
            <w:rFonts w:cs="Arial"/>
          </w:rPr>
          <w:t xml:space="preserve"> the feature client shall query the next item in the </w:t>
        </w:r>
        <w:r>
          <w:rPr>
            <w:rFonts w:cs="Arial"/>
          </w:rPr>
          <w:t>start-up routine.</w:t>
        </w:r>
      </w:ins>
    </w:p>
    <w:p w:rsidR="00C71AF8" w:rsidRDefault="00E76B4D">
      <w:pPr>
        <w:rPr>
          <w:ins w:id="107" w:author="Myslinski, Jason (J.S.)" w:date="2016-08-01T11:15:00Z"/>
          <w:rFonts w:cs="Arial"/>
        </w:rPr>
      </w:pPr>
    </w:p>
    <w:p w:rsidR="00C71AF8" w:rsidRDefault="00E76B4D">
      <w:pPr>
        <w:rPr>
          <w:ins w:id="108" w:author="Myslinski, Jason (J.S.)" w:date="2016-08-01T11:16:00Z"/>
          <w:rFonts w:cs="Arial"/>
        </w:rPr>
      </w:pPr>
      <w:ins w:id="109" w:author="Myslinski, Jason (J.S.)" w:date="2016-08-01T11:15:00Z">
        <w:r>
          <w:rPr>
            <w:rFonts w:cs="Arial"/>
          </w:rPr>
          <w:t>When querying features in the start-up routin</w:t>
        </w:r>
      </w:ins>
      <w:ins w:id="110" w:author="Myslinski, Jason (J.S.)" w:date="2016-08-01T11:16:00Z">
        <w:r>
          <w:rPr>
            <w:rFonts w:cs="Arial"/>
          </w:rPr>
          <w:t>e</w:t>
        </w:r>
      </w:ins>
      <w:ins w:id="111" w:author="Myslinski, Jason (J.S.)" w:date="2016-08-01T11:15:00Z">
        <w:r>
          <w:rPr>
            <w:rFonts w:cs="Arial"/>
          </w:rPr>
          <w:t xml:space="preserve"> the Feature Client can query </w:t>
        </w:r>
      </w:ins>
      <w:ins w:id="112" w:author="Myslinski, Jason (J.S.)" w:date="2016-08-01T11:16:00Z">
        <w:r>
          <w:rPr>
            <w:rFonts w:cs="Arial"/>
          </w:rPr>
          <w:t>multiple</w:t>
        </w:r>
      </w:ins>
      <w:ins w:id="113" w:author="Myslinski, Jason (J.S.)" w:date="2016-08-01T11:15:00Z">
        <w:r>
          <w:rPr>
            <w:rFonts w:cs="Arial"/>
          </w:rPr>
          <w:t xml:space="preserve"> </w:t>
        </w:r>
      </w:ins>
      <w:ins w:id="114" w:author="Myslinski, Jason (J.S.)" w:date="2016-08-01T11:16:00Z">
        <w:r>
          <w:rPr>
            <w:rFonts w:cs="Arial"/>
          </w:rPr>
          <w:t xml:space="preserve">modules at the same time.  </w:t>
        </w:r>
      </w:ins>
    </w:p>
    <w:p w:rsidR="00C71AF8" w:rsidRPr="00C71AF8" w:rsidRDefault="00E76B4D">
      <w:pPr>
        <w:numPr>
          <w:ilvl w:val="0"/>
          <w:numId w:val="94"/>
        </w:numPr>
        <w:rPr>
          <w:ins w:id="115" w:author="Myslinski, Jason (J.S.)" w:date="2016-08-01T11:14:00Z"/>
          <w:rFonts w:cs="Arial"/>
          <w:rPrChange w:id="116" w:author="Myslinski, Jason (J.S.)" w:date="2016-08-01T11:16:00Z">
            <w:rPr>
              <w:ins w:id="117" w:author="Myslinski, Jason (J.S.)" w:date="2016-08-01T11:14:00Z"/>
            </w:rPr>
          </w:rPrChange>
        </w:rPr>
        <w:pPrChange w:id="118" w:author="Myslinski, Jason (J.S.)" w:date="2016-08-01T11:16:00Z">
          <w:pPr/>
        </w:pPrChange>
      </w:pPr>
      <w:ins w:id="119" w:author="Myslinski, Jason (J.S.)" w:date="2016-08-01T11:16:00Z">
        <w:r>
          <w:rPr>
            <w:rFonts w:cs="Arial"/>
          </w:rPr>
          <w:t xml:space="preserve">For example if the Feature Client is Querying </w:t>
        </w:r>
        <w:proofErr w:type="spellStart"/>
        <w:r>
          <w:rPr>
            <w:rFonts w:cs="Arial"/>
          </w:rPr>
          <w:t>Module_X</w:t>
        </w:r>
        <w:proofErr w:type="spellEnd"/>
        <w:r>
          <w:rPr>
            <w:rFonts w:cs="Arial"/>
          </w:rPr>
          <w:t xml:space="preserve"> for Feature X at the s</w:t>
        </w:r>
      </w:ins>
      <w:ins w:id="120" w:author="Myslinski, Jason (J.S.)" w:date="2016-08-01T11:23:00Z">
        <w:r>
          <w:rPr>
            <w:rFonts w:cs="Arial"/>
          </w:rPr>
          <w:t>a</w:t>
        </w:r>
      </w:ins>
      <w:ins w:id="121" w:author="Myslinski, Jason (J.S.)" w:date="2016-08-01T11:16:00Z">
        <w:r>
          <w:rPr>
            <w:rFonts w:cs="Arial"/>
          </w:rPr>
          <w:t>me time the Feature Client could</w:t>
        </w:r>
      </w:ins>
      <w:ins w:id="122" w:author="Myslinski, Jason (J.S.)" w:date="2016-08-01T11:23:00Z">
        <w:r>
          <w:rPr>
            <w:rFonts w:cs="Arial"/>
          </w:rPr>
          <w:t xml:space="preserve"> also</w:t>
        </w:r>
      </w:ins>
      <w:ins w:id="123" w:author="Myslinski, Jason (J.S.)" w:date="2016-08-01T11:16:00Z">
        <w:r>
          <w:rPr>
            <w:rFonts w:cs="Arial"/>
          </w:rPr>
          <w:t xml:space="preserve"> query </w:t>
        </w:r>
        <w:proofErr w:type="spellStart"/>
        <w:r>
          <w:rPr>
            <w:rFonts w:cs="Arial"/>
          </w:rPr>
          <w:t>Module_Y</w:t>
        </w:r>
        <w:proofErr w:type="spellEnd"/>
        <w:r>
          <w:rPr>
            <w:rFonts w:cs="Arial"/>
          </w:rPr>
          <w:t xml:space="preserve"> for Feature Y.</w:t>
        </w:r>
      </w:ins>
    </w:p>
    <w:p w:rsidR="00FC2855" w:rsidRPr="00FC2855" w:rsidRDefault="00FC2855" w:rsidP="00FC2855">
      <w:pPr>
        <w:pStyle w:val="Heading4"/>
        <w:rPr>
          <w:b w:val="0"/>
          <w:u w:val="single"/>
        </w:rPr>
      </w:pPr>
      <w:bookmarkStart w:id="124" w:name="_GoBack"/>
      <w:bookmarkEnd w:id="124"/>
      <w:r w:rsidRPr="00FC2855">
        <w:rPr>
          <w:b w:val="0"/>
          <w:u w:val="single"/>
        </w:rPr>
        <w:lastRenderedPageBreak/>
        <w:t>FBMP-REQ-023025/B-Query request but no response form Feature Server (Query Retries) (</w:t>
      </w:r>
      <w:proofErr w:type="spellStart"/>
      <w:r w:rsidRPr="00FC2855">
        <w:rPr>
          <w:b w:val="0"/>
          <w:u w:val="single"/>
        </w:rPr>
        <w:t>TcSE</w:t>
      </w:r>
      <w:proofErr w:type="spellEnd"/>
      <w:r w:rsidRPr="00FC2855">
        <w:rPr>
          <w:b w:val="0"/>
          <w:u w:val="single"/>
        </w:rPr>
        <w:t xml:space="preserve"> ROIN-287299-1)</w:t>
      </w:r>
    </w:p>
    <w:p w:rsidR="00AF0C63" w:rsidRDefault="00E76B4D">
      <w:r>
        <w:t>If after sending a Query request, the Feature Client does not receive a response from the Feature Server, then the</w:t>
      </w:r>
      <w:r>
        <w:t xml:space="preserve"> Feature Client shall retry the query request for the feature. </w:t>
      </w:r>
      <w:r>
        <w:rPr>
          <w:rFonts w:cs="Arial"/>
        </w:rPr>
        <w:t>The Query requests for a feature are retried up to 5 times before stopping.  The query retries happen</w:t>
      </w:r>
      <w:r>
        <w:t xml:space="preserve"> at 100 </w:t>
      </w:r>
      <w:proofErr w:type="spellStart"/>
      <w:r>
        <w:t>msec</w:t>
      </w:r>
      <w:proofErr w:type="spellEnd"/>
      <w:r>
        <w:t xml:space="preserve"> intervals and shall not take more than 500 </w:t>
      </w:r>
      <w:proofErr w:type="spellStart"/>
      <w:r>
        <w:t>msec</w:t>
      </w:r>
      <w:proofErr w:type="spellEnd"/>
      <w:r>
        <w:t xml:space="preserve"> from the time of the first query request.  After 500 </w:t>
      </w:r>
      <w:proofErr w:type="spellStart"/>
      <w:r>
        <w:t>msec</w:t>
      </w:r>
      <w:proofErr w:type="spellEnd"/>
      <w:r>
        <w:t xml:space="preserve"> of retrying with no response the Feature Client shall move on to the next feature query.</w:t>
      </w:r>
    </w:p>
    <w:p w:rsidR="00AF0C63" w:rsidRDefault="00E76B4D"/>
    <w:p w:rsidR="00AF0C63" w:rsidRDefault="00E76B4D">
      <w:r>
        <w:t>If the Feature Client doesn’t receive a respons</w:t>
      </w:r>
      <w:r>
        <w:t xml:space="preserve">e for the Query requests then the Feature Client shall perform error handling.  The general strategy for error handling of a menu item when the Feature Client does not </w:t>
      </w:r>
      <w:r w:rsidRPr="001C4CC2">
        <w:rPr>
          <w:rFonts w:cs="Arial"/>
        </w:rPr>
        <w:t>receive a response from the Feature Server, is to display the menu with no item selected</w:t>
      </w:r>
      <w:r w:rsidRPr="001C4CC2">
        <w:rPr>
          <w:rFonts w:cs="Arial"/>
        </w:rPr>
        <w:t xml:space="preserve"> (</w:t>
      </w:r>
      <w:r w:rsidRPr="001C4CC2">
        <w:rPr>
          <w:rFonts w:cs="Arial"/>
        </w:rPr>
        <w:t xml:space="preserve">see HMI specification for what to do for particular features – the HMI spec take precedent over the SPSS </w:t>
      </w:r>
      <w:r>
        <w:rPr>
          <w:rFonts w:cs="Arial"/>
        </w:rPr>
        <w:t>in case of conflict between specs</w:t>
      </w:r>
      <w:r w:rsidRPr="001C4CC2">
        <w:rPr>
          <w:rFonts w:cs="Arial"/>
        </w:rPr>
        <w:t>)</w:t>
      </w:r>
      <w:r w:rsidRPr="001C4CC2">
        <w:rPr>
          <w:rFonts w:cs="Arial"/>
        </w:rPr>
        <w:t>).  There</w:t>
      </w:r>
      <w:r>
        <w:t xml:space="preserve"> are exceptions such that a default item in the menu might be required to be selected depending on the fea</w:t>
      </w:r>
      <w:r>
        <w:t>ture. It is also possible that the menu might have to use the last received value that the Feature Server sent in a previous power mode state.  The default state error handling may vary between components and features.</w:t>
      </w:r>
    </w:p>
    <w:p w:rsidR="00AF0C63" w:rsidRDefault="00E76B4D"/>
    <w:p w:rsidR="00FC2855" w:rsidRPr="00FC2855" w:rsidRDefault="00FC2855" w:rsidP="00FC2855">
      <w:pPr>
        <w:pStyle w:val="Heading4"/>
        <w:rPr>
          <w:b w:val="0"/>
          <w:u w:val="single"/>
        </w:rPr>
      </w:pPr>
      <w:r w:rsidRPr="00FC2855">
        <w:rPr>
          <w:b w:val="0"/>
          <w:u w:val="single"/>
        </w:rPr>
        <w:t>FBMP-SR-REQ-238230/F-Enhanced Memory - Active Personality Profile change using Feature Based Message Protocol</w:t>
      </w:r>
    </w:p>
    <w:p w:rsidR="000F4074" w:rsidRPr="000F4074" w:rsidRDefault="00E76B4D" w:rsidP="000F4074">
      <w:pPr>
        <w:rPr>
          <w:rFonts w:cs="Arial"/>
        </w:rPr>
      </w:pPr>
      <w:r>
        <w:rPr>
          <w:rFonts w:cs="Arial"/>
        </w:rPr>
        <w:t xml:space="preserve">If </w:t>
      </w:r>
      <w:r w:rsidRPr="000F4074">
        <w:rPr>
          <w:rFonts w:cs="Arial"/>
        </w:rPr>
        <w:t>Enhanced Memory</w:t>
      </w:r>
      <w:r>
        <w:rPr>
          <w:rFonts w:cs="Arial"/>
        </w:rPr>
        <w:t xml:space="preserve"> is supported, then</w:t>
      </w:r>
      <w:r w:rsidRPr="000F4074">
        <w:rPr>
          <w:rFonts w:cs="Arial"/>
        </w:rPr>
        <w:t xml:space="preserve"> after the </w:t>
      </w:r>
      <w:proofErr w:type="spellStart"/>
      <w:r w:rsidRPr="000F4074">
        <w:rPr>
          <w:rFonts w:cs="Arial"/>
        </w:rPr>
        <w:t>ActivePersonality_St</w:t>
      </w:r>
      <w:proofErr w:type="spellEnd"/>
      <w:r w:rsidRPr="000F4074">
        <w:rPr>
          <w:rFonts w:cs="Arial"/>
        </w:rPr>
        <w:t xml:space="preserve"> changes to a new personality profil</w:t>
      </w:r>
      <w:r w:rsidRPr="000F4074">
        <w:rPr>
          <w:rFonts w:cs="Arial"/>
        </w:rPr>
        <w:t xml:space="preserve">e as defined in the Enhanced Memory SPSS, the FBMP Feature Client (ex </w:t>
      </w:r>
      <w:proofErr w:type="spellStart"/>
      <w:r w:rsidRPr="000F4074">
        <w:rPr>
          <w:rFonts w:cs="Arial"/>
        </w:rPr>
        <w:t>Centerstack</w:t>
      </w:r>
      <w:proofErr w:type="spellEnd"/>
      <w:r w:rsidRPr="000F4074">
        <w:rPr>
          <w:rFonts w:cs="Arial"/>
        </w:rPr>
        <w:t xml:space="preserve"> Settings HMI Client</w:t>
      </w:r>
      <w:r>
        <w:rPr>
          <w:rFonts w:cs="Arial"/>
        </w:rPr>
        <w:t xml:space="preserve"> module</w:t>
      </w:r>
      <w:r w:rsidRPr="000F4074">
        <w:rPr>
          <w:rFonts w:cs="Arial"/>
        </w:rPr>
        <w:t>) shall Query all the FBMP Feature Servers (</w:t>
      </w:r>
      <w:proofErr w:type="spellStart"/>
      <w:r w:rsidRPr="000F4074">
        <w:rPr>
          <w:rFonts w:cs="Arial"/>
        </w:rPr>
        <w:t>ex Query</w:t>
      </w:r>
      <w:proofErr w:type="spellEnd"/>
      <w:r w:rsidRPr="000F4074">
        <w:rPr>
          <w:rFonts w:cs="Arial"/>
        </w:rPr>
        <w:t xml:space="preserve"> all FBMP settings in </w:t>
      </w:r>
      <w:proofErr w:type="spellStart"/>
      <w:r w:rsidRPr="000F4074">
        <w:rPr>
          <w:rFonts w:cs="Arial"/>
        </w:rPr>
        <w:t>centerstack</w:t>
      </w:r>
      <w:proofErr w:type="spellEnd"/>
      <w:r w:rsidRPr="000F4074">
        <w:rPr>
          <w:rFonts w:cs="Arial"/>
        </w:rPr>
        <w:t xml:space="preserve">) that use FBMP with the </w:t>
      </w:r>
      <w:proofErr w:type="spellStart"/>
      <w:r w:rsidRPr="000F4074">
        <w:rPr>
          <w:rFonts w:cs="Arial"/>
        </w:rPr>
        <w:t>PersIndex</w:t>
      </w:r>
      <w:proofErr w:type="spellEnd"/>
      <w:r w:rsidRPr="000F4074">
        <w:rPr>
          <w:rFonts w:cs="Arial"/>
        </w:rPr>
        <w:t xml:space="preserve"> set to the new personality </w:t>
      </w:r>
      <w:r w:rsidRPr="00CA24D8">
        <w:rPr>
          <w:rFonts w:cs="Arial"/>
        </w:rPr>
        <w:t>p</w:t>
      </w:r>
      <w:r w:rsidRPr="00CA24D8">
        <w:rPr>
          <w:rFonts w:cs="Arial"/>
        </w:rPr>
        <w:t>r</w:t>
      </w:r>
      <w:r>
        <w:rPr>
          <w:rFonts w:cs="Arial"/>
        </w:rPr>
        <w:t>ofile.  The query is performed 2</w:t>
      </w:r>
      <w:r w:rsidRPr="00CA24D8">
        <w:rPr>
          <w:rFonts w:cs="Arial"/>
        </w:rPr>
        <w:t xml:space="preserve">00 </w:t>
      </w:r>
      <w:proofErr w:type="spellStart"/>
      <w:r w:rsidRPr="00CA24D8">
        <w:rPr>
          <w:rFonts w:cs="Arial"/>
        </w:rPr>
        <w:t>msec</w:t>
      </w:r>
      <w:proofErr w:type="spellEnd"/>
      <w:r w:rsidRPr="00CA24D8">
        <w:rPr>
          <w:rFonts w:cs="Arial"/>
        </w:rPr>
        <w:t xml:space="preserve"> after the </w:t>
      </w:r>
      <w:proofErr w:type="spellStart"/>
      <w:r w:rsidRPr="00CA24D8">
        <w:rPr>
          <w:rFonts w:cs="Arial"/>
        </w:rPr>
        <w:t>ActivePersonality_St</w:t>
      </w:r>
      <w:proofErr w:type="spellEnd"/>
      <w:r w:rsidRPr="00CA24D8">
        <w:rPr>
          <w:rFonts w:cs="Arial"/>
        </w:rPr>
        <w:t xml:space="preserve"> signal changes to the new profile</w:t>
      </w:r>
      <w:r>
        <w:rPr>
          <w:rFonts w:cs="Arial"/>
        </w:rPr>
        <w:t xml:space="preserve"> (the 200 </w:t>
      </w:r>
      <w:proofErr w:type="spellStart"/>
      <w:r>
        <w:rPr>
          <w:rFonts w:cs="Arial"/>
        </w:rPr>
        <w:t>msec</w:t>
      </w:r>
      <w:proofErr w:type="spellEnd"/>
      <w:r>
        <w:rPr>
          <w:rFonts w:cs="Arial"/>
        </w:rPr>
        <w:t xml:space="preserve"> gives the Feature Settings Servers time to update to the new active personality before queried)</w:t>
      </w:r>
      <w:r w:rsidRPr="00CA24D8">
        <w:rPr>
          <w:rFonts w:cs="Arial"/>
        </w:rPr>
        <w:t>.  If</w:t>
      </w:r>
      <w:r w:rsidRPr="000F4074">
        <w:rPr>
          <w:rFonts w:cs="Arial"/>
        </w:rPr>
        <w:t xml:space="preserve"> the active screen is displaying any</w:t>
      </w:r>
      <w:r w:rsidRPr="000F4074">
        <w:rPr>
          <w:rFonts w:cs="Arial"/>
        </w:rPr>
        <w:t xml:space="preserve"> FBMP settings, those settings shall be queried first.</w:t>
      </w:r>
    </w:p>
    <w:p w:rsidR="000F4074" w:rsidRPr="000F4074" w:rsidRDefault="00E76B4D" w:rsidP="000F4074">
      <w:pPr>
        <w:numPr>
          <w:ilvl w:val="0"/>
          <w:numId w:val="100"/>
        </w:numPr>
        <w:rPr>
          <w:rFonts w:cs="Arial"/>
        </w:rPr>
      </w:pPr>
      <w:r w:rsidRPr="000F4074">
        <w:rPr>
          <w:rFonts w:cs="Arial"/>
        </w:rPr>
        <w:t>See Enhanced Memory requirement “</w:t>
      </w:r>
      <w:r w:rsidRPr="000F4074">
        <w:rPr>
          <w:rFonts w:cs="Arial"/>
          <w:iCs/>
          <w:u w:val="single"/>
        </w:rPr>
        <w:t xml:space="preserve">ENMEM-REQ-099693-Display Data Refresh </w:t>
      </w:r>
      <w:proofErr w:type="gramStart"/>
      <w:r w:rsidRPr="000F4074">
        <w:rPr>
          <w:rFonts w:cs="Arial"/>
          <w:iCs/>
          <w:u w:val="single"/>
        </w:rPr>
        <w:t>After</w:t>
      </w:r>
      <w:proofErr w:type="gramEnd"/>
      <w:r w:rsidRPr="000F4074">
        <w:rPr>
          <w:rFonts w:cs="Arial"/>
          <w:iCs/>
          <w:u w:val="single"/>
        </w:rPr>
        <w:t xml:space="preserve"> Driver Profile Change</w:t>
      </w:r>
      <w:r w:rsidRPr="000F4074">
        <w:rPr>
          <w:rFonts w:cs="Arial"/>
          <w:iCs/>
        </w:rPr>
        <w:t xml:space="preserve">” in the Enhanced Memory SPSS. </w:t>
      </w:r>
    </w:p>
    <w:p w:rsidR="000F4074" w:rsidRPr="000F4074" w:rsidRDefault="00E76B4D" w:rsidP="000F4074">
      <w:pPr>
        <w:rPr>
          <w:rFonts w:cs="Arial"/>
        </w:rPr>
      </w:pPr>
    </w:p>
    <w:p w:rsidR="000F4074" w:rsidRPr="000F4074" w:rsidRDefault="00E76B4D" w:rsidP="000F4074">
      <w:pPr>
        <w:rPr>
          <w:rFonts w:cs="Arial"/>
        </w:rPr>
      </w:pPr>
      <w:r>
        <w:rPr>
          <w:rFonts w:cs="Arial"/>
        </w:rPr>
        <w:t>T</w:t>
      </w:r>
      <w:r w:rsidRPr="000F4074">
        <w:rPr>
          <w:rFonts w:cs="Arial"/>
        </w:rPr>
        <w:t>he FBMP Feature Settings Client (</w:t>
      </w:r>
      <w:r>
        <w:rPr>
          <w:rFonts w:cs="Arial"/>
        </w:rPr>
        <w:t>ex</w:t>
      </w:r>
      <w:r w:rsidRPr="000F4074">
        <w:rPr>
          <w:rFonts w:cs="Arial"/>
        </w:rPr>
        <w:t xml:space="preserve"> </w:t>
      </w:r>
      <w:proofErr w:type="spellStart"/>
      <w:r w:rsidRPr="000F4074">
        <w:rPr>
          <w:rFonts w:cs="Arial"/>
        </w:rPr>
        <w:t>Centerstack</w:t>
      </w:r>
      <w:proofErr w:type="spellEnd"/>
      <w:r w:rsidRPr="000F4074">
        <w:rPr>
          <w:rFonts w:cs="Arial"/>
        </w:rPr>
        <w:t xml:space="preserve"> Settings HMI Client</w:t>
      </w:r>
      <w:r>
        <w:rPr>
          <w:rFonts w:cs="Arial"/>
        </w:rPr>
        <w:t xml:space="preserve"> module</w:t>
      </w:r>
      <w:r w:rsidRPr="000F4074">
        <w:rPr>
          <w:rFonts w:cs="Arial"/>
        </w:rPr>
        <w:t>) shall save all FBMP settings the Feature Server</w:t>
      </w:r>
      <w:r>
        <w:rPr>
          <w:rFonts w:cs="Arial"/>
        </w:rPr>
        <w:t>s</w:t>
      </w:r>
      <w:r w:rsidRPr="000F4074">
        <w:rPr>
          <w:rFonts w:cs="Arial"/>
        </w:rPr>
        <w:t xml:space="preserve"> responds back with, regardless of what the </w:t>
      </w:r>
      <w:proofErr w:type="spellStart"/>
      <w:r w:rsidRPr="000F4074">
        <w:rPr>
          <w:rFonts w:cs="Arial"/>
        </w:rPr>
        <w:t>PersIndex</w:t>
      </w:r>
      <w:proofErr w:type="spellEnd"/>
      <w:r w:rsidRPr="000F4074">
        <w:rPr>
          <w:rFonts w:cs="Arial"/>
        </w:rPr>
        <w:t xml:space="preserve"> is set to</w:t>
      </w:r>
      <w:r>
        <w:rPr>
          <w:rFonts w:cs="Arial"/>
        </w:rPr>
        <w:t xml:space="preserve"> for Enhanced Memory</w:t>
      </w:r>
      <w:r w:rsidRPr="000F4074">
        <w:rPr>
          <w:rFonts w:cs="Arial"/>
        </w:rPr>
        <w:t>.</w:t>
      </w:r>
    </w:p>
    <w:p w:rsidR="000F4074" w:rsidRPr="000F4074" w:rsidRDefault="00E76B4D" w:rsidP="000F4074">
      <w:pPr>
        <w:numPr>
          <w:ilvl w:val="0"/>
          <w:numId w:val="100"/>
        </w:numPr>
        <w:rPr>
          <w:rFonts w:cs="Arial"/>
        </w:rPr>
      </w:pPr>
      <w:r w:rsidRPr="000F4074">
        <w:rPr>
          <w:rFonts w:cs="Arial"/>
        </w:rPr>
        <w:t>Note: some Feature Servers using FBM</w:t>
      </w:r>
      <w:r>
        <w:rPr>
          <w:rFonts w:cs="Arial"/>
        </w:rPr>
        <w:t>P don’t support enhanced memory</w:t>
      </w:r>
      <w:r w:rsidRPr="000F4074">
        <w:rPr>
          <w:rFonts w:cs="Arial"/>
        </w:rPr>
        <w:t xml:space="preserve"> (or the FBMP SPSS)</w:t>
      </w:r>
      <w:r>
        <w:rPr>
          <w:rFonts w:cs="Arial"/>
        </w:rPr>
        <w:t xml:space="preserve">.  Since those features may </w:t>
      </w:r>
      <w:r>
        <w:rPr>
          <w:rFonts w:cs="Arial"/>
        </w:rPr>
        <w:t xml:space="preserve">not respond with a relevant </w:t>
      </w:r>
      <w:proofErr w:type="spellStart"/>
      <w:r>
        <w:rPr>
          <w:rFonts w:cs="Arial"/>
        </w:rPr>
        <w:t>PersIndex</w:t>
      </w:r>
      <w:proofErr w:type="spellEnd"/>
      <w:r>
        <w:rPr>
          <w:rFonts w:cs="Arial"/>
        </w:rPr>
        <w:t xml:space="preserve">, the </w:t>
      </w:r>
      <w:proofErr w:type="spellStart"/>
      <w:r>
        <w:rPr>
          <w:rFonts w:cs="Arial"/>
        </w:rPr>
        <w:t>PersIndex</w:t>
      </w:r>
      <w:proofErr w:type="spellEnd"/>
      <w:r>
        <w:rPr>
          <w:rFonts w:cs="Arial"/>
        </w:rPr>
        <w:t xml:space="preserve"> shall be ignored </w:t>
      </w:r>
      <w:r w:rsidRPr="000F4074">
        <w:rPr>
          <w:rFonts w:cs="Arial"/>
        </w:rPr>
        <w:t xml:space="preserve">by the FBMP Feature Setting Client.  </w:t>
      </w:r>
    </w:p>
    <w:p w:rsidR="000F4074" w:rsidRPr="000F4074" w:rsidRDefault="00E76B4D" w:rsidP="000F4074">
      <w:pPr>
        <w:numPr>
          <w:ilvl w:val="0"/>
          <w:numId w:val="100"/>
        </w:numPr>
        <w:rPr>
          <w:rFonts w:cs="Arial"/>
        </w:rPr>
      </w:pPr>
      <w:r w:rsidRPr="000F4074">
        <w:rPr>
          <w:rFonts w:cs="Arial"/>
        </w:rPr>
        <w:t xml:space="preserve">Note2: </w:t>
      </w:r>
      <w:r>
        <w:rPr>
          <w:rFonts w:cs="Arial"/>
        </w:rPr>
        <w:t xml:space="preserve">infotainment </w:t>
      </w:r>
      <w:r w:rsidRPr="000F4074">
        <w:rPr>
          <w:rFonts w:cs="Arial"/>
        </w:rPr>
        <w:t>Feature Server modules supporting the infotainment FBMP SPSS</w:t>
      </w:r>
      <w:r>
        <w:rPr>
          <w:rFonts w:cs="Arial"/>
        </w:rPr>
        <w:t>, and not supporting Enhanced Memory,</w:t>
      </w:r>
      <w:r w:rsidRPr="000F4074">
        <w:rPr>
          <w:rFonts w:cs="Arial"/>
        </w:rPr>
        <w:t xml:space="preserve"> </w:t>
      </w:r>
      <w:r>
        <w:rPr>
          <w:rFonts w:cs="Arial"/>
        </w:rPr>
        <w:t>shall</w:t>
      </w:r>
      <w:r w:rsidRPr="000F4074">
        <w:rPr>
          <w:rFonts w:cs="Arial"/>
        </w:rPr>
        <w:t xml:space="preserve"> respond with </w:t>
      </w:r>
      <w:proofErr w:type="spellStart"/>
      <w:r w:rsidRPr="000F4074">
        <w:rPr>
          <w:rFonts w:cs="Arial"/>
        </w:rPr>
        <w:t>PersIndex</w:t>
      </w:r>
      <w:proofErr w:type="spellEnd"/>
      <w:r w:rsidRPr="000F4074">
        <w:rPr>
          <w:rFonts w:cs="Arial"/>
        </w:rPr>
        <w:t xml:space="preserve"> s</w:t>
      </w:r>
      <w:r w:rsidRPr="000F4074">
        <w:rPr>
          <w:rFonts w:cs="Arial"/>
        </w:rPr>
        <w:t>et to Vehicle per “</w:t>
      </w:r>
      <w:r w:rsidRPr="000F4074">
        <w:rPr>
          <w:rFonts w:cs="Arial"/>
          <w:u w:val="single"/>
        </w:rPr>
        <w:t>FBMP-REQ-023037-PersIndex Definition</w:t>
      </w:r>
      <w:r w:rsidRPr="000F4074">
        <w:rPr>
          <w:rFonts w:cs="Arial"/>
        </w:rPr>
        <w:t>”.</w:t>
      </w:r>
    </w:p>
    <w:p w:rsidR="00990D15" w:rsidRDefault="00E76B4D" w:rsidP="00500605">
      <w:pPr>
        <w:rPr>
          <w:rFonts w:cs="Arial"/>
        </w:rPr>
      </w:pPr>
    </w:p>
    <w:p w:rsidR="00DE2C79" w:rsidRDefault="00E76B4D" w:rsidP="00500605">
      <w:pPr>
        <w:rPr>
          <w:rFonts w:cs="Arial"/>
        </w:rPr>
      </w:pPr>
      <w:r>
        <w:rPr>
          <w:rFonts w:cs="Arial"/>
        </w:rPr>
        <w:t xml:space="preserve">For FBMP Feature Server modules that do support Enhanced Memory, when a FBMP Feature Server module is being </w:t>
      </w:r>
      <w:proofErr w:type="gramStart"/>
      <w:r>
        <w:rPr>
          <w:rFonts w:cs="Arial"/>
        </w:rPr>
        <w:t>Queried</w:t>
      </w:r>
      <w:proofErr w:type="gramEnd"/>
      <w:r>
        <w:rPr>
          <w:rFonts w:cs="Arial"/>
        </w:rPr>
        <w:t xml:space="preserve">, it shall respond back with the settings/data for whatever </w:t>
      </w:r>
      <w:proofErr w:type="spellStart"/>
      <w:r>
        <w:rPr>
          <w:rFonts w:cs="Arial"/>
        </w:rPr>
        <w:t>PersIndex</w:t>
      </w:r>
      <w:proofErr w:type="spellEnd"/>
      <w:r>
        <w:rPr>
          <w:rFonts w:cs="Arial"/>
        </w:rPr>
        <w:t xml:space="preserve"> the FBMP Fea</w:t>
      </w:r>
      <w:r>
        <w:rPr>
          <w:rFonts w:cs="Arial"/>
        </w:rPr>
        <w:t>ture Client is Querying regardless what is the Active Personality (</w:t>
      </w:r>
      <w:proofErr w:type="spellStart"/>
      <w:r>
        <w:rPr>
          <w:rFonts w:cs="Arial"/>
        </w:rPr>
        <w:t>ActivePersonality_St</w:t>
      </w:r>
      <w:proofErr w:type="spellEnd"/>
      <w:r>
        <w:rPr>
          <w:rFonts w:cs="Arial"/>
        </w:rPr>
        <w:t>) for Enhanced Memory.</w:t>
      </w:r>
    </w:p>
    <w:p w:rsidR="00DE2C79" w:rsidRPr="00DE2C79" w:rsidRDefault="00E76B4D" w:rsidP="00DE2C79">
      <w:pPr>
        <w:rPr>
          <w:rFonts w:cs="Arial"/>
        </w:rPr>
      </w:pPr>
    </w:p>
    <w:p w:rsidR="00406F39" w:rsidRDefault="00E76B4D" w:rsidP="00FC2855">
      <w:pPr>
        <w:pStyle w:val="Heading3"/>
      </w:pPr>
      <w:bookmarkStart w:id="125" w:name="_Toc482002355"/>
      <w:r>
        <w:t>Sequence Diagrams</w:t>
      </w:r>
      <w:bookmarkEnd w:id="125"/>
    </w:p>
    <w:p w:rsidR="00406F39" w:rsidRDefault="00E76B4D" w:rsidP="00FC2855">
      <w:pPr>
        <w:pStyle w:val="Heading4"/>
      </w:pPr>
      <w:r>
        <w:t>FBMP-SD-REQ-023026/C-Query Operation at Start-Up (</w:t>
      </w:r>
      <w:proofErr w:type="spellStart"/>
      <w:r>
        <w:t>TcSE</w:t>
      </w:r>
      <w:proofErr w:type="spellEnd"/>
      <w:r>
        <w:t xml:space="preserve"> ROIN-287300-1)</w:t>
      </w:r>
    </w:p>
    <w:p w:rsidR="00406F39" w:rsidRPr="00760C18" w:rsidRDefault="00E76B4D" w:rsidP="00FC2855">
      <w:pPr>
        <w:pStyle w:val="BoldText"/>
        <w:ind w:left="720"/>
      </w:pPr>
      <w:r w:rsidRPr="00760C18">
        <w:t>Pre-condition</w:t>
      </w:r>
    </w:p>
    <w:p w:rsidR="00A50ABD" w:rsidRDefault="00E76B4D">
      <w:pPr>
        <w:ind w:left="720"/>
        <w:rPr>
          <w:rFonts w:cs="Arial"/>
        </w:rPr>
      </w:pPr>
      <w:r>
        <w:rPr>
          <w:rFonts w:cs="Arial"/>
        </w:rPr>
        <w:t>The system is OFF for a particular feature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 OFF and/or </w:t>
      </w:r>
      <w:proofErr w:type="spellStart"/>
      <w:r>
        <w:rPr>
          <w:rFonts w:cs="Arial"/>
        </w:rPr>
        <w:t>Ignition_Status</w:t>
      </w:r>
      <w:proofErr w:type="spellEnd"/>
      <w:r>
        <w:rPr>
          <w:rFonts w:cs="Arial"/>
        </w:rPr>
        <w:t xml:space="preserve"> &lt; Run)</w:t>
      </w:r>
    </w:p>
    <w:p w:rsidR="00A50ABD" w:rsidRDefault="00E76B4D">
      <w:pPr>
        <w:ind w:left="720"/>
        <w:rPr>
          <w:rFonts w:cs="Arial"/>
        </w:rPr>
      </w:pPr>
    </w:p>
    <w:p w:rsidR="00A50ABD" w:rsidRDefault="00E76B4D">
      <w:pPr>
        <w:ind w:left="720"/>
        <w:rPr>
          <w:rFonts w:cs="Arial"/>
        </w:rPr>
      </w:pPr>
      <w:r>
        <w:rPr>
          <w:rFonts w:cs="Arial"/>
        </w:rPr>
        <w:t>System start-up is initia</w:t>
      </w:r>
      <w:r>
        <w:rPr>
          <w:rFonts w:cs="Arial"/>
        </w:rPr>
        <w:t>ted (</w:t>
      </w:r>
      <w:proofErr w:type="spellStart"/>
      <w:r>
        <w:rPr>
          <w:rFonts w:cs="Arial"/>
        </w:rPr>
        <w:t>ie</w:t>
      </w:r>
      <w:proofErr w:type="spellEnd"/>
      <w:r>
        <w:rPr>
          <w:rFonts w:cs="Arial"/>
        </w:rPr>
        <w:t xml:space="preserve"> infotainment system ON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goes from OFF to ON) and/or </w:t>
      </w:r>
      <w:proofErr w:type="spellStart"/>
      <w:r>
        <w:rPr>
          <w:rFonts w:cs="Arial"/>
        </w:rPr>
        <w:t>Ignition_Status</w:t>
      </w:r>
      <w:proofErr w:type="spellEnd"/>
      <w:r>
        <w:rPr>
          <w:rFonts w:cs="Arial"/>
        </w:rPr>
        <w:t xml:space="preserve"> = Run)</w:t>
      </w:r>
    </w:p>
    <w:p w:rsidR="00A50ABD" w:rsidRDefault="00E76B4D">
      <w:pPr>
        <w:ind w:left="720"/>
        <w:rPr>
          <w:rFonts w:cs="Arial"/>
        </w:rPr>
      </w:pPr>
    </w:p>
    <w:p w:rsidR="00A50ABD" w:rsidRDefault="00E76B4D">
      <w:pPr>
        <w:ind w:left="720"/>
      </w:pPr>
    </w:p>
    <w:p w:rsidR="00406F39" w:rsidRPr="00760C18" w:rsidRDefault="00E76B4D" w:rsidP="00FC2855">
      <w:pPr>
        <w:pStyle w:val="BoldText"/>
        <w:ind w:left="720"/>
      </w:pPr>
      <w:r w:rsidRPr="00760C18">
        <w:t>Scenario</w:t>
      </w:r>
    </w:p>
    <w:p w:rsidR="004350CF" w:rsidRDefault="00E76B4D">
      <w:pPr>
        <w:ind w:left="720"/>
        <w:rPr>
          <w:rFonts w:cs="Arial"/>
        </w:rPr>
      </w:pPr>
      <w:r>
        <w:rPr>
          <w:rFonts w:cs="Arial"/>
        </w:rPr>
        <w:t xml:space="preserve">The Feature Client performs the Query start-up routine </w:t>
      </w:r>
      <w:del w:id="126" w:author="Myslinski, Jason (J.S.)" w:date="2017-03-29T13:57:00Z">
        <w:r w:rsidDel="002B1FF7">
          <w:rPr>
            <w:rFonts w:cs="Arial"/>
          </w:rPr>
          <w:delText>500</w:delText>
        </w:r>
      </w:del>
      <w:r>
        <w:rPr>
          <w:rFonts w:cs="Arial"/>
        </w:rPr>
        <w:t xml:space="preserve"> </w:t>
      </w:r>
      <w:ins w:id="127" w:author="Myslinski, Jason (J.S.)" w:date="2017-03-29T13:57:00Z">
        <w:r>
          <w:rPr>
            <w:rFonts w:cs="Arial"/>
          </w:rPr>
          <w:t xml:space="preserve">600 </w:t>
        </w:r>
      </w:ins>
      <w:proofErr w:type="spellStart"/>
      <w:r>
        <w:rPr>
          <w:rFonts w:cs="Arial"/>
        </w:rPr>
        <w:t>msec</w:t>
      </w:r>
      <w:proofErr w:type="spellEnd"/>
      <w:r>
        <w:rPr>
          <w:rFonts w:cs="Arial"/>
        </w:rPr>
        <w:t xml:space="preserve"> after the system start-up (</w:t>
      </w:r>
      <w:proofErr w:type="spellStart"/>
      <w:r>
        <w:rPr>
          <w:rFonts w:cs="Arial"/>
        </w:rPr>
        <w:t>ie</w:t>
      </w:r>
      <w:proofErr w:type="spellEnd"/>
      <w:r>
        <w:rPr>
          <w:rFonts w:cs="Arial"/>
        </w:rPr>
        <w:t xml:space="preserve"> </w:t>
      </w:r>
      <w:del w:id="128" w:author="Myslinski, Jason (J.S.)" w:date="2017-03-29T13:57:00Z">
        <w:r w:rsidDel="002B1FF7">
          <w:rPr>
            <w:rFonts w:cs="Arial"/>
          </w:rPr>
          <w:delText>500</w:delText>
        </w:r>
      </w:del>
      <w:ins w:id="129" w:author="Myslinski, Jason (J.S.)" w:date="2017-03-29T13:57:00Z">
        <w:r>
          <w:rPr>
            <w:rFonts w:cs="Arial"/>
          </w:rPr>
          <w:t xml:space="preserve"> 600</w:t>
        </w:r>
      </w:ins>
      <w:r>
        <w:rPr>
          <w:rFonts w:cs="Arial"/>
        </w:rPr>
        <w:t xml:space="preserve"> </w:t>
      </w:r>
      <w:proofErr w:type="spellStart"/>
      <w:r>
        <w:rPr>
          <w:rFonts w:cs="Arial"/>
        </w:rPr>
        <w:t>msec</w:t>
      </w:r>
      <w:proofErr w:type="spellEnd"/>
      <w:r>
        <w:rPr>
          <w:rFonts w:cs="Arial"/>
        </w:rPr>
        <w:t xml:space="preserve"> after </w:t>
      </w:r>
      <w:proofErr w:type="spellStart"/>
      <w:r>
        <w:rPr>
          <w:rFonts w:cs="Arial"/>
        </w:rPr>
        <w:t>HMIAudioMode</w:t>
      </w:r>
      <w:proofErr w:type="spellEnd"/>
      <w:r>
        <w:rPr>
          <w:rFonts w:cs="Arial"/>
        </w:rPr>
        <w:t xml:space="preserve"> = ON and/or </w:t>
      </w:r>
      <w:del w:id="130" w:author="Myslinski, Jason (J.S.)" w:date="2017-03-29T13:57:00Z">
        <w:r w:rsidDel="002B1FF7">
          <w:rPr>
            <w:rFonts w:cs="Arial"/>
          </w:rPr>
          <w:delText>500</w:delText>
        </w:r>
      </w:del>
      <w:ins w:id="131" w:author="Myslinski, Jason (J.S.)" w:date="2017-03-29T13:57:00Z">
        <w:r>
          <w:rPr>
            <w:rFonts w:cs="Arial"/>
          </w:rPr>
          <w:t xml:space="preserve"> 600</w:t>
        </w:r>
      </w:ins>
      <w:r>
        <w:rPr>
          <w:rFonts w:cs="Arial"/>
        </w:rPr>
        <w:t xml:space="preserve"> </w:t>
      </w:r>
      <w:proofErr w:type="spellStart"/>
      <w:r>
        <w:rPr>
          <w:rFonts w:cs="Arial"/>
        </w:rPr>
        <w:t>msec</w:t>
      </w:r>
      <w:proofErr w:type="spellEnd"/>
      <w:r>
        <w:rPr>
          <w:rFonts w:cs="Arial"/>
        </w:rPr>
        <w:t xml:space="preserve"> after </w:t>
      </w:r>
      <w:proofErr w:type="spellStart"/>
      <w:r>
        <w:rPr>
          <w:rFonts w:cs="Arial"/>
        </w:rPr>
        <w:t>Ignition_Status</w:t>
      </w:r>
      <w:proofErr w:type="spellEnd"/>
      <w:r>
        <w:rPr>
          <w:rFonts w:cs="Arial"/>
        </w:rPr>
        <w:t xml:space="preserve"> = Run)</w:t>
      </w:r>
    </w:p>
    <w:p w:rsidR="004350CF" w:rsidRDefault="00E76B4D">
      <w:pPr>
        <w:rPr>
          <w:rFonts w:cs="Arial"/>
        </w:rPr>
      </w:pPr>
    </w:p>
    <w:p w:rsidR="00406F39" w:rsidRPr="00760C18" w:rsidRDefault="00E76B4D" w:rsidP="00FC2855">
      <w:pPr>
        <w:pStyle w:val="BoldText"/>
        <w:ind w:left="720"/>
      </w:pPr>
      <w:r w:rsidRPr="00760C18">
        <w:t>Post-condition</w:t>
      </w:r>
    </w:p>
    <w:p w:rsidR="00765333" w:rsidRDefault="00E76B4D">
      <w:pPr>
        <w:ind w:left="720"/>
        <w:rPr>
          <w:rFonts w:cs="Arial"/>
          <w:szCs w:val="20"/>
        </w:rPr>
      </w:pPr>
      <w:r>
        <w:rPr>
          <w:rFonts w:cs="Arial"/>
          <w:szCs w:val="20"/>
        </w:rPr>
        <w:t>The Feature Client receives the Feature Query information from the Feature Server and stores the data for various purpo</w:t>
      </w:r>
      <w:r>
        <w:rPr>
          <w:rFonts w:cs="Arial"/>
          <w:szCs w:val="20"/>
        </w:rPr>
        <w:t>ses including but not limited to the menu display and then queries the next feature</w:t>
      </w:r>
    </w:p>
    <w:p w:rsidR="00765333" w:rsidRDefault="00765333"/>
    <w:p w:rsidR="00765333" w:rsidRDefault="00765333"/>
    <w:p w:rsidR="00406F39" w:rsidRPr="00760C18" w:rsidRDefault="00E76B4D" w:rsidP="00D006E5">
      <w:pPr>
        <w:pStyle w:val="BoldText"/>
      </w:pPr>
      <w:r w:rsidRPr="00760C18">
        <w:lastRenderedPageBreak/>
        <w:t>Sequence Diagram</w:t>
      </w:r>
    </w:p>
    <w:p w:rsidR="000767D0" w:rsidRDefault="00E76B4D" w:rsidP="00FC2855">
      <w:pPr>
        <w:jc w:val="center"/>
        <w:rPr>
          <w:noProof/>
        </w:rPr>
      </w:pPr>
      <w:r>
        <w:rPr>
          <w:noProof/>
        </w:rPr>
        <w:drawing>
          <wp:inline distT="0" distB="0" distL="0" distR="0" wp14:anchorId="0A894748" wp14:editId="4F8058F7">
            <wp:extent cx="6924675" cy="4591050"/>
            <wp:effectExtent l="0" t="0" r="0" b="0"/>
            <wp:docPr id="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8914" cy="4593861"/>
                    </a:xfrm>
                    <a:prstGeom prst="rect">
                      <a:avLst/>
                    </a:prstGeom>
                    <a:noFill/>
                    <a:ln>
                      <a:noFill/>
                    </a:ln>
                  </pic:spPr>
                </pic:pic>
              </a:graphicData>
            </a:graphic>
          </wp:inline>
        </w:drawing>
      </w:r>
    </w:p>
    <w:p w:rsidR="002E537B" w:rsidRDefault="00E76B4D">
      <w:pPr>
        <w:jc w:val="center"/>
        <w:rPr>
          <w:noProof/>
        </w:rPr>
      </w:pPr>
    </w:p>
    <w:p w:rsidR="002E537B" w:rsidRDefault="00E76B4D">
      <w:pPr>
        <w:jc w:val="center"/>
      </w:pPr>
    </w:p>
    <w:p w:rsidR="002E537B" w:rsidRDefault="00E76B4D">
      <w:pPr>
        <w:jc w:val="center"/>
      </w:pPr>
    </w:p>
    <w:p w:rsidR="00406F39" w:rsidRDefault="00E76B4D" w:rsidP="00FC2855">
      <w:pPr>
        <w:pStyle w:val="Heading4"/>
      </w:pPr>
      <w:r>
        <w:t>FBMP-SD-REQ-023027/B-Query Operation at Start-Up with no response with Retries (</w:t>
      </w:r>
      <w:proofErr w:type="spellStart"/>
      <w:r>
        <w:t>TcSE</w:t>
      </w:r>
      <w:proofErr w:type="spellEnd"/>
      <w:r>
        <w:t xml:space="preserve"> ROIN-287326-1)</w:t>
      </w:r>
    </w:p>
    <w:p w:rsidR="00406F39" w:rsidRPr="00760C18" w:rsidRDefault="00E76B4D" w:rsidP="00FC2855">
      <w:pPr>
        <w:pStyle w:val="BoldText"/>
        <w:ind w:left="720"/>
      </w:pPr>
      <w:r w:rsidRPr="00760C18">
        <w:t>Pre-condition</w:t>
      </w:r>
    </w:p>
    <w:p w:rsidR="00340F99" w:rsidRDefault="00E76B4D">
      <w:pPr>
        <w:ind w:left="720"/>
        <w:rPr>
          <w:rFonts w:cs="Arial"/>
        </w:rPr>
      </w:pPr>
      <w:r>
        <w:rPr>
          <w:rFonts w:cs="Arial"/>
        </w:rPr>
        <w:t xml:space="preserve">The system is OFF for a </w:t>
      </w:r>
      <w:r>
        <w:rPr>
          <w:rFonts w:cs="Arial"/>
        </w:rPr>
        <w:t>particular feature (</w:t>
      </w:r>
      <w:proofErr w:type="spellStart"/>
      <w:r>
        <w:rPr>
          <w:rFonts w:cs="Arial"/>
        </w:rPr>
        <w:t>ie</w:t>
      </w:r>
      <w:proofErr w:type="spellEnd"/>
      <w:r>
        <w:rPr>
          <w:rFonts w:cs="Arial"/>
        </w:rPr>
        <w:t xml:space="preserve"> </w:t>
      </w:r>
      <w:proofErr w:type="spellStart"/>
      <w:r>
        <w:rPr>
          <w:rFonts w:cs="Arial"/>
        </w:rPr>
        <w:t>HMIAudioMode</w:t>
      </w:r>
      <w:proofErr w:type="spellEnd"/>
      <w:r>
        <w:rPr>
          <w:rFonts w:cs="Arial"/>
        </w:rPr>
        <w:t xml:space="preserve"> = OFF and/or </w:t>
      </w:r>
      <w:proofErr w:type="spellStart"/>
      <w:r>
        <w:rPr>
          <w:rFonts w:cs="Arial"/>
        </w:rPr>
        <w:t>Ignition_Status</w:t>
      </w:r>
      <w:proofErr w:type="spellEnd"/>
      <w:r>
        <w:rPr>
          <w:rFonts w:cs="Arial"/>
        </w:rPr>
        <w:t xml:space="preserve"> &lt; Run)</w:t>
      </w:r>
    </w:p>
    <w:p w:rsidR="00340F99" w:rsidRDefault="00E76B4D">
      <w:pPr>
        <w:ind w:left="720"/>
        <w:rPr>
          <w:rFonts w:cs="Arial"/>
        </w:rPr>
      </w:pPr>
    </w:p>
    <w:p w:rsidR="00340F99" w:rsidRDefault="00E76B4D">
      <w:pPr>
        <w:ind w:left="720"/>
        <w:rPr>
          <w:rFonts w:cs="Arial"/>
        </w:rPr>
      </w:pPr>
      <w:r>
        <w:rPr>
          <w:rFonts w:cs="Arial"/>
        </w:rPr>
        <w:t>System start-up is initiated (</w:t>
      </w:r>
      <w:proofErr w:type="spellStart"/>
      <w:r>
        <w:rPr>
          <w:rFonts w:cs="Arial"/>
        </w:rPr>
        <w:t>ie</w:t>
      </w:r>
      <w:proofErr w:type="spellEnd"/>
      <w:r>
        <w:rPr>
          <w:rFonts w:cs="Arial"/>
        </w:rPr>
        <w:t xml:space="preserve"> Infotainment system ON (</w:t>
      </w:r>
      <w:proofErr w:type="spellStart"/>
      <w:r>
        <w:rPr>
          <w:rFonts w:cs="Arial"/>
        </w:rPr>
        <w:t>HMIAudioMode</w:t>
      </w:r>
      <w:proofErr w:type="spellEnd"/>
      <w:r>
        <w:rPr>
          <w:rFonts w:cs="Arial"/>
        </w:rPr>
        <w:t xml:space="preserve"> goes from OFF to ON) and/or </w:t>
      </w:r>
      <w:proofErr w:type="spellStart"/>
      <w:r>
        <w:rPr>
          <w:rFonts w:cs="Arial"/>
        </w:rPr>
        <w:t>Ignition_Status</w:t>
      </w:r>
      <w:proofErr w:type="spellEnd"/>
      <w:r>
        <w:rPr>
          <w:rFonts w:cs="Arial"/>
        </w:rPr>
        <w:t xml:space="preserve"> changes from OFF/Accessory to Run)</w:t>
      </w:r>
    </w:p>
    <w:p w:rsidR="00340F99" w:rsidRDefault="00E76B4D">
      <w:pPr>
        <w:ind w:left="720"/>
        <w:rPr>
          <w:rFonts w:cs="Arial"/>
        </w:rPr>
      </w:pPr>
    </w:p>
    <w:p w:rsidR="00340F99" w:rsidRDefault="00E76B4D">
      <w:pPr>
        <w:ind w:left="720"/>
      </w:pPr>
    </w:p>
    <w:p w:rsidR="00406F39" w:rsidRPr="00760C18" w:rsidRDefault="00E76B4D" w:rsidP="00FC2855">
      <w:pPr>
        <w:pStyle w:val="BoldText"/>
        <w:ind w:left="720"/>
      </w:pPr>
      <w:r w:rsidRPr="00760C18">
        <w:t>Scenario</w:t>
      </w:r>
    </w:p>
    <w:p w:rsidR="00D06272" w:rsidRDefault="00E76B4D">
      <w:pPr>
        <w:ind w:left="720"/>
        <w:rPr>
          <w:rFonts w:cs="Arial"/>
        </w:rPr>
      </w:pPr>
      <w:r>
        <w:rPr>
          <w:rFonts w:cs="Arial"/>
        </w:rPr>
        <w:t xml:space="preserve">The Feature Client performs the Query start-up routine </w:t>
      </w:r>
      <w:del w:id="132" w:author="Myslinski, Jason (J.S.)" w:date="2017-03-29T14:01:00Z">
        <w:r w:rsidDel="00385F03">
          <w:rPr>
            <w:rFonts w:cs="Arial"/>
          </w:rPr>
          <w:delText>500</w:delText>
        </w:r>
      </w:del>
      <w:ins w:id="133" w:author="Myslinski, Jason (J.S.)" w:date="2017-03-29T14:01:00Z">
        <w:r>
          <w:rPr>
            <w:rFonts w:cs="Arial"/>
          </w:rPr>
          <w:t xml:space="preserve"> 600</w:t>
        </w:r>
      </w:ins>
      <w:r>
        <w:rPr>
          <w:rFonts w:cs="Arial"/>
        </w:rPr>
        <w:t xml:space="preserve"> </w:t>
      </w:r>
      <w:proofErr w:type="spellStart"/>
      <w:r>
        <w:rPr>
          <w:rFonts w:cs="Arial"/>
        </w:rPr>
        <w:t>msec</w:t>
      </w:r>
      <w:proofErr w:type="spellEnd"/>
      <w:r>
        <w:rPr>
          <w:rFonts w:cs="Arial"/>
        </w:rPr>
        <w:t xml:space="preserve"> after the system start-up (</w:t>
      </w:r>
      <w:proofErr w:type="spellStart"/>
      <w:r>
        <w:rPr>
          <w:rFonts w:cs="Arial"/>
        </w:rPr>
        <w:t>ie</w:t>
      </w:r>
      <w:proofErr w:type="spellEnd"/>
      <w:r>
        <w:rPr>
          <w:rFonts w:cs="Arial"/>
        </w:rPr>
        <w:t xml:space="preserve"> </w:t>
      </w:r>
      <w:del w:id="134" w:author="Myslinski, Jason (J.S.)" w:date="2017-03-29T14:01:00Z">
        <w:r w:rsidDel="00385F03">
          <w:rPr>
            <w:rFonts w:cs="Arial"/>
          </w:rPr>
          <w:delText>500</w:delText>
        </w:r>
      </w:del>
      <w:ins w:id="135" w:author="Myslinski, Jason (J.S.)" w:date="2017-03-29T14:01:00Z">
        <w:r>
          <w:rPr>
            <w:rFonts w:cs="Arial"/>
          </w:rPr>
          <w:t xml:space="preserve"> 600</w:t>
        </w:r>
      </w:ins>
      <w:r>
        <w:rPr>
          <w:rFonts w:cs="Arial"/>
        </w:rPr>
        <w:t xml:space="preserve"> </w:t>
      </w:r>
      <w:proofErr w:type="spellStart"/>
      <w:r>
        <w:rPr>
          <w:rFonts w:cs="Arial"/>
        </w:rPr>
        <w:t>msec</w:t>
      </w:r>
      <w:proofErr w:type="spellEnd"/>
      <w:r>
        <w:rPr>
          <w:rFonts w:cs="Arial"/>
        </w:rPr>
        <w:t xml:space="preserve"> after </w:t>
      </w:r>
      <w:proofErr w:type="spellStart"/>
      <w:r>
        <w:rPr>
          <w:rFonts w:cs="Arial"/>
        </w:rPr>
        <w:t>HMIAudioMode</w:t>
      </w:r>
      <w:proofErr w:type="spellEnd"/>
      <w:r>
        <w:rPr>
          <w:rFonts w:cs="Arial"/>
        </w:rPr>
        <w:t xml:space="preserve"> = ON and/or </w:t>
      </w:r>
      <w:del w:id="136" w:author="Myslinski, Jason (J.S.)" w:date="2017-03-29T14:01:00Z">
        <w:r w:rsidDel="00385F03">
          <w:rPr>
            <w:rFonts w:cs="Arial"/>
          </w:rPr>
          <w:delText>500</w:delText>
        </w:r>
      </w:del>
      <w:ins w:id="137" w:author="Myslinski, Jason (J.S.)" w:date="2017-03-29T14:01:00Z">
        <w:r>
          <w:rPr>
            <w:rFonts w:cs="Arial"/>
          </w:rPr>
          <w:t xml:space="preserve"> 600</w:t>
        </w:r>
      </w:ins>
      <w:r>
        <w:rPr>
          <w:rFonts w:cs="Arial"/>
        </w:rPr>
        <w:t xml:space="preserve"> </w:t>
      </w:r>
      <w:proofErr w:type="spellStart"/>
      <w:r>
        <w:rPr>
          <w:rFonts w:cs="Arial"/>
        </w:rPr>
        <w:t>msec</w:t>
      </w:r>
      <w:proofErr w:type="spellEnd"/>
      <w:r>
        <w:rPr>
          <w:rFonts w:cs="Arial"/>
        </w:rPr>
        <w:t xml:space="preserve"> after </w:t>
      </w:r>
      <w:proofErr w:type="spellStart"/>
      <w:r>
        <w:rPr>
          <w:rFonts w:cs="Arial"/>
        </w:rPr>
        <w:t>Ignition_Status</w:t>
      </w:r>
      <w:proofErr w:type="spellEnd"/>
      <w:r>
        <w:rPr>
          <w:rFonts w:cs="Arial"/>
        </w:rPr>
        <w:t xml:space="preserve"> changes from OFF/Accessory to Run)</w:t>
      </w:r>
    </w:p>
    <w:p w:rsidR="00D06272" w:rsidRDefault="00E76B4D">
      <w:pPr>
        <w:rPr>
          <w:rFonts w:cs="Arial"/>
        </w:rPr>
      </w:pPr>
    </w:p>
    <w:p w:rsidR="00406F39" w:rsidRPr="00760C18" w:rsidRDefault="00E76B4D" w:rsidP="00FC2855">
      <w:pPr>
        <w:pStyle w:val="BoldText"/>
        <w:ind w:left="720"/>
      </w:pPr>
      <w:r w:rsidRPr="00760C18">
        <w:t>Post-condition</w:t>
      </w:r>
    </w:p>
    <w:p w:rsidR="00765333" w:rsidRDefault="00E76B4D">
      <w:pPr>
        <w:ind w:left="720"/>
        <w:rPr>
          <w:rFonts w:cs="Arial"/>
          <w:szCs w:val="20"/>
        </w:rPr>
      </w:pPr>
      <w:r>
        <w:rPr>
          <w:rFonts w:cs="Arial"/>
          <w:szCs w:val="20"/>
        </w:rPr>
        <w:t>The Feature Client does not receive the response from the Feature Server, up to 5 retries are performed before move to Query the next feature</w:t>
      </w:r>
    </w:p>
    <w:p w:rsidR="00765333" w:rsidRDefault="00765333"/>
    <w:p w:rsidR="00765333" w:rsidRDefault="00765333"/>
    <w:p w:rsidR="00406F39" w:rsidRPr="00760C18" w:rsidRDefault="00E76B4D" w:rsidP="00D006E5">
      <w:pPr>
        <w:pStyle w:val="BoldText"/>
      </w:pPr>
      <w:r w:rsidRPr="00760C18">
        <w:lastRenderedPageBreak/>
        <w:t>Se</w:t>
      </w:r>
      <w:r w:rsidRPr="00760C18">
        <w:t>quence Diagram</w:t>
      </w:r>
    </w:p>
    <w:p w:rsidR="00752DAD" w:rsidRDefault="00E76B4D" w:rsidP="00FC2855">
      <w:pPr>
        <w:jc w:val="center"/>
      </w:pPr>
      <w:r>
        <w:rPr>
          <w:noProof/>
        </w:rPr>
        <w:drawing>
          <wp:inline distT="0" distB="0" distL="0" distR="0" wp14:anchorId="69FAEB9A" wp14:editId="5A2D624A">
            <wp:extent cx="6638925" cy="6496050"/>
            <wp:effectExtent l="0" t="0" r="9525" b="0"/>
            <wp:docPr id="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9101" cy="6496222"/>
                    </a:xfrm>
                    <a:prstGeom prst="rect">
                      <a:avLst/>
                    </a:prstGeom>
                    <a:noFill/>
                    <a:ln>
                      <a:noFill/>
                    </a:ln>
                  </pic:spPr>
                </pic:pic>
              </a:graphicData>
            </a:graphic>
          </wp:inline>
        </w:drawing>
      </w:r>
    </w:p>
    <w:p w:rsidR="00752DAD" w:rsidRDefault="00E76B4D">
      <w:pPr>
        <w:jc w:val="center"/>
      </w:pPr>
    </w:p>
    <w:p w:rsidR="00752DAD" w:rsidRDefault="00E76B4D">
      <w:pPr>
        <w:jc w:val="center"/>
      </w:pPr>
    </w:p>
    <w:p w:rsidR="00406F39" w:rsidRDefault="00E76B4D" w:rsidP="00FC2855">
      <w:pPr>
        <w:pStyle w:val="Heading1"/>
      </w:pPr>
      <w:bookmarkStart w:id="138" w:name="_Toc482002356"/>
      <w:r>
        <w:lastRenderedPageBreak/>
        <w:t>Appendix: Reference Documents</w:t>
      </w:r>
      <w:bookmarkEnd w:id="138"/>
    </w:p>
    <w:p w:rsidR="00AE06BC" w:rsidRPr="00AE06BC" w:rsidRDefault="00E76B4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Document Title</w:t>
            </w:r>
          </w:p>
        </w:tc>
      </w:tr>
      <w:tr w:rsidR="00B76FC6">
        <w:trPr>
          <w:jc w:val="center"/>
        </w:trPr>
        <w:tc>
          <w:tcPr>
            <w:tcW w:w="1293" w:type="dxa"/>
            <w:tcBorders>
              <w:top w:val="single" w:sz="4" w:space="0" w:color="auto"/>
              <w:left w:val="single" w:sz="4" w:space="0" w:color="auto"/>
              <w:bottom w:val="single" w:sz="4" w:space="0" w:color="auto"/>
              <w:right w:val="single" w:sz="4" w:space="0" w:color="auto"/>
            </w:tcBorders>
            <w:hideMark/>
          </w:tcPr>
          <w:p w:rsidR="00B76FC6" w:rsidRDefault="00E76B4D">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B76FC6" w:rsidRPr="00B76FC6" w:rsidRDefault="00E76B4D">
            <w:pPr>
              <w:spacing w:line="276" w:lineRule="auto"/>
              <w:rPr>
                <w:rFonts w:cs="Arial"/>
              </w:rPr>
            </w:pPr>
            <w:r w:rsidRPr="00B76FC6">
              <w:rPr>
                <w:rFonts w:cs="Arial"/>
              </w:rPr>
              <w:t xml:space="preserve">Settings in the </w:t>
            </w:r>
            <w:proofErr w:type="spellStart"/>
            <w:r w:rsidRPr="00B76FC6">
              <w:rPr>
                <w:rFonts w:cs="Arial"/>
              </w:rPr>
              <w:t>Centerstack</w:t>
            </w:r>
            <w:proofErr w:type="spellEnd"/>
            <w:r w:rsidRPr="00B76FC6">
              <w:rPr>
                <w:rFonts w:cs="Arial"/>
              </w:rPr>
              <w:t xml:space="preserve"> SPSS</w:t>
            </w:r>
          </w:p>
        </w:tc>
      </w:tr>
      <w:tr w:rsidR="00B76FC6">
        <w:trPr>
          <w:jc w:val="center"/>
        </w:trPr>
        <w:tc>
          <w:tcPr>
            <w:tcW w:w="1293" w:type="dxa"/>
            <w:tcBorders>
              <w:top w:val="single" w:sz="4" w:space="0" w:color="auto"/>
              <w:left w:val="single" w:sz="4" w:space="0" w:color="auto"/>
              <w:bottom w:val="single" w:sz="4" w:space="0" w:color="auto"/>
              <w:right w:val="single" w:sz="4" w:space="0" w:color="auto"/>
            </w:tcBorders>
            <w:hideMark/>
          </w:tcPr>
          <w:p w:rsidR="00B76FC6" w:rsidRDefault="00E76B4D">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B76FC6" w:rsidRPr="00B76FC6" w:rsidRDefault="00E76B4D">
            <w:pPr>
              <w:spacing w:line="276" w:lineRule="auto"/>
              <w:rPr>
                <w:rFonts w:cs="Arial"/>
              </w:rPr>
            </w:pPr>
            <w:r w:rsidRPr="00B76FC6">
              <w:rPr>
                <w:rFonts w:cs="Arial"/>
              </w:rPr>
              <w:t xml:space="preserve">Adjustable Chime </w:t>
            </w:r>
            <w:r w:rsidRPr="00B76FC6">
              <w:rPr>
                <w:rFonts w:cs="Arial"/>
              </w:rPr>
              <w:t>SPSS (for adjustable chime setting)</w:t>
            </w:r>
          </w:p>
        </w:tc>
      </w:tr>
      <w:tr w:rsidR="00B76FC6">
        <w:trPr>
          <w:jc w:val="center"/>
        </w:trPr>
        <w:tc>
          <w:tcPr>
            <w:tcW w:w="1293" w:type="dxa"/>
            <w:tcBorders>
              <w:top w:val="single" w:sz="4" w:space="0" w:color="auto"/>
              <w:left w:val="single" w:sz="4" w:space="0" w:color="auto"/>
              <w:bottom w:val="single" w:sz="4" w:space="0" w:color="auto"/>
              <w:right w:val="single" w:sz="4" w:space="0" w:color="auto"/>
            </w:tcBorders>
            <w:hideMark/>
          </w:tcPr>
          <w:p w:rsidR="00B76FC6" w:rsidRDefault="00E76B4D">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B76FC6" w:rsidRPr="00B76FC6" w:rsidRDefault="00E76B4D">
            <w:pPr>
              <w:spacing w:line="276" w:lineRule="auto"/>
              <w:rPr>
                <w:rFonts w:cs="Arial"/>
              </w:rPr>
            </w:pPr>
            <w:r w:rsidRPr="00B76FC6">
              <w:rPr>
                <w:rFonts w:cs="Arial"/>
              </w:rPr>
              <w:t>Enhanced Memory SPSS</w:t>
            </w:r>
          </w:p>
        </w:tc>
      </w:tr>
      <w:tr w:rsidR="00B76FC6">
        <w:trPr>
          <w:jc w:val="center"/>
        </w:trPr>
        <w:tc>
          <w:tcPr>
            <w:tcW w:w="1293" w:type="dxa"/>
            <w:tcBorders>
              <w:top w:val="single" w:sz="4" w:space="0" w:color="auto"/>
              <w:left w:val="single" w:sz="4" w:space="0" w:color="auto"/>
              <w:bottom w:val="single" w:sz="4" w:space="0" w:color="auto"/>
              <w:right w:val="single" w:sz="4" w:space="0" w:color="auto"/>
            </w:tcBorders>
            <w:hideMark/>
          </w:tcPr>
          <w:p w:rsidR="00B76FC6" w:rsidRDefault="00E76B4D">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B76FC6" w:rsidRPr="00B76FC6" w:rsidRDefault="00E76B4D">
            <w:pPr>
              <w:spacing w:line="276" w:lineRule="auto"/>
              <w:rPr>
                <w:rFonts w:cs="Arial"/>
              </w:rPr>
            </w:pPr>
            <w:r w:rsidRPr="00B76FC6">
              <w:rPr>
                <w:rFonts w:cs="Arial"/>
              </w:rPr>
              <w:t xml:space="preserve">Other specs may use parts of this spec (ex </w:t>
            </w:r>
            <w:proofErr w:type="spellStart"/>
            <w:r w:rsidRPr="00B76FC6">
              <w:rPr>
                <w:rFonts w:cs="Arial"/>
              </w:rPr>
              <w:t>Multicamera</w:t>
            </w:r>
            <w:proofErr w:type="spellEnd"/>
            <w:r w:rsidRPr="00B76FC6">
              <w:rPr>
                <w:rFonts w:cs="Arial"/>
              </w:rPr>
              <w:t>, TBA, TGA, VPA…)</w:t>
            </w: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F36DD6" w:rsidRPr="00B76FC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ind w:left="360"/>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ind w:left="360"/>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hideMark/>
          </w:tcPr>
          <w:p w:rsidR="00F36DD6" w:rsidRDefault="00E76B4D">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autoSpaceDE w:val="0"/>
              <w:autoSpaceDN w:val="0"/>
              <w:adjustRightInd w:val="0"/>
              <w:rPr>
                <w:rFonts w:cs="Arial"/>
                <w:bCs/>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autoSpaceDE w:val="0"/>
              <w:autoSpaceDN w:val="0"/>
              <w:adjustRightInd w:val="0"/>
              <w:rPr>
                <w:rFonts w:cs="Arial"/>
                <w:bCs/>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autoSpaceDE w:val="0"/>
              <w:autoSpaceDN w:val="0"/>
              <w:adjustRightInd w:val="0"/>
              <w:rPr>
                <w:rFonts w:cs="Arial"/>
                <w:bCs/>
              </w:rPr>
            </w:pPr>
          </w:p>
        </w:tc>
      </w:tr>
      <w:tr w:rsidR="00F36DD6">
        <w:trPr>
          <w:jc w:val="center"/>
        </w:trPr>
        <w:tc>
          <w:tcPr>
            <w:tcW w:w="1293" w:type="dxa"/>
            <w:tcBorders>
              <w:top w:val="single" w:sz="4" w:space="0" w:color="auto"/>
              <w:left w:val="single" w:sz="4" w:space="0" w:color="auto"/>
              <w:bottom w:val="single" w:sz="4" w:space="0" w:color="auto"/>
              <w:right w:val="single" w:sz="4" w:space="0" w:color="auto"/>
            </w:tcBorders>
          </w:tcPr>
          <w:p w:rsidR="00F36DD6" w:rsidRDefault="00E76B4D">
            <w:pPr>
              <w:rPr>
                <w:rFonts w:cs="Arial"/>
              </w:rPr>
            </w:pPr>
          </w:p>
        </w:tc>
        <w:tc>
          <w:tcPr>
            <w:tcW w:w="7563" w:type="dxa"/>
            <w:tcBorders>
              <w:top w:val="single" w:sz="4" w:space="0" w:color="auto"/>
              <w:left w:val="single" w:sz="4" w:space="0" w:color="auto"/>
              <w:bottom w:val="single" w:sz="4" w:space="0" w:color="auto"/>
              <w:right w:val="single" w:sz="4" w:space="0" w:color="auto"/>
            </w:tcBorders>
          </w:tcPr>
          <w:p w:rsidR="00F36DD6" w:rsidRDefault="00E76B4D">
            <w:pPr>
              <w:autoSpaceDE w:val="0"/>
              <w:autoSpaceDN w:val="0"/>
              <w:adjustRightInd w:val="0"/>
              <w:rPr>
                <w:rFonts w:cs="Arial"/>
                <w:bCs/>
              </w:rPr>
            </w:pPr>
          </w:p>
        </w:tc>
      </w:tr>
    </w:tbl>
    <w:p w:rsidR="00F36DD6" w:rsidRDefault="00E76B4D">
      <w:pPr>
        <w:rPr>
          <w:rFonts w:cs="Arial"/>
        </w:rPr>
      </w:pPr>
    </w:p>
    <w:p w:rsidR="0022323C" w:rsidRPr="00AE06BC" w:rsidRDefault="00E76B4D" w:rsidP="00406F39"/>
    <w:sectPr w:rsidR="0022323C" w:rsidRPr="00AE06BC" w:rsidSect="00FC2855">
      <w:headerReference w:type="default" r:id="rId14"/>
      <w:footerReference w:type="default" r:id="rId15"/>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B4D" w:rsidRDefault="00E76B4D" w:rsidP="0085312A">
      <w:r>
        <w:separator/>
      </w:r>
    </w:p>
  </w:endnote>
  <w:endnote w:type="continuationSeparator" w:id="0">
    <w:p w:rsidR="00E76B4D" w:rsidRDefault="00E76B4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FC2855">
          <w:pPr>
            <w:tabs>
              <w:tab w:val="center" w:pos="4320"/>
              <w:tab w:val="right" w:pos="8640"/>
            </w:tabs>
            <w:jc w:val="center"/>
            <w:rPr>
              <w:sz w:val="16"/>
            </w:rPr>
          </w:pPr>
          <w:r w:rsidRPr="00583AF9">
            <w:rPr>
              <w:b/>
              <w:smallCaps/>
              <w:sz w:val="16"/>
            </w:rPr>
            <w:t>file:</w:t>
          </w:r>
          <w:r w:rsidR="00FC2855">
            <w:rPr>
              <w:b/>
              <w:smallCaps/>
              <w:sz w:val="16"/>
            </w:rPr>
            <w:t xml:space="preserve"> </w:t>
          </w:r>
          <w:r w:rsidR="00FC2855">
            <w:rPr>
              <w:b/>
              <w:smallCaps/>
              <w:sz w:val="16"/>
            </w:rPr>
            <w:fldChar w:fldCharType="begin"/>
          </w:r>
          <w:r w:rsidR="00FC2855">
            <w:rPr>
              <w:b/>
              <w:smallCaps/>
              <w:sz w:val="16"/>
            </w:rPr>
            <w:instrText xml:space="preserve"> FILENAME </w:instrText>
          </w:r>
          <w:r w:rsidR="00FC2855">
            <w:rPr>
              <w:b/>
              <w:smallCaps/>
              <w:sz w:val="16"/>
            </w:rPr>
            <w:fldChar w:fldCharType="separate"/>
          </w:r>
          <w:r w:rsidR="00FC2855">
            <w:rPr>
              <w:b/>
              <w:smallCaps/>
              <w:noProof/>
              <w:sz w:val="16"/>
            </w:rPr>
            <w:t>FBMP APIM SPSS v1.3 May 8</w:t>
          </w:r>
          <w:r w:rsidR="00FC2855">
            <w:rPr>
              <w:b/>
              <w:smallCaps/>
              <w:noProof/>
              <w:sz w:val="16"/>
            </w:rPr>
            <w:t>, 2017.docx</w:t>
          </w:r>
          <w:r w:rsidR="00FC2855">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FC2855">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FC2855">
            <w:rPr>
              <w:noProof/>
              <w:szCs w:val="20"/>
            </w:rPr>
            <w:t>19</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B4D" w:rsidRDefault="00E76B4D" w:rsidP="0085312A">
      <w:r>
        <w:separator/>
      </w:r>
    </w:p>
  </w:footnote>
  <w:footnote w:type="continuationSeparator" w:id="0">
    <w:p w:rsidR="00E76B4D" w:rsidRDefault="00E76B4D"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00B5B665" wp14:editId="5622DF43">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nsid w:val="FFFB60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nsid w:val="FFFB60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nsid w:val="FFFB60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nsid w:val="FFFB60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nsid w:val="FFFB60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nsid w:val="FFFB60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nsid w:val="FFFB6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nsid w:val="FFFB60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nsid w:val="FFFB60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nsid w:val="FFFB60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nsid w:val="FFFB60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nsid w:val="FFFB60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nsid w:val="FFFB60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nsid w:val="FFFB60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nsid w:val="FFFB6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nsid w:val="FFFB60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nsid w:val="FFFB60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31">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32">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33">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34">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35">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nsid w:val="0F646038"/>
    <w:multiLevelType w:val="hybridMultilevel"/>
    <w:tmpl w:val="8FE4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1FA06009"/>
    <w:multiLevelType w:val="hybridMultilevel"/>
    <w:tmpl w:val="0F40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1FDB60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21526039"/>
    <w:multiLevelType w:val="hybridMultilevel"/>
    <w:tmpl w:val="1062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08D6037"/>
    <w:multiLevelType w:val="hybridMultilevel"/>
    <w:tmpl w:val="804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646036"/>
    <w:multiLevelType w:val="hybridMultilevel"/>
    <w:tmpl w:val="23FA9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
    <w:nsid w:val="32376031"/>
    <w:multiLevelType w:val="hybridMultilevel"/>
    <w:tmpl w:val="F220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066013"/>
    <w:multiLevelType w:val="hybridMultilevel"/>
    <w:tmpl w:val="5CA80C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786021"/>
    <w:multiLevelType w:val="hybridMultilevel"/>
    <w:tmpl w:val="1192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FF60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226015"/>
    <w:multiLevelType w:val="hybridMultilevel"/>
    <w:tmpl w:val="953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F06032"/>
    <w:multiLevelType w:val="hybridMultilevel"/>
    <w:tmpl w:val="3A64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086016"/>
    <w:multiLevelType w:val="hybridMultilevel"/>
    <w:tmpl w:val="953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60096035"/>
    <w:multiLevelType w:val="hybridMultilevel"/>
    <w:tmpl w:val="A1A02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3">
    <w:nsid w:val="66D16011"/>
    <w:multiLevelType w:val="hybridMultilevel"/>
    <w:tmpl w:val="9870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FC60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FC60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5"/>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34"/>
  </w:num>
  <w:num w:numId="13">
    <w:abstractNumId w:val="33"/>
  </w:num>
  <w:num w:numId="14">
    <w:abstractNumId w:val="33"/>
  </w:num>
  <w:num w:numId="15">
    <w:abstractNumId w:val="32"/>
  </w:num>
  <w:num w:numId="16">
    <w:abstractNumId w:val="32"/>
  </w:num>
  <w:num w:numId="17">
    <w:abstractNumId w:val="31"/>
  </w:num>
  <w:num w:numId="18">
    <w:abstractNumId w:val="31"/>
  </w:num>
  <w:num w:numId="19">
    <w:abstractNumId w:val="30"/>
  </w:num>
  <w:num w:numId="20">
    <w:abstractNumId w:val="30"/>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33"/>
  </w:num>
  <w:num w:numId="32">
    <w:abstractNumId w:val="32"/>
  </w:num>
  <w:num w:numId="33">
    <w:abstractNumId w:val="31"/>
  </w:num>
  <w:num w:numId="34">
    <w:abstractNumId w:val="30"/>
  </w:num>
  <w:num w:numId="35">
    <w:abstractNumId w:val="5"/>
  </w:num>
  <w:num w:numId="3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38"/>
  </w:num>
  <w:num w:numId="72">
    <w:abstractNumId w:val="8"/>
  </w:num>
  <w:num w:numId="73">
    <w:abstractNumId w:val="53"/>
  </w:num>
  <w:num w:numId="74">
    <w:abstractNumId w:val="9"/>
  </w:num>
  <w:num w:numId="75">
    <w:abstractNumId w:val="45"/>
  </w:num>
  <w:num w:numId="76">
    <w:abstractNumId w:val="10"/>
  </w:num>
  <w:num w:numId="77">
    <w:abstractNumId w:val="49"/>
  </w:num>
  <w:num w:numId="78">
    <w:abstractNumId w:val="51"/>
  </w:num>
  <w:num w:numId="79">
    <w:abstractNumId w:val="11"/>
  </w:num>
  <w:num w:numId="80">
    <w:abstractNumId w:val="12"/>
  </w:num>
  <w:num w:numId="81">
    <w:abstractNumId w:val="13"/>
  </w:num>
  <w:num w:numId="82">
    <w:abstractNumId w:val="54"/>
  </w:num>
  <w:num w:numId="83">
    <w:abstractNumId w:val="47"/>
  </w:num>
  <w:num w:numId="84">
    <w:abstractNumId w:val="39"/>
  </w:num>
  <w:num w:numId="85">
    <w:abstractNumId w:val="46"/>
  </w:num>
  <w:num w:numId="86">
    <w:abstractNumId w:val="14"/>
  </w:num>
  <w:num w:numId="87">
    <w:abstractNumId w:val="15"/>
  </w:num>
  <w:num w:numId="88">
    <w:abstractNumId w:val="16"/>
  </w:num>
  <w:num w:numId="89">
    <w:abstractNumId w:val="17"/>
  </w:num>
  <w:num w:numId="90">
    <w:abstractNumId w:val="18"/>
  </w:num>
  <w:num w:numId="91">
    <w:abstractNumId w:val="19"/>
  </w:num>
  <w:num w:numId="92">
    <w:abstractNumId w:val="20"/>
  </w:num>
  <w:num w:numId="93">
    <w:abstractNumId w:val="50"/>
  </w:num>
  <w:num w:numId="94">
    <w:abstractNumId w:val="44"/>
  </w:num>
  <w:num w:numId="95">
    <w:abstractNumId w:val="21"/>
  </w:num>
  <w:num w:numId="96">
    <w:abstractNumId w:val="22"/>
  </w:num>
  <w:num w:numId="97">
    <w:abstractNumId w:val="43"/>
  </w:num>
  <w:num w:numId="98">
    <w:abstractNumId w:val="41"/>
  </w:num>
  <w:num w:numId="99">
    <w:abstractNumId w:val="36"/>
  </w:num>
  <w:num w:numId="100">
    <w:abstractNumId w:val="52"/>
  </w:num>
  <w:num w:numId="101">
    <w:abstractNumId w:val="52"/>
  </w:num>
  <w:num w:numId="102">
    <w:abstractNumId w:val="42"/>
  </w:num>
  <w:num w:numId="103">
    <w:abstractNumId w:val="23"/>
  </w:num>
  <w:num w:numId="104">
    <w:abstractNumId w:val="24"/>
  </w:num>
  <w:num w:numId="105">
    <w:abstractNumId w:val="25"/>
  </w:num>
  <w:num w:numId="106">
    <w:abstractNumId w:val="26"/>
  </w:num>
  <w:num w:numId="107">
    <w:abstractNumId w:val="27"/>
  </w:num>
  <w:num w:numId="108">
    <w:abstractNumId w:val="28"/>
  </w:num>
  <w:num w:numId="109">
    <w:abstractNumId w:val="29"/>
  </w:num>
  <w:num w:numId="110">
    <w:abstractNumId w:val="55"/>
  </w:num>
  <w:num w:numId="111">
    <w:abstractNumId w:val="48"/>
  </w:num>
  <w:num w:numId="112">
    <w:abstractNumId w:val="4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00D82"/>
    <w:rsid w:val="00012850"/>
    <w:rsid w:val="00051423"/>
    <w:rsid w:val="000D1DC3"/>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0D99"/>
    <w:rsid w:val="00583AF9"/>
    <w:rsid w:val="00586F13"/>
    <w:rsid w:val="005C5317"/>
    <w:rsid w:val="005F3200"/>
    <w:rsid w:val="00625C03"/>
    <w:rsid w:val="0065745C"/>
    <w:rsid w:val="0071307B"/>
    <w:rsid w:val="00765333"/>
    <w:rsid w:val="007C2C46"/>
    <w:rsid w:val="008460A7"/>
    <w:rsid w:val="0085312A"/>
    <w:rsid w:val="008A77F0"/>
    <w:rsid w:val="008B0F55"/>
    <w:rsid w:val="008C133C"/>
    <w:rsid w:val="008C5B86"/>
    <w:rsid w:val="008D1E1E"/>
    <w:rsid w:val="00902826"/>
    <w:rsid w:val="00935347"/>
    <w:rsid w:val="009503AA"/>
    <w:rsid w:val="009731C0"/>
    <w:rsid w:val="009765B1"/>
    <w:rsid w:val="009C78FC"/>
    <w:rsid w:val="009D4120"/>
    <w:rsid w:val="009E757D"/>
    <w:rsid w:val="00A814BF"/>
    <w:rsid w:val="00AA7830"/>
    <w:rsid w:val="00AB4863"/>
    <w:rsid w:val="00AD4E38"/>
    <w:rsid w:val="00AD76E8"/>
    <w:rsid w:val="00AE366A"/>
    <w:rsid w:val="00B1437A"/>
    <w:rsid w:val="00B64AE1"/>
    <w:rsid w:val="00B73A9F"/>
    <w:rsid w:val="00B85813"/>
    <w:rsid w:val="00C00C83"/>
    <w:rsid w:val="00C02A8F"/>
    <w:rsid w:val="00C05293"/>
    <w:rsid w:val="00C05CF4"/>
    <w:rsid w:val="00C179E9"/>
    <w:rsid w:val="00C571B5"/>
    <w:rsid w:val="00C66C6C"/>
    <w:rsid w:val="00C802BC"/>
    <w:rsid w:val="00C8142F"/>
    <w:rsid w:val="00C9018E"/>
    <w:rsid w:val="00CB710B"/>
    <w:rsid w:val="00CB7873"/>
    <w:rsid w:val="00CC519C"/>
    <w:rsid w:val="00CE7A30"/>
    <w:rsid w:val="00D227C3"/>
    <w:rsid w:val="00D248E1"/>
    <w:rsid w:val="00D27874"/>
    <w:rsid w:val="00D54CD4"/>
    <w:rsid w:val="00D8727D"/>
    <w:rsid w:val="00DD1F70"/>
    <w:rsid w:val="00E1021E"/>
    <w:rsid w:val="00E4479E"/>
    <w:rsid w:val="00E76B4D"/>
    <w:rsid w:val="00E8091D"/>
    <w:rsid w:val="00E93D1E"/>
    <w:rsid w:val="00EB0FC2"/>
    <w:rsid w:val="00F4026E"/>
    <w:rsid w:val="00F51A77"/>
    <w:rsid w:val="00F653E9"/>
    <w:rsid w:val="00FC285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A6DCE62-6BAE-4499-BEDD-FC26E3893092}"/>
</file>

<file path=customXml/itemProps2.xml><?xml version="1.0" encoding="utf-8"?>
<ds:datastoreItem xmlns:ds="http://schemas.openxmlformats.org/officeDocument/2006/customXml" ds:itemID="{53EC1C3F-D6C6-41F4-848B-A4A21F26AFD3}"/>
</file>

<file path=customXml/itemProps3.xml><?xml version="1.0" encoding="utf-8"?>
<ds:datastoreItem xmlns:ds="http://schemas.openxmlformats.org/officeDocument/2006/customXml" ds:itemID="{DC176B8F-DB8C-414E-A834-7365D9DF9193}"/>
</file>

<file path=customXml/itemProps4.xml><?xml version="1.0" encoding="utf-8"?>
<ds:datastoreItem xmlns:ds="http://schemas.openxmlformats.org/officeDocument/2006/customXml" ds:itemID="{77FA1005-E389-40E5-AF7F-D1E7E897315F}"/>
</file>

<file path=docProps/app.xml><?xml version="1.0" encoding="utf-8"?>
<Properties xmlns="http://schemas.openxmlformats.org/officeDocument/2006/extended-properties" xmlns:vt="http://schemas.openxmlformats.org/officeDocument/2006/docPropsVTypes">
  <Template>Normal</Template>
  <TotalTime>1</TotalTime>
  <Pages>19</Pages>
  <Words>5115</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Mahdoui, Chohdi (C.)</cp:lastModifiedBy>
  <cp:revision>2</cp:revision>
  <dcterms:created xsi:type="dcterms:W3CDTF">2017-05-08T14:27:00Z</dcterms:created>
  <dcterms:modified xsi:type="dcterms:W3CDTF">2017-05-08T14:27:00Z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1673600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