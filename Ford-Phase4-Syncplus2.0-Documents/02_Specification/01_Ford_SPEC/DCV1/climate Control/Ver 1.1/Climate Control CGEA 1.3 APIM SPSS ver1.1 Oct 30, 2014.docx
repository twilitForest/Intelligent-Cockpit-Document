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B5" w:rsidRDefault="00C571B5" w:rsidP="00530C8E">
      <w:bookmarkStart w:id="0" w:name="_GoBack"/>
      <w:bookmarkEnd w:id="0"/>
    </w:p>
    <w:p w:rsidR="00AE06BC" w:rsidRPr="00106C9E" w:rsidRDefault="00497A14" w:rsidP="00106C9E"/>
    <w:p w:rsidR="00231179" w:rsidRDefault="00497A14">
      <w:pPr>
        <w:jc w:val="center"/>
      </w:pPr>
      <w:r>
        <w:rPr>
          <w:noProof/>
        </w:rPr>
        <w:drawing>
          <wp:inline distT="0" distB="0" distL="0" distR="0" wp14:anchorId="540F3B69" wp14:editId="67670894">
            <wp:extent cx="3400425" cy="1695450"/>
            <wp:effectExtent l="0" t="0" r="9525" b="0"/>
            <wp:docPr id="2" name="Picture 2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79" w:rsidRDefault="00497A14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:rsidR="00231179" w:rsidRDefault="00497A14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:rsidR="00231179" w:rsidRDefault="00497A14">
      <w:pPr>
        <w:jc w:val="center"/>
      </w:pPr>
    </w:p>
    <w:p w:rsidR="00231179" w:rsidRDefault="00497A14">
      <w:pPr>
        <w:jc w:val="center"/>
      </w:pPr>
    </w:p>
    <w:p w:rsidR="00231179" w:rsidRDefault="00497A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Climate </w:t>
      </w:r>
      <w:r>
        <w:rPr>
          <w:rFonts w:cs="Arial"/>
          <w:b/>
          <w:sz w:val="52"/>
          <w:szCs w:val="52"/>
        </w:rPr>
        <w:t>Control (CGEA 1.3 architecture)</w:t>
      </w:r>
    </w:p>
    <w:p w:rsidR="00231179" w:rsidRDefault="00497A14">
      <w:pPr>
        <w:jc w:val="center"/>
        <w:rPr>
          <w:rFonts w:cs="Arial"/>
          <w:b/>
          <w:sz w:val="52"/>
          <w:szCs w:val="52"/>
        </w:rPr>
      </w:pPr>
    </w:p>
    <w:p w:rsidR="00231179" w:rsidRDefault="00497A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APIM Infotainment Subsystem Part Specific Specification (SPSS)</w:t>
      </w:r>
    </w:p>
    <w:p w:rsidR="00231179" w:rsidRDefault="00497A14">
      <w:pPr>
        <w:jc w:val="center"/>
      </w:pPr>
    </w:p>
    <w:p w:rsidR="00231179" w:rsidRDefault="00497A14">
      <w:pPr>
        <w:jc w:val="center"/>
      </w:pPr>
    </w:p>
    <w:p w:rsidR="00231179" w:rsidRDefault="00497A14">
      <w:pPr>
        <w:jc w:val="center"/>
      </w:pPr>
    </w:p>
    <w:p w:rsidR="00231179" w:rsidRDefault="00497A14">
      <w:pPr>
        <w:jc w:val="center"/>
      </w:pPr>
    </w:p>
    <w:p w:rsidR="00231179" w:rsidRDefault="00497A1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1.1</w:t>
      </w:r>
    </w:p>
    <w:p w:rsidR="00231179" w:rsidRDefault="00497A1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:rsidR="00231179" w:rsidRDefault="00497A14">
      <w:pPr>
        <w:jc w:val="center"/>
      </w:pPr>
    </w:p>
    <w:p w:rsidR="00231179" w:rsidRDefault="00497A14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Version Date:  October 30, 2014</w:t>
      </w:r>
    </w:p>
    <w:p w:rsidR="00231179" w:rsidRDefault="00497A14">
      <w:pPr>
        <w:jc w:val="center"/>
      </w:pPr>
    </w:p>
    <w:p w:rsidR="00231179" w:rsidRDefault="00497A14">
      <w:pPr>
        <w:jc w:val="center"/>
      </w:pPr>
    </w:p>
    <w:p w:rsidR="00231179" w:rsidRDefault="00497A14">
      <w:pPr>
        <w:jc w:val="center"/>
      </w:pPr>
    </w:p>
    <w:p w:rsidR="00231179" w:rsidRDefault="00497A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:rsidR="00231179" w:rsidRDefault="00497A14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r>
        <w:rPr>
          <w:b/>
          <w:sz w:val="36"/>
          <w:szCs w:val="36"/>
        </w:rPr>
        <w:br w:type="page"/>
      </w:r>
      <w:bookmarkStart w:id="1" w:name="_Toc402446996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1"/>
    </w:p>
    <w:p w:rsidR="00231179" w:rsidRDefault="00497A14">
      <w:pPr>
        <w:rPr>
          <w:rFonts w:cs="Arial"/>
        </w:rPr>
      </w:pPr>
    </w:p>
    <w:p w:rsidR="00231179" w:rsidRDefault="00497A14">
      <w:pPr>
        <w:rPr>
          <w:rFonts w:cs="Arial"/>
        </w:rPr>
      </w:pPr>
    </w:p>
    <w:tbl>
      <w:tblPr>
        <w:tblW w:w="9982" w:type="dxa"/>
        <w:jc w:val="center"/>
        <w:tblInd w:w="-393" w:type="dxa"/>
        <w:tblLayout w:type="fixed"/>
        <w:tblLook w:val="04A0" w:firstRow="1" w:lastRow="0" w:firstColumn="1" w:lastColumn="0" w:noHBand="0" w:noVBand="1"/>
      </w:tblPr>
      <w:tblGrid>
        <w:gridCol w:w="1604"/>
        <w:gridCol w:w="1047"/>
        <w:gridCol w:w="2880"/>
        <w:gridCol w:w="4451"/>
      </w:tblGrid>
      <w:tr w:rsidR="00231179" w:rsidTr="00D269AF">
        <w:trPr>
          <w:trHeight w:val="346"/>
          <w:jc w:val="center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231179" w:rsidRDefault="00497A14">
            <w:pPr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231179" w:rsidRDefault="00497A14">
            <w:pPr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7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31179" w:rsidRDefault="00497A14" w:rsidP="00D269AF">
            <w:pPr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D269AF" w:rsidRPr="00D269AF" w:rsidTr="00D269AF">
        <w:trPr>
          <w:trHeight w:val="245"/>
          <w:jc w:val="center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69AF" w:rsidRPr="00D269AF" w:rsidRDefault="00497A14" w:rsidP="00D269AF">
            <w:pPr>
              <w:rPr>
                <w:rFonts w:cs="Arial"/>
                <w:b/>
                <w:sz w:val="16"/>
                <w:lang w:val="fr-FR"/>
              </w:rPr>
            </w:pPr>
            <w:r w:rsidRPr="00D269AF">
              <w:rPr>
                <w:rFonts w:cs="Arial"/>
                <w:b/>
                <w:sz w:val="16"/>
                <w:lang w:val="fr-FR"/>
              </w:rPr>
              <w:t>May 30, 2013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69AF" w:rsidRPr="00D269AF" w:rsidRDefault="00497A14">
            <w:pPr>
              <w:jc w:val="center"/>
              <w:rPr>
                <w:rFonts w:cs="Arial"/>
                <w:b/>
                <w:sz w:val="16"/>
                <w:lang w:val="fr-FR"/>
              </w:rPr>
            </w:pPr>
            <w:r w:rsidRPr="00D269AF"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69AF" w:rsidRPr="00D269AF" w:rsidRDefault="00497A14">
            <w:pPr>
              <w:rPr>
                <w:rFonts w:cs="Arial"/>
                <w:b/>
                <w:sz w:val="16"/>
              </w:rPr>
            </w:pPr>
            <w:r w:rsidRPr="00D269AF"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4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9AF" w:rsidRPr="00D269AF" w:rsidRDefault="00497A14">
            <w:pPr>
              <w:rPr>
                <w:rFonts w:cs="Arial"/>
                <w:b/>
                <w:sz w:val="16"/>
              </w:rPr>
            </w:pPr>
          </w:p>
        </w:tc>
      </w:tr>
      <w:tr w:rsidR="00D269AF" w:rsidRPr="00D269AF" w:rsidTr="00D269AF">
        <w:trPr>
          <w:trHeight w:val="245"/>
          <w:jc w:val="center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Cross" w:color="auto" w:fill="D9D9D9" w:themeFill="background1" w:themeFillShade="D9"/>
          </w:tcPr>
          <w:p w:rsidR="00D269AF" w:rsidRPr="00D269AF" w:rsidRDefault="00497A14">
            <w:pPr>
              <w:rPr>
                <w:rFonts w:cs="Arial"/>
                <w:sz w:val="16"/>
                <w:lang w:val="fr-FR"/>
              </w:rPr>
            </w:pP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</w:tcBorders>
            <w:shd w:val="thinDiagCross" w:color="auto" w:fill="D9D9D9" w:themeFill="background1" w:themeFillShade="D9"/>
          </w:tcPr>
          <w:p w:rsidR="00D269AF" w:rsidRPr="00D269AF" w:rsidRDefault="00497A14">
            <w:pPr>
              <w:jc w:val="center"/>
              <w:rPr>
                <w:rFonts w:cs="Arial"/>
                <w:sz w:val="16"/>
                <w:lang w:val="fr-FR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thinDiagCross" w:color="auto" w:fill="D9D9D9" w:themeFill="background1" w:themeFillShade="D9"/>
          </w:tcPr>
          <w:p w:rsidR="00D269AF" w:rsidRPr="00D269AF" w:rsidRDefault="00497A14">
            <w:pPr>
              <w:rPr>
                <w:rFonts w:cs="Arial"/>
                <w:sz w:val="16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D269AF" w:rsidRPr="00D269AF" w:rsidRDefault="00497A14">
            <w:pPr>
              <w:rPr>
                <w:rFonts w:cs="Arial"/>
                <w:sz w:val="16"/>
              </w:rPr>
            </w:pPr>
          </w:p>
        </w:tc>
      </w:tr>
      <w:tr w:rsidR="00D269AF" w:rsidRPr="00D269AF" w:rsidTr="00D269AF">
        <w:trPr>
          <w:jc w:val="center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9AF" w:rsidRPr="00D269AF" w:rsidRDefault="00497A14">
            <w:pPr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</w:rPr>
              <w:t>October 30, 2014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9AF" w:rsidRPr="00D269AF" w:rsidRDefault="00497A14">
            <w:pPr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1.1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9AF" w:rsidRPr="00D269AF" w:rsidRDefault="00497A14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Updated Release</w:t>
            </w:r>
          </w:p>
        </w:tc>
        <w:tc>
          <w:tcPr>
            <w:tcW w:w="4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9AF" w:rsidRPr="00D269AF" w:rsidRDefault="00497A14">
            <w:pPr>
              <w:rPr>
                <w:rFonts w:cs="Arial"/>
                <w:b/>
                <w:sz w:val="16"/>
              </w:rPr>
            </w:pPr>
          </w:p>
        </w:tc>
      </w:tr>
      <w:tr w:rsidR="00D269AF" w:rsidRPr="00D269AF" w:rsidTr="00F00530">
        <w:trPr>
          <w:trHeight w:val="187"/>
          <w:jc w:val="center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69AF" w:rsidRPr="00D269AF" w:rsidRDefault="00497A14">
            <w:pPr>
              <w:rPr>
                <w:rFonts w:cs="Arial"/>
                <w:sz w:val="16"/>
                <w:lang w:val="fr-FR"/>
              </w:rPr>
            </w:pPr>
          </w:p>
        </w:tc>
        <w:tc>
          <w:tcPr>
            <w:tcW w:w="3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69AF" w:rsidRPr="00D269AF" w:rsidRDefault="00497A14">
            <w:pPr>
              <w:outlineLvl w:val="4"/>
              <w:rPr>
                <w:rFonts w:cs="Arial"/>
                <w:sz w:val="16"/>
                <w:szCs w:val="16"/>
              </w:rPr>
            </w:pPr>
            <w:r w:rsidRPr="00D269AF">
              <w:rPr>
                <w:rFonts w:cs="Arial"/>
                <w:sz w:val="16"/>
                <w:szCs w:val="16"/>
              </w:rPr>
              <w:t>CCSYSv2-UC-REQ-100580/A-Only single speed for automatic blower</w:t>
            </w:r>
          </w:p>
        </w:tc>
        <w:tc>
          <w:tcPr>
            <w:tcW w:w="4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69AF" w:rsidRPr="00D269AF" w:rsidRDefault="00497A14">
            <w:pPr>
              <w:outlineLvl w:val="4"/>
              <w:rPr>
                <w:rFonts w:cs="Arial"/>
                <w:sz w:val="16"/>
                <w:szCs w:val="16"/>
              </w:rPr>
            </w:pPr>
            <w:r w:rsidRPr="00D269AF">
              <w:rPr>
                <w:rFonts w:cs="Arial"/>
                <w:sz w:val="16"/>
                <w:szCs w:val="16"/>
              </w:rPr>
              <w:t xml:space="preserve">&lt;C. Van </w:t>
            </w:r>
            <w:proofErr w:type="spellStart"/>
            <w:r w:rsidRPr="00D269AF">
              <w:rPr>
                <w:rFonts w:cs="Arial"/>
                <w:sz w:val="16"/>
                <w:szCs w:val="16"/>
              </w:rPr>
              <w:t>Auken</w:t>
            </w:r>
            <w:proofErr w:type="spellEnd"/>
            <w:r w:rsidRPr="00D269AF">
              <w:rPr>
                <w:rFonts w:cs="Arial"/>
                <w:sz w:val="16"/>
                <w:szCs w:val="16"/>
              </w:rPr>
              <w:t>&gt; Support for 3-setting Auto blower feature</w:t>
            </w:r>
          </w:p>
        </w:tc>
      </w:tr>
    </w:tbl>
    <w:p w:rsidR="00231179" w:rsidRDefault="00497A14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:rsidR="00FA71F7" w:rsidRDefault="00FA71F7" w:rsidP="00FA71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z w:val="36"/>
          <w:szCs w:val="36"/>
        </w:rPr>
        <w:fldChar w:fldCharType="separate"/>
      </w:r>
      <w:hyperlink w:anchor="_Toc402446996" w:history="1">
        <w:r w:rsidRPr="00C36C4D">
          <w:rPr>
            <w:rStyle w:val="Hyperlink"/>
            <w:rFonts w:cs="Arial"/>
            <w:bCs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71F7" w:rsidRDefault="00FA71F7" w:rsidP="00FA71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6997" w:history="1">
        <w:r w:rsidRPr="00C36C4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6998" w:history="1">
        <w:r w:rsidRPr="00C36C4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CCSYSv2-CLD-REQ-016833/A-Climate Settings Server (TcSE ROIN-202576-1)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6999" w:history="1">
        <w:r w:rsidRPr="00C36C4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CCSYSv2-CLD-REQ-016834/A-Climate Settings Client (TcSE ROIN-202578-1)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0" w:history="1">
        <w:r w:rsidRPr="00C36C4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CCSYSv2-CLD-REQ-016835/A-Remote Climate Settings Client (TcSE ROIN-202591-1)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1" w:history="1">
        <w:r w:rsidRPr="00C36C4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CCSYSv2-CLD-REQ-016836/A-Climate Button Input Client (TcSE ROIN-202579-1)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2" w:history="1">
        <w:r w:rsidRPr="00C36C4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CCSYSv2-CLD-REQ-016837/A-Centerstack HMI Output (TcSE ROIN-202592-1)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3" w:history="1">
        <w:r w:rsidRPr="00C36C4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CCSYSv2-CLD-REQ-016838/A-Remote HMI Output (TcSE ROIN-202593-1)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4" w:history="1">
        <w:r w:rsidRPr="00C36C4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CCSYSv2-CLD-REQ-016839/A-CC MBP Client (TcSE ROIN-202580-1)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5" w:history="1">
        <w:r w:rsidRPr="00C36C4D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CCSYSv2-CLD-REQ-016840/A-CC MBP Server (TcSE ROIN-202581-1)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6" w:history="1">
        <w:r w:rsidRPr="00C36C4D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CCSYSv2-CLD-REQ-016841/A-VR CC Setting Client (TcSE ROIN-202582-1)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7" w:history="1">
        <w:r w:rsidRPr="00C36C4D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CCSYSv2-CLD-REQ-016842/B-VR/Phone Blower Settings Server (TcSE ROIN-202584-1)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8" w:history="1">
        <w:r w:rsidRPr="00C36C4D">
          <w:rPr>
            <w:rStyle w:val="Hyperlink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Climate Control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09" w:history="1">
        <w:r w:rsidRPr="00C36C4D">
          <w:rPr>
            <w:rStyle w:val="Hyperlink"/>
            <w:noProof/>
          </w:rPr>
          <w:t>1.11.1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CCSYSv2-IIR-REQ-016844/A-Climate Control Method Descriptions (TcSE ROIN-200244-1)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1F7" w:rsidRDefault="00FA71F7" w:rsidP="00FA71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0" w:history="1">
        <w:r w:rsidRPr="00C36C4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1" w:history="1">
        <w:r w:rsidRPr="00C36C4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CCSYSv2-TMR-REQ-016804/A-T_CC_display_update (TcSE ROIN-200263-1)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2" w:history="1">
        <w:r w:rsidRPr="00C36C4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CCSYSv2-TMR-REQ-016805/A-T_indicator (TcSE ROIN-200264-1)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3" w:history="1">
        <w:r w:rsidRPr="00C36C4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CCSYSv2-TMR-REQ-016806/A-T_CC_RSP (TcSE ROIN-200265-2)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4" w:history="1">
        <w:r w:rsidRPr="00C36C4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CCSYSv2-TMR-REQ-016807/A-T_Button_Translate (TcSE ROIN-200266-1)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5" w:history="1">
        <w:r w:rsidRPr="00C36C4D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CCSYSv2-TMR-REQ-016808/A-T_MFD_Reaction_Time (TcSE ROIN-200267-1)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6" w:history="1">
        <w:r w:rsidRPr="00C36C4D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CCSYSv2-TMR-REQ-016809/A-T_CC_Button (TcSE ROIN-200268-1)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7" w:history="1">
        <w:r w:rsidRPr="00C36C4D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CCSYSv2-TMR-REQ-016810/A-T_Indicator_Button_Press (TcSE ROIN-200269-1)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8" w:history="1">
        <w:r w:rsidRPr="00C36C4D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CCSYSv2-TMR-REQ-016758/A-T_Gateway (TcSE ROIN-200767-1)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19" w:history="1">
        <w:r w:rsidRPr="00C36C4D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Note: Gateway is assumed to be a frame gateway.  If it is not a frame gateway T_Gateway is 10.0 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1F7" w:rsidRDefault="00FA71F7" w:rsidP="00FA71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0" w:history="1">
        <w:r w:rsidRPr="00C36C4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Functional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1" w:history="1">
        <w:r w:rsidRPr="00C36C4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CCSYSv2-FUN-REQ-016741/A-Bezel Push Button Climate Control Interface (TcSE ROIN-200282-1)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2" w:history="1">
        <w:r w:rsidRPr="00C36C4D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3" w:history="1">
        <w:r w:rsidRPr="00C36C4D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4" w:history="1">
        <w:r w:rsidRPr="00C36C4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CCSYSv2-FUN-REQ-016745/A-Soft Button/VR Climate Control Interface (TcSE ROIN-200286-1)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5" w:history="1">
        <w:r w:rsidRPr="00C36C4D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6" w:history="1">
        <w:r w:rsidRPr="00C36C4D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7" w:history="1">
        <w:r w:rsidRPr="00C36C4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CCSYSv2-FUN-REQ-016749/A-Steering Wheel Buttons Climate Control Interface (TcSE ROIN-200289-1)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8" w:history="1">
        <w:r w:rsidRPr="00C36C4D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29" w:history="1">
        <w:r w:rsidRPr="00C36C4D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0" w:history="1">
        <w:r w:rsidRPr="00C36C4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CCSYSv2-FUN-REQ-016739/A-Climate Control Bezel Diagnostics (TcSE ROIN-200279-1)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1" w:history="1">
        <w:r w:rsidRPr="00C36C4D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2" w:history="1">
        <w:r w:rsidRPr="00C36C4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CCSYSv2-FUN-REQ-016754/A-Climate Control Voice Recognition commands and Voice/Phone Blower Limit (TcSE ROIN-200292-1)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3" w:history="1">
        <w:r w:rsidRPr="00C36C4D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4" w:history="1">
        <w:r w:rsidRPr="00C36C4D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5" w:history="1">
        <w:r w:rsidRPr="00C36C4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CCSYSv2-FUN-REQ-016647/B-Dual Zone Automatic Climate Controls (TcSE ROIN-290729)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6" w:history="1">
        <w:r w:rsidRPr="00C36C4D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7" w:history="1">
        <w:r w:rsidRPr="00C36C4D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CCSYSv2-FUN-REQ-016682/B-Front Control of Automatic Rear Climate (TcSE ROIN-290730)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8" w:history="1">
        <w:r w:rsidRPr="00C36C4D">
          <w:rPr>
            <w:rStyle w:val="Hyperlink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39" w:history="1">
        <w:r w:rsidRPr="00C36C4D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CCSYSv2-FUN-REQ-016696/B-Front Control of Manual Rear Climate (TcSE ROIN-290731)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A71F7" w:rsidRDefault="00FA71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40" w:history="1">
        <w:r w:rsidRPr="00C36C4D">
          <w:rPr>
            <w:rStyle w:val="Hyperlink"/>
            <w:noProof/>
          </w:rPr>
          <w:t>3.8.1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A71F7" w:rsidRDefault="00FA71F7" w:rsidP="00FA71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47041" w:history="1">
        <w:r w:rsidRPr="00C36C4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36C4D">
          <w:rPr>
            <w:rStyle w:val="Hyperlink"/>
            <w:noProof/>
          </w:rPr>
          <w:t>Appendix: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_Toc402447041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1179" w:rsidRDefault="00FA71F7">
      <w:pPr>
        <w:rPr>
          <w:b/>
          <w:sz w:val="36"/>
          <w:szCs w:val="36"/>
        </w:rPr>
      </w:pPr>
      <w:r>
        <w:rPr>
          <w:sz w:val="36"/>
          <w:szCs w:val="36"/>
        </w:rPr>
        <w:fldChar w:fldCharType="end"/>
      </w:r>
    </w:p>
    <w:p w:rsidR="00231179" w:rsidRDefault="00497A14">
      <w:pPr>
        <w:rPr>
          <w:b/>
          <w:sz w:val="36"/>
          <w:szCs w:val="36"/>
        </w:rPr>
      </w:pPr>
    </w:p>
    <w:p w:rsidR="00406F39" w:rsidRDefault="00497A14" w:rsidP="00522F09">
      <w:pPr>
        <w:pStyle w:val="Heading1"/>
      </w:pPr>
      <w:bookmarkStart w:id="2" w:name="_Toc402446997"/>
      <w:r>
        <w:lastRenderedPageBreak/>
        <w:t>Architectural Design</w:t>
      </w:r>
      <w:bookmarkEnd w:id="2"/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Refer to the 'Vehicle Settings' section for the strategy on how Fahrenheit (F) or Celsius (C) is selected for temperature.</w:t>
      </w:r>
    </w:p>
    <w:p w:rsidR="004F4EEC" w:rsidRDefault="004F4EEC"/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Note: The CGEA 1.3 Architecture uses an ECP in place of an EFP. The terms are interchangeable in the specification. </w:t>
      </w:r>
    </w:p>
    <w:p w:rsidR="004F4EEC" w:rsidRDefault="004F4EEC"/>
    <w:p w:rsidR="00406F39" w:rsidRDefault="00497A14" w:rsidP="00522F09">
      <w:pPr>
        <w:pStyle w:val="Heading2"/>
      </w:pPr>
      <w:bookmarkStart w:id="3" w:name="_Toc402446998"/>
      <w:r w:rsidRPr="00B9479B">
        <w:t>CCSYSv2-CLD-REQ-016</w:t>
      </w:r>
      <w:r w:rsidRPr="00B9479B">
        <w:t>833/A-Climate Settings Server (TcSE ROIN-202576-1)</w:t>
      </w:r>
      <w:bookmarkEnd w:id="3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 xml:space="preserve">The Climate Settings Server is the Climate Master </w:t>
      </w:r>
      <w:r>
        <w:rPr>
          <w:rFonts w:eastAsia="MS Mincho" w:cs="Arial"/>
          <w:szCs w:val="20"/>
        </w:rPr>
        <w:t>controlling the Climate Settings of the vehicle.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4" w:name="_Toc402446999"/>
      <w:r w:rsidRPr="00B9479B">
        <w:t>CCSYSv2-CLD-REQ-016834/A-Climate Settings Client (TcSE ROIN-202578-1)</w:t>
      </w:r>
      <w:bookmarkEnd w:id="4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Climate Settings Client is an infotainment component making climate control requests to the Climate Settings Server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5" w:name="_Toc402447000"/>
      <w:r w:rsidRPr="00B9479B">
        <w:t>CCSYSv2-CLD-REQ-016835/A-Remote Climate Settings Client (TcSE ROIN-202591-1)</w:t>
      </w:r>
      <w:bookmarkEnd w:id="5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Remote Climate Settings Client is an infotainment component making climate control requests to the Climate Settings Server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6" w:name="_Toc402447001"/>
      <w:r w:rsidRPr="00B9479B">
        <w:t>CCSYSv2-CLD-REQ-016836/A-Climate Button Input Client (TcSE ROIN-202579-1)</w:t>
      </w:r>
      <w:bookmarkEnd w:id="6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Climate Button Input Client sends button presses to the applicable infotainment Climate Settings Client</w:t>
      </w:r>
    </w:p>
    <w:p w:rsidR="004F4EEC" w:rsidRDefault="004F4EEC">
      <w:pPr>
        <w:rPr>
          <w:rFonts w:eastAsia="MS Mincho" w:cs="Arial"/>
          <w:szCs w:val="20"/>
        </w:rPr>
      </w:pPr>
    </w:p>
    <w:p w:rsidR="00406F39" w:rsidRDefault="00497A14" w:rsidP="00522F09">
      <w:pPr>
        <w:pStyle w:val="Heading2"/>
      </w:pPr>
      <w:bookmarkStart w:id="7" w:name="_Toc402447002"/>
      <w:r w:rsidRPr="00B9479B">
        <w:t>CCSYSv2-CLD-REQ-016837/A-</w:t>
      </w:r>
      <w:proofErr w:type="spellStart"/>
      <w:r w:rsidRPr="00B9479B">
        <w:t>Centerstack</w:t>
      </w:r>
      <w:proofErr w:type="spellEnd"/>
      <w:r w:rsidRPr="00B9479B">
        <w:t xml:space="preserve"> HMI Output (TcSE ROIN-202592-1)</w:t>
      </w:r>
      <w:bookmarkEnd w:id="7"/>
    </w:p>
    <w:p w:rsidR="004F4EEC" w:rsidRDefault="00497A14">
      <w:pPr>
        <w:rPr>
          <w:rFonts w:eastAsia="MS Mincho"/>
        </w:rPr>
      </w:pPr>
      <w:r>
        <w:rPr>
          <w:rFonts w:eastAsia="MS Mincho" w:cs="Arial"/>
          <w:szCs w:val="20"/>
        </w:rPr>
        <w:t xml:space="preserve">The </w:t>
      </w:r>
      <w:proofErr w:type="spellStart"/>
      <w:r>
        <w:rPr>
          <w:rFonts w:eastAsia="MS Mincho" w:cs="Arial"/>
          <w:szCs w:val="20"/>
        </w:rPr>
        <w:t>C</w:t>
      </w:r>
      <w:r>
        <w:rPr>
          <w:rFonts w:eastAsia="MS Mincho" w:cs="Arial"/>
          <w:szCs w:val="20"/>
        </w:rPr>
        <w:t>enterstack</w:t>
      </w:r>
      <w:proofErr w:type="spellEnd"/>
      <w:r>
        <w:rPr>
          <w:rFonts w:eastAsia="MS Mincho" w:cs="Arial"/>
          <w:szCs w:val="20"/>
        </w:rPr>
        <w:t xml:space="preserve"> HMI output is an HMI device displaying Climate Control information in the </w:t>
      </w:r>
      <w:proofErr w:type="spellStart"/>
      <w:r>
        <w:rPr>
          <w:rFonts w:eastAsia="MS Mincho" w:cs="Arial"/>
          <w:szCs w:val="20"/>
        </w:rPr>
        <w:t>centerstack</w:t>
      </w:r>
      <w:proofErr w:type="spellEnd"/>
      <w:r>
        <w:rPr>
          <w:rFonts w:eastAsia="MS Mincho" w:cs="Arial"/>
          <w:szCs w:val="20"/>
        </w:rPr>
        <w:t>.</w:t>
      </w:r>
    </w:p>
    <w:p w:rsidR="00406F39" w:rsidRDefault="00497A14" w:rsidP="00522F09">
      <w:pPr>
        <w:pStyle w:val="Heading2"/>
      </w:pPr>
      <w:bookmarkStart w:id="8" w:name="_Toc402447003"/>
      <w:r w:rsidRPr="00B9479B">
        <w:t xml:space="preserve">CCSYSv2-CLD-REQ-016838/A-Remote HMI </w:t>
      </w:r>
      <w:r w:rsidRPr="00B9479B">
        <w:t>Output (TcSE ROIN-202593-1)</w:t>
      </w:r>
      <w:bookmarkEnd w:id="8"/>
    </w:p>
    <w:p w:rsidR="004F4EEC" w:rsidRDefault="00497A14">
      <w:pPr>
        <w:rPr>
          <w:rFonts w:eastAsia="MS Mincho"/>
        </w:rPr>
      </w:pPr>
      <w:r>
        <w:rPr>
          <w:rFonts w:eastAsia="MS Mincho" w:cs="Arial"/>
          <w:szCs w:val="20"/>
        </w:rPr>
        <w:t>The Remote HMI output is an HMI device displaying limited climate control informatio</w:t>
      </w:r>
      <w:r>
        <w:rPr>
          <w:rFonts w:eastAsia="MS Mincho" w:cs="Arial"/>
          <w:szCs w:val="20"/>
        </w:rPr>
        <w:t>n in the Cluster.</w:t>
      </w:r>
    </w:p>
    <w:p w:rsidR="00406F39" w:rsidRDefault="00497A14" w:rsidP="00522F09">
      <w:pPr>
        <w:pStyle w:val="Heading2"/>
      </w:pPr>
      <w:bookmarkStart w:id="9" w:name="_Toc402447004"/>
      <w:r w:rsidRPr="00B9479B">
        <w:t>CCSYSv2-CLD-REQ-016839/A-CC MBP Client (TcSE ROIN-202580-1)</w:t>
      </w:r>
      <w:bookmarkEnd w:id="9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CC MBP Client (multiple button press client) sends diagnostic requests to the CC MBP Server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10" w:name="_Toc402447005"/>
      <w:r w:rsidRPr="00B9479B">
        <w:t>CCSYSv2-CLD-REQ-016840/A-CC MBP Server (TcSE ROIN-202581-1)</w:t>
      </w:r>
      <w:bookmarkEnd w:id="10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CC MBP Serv</w:t>
      </w:r>
      <w:r>
        <w:rPr>
          <w:rFonts w:eastAsia="MS Mincho" w:cs="Arial"/>
          <w:szCs w:val="20"/>
        </w:rPr>
        <w:t>er interfaces with the CC MBP Client during multiple button press diagnostics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11" w:name="_Toc402447006"/>
      <w:r w:rsidRPr="00B9479B">
        <w:t>CCSYSv2-CLD-REQ-016841/A-VR CC Setting Client (TcSE ROIN-2</w:t>
      </w:r>
      <w:r w:rsidRPr="00B9479B">
        <w:t>02582-1)</w:t>
      </w:r>
      <w:bookmarkEnd w:id="11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VR CC Settings Client makes request for Climate VR functions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12" w:name="_Toc402447007"/>
      <w:r w:rsidRPr="00B9479B">
        <w:t>CCSYSv2-CLD-REQ-016842/B-VR/Phone Blower Settings Server (TcSE ROIN-202584-1)</w:t>
      </w:r>
      <w:bookmarkEnd w:id="12"/>
    </w:p>
    <w:p w:rsidR="004F4EEC" w:rsidRDefault="00497A14">
      <w:pPr>
        <w:rPr>
          <w:rFonts w:eastAsia="MS Mincho" w:cs="Arial"/>
          <w:szCs w:val="20"/>
        </w:rPr>
      </w:pPr>
      <w:r>
        <w:rPr>
          <w:rFonts w:eastAsia="MS Mincho" w:cs="Arial"/>
          <w:szCs w:val="20"/>
        </w:rPr>
        <w:t>The VR Blower Settings Server is responsible determining whether the Climate blower speed will be reduced or not during a VR session</w:t>
      </w:r>
    </w:p>
    <w:p w:rsidR="004F4EEC" w:rsidRDefault="004F4EEC">
      <w:pPr>
        <w:rPr>
          <w:rFonts w:eastAsia="MS Mincho"/>
        </w:rPr>
      </w:pPr>
    </w:p>
    <w:p w:rsidR="00406F39" w:rsidRDefault="00497A14" w:rsidP="00522F09">
      <w:pPr>
        <w:pStyle w:val="Heading2"/>
      </w:pPr>
      <w:bookmarkStart w:id="13" w:name="_Toc402447008"/>
      <w:r>
        <w:t xml:space="preserve">Climate Control </w:t>
      </w:r>
      <w:r>
        <w:t>Interface Requirements</w:t>
      </w:r>
      <w:bookmarkEnd w:id="13"/>
    </w:p>
    <w:p w:rsidR="00406F39" w:rsidRDefault="00497A14" w:rsidP="00522F09">
      <w:pPr>
        <w:pStyle w:val="Heading3"/>
      </w:pPr>
      <w:bookmarkStart w:id="14" w:name="_Toc402447009"/>
      <w:r w:rsidRPr="00B9479B">
        <w:t>CCSYSv2-IIR-REQ-016844/A-Climate Control Method Descriptions (T</w:t>
      </w:r>
      <w:r w:rsidRPr="00B9479B">
        <w:t>cSE ROIN-200244-1)</w:t>
      </w:r>
      <w:bookmarkEnd w:id="14"/>
    </w:p>
    <w:p w:rsidR="00AE06BC" w:rsidRPr="00AE06BC" w:rsidRDefault="00497A14" w:rsidP="00AE06BC"/>
    <w:tbl>
      <w:tblPr>
        <w:tblW w:w="1008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4786"/>
        <w:gridCol w:w="2068"/>
      </w:tblGrid>
      <w:tr w:rsidR="004F4EEC">
        <w:trPr>
          <w:trHeight w:val="291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Method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Notes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Parameters</w:t>
            </w:r>
          </w:p>
        </w:tc>
      </w:tr>
      <w:tr w:rsidR="004F4EEC">
        <w:trPr>
          <w:trHeight w:val="278"/>
          <w:jc w:val="center"/>
        </w:trPr>
        <w:tc>
          <w:tcPr>
            <w:tcW w:w="3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ClimateControl_ST</w:t>
            </w:r>
            <w:proofErr w:type="spellEnd"/>
          </w:p>
        </w:tc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Climate message from th</w:t>
            </w:r>
            <w:r>
              <w:rPr>
                <w:rFonts w:cs="Arial"/>
                <w:sz w:val="16"/>
                <w:szCs w:val="16"/>
              </w:rPr>
              <w:t>e Climate Server with Climate Status information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See message list</w:t>
            </w:r>
          </w:p>
        </w:tc>
      </w:tr>
      <w:tr w:rsidR="004F4EEC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EEC" w:rsidRDefault="004F4EE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EEC" w:rsidRDefault="004F4EE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EEC" w:rsidRDefault="004F4EEC">
            <w:pPr>
              <w:rPr>
                <w:rFonts w:cs="Arial"/>
                <w:sz w:val="16"/>
                <w:szCs w:val="16"/>
              </w:rPr>
            </w:pPr>
          </w:p>
        </w:tc>
      </w:tr>
      <w:tr w:rsidR="004F4EEC">
        <w:trPr>
          <w:trHeight w:val="452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SoftButtonVRCC_RQ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Climate message from the Climate Client or VR Client to the Climate Server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See message list</w:t>
            </w:r>
          </w:p>
        </w:tc>
      </w:tr>
      <w:tr w:rsidR="004F4EEC">
        <w:trPr>
          <w:trHeight w:val="468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RemoteCC_RQ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Climate Request from the Remote Climate Client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See message </w:t>
            </w:r>
            <w:r>
              <w:rPr>
                <w:rFonts w:cs="Arial"/>
                <w:sz w:val="16"/>
                <w:szCs w:val="16"/>
              </w:rPr>
              <w:t>list</w:t>
            </w:r>
          </w:p>
        </w:tc>
      </w:tr>
      <w:tr w:rsidR="004F4EEC">
        <w:trPr>
          <w:trHeight w:val="468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SteeringWheelControl_RQ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Steering Wheel Button Press Request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See message list</w:t>
            </w:r>
          </w:p>
        </w:tc>
      </w:tr>
      <w:tr w:rsidR="004F4EEC">
        <w:trPr>
          <w:trHeight w:val="468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VoiceBlowerLimit_RQ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Blower Level Reduction/Limit Request message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See message list</w:t>
            </w:r>
          </w:p>
        </w:tc>
      </w:tr>
      <w:tr w:rsidR="004F4EEC">
        <w:trPr>
          <w:trHeight w:val="468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CCDiagnostic_RQ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Request from the Climate Server to initiate a diagnostic mode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See </w:t>
            </w:r>
            <w:r>
              <w:rPr>
                <w:rFonts w:cs="Arial"/>
                <w:sz w:val="16"/>
                <w:szCs w:val="16"/>
              </w:rPr>
              <w:t>message list</w:t>
            </w:r>
          </w:p>
        </w:tc>
      </w:tr>
      <w:tr w:rsidR="004F4EEC">
        <w:trPr>
          <w:trHeight w:val="468"/>
          <w:jc w:val="center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CCDiagnostic_Data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Diagnostic data to be displayed by the </w:t>
            </w:r>
            <w:proofErr w:type="spellStart"/>
            <w:r>
              <w:rPr>
                <w:rFonts w:cs="Arial"/>
                <w:sz w:val="16"/>
                <w:szCs w:val="16"/>
              </w:rPr>
              <w:t>Centerstack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HMI output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See message list</w:t>
            </w:r>
          </w:p>
        </w:tc>
      </w:tr>
    </w:tbl>
    <w:p w:rsidR="004F4EEC" w:rsidRDefault="004F4EEC">
      <w:pPr>
        <w:rPr>
          <w:rFonts w:cs="Arial"/>
          <w:sz w:val="16"/>
          <w:szCs w:val="16"/>
        </w:rPr>
      </w:pPr>
    </w:p>
    <w:p w:rsidR="004F4EEC" w:rsidRDefault="004F4EEC">
      <w:pPr>
        <w:rPr>
          <w:rFonts w:cs="Arial"/>
          <w:szCs w:val="20"/>
        </w:rPr>
      </w:pPr>
    </w:p>
    <w:p w:rsidR="00406F39" w:rsidRDefault="00497A14" w:rsidP="00522F09">
      <w:pPr>
        <w:pStyle w:val="Heading1"/>
      </w:pPr>
      <w:bookmarkStart w:id="15" w:name="_Toc402447010"/>
      <w:r>
        <w:lastRenderedPageBreak/>
        <w:t>General Requirements</w:t>
      </w:r>
      <w:bookmarkEnd w:id="15"/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Note:  The following timing requirements include a maximum of 10 </w:t>
      </w:r>
      <w:r>
        <w:rPr>
          <w:rStyle w:val="spelle"/>
          <w:rFonts w:cs="Arial"/>
          <w:szCs w:val="20"/>
        </w:rPr>
        <w:t>msec</w:t>
      </w:r>
      <w:r>
        <w:rPr>
          <w:rFonts w:cs="Arial"/>
          <w:szCs w:val="20"/>
        </w:rPr>
        <w:t xml:space="preserve"> for FNOS output processing and 10 </w:t>
      </w:r>
      <w:r>
        <w:rPr>
          <w:rStyle w:val="spelle"/>
          <w:rFonts w:cs="Arial"/>
          <w:szCs w:val="20"/>
        </w:rPr>
        <w:t>msec</w:t>
      </w:r>
      <w:r>
        <w:rPr>
          <w:rFonts w:cs="Arial"/>
          <w:szCs w:val="20"/>
        </w:rPr>
        <w:t xml:space="preserve"> for FNOS input processing respectively in their timer values.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rPr>
          <w:rFonts w:cs="Arial"/>
          <w:szCs w:val="20"/>
        </w:rPr>
      </w:pPr>
      <w:proofErr w:type="spellStart"/>
      <w:r>
        <w:rPr>
          <w:rStyle w:val="spelle"/>
          <w:rFonts w:cs="Arial"/>
          <w:szCs w:val="20"/>
        </w:rPr>
        <w:t>T_reaction_time</w:t>
      </w:r>
      <w:proofErr w:type="spellEnd"/>
      <w:r>
        <w:rPr>
          <w:rFonts w:cs="Arial"/>
          <w:szCs w:val="20"/>
        </w:rPr>
        <w:t xml:space="preserve"> is defined in requirement </w:t>
      </w:r>
      <w:hyperlink r:id="rId9" w:tooltip="Reference Link to Object :BUTTON-GREQ-39775-1-T_reaction_time Property : Name" w:history="1">
        <w:r>
          <w:rPr>
            <w:rStyle w:val="Hyperlink"/>
            <w:rFonts w:cs="Arial"/>
            <w:szCs w:val="20"/>
          </w:rPr>
          <w:t>BUTTON-GREQ-39775-1-T_reaction_time</w:t>
        </w:r>
      </w:hyperlink>
      <w:r>
        <w:rPr>
          <w:rFonts w:cs="Arial"/>
          <w:szCs w:val="20"/>
        </w:rPr>
        <w:t>.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In cases in which the ECP is on info-CAN and only sends cl</w:t>
      </w:r>
      <w:r>
        <w:rPr>
          <w:rFonts w:cs="Arial"/>
          <w:szCs w:val="20"/>
        </w:rPr>
        <w:t xml:space="preserve">imate button presses to the RCCM then in </w:t>
      </w:r>
      <w:proofErr w:type="gramStart"/>
      <w:r>
        <w:rPr>
          <w:rFonts w:cs="Arial"/>
          <w:szCs w:val="20"/>
        </w:rPr>
        <w:t>this section timers</w:t>
      </w:r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T_Indicator</w:t>
      </w:r>
      <w:proofErr w:type="spellEnd"/>
      <w:r>
        <w:rPr>
          <w:rFonts w:cs="Arial"/>
          <w:szCs w:val="20"/>
        </w:rPr>
        <w:t xml:space="preserve"> and </w:t>
      </w:r>
      <w:proofErr w:type="spellStart"/>
      <w:r>
        <w:rPr>
          <w:rFonts w:cs="Arial"/>
          <w:szCs w:val="20"/>
        </w:rPr>
        <w:t>T_CC_Button</w:t>
      </w:r>
      <w:proofErr w:type="spellEnd"/>
      <w:r>
        <w:rPr>
          <w:rFonts w:cs="Arial"/>
          <w:szCs w:val="20"/>
        </w:rPr>
        <w:t xml:space="preserve"> would need to be supported by the ECP.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.</w:t>
      </w:r>
    </w:p>
    <w:p w:rsidR="004F4EEC" w:rsidRDefault="004F4EEC">
      <w:pPr>
        <w:rPr>
          <w:rFonts w:cs="Arial"/>
          <w:szCs w:val="20"/>
        </w:rPr>
      </w:pPr>
    </w:p>
    <w:p w:rsidR="004F4EEC" w:rsidRDefault="004F4EEC"/>
    <w:p w:rsidR="007917DC" w:rsidRDefault="00497A14" w:rsidP="00522F09">
      <w:pPr>
        <w:pStyle w:val="Heading2"/>
      </w:pPr>
      <w:bookmarkStart w:id="16" w:name="_Toc402447011"/>
      <w:r w:rsidRPr="00B9479B">
        <w:t>CCSYSv2-TMR-REQ-016804/A-</w:t>
      </w:r>
      <w:proofErr w:type="spellStart"/>
      <w:r w:rsidRPr="00B9479B">
        <w:t>T_CC_display_update</w:t>
      </w:r>
      <w:proofErr w:type="spellEnd"/>
      <w:r w:rsidRPr="00B9479B">
        <w:t xml:space="preserve"> (TcSE ROIN-200263-1)</w:t>
      </w:r>
      <w:bookmarkEnd w:id="16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T_CC_display_update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 w:val="14"/>
              </w:rPr>
              <w:t xml:space="preserve">Maximum time allowed from the time the CC Server receives a </w:t>
            </w:r>
            <w:r>
              <w:rPr>
                <w:rStyle w:val="spelle"/>
                <w:rFonts w:cs="Arial"/>
                <w:sz w:val="14"/>
              </w:rPr>
              <w:t>Climate</w:t>
            </w:r>
            <w:r>
              <w:rPr>
                <w:rFonts w:cs="Arial"/>
                <w:sz w:val="14"/>
              </w:rPr>
              <w:t xml:space="preserve"> message with an update until the new climate status is updated on the display (HMI Output).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17" w:name="_Toc402447012"/>
      <w:r w:rsidRPr="00B9479B">
        <w:t>CCSYSv2-TMR-REQ-016805/A-</w:t>
      </w:r>
      <w:proofErr w:type="spellStart"/>
      <w:r w:rsidRPr="00B9479B">
        <w:t>T_indicator</w:t>
      </w:r>
      <w:proofErr w:type="spellEnd"/>
      <w:r w:rsidRPr="00B9479B">
        <w:t xml:space="preserve"> (TcSE ROIN-200264-1)</w:t>
      </w:r>
      <w:bookmarkEnd w:id="17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T_indicator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 w:val="14"/>
                <w:szCs w:val="14"/>
              </w:rPr>
              <w:t xml:space="preserve">Maximum time allowed from when the Bezel module receives a CAN request to illuminate an Indicator until the actual </w:t>
            </w:r>
            <w:r>
              <w:rPr>
                <w:rFonts w:cs="Arial"/>
                <w:sz w:val="14"/>
                <w:szCs w:val="14"/>
              </w:rPr>
              <w:t>indicator is illuminated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18" w:name="_Toc402447013"/>
      <w:r w:rsidRPr="00B9479B">
        <w:t>CCSYSv2-TMR-REQ-016806/A-T_CC_RSP (TcSE ROIN-200265-2)</w:t>
      </w:r>
      <w:bookmarkEnd w:id="18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 w:rsidRPr="00DF054A">
              <w:rPr>
                <w:rFonts w:cs="Arial"/>
                <w:sz w:val="14"/>
                <w:szCs w:val="14"/>
              </w:rPr>
              <w:t>T_CC_RSP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 w:val="14"/>
                <w:szCs w:val="14"/>
              </w:rPr>
              <w:t xml:space="preserve">Maximum time allowed from when the Climate Server  receives the </w:t>
            </w:r>
            <w:r>
              <w:rPr>
                <w:rStyle w:val="msoins0"/>
                <w:rFonts w:cs="Arial"/>
                <w:sz w:val="14"/>
                <w:szCs w:val="14"/>
              </w:rPr>
              <w:t>Climate Request</w:t>
            </w:r>
            <w:r>
              <w:rPr>
                <w:rFonts w:cs="Arial"/>
                <w:sz w:val="14"/>
                <w:szCs w:val="14"/>
              </w:rPr>
              <w:t xml:space="preserve"> message until the </w:t>
            </w:r>
            <w:proofErr w:type="spellStart"/>
            <w:r>
              <w:rPr>
                <w:rStyle w:val="spelle"/>
                <w:rFonts w:cs="Arial"/>
                <w:sz w:val="14"/>
                <w:szCs w:val="14"/>
              </w:rPr>
              <w:t>ClimateControl_ST</w:t>
            </w:r>
            <w:proofErr w:type="spellEnd"/>
            <w:r>
              <w:rPr>
                <w:rStyle w:val="spelle"/>
                <w:rFonts w:cs="Arial"/>
                <w:sz w:val="14"/>
                <w:szCs w:val="14"/>
              </w:rPr>
              <w:t xml:space="preserve"> </w:t>
            </w:r>
            <w:r>
              <w:rPr>
                <w:rFonts w:cs="Arial"/>
                <w:sz w:val="14"/>
                <w:szCs w:val="14"/>
              </w:rPr>
              <w:t>message is updated and put on the CAN bus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19" w:name="_Toc402447014"/>
      <w:r w:rsidRPr="00B9479B">
        <w:t>CCSYSv2-TMR-REQ-016807/A-</w:t>
      </w:r>
      <w:proofErr w:type="spellStart"/>
      <w:r w:rsidRPr="00B9479B">
        <w:t>T_Button_Translate</w:t>
      </w:r>
      <w:proofErr w:type="spellEnd"/>
      <w:r w:rsidRPr="00B9479B">
        <w:t xml:space="preserve"> (TcSE ROIN-200266-1)</w:t>
      </w:r>
      <w:bookmarkEnd w:id="19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T_Button_Translate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 w:val="14"/>
                <w:szCs w:val="14"/>
              </w:rPr>
              <w:t xml:space="preserve">Maximum time allowed from when Remote Climate Settings Client receives the Steering Wheel Button Press message until the </w:t>
            </w:r>
            <w:proofErr w:type="spellStart"/>
            <w:r>
              <w:rPr>
                <w:rFonts w:cs="Arial"/>
                <w:sz w:val="14"/>
                <w:szCs w:val="14"/>
              </w:rPr>
              <w:t>RemoteCC_RQ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message is sent on the CAN bus.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20" w:name="_Toc402447015"/>
      <w:r w:rsidRPr="00B9479B">
        <w:t>CCSYSv2-TMR-REQ-016808/A-</w:t>
      </w:r>
      <w:proofErr w:type="spellStart"/>
      <w:r w:rsidRPr="00B9479B">
        <w:t>T_MFD_Reaction_Time</w:t>
      </w:r>
      <w:proofErr w:type="spellEnd"/>
      <w:r w:rsidRPr="00B9479B">
        <w:t xml:space="preserve"> (TcSE </w:t>
      </w:r>
      <w:r w:rsidRPr="00B9479B">
        <w:t>ROIN-200267-1)</w:t>
      </w:r>
      <w:bookmarkEnd w:id="20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T_MFD_Reaction_Time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 w:val="14"/>
                <w:szCs w:val="14"/>
              </w:rPr>
              <w:t xml:space="preserve">The maximum time from when a soft button is pressed until the </w:t>
            </w:r>
            <w:proofErr w:type="spellStart"/>
            <w:r>
              <w:rPr>
                <w:rFonts w:cs="Arial"/>
                <w:sz w:val="14"/>
                <w:szCs w:val="14"/>
              </w:rPr>
              <w:t>SoftButtonVRCC_RQ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message is put on the Info-CAN bus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21" w:name="_Toc402447016"/>
      <w:r w:rsidRPr="00B9479B">
        <w:t>CCSYSv2-TMR-REQ-016809/A-</w:t>
      </w:r>
      <w:proofErr w:type="spellStart"/>
      <w:r w:rsidRPr="00B9479B">
        <w:t>T_CC_Button</w:t>
      </w:r>
      <w:proofErr w:type="spellEnd"/>
      <w:r w:rsidRPr="00B9479B">
        <w:t xml:space="preserve"> (TcSE ROIN-200268-1)</w:t>
      </w:r>
      <w:bookmarkEnd w:id="21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T_CC_Button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maximum reaction time from when a bezel push button switch is closed until the </w:t>
            </w:r>
            <w:proofErr w:type="spellStart"/>
            <w:r>
              <w:rPr>
                <w:rStyle w:val="spelle"/>
                <w:rFonts w:cs="Arial"/>
                <w:szCs w:val="20"/>
              </w:rPr>
              <w:t>ClimateControl_ST</w:t>
            </w:r>
            <w:proofErr w:type="spellEnd"/>
            <w:r>
              <w:rPr>
                <w:rFonts w:cs="Arial"/>
                <w:szCs w:val="20"/>
              </w:rPr>
              <w:t xml:space="preserve"> message is updated and put on the CAN bus. 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Note: in case where the ECP just sends climate button </w:t>
            </w:r>
            <w:r>
              <w:rPr>
                <w:rFonts w:cs="Arial"/>
                <w:szCs w:val="20"/>
              </w:rPr>
              <w:lastRenderedPageBreak/>
              <w:t>presses to RCCM/EATC then this timing requirement would apply to those button presses also.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22" w:name="_Toc402447017"/>
      <w:r w:rsidRPr="00B9479B">
        <w:t>CCSYSv2-TMR-REQ-016810/A-</w:t>
      </w:r>
      <w:proofErr w:type="spellStart"/>
      <w:r w:rsidRPr="00B9479B">
        <w:t>T_Indicator_Button_Press</w:t>
      </w:r>
      <w:proofErr w:type="spellEnd"/>
      <w:r w:rsidRPr="00B9479B">
        <w:t xml:space="preserve"> (TcSE ROIN-200269-1)</w:t>
      </w:r>
      <w:bookmarkEnd w:id="22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T_Indicator_Button_Press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maximum reaction time from when bezel push button switch is closed until </w:t>
            </w:r>
            <w:r>
              <w:rPr>
                <w:rFonts w:cs="Arial"/>
                <w:szCs w:val="20"/>
              </w:rPr>
              <w:t>the indicator is illuminated.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7917DC" w:rsidRDefault="00497A14" w:rsidP="00522F09">
      <w:pPr>
        <w:pStyle w:val="Heading2"/>
      </w:pPr>
      <w:bookmarkStart w:id="23" w:name="_Toc402447018"/>
      <w:r w:rsidRPr="00B9479B">
        <w:t>CCSYSv2-TMR-REQ-016758/A-</w:t>
      </w:r>
      <w:proofErr w:type="spellStart"/>
      <w:r w:rsidRPr="00B9479B">
        <w:t>T_Gateway</w:t>
      </w:r>
      <w:proofErr w:type="spellEnd"/>
      <w:r w:rsidRPr="00B9479B">
        <w:t xml:space="preserve"> (TcSE ROIN-200767-1)</w:t>
      </w:r>
      <w:bookmarkEnd w:id="23"/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T_Gateway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delay through the Can Bus Gateway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406F39" w:rsidRDefault="00497A14" w:rsidP="00522F09">
      <w:pPr>
        <w:pStyle w:val="Heading2"/>
      </w:pPr>
      <w:bookmarkStart w:id="24" w:name="_Toc402447019"/>
      <w:r>
        <w:t xml:space="preserve">Note: Gateway is </w:t>
      </w:r>
      <w:r>
        <w:t xml:space="preserve">assumed to be a frame gateway.  If it is not a frame gateway </w:t>
      </w:r>
      <w:proofErr w:type="spellStart"/>
      <w:r>
        <w:t>T_Gateway</w:t>
      </w:r>
      <w:proofErr w:type="spellEnd"/>
      <w:r>
        <w:t xml:space="preserve"> is 10.0 </w:t>
      </w:r>
      <w:proofErr w:type="spellStart"/>
      <w:r>
        <w:t>mS</w:t>
      </w:r>
      <w:bookmarkEnd w:id="24"/>
      <w:proofErr w:type="spellEnd"/>
    </w:p>
    <w:p w:rsidR="00406F39" w:rsidRDefault="00497A14" w:rsidP="00522F09">
      <w:pPr>
        <w:pStyle w:val="Heading1"/>
      </w:pPr>
      <w:bookmarkStart w:id="25" w:name="_Toc402447020"/>
      <w:r>
        <w:lastRenderedPageBreak/>
        <w:t>Functional Definition</w:t>
      </w:r>
      <w:bookmarkEnd w:id="25"/>
    </w:p>
    <w:p w:rsidR="00406F39" w:rsidRDefault="00497A14" w:rsidP="00522F09">
      <w:pPr>
        <w:pStyle w:val="Heading2"/>
      </w:pPr>
      <w:bookmarkStart w:id="26" w:name="_Toc402447021"/>
      <w:r w:rsidRPr="00B9479B">
        <w:t>CCSYSv2-FUN-REQ-016741/A-Bezel Push Button Climate Control Interface (TcSE ROIN-200282-1)</w:t>
      </w:r>
      <w:bookmarkEnd w:id="26"/>
    </w:p>
    <w:p w:rsidR="00406F39" w:rsidRDefault="00497A14" w:rsidP="00522F09">
      <w:pPr>
        <w:pStyle w:val="Heading3"/>
      </w:pPr>
      <w:bookmarkStart w:id="27" w:name="_Toc402447022"/>
      <w:r>
        <w:t>Requirements</w:t>
      </w:r>
      <w:bookmarkEnd w:id="27"/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CCSYSv2-SR-REQ-016742/A-Illuminate CC Indicator within 80 msec of an CC Bezel Button Press Event (TcSE ROIN-200320-1)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_Indicator_ButtonPress</w:t>
      </w:r>
      <w:proofErr w:type="spellEnd"/>
      <w:r>
        <w:rPr>
          <w:rFonts w:cs="Arial"/>
          <w:szCs w:val="20"/>
        </w:rPr>
        <w:t xml:space="preserve"> from a Bezel Climate Control button press event the </w:t>
      </w:r>
      <w:proofErr w:type="gramStart"/>
      <w:r>
        <w:rPr>
          <w:rFonts w:cs="Arial"/>
          <w:szCs w:val="20"/>
        </w:rPr>
        <w:t>corresponding  indicator</w:t>
      </w:r>
      <w:proofErr w:type="gramEnd"/>
      <w:r>
        <w:rPr>
          <w:rFonts w:cs="Arial"/>
          <w:szCs w:val="20"/>
        </w:rPr>
        <w:t xml:space="preserve"> shall be illuminated (if button press is applicable to an indicator).</w:t>
      </w:r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CCSYSv2-SR-REQ-016743/A-Update Center Stack and Remote (if applicable) Climate Control displays within 130 msec of a CC Bezel Button Press Event (TcSE ROIN-200321-1)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_CC_Button</w:t>
      </w:r>
      <w:proofErr w:type="spellEnd"/>
      <w:r>
        <w:rPr>
          <w:rFonts w:cs="Arial"/>
          <w:szCs w:val="20"/>
        </w:rPr>
        <w:t xml:space="preserve"> from a Bezel button press event the applicable </w:t>
      </w:r>
      <w:proofErr w:type="spellStart"/>
      <w:r>
        <w:rPr>
          <w:rStyle w:val="spelle"/>
          <w:rFonts w:cs="Arial"/>
          <w:szCs w:val="20"/>
        </w:rPr>
        <w:t>ClimateControl_ST</w:t>
      </w:r>
      <w:proofErr w:type="spellEnd"/>
      <w:r>
        <w:rPr>
          <w:rFonts w:cs="Arial"/>
          <w:szCs w:val="20"/>
        </w:rPr>
        <w:t xml:space="preserve"> mess</w:t>
      </w:r>
      <w:r>
        <w:rPr>
          <w:rFonts w:cs="Arial"/>
          <w:szCs w:val="20"/>
        </w:rPr>
        <w:t xml:space="preserve">age shall be sent to the Climate Settings Client from the Climate Server.  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_CC_display_update</w:t>
      </w:r>
      <w:proofErr w:type="spellEnd"/>
      <w:r>
        <w:rPr>
          <w:rFonts w:cs="Arial"/>
          <w:szCs w:val="20"/>
        </w:rPr>
        <w:t xml:space="preserve"> of the Climate Settings Client(s) receiving the applicable </w:t>
      </w:r>
      <w:proofErr w:type="spellStart"/>
      <w:r>
        <w:rPr>
          <w:rStyle w:val="spelle"/>
          <w:rFonts w:cs="Arial"/>
          <w:szCs w:val="20"/>
        </w:rPr>
        <w:t>ClimateControl_ST</w:t>
      </w:r>
      <w:proofErr w:type="spellEnd"/>
      <w:r>
        <w:rPr>
          <w:rFonts w:cs="Arial"/>
          <w:szCs w:val="20"/>
        </w:rPr>
        <w:t xml:space="preserve"> message the Center Stack and </w:t>
      </w:r>
      <w:proofErr w:type="gramStart"/>
      <w:r>
        <w:rPr>
          <w:rFonts w:cs="Arial"/>
          <w:szCs w:val="20"/>
        </w:rPr>
        <w:t>Remote</w:t>
      </w:r>
      <w:proofErr w:type="gramEnd"/>
      <w:r>
        <w:rPr>
          <w:rFonts w:cs="Arial"/>
          <w:szCs w:val="20"/>
        </w:rPr>
        <w:t xml:space="preserve"> (if applicable) Climate Control displays </w:t>
      </w:r>
      <w:r>
        <w:rPr>
          <w:rFonts w:cs="Arial"/>
          <w:szCs w:val="20"/>
        </w:rPr>
        <w:t>shall be updated.</w:t>
      </w:r>
    </w:p>
    <w:p w:rsidR="00406F39" w:rsidRDefault="00497A14" w:rsidP="00522F09">
      <w:pPr>
        <w:pStyle w:val="Heading3"/>
      </w:pPr>
      <w:bookmarkStart w:id="28" w:name="_Toc402447023"/>
      <w:r>
        <w:t>Sequence Diagrams</w:t>
      </w:r>
      <w:bookmarkEnd w:id="28"/>
    </w:p>
    <w:p w:rsidR="00406F39" w:rsidRDefault="00497A14" w:rsidP="00522F09">
      <w:pPr>
        <w:pStyle w:val="Heading4"/>
      </w:pPr>
      <w:r>
        <w:t>CCSYSv2-SD-REQ-016744/A-</w:t>
      </w:r>
      <w:proofErr w:type="gramStart"/>
      <w:r>
        <w:t>Bezel  Push</w:t>
      </w:r>
      <w:proofErr w:type="gramEnd"/>
      <w:r>
        <w:t xml:space="preserve"> Button Climate Control Sequence Diagram (TcSE ROIN-200115-1)</w:t>
      </w:r>
    </w:p>
    <w:p w:rsidR="00406F39" w:rsidRPr="00760C18" w:rsidRDefault="00497A14" w:rsidP="00522F09">
      <w:pPr>
        <w:pStyle w:val="BoldText"/>
        <w:ind w:left="720"/>
      </w:pPr>
      <w:r w:rsidRPr="00760C18">
        <w:t>Pre-condition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No Climate Control button press event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522F09">
      <w:pPr>
        <w:pStyle w:val="BoldText"/>
        <w:ind w:left="720"/>
      </w:pPr>
      <w:r w:rsidRPr="00760C18">
        <w:t>Post</w:t>
      </w:r>
      <w:r w:rsidRPr="00760C18">
        <w:t>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CC display and/or CC indicator updated.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D006E5">
      <w:pPr>
        <w:pStyle w:val="BoldText"/>
      </w:pPr>
      <w:r w:rsidRPr="00760C18">
        <w:t>Sequence Diagram</w:t>
      </w:r>
    </w:p>
    <w:p w:rsidR="004F4EEC" w:rsidRDefault="00497A14">
      <w:pPr>
        <w:jc w:val="center"/>
        <w:rPr>
          <w:rFonts w:cs="Arial"/>
          <w:color w:val="FF0000"/>
          <w:szCs w:val="20"/>
        </w:rPr>
      </w:pPr>
      <w:r>
        <w:rPr>
          <w:rFonts w:cs="Arial"/>
          <w:noProof/>
          <w:color w:val="FF0000"/>
          <w:szCs w:val="20"/>
        </w:rPr>
        <w:drawing>
          <wp:inline distT="0" distB="0" distL="0" distR="0" wp14:anchorId="40CA3BFA" wp14:editId="296BAB6E">
            <wp:extent cx="54768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EC" w:rsidRDefault="004F4EEC">
      <w:pPr>
        <w:jc w:val="center"/>
        <w:rPr>
          <w:rFonts w:cs="Arial"/>
          <w:szCs w:val="20"/>
        </w:rPr>
      </w:pPr>
    </w:p>
    <w:p w:rsidR="00406F39" w:rsidRDefault="00497A14" w:rsidP="00522F09">
      <w:pPr>
        <w:pStyle w:val="Heading2"/>
      </w:pPr>
      <w:bookmarkStart w:id="29" w:name="_Toc402447024"/>
      <w:r w:rsidRPr="00B9479B">
        <w:lastRenderedPageBreak/>
        <w:t>CCSYSv2-FUN-REQ-016745/A-Soft Button/VR Climate Control Interface (TcSE ROIN-200286-1)</w:t>
      </w:r>
      <w:bookmarkEnd w:id="29"/>
    </w:p>
    <w:p w:rsidR="00406F39" w:rsidRDefault="00497A14" w:rsidP="00522F09">
      <w:pPr>
        <w:pStyle w:val="Heading3"/>
      </w:pPr>
      <w:bookmarkStart w:id="30" w:name="_Toc402447025"/>
      <w:r>
        <w:t>Requirements</w:t>
      </w:r>
      <w:bookmarkEnd w:id="30"/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CCSYSv2-SR-REQ-016746/A-Update the Center Stack and Remote Climate Control displays within 140 msec of a CC Soft Button Press Event (TcSE ROIN-200323-1)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_MFD_Reaction_Time</w:t>
      </w:r>
      <w:proofErr w:type="spellEnd"/>
      <w:r>
        <w:rPr>
          <w:rFonts w:cs="Arial"/>
          <w:szCs w:val="20"/>
        </w:rPr>
        <w:t xml:space="preserve"> from a Climate Control soft button press event the </w:t>
      </w:r>
      <w:proofErr w:type="spellStart"/>
      <w:r>
        <w:rPr>
          <w:rFonts w:cs="Arial"/>
          <w:szCs w:val="20"/>
        </w:rPr>
        <w:t>SoftButtonVRCC_RQ</w:t>
      </w:r>
      <w:proofErr w:type="spellEnd"/>
      <w:r>
        <w:rPr>
          <w:rFonts w:cs="Arial"/>
          <w:szCs w:val="20"/>
        </w:rPr>
        <w:t xml:space="preserve"> message will be sent to the Climate Server from the Climate Settings Client.   Within T</w:t>
      </w:r>
      <w:r>
        <w:rPr>
          <w:rFonts w:cs="Arial"/>
          <w:sz w:val="16"/>
          <w:szCs w:val="16"/>
        </w:rPr>
        <w:t>_CC_</w:t>
      </w:r>
      <w:proofErr w:type="gramStart"/>
      <w:r>
        <w:rPr>
          <w:rFonts w:cs="Arial"/>
          <w:sz w:val="16"/>
          <w:szCs w:val="16"/>
        </w:rPr>
        <w:t>RSP</w:t>
      </w:r>
      <w:r>
        <w:rPr>
          <w:rFonts w:cs="Arial"/>
          <w:szCs w:val="20"/>
        </w:rPr>
        <w:t xml:space="preserve">  of</w:t>
      </w:r>
      <w:proofErr w:type="gramEnd"/>
      <w:r>
        <w:rPr>
          <w:rFonts w:cs="Arial"/>
          <w:szCs w:val="20"/>
        </w:rPr>
        <w:t xml:space="preserve"> the Climate Server receiving the </w:t>
      </w:r>
      <w:proofErr w:type="spellStart"/>
      <w:r>
        <w:rPr>
          <w:rFonts w:cs="Arial"/>
          <w:szCs w:val="20"/>
        </w:rPr>
        <w:t>SoftbuttonVRCC_RQ</w:t>
      </w:r>
      <w:proofErr w:type="spellEnd"/>
      <w:r>
        <w:rPr>
          <w:rFonts w:cs="Arial"/>
          <w:szCs w:val="20"/>
        </w:rPr>
        <w:t xml:space="preserve"> message the Climate Server shall sen</w:t>
      </w:r>
      <w:r>
        <w:rPr>
          <w:rFonts w:cs="Arial"/>
          <w:szCs w:val="20"/>
        </w:rPr>
        <w:t xml:space="preserve">d the HMI Output the applicable </w:t>
      </w:r>
      <w:proofErr w:type="spellStart"/>
      <w:r>
        <w:rPr>
          <w:rStyle w:val="spelle"/>
          <w:rFonts w:cs="Arial"/>
          <w:szCs w:val="20"/>
        </w:rPr>
        <w:t>ClimateControl_ST</w:t>
      </w:r>
      <w:proofErr w:type="spellEnd"/>
      <w:r>
        <w:rPr>
          <w:rStyle w:val="spelle"/>
          <w:rFonts w:cs="Arial"/>
          <w:szCs w:val="20"/>
        </w:rPr>
        <w:t xml:space="preserve"> message</w:t>
      </w:r>
      <w:r>
        <w:rPr>
          <w:rFonts w:cs="Arial"/>
          <w:szCs w:val="20"/>
        </w:rPr>
        <w:t xml:space="preserve">.  Within </w:t>
      </w:r>
      <w:proofErr w:type="spellStart"/>
      <w:r>
        <w:rPr>
          <w:rStyle w:val="spelle"/>
          <w:rFonts w:cs="Arial"/>
          <w:szCs w:val="20"/>
        </w:rPr>
        <w:t>T_CC_display_update</w:t>
      </w:r>
      <w:proofErr w:type="spellEnd"/>
      <w:r>
        <w:rPr>
          <w:rFonts w:cs="Arial"/>
          <w:szCs w:val="20"/>
        </w:rPr>
        <w:t xml:space="preserve"> of the Climate Clients receiving the applicable </w:t>
      </w:r>
      <w:proofErr w:type="spellStart"/>
      <w:r>
        <w:rPr>
          <w:rFonts w:cs="Arial"/>
          <w:szCs w:val="20"/>
        </w:rPr>
        <w:t>ClimateControl_ST</w:t>
      </w:r>
      <w:proofErr w:type="spellEnd"/>
      <w:r>
        <w:rPr>
          <w:rFonts w:cs="Arial"/>
          <w:szCs w:val="20"/>
        </w:rPr>
        <w:t xml:space="preserve"> message the Center stack and remote (if applicable) displays shall be updated.</w:t>
      </w:r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 xml:space="preserve">CCSYSv2-SR-REQ-016747/A-Illuminate CC Indicator within 20 msec of </w:t>
      </w:r>
      <w:proofErr w:type="spellStart"/>
      <w:r w:rsidRPr="00522F09">
        <w:rPr>
          <w:b w:val="0"/>
          <w:u w:val="single"/>
        </w:rPr>
        <w:t>recieving</w:t>
      </w:r>
      <w:proofErr w:type="spellEnd"/>
      <w:r w:rsidRPr="00522F09">
        <w:rPr>
          <w:b w:val="0"/>
          <w:u w:val="single"/>
        </w:rPr>
        <w:t xml:space="preserve"> a </w:t>
      </w:r>
      <w:proofErr w:type="spellStart"/>
      <w:r w:rsidRPr="00522F09">
        <w:rPr>
          <w:b w:val="0"/>
          <w:u w:val="single"/>
        </w:rPr>
        <w:t>SoftButtonVRCC_RQ</w:t>
      </w:r>
      <w:proofErr w:type="spellEnd"/>
      <w:r w:rsidRPr="00522F09">
        <w:rPr>
          <w:b w:val="0"/>
          <w:u w:val="single"/>
        </w:rPr>
        <w:t xml:space="preserve"> message (TcSE ROIN-200322-1)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_Indicator</w:t>
      </w:r>
      <w:proofErr w:type="spellEnd"/>
      <w:r>
        <w:rPr>
          <w:rFonts w:cs="Arial"/>
          <w:szCs w:val="20"/>
        </w:rPr>
        <w:t xml:space="preserve"> of the Climate Server receiving the </w:t>
      </w:r>
      <w:proofErr w:type="spellStart"/>
      <w:r>
        <w:rPr>
          <w:rFonts w:cs="Arial"/>
          <w:szCs w:val="20"/>
        </w:rPr>
        <w:t>SoftButtonVRCC_RQ</w:t>
      </w:r>
      <w:proofErr w:type="spellEnd"/>
      <w:r>
        <w:rPr>
          <w:rFonts w:cs="Arial"/>
          <w:szCs w:val="20"/>
        </w:rPr>
        <w:t xml:space="preserve"> message the applicable Climate Control indicator shall be illuminated.  </w:t>
      </w:r>
    </w:p>
    <w:p w:rsidR="00406F39" w:rsidRDefault="00497A14" w:rsidP="00522F09">
      <w:pPr>
        <w:pStyle w:val="Heading3"/>
      </w:pPr>
      <w:bookmarkStart w:id="31" w:name="_Toc402447026"/>
      <w:r>
        <w:t>Sequence Diagrams</w:t>
      </w:r>
      <w:bookmarkEnd w:id="31"/>
    </w:p>
    <w:p w:rsidR="00406F39" w:rsidRDefault="00497A14" w:rsidP="00522F09">
      <w:pPr>
        <w:pStyle w:val="Heading4"/>
      </w:pPr>
      <w:r>
        <w:t>CCSYSv2-SD-REQ-016748/A-Soft Button/VR Climate Control Sequence Diagram (TcSE ROIN-200212-1)</w:t>
      </w:r>
    </w:p>
    <w:p w:rsidR="00406F39" w:rsidRPr="00760C18" w:rsidRDefault="00497A14" w:rsidP="00522F09">
      <w:pPr>
        <w:pStyle w:val="BoldText"/>
        <w:ind w:left="720"/>
      </w:pPr>
      <w:r w:rsidRPr="00760C18">
        <w:t>Pre-condition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No CC soft button press event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522F09">
      <w:pPr>
        <w:pStyle w:val="BoldText"/>
        <w:ind w:left="720"/>
      </w:pPr>
      <w:r w:rsidRPr="00760C18">
        <w:t>Post-condition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CC display and/or CC indicator updated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D006E5">
      <w:pPr>
        <w:pStyle w:val="BoldText"/>
      </w:pPr>
      <w:r w:rsidRPr="00760C18">
        <w:lastRenderedPageBreak/>
        <w:t>Sequence Diagram</w:t>
      </w:r>
    </w:p>
    <w:p w:rsidR="004F4EEC" w:rsidRDefault="00497A14">
      <w:pPr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5BEC703D" wp14:editId="189AB8CB">
            <wp:extent cx="547687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EC" w:rsidRDefault="004F4EEC">
      <w:pPr>
        <w:rPr>
          <w:rFonts w:cs="Arial"/>
          <w:szCs w:val="20"/>
        </w:rPr>
      </w:pPr>
    </w:p>
    <w:p w:rsidR="00406F39" w:rsidRDefault="00497A14" w:rsidP="00522F09">
      <w:pPr>
        <w:pStyle w:val="Heading2"/>
      </w:pPr>
      <w:bookmarkStart w:id="32" w:name="_Toc402447027"/>
      <w:r w:rsidRPr="00B9479B">
        <w:t>CCSYSv2-FUN-REQ-016749/A-Steering Wheel Buttons Climate Contro</w:t>
      </w:r>
      <w:r w:rsidRPr="00B9479B">
        <w:t>l Interface (TcSE ROIN-200289-1)</w:t>
      </w:r>
      <w:bookmarkEnd w:id="32"/>
    </w:p>
    <w:p w:rsidR="00406F39" w:rsidRDefault="00497A14" w:rsidP="00522F09">
      <w:pPr>
        <w:pStyle w:val="Heading3"/>
      </w:pPr>
      <w:bookmarkStart w:id="33" w:name="_Toc402447028"/>
      <w:r>
        <w:t>Requirements</w:t>
      </w:r>
      <w:bookmarkEnd w:id="33"/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CCSYSv2-SR-REQ-016750/A-Update Remote Climate Control display within 120 msec of a Remote Climate Control Button Press Event (TcSE ROIN-200324-1)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Within T</w:t>
      </w:r>
      <w:r>
        <w:rPr>
          <w:rFonts w:cs="Arial"/>
          <w:sz w:val="16"/>
          <w:szCs w:val="16"/>
        </w:rPr>
        <w:t xml:space="preserve">_ </w:t>
      </w:r>
      <w:proofErr w:type="spellStart"/>
      <w:r>
        <w:rPr>
          <w:rStyle w:val="spelle"/>
          <w:rFonts w:cs="Arial"/>
          <w:sz w:val="16"/>
          <w:szCs w:val="16"/>
        </w:rPr>
        <w:t>Reaction_Time</w:t>
      </w:r>
      <w:proofErr w:type="spellEnd"/>
      <w:r>
        <w:rPr>
          <w:rFonts w:cs="Arial"/>
          <w:szCs w:val="20"/>
        </w:rPr>
        <w:t xml:space="preserve"> of a climate control steering wheel button press event the </w:t>
      </w:r>
      <w:proofErr w:type="spellStart"/>
      <w:r>
        <w:rPr>
          <w:rStyle w:val="spelle"/>
          <w:rFonts w:cs="Arial"/>
          <w:szCs w:val="20"/>
        </w:rPr>
        <w:t>SteeringWheelControl_RQ</w:t>
      </w:r>
      <w:proofErr w:type="spellEnd"/>
      <w:r>
        <w:rPr>
          <w:rStyle w:val="spelle"/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message will be sent to the Remote Climate Settings Client.   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_CC_display_update</w:t>
      </w:r>
      <w:proofErr w:type="spellEnd"/>
      <w:r>
        <w:rPr>
          <w:rFonts w:cs="Arial"/>
          <w:szCs w:val="20"/>
        </w:rPr>
        <w:t xml:space="preserve"> of the Remote Climate Settings Client receiving the </w:t>
      </w:r>
      <w:proofErr w:type="spellStart"/>
      <w:r>
        <w:rPr>
          <w:rStyle w:val="spelle"/>
          <w:rFonts w:cs="Arial"/>
          <w:szCs w:val="20"/>
        </w:rPr>
        <w:t>SteeringWheelControl_RQ</w:t>
      </w:r>
      <w:proofErr w:type="spellEnd"/>
      <w:r>
        <w:rPr>
          <w:rFonts w:cs="Arial"/>
          <w:szCs w:val="20"/>
        </w:rPr>
        <w:t xml:space="preserve"> message the Remote Climate Settings Client shall update the remote CC display. 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_Button_Translate</w:t>
      </w:r>
      <w:proofErr w:type="spellEnd"/>
      <w:r>
        <w:rPr>
          <w:rFonts w:cs="Arial"/>
          <w:szCs w:val="20"/>
        </w:rPr>
        <w:t xml:space="preserve"> of the Remote Climate Settings Client receiving the </w:t>
      </w:r>
      <w:proofErr w:type="spellStart"/>
      <w:r>
        <w:rPr>
          <w:rStyle w:val="spelle"/>
          <w:rFonts w:cs="Arial"/>
          <w:szCs w:val="20"/>
        </w:rPr>
        <w:t>SteeringWheelControl_R</w:t>
      </w:r>
      <w:r>
        <w:rPr>
          <w:rStyle w:val="spelle"/>
          <w:rFonts w:cs="Arial"/>
          <w:szCs w:val="20"/>
        </w:rPr>
        <w:t>Q</w:t>
      </w:r>
      <w:proofErr w:type="spellEnd"/>
      <w:r>
        <w:rPr>
          <w:rFonts w:cs="Arial"/>
          <w:szCs w:val="20"/>
        </w:rPr>
        <w:t xml:space="preserve"> the Remote Climate Settings Client shall transmit the </w:t>
      </w:r>
      <w:proofErr w:type="spellStart"/>
      <w:r>
        <w:rPr>
          <w:rFonts w:cs="Arial"/>
          <w:szCs w:val="20"/>
        </w:rPr>
        <w:t>Remote</w:t>
      </w:r>
      <w:r>
        <w:rPr>
          <w:rStyle w:val="spelle"/>
          <w:rFonts w:cs="Arial"/>
          <w:szCs w:val="20"/>
        </w:rPr>
        <w:t>CC_RQ</w:t>
      </w:r>
      <w:proofErr w:type="spellEnd"/>
      <w:r>
        <w:rPr>
          <w:rFonts w:cs="Arial"/>
          <w:szCs w:val="20"/>
        </w:rPr>
        <w:t xml:space="preserve"> message.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rPr>
          <w:rFonts w:cs="Arial"/>
          <w:szCs w:val="20"/>
        </w:rPr>
      </w:pPr>
      <w:ins w:id="34" w:author="jmyslin2" w:date="2011-08-11T09:26:00Z">
        <w:r>
          <w:rPr>
            <w:rStyle w:val="msoins1"/>
            <w:rFonts w:cs="Arial"/>
            <w:szCs w:val="20"/>
          </w:rPr>
          <w:t xml:space="preserve">After the Remote Climate Settings Client updates the remote CC display it shall disregard any new </w:t>
        </w:r>
        <w:proofErr w:type="spellStart"/>
        <w:r>
          <w:rPr>
            <w:rStyle w:val="msoins1"/>
            <w:rFonts w:cs="Arial"/>
            <w:szCs w:val="20"/>
          </w:rPr>
          <w:t>ClimateControl_ST</w:t>
        </w:r>
        <w:proofErr w:type="spellEnd"/>
        <w:r>
          <w:rPr>
            <w:rStyle w:val="msoins1"/>
            <w:rFonts w:cs="Arial"/>
            <w:szCs w:val="20"/>
          </w:rPr>
          <w:t xml:space="preserve"> signals for updating the remote CC display for the next 150 ms</w:t>
        </w:r>
        <w:r>
          <w:rPr>
            <w:rStyle w:val="msoins1"/>
            <w:rFonts w:cs="Arial"/>
            <w:szCs w:val="20"/>
          </w:rPr>
          <w:t xml:space="preserve">ec.  After 150 msec the Remote Climate Settings Client shall look at any new </w:t>
        </w:r>
        <w:proofErr w:type="spellStart"/>
        <w:r>
          <w:rPr>
            <w:rStyle w:val="msoins1"/>
            <w:rFonts w:cs="Arial"/>
            <w:szCs w:val="20"/>
          </w:rPr>
          <w:t>ClimateControl_St</w:t>
        </w:r>
        <w:proofErr w:type="spellEnd"/>
        <w:r>
          <w:rPr>
            <w:rStyle w:val="msoins1"/>
            <w:rFonts w:cs="Arial"/>
            <w:szCs w:val="20"/>
          </w:rPr>
          <w:t xml:space="preserve"> signals to update the remote CC display.</w:t>
        </w:r>
      </w:ins>
      <w:r>
        <w:rPr>
          <w:rFonts w:cs="Arial"/>
          <w:szCs w:val="20"/>
        </w:rPr>
        <w:t xml:space="preserve">  This is to avoid race conditions with the Remote Climate Settings Client displaying old data on the remote CC display f</w:t>
      </w:r>
      <w:r>
        <w:rPr>
          <w:rFonts w:cs="Arial"/>
          <w:szCs w:val="20"/>
        </w:rPr>
        <w:t xml:space="preserve">rom the periodic </w:t>
      </w:r>
      <w:proofErr w:type="spellStart"/>
      <w:r>
        <w:rPr>
          <w:rStyle w:val="spelle"/>
          <w:rFonts w:cs="Arial"/>
          <w:szCs w:val="20"/>
        </w:rPr>
        <w:t>ClimateControl_</w:t>
      </w:r>
      <w:r>
        <w:rPr>
          <w:rFonts w:cs="Arial"/>
          <w:szCs w:val="20"/>
        </w:rPr>
        <w:t>St</w:t>
      </w:r>
      <w:proofErr w:type="spellEnd"/>
      <w:r>
        <w:rPr>
          <w:rFonts w:cs="Arial"/>
          <w:szCs w:val="20"/>
        </w:rPr>
        <w:t xml:space="preserve"> </w:t>
      </w:r>
      <w:r>
        <w:rPr>
          <w:rStyle w:val="spelle"/>
          <w:rFonts w:cs="Arial"/>
          <w:szCs w:val="20"/>
        </w:rPr>
        <w:t>signal</w:t>
      </w:r>
      <w:r>
        <w:rPr>
          <w:rFonts w:cs="Arial"/>
          <w:szCs w:val="20"/>
        </w:rPr>
        <w:t xml:space="preserve"> before the Climate Settings Server has updated the </w:t>
      </w:r>
      <w:proofErr w:type="spellStart"/>
      <w:r>
        <w:rPr>
          <w:rFonts w:cs="Arial"/>
          <w:szCs w:val="20"/>
        </w:rPr>
        <w:t>ClimateControl_St</w:t>
      </w:r>
      <w:proofErr w:type="spellEnd"/>
      <w:r>
        <w:rPr>
          <w:rFonts w:cs="Arial"/>
          <w:szCs w:val="20"/>
        </w:rPr>
        <w:t xml:space="preserve"> signal.</w:t>
      </w:r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 xml:space="preserve">CCSYSv2-SR-REQ-016751/A-Illuminate Appropriate Climate Control Indicator within 22 msec of a receiving a </w:t>
      </w:r>
      <w:proofErr w:type="spellStart"/>
      <w:r w:rsidRPr="00522F09">
        <w:rPr>
          <w:b w:val="0"/>
          <w:u w:val="single"/>
        </w:rPr>
        <w:t>RemoteCC_RQ</w:t>
      </w:r>
      <w:proofErr w:type="spellEnd"/>
      <w:r w:rsidRPr="00522F09">
        <w:rPr>
          <w:b w:val="0"/>
          <w:u w:val="single"/>
        </w:rPr>
        <w:t xml:space="preserve"> message (TcSE ROIN-200325-2)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_Indicator</w:t>
      </w:r>
      <w:proofErr w:type="spellEnd"/>
      <w:r>
        <w:rPr>
          <w:rFonts w:cs="Arial"/>
          <w:szCs w:val="20"/>
        </w:rPr>
        <w:t xml:space="preserve"> of the Climate Server receiving the </w:t>
      </w:r>
      <w:proofErr w:type="spellStart"/>
      <w:r>
        <w:rPr>
          <w:rFonts w:cs="Arial"/>
          <w:szCs w:val="20"/>
        </w:rPr>
        <w:t>Remote</w:t>
      </w:r>
      <w:r>
        <w:rPr>
          <w:rStyle w:val="spelle"/>
          <w:rFonts w:cs="Arial"/>
          <w:szCs w:val="20"/>
        </w:rPr>
        <w:t>CC_RQ</w:t>
      </w:r>
      <w:proofErr w:type="spellEnd"/>
      <w:r>
        <w:rPr>
          <w:rFonts w:cs="Arial"/>
          <w:szCs w:val="20"/>
        </w:rPr>
        <w:t xml:space="preserve"> message the applicable Climate Control indicator shall be illuminated.  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numPr>
          <w:ins w:id="35" w:author="jmyslin2" w:date="2011-11-07T15:56:00Z"/>
        </w:numPr>
        <w:rPr>
          <w:ins w:id="36" w:author="jmyslin2" w:date="2011-11-07T15:56:00Z"/>
          <w:rStyle w:val="msoins0"/>
        </w:rPr>
      </w:pPr>
      <w:ins w:id="37" w:author="jmyslin2" w:date="2011-11-07T15:56:00Z">
        <w:r>
          <w:rPr>
            <w:rStyle w:val="msoins0"/>
            <w:rFonts w:cs="Arial"/>
            <w:szCs w:val="20"/>
          </w:rPr>
          <w:lastRenderedPageBreak/>
          <w:t xml:space="preserve">Within </w:t>
        </w:r>
        <w:r>
          <w:rPr>
            <w:rStyle w:val="spelle"/>
            <w:rFonts w:cs="Arial"/>
            <w:szCs w:val="20"/>
          </w:rPr>
          <w:t xml:space="preserve">T_CC_RSP of the Climate Server receiving the </w:t>
        </w:r>
        <w:proofErr w:type="spellStart"/>
        <w:r>
          <w:rPr>
            <w:rStyle w:val="spelle"/>
            <w:rFonts w:cs="Arial"/>
            <w:szCs w:val="20"/>
          </w:rPr>
          <w:t>RemoteCC_RQ</w:t>
        </w:r>
        <w:proofErr w:type="spellEnd"/>
        <w:r>
          <w:rPr>
            <w:rStyle w:val="spelle"/>
            <w:rFonts w:cs="Arial"/>
            <w:szCs w:val="20"/>
          </w:rPr>
          <w:t xml:space="preserve"> message the Climate Server shall respond with the updated </w:t>
        </w:r>
        <w:proofErr w:type="spellStart"/>
        <w:r>
          <w:rPr>
            <w:rStyle w:val="spelle"/>
            <w:rFonts w:cs="Arial"/>
            <w:szCs w:val="20"/>
          </w:rPr>
          <w:t>ClimateControl_ST</w:t>
        </w:r>
        <w:proofErr w:type="spellEnd"/>
        <w:r>
          <w:rPr>
            <w:rStyle w:val="spelle"/>
            <w:rFonts w:cs="Arial"/>
            <w:szCs w:val="20"/>
          </w:rPr>
          <w:t xml:space="preserve"> message</w:t>
        </w:r>
      </w:ins>
    </w:p>
    <w:p w:rsidR="004F4EEC" w:rsidRDefault="004F4EEC"/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 xml:space="preserve">CCSYSv2-SR-REQ-016752/A-Update Center Stack display within 50 msec of receiving a </w:t>
      </w:r>
      <w:proofErr w:type="spellStart"/>
      <w:r w:rsidRPr="00522F09">
        <w:rPr>
          <w:b w:val="0"/>
          <w:u w:val="single"/>
        </w:rPr>
        <w:t>RemoteCC_RQ</w:t>
      </w:r>
      <w:proofErr w:type="spellEnd"/>
      <w:r w:rsidRPr="00522F09">
        <w:rPr>
          <w:b w:val="0"/>
          <w:u w:val="single"/>
        </w:rPr>
        <w:t xml:space="preserve"> message from the remote climate client (TcSE ROIN-200326-1)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Within </w:t>
      </w:r>
      <w:proofErr w:type="spellStart"/>
      <w:r>
        <w:rPr>
          <w:rStyle w:val="spelle"/>
          <w:rFonts w:cs="Arial"/>
          <w:szCs w:val="20"/>
        </w:rPr>
        <w:t>T</w:t>
      </w:r>
      <w:r>
        <w:rPr>
          <w:rStyle w:val="spelle"/>
          <w:rFonts w:cs="Arial"/>
          <w:sz w:val="16"/>
          <w:szCs w:val="16"/>
        </w:rPr>
        <w:t>_CC_display_update</w:t>
      </w:r>
      <w:proofErr w:type="spellEnd"/>
      <w:r>
        <w:rPr>
          <w:rFonts w:cs="Arial"/>
          <w:szCs w:val="20"/>
        </w:rPr>
        <w:t xml:space="preserve"> of the Climate Settings Client receiving the </w:t>
      </w:r>
      <w:proofErr w:type="spellStart"/>
      <w:r>
        <w:rPr>
          <w:rFonts w:cs="Arial"/>
          <w:szCs w:val="20"/>
        </w:rPr>
        <w:t>Remote</w:t>
      </w:r>
      <w:r>
        <w:rPr>
          <w:rStyle w:val="spelle"/>
          <w:rFonts w:cs="Arial"/>
          <w:szCs w:val="20"/>
        </w:rPr>
        <w:t>CC_RQ</w:t>
      </w:r>
      <w:proofErr w:type="spellEnd"/>
      <w:r>
        <w:rPr>
          <w:rFonts w:cs="Arial"/>
          <w:szCs w:val="20"/>
        </w:rPr>
        <w:t xml:space="preserve"> message the </w:t>
      </w:r>
      <w:proofErr w:type="spellStart"/>
      <w:r>
        <w:rPr>
          <w:rFonts w:cs="Arial"/>
          <w:szCs w:val="20"/>
        </w:rPr>
        <w:t>Centerstack</w:t>
      </w:r>
      <w:proofErr w:type="spellEnd"/>
      <w:r>
        <w:rPr>
          <w:rFonts w:cs="Arial"/>
          <w:szCs w:val="20"/>
        </w:rPr>
        <w:t xml:space="preserve"> d</w:t>
      </w:r>
      <w:r>
        <w:rPr>
          <w:rFonts w:cs="Arial"/>
          <w:szCs w:val="20"/>
        </w:rPr>
        <w:t xml:space="preserve">isplay shall be updated.  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rPr>
          <w:rFonts w:cs="Arial"/>
          <w:szCs w:val="20"/>
        </w:rPr>
      </w:pPr>
      <w:ins w:id="38" w:author="jmyslin2" w:date="2011-08-11T09:37:00Z">
        <w:r>
          <w:rPr>
            <w:rStyle w:val="msoins0"/>
            <w:rFonts w:cs="Arial"/>
            <w:szCs w:val="20"/>
          </w:rPr>
          <w:t xml:space="preserve">After the Climate Settings Client receives the </w:t>
        </w:r>
        <w:proofErr w:type="spellStart"/>
        <w:r>
          <w:rPr>
            <w:rStyle w:val="msoins0"/>
            <w:rFonts w:cs="Arial"/>
            <w:szCs w:val="20"/>
          </w:rPr>
          <w:t>RemoteCC_Rq</w:t>
        </w:r>
        <w:proofErr w:type="spellEnd"/>
        <w:r>
          <w:rPr>
            <w:rStyle w:val="msoins0"/>
            <w:rFonts w:cs="Arial"/>
            <w:szCs w:val="20"/>
          </w:rPr>
          <w:t xml:space="preserve"> to update the Center Stack display it shall disregard any new </w:t>
        </w:r>
        <w:proofErr w:type="spellStart"/>
        <w:r>
          <w:rPr>
            <w:rStyle w:val="msoins0"/>
            <w:rFonts w:cs="Arial"/>
            <w:szCs w:val="20"/>
          </w:rPr>
          <w:t>ClimateControl_St</w:t>
        </w:r>
        <w:proofErr w:type="spellEnd"/>
        <w:r>
          <w:rPr>
            <w:rStyle w:val="msoins0"/>
            <w:rFonts w:cs="Arial"/>
            <w:szCs w:val="20"/>
          </w:rPr>
          <w:t xml:space="preserve"> signals for updating the Center Stack display for the next 150 msec.  After 150 msec the </w:t>
        </w:r>
        <w:r>
          <w:rPr>
            <w:rStyle w:val="msoins0"/>
            <w:rFonts w:cs="Arial"/>
            <w:szCs w:val="20"/>
          </w:rPr>
          <w:t xml:space="preserve">Climate Settings Client shall look at any new applicable </w:t>
        </w:r>
        <w:proofErr w:type="spellStart"/>
        <w:r>
          <w:rPr>
            <w:rStyle w:val="msoins0"/>
            <w:rFonts w:cs="Arial"/>
            <w:szCs w:val="20"/>
          </w:rPr>
          <w:t>ClimateControl_St</w:t>
        </w:r>
        <w:proofErr w:type="spellEnd"/>
        <w:r>
          <w:rPr>
            <w:rStyle w:val="msoins0"/>
            <w:rFonts w:cs="Arial"/>
            <w:szCs w:val="20"/>
          </w:rPr>
          <w:t xml:space="preserve"> signals to update the </w:t>
        </w:r>
        <w:proofErr w:type="spellStart"/>
        <w:r>
          <w:rPr>
            <w:rStyle w:val="msoins0"/>
            <w:rFonts w:cs="Arial"/>
            <w:szCs w:val="20"/>
          </w:rPr>
          <w:t>Centerstack</w:t>
        </w:r>
        <w:proofErr w:type="spellEnd"/>
        <w:r>
          <w:rPr>
            <w:rStyle w:val="msoins0"/>
            <w:rFonts w:cs="Arial"/>
            <w:szCs w:val="20"/>
          </w:rPr>
          <w:t xml:space="preserve"> display.</w:t>
        </w:r>
      </w:ins>
      <w:r>
        <w:rPr>
          <w:rFonts w:cs="Arial"/>
          <w:szCs w:val="20"/>
        </w:rPr>
        <w:t xml:space="preserve">  This is to avoid race conditions with the Climate Settings Client displaying old data on the </w:t>
      </w:r>
      <w:proofErr w:type="spellStart"/>
      <w:r>
        <w:rPr>
          <w:rFonts w:cs="Arial"/>
          <w:szCs w:val="20"/>
        </w:rPr>
        <w:t>Centerstack</w:t>
      </w:r>
      <w:proofErr w:type="spellEnd"/>
      <w:r>
        <w:rPr>
          <w:rFonts w:cs="Arial"/>
          <w:szCs w:val="20"/>
        </w:rPr>
        <w:t xml:space="preserve"> display from the periodic </w:t>
      </w:r>
      <w:proofErr w:type="spellStart"/>
      <w:r>
        <w:rPr>
          <w:rStyle w:val="spelle"/>
          <w:rFonts w:cs="Arial"/>
          <w:szCs w:val="20"/>
        </w:rPr>
        <w:t>ClimateControl_</w:t>
      </w:r>
      <w:r>
        <w:rPr>
          <w:rFonts w:cs="Arial"/>
          <w:szCs w:val="20"/>
        </w:rPr>
        <w:t>St</w:t>
      </w:r>
      <w:proofErr w:type="spellEnd"/>
      <w:r>
        <w:rPr>
          <w:rFonts w:cs="Arial"/>
          <w:szCs w:val="20"/>
        </w:rPr>
        <w:t xml:space="preserve"> </w:t>
      </w:r>
      <w:r>
        <w:rPr>
          <w:rStyle w:val="spelle"/>
          <w:rFonts w:cs="Arial"/>
          <w:szCs w:val="20"/>
        </w:rPr>
        <w:t>signal</w:t>
      </w:r>
      <w:r>
        <w:rPr>
          <w:rFonts w:cs="Arial"/>
          <w:szCs w:val="20"/>
        </w:rPr>
        <w:t xml:space="preserve"> before the Climate Settings Server has updated the </w:t>
      </w:r>
      <w:proofErr w:type="spellStart"/>
      <w:r>
        <w:rPr>
          <w:rFonts w:cs="Arial"/>
          <w:szCs w:val="20"/>
        </w:rPr>
        <w:t>ClimateControl_St</w:t>
      </w:r>
      <w:proofErr w:type="spellEnd"/>
      <w:r>
        <w:rPr>
          <w:rFonts w:cs="Arial"/>
          <w:szCs w:val="20"/>
        </w:rPr>
        <w:t xml:space="preserve"> signal.</w:t>
      </w:r>
    </w:p>
    <w:p w:rsidR="00406F39" w:rsidRDefault="00497A14" w:rsidP="00522F09">
      <w:pPr>
        <w:pStyle w:val="Heading3"/>
      </w:pPr>
      <w:bookmarkStart w:id="39" w:name="_Toc402447029"/>
      <w:r>
        <w:t>Sequence Diagrams</w:t>
      </w:r>
      <w:bookmarkEnd w:id="39"/>
    </w:p>
    <w:p w:rsidR="00406F39" w:rsidRDefault="00497A14" w:rsidP="00522F09">
      <w:pPr>
        <w:pStyle w:val="Heading4"/>
      </w:pPr>
      <w:r>
        <w:t>CCSYSv2-SD-REQ-016753/A-Steering Wheel Climate Control Sequence Diagram (TcSE ROIN-200216-1)</w:t>
      </w:r>
    </w:p>
    <w:p w:rsidR="00406F39" w:rsidRPr="00760C18" w:rsidRDefault="00497A14" w:rsidP="00522F09">
      <w:pPr>
        <w:pStyle w:val="BoldText"/>
        <w:ind w:left="720"/>
      </w:pPr>
      <w:r w:rsidRPr="00760C18">
        <w:t>Pre-condition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No Climate Control button press event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522F09">
      <w:pPr>
        <w:pStyle w:val="BoldText"/>
        <w:ind w:left="720"/>
      </w:pPr>
      <w:r w:rsidRPr="00760C18">
        <w:t>Post-condition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CC display and/or CC indicator updated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D006E5">
      <w:pPr>
        <w:pStyle w:val="BoldText"/>
      </w:pPr>
      <w:r w:rsidRPr="00760C18">
        <w:t>Sequence Diagram</w:t>
      </w:r>
    </w:p>
    <w:p w:rsidR="004F4EEC" w:rsidRDefault="00497A14">
      <w:pPr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 wp14:anchorId="5531D314" wp14:editId="737B948F">
            <wp:extent cx="54768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EC" w:rsidRDefault="004F4EEC">
      <w:pPr>
        <w:jc w:val="center"/>
        <w:rPr>
          <w:rFonts w:cs="Arial"/>
          <w:szCs w:val="20"/>
        </w:rPr>
      </w:pPr>
    </w:p>
    <w:p w:rsidR="004F4EEC" w:rsidRDefault="004F4EEC">
      <w:pPr>
        <w:jc w:val="center"/>
        <w:rPr>
          <w:rFonts w:cs="Arial"/>
          <w:szCs w:val="20"/>
        </w:rPr>
      </w:pPr>
    </w:p>
    <w:p w:rsidR="004F4EEC" w:rsidRDefault="004F4EEC">
      <w:pPr>
        <w:jc w:val="center"/>
        <w:rPr>
          <w:rFonts w:cs="Arial"/>
          <w:szCs w:val="20"/>
        </w:rPr>
      </w:pPr>
    </w:p>
    <w:p w:rsidR="00406F39" w:rsidRDefault="00497A14" w:rsidP="00522F09">
      <w:pPr>
        <w:pStyle w:val="Heading2"/>
      </w:pPr>
      <w:bookmarkStart w:id="40" w:name="_Toc402447030"/>
      <w:r w:rsidRPr="00B9479B">
        <w:lastRenderedPageBreak/>
        <w:t xml:space="preserve">CCSYSv2-FUN-REQ-016739/A-Climate Control Bezel Diagnostics </w:t>
      </w:r>
      <w:r w:rsidRPr="00B9479B">
        <w:t>(TcSE ROIN-200279-1)</w:t>
      </w:r>
      <w:bookmarkEnd w:id="40"/>
    </w:p>
    <w:p w:rsidR="00406F39" w:rsidRDefault="00497A14" w:rsidP="00522F09">
      <w:pPr>
        <w:pStyle w:val="Heading3"/>
      </w:pPr>
      <w:bookmarkStart w:id="41" w:name="_Toc402447031"/>
      <w:r>
        <w:t>Sequence Diagrams</w:t>
      </w:r>
      <w:bookmarkEnd w:id="41"/>
    </w:p>
    <w:p w:rsidR="00406F39" w:rsidRDefault="00497A14" w:rsidP="00522F09">
      <w:pPr>
        <w:pStyle w:val="Heading4"/>
      </w:pPr>
      <w:r>
        <w:t>CCSYSv2-SD-REQ-016740/A-Climate Control Bezel Diagnostics Sequence Diagram (TcSE ROIN-200205-1)</w:t>
      </w:r>
    </w:p>
    <w:p w:rsidR="00406F39" w:rsidRPr="00760C18" w:rsidRDefault="00497A14" w:rsidP="00522F09">
      <w:pPr>
        <w:pStyle w:val="BoldText"/>
        <w:ind w:left="720"/>
      </w:pPr>
      <w:r w:rsidRPr="00760C18">
        <w:t>Pre-condition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ab/>
        <w:t>Climate Control diagnostics is not active</w:t>
      </w:r>
    </w:p>
    <w:p w:rsidR="004F4EEC" w:rsidRDefault="004F4EEC"/>
    <w:p w:rsidR="00406F39" w:rsidRPr="00760C18" w:rsidRDefault="00497A14" w:rsidP="00522F09">
      <w:pPr>
        <w:pStyle w:val="BoldText"/>
        <w:ind w:left="720"/>
      </w:pPr>
      <w:r w:rsidRPr="00760C18">
        <w:t>Post-condition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ab/>
        <w:t>Diagnostic mode is exited</w:t>
      </w:r>
    </w:p>
    <w:p w:rsidR="004F4EEC" w:rsidRDefault="004F4EEC"/>
    <w:p w:rsidR="00406F39" w:rsidRPr="00760C18" w:rsidRDefault="00497A14" w:rsidP="00D006E5">
      <w:pPr>
        <w:pStyle w:val="BoldText"/>
      </w:pPr>
      <w:r w:rsidRPr="00760C18">
        <w:t>Sequence Diagram</w:t>
      </w:r>
    </w:p>
    <w:p w:rsidR="004F4EEC" w:rsidRDefault="00497A14">
      <w:pPr>
        <w:jc w:val="center"/>
      </w:pPr>
      <w:r>
        <w:rPr>
          <w:noProof/>
        </w:rPr>
        <w:drawing>
          <wp:inline distT="0" distB="0" distL="0" distR="0" wp14:anchorId="7F0C7E36" wp14:editId="1D52CD0A">
            <wp:extent cx="5476875" cy="461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EC" w:rsidRDefault="004F4EEC">
      <w:pPr>
        <w:jc w:val="center"/>
      </w:pPr>
    </w:p>
    <w:p w:rsidR="004F4EEC" w:rsidRDefault="004F4EEC">
      <w:pPr>
        <w:jc w:val="center"/>
      </w:pPr>
    </w:p>
    <w:p w:rsidR="004F4EEC" w:rsidRDefault="004F4EEC">
      <w:pPr>
        <w:jc w:val="center"/>
      </w:pPr>
    </w:p>
    <w:p w:rsidR="004F4EEC" w:rsidRDefault="004F4EEC">
      <w:pPr>
        <w:jc w:val="center"/>
      </w:pPr>
    </w:p>
    <w:p w:rsidR="00406F39" w:rsidRDefault="00497A14" w:rsidP="00522F09">
      <w:pPr>
        <w:pStyle w:val="Heading2"/>
      </w:pPr>
      <w:bookmarkStart w:id="42" w:name="_Toc402447032"/>
      <w:r w:rsidRPr="00B9479B">
        <w:t>CCSYSv2-FUN-REQ-016754/A-Climate Control Voice Recognition commands and Voice/Phone Blower Limit (TcSE ROIN-200292-1)</w:t>
      </w:r>
      <w:bookmarkEnd w:id="42"/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For details of VR use reference the 'Climate Control Interface Requirements document version X'.</w:t>
      </w:r>
    </w:p>
    <w:p w:rsidR="00406F39" w:rsidRDefault="00497A14" w:rsidP="00522F09">
      <w:pPr>
        <w:pStyle w:val="Heading3"/>
      </w:pPr>
      <w:bookmarkStart w:id="43" w:name="_Toc402447033"/>
      <w:r>
        <w:t>Requirements</w:t>
      </w:r>
      <w:bookmarkEnd w:id="43"/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CCSYSv2-SR-REQ-016755/A-Voice Commands sending Not Pressed after Press (TcSE ROIN-200340-1)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During a VR session voice commands are sent using the </w:t>
      </w:r>
      <w:proofErr w:type="spellStart"/>
      <w:r>
        <w:rPr>
          <w:rStyle w:val="spelle"/>
          <w:rFonts w:cs="Arial"/>
          <w:szCs w:val="20"/>
        </w:rPr>
        <w:t>SoftButtonVRCC_RQ</w:t>
      </w:r>
      <w:proofErr w:type="spellEnd"/>
      <w:r>
        <w:rPr>
          <w:rFonts w:cs="Arial"/>
          <w:szCs w:val="20"/>
        </w:rPr>
        <w:t xml:space="preserve"> command.  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If a pressed command is sent usi</w:t>
      </w:r>
      <w:r>
        <w:rPr>
          <w:rFonts w:cs="Arial"/>
          <w:szCs w:val="20"/>
        </w:rPr>
        <w:t xml:space="preserve">ng VR then the VR Client shall automatically send a </w:t>
      </w:r>
      <w:proofErr w:type="spellStart"/>
      <w:r>
        <w:rPr>
          <w:rStyle w:val="spelle"/>
          <w:rFonts w:cs="Arial"/>
          <w:szCs w:val="20"/>
        </w:rPr>
        <w:t>Not_Pressed</w:t>
      </w:r>
      <w:proofErr w:type="spellEnd"/>
      <w:r>
        <w:rPr>
          <w:rFonts w:cs="Arial"/>
          <w:szCs w:val="20"/>
        </w:rPr>
        <w:t xml:space="preserve"> / </w:t>
      </w:r>
      <w:proofErr w:type="spellStart"/>
      <w:r>
        <w:rPr>
          <w:rStyle w:val="spelle"/>
          <w:rFonts w:cs="Arial"/>
          <w:szCs w:val="20"/>
        </w:rPr>
        <w:t>None_Pressed</w:t>
      </w:r>
      <w:proofErr w:type="spellEnd"/>
      <w:r>
        <w:rPr>
          <w:rFonts w:cs="Arial"/>
          <w:szCs w:val="20"/>
        </w:rPr>
        <w:t xml:space="preserve"> after </w:t>
      </w:r>
      <w:proofErr w:type="spellStart"/>
      <w:r>
        <w:rPr>
          <w:rStyle w:val="spelle"/>
          <w:rFonts w:cs="Arial"/>
          <w:szCs w:val="20"/>
        </w:rPr>
        <w:t>Tvr_np_rsp</w:t>
      </w:r>
      <w:proofErr w:type="spellEnd"/>
      <w:r>
        <w:rPr>
          <w:rFonts w:cs="Arial"/>
          <w:szCs w:val="20"/>
        </w:rPr>
        <w:t xml:space="preserve">. </w:t>
      </w:r>
    </w:p>
    <w:p w:rsidR="007917DC" w:rsidRDefault="00497A14" w:rsidP="00522F09">
      <w:pPr>
        <w:pStyle w:val="Heading4"/>
      </w:pPr>
      <w:r w:rsidRPr="00B9479B">
        <w:t>CCSYSv2-TMR-REQ-016756/A-</w:t>
      </w:r>
      <w:proofErr w:type="spellStart"/>
      <w:r w:rsidRPr="00B9479B">
        <w:t>Tvr_np_rsp</w:t>
      </w:r>
      <w:proofErr w:type="spellEnd"/>
      <w:r w:rsidRPr="00B9479B">
        <w:t xml:space="preserve"> (TcSE ROIN-200341-1)</w:t>
      </w:r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Tvr_np_rsp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For a VR command using a button press message the VR Client shall transmit the '</w:t>
            </w:r>
            <w:proofErr w:type="spellStart"/>
            <w:r>
              <w:rPr>
                <w:rStyle w:val="spelle"/>
                <w:rFonts w:cs="Arial"/>
                <w:szCs w:val="20"/>
              </w:rPr>
              <w:t>Not_Pressed</w:t>
            </w:r>
            <w:proofErr w:type="spellEnd"/>
            <w:r>
              <w:rPr>
                <w:rFonts w:cs="Arial"/>
                <w:szCs w:val="20"/>
              </w:rPr>
              <w:t xml:space="preserve"> / </w:t>
            </w:r>
            <w:proofErr w:type="spellStart"/>
            <w:r>
              <w:rPr>
                <w:rStyle w:val="spelle"/>
                <w:rFonts w:cs="Arial"/>
                <w:szCs w:val="20"/>
              </w:rPr>
              <w:t>None_Pressed</w:t>
            </w:r>
            <w:proofErr w:type="spellEnd"/>
            <w:r>
              <w:rPr>
                <w:rFonts w:cs="Arial"/>
                <w:szCs w:val="20"/>
              </w:rPr>
              <w:t xml:space="preserve">' response within </w:t>
            </w:r>
            <w:proofErr w:type="spellStart"/>
            <w:r>
              <w:rPr>
                <w:rStyle w:val="spelle"/>
                <w:rFonts w:cs="Arial"/>
                <w:szCs w:val="20"/>
              </w:rPr>
              <w:t>Tvr_np_rsp</w:t>
            </w:r>
            <w:proofErr w:type="spellEnd"/>
            <w:r>
              <w:rPr>
                <w:rFonts w:cs="Arial"/>
                <w:szCs w:val="20"/>
              </w:rPr>
              <w:t xml:space="preserve"> +/- 20% from the 'Pressed' status being sent.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CCSYSv2-SR-REQ-016757/A-Automatic or Manual Climate Control Head for Voice Recognition (TcSE ROIN-200360-1)</w:t>
      </w: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>The VR module shall have a configuration setting for type of Climate Control Module (</w:t>
      </w:r>
      <w:proofErr w:type="spellStart"/>
      <w:r>
        <w:rPr>
          <w:rFonts w:cs="Arial"/>
          <w:szCs w:val="20"/>
        </w:rPr>
        <w:t>ex Automatic</w:t>
      </w:r>
      <w:proofErr w:type="spellEnd"/>
      <w:r>
        <w:rPr>
          <w:rFonts w:cs="Arial"/>
          <w:szCs w:val="20"/>
        </w:rPr>
        <w:t xml:space="preserve"> or Manual).</w:t>
      </w:r>
    </w:p>
    <w:p w:rsidR="004F4EEC" w:rsidRDefault="004F4EEC">
      <w:pPr>
        <w:rPr>
          <w:rFonts w:cs="Arial"/>
          <w:szCs w:val="20"/>
        </w:rPr>
      </w:pPr>
    </w:p>
    <w:p w:rsidR="004F4EEC" w:rsidRDefault="00497A14">
      <w:pPr>
        <w:rPr>
          <w:rFonts w:cs="Arial"/>
          <w:szCs w:val="20"/>
        </w:rPr>
      </w:pPr>
      <w:r>
        <w:rPr>
          <w:rFonts w:cs="Arial"/>
          <w:szCs w:val="20"/>
        </w:rPr>
        <w:t xml:space="preserve">Note: The VR interface may have limited or no functionality for the Manual Climate.   </w:t>
      </w:r>
    </w:p>
    <w:p w:rsidR="004F4EEC" w:rsidRDefault="004F4EEC">
      <w:pPr>
        <w:rPr>
          <w:rFonts w:cs="Arial"/>
          <w:szCs w:val="20"/>
        </w:rPr>
      </w:pPr>
    </w:p>
    <w:p w:rsidR="007917DC" w:rsidRDefault="00497A14" w:rsidP="00522F09">
      <w:pPr>
        <w:pStyle w:val="Heading5"/>
      </w:pPr>
      <w:r w:rsidRPr="00B9479B">
        <w:t>CCSYSv2-TMR-REQ-016758/A-</w:t>
      </w:r>
      <w:proofErr w:type="spellStart"/>
      <w:r w:rsidRPr="00B9479B">
        <w:t>T_Gateway</w:t>
      </w:r>
      <w:proofErr w:type="spellEnd"/>
      <w:r w:rsidRPr="00B9479B">
        <w:t xml:space="preserve"> (TcSE ROIN-200767-1)</w:t>
      </w:r>
    </w:p>
    <w:p w:rsidR="0091772B" w:rsidRPr="0091772B" w:rsidRDefault="00497A14" w:rsidP="0091772B">
      <w:pPr>
        <w:rPr>
          <w:sz w:val="14"/>
          <w:szCs w:val="14"/>
        </w:rPr>
      </w:pPr>
    </w:p>
    <w:tbl>
      <w:tblPr>
        <w:tblW w:w="10928" w:type="dxa"/>
        <w:jc w:val="center"/>
        <w:tblInd w:w="-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6"/>
        <w:gridCol w:w="5442"/>
        <w:gridCol w:w="720"/>
        <w:gridCol w:w="720"/>
        <w:gridCol w:w="1080"/>
        <w:gridCol w:w="900"/>
      </w:tblGrid>
      <w:tr w:rsidR="007917DC" w:rsidTr="007917DC">
        <w:trPr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Name</w:t>
            </w:r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Range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</w:tr>
      <w:tr w:rsidR="007917DC" w:rsidTr="007917DC">
        <w:trPr>
          <w:trHeight w:val="557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Pr="00DF054A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proofErr w:type="spellStart"/>
            <w:r w:rsidRPr="00DF054A">
              <w:rPr>
                <w:rFonts w:cs="Arial"/>
                <w:sz w:val="14"/>
                <w:szCs w:val="14"/>
              </w:rPr>
              <w:t>T_Gateway</w:t>
            </w:r>
            <w:proofErr w:type="spellEnd"/>
          </w:p>
        </w:tc>
        <w:tc>
          <w:tcPr>
            <w:tcW w:w="5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delay through the Can Bus Gateway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msec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0-1000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DC" w:rsidRDefault="00497A14">
            <w:pPr>
              <w:spacing w:line="276" w:lineRule="auto"/>
              <w:jc w:val="center"/>
              <w:rPr>
                <w:rFonts w:ascii="Univers" w:eastAsia="Times New Roman" w:hAnsi="Univers"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</w:tr>
    </w:tbl>
    <w:p w:rsidR="00AE06BC" w:rsidRPr="00B01CDD" w:rsidRDefault="00497A14" w:rsidP="00B01CDD">
      <w:pPr>
        <w:rPr>
          <w:sz w:val="14"/>
          <w:szCs w:val="14"/>
        </w:rPr>
      </w:pPr>
    </w:p>
    <w:p w:rsidR="00522F09" w:rsidRPr="00522F09" w:rsidRDefault="00522F09" w:rsidP="00522F09">
      <w:pPr>
        <w:pStyle w:val="Heading4"/>
        <w:rPr>
          <w:b w:val="0"/>
          <w:u w:val="single"/>
        </w:rPr>
      </w:pPr>
      <w:r w:rsidRPr="00522F09">
        <w:rPr>
          <w:b w:val="0"/>
          <w:u w:val="single"/>
        </w:rPr>
        <w:t>CCSYSv2-SR-REQ-016759/B-Voice Blower Limit (TcSE ROIN-200362-2)</w:t>
      </w:r>
    </w:p>
    <w:p w:rsidR="000E6644" w:rsidRDefault="00497A14">
      <w:pPr>
        <w:rPr>
          <w:rFonts w:cs="Arial"/>
        </w:rPr>
      </w:pPr>
      <w:r>
        <w:rPr>
          <w:rFonts w:cs="Arial"/>
        </w:rPr>
        <w:t xml:space="preserve">When a VR session is entered </w:t>
      </w:r>
      <w:ins w:id="44" w:author="jmyslin2" w:date="2013-03-25T14:37:00Z">
        <w:r>
          <w:rPr>
            <w:rFonts w:cs="Arial"/>
          </w:rPr>
          <w:t xml:space="preserve">or a Phone Call </w:t>
        </w:r>
      </w:ins>
      <w:ins w:id="45" w:author="jmyslin2" w:date="2013-03-25T14:43:00Z">
        <w:r>
          <w:rPr>
            <w:rFonts w:cs="Arial"/>
          </w:rPr>
          <w:t>becomes</w:t>
        </w:r>
      </w:ins>
      <w:ins w:id="46" w:author="jmyslin2" w:date="2013-03-25T14:37:00Z">
        <w:r>
          <w:rPr>
            <w:rFonts w:cs="Arial"/>
          </w:rPr>
          <w:t xml:space="preserve"> active </w:t>
        </w:r>
      </w:ins>
      <w:r>
        <w:rPr>
          <w:rFonts w:cs="Arial"/>
        </w:rPr>
        <w:t>the VR</w:t>
      </w:r>
      <w:ins w:id="47" w:author="jmyslin2" w:date="2013-03-25T14:37:00Z">
        <w:r>
          <w:rPr>
            <w:rFonts w:cs="Arial"/>
          </w:rPr>
          <w:t xml:space="preserve"> / Phone</w:t>
        </w:r>
      </w:ins>
      <w:r>
        <w:rPr>
          <w:rFonts w:cs="Arial"/>
        </w:rPr>
        <w:t xml:space="preserve"> Client shall request a reduction in blower speed via the </w:t>
      </w:r>
      <w:proofErr w:type="spellStart"/>
      <w:r>
        <w:rPr>
          <w:rFonts w:cs="Arial"/>
        </w:rPr>
        <w:t>VoiceBlowerLimit_RQ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t>signal equal to 'Request'.  It is up to the Climate module to determine if the request should be granted.</w:t>
      </w:r>
    </w:p>
    <w:p w:rsidR="000E6644" w:rsidRDefault="00497A14">
      <w:pPr>
        <w:rPr>
          <w:rFonts w:cs="Arial"/>
        </w:rPr>
      </w:pPr>
    </w:p>
    <w:p w:rsidR="000E6644" w:rsidRDefault="00497A14">
      <w:pPr>
        <w:rPr>
          <w:rFonts w:cs="Arial"/>
        </w:rPr>
      </w:pPr>
      <w:r>
        <w:rPr>
          <w:rFonts w:cs="Arial"/>
        </w:rPr>
        <w:t xml:space="preserve">When </w:t>
      </w:r>
      <w:ins w:id="48" w:author="jmyslin2" w:date="2013-03-25T14:43:00Z">
        <w:r>
          <w:rPr>
            <w:rFonts w:cs="Arial"/>
          </w:rPr>
          <w:t xml:space="preserve">both the VR session and Phone call </w:t>
        </w:r>
      </w:ins>
      <w:ins w:id="49" w:author="jmyslin2" w:date="2013-03-26T12:11:00Z">
        <w:r>
          <w:rPr>
            <w:rFonts w:cs="Arial"/>
          </w:rPr>
          <w:t>are</w:t>
        </w:r>
      </w:ins>
      <w:ins w:id="50" w:author="jmyslin2" w:date="2013-03-25T14:43:00Z">
        <w:r>
          <w:rPr>
            <w:rFonts w:cs="Arial"/>
          </w:rPr>
          <w:t xml:space="preserve"> no longer active then</w:t>
        </w:r>
      </w:ins>
      <w:ins w:id="51" w:author="jmyslin2" w:date="2013-03-25T14:38:00Z">
        <w:r>
          <w:rPr>
            <w:rFonts w:cs="Arial"/>
          </w:rPr>
          <w:t xml:space="preserve"> </w:t>
        </w:r>
      </w:ins>
      <w:r>
        <w:rPr>
          <w:rFonts w:cs="Arial"/>
        </w:rPr>
        <w:t xml:space="preserve">the VR </w:t>
      </w:r>
      <w:ins w:id="52" w:author="jmyslin2" w:date="2013-03-25T14:38:00Z">
        <w:r>
          <w:rPr>
            <w:rFonts w:cs="Arial"/>
          </w:rPr>
          <w:t xml:space="preserve">/ Phone </w:t>
        </w:r>
      </w:ins>
      <w:r>
        <w:rPr>
          <w:rFonts w:cs="Arial"/>
        </w:rPr>
        <w:t>Client shall indicate it no longer requires the blower speed reducti</w:t>
      </w:r>
      <w:r>
        <w:rPr>
          <w:rFonts w:cs="Arial"/>
        </w:rPr>
        <w:t xml:space="preserve">on with the </w:t>
      </w:r>
      <w:proofErr w:type="spellStart"/>
      <w:r>
        <w:rPr>
          <w:rFonts w:cs="Arial"/>
        </w:rPr>
        <w:t>VoiceBlowerLimit_RQ</w:t>
      </w:r>
      <w:proofErr w:type="spellEnd"/>
      <w:r>
        <w:rPr>
          <w:rFonts w:cs="Arial"/>
        </w:rPr>
        <w:t xml:space="preserve"> signal equal to 'No Request'.</w:t>
      </w:r>
    </w:p>
    <w:p w:rsidR="00406F39" w:rsidRDefault="00497A14" w:rsidP="00522F09">
      <w:pPr>
        <w:pStyle w:val="Heading3"/>
      </w:pPr>
      <w:bookmarkStart w:id="53" w:name="_Toc402447034"/>
      <w:r>
        <w:t>Sequence Diagrams</w:t>
      </w:r>
      <w:bookmarkEnd w:id="53"/>
    </w:p>
    <w:p w:rsidR="00406F39" w:rsidRDefault="00497A14" w:rsidP="00522F09">
      <w:pPr>
        <w:pStyle w:val="Heading4"/>
      </w:pPr>
      <w:r>
        <w:t>CCSYSv2-SD-REQ-016760/B-Blower Reduction Sequence Diagram (TcSE ROIN-200225-1)</w:t>
      </w:r>
    </w:p>
    <w:p w:rsidR="00406F39" w:rsidRPr="00760C18" w:rsidRDefault="00497A14" w:rsidP="00522F09">
      <w:pPr>
        <w:pStyle w:val="BoldText"/>
        <w:ind w:left="720"/>
      </w:pPr>
      <w:r w:rsidRPr="00760C18">
        <w:t>Pre-condition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The user is not in a VR session, there is no active Phone call and the climate blower is not limited by infotainment</w:t>
      </w:r>
    </w:p>
    <w:p w:rsidR="004F4EEC" w:rsidRDefault="004F4EEC">
      <w:pPr>
        <w:rPr>
          <w:rFonts w:cs="Arial"/>
          <w:szCs w:val="20"/>
        </w:rPr>
      </w:pPr>
    </w:p>
    <w:p w:rsidR="00406F39" w:rsidRPr="00760C18" w:rsidRDefault="00497A14" w:rsidP="00522F09">
      <w:pPr>
        <w:pStyle w:val="BoldText"/>
        <w:ind w:left="720"/>
      </w:pPr>
      <w:r w:rsidRPr="00760C18">
        <w:t>Scenario</w:t>
      </w:r>
    </w:p>
    <w:p w:rsidR="004F4EEC" w:rsidRDefault="00497A14">
      <w:pPr>
        <w:ind w:left="720"/>
      </w:pPr>
      <w:r>
        <w:t xml:space="preserve">A phone call or VR session is entered and a climate blower reduction is requested (note: the sequence diagram shows for VR but </w:t>
      </w:r>
      <w:r>
        <w:t>same applies for Phone minus the voice commands).</w:t>
      </w:r>
    </w:p>
    <w:p w:rsidR="004F4EEC" w:rsidRDefault="004F4EEC">
      <w:pPr>
        <w:ind w:left="720"/>
        <w:rPr>
          <w:rFonts w:cs="Arial"/>
          <w:szCs w:val="20"/>
        </w:rPr>
      </w:pPr>
    </w:p>
    <w:p w:rsidR="00406F39" w:rsidRPr="00760C18" w:rsidRDefault="00497A14" w:rsidP="00522F09">
      <w:pPr>
        <w:pStyle w:val="BoldText"/>
        <w:ind w:left="720"/>
      </w:pPr>
      <w:r w:rsidRPr="00760C18">
        <w:t>Post-condition</w:t>
      </w:r>
    </w:p>
    <w:p w:rsidR="004F4EEC" w:rsidRDefault="00497A14">
      <w:pPr>
        <w:ind w:left="720"/>
        <w:rPr>
          <w:rFonts w:cs="Arial"/>
          <w:szCs w:val="20"/>
        </w:rPr>
      </w:pPr>
      <w:r>
        <w:rPr>
          <w:rFonts w:cs="Arial"/>
          <w:szCs w:val="20"/>
        </w:rPr>
        <w:t>When there is no longer a VR</w:t>
      </w:r>
      <w:r>
        <w:rPr>
          <w:rFonts w:cs="Arial"/>
          <w:szCs w:val="20"/>
        </w:rPr>
        <w:t xml:space="preserve"> session or Phone Call then the climate blower speed is no longer being requested to have the blower limited</w:t>
      </w:r>
    </w:p>
    <w:p w:rsidR="004F4EEC" w:rsidRDefault="004F4EEC"/>
    <w:p w:rsidR="00406F39" w:rsidRPr="00760C18" w:rsidRDefault="00497A14" w:rsidP="00D006E5">
      <w:pPr>
        <w:pStyle w:val="BoldText"/>
      </w:pPr>
      <w:r w:rsidRPr="00760C18">
        <w:lastRenderedPageBreak/>
        <w:t>Sequence Diagram</w:t>
      </w:r>
    </w:p>
    <w:p w:rsidR="004F4EEC" w:rsidRDefault="00497A14">
      <w:pPr>
        <w:jc w:val="center"/>
      </w:pPr>
      <w:r>
        <w:rPr>
          <w:noProof/>
        </w:rPr>
        <w:drawing>
          <wp:inline distT="0" distB="0" distL="0" distR="0" wp14:anchorId="0D649BC5" wp14:editId="67B89E98">
            <wp:extent cx="54864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EC" w:rsidRDefault="004F4EEC">
      <w:pPr>
        <w:jc w:val="center"/>
      </w:pPr>
    </w:p>
    <w:p w:rsidR="004F4EEC" w:rsidRDefault="004F4EEC">
      <w:pPr>
        <w:jc w:val="center"/>
      </w:pPr>
    </w:p>
    <w:p w:rsidR="004F4EEC" w:rsidRDefault="004F4EEC">
      <w:pPr>
        <w:jc w:val="center"/>
      </w:pPr>
    </w:p>
    <w:p w:rsidR="00406F39" w:rsidRDefault="00497A14" w:rsidP="00522F09">
      <w:pPr>
        <w:pStyle w:val="Heading2"/>
      </w:pPr>
      <w:bookmarkStart w:id="54" w:name="_Toc402447035"/>
      <w:r w:rsidRPr="00B9479B">
        <w:t>CCSYSv2-FUN-REQ-016647/B-Dual Zone Automatic Climate Controls (TcSE ROIN-290729)</w:t>
      </w:r>
      <w:bookmarkEnd w:id="54"/>
    </w:p>
    <w:p w:rsidR="00406F39" w:rsidRDefault="00497A14" w:rsidP="00522F09">
      <w:pPr>
        <w:pStyle w:val="Heading3"/>
      </w:pPr>
      <w:bookmarkStart w:id="55" w:name="_Toc402447036"/>
      <w:r>
        <w:t>Use Cases</w:t>
      </w:r>
      <w:bookmarkEnd w:id="55"/>
    </w:p>
    <w:p w:rsidR="00406F39" w:rsidRDefault="00497A14" w:rsidP="00522F09">
      <w:pPr>
        <w:pStyle w:val="Heading4"/>
      </w:pPr>
      <w:r>
        <w:t>CCSYSv2-UC-REQ-016648/C-Climate Control (CC) System Power Selection (ON) (TcSE ROIN-290694-1)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7021"/>
      </w:tblGrid>
      <w:tr w:rsidR="004F4EEC">
        <w:trPr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Actors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Pre-conditions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CC system is off</w:t>
            </w:r>
          </w:p>
        </w:tc>
      </w:tr>
      <w:tr w:rsidR="004F4EEC">
        <w:trPr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Scenario Description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power command issued to turn CC system on via HMI </w:t>
            </w:r>
          </w:p>
        </w:tc>
      </w:tr>
      <w:tr w:rsidR="004F4EEC">
        <w:trPr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Post-conditions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Touchscreen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-- 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 HMI displays any manually selected blower speed(persistently)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</w:t>
            </w:r>
            <w:r>
              <w:rPr>
                <w:rFonts w:cs="Arial"/>
                <w:szCs w:val="20"/>
              </w:rPr>
              <w:t>el, Floor, Rear Defrost, Dual and Heated Windscreen, Heated Steering Wheel) are updated to reflect status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>HMI updates expression for all touchscreen button</w:t>
            </w:r>
            <w:r>
              <w:rPr>
                <w:rFonts w:cs="Arial"/>
                <w:szCs w:val="20"/>
              </w:rPr>
              <w:t>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Non-Touch </w:t>
            </w:r>
            <w:proofErr w:type="spellStart"/>
            <w:r>
              <w:rPr>
                <w:rFonts w:cs="Arial"/>
                <w:szCs w:val="20"/>
              </w:rPr>
              <w:t>Centerstack</w:t>
            </w:r>
            <w:proofErr w:type="spellEnd"/>
            <w:r>
              <w:rPr>
                <w:rFonts w:cs="Arial"/>
                <w:szCs w:val="20"/>
              </w:rPr>
              <w:t xml:space="preserve"> Display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lastRenderedPageBreak/>
              <w:t>temperatures(</w:t>
            </w:r>
            <w:proofErr w:type="spellStart"/>
            <w:r>
              <w:rPr>
                <w:rFonts w:cs="Arial"/>
                <w:szCs w:val="20"/>
              </w:rPr>
              <w:t>persistenly</w:t>
            </w:r>
            <w:proofErr w:type="spellEnd"/>
            <w:r>
              <w:rPr>
                <w:rFonts w:cs="Arial"/>
                <w:szCs w:val="20"/>
              </w:rPr>
              <w:t>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Instrument Cluster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</w:t>
            </w:r>
            <w:r>
              <w:rPr>
                <w:rFonts w:cs="Arial"/>
                <w:szCs w:val="20"/>
              </w:rPr>
              <w:t>re as applicable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Centerstack</w:t>
            </w:r>
            <w:proofErr w:type="spellEnd"/>
            <w:r>
              <w:rPr>
                <w:rFonts w:cs="Arial"/>
                <w:szCs w:val="20"/>
              </w:rPr>
              <w:t xml:space="preserve"> (Hard Buttons)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--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List of Exception Use Cases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Interfaces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eastAsia="Symbo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SWC </w:t>
            </w:r>
            <w:r>
              <w:rPr>
                <w:rFonts w:cs="Arial"/>
                <w:szCs w:val="20"/>
              </w:rPr>
              <w:t>(Steering Wheel Control)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CCSYSv2-UC-REQ-016649/B-Climate Control (CC) System Power Selection (OFF) (TcSE</w:t>
      </w:r>
      <w:r>
        <w:t xml:space="preserve"> ROIN-290695-1)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7001"/>
      </w:tblGrid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CC system is on 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Climate power command issued to turn CC system off via HMI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HMI displays some notification that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 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>Indications for Hea</w:t>
            </w:r>
            <w:r>
              <w:rPr>
                <w:rFonts w:cs="Arial"/>
                <w:szCs w:val="20"/>
              </w:rPr>
              <w:t>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HMI displays ‘CLIMATE OFF’ as applicable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</w:t>
            </w:r>
            <w:r>
              <w:rPr>
                <w:rFonts w:cs="Arial"/>
                <w:b/>
                <w:szCs w:val="20"/>
              </w:rPr>
              <w:t>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r>
              <w:t>G-HMI (Graphic HMI)</w:t>
            </w:r>
          </w:p>
          <w:p w:rsidR="004F4EEC" w:rsidRDefault="00497A14">
            <w:r>
              <w:t>V-HMI (Voice HMI)</w:t>
            </w:r>
          </w:p>
          <w:p w:rsidR="004F4EEC" w:rsidRDefault="00497A14">
            <w:r>
              <w:t>SWC (Steering Wheel Control)</w:t>
            </w:r>
          </w:p>
          <w:p w:rsidR="004F4EEC" w:rsidRDefault="00497A14">
            <w:r>
              <w:t>CBI (Center Stack Button Interface – Touch/Non Touc</w:t>
            </w:r>
            <w:r>
              <w:t>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CCSYSv2-UC-REQ-016650/B-Driver Temperature Adjustment - Temp adjusted up or down (TcSE ROIN-290696-1)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010"/>
      </w:tblGrid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Driver Temperatu</w:t>
            </w:r>
            <w:r>
              <w:rPr>
                <w:rFonts w:cs="Arial"/>
                <w:szCs w:val="20"/>
              </w:rPr>
              <w:t>re is adjusted up or down via HMI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the new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per the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 If English units selected - 2 digit display (LO, HI or whole number between 60 and 85 with °F label)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-- If Metric </w:t>
            </w:r>
            <w:r>
              <w:rPr>
                <w:rFonts w:cs="Arial"/>
                <w:szCs w:val="20"/>
              </w:rPr>
              <w:t>units selected - 3 digit display (LO, HI or number between 15.5 and 29.5 in 0.5 increments with °C label)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HMI displays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Heated only </w:t>
            </w:r>
            <w:r>
              <w:rPr>
                <w:rFonts w:cs="Arial"/>
                <w:szCs w:val="20"/>
              </w:rPr>
              <w:t>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HMI displays the new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HMI </w:t>
            </w:r>
            <w:r>
              <w:rPr>
                <w:rFonts w:cs="Arial"/>
                <w:szCs w:val="20"/>
              </w:rPr>
              <w:t>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SWC (Steering Wheel </w:t>
            </w:r>
            <w:r>
              <w:rPr>
                <w:rFonts w:cs="Arial"/>
                <w:szCs w:val="20"/>
              </w:rPr>
              <w:t>Control)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CCSYSv2-UC-REQ-016651/B-Driver Temperature Selection - Temp is set to a specific value (TcSE </w:t>
      </w:r>
      <w:r>
        <w:t>ROIN-290697-1)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010"/>
      </w:tblGrid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Driver Temperature is set to a specific value, HI or LO via voice control(only)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the new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per the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 If English units selected - 2 digit display (</w:t>
            </w:r>
            <w:r>
              <w:rPr>
                <w:rFonts w:cs="Arial"/>
                <w:szCs w:val="20"/>
              </w:rPr>
              <w:t>LO, HI or whole number between 60 and 85 with °F label)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-- If Metric units selected - 3 digit display (LO, HI or number between </w:t>
            </w:r>
            <w:r>
              <w:rPr>
                <w:rFonts w:cs="Arial"/>
                <w:szCs w:val="20"/>
              </w:rPr>
              <w:lastRenderedPageBreak/>
              <w:t>15.5 and 29.5 in 0.5 increments with °C label)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dis</w:t>
            </w:r>
            <w:r>
              <w:rPr>
                <w:rFonts w:cs="Arial"/>
                <w:szCs w:val="20"/>
              </w:rPr>
              <w:t>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</w:t>
            </w:r>
            <w:r>
              <w:rPr>
                <w:rFonts w:cs="Arial"/>
                <w:szCs w:val="20"/>
              </w:rPr>
              <w:t xml:space="preserve">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</w:t>
            </w:r>
            <w:r>
              <w:rPr>
                <w:rFonts w:cs="Arial"/>
                <w:szCs w:val="20"/>
              </w:rPr>
              <w:t xml:space="preserve">the new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15" w:history="1">
              <w:r>
                <w:rPr>
                  <w:rStyle w:val="Hyperlink"/>
                  <w:rFonts w:cs="Arial"/>
                  <w:szCs w:val="20"/>
                </w:rPr>
                <w:t>CCSYSv2-GUC-290698-1-Requested Temp value is not valid for currently selec</w:t>
              </w:r>
              <w:r>
                <w:rPr>
                  <w:rStyle w:val="Hyperlink"/>
                  <w:rFonts w:cs="Arial"/>
                  <w:szCs w:val="20"/>
                </w:rPr>
                <w:t>ted units (English or Metric)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E2-</w:t>
            </w:r>
            <w:hyperlink r:id="rId16" w:history="1">
              <w:r>
                <w:rPr>
                  <w:rStyle w:val="Hyperlink"/>
                  <w:rFonts w:cs="Arial"/>
                  <w:szCs w:val="20"/>
                </w:rPr>
                <w:t xml:space="preserve">CCSYSv2-GUC-290699-1-Requested </w:t>
              </w:r>
              <w:r>
                <w:rPr>
                  <w:rStyle w:val="Hyperlink"/>
                  <w:rFonts w:cs="Arial"/>
                  <w:szCs w:val="20"/>
                </w:rPr>
                <w:t>Temp value is not valid for any units (English or Metric)</w:t>
              </w:r>
            </w:hyperlink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CCSYSv2-UC-REQ-016652/B-Requested Temp value is</w:t>
      </w:r>
      <w:r>
        <w:t xml:space="preserve"> not valid for currently selected units (English or Metric) (TcSE ROIN-290698-1)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CCSYSv2-UC-REQ-016651/B-Driver Temperature Selection - Temp is set to a specific value (TcSE ROIN-290697-1)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Same as normal use case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Driver Temperature is set to a specific value via voice control that is not valid for currently selected units (English or Metric)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converts requested value to currently selected units (English or Metric) before displaying.  Otherwi</w:t>
            </w:r>
            <w:r>
              <w:rPr>
                <w:rFonts w:cs="Arial"/>
                <w:szCs w:val="20"/>
              </w:rPr>
              <w:t>se same as Normal Use case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CCSYSv2-UC-REQ-016653/B-Requested Temp value is not </w:t>
      </w:r>
      <w:proofErr w:type="gramStart"/>
      <w:r>
        <w:t>valid  for</w:t>
      </w:r>
      <w:proofErr w:type="gramEnd"/>
      <w:r>
        <w:t xml:space="preserve"> any units (English or Metric) (TcSE ROIN-290699-1)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CCSYSv2-UC-REQ-016651/B-Driver Temperature Selection - Temp is set to a specific value (TcSE ROIN-290697-1)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Same as normal use case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Driver Temperature is set to a specific value via voice control that is not valid for any units (English or Metric)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informs occupant that requested value is not valid.  No change of state.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CCSYSv2-UC-REQ-016654/B-Passenger Temperature Adjustment (TcSE ROIN-290700-1)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010"/>
      </w:tblGrid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Passenger Temperature is adjusted up or down via HMI </w:t>
            </w: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the new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per the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 If English units selected -</w:t>
            </w:r>
            <w:r>
              <w:rPr>
                <w:rFonts w:cs="Arial"/>
                <w:szCs w:val="20"/>
              </w:rPr>
              <w:t xml:space="preserve"> 2 digit display (LO, HI or whole number between 60 and 85 with °F label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 If Metric units selected - 3 digit display (LO, HI or number between 15.5 and 29.5 in 0.5 increments with °C label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</w:t>
            </w:r>
            <w:r>
              <w:rPr>
                <w:rFonts w:eastAsia="Symbol" w:cs="Arial"/>
                <w:sz w:val="14"/>
                <w:szCs w:val="14"/>
              </w:rPr>
              <w:t>      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</w:t>
            </w:r>
            <w:r>
              <w:rPr>
                <w:rFonts w:cs="Arial"/>
                <w:szCs w:val="20"/>
              </w:rPr>
              <w:t>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</w:t>
            </w:r>
            <w:r>
              <w:rPr>
                <w:b/>
              </w:rPr>
              <w:t>faces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lastRenderedPageBreak/>
        <w:t>CCSYSv2-UC-REQ-016655/B-Blower Speed Adjustment (TcSE ROIN-290701-1)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Blower speed is </w:t>
            </w:r>
            <w:r>
              <w:rPr>
                <w:rFonts w:cs="Arial"/>
                <w:szCs w:val="20"/>
              </w:rPr>
              <w:t>adjusted up or down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any manually selected blower speed (persistently) per the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-- Bars illuminated to reflect speed selection between 0 and 7 along with a Fan symbol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</w:t>
            </w:r>
            <w:r>
              <w:rPr>
                <w:rFonts w:cs="Arial"/>
                <w:szCs w:val="20"/>
              </w:rPr>
              <w:t>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</w:t>
            </w:r>
            <w:r>
              <w:rPr>
                <w:rFonts w:eastAsia="Symbol" w:cs="Arial"/>
                <w:sz w:val="14"/>
                <w:szCs w:val="14"/>
              </w:rPr>
              <w:t>  </w:t>
            </w:r>
            <w:r>
              <w:rPr>
                <w:rFonts w:cs="Arial"/>
                <w:szCs w:val="20"/>
              </w:rPr>
              <w:t xml:space="preserve">HMI displays the new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the manually selected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/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SWC (Steering Wheel Control)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CCSYSv2-UC-REQ-016656/B-Blower Speed Selection (TcSE ROIN-290702-1)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Blower speed is set to Maximum or Minimum speed via voice control(only)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any manually selected blower speed (persistently) per the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-- Bars illuminated to reflect speed selection between 0 and 7 along with a Fan symbol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szCs w:val="20"/>
              </w:rPr>
              <w:t>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Heated only or Heated/Cooled seats are updated to reflect </w:t>
            </w:r>
            <w:r>
              <w:rPr>
                <w:rFonts w:cs="Arial"/>
                <w:szCs w:val="20"/>
              </w:rPr>
              <w:lastRenderedPageBreak/>
              <w:t>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</w:t>
            </w:r>
            <w:r>
              <w:rPr>
                <w:rFonts w:cs="Arial"/>
                <w:szCs w:val="20"/>
              </w:rPr>
              <w:t>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the new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the manually selected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</w:t>
            </w:r>
            <w:r>
              <w:rPr>
                <w:rFonts w:cs="Arial"/>
                <w:b/>
                <w:szCs w:val="20"/>
              </w:rPr>
              <w:t>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CCSYSv2-UC-REQ-016657/B-AC Selection (on/off) (TcSE ROIN-290703-1)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 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</w:t>
            </w:r>
            <w:r>
              <w:rPr>
                <w:rFonts w:cs="Arial"/>
                <w:szCs w:val="20"/>
              </w:rPr>
              <w:t>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 xml:space="preserve">, Max AC, Max Defrost, Defrost, Panel, Floor, Rear Defrost, Dual and Heated Windscreen, Heated Steering Wheel) </w:t>
            </w:r>
            <w:r>
              <w:rPr>
                <w:rFonts w:cs="Arial"/>
                <w:szCs w:val="20"/>
              </w:rPr>
              <w:t>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display</w:t>
            </w:r>
            <w:r>
              <w:rPr>
                <w:rFonts w:cs="Arial"/>
                <w:szCs w:val="20"/>
              </w:rPr>
              <w:t xml:space="preserve">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17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</w:t>
              </w:r>
              <w:r>
                <w:rPr>
                  <w:rStyle w:val="Hyperlink"/>
                  <w:rFonts w:cs="Arial"/>
                  <w:szCs w:val="20"/>
                </w:rPr>
                <w:t>N</w:t>
              </w:r>
            </w:hyperlink>
            <w:r>
              <w:rPr>
                <w:rFonts w:cs="Arial"/>
                <w:szCs w:val="20"/>
              </w:rPr>
              <w:t xml:space="preserve"> (ref climate spec for determining if this exception applies)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CCSYSv2-UC-REQ-016658/B-Function not available for turning CC system ON (TcSE ROIN-290704-1)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CCSYSv2-UC-REQ-016657/B-AC Selection (on/off) (TcSE ROIN-290703-1)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CCSYSv2-UC-REQ-016659/B-</w:t>
      </w:r>
      <w:proofErr w:type="spellStart"/>
      <w:r w:rsidRPr="005F5EF0">
        <w:rPr>
          <w:sz w:val="16"/>
          <w:szCs w:val="16"/>
        </w:rPr>
        <w:t>Recirc</w:t>
      </w:r>
      <w:proofErr w:type="spellEnd"/>
      <w:r w:rsidRPr="005F5EF0">
        <w:rPr>
          <w:sz w:val="16"/>
          <w:szCs w:val="16"/>
        </w:rPr>
        <w:t xml:space="preserve"> Selection (on/off) (TcSE ROIN-290705-1)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CCSYSv2-UC-REQ-016660/B-Max AC Selection (on/off) (</w:t>
      </w:r>
      <w:r w:rsidRPr="005F5EF0">
        <w:rPr>
          <w:sz w:val="16"/>
          <w:szCs w:val="16"/>
        </w:rPr>
        <w:t>TcSE ROIN-290706-1)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CCSYSv2-UC-REQ-016661/B-Max Defrost Selection (on/off) (TcSE ROIN-290707-1)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CCSYSv2-UC-REQ-016662/B-Defrost Mode Selection (on/off) (TcSE ROIN-290708-1)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CCSYSv2-UC-REQ-016663/B-Panel Mode Selection (on/off) (TcSE ROIN-290709-1)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</w:t>
      </w:r>
      <w:r w:rsidRPr="005F5EF0">
        <w:rPr>
          <w:sz w:val="16"/>
          <w:szCs w:val="16"/>
        </w:rPr>
        <w:t>UC-REQ-016664/B-Floor Mode Selection (on/off) (TcSE ROIN-290710-1)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CCSYSv2-UC-REQ-016665/B-Panel/Floor Mode Selection (on) (TcSE ROIN-290711-1)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CCSYSv2-UC-REQ-016666/B-Floor/Defrost Mode Selection (on) (TcSE ROIN-290712-1)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CCSYSv2-UC-REQ-016667/B-Panel/Def</w:t>
      </w:r>
      <w:r w:rsidRPr="005F5EF0">
        <w:rPr>
          <w:sz w:val="16"/>
          <w:szCs w:val="16"/>
        </w:rPr>
        <w:t>rost Mode Selection (on) (TcSE ROIN-290713-1)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CCSYSv2-UC-REQ-016668/B-Panel/Floor/Defrost Mode Selection (on) (TcSE ROIN-290714-1)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CCSYSv2-UC-REQ-016669/B-Dual Selection (on/off) (TcSE ROIN-290715-1)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CCSYSv2-UC-REQ-016670/C-Auto Selection (on) (TcSE ROIN-2</w:t>
      </w:r>
      <w:r w:rsidRPr="005F5EF0">
        <w:rPr>
          <w:sz w:val="16"/>
          <w:szCs w:val="16"/>
        </w:rPr>
        <w:t>90716-1)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CC system is off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 selected via HMI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Climate Screen: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·         </w:t>
            </w:r>
            <w:r>
              <w:rPr>
                <w:rFonts w:cs="Arial"/>
                <w:szCs w:val="20"/>
              </w:rPr>
              <w:t>No Change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·         </w:t>
            </w:r>
            <w:r>
              <w:rPr>
                <w:rFonts w:cs="Arial"/>
                <w:szCs w:val="20"/>
              </w:rPr>
              <w:t>No Change</w:t>
            </w:r>
          </w:p>
          <w:p w:rsidR="004F4EEC" w:rsidRDefault="004F4EEC">
            <w:pPr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·         </w:t>
            </w:r>
            <w:r>
              <w:rPr>
                <w:rFonts w:cs="Arial"/>
                <w:szCs w:val="20"/>
              </w:rPr>
              <w:t xml:space="preserve">No Change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CCSYSv2-UC-REQ-016659/B-</w:t>
      </w:r>
      <w:proofErr w:type="spellStart"/>
      <w:r>
        <w:t>Recirc</w:t>
      </w:r>
      <w:proofErr w:type="spellEnd"/>
      <w:r>
        <w:t xml:space="preserve"> Selection (on/off) (TcSE ROIN-290705-1)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 xml:space="preserve">Scenario </w:t>
            </w:r>
            <w:r>
              <w:rPr>
                <w:b/>
              </w:rPr>
              <w:lastRenderedPageBreak/>
              <w:t>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lastRenderedPageBreak/>
              <w:t>Recirc</w:t>
            </w:r>
            <w:proofErr w:type="spellEnd"/>
            <w:r>
              <w:rPr>
                <w:rFonts w:cs="Arial"/>
                <w:szCs w:val="20"/>
              </w:rPr>
              <w:t xml:space="preserve"> 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any manually selected blower </w:t>
            </w:r>
            <w:r>
              <w:rPr>
                <w:rFonts w:cs="Arial"/>
                <w:szCs w:val="20"/>
              </w:rPr>
              <w:t>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</w:t>
            </w:r>
            <w:r>
              <w:rPr>
                <w:rFonts w:cs="Arial"/>
                <w:szCs w:val="20"/>
              </w:rPr>
              <w:t>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       I</w:t>
            </w:r>
            <w:r>
              <w:rPr>
                <w:rFonts w:cs="Arial"/>
                <w:szCs w:val="20"/>
              </w:rPr>
              <w:t xml:space="preserve">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18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</w:t>
              </w:r>
              <w:r>
                <w:rPr>
                  <w:rStyle w:val="Hyperlink"/>
                  <w:rFonts w:cs="Arial"/>
                  <w:szCs w:val="20"/>
                </w:rPr>
                <w:t>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CCSYSv2-UC-REQ-016660/B-Max AC Selection </w:t>
      </w:r>
      <w:r>
        <w:t>(on/off) (TcSE ROIN-290706-1)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Max AC </w:t>
            </w:r>
            <w:r>
              <w:rPr>
                <w:rFonts w:cs="Arial"/>
                <w:szCs w:val="20"/>
              </w:rPr>
              <w:t>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Indications for all other applicable climate fun</w:t>
            </w:r>
            <w:r>
              <w:rPr>
                <w:rFonts w:cs="Arial"/>
                <w:szCs w:val="20"/>
              </w:rPr>
              <w:t xml:space="preserve">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Indications for Heated only or Heated/Cooled seats are updated to reflect st</w:t>
            </w:r>
            <w:r>
              <w:rPr>
                <w:rFonts w:cs="Arial"/>
                <w:szCs w:val="20"/>
              </w:rPr>
              <w:t>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</w:t>
            </w:r>
            <w:r>
              <w:rPr>
                <w:rFonts w:cs="Arial"/>
                <w:b/>
                <w:szCs w:val="20"/>
              </w:rPr>
              <w:t>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19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CCSYSv2-UC-REQ-016661/B-Max Defrost Selection (on/off) (TcSE ROIN-290707-1)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Vehicle </w:t>
            </w:r>
            <w:r>
              <w:rPr>
                <w:rFonts w:cs="Arial"/>
                <w:szCs w:val="20"/>
              </w:rPr>
              <w:t>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Max Defrost 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</w:t>
            </w:r>
            <w:r>
              <w:rPr>
                <w:rFonts w:cs="Arial"/>
                <w:szCs w:val="20"/>
              </w:rPr>
              <w:t>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</w:t>
            </w:r>
            <w:r>
              <w:rPr>
                <w:b/>
              </w:rPr>
              <w:t>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0" w:history="1">
              <w:r>
                <w:rPr>
                  <w:rStyle w:val="Hyperlink"/>
                  <w:rFonts w:cs="Arial"/>
                  <w:szCs w:val="20"/>
                </w:rPr>
                <w:t xml:space="preserve">CCSYSv2-GUC-290704-1-Function not </w:t>
              </w:r>
              <w:r>
                <w:rPr>
                  <w:rStyle w:val="Hyperlink"/>
                  <w:rFonts w:cs="Arial"/>
                  <w:szCs w:val="20"/>
                </w:rPr>
                <w:t>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lastRenderedPageBreak/>
        <w:t>CCSYSv2-UC-REQ-016662/B-Defrost Mode Selection (on/off) (TcSE ROIN-290708-1)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Defrost mode 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any manually selected blower</w:t>
            </w:r>
            <w:r>
              <w:rPr>
                <w:rFonts w:cs="Arial"/>
                <w:szCs w:val="20"/>
              </w:rPr>
              <w:t xml:space="preserve">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</w:t>
            </w:r>
            <w:r>
              <w:rPr>
                <w:rFonts w:eastAsia="Symbol" w:cs="Arial"/>
                <w:sz w:val="14"/>
                <w:szCs w:val="14"/>
              </w:rPr>
              <w:t> 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</w:t>
            </w:r>
            <w:r>
              <w:rPr>
                <w:rFonts w:cs="Arial"/>
                <w:szCs w:val="20"/>
              </w:rPr>
              <w:t>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1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V-HMI (Voice </w:t>
            </w:r>
            <w:r>
              <w:rPr>
                <w:rFonts w:cs="Arial"/>
                <w:szCs w:val="20"/>
              </w:rPr>
              <w:t>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SWC (Steering Wheel Control)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CCSYSv2-UC-REQ-016663/B-Panel Mode Selection (on/off) (TcSE </w:t>
      </w:r>
      <w:r>
        <w:t>ROIN-290709-1)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Panel mode selec</w:t>
            </w:r>
            <w:r>
              <w:rPr>
                <w:rFonts w:cs="Arial"/>
                <w:szCs w:val="20"/>
              </w:rPr>
              <w:t>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other applicable climate </w:t>
            </w:r>
            <w:r>
              <w:rPr>
                <w:rFonts w:cs="Arial"/>
                <w:szCs w:val="20"/>
              </w:rPr>
              <w:t xml:space="preserve">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Indications for Heated only or Heated/Cooled seats are updated to reflect</w:t>
            </w:r>
            <w:r>
              <w:rPr>
                <w:rFonts w:cs="Arial"/>
                <w:szCs w:val="20"/>
              </w:rPr>
              <w:t xml:space="preserve">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lastRenderedPageBreak/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</w:t>
            </w:r>
            <w:r>
              <w:rPr>
                <w:rFonts w:cs="Arial"/>
                <w:b/>
                <w:szCs w:val="20"/>
              </w:rPr>
              <w:t xml:space="preserve">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>       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2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</w:t>
              </w:r>
              <w:r>
                <w:rPr>
                  <w:rStyle w:val="Hyperlink"/>
                  <w:rFonts w:cs="Arial"/>
                  <w:szCs w:val="20"/>
                </w:rPr>
                <w:t>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CCSYSv2-UC-REQ-016664/B-Floor Mode Selection </w:t>
      </w:r>
      <w:r>
        <w:t>(on/off) (TcSE ROIN-290710-1)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Floor mode 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</w:t>
            </w:r>
            <w:r>
              <w:rPr>
                <w:rFonts w:cs="Arial"/>
                <w:szCs w:val="20"/>
              </w:rPr>
              <w:t xml:space="preserve">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only or Heated/Cooled seats a</w:t>
            </w:r>
            <w:r>
              <w:rPr>
                <w:rFonts w:cs="Arial"/>
                <w:szCs w:val="20"/>
              </w:rPr>
              <w:t>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blower speed as </w:t>
            </w:r>
            <w:r>
              <w:rPr>
                <w:rFonts w:cs="Arial"/>
                <w:szCs w:val="20"/>
              </w:rPr>
              <w:t>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3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CBI (Center Stack Button Interface – </w:t>
            </w:r>
            <w:r>
              <w:rPr>
                <w:rFonts w:cs="Arial"/>
                <w:szCs w:val="20"/>
              </w:rPr>
              <w:t>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CCSYSv2-UC-REQ-016665/B-Panel/Floor Mode Selection (on) (TcSE ROIN-290711-1)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Panel/Floor combination mode selection made via voice control (on</w:t>
            </w:r>
            <w:r>
              <w:rPr>
                <w:rFonts w:cs="Arial"/>
                <w:szCs w:val="20"/>
              </w:rPr>
              <w:t>ly)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applicable climate functions </w:t>
            </w:r>
            <w:r>
              <w:rPr>
                <w:rFonts w:cs="Arial"/>
                <w:szCs w:val="20"/>
              </w:rPr>
              <w:t xml:space="preserve">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Heated only or Heated/Cooled seats are updated to reflect status </w:t>
            </w:r>
            <w:r>
              <w:rPr>
                <w:rFonts w:cs="Arial"/>
                <w:szCs w:val="20"/>
              </w:rPr>
              <w:t>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</w:t>
            </w:r>
            <w:r>
              <w:rPr>
                <w:rFonts w:cs="Arial"/>
                <w:b/>
                <w:szCs w:val="20"/>
              </w:rPr>
              <w:t>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4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</w:t>
              </w:r>
              <w:r>
                <w:rPr>
                  <w:rStyle w:val="Hyperlink"/>
                  <w:rFonts w:cs="Arial"/>
                  <w:szCs w:val="20"/>
                </w:rPr>
                <w:t>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CCSYSv2-UC-REQ-016666/B-Floor/Defrost Mode Selection (on) (TcSE ROIN-290712-1)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Floor/Defrost combination mode</w:t>
            </w:r>
            <w:r>
              <w:rPr>
                <w:rFonts w:cs="Arial"/>
                <w:szCs w:val="20"/>
              </w:rPr>
              <w:t xml:space="preserve"> selection made via voice control (only)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</w:t>
            </w:r>
            <w:r>
              <w:rPr>
                <w:rFonts w:cs="Arial"/>
                <w:szCs w:val="20"/>
              </w:rPr>
              <w:t xml:space="preserve">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lastRenderedPageBreak/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only or Heated/Cooled s</w:t>
            </w:r>
            <w:r>
              <w:rPr>
                <w:rFonts w:cs="Arial"/>
                <w:szCs w:val="20"/>
              </w:rPr>
              <w:t>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blower speed</w:t>
            </w:r>
            <w:r>
              <w:rPr>
                <w:rFonts w:cs="Arial"/>
                <w:szCs w:val="20"/>
              </w:rPr>
              <w:t xml:space="preserve">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5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CCSYSv2-UC-REQ-016667/B-Panel/Defrost Mode Selection (on) (TcSE ROIN-290713-1)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Panel/Defrost combination mode selection made via voice control(only)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</w:t>
            </w:r>
            <w:r>
              <w:rPr>
                <w:rFonts w:cs="Arial"/>
                <w:szCs w:val="20"/>
              </w:rPr>
              <w:t xml:space="preserve">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 xml:space="preserve">, Max AC, Max Defrost, </w:t>
            </w:r>
            <w:r>
              <w:rPr>
                <w:rFonts w:cs="Arial"/>
                <w:szCs w:val="20"/>
              </w:rPr>
              <w:t>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</w:t>
            </w:r>
            <w:r>
              <w:rPr>
                <w:rFonts w:cs="Arial"/>
                <w:szCs w:val="20"/>
              </w:rPr>
              <w:t xml:space="preserve">for all touchscreen buttons to reflect current state 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all applicab</w:t>
            </w:r>
            <w:r>
              <w:rPr>
                <w:rFonts w:cs="Arial"/>
                <w:szCs w:val="20"/>
              </w:rPr>
              <w:t xml:space="preserve">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6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</w:t>
              </w:r>
              <w:r>
                <w:rPr>
                  <w:rStyle w:val="Hyperlink"/>
                  <w:rFonts w:cs="Arial"/>
                  <w:szCs w:val="20"/>
                </w:rPr>
                <w:t>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CCSYSv2-UC-REQ-016668/B-Panel/Floor/Defrost Mode Selection (on) (TcSE ROIN-290714-1)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Panel/Floor/Defrost </w:t>
            </w:r>
            <w:r>
              <w:rPr>
                <w:rFonts w:cs="Arial"/>
                <w:szCs w:val="20"/>
              </w:rPr>
              <w:t>combination mode selection made via voice control(only)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</w:t>
            </w:r>
            <w:r>
              <w:rPr>
                <w:rFonts w:cs="Arial"/>
                <w:szCs w:val="20"/>
              </w:rPr>
              <w:t>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touchscreen buttons to reflect current state 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</w:t>
            </w:r>
            <w:r>
              <w:rPr>
                <w:rFonts w:cs="Arial"/>
                <w:szCs w:val="20"/>
              </w:rPr>
              <w:t>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7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CCSYSv2-UC-REQ-016669/B-Dual Selection (on/off) (TcSE ROIN-290715-1)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Vehicle </w:t>
            </w:r>
            <w:r>
              <w:rPr>
                <w:rFonts w:cs="Arial"/>
                <w:szCs w:val="20"/>
              </w:rPr>
              <w:t>Occupant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Dual selection made via HMI</w:t>
            </w: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temperatures(persistently)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blower speed(persistently)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 Max Defrost, Defrost, Panel, Floor, Rear Defrost, Dual and</w:t>
            </w:r>
            <w:r>
              <w:rPr>
                <w:rFonts w:cs="Arial"/>
                <w:szCs w:val="20"/>
              </w:rPr>
              <w:t xml:space="preserve">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all touchscreen bu</w:t>
            </w:r>
            <w:r>
              <w:rPr>
                <w:rFonts w:cs="Arial"/>
                <w:szCs w:val="20"/>
              </w:rPr>
              <w:t xml:space="preserve">ttons to reflect 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driver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blower speed as applicable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all applicable climate functions ar</w:t>
            </w:r>
            <w:r>
              <w:rPr>
                <w:rFonts w:cs="Arial"/>
                <w:szCs w:val="20"/>
              </w:rPr>
              <w:t xml:space="preserve">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28" w:history="1">
              <w:r>
                <w:rPr>
                  <w:rStyle w:val="Hyperlink"/>
                  <w:rFonts w:cs="Arial"/>
                  <w:szCs w:val="20"/>
                </w:rPr>
                <w:t>CCSYSv2-GUC-290704-1-Function not available for turning CC system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 – NOTE: Only when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CCSYSv2-UC-REQ-016670/C-Auto Selection (on) (TcSE ROIN-290716-1)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7011"/>
      </w:tblGrid>
      <w:tr w:rsidR="00DA017E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A017E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17E" w:rsidRDefault="00497A14">
            <w:pPr>
              <w:rPr>
                <w:rFonts w:cs="Arial"/>
              </w:rPr>
            </w:pPr>
            <w:r>
              <w:rPr>
                <w:rFonts w:cs="Arial"/>
              </w:rPr>
              <w:t>Vehicle Occu</w:t>
            </w:r>
            <w:r>
              <w:rPr>
                <w:rFonts w:cs="Arial"/>
              </w:rPr>
              <w:t>pant</w:t>
            </w:r>
          </w:p>
        </w:tc>
      </w:tr>
      <w:tr w:rsidR="00DA017E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A017E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17E" w:rsidRDefault="00497A14">
            <w:pPr>
              <w:rPr>
                <w:rFonts w:cs="Arial"/>
              </w:rPr>
            </w:pPr>
            <w:r>
              <w:rPr>
                <w:rFonts w:cs="Arial"/>
              </w:rPr>
              <w:t xml:space="preserve">Climate Module is connected to a power source </w:t>
            </w:r>
          </w:p>
          <w:p w:rsidR="00DA017E" w:rsidRDefault="00497A14">
            <w:pPr>
              <w:rPr>
                <w:rFonts w:cs="Arial"/>
              </w:rPr>
            </w:pPr>
            <w:r>
              <w:rPr>
                <w:rFonts w:cs="Arial"/>
              </w:rPr>
              <w:t xml:space="preserve">Ignition switch is in RUN/START position </w:t>
            </w:r>
          </w:p>
        </w:tc>
      </w:tr>
      <w:tr w:rsidR="00DA017E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A017E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17E" w:rsidRPr="0013026C" w:rsidRDefault="00497A14">
            <w:pPr>
              <w:rPr>
                <w:rFonts w:cs="Arial"/>
              </w:rPr>
            </w:pPr>
            <w:r w:rsidRPr="0013026C">
              <w:rPr>
                <w:rFonts w:cs="Arial"/>
              </w:rPr>
              <w:t>Auto selection made to enable full automatic control and set automatic blower speed</w:t>
            </w:r>
            <w:r w:rsidRPr="0013026C">
              <w:rPr>
                <w:rFonts w:cs="Arial"/>
              </w:rPr>
              <w:t xml:space="preserve"> </w:t>
            </w:r>
            <w:r w:rsidRPr="0013026C">
              <w:rPr>
                <w:rFonts w:cs="Arial"/>
              </w:rPr>
              <w:t>of climate system via HMI</w:t>
            </w:r>
          </w:p>
        </w:tc>
      </w:tr>
      <w:tr w:rsidR="00DA017E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A017E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17E" w:rsidRPr="0013026C" w:rsidRDefault="00497A14">
            <w:pPr>
              <w:rPr>
                <w:rFonts w:cs="Arial"/>
                <w:b/>
              </w:rPr>
            </w:pPr>
            <w:r w:rsidRPr="0013026C">
              <w:rPr>
                <w:rFonts w:cs="Arial"/>
                <w:b/>
              </w:rPr>
              <w:t>Touchscreen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>        </w:t>
            </w:r>
            <w:r w:rsidRPr="0013026C">
              <w:rPr>
                <w:rFonts w:cs="Arial"/>
              </w:rPr>
              <w:t xml:space="preserve">HMI displays driver and passenger </w:t>
            </w:r>
            <w:proofErr w:type="spellStart"/>
            <w:r w:rsidRPr="0013026C">
              <w:rPr>
                <w:rFonts w:cs="Arial"/>
              </w:rPr>
              <w:t>setpoint</w:t>
            </w:r>
            <w:proofErr w:type="spellEnd"/>
            <w:r w:rsidRPr="0013026C">
              <w:rPr>
                <w:rFonts w:cs="Arial"/>
              </w:rPr>
              <w:t xml:space="preserve"> temperatures(persistently) 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>        </w:t>
            </w:r>
            <w:r w:rsidRPr="0013026C">
              <w:rPr>
                <w:rFonts w:cs="Arial"/>
              </w:rPr>
              <w:t>HMI blanks off blower speed display</w:t>
            </w:r>
          </w:p>
          <w:p w:rsidR="00BB393A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cs="Arial"/>
              </w:rPr>
              <w:t xml:space="preserve">       </w:t>
            </w:r>
            <w:r w:rsidRPr="0013026C">
              <w:rPr>
                <w:rFonts w:eastAsia="Symbol" w:cs="Arial"/>
              </w:rPr>
              <w:t>Auto indications</w:t>
            </w:r>
            <w:r w:rsidRPr="0013026C">
              <w:rPr>
                <w:rFonts w:eastAsia="Symbol" w:cs="Arial"/>
                <w:sz w:val="12"/>
                <w:szCs w:val="14"/>
              </w:rPr>
              <w:t xml:space="preserve"> </w:t>
            </w:r>
            <w:r w:rsidRPr="0013026C">
              <w:rPr>
                <w:rFonts w:eastAsia="Symbol" w:cs="Arial"/>
              </w:rPr>
              <w:t>are updated to reflect auto blower speed status – Low,      Medium or High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 xml:space="preserve">        </w:t>
            </w:r>
            <w:r w:rsidRPr="0013026C">
              <w:rPr>
                <w:rFonts w:cs="Arial"/>
              </w:rPr>
              <w:t xml:space="preserve">Indications for all other applicable climate functions (Power, AC, </w:t>
            </w:r>
            <w:proofErr w:type="spellStart"/>
            <w:r w:rsidRPr="0013026C">
              <w:rPr>
                <w:rFonts w:cs="Arial"/>
              </w:rPr>
              <w:t>Recirc</w:t>
            </w:r>
            <w:proofErr w:type="spellEnd"/>
            <w:r w:rsidRPr="0013026C">
              <w:rPr>
                <w:rFonts w:cs="Arial"/>
              </w:rPr>
              <w:t>, Max AC, Max Defrost, Defrost, Panel, Floor, Rear Defrost, Dual and Heated Windscreen, Heated Steering Wheel) are updated to reflect status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>        </w:t>
            </w:r>
            <w:r w:rsidRPr="0013026C">
              <w:rPr>
                <w:rFonts w:cs="Arial"/>
              </w:rPr>
              <w:t>Indications for Heated on</w:t>
            </w:r>
            <w:r w:rsidRPr="0013026C">
              <w:rPr>
                <w:rFonts w:cs="Arial"/>
              </w:rPr>
              <w:t>ly or Heated/Cooled seats are updated to reflect status as applicable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>        </w:t>
            </w:r>
            <w:r w:rsidRPr="0013026C">
              <w:rPr>
                <w:rFonts w:cs="Arial"/>
              </w:rPr>
              <w:t>HMI updates expression for all touchscreen buttons to reflect current state</w:t>
            </w:r>
          </w:p>
          <w:p w:rsidR="00DA017E" w:rsidRPr="0013026C" w:rsidRDefault="00497A14">
            <w:pPr>
              <w:rPr>
                <w:rFonts w:cs="Arial"/>
              </w:rPr>
            </w:pPr>
          </w:p>
          <w:p w:rsidR="00DA017E" w:rsidRPr="0013026C" w:rsidRDefault="00497A14">
            <w:pPr>
              <w:rPr>
                <w:rFonts w:cs="Arial"/>
                <w:b/>
              </w:rPr>
            </w:pPr>
            <w:r w:rsidRPr="0013026C">
              <w:rPr>
                <w:rFonts w:cs="Arial"/>
                <w:b/>
              </w:rPr>
              <w:t>Instrument Cluster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13026C">
              <w:rPr>
                <w:rFonts w:cs="Arial"/>
              </w:rPr>
              <w:t xml:space="preserve">HMI displays driver </w:t>
            </w:r>
            <w:proofErr w:type="spellStart"/>
            <w:r w:rsidRPr="0013026C">
              <w:rPr>
                <w:rFonts w:cs="Arial"/>
              </w:rPr>
              <w:t>setpoint</w:t>
            </w:r>
            <w:proofErr w:type="spellEnd"/>
            <w:r w:rsidRPr="0013026C">
              <w:rPr>
                <w:rFonts w:cs="Arial"/>
              </w:rPr>
              <w:t xml:space="preserve"> temperature as applicable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  <w:b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13026C">
              <w:rPr>
                <w:rFonts w:cs="Arial"/>
              </w:rPr>
              <w:t xml:space="preserve">HMI </w:t>
            </w:r>
            <w:r w:rsidRPr="0013026C">
              <w:rPr>
                <w:rFonts w:cs="Arial"/>
              </w:rPr>
              <w:t>displays a label to tell occupant that blower speed is being automatically controlled as applicable</w:t>
            </w:r>
          </w:p>
          <w:p w:rsidR="00DA017E" w:rsidRPr="0013026C" w:rsidRDefault="00497A14">
            <w:pPr>
              <w:ind w:left="360"/>
              <w:rPr>
                <w:rFonts w:cs="Arial"/>
                <w:b/>
              </w:rPr>
            </w:pPr>
          </w:p>
          <w:p w:rsidR="00DA017E" w:rsidRPr="0013026C" w:rsidRDefault="00497A14">
            <w:pPr>
              <w:rPr>
                <w:rFonts w:cs="Arial"/>
                <w:b/>
              </w:rPr>
            </w:pPr>
            <w:proofErr w:type="spellStart"/>
            <w:r w:rsidRPr="0013026C">
              <w:rPr>
                <w:rFonts w:cs="Arial"/>
                <w:b/>
              </w:rPr>
              <w:lastRenderedPageBreak/>
              <w:t>Centerstack</w:t>
            </w:r>
            <w:proofErr w:type="spellEnd"/>
            <w:r w:rsidRPr="0013026C">
              <w:rPr>
                <w:rFonts w:cs="Arial"/>
                <w:b/>
              </w:rPr>
              <w:t xml:space="preserve"> (Hard Buttons)</w:t>
            </w:r>
          </w:p>
          <w:p w:rsidR="00DA017E" w:rsidRPr="0013026C" w:rsidRDefault="00497A14">
            <w:pPr>
              <w:ind w:hanging="360"/>
              <w:contextualSpacing/>
              <w:rPr>
                <w:rFonts w:cs="Arial"/>
              </w:rPr>
            </w:pPr>
            <w:r w:rsidRPr="0013026C">
              <w:rPr>
                <w:rFonts w:eastAsia="Symbol" w:cs="Arial"/>
              </w:rPr>
              <w:t>·</w:t>
            </w:r>
            <w:r w:rsidRPr="0013026C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13026C">
              <w:rPr>
                <w:rFonts w:cs="Arial"/>
              </w:rPr>
              <w:t xml:space="preserve">Indications for all applicable climate functions are updated to reflect status </w:t>
            </w:r>
          </w:p>
          <w:p w:rsidR="00DA017E" w:rsidRPr="0013026C" w:rsidRDefault="00497A14">
            <w:pPr>
              <w:rPr>
                <w:rFonts w:cs="Arial"/>
              </w:rPr>
            </w:pPr>
          </w:p>
        </w:tc>
      </w:tr>
      <w:tr w:rsidR="00DA017E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A017E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17E" w:rsidRPr="0013026C" w:rsidRDefault="00497A14">
            <w:pPr>
              <w:rPr>
                <w:rFonts w:cs="Arial"/>
              </w:rPr>
            </w:pPr>
            <w:r w:rsidRPr="0013026C">
              <w:rPr>
                <w:rFonts w:cs="Arial"/>
              </w:rPr>
              <w:t>E1-</w:t>
            </w:r>
            <w:hyperlink r:id="rId29" w:history="1">
              <w:r w:rsidRPr="0013026C">
                <w:rPr>
                  <w:rFonts w:cs="Arial"/>
                </w:rPr>
                <w:t>CCSYSv2-GUC-290704-</w:t>
              </w:r>
              <w:r>
                <w:rPr>
                  <w:rFonts w:cs="Arial"/>
                </w:rPr>
                <w:t xml:space="preserve"> </w:t>
              </w:r>
              <w:r w:rsidRPr="0013026C">
                <w:rPr>
                  <w:rFonts w:cs="Arial"/>
                </w:rPr>
                <w:t>Function not available for turning CC system ON</w:t>
              </w:r>
            </w:hyperlink>
          </w:p>
          <w:p w:rsidR="00DA017E" w:rsidRPr="0081360D" w:rsidRDefault="00497A14" w:rsidP="0081360D">
            <w:pPr>
              <w:rPr>
                <w:rFonts w:cs="Arial"/>
              </w:rPr>
            </w:pPr>
            <w:r w:rsidRPr="0081360D">
              <w:rPr>
                <w:rFonts w:cs="Arial"/>
              </w:rPr>
              <w:t>CCSYSv2-UC-REQ-100580-Only single speed for automatic blower</w:t>
            </w:r>
          </w:p>
        </w:tc>
      </w:tr>
      <w:tr w:rsidR="00DA017E">
        <w:trPr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A017E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17E" w:rsidRDefault="00497A14">
            <w:pPr>
              <w:rPr>
                <w:rFonts w:cs="Arial"/>
              </w:rPr>
            </w:pPr>
            <w:r>
              <w:rPr>
                <w:rFonts w:cs="Arial"/>
              </w:rPr>
              <w:t>G-HMI (Graphic HMI)</w:t>
            </w:r>
          </w:p>
          <w:p w:rsidR="00DA017E" w:rsidRDefault="00497A14">
            <w:pPr>
              <w:rPr>
                <w:rFonts w:cs="Arial"/>
              </w:rPr>
            </w:pPr>
            <w:r>
              <w:rPr>
                <w:rFonts w:cs="Arial"/>
              </w:rPr>
              <w:t>V-HMI (Voice HMI)</w:t>
            </w:r>
          </w:p>
          <w:p w:rsidR="00DA017E" w:rsidRDefault="00497A14">
            <w:pPr>
              <w:rPr>
                <w:rFonts w:cs="Arial"/>
              </w:rPr>
            </w:pPr>
            <w:r>
              <w:rPr>
                <w:rFonts w:cs="Arial"/>
              </w:rPr>
              <w:t>CBI (Center Stack Button Interface – Touch/Non Touch)</w:t>
            </w:r>
          </w:p>
        </w:tc>
      </w:tr>
    </w:tbl>
    <w:p w:rsidR="00DA017E" w:rsidRDefault="00497A14"/>
    <w:p w:rsidR="00406F39" w:rsidRDefault="00497A14" w:rsidP="00522F09">
      <w:pPr>
        <w:pStyle w:val="Heading4"/>
      </w:pPr>
      <w:r>
        <w:t>CCSYSv2-UC-REQ-016671/B-Rear Defrost Selection (on/off) (TcSE ROIN-290717-1)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defrost selection made via HMI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 for Rear Defrost is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Defrost touchscree</w:t>
            </w:r>
            <w:r>
              <w:rPr>
                <w:rFonts w:cs="Arial"/>
                <w:szCs w:val="20"/>
              </w:rPr>
              <w:t>n button to reflect current state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r>
              <w:rPr>
                <w:rFonts w:cs="Arial"/>
                <w:szCs w:val="20"/>
              </w:rPr>
              <w:t xml:space="preserve">CBI (Center Stack Button </w:t>
            </w:r>
            <w:r>
              <w:rPr>
                <w:rFonts w:cs="Arial"/>
                <w:szCs w:val="20"/>
              </w:rPr>
              <w:t>Interface – Touch/Non Touch)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CCSYSv2-UC-REQ-016672/B-Heated Windscreen Selection (on/off) (TcSE ROIN-290718-1)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is in RUN/START position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Heated Windscreen selection made via HMI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 for Heated Windscreen is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Heated Windscreen touchscreen button to reflect current state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applicable climate </w:t>
            </w:r>
            <w:r>
              <w:rPr>
                <w:rFonts w:cs="Arial"/>
                <w:szCs w:val="20"/>
              </w:rPr>
              <w:t xml:space="preserve">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lastRenderedPageBreak/>
        <w:t>CCSYSv2-UC-REQ-016673/B-Driver or Passenger Heated Seat adjustment (TcSE ROIN-290719-1)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</w:t>
            </w:r>
            <w:r>
              <w:rPr>
                <w:rFonts w:cs="Arial"/>
                <w:szCs w:val="20"/>
              </w:rPr>
              <w:t xml:space="preserve">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Driver or Passenger side Heated seat settings are adjusted via HMI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All cooled seat indications are turned off (if applicable and on)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Heated seat indications are updated to reflect setting – Off, Low, Medium, or High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Heated touchscreen buttons to reflect current state</w:t>
            </w:r>
          </w:p>
          <w:p w:rsidR="004F4EEC" w:rsidRDefault="004F4EEC">
            <w:pPr>
              <w:ind w:left="360"/>
              <w:rPr>
                <w:rFonts w:cs="Arial"/>
                <w:sz w:val="14"/>
                <w:szCs w:val="20"/>
              </w:rPr>
            </w:pP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AND/OR</w:t>
            </w:r>
          </w:p>
          <w:p w:rsidR="004F4EEC" w:rsidRDefault="004F4EEC">
            <w:pPr>
              <w:ind w:left="360"/>
              <w:rPr>
                <w:rFonts w:cs="Arial"/>
                <w:sz w:val="12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all applicabl</w:t>
            </w:r>
            <w:r>
              <w:rPr>
                <w:rFonts w:cs="Arial"/>
                <w:szCs w:val="20"/>
              </w:rPr>
              <w:t xml:space="preserve">e climate functions are updated to reflect status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CCSYSv2-UC-REQ-016674/B-Driver or Passenger Cooled Seat adjustment (TcSE ROIN-290720-1)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Climate Module is connected t</w:t>
            </w:r>
            <w:r>
              <w:rPr>
                <w:rFonts w:cs="Arial"/>
                <w:szCs w:val="20"/>
              </w:rPr>
              <w:t xml:space="preserve">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Driver or Passenger side Cooled seat settings are adjusted via HMI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All heated seat indications are turned off (if on)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Cooled </w:t>
            </w:r>
            <w:r>
              <w:rPr>
                <w:rFonts w:cs="Arial"/>
                <w:szCs w:val="20"/>
              </w:rPr>
              <w:t>seat indications are updated to reflect setting – Off, Low, Medium, or High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Heated touchscreen buttons to reflect current state</w:t>
            </w:r>
          </w:p>
          <w:p w:rsidR="004F4EEC" w:rsidRDefault="004F4EEC">
            <w:pPr>
              <w:ind w:left="360"/>
              <w:rPr>
                <w:rFonts w:cs="Arial"/>
                <w:sz w:val="14"/>
                <w:szCs w:val="20"/>
              </w:rPr>
            </w:pP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AND/OR</w:t>
            </w:r>
          </w:p>
          <w:p w:rsidR="004F4EEC" w:rsidRDefault="004F4EEC">
            <w:pPr>
              <w:ind w:left="360"/>
              <w:rPr>
                <w:rFonts w:cs="Arial"/>
                <w:sz w:val="10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CCSYSv2-UC-REQ-016675/B-Heated Steering Wheel (on/off) (TcSE ROIN-290721-1)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Heated Steering Wheel selection is made via HMI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lastRenderedPageBreak/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 for Heated Steering Wheel is updated to reflect</w:t>
            </w:r>
            <w:r>
              <w:rPr>
                <w:rFonts w:cs="Arial"/>
                <w:szCs w:val="20"/>
              </w:rPr>
              <w:t xml:space="preserve">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Heated Steering Wheel touchscreen button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AND/OR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</w:t>
            </w:r>
            <w:r>
              <w:rPr>
                <w:b/>
              </w:rPr>
              <w:t xml:space="preserve">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CCSYSv2-UC-REQ-016676/B-Outside Air Temperature display (TcSE </w:t>
      </w:r>
      <w:r>
        <w:t>ROIN-290722-1)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7004"/>
      </w:tblGrid>
      <w:tr w:rsidR="004F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4F4EEC">
        <w:trPr>
          <w:trHeight w:val="260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Occupant wants to know the </w:t>
            </w:r>
            <w:r>
              <w:rPr>
                <w:rFonts w:cs="Arial"/>
                <w:szCs w:val="20"/>
              </w:rPr>
              <w:t>Outside Air Temperature</w:t>
            </w:r>
          </w:p>
        </w:tc>
      </w:tr>
      <w:tr w:rsidR="004F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Outside Air Temperature is displayed (persistently) per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Whole values from -40 to 190 °F (or °C equivalent if metric units selected)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Include °F or °C label per unit selection (English</w:t>
            </w:r>
            <w:r>
              <w:rPr>
                <w:rFonts w:cs="Arial"/>
                <w:szCs w:val="20"/>
              </w:rPr>
              <w:t xml:space="preserve"> or Metric)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E1–</w:t>
            </w:r>
            <w:hyperlink r:id="rId30" w:history="1">
              <w:r>
                <w:rPr>
                  <w:rStyle w:val="Hyperlink"/>
                  <w:rFonts w:cs="Arial"/>
                  <w:szCs w:val="20"/>
                </w:rPr>
                <w:t>CCSYSv2-GUC-290723-1</w:t>
              </w:r>
              <w:r>
                <w:rPr>
                  <w:rStyle w:val="Hyperlink"/>
                  <w:rFonts w:cs="Arial"/>
                  <w:szCs w:val="20"/>
                </w:rPr>
                <w:t>-Outside Air Temperature - Sensor Not Available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E2–</w:t>
            </w:r>
            <w:hyperlink r:id="rId31" w:history="1">
              <w:r>
                <w:rPr>
                  <w:rStyle w:val="Hyperlink"/>
                  <w:rFonts w:cs="Arial"/>
                  <w:szCs w:val="20"/>
                </w:rPr>
                <w:t>CCSYSv2-GUC-2</w:t>
              </w:r>
              <w:r>
                <w:rPr>
                  <w:rStyle w:val="Hyperlink"/>
                  <w:rFonts w:cs="Arial"/>
                  <w:szCs w:val="20"/>
                </w:rPr>
                <w:t>90724-1-Outside Air Temperature - Sensor Disconnected and/or Faulty</w:t>
              </w:r>
            </w:hyperlink>
          </w:p>
        </w:tc>
      </w:tr>
      <w:tr w:rsidR="004F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 xml:space="preserve">·         </w:t>
            </w:r>
            <w:r>
              <w:rPr>
                <w:rFonts w:cs="Arial"/>
                <w:szCs w:val="20"/>
              </w:rPr>
              <w:t>G-HMI (Graphic HMI)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CCSYSv2-UC-REQ-016677/B-Outside Air Temperature - </w:t>
      </w:r>
      <w:r>
        <w:t>Sensor Not Available (TcSE ROIN-290723-1)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CCSYSv2-UC-REQ-016676/B-Outside Air Temperature display (TcSE ROIN-290722-1)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Same as normal use case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Occupant wants to know the Outside Air Temperature, but there is no sensor installed on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Nothing is displayed for Outside Air Temperature i.e. no value, no dashes,</w:t>
            </w:r>
            <w:r>
              <w:rPr>
                <w:rFonts w:cs="Arial"/>
                <w:szCs w:val="20"/>
              </w:rPr>
              <w:t xml:space="preserve"> no labels etc.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ind w:hanging="360"/>
              <w:contextualSpacing/>
              <w:rPr>
                <w:szCs w:val="20"/>
              </w:rPr>
            </w:pPr>
            <w:r>
              <w:rPr>
                <w:rFonts w:ascii="Symbol" w:eastAsia="Symbol" w:hAnsi="Symbol" w:cs="Symbol"/>
                <w:szCs w:val="20"/>
              </w:rPr>
              <w:t></w:t>
            </w:r>
            <w:r>
              <w:rPr>
                <w:rFonts w:eastAsia="Symbo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G-HMI (Graphic HMI)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lastRenderedPageBreak/>
        <w:t xml:space="preserve">CCSYSv2-UC-REQ-016678/B-Outside Air Temperature - Sensor Disconnected </w:t>
      </w:r>
      <w:r>
        <w:t>and/or Faulty (TcSE ROIN-290724-1)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CCSYSv2-UC-REQ-016676/B-Outside Air Temperature display (TcSE ROIN-290722-1)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</w:t>
            </w:r>
            <w:r>
              <w:rPr>
                <w:rFonts w:cs="Arial"/>
                <w:szCs w:val="20"/>
              </w:rPr>
              <w:t>A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Same as normal use case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Occupant wants to know the Outside Air Temperature, but Sensor is disconnected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Outside Air Temperature is displayed (persistently) per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>
              <w:rPr>
                <w:rFonts w:cs="Arial"/>
                <w:szCs w:val="20"/>
              </w:rPr>
              <w:t>Three dashes in place of temperature value</w:t>
            </w:r>
          </w:p>
          <w:p w:rsidR="004F4EEC" w:rsidRDefault="00497A14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Include °F or °C label per unit selection (English or Metric)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ind w:hanging="360"/>
              <w:contextualSpacing/>
              <w:rPr>
                <w:szCs w:val="20"/>
              </w:rPr>
            </w:pPr>
            <w:r>
              <w:rPr>
                <w:rFonts w:ascii="Symbol" w:eastAsia="Symbol" w:hAnsi="Symbol" w:cs="Symbol"/>
                <w:szCs w:val="20"/>
              </w:rPr>
              <w:t></w:t>
            </w:r>
            <w:r>
              <w:rPr>
                <w:rFonts w:eastAsia="Symbol"/>
                <w:sz w:val="14"/>
                <w:szCs w:val="14"/>
              </w:rPr>
              <w:t>        </w:t>
            </w:r>
            <w:r>
              <w:rPr>
                <w:rFonts w:eastAsia="Symbol"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G-HMI (Graphic HMI)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CCSYSv2-UC-REQ-016679/B-Ignition Cycle (TcSE ROIN-290725-1)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7001"/>
      </w:tblGrid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in RUN</w:t>
            </w:r>
            <w:r>
              <w:rPr>
                <w:rFonts w:cs="Arial"/>
                <w:szCs w:val="20"/>
              </w:rPr>
              <w:t>/START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changed out of RUN/START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All Climate displays are blanked off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>, Max AC,</w:t>
            </w:r>
            <w:r>
              <w:rPr>
                <w:rFonts w:cs="Arial"/>
                <w:szCs w:val="20"/>
              </w:rPr>
              <w:t xml:space="preserve"> Max Defrost, Defrost, Panel, Floor, Rear Defrost, Dual and Heated Windscreen, Heated Steering Wheel)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</w:t>
            </w:r>
            <w:r>
              <w:rPr>
                <w:rFonts w:cs="Arial"/>
                <w:szCs w:val="20"/>
              </w:rPr>
              <w:t xml:space="preserve">es expression for all touchscreen buttons to reflect disabled state 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All Climate displays are blanked off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SWC (Steering Wheel Control)</w:t>
            </w:r>
          </w:p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CCSYSv2-UC-REQ-016680/B-Voice Blower Limiting (TcSE ROIN-290726-1)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position is in </w:t>
            </w:r>
            <w:r>
              <w:rPr>
                <w:rFonts w:cs="Arial"/>
                <w:szCs w:val="20"/>
              </w:rPr>
              <w:t>RUN/START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Climate System is ON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Occupant initiates a voice session or a phone call becomes active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Blower speed may be automatically reduced to a pre-determined maximum speed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HMI may be updated to reflect </w:t>
            </w:r>
            <w:r>
              <w:rPr>
                <w:rFonts w:cs="Arial"/>
                <w:szCs w:val="20"/>
              </w:rPr>
              <w:t xml:space="preserve">current state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may be updated to reflect status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SWC (Steering Wheel Control)</w:t>
            </w:r>
          </w:p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CBI (Center Stack </w:t>
            </w:r>
            <w:r>
              <w:rPr>
                <w:rFonts w:cs="Arial"/>
                <w:szCs w:val="20"/>
              </w:rPr>
              <w:t>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CCSYSv2-UC-REQ-016681/B-Remote Start (TcSE ROIN-290727-1)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7001"/>
      </w:tblGrid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not RUN/START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initiates a Remote Start event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All Climate displays are blanked off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all other applicable climate functions (Power, Auto, AC, </w:t>
            </w:r>
            <w:proofErr w:type="spellStart"/>
            <w:r>
              <w:rPr>
                <w:rFonts w:cs="Arial"/>
                <w:szCs w:val="20"/>
              </w:rPr>
              <w:t>Recirc</w:t>
            </w:r>
            <w:proofErr w:type="spellEnd"/>
            <w:r>
              <w:rPr>
                <w:rFonts w:cs="Arial"/>
                <w:szCs w:val="20"/>
              </w:rPr>
              <w:t xml:space="preserve">, Max AC, Max Defrost, Defrost, Panel, Floor, Rear Defrost, Dual and Heated Windscreen, Heated Steering Wheel) remain off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Heated only or Heated/Cooled</w:t>
            </w:r>
            <w:r>
              <w:rPr>
                <w:rFonts w:cs="Arial"/>
                <w:szCs w:val="20"/>
              </w:rPr>
              <w:t xml:space="preserve"> seats remain off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touchscreen buttons to reflect disabled state 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Instrument Cluster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All Climate displays are blanked off</w:t>
            </w:r>
          </w:p>
          <w:p w:rsidR="004F4EEC" w:rsidRDefault="004F4EEC">
            <w:pPr>
              <w:ind w:left="360"/>
              <w:rPr>
                <w:rFonts w:cs="Arial"/>
                <w:b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Centerstack</w:t>
            </w:r>
            <w:proofErr w:type="spellEnd"/>
            <w:r>
              <w:rPr>
                <w:rFonts w:cs="Arial"/>
                <w:b/>
                <w:szCs w:val="20"/>
              </w:rPr>
              <w:t xml:space="preserve"> (Hard Buttons)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all applicable climate funct</w:t>
            </w:r>
            <w:r>
              <w:rPr>
                <w:rFonts w:cs="Arial"/>
                <w:szCs w:val="20"/>
              </w:rPr>
              <w:t>ions remain off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SWC (Steering Wheel Control)</w:t>
            </w:r>
          </w:p>
          <w:p w:rsidR="004F4EEC" w:rsidRDefault="00497A14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CCSYSv2-UC-REQ-100580/A-Only single speed for automatic blower</w:t>
      </w:r>
    </w:p>
    <w:p w:rsidR="00500605" w:rsidRDefault="00497A14" w:rsidP="00CD0F6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745763" w:rsidTr="00745763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45763" w:rsidRPr="00745763" w:rsidRDefault="00497A14">
            <w:pPr>
              <w:rPr>
                <w:b/>
              </w:rPr>
            </w:pPr>
            <w:r w:rsidRPr="00745763"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>Vehicle Occupant</w:t>
            </w:r>
          </w:p>
        </w:tc>
      </w:tr>
      <w:tr w:rsidR="00745763" w:rsidTr="00745763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45763" w:rsidRPr="00745763" w:rsidRDefault="00497A14">
            <w:pPr>
              <w:rPr>
                <w:b/>
              </w:rPr>
            </w:pPr>
            <w:r w:rsidRPr="00745763"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 xml:space="preserve">Climate Module is connected to a power source </w:t>
            </w:r>
          </w:p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 xml:space="preserve">Ignition switch is in RUN/START position </w:t>
            </w:r>
          </w:p>
        </w:tc>
      </w:tr>
      <w:tr w:rsidR="00745763" w:rsidTr="00745763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45763" w:rsidRPr="00745763" w:rsidRDefault="00497A14">
            <w:pPr>
              <w:rPr>
                <w:b/>
              </w:rPr>
            </w:pPr>
            <w:r w:rsidRPr="00745763"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>Auto selection made to enable full automatic control of climate system via HMI</w:t>
            </w:r>
          </w:p>
        </w:tc>
      </w:tr>
      <w:tr w:rsidR="00745763" w:rsidTr="00745763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45763" w:rsidRPr="00745763" w:rsidRDefault="00497A14">
            <w:pPr>
              <w:rPr>
                <w:b/>
              </w:rPr>
            </w:pPr>
            <w:r w:rsidRPr="00745763"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3" w:rsidRPr="00745763" w:rsidRDefault="00497A14">
            <w:pPr>
              <w:rPr>
                <w:rFonts w:cs="Arial"/>
                <w:b/>
              </w:rPr>
            </w:pPr>
            <w:r w:rsidRPr="00745763">
              <w:rPr>
                <w:rFonts w:cs="Arial"/>
                <w:b/>
              </w:rPr>
              <w:t>Touchscreen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745763">
              <w:rPr>
                <w:rFonts w:cs="Arial"/>
                <w:szCs w:val="20"/>
              </w:rPr>
              <w:t xml:space="preserve">HMI displays driver and passenger </w:t>
            </w:r>
            <w:proofErr w:type="spellStart"/>
            <w:r w:rsidRPr="00745763">
              <w:rPr>
                <w:rFonts w:cs="Arial"/>
                <w:szCs w:val="20"/>
              </w:rPr>
              <w:t>setpoint</w:t>
            </w:r>
            <w:proofErr w:type="spellEnd"/>
            <w:r w:rsidRPr="00745763">
              <w:rPr>
                <w:rFonts w:cs="Arial"/>
                <w:szCs w:val="20"/>
              </w:rPr>
              <w:t xml:space="preserve"> temperatures(persistently) 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745763">
              <w:rPr>
                <w:rFonts w:cs="Arial"/>
                <w:szCs w:val="20"/>
              </w:rPr>
              <w:t>HMI blanks off blower speed display</w:t>
            </w:r>
          </w:p>
          <w:p w:rsidR="00745763" w:rsidRPr="00745763" w:rsidRDefault="00497A14">
            <w:pPr>
              <w:ind w:left="34" w:hanging="360"/>
              <w:contextualSpacing/>
              <w:rPr>
                <w:rFonts w:eastAsia="Symbol" w:cs="Arial"/>
                <w:sz w:val="14"/>
                <w:szCs w:val="14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>       </w:t>
            </w:r>
            <w:r w:rsidRPr="00745763">
              <w:rPr>
                <w:rFonts w:eastAsia="Symbol" w:cs="Arial"/>
                <w:szCs w:val="20"/>
              </w:rPr>
              <w:t>Single,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 </w:t>
            </w:r>
            <w:r w:rsidRPr="00745763">
              <w:rPr>
                <w:rFonts w:eastAsia="Symbol" w:cs="Arial"/>
                <w:szCs w:val="20"/>
              </w:rPr>
              <w:t xml:space="preserve">Auto indication is 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 </w:t>
            </w:r>
            <w:r w:rsidRPr="00745763">
              <w:rPr>
                <w:rFonts w:eastAsia="Symbol" w:cs="Arial"/>
                <w:szCs w:val="20"/>
              </w:rPr>
              <w:t>updated to reflect status</w:t>
            </w:r>
            <w:r w:rsidRPr="00745763">
              <w:rPr>
                <w:rFonts w:eastAsia="Symbol" w:cs="Arial"/>
                <w:sz w:val="14"/>
                <w:szCs w:val="14"/>
              </w:rPr>
              <w:t> 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 w:val="14"/>
                <w:szCs w:val="14"/>
              </w:rPr>
              <w:t xml:space="preserve">         </w:t>
            </w:r>
            <w:r w:rsidRPr="00745763">
              <w:rPr>
                <w:rFonts w:cs="Arial"/>
                <w:szCs w:val="20"/>
              </w:rPr>
              <w:t xml:space="preserve">Indications for all other applicable climate functions (Power, AC, </w:t>
            </w:r>
            <w:proofErr w:type="spellStart"/>
            <w:r w:rsidRPr="00745763">
              <w:rPr>
                <w:rFonts w:cs="Arial"/>
                <w:szCs w:val="20"/>
              </w:rPr>
              <w:t>Recirc</w:t>
            </w:r>
            <w:proofErr w:type="spellEnd"/>
            <w:r w:rsidRPr="00745763">
              <w:rPr>
                <w:rFonts w:cs="Arial"/>
                <w:szCs w:val="20"/>
              </w:rPr>
              <w:t>, Max AC, Max Defrost, Defrost, Panel, Floor, Rear Defrost, Dual and Heated Windscreen, Heated Steering Wheel) are updated to reflect status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    </w:t>
            </w:r>
            <w:r w:rsidRPr="00745763">
              <w:rPr>
                <w:rFonts w:cs="Arial"/>
                <w:szCs w:val="20"/>
              </w:rPr>
              <w:t>Indications for Heated only or Heated/Cooled seats are updated to reflect status as applicable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>    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 </w:t>
            </w:r>
            <w:r w:rsidRPr="00745763">
              <w:rPr>
                <w:rFonts w:cs="Arial"/>
                <w:szCs w:val="20"/>
              </w:rPr>
              <w:t>HMI updates expression for all touchscreen buttons to reflect current state</w:t>
            </w:r>
          </w:p>
          <w:p w:rsidR="00745763" w:rsidRPr="00745763" w:rsidRDefault="00497A14">
            <w:pPr>
              <w:rPr>
                <w:rFonts w:cs="Arial"/>
              </w:rPr>
            </w:pPr>
          </w:p>
          <w:p w:rsidR="00745763" w:rsidRPr="00745763" w:rsidRDefault="00497A14">
            <w:pPr>
              <w:rPr>
                <w:rFonts w:cs="Arial"/>
                <w:b/>
              </w:rPr>
            </w:pPr>
            <w:r w:rsidRPr="00745763">
              <w:rPr>
                <w:rFonts w:cs="Arial"/>
                <w:b/>
              </w:rPr>
              <w:t>Instrument Cluster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745763">
              <w:rPr>
                <w:rFonts w:cs="Arial"/>
                <w:szCs w:val="20"/>
              </w:rPr>
              <w:t xml:space="preserve">HMI displays driver </w:t>
            </w:r>
            <w:proofErr w:type="spellStart"/>
            <w:r w:rsidRPr="00745763">
              <w:rPr>
                <w:rFonts w:cs="Arial"/>
                <w:szCs w:val="20"/>
              </w:rPr>
              <w:t>setpoint</w:t>
            </w:r>
            <w:proofErr w:type="spellEnd"/>
            <w:r w:rsidRPr="00745763">
              <w:rPr>
                <w:rFonts w:cs="Arial"/>
                <w:szCs w:val="20"/>
              </w:rPr>
              <w:t xml:space="preserve"> temperature as applicable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b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745763">
              <w:rPr>
                <w:rFonts w:cs="Arial"/>
                <w:szCs w:val="20"/>
              </w:rPr>
              <w:t>HMI displays a label to tell occupant that blower speed is being automatically c</w:t>
            </w:r>
            <w:r w:rsidRPr="00745763">
              <w:rPr>
                <w:rFonts w:cs="Arial"/>
                <w:szCs w:val="20"/>
              </w:rPr>
              <w:t>ontrolled as applicable</w:t>
            </w:r>
          </w:p>
          <w:p w:rsidR="00745763" w:rsidRPr="00745763" w:rsidRDefault="00497A14">
            <w:pPr>
              <w:ind w:left="360"/>
              <w:rPr>
                <w:rFonts w:cs="Arial"/>
                <w:b/>
              </w:rPr>
            </w:pPr>
          </w:p>
          <w:p w:rsidR="00745763" w:rsidRPr="00745763" w:rsidRDefault="00497A14">
            <w:pPr>
              <w:rPr>
                <w:rFonts w:cs="Arial"/>
                <w:b/>
              </w:rPr>
            </w:pPr>
            <w:proofErr w:type="spellStart"/>
            <w:r w:rsidRPr="00745763">
              <w:rPr>
                <w:rFonts w:cs="Arial"/>
                <w:b/>
              </w:rPr>
              <w:t>Centerstack</w:t>
            </w:r>
            <w:proofErr w:type="spellEnd"/>
            <w:r w:rsidRPr="00745763">
              <w:rPr>
                <w:rFonts w:cs="Arial"/>
                <w:b/>
              </w:rPr>
              <w:t xml:space="preserve"> (Hard Buttons)</w:t>
            </w:r>
          </w:p>
          <w:p w:rsidR="00745763" w:rsidRPr="00745763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 w:rsidRPr="00745763">
              <w:rPr>
                <w:rFonts w:eastAsia="Symbol" w:cs="Arial"/>
                <w:szCs w:val="20"/>
              </w:rPr>
              <w:t>·</w:t>
            </w:r>
            <w:r w:rsidRPr="00745763">
              <w:rPr>
                <w:rFonts w:eastAsia="Symbol" w:cs="Arial"/>
                <w:sz w:val="14"/>
                <w:szCs w:val="14"/>
              </w:rPr>
              <w:t xml:space="preserve">         </w:t>
            </w:r>
            <w:r w:rsidRPr="00745763">
              <w:rPr>
                <w:rFonts w:cs="Arial"/>
                <w:szCs w:val="20"/>
              </w:rPr>
              <w:t xml:space="preserve">Indications for all applicable climate functions are updated to reflect status </w:t>
            </w:r>
          </w:p>
          <w:p w:rsidR="00745763" w:rsidRPr="00745763" w:rsidRDefault="00497A14">
            <w:pPr>
              <w:rPr>
                <w:rFonts w:cs="Arial"/>
              </w:rPr>
            </w:pPr>
          </w:p>
        </w:tc>
      </w:tr>
      <w:tr w:rsidR="00745763" w:rsidTr="00745763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45763" w:rsidRPr="00745763" w:rsidRDefault="00497A14">
            <w:pPr>
              <w:rPr>
                <w:b/>
              </w:rPr>
            </w:pPr>
            <w:r w:rsidRPr="00745763"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763" w:rsidRPr="00745763" w:rsidRDefault="00497A14">
            <w:pPr>
              <w:rPr>
                <w:rFonts w:cs="Arial"/>
              </w:rPr>
            </w:pPr>
          </w:p>
        </w:tc>
      </w:tr>
      <w:tr w:rsidR="00745763" w:rsidTr="00745763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45763" w:rsidRPr="00745763" w:rsidRDefault="00497A14">
            <w:pPr>
              <w:rPr>
                <w:b/>
              </w:rPr>
            </w:pPr>
            <w:r w:rsidRPr="00745763"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>G-HMI (Graphic HMI)</w:t>
            </w:r>
          </w:p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>V-HMI (Voice HMI)</w:t>
            </w:r>
          </w:p>
          <w:p w:rsidR="00745763" w:rsidRPr="00745763" w:rsidRDefault="00497A14">
            <w:pPr>
              <w:rPr>
                <w:rFonts w:cs="Arial"/>
              </w:rPr>
            </w:pPr>
            <w:r w:rsidRPr="00745763">
              <w:rPr>
                <w:rFonts w:cs="Arial"/>
              </w:rPr>
              <w:t xml:space="preserve">CBI (Center Stack Button </w:t>
            </w:r>
            <w:r w:rsidRPr="00745763">
              <w:rPr>
                <w:rFonts w:cs="Arial"/>
              </w:rPr>
              <w:t>Interface – Touch/Non Touch)</w:t>
            </w:r>
          </w:p>
        </w:tc>
      </w:tr>
    </w:tbl>
    <w:p w:rsidR="00745763" w:rsidRDefault="00497A14" w:rsidP="00CD0F64"/>
    <w:p w:rsidR="00406F39" w:rsidRDefault="00497A14" w:rsidP="00522F09">
      <w:pPr>
        <w:pStyle w:val="Heading2"/>
      </w:pPr>
      <w:bookmarkStart w:id="56" w:name="_Toc402447037"/>
      <w:r w:rsidRPr="00B9479B">
        <w:t>CCSYSv2-FUN-REQ-016682/B-Front Control of Automatic Rear Climate (TcSE ROIN-290730)</w:t>
      </w:r>
      <w:bookmarkEnd w:id="56"/>
    </w:p>
    <w:p w:rsidR="004F4EEC" w:rsidRDefault="00497A14">
      <w:pPr>
        <w:rPr>
          <w:rFonts w:cs="Arial"/>
          <w:szCs w:val="20"/>
          <w:lang w:eastAsia="zh-CN"/>
        </w:rPr>
      </w:pPr>
      <w:r>
        <w:rPr>
          <w:rFonts w:cs="Arial"/>
          <w:szCs w:val="20"/>
        </w:rPr>
        <w:t xml:space="preserve">Note: for Use Cases </w:t>
      </w:r>
      <w:r>
        <w:rPr>
          <w:rFonts w:cs="Arial"/>
          <w:szCs w:val="20"/>
          <w:lang w:eastAsia="zh-CN"/>
        </w:rPr>
        <w:t>Unless noted specifically as “persistent” within following use cases, post</w:t>
      </w:r>
      <w:r>
        <w:rPr>
          <w:rFonts w:cs="Arial"/>
          <w:szCs w:val="20"/>
          <w:lang w:eastAsia="zh-CN"/>
        </w:rPr>
        <w:t xml:space="preserve"> conditions only required when specified content would normally be displayed. </w:t>
      </w:r>
    </w:p>
    <w:p w:rsidR="004F4EEC" w:rsidRDefault="004F4EEC">
      <w:pPr>
        <w:rPr>
          <w:rFonts w:cs="Arial"/>
          <w:szCs w:val="20"/>
        </w:rPr>
      </w:pPr>
    </w:p>
    <w:p w:rsidR="004F4EEC" w:rsidRDefault="004F4EEC"/>
    <w:p w:rsidR="00406F39" w:rsidRDefault="00497A14" w:rsidP="00522F09">
      <w:pPr>
        <w:pStyle w:val="Heading3"/>
      </w:pPr>
      <w:bookmarkStart w:id="57" w:name="_Toc402447038"/>
      <w:r>
        <w:t>Use Cases</w:t>
      </w:r>
      <w:bookmarkEnd w:id="57"/>
    </w:p>
    <w:p w:rsidR="00406F39" w:rsidRDefault="00497A14" w:rsidP="00522F09">
      <w:pPr>
        <w:pStyle w:val="Heading4"/>
      </w:pPr>
      <w:r>
        <w:t xml:space="preserve">CCSYSv2-UC-REQ-016683/B-Front Climate Control System Power Selection (ON) w/ Rear </w:t>
      </w:r>
      <w:proofErr w:type="gramStart"/>
      <w:r>
        <w:t>Off</w:t>
      </w:r>
      <w:proofErr w:type="gramEnd"/>
      <w:r>
        <w:t xml:space="preserve"> (TcSE ROIN-290732-1)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Front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was previously off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climate system on via HMI lo</w:t>
            </w:r>
            <w:r>
              <w:rPr>
                <w:rFonts w:cs="Arial"/>
                <w:szCs w:val="20"/>
              </w:rPr>
              <w:t>cated in the front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Touchscreen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some notification 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lastRenderedPageBreak/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Power, rear Auto and Rear </w:t>
            </w:r>
            <w:r>
              <w:rPr>
                <w:rFonts w:cs="Arial"/>
                <w:szCs w:val="20"/>
              </w:rPr>
              <w:t>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CCSYSv2-UC-REQ-016684/B-Front Climate Control System Power Selection (ON) w/ Rear </w:t>
      </w:r>
      <w:proofErr w:type="gramStart"/>
      <w:r>
        <w:t>On</w:t>
      </w:r>
      <w:proofErr w:type="gramEnd"/>
      <w:r>
        <w:t xml:space="preserve"> (TcSE ROIN-290733-1)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Front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was previously on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climate system on via HMI loc</w:t>
            </w:r>
            <w:r>
              <w:rPr>
                <w:rFonts w:cs="Arial"/>
                <w:szCs w:val="20"/>
              </w:rPr>
              <w:t>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screens),</w:t>
            </w:r>
            <w:r>
              <w:rPr>
                <w:rFonts w:cs="Arial"/>
                <w:szCs w:val="20"/>
              </w:rPr>
              <w:t xml:space="preserve">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</w:t>
            </w:r>
            <w:r>
              <w:rPr>
                <w:rFonts w:cs="Arial"/>
                <w:szCs w:val="20"/>
              </w:rPr>
              <w:t>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lastRenderedPageBreak/>
        <w:t>CCSYSv2-UC-REQ-016685/B-Front Climate Control System Power Selection (OFF) (TcSE ROIN-290734-1)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Vehicle </w:t>
            </w:r>
            <w:r>
              <w:rPr>
                <w:rFonts w:cs="Arial"/>
                <w:szCs w:val="20"/>
              </w:rPr>
              <w:t>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</w:t>
            </w:r>
            <w:proofErr w:type="spellStart"/>
            <w:r>
              <w:rPr>
                <w:rFonts w:cs="Arial"/>
                <w:szCs w:val="20"/>
              </w:rPr>
              <w:t>postion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Front climate system is 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climate system off via HMI located in the front of the veh</w:t>
            </w:r>
            <w:r>
              <w:rPr>
                <w:rFonts w:cs="Arial"/>
                <w:szCs w:val="20"/>
              </w:rPr>
              <w:t>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Touchscreen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some notification 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Power, rear Auto and Rear Lock are updated to reflect </w:t>
            </w:r>
            <w:r>
              <w:rPr>
                <w:rFonts w:cs="Arial"/>
                <w:szCs w:val="20"/>
              </w:rPr>
              <w:t>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contextualSpacing/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</w:t>
            </w:r>
            <w:r>
              <w:rPr>
                <w:b/>
              </w:rPr>
              <w:t>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CCSYSv2-UC-REQ-016686/B-Rear Climate Control System Power Selection (ON) (TcSE ROIN-290735-1)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is off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power command issued to turn rear climate system on via HMI located in the front OR rear of the vehicle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</w:t>
            </w:r>
            <w:r>
              <w:rPr>
                <w:b/>
              </w:rPr>
              <w:t>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Power(persistent within dedicated climate screens), rear Auto and Rear Lock are updated to </w:t>
            </w:r>
            <w:r>
              <w:rPr>
                <w:rFonts w:cs="Arial"/>
                <w:szCs w:val="20"/>
              </w:rPr>
              <w:t>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 xml:space="preserve">List of Exception </w:t>
            </w:r>
            <w:r>
              <w:rPr>
                <w:b/>
              </w:rPr>
              <w:t>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CCSYSv2-UC-REQ-016687/B-Rear Climate Control System Power Selection (OFF) (TcSE </w:t>
      </w:r>
      <w:r>
        <w:t>ROIN-290736-1)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</w:t>
            </w:r>
            <w:proofErr w:type="spellStart"/>
            <w:r>
              <w:rPr>
                <w:rFonts w:cs="Arial"/>
                <w:szCs w:val="20"/>
              </w:rPr>
              <w:t>postion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climate system is 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power command issued to turn rear climate system off via HMI located in the front OR rear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Touchscreen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some notification that Rear climate system i</w:t>
            </w:r>
            <w:r>
              <w:rPr>
                <w:rFonts w:cs="Arial"/>
                <w:szCs w:val="20"/>
              </w:rPr>
              <w:t xml:space="preserve">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Power,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Power, rear Auto and Rear Lock buttons to reflect </w:t>
            </w:r>
            <w:r>
              <w:rPr>
                <w:rFonts w:cs="Arial"/>
                <w:szCs w:val="20"/>
              </w:rPr>
              <w:t>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contextualSpacing/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CCSYSv2-UC-REQ-016688/B-Rear Temperature Adjustment from front controls (TcSE ROIN-290737-1)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Temperature is adjusted up or down via HMI located in the fr</w:t>
            </w:r>
            <w:r>
              <w:rPr>
                <w:rFonts w:cs="Arial"/>
                <w:szCs w:val="20"/>
              </w:rPr>
              <w:t>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the new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per the following: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-- If English units selected - 2 digit display (LO, HI or whole number between 60 and 85 with °F label)</w:t>
            </w:r>
          </w:p>
          <w:p w:rsidR="004F4EEC" w:rsidRDefault="00497A14">
            <w:pPr>
              <w:ind w:left="72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-- If Metric units selected </w:t>
            </w:r>
            <w:r>
              <w:rPr>
                <w:rFonts w:cs="Arial"/>
                <w:szCs w:val="20"/>
              </w:rPr>
              <w:t>- 3 digit display (LO, HI or number between 15.5 and 29.5 in 0.5 increments with °C label)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Power(persistent within dedicated climate screens), rear Auto and Rear </w:t>
            </w:r>
            <w:r>
              <w:rPr>
                <w:rFonts w:cs="Arial"/>
                <w:szCs w:val="20"/>
              </w:rPr>
              <w:t>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Power, rear Auto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</w:t>
            </w:r>
            <w:r>
              <w:rPr>
                <w:rFonts w:cs="Arial"/>
                <w:szCs w:val="20"/>
              </w:rPr>
              <w:t>s</w:t>
            </w: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CCSYSv2-UC-REQ-016689/B-Rear Blower Speed Adjustment </w:t>
      </w:r>
      <w:r>
        <w:t>from front controls (TcSE ROIN-290738-1)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is in RUN/START positi</w:t>
            </w:r>
            <w:r>
              <w:rPr>
                <w:rFonts w:cs="Arial"/>
                <w:szCs w:val="20"/>
              </w:rPr>
              <w:t xml:space="preserve">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blower speed is adjusted up or down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the new rear blower speed setting per the </w:t>
            </w:r>
            <w:r>
              <w:rPr>
                <w:rFonts w:cs="Arial"/>
                <w:szCs w:val="20"/>
              </w:rPr>
              <w:t>following:</w:t>
            </w:r>
          </w:p>
          <w:p w:rsidR="004F4EEC" w:rsidRDefault="00497A14">
            <w:pPr>
              <w:ind w:left="10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7 bars illuminated to reflect speed selection between 1 and 7 w/ Fan symbol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screens),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</w:t>
            </w:r>
            <w:r>
              <w:rPr>
                <w:rFonts w:cs="Arial"/>
                <w:szCs w:val="20"/>
              </w:rPr>
              <w:t xml:space="preserve">n for rear Power, rear Auto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CCSYSv2-UC-REQ-016690/B-Rear Lock Selection (on/off) from front controls (TcSE ROIN-290739-1)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Lock </w:t>
            </w:r>
            <w:r>
              <w:rPr>
                <w:rFonts w:cs="Arial"/>
                <w:szCs w:val="20"/>
              </w:rPr>
              <w:t>selection made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Power(persistent within </w:t>
            </w:r>
            <w:r>
              <w:rPr>
                <w:rFonts w:cs="Arial"/>
                <w:szCs w:val="20"/>
              </w:rPr>
              <w:t>dedicated climate screens),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Indications for all applicable </w:t>
            </w:r>
            <w:r>
              <w:rPr>
                <w:rFonts w:cs="Arial"/>
                <w:szCs w:val="20"/>
              </w:rPr>
              <w:t>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CCSYSv2-UC-REQ-016691/B-Rear Auto Selection (on) from front controls (TcSE ROIN-290740-1)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Auto selection made to enable full Auto control of rear climate system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</w:t>
            </w:r>
            <w:r>
              <w:rPr>
                <w:rFonts w:cs="Arial"/>
                <w:b/>
                <w:szCs w:val="20"/>
              </w:rPr>
              <w:t>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screens),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</w:t>
            </w:r>
            <w:r>
              <w:rPr>
                <w:rFonts w:cs="Arial"/>
                <w:szCs w:val="20"/>
              </w:rPr>
              <w:t>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G-HMI </w:t>
            </w:r>
            <w:r>
              <w:rPr>
                <w:rFonts w:cs="Arial"/>
                <w:szCs w:val="20"/>
              </w:rPr>
              <w:t>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CCSYSv2-UC-REQ-016692/B-Climate Adjustment via Controls Located in Rear of Vehicle (TcSE ROIN-290741-1)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Lock is off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 xml:space="preserve">Scenario </w:t>
            </w:r>
            <w:r>
              <w:rPr>
                <w:b/>
              </w:rPr>
              <w:t>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Adjustment of rear climate system is made via HMI located in the rear of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any manually selected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</w:t>
            </w:r>
            <w:r>
              <w:rPr>
                <w:rFonts w:cs="Arial"/>
                <w:szCs w:val="20"/>
              </w:rPr>
              <w:t>for rear Power(persistent within dedicated climate screens),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</w:t>
            </w:r>
            <w:r>
              <w:rPr>
                <w:rFonts w:cs="Arial"/>
                <w:b/>
                <w:szCs w:val="20"/>
              </w:rPr>
              <w:t>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E1-</w:t>
            </w:r>
            <w:hyperlink r:id="rId32" w:history="1">
              <w:r>
                <w:rPr>
                  <w:rStyle w:val="Hyperlink"/>
                  <w:rFonts w:cs="Arial"/>
                  <w:szCs w:val="20"/>
                </w:rPr>
                <w:t>CCSYSv2-GUC-290742-1-Climate Adjustment via Controls Located in Rear of Vehicle w/ Rear Lock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CCSYSv2-UC-REQ-016693/B-Climate Adjustment via Controls Located in Rear of Vehicle w/ Rear Lock on (TcSE ROIN-290742-1)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 xml:space="preserve">CCSYSv2-UC-REQ-016692/B-Climate Adjustment via Controls Located in Rear of Vehicle (TcSE </w:t>
      </w:r>
      <w:r w:rsidRPr="005F5EF0">
        <w:rPr>
          <w:sz w:val="16"/>
          <w:szCs w:val="16"/>
        </w:rPr>
        <w:t>ROIN-290741-1)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7001"/>
      </w:tblGrid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Adjustment of rear climate system is made via controls located in rear of vehicle with Rear Lock on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No change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</w:t>
            </w:r>
            <w:r>
              <w:rPr>
                <w:rFonts w:cs="Arial"/>
                <w:szCs w:val="20"/>
              </w:rPr>
              <w:t xml:space="preserve">ations for all applicable climate functions are updated to reflect </w:t>
            </w:r>
            <w:r>
              <w:rPr>
                <w:rFonts w:cs="Arial"/>
                <w:szCs w:val="20"/>
              </w:rPr>
              <w:lastRenderedPageBreak/>
              <w:t>status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CCSYSv2-UC-REQ-016694/B-Max Defrost Selection (on) from front controls (TcSE ROIN-290743-1)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Climate Module is connecte</w:t>
            </w:r>
            <w:r>
              <w:rPr>
                <w:rFonts w:cs="Arial"/>
                <w:szCs w:val="20"/>
              </w:rPr>
              <w:t xml:space="preserve">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is in RUN/START position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Max Defrost is off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Selection made to turn on Max Defrost via HMI located in the front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Touchscreen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some notification</w:t>
            </w:r>
            <w:r>
              <w:rPr>
                <w:rFonts w:cs="Arial"/>
                <w:szCs w:val="20"/>
              </w:rPr>
              <w:t xml:space="preserve"> 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Power, rear Auto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Power, rear Auto and Rear L</w:t>
            </w:r>
            <w:r>
              <w:rPr>
                <w:rFonts w:cs="Arial"/>
                <w:szCs w:val="20"/>
              </w:rPr>
              <w:t>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CCSYSv2-UC-REQ-016695/B-Ignition </w:t>
      </w:r>
      <w:proofErr w:type="gramStart"/>
      <w:r>
        <w:t>Off</w:t>
      </w:r>
      <w:proofErr w:type="gramEnd"/>
      <w:r>
        <w:t xml:space="preserve"> – Rear Climate (TcSE ROIN-290744-1)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in RUN/START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changed out of RUN/START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lastRenderedPageBreak/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blanks off rear temperature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display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</w:t>
            </w:r>
            <w:r>
              <w:rPr>
                <w:rFonts w:cs="Arial"/>
                <w:szCs w:val="20"/>
              </w:rPr>
              <w:t>s off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Power, rear Auto and Rear Lock are updated to reflect status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rear buttons to reflect disabled state 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Indications for all </w:t>
            </w:r>
            <w:r>
              <w:rPr>
                <w:rFonts w:cs="Arial"/>
                <w:szCs w:val="20"/>
              </w:rPr>
              <w:t>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06F39" w:rsidRDefault="00497A14" w:rsidP="00522F09">
      <w:pPr>
        <w:pStyle w:val="Heading2"/>
      </w:pPr>
      <w:bookmarkStart w:id="58" w:name="_Toc402447039"/>
      <w:r w:rsidRPr="00B9479B">
        <w:t>CCSYSv2-FUN-REQ-016696/B-Front Control of Manual Rear Climate (TcSE ROIN-290731)</w:t>
      </w:r>
      <w:bookmarkEnd w:id="58"/>
    </w:p>
    <w:p w:rsidR="004F4EEC" w:rsidRDefault="00497A14">
      <w:pPr>
        <w:spacing w:line="276" w:lineRule="auto"/>
        <w:rPr>
          <w:rFonts w:cs="Arial"/>
          <w:szCs w:val="20"/>
          <w:lang w:eastAsia="zh-CN"/>
        </w:rPr>
      </w:pPr>
      <w:r>
        <w:rPr>
          <w:rFonts w:cs="Arial"/>
          <w:szCs w:val="20"/>
          <w:lang w:eastAsia="zh-CN"/>
        </w:rPr>
        <w:t>NO</w:t>
      </w:r>
      <w:r>
        <w:rPr>
          <w:rFonts w:cs="Arial"/>
          <w:szCs w:val="20"/>
          <w:lang w:eastAsia="zh-CN"/>
        </w:rPr>
        <w:t xml:space="preserve">TES: </w:t>
      </w:r>
    </w:p>
    <w:p w:rsidR="004F4EEC" w:rsidRDefault="00497A14">
      <w:pPr>
        <w:spacing w:after="200" w:line="276" w:lineRule="auto"/>
        <w:rPr>
          <w:rFonts w:cs="Arial"/>
          <w:szCs w:val="20"/>
          <w:lang w:eastAsia="zh-CN"/>
        </w:rPr>
      </w:pPr>
      <w:r>
        <w:rPr>
          <w:rFonts w:cs="Arial"/>
          <w:szCs w:val="20"/>
          <w:lang w:eastAsia="zh-CN"/>
        </w:rPr>
        <w:t xml:space="preserve">Unless noted specifically as “persistent” within following use cases, post conditions only required when specified content would normally be displayed. </w:t>
      </w:r>
    </w:p>
    <w:p w:rsidR="004F4EEC" w:rsidRDefault="004F4EEC"/>
    <w:p w:rsidR="00406F39" w:rsidRDefault="00497A14" w:rsidP="00522F09">
      <w:pPr>
        <w:pStyle w:val="Heading3"/>
      </w:pPr>
      <w:bookmarkStart w:id="59" w:name="_Toc402447040"/>
      <w:r>
        <w:t>Use Cases</w:t>
      </w:r>
      <w:bookmarkEnd w:id="59"/>
    </w:p>
    <w:p w:rsidR="00406F39" w:rsidRDefault="00497A14" w:rsidP="00522F09">
      <w:pPr>
        <w:pStyle w:val="Heading4"/>
      </w:pPr>
      <w:r>
        <w:t xml:space="preserve">CCSYSv2-UC-REQ-016697/B-Front Climate Control System Power Selection (ON) w/ Rear </w:t>
      </w:r>
      <w:proofErr w:type="gramStart"/>
      <w:r>
        <w:t>Off</w:t>
      </w:r>
      <w:proofErr w:type="gramEnd"/>
      <w:r>
        <w:t xml:space="preserve"> (TcSE ROIN-290745-1)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Front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was previously off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 xml:space="preserve">Scenario </w:t>
            </w:r>
            <w:r>
              <w:rPr>
                <w:b/>
              </w:rPr>
              <w:t>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climate system on via HMI located in the front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Touchscreen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some notification 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</w:t>
            </w:r>
            <w:r>
              <w:rPr>
                <w:rFonts w:cs="Arial"/>
                <w:szCs w:val="20"/>
              </w:rPr>
              <w:t xml:space="preserve">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</w:t>
            </w:r>
            <w:r>
              <w:rPr>
                <w:rFonts w:cs="Arial"/>
                <w:szCs w:val="20"/>
              </w:rPr>
              <w:t>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lastRenderedPageBreak/>
        <w:t xml:space="preserve">CCSYSv2-UC-REQ-016698/B-Front Climate Control System Power Selection (ON) w/ Rear </w:t>
      </w:r>
      <w:proofErr w:type="gramStart"/>
      <w:r>
        <w:t>On(</w:t>
      </w:r>
      <w:proofErr w:type="gramEnd"/>
      <w:r>
        <w:t>controlled by front) (TcSE ROIN-290746-1)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Front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</w:t>
            </w:r>
            <w:r>
              <w:rPr>
                <w:rFonts w:cs="Arial"/>
                <w:szCs w:val="20"/>
              </w:rPr>
              <w:t>climate system was previously on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climate system was previously being controlled via the HMI located in the front of the vehicle 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climate system on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</w:t>
            </w:r>
            <w:r>
              <w:rPr>
                <w:rFonts w:cs="Arial"/>
                <w:szCs w:val="20"/>
              </w:rPr>
              <w:t>updates expression for rear Power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</w:t>
            </w:r>
            <w:r>
              <w:rPr>
                <w:rFonts w:cs="Arial"/>
                <w:szCs w:val="20"/>
              </w:rPr>
              <w:t>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CCSYSv2-UC-REQ-016699/B-Front Climate Control </w:t>
      </w:r>
      <w:r>
        <w:t xml:space="preserve">System Power Selection (ON) w/ Rear </w:t>
      </w:r>
      <w:proofErr w:type="gramStart"/>
      <w:r>
        <w:t>On(</w:t>
      </w:r>
      <w:proofErr w:type="gramEnd"/>
      <w:r>
        <w:t>controlled by rear) (TcSE ROIN-290747-1)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Front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was previously on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climate system was previously being controlled via the HMI located in the rear of the vehicle 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climate system on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</w:t>
            </w:r>
            <w:r>
              <w:rPr>
                <w:rFonts w:cs="Arial"/>
                <w:szCs w:val="20"/>
              </w:rPr>
              <w:t>ions for all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CCSYSv2-UC-REQ-016700/B-Front Climate Control System Power Selection (OFF) (TcSE ROIN-290748-1)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</w:t>
            </w:r>
            <w:proofErr w:type="spellStart"/>
            <w:r>
              <w:rPr>
                <w:rFonts w:cs="Arial"/>
                <w:szCs w:val="20"/>
              </w:rPr>
              <w:t>postion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Front climate system is 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Power command issued to turn front cli</w:t>
            </w:r>
            <w:r>
              <w:rPr>
                <w:rFonts w:cs="Arial"/>
                <w:szCs w:val="20"/>
              </w:rPr>
              <w:t>mate system off via HMI located in the front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some notification 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</w:t>
            </w:r>
            <w:r>
              <w:rPr>
                <w:rFonts w:cs="Arial"/>
                <w:szCs w:val="20"/>
              </w:rPr>
              <w:t>Power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</w:t>
            </w:r>
            <w:r>
              <w:rPr>
                <w:rFonts w:cs="Arial"/>
                <w:szCs w:val="20"/>
              </w:rPr>
              <w:t>atus</w:t>
            </w:r>
          </w:p>
          <w:p w:rsidR="004F4EEC" w:rsidRDefault="004F4EEC">
            <w:pPr>
              <w:contextualSpacing/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V-HMI (Voice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CBI (Center Stack Button Interface – Touch/Non Touch)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CCSYSv2-UC-REQ-016701/B-Rear Climate Control System Power Selection (ON) – controlled by front (TcSE ROIN-290749-1)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was previously being controlled via the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</w:t>
            </w:r>
            <w:r>
              <w:rPr>
                <w:b/>
              </w:rPr>
              <w:t>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power command issued to turn rear climate system on via HMI located in the front of the vehicle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</w:t>
            </w:r>
            <w:r>
              <w:rPr>
                <w:rFonts w:cs="Arial"/>
                <w:szCs w:val="20"/>
              </w:rPr>
              <w:t xml:space="preserve"> for rear 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</w:t>
            </w:r>
            <w:r>
              <w:rPr>
                <w:rFonts w:cs="Arial"/>
                <w:szCs w:val="20"/>
              </w:rPr>
              <w:t xml:space="preserve">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CCSYSv2-UC-REQ-016702/B-Rear Climate Control System Power Selection (ON) – controlled by rear (TcSE ROIN-290750-1)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is off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climate system was previously being controlled via the HMI located in the rear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</w:t>
            </w:r>
            <w:r>
              <w:rPr>
                <w:rFonts w:cs="Arial"/>
                <w:szCs w:val="20"/>
              </w:rPr>
              <w:t xml:space="preserve"> power command issued to turn rear climate system on via HMI located in the front of the vehicle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</w:t>
            </w:r>
            <w:r>
              <w:rPr>
                <w:rFonts w:cs="Arial"/>
                <w:szCs w:val="20"/>
              </w:rPr>
              <w:t>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Indications for all </w:t>
            </w:r>
            <w:r>
              <w:rPr>
                <w:rFonts w:cs="Arial"/>
                <w:szCs w:val="20"/>
              </w:rPr>
              <w:t>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 xml:space="preserve">List of Exception </w:t>
            </w:r>
            <w:r>
              <w:rPr>
                <w:b/>
              </w:rPr>
              <w:lastRenderedPageBreak/>
              <w:t>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CCSYSv2-UC-REQ-016703/B-Rear Climate Control System Power Selection (OFF) (TcSE ROIN-290751-1)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</w:t>
            </w:r>
            <w:proofErr w:type="spellStart"/>
            <w:r>
              <w:rPr>
                <w:rFonts w:cs="Arial"/>
                <w:szCs w:val="20"/>
              </w:rPr>
              <w:t>postion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climate system is on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power command issued to turn rear climate system off via HMI located in the front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some notification 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</w:t>
            </w:r>
            <w:r>
              <w:rPr>
                <w:rFonts w:cs="Arial"/>
                <w:szCs w:val="20"/>
              </w:rPr>
              <w:t>expression for rear Power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contextualSpacing/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 xml:space="preserve">RCI </w:t>
            </w:r>
            <w:r>
              <w:rPr>
                <w:rFonts w:cs="Arial"/>
                <w:szCs w:val="20"/>
              </w:rPr>
              <w:t>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CCSYSv2-UC-REQ-016704/B-Rear Temperature Adjustment from front controls (TcSE ROIN-290752-1)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Temperature is adjusted up or down via HMI </w:t>
            </w:r>
            <w:r>
              <w:rPr>
                <w:rFonts w:cs="Arial"/>
                <w:szCs w:val="20"/>
              </w:rPr>
              <w:t>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the new rear temperature setting per the following:</w:t>
            </w:r>
          </w:p>
          <w:p w:rsidR="004F4EEC" w:rsidRDefault="00497A14">
            <w:pPr>
              <w:ind w:left="10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9 bars illuminated to reflect temperature setting </w:t>
            </w:r>
          </w:p>
          <w:p w:rsidR="004F4EEC" w:rsidRDefault="00497A14">
            <w:pPr>
              <w:ind w:left="10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4/9 blue bars for cool settings</w:t>
            </w:r>
          </w:p>
          <w:p w:rsidR="004F4EEC" w:rsidRDefault="00497A14">
            <w:pPr>
              <w:ind w:left="10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1/9 neutral bar in middle for </w:t>
            </w:r>
            <w:r>
              <w:rPr>
                <w:rFonts w:cs="Arial"/>
                <w:szCs w:val="20"/>
              </w:rPr>
              <w:t>medium setting</w:t>
            </w:r>
          </w:p>
          <w:p w:rsidR="004F4EEC" w:rsidRDefault="00497A14">
            <w:pPr>
              <w:ind w:left="10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4/9 red bars for heat settings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</w:t>
            </w:r>
            <w:r>
              <w:rPr>
                <w:rFonts w:cs="Arial"/>
                <w:szCs w:val="20"/>
              </w:rPr>
              <w:t xml:space="preserve">Power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 xml:space="preserve">RCI (Rear Controls </w:t>
            </w:r>
            <w:r>
              <w:rPr>
                <w:rFonts w:cs="Arial"/>
                <w:szCs w:val="20"/>
              </w:rPr>
              <w:t>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CCSYSv2-UC-REQ-016705/B-Rear Blower Speed Adjustment from front controls (TcSE ROIN-290753-1)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blower </w:t>
            </w:r>
            <w:r>
              <w:rPr>
                <w:rFonts w:cs="Arial"/>
                <w:szCs w:val="20"/>
              </w:rPr>
              <w:t>speed is adjusted up or down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the new rear blower speed setting per the following:</w:t>
            </w:r>
          </w:p>
          <w:p w:rsidR="004F4EEC" w:rsidRDefault="00497A14">
            <w:pPr>
              <w:ind w:left="108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7 bars illuminated to reflect </w:t>
            </w:r>
            <w:r>
              <w:rPr>
                <w:rFonts w:cs="Arial"/>
                <w:szCs w:val="20"/>
              </w:rPr>
              <w:t xml:space="preserve">speed selection between 1 and 7 w/ Fan symbol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G-HMI </w:t>
            </w:r>
            <w:r>
              <w:rPr>
                <w:rFonts w:cs="Arial"/>
                <w:szCs w:val="20"/>
              </w:rPr>
              <w:t>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CCSYSv2-UC-REQ-016706/B-Rear Lock Selection (on/off) from front controls (TcSE ROIN-290754-1)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Rear Lock </w:t>
            </w:r>
            <w:r>
              <w:rPr>
                <w:rFonts w:cs="Arial"/>
                <w:szCs w:val="20"/>
              </w:rPr>
              <w:t>selection made via HMI located in the front of the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displays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Power(persistent within dedicated climate </w:t>
            </w:r>
            <w:r>
              <w:rPr>
                <w:rFonts w:cs="Arial"/>
                <w:szCs w:val="20"/>
              </w:rPr>
              <w:t>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updates expression for rear Power and Rear Lock buttons to reflect 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</w:t>
            </w:r>
            <w:r>
              <w:rPr>
                <w:rFonts w:cs="Arial"/>
                <w:szCs w:val="20"/>
              </w:rPr>
              <w:t xml:space="preserve">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CCSYSv2-UC-REQ-016707/B-Climate Adjustment via </w:t>
      </w:r>
      <w:r>
        <w:t>Controls Located in Rear of Vehicle (TcSE ROIN-290755-1)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7003"/>
      </w:tblGrid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Rear Lock is off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Adjustment of rear climate system is made via HMI located in the rear of vehicle</w:t>
            </w: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</w:t>
            </w:r>
            <w:r>
              <w:rPr>
                <w:rFonts w:cs="Arial"/>
                <w:szCs w:val="20"/>
              </w:rPr>
              <w:t>blanks off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Power(persistent within dedicated climate screens)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 and Rear Lock buttons to reflect current state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List of Exception Use Cases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E1–</w:t>
            </w:r>
            <w:hyperlink r:id="rId33" w:history="1">
              <w:r>
                <w:rPr>
                  <w:rStyle w:val="Hyperlink"/>
                  <w:rFonts w:cs="Arial"/>
                  <w:szCs w:val="20"/>
                </w:rPr>
                <w:t>CCSYSv2-GUC-290756-1-Climate Adjustment via Controls Located in Rear of Vehicle w/ Rear Lock on</w:t>
              </w:r>
            </w:hyperlink>
          </w:p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CCSYSv2-UC-REQ-016708/B-Climate Adjustment via Controls Located in Rear of Vehicle w/ Rear Lock on (TcSE ROIN-290756-1)</w:t>
      </w:r>
    </w:p>
    <w:p w:rsidR="00406F39" w:rsidRPr="005F5EF0" w:rsidRDefault="00497A1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497A1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 xml:space="preserve">CCSYSv2-UC-REQ-016707/B-Climate Adjustment via Controls Located </w:t>
      </w:r>
      <w:r w:rsidRPr="005F5EF0">
        <w:rPr>
          <w:sz w:val="16"/>
          <w:szCs w:val="16"/>
        </w:rPr>
        <w:t>in Rear of Vehicle (TcSE ROIN-290755-1)</w:t>
      </w:r>
    </w:p>
    <w:p w:rsidR="007C3C8E" w:rsidRPr="005F5EF0" w:rsidRDefault="00497A14" w:rsidP="007C3C8E">
      <w:pPr>
        <w:rPr>
          <w:sz w:val="16"/>
          <w:szCs w:val="16"/>
        </w:rPr>
      </w:pP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7001"/>
      </w:tblGrid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Climate Module is connected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Ignition switch is in RUN/START position 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Adjustment of rear climate system is made via controls located in rear of vehicle with Rear Lock on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No change </w:t>
            </w:r>
          </w:p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</w:t>
            </w:r>
            <w:r>
              <w:rPr>
                <w:rFonts w:cs="Arial"/>
                <w:szCs w:val="20"/>
              </w:rPr>
              <w:t>cations for all applicable climate functions are updated to reflect status</w:t>
            </w: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>CCSYSv2-UC-REQ-016709/B-Max Defrost Selection (on) from front controls (TcSE ROIN-290757-1)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Climate Module is connecte</w:t>
            </w:r>
            <w:r>
              <w:rPr>
                <w:rFonts w:cs="Arial"/>
                <w:szCs w:val="20"/>
              </w:rPr>
              <w:t xml:space="preserve">d to a power source 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is in RUN/START position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Max Defrost is off 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Selection made to turn on Max Defrost via HMI located in the front of the vehicle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displays some notification </w:t>
            </w:r>
            <w:r>
              <w:rPr>
                <w:rFonts w:cs="Arial"/>
                <w:szCs w:val="20"/>
              </w:rPr>
              <w:t xml:space="preserve">that Rear climate system is off i.e. ‘OFF’ in place of </w:t>
            </w:r>
            <w:proofErr w:type="spellStart"/>
            <w:r>
              <w:rPr>
                <w:rFonts w:cs="Arial"/>
                <w:szCs w:val="20"/>
              </w:rPr>
              <w:t>setpoint</w:t>
            </w:r>
            <w:proofErr w:type="spellEnd"/>
            <w:r>
              <w:rPr>
                <w:rFonts w:cs="Arial"/>
                <w:szCs w:val="20"/>
              </w:rPr>
              <w:t xml:space="preserve"> temperatures and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Indications for rear Power and Rear Lock are updated to reflect status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rear Power and Rear Lock buttons to reflect </w:t>
            </w:r>
            <w:r>
              <w:rPr>
                <w:rFonts w:cs="Arial"/>
                <w:szCs w:val="20"/>
              </w:rPr>
              <w:t>current state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updated to reflect status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F4EEC" w:rsidRDefault="004F4EEC"/>
    <w:p w:rsidR="00406F39" w:rsidRDefault="00497A14" w:rsidP="00522F09">
      <w:pPr>
        <w:pStyle w:val="Heading4"/>
      </w:pPr>
      <w:r>
        <w:t xml:space="preserve">CCSYSv2-UC-REQ-016710/B-Ignition </w:t>
      </w:r>
      <w:proofErr w:type="gramStart"/>
      <w:r>
        <w:t>Off</w:t>
      </w:r>
      <w:proofErr w:type="gramEnd"/>
      <w:r>
        <w:t xml:space="preserve"> – Rear Climate (TcSE ROIN-290758-1)</w:t>
      </w:r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7000"/>
      </w:tblGrid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lastRenderedPageBreak/>
              <w:t>Actors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Vehicle Occupant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in RUN/START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Ignition switch position is changed out of RUN/START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Touchscreen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temperature setting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>HMI blanks off rear blower speed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Indications for rear Power and Rear Lock are updated to reflect status </w:t>
            </w:r>
          </w:p>
          <w:p w:rsidR="004F4EEC" w:rsidRDefault="00497A14">
            <w:pPr>
              <w:ind w:hanging="360"/>
              <w:contextualSpacing/>
              <w:rPr>
                <w:rFonts w:cs="Arial"/>
                <w:szCs w:val="20"/>
              </w:rPr>
            </w:pPr>
            <w:r>
              <w:rPr>
                <w:rFonts w:eastAsia="Symbol" w:cs="Arial"/>
                <w:szCs w:val="20"/>
              </w:rPr>
              <w:t>·</w:t>
            </w:r>
            <w:r>
              <w:rPr>
                <w:rFonts w:eastAsia="Symbol" w:cs="Arial"/>
                <w:sz w:val="14"/>
                <w:szCs w:val="14"/>
              </w:rPr>
              <w:t xml:space="preserve">         </w:t>
            </w:r>
            <w:r>
              <w:rPr>
                <w:rFonts w:cs="Arial"/>
                <w:szCs w:val="20"/>
              </w:rPr>
              <w:t xml:space="preserve">HMI updates expression for all rear buttons to reflect disabled state  </w:t>
            </w:r>
          </w:p>
          <w:p w:rsidR="004F4EEC" w:rsidRDefault="004F4EEC">
            <w:pPr>
              <w:rPr>
                <w:rFonts w:cs="Arial"/>
                <w:szCs w:val="20"/>
              </w:rPr>
            </w:pPr>
          </w:p>
          <w:p w:rsidR="004F4EEC" w:rsidRDefault="00497A1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Controls located in rear of vehicle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Indications for all applicable climate functions are upd</w:t>
            </w:r>
            <w:r>
              <w:rPr>
                <w:rFonts w:cs="Arial"/>
                <w:szCs w:val="20"/>
              </w:rPr>
              <w:t>ated to reflect status</w:t>
            </w: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List of Exception Use Cases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F4EEC" w:rsidRDefault="00497A14">
            <w:pPr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G-HMI (Graphic HMI)</w:t>
            </w:r>
          </w:p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RCI (Rear Controls Interface)</w:t>
            </w:r>
          </w:p>
        </w:tc>
      </w:tr>
    </w:tbl>
    <w:p w:rsidR="004F4EEC" w:rsidRDefault="004F4EEC"/>
    <w:p w:rsidR="00406F39" w:rsidRDefault="00497A14" w:rsidP="00522F09">
      <w:pPr>
        <w:pStyle w:val="Heading1"/>
      </w:pPr>
      <w:bookmarkStart w:id="60" w:name="_Toc402447041"/>
      <w:r>
        <w:lastRenderedPageBreak/>
        <w:t>Appendix: Reference Documents</w:t>
      </w:r>
      <w:bookmarkEnd w:id="60"/>
    </w:p>
    <w:p w:rsidR="00AE06BC" w:rsidRPr="00AE06BC" w:rsidRDefault="00497A1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7563"/>
      </w:tblGrid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#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 Title</w:t>
            </w: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szCs w:val="20"/>
              </w:rPr>
              <w:t>CGEA 1.3 Brand DNA Climate Control System HMI Requirements</w:t>
            </w: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2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3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4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  <w:highlight w:val="yellow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5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6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7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8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9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ind w:left="360"/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10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ind w:left="360"/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11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12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13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EEC" w:rsidRDefault="00497A1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</w:rPr>
            </w:pPr>
          </w:p>
        </w:tc>
      </w:tr>
      <w:tr w:rsidR="004F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rPr>
                <w:rFonts w:cs="Arial"/>
                <w:szCs w:val="20"/>
              </w:rPr>
            </w:pP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EC" w:rsidRDefault="004F4EEC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</w:rPr>
            </w:pPr>
          </w:p>
        </w:tc>
      </w:tr>
    </w:tbl>
    <w:p w:rsidR="004F4EEC" w:rsidRDefault="004F4EEC">
      <w:pPr>
        <w:rPr>
          <w:rFonts w:cs="Arial"/>
          <w:szCs w:val="20"/>
        </w:rPr>
      </w:pPr>
    </w:p>
    <w:p w:rsidR="00AE06BC" w:rsidRPr="00AE06BC" w:rsidRDefault="00497A14" w:rsidP="00406F39"/>
    <w:sectPr w:rsidR="00AE06BC" w:rsidRPr="00AE06BC" w:rsidSect="00522F09">
      <w:headerReference w:type="default" r:id="rId34"/>
      <w:footerReference w:type="default" r:id="rId35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A14" w:rsidRDefault="00497A14" w:rsidP="0085312A">
      <w:r>
        <w:separator/>
      </w:r>
    </w:p>
  </w:endnote>
  <w:endnote w:type="continuationSeparator" w:id="0">
    <w:p w:rsidR="00497A14" w:rsidRDefault="00497A1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0D1DC3">
      <w:trPr>
        <w:trHeight w:val="387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Pr="00583AF9">
            <w:rPr>
              <w:b/>
              <w:smallCaps/>
              <w:sz w:val="16"/>
            </w:rPr>
            <w:fldChar w:fldCharType="begin"/>
          </w:r>
          <w:r w:rsidRPr="00583AF9">
            <w:rPr>
              <w:b/>
              <w:smallCaps/>
              <w:sz w:val="16"/>
            </w:rPr>
            <w:instrText xml:space="preserve"> FILENAME </w:instrText>
          </w:r>
          <w:r w:rsidRPr="00583AF9">
            <w:rPr>
              <w:b/>
              <w:smallCaps/>
              <w:sz w:val="16"/>
            </w:rPr>
            <w:fldChar w:fldCharType="separate"/>
          </w:r>
          <w:r w:rsidR="00FA71F7">
            <w:rPr>
              <w:b/>
              <w:smallCaps/>
              <w:noProof/>
              <w:sz w:val="16"/>
            </w:rPr>
            <w:t>Climate Control CGEA 1.3 APIM SPSS ver1.1 Oct 30, 2014.docx</w:t>
          </w:r>
          <w:r w:rsidRPr="00583AF9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FA71F7">
            <w:rPr>
              <w:noProof/>
              <w:szCs w:val="20"/>
            </w:rPr>
            <w:t>52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FA71F7">
            <w:rPr>
              <w:noProof/>
              <w:szCs w:val="20"/>
            </w:rPr>
            <w:t>52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A14" w:rsidRDefault="00497A14" w:rsidP="0085312A">
      <w:r>
        <w:separator/>
      </w:r>
    </w:p>
  </w:footnote>
  <w:footnote w:type="continuationSeparator" w:id="0">
    <w:p w:rsidR="00497A14" w:rsidRDefault="00497A1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0D1DC3">
      <w:trPr>
        <w:trHeight w:val="271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8CAA657" wp14:editId="415C3EA2">
                <wp:extent cx="676275" cy="276225"/>
                <wp:effectExtent l="0" t="0" r="9525" b="9525"/>
                <wp:docPr id="1" name="Picture 1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B6005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">
    <w:nsid w:val="FFFB60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">
    <w:nsid w:val="FFFB60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">
    <w:nsid w:val="FFFB60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">
    <w:nsid w:val="FFFB60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6"/>
  </w:num>
  <w:num w:numId="36">
    <w:abstractNumId w:val="7"/>
  </w:num>
  <w:num w:numId="37">
    <w:abstractNumId w:val="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20"/>
    <w:rsid w:val="00012850"/>
    <w:rsid w:val="00051423"/>
    <w:rsid w:val="000D1DC3"/>
    <w:rsid w:val="00151537"/>
    <w:rsid w:val="00193F35"/>
    <w:rsid w:val="001C09E8"/>
    <w:rsid w:val="001F31C1"/>
    <w:rsid w:val="002566C9"/>
    <w:rsid w:val="002A6CE2"/>
    <w:rsid w:val="002B075A"/>
    <w:rsid w:val="003608D2"/>
    <w:rsid w:val="003874CD"/>
    <w:rsid w:val="003C0C76"/>
    <w:rsid w:val="0040647E"/>
    <w:rsid w:val="00424137"/>
    <w:rsid w:val="00463E8B"/>
    <w:rsid w:val="00471CC7"/>
    <w:rsid w:val="00491BBB"/>
    <w:rsid w:val="00497A14"/>
    <w:rsid w:val="004C4667"/>
    <w:rsid w:val="004F4EEC"/>
    <w:rsid w:val="00502E45"/>
    <w:rsid w:val="00522F09"/>
    <w:rsid w:val="005241ED"/>
    <w:rsid w:val="00530C8E"/>
    <w:rsid w:val="0057297D"/>
    <w:rsid w:val="00574CEC"/>
    <w:rsid w:val="00583AF9"/>
    <w:rsid w:val="00586F13"/>
    <w:rsid w:val="005C5317"/>
    <w:rsid w:val="005F3200"/>
    <w:rsid w:val="00625C03"/>
    <w:rsid w:val="0065745C"/>
    <w:rsid w:val="0071307B"/>
    <w:rsid w:val="007C2C46"/>
    <w:rsid w:val="008460A7"/>
    <w:rsid w:val="0085312A"/>
    <w:rsid w:val="008A77F0"/>
    <w:rsid w:val="008B0F55"/>
    <w:rsid w:val="008C5B86"/>
    <w:rsid w:val="008D1E1E"/>
    <w:rsid w:val="00902826"/>
    <w:rsid w:val="00935347"/>
    <w:rsid w:val="009503AA"/>
    <w:rsid w:val="009731C0"/>
    <w:rsid w:val="009765B1"/>
    <w:rsid w:val="009C78FC"/>
    <w:rsid w:val="009D4120"/>
    <w:rsid w:val="009E757D"/>
    <w:rsid w:val="00A814BF"/>
    <w:rsid w:val="00AA7830"/>
    <w:rsid w:val="00AB4863"/>
    <w:rsid w:val="00AD4E38"/>
    <w:rsid w:val="00AD76E8"/>
    <w:rsid w:val="00AE366A"/>
    <w:rsid w:val="00B1437A"/>
    <w:rsid w:val="00B64AE1"/>
    <w:rsid w:val="00B85813"/>
    <w:rsid w:val="00C00C83"/>
    <w:rsid w:val="00C02A8F"/>
    <w:rsid w:val="00C05293"/>
    <w:rsid w:val="00C05CF4"/>
    <w:rsid w:val="00C179E9"/>
    <w:rsid w:val="00C571B5"/>
    <w:rsid w:val="00C66C6C"/>
    <w:rsid w:val="00C8142F"/>
    <w:rsid w:val="00C9018E"/>
    <w:rsid w:val="00CB710B"/>
    <w:rsid w:val="00CB7873"/>
    <w:rsid w:val="00CC519C"/>
    <w:rsid w:val="00CE7A30"/>
    <w:rsid w:val="00D248E1"/>
    <w:rsid w:val="00D27874"/>
    <w:rsid w:val="00D8727D"/>
    <w:rsid w:val="00DD1F70"/>
    <w:rsid w:val="00E4479E"/>
    <w:rsid w:val="00E8091D"/>
    <w:rsid w:val="00E93D1E"/>
    <w:rsid w:val="00EB0FC2"/>
    <w:rsid w:val="00F4026E"/>
    <w:rsid w:val="00F51A77"/>
    <w:rsid w:val="00F653E9"/>
    <w:rsid w:val="00FA71F7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29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2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2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29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29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2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30"/>
      </w:numPr>
    </w:pPr>
  </w:style>
  <w:style w:type="paragraph" w:styleId="ListBullet2">
    <w:name w:val="List Bullet 2"/>
    <w:basedOn w:val="Normal"/>
    <w:rsid w:val="002A6CE2"/>
    <w:pPr>
      <w:numPr>
        <w:numId w:val="31"/>
      </w:numPr>
    </w:pPr>
  </w:style>
  <w:style w:type="paragraph" w:styleId="ListBullet3">
    <w:name w:val="List Bullet 3"/>
    <w:basedOn w:val="Normal"/>
    <w:rsid w:val="002A6CE2"/>
    <w:pPr>
      <w:numPr>
        <w:numId w:val="32"/>
      </w:numPr>
    </w:pPr>
  </w:style>
  <w:style w:type="paragraph" w:styleId="ListBullet4">
    <w:name w:val="List Bullet 4"/>
    <w:basedOn w:val="Normal"/>
    <w:rsid w:val="002A6CE2"/>
    <w:pPr>
      <w:numPr>
        <w:numId w:val="33"/>
      </w:numPr>
    </w:pPr>
  </w:style>
  <w:style w:type="paragraph" w:styleId="ListBullet5">
    <w:name w:val="List Bullet 5"/>
    <w:basedOn w:val="Normal"/>
    <w:rsid w:val="002A6CE2"/>
    <w:pPr>
      <w:numPr>
        <w:numId w:val="34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FA71F7"/>
    <w:pPr>
      <w:tabs>
        <w:tab w:val="left" w:pos="540"/>
        <w:tab w:val="right" w:leader="dot" w:pos="11107"/>
      </w:tabs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A71F7"/>
    <w:pPr>
      <w:tabs>
        <w:tab w:val="left" w:pos="880"/>
        <w:tab w:val="right" w:leader="dot" w:pos="11107"/>
      </w:tabs>
      <w:ind w:left="900" w:hanging="900"/>
    </w:pPr>
  </w:style>
  <w:style w:type="paragraph" w:styleId="TOC3">
    <w:name w:val="toc 3"/>
    <w:basedOn w:val="Normal"/>
    <w:next w:val="Normal"/>
    <w:autoRedefine/>
    <w:uiPriority w:val="39"/>
    <w:rsid w:val="00FA71F7"/>
    <w:pPr>
      <w:tabs>
        <w:tab w:val="left" w:pos="1320"/>
        <w:tab w:val="right" w:leader="dot" w:pos="11107"/>
      </w:tabs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29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2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2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29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29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2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30"/>
      </w:numPr>
    </w:pPr>
  </w:style>
  <w:style w:type="paragraph" w:styleId="ListBullet2">
    <w:name w:val="List Bullet 2"/>
    <w:basedOn w:val="Normal"/>
    <w:rsid w:val="002A6CE2"/>
    <w:pPr>
      <w:numPr>
        <w:numId w:val="31"/>
      </w:numPr>
    </w:pPr>
  </w:style>
  <w:style w:type="paragraph" w:styleId="ListBullet3">
    <w:name w:val="List Bullet 3"/>
    <w:basedOn w:val="Normal"/>
    <w:rsid w:val="002A6CE2"/>
    <w:pPr>
      <w:numPr>
        <w:numId w:val="32"/>
      </w:numPr>
    </w:pPr>
  </w:style>
  <w:style w:type="paragraph" w:styleId="ListBullet4">
    <w:name w:val="List Bullet 4"/>
    <w:basedOn w:val="Normal"/>
    <w:rsid w:val="002A6CE2"/>
    <w:pPr>
      <w:numPr>
        <w:numId w:val="33"/>
      </w:numPr>
    </w:pPr>
  </w:style>
  <w:style w:type="paragraph" w:styleId="ListBullet5">
    <w:name w:val="List Bullet 5"/>
    <w:basedOn w:val="Normal"/>
    <w:rsid w:val="002A6CE2"/>
    <w:pPr>
      <w:numPr>
        <w:numId w:val="34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FA71F7"/>
    <w:pPr>
      <w:tabs>
        <w:tab w:val="left" w:pos="540"/>
        <w:tab w:val="right" w:leader="dot" w:pos="11107"/>
      </w:tabs>
      <w:spacing w:before="24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A71F7"/>
    <w:pPr>
      <w:tabs>
        <w:tab w:val="left" w:pos="880"/>
        <w:tab w:val="right" w:leader="dot" w:pos="11107"/>
      </w:tabs>
      <w:ind w:left="900" w:hanging="900"/>
    </w:pPr>
  </w:style>
  <w:style w:type="paragraph" w:styleId="TOC3">
    <w:name w:val="toc 3"/>
    <w:basedOn w:val="Normal"/>
    <w:next w:val="Normal"/>
    <w:autoRedefine/>
    <w:uiPriority w:val="39"/>
    <w:rsid w:val="00FA71F7"/>
    <w:pPr>
      <w:tabs>
        <w:tab w:val="left" w:pos="1320"/>
        <w:tab w:val="right" w:leader="dot" w:pos="11107"/>
      </w:tabs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26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9" Type="http://schemas.openxmlformats.org/officeDocument/2006/relationships/customXml" Target="../customXml/item2.xml"/><Relationship Id="rId21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25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3" Type="http://schemas.openxmlformats.org/officeDocument/2006/relationships/hyperlink" Target="http://ivs02.pd3.ford.com:8080/tcr/controller/ObjLauncher?wolf_objectid=19.0.79292588&amp;LID=19.0.79292588&amp;tcr_symbolic_target_id=19.0.79292588&amp;tcr_symbolic_property_id=2.0.4153" TargetMode="External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://ivs02.pd3.ford.com:8080/tcr/controller/ObjLauncher?wolf_objectid=19.0.79283645&amp;LID=19.0.79283645&amp;tcr_symbolic_target_id=19.0.79283645&amp;tcr_symbolic_property_id=2.0.4153" TargetMode="External"/><Relationship Id="rId20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29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2" Type="http://schemas.openxmlformats.org/officeDocument/2006/relationships/hyperlink" Target="http://ivs02.pd3.ford.com:8080/tcr/controller/ObjLauncher?wolf_objectid=19.0.79291626&amp;LID=19.0.79291626&amp;tcr_symbolic_target_id=19.0.79291626&amp;tcr_symbolic_property_id=2.0.4153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ivs02.pd3.ford.com:8080/tcr/controller/ObjLauncher?wolf_objectid=19.0.79283578&amp;LID=19.0.79283578&amp;tcr_symbolic_target_id=19.0.79283578&amp;tcr_symbolic_property_id=2.0.4153" TargetMode="External"/><Relationship Id="rId23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28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1" Type="http://schemas.openxmlformats.org/officeDocument/2006/relationships/hyperlink" Target="http://ivs02.pd3.ford.com:8080/tcr/controller/ObjLauncher?wolf_objectid=19.0.79286344&amp;LID=19.0.79286344&amp;tcr_symbolic_target_id=19.0.79286344&amp;tcr_symbolic_property_id=2.0.41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vs02.pd3.ford.com:8080/tcr/controller/ObjLauncher?wolf_objectid=4.0.54920869&amp;LID=19.0.79352792" TargetMode="External"/><Relationship Id="rId14" Type="http://schemas.openxmlformats.org/officeDocument/2006/relationships/image" Target="media/image6.emf"/><Relationship Id="rId22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27" Type="http://schemas.openxmlformats.org/officeDocument/2006/relationships/hyperlink" Target="http://ivs02.pd3.ford.com:8080/tcr/controller/ObjLauncher?wolf_objectid=19.0.79283980&amp;LID=19.0.79283980&amp;tcr_symbolic_target_id=19.0.79283980&amp;tcr_symbolic_property_id=2.0.4153" TargetMode="External"/><Relationship Id="rId30" Type="http://schemas.openxmlformats.org/officeDocument/2006/relationships/hyperlink" Target="http://ivs02.pd3.ford.com:8080/tcr/controller/ObjLauncher?wolf_objectid=19.0.79286277&amp;LID=19.0.79286277&amp;tcr_symbolic_target_id=19.0.79286277&amp;tcr_symbolic_property_id=2.0.4153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4007E-FD81-4D43-B3B5-900408CDE4F3}"/>
</file>

<file path=customXml/itemProps2.xml><?xml version="1.0" encoding="utf-8"?>
<ds:datastoreItem xmlns:ds="http://schemas.openxmlformats.org/officeDocument/2006/customXml" ds:itemID="{5101FA38-4F39-4AC6-A3B0-0CFC6B29FD72}"/>
</file>

<file path=customXml/itemProps3.xml><?xml version="1.0" encoding="utf-8"?>
<ds:datastoreItem xmlns:ds="http://schemas.openxmlformats.org/officeDocument/2006/customXml" ds:itemID="{B370BBB0-A80B-4922-B1F3-53710553A6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13747</Words>
  <Characters>78364</Characters>
  <Application>Microsoft Office Word</Application>
  <DocSecurity>0</DocSecurity>
  <Lines>653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91928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WSTEPHE1</cp:lastModifiedBy>
  <cp:revision>3</cp:revision>
  <dcterms:created xsi:type="dcterms:W3CDTF">2014-10-30T19:39:00Z</dcterms:created>
  <dcterms:modified xsi:type="dcterms:W3CDTF">2014-10-30T19:42:00Z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  <property fmtid="{D5CDD505-2E9C-101B-9397-08002B2CF9AE}" pid="3" name="Order">
    <vt:r8>932100</vt:r8>
  </property>
  <property fmtid="{D5CDD505-2E9C-101B-9397-08002B2CF9AE}" pid="4" name="URL">
    <vt:lpwstr/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