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B709A3" w:rsidRPr="00106C9E" w:rsidRDefault="00B709A3" w:rsidP="00B709A3"/>
    <w:p w:rsidR="00B709A3" w:rsidRDefault="00B709A3" w:rsidP="00B709A3">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B709A3" w:rsidRDefault="00B709A3">
      <w:pPr>
        <w:jc w:val="center"/>
        <w:rPr>
          <w:rFonts w:cs="Arial"/>
          <w:b/>
          <w:color w:val="000080"/>
          <w:sz w:val="44"/>
          <w:szCs w:val="44"/>
        </w:rPr>
      </w:pPr>
      <w:r>
        <w:rPr>
          <w:rFonts w:cs="Arial"/>
          <w:b/>
          <w:color w:val="000080"/>
          <w:sz w:val="44"/>
          <w:szCs w:val="44"/>
        </w:rPr>
        <w:t>Research &amp; Vehicle Technology</w:t>
      </w:r>
    </w:p>
    <w:p w:rsidR="00B709A3" w:rsidRDefault="00B709A3">
      <w:pPr>
        <w:jc w:val="center"/>
        <w:rPr>
          <w:rFonts w:cs="Arial"/>
          <w:b/>
          <w:color w:val="000080"/>
          <w:sz w:val="40"/>
          <w:szCs w:val="40"/>
        </w:rPr>
      </w:pPr>
      <w:r>
        <w:rPr>
          <w:rFonts w:cs="Arial"/>
          <w:b/>
          <w:color w:val="000080"/>
          <w:sz w:val="40"/>
          <w:szCs w:val="40"/>
        </w:rPr>
        <w:t>“Infotainment Systems Product Development”</w:t>
      </w:r>
    </w:p>
    <w:p w:rsidR="00B709A3" w:rsidRDefault="00B709A3">
      <w:pPr>
        <w:jc w:val="center"/>
      </w:pPr>
    </w:p>
    <w:p w:rsidR="00B709A3" w:rsidRDefault="00B709A3">
      <w:pPr>
        <w:jc w:val="center"/>
      </w:pPr>
    </w:p>
    <w:p w:rsidR="00B709A3" w:rsidRDefault="00B709A3">
      <w:pPr>
        <w:jc w:val="center"/>
        <w:rPr>
          <w:rFonts w:cs="Arial"/>
          <w:b/>
          <w:sz w:val="52"/>
          <w:szCs w:val="52"/>
        </w:rPr>
      </w:pPr>
      <w:r>
        <w:rPr>
          <w:rFonts w:cs="Arial"/>
          <w:b/>
          <w:sz w:val="52"/>
          <w:szCs w:val="52"/>
        </w:rPr>
        <w:t>Feature – Audio Settings</w:t>
      </w:r>
    </w:p>
    <w:p w:rsidR="00B709A3" w:rsidRDefault="00B709A3">
      <w:pPr>
        <w:jc w:val="center"/>
        <w:rPr>
          <w:rFonts w:cs="Arial"/>
          <w:b/>
          <w:sz w:val="52"/>
          <w:szCs w:val="52"/>
        </w:rPr>
      </w:pPr>
    </w:p>
    <w:p w:rsidR="00B709A3" w:rsidRDefault="00B709A3">
      <w:pPr>
        <w:jc w:val="center"/>
        <w:rPr>
          <w:rFonts w:cs="Arial"/>
          <w:b/>
          <w:sz w:val="52"/>
          <w:szCs w:val="52"/>
        </w:rPr>
      </w:pPr>
      <w:r>
        <w:rPr>
          <w:rFonts w:cs="Arial"/>
          <w:b/>
          <w:sz w:val="52"/>
          <w:szCs w:val="52"/>
        </w:rPr>
        <w:t>APIM Infotainment Subsystem Part Specific Specification (SPSS)</w:t>
      </w:r>
    </w:p>
    <w:p w:rsidR="00B709A3" w:rsidRDefault="00B709A3">
      <w:pPr>
        <w:jc w:val="center"/>
      </w:pPr>
    </w:p>
    <w:p w:rsidR="00B709A3" w:rsidRDefault="00B709A3">
      <w:pPr>
        <w:jc w:val="center"/>
      </w:pPr>
    </w:p>
    <w:p w:rsidR="00B709A3" w:rsidRDefault="00B709A3">
      <w:pPr>
        <w:jc w:val="center"/>
      </w:pPr>
    </w:p>
    <w:p w:rsidR="00B709A3" w:rsidRDefault="00B709A3">
      <w:pPr>
        <w:jc w:val="center"/>
      </w:pPr>
    </w:p>
    <w:p w:rsidR="00B709A3" w:rsidRDefault="00B709A3">
      <w:pPr>
        <w:jc w:val="center"/>
        <w:rPr>
          <w:rFonts w:cs="Arial"/>
          <w:sz w:val="28"/>
          <w:szCs w:val="28"/>
        </w:rPr>
      </w:pPr>
      <w:r>
        <w:rPr>
          <w:rFonts w:cs="Arial"/>
          <w:sz w:val="28"/>
          <w:szCs w:val="28"/>
        </w:rPr>
        <w:t>Version 1.4</w:t>
      </w:r>
    </w:p>
    <w:p w:rsidR="00B709A3" w:rsidRDefault="00B709A3">
      <w:pPr>
        <w:jc w:val="center"/>
        <w:rPr>
          <w:rFonts w:cs="Arial"/>
          <w:b/>
          <w:sz w:val="28"/>
          <w:szCs w:val="28"/>
        </w:rPr>
      </w:pPr>
      <w:r>
        <w:rPr>
          <w:rFonts w:cs="Arial"/>
          <w:b/>
          <w:sz w:val="28"/>
          <w:szCs w:val="28"/>
        </w:rPr>
        <w:t>UNCONTROLLED COPY IF PRINTED</w:t>
      </w:r>
    </w:p>
    <w:p w:rsidR="00B709A3" w:rsidRDefault="00B709A3">
      <w:pPr>
        <w:jc w:val="center"/>
      </w:pPr>
    </w:p>
    <w:p w:rsidR="00B709A3" w:rsidRDefault="00B709A3">
      <w:pPr>
        <w:jc w:val="center"/>
        <w:rPr>
          <w:rFonts w:cs="Arial"/>
          <w:b/>
          <w:szCs w:val="22"/>
        </w:rPr>
      </w:pPr>
      <w:r>
        <w:rPr>
          <w:rFonts w:cs="Arial"/>
          <w:b/>
          <w:szCs w:val="22"/>
        </w:rPr>
        <w:t>Version Date:  November 6, 2019</w:t>
      </w:r>
    </w:p>
    <w:p w:rsidR="00B709A3" w:rsidRDefault="00B709A3">
      <w:pPr>
        <w:jc w:val="center"/>
      </w:pPr>
    </w:p>
    <w:p w:rsidR="00B709A3" w:rsidRDefault="00B709A3">
      <w:pPr>
        <w:jc w:val="center"/>
      </w:pPr>
    </w:p>
    <w:p w:rsidR="00B709A3" w:rsidRDefault="00B709A3">
      <w:pPr>
        <w:jc w:val="center"/>
      </w:pPr>
    </w:p>
    <w:p w:rsidR="00B709A3" w:rsidRDefault="00B709A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B709A3" w:rsidRDefault="00B709A3">
      <w:pPr>
        <w:jc w:val="center"/>
        <w:outlineLvl w:val="0"/>
        <w:rPr>
          <w:rFonts w:cs="Arial"/>
          <w:b/>
          <w:bCs/>
          <w:sz w:val="28"/>
          <w:szCs w:val="28"/>
          <w:u w:val="single"/>
        </w:rPr>
      </w:pPr>
      <w:r>
        <w:rPr>
          <w:b/>
          <w:sz w:val="36"/>
          <w:szCs w:val="36"/>
        </w:rPr>
        <w:br w:type="page"/>
      </w:r>
      <w:bookmarkStart w:id="0" w:name="_Toc23937306"/>
      <w:r>
        <w:rPr>
          <w:rFonts w:cs="Arial"/>
          <w:b/>
          <w:bCs/>
          <w:sz w:val="28"/>
          <w:szCs w:val="28"/>
          <w:u w:val="single"/>
        </w:rPr>
        <w:lastRenderedPageBreak/>
        <w:t>Revision History</w:t>
      </w:r>
      <w:bookmarkEnd w:id="0"/>
    </w:p>
    <w:p w:rsidR="00B709A3" w:rsidRDefault="00B709A3">
      <w:pPr>
        <w:rPr>
          <w:rFonts w:cs="Arial"/>
        </w:rPr>
      </w:pPr>
    </w:p>
    <w:p w:rsidR="00B709A3" w:rsidRDefault="00B709A3">
      <w:pPr>
        <w:rPr>
          <w:rFonts w:cs="Arial"/>
        </w:rPr>
      </w:pPr>
    </w:p>
    <w:tbl>
      <w:tblPr>
        <w:tblW w:w="10944" w:type="dxa"/>
        <w:jc w:val="center"/>
        <w:tblLayout w:type="fixed"/>
        <w:tblLook w:val="04A0" w:firstRow="1" w:lastRow="0" w:firstColumn="1" w:lastColumn="0" w:noHBand="0" w:noVBand="1"/>
      </w:tblPr>
      <w:tblGrid>
        <w:gridCol w:w="1692"/>
        <w:gridCol w:w="958"/>
        <w:gridCol w:w="2562"/>
        <w:gridCol w:w="5732"/>
      </w:tblGrid>
      <w:tr w:rsidR="00B709A3" w:rsidTr="00B709A3">
        <w:trPr>
          <w:trHeight w:val="360"/>
          <w:jc w:val="center"/>
        </w:trPr>
        <w:tc>
          <w:tcPr>
            <w:tcW w:w="16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B709A3" w:rsidRDefault="00B709A3">
            <w:pPr>
              <w:spacing w:line="276" w:lineRule="auto"/>
              <w:jc w:val="center"/>
              <w:rPr>
                <w:rFonts w:cs="Arial"/>
                <w:b/>
                <w:bCs/>
                <w:lang w:val="fr-FR"/>
              </w:rPr>
            </w:pPr>
            <w:r>
              <w:rPr>
                <w:rFonts w:cs="Arial"/>
                <w:b/>
                <w:bCs/>
                <w:lang w:val="fr-FR"/>
              </w:rPr>
              <w:t>Date</w:t>
            </w:r>
          </w:p>
        </w:tc>
        <w:tc>
          <w:tcPr>
            <w:tcW w:w="95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B709A3" w:rsidRDefault="00B709A3">
            <w:pPr>
              <w:spacing w:line="276" w:lineRule="auto"/>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B709A3" w:rsidRDefault="00B709A3" w:rsidP="00B709A3">
            <w:pPr>
              <w:spacing w:line="276" w:lineRule="auto"/>
              <w:jc w:val="center"/>
              <w:rPr>
                <w:rFonts w:cs="Arial"/>
                <w:b/>
                <w:bCs/>
                <w:lang w:val="fr-FR"/>
              </w:rPr>
            </w:pPr>
            <w:r>
              <w:rPr>
                <w:rFonts w:cs="Arial"/>
                <w:b/>
                <w:bCs/>
                <w:lang w:val="fr-FR"/>
              </w:rPr>
              <w:t>Notes</w:t>
            </w:r>
          </w:p>
        </w:tc>
      </w:tr>
      <w:tr w:rsidR="00B709A3" w:rsidRPr="002742E9" w:rsidTr="00B709A3">
        <w:trPr>
          <w:trHeight w:val="245"/>
          <w:jc w:val="center"/>
        </w:trPr>
        <w:tc>
          <w:tcPr>
            <w:tcW w:w="169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rPr>
                <w:rFonts w:cs="Arial"/>
                <w:b/>
                <w:sz w:val="16"/>
                <w:lang w:val="fr-FR"/>
              </w:rPr>
            </w:pPr>
            <w:r w:rsidRPr="002742E9">
              <w:rPr>
                <w:rFonts w:cs="Arial"/>
                <w:b/>
                <w:sz w:val="16"/>
                <w:lang w:val="fr-FR"/>
              </w:rPr>
              <w:t>May 30, 2013</w:t>
            </w:r>
          </w:p>
        </w:tc>
        <w:tc>
          <w:tcPr>
            <w:tcW w:w="958"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jc w:val="center"/>
              <w:rPr>
                <w:rFonts w:cs="Arial"/>
                <w:b/>
                <w:sz w:val="16"/>
                <w:lang w:val="fr-FR"/>
              </w:rPr>
            </w:pPr>
            <w:r w:rsidRPr="002742E9">
              <w:rPr>
                <w:rFonts w:cs="Arial"/>
                <w:b/>
                <w:sz w:val="16"/>
                <w:lang w:val="fr-FR"/>
              </w:rPr>
              <w:t>1.0</w:t>
            </w:r>
          </w:p>
        </w:tc>
        <w:tc>
          <w:tcPr>
            <w:tcW w:w="256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jc w:val="center"/>
              <w:rPr>
                <w:rFonts w:cs="Arial"/>
                <w:b/>
                <w:sz w:val="16"/>
              </w:rPr>
            </w:pPr>
            <w:r w:rsidRPr="002742E9">
              <w:rPr>
                <w:rFonts w:cs="Arial"/>
                <w:b/>
                <w:sz w:val="16"/>
              </w:rPr>
              <w:t>Initial Release</w:t>
            </w:r>
          </w:p>
        </w:tc>
        <w:tc>
          <w:tcPr>
            <w:tcW w:w="5732" w:type="dxa"/>
            <w:tcBorders>
              <w:top w:val="single" w:sz="6" w:space="0" w:color="auto"/>
              <w:left w:val="single" w:sz="6" w:space="0" w:color="auto"/>
              <w:bottom w:val="single" w:sz="6" w:space="0" w:color="auto"/>
              <w:right w:val="single" w:sz="6" w:space="0" w:color="auto"/>
            </w:tcBorders>
          </w:tcPr>
          <w:p w:rsidR="00B709A3" w:rsidRPr="002742E9" w:rsidRDefault="00B709A3">
            <w:pPr>
              <w:spacing w:line="276" w:lineRule="auto"/>
              <w:rPr>
                <w:rFonts w:cs="Arial"/>
                <w:b/>
                <w:sz w:val="16"/>
              </w:rPr>
            </w:pPr>
          </w:p>
        </w:tc>
      </w:tr>
      <w:tr w:rsidR="00B709A3" w:rsidTr="00B709A3">
        <w:trPr>
          <w:trHeight w:val="245"/>
          <w:jc w:val="center"/>
        </w:trPr>
        <w:tc>
          <w:tcPr>
            <w:tcW w:w="1692" w:type="dxa"/>
            <w:tcBorders>
              <w:top w:val="single" w:sz="6" w:space="0" w:color="auto"/>
              <w:left w:val="single" w:sz="6" w:space="0" w:color="auto"/>
              <w:bottom w:val="single" w:sz="6" w:space="0" w:color="auto"/>
            </w:tcBorders>
            <w:shd w:val="thinDiagCross" w:color="auto" w:fill="D9D9D9" w:themeFill="background1" w:themeFillShade="D9"/>
          </w:tcPr>
          <w:p w:rsidR="00B709A3" w:rsidRDefault="00B709A3">
            <w:pPr>
              <w:spacing w:line="276" w:lineRule="auto"/>
              <w:rPr>
                <w:rFonts w:cs="Arial"/>
                <w:sz w:val="16"/>
                <w:lang w:val="fr-FR"/>
              </w:rPr>
            </w:pPr>
          </w:p>
        </w:tc>
        <w:tc>
          <w:tcPr>
            <w:tcW w:w="958" w:type="dxa"/>
            <w:tcBorders>
              <w:top w:val="single" w:sz="6" w:space="0" w:color="auto"/>
              <w:bottom w:val="single" w:sz="6" w:space="0" w:color="auto"/>
            </w:tcBorders>
            <w:shd w:val="thinDiagCross" w:color="auto" w:fill="D9D9D9" w:themeFill="background1" w:themeFillShade="D9"/>
          </w:tcPr>
          <w:p w:rsidR="00B709A3" w:rsidRDefault="00B709A3">
            <w:pPr>
              <w:spacing w:line="276" w:lineRule="auto"/>
              <w:jc w:val="center"/>
              <w:rPr>
                <w:rFonts w:cs="Arial"/>
                <w:sz w:val="16"/>
                <w:lang w:val="fr-FR"/>
              </w:rPr>
            </w:pPr>
          </w:p>
        </w:tc>
        <w:tc>
          <w:tcPr>
            <w:tcW w:w="2562" w:type="dxa"/>
            <w:tcBorders>
              <w:top w:val="single" w:sz="6" w:space="0" w:color="auto"/>
              <w:bottom w:val="single" w:sz="6" w:space="0" w:color="auto"/>
            </w:tcBorders>
            <w:shd w:val="thinDiagCross" w:color="auto" w:fill="D9D9D9" w:themeFill="background1" w:themeFillShade="D9"/>
            <w:vAlign w:val="center"/>
          </w:tcPr>
          <w:p w:rsidR="00B709A3" w:rsidRPr="00876BFD" w:rsidRDefault="00B709A3" w:rsidP="00B709A3">
            <w:pPr>
              <w:spacing w:line="276" w:lineRule="auto"/>
              <w:rPr>
                <w:rFonts w:cs="Arial"/>
                <w:sz w:val="16"/>
                <w:lang w:val="fr-FR"/>
              </w:rPr>
            </w:pPr>
          </w:p>
        </w:tc>
        <w:tc>
          <w:tcPr>
            <w:tcW w:w="5732" w:type="dxa"/>
            <w:tcBorders>
              <w:top w:val="single" w:sz="6" w:space="0" w:color="auto"/>
              <w:bottom w:val="single" w:sz="6" w:space="0" w:color="auto"/>
              <w:right w:val="single" w:sz="6" w:space="0" w:color="auto"/>
            </w:tcBorders>
            <w:shd w:val="thinDiagCross" w:color="auto" w:fill="D9D9D9" w:themeFill="background1" w:themeFillShade="D9"/>
            <w:vAlign w:val="center"/>
          </w:tcPr>
          <w:p w:rsidR="00B709A3" w:rsidRPr="00876BFD" w:rsidRDefault="00B709A3" w:rsidP="00B709A3">
            <w:pPr>
              <w:spacing w:line="276" w:lineRule="auto"/>
              <w:rPr>
                <w:rFonts w:cs="Arial"/>
                <w:sz w:val="16"/>
                <w:lang w:val="fr-FR"/>
              </w:rPr>
            </w:pPr>
          </w:p>
        </w:tc>
      </w:tr>
      <w:tr w:rsidR="00B709A3" w:rsidRPr="002742E9" w:rsidTr="00B709A3">
        <w:trPr>
          <w:trHeight w:val="245"/>
          <w:jc w:val="center"/>
        </w:trPr>
        <w:tc>
          <w:tcPr>
            <w:tcW w:w="169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rPr>
                <w:rFonts w:cs="Arial"/>
                <w:b/>
                <w:sz w:val="16"/>
                <w:lang w:val="fr-FR"/>
              </w:rPr>
            </w:pPr>
            <w:r w:rsidRPr="002742E9">
              <w:rPr>
                <w:rFonts w:cs="Arial"/>
                <w:b/>
                <w:sz w:val="16"/>
                <w:lang w:val="fr-FR"/>
              </w:rPr>
              <w:t>Ma</w:t>
            </w:r>
            <w:r>
              <w:rPr>
                <w:rFonts w:cs="Arial"/>
                <w:b/>
                <w:sz w:val="16"/>
                <w:lang w:val="fr-FR"/>
              </w:rPr>
              <w:t>rch</w:t>
            </w:r>
            <w:r w:rsidRPr="002742E9">
              <w:rPr>
                <w:rFonts w:cs="Arial"/>
                <w:b/>
                <w:sz w:val="16"/>
                <w:lang w:val="fr-FR"/>
              </w:rPr>
              <w:t xml:space="preserve"> </w:t>
            </w:r>
            <w:r>
              <w:rPr>
                <w:rFonts w:cs="Arial"/>
                <w:b/>
                <w:sz w:val="16"/>
                <w:lang w:val="fr-FR"/>
              </w:rPr>
              <w:t>13</w:t>
            </w:r>
            <w:r w:rsidRPr="002742E9">
              <w:rPr>
                <w:rFonts w:cs="Arial"/>
                <w:b/>
                <w:sz w:val="16"/>
                <w:lang w:val="fr-FR"/>
              </w:rPr>
              <w:t>, 201</w:t>
            </w:r>
            <w:r>
              <w:rPr>
                <w:rFonts w:cs="Arial"/>
                <w:b/>
                <w:sz w:val="16"/>
                <w:lang w:val="fr-FR"/>
              </w:rPr>
              <w:t>4</w:t>
            </w:r>
          </w:p>
        </w:tc>
        <w:tc>
          <w:tcPr>
            <w:tcW w:w="958"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jc w:val="center"/>
              <w:rPr>
                <w:rFonts w:cs="Arial"/>
                <w:b/>
                <w:sz w:val="16"/>
                <w:lang w:val="fr-FR"/>
              </w:rPr>
            </w:pPr>
            <w:r>
              <w:rPr>
                <w:rFonts w:cs="Arial"/>
                <w:b/>
                <w:sz w:val="16"/>
                <w:lang w:val="fr-FR"/>
              </w:rPr>
              <w:t>1.1</w:t>
            </w:r>
          </w:p>
        </w:tc>
        <w:tc>
          <w:tcPr>
            <w:tcW w:w="8294" w:type="dxa"/>
            <w:gridSpan w:val="2"/>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rPr>
                <w:rFonts w:cs="Arial"/>
                <w:b/>
                <w:sz w:val="16"/>
              </w:rPr>
            </w:pPr>
          </w:p>
        </w:tc>
      </w:tr>
      <w:tr w:rsidR="00B709A3" w:rsidTr="00B709A3">
        <w:trPr>
          <w:trHeight w:val="237"/>
          <w:jc w:val="center"/>
        </w:trPr>
        <w:tc>
          <w:tcPr>
            <w:tcW w:w="1692" w:type="dxa"/>
            <w:tcBorders>
              <w:top w:val="single" w:sz="6" w:space="0" w:color="auto"/>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AUDSET-HMI-REQ-050361/D-Speed Compensated Volume values when HMI has SCV settings OFF, LOW, MED and HIGH (HMI)</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HMI requirement for SCV with Hi, Med, Low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AUDSET-TMR-REQ-014897/B-</w:t>
            </w:r>
            <w:proofErr w:type="spellStart"/>
            <w:r w:rsidRPr="00451E72">
              <w:rPr>
                <w:rFonts w:cs="Arial"/>
                <w:sz w:val="16"/>
              </w:rPr>
              <w:t>T_audio</w:t>
            </w:r>
            <w:proofErr w:type="spellEnd"/>
            <w:r w:rsidRPr="00451E72">
              <w:rPr>
                <w:rFonts w:cs="Arial"/>
                <w:sz w:val="16"/>
              </w:rPr>
              <w:t xml:space="preserve"> </w:t>
            </w:r>
            <w:proofErr w:type="gramStart"/>
            <w:r w:rsidRPr="00451E72">
              <w:rPr>
                <w:rFonts w:cs="Arial"/>
                <w:sz w:val="16"/>
              </w:rPr>
              <w:t>hold(</w:t>
            </w:r>
            <w:proofErr w:type="spellStart"/>
            <w:proofErr w:type="gramEnd"/>
            <w:r w:rsidRPr="00451E72">
              <w:rPr>
                <w:rFonts w:cs="Arial"/>
                <w:sz w:val="16"/>
              </w:rPr>
              <w:t>TcSE</w:t>
            </w:r>
            <w:proofErr w:type="spellEnd"/>
            <w:r w:rsidRPr="00451E72">
              <w:rPr>
                <w:rFonts w:cs="Arial"/>
                <w:sz w:val="16"/>
              </w:rPr>
              <w:t xml:space="preserve"> ROIN-184723-1)</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RZLOTNIK - Initial Release</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AUDSET-FUN-REQ-052014/A-Source Dependent Bass, Treble, Mid-Range Tonal Settings</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 xml:space="preserve">&lt;jmyslin2 / Ron </w:t>
            </w:r>
            <w:proofErr w:type="spellStart"/>
            <w:r w:rsidRPr="00451E72">
              <w:rPr>
                <w:rFonts w:cs="Arial"/>
                <w:sz w:val="16"/>
              </w:rPr>
              <w:t>Zlotnick</w:t>
            </w:r>
            <w:proofErr w:type="spellEnd"/>
            <w:proofErr w:type="gramStart"/>
            <w:r w:rsidRPr="00451E72">
              <w:rPr>
                <w:rFonts w:cs="Arial"/>
                <w:sz w:val="16"/>
              </w:rPr>
              <w:t>&gt;  Per</w:t>
            </w:r>
            <w:proofErr w:type="gramEnd"/>
            <w:r w:rsidRPr="00451E72">
              <w:rPr>
                <w:rFonts w:cs="Arial"/>
                <w:sz w:val="16"/>
              </w:rPr>
              <w:t xml:space="preserve"> core audio new source dependent Bass, Treble, Mid-Range Tonal Settings function</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 xml:space="preserve">AUDSET-UC-REQ-052010/B-Entering the Sound Menu and displaying Bass, Mid-Range, Treble for a </w:t>
            </w:r>
            <w:proofErr w:type="gramStart"/>
            <w:r w:rsidRPr="00451E72">
              <w:rPr>
                <w:rFonts w:cs="Arial"/>
                <w:sz w:val="16"/>
              </w:rPr>
              <w:t>particular audio</w:t>
            </w:r>
            <w:proofErr w:type="gramEnd"/>
            <w:r w:rsidRPr="00451E72">
              <w:rPr>
                <w:rFonts w:cs="Arial"/>
                <w:sz w:val="16"/>
              </w:rPr>
              <w:t xml:space="preserve"> source</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&lt;jmyslin2 / Ron Zlotnik&gt; Updated per core audio team for Bass, Treble, Mid-Range to be source dependent</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AUDSET-UC-REQ-052011/A-Change BTMBF Settings while the HMI shows the Sound Menu</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&lt;jmyslin2 / Ron Zlotnik&gt; Update per core audio team use case for adjustable Bass, Treble, Mid-Range with different audio sources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 xml:space="preserve">AUDSET-UC-REQ-052012/A-Bass, Mid-Range, Treble, Balance, Fade settings when on a source that does not have an adjustable BTMBF source setting (ex </w:t>
            </w:r>
            <w:proofErr w:type="spellStart"/>
            <w:r w:rsidRPr="00451E72">
              <w:rPr>
                <w:rFonts w:cs="Arial"/>
                <w:sz w:val="16"/>
              </w:rPr>
              <w:t>durin</w:t>
            </w:r>
            <w:proofErr w:type="spellEnd"/>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&lt;jmyslin2 / Ron Zlotnik&gt; Core audio new use case for adjustable Bass, Treble, Mid-Range based on active audio source</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AUDSET-UC-REQ-052032/A-Change Audio Source while Sound Menu active</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&lt;jmyslin2 / Ron Zlotnik&gt; Per core audio use case for source dependent BTM</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AUDSET-HMI-REQ-052013/A-Audio Setting Client updating the Sound HMI display for BTMBF when there are source dependent Bass, Treble, Mid-Range</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&lt;jmyslin2 / Ron Zlotnik&gt; per core audio updated requirement for when display module configured for source dependent adjustable Bass, Treble, Mid-Range and HMI out</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AUDSET-FUR-REQ-052056/A-Audio Settings Server Bass, Treble, Mid-Range audio sources supported</w:t>
            </w:r>
          </w:p>
        </w:tc>
        <w:tc>
          <w:tcPr>
            <w:tcW w:w="5732" w:type="dxa"/>
            <w:tcBorders>
              <w:top w:val="single" w:sz="6" w:space="0" w:color="auto"/>
              <w:left w:val="single" w:sz="6" w:space="0" w:color="auto"/>
              <w:bottom w:val="single" w:sz="6" w:space="0" w:color="auto"/>
              <w:right w:val="single" w:sz="6" w:space="0" w:color="auto"/>
            </w:tcBorders>
          </w:tcPr>
          <w:p w:rsidR="00B709A3" w:rsidRPr="00451E72" w:rsidRDefault="00B709A3" w:rsidP="00B709A3">
            <w:pPr>
              <w:rPr>
                <w:rFonts w:cs="Arial"/>
                <w:sz w:val="16"/>
              </w:rPr>
            </w:pPr>
            <w:r w:rsidRPr="00451E72">
              <w:rPr>
                <w:rFonts w:cs="Arial"/>
                <w:sz w:val="16"/>
              </w:rPr>
              <w:t>&lt;Ron Zlotnik&gt; Audio Setting Server supporting Bass, Treble, Mid-Range for different audio sources</w:t>
            </w:r>
          </w:p>
        </w:tc>
      </w:tr>
      <w:tr w:rsidR="00B709A3" w:rsidTr="00B709A3">
        <w:trPr>
          <w:trHeight w:val="245"/>
          <w:jc w:val="center"/>
        </w:trPr>
        <w:tc>
          <w:tcPr>
            <w:tcW w:w="1692" w:type="dxa"/>
            <w:tcBorders>
              <w:top w:val="single" w:sz="6" w:space="0" w:color="auto"/>
              <w:left w:val="single" w:sz="6" w:space="0" w:color="auto"/>
              <w:bottom w:val="single" w:sz="6" w:space="0" w:color="auto"/>
            </w:tcBorders>
            <w:shd w:val="thinDiagCross" w:color="auto" w:fill="D9D9D9" w:themeFill="background1" w:themeFillShade="D9"/>
          </w:tcPr>
          <w:p w:rsidR="00B709A3" w:rsidRDefault="00B709A3" w:rsidP="00B709A3">
            <w:pPr>
              <w:rPr>
                <w:rFonts w:cs="Arial"/>
                <w:sz w:val="16"/>
                <w:lang w:val="fr-FR"/>
              </w:rPr>
            </w:pPr>
          </w:p>
        </w:tc>
        <w:tc>
          <w:tcPr>
            <w:tcW w:w="958" w:type="dxa"/>
            <w:tcBorders>
              <w:top w:val="single" w:sz="6" w:space="0" w:color="auto"/>
              <w:bottom w:val="single" w:sz="6" w:space="0" w:color="auto"/>
            </w:tcBorders>
            <w:shd w:val="thinDiagCross" w:color="auto" w:fill="D9D9D9" w:themeFill="background1" w:themeFillShade="D9"/>
          </w:tcPr>
          <w:p w:rsidR="00B709A3" w:rsidRDefault="00B709A3" w:rsidP="00B709A3">
            <w:pPr>
              <w:rPr>
                <w:rFonts w:cs="Arial"/>
                <w:sz w:val="16"/>
                <w:lang w:val="fr-FR"/>
              </w:rPr>
            </w:pPr>
          </w:p>
        </w:tc>
        <w:tc>
          <w:tcPr>
            <w:tcW w:w="2562" w:type="dxa"/>
            <w:tcBorders>
              <w:top w:val="single" w:sz="6" w:space="0" w:color="auto"/>
              <w:bottom w:val="single" w:sz="6" w:space="0" w:color="auto"/>
            </w:tcBorders>
            <w:shd w:val="thinDiagCross" w:color="auto" w:fill="D9D9D9" w:themeFill="background1" w:themeFillShade="D9"/>
            <w:vAlign w:val="center"/>
          </w:tcPr>
          <w:p w:rsidR="00B709A3" w:rsidRPr="00876BFD" w:rsidRDefault="00B709A3" w:rsidP="00B709A3">
            <w:pPr>
              <w:rPr>
                <w:rFonts w:cs="Arial"/>
                <w:sz w:val="16"/>
                <w:lang w:val="fr-FR"/>
              </w:rPr>
            </w:pPr>
          </w:p>
        </w:tc>
        <w:tc>
          <w:tcPr>
            <w:tcW w:w="5732" w:type="dxa"/>
            <w:tcBorders>
              <w:top w:val="single" w:sz="6" w:space="0" w:color="auto"/>
              <w:bottom w:val="single" w:sz="6" w:space="0" w:color="auto"/>
              <w:right w:val="single" w:sz="6" w:space="0" w:color="auto"/>
            </w:tcBorders>
            <w:shd w:val="thinDiagCross" w:color="auto" w:fill="D9D9D9" w:themeFill="background1" w:themeFillShade="D9"/>
            <w:vAlign w:val="center"/>
          </w:tcPr>
          <w:p w:rsidR="00B709A3" w:rsidRPr="00876BFD" w:rsidRDefault="00B709A3" w:rsidP="00B709A3">
            <w:pPr>
              <w:rPr>
                <w:rFonts w:cs="Arial"/>
                <w:sz w:val="16"/>
                <w:lang w:val="fr-FR"/>
              </w:rPr>
            </w:pPr>
          </w:p>
        </w:tc>
      </w:tr>
      <w:tr w:rsidR="00B709A3" w:rsidRPr="002742E9" w:rsidTr="00B709A3">
        <w:trPr>
          <w:trHeight w:val="245"/>
          <w:jc w:val="center"/>
        </w:trPr>
        <w:tc>
          <w:tcPr>
            <w:tcW w:w="169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lang w:val="fr-FR"/>
              </w:rPr>
            </w:pPr>
            <w:r>
              <w:rPr>
                <w:rFonts w:cs="Arial"/>
                <w:b/>
                <w:sz w:val="16"/>
              </w:rPr>
              <w:t>June 10, 2015</w:t>
            </w:r>
          </w:p>
        </w:tc>
        <w:tc>
          <w:tcPr>
            <w:tcW w:w="958"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lang w:val="fr-FR"/>
              </w:rPr>
            </w:pPr>
            <w:r>
              <w:rPr>
                <w:rFonts w:cs="Arial"/>
                <w:b/>
                <w:sz w:val="16"/>
                <w:lang w:val="fr-FR"/>
              </w:rPr>
              <w:t>1.2</w:t>
            </w:r>
          </w:p>
        </w:tc>
        <w:tc>
          <w:tcPr>
            <w:tcW w:w="8294" w:type="dxa"/>
            <w:gridSpan w:val="2"/>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rPr>
            </w:pPr>
          </w:p>
        </w:tc>
      </w:tr>
      <w:tr w:rsidR="00B709A3" w:rsidTr="00B709A3">
        <w:trPr>
          <w:trHeight w:val="237"/>
          <w:jc w:val="center"/>
        </w:trPr>
        <w:tc>
          <w:tcPr>
            <w:tcW w:w="1692" w:type="dxa"/>
            <w:tcBorders>
              <w:top w:val="single" w:sz="6" w:space="0" w:color="auto"/>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AUDSET-FRD-REQ-033725/B-Audio Settings (</w:t>
            </w:r>
            <w:proofErr w:type="spellStart"/>
            <w:r>
              <w:rPr>
                <w:rFonts w:cs="Calibri"/>
                <w:sz w:val="16"/>
                <w:szCs w:val="16"/>
              </w:rPr>
              <w:t>TcSE</w:t>
            </w:r>
            <w:proofErr w:type="spellEnd"/>
            <w:r>
              <w:rPr>
                <w:rFonts w:cs="Calibri"/>
                <w:sz w:val="16"/>
                <w:szCs w:val="16"/>
              </w:rPr>
              <w:t xml:space="preserve"> ROIN-290243-1)</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added EQ mode per Frank Nowack from core audio since the AHU's will be supporting</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SD-REQ-088157/B-Press and Hold - Increase Bass Sequence Diagram+</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AUDSET-SD-REQ-088157/C-Press and Hold - Increase Bass Sequence Diagram</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AUDSET-UC-REQ-052010/D-Entering the Sound Menu and displaying Bass, Mid-Range, Treble for a </w:t>
            </w:r>
            <w:proofErr w:type="gramStart"/>
            <w:r>
              <w:rPr>
                <w:rFonts w:cs="Calibri"/>
                <w:sz w:val="16"/>
                <w:szCs w:val="16"/>
              </w:rPr>
              <w:t>particular audio</w:t>
            </w:r>
            <w:proofErr w:type="gramEnd"/>
            <w:r>
              <w:rPr>
                <w:rFonts w:cs="Calibri"/>
                <w:sz w:val="16"/>
                <w:szCs w:val="16"/>
              </w:rPr>
              <w:t xml:space="preserve"> source+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2014-08-08 MDAGE: changed list of sources to refer to AHU-HR-REQ-026308-Mode Dependent BMT settings for sources.</w:t>
            </w:r>
            <w:r>
              <w:rPr>
                <w:rFonts w:cs="Calibri"/>
                <w:sz w:val="16"/>
                <w:szCs w:val="16"/>
              </w:rPr>
              <w:br/>
            </w:r>
            <w:r>
              <w:rPr>
                <w:rFonts w:cs="Calibri"/>
                <w:sz w:val="16"/>
                <w:szCs w:val="16"/>
              </w:rPr>
              <w:br/>
              <w:t>2014-09-30 MDAGE: Changed reference requirement to AUDSET-FUR-REQ-096764-Mode Dependent BMT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AUDSET-UC-REQ-052010/E-Entering the Sound Menu and displaying Bass, Mid-Range, Treble for a </w:t>
            </w:r>
            <w:proofErr w:type="gramStart"/>
            <w:r>
              <w:rPr>
                <w:rFonts w:cs="Calibri"/>
                <w:sz w:val="16"/>
                <w:szCs w:val="16"/>
              </w:rPr>
              <w:t>particular audio</w:t>
            </w:r>
            <w:proofErr w:type="gramEnd"/>
            <w:r>
              <w:rPr>
                <w:rFonts w:cs="Calibri"/>
                <w:sz w:val="16"/>
                <w:szCs w:val="16"/>
              </w:rPr>
              <w:t xml:space="preserve"> source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AUDSET-UC-REQ-052011/C-Change BTMBF Settings while the HMI shows the Sound Menu+</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2014-08-08 MDAGE: Changed list of audio sources to refer to AHU-HR-REQ-026308-Mode Dependent BMT settings for sources.</w:t>
            </w:r>
            <w:r>
              <w:rPr>
                <w:rFonts w:cs="Calibri"/>
                <w:sz w:val="16"/>
                <w:szCs w:val="16"/>
              </w:rPr>
              <w:br/>
            </w:r>
            <w:r>
              <w:rPr>
                <w:rFonts w:cs="Calibri"/>
                <w:sz w:val="16"/>
                <w:szCs w:val="16"/>
              </w:rPr>
              <w:br/>
              <w:t>2014-09-30 MDAGE: Changed reference requirement to AUDSET-FUR-REQ-096764-Mode Dependent BMT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AUDSET-UC-REQ-052011/D-Change BTMBF Settings while the HMI shows the Sound Menu</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AUDSET-UC-REQ-052012/D-BTMBF settings when on a source that does not have an adjustable BTMBF source setting (ex VR, Phone, TA, Beeps</w:t>
            </w:r>
            <w:proofErr w:type="gramStart"/>
            <w:r>
              <w:rPr>
                <w:rFonts w:cs="Calibri"/>
                <w:sz w:val="16"/>
                <w:szCs w:val="16"/>
              </w:rPr>
              <w:t>...)+</w:t>
            </w:r>
            <w:proofErr w:type="gramEnd"/>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2014-08-08 MDAGE: Removed list of audio sources and replaced with reference to sources listed in AHU-HR-REQ-026308-Mode Dependent BMT settings.</w:t>
            </w:r>
            <w:r>
              <w:rPr>
                <w:rFonts w:cs="Calibri"/>
                <w:sz w:val="16"/>
                <w:szCs w:val="16"/>
              </w:rPr>
              <w:br/>
            </w:r>
            <w:r>
              <w:rPr>
                <w:rFonts w:cs="Calibri"/>
                <w:sz w:val="16"/>
                <w:szCs w:val="16"/>
              </w:rPr>
              <w:br/>
              <w:t>2014-09-30 MDAGE: Changed reference requirement to AUDSET-FUR-REQ-096764-Mode Dependent BMT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AUDSET-UC-REQ-052012/E-BTMBF settings when on a source that does not have an adjustable BTMBF source setting (ex VR, Phone, TA, Beeps...)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AUDSET-UC-REQ-052032/B-Change Audio Source while Sound Menu active+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2014-08-08 MDAGE: Removed list of audio sources and replaced with reference to sources in AHU-HR-REQ-026308-Mode Dependent BMT settings.</w:t>
            </w:r>
            <w:r>
              <w:rPr>
                <w:rFonts w:cs="Calibri"/>
                <w:sz w:val="16"/>
                <w:szCs w:val="16"/>
              </w:rPr>
              <w:br/>
            </w:r>
            <w:r>
              <w:rPr>
                <w:rFonts w:cs="Calibri"/>
                <w:sz w:val="16"/>
                <w:szCs w:val="16"/>
              </w:rPr>
              <w:br/>
              <w:t>2014-09-30 MDAGE: Changed reference requirement to AUDSET-FUR-REQ-096764-Mode Dependent BMT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AUDSET-UC-REQ-052032/C-Change Audio Source while Sound Menu active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AUDSET-HMI-REQ-052013/F-Audio Setting Client updating the Sound HMI display for BTMBF when there are source dependent Bass, Treble, Mid-Range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AUDSET-FUR-REQ-052056/C-Audio Settings Server Bass, Treble, Mid-Range audio sources supported+</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2014-08-08 MDAGE: Added full requirement name of the requirement referenced.</w:t>
            </w:r>
            <w:r>
              <w:rPr>
                <w:rFonts w:cs="Calibri"/>
                <w:sz w:val="16"/>
                <w:szCs w:val="16"/>
              </w:rPr>
              <w:br/>
              <w:t>2014-09-30 MDAGE: Changed reference requirement to AUDSET-FUR-REQ-096764-Mode Dependent BMT Settings.</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AUDSET-FUR-REQ-052056/D-Audio Settings Server Bass, Treble, Mid-Range audio sources supported</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AUDSET-FUR-REQ-096764/A-Mode Dependent BMT Settings+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&lt;Dave Walus&gt; Added requirement stating what source dependent Bass, Treble, Mid-Range will be supported by the AHU and DSP AMP</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AUDSET-FUR-REQ-096764/C-Mode Dependent BMT Settings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2015-02-27 MDAGE: Per Alan Norton, this feature has been removed.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SD-REQ-088159/A-Change Speed Compensated Volume from Level 1 to Level 2+</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AUDSET-SD-REQ-088159/B-Change Speed Compensated Volume from Level 1 to Level 2</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SD-REQ-088158/A-Change </w:t>
            </w:r>
            <w:proofErr w:type="spellStart"/>
            <w:r>
              <w:rPr>
                <w:rFonts w:cs="Calibri"/>
                <w:sz w:val="16"/>
                <w:szCs w:val="16"/>
              </w:rPr>
              <w:t>Occupance</w:t>
            </w:r>
            <w:proofErr w:type="spellEnd"/>
            <w:r>
              <w:rPr>
                <w:rFonts w:cs="Calibri"/>
                <w:sz w:val="16"/>
                <w:szCs w:val="16"/>
              </w:rPr>
              <w:t xml:space="preserve"> Mode from All Seats to Driver Seats+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AUDSET-SD-REQ-088158/B-Change </w:t>
            </w:r>
            <w:proofErr w:type="spellStart"/>
            <w:r>
              <w:rPr>
                <w:rFonts w:cs="Calibri"/>
                <w:sz w:val="16"/>
                <w:szCs w:val="16"/>
              </w:rPr>
              <w:t>Occupance</w:t>
            </w:r>
            <w:proofErr w:type="spellEnd"/>
            <w:r>
              <w:rPr>
                <w:rFonts w:cs="Calibri"/>
                <w:sz w:val="16"/>
                <w:szCs w:val="16"/>
              </w:rPr>
              <w:t xml:space="preserve"> Mode from All Seats to Driver Seats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SD-REQ-088161/A-Change from Stereo to </w:t>
            </w:r>
            <w:proofErr w:type="spellStart"/>
            <w:r>
              <w:rPr>
                <w:rFonts w:cs="Calibri"/>
                <w:sz w:val="16"/>
                <w:szCs w:val="16"/>
              </w:rPr>
              <w:t>ON_Stage</w:t>
            </w:r>
            <w:proofErr w:type="spellEnd"/>
            <w:r>
              <w:rPr>
                <w:rFonts w:cs="Calibri"/>
                <w:sz w:val="16"/>
                <w:szCs w:val="16"/>
              </w:rPr>
              <w:t xml:space="preserve"> DSP Mode+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Tr="00B709A3">
        <w:trPr>
          <w:trHeight w:val="237"/>
          <w:jc w:val="center"/>
        </w:trPr>
        <w:tc>
          <w:tcPr>
            <w:tcW w:w="1692" w:type="dxa"/>
            <w:tcBorders>
              <w:left w:val="single" w:sz="6" w:space="0" w:color="auto"/>
              <w:bottom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 xml:space="preserve">AUDSET-SD-REQ-088161/B-Change from Stereo to </w:t>
            </w:r>
            <w:proofErr w:type="spellStart"/>
            <w:r>
              <w:rPr>
                <w:rFonts w:cs="Calibri"/>
                <w:sz w:val="16"/>
                <w:szCs w:val="16"/>
              </w:rPr>
              <w:t>ON_Stage</w:t>
            </w:r>
            <w:proofErr w:type="spellEnd"/>
            <w:r>
              <w:rPr>
                <w:rFonts w:cs="Calibri"/>
                <w:sz w:val="16"/>
                <w:szCs w:val="16"/>
              </w:rPr>
              <w:t xml:space="preserve"> DSP Mode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Default="00B709A3" w:rsidP="00B709A3">
            <w:pPr>
              <w:rPr>
                <w:rFonts w:cs="Calibri"/>
                <w:sz w:val="16"/>
                <w:szCs w:val="16"/>
              </w:rPr>
            </w:pPr>
            <w:r>
              <w:rPr>
                <w:rFonts w:cs="Calibri"/>
                <w:sz w:val="16"/>
                <w:szCs w:val="16"/>
              </w:rPr>
              <w:t>&lt;jmyslin2&gt; example given by press and hold for BTMBF.  This is sequence diagram to core audio requirement that was added for press and hold "AUDSET-TMR-014897-T_audio hold".</w:t>
            </w:r>
          </w:p>
        </w:tc>
      </w:tr>
      <w:tr w:rsidR="00B709A3" w:rsidRPr="00876BFD" w:rsidTr="00B709A3">
        <w:trPr>
          <w:trHeight w:val="245"/>
          <w:jc w:val="center"/>
        </w:trPr>
        <w:tc>
          <w:tcPr>
            <w:tcW w:w="1692" w:type="dxa"/>
            <w:tcBorders>
              <w:top w:val="single" w:sz="6" w:space="0" w:color="auto"/>
              <w:left w:val="single" w:sz="6" w:space="0" w:color="auto"/>
              <w:bottom w:val="single" w:sz="6" w:space="0" w:color="auto"/>
            </w:tcBorders>
            <w:shd w:val="thinDiagCross" w:color="auto" w:fill="D9D9D9" w:themeFill="background1" w:themeFillShade="D9"/>
          </w:tcPr>
          <w:p w:rsidR="00B709A3" w:rsidRDefault="00B709A3" w:rsidP="00B709A3">
            <w:pPr>
              <w:rPr>
                <w:rFonts w:cs="Arial"/>
                <w:sz w:val="16"/>
                <w:lang w:val="fr-FR"/>
              </w:rPr>
            </w:pPr>
          </w:p>
        </w:tc>
        <w:tc>
          <w:tcPr>
            <w:tcW w:w="958" w:type="dxa"/>
            <w:tcBorders>
              <w:top w:val="single" w:sz="6" w:space="0" w:color="auto"/>
              <w:bottom w:val="single" w:sz="6" w:space="0" w:color="auto"/>
            </w:tcBorders>
            <w:shd w:val="thinDiagCross" w:color="auto" w:fill="D9D9D9" w:themeFill="background1" w:themeFillShade="D9"/>
          </w:tcPr>
          <w:p w:rsidR="00B709A3" w:rsidRDefault="00B709A3" w:rsidP="00B709A3">
            <w:pPr>
              <w:rPr>
                <w:rFonts w:cs="Arial"/>
                <w:sz w:val="16"/>
                <w:lang w:val="fr-FR"/>
              </w:rPr>
            </w:pPr>
          </w:p>
        </w:tc>
        <w:tc>
          <w:tcPr>
            <w:tcW w:w="2562" w:type="dxa"/>
            <w:tcBorders>
              <w:top w:val="single" w:sz="6" w:space="0" w:color="auto"/>
              <w:bottom w:val="single" w:sz="6" w:space="0" w:color="auto"/>
            </w:tcBorders>
            <w:shd w:val="thinDiagCross" w:color="auto" w:fill="D9D9D9" w:themeFill="background1" w:themeFillShade="D9"/>
            <w:vAlign w:val="center"/>
          </w:tcPr>
          <w:p w:rsidR="00B709A3" w:rsidRPr="00876BFD" w:rsidRDefault="00B709A3" w:rsidP="00B709A3">
            <w:pPr>
              <w:rPr>
                <w:rFonts w:cs="Arial"/>
                <w:sz w:val="16"/>
                <w:lang w:val="fr-FR"/>
              </w:rPr>
            </w:pPr>
          </w:p>
        </w:tc>
        <w:tc>
          <w:tcPr>
            <w:tcW w:w="5732" w:type="dxa"/>
            <w:tcBorders>
              <w:top w:val="single" w:sz="6" w:space="0" w:color="auto"/>
              <w:bottom w:val="single" w:sz="6" w:space="0" w:color="auto"/>
              <w:right w:val="single" w:sz="6" w:space="0" w:color="auto"/>
            </w:tcBorders>
            <w:shd w:val="thinDiagCross" w:color="auto" w:fill="D9D9D9" w:themeFill="background1" w:themeFillShade="D9"/>
            <w:vAlign w:val="center"/>
          </w:tcPr>
          <w:p w:rsidR="00B709A3" w:rsidRPr="00876BFD" w:rsidRDefault="00B709A3" w:rsidP="00B709A3">
            <w:pPr>
              <w:rPr>
                <w:rFonts w:cs="Arial"/>
                <w:sz w:val="16"/>
                <w:lang w:val="fr-FR"/>
              </w:rPr>
            </w:pPr>
          </w:p>
        </w:tc>
      </w:tr>
      <w:tr w:rsidR="00B709A3" w:rsidRPr="002742E9" w:rsidTr="00B709A3">
        <w:trPr>
          <w:trHeight w:val="245"/>
          <w:jc w:val="center"/>
        </w:trPr>
        <w:tc>
          <w:tcPr>
            <w:tcW w:w="169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lang w:val="fr-FR"/>
              </w:rPr>
            </w:pPr>
            <w:r>
              <w:rPr>
                <w:rFonts w:cs="Arial"/>
                <w:b/>
                <w:sz w:val="16"/>
              </w:rPr>
              <w:t>November 30, 2016</w:t>
            </w:r>
          </w:p>
        </w:tc>
        <w:tc>
          <w:tcPr>
            <w:tcW w:w="958"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lang w:val="fr-FR"/>
              </w:rPr>
            </w:pPr>
            <w:r>
              <w:rPr>
                <w:rFonts w:cs="Arial"/>
                <w:b/>
                <w:sz w:val="16"/>
                <w:lang w:val="fr-FR"/>
              </w:rPr>
              <w:t>1.3</w:t>
            </w:r>
          </w:p>
        </w:tc>
        <w:tc>
          <w:tcPr>
            <w:tcW w:w="8294" w:type="dxa"/>
            <w:gridSpan w:val="2"/>
            <w:tcBorders>
              <w:top w:val="single" w:sz="6" w:space="0" w:color="auto"/>
              <w:left w:val="single" w:sz="6" w:space="0" w:color="auto"/>
              <w:bottom w:val="single" w:sz="6" w:space="0" w:color="auto"/>
              <w:right w:val="single" w:sz="6" w:space="0" w:color="auto"/>
            </w:tcBorders>
          </w:tcPr>
          <w:p w:rsidR="00B709A3" w:rsidRPr="002742E9" w:rsidRDefault="00B709A3" w:rsidP="00B709A3">
            <w:pPr>
              <w:rPr>
                <w:rFonts w:cs="Arial"/>
                <w:b/>
                <w:sz w:val="16"/>
              </w:rPr>
            </w:pPr>
          </w:p>
        </w:tc>
      </w:tr>
      <w:tr w:rsidR="00B709A3" w:rsidTr="00B709A3">
        <w:trPr>
          <w:trHeight w:val="237"/>
          <w:jc w:val="center"/>
        </w:trPr>
        <w:tc>
          <w:tcPr>
            <w:tcW w:w="1692" w:type="dxa"/>
            <w:tcBorders>
              <w:top w:val="single" w:sz="6" w:space="0" w:color="auto"/>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CD5B57" w:rsidRDefault="00B709A3" w:rsidP="00B709A3">
            <w:pPr>
              <w:rPr>
                <w:rFonts w:cs="Arial"/>
                <w:sz w:val="16"/>
                <w:szCs w:val="16"/>
              </w:rPr>
            </w:pPr>
            <w:r w:rsidRPr="00CD5B57">
              <w:rPr>
                <w:rFonts w:cs="Arial"/>
                <w:sz w:val="16"/>
                <w:szCs w:val="16"/>
              </w:rPr>
              <w:t>AUDSET-UC-REQ-016378/C-User selected BTMBF Settings when Audio Source is Phone/Chimes/VR/Beeps/Mixable Prompts (ex Nav Prompts) (</w:t>
            </w:r>
            <w:proofErr w:type="spellStart"/>
            <w:r w:rsidRPr="00CD5B57">
              <w:rPr>
                <w:rFonts w:cs="Arial"/>
                <w:sz w:val="16"/>
                <w:szCs w:val="16"/>
              </w:rPr>
              <w:t>TcSE</w:t>
            </w:r>
            <w:proofErr w:type="spellEnd"/>
            <w:r w:rsidRPr="00CD5B57">
              <w:rPr>
                <w:rFonts w:cs="Arial"/>
                <w:sz w:val="16"/>
                <w:szCs w:val="16"/>
              </w:rPr>
              <w:t xml:space="preserve"> ROIN-290158-</w:t>
            </w:r>
            <w:proofErr w:type="gramStart"/>
            <w:r w:rsidRPr="00CD5B57">
              <w:rPr>
                <w:rFonts w:cs="Arial"/>
                <w:sz w:val="16"/>
                <w:szCs w:val="16"/>
              </w:rPr>
              <w:t>1)+</w:t>
            </w:r>
            <w:proofErr w:type="gram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CD5B57" w:rsidRDefault="00B709A3" w:rsidP="00B709A3">
            <w:pPr>
              <w:rPr>
                <w:sz w:val="16"/>
                <w:szCs w:val="16"/>
              </w:rPr>
            </w:pPr>
            <w:r w:rsidRPr="00CD5B57">
              <w:rPr>
                <w:sz w:val="16"/>
                <w:szCs w:val="16"/>
              </w:rPr>
              <w:t>&lt;jmyslin2&gt; Updated use case so user cannot adjust media BTMBF when audio is OFF</w:t>
            </w:r>
          </w:p>
        </w:tc>
      </w:tr>
      <w:tr w:rsidR="00B709A3" w:rsidTr="00B709A3">
        <w:trPr>
          <w:trHeight w:val="237"/>
          <w:jc w:val="center"/>
        </w:trPr>
        <w:tc>
          <w:tcPr>
            <w:tcW w:w="1692" w:type="dxa"/>
            <w:tcBorders>
              <w:left w:val="single" w:sz="6" w:space="0" w:color="auto"/>
              <w:bottom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CD5B57" w:rsidRDefault="00B709A3" w:rsidP="00B709A3">
            <w:pPr>
              <w:rPr>
                <w:rFonts w:cs="Arial"/>
                <w:sz w:val="16"/>
                <w:szCs w:val="16"/>
              </w:rPr>
            </w:pPr>
            <w:r w:rsidRPr="00CD5B57">
              <w:rPr>
                <w:rFonts w:cs="Arial"/>
                <w:sz w:val="16"/>
                <w:szCs w:val="16"/>
              </w:rPr>
              <w:t>AUDSET-FUN-REQ-238444/A-Sound Immersion</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CD5B57" w:rsidRDefault="00B709A3" w:rsidP="00B709A3">
            <w:pPr>
              <w:rPr>
                <w:sz w:val="16"/>
                <w:szCs w:val="16"/>
              </w:rPr>
            </w:pPr>
            <w:r w:rsidRPr="00CD5B57">
              <w:rPr>
                <w:sz w:val="16"/>
                <w:szCs w:val="16"/>
              </w:rPr>
              <w:t>&lt;jmyslin2&gt; New Sound Immersion feature</w:t>
            </w:r>
          </w:p>
        </w:tc>
      </w:tr>
      <w:tr w:rsidR="00B709A3" w:rsidRPr="00876BFD" w:rsidTr="00B709A3">
        <w:trPr>
          <w:trHeight w:val="245"/>
          <w:jc w:val="center"/>
        </w:trPr>
        <w:tc>
          <w:tcPr>
            <w:tcW w:w="1692" w:type="dxa"/>
            <w:tcBorders>
              <w:top w:val="single" w:sz="6" w:space="0" w:color="auto"/>
              <w:left w:val="single" w:sz="6" w:space="0" w:color="auto"/>
              <w:bottom w:val="single" w:sz="6" w:space="0" w:color="auto"/>
            </w:tcBorders>
            <w:shd w:val="thinDiagCross" w:color="auto" w:fill="D9D9D9" w:themeFill="background1" w:themeFillShade="D9"/>
          </w:tcPr>
          <w:p w:rsidR="00B709A3" w:rsidRDefault="00B709A3" w:rsidP="00B709A3">
            <w:pPr>
              <w:spacing w:line="276" w:lineRule="auto"/>
              <w:rPr>
                <w:rFonts w:cs="Arial"/>
                <w:sz w:val="16"/>
                <w:lang w:val="fr-FR"/>
              </w:rPr>
            </w:pPr>
          </w:p>
        </w:tc>
        <w:tc>
          <w:tcPr>
            <w:tcW w:w="958" w:type="dxa"/>
            <w:tcBorders>
              <w:top w:val="single" w:sz="6" w:space="0" w:color="auto"/>
              <w:bottom w:val="single" w:sz="6" w:space="0" w:color="auto"/>
            </w:tcBorders>
            <w:shd w:val="thinDiagCross" w:color="auto" w:fill="D9D9D9" w:themeFill="background1" w:themeFillShade="D9"/>
          </w:tcPr>
          <w:p w:rsidR="00B709A3" w:rsidRDefault="00B709A3" w:rsidP="00B709A3">
            <w:pPr>
              <w:spacing w:line="276" w:lineRule="auto"/>
              <w:jc w:val="center"/>
              <w:rPr>
                <w:rFonts w:cs="Arial"/>
                <w:sz w:val="16"/>
                <w:lang w:val="fr-FR"/>
              </w:rPr>
            </w:pPr>
          </w:p>
        </w:tc>
        <w:tc>
          <w:tcPr>
            <w:tcW w:w="2562" w:type="dxa"/>
            <w:tcBorders>
              <w:top w:val="single" w:sz="6" w:space="0" w:color="auto"/>
              <w:bottom w:val="single" w:sz="6" w:space="0" w:color="auto"/>
            </w:tcBorders>
            <w:shd w:val="thinDiagCross" w:color="auto" w:fill="D9D9D9" w:themeFill="background1" w:themeFillShade="D9"/>
            <w:vAlign w:val="center"/>
          </w:tcPr>
          <w:p w:rsidR="00B709A3" w:rsidRPr="00876BFD" w:rsidRDefault="00B709A3" w:rsidP="00B709A3">
            <w:pPr>
              <w:spacing w:line="276" w:lineRule="auto"/>
              <w:rPr>
                <w:rFonts w:cs="Arial"/>
                <w:sz w:val="16"/>
                <w:lang w:val="fr-FR"/>
              </w:rPr>
            </w:pPr>
          </w:p>
        </w:tc>
        <w:tc>
          <w:tcPr>
            <w:tcW w:w="5732" w:type="dxa"/>
            <w:tcBorders>
              <w:top w:val="single" w:sz="6" w:space="0" w:color="auto"/>
              <w:bottom w:val="single" w:sz="6" w:space="0" w:color="auto"/>
              <w:right w:val="single" w:sz="6" w:space="0" w:color="auto"/>
            </w:tcBorders>
            <w:shd w:val="thinDiagCross" w:color="auto" w:fill="D9D9D9" w:themeFill="background1" w:themeFillShade="D9"/>
            <w:vAlign w:val="center"/>
          </w:tcPr>
          <w:p w:rsidR="00B709A3" w:rsidRPr="00876BFD" w:rsidRDefault="00B709A3" w:rsidP="00B709A3">
            <w:pPr>
              <w:spacing w:line="276" w:lineRule="auto"/>
              <w:rPr>
                <w:rFonts w:cs="Arial"/>
                <w:sz w:val="16"/>
                <w:lang w:val="fr-FR"/>
              </w:rPr>
            </w:pPr>
          </w:p>
        </w:tc>
      </w:tr>
      <w:tr w:rsidR="00B709A3" w:rsidRPr="002742E9" w:rsidTr="00B709A3">
        <w:trPr>
          <w:trHeight w:val="245"/>
          <w:jc w:val="center"/>
        </w:trPr>
        <w:tc>
          <w:tcPr>
            <w:tcW w:w="1692"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rPr>
                <w:rFonts w:cs="Arial"/>
                <w:b/>
                <w:sz w:val="16"/>
                <w:lang w:val="fr-FR"/>
              </w:rPr>
            </w:pPr>
            <w:proofErr w:type="spellStart"/>
            <w:r>
              <w:rPr>
                <w:rFonts w:cs="Arial"/>
                <w:b/>
                <w:sz w:val="16"/>
                <w:lang w:val="fr-FR"/>
              </w:rPr>
              <w:t>November</w:t>
            </w:r>
            <w:proofErr w:type="spellEnd"/>
            <w:r w:rsidRPr="002742E9">
              <w:rPr>
                <w:rFonts w:cs="Arial"/>
                <w:b/>
                <w:sz w:val="16"/>
                <w:lang w:val="fr-FR"/>
              </w:rPr>
              <w:t xml:space="preserve"> </w:t>
            </w:r>
            <w:r>
              <w:rPr>
                <w:rFonts w:cs="Arial"/>
                <w:b/>
                <w:sz w:val="16"/>
                <w:lang w:val="fr-FR"/>
              </w:rPr>
              <w:t>6</w:t>
            </w:r>
            <w:r w:rsidRPr="002742E9">
              <w:rPr>
                <w:rFonts w:cs="Arial"/>
                <w:b/>
                <w:sz w:val="16"/>
                <w:lang w:val="fr-FR"/>
              </w:rPr>
              <w:t>, 201</w:t>
            </w:r>
            <w:r>
              <w:rPr>
                <w:rFonts w:cs="Arial"/>
                <w:b/>
                <w:sz w:val="16"/>
                <w:lang w:val="fr-FR"/>
              </w:rPr>
              <w:t>9</w:t>
            </w:r>
          </w:p>
        </w:tc>
        <w:tc>
          <w:tcPr>
            <w:tcW w:w="958" w:type="dxa"/>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jc w:val="center"/>
              <w:rPr>
                <w:rFonts w:cs="Arial"/>
                <w:b/>
                <w:sz w:val="16"/>
                <w:lang w:val="fr-FR"/>
              </w:rPr>
            </w:pPr>
            <w:r>
              <w:rPr>
                <w:rFonts w:cs="Arial"/>
                <w:b/>
                <w:sz w:val="16"/>
                <w:lang w:val="fr-FR"/>
              </w:rPr>
              <w:t>1.4</w:t>
            </w:r>
          </w:p>
        </w:tc>
        <w:tc>
          <w:tcPr>
            <w:tcW w:w="8294" w:type="dxa"/>
            <w:gridSpan w:val="2"/>
            <w:tcBorders>
              <w:top w:val="single" w:sz="6" w:space="0" w:color="auto"/>
              <w:left w:val="single" w:sz="6" w:space="0" w:color="auto"/>
              <w:bottom w:val="single" w:sz="6" w:space="0" w:color="auto"/>
              <w:right w:val="single" w:sz="6" w:space="0" w:color="auto"/>
            </w:tcBorders>
          </w:tcPr>
          <w:p w:rsidR="00B709A3" w:rsidRPr="002742E9" w:rsidRDefault="00B709A3" w:rsidP="00B709A3">
            <w:pPr>
              <w:spacing w:line="276" w:lineRule="auto"/>
              <w:rPr>
                <w:rFonts w:cs="Arial"/>
                <w:b/>
                <w:sz w:val="16"/>
              </w:rPr>
            </w:pPr>
          </w:p>
        </w:tc>
      </w:tr>
      <w:tr w:rsidR="00B709A3" w:rsidRPr="00451E72" w:rsidTr="00B709A3">
        <w:trPr>
          <w:trHeight w:val="237"/>
          <w:jc w:val="center"/>
        </w:trPr>
        <w:tc>
          <w:tcPr>
            <w:tcW w:w="1692" w:type="dxa"/>
            <w:tcBorders>
              <w:top w:val="single" w:sz="6" w:space="0" w:color="auto"/>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MD-REQ-276198/A-</w:t>
            </w:r>
            <w:proofErr w:type="spellStart"/>
            <w:r w:rsidRPr="00357179">
              <w:rPr>
                <w:rFonts w:cs="Arial"/>
                <w:sz w:val="16"/>
                <w:szCs w:val="16"/>
              </w:rPr>
              <w:t>SetBalance</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MD-REQ-276206/A-</w:t>
            </w:r>
            <w:proofErr w:type="spellStart"/>
            <w:r w:rsidRPr="00357179">
              <w:rPr>
                <w:rFonts w:cs="Arial"/>
                <w:sz w:val="16"/>
                <w:szCs w:val="16"/>
              </w:rPr>
              <w:t>Balance.St</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MD-REQ-276206/B-</w:t>
            </w:r>
            <w:proofErr w:type="spellStart"/>
            <w:r w:rsidRPr="00357179">
              <w:rPr>
                <w:rFonts w:cs="Arial"/>
                <w:sz w:val="16"/>
                <w:szCs w:val="16"/>
              </w:rPr>
              <w:t>Balance.St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deleted setting from description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MD-REQ-276207/A-</w:t>
            </w:r>
            <w:proofErr w:type="spellStart"/>
            <w:r w:rsidRPr="00357179">
              <w:rPr>
                <w:rFonts w:cs="Arial"/>
                <w:sz w:val="16"/>
                <w:szCs w:val="16"/>
              </w:rPr>
              <w:t>SetBass</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MD-REQ-276208/A-</w:t>
            </w:r>
            <w:proofErr w:type="spellStart"/>
            <w:r w:rsidRPr="00357179">
              <w:rPr>
                <w:rFonts w:cs="Arial"/>
                <w:sz w:val="16"/>
                <w:szCs w:val="16"/>
              </w:rPr>
              <w:t>Bass.St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MD-REQ-276209/A-</w:t>
            </w:r>
            <w:proofErr w:type="spellStart"/>
            <w:r w:rsidRPr="00357179">
              <w:rPr>
                <w:rFonts w:cs="Arial"/>
                <w:sz w:val="16"/>
                <w:szCs w:val="16"/>
              </w:rPr>
              <w:t>SetMidRange</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MD-REQ-276210/A-</w:t>
            </w:r>
            <w:proofErr w:type="spellStart"/>
            <w:r w:rsidRPr="00357179">
              <w:rPr>
                <w:rFonts w:cs="Arial"/>
                <w:sz w:val="16"/>
                <w:szCs w:val="16"/>
              </w:rPr>
              <w:t>MidRange.St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MD-REQ-276448/A-</w:t>
            </w:r>
            <w:proofErr w:type="spellStart"/>
            <w:r w:rsidRPr="00357179">
              <w:rPr>
                <w:rFonts w:cs="Arial"/>
                <w:sz w:val="16"/>
                <w:szCs w:val="16"/>
              </w:rPr>
              <w:t>SetTreble</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MD-REQ-276453/A-</w:t>
            </w:r>
            <w:proofErr w:type="spellStart"/>
            <w:r w:rsidRPr="00357179">
              <w:rPr>
                <w:rFonts w:cs="Arial"/>
                <w:sz w:val="16"/>
                <w:szCs w:val="16"/>
              </w:rPr>
              <w:t>Treble.St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MD-REQ-276451/A-</w:t>
            </w:r>
            <w:proofErr w:type="spellStart"/>
            <w:r w:rsidRPr="00357179">
              <w:rPr>
                <w:rFonts w:cs="Arial"/>
                <w:sz w:val="16"/>
                <w:szCs w:val="16"/>
              </w:rPr>
              <w:t>SetFade</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MD-REQ-276454/A-</w:t>
            </w:r>
            <w:proofErr w:type="spellStart"/>
            <w:r w:rsidRPr="00357179">
              <w:rPr>
                <w:rFonts w:cs="Arial"/>
                <w:sz w:val="16"/>
                <w:szCs w:val="16"/>
              </w:rPr>
              <w:t>Fade.St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MD-REQ-276456/A-</w:t>
            </w:r>
            <w:proofErr w:type="spellStart"/>
            <w:r w:rsidRPr="00357179">
              <w:rPr>
                <w:rFonts w:cs="Arial"/>
                <w:sz w:val="16"/>
                <w:szCs w:val="16"/>
              </w:rPr>
              <w:t>SetSpeed_Comp_Vol</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MD-REQ-276457/A-</w:t>
            </w:r>
            <w:proofErr w:type="spellStart"/>
            <w:r w:rsidRPr="00357179">
              <w:rPr>
                <w:rFonts w:cs="Arial"/>
                <w:sz w:val="16"/>
                <w:szCs w:val="16"/>
              </w:rPr>
              <w:t>Speed_Comp_Vol.St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MD-REQ-276458/A-</w:t>
            </w:r>
            <w:proofErr w:type="spellStart"/>
            <w:r w:rsidRPr="00357179">
              <w:rPr>
                <w:rFonts w:cs="Arial"/>
                <w:sz w:val="16"/>
                <w:szCs w:val="16"/>
              </w:rPr>
              <w:t>Vehicle_Speed.St</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MD-REQ-276458/B-</w:t>
            </w:r>
            <w:proofErr w:type="spellStart"/>
            <w:r w:rsidRPr="00357179">
              <w:rPr>
                <w:rFonts w:cs="Arial"/>
                <w:sz w:val="16"/>
                <w:szCs w:val="16"/>
              </w:rPr>
              <w:t>Vehicle_Speed.St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MD clarification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MD-REQ-276459/A-</w:t>
            </w:r>
            <w:proofErr w:type="spellStart"/>
            <w:r w:rsidRPr="00357179">
              <w:rPr>
                <w:rFonts w:cs="Arial"/>
                <w:sz w:val="16"/>
                <w:szCs w:val="16"/>
              </w:rPr>
              <w:t>Vehicle_Speed_QF</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MD-REQ-276463/A-</w:t>
            </w:r>
            <w:proofErr w:type="spellStart"/>
            <w:r w:rsidRPr="00357179">
              <w:rPr>
                <w:rFonts w:cs="Arial"/>
                <w:sz w:val="16"/>
                <w:szCs w:val="16"/>
              </w:rPr>
              <w:t>Surround_Sound_Upmix.Rq</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MD-REQ-276464/A-</w:t>
            </w:r>
            <w:proofErr w:type="spellStart"/>
            <w:r w:rsidRPr="00357179">
              <w:rPr>
                <w:rFonts w:cs="Arial"/>
                <w:sz w:val="16"/>
                <w:szCs w:val="16"/>
              </w:rPr>
              <w:t>Surround_Sound_Upmix.St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MD-REQ-276465/A-Surround_Sound_Upmix2.Rq</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MD-REQ-276466/A-Surround_Sound_Upmix2.St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MD-REQ-276461/A-</w:t>
            </w:r>
            <w:proofErr w:type="spellStart"/>
            <w:r w:rsidRPr="00357179">
              <w:rPr>
                <w:rFonts w:cs="Arial"/>
                <w:sz w:val="16"/>
                <w:szCs w:val="16"/>
              </w:rPr>
              <w:t>SetOccupancy_Mode</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MD-REQ-276462/A-</w:t>
            </w:r>
            <w:proofErr w:type="spellStart"/>
            <w:r w:rsidRPr="00357179">
              <w:rPr>
                <w:rFonts w:cs="Arial"/>
                <w:sz w:val="16"/>
                <w:szCs w:val="16"/>
              </w:rPr>
              <w:t>Occupancy_Mode.St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MD-REQ-276467/A-</w:t>
            </w:r>
            <w:proofErr w:type="spellStart"/>
            <w:r w:rsidRPr="00357179">
              <w:rPr>
                <w:rFonts w:cs="Arial"/>
                <w:sz w:val="16"/>
                <w:szCs w:val="16"/>
              </w:rPr>
              <w:t>AutoConfigOcc_AllSeats.St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MD-REQ-276468/A-</w:t>
            </w:r>
            <w:proofErr w:type="spellStart"/>
            <w:r w:rsidRPr="00357179">
              <w:rPr>
                <w:rFonts w:cs="Arial"/>
                <w:sz w:val="16"/>
                <w:szCs w:val="16"/>
              </w:rPr>
              <w:t>AutoConfigOcc_Driver.St</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MD-REQ-276468/B-</w:t>
            </w:r>
            <w:proofErr w:type="spellStart"/>
            <w:r w:rsidRPr="00357179">
              <w:rPr>
                <w:rFonts w:cs="Arial"/>
                <w:sz w:val="16"/>
                <w:szCs w:val="16"/>
              </w:rPr>
              <w:t>AutoConfigOcc_Driver.St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added clarification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MD-REQ-276469/A-</w:t>
            </w:r>
            <w:proofErr w:type="spellStart"/>
            <w:r w:rsidRPr="00357179">
              <w:rPr>
                <w:rFonts w:cs="Arial"/>
                <w:sz w:val="16"/>
                <w:szCs w:val="16"/>
              </w:rPr>
              <w:t>AutoConfigOcc_Front.St</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MD-REQ-276469/B-</w:t>
            </w:r>
            <w:proofErr w:type="spellStart"/>
            <w:r w:rsidRPr="00357179">
              <w:rPr>
                <w:rFonts w:cs="Arial"/>
                <w:sz w:val="16"/>
                <w:szCs w:val="16"/>
              </w:rPr>
              <w:t>AutoConfigOcc_Front.St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added clarification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MD-REQ-276470/A-</w:t>
            </w:r>
            <w:proofErr w:type="spellStart"/>
            <w:r w:rsidRPr="00357179">
              <w:rPr>
                <w:rFonts w:cs="Arial"/>
                <w:sz w:val="16"/>
                <w:szCs w:val="16"/>
              </w:rPr>
              <w:t>AutoConfigOcc_Rear.St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MD-REQ-276496/A-</w:t>
            </w:r>
            <w:proofErr w:type="spellStart"/>
            <w:r w:rsidRPr="00357179">
              <w:rPr>
                <w:rFonts w:cs="Arial"/>
                <w:sz w:val="16"/>
                <w:szCs w:val="16"/>
              </w:rPr>
              <w:t>Audio_Demo_CMND</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MD-REQ-276496/B-</w:t>
            </w:r>
            <w:proofErr w:type="spellStart"/>
            <w:r w:rsidRPr="00357179">
              <w:rPr>
                <w:rFonts w:cs="Arial"/>
                <w:sz w:val="16"/>
                <w:szCs w:val="16"/>
              </w:rPr>
              <w:t>Audio_Demo_CMND</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accidental revision bump.  No change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MD-REQ-276502/A-</w:t>
            </w:r>
            <w:proofErr w:type="spellStart"/>
            <w:r w:rsidRPr="00357179">
              <w:rPr>
                <w:rFonts w:cs="Arial"/>
                <w:sz w:val="16"/>
                <w:szCs w:val="16"/>
              </w:rPr>
              <w:t>Audio_Demo_Status</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MD-REQ-276504/A-</w:t>
            </w:r>
            <w:proofErr w:type="spellStart"/>
            <w:r w:rsidRPr="00357179">
              <w:rPr>
                <w:rFonts w:cs="Arial"/>
                <w:sz w:val="16"/>
                <w:szCs w:val="16"/>
              </w:rPr>
              <w:t>SetDSPProgram.St</w:t>
            </w:r>
            <w:proofErr w:type="spellEnd"/>
            <w:r w:rsidRPr="00357179">
              <w:rPr>
                <w:rFonts w:cs="Arial"/>
                <w:sz w:val="16"/>
                <w:szCs w:val="16"/>
              </w:rPr>
              <w: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MD-REQ-276504/B-</w:t>
            </w:r>
            <w:proofErr w:type="spellStart"/>
            <w:r w:rsidRPr="00357179">
              <w:rPr>
                <w:rFonts w:cs="Arial"/>
                <w:sz w:val="16"/>
                <w:szCs w:val="16"/>
              </w:rPr>
              <w:t>SetDSPProgram.St</w:t>
            </w:r>
            <w:proofErr w:type="spellEnd"/>
          </w:p>
        </w:tc>
        <w:tc>
          <w:tcPr>
            <w:tcW w:w="5732" w:type="dxa"/>
            <w:tcBorders>
              <w:top w:val="single" w:sz="6" w:space="0" w:color="auto"/>
              <w:left w:val="single" w:sz="6" w:space="0" w:color="auto"/>
              <w:bottom w:val="single" w:sz="6" w:space="0" w:color="auto"/>
              <w:right w:val="single" w:sz="6" w:space="0" w:color="auto"/>
            </w:tcBorders>
            <w:vAlign w:val="bottom"/>
          </w:tcPr>
          <w:p w:rsidR="00B709A3" w:rsidRPr="00357179" w:rsidRDefault="00B709A3" w:rsidP="00B709A3">
            <w:pPr>
              <w:rPr>
                <w:rFonts w:cs="Calibri"/>
                <w:color w:val="000000"/>
                <w:sz w:val="16"/>
                <w:szCs w:val="16"/>
              </w:rPr>
            </w:pPr>
            <w:r w:rsidRPr="00357179">
              <w:rPr>
                <w:rFonts w:cs="Calibri"/>
                <w:color w:val="000000"/>
                <w:sz w:val="16"/>
                <w:szCs w:val="16"/>
              </w:rPr>
              <w:t>&lt;jmyslin2&gt; Clarification only, no content change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MD-REQ-276505/A-</w:t>
            </w:r>
            <w:proofErr w:type="spellStart"/>
            <w:r w:rsidRPr="00357179">
              <w:rPr>
                <w:rFonts w:cs="Arial"/>
                <w:sz w:val="16"/>
                <w:szCs w:val="16"/>
              </w:rPr>
              <w:t>DSPProgram.St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MD-REQ-014871/B-</w:t>
            </w:r>
            <w:proofErr w:type="spellStart"/>
            <w:r w:rsidRPr="00357179">
              <w:rPr>
                <w:rFonts w:cs="Arial"/>
                <w:sz w:val="16"/>
                <w:szCs w:val="16"/>
              </w:rPr>
              <w:t>CnvtTopPosUp_St</w:t>
            </w:r>
            <w:proofErr w:type="spellEnd"/>
            <w:r w:rsidRPr="00357179">
              <w:rPr>
                <w:rFonts w:cs="Arial"/>
                <w:sz w:val="16"/>
                <w:szCs w:val="16"/>
              </w:rPr>
              <w:t xml:space="preserve"> (</w:t>
            </w:r>
            <w:proofErr w:type="spellStart"/>
            <w:r w:rsidRPr="00357179">
              <w:rPr>
                <w:rFonts w:cs="Arial"/>
                <w:sz w:val="16"/>
                <w:szCs w:val="16"/>
              </w:rPr>
              <w:t>TcSE</w:t>
            </w:r>
            <w:proofErr w:type="spellEnd"/>
            <w:r w:rsidRPr="00357179">
              <w:rPr>
                <w:rFonts w:cs="Arial"/>
                <w:sz w:val="16"/>
                <w:szCs w:val="16"/>
              </w:rPr>
              <w:t xml:space="preserve"> ROIN-280563-1)</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Grammar update.  Not content change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MD-REQ-276211/A-</w:t>
            </w:r>
            <w:proofErr w:type="spellStart"/>
            <w:r w:rsidRPr="00357179">
              <w:rPr>
                <w:rFonts w:cs="Arial"/>
                <w:sz w:val="16"/>
                <w:szCs w:val="16"/>
              </w:rPr>
              <w:t>ImmersionLevel_D_Rq</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Put interface table description in MD form.  Not requirement content change and only a clarification and formatting update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MD-REQ-276212/A-</w:t>
            </w:r>
            <w:proofErr w:type="spellStart"/>
            <w:r w:rsidRPr="00357179">
              <w:rPr>
                <w:rFonts w:cs="Arial"/>
                <w:sz w:val="16"/>
                <w:szCs w:val="16"/>
              </w:rPr>
              <w:t>ImmersionLevel_D_St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created MD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MD-REQ-354821/A-</w:t>
            </w:r>
            <w:proofErr w:type="spellStart"/>
            <w:r w:rsidRPr="00357179">
              <w:rPr>
                <w:rFonts w:cs="Arial"/>
                <w:sz w:val="16"/>
                <w:szCs w:val="16"/>
              </w:rPr>
              <w:t>AudioToneTouch_D_Rq</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interface MD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MD-REQ-354822/A-</w:t>
            </w:r>
            <w:proofErr w:type="spellStart"/>
            <w:r w:rsidRPr="00357179">
              <w:rPr>
                <w:rFonts w:cs="Arial"/>
                <w:sz w:val="16"/>
                <w:szCs w:val="16"/>
              </w:rPr>
              <w:t>AudioToneTouch_D_Stat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interface MD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MD-REQ-354819/A-</w:t>
            </w:r>
            <w:proofErr w:type="spellStart"/>
            <w:r w:rsidRPr="00357179">
              <w:rPr>
                <w:rFonts w:cs="Arial"/>
                <w:sz w:val="16"/>
                <w:szCs w:val="16"/>
              </w:rPr>
              <w:t>AudioToneTouchX_D_Rq</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interface MD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MD-REQ-354820/A-</w:t>
            </w:r>
            <w:proofErr w:type="spellStart"/>
            <w:r w:rsidRPr="00357179">
              <w:rPr>
                <w:rFonts w:cs="Arial"/>
                <w:sz w:val="16"/>
                <w:szCs w:val="16"/>
              </w:rPr>
              <w:t>AudioToneTouchX_D_Stat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interface MD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MD-REQ-354830/A-</w:t>
            </w:r>
            <w:proofErr w:type="spellStart"/>
            <w:r w:rsidRPr="00357179">
              <w:rPr>
                <w:rFonts w:cs="Arial"/>
                <w:sz w:val="16"/>
                <w:szCs w:val="16"/>
              </w:rPr>
              <w:t>AudioToneTouchY_D_Rq</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interface MD for the Tone Touch feature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MD-REQ-354831/A-</w:t>
            </w:r>
            <w:proofErr w:type="spellStart"/>
            <w:r w:rsidRPr="00357179">
              <w:rPr>
                <w:rFonts w:cs="Arial"/>
                <w:sz w:val="16"/>
                <w:szCs w:val="16"/>
              </w:rPr>
              <w:t>AudioToneTouchY_D_Stat</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interface MD for the Tone Touch feature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AUDSET-CLD-REQ-354781/A-</w:t>
            </w:r>
            <w:proofErr w:type="spellStart"/>
            <w:r w:rsidRPr="00357179">
              <w:rPr>
                <w:rFonts w:cs="Arial"/>
                <w:sz w:val="16"/>
                <w:szCs w:val="16"/>
              </w:rPr>
              <w:t>ToneTouch</w:t>
            </w:r>
            <w:proofErr w:type="spellEnd"/>
            <w:r w:rsidRPr="00357179">
              <w:rPr>
                <w:rFonts w:cs="Arial"/>
                <w:sz w:val="16"/>
                <w:szCs w:val="16"/>
              </w:rPr>
              <w:t xml:space="preserve"> Client</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Tone Touch Client class description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AUDSET-CLD-REQ-354796/A-</w:t>
            </w:r>
            <w:proofErr w:type="spellStart"/>
            <w:r w:rsidRPr="00357179">
              <w:rPr>
                <w:rFonts w:cs="Arial"/>
                <w:sz w:val="16"/>
                <w:szCs w:val="16"/>
              </w:rPr>
              <w:t>ToneTouch</w:t>
            </w:r>
            <w:proofErr w:type="spellEnd"/>
            <w:r w:rsidRPr="00357179">
              <w:rPr>
                <w:rFonts w:cs="Arial"/>
                <w:sz w:val="16"/>
                <w:szCs w:val="16"/>
              </w:rPr>
              <w:t xml:space="preserve"> Server</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Server class description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STR-090178/B-General Requirements (</w:t>
            </w:r>
            <w:proofErr w:type="spellStart"/>
            <w:r w:rsidRPr="00357179">
              <w:rPr>
                <w:rFonts w:cs="Arial"/>
                <w:sz w:val="16"/>
                <w:szCs w:val="16"/>
              </w:rPr>
              <w:t>TcSE</w:t>
            </w:r>
            <w:proofErr w:type="spellEnd"/>
            <w:r w:rsidRPr="00357179">
              <w:rPr>
                <w:rFonts w:cs="Arial"/>
                <w:sz w:val="16"/>
                <w:szCs w:val="16"/>
              </w:rPr>
              <w:t xml:space="preserve"> ROIN-290263)</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added requirement "IFS-REQ-015114-Sending of Request and Response".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AUDSET-SR-REQ-014882/C-Audio Settings Server module controlling Tonal Settings (</w:t>
            </w:r>
            <w:proofErr w:type="spellStart"/>
            <w:r w:rsidRPr="00357179">
              <w:rPr>
                <w:rFonts w:cs="Arial"/>
                <w:sz w:val="16"/>
                <w:szCs w:val="16"/>
              </w:rPr>
              <w:t>TcSE</w:t>
            </w:r>
            <w:proofErr w:type="spellEnd"/>
            <w:r w:rsidRPr="00357179">
              <w:rPr>
                <w:rFonts w:cs="Arial"/>
                <w:sz w:val="16"/>
                <w:szCs w:val="16"/>
              </w:rPr>
              <w:t xml:space="preserve"> ROIN-40208-3)</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Updated requirement to include the DSP AMP variant 2</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AUDSET-SR-REQ-014883/E-Display module looking at the correct Audio Settings Server Module (</w:t>
            </w:r>
            <w:proofErr w:type="spellStart"/>
            <w:r w:rsidRPr="00357179">
              <w:rPr>
                <w:rFonts w:cs="Arial"/>
                <w:sz w:val="16"/>
                <w:szCs w:val="16"/>
              </w:rPr>
              <w:t>TcSE</w:t>
            </w:r>
            <w:proofErr w:type="spellEnd"/>
            <w:r w:rsidRPr="00357179">
              <w:rPr>
                <w:rFonts w:cs="Arial"/>
                <w:sz w:val="16"/>
                <w:szCs w:val="16"/>
              </w:rPr>
              <w:t xml:space="preserve"> ROIN-40209-2)</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updated to include DSP AMP variant 2 module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AUDSET-SR-REQ-310962/A-HMI updates from server module status signals+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Requirement </w:t>
            </w:r>
            <w:proofErr w:type="spellStart"/>
            <w:r w:rsidRPr="00357179">
              <w:rPr>
                <w:rFonts w:cs="Calibri"/>
                <w:sz w:val="16"/>
                <w:szCs w:val="16"/>
              </w:rPr>
              <w:t>clarifing</w:t>
            </w:r>
            <w:proofErr w:type="spellEnd"/>
            <w:r w:rsidRPr="00357179">
              <w:rPr>
                <w:rFonts w:cs="Calibri"/>
                <w:sz w:val="16"/>
                <w:szCs w:val="16"/>
              </w:rPr>
              <w:t xml:space="preserve"> Status signal are used to update the HMI</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AUDSET-SR-REQ-310962/B-HMI updates from server module status signals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corrected type.  Removed volume typo</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IFS-MMCAN-FUR-REQ-015114/D-Sending of Request and Response (</w:t>
            </w:r>
            <w:proofErr w:type="spellStart"/>
            <w:r w:rsidRPr="00357179">
              <w:rPr>
                <w:rFonts w:cs="Arial"/>
                <w:sz w:val="16"/>
                <w:szCs w:val="16"/>
              </w:rPr>
              <w:t>TcSE</w:t>
            </w:r>
            <w:proofErr w:type="spellEnd"/>
            <w:r w:rsidRPr="00357179">
              <w:rPr>
                <w:rFonts w:cs="Arial"/>
                <w:sz w:val="16"/>
                <w:szCs w:val="16"/>
              </w:rPr>
              <w:t xml:space="preserve"> ROIN-66252-1)</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jmyslin2 - updated requirement to state inactive/null instead of just inactive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STR-090180/E-Functional Definition (</w:t>
            </w:r>
            <w:proofErr w:type="spellStart"/>
            <w:r w:rsidRPr="00357179">
              <w:rPr>
                <w:rFonts w:cs="Arial"/>
                <w:sz w:val="16"/>
                <w:szCs w:val="16"/>
              </w:rPr>
              <w:t>TcSE</w:t>
            </w:r>
            <w:proofErr w:type="spellEnd"/>
            <w:r w:rsidRPr="00357179">
              <w:rPr>
                <w:rFonts w:cs="Arial"/>
                <w:sz w:val="16"/>
                <w:szCs w:val="16"/>
              </w:rPr>
              <w:t xml:space="preserve"> ROIN-290264)</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added </w:t>
            </w:r>
            <w:proofErr w:type="spellStart"/>
            <w:r w:rsidRPr="00357179">
              <w:rPr>
                <w:rFonts w:cs="Calibri"/>
                <w:sz w:val="16"/>
                <w:szCs w:val="16"/>
              </w:rPr>
              <w:t>ToneTouch</w:t>
            </w:r>
            <w:proofErr w:type="spellEnd"/>
            <w:r w:rsidRPr="00357179">
              <w:rPr>
                <w:rFonts w:cs="Calibri"/>
                <w:sz w:val="16"/>
                <w:szCs w:val="16"/>
              </w:rPr>
              <w:t xml:space="preserve"> function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AUDSET-SD-REQ-014902/B-Set Speed Compensated Volume Sequence Diagram (</w:t>
            </w:r>
            <w:proofErr w:type="spellStart"/>
            <w:r w:rsidRPr="00357179">
              <w:rPr>
                <w:rFonts w:cs="Arial"/>
                <w:sz w:val="16"/>
                <w:szCs w:val="16"/>
              </w:rPr>
              <w:t>TcSE</w:t>
            </w:r>
            <w:proofErr w:type="spellEnd"/>
            <w:r w:rsidRPr="00357179">
              <w:rPr>
                <w:rFonts w:cs="Arial"/>
                <w:sz w:val="16"/>
                <w:szCs w:val="16"/>
              </w:rPr>
              <w:t xml:space="preserve"> ROIN-40218-2)</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fnowack2: Content regarding quality factor deleted</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AUDSET-SR-REQ-016384/D-Auto-Configuring for Occupancy Mode (</w:t>
            </w:r>
            <w:proofErr w:type="spellStart"/>
            <w:r w:rsidRPr="00357179">
              <w:rPr>
                <w:rFonts w:cs="Arial"/>
                <w:sz w:val="16"/>
                <w:szCs w:val="16"/>
              </w:rPr>
              <w:t>TcSE</w:t>
            </w:r>
            <w:proofErr w:type="spellEnd"/>
            <w:r w:rsidRPr="00357179">
              <w:rPr>
                <w:rFonts w:cs="Arial"/>
                <w:sz w:val="16"/>
                <w:szCs w:val="16"/>
              </w:rPr>
              <w:t xml:space="preserve"> ROIN-40734-4)</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Updated to note the AHU auto-config signals are not applicable if AHU integrated with display module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AUDSET-SR-REQ-014926/C-Audio during an Audio Demonstration event (</w:t>
            </w:r>
            <w:proofErr w:type="spellStart"/>
            <w:r w:rsidRPr="00357179">
              <w:rPr>
                <w:rFonts w:cs="Arial"/>
                <w:sz w:val="16"/>
                <w:szCs w:val="16"/>
              </w:rPr>
              <w:t>TcSE</w:t>
            </w:r>
            <w:proofErr w:type="spellEnd"/>
            <w:r w:rsidRPr="00357179">
              <w:rPr>
                <w:rFonts w:cs="Arial"/>
                <w:sz w:val="16"/>
                <w:szCs w:val="16"/>
              </w:rPr>
              <w:t xml:space="preserve"> ROIN-39733-2)</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no content change.  Just noted that the audio demonstration audio is a media source.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AUDSETv2-FUN-REQ-016388/B-Simulated Surround Sound (DSP Mode Setting) - Variant 2 (</w:t>
            </w:r>
            <w:proofErr w:type="spellStart"/>
            <w:r w:rsidRPr="00357179">
              <w:rPr>
                <w:rFonts w:cs="Arial"/>
                <w:sz w:val="16"/>
                <w:szCs w:val="16"/>
              </w:rPr>
              <w:t>TcSE</w:t>
            </w:r>
            <w:proofErr w:type="spellEnd"/>
            <w:r w:rsidRPr="00357179">
              <w:rPr>
                <w:rFonts w:cs="Arial"/>
                <w:sz w:val="16"/>
                <w:szCs w:val="16"/>
              </w:rPr>
              <w:t xml:space="preserve"> ROIN-290236-1)</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No content change.  Just added variant 2 to the title of the function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AUDSET-FUN-REQ-354743/A-</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function</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AUDSET-UC-REQ-354839/A-User Enables </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AUDSET-UC-REQ-354842/A-User Disables </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added Tone Touch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AUDSET-UC-REQ-354903/A-User changes </w:t>
            </w:r>
            <w:proofErr w:type="spellStart"/>
            <w:r w:rsidRPr="00357179">
              <w:rPr>
                <w:rFonts w:cs="Arial"/>
                <w:sz w:val="16"/>
                <w:szCs w:val="16"/>
              </w:rPr>
              <w:t>ToneTouch</w:t>
            </w:r>
            <w:proofErr w:type="spellEnd"/>
            <w:r w:rsidRPr="00357179">
              <w:rPr>
                <w:rFonts w:cs="Arial"/>
                <w:sz w:val="16"/>
                <w:szCs w:val="16"/>
              </w:rPr>
              <w:t xml:space="preserve"> coordinates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AUDSET-UC-REQ-354905/A-Real Time Audible Feedback when adjusting the </w:t>
            </w:r>
            <w:proofErr w:type="spellStart"/>
            <w:r w:rsidRPr="00357179">
              <w:rPr>
                <w:rFonts w:cs="Arial"/>
                <w:sz w:val="16"/>
                <w:szCs w:val="16"/>
              </w:rPr>
              <w:t>ToneTouch</w:t>
            </w:r>
            <w:proofErr w:type="spellEnd"/>
            <w:r w:rsidRPr="00357179">
              <w:rPr>
                <w:rFonts w:cs="Arial"/>
                <w:sz w:val="16"/>
                <w:szCs w:val="16"/>
              </w:rPr>
              <w:t xml:space="preserve"> setting</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AUDSET-UC-REQ-354908/A-Select </w:t>
            </w:r>
            <w:proofErr w:type="spellStart"/>
            <w:r w:rsidRPr="00357179">
              <w:rPr>
                <w:rFonts w:cs="Arial"/>
                <w:sz w:val="16"/>
                <w:szCs w:val="16"/>
              </w:rPr>
              <w:t>ToneTouch</w:t>
            </w:r>
            <w:proofErr w:type="spellEnd"/>
            <w:r w:rsidRPr="00357179">
              <w:rPr>
                <w:rFonts w:cs="Arial"/>
                <w:sz w:val="16"/>
                <w:szCs w:val="16"/>
              </w:rPr>
              <w:t xml:space="preserve"> presets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AUDSET-UC-REQ-354929/A-Store </w:t>
            </w:r>
            <w:proofErr w:type="spellStart"/>
            <w:r w:rsidRPr="00357179">
              <w:rPr>
                <w:rFonts w:cs="Arial"/>
                <w:sz w:val="16"/>
                <w:szCs w:val="16"/>
              </w:rPr>
              <w:t>ToneTouch</w:t>
            </w:r>
            <w:proofErr w:type="spellEnd"/>
            <w:r w:rsidRPr="00357179">
              <w:rPr>
                <w:rFonts w:cs="Arial"/>
                <w:sz w:val="16"/>
                <w:szCs w:val="16"/>
              </w:rPr>
              <w:t xml:space="preserve"> custom presets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AUDSET-UC-REQ-354934/A-Select DSP mode setting (Stereo, Surround) via </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use case</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AUDSET-SR-REQ-355233/A-Saving </w:t>
            </w:r>
            <w:proofErr w:type="spellStart"/>
            <w:r w:rsidRPr="00357179">
              <w:rPr>
                <w:rFonts w:cs="Arial"/>
                <w:sz w:val="16"/>
                <w:szCs w:val="16"/>
              </w:rPr>
              <w:t>ToneTouch</w:t>
            </w:r>
            <w:proofErr w:type="spellEnd"/>
            <w:r w:rsidRPr="00357179">
              <w:rPr>
                <w:rFonts w:cs="Arial"/>
                <w:sz w:val="16"/>
                <w:szCs w:val="16"/>
              </w:rPr>
              <w:t xml:space="preserve"> settings between power modes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AUDSET-SR-REQ-355396/A-Enabling </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AUDSET-SR-REQ-355397/A-Disabling </w:t>
            </w:r>
            <w:proofErr w:type="spellStart"/>
            <w:r w:rsidRPr="00357179">
              <w:rPr>
                <w:rFonts w:cs="Arial"/>
                <w:sz w:val="16"/>
                <w:szCs w:val="16"/>
              </w:rPr>
              <w:t>ToneTouch</w:t>
            </w:r>
            <w:proofErr w:type="spellEnd"/>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AUDSET-SR-REQ-355398/A-</w:t>
            </w:r>
            <w:proofErr w:type="spellStart"/>
            <w:r w:rsidRPr="00357179">
              <w:rPr>
                <w:rFonts w:cs="Arial"/>
                <w:sz w:val="16"/>
                <w:szCs w:val="16"/>
              </w:rPr>
              <w:t>ToneTouch</w:t>
            </w:r>
            <w:proofErr w:type="spellEnd"/>
            <w:r w:rsidRPr="00357179">
              <w:rPr>
                <w:rFonts w:cs="Arial"/>
                <w:sz w:val="16"/>
                <w:szCs w:val="16"/>
              </w:rPr>
              <w:t xml:space="preserve"> and BTM mutual exclusivity</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AUDSET-SR-REQ-355399/A-</w:t>
            </w:r>
            <w:proofErr w:type="spellStart"/>
            <w:r w:rsidRPr="00357179">
              <w:rPr>
                <w:rFonts w:cs="Arial"/>
                <w:sz w:val="16"/>
                <w:szCs w:val="16"/>
              </w:rPr>
              <w:t>ToneTouch</w:t>
            </w:r>
            <w:proofErr w:type="spellEnd"/>
            <w:r w:rsidRPr="00357179">
              <w:rPr>
                <w:rFonts w:cs="Arial"/>
                <w:sz w:val="16"/>
                <w:szCs w:val="16"/>
              </w:rPr>
              <w:t xml:space="preserve"> HMI</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AUDSET-REQ-355400/A-Default </w:t>
            </w:r>
            <w:proofErr w:type="spellStart"/>
            <w:r w:rsidRPr="00357179">
              <w:rPr>
                <w:rFonts w:cs="Arial"/>
                <w:sz w:val="16"/>
                <w:szCs w:val="16"/>
              </w:rPr>
              <w:t>ToneTouch</w:t>
            </w:r>
            <w:proofErr w:type="spellEnd"/>
            <w:r w:rsidRPr="00357179">
              <w:rPr>
                <w:rFonts w:cs="Arial"/>
                <w:sz w:val="16"/>
                <w:szCs w:val="16"/>
              </w:rPr>
              <w:t xml:space="preserve"> Setting</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AUDSET-SR-REQ-358467/A-</w:t>
            </w:r>
            <w:proofErr w:type="spellStart"/>
            <w:r w:rsidRPr="00357179">
              <w:rPr>
                <w:rFonts w:cs="Arial"/>
                <w:sz w:val="16"/>
                <w:szCs w:val="16"/>
              </w:rPr>
              <w:t>ToneTouch</w:t>
            </w:r>
            <w:proofErr w:type="spellEnd"/>
            <w:r w:rsidRPr="00357179">
              <w:rPr>
                <w:rFonts w:cs="Arial"/>
                <w:sz w:val="16"/>
                <w:szCs w:val="16"/>
              </w:rPr>
              <w:t xml:space="preserve"> </w:t>
            </w:r>
            <w:proofErr w:type="gramStart"/>
            <w:r w:rsidRPr="00357179">
              <w:rPr>
                <w:rFonts w:cs="Arial"/>
                <w:sz w:val="16"/>
                <w:szCs w:val="16"/>
              </w:rPr>
              <w:t>X,Y</w:t>
            </w:r>
            <w:proofErr w:type="gramEnd"/>
            <w:r w:rsidRPr="00357179">
              <w:rPr>
                <w:rFonts w:cs="Arial"/>
                <w:sz w:val="16"/>
                <w:szCs w:val="16"/>
              </w:rPr>
              <w:t xml:space="preserve"> grid coordinates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AUDSET-SR-REQ-355386/A-</w:t>
            </w:r>
            <w:proofErr w:type="spellStart"/>
            <w:r w:rsidRPr="00357179">
              <w:rPr>
                <w:rFonts w:cs="Arial"/>
                <w:sz w:val="16"/>
                <w:szCs w:val="16"/>
              </w:rPr>
              <w:t>ToneTouch</w:t>
            </w:r>
            <w:proofErr w:type="spellEnd"/>
            <w:r w:rsidRPr="00357179">
              <w:rPr>
                <w:rFonts w:cs="Arial"/>
                <w:sz w:val="16"/>
                <w:szCs w:val="16"/>
              </w:rPr>
              <w:t xml:space="preserve"> x, y coordinate change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AUDSET-SR-REQ-358190/A-</w:t>
            </w:r>
            <w:proofErr w:type="spellStart"/>
            <w:r w:rsidRPr="00357179">
              <w:rPr>
                <w:rFonts w:cs="Arial"/>
                <w:sz w:val="16"/>
                <w:szCs w:val="16"/>
              </w:rPr>
              <w:t>ToneTouch</w:t>
            </w:r>
            <w:proofErr w:type="spellEnd"/>
            <w:r w:rsidRPr="00357179">
              <w:rPr>
                <w:rFonts w:cs="Arial"/>
                <w:sz w:val="16"/>
                <w:szCs w:val="16"/>
              </w:rPr>
              <w:t xml:space="preserve"> enable/disable setting change</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&lt;jmyslin2&gt; New tone touch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AUDSET-SR-REQ-358191/A-Surround Sound</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AUDSET-SR-REQ-358192/A-</w:t>
            </w:r>
            <w:proofErr w:type="spellStart"/>
            <w:r w:rsidRPr="00357179">
              <w:rPr>
                <w:rFonts w:cs="Arial"/>
                <w:sz w:val="16"/>
                <w:szCs w:val="16"/>
              </w:rPr>
              <w:t>ToneTouch</w:t>
            </w:r>
            <w:proofErr w:type="spellEnd"/>
            <w:r w:rsidRPr="00357179">
              <w:rPr>
                <w:rFonts w:cs="Arial"/>
                <w:sz w:val="16"/>
                <w:szCs w:val="16"/>
              </w:rPr>
              <w:t xml:space="preserve"> Presets</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requirement</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AUDSET-SD-REQ-355017/A-</w:t>
            </w:r>
            <w:proofErr w:type="spellStart"/>
            <w:r w:rsidRPr="00357179">
              <w:rPr>
                <w:rFonts w:cs="Arial"/>
                <w:sz w:val="16"/>
                <w:szCs w:val="16"/>
              </w:rPr>
              <w:t>ToneTouch</w:t>
            </w:r>
            <w:proofErr w:type="spellEnd"/>
            <w:r w:rsidRPr="00357179">
              <w:rPr>
                <w:rFonts w:cs="Arial"/>
                <w:sz w:val="16"/>
                <w:szCs w:val="16"/>
              </w:rPr>
              <w:t xml:space="preserve"> set to Enabled via the HMI</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sequence diagram</w:t>
            </w:r>
          </w:p>
        </w:tc>
      </w:tr>
      <w:tr w:rsidR="00B709A3" w:rsidRPr="00451E72" w:rsidTr="00B709A3">
        <w:trPr>
          <w:trHeight w:val="237"/>
          <w:jc w:val="center"/>
        </w:trPr>
        <w:tc>
          <w:tcPr>
            <w:tcW w:w="1692" w:type="dxa"/>
            <w:tcBorders>
              <w:left w:val="single" w:sz="6"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AUDSET-SD-REQ-355018/A-</w:t>
            </w:r>
            <w:proofErr w:type="spellStart"/>
            <w:r w:rsidRPr="00357179">
              <w:rPr>
                <w:rFonts w:cs="Arial"/>
                <w:sz w:val="16"/>
                <w:szCs w:val="16"/>
              </w:rPr>
              <w:t>ToneTouch</w:t>
            </w:r>
            <w:proofErr w:type="spellEnd"/>
            <w:r w:rsidRPr="00357179">
              <w:rPr>
                <w:rFonts w:cs="Arial"/>
                <w:sz w:val="16"/>
                <w:szCs w:val="16"/>
              </w:rPr>
              <w:t xml:space="preserve"> set to Disabled via the HMI</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sequence diagram</w:t>
            </w:r>
          </w:p>
        </w:tc>
      </w:tr>
      <w:tr w:rsidR="00B709A3" w:rsidRPr="00451E72" w:rsidTr="00B709A3">
        <w:trPr>
          <w:trHeight w:val="237"/>
          <w:jc w:val="center"/>
        </w:trPr>
        <w:tc>
          <w:tcPr>
            <w:tcW w:w="1692" w:type="dxa"/>
            <w:tcBorders>
              <w:left w:val="single" w:sz="6" w:space="0" w:color="auto"/>
              <w:bottom w:val="single" w:sz="4" w:space="0" w:color="auto"/>
              <w:right w:val="single" w:sz="6" w:space="0" w:color="auto"/>
            </w:tcBorders>
          </w:tcPr>
          <w:p w:rsidR="00B709A3" w:rsidRDefault="00B709A3" w:rsidP="00B709A3">
            <w:pPr>
              <w:rPr>
                <w:rFonts w:cs="Arial"/>
                <w:sz w:val="16"/>
                <w:lang w:val="fr-FR"/>
              </w:rPr>
            </w:pPr>
          </w:p>
        </w:tc>
        <w:tc>
          <w:tcPr>
            <w:tcW w:w="3520" w:type="dxa"/>
            <w:gridSpan w:val="2"/>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Arial"/>
                <w:sz w:val="16"/>
                <w:szCs w:val="16"/>
              </w:rPr>
            </w:pPr>
            <w:r w:rsidRPr="00357179">
              <w:rPr>
                <w:rFonts w:cs="Arial"/>
                <w:sz w:val="16"/>
                <w:szCs w:val="16"/>
              </w:rPr>
              <w:t xml:space="preserve">AUDSET-SD-REQ-355019/A-Changing the </w:t>
            </w:r>
            <w:proofErr w:type="spellStart"/>
            <w:r w:rsidRPr="00357179">
              <w:rPr>
                <w:rFonts w:cs="Arial"/>
                <w:sz w:val="16"/>
                <w:szCs w:val="16"/>
              </w:rPr>
              <w:t>ToneTouch</w:t>
            </w:r>
            <w:proofErr w:type="spellEnd"/>
            <w:r w:rsidRPr="00357179">
              <w:rPr>
                <w:rFonts w:cs="Arial"/>
                <w:sz w:val="16"/>
                <w:szCs w:val="16"/>
              </w:rPr>
              <w:t xml:space="preserve"> setting</w:t>
            </w:r>
          </w:p>
        </w:tc>
        <w:tc>
          <w:tcPr>
            <w:tcW w:w="5732" w:type="dxa"/>
            <w:tcBorders>
              <w:top w:val="single" w:sz="6" w:space="0" w:color="auto"/>
              <w:left w:val="single" w:sz="6" w:space="0" w:color="auto"/>
              <w:bottom w:val="single" w:sz="6" w:space="0" w:color="auto"/>
              <w:right w:val="single" w:sz="6" w:space="0" w:color="auto"/>
            </w:tcBorders>
            <w:vAlign w:val="center"/>
          </w:tcPr>
          <w:p w:rsidR="00B709A3" w:rsidRPr="00357179" w:rsidRDefault="00B709A3" w:rsidP="00B709A3">
            <w:pPr>
              <w:rPr>
                <w:rFonts w:cs="Calibri"/>
                <w:sz w:val="16"/>
                <w:szCs w:val="16"/>
              </w:rPr>
            </w:pPr>
            <w:r w:rsidRPr="00357179">
              <w:rPr>
                <w:rFonts w:cs="Calibri"/>
                <w:sz w:val="16"/>
                <w:szCs w:val="16"/>
              </w:rPr>
              <w:t xml:space="preserve">&lt;jmyslin2&gt; New </w:t>
            </w:r>
            <w:proofErr w:type="spellStart"/>
            <w:r w:rsidRPr="00357179">
              <w:rPr>
                <w:rFonts w:cs="Calibri"/>
                <w:sz w:val="16"/>
                <w:szCs w:val="16"/>
              </w:rPr>
              <w:t>ToneTouch</w:t>
            </w:r>
            <w:proofErr w:type="spellEnd"/>
            <w:r w:rsidRPr="00357179">
              <w:rPr>
                <w:rFonts w:cs="Calibri"/>
                <w:sz w:val="16"/>
                <w:szCs w:val="16"/>
              </w:rPr>
              <w:t xml:space="preserve"> sequence diagram</w:t>
            </w:r>
          </w:p>
        </w:tc>
      </w:tr>
    </w:tbl>
    <w:p w:rsidR="00B709A3" w:rsidRDefault="00B709A3">
      <w:pPr>
        <w:rPr>
          <w:rFonts w:cs="Arial"/>
        </w:rPr>
      </w:pPr>
    </w:p>
    <w:p w:rsidR="00B709A3" w:rsidRDefault="00B709A3">
      <w:pPr>
        <w:rPr>
          <w:rFonts w:cs="Arial"/>
        </w:rPr>
      </w:pPr>
    </w:p>
    <w:p w:rsidR="00B709A3" w:rsidRDefault="00B709A3">
      <w:pPr>
        <w:jc w:val="center"/>
        <w:rPr>
          <w:rFonts w:cs="Arial"/>
          <w:b/>
          <w:sz w:val="36"/>
          <w:szCs w:val="36"/>
        </w:rPr>
      </w:pPr>
      <w:r>
        <w:rPr>
          <w:b/>
          <w:sz w:val="36"/>
          <w:szCs w:val="36"/>
        </w:rPr>
        <w:br w:type="page"/>
      </w:r>
      <w:r>
        <w:rPr>
          <w:rFonts w:cs="Arial"/>
          <w:b/>
          <w:sz w:val="36"/>
          <w:szCs w:val="36"/>
        </w:rPr>
        <w:lastRenderedPageBreak/>
        <w:t>Table of Contents</w:t>
      </w:r>
    </w:p>
    <w:p w:rsidR="00B709A3" w:rsidRDefault="00B709A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3937306" w:history="1">
        <w:r w:rsidRPr="00752A70">
          <w:rPr>
            <w:rStyle w:val="Hyperlink"/>
            <w:rFonts w:cs="Arial"/>
            <w:bCs/>
            <w:noProof/>
          </w:rPr>
          <w:t>Revision History</w:t>
        </w:r>
        <w:r>
          <w:rPr>
            <w:noProof/>
            <w:webHidden/>
          </w:rPr>
          <w:tab/>
        </w:r>
        <w:r>
          <w:rPr>
            <w:noProof/>
            <w:webHidden/>
          </w:rPr>
          <w:fldChar w:fldCharType="begin"/>
        </w:r>
        <w:r>
          <w:rPr>
            <w:noProof/>
            <w:webHidden/>
          </w:rPr>
          <w:instrText xml:space="preserve"> PAGEREF _Toc23937306 \h </w:instrText>
        </w:r>
        <w:r>
          <w:rPr>
            <w:noProof/>
            <w:webHidden/>
          </w:rPr>
        </w:r>
        <w:r>
          <w:rPr>
            <w:noProof/>
            <w:webHidden/>
          </w:rPr>
          <w:fldChar w:fldCharType="separate"/>
        </w:r>
        <w:r>
          <w:rPr>
            <w:noProof/>
            <w:webHidden/>
          </w:rPr>
          <w:t>2</w:t>
        </w:r>
        <w:r>
          <w:rPr>
            <w:noProof/>
            <w:webHidden/>
          </w:rPr>
          <w:fldChar w:fldCharType="end"/>
        </w:r>
      </w:hyperlink>
    </w:p>
    <w:p w:rsidR="00B709A3" w:rsidRDefault="00B709A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937307" w:history="1">
        <w:r w:rsidRPr="00752A70">
          <w:rPr>
            <w:rStyle w:val="Hyperlink"/>
            <w:noProof/>
          </w:rPr>
          <w:t>1</w:t>
        </w:r>
        <w:r>
          <w:rPr>
            <w:rFonts w:asciiTheme="minorHAnsi" w:eastAsiaTheme="minorEastAsia" w:hAnsiTheme="minorHAnsi" w:cstheme="minorBidi"/>
            <w:b w:val="0"/>
            <w:smallCaps w:val="0"/>
            <w:noProof/>
            <w:sz w:val="22"/>
            <w:szCs w:val="22"/>
          </w:rPr>
          <w:tab/>
        </w:r>
        <w:r w:rsidRPr="00752A70">
          <w:rPr>
            <w:rStyle w:val="Hyperlink"/>
            <w:noProof/>
          </w:rPr>
          <w:t>Architectural Design</w:t>
        </w:r>
        <w:r>
          <w:rPr>
            <w:noProof/>
            <w:webHidden/>
          </w:rPr>
          <w:tab/>
        </w:r>
        <w:r>
          <w:rPr>
            <w:noProof/>
            <w:webHidden/>
          </w:rPr>
          <w:fldChar w:fldCharType="begin"/>
        </w:r>
        <w:r>
          <w:rPr>
            <w:noProof/>
            <w:webHidden/>
          </w:rPr>
          <w:instrText xml:space="preserve"> PAGEREF _Toc23937307 \h </w:instrText>
        </w:r>
        <w:r>
          <w:rPr>
            <w:noProof/>
            <w:webHidden/>
          </w:rPr>
        </w:r>
        <w:r>
          <w:rPr>
            <w:noProof/>
            <w:webHidden/>
          </w:rPr>
          <w:fldChar w:fldCharType="separate"/>
        </w:r>
        <w:r>
          <w:rPr>
            <w:noProof/>
            <w:webHidden/>
          </w:rPr>
          <w:t>10</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08" w:history="1">
        <w:r w:rsidRPr="00752A70">
          <w:rPr>
            <w:rStyle w:val="Hyperlink"/>
            <w:noProof/>
          </w:rPr>
          <w:t>1.1</w:t>
        </w:r>
        <w:r>
          <w:rPr>
            <w:rFonts w:asciiTheme="minorHAnsi" w:eastAsiaTheme="minorEastAsia" w:hAnsiTheme="minorHAnsi" w:cstheme="minorBidi"/>
            <w:i w:val="0"/>
            <w:noProof/>
            <w:sz w:val="22"/>
            <w:szCs w:val="22"/>
          </w:rPr>
          <w:tab/>
        </w:r>
        <w:r w:rsidRPr="00752A70">
          <w:rPr>
            <w:rStyle w:val="Hyperlink"/>
            <w:noProof/>
          </w:rPr>
          <w:t>Interface Requirements - APIM</w:t>
        </w:r>
        <w:r>
          <w:rPr>
            <w:noProof/>
            <w:webHidden/>
          </w:rPr>
          <w:tab/>
        </w:r>
        <w:r>
          <w:rPr>
            <w:noProof/>
            <w:webHidden/>
          </w:rPr>
          <w:fldChar w:fldCharType="begin"/>
        </w:r>
        <w:r>
          <w:rPr>
            <w:noProof/>
            <w:webHidden/>
          </w:rPr>
          <w:instrText xml:space="preserve"> PAGEREF _Toc23937308 \h </w:instrText>
        </w:r>
        <w:r>
          <w:rPr>
            <w:noProof/>
            <w:webHidden/>
          </w:rPr>
        </w:r>
        <w:r>
          <w:rPr>
            <w:noProof/>
            <w:webHidden/>
          </w:rPr>
          <w:fldChar w:fldCharType="separate"/>
        </w:r>
        <w:r>
          <w:rPr>
            <w:noProof/>
            <w:webHidden/>
          </w:rPr>
          <w:t>10</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09" w:history="1">
        <w:r w:rsidRPr="00752A70">
          <w:rPr>
            <w:rStyle w:val="Hyperlink"/>
            <w:noProof/>
          </w:rPr>
          <w:t>1.1.1</w:t>
        </w:r>
        <w:r>
          <w:rPr>
            <w:rFonts w:asciiTheme="minorHAnsi" w:eastAsiaTheme="minorEastAsia" w:hAnsiTheme="minorHAnsi" w:cstheme="minorBidi"/>
            <w:noProof/>
            <w:sz w:val="22"/>
            <w:szCs w:val="22"/>
          </w:rPr>
          <w:tab/>
        </w:r>
        <w:r w:rsidRPr="00752A70">
          <w:rPr>
            <w:rStyle w:val="Hyperlink"/>
            <w:noProof/>
          </w:rPr>
          <w:t>MD-REQ-276198/A-SetBalance</w:t>
        </w:r>
        <w:r>
          <w:rPr>
            <w:noProof/>
            <w:webHidden/>
          </w:rPr>
          <w:tab/>
        </w:r>
        <w:r>
          <w:rPr>
            <w:noProof/>
            <w:webHidden/>
          </w:rPr>
          <w:fldChar w:fldCharType="begin"/>
        </w:r>
        <w:r>
          <w:rPr>
            <w:noProof/>
            <w:webHidden/>
          </w:rPr>
          <w:instrText xml:space="preserve"> PAGEREF _Toc23937309 \h </w:instrText>
        </w:r>
        <w:r>
          <w:rPr>
            <w:noProof/>
            <w:webHidden/>
          </w:rPr>
        </w:r>
        <w:r>
          <w:rPr>
            <w:noProof/>
            <w:webHidden/>
          </w:rPr>
          <w:fldChar w:fldCharType="separate"/>
        </w:r>
        <w:r>
          <w:rPr>
            <w:noProof/>
            <w:webHidden/>
          </w:rPr>
          <w:t>10</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0" w:history="1">
        <w:r w:rsidRPr="00752A70">
          <w:rPr>
            <w:rStyle w:val="Hyperlink"/>
            <w:noProof/>
          </w:rPr>
          <w:t>1.1.2</w:t>
        </w:r>
        <w:r>
          <w:rPr>
            <w:rFonts w:asciiTheme="minorHAnsi" w:eastAsiaTheme="minorEastAsia" w:hAnsiTheme="minorHAnsi" w:cstheme="minorBidi"/>
            <w:noProof/>
            <w:sz w:val="22"/>
            <w:szCs w:val="22"/>
          </w:rPr>
          <w:tab/>
        </w:r>
        <w:r w:rsidRPr="00752A70">
          <w:rPr>
            <w:rStyle w:val="Hyperlink"/>
            <w:noProof/>
          </w:rPr>
          <w:t>MD-REQ-276206/B-Balance.St</w:t>
        </w:r>
        <w:r>
          <w:rPr>
            <w:noProof/>
            <w:webHidden/>
          </w:rPr>
          <w:tab/>
        </w:r>
        <w:r>
          <w:rPr>
            <w:noProof/>
            <w:webHidden/>
          </w:rPr>
          <w:fldChar w:fldCharType="begin"/>
        </w:r>
        <w:r>
          <w:rPr>
            <w:noProof/>
            <w:webHidden/>
          </w:rPr>
          <w:instrText xml:space="preserve"> PAGEREF _Toc23937310 \h </w:instrText>
        </w:r>
        <w:r>
          <w:rPr>
            <w:noProof/>
            <w:webHidden/>
          </w:rPr>
        </w:r>
        <w:r>
          <w:rPr>
            <w:noProof/>
            <w:webHidden/>
          </w:rPr>
          <w:fldChar w:fldCharType="separate"/>
        </w:r>
        <w:r>
          <w:rPr>
            <w:noProof/>
            <w:webHidden/>
          </w:rPr>
          <w:t>10</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1" w:history="1">
        <w:r w:rsidRPr="00752A70">
          <w:rPr>
            <w:rStyle w:val="Hyperlink"/>
            <w:noProof/>
          </w:rPr>
          <w:t>1.1.3</w:t>
        </w:r>
        <w:r>
          <w:rPr>
            <w:rFonts w:asciiTheme="minorHAnsi" w:eastAsiaTheme="minorEastAsia" w:hAnsiTheme="minorHAnsi" w:cstheme="minorBidi"/>
            <w:noProof/>
            <w:sz w:val="22"/>
            <w:szCs w:val="22"/>
          </w:rPr>
          <w:tab/>
        </w:r>
        <w:r w:rsidRPr="00752A70">
          <w:rPr>
            <w:rStyle w:val="Hyperlink"/>
            <w:noProof/>
          </w:rPr>
          <w:t>MD-REQ-276207/A-SetBass</w:t>
        </w:r>
        <w:r>
          <w:rPr>
            <w:noProof/>
            <w:webHidden/>
          </w:rPr>
          <w:tab/>
        </w:r>
        <w:r>
          <w:rPr>
            <w:noProof/>
            <w:webHidden/>
          </w:rPr>
          <w:fldChar w:fldCharType="begin"/>
        </w:r>
        <w:r>
          <w:rPr>
            <w:noProof/>
            <w:webHidden/>
          </w:rPr>
          <w:instrText xml:space="preserve"> PAGEREF _Toc23937311 \h </w:instrText>
        </w:r>
        <w:r>
          <w:rPr>
            <w:noProof/>
            <w:webHidden/>
          </w:rPr>
        </w:r>
        <w:r>
          <w:rPr>
            <w:noProof/>
            <w:webHidden/>
          </w:rPr>
          <w:fldChar w:fldCharType="separate"/>
        </w:r>
        <w:r>
          <w:rPr>
            <w:noProof/>
            <w:webHidden/>
          </w:rPr>
          <w:t>11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2" w:history="1">
        <w:r w:rsidRPr="00752A70">
          <w:rPr>
            <w:rStyle w:val="Hyperlink"/>
            <w:noProof/>
          </w:rPr>
          <w:t>1.1.4</w:t>
        </w:r>
        <w:r>
          <w:rPr>
            <w:rFonts w:asciiTheme="minorHAnsi" w:eastAsiaTheme="minorEastAsia" w:hAnsiTheme="minorHAnsi" w:cstheme="minorBidi"/>
            <w:noProof/>
            <w:sz w:val="22"/>
            <w:szCs w:val="22"/>
          </w:rPr>
          <w:tab/>
        </w:r>
        <w:r w:rsidRPr="00752A70">
          <w:rPr>
            <w:rStyle w:val="Hyperlink"/>
            <w:noProof/>
          </w:rPr>
          <w:t>MD-REQ-276208/A-Bass.St</w:t>
        </w:r>
        <w:r>
          <w:rPr>
            <w:noProof/>
            <w:webHidden/>
          </w:rPr>
          <w:tab/>
        </w:r>
        <w:r>
          <w:rPr>
            <w:noProof/>
            <w:webHidden/>
          </w:rPr>
          <w:fldChar w:fldCharType="begin"/>
        </w:r>
        <w:r>
          <w:rPr>
            <w:noProof/>
            <w:webHidden/>
          </w:rPr>
          <w:instrText xml:space="preserve"> PAGEREF _Toc23937312 \h </w:instrText>
        </w:r>
        <w:r>
          <w:rPr>
            <w:noProof/>
            <w:webHidden/>
          </w:rPr>
        </w:r>
        <w:r>
          <w:rPr>
            <w:noProof/>
            <w:webHidden/>
          </w:rPr>
          <w:fldChar w:fldCharType="separate"/>
        </w:r>
        <w:r>
          <w:rPr>
            <w:noProof/>
            <w:webHidden/>
          </w:rPr>
          <w:t>11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3" w:history="1">
        <w:r w:rsidRPr="00752A70">
          <w:rPr>
            <w:rStyle w:val="Hyperlink"/>
            <w:noProof/>
          </w:rPr>
          <w:t>1.1.5</w:t>
        </w:r>
        <w:r>
          <w:rPr>
            <w:rFonts w:asciiTheme="minorHAnsi" w:eastAsiaTheme="minorEastAsia" w:hAnsiTheme="minorHAnsi" w:cstheme="minorBidi"/>
            <w:noProof/>
            <w:sz w:val="22"/>
            <w:szCs w:val="22"/>
          </w:rPr>
          <w:tab/>
        </w:r>
        <w:r w:rsidRPr="00752A70">
          <w:rPr>
            <w:rStyle w:val="Hyperlink"/>
            <w:noProof/>
          </w:rPr>
          <w:t>MD-REQ-276209/A-SetMidRange</w:t>
        </w:r>
        <w:r>
          <w:rPr>
            <w:noProof/>
            <w:webHidden/>
          </w:rPr>
          <w:tab/>
        </w:r>
        <w:r>
          <w:rPr>
            <w:noProof/>
            <w:webHidden/>
          </w:rPr>
          <w:fldChar w:fldCharType="begin"/>
        </w:r>
        <w:r>
          <w:rPr>
            <w:noProof/>
            <w:webHidden/>
          </w:rPr>
          <w:instrText xml:space="preserve"> PAGEREF _Toc23937313 \h </w:instrText>
        </w:r>
        <w:r>
          <w:rPr>
            <w:noProof/>
            <w:webHidden/>
          </w:rPr>
        </w:r>
        <w:r>
          <w:rPr>
            <w:noProof/>
            <w:webHidden/>
          </w:rPr>
          <w:fldChar w:fldCharType="separate"/>
        </w:r>
        <w:r>
          <w:rPr>
            <w:noProof/>
            <w:webHidden/>
          </w:rPr>
          <w:t>11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4" w:history="1">
        <w:r w:rsidRPr="00752A70">
          <w:rPr>
            <w:rStyle w:val="Hyperlink"/>
            <w:noProof/>
          </w:rPr>
          <w:t>1.1.6</w:t>
        </w:r>
        <w:r>
          <w:rPr>
            <w:rFonts w:asciiTheme="minorHAnsi" w:eastAsiaTheme="minorEastAsia" w:hAnsiTheme="minorHAnsi" w:cstheme="minorBidi"/>
            <w:noProof/>
            <w:sz w:val="22"/>
            <w:szCs w:val="22"/>
          </w:rPr>
          <w:tab/>
        </w:r>
        <w:r w:rsidRPr="00752A70">
          <w:rPr>
            <w:rStyle w:val="Hyperlink"/>
            <w:noProof/>
          </w:rPr>
          <w:t>MD-REQ-276210/A-MidRange.St</w:t>
        </w:r>
        <w:r>
          <w:rPr>
            <w:noProof/>
            <w:webHidden/>
          </w:rPr>
          <w:tab/>
        </w:r>
        <w:r>
          <w:rPr>
            <w:noProof/>
            <w:webHidden/>
          </w:rPr>
          <w:fldChar w:fldCharType="begin"/>
        </w:r>
        <w:r>
          <w:rPr>
            <w:noProof/>
            <w:webHidden/>
          </w:rPr>
          <w:instrText xml:space="preserve"> PAGEREF _Toc23937314 \h </w:instrText>
        </w:r>
        <w:r>
          <w:rPr>
            <w:noProof/>
            <w:webHidden/>
          </w:rPr>
        </w:r>
        <w:r>
          <w:rPr>
            <w:noProof/>
            <w:webHidden/>
          </w:rPr>
          <w:fldChar w:fldCharType="separate"/>
        </w:r>
        <w:r>
          <w:rPr>
            <w:noProof/>
            <w:webHidden/>
          </w:rPr>
          <w:t>12</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5" w:history="1">
        <w:r w:rsidRPr="00752A70">
          <w:rPr>
            <w:rStyle w:val="Hyperlink"/>
            <w:noProof/>
          </w:rPr>
          <w:t>1.1.7</w:t>
        </w:r>
        <w:r>
          <w:rPr>
            <w:rFonts w:asciiTheme="minorHAnsi" w:eastAsiaTheme="minorEastAsia" w:hAnsiTheme="minorHAnsi" w:cstheme="minorBidi"/>
            <w:noProof/>
            <w:sz w:val="22"/>
            <w:szCs w:val="22"/>
          </w:rPr>
          <w:tab/>
        </w:r>
        <w:r w:rsidRPr="00752A70">
          <w:rPr>
            <w:rStyle w:val="Hyperlink"/>
            <w:noProof/>
          </w:rPr>
          <w:t>MD-REQ-276448/A-SetTreble</w:t>
        </w:r>
        <w:r>
          <w:rPr>
            <w:noProof/>
            <w:webHidden/>
          </w:rPr>
          <w:tab/>
        </w:r>
        <w:r>
          <w:rPr>
            <w:noProof/>
            <w:webHidden/>
          </w:rPr>
          <w:fldChar w:fldCharType="begin"/>
        </w:r>
        <w:r>
          <w:rPr>
            <w:noProof/>
            <w:webHidden/>
          </w:rPr>
          <w:instrText xml:space="preserve"> PAGEREF _Toc23937315 \h </w:instrText>
        </w:r>
        <w:r>
          <w:rPr>
            <w:noProof/>
            <w:webHidden/>
          </w:rPr>
        </w:r>
        <w:r>
          <w:rPr>
            <w:noProof/>
            <w:webHidden/>
          </w:rPr>
          <w:fldChar w:fldCharType="separate"/>
        </w:r>
        <w:r>
          <w:rPr>
            <w:noProof/>
            <w:webHidden/>
          </w:rPr>
          <w:t>12</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6" w:history="1">
        <w:r w:rsidRPr="00752A70">
          <w:rPr>
            <w:rStyle w:val="Hyperlink"/>
            <w:noProof/>
          </w:rPr>
          <w:t>1.1.8</w:t>
        </w:r>
        <w:r>
          <w:rPr>
            <w:rFonts w:asciiTheme="minorHAnsi" w:eastAsiaTheme="minorEastAsia" w:hAnsiTheme="minorHAnsi" w:cstheme="minorBidi"/>
            <w:noProof/>
            <w:sz w:val="22"/>
            <w:szCs w:val="22"/>
          </w:rPr>
          <w:tab/>
        </w:r>
        <w:r w:rsidRPr="00752A70">
          <w:rPr>
            <w:rStyle w:val="Hyperlink"/>
            <w:noProof/>
          </w:rPr>
          <w:t>MD-REQ-276453/A-Treble.St</w:t>
        </w:r>
        <w:r>
          <w:rPr>
            <w:noProof/>
            <w:webHidden/>
          </w:rPr>
          <w:tab/>
        </w:r>
        <w:r>
          <w:rPr>
            <w:noProof/>
            <w:webHidden/>
          </w:rPr>
          <w:fldChar w:fldCharType="begin"/>
        </w:r>
        <w:r>
          <w:rPr>
            <w:noProof/>
            <w:webHidden/>
          </w:rPr>
          <w:instrText xml:space="preserve"> PAGEREF _Toc23937316 \h </w:instrText>
        </w:r>
        <w:r>
          <w:rPr>
            <w:noProof/>
            <w:webHidden/>
          </w:rPr>
        </w:r>
        <w:r>
          <w:rPr>
            <w:noProof/>
            <w:webHidden/>
          </w:rPr>
          <w:fldChar w:fldCharType="separate"/>
        </w:r>
        <w:r>
          <w:rPr>
            <w:noProof/>
            <w:webHidden/>
          </w:rPr>
          <w:t>13</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17" w:history="1">
        <w:r w:rsidRPr="00752A70">
          <w:rPr>
            <w:rStyle w:val="Hyperlink"/>
            <w:noProof/>
          </w:rPr>
          <w:t>1.1.9</w:t>
        </w:r>
        <w:r>
          <w:rPr>
            <w:rFonts w:asciiTheme="minorHAnsi" w:eastAsiaTheme="minorEastAsia" w:hAnsiTheme="minorHAnsi" w:cstheme="minorBidi"/>
            <w:noProof/>
            <w:sz w:val="22"/>
            <w:szCs w:val="22"/>
          </w:rPr>
          <w:tab/>
        </w:r>
        <w:r w:rsidRPr="00752A70">
          <w:rPr>
            <w:rStyle w:val="Hyperlink"/>
            <w:noProof/>
          </w:rPr>
          <w:t>MD-REQ-276451/A-SetFade</w:t>
        </w:r>
        <w:r>
          <w:rPr>
            <w:noProof/>
            <w:webHidden/>
          </w:rPr>
          <w:tab/>
        </w:r>
        <w:r>
          <w:rPr>
            <w:noProof/>
            <w:webHidden/>
          </w:rPr>
          <w:fldChar w:fldCharType="begin"/>
        </w:r>
        <w:r>
          <w:rPr>
            <w:noProof/>
            <w:webHidden/>
          </w:rPr>
          <w:instrText xml:space="preserve"> PAGEREF _Toc23937317 \h </w:instrText>
        </w:r>
        <w:r>
          <w:rPr>
            <w:noProof/>
            <w:webHidden/>
          </w:rPr>
        </w:r>
        <w:r>
          <w:rPr>
            <w:noProof/>
            <w:webHidden/>
          </w:rPr>
          <w:fldChar w:fldCharType="separate"/>
        </w:r>
        <w:r>
          <w:rPr>
            <w:noProof/>
            <w:webHidden/>
          </w:rPr>
          <w:t>13</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18" w:history="1">
        <w:r w:rsidRPr="00752A70">
          <w:rPr>
            <w:rStyle w:val="Hyperlink"/>
            <w:noProof/>
          </w:rPr>
          <w:t>1.1.10</w:t>
        </w:r>
        <w:r>
          <w:rPr>
            <w:rFonts w:asciiTheme="minorHAnsi" w:eastAsiaTheme="minorEastAsia" w:hAnsiTheme="minorHAnsi" w:cstheme="minorBidi"/>
            <w:noProof/>
            <w:sz w:val="22"/>
            <w:szCs w:val="22"/>
          </w:rPr>
          <w:tab/>
        </w:r>
        <w:r w:rsidRPr="00752A70">
          <w:rPr>
            <w:rStyle w:val="Hyperlink"/>
            <w:noProof/>
          </w:rPr>
          <w:t>MD-REQ-276454/A-Fade.St</w:t>
        </w:r>
        <w:r>
          <w:rPr>
            <w:noProof/>
            <w:webHidden/>
          </w:rPr>
          <w:tab/>
        </w:r>
        <w:r>
          <w:rPr>
            <w:noProof/>
            <w:webHidden/>
          </w:rPr>
          <w:fldChar w:fldCharType="begin"/>
        </w:r>
        <w:r>
          <w:rPr>
            <w:noProof/>
            <w:webHidden/>
          </w:rPr>
          <w:instrText xml:space="preserve"> PAGEREF _Toc23937318 \h </w:instrText>
        </w:r>
        <w:r>
          <w:rPr>
            <w:noProof/>
            <w:webHidden/>
          </w:rPr>
        </w:r>
        <w:r>
          <w:rPr>
            <w:noProof/>
            <w:webHidden/>
          </w:rPr>
          <w:fldChar w:fldCharType="separate"/>
        </w:r>
        <w:r>
          <w:rPr>
            <w:noProof/>
            <w:webHidden/>
          </w:rPr>
          <w:t>14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19" w:history="1">
        <w:r w:rsidRPr="00752A70">
          <w:rPr>
            <w:rStyle w:val="Hyperlink"/>
            <w:noProof/>
          </w:rPr>
          <w:t>1.1.11</w:t>
        </w:r>
        <w:r>
          <w:rPr>
            <w:rFonts w:asciiTheme="minorHAnsi" w:eastAsiaTheme="minorEastAsia" w:hAnsiTheme="minorHAnsi" w:cstheme="minorBidi"/>
            <w:noProof/>
            <w:sz w:val="22"/>
            <w:szCs w:val="22"/>
          </w:rPr>
          <w:tab/>
        </w:r>
        <w:r w:rsidRPr="00752A70">
          <w:rPr>
            <w:rStyle w:val="Hyperlink"/>
            <w:noProof/>
          </w:rPr>
          <w:t>MD-REQ-276456/A-SetSpeed_Comp_Vol</w:t>
        </w:r>
        <w:r>
          <w:rPr>
            <w:noProof/>
            <w:webHidden/>
          </w:rPr>
          <w:tab/>
        </w:r>
        <w:r>
          <w:rPr>
            <w:noProof/>
            <w:webHidden/>
          </w:rPr>
          <w:fldChar w:fldCharType="begin"/>
        </w:r>
        <w:r>
          <w:rPr>
            <w:noProof/>
            <w:webHidden/>
          </w:rPr>
          <w:instrText xml:space="preserve"> PAGEREF _Toc23937319 \h </w:instrText>
        </w:r>
        <w:r>
          <w:rPr>
            <w:noProof/>
            <w:webHidden/>
          </w:rPr>
        </w:r>
        <w:r>
          <w:rPr>
            <w:noProof/>
            <w:webHidden/>
          </w:rPr>
          <w:fldChar w:fldCharType="separate"/>
        </w:r>
        <w:r>
          <w:rPr>
            <w:noProof/>
            <w:webHidden/>
          </w:rPr>
          <w:t>14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0" w:history="1">
        <w:r w:rsidRPr="00752A70">
          <w:rPr>
            <w:rStyle w:val="Hyperlink"/>
            <w:noProof/>
          </w:rPr>
          <w:t>1.1.12</w:t>
        </w:r>
        <w:r>
          <w:rPr>
            <w:rFonts w:asciiTheme="minorHAnsi" w:eastAsiaTheme="minorEastAsia" w:hAnsiTheme="minorHAnsi" w:cstheme="minorBidi"/>
            <w:noProof/>
            <w:sz w:val="22"/>
            <w:szCs w:val="22"/>
          </w:rPr>
          <w:tab/>
        </w:r>
        <w:r w:rsidRPr="00752A70">
          <w:rPr>
            <w:rStyle w:val="Hyperlink"/>
            <w:noProof/>
          </w:rPr>
          <w:t>MD-REQ-276457/A-Speed_Comp_Vol.St</w:t>
        </w:r>
        <w:r>
          <w:rPr>
            <w:noProof/>
            <w:webHidden/>
          </w:rPr>
          <w:tab/>
        </w:r>
        <w:r>
          <w:rPr>
            <w:noProof/>
            <w:webHidden/>
          </w:rPr>
          <w:fldChar w:fldCharType="begin"/>
        </w:r>
        <w:r>
          <w:rPr>
            <w:noProof/>
            <w:webHidden/>
          </w:rPr>
          <w:instrText xml:space="preserve"> PAGEREF _Toc23937320 \h </w:instrText>
        </w:r>
        <w:r>
          <w:rPr>
            <w:noProof/>
            <w:webHidden/>
          </w:rPr>
        </w:r>
        <w:r>
          <w:rPr>
            <w:noProof/>
            <w:webHidden/>
          </w:rPr>
          <w:fldChar w:fldCharType="separate"/>
        </w:r>
        <w:r>
          <w:rPr>
            <w:noProof/>
            <w:webHidden/>
          </w:rPr>
          <w:t>15</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1" w:history="1">
        <w:r w:rsidRPr="00752A70">
          <w:rPr>
            <w:rStyle w:val="Hyperlink"/>
            <w:noProof/>
          </w:rPr>
          <w:t>1.1.13</w:t>
        </w:r>
        <w:r>
          <w:rPr>
            <w:rFonts w:asciiTheme="minorHAnsi" w:eastAsiaTheme="minorEastAsia" w:hAnsiTheme="minorHAnsi" w:cstheme="minorBidi"/>
            <w:noProof/>
            <w:sz w:val="22"/>
            <w:szCs w:val="22"/>
          </w:rPr>
          <w:tab/>
        </w:r>
        <w:r w:rsidRPr="00752A70">
          <w:rPr>
            <w:rStyle w:val="Hyperlink"/>
            <w:noProof/>
          </w:rPr>
          <w:t>MD-REQ-276458/B-Vehicle_Speed.St</w:t>
        </w:r>
        <w:r>
          <w:rPr>
            <w:noProof/>
            <w:webHidden/>
          </w:rPr>
          <w:tab/>
        </w:r>
        <w:r>
          <w:rPr>
            <w:noProof/>
            <w:webHidden/>
          </w:rPr>
          <w:fldChar w:fldCharType="begin"/>
        </w:r>
        <w:r>
          <w:rPr>
            <w:noProof/>
            <w:webHidden/>
          </w:rPr>
          <w:instrText xml:space="preserve"> PAGEREF _Toc23937321 \h </w:instrText>
        </w:r>
        <w:r>
          <w:rPr>
            <w:noProof/>
            <w:webHidden/>
          </w:rPr>
        </w:r>
        <w:r>
          <w:rPr>
            <w:noProof/>
            <w:webHidden/>
          </w:rPr>
          <w:fldChar w:fldCharType="separate"/>
        </w:r>
        <w:r>
          <w:rPr>
            <w:noProof/>
            <w:webHidden/>
          </w:rPr>
          <w:t>15</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2" w:history="1">
        <w:r w:rsidRPr="00752A70">
          <w:rPr>
            <w:rStyle w:val="Hyperlink"/>
            <w:noProof/>
          </w:rPr>
          <w:t>1.1.14</w:t>
        </w:r>
        <w:r>
          <w:rPr>
            <w:rFonts w:asciiTheme="minorHAnsi" w:eastAsiaTheme="minorEastAsia" w:hAnsiTheme="minorHAnsi" w:cstheme="minorBidi"/>
            <w:noProof/>
            <w:sz w:val="22"/>
            <w:szCs w:val="22"/>
          </w:rPr>
          <w:tab/>
        </w:r>
        <w:r w:rsidRPr="00752A70">
          <w:rPr>
            <w:rStyle w:val="Hyperlink"/>
            <w:noProof/>
          </w:rPr>
          <w:t>MD-REQ-276459/A-Vehicle_Speed_QF</w:t>
        </w:r>
        <w:r>
          <w:rPr>
            <w:noProof/>
            <w:webHidden/>
          </w:rPr>
          <w:tab/>
        </w:r>
        <w:r>
          <w:rPr>
            <w:noProof/>
            <w:webHidden/>
          </w:rPr>
          <w:fldChar w:fldCharType="begin"/>
        </w:r>
        <w:r>
          <w:rPr>
            <w:noProof/>
            <w:webHidden/>
          </w:rPr>
          <w:instrText xml:space="preserve"> PAGEREF _Toc23937322 \h </w:instrText>
        </w:r>
        <w:r>
          <w:rPr>
            <w:noProof/>
            <w:webHidden/>
          </w:rPr>
        </w:r>
        <w:r>
          <w:rPr>
            <w:noProof/>
            <w:webHidden/>
          </w:rPr>
          <w:fldChar w:fldCharType="separate"/>
        </w:r>
        <w:r>
          <w:rPr>
            <w:noProof/>
            <w:webHidden/>
          </w:rPr>
          <w:t>15</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3" w:history="1">
        <w:r w:rsidRPr="00752A70">
          <w:rPr>
            <w:rStyle w:val="Hyperlink"/>
            <w:noProof/>
          </w:rPr>
          <w:t>1.1.15</w:t>
        </w:r>
        <w:r>
          <w:rPr>
            <w:rFonts w:asciiTheme="minorHAnsi" w:eastAsiaTheme="minorEastAsia" w:hAnsiTheme="minorHAnsi" w:cstheme="minorBidi"/>
            <w:noProof/>
            <w:sz w:val="22"/>
            <w:szCs w:val="22"/>
          </w:rPr>
          <w:tab/>
        </w:r>
        <w:r w:rsidRPr="00752A70">
          <w:rPr>
            <w:rStyle w:val="Hyperlink"/>
            <w:noProof/>
          </w:rPr>
          <w:t>MD-REQ-276463/A-Surround_Sound_Upmix.Rq</w:t>
        </w:r>
        <w:r>
          <w:rPr>
            <w:noProof/>
            <w:webHidden/>
          </w:rPr>
          <w:tab/>
        </w:r>
        <w:r>
          <w:rPr>
            <w:noProof/>
            <w:webHidden/>
          </w:rPr>
          <w:fldChar w:fldCharType="begin"/>
        </w:r>
        <w:r>
          <w:rPr>
            <w:noProof/>
            <w:webHidden/>
          </w:rPr>
          <w:instrText xml:space="preserve"> PAGEREF _Toc23937323 \h </w:instrText>
        </w:r>
        <w:r>
          <w:rPr>
            <w:noProof/>
            <w:webHidden/>
          </w:rPr>
        </w:r>
        <w:r>
          <w:rPr>
            <w:noProof/>
            <w:webHidden/>
          </w:rPr>
          <w:fldChar w:fldCharType="separate"/>
        </w:r>
        <w:r>
          <w:rPr>
            <w:noProof/>
            <w:webHidden/>
          </w:rPr>
          <w:t>15</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4" w:history="1">
        <w:r w:rsidRPr="00752A70">
          <w:rPr>
            <w:rStyle w:val="Hyperlink"/>
            <w:noProof/>
          </w:rPr>
          <w:t>1.1.16</w:t>
        </w:r>
        <w:r>
          <w:rPr>
            <w:rFonts w:asciiTheme="minorHAnsi" w:eastAsiaTheme="minorEastAsia" w:hAnsiTheme="minorHAnsi" w:cstheme="minorBidi"/>
            <w:noProof/>
            <w:sz w:val="22"/>
            <w:szCs w:val="22"/>
          </w:rPr>
          <w:tab/>
        </w:r>
        <w:r w:rsidRPr="00752A70">
          <w:rPr>
            <w:rStyle w:val="Hyperlink"/>
            <w:noProof/>
          </w:rPr>
          <w:t>MD-REQ-276464/A-Surround_Sound_Upmix.St</w:t>
        </w:r>
        <w:r>
          <w:rPr>
            <w:noProof/>
            <w:webHidden/>
          </w:rPr>
          <w:tab/>
        </w:r>
        <w:r>
          <w:rPr>
            <w:noProof/>
            <w:webHidden/>
          </w:rPr>
          <w:fldChar w:fldCharType="begin"/>
        </w:r>
        <w:r>
          <w:rPr>
            <w:noProof/>
            <w:webHidden/>
          </w:rPr>
          <w:instrText xml:space="preserve"> PAGEREF _Toc23937324 \h </w:instrText>
        </w:r>
        <w:r>
          <w:rPr>
            <w:noProof/>
            <w:webHidden/>
          </w:rPr>
        </w:r>
        <w:r>
          <w:rPr>
            <w:noProof/>
            <w:webHidden/>
          </w:rPr>
          <w:fldChar w:fldCharType="separate"/>
        </w:r>
        <w:r>
          <w:rPr>
            <w:noProof/>
            <w:webHidden/>
          </w:rPr>
          <w:t>16</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5" w:history="1">
        <w:r w:rsidRPr="00752A70">
          <w:rPr>
            <w:rStyle w:val="Hyperlink"/>
            <w:noProof/>
          </w:rPr>
          <w:t>1.1.17</w:t>
        </w:r>
        <w:r>
          <w:rPr>
            <w:rFonts w:asciiTheme="minorHAnsi" w:eastAsiaTheme="minorEastAsia" w:hAnsiTheme="minorHAnsi" w:cstheme="minorBidi"/>
            <w:noProof/>
            <w:sz w:val="22"/>
            <w:szCs w:val="22"/>
          </w:rPr>
          <w:tab/>
        </w:r>
        <w:r w:rsidRPr="00752A70">
          <w:rPr>
            <w:rStyle w:val="Hyperlink"/>
            <w:noProof/>
          </w:rPr>
          <w:t>MD-REQ-276465/A-Surround_Sound_Upmix2.Rq</w:t>
        </w:r>
        <w:r>
          <w:rPr>
            <w:noProof/>
            <w:webHidden/>
          </w:rPr>
          <w:tab/>
        </w:r>
        <w:r>
          <w:rPr>
            <w:noProof/>
            <w:webHidden/>
          </w:rPr>
          <w:fldChar w:fldCharType="begin"/>
        </w:r>
        <w:r>
          <w:rPr>
            <w:noProof/>
            <w:webHidden/>
          </w:rPr>
          <w:instrText xml:space="preserve"> PAGEREF _Toc23937325 \h </w:instrText>
        </w:r>
        <w:r>
          <w:rPr>
            <w:noProof/>
            <w:webHidden/>
          </w:rPr>
        </w:r>
        <w:r>
          <w:rPr>
            <w:noProof/>
            <w:webHidden/>
          </w:rPr>
          <w:fldChar w:fldCharType="separate"/>
        </w:r>
        <w:r>
          <w:rPr>
            <w:noProof/>
            <w:webHidden/>
          </w:rPr>
          <w:t>16</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6" w:history="1">
        <w:r w:rsidRPr="00752A70">
          <w:rPr>
            <w:rStyle w:val="Hyperlink"/>
            <w:noProof/>
          </w:rPr>
          <w:t>1.1.18</w:t>
        </w:r>
        <w:r>
          <w:rPr>
            <w:rFonts w:asciiTheme="minorHAnsi" w:eastAsiaTheme="minorEastAsia" w:hAnsiTheme="minorHAnsi" w:cstheme="minorBidi"/>
            <w:noProof/>
            <w:sz w:val="22"/>
            <w:szCs w:val="22"/>
          </w:rPr>
          <w:tab/>
        </w:r>
        <w:r w:rsidRPr="00752A70">
          <w:rPr>
            <w:rStyle w:val="Hyperlink"/>
            <w:noProof/>
          </w:rPr>
          <w:t>MD-REQ-276466/A-Surround_Sound_Upmix2.St</w:t>
        </w:r>
        <w:r>
          <w:rPr>
            <w:noProof/>
            <w:webHidden/>
          </w:rPr>
          <w:tab/>
        </w:r>
        <w:r>
          <w:rPr>
            <w:noProof/>
            <w:webHidden/>
          </w:rPr>
          <w:fldChar w:fldCharType="begin"/>
        </w:r>
        <w:r>
          <w:rPr>
            <w:noProof/>
            <w:webHidden/>
          </w:rPr>
          <w:instrText xml:space="preserve"> PAGEREF _Toc23937326 \h </w:instrText>
        </w:r>
        <w:r>
          <w:rPr>
            <w:noProof/>
            <w:webHidden/>
          </w:rPr>
        </w:r>
        <w:r>
          <w:rPr>
            <w:noProof/>
            <w:webHidden/>
          </w:rPr>
          <w:fldChar w:fldCharType="separate"/>
        </w:r>
        <w:r>
          <w:rPr>
            <w:noProof/>
            <w:webHidden/>
          </w:rPr>
          <w:t>16</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7" w:history="1">
        <w:r w:rsidRPr="00752A70">
          <w:rPr>
            <w:rStyle w:val="Hyperlink"/>
            <w:noProof/>
          </w:rPr>
          <w:t>1.1.19</w:t>
        </w:r>
        <w:r>
          <w:rPr>
            <w:rFonts w:asciiTheme="minorHAnsi" w:eastAsiaTheme="minorEastAsia" w:hAnsiTheme="minorHAnsi" w:cstheme="minorBidi"/>
            <w:noProof/>
            <w:sz w:val="22"/>
            <w:szCs w:val="22"/>
          </w:rPr>
          <w:tab/>
        </w:r>
        <w:r w:rsidRPr="00752A70">
          <w:rPr>
            <w:rStyle w:val="Hyperlink"/>
            <w:noProof/>
          </w:rPr>
          <w:t>MD-REQ-276461/A-SetOccupancy_Mode</w:t>
        </w:r>
        <w:r>
          <w:rPr>
            <w:noProof/>
            <w:webHidden/>
          </w:rPr>
          <w:tab/>
        </w:r>
        <w:r>
          <w:rPr>
            <w:noProof/>
            <w:webHidden/>
          </w:rPr>
          <w:fldChar w:fldCharType="begin"/>
        </w:r>
        <w:r>
          <w:rPr>
            <w:noProof/>
            <w:webHidden/>
          </w:rPr>
          <w:instrText xml:space="preserve"> PAGEREF _Toc23937327 \h </w:instrText>
        </w:r>
        <w:r>
          <w:rPr>
            <w:noProof/>
            <w:webHidden/>
          </w:rPr>
        </w:r>
        <w:r>
          <w:rPr>
            <w:noProof/>
            <w:webHidden/>
          </w:rPr>
          <w:fldChar w:fldCharType="separate"/>
        </w:r>
        <w:r>
          <w:rPr>
            <w:noProof/>
            <w:webHidden/>
          </w:rPr>
          <w:t>16</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8" w:history="1">
        <w:r w:rsidRPr="00752A70">
          <w:rPr>
            <w:rStyle w:val="Hyperlink"/>
            <w:noProof/>
          </w:rPr>
          <w:t>1.1.20</w:t>
        </w:r>
        <w:r>
          <w:rPr>
            <w:rFonts w:asciiTheme="minorHAnsi" w:eastAsiaTheme="minorEastAsia" w:hAnsiTheme="minorHAnsi" w:cstheme="minorBidi"/>
            <w:noProof/>
            <w:sz w:val="22"/>
            <w:szCs w:val="22"/>
          </w:rPr>
          <w:tab/>
        </w:r>
        <w:r w:rsidRPr="00752A70">
          <w:rPr>
            <w:rStyle w:val="Hyperlink"/>
            <w:noProof/>
          </w:rPr>
          <w:t>MD-REQ-276462/A-Occupancy_Mode.St</w:t>
        </w:r>
        <w:r>
          <w:rPr>
            <w:noProof/>
            <w:webHidden/>
          </w:rPr>
          <w:tab/>
        </w:r>
        <w:r>
          <w:rPr>
            <w:noProof/>
            <w:webHidden/>
          </w:rPr>
          <w:fldChar w:fldCharType="begin"/>
        </w:r>
        <w:r>
          <w:rPr>
            <w:noProof/>
            <w:webHidden/>
          </w:rPr>
          <w:instrText xml:space="preserve"> PAGEREF _Toc23937328 \h </w:instrText>
        </w:r>
        <w:r>
          <w:rPr>
            <w:noProof/>
            <w:webHidden/>
          </w:rPr>
        </w:r>
        <w:r>
          <w:rPr>
            <w:noProof/>
            <w:webHidden/>
          </w:rPr>
          <w:fldChar w:fldCharType="separate"/>
        </w:r>
        <w:r>
          <w:rPr>
            <w:noProof/>
            <w:webHidden/>
          </w:rPr>
          <w:t>17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29" w:history="1">
        <w:r w:rsidRPr="00752A70">
          <w:rPr>
            <w:rStyle w:val="Hyperlink"/>
            <w:noProof/>
          </w:rPr>
          <w:t>1.1.21</w:t>
        </w:r>
        <w:r>
          <w:rPr>
            <w:rFonts w:asciiTheme="minorHAnsi" w:eastAsiaTheme="minorEastAsia" w:hAnsiTheme="minorHAnsi" w:cstheme="minorBidi"/>
            <w:noProof/>
            <w:sz w:val="22"/>
            <w:szCs w:val="22"/>
          </w:rPr>
          <w:tab/>
        </w:r>
        <w:r w:rsidRPr="00752A70">
          <w:rPr>
            <w:rStyle w:val="Hyperlink"/>
            <w:noProof/>
          </w:rPr>
          <w:t>MD-REQ-276467/A-AutoConfigOcc_AllSeats.St</w:t>
        </w:r>
        <w:r>
          <w:rPr>
            <w:noProof/>
            <w:webHidden/>
          </w:rPr>
          <w:tab/>
        </w:r>
        <w:r>
          <w:rPr>
            <w:noProof/>
            <w:webHidden/>
          </w:rPr>
          <w:fldChar w:fldCharType="begin"/>
        </w:r>
        <w:r>
          <w:rPr>
            <w:noProof/>
            <w:webHidden/>
          </w:rPr>
          <w:instrText xml:space="preserve"> PAGEREF _Toc23937329 \h </w:instrText>
        </w:r>
        <w:r>
          <w:rPr>
            <w:noProof/>
            <w:webHidden/>
          </w:rPr>
        </w:r>
        <w:r>
          <w:rPr>
            <w:noProof/>
            <w:webHidden/>
          </w:rPr>
          <w:fldChar w:fldCharType="separate"/>
        </w:r>
        <w:r>
          <w:rPr>
            <w:noProof/>
            <w:webHidden/>
          </w:rPr>
          <w:t>17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0" w:history="1">
        <w:r w:rsidRPr="00752A70">
          <w:rPr>
            <w:rStyle w:val="Hyperlink"/>
            <w:noProof/>
          </w:rPr>
          <w:t>1.1.22</w:t>
        </w:r>
        <w:r>
          <w:rPr>
            <w:rFonts w:asciiTheme="minorHAnsi" w:eastAsiaTheme="minorEastAsia" w:hAnsiTheme="minorHAnsi" w:cstheme="minorBidi"/>
            <w:noProof/>
            <w:sz w:val="22"/>
            <w:szCs w:val="22"/>
          </w:rPr>
          <w:tab/>
        </w:r>
        <w:r w:rsidRPr="00752A70">
          <w:rPr>
            <w:rStyle w:val="Hyperlink"/>
            <w:noProof/>
          </w:rPr>
          <w:t>MD-REQ-276468/B-AutoConfigOcc_Driver.St</w:t>
        </w:r>
        <w:r>
          <w:rPr>
            <w:noProof/>
            <w:webHidden/>
          </w:rPr>
          <w:tab/>
        </w:r>
        <w:r>
          <w:rPr>
            <w:noProof/>
            <w:webHidden/>
          </w:rPr>
          <w:fldChar w:fldCharType="begin"/>
        </w:r>
        <w:r>
          <w:rPr>
            <w:noProof/>
            <w:webHidden/>
          </w:rPr>
          <w:instrText xml:space="preserve"> PAGEREF _Toc23937330 \h </w:instrText>
        </w:r>
        <w:r>
          <w:rPr>
            <w:noProof/>
            <w:webHidden/>
          </w:rPr>
        </w:r>
        <w:r>
          <w:rPr>
            <w:noProof/>
            <w:webHidden/>
          </w:rPr>
          <w:fldChar w:fldCharType="separate"/>
        </w:r>
        <w:r>
          <w:rPr>
            <w:noProof/>
            <w:webHidden/>
          </w:rPr>
          <w:t>17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1" w:history="1">
        <w:r w:rsidRPr="00752A70">
          <w:rPr>
            <w:rStyle w:val="Hyperlink"/>
            <w:noProof/>
          </w:rPr>
          <w:t>1.1.23</w:t>
        </w:r>
        <w:r>
          <w:rPr>
            <w:rFonts w:asciiTheme="minorHAnsi" w:eastAsiaTheme="minorEastAsia" w:hAnsiTheme="minorHAnsi" w:cstheme="minorBidi"/>
            <w:noProof/>
            <w:sz w:val="22"/>
            <w:szCs w:val="22"/>
          </w:rPr>
          <w:tab/>
        </w:r>
        <w:r w:rsidRPr="00752A70">
          <w:rPr>
            <w:rStyle w:val="Hyperlink"/>
            <w:noProof/>
          </w:rPr>
          <w:t>MD-REQ-276469/B-AutoConfigOcc_Front.St</w:t>
        </w:r>
        <w:r>
          <w:rPr>
            <w:noProof/>
            <w:webHidden/>
          </w:rPr>
          <w:tab/>
        </w:r>
        <w:r>
          <w:rPr>
            <w:noProof/>
            <w:webHidden/>
          </w:rPr>
          <w:fldChar w:fldCharType="begin"/>
        </w:r>
        <w:r>
          <w:rPr>
            <w:noProof/>
            <w:webHidden/>
          </w:rPr>
          <w:instrText xml:space="preserve"> PAGEREF _Toc23937331 \h </w:instrText>
        </w:r>
        <w:r>
          <w:rPr>
            <w:noProof/>
            <w:webHidden/>
          </w:rPr>
        </w:r>
        <w:r>
          <w:rPr>
            <w:noProof/>
            <w:webHidden/>
          </w:rPr>
          <w:fldChar w:fldCharType="separate"/>
        </w:r>
        <w:r>
          <w:rPr>
            <w:noProof/>
            <w:webHidden/>
          </w:rPr>
          <w:t>17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2" w:history="1">
        <w:r w:rsidRPr="00752A70">
          <w:rPr>
            <w:rStyle w:val="Hyperlink"/>
            <w:noProof/>
          </w:rPr>
          <w:t>1.1.24</w:t>
        </w:r>
        <w:r>
          <w:rPr>
            <w:rFonts w:asciiTheme="minorHAnsi" w:eastAsiaTheme="minorEastAsia" w:hAnsiTheme="minorHAnsi" w:cstheme="minorBidi"/>
            <w:noProof/>
            <w:sz w:val="22"/>
            <w:szCs w:val="22"/>
          </w:rPr>
          <w:tab/>
        </w:r>
        <w:r w:rsidRPr="00752A70">
          <w:rPr>
            <w:rStyle w:val="Hyperlink"/>
            <w:noProof/>
          </w:rPr>
          <w:t>MD-REQ-276470/A-AutoConfigOcc_Rear.St</w:t>
        </w:r>
        <w:r>
          <w:rPr>
            <w:noProof/>
            <w:webHidden/>
          </w:rPr>
          <w:tab/>
        </w:r>
        <w:r>
          <w:rPr>
            <w:noProof/>
            <w:webHidden/>
          </w:rPr>
          <w:fldChar w:fldCharType="begin"/>
        </w:r>
        <w:r>
          <w:rPr>
            <w:noProof/>
            <w:webHidden/>
          </w:rPr>
          <w:instrText xml:space="preserve"> PAGEREF _Toc23937332 \h </w:instrText>
        </w:r>
        <w:r>
          <w:rPr>
            <w:noProof/>
            <w:webHidden/>
          </w:rPr>
        </w:r>
        <w:r>
          <w:rPr>
            <w:noProof/>
            <w:webHidden/>
          </w:rPr>
          <w:fldChar w:fldCharType="separate"/>
        </w:r>
        <w:r>
          <w:rPr>
            <w:noProof/>
            <w:webHidden/>
          </w:rPr>
          <w:t>18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3" w:history="1">
        <w:r w:rsidRPr="00752A70">
          <w:rPr>
            <w:rStyle w:val="Hyperlink"/>
            <w:noProof/>
          </w:rPr>
          <w:t>1.1.25</w:t>
        </w:r>
        <w:r>
          <w:rPr>
            <w:rFonts w:asciiTheme="minorHAnsi" w:eastAsiaTheme="minorEastAsia" w:hAnsiTheme="minorHAnsi" w:cstheme="minorBidi"/>
            <w:noProof/>
            <w:sz w:val="22"/>
            <w:szCs w:val="22"/>
          </w:rPr>
          <w:tab/>
        </w:r>
        <w:r w:rsidRPr="00752A70">
          <w:rPr>
            <w:rStyle w:val="Hyperlink"/>
            <w:noProof/>
          </w:rPr>
          <w:t>MD-REQ-276496/B-Audio_Demo_CMND</w:t>
        </w:r>
        <w:r>
          <w:rPr>
            <w:noProof/>
            <w:webHidden/>
          </w:rPr>
          <w:tab/>
        </w:r>
        <w:r>
          <w:rPr>
            <w:noProof/>
            <w:webHidden/>
          </w:rPr>
          <w:fldChar w:fldCharType="begin"/>
        </w:r>
        <w:r>
          <w:rPr>
            <w:noProof/>
            <w:webHidden/>
          </w:rPr>
          <w:instrText xml:space="preserve"> PAGEREF _Toc23937333 \h </w:instrText>
        </w:r>
        <w:r>
          <w:rPr>
            <w:noProof/>
            <w:webHidden/>
          </w:rPr>
        </w:r>
        <w:r>
          <w:rPr>
            <w:noProof/>
            <w:webHidden/>
          </w:rPr>
          <w:fldChar w:fldCharType="separate"/>
        </w:r>
        <w:r>
          <w:rPr>
            <w:noProof/>
            <w:webHidden/>
          </w:rPr>
          <w:t>18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4" w:history="1">
        <w:r w:rsidRPr="00752A70">
          <w:rPr>
            <w:rStyle w:val="Hyperlink"/>
            <w:noProof/>
          </w:rPr>
          <w:t>1.1.26</w:t>
        </w:r>
        <w:r>
          <w:rPr>
            <w:rFonts w:asciiTheme="minorHAnsi" w:eastAsiaTheme="minorEastAsia" w:hAnsiTheme="minorHAnsi" w:cstheme="minorBidi"/>
            <w:noProof/>
            <w:sz w:val="22"/>
            <w:szCs w:val="22"/>
          </w:rPr>
          <w:tab/>
        </w:r>
        <w:r w:rsidRPr="00752A70">
          <w:rPr>
            <w:rStyle w:val="Hyperlink"/>
            <w:noProof/>
          </w:rPr>
          <w:t>MD-REQ-276502/A-Audio_Demo_Status</w:t>
        </w:r>
        <w:r>
          <w:rPr>
            <w:noProof/>
            <w:webHidden/>
          </w:rPr>
          <w:tab/>
        </w:r>
        <w:r>
          <w:rPr>
            <w:noProof/>
            <w:webHidden/>
          </w:rPr>
          <w:fldChar w:fldCharType="begin"/>
        </w:r>
        <w:r>
          <w:rPr>
            <w:noProof/>
            <w:webHidden/>
          </w:rPr>
          <w:instrText xml:space="preserve"> PAGEREF _Toc23937334 \h </w:instrText>
        </w:r>
        <w:r>
          <w:rPr>
            <w:noProof/>
            <w:webHidden/>
          </w:rPr>
        </w:r>
        <w:r>
          <w:rPr>
            <w:noProof/>
            <w:webHidden/>
          </w:rPr>
          <w:fldChar w:fldCharType="separate"/>
        </w:r>
        <w:r>
          <w:rPr>
            <w:noProof/>
            <w:webHidden/>
          </w:rPr>
          <w:t>18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5" w:history="1">
        <w:r w:rsidRPr="00752A70">
          <w:rPr>
            <w:rStyle w:val="Hyperlink"/>
            <w:noProof/>
          </w:rPr>
          <w:t>1.1.27</w:t>
        </w:r>
        <w:r>
          <w:rPr>
            <w:rFonts w:asciiTheme="minorHAnsi" w:eastAsiaTheme="minorEastAsia" w:hAnsiTheme="minorHAnsi" w:cstheme="minorBidi"/>
            <w:noProof/>
            <w:sz w:val="22"/>
            <w:szCs w:val="22"/>
          </w:rPr>
          <w:tab/>
        </w:r>
        <w:r w:rsidRPr="00752A70">
          <w:rPr>
            <w:rStyle w:val="Hyperlink"/>
            <w:noProof/>
          </w:rPr>
          <w:t>MD-REQ-276504/B-SetDSPProgram.St</w:t>
        </w:r>
        <w:r>
          <w:rPr>
            <w:noProof/>
            <w:webHidden/>
          </w:rPr>
          <w:tab/>
        </w:r>
        <w:r>
          <w:rPr>
            <w:noProof/>
            <w:webHidden/>
          </w:rPr>
          <w:fldChar w:fldCharType="begin"/>
        </w:r>
        <w:r>
          <w:rPr>
            <w:noProof/>
            <w:webHidden/>
          </w:rPr>
          <w:instrText xml:space="preserve"> PAGEREF _Toc23937335 \h </w:instrText>
        </w:r>
        <w:r>
          <w:rPr>
            <w:noProof/>
            <w:webHidden/>
          </w:rPr>
        </w:r>
        <w:r>
          <w:rPr>
            <w:noProof/>
            <w:webHidden/>
          </w:rPr>
          <w:fldChar w:fldCharType="separate"/>
        </w:r>
        <w:r>
          <w:rPr>
            <w:noProof/>
            <w:webHidden/>
          </w:rPr>
          <w:t>18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6" w:history="1">
        <w:r w:rsidRPr="00752A70">
          <w:rPr>
            <w:rStyle w:val="Hyperlink"/>
            <w:noProof/>
          </w:rPr>
          <w:t>1.1.28</w:t>
        </w:r>
        <w:r>
          <w:rPr>
            <w:rFonts w:asciiTheme="minorHAnsi" w:eastAsiaTheme="minorEastAsia" w:hAnsiTheme="minorHAnsi" w:cstheme="minorBidi"/>
            <w:noProof/>
            <w:sz w:val="22"/>
            <w:szCs w:val="22"/>
          </w:rPr>
          <w:tab/>
        </w:r>
        <w:r w:rsidRPr="00752A70">
          <w:rPr>
            <w:rStyle w:val="Hyperlink"/>
            <w:noProof/>
          </w:rPr>
          <w:t>MD-REQ-276505/A-DSPProgram.St</w:t>
        </w:r>
        <w:r>
          <w:rPr>
            <w:noProof/>
            <w:webHidden/>
          </w:rPr>
          <w:tab/>
        </w:r>
        <w:r>
          <w:rPr>
            <w:noProof/>
            <w:webHidden/>
          </w:rPr>
          <w:fldChar w:fldCharType="begin"/>
        </w:r>
        <w:r>
          <w:rPr>
            <w:noProof/>
            <w:webHidden/>
          </w:rPr>
          <w:instrText xml:space="preserve"> PAGEREF _Toc23937336 \h </w:instrText>
        </w:r>
        <w:r>
          <w:rPr>
            <w:noProof/>
            <w:webHidden/>
          </w:rPr>
        </w:r>
        <w:r>
          <w:rPr>
            <w:noProof/>
            <w:webHidden/>
          </w:rPr>
          <w:fldChar w:fldCharType="separate"/>
        </w:r>
        <w:r>
          <w:rPr>
            <w:noProof/>
            <w:webHidden/>
          </w:rPr>
          <w:t>18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7" w:history="1">
        <w:r w:rsidRPr="00752A70">
          <w:rPr>
            <w:rStyle w:val="Hyperlink"/>
            <w:noProof/>
          </w:rPr>
          <w:t>1.1.29</w:t>
        </w:r>
        <w:r>
          <w:rPr>
            <w:rFonts w:asciiTheme="minorHAnsi" w:eastAsiaTheme="minorEastAsia" w:hAnsiTheme="minorHAnsi" w:cstheme="minorBidi"/>
            <w:noProof/>
            <w:sz w:val="22"/>
            <w:szCs w:val="22"/>
          </w:rPr>
          <w:tab/>
        </w:r>
        <w:r w:rsidRPr="00752A70">
          <w:rPr>
            <w:rStyle w:val="Hyperlink"/>
            <w:noProof/>
          </w:rPr>
          <w:t>MD-REQ-014871/B-CnvtTopPosUp_St (TcSE ROIN-280563-1)</w:t>
        </w:r>
        <w:r>
          <w:rPr>
            <w:noProof/>
            <w:webHidden/>
          </w:rPr>
          <w:tab/>
        </w:r>
        <w:r>
          <w:rPr>
            <w:noProof/>
            <w:webHidden/>
          </w:rPr>
          <w:fldChar w:fldCharType="begin"/>
        </w:r>
        <w:r>
          <w:rPr>
            <w:noProof/>
            <w:webHidden/>
          </w:rPr>
          <w:instrText xml:space="preserve"> PAGEREF _Toc23937337 \h </w:instrText>
        </w:r>
        <w:r>
          <w:rPr>
            <w:noProof/>
            <w:webHidden/>
          </w:rPr>
        </w:r>
        <w:r>
          <w:rPr>
            <w:noProof/>
            <w:webHidden/>
          </w:rPr>
          <w:fldChar w:fldCharType="separate"/>
        </w:r>
        <w:r>
          <w:rPr>
            <w:noProof/>
            <w:webHidden/>
          </w:rPr>
          <w:t>19</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8" w:history="1">
        <w:r w:rsidRPr="00752A70">
          <w:rPr>
            <w:rStyle w:val="Hyperlink"/>
            <w:noProof/>
          </w:rPr>
          <w:t>1.1.30</w:t>
        </w:r>
        <w:r>
          <w:rPr>
            <w:rFonts w:asciiTheme="minorHAnsi" w:eastAsiaTheme="minorEastAsia" w:hAnsiTheme="minorHAnsi" w:cstheme="minorBidi"/>
            <w:noProof/>
            <w:sz w:val="22"/>
            <w:szCs w:val="22"/>
          </w:rPr>
          <w:tab/>
        </w:r>
        <w:r w:rsidRPr="00752A70">
          <w:rPr>
            <w:rStyle w:val="Hyperlink"/>
            <w:noProof/>
          </w:rPr>
          <w:t>MD-REQ-276211/A-ImmersionLevel_D_Rq</w:t>
        </w:r>
        <w:r>
          <w:rPr>
            <w:noProof/>
            <w:webHidden/>
          </w:rPr>
          <w:tab/>
        </w:r>
        <w:r>
          <w:rPr>
            <w:noProof/>
            <w:webHidden/>
          </w:rPr>
          <w:fldChar w:fldCharType="begin"/>
        </w:r>
        <w:r>
          <w:rPr>
            <w:noProof/>
            <w:webHidden/>
          </w:rPr>
          <w:instrText xml:space="preserve"> PAGEREF _Toc23937338 \h </w:instrText>
        </w:r>
        <w:r>
          <w:rPr>
            <w:noProof/>
            <w:webHidden/>
          </w:rPr>
        </w:r>
        <w:r>
          <w:rPr>
            <w:noProof/>
            <w:webHidden/>
          </w:rPr>
          <w:fldChar w:fldCharType="separate"/>
        </w:r>
        <w:r>
          <w:rPr>
            <w:noProof/>
            <w:webHidden/>
          </w:rPr>
          <w:t>19</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39" w:history="1">
        <w:r w:rsidRPr="00752A70">
          <w:rPr>
            <w:rStyle w:val="Hyperlink"/>
            <w:noProof/>
          </w:rPr>
          <w:t>1.1.31</w:t>
        </w:r>
        <w:r>
          <w:rPr>
            <w:rFonts w:asciiTheme="minorHAnsi" w:eastAsiaTheme="minorEastAsia" w:hAnsiTheme="minorHAnsi" w:cstheme="minorBidi"/>
            <w:noProof/>
            <w:sz w:val="22"/>
            <w:szCs w:val="22"/>
          </w:rPr>
          <w:tab/>
        </w:r>
        <w:r w:rsidRPr="00752A70">
          <w:rPr>
            <w:rStyle w:val="Hyperlink"/>
            <w:noProof/>
          </w:rPr>
          <w:t>MD-REQ-276212/A-ImmersionLevel_D_St</w:t>
        </w:r>
        <w:r>
          <w:rPr>
            <w:noProof/>
            <w:webHidden/>
          </w:rPr>
          <w:tab/>
        </w:r>
        <w:r>
          <w:rPr>
            <w:noProof/>
            <w:webHidden/>
          </w:rPr>
          <w:fldChar w:fldCharType="begin"/>
        </w:r>
        <w:r>
          <w:rPr>
            <w:noProof/>
            <w:webHidden/>
          </w:rPr>
          <w:instrText xml:space="preserve"> PAGEREF _Toc23937339 \h </w:instrText>
        </w:r>
        <w:r>
          <w:rPr>
            <w:noProof/>
            <w:webHidden/>
          </w:rPr>
        </w:r>
        <w:r>
          <w:rPr>
            <w:noProof/>
            <w:webHidden/>
          </w:rPr>
          <w:fldChar w:fldCharType="separate"/>
        </w:r>
        <w:r>
          <w:rPr>
            <w:noProof/>
            <w:webHidden/>
          </w:rPr>
          <w:t>19</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0" w:history="1">
        <w:r w:rsidRPr="00752A70">
          <w:rPr>
            <w:rStyle w:val="Hyperlink"/>
            <w:noProof/>
          </w:rPr>
          <w:t>1.1.32</w:t>
        </w:r>
        <w:r>
          <w:rPr>
            <w:rFonts w:asciiTheme="minorHAnsi" w:eastAsiaTheme="minorEastAsia" w:hAnsiTheme="minorHAnsi" w:cstheme="minorBidi"/>
            <w:noProof/>
            <w:sz w:val="22"/>
            <w:szCs w:val="22"/>
          </w:rPr>
          <w:tab/>
        </w:r>
        <w:r w:rsidRPr="00752A70">
          <w:rPr>
            <w:rStyle w:val="Hyperlink"/>
            <w:noProof/>
          </w:rPr>
          <w:t>MD-REQ-354821/A-AudioToneTouch_D_Rq</w:t>
        </w:r>
        <w:r>
          <w:rPr>
            <w:noProof/>
            <w:webHidden/>
          </w:rPr>
          <w:tab/>
        </w:r>
        <w:r>
          <w:rPr>
            <w:noProof/>
            <w:webHidden/>
          </w:rPr>
          <w:fldChar w:fldCharType="begin"/>
        </w:r>
        <w:r>
          <w:rPr>
            <w:noProof/>
            <w:webHidden/>
          </w:rPr>
          <w:instrText xml:space="preserve"> PAGEREF _Toc23937340 \h </w:instrText>
        </w:r>
        <w:r>
          <w:rPr>
            <w:noProof/>
            <w:webHidden/>
          </w:rPr>
        </w:r>
        <w:r>
          <w:rPr>
            <w:noProof/>
            <w:webHidden/>
          </w:rPr>
          <w:fldChar w:fldCharType="separate"/>
        </w:r>
        <w:r>
          <w:rPr>
            <w:noProof/>
            <w:webHidden/>
          </w:rPr>
          <w:t>20</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1" w:history="1">
        <w:r w:rsidRPr="00752A70">
          <w:rPr>
            <w:rStyle w:val="Hyperlink"/>
            <w:noProof/>
          </w:rPr>
          <w:t>1.1.33</w:t>
        </w:r>
        <w:r>
          <w:rPr>
            <w:rFonts w:asciiTheme="minorHAnsi" w:eastAsiaTheme="minorEastAsia" w:hAnsiTheme="minorHAnsi" w:cstheme="minorBidi"/>
            <w:noProof/>
            <w:sz w:val="22"/>
            <w:szCs w:val="22"/>
          </w:rPr>
          <w:tab/>
        </w:r>
        <w:r w:rsidRPr="00752A70">
          <w:rPr>
            <w:rStyle w:val="Hyperlink"/>
            <w:noProof/>
          </w:rPr>
          <w:t>MD-REQ-354822/A-AudioToneTouch_D_Stat</w:t>
        </w:r>
        <w:r>
          <w:rPr>
            <w:noProof/>
            <w:webHidden/>
          </w:rPr>
          <w:tab/>
        </w:r>
        <w:r>
          <w:rPr>
            <w:noProof/>
            <w:webHidden/>
          </w:rPr>
          <w:fldChar w:fldCharType="begin"/>
        </w:r>
        <w:r>
          <w:rPr>
            <w:noProof/>
            <w:webHidden/>
          </w:rPr>
          <w:instrText xml:space="preserve"> PAGEREF _Toc23937341 \h </w:instrText>
        </w:r>
        <w:r>
          <w:rPr>
            <w:noProof/>
            <w:webHidden/>
          </w:rPr>
        </w:r>
        <w:r>
          <w:rPr>
            <w:noProof/>
            <w:webHidden/>
          </w:rPr>
          <w:fldChar w:fldCharType="separate"/>
        </w:r>
        <w:r>
          <w:rPr>
            <w:noProof/>
            <w:webHidden/>
          </w:rPr>
          <w:t>20</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2" w:history="1">
        <w:r w:rsidRPr="00752A70">
          <w:rPr>
            <w:rStyle w:val="Hyperlink"/>
            <w:noProof/>
          </w:rPr>
          <w:t>1.1.34</w:t>
        </w:r>
        <w:r>
          <w:rPr>
            <w:rFonts w:asciiTheme="minorHAnsi" w:eastAsiaTheme="minorEastAsia" w:hAnsiTheme="minorHAnsi" w:cstheme="minorBidi"/>
            <w:noProof/>
            <w:sz w:val="22"/>
            <w:szCs w:val="22"/>
          </w:rPr>
          <w:tab/>
        </w:r>
        <w:r w:rsidRPr="00752A70">
          <w:rPr>
            <w:rStyle w:val="Hyperlink"/>
            <w:noProof/>
          </w:rPr>
          <w:t>MD-REQ-354819/A-AudioToneTouchX_D_Rq</w:t>
        </w:r>
        <w:r>
          <w:rPr>
            <w:noProof/>
            <w:webHidden/>
          </w:rPr>
          <w:tab/>
        </w:r>
        <w:r>
          <w:rPr>
            <w:noProof/>
            <w:webHidden/>
          </w:rPr>
          <w:fldChar w:fldCharType="begin"/>
        </w:r>
        <w:r>
          <w:rPr>
            <w:noProof/>
            <w:webHidden/>
          </w:rPr>
          <w:instrText xml:space="preserve"> PAGEREF _Toc23937342 \h </w:instrText>
        </w:r>
        <w:r>
          <w:rPr>
            <w:noProof/>
            <w:webHidden/>
          </w:rPr>
        </w:r>
        <w:r>
          <w:rPr>
            <w:noProof/>
            <w:webHidden/>
          </w:rPr>
          <w:fldChar w:fldCharType="separate"/>
        </w:r>
        <w:r>
          <w:rPr>
            <w:noProof/>
            <w:webHidden/>
          </w:rPr>
          <w:t>20</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3" w:history="1">
        <w:r w:rsidRPr="00752A70">
          <w:rPr>
            <w:rStyle w:val="Hyperlink"/>
            <w:noProof/>
          </w:rPr>
          <w:t>1.1.35</w:t>
        </w:r>
        <w:r>
          <w:rPr>
            <w:rFonts w:asciiTheme="minorHAnsi" w:eastAsiaTheme="minorEastAsia" w:hAnsiTheme="minorHAnsi" w:cstheme="minorBidi"/>
            <w:noProof/>
            <w:sz w:val="22"/>
            <w:szCs w:val="22"/>
          </w:rPr>
          <w:tab/>
        </w:r>
        <w:r w:rsidRPr="00752A70">
          <w:rPr>
            <w:rStyle w:val="Hyperlink"/>
            <w:noProof/>
          </w:rPr>
          <w:t>MD-REQ-354820/A-AudioToneTouchX_D_Stat</w:t>
        </w:r>
        <w:r>
          <w:rPr>
            <w:noProof/>
            <w:webHidden/>
          </w:rPr>
          <w:tab/>
        </w:r>
        <w:r>
          <w:rPr>
            <w:noProof/>
            <w:webHidden/>
          </w:rPr>
          <w:fldChar w:fldCharType="begin"/>
        </w:r>
        <w:r>
          <w:rPr>
            <w:noProof/>
            <w:webHidden/>
          </w:rPr>
          <w:instrText xml:space="preserve"> PAGEREF _Toc23937343 \h </w:instrText>
        </w:r>
        <w:r>
          <w:rPr>
            <w:noProof/>
            <w:webHidden/>
          </w:rPr>
        </w:r>
        <w:r>
          <w:rPr>
            <w:noProof/>
            <w:webHidden/>
          </w:rPr>
          <w:fldChar w:fldCharType="separate"/>
        </w:r>
        <w:r>
          <w:rPr>
            <w:noProof/>
            <w:webHidden/>
          </w:rPr>
          <w:t>20</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4" w:history="1">
        <w:r w:rsidRPr="00752A70">
          <w:rPr>
            <w:rStyle w:val="Hyperlink"/>
            <w:noProof/>
          </w:rPr>
          <w:t>1.1.36</w:t>
        </w:r>
        <w:r>
          <w:rPr>
            <w:rFonts w:asciiTheme="minorHAnsi" w:eastAsiaTheme="minorEastAsia" w:hAnsiTheme="minorHAnsi" w:cstheme="minorBidi"/>
            <w:noProof/>
            <w:sz w:val="22"/>
            <w:szCs w:val="22"/>
          </w:rPr>
          <w:tab/>
        </w:r>
        <w:r w:rsidRPr="00752A70">
          <w:rPr>
            <w:rStyle w:val="Hyperlink"/>
            <w:noProof/>
          </w:rPr>
          <w:t>MD-REQ-354830/A-AudioToneTouchY_D_Rq</w:t>
        </w:r>
        <w:r>
          <w:rPr>
            <w:noProof/>
            <w:webHidden/>
          </w:rPr>
          <w:tab/>
        </w:r>
        <w:r>
          <w:rPr>
            <w:noProof/>
            <w:webHidden/>
          </w:rPr>
          <w:fldChar w:fldCharType="begin"/>
        </w:r>
        <w:r>
          <w:rPr>
            <w:noProof/>
            <w:webHidden/>
          </w:rPr>
          <w:instrText xml:space="preserve"> PAGEREF _Toc23937344 \h </w:instrText>
        </w:r>
        <w:r>
          <w:rPr>
            <w:noProof/>
            <w:webHidden/>
          </w:rPr>
        </w:r>
        <w:r>
          <w:rPr>
            <w:noProof/>
            <w:webHidden/>
          </w:rPr>
          <w:fldChar w:fldCharType="separate"/>
        </w:r>
        <w:r>
          <w:rPr>
            <w:noProof/>
            <w:webHidden/>
          </w:rPr>
          <w:t>21</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345" w:history="1">
        <w:r w:rsidRPr="00752A70">
          <w:rPr>
            <w:rStyle w:val="Hyperlink"/>
            <w:noProof/>
          </w:rPr>
          <w:t>1.1.37</w:t>
        </w:r>
        <w:r>
          <w:rPr>
            <w:rFonts w:asciiTheme="minorHAnsi" w:eastAsiaTheme="minorEastAsia" w:hAnsiTheme="minorHAnsi" w:cstheme="minorBidi"/>
            <w:noProof/>
            <w:sz w:val="22"/>
            <w:szCs w:val="22"/>
          </w:rPr>
          <w:tab/>
        </w:r>
        <w:r w:rsidRPr="00752A70">
          <w:rPr>
            <w:rStyle w:val="Hyperlink"/>
            <w:noProof/>
          </w:rPr>
          <w:t>MD-REQ-354831/A-AudioToneTouchY_D_Stat</w:t>
        </w:r>
        <w:r>
          <w:rPr>
            <w:noProof/>
            <w:webHidden/>
          </w:rPr>
          <w:tab/>
        </w:r>
        <w:r>
          <w:rPr>
            <w:noProof/>
            <w:webHidden/>
          </w:rPr>
          <w:fldChar w:fldCharType="begin"/>
        </w:r>
        <w:r>
          <w:rPr>
            <w:noProof/>
            <w:webHidden/>
          </w:rPr>
          <w:instrText xml:space="preserve"> PAGEREF _Toc23937345 \h </w:instrText>
        </w:r>
        <w:r>
          <w:rPr>
            <w:noProof/>
            <w:webHidden/>
          </w:rPr>
        </w:r>
        <w:r>
          <w:rPr>
            <w:noProof/>
            <w:webHidden/>
          </w:rPr>
          <w:fldChar w:fldCharType="separate"/>
        </w:r>
        <w:r>
          <w:rPr>
            <w:noProof/>
            <w:webHidden/>
          </w:rPr>
          <w:t>21</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46" w:history="1">
        <w:r w:rsidRPr="00752A70">
          <w:rPr>
            <w:rStyle w:val="Hyperlink"/>
            <w:noProof/>
          </w:rPr>
          <w:t>1.2</w:t>
        </w:r>
        <w:r>
          <w:rPr>
            <w:rFonts w:asciiTheme="minorHAnsi" w:eastAsiaTheme="minorEastAsia" w:hAnsiTheme="minorHAnsi" w:cstheme="minorBidi"/>
            <w:i w:val="0"/>
            <w:noProof/>
            <w:sz w:val="22"/>
            <w:szCs w:val="22"/>
          </w:rPr>
          <w:tab/>
        </w:r>
        <w:r w:rsidRPr="00752A70">
          <w:rPr>
            <w:rStyle w:val="Hyperlink"/>
            <w:noProof/>
          </w:rPr>
          <w:t>AUDSET-CLD-REQ-050382/A-Audio Settings Client - SYNC Gen 3</w:t>
        </w:r>
        <w:r>
          <w:rPr>
            <w:noProof/>
            <w:webHidden/>
          </w:rPr>
          <w:tab/>
        </w:r>
        <w:r>
          <w:rPr>
            <w:noProof/>
            <w:webHidden/>
          </w:rPr>
          <w:fldChar w:fldCharType="begin"/>
        </w:r>
        <w:r>
          <w:rPr>
            <w:noProof/>
            <w:webHidden/>
          </w:rPr>
          <w:instrText xml:space="preserve"> PAGEREF _Toc23937346 \h </w:instrText>
        </w:r>
        <w:r>
          <w:rPr>
            <w:noProof/>
            <w:webHidden/>
          </w:rPr>
        </w:r>
        <w:r>
          <w:rPr>
            <w:noProof/>
            <w:webHidden/>
          </w:rPr>
          <w:fldChar w:fldCharType="separate"/>
        </w:r>
        <w:r>
          <w:rPr>
            <w:noProof/>
            <w:webHidden/>
          </w:rPr>
          <w:t>21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47" w:history="1">
        <w:r w:rsidRPr="00752A70">
          <w:rPr>
            <w:rStyle w:val="Hyperlink"/>
            <w:noProof/>
          </w:rPr>
          <w:t>1.2.1</w:t>
        </w:r>
        <w:r>
          <w:rPr>
            <w:rFonts w:asciiTheme="minorHAnsi" w:eastAsiaTheme="minorEastAsia" w:hAnsiTheme="minorHAnsi" w:cstheme="minorBidi"/>
            <w:noProof/>
            <w:sz w:val="22"/>
            <w:szCs w:val="22"/>
          </w:rPr>
          <w:tab/>
        </w:r>
        <w:r w:rsidRPr="00752A70">
          <w:rPr>
            <w:rStyle w:val="Hyperlink"/>
            <w:noProof/>
          </w:rPr>
          <w:t>AUDSET-HMI-REQ-050361/D-Speed Compensated Volume values when HMI has SCV settings OFF, LOW, MED and HIGH (HMI)</w:t>
        </w:r>
        <w:r>
          <w:rPr>
            <w:noProof/>
            <w:webHidden/>
          </w:rPr>
          <w:tab/>
        </w:r>
        <w:r>
          <w:rPr>
            <w:noProof/>
            <w:webHidden/>
          </w:rPr>
          <w:fldChar w:fldCharType="begin"/>
        </w:r>
        <w:r>
          <w:rPr>
            <w:noProof/>
            <w:webHidden/>
          </w:rPr>
          <w:instrText xml:space="preserve"> PAGEREF _Toc23937347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48" w:history="1">
        <w:r w:rsidRPr="00752A70">
          <w:rPr>
            <w:rStyle w:val="Hyperlink"/>
            <w:noProof/>
          </w:rPr>
          <w:t>1.3</w:t>
        </w:r>
        <w:r>
          <w:rPr>
            <w:rFonts w:asciiTheme="minorHAnsi" w:eastAsiaTheme="minorEastAsia" w:hAnsiTheme="minorHAnsi" w:cstheme="minorBidi"/>
            <w:i w:val="0"/>
            <w:noProof/>
            <w:sz w:val="22"/>
            <w:szCs w:val="22"/>
          </w:rPr>
          <w:tab/>
        </w:r>
        <w:r w:rsidRPr="00752A70">
          <w:rPr>
            <w:rStyle w:val="Hyperlink"/>
            <w:noProof/>
          </w:rPr>
          <w:t>AUDSET-CLD-REQ-030726/A-Audio Settings Server (TcSE ROIN-202555-1)</w:t>
        </w:r>
        <w:r>
          <w:rPr>
            <w:noProof/>
            <w:webHidden/>
          </w:rPr>
          <w:tab/>
        </w:r>
        <w:r>
          <w:rPr>
            <w:noProof/>
            <w:webHidden/>
          </w:rPr>
          <w:fldChar w:fldCharType="begin"/>
        </w:r>
        <w:r>
          <w:rPr>
            <w:noProof/>
            <w:webHidden/>
          </w:rPr>
          <w:instrText xml:space="preserve"> PAGEREF _Toc23937348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49" w:history="1">
        <w:r w:rsidRPr="00752A70">
          <w:rPr>
            <w:rStyle w:val="Hyperlink"/>
            <w:noProof/>
          </w:rPr>
          <w:t>1.4</w:t>
        </w:r>
        <w:r>
          <w:rPr>
            <w:rFonts w:asciiTheme="minorHAnsi" w:eastAsiaTheme="minorEastAsia" w:hAnsiTheme="minorHAnsi" w:cstheme="minorBidi"/>
            <w:i w:val="0"/>
            <w:noProof/>
            <w:sz w:val="22"/>
            <w:szCs w:val="22"/>
          </w:rPr>
          <w:tab/>
        </w:r>
        <w:r w:rsidRPr="00752A70">
          <w:rPr>
            <w:rStyle w:val="Hyperlink"/>
            <w:noProof/>
          </w:rPr>
          <w:t>AUDSET-CLD-REQ-014872/A-Audio Demo Client (TcSE ROIN-202556-1)</w:t>
        </w:r>
        <w:r>
          <w:rPr>
            <w:noProof/>
            <w:webHidden/>
          </w:rPr>
          <w:tab/>
        </w:r>
        <w:r>
          <w:rPr>
            <w:noProof/>
            <w:webHidden/>
          </w:rPr>
          <w:fldChar w:fldCharType="begin"/>
        </w:r>
        <w:r>
          <w:rPr>
            <w:noProof/>
            <w:webHidden/>
          </w:rPr>
          <w:instrText xml:space="preserve"> PAGEREF _Toc23937349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0" w:history="1">
        <w:r w:rsidRPr="00752A70">
          <w:rPr>
            <w:rStyle w:val="Hyperlink"/>
            <w:noProof/>
          </w:rPr>
          <w:t>1.5</w:t>
        </w:r>
        <w:r>
          <w:rPr>
            <w:rFonts w:asciiTheme="minorHAnsi" w:eastAsiaTheme="minorEastAsia" w:hAnsiTheme="minorHAnsi" w:cstheme="minorBidi"/>
            <w:i w:val="0"/>
            <w:noProof/>
            <w:sz w:val="22"/>
            <w:szCs w:val="22"/>
          </w:rPr>
          <w:tab/>
        </w:r>
        <w:r w:rsidRPr="00752A70">
          <w:rPr>
            <w:rStyle w:val="Hyperlink"/>
            <w:noProof/>
          </w:rPr>
          <w:t>AUDSET-CLD-REQ-014873/A-Audio Demo Server (TcSE ROIN-202557-1)</w:t>
        </w:r>
        <w:r>
          <w:rPr>
            <w:noProof/>
            <w:webHidden/>
          </w:rPr>
          <w:tab/>
        </w:r>
        <w:r>
          <w:rPr>
            <w:noProof/>
            <w:webHidden/>
          </w:rPr>
          <w:fldChar w:fldCharType="begin"/>
        </w:r>
        <w:r>
          <w:rPr>
            <w:noProof/>
            <w:webHidden/>
          </w:rPr>
          <w:instrText xml:space="preserve"> PAGEREF _Toc23937350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1" w:history="1">
        <w:r w:rsidRPr="00752A70">
          <w:rPr>
            <w:rStyle w:val="Hyperlink"/>
            <w:noProof/>
          </w:rPr>
          <w:t>1.6</w:t>
        </w:r>
        <w:r>
          <w:rPr>
            <w:rFonts w:asciiTheme="minorHAnsi" w:eastAsiaTheme="minorEastAsia" w:hAnsiTheme="minorHAnsi" w:cstheme="minorBidi"/>
            <w:i w:val="0"/>
            <w:noProof/>
            <w:sz w:val="22"/>
            <w:szCs w:val="22"/>
          </w:rPr>
          <w:tab/>
        </w:r>
        <w:r w:rsidRPr="00752A70">
          <w:rPr>
            <w:rStyle w:val="Hyperlink"/>
            <w:noProof/>
          </w:rPr>
          <w:t>AUDSET-CLD-REQ-014876/A-Surround Sound Client (TcSE ROIN-202560-1)</w:t>
        </w:r>
        <w:r>
          <w:rPr>
            <w:noProof/>
            <w:webHidden/>
          </w:rPr>
          <w:tab/>
        </w:r>
        <w:r>
          <w:rPr>
            <w:noProof/>
            <w:webHidden/>
          </w:rPr>
          <w:fldChar w:fldCharType="begin"/>
        </w:r>
        <w:r>
          <w:rPr>
            <w:noProof/>
            <w:webHidden/>
          </w:rPr>
          <w:instrText xml:space="preserve"> PAGEREF _Toc23937351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2" w:history="1">
        <w:r w:rsidRPr="00752A70">
          <w:rPr>
            <w:rStyle w:val="Hyperlink"/>
            <w:noProof/>
          </w:rPr>
          <w:t>1.7</w:t>
        </w:r>
        <w:r>
          <w:rPr>
            <w:rFonts w:asciiTheme="minorHAnsi" w:eastAsiaTheme="minorEastAsia" w:hAnsiTheme="minorHAnsi" w:cstheme="minorBidi"/>
            <w:i w:val="0"/>
            <w:noProof/>
            <w:sz w:val="22"/>
            <w:szCs w:val="22"/>
          </w:rPr>
          <w:tab/>
        </w:r>
        <w:r w:rsidRPr="00752A70">
          <w:rPr>
            <w:rStyle w:val="Hyperlink"/>
            <w:noProof/>
          </w:rPr>
          <w:t>AUDSET-CLD-REQ-014877/A-Surround Sound Server (TcSE ROIN-202561-1)</w:t>
        </w:r>
        <w:r>
          <w:rPr>
            <w:noProof/>
            <w:webHidden/>
          </w:rPr>
          <w:tab/>
        </w:r>
        <w:r>
          <w:rPr>
            <w:noProof/>
            <w:webHidden/>
          </w:rPr>
          <w:fldChar w:fldCharType="begin"/>
        </w:r>
        <w:r>
          <w:rPr>
            <w:noProof/>
            <w:webHidden/>
          </w:rPr>
          <w:instrText xml:space="preserve"> PAGEREF _Toc23937352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3" w:history="1">
        <w:r w:rsidRPr="00752A70">
          <w:rPr>
            <w:rStyle w:val="Hyperlink"/>
            <w:noProof/>
          </w:rPr>
          <w:t>1.8</w:t>
        </w:r>
        <w:r>
          <w:rPr>
            <w:rFonts w:asciiTheme="minorHAnsi" w:eastAsiaTheme="minorEastAsia" w:hAnsiTheme="minorHAnsi" w:cstheme="minorBidi"/>
            <w:i w:val="0"/>
            <w:noProof/>
            <w:sz w:val="22"/>
            <w:szCs w:val="22"/>
          </w:rPr>
          <w:tab/>
        </w:r>
        <w:r w:rsidRPr="00752A70">
          <w:rPr>
            <w:rStyle w:val="Hyperlink"/>
            <w:noProof/>
          </w:rPr>
          <w:t>AUDSET-CLD-REQ-238552/A-Immersion Setting Client</w:t>
        </w:r>
        <w:r>
          <w:rPr>
            <w:noProof/>
            <w:webHidden/>
          </w:rPr>
          <w:tab/>
        </w:r>
        <w:r>
          <w:rPr>
            <w:noProof/>
            <w:webHidden/>
          </w:rPr>
          <w:fldChar w:fldCharType="begin"/>
        </w:r>
        <w:r>
          <w:rPr>
            <w:noProof/>
            <w:webHidden/>
          </w:rPr>
          <w:instrText xml:space="preserve"> PAGEREF _Toc23937353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4" w:history="1">
        <w:r w:rsidRPr="00752A70">
          <w:rPr>
            <w:rStyle w:val="Hyperlink"/>
            <w:noProof/>
          </w:rPr>
          <w:t>1.9</w:t>
        </w:r>
        <w:r>
          <w:rPr>
            <w:rFonts w:asciiTheme="minorHAnsi" w:eastAsiaTheme="minorEastAsia" w:hAnsiTheme="minorHAnsi" w:cstheme="minorBidi"/>
            <w:i w:val="0"/>
            <w:noProof/>
            <w:sz w:val="22"/>
            <w:szCs w:val="22"/>
          </w:rPr>
          <w:tab/>
        </w:r>
        <w:r w:rsidRPr="00752A70">
          <w:rPr>
            <w:rStyle w:val="Hyperlink"/>
            <w:noProof/>
          </w:rPr>
          <w:t>AUDSET-CLD-REQ-238553/A-Immersion Setting Server</w:t>
        </w:r>
        <w:r>
          <w:rPr>
            <w:noProof/>
            <w:webHidden/>
          </w:rPr>
          <w:tab/>
        </w:r>
        <w:r>
          <w:rPr>
            <w:noProof/>
            <w:webHidden/>
          </w:rPr>
          <w:fldChar w:fldCharType="begin"/>
        </w:r>
        <w:r>
          <w:rPr>
            <w:noProof/>
            <w:webHidden/>
          </w:rPr>
          <w:instrText xml:space="preserve"> PAGEREF _Toc23937354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5" w:history="1">
        <w:r w:rsidRPr="00752A70">
          <w:rPr>
            <w:rStyle w:val="Hyperlink"/>
            <w:noProof/>
          </w:rPr>
          <w:t>1.10</w:t>
        </w:r>
        <w:r>
          <w:rPr>
            <w:rFonts w:asciiTheme="minorHAnsi" w:eastAsiaTheme="minorEastAsia" w:hAnsiTheme="minorHAnsi" w:cstheme="minorBidi"/>
            <w:i w:val="0"/>
            <w:noProof/>
            <w:sz w:val="22"/>
            <w:szCs w:val="22"/>
          </w:rPr>
          <w:tab/>
        </w:r>
        <w:r w:rsidRPr="00752A70">
          <w:rPr>
            <w:rStyle w:val="Hyperlink"/>
            <w:noProof/>
          </w:rPr>
          <w:t>AUDSET-CLD-REQ-354781/A-ToneTouch Client</w:t>
        </w:r>
        <w:r>
          <w:rPr>
            <w:noProof/>
            <w:webHidden/>
          </w:rPr>
          <w:tab/>
        </w:r>
        <w:r>
          <w:rPr>
            <w:noProof/>
            <w:webHidden/>
          </w:rPr>
          <w:fldChar w:fldCharType="begin"/>
        </w:r>
        <w:r>
          <w:rPr>
            <w:noProof/>
            <w:webHidden/>
          </w:rPr>
          <w:instrText xml:space="preserve"> PAGEREF _Toc23937355 \h </w:instrText>
        </w:r>
        <w:r>
          <w:rPr>
            <w:noProof/>
            <w:webHidden/>
          </w:rPr>
        </w:r>
        <w:r>
          <w:rPr>
            <w:noProof/>
            <w:webHidden/>
          </w:rPr>
          <w:fldChar w:fldCharType="separate"/>
        </w:r>
        <w:r>
          <w:rPr>
            <w:noProof/>
            <w:webHidden/>
          </w:rPr>
          <w:t>22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6" w:history="1">
        <w:r w:rsidRPr="00752A70">
          <w:rPr>
            <w:rStyle w:val="Hyperlink"/>
            <w:noProof/>
          </w:rPr>
          <w:t>1.11</w:t>
        </w:r>
        <w:r>
          <w:rPr>
            <w:rFonts w:asciiTheme="minorHAnsi" w:eastAsiaTheme="minorEastAsia" w:hAnsiTheme="minorHAnsi" w:cstheme="minorBidi"/>
            <w:i w:val="0"/>
            <w:noProof/>
            <w:sz w:val="22"/>
            <w:szCs w:val="22"/>
          </w:rPr>
          <w:tab/>
        </w:r>
        <w:r w:rsidRPr="00752A70">
          <w:rPr>
            <w:rStyle w:val="Hyperlink"/>
            <w:noProof/>
          </w:rPr>
          <w:t>AUDSET-CLD-REQ-354796/A-ToneTouch Server</w:t>
        </w:r>
        <w:r>
          <w:rPr>
            <w:noProof/>
            <w:webHidden/>
          </w:rPr>
          <w:tab/>
        </w:r>
        <w:r>
          <w:rPr>
            <w:noProof/>
            <w:webHidden/>
          </w:rPr>
          <w:fldChar w:fldCharType="begin"/>
        </w:r>
        <w:r>
          <w:rPr>
            <w:noProof/>
            <w:webHidden/>
          </w:rPr>
          <w:instrText xml:space="preserve"> PAGEREF _Toc23937356 \h </w:instrText>
        </w:r>
        <w:r>
          <w:rPr>
            <w:noProof/>
            <w:webHidden/>
          </w:rPr>
        </w:r>
        <w:r>
          <w:rPr>
            <w:noProof/>
            <w:webHidden/>
          </w:rPr>
          <w:fldChar w:fldCharType="separate"/>
        </w:r>
        <w:r>
          <w:rPr>
            <w:noProof/>
            <w:webHidden/>
          </w:rPr>
          <w:t>23</w:t>
        </w:r>
        <w:r>
          <w:rPr>
            <w:noProof/>
            <w:webHidden/>
          </w:rPr>
          <w:fldChar w:fldCharType="end"/>
        </w:r>
      </w:hyperlink>
    </w:p>
    <w:p w:rsidR="00B709A3" w:rsidRDefault="00B709A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937357" w:history="1">
        <w:r w:rsidRPr="00752A70">
          <w:rPr>
            <w:rStyle w:val="Hyperlink"/>
            <w:noProof/>
          </w:rPr>
          <w:t>2</w:t>
        </w:r>
        <w:r>
          <w:rPr>
            <w:rFonts w:asciiTheme="minorHAnsi" w:eastAsiaTheme="minorEastAsia" w:hAnsiTheme="minorHAnsi" w:cstheme="minorBidi"/>
            <w:b w:val="0"/>
            <w:smallCaps w:val="0"/>
            <w:noProof/>
            <w:sz w:val="22"/>
            <w:szCs w:val="22"/>
          </w:rPr>
          <w:tab/>
        </w:r>
        <w:r w:rsidRPr="00752A70">
          <w:rPr>
            <w:rStyle w:val="Hyperlink"/>
            <w:noProof/>
          </w:rPr>
          <w:t>General Requirements</w:t>
        </w:r>
        <w:r>
          <w:rPr>
            <w:noProof/>
            <w:webHidden/>
          </w:rPr>
          <w:tab/>
        </w:r>
        <w:r>
          <w:rPr>
            <w:noProof/>
            <w:webHidden/>
          </w:rPr>
          <w:fldChar w:fldCharType="begin"/>
        </w:r>
        <w:r>
          <w:rPr>
            <w:noProof/>
            <w:webHidden/>
          </w:rPr>
          <w:instrText xml:space="preserve"> PAGEREF _Toc23937357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58" w:history="1">
        <w:r w:rsidRPr="00752A70">
          <w:rPr>
            <w:rStyle w:val="Hyperlink"/>
            <w:noProof/>
          </w:rPr>
          <w:t>2.1</w:t>
        </w:r>
        <w:r>
          <w:rPr>
            <w:rFonts w:asciiTheme="minorHAnsi" w:eastAsiaTheme="minorEastAsia" w:hAnsiTheme="minorHAnsi" w:cstheme="minorBidi"/>
            <w:i w:val="0"/>
            <w:noProof/>
            <w:sz w:val="22"/>
            <w:szCs w:val="22"/>
          </w:rPr>
          <w:tab/>
        </w:r>
        <w:r w:rsidRPr="00752A70">
          <w:rPr>
            <w:rStyle w:val="Hyperlink"/>
            <w:noProof/>
          </w:rPr>
          <w:t>Tonal Settings Control (BTMBF, Occupancy Mode, EQ Mode, Speed Compensated Volume)</w:t>
        </w:r>
        <w:r>
          <w:rPr>
            <w:noProof/>
            <w:webHidden/>
          </w:rPr>
          <w:tab/>
        </w:r>
        <w:r>
          <w:rPr>
            <w:noProof/>
            <w:webHidden/>
          </w:rPr>
          <w:fldChar w:fldCharType="begin"/>
        </w:r>
        <w:r>
          <w:rPr>
            <w:noProof/>
            <w:webHidden/>
          </w:rPr>
          <w:instrText xml:space="preserve"> PAGEREF _Toc23937358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59" w:history="1">
        <w:r w:rsidRPr="00752A70">
          <w:rPr>
            <w:rStyle w:val="Hyperlink"/>
            <w:noProof/>
          </w:rPr>
          <w:t>2.1.1</w:t>
        </w:r>
        <w:r>
          <w:rPr>
            <w:rFonts w:asciiTheme="minorHAnsi" w:eastAsiaTheme="minorEastAsia" w:hAnsiTheme="minorHAnsi" w:cstheme="minorBidi"/>
            <w:noProof/>
            <w:sz w:val="22"/>
            <w:szCs w:val="22"/>
          </w:rPr>
          <w:tab/>
        </w:r>
        <w:r w:rsidRPr="00752A70">
          <w:rPr>
            <w:rStyle w:val="Hyperlink"/>
            <w:noProof/>
          </w:rPr>
          <w:t>AUDSET-SR-REQ-014882/C-Audio Settings Server module controlling Tonal Settings (TcSE ROIN-40208-3)</w:t>
        </w:r>
        <w:r>
          <w:rPr>
            <w:noProof/>
            <w:webHidden/>
          </w:rPr>
          <w:tab/>
        </w:r>
        <w:r>
          <w:rPr>
            <w:noProof/>
            <w:webHidden/>
          </w:rPr>
          <w:fldChar w:fldCharType="begin"/>
        </w:r>
        <w:r>
          <w:rPr>
            <w:noProof/>
            <w:webHidden/>
          </w:rPr>
          <w:instrText xml:space="preserve"> PAGEREF _Toc23937359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0" w:history="1">
        <w:r w:rsidRPr="00752A70">
          <w:rPr>
            <w:rStyle w:val="Hyperlink"/>
            <w:noProof/>
          </w:rPr>
          <w:t>2.1.2</w:t>
        </w:r>
        <w:r>
          <w:rPr>
            <w:rFonts w:asciiTheme="minorHAnsi" w:eastAsiaTheme="minorEastAsia" w:hAnsiTheme="minorHAnsi" w:cstheme="minorBidi"/>
            <w:noProof/>
            <w:sz w:val="22"/>
            <w:szCs w:val="22"/>
          </w:rPr>
          <w:tab/>
        </w:r>
        <w:r w:rsidRPr="00752A70">
          <w:rPr>
            <w:rStyle w:val="Hyperlink"/>
            <w:noProof/>
          </w:rPr>
          <w:t>AUDSET-SR-REQ-014883/E-Display module looking at the correct Audio Settings Server Module (TcSE ROIN-40209-2)</w:t>
        </w:r>
        <w:r>
          <w:rPr>
            <w:noProof/>
            <w:webHidden/>
          </w:rPr>
          <w:tab/>
        </w:r>
        <w:r>
          <w:rPr>
            <w:noProof/>
            <w:webHidden/>
          </w:rPr>
          <w:fldChar w:fldCharType="begin"/>
        </w:r>
        <w:r>
          <w:rPr>
            <w:noProof/>
            <w:webHidden/>
          </w:rPr>
          <w:instrText xml:space="preserve"> PAGEREF _Toc23937360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1" w:history="1">
        <w:r w:rsidRPr="00752A70">
          <w:rPr>
            <w:rStyle w:val="Hyperlink"/>
            <w:noProof/>
          </w:rPr>
          <w:t>2.1.3</w:t>
        </w:r>
        <w:r>
          <w:rPr>
            <w:rFonts w:asciiTheme="minorHAnsi" w:eastAsiaTheme="minorEastAsia" w:hAnsiTheme="minorHAnsi" w:cstheme="minorBidi"/>
            <w:noProof/>
            <w:sz w:val="22"/>
            <w:szCs w:val="22"/>
          </w:rPr>
          <w:tab/>
        </w:r>
        <w:r w:rsidRPr="00752A70">
          <w:rPr>
            <w:rStyle w:val="Hyperlink"/>
            <w:noProof/>
          </w:rPr>
          <w:t>AUDSET-SR-REQ-014884/C-Audio Settings Server saving the Tonal Settings (TcSE ROIN-40210-1)</w:t>
        </w:r>
        <w:r>
          <w:rPr>
            <w:noProof/>
            <w:webHidden/>
          </w:rPr>
          <w:tab/>
        </w:r>
        <w:r>
          <w:rPr>
            <w:noProof/>
            <w:webHidden/>
          </w:rPr>
          <w:fldChar w:fldCharType="begin"/>
        </w:r>
        <w:r>
          <w:rPr>
            <w:noProof/>
            <w:webHidden/>
          </w:rPr>
          <w:instrText xml:space="preserve"> PAGEREF _Toc23937361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2" w:history="1">
        <w:r w:rsidRPr="00752A70">
          <w:rPr>
            <w:rStyle w:val="Hyperlink"/>
            <w:noProof/>
          </w:rPr>
          <w:t>2.1.4</w:t>
        </w:r>
        <w:r>
          <w:rPr>
            <w:rFonts w:asciiTheme="minorHAnsi" w:eastAsiaTheme="minorEastAsia" w:hAnsiTheme="minorHAnsi" w:cstheme="minorBidi"/>
            <w:noProof/>
            <w:sz w:val="22"/>
            <w:szCs w:val="22"/>
          </w:rPr>
          <w:tab/>
        </w:r>
        <w:r w:rsidRPr="00752A70">
          <w:rPr>
            <w:rStyle w:val="Hyperlink"/>
            <w:noProof/>
          </w:rPr>
          <w:t>AUDSET-TMR-REQ-014885/D-T_Tonal_Response (TcSE ROIN-40212-1)</w:t>
        </w:r>
        <w:r>
          <w:rPr>
            <w:noProof/>
            <w:webHidden/>
          </w:rPr>
          <w:tab/>
        </w:r>
        <w:r>
          <w:rPr>
            <w:noProof/>
            <w:webHidden/>
          </w:rPr>
          <w:fldChar w:fldCharType="begin"/>
        </w:r>
        <w:r>
          <w:rPr>
            <w:noProof/>
            <w:webHidden/>
          </w:rPr>
          <w:instrText xml:space="preserve"> PAGEREF _Toc23937362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63" w:history="1">
        <w:r w:rsidRPr="00752A70">
          <w:rPr>
            <w:rStyle w:val="Hyperlink"/>
            <w:noProof/>
          </w:rPr>
          <w:t>2.2</w:t>
        </w:r>
        <w:r>
          <w:rPr>
            <w:rFonts w:asciiTheme="minorHAnsi" w:eastAsiaTheme="minorEastAsia" w:hAnsiTheme="minorHAnsi" w:cstheme="minorBidi"/>
            <w:i w:val="0"/>
            <w:noProof/>
            <w:sz w:val="22"/>
            <w:szCs w:val="22"/>
          </w:rPr>
          <w:tab/>
        </w:r>
        <w:r w:rsidRPr="00752A70">
          <w:rPr>
            <w:rStyle w:val="Hyperlink"/>
            <w:noProof/>
          </w:rPr>
          <w:t>AUDSET-SR-REQ-310962/B-HMI updates from server module status signals</w:t>
        </w:r>
        <w:r>
          <w:rPr>
            <w:noProof/>
            <w:webHidden/>
          </w:rPr>
          <w:tab/>
        </w:r>
        <w:r>
          <w:rPr>
            <w:noProof/>
            <w:webHidden/>
          </w:rPr>
          <w:fldChar w:fldCharType="begin"/>
        </w:r>
        <w:r>
          <w:rPr>
            <w:noProof/>
            <w:webHidden/>
          </w:rPr>
          <w:instrText xml:space="preserve"> PAGEREF _Toc23937363 \h </w:instrText>
        </w:r>
        <w:r>
          <w:rPr>
            <w:noProof/>
            <w:webHidden/>
          </w:rPr>
        </w:r>
        <w:r>
          <w:rPr>
            <w:noProof/>
            <w:webHidden/>
          </w:rPr>
          <w:fldChar w:fldCharType="separate"/>
        </w:r>
        <w:r>
          <w:rPr>
            <w:noProof/>
            <w:webHidden/>
          </w:rPr>
          <w:t>24</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64" w:history="1">
        <w:r w:rsidRPr="00752A70">
          <w:rPr>
            <w:rStyle w:val="Hyperlink"/>
            <w:noProof/>
          </w:rPr>
          <w:t>2.3</w:t>
        </w:r>
        <w:r>
          <w:rPr>
            <w:rFonts w:asciiTheme="minorHAnsi" w:eastAsiaTheme="minorEastAsia" w:hAnsiTheme="minorHAnsi" w:cstheme="minorBidi"/>
            <w:i w:val="0"/>
            <w:noProof/>
            <w:sz w:val="22"/>
            <w:szCs w:val="22"/>
          </w:rPr>
          <w:tab/>
        </w:r>
        <w:r w:rsidRPr="00752A70">
          <w:rPr>
            <w:rStyle w:val="Hyperlink"/>
            <w:noProof/>
          </w:rPr>
          <w:t>IFS-MMCAN-FUR-REQ-015114/D-Sending of Request and Response (TcSE ROIN-66252-1)</w:t>
        </w:r>
        <w:r>
          <w:rPr>
            <w:noProof/>
            <w:webHidden/>
          </w:rPr>
          <w:tab/>
        </w:r>
        <w:r>
          <w:rPr>
            <w:noProof/>
            <w:webHidden/>
          </w:rPr>
          <w:fldChar w:fldCharType="begin"/>
        </w:r>
        <w:r>
          <w:rPr>
            <w:noProof/>
            <w:webHidden/>
          </w:rPr>
          <w:instrText xml:space="preserve"> PAGEREF _Toc23937364 \h </w:instrText>
        </w:r>
        <w:r>
          <w:rPr>
            <w:noProof/>
            <w:webHidden/>
          </w:rPr>
        </w:r>
        <w:r>
          <w:rPr>
            <w:noProof/>
            <w:webHidden/>
          </w:rPr>
          <w:fldChar w:fldCharType="separate"/>
        </w:r>
        <w:r>
          <w:rPr>
            <w:noProof/>
            <w:webHidden/>
          </w:rPr>
          <w:t>25</w:t>
        </w:r>
        <w:r>
          <w:rPr>
            <w:noProof/>
            <w:webHidden/>
          </w:rPr>
          <w:fldChar w:fldCharType="end"/>
        </w:r>
      </w:hyperlink>
    </w:p>
    <w:p w:rsidR="00B709A3" w:rsidRDefault="00B709A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937365" w:history="1">
        <w:r w:rsidRPr="00752A70">
          <w:rPr>
            <w:rStyle w:val="Hyperlink"/>
            <w:noProof/>
          </w:rPr>
          <w:t>3</w:t>
        </w:r>
        <w:r>
          <w:rPr>
            <w:rFonts w:asciiTheme="minorHAnsi" w:eastAsiaTheme="minorEastAsia" w:hAnsiTheme="minorHAnsi" w:cstheme="minorBidi"/>
            <w:b w:val="0"/>
            <w:smallCaps w:val="0"/>
            <w:noProof/>
            <w:sz w:val="22"/>
            <w:szCs w:val="22"/>
          </w:rPr>
          <w:tab/>
        </w:r>
        <w:r w:rsidRPr="00752A70">
          <w:rPr>
            <w:rStyle w:val="Hyperlink"/>
            <w:noProof/>
          </w:rPr>
          <w:t>Functional Definition</w:t>
        </w:r>
        <w:r>
          <w:rPr>
            <w:noProof/>
            <w:webHidden/>
          </w:rPr>
          <w:tab/>
        </w:r>
        <w:r>
          <w:rPr>
            <w:noProof/>
            <w:webHidden/>
          </w:rPr>
          <w:fldChar w:fldCharType="begin"/>
        </w:r>
        <w:r>
          <w:rPr>
            <w:noProof/>
            <w:webHidden/>
          </w:rPr>
          <w:instrText xml:space="preserve"> PAGEREF _Toc23937365 \h </w:instrText>
        </w:r>
        <w:r>
          <w:rPr>
            <w:noProof/>
            <w:webHidden/>
          </w:rPr>
        </w:r>
        <w:r>
          <w:rPr>
            <w:noProof/>
            <w:webHidden/>
          </w:rPr>
          <w:fldChar w:fldCharType="separate"/>
        </w:r>
        <w:r>
          <w:rPr>
            <w:noProof/>
            <w:webHidden/>
          </w:rPr>
          <w:t>26</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66" w:history="1">
        <w:r w:rsidRPr="00752A70">
          <w:rPr>
            <w:rStyle w:val="Hyperlink"/>
            <w:noProof/>
          </w:rPr>
          <w:t>3.1</w:t>
        </w:r>
        <w:r>
          <w:rPr>
            <w:rFonts w:asciiTheme="minorHAnsi" w:eastAsiaTheme="minorEastAsia" w:hAnsiTheme="minorHAnsi" w:cstheme="minorBidi"/>
            <w:i w:val="0"/>
            <w:noProof/>
            <w:sz w:val="22"/>
            <w:szCs w:val="22"/>
          </w:rPr>
          <w:tab/>
        </w:r>
        <w:r w:rsidRPr="00752A70">
          <w:rPr>
            <w:rStyle w:val="Hyperlink"/>
            <w:noProof/>
          </w:rPr>
          <w:t>AUDSET-FUN-REQ-016365/A-Bass, Treble, Midrange, Balance, Fade (TcSE ROIN-290183-1)</w:t>
        </w:r>
        <w:r>
          <w:rPr>
            <w:noProof/>
            <w:webHidden/>
          </w:rPr>
          <w:tab/>
        </w:r>
        <w:r>
          <w:rPr>
            <w:noProof/>
            <w:webHidden/>
          </w:rPr>
          <w:fldChar w:fldCharType="begin"/>
        </w:r>
        <w:r>
          <w:rPr>
            <w:noProof/>
            <w:webHidden/>
          </w:rPr>
          <w:instrText xml:space="preserve"> PAGEREF _Toc23937366 \h </w:instrText>
        </w:r>
        <w:r>
          <w:rPr>
            <w:noProof/>
            <w:webHidden/>
          </w:rPr>
        </w:r>
        <w:r>
          <w:rPr>
            <w:noProof/>
            <w:webHidden/>
          </w:rPr>
          <w:fldChar w:fldCharType="separate"/>
        </w:r>
        <w:r>
          <w:rPr>
            <w:noProof/>
            <w:webHidden/>
          </w:rPr>
          <w:t>26</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7" w:history="1">
        <w:r w:rsidRPr="00752A70">
          <w:rPr>
            <w:rStyle w:val="Hyperlink"/>
            <w:noProof/>
          </w:rPr>
          <w:t>3.1.1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_Toc23937367 \h </w:instrText>
        </w:r>
        <w:r>
          <w:rPr>
            <w:noProof/>
            <w:webHidden/>
          </w:rPr>
        </w:r>
        <w:r>
          <w:rPr>
            <w:noProof/>
            <w:webHidden/>
          </w:rPr>
          <w:fldChar w:fldCharType="separate"/>
        </w:r>
        <w:r>
          <w:rPr>
            <w:noProof/>
            <w:webHidden/>
          </w:rPr>
          <w:t>26</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8" w:history="1">
        <w:r w:rsidRPr="00752A70">
          <w:rPr>
            <w:rStyle w:val="Hyperlink"/>
            <w:noProof/>
          </w:rPr>
          <w:t>3.1.2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_Toc23937368 \h </w:instrText>
        </w:r>
        <w:r>
          <w:rPr>
            <w:noProof/>
            <w:webHidden/>
          </w:rPr>
        </w:r>
        <w:r>
          <w:rPr>
            <w:noProof/>
            <w:webHidden/>
          </w:rPr>
          <w:fldChar w:fldCharType="separate"/>
        </w:r>
        <w:r>
          <w:rPr>
            <w:noProof/>
            <w:webHidden/>
          </w:rPr>
          <w:t>30</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69" w:history="1">
        <w:r w:rsidRPr="00752A70">
          <w:rPr>
            <w:rStyle w:val="Hyperlink"/>
            <w:noProof/>
          </w:rPr>
          <w:t>3.1.3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_Toc23937369 \h </w:instrText>
        </w:r>
        <w:r>
          <w:rPr>
            <w:noProof/>
            <w:webHidden/>
          </w:rPr>
        </w:r>
        <w:r>
          <w:rPr>
            <w:noProof/>
            <w:webHidden/>
          </w:rPr>
          <w:fldChar w:fldCharType="separate"/>
        </w:r>
        <w:r>
          <w:rPr>
            <w:noProof/>
            <w:webHidden/>
          </w:rPr>
          <w:t>31</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70" w:history="1">
        <w:r w:rsidRPr="00752A70">
          <w:rPr>
            <w:rStyle w:val="Hyperlink"/>
            <w:noProof/>
          </w:rPr>
          <w:t>3.2</w:t>
        </w:r>
        <w:r>
          <w:rPr>
            <w:rFonts w:asciiTheme="minorHAnsi" w:eastAsiaTheme="minorEastAsia" w:hAnsiTheme="minorHAnsi" w:cstheme="minorBidi"/>
            <w:i w:val="0"/>
            <w:noProof/>
            <w:sz w:val="22"/>
            <w:szCs w:val="22"/>
          </w:rPr>
          <w:tab/>
        </w:r>
        <w:r w:rsidRPr="00752A70">
          <w:rPr>
            <w:rStyle w:val="Hyperlink"/>
            <w:noProof/>
          </w:rPr>
          <w:t>AUDSET-FUN-REQ-052014/E-Source Dependent Bass, Treble, Mid-Range Tonal Settings</w:t>
        </w:r>
        <w:r>
          <w:rPr>
            <w:noProof/>
            <w:webHidden/>
          </w:rPr>
          <w:tab/>
        </w:r>
        <w:r>
          <w:rPr>
            <w:noProof/>
            <w:webHidden/>
          </w:rPr>
          <w:fldChar w:fldCharType="begin"/>
        </w:r>
        <w:r>
          <w:rPr>
            <w:noProof/>
            <w:webHidden/>
          </w:rPr>
          <w:instrText xml:space="preserve"> PAGEREF _Toc23937370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1" w:history="1">
        <w:r w:rsidRPr="00752A70">
          <w:rPr>
            <w:rStyle w:val="Hyperlink"/>
            <w:noProof/>
          </w:rPr>
          <w:t>3.2.1</w:t>
        </w:r>
        <w:r>
          <w:rPr>
            <w:rFonts w:asciiTheme="minorHAnsi" w:eastAsiaTheme="minorEastAsia" w:hAnsiTheme="minorHAnsi" w:cstheme="minorBidi"/>
            <w:noProof/>
            <w:sz w:val="22"/>
            <w:szCs w:val="22"/>
          </w:rPr>
          <w:tab/>
        </w:r>
        <w:r w:rsidRPr="00752A70">
          <w:rPr>
            <w:rStyle w:val="Hyperlink"/>
            <w:noProof/>
          </w:rPr>
          <w:t>AUDSET-UC-REQ-052010/E-Entering the Sound Menu and displaying Bass, Mid-Range, Treble for a particular audio source</w:t>
        </w:r>
        <w:r>
          <w:rPr>
            <w:noProof/>
            <w:webHidden/>
          </w:rPr>
          <w:tab/>
        </w:r>
        <w:r>
          <w:rPr>
            <w:noProof/>
            <w:webHidden/>
          </w:rPr>
          <w:fldChar w:fldCharType="begin"/>
        </w:r>
        <w:r>
          <w:rPr>
            <w:noProof/>
            <w:webHidden/>
          </w:rPr>
          <w:instrText xml:space="preserve"> PAGEREF _Toc23937371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2" w:history="1">
        <w:r w:rsidRPr="00752A70">
          <w:rPr>
            <w:rStyle w:val="Hyperlink"/>
            <w:noProof/>
          </w:rPr>
          <w:t>3.2.2</w:t>
        </w:r>
        <w:r>
          <w:rPr>
            <w:rFonts w:asciiTheme="minorHAnsi" w:eastAsiaTheme="minorEastAsia" w:hAnsiTheme="minorHAnsi" w:cstheme="minorBidi"/>
            <w:noProof/>
            <w:sz w:val="22"/>
            <w:szCs w:val="22"/>
          </w:rPr>
          <w:tab/>
        </w:r>
        <w:r w:rsidRPr="00752A70">
          <w:rPr>
            <w:rStyle w:val="Hyperlink"/>
            <w:noProof/>
          </w:rPr>
          <w:t>AUDSET-UC-REQ-052011/D-Change BTMBF Settings while the HMI shows the Sound Menu</w:t>
        </w:r>
        <w:r>
          <w:rPr>
            <w:noProof/>
            <w:webHidden/>
          </w:rPr>
          <w:tab/>
        </w:r>
        <w:r>
          <w:rPr>
            <w:noProof/>
            <w:webHidden/>
          </w:rPr>
          <w:fldChar w:fldCharType="begin"/>
        </w:r>
        <w:r>
          <w:rPr>
            <w:noProof/>
            <w:webHidden/>
          </w:rPr>
          <w:instrText xml:space="preserve"> PAGEREF _Toc23937372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3" w:history="1">
        <w:r w:rsidRPr="00752A70">
          <w:rPr>
            <w:rStyle w:val="Hyperlink"/>
            <w:noProof/>
          </w:rPr>
          <w:t>3.2.3</w:t>
        </w:r>
        <w:r>
          <w:rPr>
            <w:rFonts w:asciiTheme="minorHAnsi" w:eastAsiaTheme="minorEastAsia" w:hAnsiTheme="minorHAnsi" w:cstheme="minorBidi"/>
            <w:noProof/>
            <w:sz w:val="22"/>
            <w:szCs w:val="22"/>
          </w:rPr>
          <w:tab/>
        </w:r>
        <w:r w:rsidRPr="00752A70">
          <w:rPr>
            <w:rStyle w:val="Hyperlink"/>
            <w:noProof/>
          </w:rPr>
          <w:t>AUDSET-UC-REQ-052012/E-BTMBF settings when on a source that does not have an adjustable BTMBF source setting (ex VR, Phone, TA, Beeps...)</w:t>
        </w:r>
        <w:r>
          <w:rPr>
            <w:noProof/>
            <w:webHidden/>
          </w:rPr>
          <w:tab/>
        </w:r>
        <w:r>
          <w:rPr>
            <w:noProof/>
            <w:webHidden/>
          </w:rPr>
          <w:fldChar w:fldCharType="begin"/>
        </w:r>
        <w:r>
          <w:rPr>
            <w:noProof/>
            <w:webHidden/>
          </w:rPr>
          <w:instrText xml:space="preserve"> PAGEREF _Toc23937373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4" w:history="1">
        <w:r w:rsidRPr="00752A70">
          <w:rPr>
            <w:rStyle w:val="Hyperlink"/>
            <w:noProof/>
          </w:rPr>
          <w:t>3.2.4</w:t>
        </w:r>
        <w:r>
          <w:rPr>
            <w:rFonts w:asciiTheme="minorHAnsi" w:eastAsiaTheme="minorEastAsia" w:hAnsiTheme="minorHAnsi" w:cstheme="minorBidi"/>
            <w:noProof/>
            <w:sz w:val="22"/>
            <w:szCs w:val="22"/>
          </w:rPr>
          <w:tab/>
        </w:r>
        <w:r w:rsidRPr="00752A70">
          <w:rPr>
            <w:rStyle w:val="Hyperlink"/>
            <w:noProof/>
          </w:rPr>
          <w:t>AUDSET-UC-REQ-052032/C-Change Audio Source while Sound Menu active</w:t>
        </w:r>
        <w:r>
          <w:rPr>
            <w:noProof/>
            <w:webHidden/>
          </w:rPr>
          <w:tab/>
        </w:r>
        <w:r>
          <w:rPr>
            <w:noProof/>
            <w:webHidden/>
          </w:rPr>
          <w:fldChar w:fldCharType="begin"/>
        </w:r>
        <w:r>
          <w:rPr>
            <w:noProof/>
            <w:webHidden/>
          </w:rPr>
          <w:instrText xml:space="preserve"> PAGEREF _Toc23937374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5" w:history="1">
        <w:r w:rsidRPr="00752A70">
          <w:rPr>
            <w:rStyle w:val="Hyperlink"/>
            <w:noProof/>
          </w:rPr>
          <w:t>3.2.5</w:t>
        </w:r>
        <w:r>
          <w:rPr>
            <w:rFonts w:asciiTheme="minorHAnsi" w:eastAsiaTheme="minorEastAsia" w:hAnsiTheme="minorHAnsi" w:cstheme="minorBidi"/>
            <w:noProof/>
            <w:sz w:val="22"/>
            <w:szCs w:val="22"/>
          </w:rPr>
          <w:tab/>
        </w:r>
        <w:r w:rsidRPr="00752A70">
          <w:rPr>
            <w:rStyle w:val="Hyperlink"/>
            <w:noProof/>
          </w:rPr>
          <w:t>AUDSET-HMI-REQ-052013/F-Audio Setting Client updating the Sound HMI display for BTMBF when there are source dependent Bass, Treble, Mid-Range</w:t>
        </w:r>
        <w:r>
          <w:rPr>
            <w:noProof/>
            <w:webHidden/>
          </w:rPr>
          <w:tab/>
        </w:r>
        <w:r>
          <w:rPr>
            <w:noProof/>
            <w:webHidden/>
          </w:rPr>
          <w:fldChar w:fldCharType="begin"/>
        </w:r>
        <w:r>
          <w:rPr>
            <w:noProof/>
            <w:webHidden/>
          </w:rPr>
          <w:instrText xml:space="preserve"> PAGEREF _Toc23937375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6" w:history="1">
        <w:r w:rsidRPr="00752A70">
          <w:rPr>
            <w:rStyle w:val="Hyperlink"/>
            <w:noProof/>
          </w:rPr>
          <w:t>3.2.6</w:t>
        </w:r>
        <w:r>
          <w:rPr>
            <w:rFonts w:asciiTheme="minorHAnsi" w:eastAsiaTheme="minorEastAsia" w:hAnsiTheme="minorHAnsi" w:cstheme="minorBidi"/>
            <w:noProof/>
            <w:sz w:val="22"/>
            <w:szCs w:val="22"/>
          </w:rPr>
          <w:tab/>
        </w:r>
        <w:r w:rsidRPr="00752A70">
          <w:rPr>
            <w:rStyle w:val="Hyperlink"/>
            <w:noProof/>
          </w:rPr>
          <w:t>AUDSET-FUR-REQ-052056/D-Audio Settings Server Bass, Treble, Mid-Range audio sources supported</w:t>
        </w:r>
        <w:r>
          <w:rPr>
            <w:noProof/>
            <w:webHidden/>
          </w:rPr>
          <w:tab/>
        </w:r>
        <w:r>
          <w:rPr>
            <w:noProof/>
            <w:webHidden/>
          </w:rPr>
          <w:fldChar w:fldCharType="begin"/>
        </w:r>
        <w:r>
          <w:rPr>
            <w:noProof/>
            <w:webHidden/>
          </w:rPr>
          <w:instrText xml:space="preserve"> PAGEREF _Toc23937376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7" w:history="1">
        <w:r w:rsidRPr="00752A70">
          <w:rPr>
            <w:rStyle w:val="Hyperlink"/>
            <w:noProof/>
          </w:rPr>
          <w:t>3.2.7</w:t>
        </w:r>
        <w:r>
          <w:rPr>
            <w:rFonts w:asciiTheme="minorHAnsi" w:eastAsiaTheme="minorEastAsia" w:hAnsiTheme="minorHAnsi" w:cstheme="minorBidi"/>
            <w:noProof/>
            <w:sz w:val="22"/>
            <w:szCs w:val="22"/>
          </w:rPr>
          <w:tab/>
        </w:r>
        <w:r w:rsidRPr="00752A70">
          <w:rPr>
            <w:rStyle w:val="Hyperlink"/>
            <w:noProof/>
          </w:rPr>
          <w:t>AUDSET-FUR-REQ-096764/C-Mode Dependent BMT Settings</w:t>
        </w:r>
        <w:r>
          <w:rPr>
            <w:noProof/>
            <w:webHidden/>
          </w:rPr>
          <w:tab/>
        </w:r>
        <w:r>
          <w:rPr>
            <w:noProof/>
            <w:webHidden/>
          </w:rPr>
          <w:fldChar w:fldCharType="begin"/>
        </w:r>
        <w:r>
          <w:rPr>
            <w:noProof/>
            <w:webHidden/>
          </w:rPr>
          <w:instrText xml:space="preserve"> PAGEREF _Toc23937377 \h </w:instrText>
        </w:r>
        <w:r>
          <w:rPr>
            <w:noProof/>
            <w:webHidden/>
          </w:rPr>
        </w:r>
        <w:r>
          <w:rPr>
            <w:noProof/>
            <w:webHidden/>
          </w:rPr>
          <w:fldChar w:fldCharType="separate"/>
        </w:r>
        <w:r>
          <w:rPr>
            <w:noProof/>
            <w:webHidden/>
          </w:rPr>
          <w:t>34</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78" w:history="1">
        <w:r w:rsidRPr="00752A70">
          <w:rPr>
            <w:rStyle w:val="Hyperlink"/>
            <w:noProof/>
          </w:rPr>
          <w:t>3.3</w:t>
        </w:r>
        <w:r>
          <w:rPr>
            <w:rFonts w:asciiTheme="minorHAnsi" w:eastAsiaTheme="minorEastAsia" w:hAnsiTheme="minorHAnsi" w:cstheme="minorBidi"/>
            <w:i w:val="0"/>
            <w:noProof/>
            <w:sz w:val="22"/>
            <w:szCs w:val="22"/>
          </w:rPr>
          <w:tab/>
        </w:r>
        <w:r w:rsidRPr="00752A70">
          <w:rPr>
            <w:rStyle w:val="Hyperlink"/>
            <w:noProof/>
          </w:rPr>
          <w:t>AUDSET-FUN-REQ-016379/A-Speed Compensated Volume (TcSE ROIN-290192-1)</w:t>
        </w:r>
        <w:r>
          <w:rPr>
            <w:noProof/>
            <w:webHidden/>
          </w:rPr>
          <w:tab/>
        </w:r>
        <w:r>
          <w:rPr>
            <w:noProof/>
            <w:webHidden/>
          </w:rPr>
          <w:fldChar w:fldCharType="begin"/>
        </w:r>
        <w:r>
          <w:rPr>
            <w:noProof/>
            <w:webHidden/>
          </w:rPr>
          <w:instrText xml:space="preserve"> PAGEREF _Toc23937378 \h </w:instrText>
        </w:r>
        <w:r>
          <w:rPr>
            <w:noProof/>
            <w:webHidden/>
          </w:rPr>
        </w:r>
        <w:r>
          <w:rPr>
            <w:noProof/>
            <w:webHidden/>
          </w:rPr>
          <w:fldChar w:fldCharType="separate"/>
        </w:r>
        <w:r>
          <w:rPr>
            <w:noProof/>
            <w:webHidden/>
          </w:rPr>
          <w:t>35</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79" w:history="1">
        <w:r w:rsidRPr="00752A70">
          <w:rPr>
            <w:rStyle w:val="Hyperlink"/>
            <w:noProof/>
          </w:rPr>
          <w:t>3.3.1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_Toc23937379 \h </w:instrText>
        </w:r>
        <w:r>
          <w:rPr>
            <w:noProof/>
            <w:webHidden/>
          </w:rPr>
        </w:r>
        <w:r>
          <w:rPr>
            <w:noProof/>
            <w:webHidden/>
          </w:rPr>
          <w:fldChar w:fldCharType="separate"/>
        </w:r>
        <w:r>
          <w:rPr>
            <w:noProof/>
            <w:webHidden/>
          </w:rPr>
          <w:t>35</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0" w:history="1">
        <w:r w:rsidRPr="00752A70">
          <w:rPr>
            <w:rStyle w:val="Hyperlink"/>
            <w:noProof/>
          </w:rPr>
          <w:t>3.3.2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_Toc23937380 \h </w:instrText>
        </w:r>
        <w:r>
          <w:rPr>
            <w:noProof/>
            <w:webHidden/>
          </w:rPr>
        </w:r>
        <w:r>
          <w:rPr>
            <w:noProof/>
            <w:webHidden/>
          </w:rPr>
          <w:fldChar w:fldCharType="separate"/>
        </w:r>
        <w:r>
          <w:rPr>
            <w:noProof/>
            <w:webHidden/>
          </w:rPr>
          <w:t>35</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1" w:history="1">
        <w:r w:rsidRPr="00752A70">
          <w:rPr>
            <w:rStyle w:val="Hyperlink"/>
            <w:noProof/>
          </w:rPr>
          <w:t>3.3.3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_Toc23937381 \h </w:instrText>
        </w:r>
        <w:r>
          <w:rPr>
            <w:noProof/>
            <w:webHidden/>
          </w:rPr>
        </w:r>
        <w:r>
          <w:rPr>
            <w:noProof/>
            <w:webHidden/>
          </w:rPr>
          <w:fldChar w:fldCharType="separate"/>
        </w:r>
        <w:r>
          <w:rPr>
            <w:noProof/>
            <w:webHidden/>
          </w:rPr>
          <w:t>35</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82" w:history="1">
        <w:r w:rsidRPr="00752A70">
          <w:rPr>
            <w:rStyle w:val="Hyperlink"/>
            <w:noProof/>
          </w:rPr>
          <w:t>3.4</w:t>
        </w:r>
        <w:r>
          <w:rPr>
            <w:rFonts w:asciiTheme="minorHAnsi" w:eastAsiaTheme="minorEastAsia" w:hAnsiTheme="minorHAnsi" w:cstheme="minorBidi"/>
            <w:i w:val="0"/>
            <w:noProof/>
            <w:sz w:val="22"/>
            <w:szCs w:val="22"/>
          </w:rPr>
          <w:tab/>
        </w:r>
        <w:r w:rsidRPr="00752A70">
          <w:rPr>
            <w:rStyle w:val="Hyperlink"/>
            <w:noProof/>
          </w:rPr>
          <w:t>AUDSET-FUN-REQ-016382/B-Occupancy Mode (TcSE ROIN-290196-1)</w:t>
        </w:r>
        <w:r>
          <w:rPr>
            <w:noProof/>
            <w:webHidden/>
          </w:rPr>
          <w:tab/>
        </w:r>
        <w:r>
          <w:rPr>
            <w:noProof/>
            <w:webHidden/>
          </w:rPr>
          <w:fldChar w:fldCharType="begin"/>
        </w:r>
        <w:r>
          <w:rPr>
            <w:noProof/>
            <w:webHidden/>
          </w:rPr>
          <w:instrText xml:space="preserve"> PAGEREF _Toc23937382 \h </w:instrText>
        </w:r>
        <w:r>
          <w:rPr>
            <w:noProof/>
            <w:webHidden/>
          </w:rPr>
        </w:r>
        <w:r>
          <w:rPr>
            <w:noProof/>
            <w:webHidden/>
          </w:rPr>
          <w:fldChar w:fldCharType="separate"/>
        </w:r>
        <w:r>
          <w:rPr>
            <w:noProof/>
            <w:webHidden/>
          </w:rPr>
          <w:t>38</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3" w:history="1">
        <w:r w:rsidRPr="00752A70">
          <w:rPr>
            <w:rStyle w:val="Hyperlink"/>
            <w:noProof/>
          </w:rPr>
          <w:t>3.4.1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_Toc23937383 \h </w:instrText>
        </w:r>
        <w:r>
          <w:rPr>
            <w:noProof/>
            <w:webHidden/>
          </w:rPr>
        </w:r>
        <w:r>
          <w:rPr>
            <w:noProof/>
            <w:webHidden/>
          </w:rPr>
          <w:fldChar w:fldCharType="separate"/>
        </w:r>
        <w:r>
          <w:rPr>
            <w:noProof/>
            <w:webHidden/>
          </w:rPr>
          <w:t>38</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4" w:history="1">
        <w:r w:rsidRPr="00752A70">
          <w:rPr>
            <w:rStyle w:val="Hyperlink"/>
            <w:noProof/>
          </w:rPr>
          <w:t>3.4.2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_Toc23937384 \h </w:instrText>
        </w:r>
        <w:r>
          <w:rPr>
            <w:noProof/>
            <w:webHidden/>
          </w:rPr>
        </w:r>
        <w:r>
          <w:rPr>
            <w:noProof/>
            <w:webHidden/>
          </w:rPr>
          <w:fldChar w:fldCharType="separate"/>
        </w:r>
        <w:r>
          <w:rPr>
            <w:noProof/>
            <w:webHidden/>
          </w:rPr>
          <w:t>38</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5" w:history="1">
        <w:r w:rsidRPr="00752A70">
          <w:rPr>
            <w:rStyle w:val="Hyperlink"/>
            <w:noProof/>
          </w:rPr>
          <w:t>3.4.3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_Toc23937385 \h </w:instrText>
        </w:r>
        <w:r>
          <w:rPr>
            <w:noProof/>
            <w:webHidden/>
          </w:rPr>
        </w:r>
        <w:r>
          <w:rPr>
            <w:noProof/>
            <w:webHidden/>
          </w:rPr>
          <w:fldChar w:fldCharType="separate"/>
        </w:r>
        <w:r>
          <w:rPr>
            <w:noProof/>
            <w:webHidden/>
          </w:rPr>
          <w:t>38</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86" w:history="1">
        <w:r w:rsidRPr="00752A70">
          <w:rPr>
            <w:rStyle w:val="Hyperlink"/>
            <w:noProof/>
          </w:rPr>
          <w:t>3.5</w:t>
        </w:r>
        <w:r>
          <w:rPr>
            <w:rFonts w:asciiTheme="minorHAnsi" w:eastAsiaTheme="minorEastAsia" w:hAnsiTheme="minorHAnsi" w:cstheme="minorBidi"/>
            <w:i w:val="0"/>
            <w:noProof/>
            <w:sz w:val="22"/>
            <w:szCs w:val="22"/>
          </w:rPr>
          <w:tab/>
        </w:r>
        <w:r w:rsidRPr="00752A70">
          <w:rPr>
            <w:rStyle w:val="Hyperlink"/>
            <w:noProof/>
          </w:rPr>
          <w:t>AUDSET-FUN-REQ-016386/A-Convertible Auto-EQ Occupancy Mode (TcSE ROIN-290228-1)</w:t>
        </w:r>
        <w:r>
          <w:rPr>
            <w:noProof/>
            <w:webHidden/>
          </w:rPr>
          <w:tab/>
        </w:r>
        <w:r>
          <w:rPr>
            <w:noProof/>
            <w:webHidden/>
          </w:rPr>
          <w:fldChar w:fldCharType="begin"/>
        </w:r>
        <w:r>
          <w:rPr>
            <w:noProof/>
            <w:webHidden/>
          </w:rPr>
          <w:instrText xml:space="preserve"> PAGEREF _Toc23937386 \h </w:instrText>
        </w:r>
        <w:r>
          <w:rPr>
            <w:noProof/>
            <w:webHidden/>
          </w:rPr>
        </w:r>
        <w:r>
          <w:rPr>
            <w:noProof/>
            <w:webHidden/>
          </w:rPr>
          <w:fldChar w:fldCharType="separate"/>
        </w:r>
        <w:r>
          <w:rPr>
            <w:noProof/>
            <w:webHidden/>
          </w:rPr>
          <w:t>41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7" w:history="1">
        <w:r w:rsidRPr="00752A70">
          <w:rPr>
            <w:rStyle w:val="Hyperlink"/>
            <w:noProof/>
          </w:rPr>
          <w:t>3.5.1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_Toc23937387 \h </w:instrText>
        </w:r>
        <w:r>
          <w:rPr>
            <w:noProof/>
            <w:webHidden/>
          </w:rPr>
        </w:r>
        <w:r>
          <w:rPr>
            <w:noProof/>
            <w:webHidden/>
          </w:rPr>
          <w:fldChar w:fldCharType="separate"/>
        </w:r>
        <w:r>
          <w:rPr>
            <w:noProof/>
            <w:webHidden/>
          </w:rPr>
          <w:t>41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8" w:history="1">
        <w:r w:rsidRPr="00752A70">
          <w:rPr>
            <w:rStyle w:val="Hyperlink"/>
            <w:noProof/>
          </w:rPr>
          <w:t>3.5.2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_Toc23937388 \h </w:instrText>
        </w:r>
        <w:r>
          <w:rPr>
            <w:noProof/>
            <w:webHidden/>
          </w:rPr>
        </w:r>
        <w:r>
          <w:rPr>
            <w:noProof/>
            <w:webHidden/>
          </w:rPr>
          <w:fldChar w:fldCharType="separate"/>
        </w:r>
        <w:r>
          <w:rPr>
            <w:noProof/>
            <w:webHidden/>
          </w:rPr>
          <w:t>41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89" w:history="1">
        <w:r w:rsidRPr="00752A70">
          <w:rPr>
            <w:rStyle w:val="Hyperlink"/>
            <w:noProof/>
          </w:rPr>
          <w:t>3.5.3</w:t>
        </w:r>
        <w:r>
          <w:rPr>
            <w:rFonts w:asciiTheme="minorHAnsi" w:eastAsiaTheme="minorEastAsia" w:hAnsiTheme="minorHAnsi" w:cstheme="minorBidi"/>
            <w:noProof/>
            <w:sz w:val="22"/>
            <w:szCs w:val="22"/>
          </w:rPr>
          <w:tab/>
        </w:r>
        <w:r w:rsidRPr="00752A70">
          <w:rPr>
            <w:rStyle w:val="Hyperlink"/>
            <w:noProof/>
          </w:rPr>
          <w:t>White Box View</w:t>
        </w:r>
        <w:r>
          <w:rPr>
            <w:noProof/>
            <w:webHidden/>
          </w:rPr>
          <w:tab/>
        </w:r>
        <w:r>
          <w:rPr>
            <w:noProof/>
            <w:webHidden/>
          </w:rPr>
          <w:fldChar w:fldCharType="begin"/>
        </w:r>
        <w:r>
          <w:rPr>
            <w:noProof/>
            <w:webHidden/>
          </w:rPr>
          <w:instrText xml:space="preserve"> PAGEREF _Toc23937389 \h </w:instrText>
        </w:r>
        <w:r>
          <w:rPr>
            <w:noProof/>
            <w:webHidden/>
          </w:rPr>
        </w:r>
        <w:r>
          <w:rPr>
            <w:noProof/>
            <w:webHidden/>
          </w:rPr>
          <w:fldChar w:fldCharType="separate"/>
        </w:r>
        <w:r>
          <w:rPr>
            <w:noProof/>
            <w:webHidden/>
          </w:rPr>
          <w:t>43</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90" w:history="1">
        <w:r w:rsidRPr="00752A70">
          <w:rPr>
            <w:rStyle w:val="Hyperlink"/>
            <w:noProof/>
          </w:rPr>
          <w:t>3.6</w:t>
        </w:r>
        <w:r>
          <w:rPr>
            <w:rFonts w:asciiTheme="minorHAnsi" w:eastAsiaTheme="minorEastAsia" w:hAnsiTheme="minorHAnsi" w:cstheme="minorBidi"/>
            <w:i w:val="0"/>
            <w:noProof/>
            <w:sz w:val="22"/>
            <w:szCs w:val="22"/>
          </w:rPr>
          <w:tab/>
        </w:r>
        <w:r w:rsidRPr="00752A70">
          <w:rPr>
            <w:rStyle w:val="Hyperlink"/>
            <w:noProof/>
          </w:rPr>
          <w:t>AUDSET-FUN-REQ-016390/A-Audio Demonstration Mode (TcSE ROIN-290208-1)</w:t>
        </w:r>
        <w:r>
          <w:rPr>
            <w:noProof/>
            <w:webHidden/>
          </w:rPr>
          <w:tab/>
        </w:r>
        <w:r>
          <w:rPr>
            <w:noProof/>
            <w:webHidden/>
          </w:rPr>
          <w:fldChar w:fldCharType="begin"/>
        </w:r>
        <w:r>
          <w:rPr>
            <w:noProof/>
            <w:webHidden/>
          </w:rPr>
          <w:instrText xml:space="preserve"> PAGEREF _Toc23937390 \h </w:instrText>
        </w:r>
        <w:r>
          <w:rPr>
            <w:noProof/>
            <w:webHidden/>
          </w:rPr>
        </w:r>
        <w:r>
          <w:rPr>
            <w:noProof/>
            <w:webHidden/>
          </w:rPr>
          <w:fldChar w:fldCharType="separate"/>
        </w:r>
        <w:r>
          <w:rPr>
            <w:noProof/>
            <w:webHidden/>
          </w:rPr>
          <w:t>46</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1" w:history="1">
        <w:r w:rsidRPr="00752A70">
          <w:rPr>
            <w:rStyle w:val="Hyperlink"/>
            <w:noProof/>
          </w:rPr>
          <w:t>3.6.1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_Toc23937391 \h </w:instrText>
        </w:r>
        <w:r>
          <w:rPr>
            <w:noProof/>
            <w:webHidden/>
          </w:rPr>
        </w:r>
        <w:r>
          <w:rPr>
            <w:noProof/>
            <w:webHidden/>
          </w:rPr>
          <w:fldChar w:fldCharType="separate"/>
        </w:r>
        <w:r>
          <w:rPr>
            <w:noProof/>
            <w:webHidden/>
          </w:rPr>
          <w:t>46</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2" w:history="1">
        <w:r w:rsidRPr="00752A70">
          <w:rPr>
            <w:rStyle w:val="Hyperlink"/>
            <w:noProof/>
          </w:rPr>
          <w:t>3.6.2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_Toc23937392 \h </w:instrText>
        </w:r>
        <w:r>
          <w:rPr>
            <w:noProof/>
            <w:webHidden/>
          </w:rPr>
        </w:r>
        <w:r>
          <w:rPr>
            <w:noProof/>
            <w:webHidden/>
          </w:rPr>
          <w:fldChar w:fldCharType="separate"/>
        </w:r>
        <w:r>
          <w:rPr>
            <w:noProof/>
            <w:webHidden/>
          </w:rPr>
          <w:t>46</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3" w:history="1">
        <w:r w:rsidRPr="00752A70">
          <w:rPr>
            <w:rStyle w:val="Hyperlink"/>
            <w:noProof/>
          </w:rPr>
          <w:t>3.6.3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_Toc23937393 \h </w:instrText>
        </w:r>
        <w:r>
          <w:rPr>
            <w:noProof/>
            <w:webHidden/>
          </w:rPr>
        </w:r>
        <w:r>
          <w:rPr>
            <w:noProof/>
            <w:webHidden/>
          </w:rPr>
          <w:fldChar w:fldCharType="separate"/>
        </w:r>
        <w:r>
          <w:rPr>
            <w:noProof/>
            <w:webHidden/>
          </w:rPr>
          <w:t>47</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94" w:history="1">
        <w:r w:rsidRPr="00752A70">
          <w:rPr>
            <w:rStyle w:val="Hyperlink"/>
            <w:noProof/>
          </w:rPr>
          <w:t>3.7</w:t>
        </w:r>
        <w:r>
          <w:rPr>
            <w:rFonts w:asciiTheme="minorHAnsi" w:eastAsiaTheme="minorEastAsia" w:hAnsiTheme="minorHAnsi" w:cstheme="minorBidi"/>
            <w:i w:val="0"/>
            <w:noProof/>
            <w:sz w:val="22"/>
            <w:szCs w:val="22"/>
          </w:rPr>
          <w:tab/>
        </w:r>
        <w:r w:rsidRPr="00752A70">
          <w:rPr>
            <w:rStyle w:val="Hyperlink"/>
            <w:noProof/>
          </w:rPr>
          <w:t>AUDSET-FUN-REQ-016393/A-Simulated Surround Sound (DSP Mode Setting) (TcSE ROIN-292781-1)</w:t>
        </w:r>
        <w:r>
          <w:rPr>
            <w:noProof/>
            <w:webHidden/>
          </w:rPr>
          <w:tab/>
        </w:r>
        <w:r>
          <w:rPr>
            <w:noProof/>
            <w:webHidden/>
          </w:rPr>
          <w:fldChar w:fldCharType="begin"/>
        </w:r>
        <w:r>
          <w:rPr>
            <w:noProof/>
            <w:webHidden/>
          </w:rPr>
          <w:instrText xml:space="preserve"> PAGEREF _Toc23937394 \h </w:instrText>
        </w:r>
        <w:r>
          <w:rPr>
            <w:noProof/>
            <w:webHidden/>
          </w:rPr>
        </w:r>
        <w:r>
          <w:rPr>
            <w:noProof/>
            <w:webHidden/>
          </w:rPr>
          <w:fldChar w:fldCharType="separate"/>
        </w:r>
        <w:r>
          <w:rPr>
            <w:noProof/>
            <w:webHidden/>
          </w:rPr>
          <w:t>49</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5" w:history="1">
        <w:r w:rsidRPr="00752A70">
          <w:rPr>
            <w:rStyle w:val="Hyperlink"/>
            <w:noProof/>
          </w:rPr>
          <w:t>3.7.1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_Toc23937395 \h </w:instrText>
        </w:r>
        <w:r>
          <w:rPr>
            <w:noProof/>
            <w:webHidden/>
          </w:rPr>
        </w:r>
        <w:r>
          <w:rPr>
            <w:noProof/>
            <w:webHidden/>
          </w:rPr>
          <w:fldChar w:fldCharType="separate"/>
        </w:r>
        <w:r>
          <w:rPr>
            <w:noProof/>
            <w:webHidden/>
          </w:rPr>
          <w:t>49</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6" w:history="1">
        <w:r w:rsidRPr="00752A70">
          <w:rPr>
            <w:rStyle w:val="Hyperlink"/>
            <w:noProof/>
          </w:rPr>
          <w:t>3.7.2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_Toc23937396 \h </w:instrText>
        </w:r>
        <w:r>
          <w:rPr>
            <w:noProof/>
            <w:webHidden/>
          </w:rPr>
        </w:r>
        <w:r>
          <w:rPr>
            <w:noProof/>
            <w:webHidden/>
          </w:rPr>
          <w:fldChar w:fldCharType="separate"/>
        </w:r>
        <w:r>
          <w:rPr>
            <w:noProof/>
            <w:webHidden/>
          </w:rPr>
          <w:t>49</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7" w:history="1">
        <w:r w:rsidRPr="00752A70">
          <w:rPr>
            <w:rStyle w:val="Hyperlink"/>
            <w:noProof/>
          </w:rPr>
          <w:t>3.7.3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_Toc23937397 \h </w:instrText>
        </w:r>
        <w:r>
          <w:rPr>
            <w:noProof/>
            <w:webHidden/>
          </w:rPr>
        </w:r>
        <w:r>
          <w:rPr>
            <w:noProof/>
            <w:webHidden/>
          </w:rPr>
          <w:fldChar w:fldCharType="separate"/>
        </w:r>
        <w:r>
          <w:rPr>
            <w:noProof/>
            <w:webHidden/>
          </w:rPr>
          <w:t>50</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398" w:history="1">
        <w:r w:rsidRPr="00752A70">
          <w:rPr>
            <w:rStyle w:val="Hyperlink"/>
            <w:noProof/>
          </w:rPr>
          <w:t>3.8</w:t>
        </w:r>
        <w:r>
          <w:rPr>
            <w:rFonts w:asciiTheme="minorHAnsi" w:eastAsiaTheme="minorEastAsia" w:hAnsiTheme="minorHAnsi" w:cstheme="minorBidi"/>
            <w:i w:val="0"/>
            <w:noProof/>
            <w:sz w:val="22"/>
            <w:szCs w:val="22"/>
          </w:rPr>
          <w:tab/>
        </w:r>
        <w:r w:rsidRPr="00752A70">
          <w:rPr>
            <w:rStyle w:val="Hyperlink"/>
            <w:noProof/>
          </w:rPr>
          <w:t>AUDSETv2-FUN-REQ-016388/B-Simulated Surround Sound (DSP Mode Setting) - Variant 2 (TcSE ROIN-290236-1)</w:t>
        </w:r>
        <w:r>
          <w:rPr>
            <w:noProof/>
            <w:webHidden/>
          </w:rPr>
          <w:tab/>
        </w:r>
        <w:r>
          <w:rPr>
            <w:noProof/>
            <w:webHidden/>
          </w:rPr>
          <w:fldChar w:fldCharType="begin"/>
        </w:r>
        <w:r>
          <w:rPr>
            <w:noProof/>
            <w:webHidden/>
          </w:rPr>
          <w:instrText xml:space="preserve"> PAGEREF _Toc23937398 \h </w:instrText>
        </w:r>
        <w:r>
          <w:rPr>
            <w:noProof/>
            <w:webHidden/>
          </w:rPr>
        </w:r>
        <w:r>
          <w:rPr>
            <w:noProof/>
            <w:webHidden/>
          </w:rPr>
          <w:fldChar w:fldCharType="separate"/>
        </w:r>
        <w:r>
          <w:rPr>
            <w:noProof/>
            <w:webHidden/>
          </w:rPr>
          <w:t>51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399" w:history="1">
        <w:r w:rsidRPr="00752A70">
          <w:rPr>
            <w:rStyle w:val="Hyperlink"/>
            <w:noProof/>
          </w:rPr>
          <w:t>3.8.1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_Toc23937399 \h </w:instrText>
        </w:r>
        <w:r>
          <w:rPr>
            <w:noProof/>
            <w:webHidden/>
          </w:rPr>
        </w:r>
        <w:r>
          <w:rPr>
            <w:noProof/>
            <w:webHidden/>
          </w:rPr>
          <w:fldChar w:fldCharType="separate"/>
        </w:r>
        <w:r>
          <w:rPr>
            <w:noProof/>
            <w:webHidden/>
          </w:rPr>
          <w:t>51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400" w:history="1">
        <w:r w:rsidRPr="00752A70">
          <w:rPr>
            <w:rStyle w:val="Hyperlink"/>
            <w:noProof/>
          </w:rPr>
          <w:t>3.8.2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_Toc23937400 \h </w:instrText>
        </w:r>
        <w:r>
          <w:rPr>
            <w:noProof/>
            <w:webHidden/>
          </w:rPr>
        </w:r>
        <w:r>
          <w:rPr>
            <w:noProof/>
            <w:webHidden/>
          </w:rPr>
          <w:fldChar w:fldCharType="separate"/>
        </w:r>
        <w:r>
          <w:rPr>
            <w:noProof/>
            <w:webHidden/>
          </w:rPr>
          <w:t>51</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401" w:history="1">
        <w:r w:rsidRPr="00752A70">
          <w:rPr>
            <w:rStyle w:val="Hyperlink"/>
            <w:noProof/>
          </w:rPr>
          <w:t>3.8.3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_Toc23937401 \h </w:instrText>
        </w:r>
        <w:r>
          <w:rPr>
            <w:noProof/>
            <w:webHidden/>
          </w:rPr>
        </w:r>
        <w:r>
          <w:rPr>
            <w:noProof/>
            <w:webHidden/>
          </w:rPr>
          <w:fldChar w:fldCharType="separate"/>
        </w:r>
        <w:r>
          <w:rPr>
            <w:noProof/>
            <w:webHidden/>
          </w:rPr>
          <w:t>52</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402" w:history="1">
        <w:r w:rsidRPr="00752A70">
          <w:rPr>
            <w:rStyle w:val="Hyperlink"/>
            <w:noProof/>
          </w:rPr>
          <w:t>3.9</w:t>
        </w:r>
        <w:r>
          <w:rPr>
            <w:rFonts w:asciiTheme="minorHAnsi" w:eastAsiaTheme="minorEastAsia" w:hAnsiTheme="minorHAnsi" w:cstheme="minorBidi"/>
            <w:i w:val="0"/>
            <w:noProof/>
            <w:sz w:val="22"/>
            <w:szCs w:val="22"/>
          </w:rPr>
          <w:tab/>
        </w:r>
        <w:r w:rsidRPr="00752A70">
          <w:rPr>
            <w:rStyle w:val="Hyperlink"/>
            <w:noProof/>
          </w:rPr>
          <w:t>AUDSET-FUN-REQ-016363/B-Equalizer Mode Settings (Rock, Pop, etc) (TcSE ROIN-290240)</w:t>
        </w:r>
        <w:r>
          <w:rPr>
            <w:noProof/>
            <w:webHidden/>
          </w:rPr>
          <w:tab/>
        </w:r>
        <w:r>
          <w:rPr>
            <w:noProof/>
            <w:webHidden/>
          </w:rPr>
          <w:fldChar w:fldCharType="begin"/>
        </w:r>
        <w:r>
          <w:rPr>
            <w:noProof/>
            <w:webHidden/>
          </w:rPr>
          <w:instrText xml:space="preserve"> PAGEREF _Toc23937402 \h </w:instrText>
        </w:r>
        <w:r>
          <w:rPr>
            <w:noProof/>
            <w:webHidden/>
          </w:rPr>
        </w:r>
        <w:r>
          <w:rPr>
            <w:noProof/>
            <w:webHidden/>
          </w:rPr>
          <w:fldChar w:fldCharType="separate"/>
        </w:r>
        <w:r>
          <w:rPr>
            <w:noProof/>
            <w:webHidden/>
          </w:rPr>
          <w:t>55</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403" w:history="1">
        <w:r w:rsidRPr="00752A70">
          <w:rPr>
            <w:rStyle w:val="Hyperlink"/>
            <w:noProof/>
          </w:rPr>
          <w:t>3.9.1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_Toc23937403 \h </w:instrText>
        </w:r>
        <w:r>
          <w:rPr>
            <w:noProof/>
            <w:webHidden/>
          </w:rPr>
        </w:r>
        <w:r>
          <w:rPr>
            <w:noProof/>
            <w:webHidden/>
          </w:rPr>
          <w:fldChar w:fldCharType="separate"/>
        </w:r>
        <w:r>
          <w:rPr>
            <w:noProof/>
            <w:webHidden/>
          </w:rPr>
          <w:t>55</w:t>
        </w:r>
        <w:r>
          <w:rPr>
            <w:noProof/>
            <w:webHidden/>
          </w:rPr>
          <w:fldChar w:fldCharType="end"/>
        </w:r>
      </w:hyperlink>
    </w:p>
    <w:p w:rsidR="00B709A3" w:rsidRDefault="00B709A3">
      <w:pPr>
        <w:pStyle w:val="TOC3"/>
        <w:tabs>
          <w:tab w:val="left" w:pos="1100"/>
          <w:tab w:val="right" w:leader="dot" w:pos="11107"/>
        </w:tabs>
        <w:rPr>
          <w:rFonts w:asciiTheme="minorHAnsi" w:eastAsiaTheme="minorEastAsia" w:hAnsiTheme="minorHAnsi" w:cstheme="minorBidi"/>
          <w:noProof/>
          <w:sz w:val="22"/>
          <w:szCs w:val="22"/>
        </w:rPr>
      </w:pPr>
      <w:hyperlink w:anchor="_Toc23937404" w:history="1">
        <w:r w:rsidRPr="00752A70">
          <w:rPr>
            <w:rStyle w:val="Hyperlink"/>
            <w:noProof/>
          </w:rPr>
          <w:t>3.9.2</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_Toc23937404 \h </w:instrText>
        </w:r>
        <w:r>
          <w:rPr>
            <w:noProof/>
            <w:webHidden/>
          </w:rPr>
        </w:r>
        <w:r>
          <w:rPr>
            <w:noProof/>
            <w:webHidden/>
          </w:rPr>
          <w:fldChar w:fldCharType="separate"/>
        </w:r>
        <w:r>
          <w:rPr>
            <w:noProof/>
            <w:webHidden/>
          </w:rPr>
          <w:t>55</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405" w:history="1">
        <w:r w:rsidRPr="00752A70">
          <w:rPr>
            <w:rStyle w:val="Hyperlink"/>
            <w:noProof/>
          </w:rPr>
          <w:t>3.10</w:t>
        </w:r>
        <w:r>
          <w:rPr>
            <w:rFonts w:asciiTheme="minorHAnsi" w:eastAsiaTheme="minorEastAsia" w:hAnsiTheme="minorHAnsi" w:cstheme="minorBidi"/>
            <w:i w:val="0"/>
            <w:noProof/>
            <w:sz w:val="22"/>
            <w:szCs w:val="22"/>
          </w:rPr>
          <w:tab/>
        </w:r>
        <w:r w:rsidRPr="00752A70">
          <w:rPr>
            <w:rStyle w:val="Hyperlink"/>
            <w:noProof/>
          </w:rPr>
          <w:t>AUDSET-FUN-REQ-238444/A-Sound Immersion</w:t>
        </w:r>
        <w:r>
          <w:rPr>
            <w:noProof/>
            <w:webHidden/>
          </w:rPr>
          <w:tab/>
        </w:r>
        <w:r>
          <w:rPr>
            <w:noProof/>
            <w:webHidden/>
          </w:rPr>
          <w:fldChar w:fldCharType="begin"/>
        </w:r>
        <w:r>
          <w:rPr>
            <w:noProof/>
            <w:webHidden/>
          </w:rPr>
          <w:instrText xml:space="preserve"> PAGEREF _Toc23937405 \h </w:instrText>
        </w:r>
        <w:r>
          <w:rPr>
            <w:noProof/>
            <w:webHidden/>
          </w:rPr>
        </w:r>
        <w:r>
          <w:rPr>
            <w:noProof/>
            <w:webHidden/>
          </w:rPr>
          <w:fldChar w:fldCharType="separate"/>
        </w:r>
        <w:r>
          <w:rPr>
            <w:noProof/>
            <w:webHidden/>
          </w:rPr>
          <w:t>57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06" w:history="1">
        <w:r w:rsidRPr="00752A70">
          <w:rPr>
            <w:rStyle w:val="Hyperlink"/>
            <w:noProof/>
          </w:rPr>
          <w:t>3.10.1</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_Toc23937406 \h </w:instrText>
        </w:r>
        <w:r>
          <w:rPr>
            <w:noProof/>
            <w:webHidden/>
          </w:rPr>
        </w:r>
        <w:r>
          <w:rPr>
            <w:noProof/>
            <w:webHidden/>
          </w:rPr>
          <w:fldChar w:fldCharType="separate"/>
        </w:r>
        <w:r>
          <w:rPr>
            <w:noProof/>
            <w:webHidden/>
          </w:rPr>
          <w:t>57</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07" w:history="1">
        <w:r w:rsidRPr="00752A70">
          <w:rPr>
            <w:rStyle w:val="Hyperlink"/>
            <w:noProof/>
          </w:rPr>
          <w:t>3.10.2</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_Toc23937407 \h </w:instrText>
        </w:r>
        <w:r>
          <w:rPr>
            <w:noProof/>
            <w:webHidden/>
          </w:rPr>
        </w:r>
        <w:r>
          <w:rPr>
            <w:noProof/>
            <w:webHidden/>
          </w:rPr>
          <w:fldChar w:fldCharType="separate"/>
        </w:r>
        <w:r>
          <w:rPr>
            <w:noProof/>
            <w:webHidden/>
          </w:rPr>
          <w:t>63</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08" w:history="1">
        <w:r w:rsidRPr="00752A70">
          <w:rPr>
            <w:rStyle w:val="Hyperlink"/>
            <w:noProof/>
          </w:rPr>
          <w:t>3.10.3</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_Toc23937408 \h </w:instrText>
        </w:r>
        <w:r>
          <w:rPr>
            <w:noProof/>
            <w:webHidden/>
          </w:rPr>
        </w:r>
        <w:r>
          <w:rPr>
            <w:noProof/>
            <w:webHidden/>
          </w:rPr>
          <w:fldChar w:fldCharType="separate"/>
        </w:r>
        <w:r>
          <w:rPr>
            <w:noProof/>
            <w:webHidden/>
          </w:rPr>
          <w:t>66</w:t>
        </w:r>
        <w:r>
          <w:rPr>
            <w:noProof/>
            <w:webHidden/>
          </w:rPr>
          <w:fldChar w:fldCharType="end"/>
        </w:r>
      </w:hyperlink>
    </w:p>
    <w:p w:rsidR="00B709A3" w:rsidRDefault="00B709A3">
      <w:pPr>
        <w:pStyle w:val="TOC2"/>
        <w:tabs>
          <w:tab w:val="left" w:pos="880"/>
          <w:tab w:val="right" w:leader="dot" w:pos="11107"/>
        </w:tabs>
        <w:rPr>
          <w:rFonts w:asciiTheme="minorHAnsi" w:eastAsiaTheme="minorEastAsia" w:hAnsiTheme="minorHAnsi" w:cstheme="minorBidi"/>
          <w:i w:val="0"/>
          <w:noProof/>
          <w:sz w:val="22"/>
          <w:szCs w:val="22"/>
        </w:rPr>
      </w:pPr>
      <w:hyperlink w:anchor="_Toc23937409" w:history="1">
        <w:r w:rsidRPr="00752A70">
          <w:rPr>
            <w:rStyle w:val="Hyperlink"/>
            <w:noProof/>
          </w:rPr>
          <w:t>3.11</w:t>
        </w:r>
        <w:r>
          <w:rPr>
            <w:rFonts w:asciiTheme="minorHAnsi" w:eastAsiaTheme="minorEastAsia" w:hAnsiTheme="minorHAnsi" w:cstheme="minorBidi"/>
            <w:i w:val="0"/>
            <w:noProof/>
            <w:sz w:val="22"/>
            <w:szCs w:val="22"/>
          </w:rPr>
          <w:tab/>
        </w:r>
        <w:r w:rsidRPr="00752A70">
          <w:rPr>
            <w:rStyle w:val="Hyperlink"/>
            <w:noProof/>
          </w:rPr>
          <w:t>AUDSET-FUN-REQ-354743/A-ToneTouch</w:t>
        </w:r>
        <w:r>
          <w:rPr>
            <w:noProof/>
            <w:webHidden/>
          </w:rPr>
          <w:tab/>
        </w:r>
        <w:r>
          <w:rPr>
            <w:noProof/>
            <w:webHidden/>
          </w:rPr>
          <w:fldChar w:fldCharType="begin"/>
        </w:r>
        <w:r>
          <w:rPr>
            <w:noProof/>
            <w:webHidden/>
          </w:rPr>
          <w:instrText xml:space="preserve"> PAGEREF _Toc23937409 \h </w:instrText>
        </w:r>
        <w:r>
          <w:rPr>
            <w:noProof/>
            <w:webHidden/>
          </w:rPr>
        </w:r>
        <w:r>
          <w:rPr>
            <w:noProof/>
            <w:webHidden/>
          </w:rPr>
          <w:fldChar w:fldCharType="separate"/>
        </w:r>
        <w:r>
          <w:rPr>
            <w:noProof/>
            <w:webHidden/>
          </w:rPr>
          <w:t>74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0" w:history="1">
        <w:r w:rsidRPr="00752A70">
          <w:rPr>
            <w:rStyle w:val="Hyperlink"/>
            <w:noProof/>
          </w:rPr>
          <w:t>3.11.1</w:t>
        </w:r>
        <w:r>
          <w:rPr>
            <w:rFonts w:asciiTheme="minorHAnsi" w:eastAsiaTheme="minorEastAsia" w:hAnsiTheme="minorHAnsi" w:cstheme="minorBidi"/>
            <w:noProof/>
            <w:sz w:val="22"/>
            <w:szCs w:val="22"/>
          </w:rPr>
          <w:tab/>
        </w:r>
        <w:r w:rsidRPr="00752A70">
          <w:rPr>
            <w:rStyle w:val="Hyperlink"/>
            <w:noProof/>
          </w:rPr>
          <w:t>AUDSET-CLD-REQ-354781/A-ToneTouch Client</w:t>
        </w:r>
        <w:r>
          <w:rPr>
            <w:noProof/>
            <w:webHidden/>
          </w:rPr>
          <w:tab/>
        </w:r>
        <w:r>
          <w:rPr>
            <w:noProof/>
            <w:webHidden/>
          </w:rPr>
          <w:fldChar w:fldCharType="begin"/>
        </w:r>
        <w:r>
          <w:rPr>
            <w:noProof/>
            <w:webHidden/>
          </w:rPr>
          <w:instrText xml:space="preserve"> PAGEREF _Toc23937410 \h </w:instrText>
        </w:r>
        <w:r>
          <w:rPr>
            <w:noProof/>
            <w:webHidden/>
          </w:rPr>
        </w:r>
        <w:r>
          <w:rPr>
            <w:noProof/>
            <w:webHidden/>
          </w:rPr>
          <w:fldChar w:fldCharType="separate"/>
        </w:r>
        <w:r>
          <w:rPr>
            <w:noProof/>
            <w:webHidden/>
          </w:rPr>
          <w:t>74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1" w:history="1">
        <w:r w:rsidRPr="00752A70">
          <w:rPr>
            <w:rStyle w:val="Hyperlink"/>
            <w:noProof/>
          </w:rPr>
          <w:t>3.11.2</w:t>
        </w:r>
        <w:r>
          <w:rPr>
            <w:rFonts w:asciiTheme="minorHAnsi" w:eastAsiaTheme="minorEastAsia" w:hAnsiTheme="minorHAnsi" w:cstheme="minorBidi"/>
            <w:noProof/>
            <w:sz w:val="22"/>
            <w:szCs w:val="22"/>
          </w:rPr>
          <w:tab/>
        </w:r>
        <w:r w:rsidRPr="00752A70">
          <w:rPr>
            <w:rStyle w:val="Hyperlink"/>
            <w:noProof/>
          </w:rPr>
          <w:t>AUDSET-CLD-REQ-354796/A-ToneTouch Server</w:t>
        </w:r>
        <w:r>
          <w:rPr>
            <w:noProof/>
            <w:webHidden/>
          </w:rPr>
          <w:tab/>
        </w:r>
        <w:r>
          <w:rPr>
            <w:noProof/>
            <w:webHidden/>
          </w:rPr>
          <w:fldChar w:fldCharType="begin"/>
        </w:r>
        <w:r>
          <w:rPr>
            <w:noProof/>
            <w:webHidden/>
          </w:rPr>
          <w:instrText xml:space="preserve"> PAGEREF _Toc23937411 \h </w:instrText>
        </w:r>
        <w:r>
          <w:rPr>
            <w:noProof/>
            <w:webHidden/>
          </w:rPr>
        </w:r>
        <w:r>
          <w:rPr>
            <w:noProof/>
            <w:webHidden/>
          </w:rPr>
          <w:fldChar w:fldCharType="separate"/>
        </w:r>
        <w:r>
          <w:rPr>
            <w:noProof/>
            <w:webHidden/>
          </w:rPr>
          <w:t>74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2" w:history="1">
        <w:r w:rsidRPr="00752A70">
          <w:rPr>
            <w:rStyle w:val="Hyperlink"/>
            <w:noProof/>
          </w:rPr>
          <w:t>3.11.3</w:t>
        </w:r>
        <w:r>
          <w:rPr>
            <w:rFonts w:asciiTheme="minorHAnsi" w:eastAsiaTheme="minorEastAsia" w:hAnsiTheme="minorHAnsi" w:cstheme="minorBidi"/>
            <w:noProof/>
            <w:sz w:val="22"/>
            <w:szCs w:val="22"/>
          </w:rPr>
          <w:tab/>
        </w:r>
        <w:r w:rsidRPr="00752A70">
          <w:rPr>
            <w:rStyle w:val="Hyperlink"/>
            <w:noProof/>
          </w:rPr>
          <w:t>Interface Requirements</w:t>
        </w:r>
        <w:r>
          <w:rPr>
            <w:noProof/>
            <w:webHidden/>
          </w:rPr>
          <w:tab/>
        </w:r>
        <w:r>
          <w:rPr>
            <w:noProof/>
            <w:webHidden/>
          </w:rPr>
          <w:fldChar w:fldCharType="begin"/>
        </w:r>
        <w:r>
          <w:rPr>
            <w:noProof/>
            <w:webHidden/>
          </w:rPr>
          <w:instrText xml:space="preserve"> PAGEREF _Toc23937412 \h </w:instrText>
        </w:r>
        <w:r>
          <w:rPr>
            <w:noProof/>
            <w:webHidden/>
          </w:rPr>
        </w:r>
        <w:r>
          <w:rPr>
            <w:noProof/>
            <w:webHidden/>
          </w:rPr>
          <w:fldChar w:fldCharType="separate"/>
        </w:r>
        <w:r>
          <w:rPr>
            <w:noProof/>
            <w:webHidden/>
          </w:rPr>
          <w:t>74</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3" w:history="1">
        <w:r w:rsidRPr="00752A70">
          <w:rPr>
            <w:rStyle w:val="Hyperlink"/>
            <w:noProof/>
          </w:rPr>
          <w:t>3.11.4</w:t>
        </w:r>
        <w:r>
          <w:rPr>
            <w:rFonts w:asciiTheme="minorHAnsi" w:eastAsiaTheme="minorEastAsia" w:hAnsiTheme="minorHAnsi" w:cstheme="minorBidi"/>
            <w:noProof/>
            <w:sz w:val="22"/>
            <w:szCs w:val="22"/>
          </w:rPr>
          <w:tab/>
        </w:r>
        <w:r w:rsidRPr="00752A70">
          <w:rPr>
            <w:rStyle w:val="Hyperlink"/>
            <w:noProof/>
          </w:rPr>
          <w:t>Use Cases</w:t>
        </w:r>
        <w:r>
          <w:rPr>
            <w:noProof/>
            <w:webHidden/>
          </w:rPr>
          <w:tab/>
        </w:r>
        <w:r>
          <w:rPr>
            <w:noProof/>
            <w:webHidden/>
          </w:rPr>
          <w:fldChar w:fldCharType="begin"/>
        </w:r>
        <w:r>
          <w:rPr>
            <w:noProof/>
            <w:webHidden/>
          </w:rPr>
          <w:instrText xml:space="preserve"> PAGEREF _Toc23937413 \h </w:instrText>
        </w:r>
        <w:r>
          <w:rPr>
            <w:noProof/>
            <w:webHidden/>
          </w:rPr>
        </w:r>
        <w:r>
          <w:rPr>
            <w:noProof/>
            <w:webHidden/>
          </w:rPr>
          <w:fldChar w:fldCharType="separate"/>
        </w:r>
        <w:r>
          <w:rPr>
            <w:noProof/>
            <w:webHidden/>
          </w:rPr>
          <w:t>76</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4" w:history="1">
        <w:r w:rsidRPr="00752A70">
          <w:rPr>
            <w:rStyle w:val="Hyperlink"/>
            <w:noProof/>
          </w:rPr>
          <w:t>3.11.5</w:t>
        </w:r>
        <w:r>
          <w:rPr>
            <w:rFonts w:asciiTheme="minorHAnsi" w:eastAsiaTheme="minorEastAsia" w:hAnsiTheme="minorHAnsi" w:cstheme="minorBidi"/>
            <w:noProof/>
            <w:sz w:val="22"/>
            <w:szCs w:val="22"/>
          </w:rPr>
          <w:tab/>
        </w:r>
        <w:r w:rsidRPr="00752A70">
          <w:rPr>
            <w:rStyle w:val="Hyperlink"/>
            <w:noProof/>
          </w:rPr>
          <w:t>Requirements</w:t>
        </w:r>
        <w:r>
          <w:rPr>
            <w:noProof/>
            <w:webHidden/>
          </w:rPr>
          <w:tab/>
        </w:r>
        <w:r>
          <w:rPr>
            <w:noProof/>
            <w:webHidden/>
          </w:rPr>
          <w:fldChar w:fldCharType="begin"/>
        </w:r>
        <w:r>
          <w:rPr>
            <w:noProof/>
            <w:webHidden/>
          </w:rPr>
          <w:instrText xml:space="preserve"> PAGEREF _Toc23937414 \h </w:instrText>
        </w:r>
        <w:r>
          <w:rPr>
            <w:noProof/>
            <w:webHidden/>
          </w:rPr>
        </w:r>
        <w:r>
          <w:rPr>
            <w:noProof/>
            <w:webHidden/>
          </w:rPr>
          <w:fldChar w:fldCharType="separate"/>
        </w:r>
        <w:r>
          <w:rPr>
            <w:noProof/>
            <w:webHidden/>
          </w:rPr>
          <w:t>78</w:t>
        </w:r>
        <w:r>
          <w:rPr>
            <w:noProof/>
            <w:webHidden/>
          </w:rPr>
          <w:fldChar w:fldCharType="end"/>
        </w:r>
      </w:hyperlink>
    </w:p>
    <w:p w:rsidR="00B709A3" w:rsidRDefault="00B709A3">
      <w:pPr>
        <w:pStyle w:val="TOC3"/>
        <w:tabs>
          <w:tab w:val="left" w:pos="1320"/>
          <w:tab w:val="right" w:leader="dot" w:pos="11107"/>
        </w:tabs>
        <w:rPr>
          <w:rFonts w:asciiTheme="minorHAnsi" w:eastAsiaTheme="minorEastAsia" w:hAnsiTheme="minorHAnsi" w:cstheme="minorBidi"/>
          <w:noProof/>
          <w:sz w:val="22"/>
          <w:szCs w:val="22"/>
        </w:rPr>
      </w:pPr>
      <w:hyperlink w:anchor="_Toc23937415" w:history="1">
        <w:r w:rsidRPr="00752A70">
          <w:rPr>
            <w:rStyle w:val="Hyperlink"/>
            <w:noProof/>
          </w:rPr>
          <w:t>3.11.6</w:t>
        </w:r>
        <w:r>
          <w:rPr>
            <w:rFonts w:asciiTheme="minorHAnsi" w:eastAsiaTheme="minorEastAsia" w:hAnsiTheme="minorHAnsi" w:cstheme="minorBidi"/>
            <w:noProof/>
            <w:sz w:val="22"/>
            <w:szCs w:val="22"/>
          </w:rPr>
          <w:tab/>
        </w:r>
        <w:r w:rsidRPr="00752A70">
          <w:rPr>
            <w:rStyle w:val="Hyperlink"/>
            <w:noProof/>
          </w:rPr>
          <w:t>Sequence Diagrams</w:t>
        </w:r>
        <w:r>
          <w:rPr>
            <w:noProof/>
            <w:webHidden/>
          </w:rPr>
          <w:tab/>
        </w:r>
        <w:r>
          <w:rPr>
            <w:noProof/>
            <w:webHidden/>
          </w:rPr>
          <w:fldChar w:fldCharType="begin"/>
        </w:r>
        <w:r>
          <w:rPr>
            <w:noProof/>
            <w:webHidden/>
          </w:rPr>
          <w:instrText xml:space="preserve"> PAGEREF _Toc23937415 \h </w:instrText>
        </w:r>
        <w:r>
          <w:rPr>
            <w:noProof/>
            <w:webHidden/>
          </w:rPr>
        </w:r>
        <w:r>
          <w:rPr>
            <w:noProof/>
            <w:webHidden/>
          </w:rPr>
          <w:fldChar w:fldCharType="separate"/>
        </w:r>
        <w:r>
          <w:rPr>
            <w:noProof/>
            <w:webHidden/>
          </w:rPr>
          <w:t>82</w:t>
        </w:r>
        <w:r>
          <w:rPr>
            <w:noProof/>
            <w:webHidden/>
          </w:rPr>
          <w:fldChar w:fldCharType="end"/>
        </w:r>
      </w:hyperlink>
    </w:p>
    <w:p w:rsidR="00B709A3" w:rsidRDefault="00B709A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3937416" w:history="1">
        <w:r w:rsidRPr="00752A70">
          <w:rPr>
            <w:rStyle w:val="Hyperlink"/>
            <w:noProof/>
          </w:rPr>
          <w:t>4</w:t>
        </w:r>
        <w:r>
          <w:rPr>
            <w:rFonts w:asciiTheme="minorHAnsi" w:eastAsiaTheme="minorEastAsia" w:hAnsiTheme="minorHAnsi" w:cstheme="minorBidi"/>
            <w:b w:val="0"/>
            <w:smallCaps w:val="0"/>
            <w:noProof/>
            <w:sz w:val="22"/>
            <w:szCs w:val="22"/>
          </w:rPr>
          <w:tab/>
        </w:r>
        <w:r w:rsidRPr="00752A70">
          <w:rPr>
            <w:rStyle w:val="Hyperlink"/>
            <w:noProof/>
          </w:rPr>
          <w:t>Appendix: Reference Documents</w:t>
        </w:r>
        <w:r>
          <w:rPr>
            <w:noProof/>
            <w:webHidden/>
          </w:rPr>
          <w:tab/>
        </w:r>
        <w:r>
          <w:rPr>
            <w:noProof/>
            <w:webHidden/>
          </w:rPr>
          <w:fldChar w:fldCharType="begin"/>
        </w:r>
        <w:r>
          <w:rPr>
            <w:noProof/>
            <w:webHidden/>
          </w:rPr>
          <w:instrText xml:space="preserve"> PAGEREF _Toc23937416 \h </w:instrText>
        </w:r>
        <w:r>
          <w:rPr>
            <w:noProof/>
            <w:webHidden/>
          </w:rPr>
        </w:r>
        <w:r>
          <w:rPr>
            <w:noProof/>
            <w:webHidden/>
          </w:rPr>
          <w:fldChar w:fldCharType="separate"/>
        </w:r>
        <w:r>
          <w:rPr>
            <w:noProof/>
            <w:webHidden/>
          </w:rPr>
          <w:t>85</w:t>
        </w:r>
        <w:r>
          <w:rPr>
            <w:noProof/>
            <w:webHidden/>
          </w:rPr>
          <w:fldChar w:fldCharType="end"/>
        </w:r>
      </w:hyperlink>
    </w:p>
    <w:p w:rsidR="00B709A3" w:rsidRDefault="00B709A3">
      <w:pPr>
        <w:rPr>
          <w:b/>
          <w:sz w:val="36"/>
          <w:szCs w:val="36"/>
        </w:rPr>
      </w:pPr>
      <w:r>
        <w:rPr>
          <w:b/>
          <w:sz w:val="36"/>
          <w:szCs w:val="36"/>
        </w:rPr>
        <w:fldChar w:fldCharType="end"/>
      </w:r>
    </w:p>
    <w:p w:rsidR="00B709A3" w:rsidRDefault="00B709A3">
      <w:pPr>
        <w:rPr>
          <w:b/>
          <w:sz w:val="36"/>
          <w:szCs w:val="36"/>
        </w:rPr>
      </w:pPr>
    </w:p>
    <w:p w:rsidR="00B709A3" w:rsidRDefault="00B709A3" w:rsidP="00B709A3">
      <w:pPr>
        <w:pStyle w:val="Heading1"/>
      </w:pPr>
      <w:bookmarkStart w:id="1" w:name="_Toc23937307"/>
      <w:r>
        <w:lastRenderedPageBreak/>
        <w:t>Architectural Design</w:t>
      </w:r>
      <w:bookmarkEnd w:id="1"/>
    </w:p>
    <w:p w:rsidR="00B709A3" w:rsidRDefault="00B709A3" w:rsidP="00B709A3">
      <w:pPr>
        <w:pStyle w:val="Heading2"/>
      </w:pPr>
      <w:bookmarkStart w:id="2" w:name="_Toc23937308"/>
      <w:r>
        <w:t>Interface Requirements - APIM</w:t>
      </w:r>
      <w:bookmarkEnd w:id="2"/>
    </w:p>
    <w:p w:rsidR="00B709A3" w:rsidRDefault="00B709A3" w:rsidP="00B709A3">
      <w:pPr>
        <w:pStyle w:val="Heading3"/>
      </w:pPr>
      <w:bookmarkStart w:id="3" w:name="_Toc23937309"/>
      <w:r w:rsidRPr="00B9479B">
        <w:t>MD-REQ-276198/A-</w:t>
      </w:r>
      <w:proofErr w:type="spellStart"/>
      <w:r w:rsidRPr="00B9479B">
        <w:t>SetBalance</w:t>
      </w:r>
      <w:bookmarkEnd w:id="3"/>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Signal sent by the Audio Setting Client to the Audio Settings Server to set the Balance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sidRPr="0053370D">
              <w:rPr>
                <w:rFonts w:cs="Arial"/>
              </w:rPr>
              <w:t>SetBalance</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sidRPr="0053370D">
              <w:rPr>
                <w:rFonts w:cs="Arial"/>
              </w:rPr>
              <w:t>Set balance all the way to the Left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Set balance all the way to the Right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4" w:name="_Toc23937310"/>
      <w:r w:rsidRPr="00B9479B">
        <w:t>MD-REQ-276206/B-</w:t>
      </w:r>
      <w:proofErr w:type="spellStart"/>
      <w:r w:rsidRPr="00B9479B">
        <w:t>Balance.St</w:t>
      </w:r>
      <w:bookmarkEnd w:id="4"/>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Balance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Balance.St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B</w:t>
            </w:r>
            <w:r w:rsidRPr="0053370D">
              <w:rPr>
                <w:rFonts w:cs="Arial"/>
              </w:rPr>
              <w:t>alance all the way to the Left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B</w:t>
            </w:r>
            <w:r w:rsidRPr="0053370D">
              <w:rPr>
                <w:rFonts w:cs="Arial"/>
              </w:rPr>
              <w:t>alance all the way to the Right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5" w:name="_Toc23937311"/>
      <w:r w:rsidRPr="00B9479B">
        <w:lastRenderedPageBreak/>
        <w:t>MD-REQ-276207/A-</w:t>
      </w:r>
      <w:proofErr w:type="spellStart"/>
      <w:r w:rsidRPr="00B9479B">
        <w:t>SetBass</w:t>
      </w:r>
      <w:bookmarkEnd w:id="5"/>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to the Audio Settings Server to set the </w:t>
      </w:r>
      <w:r>
        <w:rPr>
          <w:rFonts w:eastAsiaTheme="minorHAnsi" w:cs="Arial"/>
        </w:rPr>
        <w:t>Bass</w:t>
      </w:r>
      <w:r w:rsidRPr="0053370D">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SetBass</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Min Bass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Max Bass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6" w:name="_Toc23937312"/>
      <w:r w:rsidRPr="00B9479B">
        <w:t>MD-REQ-276208/A-</w:t>
      </w:r>
      <w:proofErr w:type="spellStart"/>
      <w:r w:rsidRPr="00B9479B">
        <w:t>Bass.St</w:t>
      </w:r>
      <w:bookmarkEnd w:id="6"/>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Bass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Bass.St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Min Bass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Max Bass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7" w:name="_Toc23937313"/>
      <w:r w:rsidRPr="00B9479B">
        <w:t>MD-REQ-276209/A-</w:t>
      </w:r>
      <w:proofErr w:type="spellStart"/>
      <w:r w:rsidRPr="00B9479B">
        <w:t>SetMidRange</w:t>
      </w:r>
      <w:bookmarkEnd w:id="7"/>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lastRenderedPageBreak/>
        <w:t xml:space="preserve">Signal sent by the Audio Setting Client to the Audio Settings Server to set the </w:t>
      </w:r>
      <w:proofErr w:type="spellStart"/>
      <w:r>
        <w:rPr>
          <w:rFonts w:eastAsiaTheme="minorHAnsi" w:cs="Arial"/>
        </w:rPr>
        <w:t>Mid Range</w:t>
      </w:r>
      <w:proofErr w:type="spellEnd"/>
      <w:r w:rsidRPr="0053370D">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SetMidRange</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 xml:space="preserve">Min </w:t>
            </w:r>
            <w:proofErr w:type="spellStart"/>
            <w:r>
              <w:rPr>
                <w:rFonts w:cs="Arial"/>
              </w:rPr>
              <w:t>MidRange</w:t>
            </w:r>
            <w:proofErr w:type="spellEnd"/>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 xml:space="preserve">Max </w:t>
            </w:r>
            <w:proofErr w:type="spellStart"/>
            <w:r>
              <w:rPr>
                <w:rFonts w:cs="Arial"/>
              </w:rPr>
              <w:t>MidRange</w:t>
            </w:r>
            <w:proofErr w:type="spellEnd"/>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8" w:name="_Toc23937314"/>
      <w:r w:rsidRPr="00B9479B">
        <w:t>MD-REQ-276210/A-</w:t>
      </w:r>
      <w:proofErr w:type="spellStart"/>
      <w:r w:rsidRPr="00B9479B">
        <w:t>MidRange.St</w:t>
      </w:r>
      <w:bookmarkEnd w:id="8"/>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 xml:space="preserve">Server with the current status of the </w:t>
      </w:r>
      <w:proofErr w:type="spellStart"/>
      <w:r>
        <w:rPr>
          <w:rFonts w:eastAsiaTheme="minorHAnsi" w:cs="Arial"/>
        </w:rPr>
        <w:t>Mid Range</w:t>
      </w:r>
      <w:proofErr w:type="spellEnd"/>
      <w:r>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MidRange.St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 xml:space="preserve">Min </w:t>
            </w:r>
            <w:proofErr w:type="spellStart"/>
            <w:r>
              <w:rPr>
                <w:rFonts w:cs="Arial"/>
              </w:rPr>
              <w:t>MidRange</w:t>
            </w:r>
            <w:proofErr w:type="spellEnd"/>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 xml:space="preserve">Max </w:t>
            </w:r>
            <w:proofErr w:type="spellStart"/>
            <w:r>
              <w:rPr>
                <w:rFonts w:cs="Arial"/>
              </w:rPr>
              <w:t>MidRange</w:t>
            </w:r>
            <w:proofErr w:type="spellEnd"/>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9" w:name="_Toc23937315"/>
      <w:r w:rsidRPr="00B9479B">
        <w:t>MD-REQ-276448/A-</w:t>
      </w:r>
      <w:proofErr w:type="spellStart"/>
      <w:r w:rsidRPr="00B9479B">
        <w:t>SetTreble</w:t>
      </w:r>
      <w:bookmarkEnd w:id="9"/>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to the Audio Settings Server to set the </w:t>
      </w:r>
      <w:r>
        <w:rPr>
          <w:rFonts w:eastAsiaTheme="minorHAnsi" w:cs="Arial"/>
        </w:rPr>
        <w:t>Treble</w:t>
      </w:r>
      <w:r w:rsidRPr="0053370D">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lastRenderedPageBreak/>
              <w:t>SetTreble</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Min Treble</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Max Treble</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0" w:name="_Toc23937316"/>
      <w:r w:rsidRPr="00B9479B">
        <w:t>MD-REQ-276453/A-</w:t>
      </w:r>
      <w:proofErr w:type="spellStart"/>
      <w:r w:rsidRPr="00B9479B">
        <w:t>Treble.St</w:t>
      </w:r>
      <w:bookmarkEnd w:id="10"/>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Treble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Treble.St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Min Treble</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Max Treble</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1" w:name="_Toc23937317"/>
      <w:r w:rsidRPr="00B9479B">
        <w:t>MD-REQ-276451/A-</w:t>
      </w:r>
      <w:proofErr w:type="spellStart"/>
      <w:r w:rsidRPr="00B9479B">
        <w:t>SetFade</w:t>
      </w:r>
      <w:bookmarkEnd w:id="11"/>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to the Audio Settings Server to set the </w:t>
      </w:r>
      <w:r>
        <w:rPr>
          <w:rFonts w:eastAsiaTheme="minorHAnsi" w:cs="Arial"/>
        </w:rPr>
        <w:t>Fade</w:t>
      </w:r>
      <w:r w:rsidRPr="0053370D">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SetFade</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Fade all the way to the Back</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Fade all the way to the Front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2" w:name="_Toc23937318"/>
      <w:r w:rsidRPr="00B9479B">
        <w:t>MD-REQ-276454/A-</w:t>
      </w:r>
      <w:proofErr w:type="spellStart"/>
      <w:r w:rsidRPr="00B9479B">
        <w:t>Fade.St</w:t>
      </w:r>
      <w:bookmarkEnd w:id="12"/>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Fade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Fade.St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 xml:space="preserve">-7 </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r>
              <w:rPr>
                <w:rFonts w:cs="Arial"/>
              </w:rPr>
              <w:t>Fade all the way to the Back</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Mid-Point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0x9</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0xA</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+4</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0xB</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+5</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0xC</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+6</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0xD</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0xE</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Fade all the way to the Front</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Inactive/Invalid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3" w:name="_Toc23937319"/>
      <w:r w:rsidRPr="00B9479B">
        <w:t>MD-REQ-276456/A-</w:t>
      </w:r>
      <w:proofErr w:type="spellStart"/>
      <w:r w:rsidRPr="00B9479B">
        <w:t>SetSpeed_Comp_Vol</w:t>
      </w:r>
      <w:bookmarkEnd w:id="13"/>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to the Audio Settings Server to set the </w:t>
      </w:r>
      <w:r>
        <w:rPr>
          <w:rFonts w:eastAsiaTheme="minorHAnsi" w:cs="Arial"/>
        </w:rPr>
        <w:t>Speed Compensated Volume</w:t>
      </w:r>
      <w:r w:rsidRPr="0053370D">
        <w:rPr>
          <w:rFonts w:eastAsiaTheme="minorHAnsi" w:cs="Arial"/>
        </w:rPr>
        <w:t xml:space="preserv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SetSpeed_Comp_Vol</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OFF</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cont.</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Default="00B709A3" w:rsidP="00B709A3">
      <w:pPr>
        <w:pStyle w:val="Heading3"/>
      </w:pPr>
      <w:bookmarkStart w:id="14" w:name="_Toc23937320"/>
      <w:r w:rsidRPr="00B9479B">
        <w:lastRenderedPageBreak/>
        <w:t>MD-REQ-276457/A-</w:t>
      </w:r>
      <w:proofErr w:type="spellStart"/>
      <w:r w:rsidRPr="00B9479B">
        <w:t>Speed_Comp_Vol.St</w:t>
      </w:r>
      <w:bookmarkEnd w:id="14"/>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Speed Compensated Volume level</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Speed_Comp_Vol.St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OFF</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Level1</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Level2</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Level3</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sidRPr="0053370D">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cont.</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Level7</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0xF</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5" w:name="_Toc23937321"/>
      <w:r w:rsidRPr="00B9479B">
        <w:t>MD-REQ-276458/B-</w:t>
      </w:r>
      <w:proofErr w:type="spellStart"/>
      <w:r w:rsidRPr="00B9479B">
        <w:t>Vehicle_Speed.St</w:t>
      </w:r>
      <w:bookmarkEnd w:id="15"/>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w:t>
      </w:r>
      <w:r>
        <w:rPr>
          <w:rFonts w:eastAsiaTheme="minorHAnsi" w:cs="Arial"/>
        </w:rPr>
        <w:t>with the current status of the Vehicle Speed</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440"/>
        <w:gridCol w:w="408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trHeight w:val="1911"/>
          <w:jc w:val="center"/>
        </w:trPr>
        <w:tc>
          <w:tcPr>
            <w:tcW w:w="2234" w:type="dxa"/>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Vehicle_Speed.St</w:t>
            </w:r>
            <w:proofErr w:type="spellEnd"/>
          </w:p>
        </w:tc>
        <w:tc>
          <w:tcPr>
            <w:tcW w:w="1853" w:type="dxa"/>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See info-CAN database for signal details</w:t>
            </w:r>
          </w:p>
        </w:tc>
        <w:tc>
          <w:tcPr>
            <w:tcW w:w="1440" w:type="dxa"/>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See info-CAN database for signal details</w:t>
            </w:r>
          </w:p>
        </w:tc>
        <w:tc>
          <w:tcPr>
            <w:tcW w:w="408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bl>
    <w:p w:rsidR="00B709A3" w:rsidRPr="0053370D" w:rsidRDefault="00B709A3" w:rsidP="00B709A3">
      <w:pPr>
        <w:rPr>
          <w:rFonts w:cs="Arial"/>
        </w:rPr>
      </w:pPr>
    </w:p>
    <w:p w:rsidR="00B709A3" w:rsidRDefault="00B709A3" w:rsidP="00B709A3">
      <w:pPr>
        <w:pStyle w:val="Heading3"/>
      </w:pPr>
      <w:bookmarkStart w:id="16" w:name="_Toc23937322"/>
      <w:r w:rsidRPr="00B9479B">
        <w:t>MD-REQ-276459/A-</w:t>
      </w:r>
      <w:proofErr w:type="spellStart"/>
      <w:r w:rsidRPr="00B9479B">
        <w:t>Vehicle_Speed_QF</w:t>
      </w:r>
      <w:bookmarkEnd w:id="16"/>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w:t>
      </w:r>
      <w:r>
        <w:rPr>
          <w:rFonts w:eastAsiaTheme="minorHAnsi" w:cs="Arial"/>
        </w:rPr>
        <w:t>with the Vehicle Speed Quality Factor</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Vehicle_Speed_QF</w:t>
            </w:r>
            <w:proofErr w:type="spellEnd"/>
          </w:p>
        </w:tc>
        <w:tc>
          <w:tcPr>
            <w:tcW w:w="302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No_Data_Exists</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336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Not_Within_Specifications</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336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0x3</w:t>
            </w:r>
          </w:p>
        </w:tc>
        <w:tc>
          <w:tcPr>
            <w:tcW w:w="336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7" w:name="_Toc23937323"/>
      <w:r w:rsidRPr="00B9479B">
        <w:t>MD-REQ-276463/A-</w:t>
      </w:r>
      <w:proofErr w:type="spellStart"/>
      <w:r w:rsidRPr="00B9479B">
        <w:t>Surround_Sound_Upmix.Rq</w:t>
      </w:r>
      <w:bookmarkEnd w:id="17"/>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Client to the </w:t>
      </w:r>
      <w:r>
        <w:rPr>
          <w:rFonts w:eastAsiaTheme="minorHAnsi" w:cs="Arial"/>
        </w:rPr>
        <w:t>Surround Sound</w:t>
      </w:r>
      <w:r w:rsidRPr="0053370D">
        <w:rPr>
          <w:rFonts w:eastAsiaTheme="minorHAnsi" w:cs="Arial"/>
        </w:rPr>
        <w:t xml:space="preserve"> Server to set the </w:t>
      </w:r>
      <w:r>
        <w:rPr>
          <w:rFonts w:eastAsiaTheme="minorHAnsi" w:cs="Arial"/>
        </w:rPr>
        <w:t>Simulated Surround Sound</w:t>
      </w:r>
      <w:r w:rsidRPr="0053370D">
        <w:rPr>
          <w:rFonts w:eastAsiaTheme="minorHAnsi" w:cs="Arial"/>
        </w:rPr>
        <w:t>.</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080"/>
        <w:gridCol w:w="417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17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Surround_Sound_Upmix.Rq</w:t>
            </w:r>
            <w:proofErr w:type="spellEnd"/>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17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17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Surround</w:t>
            </w:r>
          </w:p>
        </w:tc>
        <w:tc>
          <w:tcPr>
            <w:tcW w:w="108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0x2</w:t>
            </w:r>
          </w:p>
        </w:tc>
        <w:tc>
          <w:tcPr>
            <w:tcW w:w="4177" w:type="dxa"/>
            <w:tcBorders>
              <w:left w:val="single" w:sz="4" w:space="0" w:color="auto"/>
              <w:right w:val="single" w:sz="4" w:space="0" w:color="auto"/>
            </w:tcBorders>
          </w:tcPr>
          <w:p w:rsidR="00B709A3"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8" w:name="_Toc23937324"/>
      <w:r w:rsidRPr="00B9479B">
        <w:lastRenderedPageBreak/>
        <w:t>MD-REQ-276464/A-</w:t>
      </w:r>
      <w:proofErr w:type="spellStart"/>
      <w:r w:rsidRPr="00B9479B">
        <w:t>Surround_Sound_Upmix.St</w:t>
      </w:r>
      <w:bookmarkEnd w:id="18"/>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w:t>
      </w:r>
      <w:r>
        <w:rPr>
          <w:rFonts w:eastAsiaTheme="minorHAnsi" w:cs="Arial"/>
        </w:rPr>
        <w:t xml:space="preserve">Server with the current status of the Simulated Surround Sound </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170"/>
        <w:gridCol w:w="408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08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Surround_Sound_Upmix.St</w:t>
            </w:r>
            <w:proofErr w:type="spellEnd"/>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17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08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17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08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Surround</w:t>
            </w:r>
          </w:p>
        </w:tc>
        <w:tc>
          <w:tcPr>
            <w:tcW w:w="117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408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19" w:name="_Toc23937325"/>
      <w:r w:rsidRPr="00B9479B">
        <w:t>MD-REQ-276465/A-Surround_Sound_Upmix2.Rq</w:t>
      </w:r>
      <w:bookmarkEnd w:id="19"/>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Client to the </w:t>
      </w:r>
      <w:r>
        <w:rPr>
          <w:rFonts w:eastAsiaTheme="minorHAnsi" w:cs="Arial"/>
        </w:rPr>
        <w:t>Surround Sound</w:t>
      </w:r>
      <w:r w:rsidRPr="0053370D">
        <w:rPr>
          <w:rFonts w:eastAsiaTheme="minorHAnsi" w:cs="Arial"/>
        </w:rPr>
        <w:t xml:space="preserve"> Server to </w:t>
      </w:r>
      <w:r>
        <w:rPr>
          <w:rFonts w:eastAsiaTheme="minorHAnsi" w:cs="Arial"/>
        </w:rPr>
        <w:t xml:space="preserve">command the Surround Sound Server to go into a </w:t>
      </w:r>
      <w:proofErr w:type="gramStart"/>
      <w:r>
        <w:rPr>
          <w:rFonts w:eastAsiaTheme="minorHAnsi" w:cs="Arial"/>
        </w:rPr>
        <w:t>particular sound</w:t>
      </w:r>
      <w:proofErr w:type="gramEnd"/>
      <w:r>
        <w:rPr>
          <w:rFonts w:eastAsiaTheme="minorHAnsi" w:cs="Arial"/>
        </w:rPr>
        <w:t xml:space="preserve"> mode</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350"/>
        <w:gridCol w:w="390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Surround_Sound_Upmix2.Rq</w:t>
            </w: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35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390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35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390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Surround</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0x2</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roofErr w:type="spellStart"/>
            <w:r>
              <w:rPr>
                <w:rFonts w:cs="Arial"/>
              </w:rPr>
              <w:t>ON_Stage</w:t>
            </w:r>
            <w:proofErr w:type="spellEnd"/>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0x3</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Audience</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0x4</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Reserved</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0x5 – 0x7</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0" w:name="_Toc23937326"/>
      <w:r w:rsidRPr="00B9479B">
        <w:t>MD-REQ-276466/A-Surround_Sound_Upmix2.St</w:t>
      </w:r>
      <w:bookmarkEnd w:id="20"/>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w:t>
      </w:r>
      <w:r>
        <w:rPr>
          <w:rFonts w:eastAsiaTheme="minorHAnsi" w:cs="Arial"/>
        </w:rPr>
        <w:t xml:space="preserve">Server with the current status of the what </w:t>
      </w:r>
      <w:proofErr w:type="gramStart"/>
      <w:r>
        <w:rPr>
          <w:rFonts w:eastAsiaTheme="minorHAnsi" w:cs="Arial"/>
        </w:rPr>
        <w:t>particular sound</w:t>
      </w:r>
      <w:proofErr w:type="gramEnd"/>
      <w:r>
        <w:rPr>
          <w:rFonts w:eastAsiaTheme="minorHAnsi" w:cs="Arial"/>
        </w:rPr>
        <w:t xml:space="preserve"> mode is active </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260"/>
        <w:gridCol w:w="399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Surround_Sound_Upmix2.St</w:t>
            </w: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Surround</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roofErr w:type="spellStart"/>
            <w:r>
              <w:rPr>
                <w:rFonts w:cs="Arial"/>
              </w:rPr>
              <w:t>ON_Stage</w:t>
            </w:r>
            <w:proofErr w:type="spellEnd"/>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0x3</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Audience</w:t>
            </w:r>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0x4</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Reserved</w:t>
            </w:r>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0x5 – 0x7</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1" w:name="_Toc23937327"/>
      <w:r w:rsidRPr="00B9479B">
        <w:t>MD-REQ-276461/A-</w:t>
      </w:r>
      <w:proofErr w:type="spellStart"/>
      <w:r w:rsidRPr="00B9479B">
        <w:t>SetOccupancy_Mode</w:t>
      </w:r>
      <w:bookmarkEnd w:id="21"/>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to the Audio Settings Server to set the </w:t>
      </w:r>
      <w:r>
        <w:rPr>
          <w:rFonts w:eastAsiaTheme="minorHAnsi" w:cs="Arial"/>
        </w:rPr>
        <w:t>Occupancy Mode</w:t>
      </w:r>
      <w:r w:rsidRPr="0053370D">
        <w:rPr>
          <w:rFonts w:eastAsiaTheme="minorHAnsi" w:cs="Arial"/>
        </w:rPr>
        <w:t>.</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SetOccupancy_Mode</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All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Driver Seat</w:t>
            </w:r>
          </w:p>
        </w:tc>
        <w:tc>
          <w:tcPr>
            <w:tcW w:w="108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0x2</w:t>
            </w:r>
          </w:p>
        </w:tc>
        <w:tc>
          <w:tcPr>
            <w:tcW w:w="444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Passenger Seat</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Used for RH drive vehicles – see IDS (infotainment diagnostic spec) for details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0x4-0x6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Front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Rear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2" w:name="_Toc23937328"/>
      <w:r w:rsidRPr="00B9479B">
        <w:t>MD-REQ-276462/A-</w:t>
      </w:r>
      <w:proofErr w:type="spellStart"/>
      <w:r w:rsidRPr="00B9479B">
        <w:t>Occupancy_Mode.St</w:t>
      </w:r>
      <w:bookmarkEnd w:id="22"/>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status of the Occupancy Mode</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Occupancy_Mode.St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All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Driver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Passenger</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r>
              <w:rPr>
                <w:rFonts w:cs="Arial"/>
              </w:rPr>
              <w:t>Use for RH drive vehicles – See IDS (infotainment diagnostic spec) for details</w:t>
            </w: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0x4-0x6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Front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Rear Seats</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0x8</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3" w:name="_Toc23937329"/>
      <w:r w:rsidRPr="00B9479B">
        <w:t>MD-REQ-276467/A-</w:t>
      </w:r>
      <w:proofErr w:type="spellStart"/>
      <w:r w:rsidRPr="00B9479B">
        <w:t>AutoConfigOcc_AllSeats.St</w:t>
      </w:r>
      <w:bookmarkEnd w:id="23"/>
      <w:proofErr w:type="spellEnd"/>
    </w:p>
    <w:p w:rsidR="00B709A3" w:rsidRPr="00C96029" w:rsidRDefault="00B709A3" w:rsidP="00B709A3">
      <w:pPr>
        <w:rPr>
          <w:rFonts w:cs="Arial"/>
        </w:rPr>
      </w:pPr>
      <w:r w:rsidRPr="0053370D">
        <w:rPr>
          <w:rFonts w:cs="Arial"/>
          <w:b/>
        </w:rPr>
        <w:t>Message Type</w:t>
      </w:r>
      <w:r w:rsidRPr="0053370D">
        <w:rPr>
          <w:rFonts w:cs="Arial"/>
        </w:rPr>
        <w:t xml:space="preserve">: </w:t>
      </w:r>
      <w:r w:rsidRPr="00C96029">
        <w:rPr>
          <w:rFonts w:cs="Arial"/>
        </w:rPr>
        <w:t>Status</w:t>
      </w:r>
    </w:p>
    <w:p w:rsidR="00B709A3" w:rsidRPr="00C96029" w:rsidRDefault="00B709A3" w:rsidP="00B709A3">
      <w:pPr>
        <w:rPr>
          <w:rFonts w:cs="Arial"/>
        </w:rPr>
      </w:pPr>
    </w:p>
    <w:p w:rsidR="00B709A3" w:rsidRPr="00C96029" w:rsidRDefault="00B709A3" w:rsidP="00B709A3">
      <w:pPr>
        <w:rPr>
          <w:rFonts w:cs="Arial"/>
        </w:rPr>
      </w:pPr>
      <w:r w:rsidRPr="00C96029">
        <w:rPr>
          <w:rFonts w:eastAsiaTheme="minorHAnsi" w:cs="Arial"/>
        </w:rPr>
        <w:t>Signal sent by the Audio Settings Server indicating if All Seats Occupancy Mode is supported by the Audio Settings Server</w:t>
      </w:r>
    </w:p>
    <w:p w:rsidR="00B709A3" w:rsidRPr="00C96029"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710"/>
        <w:gridCol w:w="990"/>
        <w:gridCol w:w="3997"/>
      </w:tblGrid>
      <w:tr w:rsidR="00B709A3" w:rsidRPr="00C96029"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b/>
              </w:rPr>
            </w:pPr>
            <w:r w:rsidRPr="00C96029">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Description</w:t>
            </w:r>
          </w:p>
        </w:tc>
      </w:tr>
      <w:tr w:rsidR="00B709A3" w:rsidRPr="00C96029" w:rsidTr="00B709A3">
        <w:trPr>
          <w:jc w:val="center"/>
        </w:trPr>
        <w:tc>
          <w:tcPr>
            <w:tcW w:w="2917" w:type="dxa"/>
            <w:vMerge w:val="restart"/>
            <w:tcBorders>
              <w:top w:val="single" w:sz="4" w:space="0" w:color="auto"/>
              <w:left w:val="single" w:sz="4" w:space="0" w:color="auto"/>
              <w:right w:val="single" w:sz="4" w:space="0" w:color="auto"/>
            </w:tcBorders>
          </w:tcPr>
          <w:p w:rsidR="00B709A3" w:rsidRPr="00C96029" w:rsidRDefault="00B709A3" w:rsidP="00B709A3">
            <w:pPr>
              <w:spacing w:line="276" w:lineRule="auto"/>
              <w:rPr>
                <w:rFonts w:cs="Arial"/>
              </w:rPr>
            </w:pPr>
            <w:proofErr w:type="spellStart"/>
            <w:r w:rsidRPr="00C96029">
              <w:rPr>
                <w:rFonts w:eastAsiaTheme="minorHAnsi" w:cs="Arial"/>
              </w:rPr>
              <w:t>AutoConfigOcc_AllSeats</w:t>
            </w:r>
            <w:r>
              <w:rPr>
                <w:rFonts w:eastAsiaTheme="minorHAnsi" w:cs="Arial"/>
              </w:rPr>
              <w:t>.St</w:t>
            </w:r>
            <w:proofErr w:type="spellEnd"/>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proofErr w:type="spellStart"/>
            <w:r>
              <w:rPr>
                <w:rFonts w:cs="Arial"/>
              </w:rPr>
              <w:t>Not_Supported</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C96029" w:rsidRDefault="00B709A3" w:rsidP="00B709A3">
            <w:pPr>
              <w:autoSpaceDE w:val="0"/>
              <w:autoSpaceDN w:val="0"/>
              <w:adjustRightInd w:val="0"/>
              <w:rPr>
                <w:rFonts w:cs="Arial"/>
              </w:rPr>
            </w:pPr>
          </w:p>
        </w:tc>
      </w:tr>
      <w:tr w:rsidR="00B709A3" w:rsidRPr="00C96029" w:rsidTr="00B709A3">
        <w:trPr>
          <w:jc w:val="center"/>
        </w:trPr>
        <w:tc>
          <w:tcPr>
            <w:tcW w:w="2917" w:type="dxa"/>
            <w:vMerge/>
            <w:tcBorders>
              <w:left w:val="single" w:sz="4" w:space="0" w:color="auto"/>
              <w:right w:val="single" w:sz="4" w:space="0" w:color="auto"/>
            </w:tcBorders>
          </w:tcPr>
          <w:p w:rsidR="00B709A3" w:rsidRPr="00C96029" w:rsidRDefault="00B709A3" w:rsidP="00B709A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C96029" w:rsidRDefault="00B709A3" w:rsidP="00B709A3">
            <w:pPr>
              <w:spacing w:line="276" w:lineRule="auto"/>
              <w:rPr>
                <w:rFonts w:cs="Arial"/>
              </w:rPr>
            </w:pPr>
          </w:p>
        </w:tc>
      </w:tr>
    </w:tbl>
    <w:p w:rsidR="00B709A3" w:rsidRPr="00C96029" w:rsidRDefault="00B709A3" w:rsidP="00B709A3">
      <w:pPr>
        <w:rPr>
          <w:rFonts w:cs="Arial"/>
        </w:rPr>
      </w:pPr>
    </w:p>
    <w:p w:rsidR="00B709A3" w:rsidRDefault="00B709A3" w:rsidP="00B709A3">
      <w:pPr>
        <w:pStyle w:val="Heading3"/>
      </w:pPr>
      <w:bookmarkStart w:id="24" w:name="_Toc23937330"/>
      <w:r w:rsidRPr="00B9479B">
        <w:t>MD-REQ-276468/B-</w:t>
      </w:r>
      <w:proofErr w:type="spellStart"/>
      <w:r w:rsidRPr="00B9479B">
        <w:t>AutoConfigOcc_Driver.St</w:t>
      </w:r>
      <w:bookmarkEnd w:id="24"/>
      <w:proofErr w:type="spellEnd"/>
    </w:p>
    <w:p w:rsidR="00B709A3" w:rsidRPr="00C96029" w:rsidRDefault="00B709A3" w:rsidP="00B709A3">
      <w:pPr>
        <w:rPr>
          <w:rFonts w:cs="Arial"/>
        </w:rPr>
      </w:pPr>
      <w:r w:rsidRPr="0053370D">
        <w:rPr>
          <w:rFonts w:cs="Arial"/>
          <w:b/>
        </w:rPr>
        <w:t>Message Type</w:t>
      </w:r>
      <w:r w:rsidRPr="0053370D">
        <w:rPr>
          <w:rFonts w:cs="Arial"/>
        </w:rPr>
        <w:t xml:space="preserve">: </w:t>
      </w:r>
      <w:r w:rsidRPr="00C96029">
        <w:rPr>
          <w:rFonts w:cs="Arial"/>
        </w:rPr>
        <w:t>Status</w:t>
      </w:r>
    </w:p>
    <w:p w:rsidR="00B709A3" w:rsidRPr="00C96029" w:rsidRDefault="00B709A3" w:rsidP="00B709A3">
      <w:pPr>
        <w:rPr>
          <w:rFonts w:cs="Arial"/>
        </w:rPr>
      </w:pPr>
    </w:p>
    <w:p w:rsidR="00B709A3" w:rsidRPr="00C96029" w:rsidRDefault="00B709A3" w:rsidP="00B709A3">
      <w:pPr>
        <w:rPr>
          <w:rFonts w:cs="Arial"/>
        </w:rPr>
      </w:pPr>
      <w:r w:rsidRPr="00C96029">
        <w:rPr>
          <w:rFonts w:eastAsiaTheme="minorHAnsi" w:cs="Arial"/>
        </w:rPr>
        <w:t xml:space="preserve">Signal sent by the Audio Settings Server indicating if </w:t>
      </w:r>
      <w:r>
        <w:rPr>
          <w:rFonts w:eastAsiaTheme="minorHAnsi" w:cs="Arial"/>
        </w:rPr>
        <w:t>Driver</w:t>
      </w:r>
      <w:r w:rsidRPr="00C96029">
        <w:rPr>
          <w:rFonts w:eastAsiaTheme="minorHAnsi" w:cs="Arial"/>
        </w:rPr>
        <w:t xml:space="preserve"> </w:t>
      </w:r>
      <w:r>
        <w:rPr>
          <w:rFonts w:eastAsiaTheme="minorHAnsi" w:cs="Arial"/>
        </w:rPr>
        <w:t xml:space="preserve">Seat </w:t>
      </w:r>
      <w:r w:rsidRPr="00C96029">
        <w:rPr>
          <w:rFonts w:eastAsiaTheme="minorHAnsi" w:cs="Arial"/>
        </w:rPr>
        <w:t>Occupancy Mode is supported by the Audio Settings Server</w:t>
      </w:r>
    </w:p>
    <w:p w:rsidR="00B709A3" w:rsidRPr="00C96029"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710"/>
        <w:gridCol w:w="990"/>
        <w:gridCol w:w="3997"/>
      </w:tblGrid>
      <w:tr w:rsidR="00B709A3" w:rsidRPr="00C96029"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b/>
              </w:rPr>
            </w:pPr>
            <w:r w:rsidRPr="00C96029">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Description</w:t>
            </w:r>
          </w:p>
        </w:tc>
      </w:tr>
      <w:tr w:rsidR="00B709A3" w:rsidRPr="00C96029" w:rsidTr="00B709A3">
        <w:trPr>
          <w:jc w:val="center"/>
        </w:trPr>
        <w:tc>
          <w:tcPr>
            <w:tcW w:w="2917" w:type="dxa"/>
            <w:vMerge w:val="restart"/>
            <w:tcBorders>
              <w:top w:val="single" w:sz="4" w:space="0" w:color="auto"/>
              <w:left w:val="single" w:sz="4" w:space="0" w:color="auto"/>
              <w:right w:val="single" w:sz="4" w:space="0" w:color="auto"/>
            </w:tcBorders>
          </w:tcPr>
          <w:p w:rsidR="00B709A3" w:rsidRPr="00C96029" w:rsidRDefault="00B709A3" w:rsidP="00B709A3">
            <w:pPr>
              <w:spacing w:line="276" w:lineRule="auto"/>
              <w:rPr>
                <w:rFonts w:cs="Arial"/>
              </w:rPr>
            </w:pPr>
            <w:proofErr w:type="spellStart"/>
            <w:r>
              <w:rPr>
                <w:rFonts w:eastAsiaTheme="minorHAnsi" w:cs="Arial"/>
              </w:rPr>
              <w:t>AutoConfigOcc_Driver.St</w:t>
            </w:r>
            <w:proofErr w:type="spellEnd"/>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proofErr w:type="spellStart"/>
            <w:r>
              <w:rPr>
                <w:rFonts w:cs="Arial"/>
              </w:rPr>
              <w:t>Not_Supported</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C96029" w:rsidRDefault="00B709A3" w:rsidP="00B709A3">
            <w:pPr>
              <w:autoSpaceDE w:val="0"/>
              <w:autoSpaceDN w:val="0"/>
              <w:adjustRightInd w:val="0"/>
              <w:rPr>
                <w:rFonts w:cs="Arial"/>
              </w:rPr>
            </w:pPr>
          </w:p>
        </w:tc>
      </w:tr>
      <w:tr w:rsidR="00B709A3" w:rsidRPr="00C96029" w:rsidTr="00B709A3">
        <w:trPr>
          <w:jc w:val="center"/>
        </w:trPr>
        <w:tc>
          <w:tcPr>
            <w:tcW w:w="2917" w:type="dxa"/>
            <w:vMerge/>
            <w:tcBorders>
              <w:left w:val="single" w:sz="4" w:space="0" w:color="auto"/>
              <w:right w:val="single" w:sz="4" w:space="0" w:color="auto"/>
            </w:tcBorders>
          </w:tcPr>
          <w:p w:rsidR="00B709A3" w:rsidRPr="00C96029" w:rsidRDefault="00B709A3" w:rsidP="00B709A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C96029" w:rsidRDefault="00B709A3" w:rsidP="00B709A3">
            <w:pPr>
              <w:spacing w:line="276" w:lineRule="auto"/>
              <w:rPr>
                <w:rFonts w:cs="Arial"/>
              </w:rPr>
            </w:pPr>
          </w:p>
        </w:tc>
      </w:tr>
    </w:tbl>
    <w:p w:rsidR="00B709A3" w:rsidRPr="00C96029" w:rsidRDefault="00B709A3" w:rsidP="00B709A3">
      <w:pPr>
        <w:rPr>
          <w:rFonts w:cs="Arial"/>
        </w:rPr>
      </w:pPr>
    </w:p>
    <w:p w:rsidR="00B709A3" w:rsidRDefault="00B709A3" w:rsidP="00B709A3">
      <w:pPr>
        <w:pStyle w:val="Heading3"/>
      </w:pPr>
      <w:bookmarkStart w:id="25" w:name="_Toc23937331"/>
      <w:r w:rsidRPr="00B9479B">
        <w:t>MD-REQ-276469/B-</w:t>
      </w:r>
      <w:proofErr w:type="spellStart"/>
      <w:r w:rsidRPr="00B9479B">
        <w:t>AutoConfigOcc_Front.St</w:t>
      </w:r>
      <w:bookmarkEnd w:id="25"/>
      <w:proofErr w:type="spellEnd"/>
    </w:p>
    <w:p w:rsidR="00B709A3" w:rsidRPr="00C96029" w:rsidRDefault="00B709A3" w:rsidP="00B709A3">
      <w:pPr>
        <w:rPr>
          <w:rFonts w:cs="Arial"/>
        </w:rPr>
      </w:pPr>
      <w:r w:rsidRPr="0053370D">
        <w:rPr>
          <w:rFonts w:cs="Arial"/>
          <w:b/>
        </w:rPr>
        <w:t>Message Type</w:t>
      </w:r>
      <w:r w:rsidRPr="0053370D">
        <w:rPr>
          <w:rFonts w:cs="Arial"/>
        </w:rPr>
        <w:t xml:space="preserve">: </w:t>
      </w:r>
      <w:r w:rsidRPr="00C96029">
        <w:rPr>
          <w:rFonts w:cs="Arial"/>
        </w:rPr>
        <w:t>Status</w:t>
      </w:r>
    </w:p>
    <w:p w:rsidR="00B709A3" w:rsidRPr="00C96029" w:rsidRDefault="00B709A3" w:rsidP="00B709A3">
      <w:pPr>
        <w:rPr>
          <w:rFonts w:cs="Arial"/>
        </w:rPr>
      </w:pPr>
    </w:p>
    <w:p w:rsidR="00B709A3" w:rsidRPr="00C96029" w:rsidRDefault="00B709A3" w:rsidP="00B709A3">
      <w:pPr>
        <w:rPr>
          <w:rFonts w:cs="Arial"/>
        </w:rPr>
      </w:pPr>
      <w:r w:rsidRPr="00C96029">
        <w:rPr>
          <w:rFonts w:eastAsiaTheme="minorHAnsi" w:cs="Arial"/>
        </w:rPr>
        <w:t xml:space="preserve">Signal sent by the Audio Settings Server indicating if </w:t>
      </w:r>
      <w:r>
        <w:rPr>
          <w:rFonts w:eastAsiaTheme="minorHAnsi" w:cs="Arial"/>
        </w:rPr>
        <w:t xml:space="preserve">Front Seat </w:t>
      </w:r>
      <w:r w:rsidRPr="00C96029">
        <w:rPr>
          <w:rFonts w:eastAsiaTheme="minorHAnsi" w:cs="Arial"/>
        </w:rPr>
        <w:t>Occupancy Mode is supported by the Audio Settings Server</w:t>
      </w:r>
    </w:p>
    <w:p w:rsidR="00B709A3" w:rsidRPr="00C96029"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710"/>
        <w:gridCol w:w="990"/>
        <w:gridCol w:w="3997"/>
      </w:tblGrid>
      <w:tr w:rsidR="00B709A3" w:rsidRPr="00C96029"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b/>
              </w:rPr>
            </w:pPr>
            <w:r w:rsidRPr="00C96029">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Description</w:t>
            </w:r>
          </w:p>
        </w:tc>
      </w:tr>
      <w:tr w:rsidR="00B709A3" w:rsidRPr="00C96029" w:rsidTr="00B709A3">
        <w:trPr>
          <w:jc w:val="center"/>
        </w:trPr>
        <w:tc>
          <w:tcPr>
            <w:tcW w:w="2917" w:type="dxa"/>
            <w:vMerge w:val="restart"/>
            <w:tcBorders>
              <w:top w:val="single" w:sz="4" w:space="0" w:color="auto"/>
              <w:left w:val="single" w:sz="4" w:space="0" w:color="auto"/>
              <w:right w:val="single" w:sz="4" w:space="0" w:color="auto"/>
            </w:tcBorders>
          </w:tcPr>
          <w:p w:rsidR="00B709A3" w:rsidRPr="00C96029" w:rsidRDefault="00B709A3" w:rsidP="00B709A3">
            <w:pPr>
              <w:spacing w:line="276" w:lineRule="auto"/>
              <w:rPr>
                <w:rFonts w:cs="Arial"/>
              </w:rPr>
            </w:pPr>
            <w:proofErr w:type="spellStart"/>
            <w:r>
              <w:rPr>
                <w:rFonts w:eastAsiaTheme="minorHAnsi" w:cs="Arial"/>
              </w:rPr>
              <w:t>AutoConfigOcc_Front.St</w:t>
            </w:r>
            <w:proofErr w:type="spellEnd"/>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proofErr w:type="spellStart"/>
            <w:r>
              <w:rPr>
                <w:rFonts w:cs="Arial"/>
              </w:rPr>
              <w:t>Not_Supported</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C96029" w:rsidRDefault="00B709A3" w:rsidP="00B709A3">
            <w:pPr>
              <w:autoSpaceDE w:val="0"/>
              <w:autoSpaceDN w:val="0"/>
              <w:adjustRightInd w:val="0"/>
              <w:rPr>
                <w:rFonts w:cs="Arial"/>
              </w:rPr>
            </w:pPr>
          </w:p>
        </w:tc>
      </w:tr>
      <w:tr w:rsidR="00B709A3" w:rsidRPr="00C96029" w:rsidTr="00B709A3">
        <w:trPr>
          <w:jc w:val="center"/>
        </w:trPr>
        <w:tc>
          <w:tcPr>
            <w:tcW w:w="2917" w:type="dxa"/>
            <w:vMerge/>
            <w:tcBorders>
              <w:left w:val="single" w:sz="4" w:space="0" w:color="auto"/>
              <w:right w:val="single" w:sz="4" w:space="0" w:color="auto"/>
            </w:tcBorders>
          </w:tcPr>
          <w:p w:rsidR="00B709A3" w:rsidRPr="00C96029" w:rsidRDefault="00B709A3" w:rsidP="00B709A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C96029" w:rsidRDefault="00B709A3" w:rsidP="00B709A3">
            <w:pPr>
              <w:spacing w:line="276" w:lineRule="auto"/>
              <w:rPr>
                <w:rFonts w:cs="Arial"/>
              </w:rPr>
            </w:pPr>
          </w:p>
        </w:tc>
      </w:tr>
    </w:tbl>
    <w:p w:rsidR="00B709A3" w:rsidRPr="00C96029" w:rsidRDefault="00B709A3" w:rsidP="00B709A3">
      <w:pPr>
        <w:rPr>
          <w:rFonts w:cs="Arial"/>
        </w:rPr>
      </w:pPr>
    </w:p>
    <w:p w:rsidR="00B709A3" w:rsidRDefault="00B709A3" w:rsidP="00B709A3">
      <w:pPr>
        <w:pStyle w:val="Heading3"/>
      </w:pPr>
      <w:bookmarkStart w:id="26" w:name="_Toc23937332"/>
      <w:r w:rsidRPr="00B9479B">
        <w:t>MD-REQ-276470/A-</w:t>
      </w:r>
      <w:proofErr w:type="spellStart"/>
      <w:r w:rsidRPr="00B9479B">
        <w:t>AutoConfigOcc_Rear.St</w:t>
      </w:r>
      <w:bookmarkEnd w:id="26"/>
      <w:proofErr w:type="spellEnd"/>
    </w:p>
    <w:p w:rsidR="00B709A3" w:rsidRPr="00C96029" w:rsidRDefault="00B709A3" w:rsidP="00B709A3">
      <w:pPr>
        <w:rPr>
          <w:rFonts w:cs="Arial"/>
        </w:rPr>
      </w:pPr>
      <w:r w:rsidRPr="0053370D">
        <w:rPr>
          <w:rFonts w:cs="Arial"/>
          <w:b/>
        </w:rPr>
        <w:t>Message Type</w:t>
      </w:r>
      <w:r w:rsidRPr="0053370D">
        <w:rPr>
          <w:rFonts w:cs="Arial"/>
        </w:rPr>
        <w:t xml:space="preserve">: </w:t>
      </w:r>
      <w:r w:rsidRPr="00C96029">
        <w:rPr>
          <w:rFonts w:cs="Arial"/>
        </w:rPr>
        <w:t>Status</w:t>
      </w:r>
    </w:p>
    <w:p w:rsidR="00B709A3" w:rsidRPr="00C96029" w:rsidRDefault="00B709A3" w:rsidP="00B709A3">
      <w:pPr>
        <w:rPr>
          <w:rFonts w:cs="Arial"/>
        </w:rPr>
      </w:pPr>
    </w:p>
    <w:p w:rsidR="00B709A3" w:rsidRPr="00C96029" w:rsidRDefault="00B709A3" w:rsidP="00B709A3">
      <w:pPr>
        <w:rPr>
          <w:rFonts w:cs="Arial"/>
        </w:rPr>
      </w:pPr>
      <w:r w:rsidRPr="00C96029">
        <w:rPr>
          <w:rFonts w:eastAsiaTheme="minorHAnsi" w:cs="Arial"/>
        </w:rPr>
        <w:lastRenderedPageBreak/>
        <w:t xml:space="preserve">Signal sent by the Audio Settings Server indicating if </w:t>
      </w:r>
      <w:r>
        <w:rPr>
          <w:rFonts w:eastAsiaTheme="minorHAnsi" w:cs="Arial"/>
        </w:rPr>
        <w:t xml:space="preserve">Rear Seats </w:t>
      </w:r>
      <w:r w:rsidRPr="00C96029">
        <w:rPr>
          <w:rFonts w:eastAsiaTheme="minorHAnsi" w:cs="Arial"/>
        </w:rPr>
        <w:t>Occupancy Mode is supported by the Audio Settings Server</w:t>
      </w:r>
    </w:p>
    <w:p w:rsidR="00B709A3" w:rsidRPr="00C96029"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710"/>
        <w:gridCol w:w="990"/>
        <w:gridCol w:w="3997"/>
      </w:tblGrid>
      <w:tr w:rsidR="00B709A3" w:rsidRPr="00C96029"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b/>
              </w:rPr>
            </w:pPr>
            <w:r w:rsidRPr="00C96029">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C96029" w:rsidRDefault="00B709A3" w:rsidP="00B709A3">
            <w:pPr>
              <w:spacing w:line="276" w:lineRule="auto"/>
              <w:rPr>
                <w:rFonts w:cs="Arial"/>
                <w:b/>
              </w:rPr>
            </w:pPr>
            <w:r w:rsidRPr="00C96029">
              <w:rPr>
                <w:rFonts w:cs="Arial"/>
                <w:b/>
              </w:rPr>
              <w:t>Description</w:t>
            </w:r>
          </w:p>
        </w:tc>
      </w:tr>
      <w:tr w:rsidR="00B709A3" w:rsidRPr="00C96029" w:rsidTr="00B709A3">
        <w:trPr>
          <w:jc w:val="center"/>
        </w:trPr>
        <w:tc>
          <w:tcPr>
            <w:tcW w:w="2917" w:type="dxa"/>
            <w:vMerge w:val="restart"/>
            <w:tcBorders>
              <w:top w:val="single" w:sz="4" w:space="0" w:color="auto"/>
              <w:left w:val="single" w:sz="4" w:space="0" w:color="auto"/>
              <w:right w:val="single" w:sz="4" w:space="0" w:color="auto"/>
            </w:tcBorders>
          </w:tcPr>
          <w:p w:rsidR="00B709A3" w:rsidRPr="00C96029" w:rsidRDefault="00B709A3" w:rsidP="00B709A3">
            <w:pPr>
              <w:spacing w:line="276" w:lineRule="auto"/>
              <w:rPr>
                <w:rFonts w:cs="Arial"/>
              </w:rPr>
            </w:pPr>
            <w:proofErr w:type="spellStart"/>
            <w:r>
              <w:rPr>
                <w:rFonts w:eastAsiaTheme="minorHAnsi" w:cs="Arial"/>
              </w:rPr>
              <w:t>AutoConfigOcc_Rear.St</w:t>
            </w:r>
            <w:proofErr w:type="spellEnd"/>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proofErr w:type="spellStart"/>
            <w:r>
              <w:rPr>
                <w:rFonts w:cs="Arial"/>
              </w:rPr>
              <w:t>Not_Supported</w:t>
            </w:r>
            <w:proofErr w:type="spellEnd"/>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C96029" w:rsidRDefault="00B709A3" w:rsidP="00B709A3">
            <w:pPr>
              <w:autoSpaceDE w:val="0"/>
              <w:autoSpaceDN w:val="0"/>
              <w:adjustRightInd w:val="0"/>
              <w:rPr>
                <w:rFonts w:cs="Arial"/>
              </w:rPr>
            </w:pPr>
          </w:p>
        </w:tc>
      </w:tr>
      <w:tr w:rsidR="00B709A3" w:rsidRPr="00C96029" w:rsidTr="00B709A3">
        <w:trPr>
          <w:jc w:val="center"/>
        </w:trPr>
        <w:tc>
          <w:tcPr>
            <w:tcW w:w="2917" w:type="dxa"/>
            <w:vMerge/>
            <w:tcBorders>
              <w:left w:val="single" w:sz="4" w:space="0" w:color="auto"/>
              <w:right w:val="single" w:sz="4" w:space="0" w:color="auto"/>
            </w:tcBorders>
          </w:tcPr>
          <w:p w:rsidR="00B709A3" w:rsidRPr="00C96029" w:rsidRDefault="00B709A3" w:rsidP="00B709A3">
            <w:pPr>
              <w:spacing w:line="276" w:lineRule="auto"/>
              <w:rPr>
                <w:rFonts w:cs="Arial"/>
              </w:rPr>
            </w:pPr>
          </w:p>
        </w:tc>
        <w:tc>
          <w:tcPr>
            <w:tcW w:w="171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Supported</w:t>
            </w:r>
          </w:p>
        </w:tc>
        <w:tc>
          <w:tcPr>
            <w:tcW w:w="990" w:type="dxa"/>
            <w:tcBorders>
              <w:top w:val="single" w:sz="4" w:space="0" w:color="auto"/>
              <w:left w:val="single" w:sz="4" w:space="0" w:color="auto"/>
              <w:bottom w:val="single" w:sz="4" w:space="0" w:color="auto"/>
              <w:right w:val="single" w:sz="4" w:space="0" w:color="auto"/>
            </w:tcBorders>
          </w:tcPr>
          <w:p w:rsidR="00B709A3" w:rsidRPr="00C96029"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C96029" w:rsidRDefault="00B709A3" w:rsidP="00B709A3">
            <w:pPr>
              <w:spacing w:line="276" w:lineRule="auto"/>
              <w:rPr>
                <w:rFonts w:cs="Arial"/>
              </w:rPr>
            </w:pPr>
          </w:p>
        </w:tc>
      </w:tr>
    </w:tbl>
    <w:p w:rsidR="00B709A3" w:rsidRPr="00C96029" w:rsidRDefault="00B709A3" w:rsidP="00B709A3">
      <w:pPr>
        <w:rPr>
          <w:rFonts w:cs="Arial"/>
        </w:rPr>
      </w:pPr>
    </w:p>
    <w:p w:rsidR="00B709A3" w:rsidRDefault="00B709A3" w:rsidP="00B709A3">
      <w:pPr>
        <w:pStyle w:val="Heading3"/>
      </w:pPr>
      <w:bookmarkStart w:id="27" w:name="_Toc23937333"/>
      <w:r w:rsidRPr="00B9479B">
        <w:t>MD-REQ-276496/B-</w:t>
      </w:r>
      <w:proofErr w:type="spellStart"/>
      <w:r w:rsidRPr="00B9479B">
        <w:t>Audio_Demo_CMND</w:t>
      </w:r>
      <w:bookmarkEnd w:id="27"/>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Default="00B709A3" w:rsidP="00B709A3">
      <w:pPr>
        <w:rPr>
          <w:rFonts w:eastAsiaTheme="minorHAnsi" w:cs="Arial"/>
        </w:rPr>
      </w:pPr>
      <w:r w:rsidRPr="0053370D">
        <w:rPr>
          <w:rFonts w:eastAsiaTheme="minorHAnsi" w:cs="Arial"/>
        </w:rPr>
        <w:t xml:space="preserve">Signal sent by the </w:t>
      </w:r>
      <w:r>
        <w:rPr>
          <w:rFonts w:eastAsiaTheme="minorHAnsi" w:cs="Arial"/>
        </w:rPr>
        <w:t>Audio Demo Client to the Audio Demo Server telling the Audio Demo Server to start or end an Audio Demonstration event.</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Audio_Demo_CMND</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OFF</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ON</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8" w:name="_Toc23937334"/>
      <w:r w:rsidRPr="00B9479B">
        <w:t>MD-REQ-276502/A-</w:t>
      </w:r>
      <w:proofErr w:type="spellStart"/>
      <w:r w:rsidRPr="00B9479B">
        <w:t>Audio_Demo_Status</w:t>
      </w:r>
      <w:bookmarkEnd w:id="28"/>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Audio Demo Server with the current status of the Audio Demonstration</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Audio_Demo_Status</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 / OFF</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29" w:name="_Toc23937335"/>
      <w:r w:rsidRPr="00B9479B">
        <w:t>MD-REQ-276504/B-</w:t>
      </w:r>
      <w:proofErr w:type="spellStart"/>
      <w:r w:rsidRPr="00B9479B">
        <w:t>SetDSPProgram.St</w:t>
      </w:r>
      <w:bookmarkEnd w:id="29"/>
      <w:proofErr w:type="spellEnd"/>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Client </w:t>
      </w:r>
      <w:r>
        <w:rPr>
          <w:rFonts w:eastAsiaTheme="minorHAnsi" w:cs="Arial"/>
        </w:rPr>
        <w:t>to set the EQ Mode Sound Setting</w:t>
      </w:r>
      <w:r w:rsidRPr="0053370D">
        <w:rPr>
          <w:rFonts w:eastAsiaTheme="minorHAnsi" w:cs="Arial"/>
        </w:rPr>
        <w:t>.</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SetDSPProgram.Rq</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Normal</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Pop</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Classical</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Rock</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Voice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30" w:name="_Toc23937336"/>
      <w:r w:rsidRPr="00B9479B">
        <w:t>MD-REQ-276505/A-</w:t>
      </w:r>
      <w:proofErr w:type="spellStart"/>
      <w:r w:rsidRPr="00B9479B">
        <w:t>DSPProgram.St</w:t>
      </w:r>
      <w:bookmarkEnd w:id="30"/>
      <w:proofErr w:type="spellEnd"/>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Audio Setting </w:t>
      </w:r>
      <w:r>
        <w:rPr>
          <w:rFonts w:eastAsiaTheme="minorHAnsi" w:cs="Arial"/>
        </w:rPr>
        <w:t>Server with the current sound setting status of EQ mode.</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853"/>
        <w:gridCol w:w="1080"/>
        <w:gridCol w:w="4447"/>
      </w:tblGrid>
      <w:tr w:rsidR="00B709A3" w:rsidRPr="005337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853"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234"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proofErr w:type="spellStart"/>
            <w:r>
              <w:rPr>
                <w:rFonts w:cs="Arial"/>
              </w:rPr>
              <w:t>DSPProgram.St</w:t>
            </w:r>
            <w:proofErr w:type="spellEnd"/>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444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Normal</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Pop</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Classical</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0x3</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Rock</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0x4</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Voice</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0x5</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0x6</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234"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853"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Reserved</w:t>
            </w:r>
          </w:p>
        </w:tc>
        <w:tc>
          <w:tcPr>
            <w:tcW w:w="108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0x7</w:t>
            </w:r>
          </w:p>
        </w:tc>
        <w:tc>
          <w:tcPr>
            <w:tcW w:w="444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31" w:name="_Toc23937337"/>
      <w:r w:rsidRPr="00B9479B">
        <w:t>MD-REQ-014871/B-</w:t>
      </w:r>
      <w:proofErr w:type="spellStart"/>
      <w:r w:rsidRPr="00B9479B">
        <w:t>CnvtTopPosUp_St</w:t>
      </w:r>
      <w:proofErr w:type="spellEnd"/>
      <w:r w:rsidRPr="00B9479B">
        <w:t xml:space="preserve"> (</w:t>
      </w:r>
      <w:proofErr w:type="spellStart"/>
      <w:r w:rsidRPr="00B9479B">
        <w:t>TcSE</w:t>
      </w:r>
      <w:proofErr w:type="spellEnd"/>
      <w:r w:rsidRPr="00B9479B">
        <w:t xml:space="preserve"> ROIN-280563-1)</w:t>
      </w:r>
      <w:bookmarkEnd w:id="31"/>
    </w:p>
    <w:p w:rsidR="00B709A3" w:rsidRDefault="00B709A3">
      <w:pPr>
        <w:rPr>
          <w:rFonts w:cs="Arial"/>
        </w:rPr>
      </w:pPr>
      <w:r w:rsidRPr="00907882">
        <w:rPr>
          <w:rFonts w:cs="Arial"/>
          <w:b/>
        </w:rPr>
        <w:t>Message Type:</w:t>
      </w:r>
      <w:r>
        <w:rPr>
          <w:rFonts w:cs="Arial"/>
        </w:rPr>
        <w:t xml:space="preserve">  Status</w:t>
      </w:r>
    </w:p>
    <w:p w:rsidR="00B709A3" w:rsidRDefault="00B709A3">
      <w:pPr>
        <w:rPr>
          <w:rFonts w:cs="Arial"/>
        </w:rPr>
      </w:pPr>
      <w:r>
        <w:rPr>
          <w:rFonts w:cs="Arial"/>
        </w:rPr>
        <w:t>Reports the status of whether the roof is closed or not</w:t>
      </w:r>
    </w:p>
    <w:p w:rsidR="00B709A3" w:rsidRDefault="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928"/>
        <w:gridCol w:w="750"/>
        <w:gridCol w:w="3294"/>
      </w:tblGrid>
      <w:tr w:rsidR="00B709A3" w:rsidTr="00B709A3">
        <w:trPr>
          <w:jc w:val="center"/>
        </w:trPr>
        <w:tc>
          <w:tcPr>
            <w:tcW w:w="2445"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b/>
              </w:rPr>
            </w:pPr>
            <w:r>
              <w:rPr>
                <w:rFonts w:cs="Arial"/>
                <w:b/>
              </w:rPr>
              <w:t>Logical Signal Name</w:t>
            </w:r>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b/>
              </w:rPr>
            </w:pPr>
            <w:r>
              <w:rPr>
                <w:rFonts w:cs="Arial"/>
                <w:b/>
              </w:rPr>
              <w:t>Literals</w:t>
            </w:r>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b/>
              </w:rPr>
            </w:pPr>
            <w:r>
              <w:rPr>
                <w:rFonts w:cs="Arial"/>
                <w:b/>
              </w:rPr>
              <w:t>Value</w:t>
            </w:r>
          </w:p>
        </w:tc>
        <w:tc>
          <w:tcPr>
            <w:tcW w:w="329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b/>
              </w:rPr>
            </w:pPr>
            <w:r>
              <w:rPr>
                <w:rFonts w:cs="Arial"/>
                <w:b/>
              </w:rPr>
              <w:t>Description</w:t>
            </w:r>
          </w:p>
        </w:tc>
      </w:tr>
      <w:tr w:rsidR="00B709A3" w:rsidTr="00B709A3">
        <w:trPr>
          <w:jc w:val="center"/>
        </w:trPr>
        <w:tc>
          <w:tcPr>
            <w:tcW w:w="2445" w:type="dxa"/>
            <w:vMerge w:val="restart"/>
            <w:tcBorders>
              <w:top w:val="single" w:sz="4" w:space="0" w:color="auto"/>
              <w:left w:val="single" w:sz="4" w:space="0" w:color="auto"/>
              <w:right w:val="single" w:sz="4" w:space="0" w:color="auto"/>
            </w:tcBorders>
          </w:tcPr>
          <w:p w:rsidR="00B709A3" w:rsidRDefault="00B709A3">
            <w:pPr>
              <w:rPr>
                <w:rFonts w:cs="Arial"/>
              </w:rPr>
            </w:pPr>
            <w:proofErr w:type="spellStart"/>
            <w:r>
              <w:rPr>
                <w:rFonts w:cs="Arial"/>
              </w:rPr>
              <w:t>CnvtTopPosUp_St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proofErr w:type="spellStart"/>
            <w:r>
              <w:rPr>
                <w:rFonts w:cs="Arial"/>
              </w:rPr>
              <w:t>Not_Up</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0x0</w:t>
            </w:r>
          </w:p>
        </w:tc>
        <w:tc>
          <w:tcPr>
            <w:tcW w:w="329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 xml:space="preserve">The convertible top is not closed </w:t>
            </w:r>
          </w:p>
        </w:tc>
      </w:tr>
      <w:tr w:rsidR="00B709A3" w:rsidTr="00B709A3">
        <w:trPr>
          <w:jc w:val="center"/>
        </w:trPr>
        <w:tc>
          <w:tcPr>
            <w:tcW w:w="2445" w:type="dxa"/>
            <w:vMerge/>
            <w:tcBorders>
              <w:left w:val="single" w:sz="4" w:space="0" w:color="auto"/>
              <w:bottom w:val="single" w:sz="4" w:space="0" w:color="auto"/>
              <w:right w:val="single" w:sz="4" w:space="0" w:color="auto"/>
            </w:tcBorders>
          </w:tcPr>
          <w:p w:rsidR="00B709A3" w:rsidRDefault="00B709A3">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Up</w:t>
            </w:r>
          </w:p>
        </w:tc>
        <w:tc>
          <w:tcPr>
            <w:tcW w:w="0" w:type="auto"/>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0x1</w:t>
            </w:r>
          </w:p>
        </w:tc>
        <w:tc>
          <w:tcPr>
            <w:tcW w:w="329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The convertible top is closed</w:t>
            </w:r>
          </w:p>
        </w:tc>
      </w:tr>
    </w:tbl>
    <w:p w:rsidR="00B709A3" w:rsidRDefault="00B709A3">
      <w:pPr>
        <w:rPr>
          <w:rFonts w:cs="Arial"/>
        </w:rPr>
      </w:pPr>
      <w:r>
        <w:rPr>
          <w:rFonts w:cs="Arial"/>
        </w:rPr>
        <w:t xml:space="preserve"> </w:t>
      </w:r>
    </w:p>
    <w:p w:rsidR="00B709A3" w:rsidRDefault="00B709A3">
      <w:pPr>
        <w:rPr>
          <w:rFonts w:cs="Arial"/>
        </w:rPr>
      </w:pPr>
    </w:p>
    <w:p w:rsidR="00B709A3" w:rsidRDefault="00B709A3">
      <w:pPr>
        <w:rPr>
          <w:rFonts w:cs="Arial"/>
        </w:rPr>
      </w:pPr>
    </w:p>
    <w:p w:rsidR="00B709A3" w:rsidRDefault="00B709A3" w:rsidP="00B709A3">
      <w:pPr>
        <w:pStyle w:val="Heading3"/>
      </w:pPr>
      <w:bookmarkStart w:id="32" w:name="_Toc23937338"/>
      <w:r w:rsidRPr="00B9479B">
        <w:t>MD-REQ-276211/A-</w:t>
      </w:r>
      <w:proofErr w:type="spellStart"/>
      <w:r w:rsidRPr="00B9479B">
        <w:t>ImmersionLevel_D_Rq</w:t>
      </w:r>
      <w:bookmarkEnd w:id="32"/>
      <w:proofErr w:type="spellEnd"/>
    </w:p>
    <w:p w:rsidR="00B709A3" w:rsidRPr="00C754A1" w:rsidRDefault="00B709A3" w:rsidP="00B709A3">
      <w:pPr>
        <w:rPr>
          <w:rFonts w:cs="Arial"/>
        </w:rPr>
      </w:pPr>
      <w:r w:rsidRPr="0053370D">
        <w:rPr>
          <w:rFonts w:cs="Arial"/>
          <w:b/>
        </w:rPr>
        <w:t>Message Type</w:t>
      </w:r>
      <w:r w:rsidRPr="0053370D">
        <w:rPr>
          <w:rFonts w:cs="Arial"/>
        </w:rPr>
        <w:t xml:space="preserve">: </w:t>
      </w:r>
      <w:r w:rsidRPr="00C754A1">
        <w:rPr>
          <w:rFonts w:cs="Arial"/>
        </w:rPr>
        <w:t>Request</w:t>
      </w:r>
    </w:p>
    <w:p w:rsidR="00B709A3" w:rsidRPr="00C754A1" w:rsidRDefault="00B709A3" w:rsidP="00B709A3">
      <w:pPr>
        <w:rPr>
          <w:rFonts w:cs="Arial"/>
        </w:rPr>
      </w:pPr>
    </w:p>
    <w:p w:rsidR="00B709A3" w:rsidRPr="00C754A1" w:rsidRDefault="00B709A3" w:rsidP="00B709A3">
      <w:pPr>
        <w:rPr>
          <w:rFonts w:cs="Arial"/>
        </w:rPr>
      </w:pPr>
      <w:r w:rsidRPr="00C754A1">
        <w:rPr>
          <w:rFonts w:eastAsiaTheme="minorHAnsi" w:cs="Arial"/>
        </w:rPr>
        <w:t>Signal sent by the Immersion Settings Client to request a change to the Immersion Level</w:t>
      </w:r>
    </w:p>
    <w:p w:rsidR="00B709A3" w:rsidRPr="00C754A1"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7"/>
        <w:gridCol w:w="1530"/>
        <w:gridCol w:w="1080"/>
        <w:gridCol w:w="4447"/>
      </w:tblGrid>
      <w:tr w:rsidR="00B709A3" w:rsidRPr="00C754A1" w:rsidTr="00B709A3">
        <w:trPr>
          <w:jc w:val="center"/>
        </w:trPr>
        <w:tc>
          <w:tcPr>
            <w:tcW w:w="2557"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b/>
              </w:rPr>
            </w:pPr>
            <w:r w:rsidRPr="00C754A1">
              <w:rPr>
                <w:rFonts w:cs="Arial"/>
                <w:b/>
              </w:rPr>
              <w:t>Logical Signal Name</w:t>
            </w:r>
          </w:p>
        </w:tc>
        <w:tc>
          <w:tcPr>
            <w:tcW w:w="1530" w:type="dxa"/>
            <w:tcBorders>
              <w:top w:val="single" w:sz="4" w:space="0" w:color="auto"/>
              <w:left w:val="single" w:sz="4" w:space="0" w:color="auto"/>
              <w:bottom w:val="single" w:sz="4" w:space="0" w:color="auto"/>
              <w:right w:val="single" w:sz="4" w:space="0" w:color="auto"/>
            </w:tcBorders>
            <w:hideMark/>
          </w:tcPr>
          <w:p w:rsidR="00B709A3" w:rsidRPr="00C754A1" w:rsidRDefault="00B709A3" w:rsidP="00B709A3">
            <w:pPr>
              <w:spacing w:line="276" w:lineRule="auto"/>
              <w:rPr>
                <w:rFonts w:cs="Arial"/>
                <w:b/>
              </w:rPr>
            </w:pPr>
            <w:r w:rsidRPr="00C754A1">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C754A1" w:rsidRDefault="00B709A3" w:rsidP="00B709A3">
            <w:pPr>
              <w:spacing w:line="276" w:lineRule="auto"/>
              <w:rPr>
                <w:rFonts w:cs="Arial"/>
                <w:b/>
              </w:rPr>
            </w:pPr>
            <w:r w:rsidRPr="00C754A1">
              <w:rPr>
                <w:rFonts w:cs="Arial"/>
                <w:b/>
              </w:rPr>
              <w:t>Value</w:t>
            </w:r>
          </w:p>
        </w:tc>
        <w:tc>
          <w:tcPr>
            <w:tcW w:w="4447" w:type="dxa"/>
            <w:tcBorders>
              <w:top w:val="single" w:sz="4" w:space="0" w:color="auto"/>
              <w:left w:val="single" w:sz="4" w:space="0" w:color="auto"/>
              <w:bottom w:val="single" w:sz="4" w:space="0" w:color="auto"/>
              <w:right w:val="single" w:sz="4" w:space="0" w:color="auto"/>
            </w:tcBorders>
            <w:hideMark/>
          </w:tcPr>
          <w:p w:rsidR="00B709A3" w:rsidRPr="00C754A1" w:rsidRDefault="00B709A3" w:rsidP="00B709A3">
            <w:pPr>
              <w:spacing w:line="276" w:lineRule="auto"/>
              <w:rPr>
                <w:rFonts w:cs="Arial"/>
                <w:b/>
              </w:rPr>
            </w:pPr>
            <w:r w:rsidRPr="00C754A1">
              <w:rPr>
                <w:rFonts w:cs="Arial"/>
                <w:b/>
              </w:rPr>
              <w:t>Description</w:t>
            </w:r>
          </w:p>
        </w:tc>
      </w:tr>
      <w:tr w:rsidR="00B709A3" w:rsidRPr="00C754A1" w:rsidTr="00B709A3">
        <w:trPr>
          <w:jc w:val="center"/>
        </w:trPr>
        <w:tc>
          <w:tcPr>
            <w:tcW w:w="2557" w:type="dxa"/>
            <w:vMerge w:val="restart"/>
            <w:tcBorders>
              <w:top w:val="single" w:sz="4" w:space="0" w:color="auto"/>
              <w:left w:val="single" w:sz="4" w:space="0" w:color="auto"/>
              <w:right w:val="single" w:sz="4" w:space="0" w:color="auto"/>
            </w:tcBorders>
          </w:tcPr>
          <w:p w:rsidR="00B709A3" w:rsidRPr="00C754A1" w:rsidRDefault="00B709A3" w:rsidP="00B709A3">
            <w:pPr>
              <w:spacing w:line="276" w:lineRule="auto"/>
              <w:rPr>
                <w:rFonts w:cs="Arial"/>
              </w:rPr>
            </w:pPr>
            <w:proofErr w:type="spellStart"/>
            <w:r w:rsidRPr="00C754A1">
              <w:rPr>
                <w:rFonts w:cs="Arial"/>
              </w:rPr>
              <w:t>ImmersionLevel_D_Rq</w:t>
            </w:r>
            <w:proofErr w:type="spellEnd"/>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0x0</w:t>
            </w:r>
          </w:p>
        </w:tc>
        <w:tc>
          <w:tcPr>
            <w:tcW w:w="4447" w:type="dxa"/>
            <w:tcBorders>
              <w:top w:val="single" w:sz="4" w:space="0" w:color="auto"/>
              <w:left w:val="single" w:sz="4" w:space="0" w:color="auto"/>
              <w:right w:val="single" w:sz="4" w:space="0" w:color="auto"/>
            </w:tcBorders>
            <w:vAlign w:val="center"/>
          </w:tcPr>
          <w:p w:rsidR="00B709A3" w:rsidRPr="00C754A1" w:rsidRDefault="00B709A3" w:rsidP="00B709A3">
            <w:pPr>
              <w:autoSpaceDE w:val="0"/>
              <w:autoSpaceDN w:val="0"/>
              <w:adjustRightInd w:val="0"/>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Level0</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0x1</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Level1</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0x2</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Level2</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0x3</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Level3</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0x4</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cont.</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Level125</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0x7E</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Level126</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0x7F</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r w:rsidR="00B709A3" w:rsidRPr="00C754A1" w:rsidTr="00B709A3">
        <w:trPr>
          <w:jc w:val="center"/>
        </w:trPr>
        <w:tc>
          <w:tcPr>
            <w:tcW w:w="2557" w:type="dxa"/>
            <w:vMerge/>
            <w:tcBorders>
              <w:left w:val="single" w:sz="4" w:space="0" w:color="auto"/>
              <w:right w:val="single" w:sz="4" w:space="0" w:color="auto"/>
            </w:tcBorders>
          </w:tcPr>
          <w:p w:rsidR="00B709A3" w:rsidRPr="00C754A1" w:rsidRDefault="00B709A3" w:rsidP="00B709A3">
            <w:pPr>
              <w:spacing w:line="276" w:lineRule="auto"/>
              <w:rPr>
                <w:rFonts w:cs="Arial"/>
              </w:rPr>
            </w:pPr>
          </w:p>
        </w:tc>
        <w:tc>
          <w:tcPr>
            <w:tcW w:w="153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Level127</w:t>
            </w:r>
          </w:p>
        </w:tc>
        <w:tc>
          <w:tcPr>
            <w:tcW w:w="1080" w:type="dxa"/>
            <w:tcBorders>
              <w:top w:val="single" w:sz="4" w:space="0" w:color="auto"/>
              <w:left w:val="single" w:sz="4" w:space="0" w:color="auto"/>
              <w:bottom w:val="single" w:sz="4" w:space="0" w:color="auto"/>
              <w:right w:val="single" w:sz="4" w:space="0" w:color="auto"/>
            </w:tcBorders>
          </w:tcPr>
          <w:p w:rsidR="00B709A3" w:rsidRPr="00C754A1" w:rsidRDefault="00B709A3" w:rsidP="00B709A3">
            <w:pPr>
              <w:spacing w:line="276" w:lineRule="auto"/>
              <w:rPr>
                <w:rFonts w:cs="Arial"/>
              </w:rPr>
            </w:pPr>
            <w:r w:rsidRPr="00C754A1">
              <w:rPr>
                <w:rFonts w:cs="Arial"/>
              </w:rPr>
              <w:t>0x80</w:t>
            </w:r>
          </w:p>
        </w:tc>
        <w:tc>
          <w:tcPr>
            <w:tcW w:w="4447" w:type="dxa"/>
            <w:tcBorders>
              <w:left w:val="single" w:sz="4" w:space="0" w:color="auto"/>
              <w:right w:val="single" w:sz="4" w:space="0" w:color="auto"/>
            </w:tcBorders>
          </w:tcPr>
          <w:p w:rsidR="00B709A3" w:rsidRPr="00C754A1" w:rsidRDefault="00B709A3" w:rsidP="00B709A3">
            <w:pPr>
              <w:spacing w:line="276" w:lineRule="auto"/>
              <w:rPr>
                <w:rFonts w:cs="Arial"/>
              </w:rPr>
            </w:pPr>
          </w:p>
        </w:tc>
      </w:tr>
    </w:tbl>
    <w:p w:rsidR="00B709A3" w:rsidRPr="00C754A1" w:rsidRDefault="00B709A3" w:rsidP="00B709A3">
      <w:pPr>
        <w:rPr>
          <w:rFonts w:cs="Arial"/>
        </w:rPr>
      </w:pPr>
    </w:p>
    <w:p w:rsidR="00B709A3" w:rsidRDefault="00B709A3" w:rsidP="00B709A3">
      <w:pPr>
        <w:pStyle w:val="Heading3"/>
      </w:pPr>
      <w:bookmarkStart w:id="33" w:name="_Toc23937339"/>
      <w:r w:rsidRPr="00B9479B">
        <w:t>MD-REQ-276212/A-</w:t>
      </w:r>
      <w:proofErr w:type="spellStart"/>
      <w:r w:rsidRPr="00B9479B">
        <w:t>ImmersionLevel_D_St</w:t>
      </w:r>
      <w:bookmarkEnd w:id="33"/>
      <w:proofErr w:type="spellEnd"/>
    </w:p>
    <w:p w:rsidR="00B709A3" w:rsidRPr="00FA180D" w:rsidRDefault="00B709A3" w:rsidP="00B709A3">
      <w:pPr>
        <w:rPr>
          <w:rFonts w:cs="Arial"/>
        </w:rPr>
      </w:pPr>
      <w:r w:rsidRPr="00FA180D">
        <w:rPr>
          <w:rFonts w:cs="Arial"/>
          <w:b/>
        </w:rPr>
        <w:t>Message Type</w:t>
      </w:r>
      <w:r w:rsidRPr="00FA180D">
        <w:rPr>
          <w:rFonts w:cs="Arial"/>
        </w:rPr>
        <w:t>: Status</w:t>
      </w:r>
    </w:p>
    <w:p w:rsidR="00B709A3" w:rsidRPr="00FA180D" w:rsidRDefault="00B709A3" w:rsidP="00B709A3">
      <w:pPr>
        <w:rPr>
          <w:rFonts w:cs="Arial"/>
        </w:rPr>
      </w:pPr>
    </w:p>
    <w:p w:rsidR="00B709A3" w:rsidRPr="00FA180D" w:rsidRDefault="00B709A3" w:rsidP="00B709A3">
      <w:pPr>
        <w:rPr>
          <w:rFonts w:cs="Arial"/>
        </w:rPr>
      </w:pPr>
      <w:r w:rsidRPr="00FA180D">
        <w:rPr>
          <w:rFonts w:eastAsiaTheme="minorHAnsi" w:cs="Arial"/>
        </w:rPr>
        <w:t>Signal sent by the Immersion Settings Server with the status of the immersion level</w:t>
      </w:r>
    </w:p>
    <w:p w:rsidR="00B709A3" w:rsidRPr="00FA18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1403"/>
        <w:gridCol w:w="1080"/>
        <w:gridCol w:w="4897"/>
      </w:tblGrid>
      <w:tr w:rsidR="00B709A3" w:rsidRPr="00FA180D" w:rsidTr="00B709A3">
        <w:trPr>
          <w:jc w:val="center"/>
        </w:trPr>
        <w:tc>
          <w:tcPr>
            <w:tcW w:w="2234"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b/>
              </w:rPr>
            </w:pPr>
            <w:r w:rsidRPr="00FA180D">
              <w:rPr>
                <w:rFonts w:cs="Arial"/>
                <w:b/>
              </w:rPr>
              <w:t>Logical Signal Name</w:t>
            </w:r>
          </w:p>
        </w:tc>
        <w:tc>
          <w:tcPr>
            <w:tcW w:w="1403" w:type="dxa"/>
            <w:tcBorders>
              <w:top w:val="single" w:sz="4" w:space="0" w:color="auto"/>
              <w:left w:val="single" w:sz="4" w:space="0" w:color="auto"/>
              <w:bottom w:val="single" w:sz="4" w:space="0" w:color="auto"/>
              <w:right w:val="single" w:sz="4" w:space="0" w:color="auto"/>
            </w:tcBorders>
            <w:hideMark/>
          </w:tcPr>
          <w:p w:rsidR="00B709A3" w:rsidRPr="00FA180D" w:rsidRDefault="00B709A3" w:rsidP="00B709A3">
            <w:pPr>
              <w:spacing w:line="276" w:lineRule="auto"/>
              <w:rPr>
                <w:rFonts w:cs="Arial"/>
                <w:b/>
              </w:rPr>
            </w:pPr>
            <w:r w:rsidRPr="00FA180D">
              <w:rPr>
                <w:rFonts w:cs="Arial"/>
                <w:b/>
              </w:rPr>
              <w:t>Literals</w:t>
            </w:r>
          </w:p>
        </w:tc>
        <w:tc>
          <w:tcPr>
            <w:tcW w:w="1080" w:type="dxa"/>
            <w:tcBorders>
              <w:top w:val="single" w:sz="4" w:space="0" w:color="auto"/>
              <w:left w:val="single" w:sz="4" w:space="0" w:color="auto"/>
              <w:bottom w:val="single" w:sz="4" w:space="0" w:color="auto"/>
              <w:right w:val="single" w:sz="4" w:space="0" w:color="auto"/>
            </w:tcBorders>
            <w:hideMark/>
          </w:tcPr>
          <w:p w:rsidR="00B709A3" w:rsidRPr="00FA180D" w:rsidRDefault="00B709A3" w:rsidP="00B709A3">
            <w:pPr>
              <w:spacing w:line="276" w:lineRule="auto"/>
              <w:rPr>
                <w:rFonts w:cs="Arial"/>
                <w:b/>
              </w:rPr>
            </w:pPr>
            <w:r w:rsidRPr="00FA180D">
              <w:rPr>
                <w:rFonts w:cs="Arial"/>
                <w:b/>
              </w:rPr>
              <w:t>Value</w:t>
            </w:r>
          </w:p>
        </w:tc>
        <w:tc>
          <w:tcPr>
            <w:tcW w:w="4897" w:type="dxa"/>
            <w:tcBorders>
              <w:top w:val="single" w:sz="4" w:space="0" w:color="auto"/>
              <w:left w:val="single" w:sz="4" w:space="0" w:color="auto"/>
              <w:bottom w:val="single" w:sz="4" w:space="0" w:color="auto"/>
              <w:right w:val="single" w:sz="4" w:space="0" w:color="auto"/>
            </w:tcBorders>
            <w:hideMark/>
          </w:tcPr>
          <w:p w:rsidR="00B709A3" w:rsidRPr="00FA180D" w:rsidRDefault="00B709A3" w:rsidP="00B709A3">
            <w:pPr>
              <w:spacing w:line="276" w:lineRule="auto"/>
              <w:rPr>
                <w:rFonts w:cs="Arial"/>
                <w:b/>
              </w:rPr>
            </w:pPr>
            <w:r w:rsidRPr="00FA180D">
              <w:rPr>
                <w:rFonts w:cs="Arial"/>
                <w:b/>
              </w:rPr>
              <w:t>Description</w:t>
            </w:r>
          </w:p>
        </w:tc>
      </w:tr>
      <w:tr w:rsidR="00B709A3" w:rsidRPr="00FA180D" w:rsidTr="00B709A3">
        <w:trPr>
          <w:jc w:val="center"/>
        </w:trPr>
        <w:tc>
          <w:tcPr>
            <w:tcW w:w="2234" w:type="dxa"/>
            <w:vMerge w:val="restart"/>
            <w:tcBorders>
              <w:top w:val="single" w:sz="4" w:space="0" w:color="auto"/>
              <w:left w:val="single" w:sz="4" w:space="0" w:color="auto"/>
              <w:right w:val="single" w:sz="4" w:space="0" w:color="auto"/>
            </w:tcBorders>
          </w:tcPr>
          <w:p w:rsidR="00B709A3" w:rsidRPr="00FA180D" w:rsidRDefault="00B709A3" w:rsidP="00B709A3">
            <w:pPr>
              <w:spacing w:line="276" w:lineRule="auto"/>
              <w:rPr>
                <w:rFonts w:cs="Arial"/>
              </w:rPr>
            </w:pPr>
            <w:proofErr w:type="spellStart"/>
            <w:r w:rsidRPr="00FA180D">
              <w:rPr>
                <w:rFonts w:cs="Arial"/>
              </w:rPr>
              <w:t>ImmersionLevel_D_St</w:t>
            </w:r>
            <w:proofErr w:type="spellEnd"/>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Inactive</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0x0</w:t>
            </w:r>
          </w:p>
        </w:tc>
        <w:tc>
          <w:tcPr>
            <w:tcW w:w="4897" w:type="dxa"/>
            <w:tcBorders>
              <w:top w:val="single" w:sz="4" w:space="0" w:color="auto"/>
              <w:left w:val="single" w:sz="4" w:space="0" w:color="auto"/>
              <w:right w:val="single" w:sz="4" w:space="0" w:color="auto"/>
            </w:tcBorders>
            <w:vAlign w:val="center"/>
          </w:tcPr>
          <w:p w:rsidR="00B709A3" w:rsidRPr="00FA180D" w:rsidRDefault="00B709A3" w:rsidP="00B709A3">
            <w:pPr>
              <w:autoSpaceDE w:val="0"/>
              <w:autoSpaceDN w:val="0"/>
              <w:adjustRightInd w:val="0"/>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Level0</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0x1</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Level1</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0x2</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Level2</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0x3</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Level3</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0x4</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cont.</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Level125</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0x7E</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Level126</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0x7F</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r w:rsidR="00B709A3" w:rsidRPr="00FA180D" w:rsidTr="00B709A3">
        <w:trPr>
          <w:jc w:val="center"/>
        </w:trPr>
        <w:tc>
          <w:tcPr>
            <w:tcW w:w="2234" w:type="dxa"/>
            <w:vMerge/>
            <w:tcBorders>
              <w:left w:val="single" w:sz="4" w:space="0" w:color="auto"/>
              <w:right w:val="single" w:sz="4" w:space="0" w:color="auto"/>
            </w:tcBorders>
          </w:tcPr>
          <w:p w:rsidR="00B709A3" w:rsidRPr="00FA180D" w:rsidRDefault="00B709A3" w:rsidP="00B709A3">
            <w:pPr>
              <w:spacing w:line="276" w:lineRule="auto"/>
              <w:rPr>
                <w:rFonts w:cs="Arial"/>
              </w:rPr>
            </w:pPr>
          </w:p>
        </w:tc>
        <w:tc>
          <w:tcPr>
            <w:tcW w:w="1403"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Level127</w:t>
            </w:r>
          </w:p>
        </w:tc>
        <w:tc>
          <w:tcPr>
            <w:tcW w:w="1080" w:type="dxa"/>
            <w:tcBorders>
              <w:top w:val="single" w:sz="4" w:space="0" w:color="auto"/>
              <w:left w:val="single" w:sz="4" w:space="0" w:color="auto"/>
              <w:bottom w:val="single" w:sz="4" w:space="0" w:color="auto"/>
              <w:right w:val="single" w:sz="4" w:space="0" w:color="auto"/>
            </w:tcBorders>
          </w:tcPr>
          <w:p w:rsidR="00B709A3" w:rsidRPr="00FA180D" w:rsidRDefault="00B709A3" w:rsidP="00B709A3">
            <w:pPr>
              <w:spacing w:line="276" w:lineRule="auto"/>
              <w:rPr>
                <w:rFonts w:cs="Arial"/>
              </w:rPr>
            </w:pPr>
            <w:r>
              <w:rPr>
                <w:rFonts w:cs="Arial"/>
              </w:rPr>
              <w:t>0x80</w:t>
            </w:r>
          </w:p>
        </w:tc>
        <w:tc>
          <w:tcPr>
            <w:tcW w:w="4897" w:type="dxa"/>
            <w:tcBorders>
              <w:left w:val="single" w:sz="4" w:space="0" w:color="auto"/>
              <w:right w:val="single" w:sz="4" w:space="0" w:color="auto"/>
            </w:tcBorders>
          </w:tcPr>
          <w:p w:rsidR="00B709A3" w:rsidRPr="00FA180D" w:rsidRDefault="00B709A3" w:rsidP="00B709A3">
            <w:pPr>
              <w:spacing w:line="276" w:lineRule="auto"/>
              <w:rPr>
                <w:rFonts w:cs="Arial"/>
              </w:rPr>
            </w:pPr>
          </w:p>
        </w:tc>
      </w:tr>
    </w:tbl>
    <w:p w:rsidR="00B709A3" w:rsidRPr="00FA180D" w:rsidRDefault="00B709A3" w:rsidP="00B709A3">
      <w:pPr>
        <w:rPr>
          <w:rFonts w:cs="Arial"/>
        </w:rPr>
      </w:pPr>
    </w:p>
    <w:p w:rsidR="00B709A3" w:rsidRDefault="00B709A3" w:rsidP="00B709A3">
      <w:pPr>
        <w:pStyle w:val="Heading3"/>
      </w:pPr>
      <w:bookmarkStart w:id="34" w:name="_Toc23937340"/>
      <w:r w:rsidRPr="00B9479B">
        <w:lastRenderedPageBreak/>
        <w:t>MD-REQ-354821/A-</w:t>
      </w:r>
      <w:proofErr w:type="spellStart"/>
      <w:r w:rsidRPr="00B9479B">
        <w:t>AudioToneTouch_D_Rq</w:t>
      </w:r>
      <w:bookmarkEnd w:id="34"/>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to enable or disable the feature</w:t>
      </w:r>
    </w:p>
    <w:p w:rsidR="00B709A3" w:rsidRDefault="00B709A3" w:rsidP="00B709A3">
      <w:pPr>
        <w:rPr>
          <w:rFonts w:cs="Arial"/>
        </w:rPr>
      </w:pP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800"/>
        <w:gridCol w:w="1170"/>
        <w:gridCol w:w="3859"/>
      </w:tblGrid>
      <w:tr w:rsidR="00B709A3" w:rsidTr="00B709A3">
        <w:trPr>
          <w:jc w:val="center"/>
        </w:trPr>
        <w:tc>
          <w:tcPr>
            <w:tcW w:w="278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85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278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roofErr w:type="spellStart"/>
            <w:r>
              <w:rPr>
                <w:rFonts w:cs="Arial"/>
              </w:rPr>
              <w:t>AudioToneTouch_D_Rq</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0x0</w:t>
            </w:r>
          </w:p>
        </w:tc>
        <w:tc>
          <w:tcPr>
            <w:tcW w:w="385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278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Disabled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0x1</w:t>
            </w:r>
          </w:p>
        </w:tc>
        <w:tc>
          <w:tcPr>
            <w:tcW w:w="3859"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
        </w:tc>
      </w:tr>
      <w:tr w:rsidR="00B709A3" w:rsidTr="00B709A3">
        <w:trPr>
          <w:trHeight w:val="314"/>
          <w:jc w:val="center"/>
        </w:trPr>
        <w:tc>
          <w:tcPr>
            <w:tcW w:w="278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Enabled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0x2</w:t>
            </w:r>
          </w:p>
        </w:tc>
        <w:tc>
          <w:tcPr>
            <w:tcW w:w="385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3"/>
      </w:pPr>
      <w:bookmarkStart w:id="35" w:name="_Toc23937341"/>
      <w:r w:rsidRPr="00B9479B">
        <w:t>MD-REQ-354822/A-</w:t>
      </w:r>
      <w:proofErr w:type="spellStart"/>
      <w:r w:rsidRPr="00B9479B">
        <w:t>AudioToneTouch_D_Stat</w:t>
      </w:r>
      <w:bookmarkEnd w:id="35"/>
      <w:proofErr w:type="spellEnd"/>
    </w:p>
    <w:p w:rsidR="00B709A3" w:rsidRDefault="00B709A3" w:rsidP="00B709A3">
      <w:pPr>
        <w:rPr>
          <w:rFonts w:cs="Arial"/>
        </w:rPr>
      </w:pPr>
      <w:r>
        <w:rPr>
          <w:rFonts w:cs="Arial"/>
        </w:rPr>
        <w:t>Message Type: Status</w:t>
      </w:r>
    </w:p>
    <w:p w:rsidR="00B709A3" w:rsidRDefault="00B709A3" w:rsidP="00B709A3">
      <w:pPr>
        <w:rPr>
          <w:rFonts w:cs="Arial"/>
        </w:rPr>
      </w:pPr>
    </w:p>
    <w:p w:rsidR="00B709A3" w:rsidRDefault="00B709A3" w:rsidP="00B709A3">
      <w:pPr>
        <w:widowControl w:val="0"/>
        <w:adjustRightInd w:val="0"/>
        <w:rPr>
          <w:rFonts w:cs="Arial"/>
        </w:rPr>
      </w:pPr>
      <w:r>
        <w:rPr>
          <w:rFonts w:cs="Arial"/>
        </w:rPr>
        <w:t>Note: Status signal from the Tone Touch Server with the status of Tone Touch feature</w:t>
      </w:r>
    </w:p>
    <w:p w:rsidR="00B709A3" w:rsidRDefault="00B709A3" w:rsidP="00B709A3">
      <w:pPr>
        <w:rPr>
          <w:rFonts w:cs="Arial"/>
        </w:rPr>
      </w:pP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1710"/>
        <w:gridCol w:w="1170"/>
        <w:gridCol w:w="3679"/>
      </w:tblGrid>
      <w:tr w:rsidR="00B709A3" w:rsidTr="00B709A3">
        <w:trPr>
          <w:jc w:val="center"/>
        </w:trPr>
        <w:tc>
          <w:tcPr>
            <w:tcW w:w="305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67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05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AudioToneTouch_D_Stat</w:t>
            </w:r>
            <w:proofErr w:type="spellEnd"/>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0x0</w:t>
            </w:r>
          </w:p>
        </w:tc>
        <w:tc>
          <w:tcPr>
            <w:tcW w:w="367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05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Disabled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0x1</w:t>
            </w:r>
          </w:p>
        </w:tc>
        <w:tc>
          <w:tcPr>
            <w:tcW w:w="367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05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Enabled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0x2</w:t>
            </w:r>
          </w:p>
        </w:tc>
        <w:tc>
          <w:tcPr>
            <w:tcW w:w="367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3"/>
      </w:pPr>
      <w:bookmarkStart w:id="36" w:name="_Toc23937342"/>
      <w:r w:rsidRPr="00B9479B">
        <w:t>MD-REQ-354819/A-</w:t>
      </w:r>
      <w:proofErr w:type="spellStart"/>
      <w:r w:rsidRPr="00B9479B">
        <w:t>AudioToneTouchX_D_Rq</w:t>
      </w:r>
      <w:bookmarkEnd w:id="36"/>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with the requested X coordinates</w:t>
      </w:r>
    </w:p>
    <w:p w:rsidR="00B709A3" w:rsidRDefault="00B709A3" w:rsidP="00B709A3">
      <w:pPr>
        <w:rPr>
          <w:rFonts w:cs="Arial"/>
        </w:rPr>
      </w:pP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roofErr w:type="spellStart"/>
            <w:r>
              <w:rPr>
                <w:rFonts w:cs="Arial"/>
              </w:rPr>
              <w:t>AudioToneTouchX_D_Rq</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bottom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3"/>
      </w:pPr>
      <w:bookmarkStart w:id="37" w:name="_Toc23937343"/>
      <w:r w:rsidRPr="00B9479B">
        <w:t>MD-REQ-354820/A-</w:t>
      </w:r>
      <w:proofErr w:type="spellStart"/>
      <w:r w:rsidRPr="00B9479B">
        <w:t>AudioToneTouchX_D_Stat</w:t>
      </w:r>
      <w:bookmarkEnd w:id="37"/>
      <w:proofErr w:type="spellEnd"/>
    </w:p>
    <w:p w:rsidR="00B709A3" w:rsidRPr="0022709C" w:rsidRDefault="00B709A3" w:rsidP="00B709A3">
      <w:pPr>
        <w:rPr>
          <w:rFonts w:cs="Arial"/>
        </w:rPr>
      </w:pPr>
      <w:r w:rsidRPr="0022709C">
        <w:rPr>
          <w:rFonts w:cs="Arial"/>
        </w:rPr>
        <w:t>Message Type: Status</w:t>
      </w:r>
    </w:p>
    <w:p w:rsidR="00B709A3" w:rsidRPr="0022709C" w:rsidRDefault="00B709A3" w:rsidP="00B709A3">
      <w:pPr>
        <w:rPr>
          <w:rFonts w:cs="Arial"/>
        </w:rPr>
      </w:pPr>
    </w:p>
    <w:p w:rsidR="00B709A3" w:rsidRPr="0022709C" w:rsidRDefault="00B709A3" w:rsidP="00B709A3">
      <w:pPr>
        <w:widowControl w:val="0"/>
        <w:adjustRightInd w:val="0"/>
        <w:rPr>
          <w:rFonts w:cs="Arial"/>
        </w:rPr>
      </w:pPr>
      <w:r w:rsidRPr="0022709C">
        <w:rPr>
          <w:rFonts w:cs="Arial"/>
        </w:rPr>
        <w:t>Note: Status signal from the Tone Touch Server with the X coordinate status of Tone Touch feature</w:t>
      </w:r>
    </w:p>
    <w:p w:rsidR="00B709A3" w:rsidRPr="0022709C"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RPr="0022709C"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Description</w:t>
            </w:r>
          </w:p>
        </w:tc>
      </w:tr>
      <w:tr w:rsidR="00B709A3" w:rsidRPr="0022709C"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p w:rsidR="00B709A3" w:rsidRPr="0022709C" w:rsidRDefault="00B709A3">
            <w:pPr>
              <w:spacing w:line="276" w:lineRule="auto"/>
              <w:rPr>
                <w:rFonts w:cs="Arial"/>
              </w:rPr>
            </w:pPr>
          </w:p>
          <w:p w:rsidR="00B709A3" w:rsidRPr="0022709C" w:rsidRDefault="00B709A3">
            <w:pPr>
              <w:spacing w:line="276" w:lineRule="auto"/>
              <w:rPr>
                <w:rFonts w:cs="Arial"/>
              </w:rPr>
            </w:pPr>
          </w:p>
          <w:p w:rsidR="00B709A3" w:rsidRPr="0022709C" w:rsidRDefault="00B709A3" w:rsidP="00B709A3">
            <w:pPr>
              <w:spacing w:line="276" w:lineRule="auto"/>
              <w:rPr>
                <w:rFonts w:cs="Arial"/>
              </w:rPr>
            </w:pPr>
            <w:proofErr w:type="spellStart"/>
            <w:r>
              <w:rPr>
                <w:rFonts w:cs="Arial"/>
              </w:rPr>
              <w:t>AudioToneTouchX</w:t>
            </w:r>
            <w:r w:rsidRPr="0022709C">
              <w:rPr>
                <w:rFonts w:cs="Arial"/>
              </w:rPr>
              <w:t>_D_</w:t>
            </w:r>
            <w:r>
              <w:rPr>
                <w:rFonts w:cs="Arial"/>
              </w:rPr>
              <w:t>Stat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lastRenderedPageBreak/>
              <w:t>Null</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Pr="0022709C" w:rsidRDefault="00B709A3">
            <w:pPr>
              <w:autoSpaceDE w:val="0"/>
              <w:autoSpaceDN w:val="0"/>
              <w:adjustRightInd w:val="0"/>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1</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2</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3</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4</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bl>
    <w:p w:rsidR="00B709A3" w:rsidRPr="0022709C" w:rsidRDefault="00B709A3" w:rsidP="00B709A3">
      <w:pPr>
        <w:rPr>
          <w:rFonts w:cs="Arial"/>
        </w:rPr>
      </w:pPr>
    </w:p>
    <w:p w:rsidR="00B709A3" w:rsidRDefault="00B709A3" w:rsidP="00B709A3">
      <w:pPr>
        <w:pStyle w:val="Heading3"/>
      </w:pPr>
      <w:bookmarkStart w:id="38" w:name="_Toc23937344"/>
      <w:r w:rsidRPr="00B9479B">
        <w:t>MD-REQ-354830/A-</w:t>
      </w:r>
      <w:proofErr w:type="spellStart"/>
      <w:r w:rsidRPr="00B9479B">
        <w:t>AudioToneTouchY_D_Rq</w:t>
      </w:r>
      <w:bookmarkEnd w:id="38"/>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with the requested Y coordinates</w:t>
      </w:r>
    </w:p>
    <w:p w:rsidR="00B709A3" w:rsidRDefault="00B709A3" w:rsidP="00B709A3">
      <w:pPr>
        <w:rPr>
          <w:rFonts w:cs="Arial"/>
        </w:rPr>
      </w:pPr>
    </w:p>
    <w:p w:rsidR="00B709A3"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AudioToneTouchY_D_Rq</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3"/>
      </w:pPr>
      <w:bookmarkStart w:id="39" w:name="_Toc23937345"/>
      <w:r w:rsidRPr="00B9479B">
        <w:t>MD-REQ-354831/A-</w:t>
      </w:r>
      <w:proofErr w:type="spellStart"/>
      <w:r w:rsidRPr="00B9479B">
        <w:t>AudioToneTouchY_D_Stat</w:t>
      </w:r>
      <w:bookmarkEnd w:id="39"/>
      <w:proofErr w:type="spellEnd"/>
    </w:p>
    <w:p w:rsidR="00B709A3" w:rsidRDefault="00B709A3" w:rsidP="00B709A3">
      <w:pPr>
        <w:rPr>
          <w:rFonts w:cs="Arial"/>
        </w:rPr>
      </w:pPr>
      <w:r>
        <w:rPr>
          <w:rFonts w:cs="Arial"/>
        </w:rPr>
        <w:t>Message Type: Status</w:t>
      </w:r>
    </w:p>
    <w:p w:rsidR="00B709A3" w:rsidRDefault="00B709A3" w:rsidP="00B709A3">
      <w:pPr>
        <w:rPr>
          <w:rFonts w:cs="Arial"/>
        </w:rPr>
      </w:pPr>
    </w:p>
    <w:p w:rsidR="00B709A3" w:rsidRDefault="00B709A3" w:rsidP="00B709A3">
      <w:pPr>
        <w:widowControl w:val="0"/>
        <w:adjustRightInd w:val="0"/>
        <w:rPr>
          <w:rFonts w:cs="Arial"/>
        </w:rPr>
      </w:pPr>
      <w:r>
        <w:rPr>
          <w:rFonts w:cs="Arial"/>
        </w:rPr>
        <w:t>Note: Status signal from the Tone Touch Server with the Y coordinate status of Tone Touch feature</w:t>
      </w:r>
    </w:p>
    <w:p w:rsidR="00B709A3"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AudioToneTouchY_D_Stat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2"/>
      </w:pPr>
      <w:bookmarkStart w:id="40" w:name="_Toc23937346"/>
      <w:r w:rsidRPr="00B9479B">
        <w:t>AUDSET-CLD-REQ-050382/A-Audio Settings Client - SYNC Gen 3</w:t>
      </w:r>
      <w:bookmarkEnd w:id="40"/>
    </w:p>
    <w:p w:rsidR="00B709A3" w:rsidRPr="00AF1008" w:rsidRDefault="00B709A3" w:rsidP="00B709A3">
      <w:pPr>
        <w:rPr>
          <w:rFonts w:cs="Arial"/>
        </w:rPr>
      </w:pPr>
      <w:r w:rsidRPr="00AF1008">
        <w:rPr>
          <w:rFonts w:cs="Arial"/>
        </w:rPr>
        <w:t xml:space="preserve">The Audio Settings Client is the interface of the Audio Settings function.  It acts with other system parts that control the Audio Settings or need data from it.  </w:t>
      </w:r>
    </w:p>
    <w:p w:rsidR="00B709A3" w:rsidRPr="00AF1008" w:rsidRDefault="00B709A3" w:rsidP="00B709A3">
      <w:pPr>
        <w:rPr>
          <w:rFonts w:cs="Arial"/>
        </w:rPr>
      </w:pPr>
    </w:p>
    <w:p w:rsidR="00B709A3" w:rsidRPr="00B709A3" w:rsidRDefault="00B709A3" w:rsidP="00B709A3">
      <w:pPr>
        <w:pStyle w:val="Heading3"/>
        <w:rPr>
          <w:b w:val="0"/>
          <w:u w:val="single"/>
        </w:rPr>
      </w:pPr>
      <w:bookmarkStart w:id="41" w:name="_Toc23937347"/>
      <w:r w:rsidRPr="00B709A3">
        <w:rPr>
          <w:b w:val="0"/>
          <w:u w:val="single"/>
        </w:rPr>
        <w:t>AUDSET-HMI-REQ-050361/D-Speed Compensated Volume values when HMI has SCV settings OFF, LOW, MED and HIGH (HMI)</w:t>
      </w:r>
      <w:bookmarkEnd w:id="41"/>
    </w:p>
    <w:p w:rsidR="00B709A3" w:rsidRPr="005F5451" w:rsidRDefault="00B709A3" w:rsidP="00B709A3">
      <w:pPr>
        <w:rPr>
          <w:rFonts w:cs="Arial"/>
        </w:rPr>
      </w:pPr>
      <w:r w:rsidRPr="005F5451">
        <w:rPr>
          <w:rFonts w:cs="Arial"/>
        </w:rPr>
        <w:t>The Speed Compensated</w:t>
      </w:r>
      <w:r>
        <w:rPr>
          <w:rFonts w:cs="Arial"/>
        </w:rPr>
        <w:t xml:space="preserve"> Volume</w:t>
      </w:r>
      <w:r w:rsidRPr="005F5451">
        <w:rPr>
          <w:rFonts w:cs="Arial"/>
        </w:rPr>
        <w:t xml:space="preserve"> Client shall request the following Speed Compensated Volume settings when the HMI buttons (OFF, Low, Med, High) are activated by the user:  Off = </w:t>
      </w:r>
      <w:r>
        <w:rPr>
          <w:rFonts w:cs="Arial"/>
        </w:rPr>
        <w:t xml:space="preserve">SCV </w:t>
      </w:r>
      <w:r w:rsidRPr="005F5451">
        <w:rPr>
          <w:rFonts w:cs="Arial"/>
        </w:rPr>
        <w:t xml:space="preserve">0, Low = </w:t>
      </w:r>
      <w:r>
        <w:rPr>
          <w:rFonts w:cs="Arial"/>
        </w:rPr>
        <w:t xml:space="preserve">SCV </w:t>
      </w:r>
      <w:r w:rsidRPr="005F5451">
        <w:rPr>
          <w:rFonts w:cs="Arial"/>
        </w:rPr>
        <w:t>1, Med =</w:t>
      </w:r>
      <w:r>
        <w:rPr>
          <w:rFonts w:cs="Arial"/>
        </w:rPr>
        <w:t xml:space="preserve"> SCV</w:t>
      </w:r>
      <w:r w:rsidRPr="005F5451">
        <w:rPr>
          <w:rFonts w:cs="Arial"/>
        </w:rPr>
        <w:t xml:space="preserve"> 4, High = </w:t>
      </w:r>
      <w:r>
        <w:rPr>
          <w:rFonts w:cs="Arial"/>
        </w:rPr>
        <w:t xml:space="preserve">SCV </w:t>
      </w:r>
      <w:r w:rsidRPr="005F5451">
        <w:rPr>
          <w:rFonts w:cs="Arial"/>
        </w:rPr>
        <w:t>7</w:t>
      </w:r>
      <w:r>
        <w:rPr>
          <w:rFonts w:cs="Arial"/>
        </w:rPr>
        <w:t>.</w:t>
      </w:r>
    </w:p>
    <w:p w:rsidR="00B709A3" w:rsidRPr="005F5451" w:rsidRDefault="00B709A3" w:rsidP="00B709A3">
      <w:pPr>
        <w:rPr>
          <w:rFonts w:cs="Arial"/>
        </w:rPr>
      </w:pPr>
      <w:r w:rsidRPr="005F5451">
        <w:rPr>
          <w:rFonts w:cs="Arial"/>
        </w:rPr>
        <w:lastRenderedPageBreak/>
        <w:t> </w:t>
      </w:r>
    </w:p>
    <w:p w:rsidR="00B709A3" w:rsidRPr="005F5451" w:rsidRDefault="00B709A3" w:rsidP="00B709A3">
      <w:pPr>
        <w:rPr>
          <w:rFonts w:cs="Arial"/>
        </w:rPr>
      </w:pPr>
      <w:r w:rsidRPr="005F5451">
        <w:rPr>
          <w:rFonts w:cs="Arial"/>
        </w:rPr>
        <w:t>At infotainment start-up (</w:t>
      </w:r>
      <w:proofErr w:type="spellStart"/>
      <w:r w:rsidRPr="005F5451">
        <w:rPr>
          <w:rFonts w:cs="Arial"/>
        </w:rPr>
        <w:t>ie</w:t>
      </w:r>
      <w:proofErr w:type="spellEnd"/>
      <w:r w:rsidRPr="005F5451">
        <w:rPr>
          <w:rFonts w:cs="Arial"/>
        </w:rPr>
        <w:t xml:space="preserve"> </w:t>
      </w:r>
      <w:proofErr w:type="spellStart"/>
      <w:r w:rsidRPr="005F5451">
        <w:rPr>
          <w:rFonts w:cs="Arial"/>
        </w:rPr>
        <w:t>HMI_HMIMode_St</w:t>
      </w:r>
      <w:proofErr w:type="spellEnd"/>
      <w:r w:rsidRPr="005F5451">
        <w:rPr>
          <w:rFonts w:cs="Arial"/>
        </w:rPr>
        <w:t xml:space="preserve"> from OFF to ON) if the S</w:t>
      </w:r>
      <w:r>
        <w:rPr>
          <w:rFonts w:cs="Arial"/>
        </w:rPr>
        <w:t xml:space="preserve">peed Compensated Volume Server </w:t>
      </w:r>
      <w:r w:rsidRPr="005F5451">
        <w:rPr>
          <w:rFonts w:cs="Arial"/>
        </w:rPr>
        <w:t>SCV values</w:t>
      </w:r>
      <w:r>
        <w:rPr>
          <w:rFonts w:cs="Arial"/>
        </w:rPr>
        <w:t xml:space="preserve"> in its status message</w:t>
      </w:r>
      <w:r w:rsidRPr="005F5451">
        <w:rPr>
          <w:rFonts w:cs="Arial"/>
        </w:rPr>
        <w:t xml:space="preserve"> are not equal to Off = 0</w:t>
      </w:r>
      <w:r>
        <w:rPr>
          <w:rFonts w:cs="Arial"/>
        </w:rPr>
        <w:t>, Low = 1, Med = 4, High = 7</w:t>
      </w:r>
      <w:r w:rsidRPr="005F5451">
        <w:rPr>
          <w:rFonts w:cs="Arial"/>
        </w:rPr>
        <w:t xml:space="preserve"> </w:t>
      </w:r>
      <w:r>
        <w:rPr>
          <w:rFonts w:cs="Arial"/>
        </w:rPr>
        <w:t xml:space="preserve">then the Speed Compensated Client shall request the following SCV values from the Speed Compensated Volume Server:   </w:t>
      </w:r>
    </w:p>
    <w:p w:rsidR="00B709A3" w:rsidRPr="002E4672" w:rsidRDefault="00B709A3" w:rsidP="0012189F">
      <w:pPr>
        <w:numPr>
          <w:ilvl w:val="0"/>
          <w:numId w:val="7"/>
        </w:numPr>
        <w:rPr>
          <w:rFonts w:cs="Arial"/>
        </w:rPr>
      </w:pPr>
      <w:r w:rsidRPr="002E4672">
        <w:rPr>
          <w:rFonts w:cs="Arial"/>
        </w:rPr>
        <w:t>If the Speed Compensated Vo</w:t>
      </w:r>
      <w:r>
        <w:rPr>
          <w:rFonts w:cs="Arial"/>
        </w:rPr>
        <w:t>lume Server status message is set to</w:t>
      </w:r>
      <w:r w:rsidRPr="002E4672">
        <w:rPr>
          <w:rFonts w:cs="Arial"/>
        </w:rPr>
        <w:t xml:space="preserve"> SCV 2 </w:t>
      </w:r>
      <w:r>
        <w:rPr>
          <w:rFonts w:cs="Arial"/>
        </w:rPr>
        <w:t xml:space="preserve">then the Speed Compensated Client </w:t>
      </w:r>
      <w:r w:rsidRPr="002E4672">
        <w:rPr>
          <w:rFonts w:cs="Arial"/>
        </w:rPr>
        <w:t>requests SCV = 1 (Low)</w:t>
      </w:r>
    </w:p>
    <w:p w:rsidR="00B709A3" w:rsidRPr="002E4672" w:rsidRDefault="00B709A3" w:rsidP="0012189F">
      <w:pPr>
        <w:numPr>
          <w:ilvl w:val="0"/>
          <w:numId w:val="7"/>
        </w:numPr>
        <w:rPr>
          <w:rFonts w:cs="Arial"/>
        </w:rPr>
      </w:pPr>
      <w:r>
        <w:rPr>
          <w:rFonts w:cs="Arial"/>
        </w:rPr>
        <w:t>If the Speed Compensated Volume Server status message is set to SCV 3 or</w:t>
      </w:r>
      <w:r w:rsidRPr="002E4672">
        <w:rPr>
          <w:rFonts w:cs="Arial"/>
        </w:rPr>
        <w:t xml:space="preserve"> 5 </w:t>
      </w:r>
      <w:r>
        <w:rPr>
          <w:rFonts w:cs="Arial"/>
        </w:rPr>
        <w:t xml:space="preserve">then the Speed Compensated Client requests </w:t>
      </w:r>
      <w:r w:rsidRPr="002E4672">
        <w:rPr>
          <w:rFonts w:cs="Arial"/>
        </w:rPr>
        <w:t>SCV = 4 (Med)</w:t>
      </w:r>
    </w:p>
    <w:p w:rsidR="00B709A3" w:rsidRPr="006015FE" w:rsidRDefault="00B709A3" w:rsidP="0012189F">
      <w:pPr>
        <w:numPr>
          <w:ilvl w:val="0"/>
          <w:numId w:val="7"/>
        </w:numPr>
        <w:rPr>
          <w:rFonts w:cs="Arial"/>
        </w:rPr>
      </w:pPr>
      <w:r>
        <w:rPr>
          <w:rFonts w:cs="Arial"/>
        </w:rPr>
        <w:t xml:space="preserve">If the Speed Compensated Volume Server status message is set to </w:t>
      </w:r>
      <w:r w:rsidRPr="006015FE">
        <w:rPr>
          <w:rFonts w:cs="Arial"/>
        </w:rPr>
        <w:t xml:space="preserve">SCV 6 </w:t>
      </w:r>
      <w:r>
        <w:rPr>
          <w:rFonts w:cs="Arial"/>
        </w:rPr>
        <w:t>then the Speed Compensated Client requests</w:t>
      </w:r>
      <w:r w:rsidRPr="006015FE">
        <w:rPr>
          <w:rFonts w:cs="Arial"/>
        </w:rPr>
        <w:t xml:space="preserve"> SCV = 7 (High)</w:t>
      </w:r>
    </w:p>
    <w:p w:rsidR="00B709A3" w:rsidRPr="005F5451" w:rsidRDefault="00B709A3" w:rsidP="00B709A3">
      <w:pPr>
        <w:rPr>
          <w:rFonts w:cs="Arial"/>
        </w:rPr>
      </w:pPr>
      <w:r w:rsidRPr="005F5451">
        <w:rPr>
          <w:rFonts w:cs="Arial"/>
        </w:rPr>
        <w:t> </w:t>
      </w:r>
    </w:p>
    <w:p w:rsidR="00B709A3" w:rsidRDefault="00B709A3" w:rsidP="00B709A3">
      <w:pPr>
        <w:rPr>
          <w:rFonts w:cs="Arial"/>
        </w:rPr>
      </w:pPr>
      <w:r w:rsidRPr="005F5451">
        <w:rPr>
          <w:rFonts w:cs="Arial"/>
        </w:rPr>
        <w:t xml:space="preserve">If the Speed Compensated </w:t>
      </w:r>
      <w:r>
        <w:rPr>
          <w:rFonts w:cs="Arial"/>
        </w:rPr>
        <w:t xml:space="preserve">Volume </w:t>
      </w:r>
      <w:r w:rsidRPr="005F5451">
        <w:rPr>
          <w:rFonts w:cs="Arial"/>
        </w:rPr>
        <w:t xml:space="preserve">Server doesn’t respond to the Speed Compensated </w:t>
      </w:r>
      <w:r>
        <w:rPr>
          <w:rFonts w:cs="Arial"/>
        </w:rPr>
        <w:t xml:space="preserve">Volume </w:t>
      </w:r>
      <w:r w:rsidRPr="005F5451">
        <w:rPr>
          <w:rFonts w:cs="Arial"/>
        </w:rPr>
        <w:t xml:space="preserve">Client request for Off = 0, Low = 1, Med = 4, High = 7 then the following shall be mapped to the SCV HMI buttons:  SCV setting of 1 or 2 is mapped to </w:t>
      </w:r>
      <w:r>
        <w:rPr>
          <w:rFonts w:cs="Arial"/>
        </w:rPr>
        <w:t xml:space="preserve">HMI </w:t>
      </w:r>
      <w:r w:rsidRPr="005F5451">
        <w:rPr>
          <w:rFonts w:cs="Arial"/>
        </w:rPr>
        <w:t xml:space="preserve">Low, SCV setting of 3,4,5 is mapped to </w:t>
      </w:r>
      <w:r>
        <w:rPr>
          <w:rFonts w:cs="Arial"/>
        </w:rPr>
        <w:t xml:space="preserve">HMI </w:t>
      </w:r>
      <w:r w:rsidRPr="005F5451">
        <w:rPr>
          <w:rFonts w:cs="Arial"/>
        </w:rPr>
        <w:t xml:space="preserve">Medium and SCV setting of 6 or 7 is mapped to </w:t>
      </w:r>
      <w:r>
        <w:rPr>
          <w:rFonts w:cs="Arial"/>
        </w:rPr>
        <w:t xml:space="preserve">HMI </w:t>
      </w:r>
      <w:r w:rsidRPr="005F5451">
        <w:rPr>
          <w:rFonts w:cs="Arial"/>
        </w:rPr>
        <w:t>High.</w:t>
      </w:r>
    </w:p>
    <w:p w:rsidR="00B709A3" w:rsidRDefault="00B709A3" w:rsidP="00B709A3">
      <w:pPr>
        <w:rPr>
          <w:rFonts w:cs="Arial"/>
        </w:rPr>
      </w:pPr>
    </w:p>
    <w:p w:rsidR="00B709A3" w:rsidRDefault="00B709A3" w:rsidP="00B709A3">
      <w:pPr>
        <w:rPr>
          <w:rFonts w:cs="Arial"/>
        </w:rPr>
      </w:pPr>
      <w:r>
        <w:rPr>
          <w:rFonts w:cs="Arial"/>
        </w:rPr>
        <w:t>Note: The Speed Compensated Volume Client is a subset of the Audio Settings Client and the Speed Compensated Volume Server is a subset of the Audio Settings Server.</w:t>
      </w:r>
    </w:p>
    <w:p w:rsidR="00B709A3" w:rsidRDefault="00B709A3" w:rsidP="00B709A3">
      <w:pPr>
        <w:rPr>
          <w:rFonts w:cs="Arial"/>
        </w:rPr>
      </w:pPr>
    </w:p>
    <w:p w:rsidR="00B709A3" w:rsidRDefault="00B709A3" w:rsidP="00B709A3">
      <w:pPr>
        <w:rPr>
          <w:rFonts w:cs="Arial"/>
        </w:rPr>
      </w:pPr>
    </w:p>
    <w:p w:rsidR="00B709A3" w:rsidRPr="005F5451" w:rsidRDefault="00B709A3" w:rsidP="00B709A3">
      <w:pPr>
        <w:rPr>
          <w:rFonts w:cs="Arial"/>
        </w:rPr>
      </w:pPr>
      <w:r w:rsidRPr="005F5451">
        <w:rPr>
          <w:rFonts w:cs="Arial"/>
        </w:rPr>
        <w:t> </w:t>
      </w:r>
    </w:p>
    <w:p w:rsidR="00B709A3" w:rsidRPr="005F5451" w:rsidRDefault="00B709A3" w:rsidP="00B709A3">
      <w:pPr>
        <w:rPr>
          <w:rFonts w:cs="Arial"/>
        </w:rPr>
      </w:pPr>
    </w:p>
    <w:p w:rsidR="00B709A3" w:rsidRDefault="00B709A3" w:rsidP="00B709A3">
      <w:pPr>
        <w:pStyle w:val="Heading2"/>
      </w:pPr>
      <w:bookmarkStart w:id="42" w:name="_Toc23937348"/>
      <w:r w:rsidRPr="00B9479B">
        <w:t>AUDSET-CLD-REQ-030726/A-Audio Settings Server (</w:t>
      </w:r>
      <w:proofErr w:type="spellStart"/>
      <w:r w:rsidRPr="00B9479B">
        <w:t>TcSE</w:t>
      </w:r>
      <w:proofErr w:type="spellEnd"/>
      <w:r w:rsidRPr="00B9479B">
        <w:t xml:space="preserve"> ROIN-202555-1)</w:t>
      </w:r>
      <w:bookmarkEnd w:id="42"/>
    </w:p>
    <w:p w:rsidR="00B74BA0" w:rsidRDefault="00B709A3">
      <w:pPr>
        <w:rPr>
          <w:rFonts w:cs="Arial"/>
          <w:szCs w:val="20"/>
        </w:rPr>
      </w:pPr>
      <w:r>
        <w:rPr>
          <w:rFonts w:cs="Arial"/>
          <w:szCs w:val="20"/>
        </w:rPr>
        <w:t>The Audio Settings Server is responsible for control of acoustical properties, such as BTMBF.  It shall also manage speed compensated volume, occupancy mode and others.</w:t>
      </w:r>
    </w:p>
    <w:p w:rsidR="00B74BA0" w:rsidRDefault="00B74BA0">
      <w:pPr>
        <w:rPr>
          <w:rFonts w:eastAsia="MS Mincho"/>
        </w:rPr>
      </w:pPr>
    </w:p>
    <w:p w:rsidR="00B709A3" w:rsidRDefault="00B709A3" w:rsidP="00B709A3">
      <w:pPr>
        <w:pStyle w:val="Heading2"/>
      </w:pPr>
      <w:bookmarkStart w:id="43" w:name="_Toc23937349"/>
      <w:r w:rsidRPr="00B9479B">
        <w:t>AUDSET-CLD-REQ-014872/A-Audio Demo Client (</w:t>
      </w:r>
      <w:proofErr w:type="spellStart"/>
      <w:r w:rsidRPr="00B9479B">
        <w:t>TcSE</w:t>
      </w:r>
      <w:proofErr w:type="spellEnd"/>
      <w:r w:rsidRPr="00B9479B">
        <w:t xml:space="preserve"> ROIN-202556-1)</w:t>
      </w:r>
      <w:bookmarkEnd w:id="43"/>
    </w:p>
    <w:p w:rsidR="00B74BA0" w:rsidRDefault="00B709A3">
      <w:pPr>
        <w:rPr>
          <w:rFonts w:eastAsia="MS Mincho" w:cs="Arial"/>
          <w:szCs w:val="20"/>
        </w:rPr>
      </w:pPr>
      <w:r>
        <w:rPr>
          <w:rFonts w:eastAsia="MS Mincho" w:cs="Arial"/>
          <w:szCs w:val="20"/>
        </w:rPr>
        <w:t>The Audio Demo Client is the interface for the Audio Demo function</w:t>
      </w:r>
    </w:p>
    <w:p w:rsidR="00B74BA0" w:rsidRDefault="00B74BA0">
      <w:pPr>
        <w:rPr>
          <w:rFonts w:eastAsia="MS Mincho"/>
        </w:rPr>
      </w:pPr>
    </w:p>
    <w:p w:rsidR="00B709A3" w:rsidRDefault="00B709A3" w:rsidP="00B709A3">
      <w:pPr>
        <w:pStyle w:val="Heading2"/>
      </w:pPr>
      <w:bookmarkStart w:id="44" w:name="_Toc23937350"/>
      <w:r w:rsidRPr="00B9479B">
        <w:t>AUDSET-CLD-REQ-014873/A-Audio Demo Server (</w:t>
      </w:r>
      <w:proofErr w:type="spellStart"/>
      <w:r w:rsidRPr="00B9479B">
        <w:t>TcSE</w:t>
      </w:r>
      <w:proofErr w:type="spellEnd"/>
      <w:r w:rsidRPr="00B9479B">
        <w:t xml:space="preserve"> ROIN-202557-1)</w:t>
      </w:r>
      <w:bookmarkEnd w:id="44"/>
    </w:p>
    <w:p w:rsidR="00B74BA0" w:rsidRDefault="00B709A3">
      <w:pPr>
        <w:rPr>
          <w:rFonts w:eastAsia="MS Mincho" w:cs="Arial"/>
          <w:szCs w:val="20"/>
        </w:rPr>
      </w:pPr>
      <w:r>
        <w:rPr>
          <w:rFonts w:eastAsia="MS Mincho" w:cs="Arial"/>
          <w:szCs w:val="20"/>
        </w:rPr>
        <w:t>The Audio Demo Server is responsible for control of the Audio Demo function</w:t>
      </w:r>
    </w:p>
    <w:p w:rsidR="00B74BA0" w:rsidRDefault="00B74BA0">
      <w:pPr>
        <w:rPr>
          <w:rFonts w:eastAsia="MS Mincho"/>
        </w:rPr>
      </w:pPr>
    </w:p>
    <w:p w:rsidR="00B709A3" w:rsidRDefault="00B709A3" w:rsidP="00B709A3">
      <w:pPr>
        <w:pStyle w:val="Heading2"/>
      </w:pPr>
      <w:bookmarkStart w:id="45" w:name="_Toc23937351"/>
      <w:r w:rsidRPr="00B9479B">
        <w:t>AUDSET-CLD-REQ-014876/A-Surround Sound Client (</w:t>
      </w:r>
      <w:proofErr w:type="spellStart"/>
      <w:r w:rsidRPr="00B9479B">
        <w:t>TcSE</w:t>
      </w:r>
      <w:proofErr w:type="spellEnd"/>
      <w:r w:rsidRPr="00B9479B">
        <w:t xml:space="preserve"> ROIN-202560-1)</w:t>
      </w:r>
      <w:bookmarkEnd w:id="45"/>
    </w:p>
    <w:p w:rsidR="00B74BA0" w:rsidRDefault="00B709A3">
      <w:pPr>
        <w:rPr>
          <w:rFonts w:eastAsia="MS Mincho" w:cs="Arial"/>
          <w:szCs w:val="20"/>
        </w:rPr>
      </w:pPr>
      <w:r>
        <w:rPr>
          <w:rFonts w:eastAsia="MS Mincho" w:cs="Arial"/>
          <w:szCs w:val="20"/>
        </w:rPr>
        <w:t>The Surround Sound Client is the interface for the Surround Sound function</w:t>
      </w:r>
    </w:p>
    <w:p w:rsidR="00B74BA0" w:rsidRDefault="00B74BA0">
      <w:pPr>
        <w:rPr>
          <w:rFonts w:eastAsia="MS Mincho"/>
        </w:rPr>
      </w:pPr>
    </w:p>
    <w:p w:rsidR="00B709A3" w:rsidRDefault="00B709A3" w:rsidP="00B709A3">
      <w:pPr>
        <w:pStyle w:val="Heading2"/>
      </w:pPr>
      <w:bookmarkStart w:id="46" w:name="_Toc23937352"/>
      <w:r w:rsidRPr="00B9479B">
        <w:t>AUDSET-CLD-REQ-014877/A-Surround Sound Server (</w:t>
      </w:r>
      <w:proofErr w:type="spellStart"/>
      <w:r w:rsidRPr="00B9479B">
        <w:t>TcSE</w:t>
      </w:r>
      <w:proofErr w:type="spellEnd"/>
      <w:r w:rsidRPr="00B9479B">
        <w:t xml:space="preserve"> ROIN-202561-1)</w:t>
      </w:r>
      <w:bookmarkEnd w:id="46"/>
    </w:p>
    <w:p w:rsidR="00B74BA0" w:rsidRDefault="00B709A3">
      <w:pPr>
        <w:rPr>
          <w:rFonts w:eastAsia="MS Mincho" w:cs="Arial"/>
          <w:szCs w:val="20"/>
        </w:rPr>
      </w:pPr>
      <w:r>
        <w:rPr>
          <w:rFonts w:eastAsia="MS Mincho" w:cs="Arial"/>
          <w:szCs w:val="20"/>
        </w:rPr>
        <w:t>The Surround Sound Server is responsible for control of the Surround Sound function</w:t>
      </w:r>
    </w:p>
    <w:p w:rsidR="00B74BA0" w:rsidRDefault="00B74BA0">
      <w:pPr>
        <w:rPr>
          <w:rFonts w:eastAsia="MS Mincho"/>
        </w:rPr>
      </w:pPr>
    </w:p>
    <w:p w:rsidR="00B709A3" w:rsidRDefault="00B709A3" w:rsidP="00B709A3">
      <w:pPr>
        <w:pStyle w:val="Heading2"/>
      </w:pPr>
      <w:bookmarkStart w:id="47" w:name="_Toc23937353"/>
      <w:r w:rsidRPr="00B9479B">
        <w:t>AUDSET-CLD-REQ-238552/A-Immersion Setting Client</w:t>
      </w:r>
      <w:bookmarkEnd w:id="47"/>
    </w:p>
    <w:p w:rsidR="00B709A3" w:rsidRDefault="00B709A3" w:rsidP="00B709A3">
      <w:pPr>
        <w:pStyle w:val="Heading2"/>
      </w:pPr>
      <w:bookmarkStart w:id="48" w:name="_Toc23937354"/>
      <w:r w:rsidRPr="00B9479B">
        <w:t>AUDSET-CLD-REQ-238553/A-Immersion Setting Server</w:t>
      </w:r>
      <w:bookmarkEnd w:id="48"/>
    </w:p>
    <w:p w:rsidR="00B709A3" w:rsidRDefault="00B709A3" w:rsidP="00B709A3">
      <w:pPr>
        <w:pStyle w:val="Heading2"/>
      </w:pPr>
      <w:bookmarkStart w:id="49" w:name="_Toc23937355"/>
      <w:r w:rsidRPr="00B9479B">
        <w:t>AUDSET-CLD-REQ-354781/A-</w:t>
      </w:r>
      <w:proofErr w:type="spellStart"/>
      <w:r w:rsidRPr="00B9479B">
        <w:t>ToneTouch</w:t>
      </w:r>
      <w:proofErr w:type="spellEnd"/>
      <w:r w:rsidRPr="00B9479B">
        <w:t xml:space="preserve"> Client</w:t>
      </w:r>
      <w:bookmarkEnd w:id="49"/>
    </w:p>
    <w:p w:rsidR="00B709A3" w:rsidRDefault="00B709A3" w:rsidP="00B709A3">
      <w:r>
        <w:t xml:space="preserve">The </w:t>
      </w:r>
      <w:proofErr w:type="spellStart"/>
      <w:r>
        <w:t>ToneTouch</w:t>
      </w:r>
      <w:proofErr w:type="spellEnd"/>
      <w:r>
        <w:t xml:space="preserve"> Client interfaces with the user via the HMI and is responsible for sending the </w:t>
      </w:r>
      <w:proofErr w:type="spellStart"/>
      <w:r>
        <w:t>ToneTouch</w:t>
      </w:r>
      <w:proofErr w:type="spellEnd"/>
      <w:r>
        <w:t xml:space="preserve"> HMI requests to the </w:t>
      </w:r>
      <w:proofErr w:type="spellStart"/>
      <w:r>
        <w:t>ToneTouch</w:t>
      </w:r>
      <w:proofErr w:type="spellEnd"/>
      <w:r>
        <w:t xml:space="preserve"> Server.</w:t>
      </w:r>
    </w:p>
    <w:p w:rsidR="00B709A3" w:rsidRDefault="00B709A3" w:rsidP="00B709A3">
      <w:pPr>
        <w:pStyle w:val="Heading2"/>
      </w:pPr>
      <w:bookmarkStart w:id="50" w:name="_Toc23937356"/>
      <w:r w:rsidRPr="00B9479B">
        <w:t>AUDSET-CLD-REQ-354796/A-</w:t>
      </w:r>
      <w:proofErr w:type="spellStart"/>
      <w:r w:rsidRPr="00B9479B">
        <w:t>ToneTouch</w:t>
      </w:r>
      <w:proofErr w:type="spellEnd"/>
      <w:r w:rsidRPr="00B9479B">
        <w:t xml:space="preserve"> Server</w:t>
      </w:r>
      <w:bookmarkEnd w:id="50"/>
    </w:p>
    <w:p w:rsidR="00B709A3" w:rsidRDefault="00B709A3" w:rsidP="00B709A3">
      <w:r>
        <w:t xml:space="preserve">The </w:t>
      </w:r>
      <w:proofErr w:type="spellStart"/>
      <w:r>
        <w:t>ToneTouch</w:t>
      </w:r>
      <w:proofErr w:type="spellEnd"/>
      <w:r>
        <w:t xml:space="preserve"> Server is responsible for the control of the </w:t>
      </w:r>
      <w:proofErr w:type="spellStart"/>
      <w:r>
        <w:t>ToneTouch</w:t>
      </w:r>
      <w:proofErr w:type="spellEnd"/>
      <w:r>
        <w:t xml:space="preserve"> feature and interfaces with the </w:t>
      </w:r>
      <w:proofErr w:type="spellStart"/>
      <w:r>
        <w:t>ToneTouch</w:t>
      </w:r>
      <w:proofErr w:type="spellEnd"/>
      <w:r>
        <w:t xml:space="preserve"> Client.</w:t>
      </w:r>
    </w:p>
    <w:p w:rsidR="00B709A3" w:rsidRDefault="00B709A3" w:rsidP="00B709A3"/>
    <w:p w:rsidR="00B709A3" w:rsidRDefault="00B709A3" w:rsidP="00B709A3">
      <w:pPr>
        <w:pStyle w:val="Heading1"/>
      </w:pPr>
      <w:bookmarkStart w:id="51" w:name="_Toc23937357"/>
      <w:r>
        <w:lastRenderedPageBreak/>
        <w:t>General Requirements</w:t>
      </w:r>
      <w:bookmarkEnd w:id="51"/>
    </w:p>
    <w:p w:rsidR="00B709A3" w:rsidRDefault="00B709A3" w:rsidP="00B709A3">
      <w:pPr>
        <w:pStyle w:val="Heading2"/>
      </w:pPr>
      <w:bookmarkStart w:id="52" w:name="_Toc23937358"/>
      <w:r>
        <w:t>Tonal Settings Control (BTMBF, Occupancy Mode, EQ Mode, Speed Compensated Volume)</w:t>
      </w:r>
      <w:bookmarkEnd w:id="52"/>
    </w:p>
    <w:p w:rsidR="00B709A3" w:rsidRPr="00B709A3" w:rsidRDefault="00B709A3" w:rsidP="00B709A3">
      <w:pPr>
        <w:pStyle w:val="Heading3"/>
        <w:rPr>
          <w:b w:val="0"/>
          <w:u w:val="single"/>
        </w:rPr>
      </w:pPr>
      <w:bookmarkStart w:id="53" w:name="_Toc23937359"/>
      <w:r w:rsidRPr="00B709A3">
        <w:rPr>
          <w:b w:val="0"/>
          <w:u w:val="single"/>
        </w:rPr>
        <w:t>AUDSET-SR-REQ-014882/C-Audio Settings Server module controlling Tonal Settings (</w:t>
      </w:r>
      <w:proofErr w:type="spellStart"/>
      <w:r w:rsidRPr="00B709A3">
        <w:rPr>
          <w:b w:val="0"/>
          <w:u w:val="single"/>
        </w:rPr>
        <w:t>TcSE</w:t>
      </w:r>
      <w:proofErr w:type="spellEnd"/>
      <w:r w:rsidRPr="00B709A3">
        <w:rPr>
          <w:b w:val="0"/>
          <w:u w:val="single"/>
        </w:rPr>
        <w:t xml:space="preserve"> ROIN-40208-3)</w:t>
      </w:r>
      <w:bookmarkEnd w:id="53"/>
    </w:p>
    <w:p w:rsidR="00B709A3" w:rsidRDefault="00B709A3">
      <w:pPr>
        <w:rPr>
          <w:rFonts w:cs="Arial"/>
        </w:rPr>
      </w:pPr>
      <w:r>
        <w:rPr>
          <w:rFonts w:cs="Arial"/>
        </w:rPr>
        <w:t>The tonal settings adjustment will be sent from the Audio Settings Client to the Audio Settings Server.  When the DSP AMP is on the vehicle the DSP AMP shall be the Audio Settings Server for tonal settings.</w:t>
      </w:r>
    </w:p>
    <w:p w:rsidR="00B709A3" w:rsidRDefault="00B709A3">
      <w:pPr>
        <w:rPr>
          <w:rFonts w:cs="Arial"/>
        </w:rPr>
      </w:pPr>
    </w:p>
    <w:p w:rsidR="00B709A3" w:rsidRDefault="00B709A3">
      <w:pPr>
        <w:rPr>
          <w:rFonts w:cs="Arial"/>
        </w:rPr>
      </w:pPr>
      <w:r>
        <w:rPr>
          <w:rFonts w:cs="Arial"/>
        </w:rPr>
        <w:t>When the AAM (Audio Amp Module) is on the vehicle then it shall be the Audio Settings Server for the Occupancy Mode function only.  The AHU shall be the Audio Settings Server for all other Tonal Settings.</w:t>
      </w:r>
    </w:p>
    <w:p w:rsidR="00B709A3" w:rsidRDefault="00B709A3">
      <w:pPr>
        <w:rPr>
          <w:rFonts w:cs="Arial"/>
        </w:rPr>
      </w:pPr>
    </w:p>
    <w:p w:rsidR="00B709A3" w:rsidRDefault="00B709A3" w:rsidP="00B709A3">
      <w:pPr>
        <w:rPr>
          <w:ins w:id="54" w:author="Myslinski, Jason (J.S.)" w:date="2019-03-19T10:13:00Z"/>
          <w:rFonts w:cs="Arial"/>
        </w:rPr>
      </w:pPr>
      <w:ins w:id="55" w:author="Myslinski, Jason (J.S.)" w:date="2019-03-19T10:13:00Z">
        <w:r>
          <w:rPr>
            <w:rFonts w:cs="Arial"/>
          </w:rPr>
          <w:t>When the DSP AMPv2 (DSP AMP variant 2) is on the vehicle then the DSPv2 shall be the Audio Settings Server for</w:t>
        </w:r>
      </w:ins>
      <w:ins w:id="56" w:author="Myslinski, Jason (J.S.)" w:date="2019-05-08T09:26:00Z">
        <w:r>
          <w:rPr>
            <w:rFonts w:cs="Arial"/>
          </w:rPr>
          <w:t xml:space="preserve"> </w:t>
        </w:r>
      </w:ins>
      <w:ins w:id="57" w:author="Myslinski, Jason (J.S.)" w:date="2019-05-08T09:33:00Z">
        <w:r>
          <w:rPr>
            <w:rFonts w:cs="Arial"/>
          </w:rPr>
          <w:t xml:space="preserve">Occupancy Mode, </w:t>
        </w:r>
      </w:ins>
      <w:ins w:id="58" w:author="Myslinski, Jason (J.S.)" w:date="2019-05-08T09:26:00Z">
        <w:r>
          <w:rPr>
            <w:rFonts w:cs="Arial"/>
          </w:rPr>
          <w:t>Speed Compensated Volume,</w:t>
        </w:r>
      </w:ins>
      <w:ins w:id="59" w:author="Myslinski, Jason (J.S.)" w:date="2019-03-19T10:13:00Z">
        <w:r>
          <w:rPr>
            <w:rFonts w:cs="Arial"/>
          </w:rPr>
          <w:t xml:space="preserve"> Balance and Fade.  The AHU/</w:t>
        </w:r>
        <w:proofErr w:type="spellStart"/>
        <w:r>
          <w:rPr>
            <w:rFonts w:cs="Arial"/>
          </w:rPr>
          <w:t>iAHU</w:t>
        </w:r>
        <w:proofErr w:type="spellEnd"/>
        <w:r>
          <w:rPr>
            <w:rFonts w:cs="Arial"/>
          </w:rPr>
          <w:t xml:space="preserve"> shall be the Audio Settings Server for all other Tonal Settings</w:t>
        </w:r>
      </w:ins>
      <w:r>
        <w:rPr>
          <w:rFonts w:cs="Arial"/>
        </w:rPr>
        <w:t xml:space="preserve"> </w:t>
      </w:r>
      <w:ins w:id="60" w:author="Myslinski, Jason (J.S.)" w:date="2019-05-08T09:32:00Z">
        <w:r>
          <w:rPr>
            <w:rFonts w:cs="Arial"/>
          </w:rPr>
          <w:t>(</w:t>
        </w:r>
      </w:ins>
      <w:proofErr w:type="spellStart"/>
      <w:ins w:id="61" w:author="Myslinski, Jason (J.S.)" w:date="2019-05-08T09:33:00Z">
        <w:r>
          <w:rPr>
            <w:rFonts w:cs="Arial"/>
          </w:rPr>
          <w:t>ie</w:t>
        </w:r>
        <w:proofErr w:type="spellEnd"/>
        <w:r>
          <w:rPr>
            <w:rFonts w:cs="Arial"/>
          </w:rPr>
          <w:t xml:space="preserve"> </w:t>
        </w:r>
      </w:ins>
      <w:ins w:id="62" w:author="Myslinski, Jason (J.S.)" w:date="2019-05-08T09:32:00Z">
        <w:r>
          <w:rPr>
            <w:rFonts w:cs="Arial"/>
          </w:rPr>
          <w:t>Bass, Treble, Mid-Range)</w:t>
        </w:r>
      </w:ins>
      <w:ins w:id="63" w:author="Myslinski, Jason (J.S.)" w:date="2019-03-19T10:13:00Z">
        <w:r>
          <w:rPr>
            <w:rFonts w:cs="Arial"/>
          </w:rPr>
          <w:t>.</w:t>
        </w:r>
      </w:ins>
    </w:p>
    <w:p w:rsidR="00B709A3" w:rsidRDefault="00B709A3"/>
    <w:p w:rsidR="00B709A3" w:rsidRDefault="00B709A3">
      <w:ins w:id="64" w:author="Myslinski, Jason (J.S.)" w:date="2019-03-19T10:13:00Z">
        <w:r>
          <w:t xml:space="preserve">Note:  </w:t>
        </w:r>
        <w:proofErr w:type="spellStart"/>
        <w:r>
          <w:t>iAHU</w:t>
        </w:r>
        <w:proofErr w:type="spellEnd"/>
        <w:r>
          <w:t xml:space="preserve"> is for the integrated AHU module (</w:t>
        </w:r>
        <w:proofErr w:type="spellStart"/>
        <w:r>
          <w:t>ex display</w:t>
        </w:r>
        <w:proofErr w:type="spellEnd"/>
        <w:r>
          <w:t xml:space="preserve"> and AHU integrated in one module).</w:t>
        </w:r>
      </w:ins>
    </w:p>
    <w:p w:rsidR="00B709A3" w:rsidRDefault="00B709A3"/>
    <w:p w:rsidR="00B709A3" w:rsidRPr="00B709A3" w:rsidRDefault="00B709A3" w:rsidP="00B709A3">
      <w:pPr>
        <w:pStyle w:val="Heading3"/>
        <w:rPr>
          <w:b w:val="0"/>
          <w:u w:val="single"/>
        </w:rPr>
      </w:pPr>
      <w:bookmarkStart w:id="65" w:name="_Toc23937360"/>
      <w:r w:rsidRPr="00B709A3">
        <w:rPr>
          <w:b w:val="0"/>
          <w:u w:val="single"/>
        </w:rPr>
        <w:t>AUDSET-SR-REQ-014883/E-Display module looking at the correct Audio Settings Server Module (</w:t>
      </w:r>
      <w:proofErr w:type="spellStart"/>
      <w:r w:rsidRPr="00B709A3">
        <w:rPr>
          <w:b w:val="0"/>
          <w:u w:val="single"/>
        </w:rPr>
        <w:t>TcSE</w:t>
      </w:r>
      <w:proofErr w:type="spellEnd"/>
      <w:r w:rsidRPr="00B709A3">
        <w:rPr>
          <w:b w:val="0"/>
          <w:u w:val="single"/>
        </w:rPr>
        <w:t xml:space="preserve"> ROIN-40209-2)</w:t>
      </w:r>
      <w:bookmarkEnd w:id="65"/>
    </w:p>
    <w:p w:rsidR="00B709A3" w:rsidRDefault="00B709A3">
      <w:pPr>
        <w:rPr>
          <w:rFonts w:cs="Arial"/>
        </w:rPr>
      </w:pPr>
      <w:r>
        <w:rPr>
          <w:rFonts w:cs="Arial"/>
        </w:rPr>
        <w:t>When there is both an AHU and DSP AMP on the vehicle then the DSP AMP is the Audio Settings Server for tonal settings.  The Audio Settings Client display module(s) shall only look at the tonal settings values (ex. BTMBF, SCV…) from the DSP AMP signals for display information when it is the Audio Settings Server.  The AHU shall set its tonal settings to the default values when the DSP AMP is present.</w:t>
      </w:r>
    </w:p>
    <w:p w:rsidR="00B709A3" w:rsidRDefault="00B709A3">
      <w:pPr>
        <w:rPr>
          <w:rFonts w:cs="Arial"/>
        </w:rPr>
      </w:pPr>
    </w:p>
    <w:p w:rsidR="00B709A3" w:rsidRPr="00715BF1" w:rsidRDefault="00B709A3">
      <w:pPr>
        <w:rPr>
          <w:rFonts w:cs="Arial"/>
        </w:rPr>
      </w:pPr>
      <w:r w:rsidRPr="00715BF1">
        <w:rPr>
          <w:rFonts w:cs="Arial"/>
        </w:rPr>
        <w:t>When there is both an AHU and AAM (Audio Amp Module) on the vehicle then the AAM shall be the Audio Settings Server for the Occupancy Mode function only.  The Audio Settings Client display module(s) shall only look at the Occupancy Mode signals from the AAM for display information.  All other Audio Settings Server display information shall come from the AHU.</w:t>
      </w:r>
    </w:p>
    <w:p w:rsidR="00B709A3" w:rsidRPr="00715BF1" w:rsidRDefault="00B709A3">
      <w:pPr>
        <w:rPr>
          <w:rFonts w:cs="Arial"/>
        </w:rPr>
      </w:pPr>
    </w:p>
    <w:p w:rsidR="00B709A3" w:rsidRDefault="00B709A3" w:rsidP="00B709A3">
      <w:pPr>
        <w:rPr>
          <w:ins w:id="66" w:author="Myslinski, Jason (J.S.)" w:date="2019-03-19T10:24:00Z"/>
          <w:rFonts w:cs="Arial"/>
        </w:rPr>
      </w:pPr>
      <w:ins w:id="67" w:author="Myslinski, Jason (J.S.)" w:date="2019-03-19T10:24:00Z">
        <w:r w:rsidRPr="00715BF1">
          <w:rPr>
            <w:rFonts w:cs="Arial"/>
          </w:rPr>
          <w:t>When there is both an AHU/</w:t>
        </w:r>
        <w:proofErr w:type="spellStart"/>
        <w:r w:rsidRPr="00715BF1">
          <w:rPr>
            <w:rFonts w:cs="Arial"/>
          </w:rPr>
          <w:t>iAHU</w:t>
        </w:r>
        <w:proofErr w:type="spellEnd"/>
        <w:r>
          <w:rPr>
            <w:rFonts w:cs="Arial"/>
          </w:rPr>
          <w:t xml:space="preserve"> (integrated AHU) and DSP AMPv2 (DSP AMP variant 2) on the vehicle then the DSP AMPv2 shall be the Audio Settings Server for</w:t>
        </w:r>
      </w:ins>
      <w:ins w:id="68" w:author="Myslinski, Jason (J.S.)" w:date="2019-05-08T09:28:00Z">
        <w:r>
          <w:rPr>
            <w:rFonts w:cs="Arial"/>
          </w:rPr>
          <w:t xml:space="preserve"> Speed Compensated Volume,</w:t>
        </w:r>
      </w:ins>
      <w:ins w:id="69" w:author="Myslinski, Jason (J.S.)" w:date="2019-03-19T10:24:00Z">
        <w:r>
          <w:rPr>
            <w:rFonts w:cs="Arial"/>
          </w:rPr>
          <w:t xml:space="preserve"> Balance, Fade</w:t>
        </w:r>
      </w:ins>
      <w:ins w:id="70" w:author="Myslinski, Jason (J.S.)" w:date="2019-05-08T09:36:00Z">
        <w:r>
          <w:rPr>
            <w:rFonts w:cs="Arial"/>
          </w:rPr>
          <w:t xml:space="preserve">, </w:t>
        </w:r>
      </w:ins>
      <w:ins w:id="71" w:author="Myslinski, Jason (J.S.)" w:date="2019-05-08T09:37:00Z">
        <w:r>
          <w:rPr>
            <w:rFonts w:cs="Arial"/>
          </w:rPr>
          <w:t xml:space="preserve">and </w:t>
        </w:r>
      </w:ins>
      <w:ins w:id="72" w:author="Myslinski, Jason (J.S.)" w:date="2019-05-08T09:36:00Z">
        <w:r>
          <w:rPr>
            <w:rFonts w:cs="Arial"/>
          </w:rPr>
          <w:t>Occupancy Mode</w:t>
        </w:r>
      </w:ins>
      <w:ins w:id="73" w:author="Myslinski, Jason (J.S.)" w:date="2019-03-19T10:24:00Z">
        <w:r>
          <w:rPr>
            <w:rFonts w:cs="Arial"/>
          </w:rPr>
          <w:t xml:space="preserve"> only.  The Audio Settings Client display module(s) shall only look at the</w:t>
        </w:r>
      </w:ins>
      <w:ins w:id="74" w:author="Myslinski, Jason (J.S.)" w:date="2019-05-08T09:28:00Z">
        <w:r>
          <w:rPr>
            <w:rFonts w:cs="Arial"/>
          </w:rPr>
          <w:t xml:space="preserve"> Speed Compensated Volume,</w:t>
        </w:r>
      </w:ins>
      <w:ins w:id="75" w:author="Myslinski, Jason (J.S.)" w:date="2019-05-08T09:37:00Z">
        <w:r>
          <w:rPr>
            <w:rFonts w:cs="Arial"/>
          </w:rPr>
          <w:t xml:space="preserve"> Occupancy Mode,</w:t>
        </w:r>
      </w:ins>
      <w:ins w:id="76" w:author="Myslinski, Jason (J.S.)" w:date="2019-03-19T10:24:00Z">
        <w:r>
          <w:rPr>
            <w:rFonts w:cs="Arial"/>
          </w:rPr>
          <w:t xml:space="preserve"> Balance and Fade signals from the DSP AMPv2 for display information.  All other Audio Settings Server display information</w:t>
        </w:r>
      </w:ins>
      <w:ins w:id="77" w:author="Myslinski, Jason (J.S.)" w:date="2019-05-08T09:30:00Z">
        <w:r>
          <w:rPr>
            <w:rFonts w:cs="Arial"/>
          </w:rPr>
          <w:t xml:space="preserve"> for Tonal Settings</w:t>
        </w:r>
      </w:ins>
      <w:ins w:id="78" w:author="Myslinski, Jason (J.S.)" w:date="2019-05-08T09:35:00Z">
        <w:r>
          <w:rPr>
            <w:rFonts w:cs="Arial"/>
          </w:rPr>
          <w:t xml:space="preserve"> (</w:t>
        </w:r>
        <w:proofErr w:type="spellStart"/>
        <w:r>
          <w:rPr>
            <w:rFonts w:cs="Arial"/>
          </w:rPr>
          <w:t>ie</w:t>
        </w:r>
        <w:proofErr w:type="spellEnd"/>
        <w:r>
          <w:rPr>
            <w:rFonts w:cs="Arial"/>
          </w:rPr>
          <w:t xml:space="preserve"> Bass, Treble, Mid-Range)</w:t>
        </w:r>
      </w:ins>
      <w:ins w:id="79" w:author="Myslinski, Jason (J.S.)" w:date="2019-03-19T10:24:00Z">
        <w:r>
          <w:rPr>
            <w:rFonts w:cs="Arial"/>
          </w:rPr>
          <w:t xml:space="preserve"> shall come from the AHU/</w:t>
        </w:r>
        <w:proofErr w:type="spellStart"/>
        <w:r>
          <w:rPr>
            <w:rFonts w:cs="Arial"/>
          </w:rPr>
          <w:t>iAHU</w:t>
        </w:r>
        <w:proofErr w:type="spellEnd"/>
        <w:r>
          <w:rPr>
            <w:rFonts w:cs="Arial"/>
          </w:rPr>
          <w:t>.</w:t>
        </w:r>
      </w:ins>
    </w:p>
    <w:p w:rsidR="00B709A3" w:rsidRDefault="00B709A3" w:rsidP="00B709A3">
      <w:pPr>
        <w:rPr>
          <w:ins w:id="80" w:author="Myslinski, Jason (J.S.)" w:date="2019-03-19T10:24:00Z"/>
          <w:rFonts w:cs="Arial"/>
        </w:rPr>
      </w:pPr>
    </w:p>
    <w:p w:rsidR="00B709A3" w:rsidRPr="00715BF1" w:rsidRDefault="00B709A3" w:rsidP="00B709A3">
      <w:pPr>
        <w:rPr>
          <w:ins w:id="81" w:author="Myslinski, Jason (J.S.)" w:date="2019-03-19T10:24:00Z"/>
          <w:rFonts w:cs="Arial"/>
        </w:rPr>
      </w:pPr>
      <w:ins w:id="82" w:author="Myslinski, Jason (J.S.)" w:date="2019-03-19T10:24:00Z">
        <w:r>
          <w:rPr>
            <w:rFonts w:cs="Arial"/>
          </w:rPr>
          <w:t xml:space="preserve">Note: </w:t>
        </w:r>
        <w:proofErr w:type="spellStart"/>
        <w:r>
          <w:rPr>
            <w:rFonts w:cs="Arial"/>
          </w:rPr>
          <w:t>iAHU</w:t>
        </w:r>
        <w:proofErr w:type="spellEnd"/>
        <w:r>
          <w:rPr>
            <w:rFonts w:cs="Arial"/>
          </w:rPr>
          <w:t xml:space="preserve"> is for the integrated AHU module (</w:t>
        </w:r>
        <w:proofErr w:type="spellStart"/>
        <w:r>
          <w:rPr>
            <w:rFonts w:cs="Arial"/>
          </w:rPr>
          <w:t>ex display</w:t>
        </w:r>
        <w:proofErr w:type="spellEnd"/>
        <w:r>
          <w:rPr>
            <w:rFonts w:cs="Arial"/>
          </w:rPr>
          <w:t xml:space="preserve"> and AHU integrated in one module).</w:t>
        </w:r>
      </w:ins>
    </w:p>
    <w:p w:rsidR="00B709A3" w:rsidRPr="00715BF1" w:rsidRDefault="00B709A3">
      <w:pPr>
        <w:rPr>
          <w:rFonts w:cs="Arial"/>
        </w:rPr>
      </w:pPr>
    </w:p>
    <w:p w:rsidR="00B709A3" w:rsidRPr="00B709A3" w:rsidRDefault="00B709A3" w:rsidP="00B709A3">
      <w:pPr>
        <w:pStyle w:val="Heading3"/>
        <w:rPr>
          <w:b w:val="0"/>
          <w:u w:val="single"/>
        </w:rPr>
      </w:pPr>
      <w:bookmarkStart w:id="83" w:name="_Toc23937361"/>
      <w:r w:rsidRPr="00B709A3">
        <w:rPr>
          <w:b w:val="0"/>
          <w:u w:val="single"/>
        </w:rPr>
        <w:t>AUDSET-SR-REQ-014884/C-Audio Settings Server saving the Tonal Settings (</w:t>
      </w:r>
      <w:proofErr w:type="spellStart"/>
      <w:r w:rsidRPr="00B709A3">
        <w:rPr>
          <w:b w:val="0"/>
          <w:u w:val="single"/>
        </w:rPr>
        <w:t>TcSE</w:t>
      </w:r>
      <w:proofErr w:type="spellEnd"/>
      <w:r w:rsidRPr="00B709A3">
        <w:rPr>
          <w:b w:val="0"/>
          <w:u w:val="single"/>
        </w:rPr>
        <w:t xml:space="preserve"> ROIN-40210-1)</w:t>
      </w:r>
      <w:bookmarkEnd w:id="83"/>
    </w:p>
    <w:p w:rsidR="00B709A3" w:rsidRDefault="00B709A3">
      <w:r>
        <w:rPr>
          <w:rFonts w:cs="Arial"/>
        </w:rPr>
        <w:t>The Audio Setting Server is responsible for maintaining the last known Tonal Settings state (ex. BTMBF, Occupancy Mode, DSP Program Mode, SCV…) during all times of operation and transition of power modes.</w:t>
      </w:r>
    </w:p>
    <w:p w:rsidR="00B709A3" w:rsidRDefault="00B709A3" w:rsidP="00B709A3">
      <w:pPr>
        <w:pStyle w:val="Heading3"/>
      </w:pPr>
      <w:bookmarkStart w:id="84" w:name="_Toc23937362"/>
      <w:r w:rsidRPr="00B9479B">
        <w:t>AUDSET-TMR-REQ-014885/D-</w:t>
      </w:r>
      <w:proofErr w:type="spellStart"/>
      <w:r w:rsidRPr="00B9479B">
        <w:t>T_Tonal_Response</w:t>
      </w:r>
      <w:proofErr w:type="spellEnd"/>
      <w:r w:rsidRPr="00B9479B">
        <w:t xml:space="preserve"> (</w:t>
      </w:r>
      <w:proofErr w:type="spellStart"/>
      <w:r w:rsidRPr="00B9479B">
        <w:t>TcSE</w:t>
      </w:r>
      <w:proofErr w:type="spellEnd"/>
      <w:r w:rsidRPr="00B9479B">
        <w:t xml:space="preserve"> ROIN-40212-1)</w:t>
      </w:r>
      <w:bookmarkEnd w:id="84"/>
    </w:p>
    <w:p w:rsidR="00B709A3" w:rsidRPr="0091772B" w:rsidRDefault="00B709A3" w:rsidP="00B709A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B709A3" w:rsidTr="00B709A3">
        <w:trPr>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Default</w:t>
            </w:r>
          </w:p>
        </w:tc>
      </w:tr>
      <w:tr w:rsidR="00B709A3" w:rsidTr="00B709A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Pr="00DF054A" w:rsidRDefault="00B709A3">
            <w:pPr>
              <w:spacing w:line="276" w:lineRule="auto"/>
              <w:rPr>
                <w:rFonts w:ascii="Univers" w:eastAsia="Times New Roman" w:hAnsi="Univers" w:cs="Arial"/>
                <w:sz w:val="14"/>
                <w:szCs w:val="14"/>
              </w:rPr>
            </w:pPr>
            <w:proofErr w:type="spellStart"/>
            <w:r w:rsidRPr="00DF054A">
              <w:rPr>
                <w:rFonts w:cs="Arial"/>
                <w:sz w:val="14"/>
                <w:szCs w:val="14"/>
              </w:rPr>
              <w:t>T_Tonal_Response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sz w:val="14"/>
              </w:rPr>
            </w:pPr>
            <w:r>
              <w:rPr>
                <w:rFonts w:cs="Arial"/>
                <w:sz w:val="14"/>
              </w:rPr>
              <w:t>Maximum time allowed for the 'Audio Setting Server' to respond with the status message update to an "Audio Setting Client' request for a Tonal Settings value change.</w:t>
            </w:r>
          </w:p>
          <w:p w:rsidR="00B709A3" w:rsidRDefault="00B709A3">
            <w:pPr>
              <w:rPr>
                <w:rFonts w:cs="Arial"/>
                <w:sz w:val="14"/>
              </w:rPr>
            </w:pPr>
          </w:p>
          <w:p w:rsidR="00B709A3" w:rsidRDefault="00B709A3">
            <w:pPr>
              <w:rPr>
                <w:rFonts w:cs="Arial"/>
              </w:rPr>
            </w:pPr>
            <w:r>
              <w:rPr>
                <w:rFonts w:cs="Arial"/>
                <w:sz w:val="14"/>
              </w:rPr>
              <w:t>Note: use the default value</w:t>
            </w:r>
          </w:p>
          <w:p w:rsidR="00B709A3" w:rsidRDefault="00B709A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75</w:t>
            </w:r>
          </w:p>
        </w:tc>
      </w:tr>
    </w:tbl>
    <w:p w:rsidR="00B709A3" w:rsidRPr="00B01CDD" w:rsidRDefault="00B709A3" w:rsidP="00B709A3">
      <w:pPr>
        <w:rPr>
          <w:sz w:val="14"/>
          <w:szCs w:val="14"/>
        </w:rPr>
      </w:pPr>
    </w:p>
    <w:p w:rsidR="00B709A3" w:rsidRPr="00B709A3" w:rsidRDefault="00B709A3" w:rsidP="00B709A3">
      <w:pPr>
        <w:pStyle w:val="Heading2"/>
        <w:rPr>
          <w:b w:val="0"/>
          <w:u w:val="single"/>
        </w:rPr>
      </w:pPr>
      <w:bookmarkStart w:id="85" w:name="_Toc23937363"/>
      <w:r w:rsidRPr="00B709A3">
        <w:rPr>
          <w:b w:val="0"/>
          <w:u w:val="single"/>
        </w:rPr>
        <w:t>AUDSET-SR-REQ-310962/B-HMI updates from server module status signals</w:t>
      </w:r>
      <w:bookmarkEnd w:id="85"/>
    </w:p>
    <w:p w:rsidR="00B709A3" w:rsidRDefault="00B709A3" w:rsidP="00B709A3">
      <w:r>
        <w:t>The Audio Setting Client HMI shall use what is in the Audio Setting Server status signal to display the feature status to the HMI unless specifically noted otherwise.</w:t>
      </w:r>
    </w:p>
    <w:p w:rsidR="00B709A3" w:rsidRDefault="00B709A3" w:rsidP="0012189F">
      <w:pPr>
        <w:numPr>
          <w:ilvl w:val="0"/>
          <w:numId w:val="8"/>
        </w:numPr>
      </w:pPr>
      <w:r>
        <w:t>Note: this is shown in the sequence diagrams also</w:t>
      </w:r>
    </w:p>
    <w:p w:rsidR="00B709A3" w:rsidRDefault="00B709A3" w:rsidP="00B709A3"/>
    <w:p w:rsidR="00B709A3" w:rsidRDefault="00B709A3" w:rsidP="00B709A3">
      <w:r>
        <w:lastRenderedPageBreak/>
        <w:t xml:space="preserve">The Audio Setting Client may request a setting (the HMI may show button pressed) but whether the HMI shows the settings active or not depends on what the Audio Setting Server module signal is set to.  </w:t>
      </w:r>
    </w:p>
    <w:p w:rsidR="00B709A3" w:rsidRDefault="00B709A3" w:rsidP="0012189F">
      <w:pPr>
        <w:numPr>
          <w:ilvl w:val="0"/>
          <w:numId w:val="8"/>
        </w:numPr>
      </w:pPr>
      <w:r>
        <w:t>Ex.  The user presses the increase bass button to Bass +6.  The HMI may show the increase button HMI button press selected when pressed.  The Bass level shown in the vehicle though is not shown as Bass +6 unless the Audio Setting Server status signal says Bass +6.</w:t>
      </w:r>
    </w:p>
    <w:p w:rsidR="00B709A3" w:rsidRPr="00B709A3" w:rsidRDefault="00B709A3" w:rsidP="00B709A3">
      <w:pPr>
        <w:pStyle w:val="Heading2"/>
        <w:rPr>
          <w:b w:val="0"/>
          <w:u w:val="single"/>
        </w:rPr>
      </w:pPr>
      <w:bookmarkStart w:id="86" w:name="_Toc23937364"/>
      <w:r w:rsidRPr="00B709A3">
        <w:rPr>
          <w:b w:val="0"/>
          <w:u w:val="single"/>
        </w:rPr>
        <w:t>IFS-MMCAN-FUR-REQ-015114/D-Sending of Request and Response (</w:t>
      </w:r>
      <w:proofErr w:type="spellStart"/>
      <w:r w:rsidRPr="00B709A3">
        <w:rPr>
          <w:b w:val="0"/>
          <w:u w:val="single"/>
        </w:rPr>
        <w:t>TcSE</w:t>
      </w:r>
      <w:proofErr w:type="spellEnd"/>
      <w:r w:rsidRPr="00B709A3">
        <w:rPr>
          <w:b w:val="0"/>
          <w:u w:val="single"/>
        </w:rPr>
        <w:t xml:space="preserve"> ROIN-66252-1)</w:t>
      </w:r>
      <w:bookmarkEnd w:id="86"/>
    </w:p>
    <w:p w:rsidR="00B709A3" w:rsidRDefault="00B709A3" w:rsidP="00B709A3">
      <w:pPr>
        <w:jc w:val="both"/>
        <w:rPr>
          <w:rFonts w:cs="Arial"/>
        </w:rPr>
      </w:pPr>
      <w:r>
        <w:rPr>
          <w:rFonts w:cs="Arial"/>
        </w:rPr>
        <w:t>Unless noted otherwise r</w:t>
      </w:r>
      <w:r w:rsidRPr="0025427C">
        <w:rPr>
          <w:rFonts w:cs="Arial"/>
        </w:rPr>
        <w:t xml:space="preserve">equest and response signals shall only be sent once and when they have been sent it is important that they </w:t>
      </w:r>
      <w:r>
        <w:rPr>
          <w:rFonts w:cs="Arial"/>
        </w:rPr>
        <w:t>are set to inactive/null again.  The signals should be set back to inactive/null</w:t>
      </w:r>
      <w:r w:rsidRPr="0025427C">
        <w:rPr>
          <w:rFonts w:cs="Arial"/>
        </w:rPr>
        <w:t xml:space="preserve"> as soon as FNOS has reported that the signal has been transmitted</w:t>
      </w:r>
      <w:r>
        <w:rPr>
          <w:rFonts w:cs="Arial"/>
        </w:rPr>
        <w:t xml:space="preserve"> unless noted otherwise.</w:t>
      </w:r>
    </w:p>
    <w:p w:rsidR="00B709A3" w:rsidRPr="002468C8" w:rsidRDefault="00B709A3" w:rsidP="0012189F">
      <w:pPr>
        <w:numPr>
          <w:ilvl w:val="0"/>
          <w:numId w:val="9"/>
        </w:numPr>
        <w:jc w:val="both"/>
        <w:rPr>
          <w:rFonts w:cs="Arial"/>
          <w:rPrChange w:id="87" w:author="Myslinski, Jason (J.S.)" w:date="2018-08-17T09:03:00Z">
            <w:rPr/>
          </w:rPrChange>
        </w:rPr>
      </w:pPr>
      <w:r>
        <w:rPr>
          <w:rFonts w:cs="Arial"/>
        </w:rPr>
        <w:t>Example of an exception</w:t>
      </w:r>
      <w:r w:rsidRPr="002468C8">
        <w:rPr>
          <w:rFonts w:cs="Arial"/>
        </w:rPr>
        <w:t>: an event-periodic signal going across network gateway and encoding value may need to b</w:t>
      </w:r>
      <w:r>
        <w:rPr>
          <w:rFonts w:cs="Arial"/>
        </w:rPr>
        <w:t>e held until other bus wakes up.  Reference the feature specs for exceptions.</w:t>
      </w:r>
      <w:r w:rsidRPr="002468C8">
        <w:rPr>
          <w:rFonts w:cs="Arial"/>
          <w:rPrChange w:id="88" w:author="Myslinski, Jason (J.S.)" w:date="2018-08-17T09:03:00Z">
            <w:rPr/>
          </w:rPrChange>
        </w:rPr>
        <w:t xml:space="preserve">  </w:t>
      </w:r>
    </w:p>
    <w:p w:rsidR="00B709A3" w:rsidRPr="0025427C" w:rsidRDefault="00B709A3">
      <w:pPr>
        <w:jc w:val="both"/>
        <w:rPr>
          <w:rFonts w:cs="Arial"/>
        </w:rPr>
      </w:pPr>
    </w:p>
    <w:p w:rsidR="00B709A3" w:rsidRPr="0025427C" w:rsidRDefault="00B709A3">
      <w:pPr>
        <w:jc w:val="both"/>
        <w:rPr>
          <w:rFonts w:cs="Arial"/>
        </w:rPr>
      </w:pPr>
      <w:r>
        <w:rPr>
          <w:rFonts w:cs="Arial"/>
        </w:rPr>
        <w:t xml:space="preserve">For </w:t>
      </w:r>
      <w:proofErr w:type="gramStart"/>
      <w:r>
        <w:rPr>
          <w:rFonts w:cs="Arial"/>
        </w:rPr>
        <w:t xml:space="preserve">event </w:t>
      </w:r>
      <w:r w:rsidRPr="0025427C">
        <w:rPr>
          <w:rFonts w:cs="Arial"/>
        </w:rPr>
        <w:t>based</w:t>
      </w:r>
      <w:proofErr w:type="gramEnd"/>
      <w:r w:rsidRPr="0025427C">
        <w:rPr>
          <w:rFonts w:cs="Arial"/>
        </w:rPr>
        <w:t xml:space="preserve"> signals this has to be done in order to keep FNOS from accidentally sending out the signal twice when another signal in the same frame is to be transmitted, either by a change of another signal or by a periodic transmission.</w:t>
      </w:r>
    </w:p>
    <w:p w:rsidR="00B709A3" w:rsidRPr="0025427C" w:rsidRDefault="00B709A3">
      <w:pPr>
        <w:jc w:val="both"/>
        <w:rPr>
          <w:rFonts w:cs="Arial"/>
        </w:rPr>
      </w:pPr>
    </w:p>
    <w:p w:rsidR="00B709A3" w:rsidRDefault="00B709A3" w:rsidP="00B709A3">
      <w:pPr>
        <w:pStyle w:val="Heading1"/>
      </w:pPr>
      <w:bookmarkStart w:id="89" w:name="_Toc23937365"/>
      <w:r>
        <w:lastRenderedPageBreak/>
        <w:t>Functional Definition</w:t>
      </w:r>
      <w:bookmarkEnd w:id="89"/>
    </w:p>
    <w:p w:rsidR="00B709A3" w:rsidRDefault="00B709A3" w:rsidP="00B709A3">
      <w:pPr>
        <w:pStyle w:val="Heading2"/>
      </w:pPr>
      <w:bookmarkStart w:id="90" w:name="_Toc23937366"/>
      <w:r w:rsidRPr="00B9479B">
        <w:t>AUDSET-FUN-REQ-016365/A-Bass, Treble, Midrange, Balance, Fade (</w:t>
      </w:r>
      <w:proofErr w:type="spellStart"/>
      <w:r w:rsidRPr="00B9479B">
        <w:t>TcSE</w:t>
      </w:r>
      <w:proofErr w:type="spellEnd"/>
      <w:r w:rsidRPr="00B9479B">
        <w:t xml:space="preserve"> ROIN-290183-1)</w:t>
      </w:r>
      <w:bookmarkEnd w:id="90"/>
    </w:p>
    <w:p w:rsidR="00B709A3" w:rsidRDefault="00B709A3" w:rsidP="00B709A3">
      <w:pPr>
        <w:pStyle w:val="Heading3"/>
      </w:pPr>
      <w:bookmarkStart w:id="91" w:name="_Toc23937367"/>
      <w:r>
        <w:t>Use Cases</w:t>
      </w:r>
      <w:bookmarkEnd w:id="91"/>
    </w:p>
    <w:p w:rsidR="00B709A3" w:rsidRDefault="00B709A3" w:rsidP="00B709A3">
      <w:pPr>
        <w:pStyle w:val="Heading4"/>
      </w:pPr>
      <w:r>
        <w:t>AUDSET-UC-REQ-016366/B-Increase Bass/</w:t>
      </w:r>
      <w:proofErr w:type="spellStart"/>
      <w:r>
        <w:t>MidRange</w:t>
      </w:r>
      <w:proofErr w:type="spellEnd"/>
      <w:r>
        <w:t>/Treble Setting (</w:t>
      </w:r>
      <w:proofErr w:type="spellStart"/>
      <w:r>
        <w:t>TcSE</w:t>
      </w:r>
      <w:proofErr w:type="spellEnd"/>
      <w:r>
        <w:t xml:space="preserve"> ROIN-290134-1)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color w:val="000000"/>
                <w:szCs w:val="20"/>
              </w:rPr>
            </w:pPr>
            <w:r>
              <w:rPr>
                <w:rFonts w:cs="Arial"/>
                <w:color w:val="000000"/>
                <w:szCs w:val="20"/>
              </w:rPr>
              <w:t>Infotainment system powered ON</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User selects &lt;Increase Bass&gt; via HMI </w:t>
            </w:r>
          </w:p>
          <w:p w:rsidR="00B74BA0" w:rsidRDefault="00B709A3">
            <w:pPr>
              <w:rPr>
                <w:rFonts w:cs="Arial"/>
                <w:szCs w:val="20"/>
              </w:rPr>
            </w:pPr>
            <w:r>
              <w:rPr>
                <w:rFonts w:cs="Arial"/>
                <w:szCs w:val="20"/>
              </w:rPr>
              <w:t xml:space="preserve">Infotainment System adjusts bass setting. </w:t>
            </w:r>
            <w:r>
              <w:rPr>
                <w:rFonts w:cs="Arial"/>
                <w:szCs w:val="20"/>
              </w:rPr>
              <w:br/>
              <w:t>HMI indicates {Bass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color w:val="000000"/>
                <w:szCs w:val="20"/>
              </w:rPr>
            </w:pPr>
            <w:r>
              <w:rPr>
                <w:rFonts w:cs="Arial"/>
                <w:color w:val="000000"/>
                <w:szCs w:val="20"/>
              </w:rPr>
              <w:t>HMI indicates {Bass Setting} (final setting).</w:t>
            </w:r>
            <w:r>
              <w:rPr>
                <w:rFonts w:cs="Arial"/>
                <w:color w:val="000000"/>
                <w:szCs w:val="20"/>
              </w:rPr>
              <w:br/>
              <w:t xml:space="preserve">The </w:t>
            </w:r>
            <w:r>
              <w:rPr>
                <w:rFonts w:cs="Arial"/>
                <w:szCs w:val="20"/>
              </w:rPr>
              <w:t xml:space="preserve">Infotainment </w:t>
            </w:r>
            <w:r>
              <w:rPr>
                <w:rFonts w:cs="Arial"/>
                <w:color w:val="000000"/>
                <w:szCs w:val="20"/>
              </w:rPr>
              <w:t>system will operate with the new bass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lang w:eastAsia="zh-CN"/>
              </w:rPr>
              <w:t>E1 –</w:t>
            </w:r>
            <w:hyperlink r:id="rId8" w:history="1">
              <w:r>
                <w:rPr>
                  <w:rStyle w:val="Hyperlink"/>
                  <w:rFonts w:cs="Arial"/>
                  <w:szCs w:val="20"/>
                </w:rPr>
                <w:t>AUDSET-GUC-290136-1-Increase Bass/</w:t>
              </w:r>
              <w:proofErr w:type="spellStart"/>
              <w:r>
                <w:rPr>
                  <w:rStyle w:val="Hyperlink"/>
                  <w:rFonts w:cs="Arial"/>
                  <w:szCs w:val="20"/>
                </w:rPr>
                <w:t>MidRange</w:t>
              </w:r>
              <w:proofErr w:type="spellEnd"/>
              <w:r>
                <w:rPr>
                  <w:rStyle w:val="Hyperlink"/>
                  <w:rFonts w:cs="Arial"/>
                  <w:szCs w:val="20"/>
                </w:rPr>
                <w:t>/Treble Setting - Currently set to Max</w:t>
              </w:r>
            </w:hyperlink>
          </w:p>
          <w:p w:rsidR="00B74BA0" w:rsidRDefault="00B709A3">
            <w:pPr>
              <w:rPr>
                <w:rFonts w:cs="Arial"/>
                <w:szCs w:val="20"/>
              </w:rPr>
            </w:pPr>
            <w:r>
              <w:rPr>
                <w:rFonts w:cs="Arial"/>
                <w:szCs w:val="20"/>
                <w:lang w:eastAsia="zh-CN"/>
              </w:rPr>
              <w:t>E2 –</w:t>
            </w:r>
            <w:hyperlink r:id="rId9" w:history="1">
              <w:r>
                <w:rPr>
                  <w:rStyle w:val="Hyperlink"/>
                  <w:rFonts w:cs="Arial"/>
                  <w:szCs w:val="20"/>
                </w:rPr>
                <w:t>AUDSET-GUC-290137-1-Increase Bass/</w:t>
              </w:r>
              <w:proofErr w:type="spellStart"/>
              <w:r>
                <w:rPr>
                  <w:rStyle w:val="Hyperlink"/>
                  <w:rFonts w:cs="Arial"/>
                  <w:szCs w:val="20"/>
                </w:rPr>
                <w:t>MidRange</w:t>
              </w:r>
              <w:proofErr w:type="spellEnd"/>
              <w:r>
                <w:rPr>
                  <w:rStyle w:val="Hyperlink"/>
                  <w:rFonts w:cs="Arial"/>
                  <w:szCs w:val="20"/>
                </w:rPr>
                <w:t>/Treble Setting - User selects and holds via HMI</w:t>
              </w:r>
            </w:hyperlink>
          </w:p>
          <w:p w:rsidR="00B74BA0" w:rsidRDefault="00B709A3">
            <w:r>
              <w:rPr>
                <w:rFonts w:cs="Arial"/>
                <w:szCs w:val="20"/>
                <w:lang w:eastAsia="zh-CN"/>
              </w:rPr>
              <w:t>E3 –</w:t>
            </w:r>
            <w:hyperlink r:id="rId10" w:history="1">
              <w:r>
                <w:rPr>
                  <w:rStyle w:val="Hyperlink"/>
                  <w:rFonts w:cs="Arial"/>
                  <w:szCs w:val="20"/>
                </w:rPr>
                <w:t>AUDSET-GUC-290158-1-User selected BTMBF Settings when Audio Source is Phone/Chimes/VR/Beeps/Mixable Prompts (ex Nav Prompts)</w:t>
              </w:r>
            </w:hyperlink>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AUDSET-UC-REQ-016367/B-Increase Bass/</w:t>
      </w:r>
      <w:proofErr w:type="spellStart"/>
      <w:r>
        <w:t>MidRange</w:t>
      </w:r>
      <w:proofErr w:type="spellEnd"/>
      <w:r>
        <w:t>/Treble Setting - Currently set to Max (</w:t>
      </w:r>
      <w:proofErr w:type="spellStart"/>
      <w:r>
        <w:t>TcSE</w:t>
      </w:r>
      <w:proofErr w:type="spellEnd"/>
      <w:r>
        <w:t xml:space="preserve"> ROIN-290136-1)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AUDSET-UC-REQ-016366/B-Increase Bass/</w:t>
      </w:r>
      <w:proofErr w:type="spellStart"/>
      <w:r w:rsidRPr="005F5EF0">
        <w:rPr>
          <w:sz w:val="16"/>
          <w:szCs w:val="16"/>
        </w:rPr>
        <w:t>MidRange</w:t>
      </w:r>
      <w:proofErr w:type="spellEnd"/>
      <w:r w:rsidRPr="005F5EF0">
        <w:rPr>
          <w:sz w:val="16"/>
          <w:szCs w:val="16"/>
        </w:rPr>
        <w:t>/Treble Setting (</w:t>
      </w:r>
      <w:proofErr w:type="spellStart"/>
      <w:r w:rsidRPr="005F5EF0">
        <w:rPr>
          <w:sz w:val="16"/>
          <w:szCs w:val="16"/>
        </w:rPr>
        <w:t>TcSE</w:t>
      </w:r>
      <w:proofErr w:type="spellEnd"/>
      <w:r w:rsidRPr="005F5EF0">
        <w:rPr>
          <w:sz w:val="16"/>
          <w:szCs w:val="16"/>
        </w:rPr>
        <w:t xml:space="preserve"> ROIN-290134-1)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p w:rsidR="00B74BA0" w:rsidRDefault="00B709A3">
            <w:pPr>
              <w:rPr>
                <w:rFonts w:cs="Arial"/>
                <w:szCs w:val="20"/>
                <w:lang w:eastAsia="zh-CN"/>
              </w:rPr>
            </w:pPr>
            <w:r>
              <w:rPr>
                <w:rFonts w:cs="Arial"/>
                <w:szCs w:val="20"/>
                <w:lang w:eastAsia="zh-CN"/>
              </w:rPr>
              <w:t>Bass at Max Level</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User selects &lt;Increase Bass&gt; via HMI.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Bass setting remains unchanged.</w:t>
            </w:r>
            <w:r>
              <w:rPr>
                <w:rFonts w:cs="Arial"/>
                <w:szCs w:val="20"/>
              </w:rPr>
              <w:br/>
              <w:t>HMI indicates {Bass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AUDSET-UC-REQ-016368/B-Increase Bass/</w:t>
      </w:r>
      <w:proofErr w:type="spellStart"/>
      <w:r>
        <w:t>MidRange</w:t>
      </w:r>
      <w:proofErr w:type="spellEnd"/>
      <w:r>
        <w:t>/Treble Setting - User selects and holds &lt;increase Bass/</w:t>
      </w:r>
      <w:proofErr w:type="spellStart"/>
      <w:r>
        <w:t>MidRange</w:t>
      </w:r>
      <w:proofErr w:type="spellEnd"/>
      <w:r>
        <w:t>/Treble&gt; via HMI (</w:t>
      </w:r>
      <w:proofErr w:type="spellStart"/>
      <w:r>
        <w:t>TcSE</w:t>
      </w:r>
      <w:proofErr w:type="spellEnd"/>
      <w:r>
        <w:t xml:space="preserve"> ROIN-290137-1)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AUDSET-UC-REQ-016366/B-Increase Bass/</w:t>
      </w:r>
      <w:proofErr w:type="spellStart"/>
      <w:r w:rsidRPr="005F5EF0">
        <w:rPr>
          <w:sz w:val="16"/>
          <w:szCs w:val="16"/>
        </w:rPr>
        <w:t>MidRange</w:t>
      </w:r>
      <w:proofErr w:type="spellEnd"/>
      <w:r w:rsidRPr="005F5EF0">
        <w:rPr>
          <w:sz w:val="16"/>
          <w:szCs w:val="16"/>
        </w:rPr>
        <w:t>/Treble Setting (</w:t>
      </w:r>
      <w:proofErr w:type="spellStart"/>
      <w:r w:rsidRPr="005F5EF0">
        <w:rPr>
          <w:sz w:val="16"/>
          <w:szCs w:val="16"/>
        </w:rPr>
        <w:t>TcSE</w:t>
      </w:r>
      <w:proofErr w:type="spellEnd"/>
      <w:r w:rsidRPr="005F5EF0">
        <w:rPr>
          <w:sz w:val="16"/>
          <w:szCs w:val="16"/>
        </w:rPr>
        <w:t xml:space="preserve"> ROIN-290134-1)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User selects and holds &lt;increase Bass&gt;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 xml:space="preserve">Infotainment system adjusts bass setting with increasing by 1 step every </w:t>
            </w:r>
            <w:proofErr w:type="spellStart"/>
            <w:r>
              <w:rPr>
                <w:rFonts w:cs="Arial"/>
                <w:szCs w:val="20"/>
                <w:lang w:eastAsia="zh-CN"/>
              </w:rPr>
              <w:t>T_audio</w:t>
            </w:r>
            <w:proofErr w:type="spellEnd"/>
            <w:r>
              <w:rPr>
                <w:rFonts w:cs="Arial"/>
                <w:szCs w:val="20"/>
                <w:lang w:eastAsia="zh-CN"/>
              </w:rPr>
              <w:t xml:space="preserve"> hold.</w:t>
            </w:r>
          </w:p>
          <w:p w:rsidR="00B74BA0" w:rsidRDefault="00B709A3">
            <w:pPr>
              <w:rPr>
                <w:rFonts w:cs="Arial"/>
                <w:szCs w:val="20"/>
                <w:lang w:eastAsia="zh-CN"/>
              </w:rPr>
            </w:pPr>
            <w:r>
              <w:rPr>
                <w:rFonts w:cs="Arial"/>
                <w:szCs w:val="20"/>
                <w:lang w:eastAsia="zh-CN"/>
              </w:rPr>
              <w:t>HMI indicates {Bass Settings} as level being adjusted</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AUDSET-UC-REQ-016369/B-Decrease Bass/</w:t>
      </w:r>
      <w:proofErr w:type="spellStart"/>
      <w:r>
        <w:t>MidRange</w:t>
      </w:r>
      <w:proofErr w:type="spellEnd"/>
      <w:r>
        <w:t>/Treble Setting (</w:t>
      </w:r>
      <w:proofErr w:type="spellStart"/>
      <w:r>
        <w:t>TcSE</w:t>
      </w:r>
      <w:proofErr w:type="spellEnd"/>
      <w:r>
        <w:t xml:space="preserve"> ROIN-290151-1)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color w:val="000000"/>
                <w:szCs w:val="20"/>
              </w:rPr>
            </w:pPr>
            <w:r>
              <w:rPr>
                <w:rFonts w:cs="Arial"/>
                <w:color w:val="000000"/>
                <w:szCs w:val="20"/>
              </w:rPr>
              <w:t>Infotainment system powered ON</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User selects &lt;Decrease Bass&gt; via HMI </w:t>
            </w:r>
          </w:p>
          <w:p w:rsidR="00B74BA0" w:rsidRDefault="00B709A3">
            <w:pPr>
              <w:rPr>
                <w:rFonts w:cs="Arial"/>
                <w:szCs w:val="20"/>
              </w:rPr>
            </w:pPr>
            <w:r>
              <w:rPr>
                <w:rFonts w:cs="Arial"/>
                <w:szCs w:val="20"/>
              </w:rPr>
              <w:t xml:space="preserve">Infotainment System adjusts bass setting. </w:t>
            </w:r>
            <w:r>
              <w:rPr>
                <w:rFonts w:cs="Arial"/>
                <w:szCs w:val="20"/>
              </w:rPr>
              <w:br/>
              <w:t>HMI indicates {Bass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color w:val="000000"/>
                <w:szCs w:val="20"/>
              </w:rPr>
            </w:pPr>
            <w:r>
              <w:rPr>
                <w:rFonts w:cs="Arial"/>
                <w:color w:val="000000"/>
                <w:szCs w:val="20"/>
              </w:rPr>
              <w:t>HMI indicates {Bass Setting} (final setting).</w:t>
            </w:r>
            <w:r>
              <w:rPr>
                <w:rFonts w:cs="Arial"/>
                <w:color w:val="000000"/>
                <w:szCs w:val="20"/>
              </w:rPr>
              <w:br/>
              <w:t xml:space="preserve">The </w:t>
            </w:r>
            <w:r>
              <w:rPr>
                <w:rFonts w:cs="Arial"/>
                <w:szCs w:val="20"/>
              </w:rPr>
              <w:t xml:space="preserve">Infotainment </w:t>
            </w:r>
            <w:r>
              <w:rPr>
                <w:rFonts w:cs="Arial"/>
                <w:color w:val="000000"/>
                <w:szCs w:val="20"/>
              </w:rPr>
              <w:t>system will operate with the new bass setting.</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lang w:eastAsia="zh-CN"/>
              </w:rPr>
              <w:t>E1–</w:t>
            </w:r>
            <w:hyperlink r:id="rId11" w:history="1">
              <w:r>
                <w:rPr>
                  <w:rStyle w:val="Hyperlink"/>
                  <w:rFonts w:cs="Arial"/>
                  <w:szCs w:val="20"/>
                </w:rPr>
                <w:t>AUDSET-GUC-290152-1-Decreaes Bass/</w:t>
              </w:r>
              <w:proofErr w:type="spellStart"/>
              <w:r>
                <w:rPr>
                  <w:rStyle w:val="Hyperlink"/>
                  <w:rFonts w:cs="Arial"/>
                  <w:szCs w:val="20"/>
                </w:rPr>
                <w:t>MidRange</w:t>
              </w:r>
              <w:proofErr w:type="spellEnd"/>
              <w:r>
                <w:rPr>
                  <w:rStyle w:val="Hyperlink"/>
                  <w:rFonts w:cs="Arial"/>
                  <w:szCs w:val="20"/>
                </w:rPr>
                <w:t>/Treble Setting - Currently set to Minimum</w:t>
              </w:r>
            </w:hyperlink>
          </w:p>
          <w:p w:rsidR="00B74BA0" w:rsidRDefault="00B709A3">
            <w:pPr>
              <w:rPr>
                <w:rFonts w:cs="Arial"/>
                <w:szCs w:val="20"/>
              </w:rPr>
            </w:pPr>
            <w:r>
              <w:rPr>
                <w:rFonts w:cs="Arial"/>
                <w:szCs w:val="20"/>
                <w:lang w:eastAsia="zh-CN"/>
              </w:rPr>
              <w:t>E2–</w:t>
            </w:r>
            <w:hyperlink r:id="rId12" w:history="1">
              <w:r>
                <w:rPr>
                  <w:rStyle w:val="Hyperlink"/>
                  <w:rFonts w:cs="Arial"/>
                  <w:szCs w:val="20"/>
                </w:rPr>
                <w:t>AUDSET-GUC-290153-1-Decrease Bass/</w:t>
              </w:r>
              <w:proofErr w:type="spellStart"/>
              <w:r>
                <w:rPr>
                  <w:rStyle w:val="Hyperlink"/>
                  <w:rFonts w:cs="Arial"/>
                  <w:szCs w:val="20"/>
                </w:rPr>
                <w:t>MidRange</w:t>
              </w:r>
              <w:proofErr w:type="spellEnd"/>
              <w:r>
                <w:rPr>
                  <w:rStyle w:val="Hyperlink"/>
                  <w:rFonts w:cs="Arial"/>
                  <w:szCs w:val="20"/>
                </w:rPr>
                <w:t>/Treble Setting - User selects and holds via HMI</w:t>
              </w:r>
            </w:hyperlink>
          </w:p>
          <w:p w:rsidR="00B74BA0" w:rsidRDefault="00B709A3">
            <w:pPr>
              <w:rPr>
                <w:rFonts w:cs="Arial"/>
                <w:szCs w:val="20"/>
              </w:rPr>
            </w:pPr>
            <w:r>
              <w:rPr>
                <w:rFonts w:cs="Arial"/>
                <w:szCs w:val="20"/>
                <w:lang w:eastAsia="zh-CN"/>
              </w:rPr>
              <w:t>E3-</w:t>
            </w:r>
            <w:hyperlink r:id="rId13" w:history="1">
              <w:r>
                <w:rPr>
                  <w:rStyle w:val="Hyperlink"/>
                  <w:rFonts w:cs="Arial"/>
                  <w:szCs w:val="20"/>
                </w:rPr>
                <w:t>AUDSET-GUC-290158-1-User selected BTMBF Settings when Audio Source is Phone/Chimes/VR/Beeps/Mixable Prompts (ex Nav Prompts)</w:t>
              </w:r>
            </w:hyperlink>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AUDSET-UC-REQ-016370/B-</w:t>
      </w:r>
      <w:proofErr w:type="spellStart"/>
      <w:r>
        <w:t>Decreaes</w:t>
      </w:r>
      <w:proofErr w:type="spellEnd"/>
      <w:r>
        <w:t xml:space="preserve"> Bass/</w:t>
      </w:r>
      <w:proofErr w:type="spellStart"/>
      <w:r>
        <w:t>MidRange</w:t>
      </w:r>
      <w:proofErr w:type="spellEnd"/>
      <w:r>
        <w:t>/Treble Setting - Currently set to Minimum (</w:t>
      </w:r>
      <w:proofErr w:type="spellStart"/>
      <w:r>
        <w:t>TcSE</w:t>
      </w:r>
      <w:proofErr w:type="spellEnd"/>
      <w:r>
        <w:t xml:space="preserve"> ROIN-290152-1)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AUDSET-UC-REQ-016369/B-Decrease Bass/</w:t>
      </w:r>
      <w:proofErr w:type="spellStart"/>
      <w:r w:rsidRPr="005F5EF0">
        <w:rPr>
          <w:sz w:val="16"/>
          <w:szCs w:val="16"/>
        </w:rPr>
        <w:t>MidRange</w:t>
      </w:r>
      <w:proofErr w:type="spellEnd"/>
      <w:r w:rsidRPr="005F5EF0">
        <w:rPr>
          <w:sz w:val="16"/>
          <w:szCs w:val="16"/>
        </w:rPr>
        <w:t>/Treble Setting (</w:t>
      </w:r>
      <w:proofErr w:type="spellStart"/>
      <w:r w:rsidRPr="005F5EF0">
        <w:rPr>
          <w:sz w:val="16"/>
          <w:szCs w:val="16"/>
        </w:rPr>
        <w:t>TcSE</w:t>
      </w:r>
      <w:proofErr w:type="spellEnd"/>
      <w:r w:rsidRPr="005F5EF0">
        <w:rPr>
          <w:sz w:val="16"/>
          <w:szCs w:val="16"/>
        </w:rPr>
        <w:t xml:space="preserve"> ROIN-290151-1)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p w:rsidR="00B74BA0" w:rsidRDefault="00B709A3">
            <w:pPr>
              <w:rPr>
                <w:rFonts w:cs="Arial"/>
                <w:szCs w:val="20"/>
                <w:lang w:eastAsia="zh-CN"/>
              </w:rPr>
            </w:pPr>
            <w:r>
              <w:rPr>
                <w:rFonts w:cs="Arial"/>
                <w:szCs w:val="20"/>
                <w:lang w:eastAsia="zh-CN"/>
              </w:rPr>
              <w:t>Bass at Minimum Level</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User selects &lt;Decrease Bass&gt; via HMI.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Bass setting remains unchanged.</w:t>
            </w:r>
            <w:r>
              <w:rPr>
                <w:rFonts w:cs="Arial"/>
                <w:szCs w:val="20"/>
              </w:rPr>
              <w:br/>
              <w:t>HMI indicates {Bass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lastRenderedPageBreak/>
        <w:t>AUDSET-UC-REQ-016371/B-Decrease Bass/</w:t>
      </w:r>
      <w:proofErr w:type="spellStart"/>
      <w:r>
        <w:t>MidRange</w:t>
      </w:r>
      <w:proofErr w:type="spellEnd"/>
      <w:r>
        <w:t>/Treble Setting - User selects and holds &lt;decrease Bass/</w:t>
      </w:r>
      <w:proofErr w:type="spellStart"/>
      <w:r>
        <w:t>MidRange</w:t>
      </w:r>
      <w:proofErr w:type="spellEnd"/>
      <w:r>
        <w:t>/Treble&gt; via HMI (</w:t>
      </w:r>
      <w:proofErr w:type="spellStart"/>
      <w:r>
        <w:t>TcSE</w:t>
      </w:r>
      <w:proofErr w:type="spellEnd"/>
      <w:r>
        <w:t xml:space="preserve"> ROIN-290153-1)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AUDSET-UC-REQ-016369/B-Decrease Bass/</w:t>
      </w:r>
      <w:proofErr w:type="spellStart"/>
      <w:r w:rsidRPr="005F5EF0">
        <w:rPr>
          <w:sz w:val="16"/>
          <w:szCs w:val="16"/>
        </w:rPr>
        <w:t>MidRange</w:t>
      </w:r>
      <w:proofErr w:type="spellEnd"/>
      <w:r w:rsidRPr="005F5EF0">
        <w:rPr>
          <w:sz w:val="16"/>
          <w:szCs w:val="16"/>
        </w:rPr>
        <w:t>/Treble Setting (</w:t>
      </w:r>
      <w:proofErr w:type="spellStart"/>
      <w:r w:rsidRPr="005F5EF0">
        <w:rPr>
          <w:sz w:val="16"/>
          <w:szCs w:val="16"/>
        </w:rPr>
        <w:t>TcSE</w:t>
      </w:r>
      <w:proofErr w:type="spellEnd"/>
      <w:r w:rsidRPr="005F5EF0">
        <w:rPr>
          <w:sz w:val="16"/>
          <w:szCs w:val="16"/>
        </w:rPr>
        <w:t xml:space="preserve"> ROIN-290151-1)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User selects and holds &lt;decrease Bass&gt;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 xml:space="preserve">Infotainment system adjusts bass setting with decreasing by 1 step every </w:t>
            </w:r>
            <w:proofErr w:type="spellStart"/>
            <w:r>
              <w:rPr>
                <w:rFonts w:cs="Arial"/>
                <w:szCs w:val="20"/>
                <w:lang w:eastAsia="zh-CN"/>
              </w:rPr>
              <w:t>T_audio</w:t>
            </w:r>
            <w:proofErr w:type="spellEnd"/>
            <w:r>
              <w:rPr>
                <w:rFonts w:cs="Arial"/>
                <w:szCs w:val="20"/>
                <w:lang w:eastAsia="zh-CN"/>
              </w:rPr>
              <w:t xml:space="preserve"> hold.</w:t>
            </w:r>
          </w:p>
          <w:p w:rsidR="00B74BA0" w:rsidRDefault="00B709A3">
            <w:pPr>
              <w:rPr>
                <w:rFonts w:cs="Arial"/>
                <w:szCs w:val="20"/>
                <w:lang w:eastAsia="zh-CN"/>
              </w:rPr>
            </w:pPr>
            <w:r>
              <w:rPr>
                <w:rFonts w:cs="Arial"/>
                <w:szCs w:val="20"/>
                <w:lang w:eastAsia="zh-CN"/>
              </w:rPr>
              <w:t>HMI indicates {Bass Settings} as level being adjusted</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For the use case </w:t>
            </w:r>
            <w:proofErr w:type="spellStart"/>
            <w:r>
              <w:rPr>
                <w:rFonts w:cs="Arial"/>
                <w:szCs w:val="20"/>
              </w:rPr>
              <w:t>MidRange</w:t>
            </w:r>
            <w:proofErr w:type="spellEnd"/>
            <w:r>
              <w:rPr>
                <w:rFonts w:cs="Arial"/>
                <w:szCs w:val="20"/>
              </w:rPr>
              <w:t xml:space="preserve"> and Treble setting behave the same as the Bass setting.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AUDSET-UC-REQ-016372/B-Change Balance Setting (</w:t>
      </w:r>
      <w:proofErr w:type="spellStart"/>
      <w:r>
        <w:t>TcSE</w:t>
      </w:r>
      <w:proofErr w:type="spellEnd"/>
      <w:r>
        <w:t xml:space="preserve"> ROIN-290154-1)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The 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User selects &lt;Change Balance Left or Change Balance Right&gt; via HMI.  </w:t>
            </w:r>
            <w:r>
              <w:rPr>
                <w:rFonts w:cs="Arial"/>
                <w:szCs w:val="20"/>
              </w:rPr>
              <w:br/>
              <w:t>Infotainment System adjusts Balance setting.</w:t>
            </w:r>
            <w:r>
              <w:rPr>
                <w:rFonts w:cs="Arial"/>
                <w:szCs w:val="20"/>
              </w:rPr>
              <w:br/>
              <w:t>HMI indicates {Balance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color w:val="000000"/>
                <w:szCs w:val="20"/>
              </w:rPr>
            </w:pPr>
            <w:r>
              <w:rPr>
                <w:rFonts w:cs="Arial"/>
                <w:color w:val="000000"/>
                <w:szCs w:val="20"/>
              </w:rPr>
              <w:t>HMI indicates {Balance Setting} (final setting).</w:t>
            </w:r>
            <w:r>
              <w:rPr>
                <w:rFonts w:cs="Arial"/>
                <w:color w:val="000000"/>
                <w:szCs w:val="20"/>
              </w:rPr>
              <w:br/>
              <w:t>The Infotainment system will operate with the new Balance setting.</w:t>
            </w:r>
            <w:r>
              <w:rPr>
                <w:rFonts w:cs="Arial"/>
                <w:color w:val="000000"/>
                <w:szCs w:val="20"/>
              </w:rPr>
              <w:br/>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lang w:eastAsia="zh-CN"/>
              </w:rPr>
              <w:t>E1–</w:t>
            </w:r>
            <w:hyperlink r:id="rId14" w:history="1">
              <w:r>
                <w:rPr>
                  <w:rStyle w:val="Hyperlink"/>
                  <w:rFonts w:cs="Arial"/>
                  <w:szCs w:val="20"/>
                </w:rPr>
                <w:t>AUDSET-GUC-290156-1-Change Balance Setting - Balance currently set to all the way Left or Right</w:t>
              </w:r>
            </w:hyperlink>
          </w:p>
          <w:p w:rsidR="00B74BA0" w:rsidRDefault="00B709A3">
            <w:pPr>
              <w:rPr>
                <w:rFonts w:cs="Arial"/>
                <w:szCs w:val="20"/>
              </w:rPr>
            </w:pPr>
            <w:r>
              <w:rPr>
                <w:rFonts w:cs="Arial"/>
                <w:szCs w:val="20"/>
                <w:lang w:eastAsia="zh-CN"/>
              </w:rPr>
              <w:t>E2–</w:t>
            </w:r>
            <w:hyperlink r:id="rId15" w:history="1">
              <w:r>
                <w:rPr>
                  <w:rStyle w:val="Hyperlink"/>
                  <w:rFonts w:cs="Arial"/>
                  <w:szCs w:val="20"/>
                </w:rPr>
                <w:t>AUDSET-GUC-290157-1-Change Balance Setting - User selects and holds via HMI</w:t>
              </w:r>
            </w:hyperlink>
          </w:p>
          <w:p w:rsidR="00B74BA0" w:rsidRDefault="00B709A3">
            <w:pPr>
              <w:rPr>
                <w:rFonts w:cs="Arial"/>
                <w:szCs w:val="20"/>
              </w:rPr>
            </w:pPr>
            <w:r>
              <w:rPr>
                <w:rFonts w:cs="Arial"/>
                <w:szCs w:val="20"/>
                <w:lang w:eastAsia="zh-CN"/>
              </w:rPr>
              <w:t>E3–</w:t>
            </w:r>
            <w:hyperlink r:id="rId16" w:history="1">
              <w:r>
                <w:rPr>
                  <w:rStyle w:val="Hyperlink"/>
                  <w:rFonts w:cs="Arial"/>
                  <w:szCs w:val="20"/>
                </w:rPr>
                <w:t>AUDSET-GUC-290158-1-User selected BTMBF Settings when Audio Source is Phone/Chimes/VR/Beeps/Mixable Prompts (ex Nav Prompts)</w:t>
              </w:r>
            </w:hyperlink>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AUDSET-UC-REQ-016373/B-Change Balance Setting - Balance currently set to all the way Left or Right (</w:t>
      </w:r>
      <w:proofErr w:type="spellStart"/>
      <w:r>
        <w:t>TcSE</w:t>
      </w:r>
      <w:proofErr w:type="spellEnd"/>
      <w:r>
        <w:t xml:space="preserve"> ROIN-290156-1)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AUDSET-UC-REQ-016372/B-Change Balance Setting (</w:t>
      </w:r>
      <w:proofErr w:type="spellStart"/>
      <w:r w:rsidRPr="005F5EF0">
        <w:rPr>
          <w:sz w:val="16"/>
          <w:szCs w:val="16"/>
        </w:rPr>
        <w:t>TcSE</w:t>
      </w:r>
      <w:proofErr w:type="spellEnd"/>
      <w:r w:rsidRPr="005F5EF0">
        <w:rPr>
          <w:sz w:val="16"/>
          <w:szCs w:val="16"/>
        </w:rPr>
        <w:t xml:space="preserve"> ROIN-290154-1)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p w:rsidR="00B74BA0" w:rsidRDefault="00B709A3">
            <w:pPr>
              <w:rPr>
                <w:rFonts w:cs="Arial"/>
                <w:szCs w:val="20"/>
                <w:lang w:eastAsia="zh-CN"/>
              </w:rPr>
            </w:pPr>
            <w:r>
              <w:rPr>
                <w:rFonts w:cs="Arial"/>
                <w:szCs w:val="20"/>
                <w:lang w:eastAsia="zh-CN"/>
              </w:rPr>
              <w:t xml:space="preserve">Balance set all the way to the Left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User selects &lt;Change Balance Left&gt; via HMI.  </w:t>
            </w:r>
            <w:r>
              <w:rPr>
                <w:rFonts w:cs="Arial"/>
                <w:szCs w:val="20"/>
              </w:rPr>
              <w:br/>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Balance setting remains unchanged.</w:t>
            </w:r>
            <w:r>
              <w:rPr>
                <w:rFonts w:cs="Arial"/>
                <w:szCs w:val="20"/>
              </w:rPr>
              <w:br/>
              <w:t>HMI indicates {Balance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This use case concept for balance set all the way to the left also applies to balance set all the way to the right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09A3" w:rsidRDefault="00B709A3" w:rsidP="00B709A3">
      <w:pPr>
        <w:pStyle w:val="Heading4"/>
      </w:pPr>
      <w:r>
        <w:lastRenderedPageBreak/>
        <w:t>AUDSET-UC-REQ-016374/B-Change Balance Setting - User selects and holds &lt;change Balance Left/Right&gt; via HMI (</w:t>
      </w:r>
      <w:proofErr w:type="spellStart"/>
      <w:r>
        <w:t>TcSE</w:t>
      </w:r>
      <w:proofErr w:type="spellEnd"/>
      <w:r>
        <w:t xml:space="preserve"> ROIN-290157-1)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AUDSET-UC-REQ-016372/B-Change Balance Setting (</w:t>
      </w:r>
      <w:proofErr w:type="spellStart"/>
      <w:r w:rsidRPr="005F5EF0">
        <w:rPr>
          <w:sz w:val="16"/>
          <w:szCs w:val="16"/>
        </w:rPr>
        <w:t>TcSE</w:t>
      </w:r>
      <w:proofErr w:type="spellEnd"/>
      <w:r w:rsidRPr="005F5EF0">
        <w:rPr>
          <w:sz w:val="16"/>
          <w:szCs w:val="16"/>
        </w:rPr>
        <w:t xml:space="preserve"> ROIN-290154-1)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User selects and holds &lt;change balance&gt;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Infotainment System adjusts Balance setting with level changing by 1 step every </w:t>
            </w:r>
            <w:proofErr w:type="spellStart"/>
            <w:r>
              <w:rPr>
                <w:rFonts w:cs="Arial"/>
              </w:rPr>
              <w:t>T_audio</w:t>
            </w:r>
            <w:proofErr w:type="spellEnd"/>
            <w:r>
              <w:rPr>
                <w:rFonts w:cs="Arial"/>
                <w:szCs w:val="20"/>
              </w:rPr>
              <w:t xml:space="preserve"> </w:t>
            </w:r>
            <w:proofErr w:type="gramStart"/>
            <w:r>
              <w:rPr>
                <w:rFonts w:cs="Arial"/>
              </w:rPr>
              <w:t>hold .</w:t>
            </w:r>
            <w:proofErr w:type="gramEnd"/>
            <w:r>
              <w:rPr>
                <w:rFonts w:cs="Arial"/>
                <w:szCs w:val="20"/>
              </w:rPr>
              <w:t xml:space="preserve"> </w:t>
            </w:r>
            <w:r>
              <w:rPr>
                <w:rFonts w:cs="Arial"/>
                <w:szCs w:val="20"/>
              </w:rPr>
              <w:br/>
              <w:t>HMI indicates {Balance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AUDSET-UC-REQ-016375/B-Change Fade Setting (</w:t>
      </w:r>
      <w:proofErr w:type="spellStart"/>
      <w:r>
        <w:t>TcSE</w:t>
      </w:r>
      <w:proofErr w:type="spellEnd"/>
      <w:r>
        <w:t xml:space="preserve"> ROIN-290159-1)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User selects &lt;Change Fade Front/Rear&gt; via HMI.  </w:t>
            </w:r>
            <w:r>
              <w:rPr>
                <w:rFonts w:cs="Arial"/>
                <w:szCs w:val="20"/>
              </w:rPr>
              <w:br/>
              <w:t>Infotainment system adjusts Fade setting.</w:t>
            </w:r>
            <w:r>
              <w:rPr>
                <w:rFonts w:cs="Arial"/>
                <w:szCs w:val="20"/>
              </w:rPr>
              <w:br/>
              <w:t>HMI indicates {Fade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color w:val="000000"/>
                <w:szCs w:val="20"/>
              </w:rPr>
              <w:t>HMI indicates {Fade Setting} (final setting).</w:t>
            </w:r>
            <w:r>
              <w:rPr>
                <w:rFonts w:cs="Arial"/>
                <w:color w:val="000000"/>
                <w:szCs w:val="20"/>
              </w:rPr>
              <w:br/>
              <w:t>The infotainment system will operate with the new Fade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lang w:eastAsia="zh-CN"/>
              </w:rPr>
              <w:t>E1–</w:t>
            </w:r>
            <w:hyperlink r:id="rId17" w:history="1">
              <w:r>
                <w:rPr>
                  <w:rStyle w:val="Hyperlink"/>
                  <w:rFonts w:cs="Arial"/>
                  <w:szCs w:val="20"/>
                </w:rPr>
                <w:t>AUDSET-GUC-290160-1-Change Fade Setting - Fade currently set to all the way to Front/Rear</w:t>
              </w:r>
            </w:hyperlink>
          </w:p>
          <w:p w:rsidR="00B74BA0" w:rsidRDefault="00B709A3">
            <w:pPr>
              <w:rPr>
                <w:rFonts w:cs="Arial"/>
                <w:szCs w:val="20"/>
              </w:rPr>
            </w:pPr>
            <w:r>
              <w:rPr>
                <w:rFonts w:cs="Arial"/>
                <w:szCs w:val="20"/>
                <w:lang w:eastAsia="zh-CN"/>
              </w:rPr>
              <w:t>E2–</w:t>
            </w:r>
            <w:hyperlink r:id="rId18" w:history="1">
              <w:r>
                <w:rPr>
                  <w:rStyle w:val="Hyperlink"/>
                  <w:rFonts w:cs="Arial"/>
                  <w:szCs w:val="20"/>
                </w:rPr>
                <w:t>AUDSET-GUC-290161-1-Change Fade Setting - User selects and holds via HMI</w:t>
              </w:r>
            </w:hyperlink>
          </w:p>
          <w:p w:rsidR="00B74BA0" w:rsidRDefault="00B709A3">
            <w:pPr>
              <w:rPr>
                <w:rFonts w:cs="Arial"/>
                <w:szCs w:val="20"/>
              </w:rPr>
            </w:pPr>
            <w:r>
              <w:rPr>
                <w:rFonts w:cs="Arial"/>
                <w:szCs w:val="20"/>
                <w:lang w:eastAsia="zh-CN"/>
              </w:rPr>
              <w:t>E3–</w:t>
            </w:r>
            <w:hyperlink r:id="rId19" w:history="1">
              <w:r>
                <w:rPr>
                  <w:rStyle w:val="Hyperlink"/>
                  <w:rFonts w:cs="Arial"/>
                  <w:szCs w:val="20"/>
                </w:rPr>
                <w:t>AUDSET-GUC-290158-1-User selected BTMBF Settings when Audio Source is Phone/Chimes/VR/Beeps/Mixable Prompts (ex Nav Prompts)</w:t>
              </w:r>
            </w:hyperlink>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AUDSET-UC-REQ-016376/B-Change Fade Setting - Fade currently set to all the way to Front/Rear (</w:t>
      </w:r>
      <w:proofErr w:type="spellStart"/>
      <w:r>
        <w:t>TcSE</w:t>
      </w:r>
      <w:proofErr w:type="spellEnd"/>
      <w:r>
        <w:t xml:space="preserve"> ROIN-290160-1)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AUDSET-UC-REQ-016375/B-Change Fade Setting (</w:t>
      </w:r>
      <w:proofErr w:type="spellStart"/>
      <w:r w:rsidRPr="005F5EF0">
        <w:rPr>
          <w:sz w:val="16"/>
          <w:szCs w:val="16"/>
        </w:rPr>
        <w:t>TcSE</w:t>
      </w:r>
      <w:proofErr w:type="spellEnd"/>
      <w:r w:rsidRPr="005F5EF0">
        <w:rPr>
          <w:sz w:val="16"/>
          <w:szCs w:val="16"/>
        </w:rPr>
        <w:t xml:space="preserve"> ROIN-290159-1)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p w:rsidR="00B74BA0" w:rsidRDefault="00B709A3">
            <w:pPr>
              <w:rPr>
                <w:rFonts w:cs="Arial"/>
                <w:szCs w:val="20"/>
                <w:lang w:eastAsia="zh-CN"/>
              </w:rPr>
            </w:pPr>
            <w:r>
              <w:rPr>
                <w:rFonts w:cs="Arial"/>
                <w:szCs w:val="20"/>
                <w:lang w:eastAsia="zh-CN"/>
              </w:rPr>
              <w:t xml:space="preserve">Fade is set all the way to the Front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User selects &lt;Change Fade Front&gt;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Fade setting remains unchanged.</w:t>
            </w:r>
            <w:r>
              <w:rPr>
                <w:rFonts w:cs="Arial"/>
                <w:szCs w:val="20"/>
              </w:rPr>
              <w:br/>
              <w:t>HMI indicates {Fade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This use case concept for Fade set all the way to the Front also applies to fade set all the way to the rear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lastRenderedPageBreak/>
        <w:t>AUDSET-UC-REQ-016377/B-Change Fade Setting - User selects and holds &lt;Change Fade Front/Rear&gt; via HMI (</w:t>
      </w:r>
      <w:proofErr w:type="spellStart"/>
      <w:r>
        <w:t>TcSE</w:t>
      </w:r>
      <w:proofErr w:type="spellEnd"/>
      <w:r>
        <w:t xml:space="preserve"> ROIN-290161-1)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AUDSET-UC-REQ-016375/B-Change Fade Setting (</w:t>
      </w:r>
      <w:proofErr w:type="spellStart"/>
      <w:r w:rsidRPr="005F5EF0">
        <w:rPr>
          <w:sz w:val="16"/>
          <w:szCs w:val="16"/>
        </w:rPr>
        <w:t>TcSE</w:t>
      </w:r>
      <w:proofErr w:type="spellEnd"/>
      <w:r w:rsidRPr="005F5EF0">
        <w:rPr>
          <w:sz w:val="16"/>
          <w:szCs w:val="16"/>
        </w:rPr>
        <w:t xml:space="preserve"> ROIN-290159-1)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User selects and holds &lt;Change Fade Front/Rear&gt;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rPr>
              <w:t xml:space="preserve">Infotainment System adjusts Fade setting with level increasing by 1 step every </w:t>
            </w:r>
            <w:proofErr w:type="spellStart"/>
            <w:r>
              <w:rPr>
                <w:rFonts w:cs="Arial"/>
                <w:szCs w:val="20"/>
              </w:rPr>
              <w:t>T_audio</w:t>
            </w:r>
            <w:proofErr w:type="spellEnd"/>
            <w:r>
              <w:rPr>
                <w:rFonts w:cs="Arial"/>
                <w:szCs w:val="20"/>
              </w:rPr>
              <w:t xml:space="preserve"> </w:t>
            </w:r>
            <w:proofErr w:type="gramStart"/>
            <w:r>
              <w:rPr>
                <w:rFonts w:cs="Arial"/>
              </w:rPr>
              <w:t>hold .</w:t>
            </w:r>
            <w:proofErr w:type="gramEnd"/>
            <w:r>
              <w:rPr>
                <w:rFonts w:cs="Arial"/>
                <w:szCs w:val="20"/>
              </w:rPr>
              <w:t xml:space="preserve"> </w:t>
            </w:r>
            <w:r>
              <w:rPr>
                <w:rFonts w:cs="Arial"/>
                <w:szCs w:val="20"/>
              </w:rPr>
              <w:br/>
              <w:t>HMI indicates {Fade Setting} as level is being adjusted.</w:t>
            </w:r>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AUDSET-UC-REQ-016378/D-User selected BTMBF Settings when Audio Source is Phone/Chimes/VR/Beeps/Mixable Prompts (ex Nav Prompts) (</w:t>
      </w:r>
      <w:proofErr w:type="spellStart"/>
      <w:r>
        <w:t>TcSE</w:t>
      </w:r>
      <w:proofErr w:type="spellEnd"/>
      <w:r>
        <w:t xml:space="preserve"> ROIN-290158-1)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Vehicle Occupant</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Infotainment System is powered ON</w:t>
            </w:r>
          </w:p>
          <w:p w:rsidR="00B709A3" w:rsidRDefault="00B709A3">
            <w:pPr>
              <w:rPr>
                <w:rFonts w:cs="Arial"/>
                <w:lang w:eastAsia="zh-CN"/>
              </w:rPr>
            </w:pPr>
            <w:r>
              <w:rPr>
                <w:rFonts w:cs="Arial"/>
                <w:lang w:eastAsia="zh-CN"/>
              </w:rPr>
              <w:t>Media Source (</w:t>
            </w:r>
            <w:proofErr w:type="spellStart"/>
            <w:r>
              <w:rPr>
                <w:rFonts w:cs="Arial"/>
                <w:lang w:eastAsia="zh-CN"/>
              </w:rPr>
              <w:t>ex CD</w:t>
            </w:r>
            <w:proofErr w:type="spellEnd"/>
            <w:r>
              <w:rPr>
                <w:rFonts w:cs="Arial"/>
                <w:lang w:eastAsia="zh-CN"/>
              </w:rPr>
              <w:t>, USB) is the active audio source using the user selected BTMBF setting</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A phone call, or infotainment chime, or VR session, or Beep or Mixable Prompts (ex Nav Prompt) becomes active</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Phone/Chimes/VR/Beeps/Mixable Prompts are not affected by the user selected BTMBF setting</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rsidP="00B709A3">
            <w:pPr>
              <w:rPr>
                <w:rFonts w:cs="Arial"/>
                <w:lang w:eastAsia="zh-CN"/>
              </w:rPr>
            </w:pPr>
            <w:proofErr w:type="gramStart"/>
            <w:r>
              <w:rPr>
                <w:rFonts w:cs="Arial"/>
                <w:lang w:eastAsia="zh-CN"/>
              </w:rPr>
              <w:t>Also</w:t>
            </w:r>
            <w:proofErr w:type="gramEnd"/>
            <w:r>
              <w:rPr>
                <w:rFonts w:cs="Arial"/>
                <w:lang w:eastAsia="zh-CN"/>
              </w:rPr>
              <w:t xml:space="preserve"> the user cannot adjust BTMBF when the audio is OFF (</w:t>
            </w:r>
            <w:proofErr w:type="spellStart"/>
            <w:r>
              <w:rPr>
                <w:rFonts w:cs="Arial"/>
                <w:lang w:eastAsia="zh-CN"/>
              </w:rPr>
              <w:t>ie</w:t>
            </w:r>
            <w:proofErr w:type="spellEnd"/>
            <w:r>
              <w:rPr>
                <w:rFonts w:cs="Arial"/>
                <w:lang w:eastAsia="zh-CN"/>
              </w:rPr>
              <w:t xml:space="preserve"> empty audio stack)</w:t>
            </w:r>
          </w:p>
          <w:p w:rsidR="00B709A3" w:rsidRDefault="00B709A3" w:rsidP="00B709A3">
            <w:pPr>
              <w:rPr>
                <w:rFonts w:cs="Arial"/>
                <w:lang w:eastAsia="zh-CN"/>
              </w:rPr>
            </w:pPr>
          </w:p>
          <w:p w:rsidR="00B709A3" w:rsidRDefault="00B709A3" w:rsidP="00B709A3">
            <w:pPr>
              <w:rPr>
                <w:rFonts w:cs="Arial"/>
                <w:lang w:eastAsia="zh-CN"/>
              </w:rPr>
            </w:pPr>
            <w:r>
              <w:rPr>
                <w:rFonts w:cs="Arial"/>
                <w:lang w:eastAsia="zh-CN"/>
              </w:rPr>
              <w:t>See SPSS requirement “</w:t>
            </w:r>
            <w:r w:rsidRPr="00F86BF5">
              <w:rPr>
                <w:rFonts w:cs="Arial"/>
                <w:u w:val="single"/>
                <w:lang w:eastAsia="zh-CN"/>
              </w:rPr>
              <w:t>Volv2-REQ-014817-User Volume Behavior</w:t>
            </w:r>
            <w:r>
              <w:rPr>
                <w:rFonts w:cs="Arial"/>
                <w:lang w:eastAsia="zh-CN"/>
              </w:rPr>
              <w:t>” for additional details supporting the use case above for the AHU and DSP AMP.</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G-HMI; CBI</w:t>
            </w:r>
          </w:p>
        </w:tc>
      </w:tr>
    </w:tbl>
    <w:p w:rsidR="00B709A3" w:rsidRDefault="00B709A3"/>
    <w:p w:rsidR="00B709A3" w:rsidRDefault="00B709A3" w:rsidP="00B709A3">
      <w:pPr>
        <w:pStyle w:val="Heading3"/>
      </w:pPr>
      <w:bookmarkStart w:id="92" w:name="_Toc23937368"/>
      <w:r>
        <w:t>Requirements</w:t>
      </w:r>
      <w:bookmarkEnd w:id="92"/>
    </w:p>
    <w:p w:rsidR="00B709A3" w:rsidRDefault="00B709A3" w:rsidP="00B709A3">
      <w:pPr>
        <w:pStyle w:val="Heading4"/>
      </w:pPr>
      <w:r w:rsidRPr="00B9479B">
        <w:t>AUDSET-TMR-REQ-014897/D-</w:t>
      </w:r>
      <w:proofErr w:type="spellStart"/>
      <w:r w:rsidRPr="00B9479B">
        <w:t>T_audio</w:t>
      </w:r>
      <w:proofErr w:type="spellEnd"/>
      <w:r w:rsidRPr="00B9479B">
        <w:t xml:space="preserve"> hold (</w:t>
      </w:r>
      <w:proofErr w:type="spellStart"/>
      <w:r w:rsidRPr="00B9479B">
        <w:t>TcSE</w:t>
      </w:r>
      <w:proofErr w:type="spellEnd"/>
      <w:r w:rsidRPr="00B9479B">
        <w:t xml:space="preserve"> ROIN-184723-1)</w:t>
      </w:r>
    </w:p>
    <w:p w:rsidR="00B709A3" w:rsidRPr="0091772B" w:rsidRDefault="00B709A3" w:rsidP="00B709A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B709A3" w:rsidTr="00B709A3">
        <w:trPr>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Default</w:t>
            </w:r>
          </w:p>
        </w:tc>
      </w:tr>
      <w:tr w:rsidR="00B709A3" w:rsidTr="00B709A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Pr="00DF054A" w:rsidRDefault="00B709A3">
            <w:pPr>
              <w:spacing w:line="276" w:lineRule="auto"/>
              <w:rPr>
                <w:rFonts w:ascii="Univers" w:eastAsia="Times New Roman" w:hAnsi="Univers" w:cs="Arial"/>
                <w:sz w:val="14"/>
                <w:szCs w:val="14"/>
              </w:rPr>
            </w:pPr>
            <w:proofErr w:type="spellStart"/>
            <w:r w:rsidRPr="00DF054A">
              <w:rPr>
                <w:rFonts w:cs="Arial"/>
                <w:sz w:val="14"/>
                <w:szCs w:val="14"/>
              </w:rPr>
              <w:t>T_audio</w:t>
            </w:r>
            <w:proofErr w:type="spellEnd"/>
            <w:r w:rsidRPr="00DF054A">
              <w:rPr>
                <w:rFonts w:cs="Arial"/>
                <w:sz w:val="14"/>
                <w:szCs w:val="14"/>
              </w:rPr>
              <w:t xml:space="preserve"> hold</w:t>
            </w:r>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rPr>
                <w:rFonts w:eastAsia="MS Mincho" w:cs="Arial"/>
              </w:rPr>
            </w:pPr>
            <w:r>
              <w:rPr>
                <w:rFonts w:eastAsia="MS Mincho" w:cs="Arial"/>
              </w:rPr>
              <w:t xml:space="preserve">Once in a press and hold state this is the time until the Audio Settings Client increases/decreases to the next level for a persistent press and hold operation.  </w:t>
            </w:r>
          </w:p>
          <w:p w:rsidR="00B709A3" w:rsidRDefault="00B709A3">
            <w:pPr>
              <w:rPr>
                <w:rFonts w:eastAsia="MS Mincho" w:cs="Arial"/>
              </w:rPr>
            </w:pPr>
            <w:r>
              <w:rPr>
                <w:rFonts w:eastAsia="MS Mincho" w:cs="Arial"/>
              </w:rPr>
              <w:t xml:space="preserve">Note: reference the HMI specification(s) for time a button is held before the Audio Settings Client considers it in in a press and hold state.  </w:t>
            </w:r>
          </w:p>
          <w:p w:rsidR="00B709A3" w:rsidRDefault="00B709A3">
            <w:pPr>
              <w:rPr>
                <w:rFonts w:eastAsia="MS Mincho" w:cs="Arial"/>
              </w:rPr>
            </w:pPr>
          </w:p>
          <w:p w:rsidR="00B709A3" w:rsidRDefault="00B709A3">
            <w:pPr>
              <w:rPr>
                <w:rFonts w:eastAsia="MS Mincho" w:cs="Arial"/>
              </w:rPr>
            </w:pPr>
            <w:r>
              <w:rPr>
                <w:rFonts w:eastAsia="MS Mincho" w:cs="Arial"/>
              </w:rPr>
              <w:t>Note: use default value</w:t>
            </w:r>
          </w:p>
          <w:p w:rsidR="00B709A3" w:rsidRDefault="00B709A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ascii="Univers" w:eastAsia="Times New Roman" w:hAnsi="Univers" w:cs="Arial"/>
                <w:sz w:val="14"/>
                <w:szCs w:val="14"/>
              </w:rPr>
            </w:pPr>
            <w:r>
              <w:rPr>
                <w:rFonts w:cs="Arial"/>
                <w:sz w:val="14"/>
                <w:szCs w:val="14"/>
              </w:rPr>
              <w:t>50 - 200</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100</w:t>
            </w:r>
          </w:p>
        </w:tc>
      </w:tr>
    </w:tbl>
    <w:p w:rsidR="00B709A3" w:rsidRPr="00B01CDD" w:rsidRDefault="00B709A3" w:rsidP="00B709A3">
      <w:pPr>
        <w:rPr>
          <w:sz w:val="14"/>
          <w:szCs w:val="14"/>
        </w:rPr>
      </w:pPr>
    </w:p>
    <w:p w:rsidR="00B709A3" w:rsidRDefault="00B709A3" w:rsidP="00B709A3">
      <w:pPr>
        <w:pStyle w:val="Heading3"/>
      </w:pPr>
      <w:bookmarkStart w:id="93" w:name="_Toc23937369"/>
      <w:r>
        <w:lastRenderedPageBreak/>
        <w:t>Sequence Diagrams</w:t>
      </w:r>
      <w:bookmarkEnd w:id="93"/>
    </w:p>
    <w:p w:rsidR="00B709A3" w:rsidRDefault="00B709A3" w:rsidP="00B709A3">
      <w:pPr>
        <w:pStyle w:val="Heading4"/>
      </w:pPr>
      <w:r>
        <w:t>AUDSET-SD-REQ-014898/A-Adjustment to BTMBF Sequence Diagram (</w:t>
      </w:r>
      <w:proofErr w:type="spellStart"/>
      <w:r>
        <w:t>TcSE</w:t>
      </w:r>
      <w:proofErr w:type="spellEnd"/>
      <w:r>
        <w:t xml:space="preserve"> ROIN-40213-1)</w:t>
      </w:r>
    </w:p>
    <w:p w:rsidR="00B74BA0" w:rsidRDefault="00B709A3">
      <w:pPr>
        <w:rPr>
          <w:rFonts w:cs="Arial"/>
          <w:szCs w:val="20"/>
        </w:rPr>
      </w:pPr>
      <w:r>
        <w:rPr>
          <w:rFonts w:cs="Arial"/>
          <w:szCs w:val="20"/>
        </w:rPr>
        <w:t xml:space="preserve">The 'Audio Settings Client' can command the 'Audio Settings Server' to change </w:t>
      </w:r>
      <w:proofErr w:type="spellStart"/>
      <w:r>
        <w:rPr>
          <w:rFonts w:cs="Arial"/>
          <w:szCs w:val="20"/>
        </w:rPr>
        <w:t>it's</w:t>
      </w:r>
      <w:proofErr w:type="spellEnd"/>
      <w:r>
        <w:rPr>
          <w:rFonts w:cs="Arial"/>
          <w:szCs w:val="20"/>
        </w:rPr>
        <w:t xml:space="preserve"> BTMBF status via the </w:t>
      </w:r>
      <w:proofErr w:type="spellStart"/>
      <w:r>
        <w:rPr>
          <w:rFonts w:cs="Arial"/>
          <w:szCs w:val="20"/>
        </w:rPr>
        <w:t>SetBTMBF.Rq</w:t>
      </w:r>
      <w:proofErr w:type="spellEnd"/>
      <w:r>
        <w:rPr>
          <w:rFonts w:cs="Arial"/>
          <w:szCs w:val="20"/>
        </w:rPr>
        <w:t xml:space="preserve">() signal.  </w:t>
      </w:r>
    </w:p>
    <w:p w:rsidR="00B74BA0" w:rsidRDefault="00B74BA0">
      <w:pPr>
        <w:rPr>
          <w:rFonts w:cs="Arial"/>
          <w:szCs w:val="20"/>
        </w:rPr>
      </w:pPr>
    </w:p>
    <w:p w:rsidR="00B74BA0" w:rsidRDefault="00B709A3">
      <w:pPr>
        <w:rPr>
          <w:rFonts w:cs="Arial"/>
          <w:szCs w:val="20"/>
        </w:rPr>
      </w:pPr>
      <w:r>
        <w:rPr>
          <w:rFonts w:cs="Arial"/>
          <w:szCs w:val="20"/>
        </w:rPr>
        <w:t xml:space="preserve">The BTMBF Display status can be updated based on the </w:t>
      </w:r>
      <w:proofErr w:type="spellStart"/>
      <w:r>
        <w:rPr>
          <w:rFonts w:cs="Arial"/>
          <w:szCs w:val="20"/>
        </w:rPr>
        <w:t>BTMBF.St</w:t>
      </w:r>
      <w:proofErr w:type="spellEnd"/>
      <w:r>
        <w:rPr>
          <w:rFonts w:cs="Arial"/>
          <w:szCs w:val="20"/>
        </w:rPr>
        <w:t>() signal from the 'Audio Settings Server'.</w:t>
      </w:r>
    </w:p>
    <w:p w:rsidR="00B74BA0" w:rsidRDefault="00B74BA0">
      <w:pPr>
        <w:rPr>
          <w:rFonts w:cs="Arial"/>
          <w:szCs w:val="20"/>
        </w:rPr>
      </w:pPr>
    </w:p>
    <w:p w:rsidR="00B709A3" w:rsidRPr="00760C18" w:rsidRDefault="00B709A3" w:rsidP="00B709A3">
      <w:pPr>
        <w:pStyle w:val="BoldText"/>
        <w:ind w:left="720"/>
      </w:pPr>
      <w:r w:rsidRPr="00760C18">
        <w:t>Pre-condition</w:t>
      </w:r>
    </w:p>
    <w:p w:rsidR="00B74BA0" w:rsidRDefault="00B709A3">
      <w:pPr>
        <w:ind w:left="720"/>
        <w:rPr>
          <w:rFonts w:cs="Arial"/>
          <w:szCs w:val="20"/>
        </w:rPr>
      </w:pPr>
      <w:r>
        <w:rPr>
          <w:rFonts w:cs="Arial"/>
          <w:szCs w:val="20"/>
        </w:rPr>
        <w:t>Sound Settings Display is Active</w:t>
      </w:r>
    </w:p>
    <w:p w:rsidR="00B74BA0" w:rsidRDefault="00B74BA0">
      <w:pPr>
        <w:ind w:left="720"/>
        <w:rPr>
          <w:rFonts w:cs="Arial"/>
          <w:szCs w:val="20"/>
        </w:rPr>
      </w:pPr>
    </w:p>
    <w:p w:rsidR="00B709A3" w:rsidRPr="00760C18" w:rsidRDefault="00B709A3" w:rsidP="00B709A3">
      <w:pPr>
        <w:pStyle w:val="BoldText"/>
        <w:ind w:left="720"/>
      </w:pPr>
      <w:r w:rsidRPr="00760C18">
        <w:t>Scenario</w:t>
      </w:r>
    </w:p>
    <w:p w:rsidR="00B74BA0" w:rsidRDefault="00B709A3">
      <w:pPr>
        <w:ind w:left="720"/>
        <w:rPr>
          <w:rFonts w:cs="Arial"/>
          <w:szCs w:val="20"/>
        </w:rPr>
      </w:pPr>
      <w:r>
        <w:rPr>
          <w:rFonts w:cs="Arial"/>
          <w:szCs w:val="20"/>
        </w:rPr>
        <w:t>The user adjusts a BTMBF setting</w:t>
      </w:r>
    </w:p>
    <w:p w:rsidR="00B74BA0" w:rsidRDefault="00B74BA0">
      <w:pPr>
        <w:ind w:left="720"/>
        <w:rPr>
          <w:rFonts w:cs="Arial"/>
          <w:szCs w:val="20"/>
        </w:rPr>
      </w:pPr>
    </w:p>
    <w:p w:rsidR="00B709A3" w:rsidRPr="00760C18" w:rsidRDefault="00B709A3" w:rsidP="00B709A3">
      <w:pPr>
        <w:pStyle w:val="BoldText"/>
        <w:ind w:left="720"/>
      </w:pPr>
      <w:r w:rsidRPr="00760C18">
        <w:t>Post-condition</w:t>
      </w:r>
    </w:p>
    <w:p w:rsidR="00B74BA0" w:rsidRDefault="00B709A3">
      <w:pPr>
        <w:ind w:left="720"/>
        <w:rPr>
          <w:rFonts w:cs="Arial"/>
          <w:szCs w:val="20"/>
        </w:rPr>
      </w:pPr>
      <w:r>
        <w:rPr>
          <w:rFonts w:cs="Arial"/>
          <w:szCs w:val="20"/>
        </w:rPr>
        <w:t>The BTMBF setting is adjusted</w:t>
      </w:r>
    </w:p>
    <w:p w:rsidR="00B74BA0" w:rsidRDefault="00B709A3">
      <w:pPr>
        <w:ind w:left="720"/>
        <w:rPr>
          <w:rFonts w:cs="Arial"/>
          <w:szCs w:val="20"/>
        </w:rPr>
      </w:pPr>
      <w:r>
        <w:rPr>
          <w:rFonts w:cs="Arial"/>
          <w:szCs w:val="20"/>
        </w:rPr>
        <w:t>The BTMBF setting has changed on the display</w:t>
      </w:r>
    </w:p>
    <w:p w:rsidR="00B74BA0" w:rsidRDefault="00B74BA0">
      <w:pPr>
        <w:ind w:left="720"/>
        <w:rPr>
          <w:rFonts w:cs="Arial"/>
          <w:szCs w:val="20"/>
        </w:rPr>
      </w:pPr>
    </w:p>
    <w:p w:rsidR="00B709A3" w:rsidRPr="00760C18" w:rsidRDefault="00B709A3" w:rsidP="00B709A3">
      <w:pPr>
        <w:pStyle w:val="BoldText"/>
      </w:pPr>
      <w:r w:rsidRPr="00760C18">
        <w:t>Sequence Diagram</w:t>
      </w:r>
    </w:p>
    <w:p w:rsidR="00B74BA0" w:rsidRDefault="00B709A3" w:rsidP="00B709A3">
      <w:pPr>
        <w:jc w:val="center"/>
        <w:rPr>
          <w:rFonts w:cs="Arial"/>
          <w:szCs w:val="20"/>
        </w:rPr>
      </w:pPr>
      <w:r>
        <w:rPr>
          <w:rFonts w:cs="Arial"/>
          <w:noProof/>
          <w:szCs w:val="20"/>
        </w:rPr>
        <w:drawing>
          <wp:inline distT="0" distB="0" distL="0" distR="0">
            <wp:extent cx="5143500" cy="3695700"/>
            <wp:effectExtent l="0" t="0" r="0" b="0"/>
            <wp:docPr id="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143500" cy="3695700"/>
                    </a:xfrm>
                    <a:prstGeom prst="rect">
                      <a:avLst/>
                    </a:prstGeom>
                    <a:noFill/>
                    <a:ln w="9525">
                      <a:noFill/>
                      <a:miter lim="800000"/>
                      <a:headEnd/>
                      <a:tailEnd/>
                    </a:ln>
                  </pic:spPr>
                </pic:pic>
              </a:graphicData>
            </a:graphic>
          </wp:inline>
        </w:drawing>
      </w:r>
    </w:p>
    <w:p w:rsidR="00B74BA0" w:rsidRDefault="00B74BA0">
      <w:pPr>
        <w:rPr>
          <w:rFonts w:cs="Arial"/>
          <w:szCs w:val="20"/>
        </w:rPr>
      </w:pPr>
    </w:p>
    <w:p w:rsidR="00B74BA0" w:rsidRDefault="00B74BA0">
      <w:pPr>
        <w:rPr>
          <w:rFonts w:cs="Arial"/>
          <w:szCs w:val="20"/>
        </w:rPr>
      </w:pPr>
    </w:p>
    <w:p w:rsidR="00B709A3" w:rsidRDefault="00B709A3" w:rsidP="00B709A3">
      <w:pPr>
        <w:pStyle w:val="Heading4"/>
      </w:pPr>
      <w:r>
        <w:t>AUDSET-SD-REQ-088155/B-Increase Bass Sequence Diagram</w:t>
      </w:r>
    </w:p>
    <w:p w:rsidR="00B709A3" w:rsidRPr="00760C18" w:rsidRDefault="00B709A3" w:rsidP="00B709A3">
      <w:pPr>
        <w:pStyle w:val="BoldText"/>
      </w:pPr>
      <w:r w:rsidRPr="00760C18">
        <w:t>Pre-Condition</w:t>
      </w:r>
    </w:p>
    <w:p w:rsidR="00B709A3" w:rsidRDefault="00B709A3" w:rsidP="00B709A3">
      <w:r>
        <w:t>Bass is set to Step 0</w:t>
      </w:r>
    </w:p>
    <w:p w:rsidR="00B709A3" w:rsidRDefault="00B709A3" w:rsidP="00B709A3"/>
    <w:p w:rsidR="00B709A3" w:rsidRPr="00760C18" w:rsidRDefault="00B709A3" w:rsidP="00B709A3">
      <w:pPr>
        <w:pStyle w:val="BoldText"/>
      </w:pPr>
      <w:r w:rsidRPr="00760C18">
        <w:t>Event</w:t>
      </w:r>
    </w:p>
    <w:p w:rsidR="00B709A3" w:rsidRDefault="00B709A3" w:rsidP="00B709A3">
      <w:r>
        <w:t>User increases Bass by one Step</w:t>
      </w:r>
    </w:p>
    <w:p w:rsidR="00B709A3" w:rsidRDefault="00B709A3" w:rsidP="00B709A3"/>
    <w:p w:rsidR="00B709A3" w:rsidRPr="00760C18" w:rsidRDefault="00B709A3" w:rsidP="00B709A3">
      <w:pPr>
        <w:pStyle w:val="BoldText"/>
      </w:pPr>
      <w:r w:rsidRPr="00760C18">
        <w:t>Post-Condition</w:t>
      </w:r>
    </w:p>
    <w:p w:rsidR="00B709A3" w:rsidRDefault="00B709A3" w:rsidP="00B709A3">
      <w:r>
        <w:t>Bass is increased by one step</w:t>
      </w:r>
    </w:p>
    <w:p w:rsidR="00B709A3" w:rsidRDefault="00B709A3" w:rsidP="00B709A3"/>
    <w:p w:rsidR="00B709A3" w:rsidRPr="00760C18" w:rsidRDefault="00B709A3" w:rsidP="00B709A3">
      <w:pPr>
        <w:pStyle w:val="BoldText"/>
      </w:pPr>
      <w:r w:rsidRPr="00760C18">
        <w:lastRenderedPageBreak/>
        <w:t>Sequence Diagram</w:t>
      </w:r>
    </w:p>
    <w:p w:rsidR="00B709A3" w:rsidRDefault="00B709A3" w:rsidP="00B709A3">
      <w:pPr>
        <w:jc w:val="center"/>
      </w:pPr>
      <w:r>
        <w:rPr>
          <w:noProof/>
        </w:rPr>
        <w:drawing>
          <wp:inline distT="0" distB="0" distL="0" distR="0" wp14:anchorId="7DDA26B0" wp14:editId="350B3A0E">
            <wp:extent cx="5219700" cy="5829300"/>
            <wp:effectExtent l="0" t="0" r="0" b="0"/>
            <wp:docPr id="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230" cy="5829892"/>
                    </a:xfrm>
                    <a:prstGeom prst="rect">
                      <a:avLst/>
                    </a:prstGeom>
                    <a:noFill/>
                    <a:ln>
                      <a:noFill/>
                    </a:ln>
                  </pic:spPr>
                </pic:pic>
              </a:graphicData>
            </a:graphic>
          </wp:inline>
        </w:drawing>
      </w:r>
    </w:p>
    <w:p w:rsidR="00B709A3" w:rsidRDefault="00B709A3" w:rsidP="00B709A3">
      <w:pPr>
        <w:pStyle w:val="Heading4"/>
      </w:pPr>
      <w:r>
        <w:t>AUDSET-SD-REQ-088157/C-Press and Hold - Increase Bass Sequence Diagram</w:t>
      </w:r>
    </w:p>
    <w:p w:rsidR="00B709A3" w:rsidRPr="00760C18" w:rsidRDefault="00B709A3" w:rsidP="00B709A3">
      <w:pPr>
        <w:pStyle w:val="BoldText"/>
      </w:pPr>
      <w:r w:rsidRPr="00760C18">
        <w:t>Pre-Condition</w:t>
      </w:r>
    </w:p>
    <w:p w:rsidR="00B709A3" w:rsidRDefault="00B709A3" w:rsidP="00B709A3">
      <w:r>
        <w:t>Bass is set to Step 1</w:t>
      </w:r>
    </w:p>
    <w:p w:rsidR="00B709A3" w:rsidRDefault="00B709A3" w:rsidP="00B709A3"/>
    <w:p w:rsidR="00B709A3" w:rsidRPr="00760C18" w:rsidRDefault="00B709A3" w:rsidP="00B709A3">
      <w:pPr>
        <w:pStyle w:val="BoldText"/>
      </w:pPr>
      <w:r w:rsidRPr="00760C18">
        <w:t>Event</w:t>
      </w:r>
    </w:p>
    <w:p w:rsidR="00B709A3" w:rsidRDefault="00B709A3" w:rsidP="00B709A3">
      <w:r>
        <w:t>User press and holds increase Bass</w:t>
      </w:r>
    </w:p>
    <w:p w:rsidR="00B709A3" w:rsidRDefault="00B709A3" w:rsidP="00B709A3"/>
    <w:p w:rsidR="00B709A3" w:rsidRPr="00760C18" w:rsidRDefault="00B709A3" w:rsidP="00B709A3">
      <w:pPr>
        <w:pStyle w:val="BoldText"/>
      </w:pPr>
      <w:r w:rsidRPr="00760C18">
        <w:t>Post-Condition</w:t>
      </w:r>
    </w:p>
    <w:p w:rsidR="00B709A3" w:rsidRDefault="00B709A3" w:rsidP="00B709A3">
      <w:r>
        <w:t>Bass is increased while being increase Bass is being held</w:t>
      </w:r>
    </w:p>
    <w:p w:rsidR="00B709A3" w:rsidRDefault="00B709A3" w:rsidP="00B709A3">
      <w:r>
        <w:t>Bass stops increasing when increase Bass button is released</w:t>
      </w:r>
    </w:p>
    <w:p w:rsidR="00B709A3" w:rsidRDefault="00B709A3" w:rsidP="00B709A3"/>
    <w:p w:rsidR="00B709A3" w:rsidRPr="00760C18" w:rsidRDefault="00B709A3" w:rsidP="00B709A3">
      <w:pPr>
        <w:pStyle w:val="BoldText"/>
      </w:pPr>
      <w:r w:rsidRPr="00760C18">
        <w:lastRenderedPageBreak/>
        <w:t>Sequence Diagram</w:t>
      </w:r>
    </w:p>
    <w:p w:rsidR="00B709A3" w:rsidRDefault="00B709A3" w:rsidP="00B709A3">
      <w:pPr>
        <w:jc w:val="center"/>
      </w:pPr>
      <w:r>
        <w:rPr>
          <w:noProof/>
        </w:rPr>
        <w:drawing>
          <wp:inline distT="0" distB="0" distL="0" distR="0" wp14:anchorId="27C70A9B" wp14:editId="7136F65E">
            <wp:extent cx="2482850" cy="7886700"/>
            <wp:effectExtent l="0" t="0" r="0" b="0"/>
            <wp:docPr id="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2850" cy="7886700"/>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94" w:name="_Toc23937370"/>
      <w:r w:rsidRPr="00B9479B">
        <w:lastRenderedPageBreak/>
        <w:t>AUDSET-FUN-REQ-052014/E-Source Dependent Bass, Treble, Mid-Range Tonal Settings</w:t>
      </w:r>
      <w:bookmarkEnd w:id="94"/>
    </w:p>
    <w:p w:rsidR="00B709A3" w:rsidRDefault="00B709A3" w:rsidP="00B709A3">
      <w:pPr>
        <w:pStyle w:val="Heading3"/>
      </w:pPr>
      <w:bookmarkStart w:id="95" w:name="_Toc23937371"/>
      <w:r>
        <w:t xml:space="preserve">AUDSET-UC-REQ-052010/E-Entering the Sound Menu and displaying Bass, Mid-Range, Treble for a </w:t>
      </w:r>
      <w:proofErr w:type="gramStart"/>
      <w:r>
        <w:t>particular audio</w:t>
      </w:r>
      <w:proofErr w:type="gramEnd"/>
      <w:r>
        <w:t xml:space="preserve"> source</w:t>
      </w:r>
      <w:bookmarkEnd w:id="95"/>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96" w:author="Dage, Matthew (M.)" w:date="2015-02-27T13:25:00Z">
          <w:tblPr>
            <w:tblW w:w="0" w:type="auto"/>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1910"/>
        <w:gridCol w:w="9160"/>
        <w:tblGridChange w:id="97">
          <w:tblGrid>
            <w:gridCol w:w="108"/>
            <w:gridCol w:w="1802"/>
            <w:gridCol w:w="108"/>
            <w:gridCol w:w="9052"/>
            <w:gridCol w:w="108"/>
          </w:tblGrid>
        </w:tblGridChange>
      </w:tblGrid>
      <w:tr w:rsidR="00B709A3" w:rsidDel="00E27647" w:rsidTr="00B709A3">
        <w:trPr>
          <w:jc w:val="center"/>
          <w:del w:id="98" w:author="Dage, Matthew (M.)" w:date="2015-02-27T13:26:00Z"/>
          <w:trPrChange w:id="99" w:author="Dage, Matthew (M.)" w:date="2015-02-27T13:25:00Z">
            <w:trPr>
              <w:gridBefore w:val="1"/>
            </w:trPr>
          </w:trPrChange>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Change w:id="100" w:author="Dage, Matthew (M.)" w:date="2015-02-27T13:25:00Z">
              <w:tcPr>
                <w:tcW w:w="1910" w:type="dxa"/>
                <w:gridSpan w:val="2"/>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tcPrChange>
          </w:tcPr>
          <w:p w:rsidR="00B709A3" w:rsidDel="00E27647" w:rsidRDefault="00B709A3">
            <w:pPr>
              <w:spacing w:line="276" w:lineRule="auto"/>
              <w:rPr>
                <w:del w:id="101" w:author="Dage, Matthew (M.)" w:date="2015-02-27T13:26:00Z"/>
              </w:rPr>
            </w:pPr>
            <w:del w:id="102" w:author="Dage, Matthew (M.)" w:date="2015-02-27T13:25:00Z">
              <w:r w:rsidDel="00E27647">
                <w:rPr>
                  <w:b/>
                  <w:bCs/>
                </w:rPr>
                <w:delText>Actors</w:delText>
              </w:r>
            </w:del>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Change w:id="103" w:author="Dage, Matthew (M.)" w:date="2015-02-27T13:25:00Z">
              <w:tcPr>
                <w:tcW w:w="916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tcPrChange>
          </w:tcPr>
          <w:p w:rsidR="00B709A3" w:rsidDel="00E27647" w:rsidRDefault="00B709A3">
            <w:pPr>
              <w:spacing w:line="276" w:lineRule="auto"/>
              <w:rPr>
                <w:del w:id="104" w:author="Dage, Matthew (M.)" w:date="2015-02-27T13:26:00Z"/>
              </w:rPr>
            </w:pPr>
            <w:del w:id="105" w:author="Dage, Matthew (M.)" w:date="2015-02-27T13:25:00Z">
              <w:r w:rsidDel="00E27647">
                <w:delText>Vehicle Occupant</w:delText>
              </w:r>
            </w:del>
          </w:p>
        </w:tc>
      </w:tr>
      <w:tr w:rsidR="00B709A3" w:rsidDel="00E27647" w:rsidTr="00B709A3">
        <w:trPr>
          <w:jc w:val="center"/>
          <w:del w:id="106" w:author="Dage, Matthew (M.)" w:date="2015-02-27T13:26:00Z"/>
          <w:trPrChange w:id="107" w:author="Dage, Matthew (M.)" w:date="2015-02-27T13:25:00Z">
            <w:trPr>
              <w:gridBefore w:val="1"/>
            </w:trPr>
          </w:trPrChange>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Change w:id="108" w:author="Dage, Matthew (M.)" w:date="2015-02-27T13:25:00Z">
              <w:tcPr>
                <w:tcW w:w="1910"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tcPrChange>
          </w:tcPr>
          <w:p w:rsidR="00B709A3" w:rsidDel="00E27647" w:rsidRDefault="00B709A3">
            <w:pPr>
              <w:spacing w:line="276" w:lineRule="auto"/>
              <w:rPr>
                <w:del w:id="109" w:author="Dage, Matthew (M.)" w:date="2015-02-27T13:26:00Z"/>
              </w:rPr>
            </w:pPr>
            <w:del w:id="110" w:author="Dage, Matthew (M.)" w:date="2015-02-27T13:25:00Z">
              <w:r w:rsidDel="00E27647">
                <w:rPr>
                  <w:b/>
                  <w:bCs/>
                </w:rPr>
                <w:delText>Pre-conditions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Change w:id="111" w:author="Dage, Matthew (M.)" w:date="2015-02-27T13:25:00Z">
              <w:tcPr>
                <w:tcW w:w="916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B709A3" w:rsidRPr="00376427" w:rsidDel="00E27647" w:rsidRDefault="00B709A3" w:rsidP="00B709A3">
            <w:pPr>
              <w:rPr>
                <w:del w:id="112" w:author="Dage, Matthew (M.)" w:date="2015-02-27T13:26:00Z"/>
                <w:rFonts w:cs="Arial"/>
                <w:lang w:eastAsia="zh-CN"/>
              </w:rPr>
            </w:pPr>
            <w:del w:id="113" w:author="Dage, Matthew (M.)" w:date="2015-02-27T13:25:00Z">
              <w:r w:rsidDel="00E27647">
                <w:rPr>
                  <w:rFonts w:cs="Arial"/>
                  <w:lang w:eastAsia="zh-CN"/>
                </w:rPr>
                <w:delText>Infotainment System powered ON</w:delText>
              </w:r>
            </w:del>
          </w:p>
        </w:tc>
      </w:tr>
      <w:tr w:rsidR="00B709A3" w:rsidDel="00E27647" w:rsidTr="00B709A3">
        <w:trPr>
          <w:jc w:val="center"/>
          <w:del w:id="114" w:author="Dage, Matthew (M.)" w:date="2015-02-27T13:26:00Z"/>
          <w:trPrChange w:id="115" w:author="Dage, Matthew (M.)" w:date="2015-02-27T13:25:00Z">
            <w:trPr>
              <w:gridBefore w:val="1"/>
            </w:trPr>
          </w:trPrChange>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Change w:id="116" w:author="Dage, Matthew (M.)" w:date="2015-02-27T13:25:00Z">
              <w:tcPr>
                <w:tcW w:w="1910"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tcPrChange>
          </w:tcPr>
          <w:p w:rsidR="00B709A3" w:rsidDel="00E27647" w:rsidRDefault="00B709A3">
            <w:pPr>
              <w:spacing w:line="276" w:lineRule="auto"/>
              <w:rPr>
                <w:del w:id="117" w:author="Dage, Matthew (M.)" w:date="2015-02-27T13:26:00Z"/>
              </w:rPr>
            </w:pPr>
            <w:del w:id="118" w:author="Dage, Matthew (M.)" w:date="2015-02-27T13:25:00Z">
              <w:r w:rsidDel="00E27647">
                <w:rPr>
                  <w:b/>
                  <w:bCs/>
                </w:rPr>
                <w:delText>Scenario Description</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Change w:id="119" w:author="Dage, Matthew (M.)" w:date="2015-02-27T13:25:00Z">
              <w:tcPr>
                <w:tcW w:w="916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B709A3" w:rsidDel="00E27647" w:rsidRDefault="00B709A3">
            <w:pPr>
              <w:spacing w:line="276" w:lineRule="auto"/>
              <w:rPr>
                <w:del w:id="120" w:author="Dage, Matthew (M.)" w:date="2015-02-27T13:26:00Z"/>
              </w:rPr>
            </w:pPr>
            <w:del w:id="121" w:author="Dage, Matthew (M.)" w:date="2015-02-27T13:25:00Z">
              <w:r w:rsidDel="00E27647">
                <w:rPr>
                  <w:rFonts w:cs="Arial"/>
                </w:rPr>
                <w:delText xml:space="preserve">User selects </w:delText>
              </w:r>
              <w:r w:rsidDel="00E27647">
                <w:rPr>
                  <w:rFonts w:cs="Arial"/>
                  <w:lang w:eastAsia="zh-CN"/>
                </w:rPr>
                <w:delText>&lt;Sound screen active&gt; via HMI</w:delText>
              </w:r>
            </w:del>
          </w:p>
        </w:tc>
      </w:tr>
      <w:tr w:rsidR="00B709A3" w:rsidDel="00E27647" w:rsidTr="00B709A3">
        <w:trPr>
          <w:jc w:val="center"/>
          <w:del w:id="122" w:author="Dage, Matthew (M.)" w:date="2015-02-27T13:26:00Z"/>
          <w:trPrChange w:id="123" w:author="Dage, Matthew (M.)" w:date="2015-02-27T13:25:00Z">
            <w:trPr>
              <w:gridBefore w:val="1"/>
            </w:trPr>
          </w:trPrChange>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Change w:id="124" w:author="Dage, Matthew (M.)" w:date="2015-02-27T13:25:00Z">
              <w:tcPr>
                <w:tcW w:w="1910"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tcPrChange>
          </w:tcPr>
          <w:p w:rsidR="00B709A3" w:rsidDel="00E27647" w:rsidRDefault="00B709A3">
            <w:pPr>
              <w:spacing w:line="276" w:lineRule="auto"/>
              <w:rPr>
                <w:del w:id="125" w:author="Dage, Matthew (M.)" w:date="2015-02-27T13:26:00Z"/>
              </w:rPr>
            </w:pPr>
            <w:del w:id="126" w:author="Dage, Matthew (M.)" w:date="2015-02-27T13:25:00Z">
              <w:r w:rsidDel="00E27647">
                <w:rPr>
                  <w:b/>
                  <w:bCs/>
                </w:rPr>
                <w:delText>Post-conditions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Change w:id="127" w:author="Dage, Matthew (M.)" w:date="2015-02-27T13:25:00Z">
              <w:tcPr>
                <w:tcW w:w="916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B709A3" w:rsidDel="001A7014" w:rsidRDefault="00B709A3" w:rsidP="00B709A3">
            <w:pPr>
              <w:rPr>
                <w:del w:id="128" w:author="Dage, Matthew (M.)" w:date="2014-08-08T13:42:00Z"/>
                <w:rFonts w:cs="Arial"/>
              </w:rPr>
            </w:pPr>
            <w:del w:id="129" w:author="Dage, Matthew (M.)" w:date="2015-02-27T13:25:00Z">
              <w:r w:rsidDel="00E27647">
                <w:rPr>
                  <w:rFonts w:cs="Arial"/>
                  <w:lang w:eastAsia="zh-CN"/>
                </w:rPr>
                <w:delText>&lt;Sound screen becomes active&gt; via HMI.</w:delText>
              </w:r>
              <w:r w:rsidDel="00E27647">
                <w:rPr>
                  <w:rFonts w:cs="Arial"/>
                </w:rPr>
                <w:br/>
                <w:delText>HMI indicates {Bass, Mid-Range, Treble, Balance, Fade setting} from the Audio Settings Server for one of the current active audio source</w:delText>
              </w:r>
            </w:del>
            <w:del w:id="130" w:author="Dage, Matthew (M.)" w:date="2014-08-08T13:42:00Z">
              <w:r w:rsidDel="001A7014">
                <w:rPr>
                  <w:rFonts w:cs="Arial"/>
                </w:rPr>
                <w:delText xml:space="preserve"> shown below: </w:delText>
              </w:r>
            </w:del>
          </w:p>
          <w:p w:rsidR="00B709A3" w:rsidDel="00E27647" w:rsidRDefault="00B709A3" w:rsidP="00B709A3">
            <w:pPr>
              <w:spacing w:line="276" w:lineRule="auto"/>
              <w:ind w:left="720"/>
              <w:rPr>
                <w:del w:id="131" w:author="Dage, Matthew (M.)" w:date="2015-02-27T13:26:00Z"/>
              </w:rPr>
            </w:pPr>
            <w:del w:id="132" w:author="Dage, Matthew (M.)" w:date="2014-08-08T13:42:00Z">
              <w:r w:rsidDel="001A7014">
                <w:rPr>
                  <w:rFonts w:cs="Arial"/>
                </w:rPr>
                <w:delText>- FM, AM, DAB, SAT, CD, USB/BT</w:delText>
              </w:r>
            </w:del>
            <w:del w:id="133" w:author="Dage, Matthew (M.)" w:date="2015-02-27T13:25:00Z">
              <w:r w:rsidDel="00E27647">
                <w:rPr>
                  <w:rFonts w:cs="Arial"/>
                </w:rPr>
                <w:delText xml:space="preserve">s per </w:delText>
              </w:r>
            </w:del>
            <w:del w:id="134" w:author="Dage, Matthew (M.)" w:date="2014-09-30T10:02:00Z">
              <w:r w:rsidRPr="001A7014" w:rsidDel="0076026B">
                <w:rPr>
                  <w:rPrChange w:id="135" w:author="Dage, Matthew (M.)" w:date="2014-08-08T13:42:00Z">
                    <w:rPr>
                      <w:color w:val="FF0000"/>
                    </w:rPr>
                  </w:rPrChange>
                </w:rPr>
                <w:delText>AHU-HR-REQ-026308-Mode Dependent BMT settings</w:delText>
              </w:r>
            </w:del>
          </w:p>
        </w:tc>
      </w:tr>
      <w:tr w:rsidR="00B709A3" w:rsidDel="00E27647" w:rsidTr="00B709A3">
        <w:trPr>
          <w:jc w:val="center"/>
          <w:del w:id="136" w:author="Dage, Matthew (M.)" w:date="2015-02-27T13:26: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09A3" w:rsidDel="00E27647" w:rsidRDefault="00B709A3">
            <w:pPr>
              <w:spacing w:line="276" w:lineRule="auto"/>
              <w:rPr>
                <w:del w:id="137" w:author="Dage, Matthew (M.)" w:date="2015-02-27T13:26:00Z"/>
                <w:b/>
                <w:bCs/>
              </w:rPr>
            </w:pPr>
            <w:del w:id="138" w:author="Dage, Matthew (M.)" w:date="2015-02-27T13:25:00Z">
              <w:r w:rsidDel="00E27647">
                <w:rPr>
                  <w:b/>
                  <w:bCs/>
                </w:rPr>
                <w:delText>Notes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E27647" w:rsidRDefault="00B709A3" w:rsidP="00B709A3">
            <w:pPr>
              <w:rPr>
                <w:del w:id="139" w:author="Dage, Matthew (M.)" w:date="2015-02-27T13:25:00Z"/>
                <w:rFonts w:cs="Arial"/>
                <w:lang w:eastAsia="zh-CN"/>
              </w:rPr>
            </w:pPr>
            <w:del w:id="140" w:author="Dage, Matthew (M.)" w:date="2015-02-27T13:25:00Z">
              <w:r w:rsidDel="00E27647">
                <w:rPr>
                  <w:rFonts w:cs="Arial"/>
                  <w:lang w:eastAsia="zh-CN"/>
                </w:rPr>
                <w:delText>This use case concept is for entering the Sound HMI screen and selecting the sound menu and displaying the BTMBF HMI based on the currently playing active audio source.</w:delText>
              </w:r>
            </w:del>
          </w:p>
          <w:p w:rsidR="00B709A3" w:rsidRPr="00376427" w:rsidDel="00E27647" w:rsidRDefault="00B709A3" w:rsidP="0012189F">
            <w:pPr>
              <w:numPr>
                <w:ilvl w:val="0"/>
                <w:numId w:val="10"/>
              </w:numPr>
              <w:rPr>
                <w:del w:id="141" w:author="Dage, Matthew (M.)" w:date="2015-02-27T13:26:00Z"/>
                <w:rFonts w:cs="Arial"/>
                <w:lang w:eastAsia="zh-CN"/>
              </w:rPr>
            </w:pPr>
            <w:del w:id="142" w:author="Dage, Matthew (M.)" w:date="2015-02-27T13:25:00Z">
              <w:r w:rsidDel="00E27647">
                <w:rPr>
                  <w:rFonts w:cs="Arial"/>
                  <w:lang w:eastAsia="zh-CN"/>
                </w:rPr>
                <w:delText>Note that Balance and Fade settings are not unique to the listed active audio sources.</w:delText>
              </w:r>
            </w:del>
          </w:p>
        </w:tc>
      </w:tr>
      <w:tr w:rsidR="00B709A3" w:rsidDel="00E27647" w:rsidTr="00B709A3">
        <w:trPr>
          <w:jc w:val="center"/>
          <w:del w:id="143" w:author="Dage, Matthew (M.)" w:date="2015-02-27T13:26:00Z"/>
          <w:trPrChange w:id="144" w:author="Dage, Matthew (M.)" w:date="2015-02-27T13:25:00Z">
            <w:trPr>
              <w:gridBefore w:val="1"/>
            </w:trPr>
          </w:trPrChange>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Change w:id="145" w:author="Dage, Matthew (M.)" w:date="2015-02-27T13:25:00Z">
              <w:tcPr>
                <w:tcW w:w="1910" w:type="dxa"/>
                <w:gridSpan w:val="2"/>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tcPrChange>
          </w:tcPr>
          <w:p w:rsidR="00B709A3" w:rsidDel="00E27647" w:rsidRDefault="00B709A3">
            <w:pPr>
              <w:spacing w:line="276" w:lineRule="auto"/>
              <w:rPr>
                <w:del w:id="146" w:author="Dage, Matthew (M.)" w:date="2015-02-27T13:26:00Z"/>
              </w:rPr>
            </w:pPr>
            <w:del w:id="147" w:author="Dage, Matthew (M.)" w:date="2015-02-27T13:25:00Z">
              <w:r w:rsidDel="00E27647">
                <w:rPr>
                  <w:b/>
                  <w:bCs/>
                </w:rPr>
                <w:delText>Interfaces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Change w:id="148" w:author="Dage, Matthew (M.)" w:date="2015-02-27T13:25:00Z">
              <w:tcPr>
                <w:tcW w:w="9160" w:type="dxa"/>
                <w:gridSpan w:val="2"/>
                <w:tcBorders>
                  <w:top w:val="nil"/>
                  <w:left w:val="nil"/>
                  <w:bottom w:val="single" w:sz="8" w:space="0" w:color="auto"/>
                  <w:right w:val="single" w:sz="8" w:space="0" w:color="auto"/>
                </w:tcBorders>
                <w:tcMar>
                  <w:top w:w="0" w:type="dxa"/>
                  <w:left w:w="108" w:type="dxa"/>
                  <w:bottom w:w="0" w:type="dxa"/>
                  <w:right w:w="108" w:type="dxa"/>
                </w:tcMar>
              </w:tcPr>
            </w:tcPrChange>
          </w:tcPr>
          <w:p w:rsidR="00B709A3" w:rsidDel="00E27647" w:rsidRDefault="00B709A3">
            <w:pPr>
              <w:spacing w:line="276" w:lineRule="auto"/>
              <w:rPr>
                <w:del w:id="149" w:author="Dage, Matthew (M.)" w:date="2015-02-27T13:26:00Z"/>
              </w:rPr>
            </w:pPr>
            <w:del w:id="150" w:author="Dage, Matthew (M.)" w:date="2015-02-27T13:25:00Z">
              <w:r w:rsidDel="00E27647">
                <w:rPr>
                  <w:rFonts w:cs="Arial"/>
                  <w:lang w:eastAsia="zh-CN"/>
                </w:rPr>
                <w:delText>G-HMI; CBI</w:delText>
              </w:r>
            </w:del>
          </w:p>
        </w:tc>
      </w:tr>
    </w:tbl>
    <w:p w:rsidR="00B709A3" w:rsidRDefault="00B709A3" w:rsidP="00B709A3">
      <w:pPr>
        <w:rPr>
          <w:ins w:id="151" w:author="Dage, Matthew (M.)" w:date="2015-02-27T13:27:00Z"/>
        </w:rPr>
      </w:pPr>
    </w:p>
    <w:p w:rsidR="00B709A3" w:rsidRDefault="00B709A3" w:rsidP="00B709A3">
      <w:ins w:id="152" w:author="Dage, Matthew (M.)" w:date="2015-02-27T13:26:00Z">
        <w:r>
          <w:t>This feature has been removed</w:t>
        </w:r>
      </w:ins>
    </w:p>
    <w:p w:rsidR="00B709A3" w:rsidRDefault="00B709A3" w:rsidP="00B709A3">
      <w:pPr>
        <w:pStyle w:val="Heading3"/>
      </w:pPr>
      <w:bookmarkStart w:id="153" w:name="_Toc23937372"/>
      <w:r>
        <w:t>AUDSET-UC-REQ-052011/D-Change BTMBF Settings while the HMI shows the Sound Menu</w:t>
      </w:r>
      <w:bookmarkEnd w:id="153"/>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709A3" w:rsidDel="0077056F" w:rsidTr="00B709A3">
        <w:trPr>
          <w:jc w:val="center"/>
          <w:del w:id="154" w:author="Dage, Matthew (M.)" w:date="2015-02-27T13:27:00Z"/>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77056F" w:rsidRDefault="00B709A3">
            <w:pPr>
              <w:spacing w:line="276" w:lineRule="auto"/>
              <w:rPr>
                <w:del w:id="155" w:author="Dage, Matthew (M.)" w:date="2015-02-27T13:27:00Z"/>
              </w:rPr>
            </w:pPr>
            <w:del w:id="156" w:author="Dage, Matthew (M.)" w:date="2015-02-27T13:27:00Z">
              <w:r w:rsidDel="0077056F">
                <w:rPr>
                  <w:b/>
                  <w:bCs/>
                </w:rPr>
                <w:delText>Actors</w:delText>
              </w:r>
            </w:del>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09A3" w:rsidDel="0077056F" w:rsidRDefault="00B709A3">
            <w:pPr>
              <w:spacing w:line="276" w:lineRule="auto"/>
              <w:rPr>
                <w:del w:id="157" w:author="Dage, Matthew (M.)" w:date="2015-02-27T13:27:00Z"/>
              </w:rPr>
            </w:pPr>
            <w:del w:id="158" w:author="Dage, Matthew (M.)" w:date="2015-02-27T13:27:00Z">
              <w:r w:rsidDel="0077056F">
                <w:rPr>
                  <w:rFonts w:cs="Arial"/>
                  <w:lang w:eastAsia="zh-CN"/>
                </w:rPr>
                <w:delText>Vehicle Occupant</w:delText>
              </w:r>
            </w:del>
          </w:p>
        </w:tc>
      </w:tr>
      <w:tr w:rsidR="00B709A3" w:rsidDel="0077056F" w:rsidTr="00B709A3">
        <w:trPr>
          <w:jc w:val="center"/>
          <w:del w:id="159" w:author="Dage, Matthew (M.)" w:date="2015-02-27T13:27: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77056F" w:rsidRDefault="00B709A3">
            <w:pPr>
              <w:spacing w:line="276" w:lineRule="auto"/>
              <w:rPr>
                <w:del w:id="160" w:author="Dage, Matthew (M.)" w:date="2015-02-27T13:27:00Z"/>
              </w:rPr>
            </w:pPr>
            <w:del w:id="161" w:author="Dage, Matthew (M.)" w:date="2015-02-27T13:27:00Z">
              <w:r w:rsidDel="0077056F">
                <w:rPr>
                  <w:b/>
                  <w:bCs/>
                </w:rPr>
                <w:delText>Pre-conditions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77056F" w:rsidRDefault="00B709A3" w:rsidP="00B709A3">
            <w:pPr>
              <w:rPr>
                <w:del w:id="162" w:author="Dage, Matthew (M.)" w:date="2015-02-27T13:27:00Z"/>
                <w:rFonts w:cs="Arial"/>
                <w:lang w:eastAsia="zh-CN"/>
              </w:rPr>
            </w:pPr>
            <w:del w:id="163" w:author="Dage, Matthew (M.)" w:date="2015-02-27T13:27:00Z">
              <w:r w:rsidDel="0077056F">
                <w:rPr>
                  <w:rFonts w:cs="Arial"/>
                  <w:lang w:eastAsia="zh-CN"/>
                </w:rPr>
                <w:delText>Infotainment System powered ON</w:delText>
              </w:r>
            </w:del>
          </w:p>
          <w:p w:rsidR="00B709A3" w:rsidDel="0077056F" w:rsidRDefault="00B709A3" w:rsidP="00B709A3">
            <w:pPr>
              <w:spacing w:line="276" w:lineRule="auto"/>
              <w:rPr>
                <w:del w:id="164" w:author="Dage, Matthew (M.)" w:date="2015-02-27T13:27:00Z"/>
              </w:rPr>
            </w:pPr>
            <w:del w:id="165" w:author="Dage, Matthew (M.)" w:date="2015-02-27T13:27:00Z">
              <w:r w:rsidDel="0077056F">
                <w:rPr>
                  <w:rFonts w:cs="Arial"/>
                  <w:lang w:eastAsia="zh-CN"/>
                </w:rPr>
                <w:delText>&lt;Sound screen active&gt; via HMI</w:delText>
              </w:r>
            </w:del>
          </w:p>
        </w:tc>
      </w:tr>
      <w:tr w:rsidR="00B709A3" w:rsidDel="0077056F" w:rsidTr="00B709A3">
        <w:trPr>
          <w:jc w:val="center"/>
          <w:del w:id="166" w:author="Dage, Matthew (M.)" w:date="2015-02-27T13:27: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77056F" w:rsidRDefault="00B709A3">
            <w:pPr>
              <w:spacing w:line="276" w:lineRule="auto"/>
              <w:rPr>
                <w:del w:id="167" w:author="Dage, Matthew (M.)" w:date="2015-02-27T13:27:00Z"/>
              </w:rPr>
            </w:pPr>
            <w:del w:id="168" w:author="Dage, Matthew (M.)" w:date="2015-02-27T13:27:00Z">
              <w:r w:rsidDel="0077056F">
                <w:rPr>
                  <w:b/>
                  <w:bCs/>
                </w:rPr>
                <w:delText>Scenario Description</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77056F" w:rsidRDefault="00B709A3" w:rsidP="00B709A3">
            <w:pPr>
              <w:rPr>
                <w:del w:id="169" w:author="Dage, Matthew (M.)" w:date="2015-02-27T13:27:00Z"/>
                <w:rFonts w:cs="Arial"/>
              </w:rPr>
            </w:pPr>
            <w:del w:id="170" w:author="Dage, Matthew (M.)" w:date="2015-02-27T13:27:00Z">
              <w:r w:rsidDel="0077056F">
                <w:rPr>
                  <w:rFonts w:cs="Arial"/>
                </w:rPr>
                <w:delText xml:space="preserve">User &lt;adjusts the Bass, Mid-Range, Treble, Balance, Fade setting&gt; for </w:delText>
              </w:r>
            </w:del>
            <w:del w:id="171" w:author="Dage, Matthew (M.)" w:date="2014-08-08T13:46:00Z">
              <w:r w:rsidDel="00B955AD">
                <w:rPr>
                  <w:rFonts w:cs="Arial"/>
                </w:rPr>
                <w:delText>a particular</w:delText>
              </w:r>
            </w:del>
            <w:del w:id="172" w:author="Dage, Matthew (M.)" w:date="2015-02-27T13:27:00Z">
              <w:r w:rsidDel="0077056F">
                <w:rPr>
                  <w:rFonts w:cs="Arial"/>
                </w:rPr>
                <w:delText xml:space="preserve"> active audio source per </w:delText>
              </w:r>
            </w:del>
            <w:del w:id="173" w:author="Dage, Matthew (M.)" w:date="2014-09-30T10:06:00Z">
              <w:r w:rsidRPr="00412C9D" w:rsidDel="008F53C3">
                <w:delText>AHU-HR-REQ-026308-Mode Dependent BMT settings</w:delText>
              </w:r>
              <w:r w:rsidDel="008F53C3">
                <w:delText xml:space="preserve">. </w:delText>
              </w:r>
            </w:del>
            <w:del w:id="174" w:author="Dage, Matthew (M.)" w:date="2014-08-08T13:46:00Z">
              <w:r w:rsidDel="00B955AD">
                <w:rPr>
                  <w:rFonts w:cs="Arial"/>
                </w:rPr>
                <w:delText>:</w:delText>
              </w:r>
            </w:del>
          </w:p>
          <w:p w:rsidR="00B709A3" w:rsidRPr="00B625EE" w:rsidDel="0077056F" w:rsidRDefault="00B709A3" w:rsidP="00B709A3">
            <w:pPr>
              <w:ind w:left="720"/>
              <w:rPr>
                <w:del w:id="175" w:author="Dage, Matthew (M.)" w:date="2015-02-27T13:27:00Z"/>
                <w:rFonts w:cs="Arial"/>
              </w:rPr>
            </w:pPr>
            <w:del w:id="176" w:author="Dage, Matthew (M.)" w:date="2014-08-08T13:46:00Z">
              <w:r w:rsidDel="00B955AD">
                <w:rPr>
                  <w:rFonts w:cs="Arial"/>
                </w:rPr>
                <w:delText xml:space="preserve">- FM, AM, DAB, SAT, CD, USB/BT </w:delText>
              </w:r>
            </w:del>
          </w:p>
        </w:tc>
      </w:tr>
      <w:tr w:rsidR="00B709A3" w:rsidDel="0077056F" w:rsidTr="00B709A3">
        <w:trPr>
          <w:jc w:val="center"/>
          <w:del w:id="177" w:author="Dage, Matthew (M.)" w:date="2015-02-27T13:27: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77056F" w:rsidRDefault="00B709A3">
            <w:pPr>
              <w:spacing w:line="276" w:lineRule="auto"/>
              <w:rPr>
                <w:del w:id="178" w:author="Dage, Matthew (M.)" w:date="2015-02-27T13:27:00Z"/>
              </w:rPr>
            </w:pPr>
            <w:del w:id="179" w:author="Dage, Matthew (M.)" w:date="2015-02-27T13:27:00Z">
              <w:r w:rsidDel="0077056F">
                <w:rPr>
                  <w:b/>
                  <w:bCs/>
                </w:rPr>
                <w:delText>Post-conditions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B955AD" w:rsidRDefault="00B709A3" w:rsidP="00B709A3">
            <w:pPr>
              <w:rPr>
                <w:del w:id="180" w:author="Dage, Matthew (M.)" w:date="2014-08-08T13:45:00Z"/>
                <w:rFonts w:cs="Arial"/>
              </w:rPr>
            </w:pPr>
            <w:del w:id="181" w:author="Dage, Matthew (M.)" w:date="2015-02-27T13:27:00Z">
              <w:r w:rsidDel="0077056F">
                <w:rPr>
                  <w:rFonts w:cs="Arial"/>
                </w:rPr>
                <w:delText xml:space="preserve">- HMI indicates {Bass, Mid-Range, Treble, Balance, Fade setting} from the Audio Settings Server for </w:delText>
              </w:r>
            </w:del>
            <w:del w:id="182" w:author="Dage, Matthew (M.)" w:date="2014-08-08T13:46:00Z">
              <w:r w:rsidDel="00B955AD">
                <w:rPr>
                  <w:rFonts w:cs="Arial"/>
                </w:rPr>
                <w:delText xml:space="preserve">one of </w:delText>
              </w:r>
            </w:del>
            <w:del w:id="183" w:author="Dage, Matthew (M.)" w:date="2015-02-27T13:27:00Z">
              <w:r w:rsidDel="0077056F">
                <w:rPr>
                  <w:rFonts w:cs="Arial"/>
                </w:rPr>
                <w:delText>the current active audio source</w:delText>
              </w:r>
            </w:del>
            <w:del w:id="184" w:author="Dage, Matthew (M.)" w:date="2014-08-08T13:45:00Z">
              <w:r w:rsidDel="00B955AD">
                <w:rPr>
                  <w:rFonts w:cs="Arial"/>
                </w:rPr>
                <w:delText xml:space="preserve"> shown below: </w:delText>
              </w:r>
            </w:del>
          </w:p>
          <w:p w:rsidR="00B709A3" w:rsidDel="0077056F" w:rsidRDefault="00B709A3">
            <w:pPr>
              <w:rPr>
                <w:del w:id="185" w:author="Dage, Matthew (M.)" w:date="2015-02-27T13:27:00Z"/>
                <w:rFonts w:cs="Arial"/>
              </w:rPr>
              <w:pPrChange w:id="186" w:author="Dage, Matthew (M.)" w:date="2014-08-08T13:45:00Z">
                <w:pPr>
                  <w:ind w:left="720"/>
                </w:pPr>
              </w:pPrChange>
            </w:pPr>
            <w:del w:id="187" w:author="Dage, Matthew (M.)" w:date="2014-08-08T13:45:00Z">
              <w:r w:rsidDel="00B955AD">
                <w:rPr>
                  <w:rFonts w:cs="Arial"/>
                </w:rPr>
                <w:delText xml:space="preserve">- FM, AM, DAB, SAT, CD, USB/BT </w:delText>
              </w:r>
            </w:del>
            <w:del w:id="188" w:author="Dage, Matthew (M.)" w:date="2015-02-27T13:27:00Z">
              <w:r w:rsidDel="0077056F">
                <w:rPr>
                  <w:rFonts w:cs="Arial"/>
                </w:rPr>
                <w:delText xml:space="preserve"> per </w:delText>
              </w:r>
            </w:del>
            <w:del w:id="189" w:author="Dage, Matthew (M.)" w:date="2014-09-30T10:01:00Z">
              <w:r w:rsidRPr="00412C9D" w:rsidDel="00616320">
                <w:delText>AHU-HR-REQ-026308-Mode Dependent BMT settings</w:delText>
              </w:r>
              <w:r w:rsidDel="00616320">
                <w:delText>.</w:delText>
              </w:r>
            </w:del>
            <w:del w:id="190" w:author="Dage, Matthew (M.)" w:date="2015-02-27T13:27:00Z">
              <w:r w:rsidDel="0077056F">
                <w:delText xml:space="preserve"> </w:delText>
              </w:r>
            </w:del>
          </w:p>
          <w:p w:rsidR="00B709A3" w:rsidDel="0077056F" w:rsidRDefault="00B709A3" w:rsidP="00B709A3">
            <w:pPr>
              <w:ind w:left="720"/>
              <w:rPr>
                <w:del w:id="191" w:author="Dage, Matthew (M.)" w:date="2015-02-27T13:27:00Z"/>
                <w:rFonts w:cs="Arial"/>
              </w:rPr>
            </w:pPr>
          </w:p>
          <w:p w:rsidR="00B709A3" w:rsidDel="0077056F" w:rsidRDefault="00B709A3" w:rsidP="00B709A3">
            <w:pPr>
              <w:rPr>
                <w:del w:id="192" w:author="Dage, Matthew (M.)" w:date="2015-02-27T13:27:00Z"/>
                <w:rFonts w:cs="Arial"/>
              </w:rPr>
            </w:pPr>
            <w:del w:id="193" w:author="Dage, Matthew (M.)" w:date="2015-02-27T13:27:00Z">
              <w:r w:rsidDel="0077056F">
                <w:rPr>
                  <w:rFonts w:cs="Arial"/>
                </w:rPr>
                <w:delText>- The Audio Setting Server remembers the Bass, Treble, Mid-Range for the specific audio source selected</w:delText>
              </w:r>
            </w:del>
          </w:p>
          <w:p w:rsidR="00B709A3" w:rsidDel="0077056F" w:rsidRDefault="00B709A3" w:rsidP="00B709A3">
            <w:pPr>
              <w:rPr>
                <w:del w:id="194" w:author="Dage, Matthew (M.)" w:date="2015-02-27T13:27:00Z"/>
                <w:rFonts w:cs="Arial"/>
              </w:rPr>
            </w:pPr>
          </w:p>
          <w:p w:rsidR="00B709A3" w:rsidDel="0077056F" w:rsidRDefault="00B709A3" w:rsidP="00B709A3">
            <w:pPr>
              <w:spacing w:line="276" w:lineRule="auto"/>
              <w:rPr>
                <w:del w:id="195" w:author="Dage, Matthew (M.)" w:date="2015-02-27T13:27:00Z"/>
              </w:rPr>
            </w:pPr>
            <w:del w:id="196" w:author="Dage, Matthew (M.)" w:date="2015-02-27T13:27:00Z">
              <w:r w:rsidDel="0077056F">
                <w:rPr>
                  <w:rFonts w:cs="Arial"/>
                </w:rPr>
                <w:delText>- The Audio Setting Server remembers the Balance and Fade setting and it is not specific to a particular active audio source</w:delText>
              </w:r>
            </w:del>
          </w:p>
        </w:tc>
      </w:tr>
      <w:tr w:rsidR="00B709A3" w:rsidDel="0077056F" w:rsidTr="00B709A3">
        <w:trPr>
          <w:jc w:val="center"/>
          <w:del w:id="197" w:author="Dage, Matthew (M.)" w:date="2015-02-27T13:27: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09A3" w:rsidDel="0077056F" w:rsidRDefault="00B709A3">
            <w:pPr>
              <w:spacing w:line="276" w:lineRule="auto"/>
              <w:rPr>
                <w:del w:id="198" w:author="Dage, Matthew (M.)" w:date="2015-02-27T13:27:00Z"/>
                <w:b/>
                <w:bCs/>
              </w:rPr>
            </w:pPr>
            <w:del w:id="199" w:author="Dage, Matthew (M.)" w:date="2015-02-27T13:27:00Z">
              <w:r w:rsidDel="0077056F">
                <w:rPr>
                  <w:b/>
                  <w:bCs/>
                </w:rPr>
                <w:delText>Notes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77056F" w:rsidRDefault="00B709A3" w:rsidP="00B709A3">
            <w:pPr>
              <w:rPr>
                <w:del w:id="200" w:author="Dage, Matthew (M.)" w:date="2015-02-27T13:27:00Z"/>
                <w:rFonts w:cs="Arial"/>
                <w:lang w:eastAsia="zh-CN"/>
              </w:rPr>
            </w:pPr>
            <w:del w:id="201" w:author="Dage, Matthew (M.)" w:date="2015-02-27T13:27:00Z">
              <w:r w:rsidDel="0077056F">
                <w:rPr>
                  <w:rFonts w:cs="Arial"/>
                  <w:lang w:eastAsia="zh-CN"/>
                </w:rPr>
                <w:delText>This use case concept for changing the Bass, Treble, Fade values on the Sound HMI based on the active audio source.</w:delText>
              </w:r>
            </w:del>
          </w:p>
          <w:p w:rsidR="00B709A3" w:rsidRPr="0003203B" w:rsidDel="0077056F" w:rsidRDefault="00B709A3" w:rsidP="0012189F">
            <w:pPr>
              <w:numPr>
                <w:ilvl w:val="0"/>
                <w:numId w:val="11"/>
              </w:numPr>
              <w:rPr>
                <w:del w:id="202" w:author="Dage, Matthew (M.)" w:date="2015-02-27T13:27:00Z"/>
                <w:rFonts w:cs="Arial"/>
                <w:lang w:eastAsia="zh-CN"/>
              </w:rPr>
            </w:pPr>
            <w:del w:id="203" w:author="Dage, Matthew (M.)" w:date="2015-02-27T13:27:00Z">
              <w:r w:rsidDel="0077056F">
                <w:rPr>
                  <w:rFonts w:cs="Arial"/>
                  <w:lang w:eastAsia="zh-CN"/>
                </w:rPr>
                <w:delText>Note that Balance and Fade settings are not unique to the listed active audio sources.</w:delText>
              </w:r>
            </w:del>
          </w:p>
        </w:tc>
      </w:tr>
      <w:tr w:rsidR="00B709A3" w:rsidDel="0077056F" w:rsidTr="00B709A3">
        <w:trPr>
          <w:jc w:val="center"/>
          <w:del w:id="204" w:author="Dage, Matthew (M.)" w:date="2015-02-27T13:27: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77056F" w:rsidRDefault="00B709A3">
            <w:pPr>
              <w:spacing w:line="276" w:lineRule="auto"/>
              <w:rPr>
                <w:del w:id="205" w:author="Dage, Matthew (M.)" w:date="2015-02-27T13:27:00Z"/>
              </w:rPr>
            </w:pPr>
            <w:del w:id="206" w:author="Dage, Matthew (M.)" w:date="2015-02-27T13:27:00Z">
              <w:r w:rsidDel="0077056F">
                <w:rPr>
                  <w:b/>
                  <w:bCs/>
                </w:rPr>
                <w:delText>Interfaces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77056F" w:rsidRDefault="00B709A3">
            <w:pPr>
              <w:spacing w:line="276" w:lineRule="auto"/>
              <w:rPr>
                <w:del w:id="207" w:author="Dage, Matthew (M.)" w:date="2015-02-27T13:27:00Z"/>
              </w:rPr>
            </w:pPr>
            <w:del w:id="208" w:author="Dage, Matthew (M.)" w:date="2015-02-27T13:27:00Z">
              <w:r w:rsidDel="0077056F">
                <w:rPr>
                  <w:rFonts w:cs="Arial"/>
                  <w:lang w:eastAsia="zh-CN"/>
                </w:rPr>
                <w:delText>G-HMI; CBI</w:delText>
              </w:r>
            </w:del>
          </w:p>
        </w:tc>
      </w:tr>
    </w:tbl>
    <w:p w:rsidR="00B709A3" w:rsidRDefault="00B709A3" w:rsidP="00B709A3">
      <w:pPr>
        <w:rPr>
          <w:ins w:id="209" w:author="Dage, Matthew (M.)" w:date="2015-02-27T13:27:00Z"/>
        </w:rPr>
      </w:pPr>
    </w:p>
    <w:p w:rsidR="00B709A3" w:rsidRDefault="00B709A3" w:rsidP="00B709A3">
      <w:ins w:id="210" w:author="Dage, Matthew (M.)" w:date="2015-02-27T13:27:00Z">
        <w:r>
          <w:t>This feature has been removed</w:t>
        </w:r>
      </w:ins>
    </w:p>
    <w:p w:rsidR="00B709A3" w:rsidRDefault="00B709A3" w:rsidP="00B709A3">
      <w:pPr>
        <w:pStyle w:val="Heading3"/>
      </w:pPr>
      <w:bookmarkStart w:id="211" w:name="_Toc23937373"/>
      <w:r>
        <w:t>AUDSET-UC-REQ-052012/E-BTMBF settings when on a source that does not have an adjustable BTMBF source setting (ex VR, Phone, TA, Beeps...)</w:t>
      </w:r>
      <w:bookmarkEnd w:id="211"/>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709A3" w:rsidDel="00F567FF" w:rsidTr="00B709A3">
        <w:trPr>
          <w:jc w:val="center"/>
          <w:del w:id="212" w:author="Dage, Matthew (M.)" w:date="2015-02-27T13:29:00Z"/>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F567FF" w:rsidRDefault="00B709A3">
            <w:pPr>
              <w:spacing w:line="276" w:lineRule="auto"/>
              <w:rPr>
                <w:del w:id="213" w:author="Dage, Matthew (M.)" w:date="2015-02-27T13:29:00Z"/>
              </w:rPr>
            </w:pPr>
            <w:del w:id="214" w:author="Dage, Matthew (M.)" w:date="2015-02-27T13:29:00Z">
              <w:r w:rsidDel="00F567FF">
                <w:rPr>
                  <w:b/>
                  <w:bCs/>
                </w:rPr>
                <w:delText>Actors</w:delText>
              </w:r>
            </w:del>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09A3" w:rsidDel="00F567FF" w:rsidRDefault="00B709A3">
            <w:pPr>
              <w:spacing w:line="276" w:lineRule="auto"/>
              <w:rPr>
                <w:del w:id="215" w:author="Dage, Matthew (M.)" w:date="2015-02-27T13:29:00Z"/>
              </w:rPr>
            </w:pPr>
            <w:del w:id="216" w:author="Dage, Matthew (M.)" w:date="2015-02-27T13:29:00Z">
              <w:r w:rsidDel="00F567FF">
                <w:rPr>
                  <w:rFonts w:cs="Arial"/>
                  <w:lang w:eastAsia="zh-CN"/>
                </w:rPr>
                <w:delText>Vehicle Occupant</w:delText>
              </w:r>
            </w:del>
          </w:p>
        </w:tc>
      </w:tr>
      <w:tr w:rsidR="00B709A3" w:rsidDel="00F567FF" w:rsidTr="00B709A3">
        <w:trPr>
          <w:jc w:val="center"/>
          <w:del w:id="217" w:author="Dage, Matthew (M.)" w:date="2015-02-27T13:29: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F567FF" w:rsidRDefault="00B709A3">
            <w:pPr>
              <w:spacing w:line="276" w:lineRule="auto"/>
              <w:rPr>
                <w:del w:id="218" w:author="Dage, Matthew (M.)" w:date="2015-02-27T13:29:00Z"/>
              </w:rPr>
            </w:pPr>
            <w:del w:id="219" w:author="Dage, Matthew (M.)" w:date="2015-02-27T13:29:00Z">
              <w:r w:rsidDel="00F567FF">
                <w:rPr>
                  <w:b/>
                  <w:bCs/>
                </w:rPr>
                <w:delText>Pre-conditions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F567FF" w:rsidRDefault="00B709A3" w:rsidP="00B709A3">
            <w:pPr>
              <w:rPr>
                <w:del w:id="220" w:author="Dage, Matthew (M.)" w:date="2015-02-27T13:29:00Z"/>
                <w:rFonts w:cs="Arial"/>
                <w:lang w:eastAsia="zh-CN"/>
              </w:rPr>
            </w:pPr>
            <w:del w:id="221" w:author="Dage, Matthew (M.)" w:date="2015-02-27T13:29:00Z">
              <w:r w:rsidDel="00F567FF">
                <w:rPr>
                  <w:rFonts w:cs="Arial"/>
                  <w:lang w:eastAsia="zh-CN"/>
                </w:rPr>
                <w:delText>Infotainment System powered ON</w:delText>
              </w:r>
            </w:del>
          </w:p>
          <w:p w:rsidR="00B709A3" w:rsidDel="00F567FF" w:rsidRDefault="00B709A3" w:rsidP="00B709A3">
            <w:pPr>
              <w:rPr>
                <w:del w:id="222" w:author="Dage, Matthew (M.)" w:date="2015-02-27T13:29:00Z"/>
                <w:rFonts w:cs="Arial"/>
                <w:lang w:eastAsia="zh-CN"/>
              </w:rPr>
            </w:pPr>
            <w:del w:id="223" w:author="Dage, Matthew (M.)" w:date="2015-02-27T13:29:00Z">
              <w:r w:rsidDel="00F567FF">
                <w:rPr>
                  <w:rFonts w:cs="Arial"/>
                  <w:lang w:eastAsia="zh-CN"/>
                </w:rPr>
                <w:delText xml:space="preserve">&lt;Sound screen active&gt; via HMI. </w:delText>
              </w:r>
            </w:del>
          </w:p>
          <w:p w:rsidR="00B709A3" w:rsidDel="00302E81" w:rsidRDefault="00B709A3" w:rsidP="00B709A3">
            <w:pPr>
              <w:rPr>
                <w:del w:id="224" w:author="Dage, Matthew (M.)" w:date="2014-08-08T13:51:00Z"/>
                <w:rFonts w:cs="Arial"/>
              </w:rPr>
            </w:pPr>
            <w:del w:id="225" w:author="Dage, Matthew (M.)" w:date="2015-02-27T13:29:00Z">
              <w:r w:rsidDel="00F567FF">
                <w:rPr>
                  <w:rFonts w:cs="Arial"/>
                </w:rPr>
                <w:delText>The active audio source is one</w:delText>
              </w:r>
            </w:del>
            <w:del w:id="226" w:author="Dage, Matthew (M.)" w:date="2014-08-08T13:51:00Z">
              <w:r w:rsidDel="00302E81">
                <w:rPr>
                  <w:rFonts w:cs="Arial"/>
                </w:rPr>
                <w:delText xml:space="preserve"> of the following:</w:delText>
              </w:r>
            </w:del>
          </w:p>
          <w:p w:rsidR="00B709A3" w:rsidDel="00F567FF" w:rsidRDefault="00B709A3">
            <w:pPr>
              <w:rPr>
                <w:del w:id="227" w:author="Dage, Matthew (M.)" w:date="2015-02-27T13:29:00Z"/>
              </w:rPr>
              <w:pPrChange w:id="228" w:author="Dage, Matthew (M.)" w:date="2014-08-08T13:51:00Z">
                <w:pPr>
                  <w:spacing w:line="276" w:lineRule="auto"/>
                </w:pPr>
              </w:pPrChange>
            </w:pPr>
            <w:del w:id="229" w:author="Dage, Matthew (M.)" w:date="2014-08-08T13:51:00Z">
              <w:r w:rsidDel="00302E81">
                <w:rPr>
                  <w:rFonts w:cs="Arial"/>
                </w:rPr>
                <w:delText>- FM, AM, DAB, SAT, CD, USB/BT</w:delText>
              </w:r>
            </w:del>
          </w:p>
        </w:tc>
      </w:tr>
      <w:tr w:rsidR="00B709A3" w:rsidDel="00F567FF" w:rsidTr="00B709A3">
        <w:trPr>
          <w:jc w:val="center"/>
          <w:del w:id="230" w:author="Dage, Matthew (M.)" w:date="2015-02-27T13:29: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F567FF" w:rsidRDefault="00B709A3">
            <w:pPr>
              <w:spacing w:line="276" w:lineRule="auto"/>
              <w:rPr>
                <w:del w:id="231" w:author="Dage, Matthew (M.)" w:date="2015-02-27T13:29:00Z"/>
              </w:rPr>
            </w:pPr>
            <w:del w:id="232" w:author="Dage, Matthew (M.)" w:date="2015-02-27T13:29:00Z">
              <w:r w:rsidDel="00F567FF">
                <w:rPr>
                  <w:b/>
                  <w:bCs/>
                </w:rPr>
                <w:delText>Scenario Description</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302E81" w:rsidRDefault="00B709A3" w:rsidP="00B709A3">
            <w:pPr>
              <w:rPr>
                <w:del w:id="233" w:author="Dage, Matthew (M.)" w:date="2014-08-08T13:51:00Z"/>
                <w:rFonts w:cs="Arial"/>
              </w:rPr>
            </w:pPr>
            <w:del w:id="234" w:author="Dage, Matthew (M.)" w:date="2015-02-27T13:29:00Z">
              <w:r w:rsidDel="00F567FF">
                <w:rPr>
                  <w:rFonts w:cs="Arial"/>
                </w:rPr>
                <w:delText xml:space="preserve">The active audio source changes to a source that is not </w:delText>
              </w:r>
            </w:del>
            <w:del w:id="235" w:author="Dage, Matthew (M.)" w:date="2014-08-08T13:51:00Z">
              <w:r w:rsidDel="00302E81">
                <w:rPr>
                  <w:rFonts w:cs="Arial"/>
                </w:rPr>
                <w:delText>one of the following listed below (ex VR, Phone becomes active):</w:delText>
              </w:r>
            </w:del>
          </w:p>
          <w:p w:rsidR="00B709A3" w:rsidRPr="00E75497" w:rsidDel="00F567FF" w:rsidRDefault="00B709A3">
            <w:pPr>
              <w:rPr>
                <w:del w:id="236" w:author="Dage, Matthew (M.)" w:date="2015-02-27T13:29:00Z"/>
                <w:rFonts w:cs="Arial"/>
              </w:rPr>
              <w:pPrChange w:id="237" w:author="Dage, Matthew (M.)" w:date="2014-09-30T09:59:00Z">
                <w:pPr>
                  <w:ind w:left="720"/>
                </w:pPr>
              </w:pPrChange>
            </w:pPr>
            <w:del w:id="238" w:author="Dage, Matthew (M.)" w:date="2014-08-08T13:51:00Z">
              <w:r w:rsidDel="00302E81">
                <w:rPr>
                  <w:rFonts w:cs="Arial"/>
                </w:rPr>
                <w:delText>- FM, AM, DAB, SAT, CD, USB/BT</w:delText>
              </w:r>
            </w:del>
            <w:del w:id="239" w:author="Dage, Matthew (M.)" w:date="2015-02-27T13:29:00Z">
              <w:r w:rsidDel="00F567FF">
                <w:rPr>
                  <w:rFonts w:cs="Arial"/>
                </w:rPr>
                <w:delText xml:space="preserve">listed in </w:delText>
              </w:r>
            </w:del>
            <w:del w:id="240" w:author="Dage, Matthew (M.)" w:date="2014-09-30T09:59:00Z">
              <w:r w:rsidRPr="00412C9D" w:rsidDel="00DC12D8">
                <w:delText>AHU-HR-REQ-026308-Mode Dependent BMT settings</w:delText>
              </w:r>
              <w:r w:rsidDel="00DC12D8">
                <w:rPr>
                  <w:rFonts w:cs="Arial"/>
                </w:rPr>
                <w:delText xml:space="preserve"> </w:delText>
              </w:r>
            </w:del>
          </w:p>
        </w:tc>
      </w:tr>
      <w:tr w:rsidR="00B709A3" w:rsidDel="00F567FF" w:rsidTr="00B709A3">
        <w:trPr>
          <w:jc w:val="center"/>
          <w:del w:id="241" w:author="Dage, Matthew (M.)" w:date="2015-02-27T13:29: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F567FF" w:rsidRDefault="00B709A3">
            <w:pPr>
              <w:spacing w:line="276" w:lineRule="auto"/>
              <w:rPr>
                <w:del w:id="242" w:author="Dage, Matthew (M.)" w:date="2015-02-27T13:29:00Z"/>
              </w:rPr>
            </w:pPr>
            <w:del w:id="243" w:author="Dage, Matthew (M.)" w:date="2015-02-27T13:29:00Z">
              <w:r w:rsidDel="00F567FF">
                <w:rPr>
                  <w:b/>
                  <w:bCs/>
                </w:rPr>
                <w:delText>Post-conditions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RPr="00BE4DB2" w:rsidDel="00F567FF" w:rsidRDefault="00B709A3" w:rsidP="00B709A3">
            <w:pPr>
              <w:rPr>
                <w:del w:id="244" w:author="Dage, Matthew (M.)" w:date="2015-02-27T13:29:00Z"/>
                <w:rFonts w:cs="Arial"/>
              </w:rPr>
            </w:pPr>
            <w:del w:id="245" w:author="Dage, Matthew (M.)" w:date="2015-02-27T13:29:00Z">
              <w:r w:rsidRPr="00BE4DB2" w:rsidDel="00F567FF">
                <w:rPr>
                  <w:rFonts w:cs="Arial"/>
                </w:rPr>
                <w:delText>HMI to decide what should be shown</w:delText>
              </w:r>
              <w:r w:rsidDel="00F567FF">
                <w:rPr>
                  <w:rFonts w:cs="Arial"/>
                </w:rPr>
                <w:delText xml:space="preserve">  </w:delText>
              </w:r>
            </w:del>
          </w:p>
          <w:p w:rsidR="00B709A3" w:rsidRPr="00BE4DB2" w:rsidDel="00F567FF" w:rsidRDefault="00B709A3" w:rsidP="00B709A3">
            <w:pPr>
              <w:rPr>
                <w:del w:id="246" w:author="Dage, Matthew (M.)" w:date="2015-02-27T13:29:00Z"/>
                <w:rFonts w:cs="Arial"/>
              </w:rPr>
            </w:pPr>
          </w:p>
          <w:p w:rsidR="00B709A3" w:rsidDel="00F567FF" w:rsidRDefault="00B709A3" w:rsidP="00B709A3">
            <w:pPr>
              <w:spacing w:line="276" w:lineRule="auto"/>
              <w:rPr>
                <w:del w:id="247" w:author="Dage, Matthew (M.)" w:date="2015-02-27T13:29:00Z"/>
              </w:rPr>
            </w:pPr>
            <w:del w:id="248" w:author="Dage, Matthew (M.)" w:date="2015-02-27T13:29:00Z">
              <w:r w:rsidRPr="00BE4DB2" w:rsidDel="00F567FF">
                <w:rPr>
                  <w:rFonts w:cs="Arial"/>
                </w:rPr>
                <w:delText>The Audio Settings Server does not allow the us</w:delText>
              </w:r>
              <w:r w:rsidDel="00F567FF">
                <w:rPr>
                  <w:rFonts w:cs="Arial"/>
                </w:rPr>
                <w:delText>er to change the BTMBF settings</w:delText>
              </w:r>
            </w:del>
          </w:p>
        </w:tc>
      </w:tr>
      <w:tr w:rsidR="00B709A3" w:rsidDel="00F567FF" w:rsidTr="00B709A3">
        <w:trPr>
          <w:jc w:val="center"/>
          <w:del w:id="249" w:author="Dage, Matthew (M.)" w:date="2015-02-27T13:29: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09A3" w:rsidDel="00F567FF" w:rsidRDefault="00B709A3">
            <w:pPr>
              <w:spacing w:line="276" w:lineRule="auto"/>
              <w:rPr>
                <w:del w:id="250" w:author="Dage, Matthew (M.)" w:date="2015-02-27T13:29:00Z"/>
                <w:b/>
                <w:bCs/>
              </w:rPr>
            </w:pPr>
            <w:del w:id="251" w:author="Dage, Matthew (M.)" w:date="2015-02-27T13:29:00Z">
              <w:r w:rsidDel="00F567FF">
                <w:rPr>
                  <w:b/>
                  <w:bCs/>
                </w:rPr>
                <w:delText>Notes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F567FF" w:rsidRDefault="00B709A3" w:rsidP="00B709A3">
            <w:pPr>
              <w:spacing w:line="276" w:lineRule="auto"/>
              <w:rPr>
                <w:del w:id="252" w:author="Dage, Matthew (M.)" w:date="2015-02-27T13:29:00Z"/>
              </w:rPr>
            </w:pPr>
            <w:del w:id="253" w:author="Dage, Matthew (M.)" w:date="2015-02-27T13:29:00Z">
              <w:r w:rsidDel="00F567FF">
                <w:rPr>
                  <w:rFonts w:cs="Arial"/>
                  <w:lang w:eastAsia="zh-CN"/>
                </w:rPr>
                <w:delText>This use case concept is for when there is an active audio source other then FM, AM, DAB, SAT, CD, USB/BT and how the source dependent BTMBF HMI should be shown</w:delText>
              </w:r>
            </w:del>
          </w:p>
        </w:tc>
      </w:tr>
      <w:tr w:rsidR="00B709A3" w:rsidDel="00F567FF" w:rsidTr="00B709A3">
        <w:trPr>
          <w:jc w:val="center"/>
          <w:del w:id="254" w:author="Dage, Matthew (M.)" w:date="2015-02-27T13:29: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F567FF" w:rsidRDefault="00B709A3">
            <w:pPr>
              <w:spacing w:line="276" w:lineRule="auto"/>
              <w:rPr>
                <w:del w:id="255" w:author="Dage, Matthew (M.)" w:date="2015-02-27T13:29:00Z"/>
              </w:rPr>
            </w:pPr>
            <w:del w:id="256" w:author="Dage, Matthew (M.)" w:date="2015-02-27T13:29:00Z">
              <w:r w:rsidDel="00F567FF">
                <w:rPr>
                  <w:b/>
                  <w:bCs/>
                </w:rPr>
                <w:delText>Interfaces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F567FF" w:rsidRDefault="00B709A3">
            <w:pPr>
              <w:spacing w:line="276" w:lineRule="auto"/>
              <w:rPr>
                <w:del w:id="257" w:author="Dage, Matthew (M.)" w:date="2015-02-27T13:29:00Z"/>
              </w:rPr>
            </w:pPr>
            <w:del w:id="258" w:author="Dage, Matthew (M.)" w:date="2015-02-27T13:29:00Z">
              <w:r w:rsidDel="00F567FF">
                <w:rPr>
                  <w:rFonts w:cs="Arial"/>
                  <w:lang w:eastAsia="zh-CN"/>
                </w:rPr>
                <w:delText>G-HMI; CBI</w:delText>
              </w:r>
            </w:del>
          </w:p>
        </w:tc>
      </w:tr>
    </w:tbl>
    <w:p w:rsidR="00B709A3" w:rsidRDefault="00B709A3" w:rsidP="00B709A3">
      <w:pPr>
        <w:rPr>
          <w:ins w:id="259" w:author="Dage, Matthew (M.)" w:date="2015-02-27T13:29:00Z"/>
        </w:rPr>
      </w:pPr>
    </w:p>
    <w:p w:rsidR="00B709A3" w:rsidRDefault="00B709A3" w:rsidP="00B709A3">
      <w:ins w:id="260" w:author="Dage, Matthew (M.)" w:date="2015-02-27T13:29:00Z">
        <w:r>
          <w:t>This feature has been removed</w:t>
        </w:r>
      </w:ins>
    </w:p>
    <w:p w:rsidR="00B709A3" w:rsidRDefault="00B709A3" w:rsidP="00B709A3">
      <w:pPr>
        <w:pStyle w:val="Heading3"/>
      </w:pPr>
      <w:bookmarkStart w:id="261" w:name="_Toc23937374"/>
      <w:r>
        <w:t>AUDSET-UC-REQ-052032/C-Change Audio Source while Sound Menu active</w:t>
      </w:r>
      <w:bookmarkEnd w:id="261"/>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709A3" w:rsidDel="00DE13A6" w:rsidTr="00B709A3">
        <w:trPr>
          <w:jc w:val="center"/>
          <w:del w:id="262" w:author="Dage, Matthew (M.)" w:date="2015-02-27T13:30:00Z"/>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DE13A6" w:rsidRDefault="00B709A3">
            <w:pPr>
              <w:spacing w:line="276" w:lineRule="auto"/>
              <w:rPr>
                <w:del w:id="263" w:author="Dage, Matthew (M.)" w:date="2015-02-27T13:30:00Z"/>
              </w:rPr>
            </w:pPr>
            <w:del w:id="264" w:author="Dage, Matthew (M.)" w:date="2015-02-27T13:30:00Z">
              <w:r w:rsidDel="00DE13A6">
                <w:rPr>
                  <w:b/>
                  <w:bCs/>
                </w:rPr>
                <w:delText>Actors</w:delText>
              </w:r>
            </w:del>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09A3" w:rsidDel="00DE13A6" w:rsidRDefault="00B709A3">
            <w:pPr>
              <w:spacing w:line="276" w:lineRule="auto"/>
              <w:rPr>
                <w:del w:id="265" w:author="Dage, Matthew (M.)" w:date="2015-02-27T13:30:00Z"/>
              </w:rPr>
            </w:pPr>
            <w:del w:id="266" w:author="Dage, Matthew (M.)" w:date="2015-02-27T13:30:00Z">
              <w:r w:rsidDel="00DE13A6">
                <w:delText>Vehicle Occupant</w:delText>
              </w:r>
            </w:del>
          </w:p>
        </w:tc>
      </w:tr>
      <w:tr w:rsidR="00B709A3" w:rsidDel="00DE13A6" w:rsidTr="00B709A3">
        <w:trPr>
          <w:jc w:val="center"/>
          <w:del w:id="267" w:author="Dage, Matthew (M.)" w:date="2015-02-27T13:30: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DE13A6" w:rsidRDefault="00B709A3">
            <w:pPr>
              <w:spacing w:line="276" w:lineRule="auto"/>
              <w:rPr>
                <w:del w:id="268" w:author="Dage, Matthew (M.)" w:date="2015-02-27T13:30:00Z"/>
              </w:rPr>
            </w:pPr>
            <w:del w:id="269" w:author="Dage, Matthew (M.)" w:date="2015-02-27T13:30:00Z">
              <w:r w:rsidDel="00DE13A6">
                <w:rPr>
                  <w:b/>
                  <w:bCs/>
                </w:rPr>
                <w:delText>Pre-conditions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DE13A6" w:rsidRDefault="00B709A3">
            <w:pPr>
              <w:spacing w:line="276" w:lineRule="auto"/>
              <w:rPr>
                <w:del w:id="270" w:author="Dage, Matthew (M.)" w:date="2015-02-27T13:30:00Z"/>
              </w:rPr>
            </w:pPr>
            <w:del w:id="271" w:author="Dage, Matthew (M.)" w:date="2015-02-27T13:30:00Z">
              <w:r w:rsidDel="00DE13A6">
                <w:delText>Infotainment System powered ON</w:delText>
              </w:r>
            </w:del>
          </w:p>
          <w:p w:rsidR="00B709A3" w:rsidDel="00DE13A6" w:rsidRDefault="00B709A3">
            <w:pPr>
              <w:spacing w:line="276" w:lineRule="auto"/>
              <w:rPr>
                <w:del w:id="272" w:author="Dage, Matthew (M.)" w:date="2015-02-27T13:30:00Z"/>
              </w:rPr>
            </w:pPr>
            <w:del w:id="273" w:author="Dage, Matthew (M.)" w:date="2015-02-27T13:30:00Z">
              <w:r w:rsidDel="00DE13A6">
                <w:delText>{BTMBF sound screen active for source X} via HMI</w:delText>
              </w:r>
            </w:del>
          </w:p>
        </w:tc>
      </w:tr>
      <w:tr w:rsidR="00B709A3" w:rsidDel="00DE13A6" w:rsidTr="00B709A3">
        <w:trPr>
          <w:jc w:val="center"/>
          <w:del w:id="274" w:author="Dage, Matthew (M.)" w:date="2015-02-27T13:30: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DE13A6" w:rsidRDefault="00B709A3">
            <w:pPr>
              <w:spacing w:line="276" w:lineRule="auto"/>
              <w:rPr>
                <w:del w:id="275" w:author="Dage, Matthew (M.)" w:date="2015-02-27T13:30:00Z"/>
              </w:rPr>
            </w:pPr>
            <w:del w:id="276" w:author="Dage, Matthew (M.)" w:date="2015-02-27T13:30:00Z">
              <w:r w:rsidDel="00DE13A6">
                <w:rPr>
                  <w:b/>
                  <w:bCs/>
                </w:rPr>
                <w:delText>Scenario Description</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DE13A6" w:rsidRDefault="00B709A3">
            <w:pPr>
              <w:spacing w:line="276" w:lineRule="auto"/>
              <w:rPr>
                <w:del w:id="277" w:author="Dage, Matthew (M.)" w:date="2015-02-27T13:30:00Z"/>
              </w:rPr>
            </w:pPr>
            <w:del w:id="278" w:author="Dage, Matthew (M.)" w:date="2015-02-27T13:30:00Z">
              <w:r w:rsidDel="00DE13A6">
                <w:delText>&lt;User changes the audio source to source Y&gt;</w:delText>
              </w:r>
            </w:del>
          </w:p>
        </w:tc>
      </w:tr>
      <w:tr w:rsidR="00B709A3" w:rsidDel="00DE13A6" w:rsidTr="00B709A3">
        <w:trPr>
          <w:jc w:val="center"/>
          <w:del w:id="279" w:author="Dage, Matthew (M.)" w:date="2015-02-27T13:30: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DE13A6" w:rsidRDefault="00B709A3">
            <w:pPr>
              <w:spacing w:line="276" w:lineRule="auto"/>
              <w:rPr>
                <w:del w:id="280" w:author="Dage, Matthew (M.)" w:date="2015-02-27T13:30:00Z"/>
              </w:rPr>
            </w:pPr>
            <w:del w:id="281" w:author="Dage, Matthew (M.)" w:date="2015-02-27T13:30:00Z">
              <w:r w:rsidDel="00DE13A6">
                <w:rPr>
                  <w:b/>
                  <w:bCs/>
                </w:rPr>
                <w:delText>Post-conditions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5B5EF7" w:rsidRDefault="00B709A3" w:rsidP="00B709A3">
            <w:pPr>
              <w:spacing w:line="276" w:lineRule="auto"/>
              <w:rPr>
                <w:del w:id="282" w:author="Dage, Matthew (M.)" w:date="2014-08-08T13:53:00Z"/>
              </w:rPr>
            </w:pPr>
            <w:del w:id="283" w:author="Dage, Matthew (M.)" w:date="2015-02-27T13:30:00Z">
              <w:r w:rsidDel="00DE13A6">
                <w:delText xml:space="preserve">If the HMI keeps the sound screen up then the HMI sound screen would have to show the {source Y} BTMBF sound HMI screen.  Source Y could be one of the sources </w:delText>
              </w:r>
            </w:del>
            <w:del w:id="284" w:author="Dage, Matthew (M.)" w:date="2014-08-08T13:53:00Z">
              <w:r w:rsidDel="005B5EF7">
                <w:delText>below:</w:delText>
              </w:r>
            </w:del>
          </w:p>
          <w:p w:rsidR="00B709A3" w:rsidRPr="002B67AE" w:rsidDel="00DE13A6" w:rsidRDefault="00B709A3" w:rsidP="00B709A3">
            <w:pPr>
              <w:spacing w:line="276" w:lineRule="auto"/>
              <w:rPr>
                <w:del w:id="285" w:author="Dage, Matthew (M.)" w:date="2015-02-27T13:30:00Z"/>
              </w:rPr>
            </w:pPr>
            <w:del w:id="286" w:author="Dage, Matthew (M.)" w:date="2014-08-08T13:53:00Z">
              <w:r w:rsidDel="005B5EF7">
                <w:delText>FM, AM, DAB, SAT, CD, USB/BT</w:delText>
              </w:r>
            </w:del>
            <w:del w:id="287" w:author="Dage, Matthew (M.)" w:date="2015-02-27T13:30:00Z">
              <w:r w:rsidDel="00DE13A6">
                <w:delText xml:space="preserve">listed in </w:delText>
              </w:r>
            </w:del>
            <w:del w:id="288" w:author="Dage, Matthew (M.)" w:date="2014-09-30T09:57:00Z">
              <w:r w:rsidRPr="00412C9D" w:rsidDel="008278A9">
                <w:delText>AHU-HR-REQ-026308-Mode Dependent BMT settings</w:delText>
              </w:r>
              <w:r w:rsidDel="008278A9">
                <w:delText xml:space="preserve">. </w:delText>
              </w:r>
            </w:del>
          </w:p>
        </w:tc>
      </w:tr>
      <w:tr w:rsidR="00B709A3" w:rsidDel="00DE13A6" w:rsidTr="00B709A3">
        <w:trPr>
          <w:jc w:val="center"/>
          <w:del w:id="289" w:author="Dage, Matthew (M.)" w:date="2015-02-27T13:30:00Z"/>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Del="00DE13A6" w:rsidRDefault="00B709A3">
            <w:pPr>
              <w:spacing w:line="276" w:lineRule="auto"/>
              <w:rPr>
                <w:del w:id="290" w:author="Dage, Matthew (M.)" w:date="2015-02-27T13:30:00Z"/>
              </w:rPr>
            </w:pPr>
            <w:del w:id="291" w:author="Dage, Matthew (M.)" w:date="2015-02-27T13:30:00Z">
              <w:r w:rsidDel="00DE13A6">
                <w:rPr>
                  <w:b/>
                  <w:bCs/>
                </w:rPr>
                <w:delText>Interfaces</w:delText>
              </w:r>
            </w:del>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709A3" w:rsidDel="00DE13A6" w:rsidRDefault="00B709A3">
            <w:pPr>
              <w:spacing w:line="276" w:lineRule="auto"/>
              <w:rPr>
                <w:del w:id="292" w:author="Dage, Matthew (M.)" w:date="2015-02-27T13:30:00Z"/>
              </w:rPr>
            </w:pPr>
            <w:del w:id="293" w:author="Dage, Matthew (M.)" w:date="2015-02-27T13:30:00Z">
              <w:r w:rsidDel="00DE13A6">
                <w:delText>G-HMI; CBI</w:delText>
              </w:r>
            </w:del>
          </w:p>
        </w:tc>
      </w:tr>
    </w:tbl>
    <w:p w:rsidR="00B709A3" w:rsidRDefault="00B709A3" w:rsidP="00B709A3">
      <w:pPr>
        <w:rPr>
          <w:ins w:id="294" w:author="Dage, Matthew (M.)" w:date="2015-02-27T13:30:00Z"/>
        </w:rPr>
      </w:pPr>
    </w:p>
    <w:p w:rsidR="00B709A3" w:rsidRDefault="00B709A3" w:rsidP="00B709A3">
      <w:ins w:id="295" w:author="Dage, Matthew (M.)" w:date="2015-02-27T13:30:00Z">
        <w:r>
          <w:t>This feature has been removed.</w:t>
        </w:r>
      </w:ins>
    </w:p>
    <w:p w:rsidR="00B709A3" w:rsidRPr="00B709A3" w:rsidRDefault="00B709A3" w:rsidP="00B709A3">
      <w:pPr>
        <w:pStyle w:val="Heading3"/>
        <w:rPr>
          <w:b w:val="0"/>
          <w:u w:val="single"/>
        </w:rPr>
      </w:pPr>
      <w:bookmarkStart w:id="296" w:name="_Toc23937375"/>
      <w:r w:rsidRPr="00B709A3">
        <w:rPr>
          <w:b w:val="0"/>
          <w:u w:val="single"/>
        </w:rPr>
        <w:t>AUDSET-HMI-REQ-052013/F-Audio Setting Client updating the Sound HMI display for BTMBF when there are source dependent Bass, Treble, Mid-Range</w:t>
      </w:r>
      <w:bookmarkEnd w:id="296"/>
    </w:p>
    <w:p w:rsidR="00B709A3" w:rsidRPr="00361C02" w:rsidDel="002442D1" w:rsidRDefault="00B709A3" w:rsidP="00B709A3">
      <w:pPr>
        <w:rPr>
          <w:del w:id="297" w:author="Dage, Matthew (M.)" w:date="2015-02-27T13:32:00Z"/>
          <w:rFonts w:cs="Arial"/>
        </w:rPr>
      </w:pPr>
      <w:del w:id="298" w:author="Dage, Matthew (M.)" w:date="2015-02-27T13:32:00Z">
        <w:r w:rsidRPr="00361C02" w:rsidDel="002442D1">
          <w:rPr>
            <w:rFonts w:cs="Arial"/>
          </w:rPr>
          <w:delText xml:space="preserve">If configured for source dependent Bass, Treble, Mid-Range the Audio Setting Client shall look at the ResourceUpdate message </w:delText>
        </w:r>
        <w:r w:rsidDel="002442D1">
          <w:rPr>
            <w:rFonts w:cs="Arial"/>
          </w:rPr>
          <w:delText>and/</w:delText>
        </w:r>
        <w:r w:rsidRPr="00361C02" w:rsidDel="002442D1">
          <w:rPr>
            <w:rFonts w:cs="Arial"/>
          </w:rPr>
          <w:delText>or CurrentTUBand.St to determine the active audio source so the applicable source dependent BTM (Bass, Treble, Mid-Range) HMI screen can be shown.  See requirement “</w:delText>
        </w:r>
        <w:r w:rsidRPr="00361C02" w:rsidDel="002442D1">
          <w:rPr>
            <w:rFonts w:cs="Arial"/>
            <w:u w:val="single"/>
          </w:rPr>
          <w:delText>AUDSET-FUR-REQ-096764-Mode Dependent BMT Settings</w:delText>
        </w:r>
        <w:r w:rsidRPr="00361C02" w:rsidDel="002442D1">
          <w:rPr>
            <w:rFonts w:cs="Arial"/>
          </w:rPr>
          <w:delText>” for the Media audio sources with unique Bass/Midrange/Treble.</w:delText>
        </w:r>
      </w:del>
    </w:p>
    <w:p w:rsidR="00B709A3" w:rsidRPr="00361C02" w:rsidDel="002442D1" w:rsidRDefault="00B709A3" w:rsidP="00B709A3">
      <w:pPr>
        <w:rPr>
          <w:del w:id="299" w:author="Dage, Matthew (M.)" w:date="2015-02-27T13:32:00Z"/>
          <w:rFonts w:cs="Arial"/>
        </w:rPr>
      </w:pPr>
    </w:p>
    <w:p w:rsidR="00B709A3" w:rsidRPr="00361C02" w:rsidDel="002442D1" w:rsidRDefault="00B709A3" w:rsidP="00B709A3">
      <w:pPr>
        <w:rPr>
          <w:del w:id="300" w:author="Dage, Matthew (M.)" w:date="2015-02-27T13:32:00Z"/>
          <w:rFonts w:cs="Arial"/>
        </w:rPr>
      </w:pPr>
      <w:del w:id="301" w:author="Dage, Matthew (M.)" w:date="2015-02-27T13:32:00Z">
        <w:r w:rsidRPr="00361C02" w:rsidDel="002442D1">
          <w:rPr>
            <w:rFonts w:cs="Arial"/>
          </w:rPr>
          <w:delText xml:space="preserve">If the ResourceUpdate message has an active audio source that doesn’t have a BTM HMI screen then the previous active audio source HMI can be used unless otherwise defined in the HMI (what is defined in the HMI should be used).  </w:delText>
        </w:r>
      </w:del>
    </w:p>
    <w:p w:rsidR="00B709A3" w:rsidRPr="00361C02" w:rsidDel="002442D1" w:rsidRDefault="00B709A3" w:rsidP="00B709A3">
      <w:pPr>
        <w:rPr>
          <w:del w:id="302" w:author="Dage, Matthew (M.)" w:date="2015-02-27T13:32:00Z"/>
          <w:rFonts w:cs="Arial"/>
        </w:rPr>
      </w:pPr>
      <w:del w:id="303" w:author="Dage, Matthew (M.)" w:date="2015-02-27T13:32:00Z">
        <w:r w:rsidRPr="00361C02" w:rsidDel="002442D1">
          <w:rPr>
            <w:rFonts w:cs="Arial"/>
          </w:rPr>
          <w:delText>Ex.  The user had CD as the active audio source and then VR became the active audio source.  The stacked audio source CD would still be used for the BTM HMI since it was the last audio source when the sound menu was entered.</w:delText>
        </w:r>
      </w:del>
    </w:p>
    <w:p w:rsidR="00B709A3" w:rsidRPr="00361C02" w:rsidDel="002442D1" w:rsidRDefault="00B709A3" w:rsidP="00B709A3">
      <w:pPr>
        <w:rPr>
          <w:del w:id="304" w:author="Dage, Matthew (M.)" w:date="2015-02-27T13:32:00Z"/>
          <w:rFonts w:cs="Arial"/>
        </w:rPr>
      </w:pPr>
    </w:p>
    <w:p w:rsidR="00B709A3" w:rsidDel="002442D1" w:rsidRDefault="00B709A3" w:rsidP="00B709A3">
      <w:pPr>
        <w:rPr>
          <w:del w:id="305" w:author="Dage, Matthew (M.)" w:date="2015-02-27T13:32:00Z"/>
          <w:rFonts w:cs="Arial"/>
        </w:rPr>
      </w:pPr>
      <w:del w:id="306" w:author="Dage, Matthew (M.)" w:date="2015-02-27T13:32:00Z">
        <w:r w:rsidRPr="00361C02" w:rsidDel="002442D1">
          <w:rPr>
            <w:rFonts w:cs="Arial"/>
          </w:rPr>
          <w:delText>The Balance and Fade do not change with the different active audio sources.</w:delText>
        </w:r>
      </w:del>
    </w:p>
    <w:p w:rsidR="00B709A3" w:rsidRDefault="00B709A3" w:rsidP="00B709A3">
      <w:pPr>
        <w:rPr>
          <w:ins w:id="307" w:author="Dage, Matthew (M.)" w:date="2015-02-27T13:32:00Z"/>
          <w:rFonts w:cs="Arial"/>
        </w:rPr>
      </w:pPr>
    </w:p>
    <w:p w:rsidR="00B709A3" w:rsidRPr="00361C02" w:rsidRDefault="00B709A3" w:rsidP="00B709A3">
      <w:pPr>
        <w:rPr>
          <w:rFonts w:cs="Arial"/>
        </w:rPr>
      </w:pPr>
      <w:ins w:id="308" w:author="Dage, Matthew (M.)" w:date="2015-02-27T13:32:00Z">
        <w:r>
          <w:rPr>
            <w:rFonts w:cs="Arial"/>
          </w:rPr>
          <w:t xml:space="preserve">This feature has been removed. </w:t>
        </w:r>
      </w:ins>
    </w:p>
    <w:p w:rsidR="00B709A3" w:rsidRPr="00685928" w:rsidRDefault="00B709A3" w:rsidP="00B709A3">
      <w:pPr>
        <w:rPr>
          <w:rFonts w:cs="Arial"/>
        </w:rPr>
      </w:pPr>
    </w:p>
    <w:p w:rsidR="00B709A3" w:rsidRPr="00B709A3" w:rsidRDefault="00B709A3" w:rsidP="00B709A3">
      <w:pPr>
        <w:pStyle w:val="Heading3"/>
        <w:rPr>
          <w:b w:val="0"/>
          <w:u w:val="single"/>
        </w:rPr>
      </w:pPr>
      <w:bookmarkStart w:id="309" w:name="_Toc23937376"/>
      <w:r w:rsidRPr="00B709A3">
        <w:rPr>
          <w:b w:val="0"/>
          <w:u w:val="single"/>
        </w:rPr>
        <w:t>AUDSET-FUR-REQ-052056/D-Audio Settings Server Bass, Treble, Mid-Range audio sources supported</w:t>
      </w:r>
      <w:bookmarkEnd w:id="309"/>
    </w:p>
    <w:p w:rsidR="00B709A3" w:rsidDel="00E45C7D" w:rsidRDefault="00B709A3" w:rsidP="00B709A3">
      <w:pPr>
        <w:rPr>
          <w:del w:id="310" w:author="Dage, Matthew (M.)" w:date="2015-02-27T13:33:00Z"/>
        </w:rPr>
      </w:pPr>
      <w:del w:id="311" w:author="Dage, Matthew (M.)" w:date="2015-02-27T13:33:00Z">
        <w:r w:rsidDel="00E45C7D">
          <w:delText xml:space="preserve">The Audio Settings Server shall have unique Bass, Treble, Mid-Range settings as called out in hardware spec </w:delText>
        </w:r>
      </w:del>
      <w:ins w:id="312" w:author="Myslinski, Jason (J.S.)" w:date="2014-10-01T07:58:00Z">
        <w:del w:id="313" w:author="Dage, Matthew (M.)" w:date="2015-02-27T13:33:00Z">
          <w:r w:rsidDel="00E45C7D">
            <w:delText xml:space="preserve">SPSS </w:delText>
          </w:r>
        </w:del>
      </w:ins>
      <w:del w:id="314" w:author="Dage, Matthew (M.)" w:date="2015-02-27T13:33:00Z">
        <w:r w:rsidDel="00E45C7D">
          <w:delText>requirement:</w:delText>
        </w:r>
      </w:del>
      <w:del w:id="315" w:author="Dage, Matthew (M.)" w:date="2014-09-30T09:54:00Z">
        <w:r w:rsidDel="00E0521A">
          <w:delText xml:space="preserve"> AHU-HR-REQ-026308-Mode Dependent BMT Settings</w:delText>
        </w:r>
      </w:del>
      <w:del w:id="316" w:author="Dage, Matthew (M.)" w:date="2015-02-27T13:33:00Z">
        <w:r w:rsidDel="00E45C7D">
          <w:delText>.</w:delText>
        </w:r>
      </w:del>
    </w:p>
    <w:p w:rsidR="00B709A3" w:rsidRPr="00CB70BB" w:rsidRDefault="00B709A3" w:rsidP="00B709A3">
      <w:ins w:id="317" w:author="Dage, Matthew (M.)" w:date="2015-02-27T13:33:00Z">
        <w:r>
          <w:t xml:space="preserve">This feature has been removed. </w:t>
        </w:r>
      </w:ins>
    </w:p>
    <w:p w:rsidR="00B709A3" w:rsidRPr="00B709A3" w:rsidRDefault="00B709A3" w:rsidP="00B709A3">
      <w:pPr>
        <w:pStyle w:val="Heading3"/>
        <w:rPr>
          <w:b w:val="0"/>
          <w:u w:val="single"/>
        </w:rPr>
      </w:pPr>
      <w:bookmarkStart w:id="318" w:name="_Toc23937377"/>
      <w:r w:rsidRPr="00B709A3">
        <w:rPr>
          <w:b w:val="0"/>
          <w:u w:val="single"/>
        </w:rPr>
        <w:t>AUDSET-FUR-REQ-096764/C-Mode Dependent BMT Settings</w:t>
      </w:r>
      <w:bookmarkEnd w:id="318"/>
    </w:p>
    <w:p w:rsidR="00B709A3" w:rsidRPr="00EE2D51" w:rsidDel="007856C0" w:rsidRDefault="00B709A3" w:rsidP="00B709A3">
      <w:pPr>
        <w:rPr>
          <w:del w:id="319" w:author="Dage, Matthew (M.)" w:date="2015-02-27T13:34:00Z"/>
          <w:rFonts w:cs="Arial"/>
        </w:rPr>
      </w:pPr>
      <w:del w:id="320" w:author="Dage, Matthew (M.)" w:date="2015-02-27T13:34:00Z">
        <w:r w:rsidRPr="00EE2D51" w:rsidDel="007856C0">
          <w:rPr>
            <w:rFonts w:cs="Arial"/>
          </w:rPr>
          <w:delText>The AHU/DSP AMP shall support and store unique Bass/Midrange/Treble settings without changing Balance/Fade settings for each of these modes.</w:delText>
        </w:r>
      </w:del>
    </w:p>
    <w:p w:rsidR="00B709A3" w:rsidRPr="00EE2D51" w:rsidDel="007856C0" w:rsidRDefault="00B709A3" w:rsidP="00B709A3">
      <w:pPr>
        <w:rPr>
          <w:del w:id="321" w:author="Dage, Matthew (M.)" w:date="2015-02-27T13:34:00Z"/>
          <w:rFonts w:cs="Arial"/>
        </w:rPr>
      </w:pPr>
    </w:p>
    <w:p w:rsidR="00B709A3" w:rsidRPr="00EE2D51" w:rsidDel="007856C0" w:rsidRDefault="00B709A3" w:rsidP="00B709A3">
      <w:pPr>
        <w:rPr>
          <w:del w:id="322" w:author="Dage, Matthew (M.)" w:date="2015-02-27T13:34:00Z"/>
          <w:rFonts w:cs="Arial"/>
        </w:rPr>
      </w:pPr>
      <w:del w:id="323" w:author="Dage, Matthew (M.)" w:date="2015-02-27T13:34:00Z">
        <w:r w:rsidRPr="00EE2D51" w:rsidDel="007856C0">
          <w:rPr>
            <w:rFonts w:cs="Arial"/>
          </w:rPr>
          <w:delText>Each of the following media source groups shall have a dedicated BMT tone control setting related to that source group (only modes supported by the applicable hardware are required):</w:delText>
        </w:r>
      </w:del>
    </w:p>
    <w:p w:rsidR="00B709A3" w:rsidRPr="00EE2D51" w:rsidDel="007856C0" w:rsidRDefault="00B709A3" w:rsidP="00B709A3">
      <w:pPr>
        <w:ind w:firstLine="720"/>
        <w:rPr>
          <w:del w:id="324" w:author="Dage, Matthew (M.)" w:date="2015-02-27T13:34:00Z"/>
          <w:rFonts w:cs="Arial"/>
        </w:rPr>
      </w:pPr>
    </w:p>
    <w:p w:rsidR="00B709A3" w:rsidRPr="00EE2D51" w:rsidDel="007856C0" w:rsidRDefault="00B709A3" w:rsidP="00B709A3">
      <w:pPr>
        <w:ind w:firstLine="720"/>
        <w:rPr>
          <w:del w:id="325" w:author="Dage, Matthew (M.)" w:date="2015-02-27T13:34:00Z"/>
          <w:rFonts w:cs="Arial"/>
        </w:rPr>
      </w:pPr>
      <w:del w:id="326" w:author="Dage, Matthew (M.)" w:date="2015-02-27T13:34:00Z">
        <w:r w:rsidRPr="00EE2D51" w:rsidDel="007856C0">
          <w:rPr>
            <w:rFonts w:cs="Arial"/>
          </w:rPr>
          <w:delText>- FM(with and w/o HD)</w:delText>
        </w:r>
      </w:del>
    </w:p>
    <w:p w:rsidR="00B709A3" w:rsidRPr="00EE2D51" w:rsidDel="007856C0" w:rsidRDefault="00B709A3" w:rsidP="00B709A3">
      <w:pPr>
        <w:ind w:firstLine="720"/>
        <w:rPr>
          <w:del w:id="327" w:author="Dage, Matthew (M.)" w:date="2015-02-27T13:34:00Z"/>
          <w:rFonts w:cs="Arial"/>
        </w:rPr>
      </w:pPr>
      <w:del w:id="328" w:author="Dage, Matthew (M.)" w:date="2015-02-27T13:34:00Z">
        <w:r w:rsidRPr="00EE2D51" w:rsidDel="007856C0">
          <w:rPr>
            <w:rFonts w:cs="Arial"/>
          </w:rPr>
          <w:delText>- AM(with and w/o HD)</w:delText>
        </w:r>
      </w:del>
    </w:p>
    <w:p w:rsidR="00B709A3" w:rsidRPr="00EE2D51" w:rsidDel="007856C0" w:rsidRDefault="00B709A3" w:rsidP="00B709A3">
      <w:pPr>
        <w:ind w:firstLine="720"/>
        <w:rPr>
          <w:del w:id="329" w:author="Dage, Matthew (M.)" w:date="2015-02-27T13:34:00Z"/>
          <w:rFonts w:cs="Arial"/>
        </w:rPr>
      </w:pPr>
      <w:del w:id="330" w:author="Dage, Matthew (M.)" w:date="2015-02-27T13:34:00Z">
        <w:r w:rsidRPr="00EE2D51" w:rsidDel="007856C0">
          <w:rPr>
            <w:rFonts w:cs="Arial"/>
          </w:rPr>
          <w:delText>- DAB</w:delText>
        </w:r>
      </w:del>
    </w:p>
    <w:p w:rsidR="00B709A3" w:rsidRPr="00EE2D51" w:rsidDel="007856C0" w:rsidRDefault="00B709A3" w:rsidP="00B709A3">
      <w:pPr>
        <w:rPr>
          <w:del w:id="331" w:author="Dage, Matthew (M.)" w:date="2015-02-27T13:34:00Z"/>
          <w:rFonts w:cs="Arial"/>
        </w:rPr>
      </w:pPr>
      <w:del w:id="332" w:author="Dage, Matthew (M.)" w:date="2015-02-27T13:34:00Z">
        <w:r w:rsidRPr="00EE2D51" w:rsidDel="007856C0">
          <w:rPr>
            <w:rFonts w:cs="Arial"/>
          </w:rPr>
          <w:tab/>
          <w:delText>- SAT</w:delText>
        </w:r>
      </w:del>
    </w:p>
    <w:p w:rsidR="00B709A3" w:rsidRPr="00EE2D51" w:rsidDel="007856C0" w:rsidRDefault="00B709A3" w:rsidP="00B709A3">
      <w:pPr>
        <w:ind w:firstLine="720"/>
        <w:rPr>
          <w:del w:id="333" w:author="Dage, Matthew (M.)" w:date="2015-02-27T13:34:00Z"/>
          <w:rFonts w:cs="Arial"/>
        </w:rPr>
      </w:pPr>
      <w:del w:id="334" w:author="Dage, Matthew (M.)" w:date="2015-02-27T13:34:00Z">
        <w:r w:rsidRPr="00EE2D51" w:rsidDel="007856C0">
          <w:rPr>
            <w:rFonts w:cs="Arial"/>
          </w:rPr>
          <w:delText>- CD (internal AHU or via external input)</w:delText>
        </w:r>
      </w:del>
    </w:p>
    <w:p w:rsidR="00B709A3" w:rsidRPr="00EE2D51" w:rsidDel="007856C0" w:rsidRDefault="00B709A3" w:rsidP="00B709A3">
      <w:pPr>
        <w:ind w:left="720"/>
        <w:rPr>
          <w:del w:id="335" w:author="Dage, Matthew (M.)" w:date="2015-02-27T13:34:00Z"/>
          <w:rFonts w:cs="Arial"/>
        </w:rPr>
      </w:pPr>
      <w:del w:id="336" w:author="Dage, Matthew (M.)" w:date="2015-02-27T13:34:00Z">
        <w:r w:rsidRPr="00EE2D51" w:rsidDel="007856C0">
          <w:rPr>
            <w:rFonts w:cs="Arial"/>
          </w:rPr>
          <w:delText>- USB/BT/Phone/AIJ (</w:delText>
        </w:r>
        <w:r w:rsidDel="007856C0">
          <w:rPr>
            <w:rFonts w:cs="Arial"/>
          </w:rPr>
          <w:delText xml:space="preserve">ex </w:delText>
        </w:r>
        <w:r w:rsidRPr="00EE2D51" w:rsidDel="007856C0">
          <w:rPr>
            <w:rFonts w:cs="Arial"/>
          </w:rPr>
          <w:delText>in</w:delText>
        </w:r>
        <w:r w:rsidDel="007856C0">
          <w:rPr>
            <w:rFonts w:cs="Arial"/>
          </w:rPr>
          <w:delText>ternal AHU or SYNC</w:delText>
        </w:r>
        <w:r w:rsidRPr="00EE2D51" w:rsidDel="007856C0">
          <w:rPr>
            <w:rFonts w:cs="Arial"/>
          </w:rPr>
          <w:delText>)</w:delText>
        </w:r>
      </w:del>
    </w:p>
    <w:p w:rsidR="00B709A3" w:rsidRPr="00EE2D51" w:rsidDel="007856C0" w:rsidRDefault="00B709A3" w:rsidP="00B709A3">
      <w:pPr>
        <w:rPr>
          <w:del w:id="337" w:author="Dage, Matthew (M.)" w:date="2015-02-27T13:34:00Z"/>
          <w:rFonts w:cs="Arial"/>
        </w:rPr>
      </w:pPr>
    </w:p>
    <w:p w:rsidR="00B709A3" w:rsidRPr="00EE2D51" w:rsidDel="007856C0" w:rsidRDefault="00B709A3" w:rsidP="00B709A3">
      <w:pPr>
        <w:rPr>
          <w:del w:id="338" w:author="Dage, Matthew (M.)" w:date="2015-02-27T13:34:00Z"/>
          <w:rFonts w:cs="Arial"/>
        </w:rPr>
      </w:pPr>
      <w:del w:id="339" w:author="Dage, Matthew (M.)" w:date="2015-02-27T13:34:00Z">
        <w:r w:rsidRPr="00EE2D51" w:rsidDel="007856C0">
          <w:rPr>
            <w:rFonts w:cs="Arial"/>
          </w:rPr>
          <w:delText>The BMT settings shall change in synchronization with the media source change and reported out via CAN (if applicable in a distributed system).</w:delText>
        </w:r>
      </w:del>
    </w:p>
    <w:p w:rsidR="00B709A3" w:rsidRPr="00EE2D51" w:rsidDel="007856C0" w:rsidRDefault="00B709A3" w:rsidP="00B709A3">
      <w:pPr>
        <w:rPr>
          <w:del w:id="340" w:author="Dage, Matthew (M.)" w:date="2015-02-27T13:34:00Z"/>
          <w:rFonts w:cs="Arial"/>
        </w:rPr>
      </w:pPr>
    </w:p>
    <w:p w:rsidR="00B709A3" w:rsidRPr="00EE2D51" w:rsidDel="007856C0" w:rsidRDefault="00B709A3" w:rsidP="00B709A3">
      <w:pPr>
        <w:rPr>
          <w:del w:id="341" w:author="Dage, Matthew (M.)" w:date="2015-02-27T13:34:00Z"/>
          <w:rFonts w:cs="Arial"/>
        </w:rPr>
      </w:pPr>
      <w:del w:id="342" w:author="Dage, Matthew (M.)" w:date="2015-02-27T13:34:00Z">
        <w:r w:rsidRPr="00EE2D51" w:rsidDel="007856C0">
          <w:rPr>
            <w:rFonts w:cs="Arial"/>
          </w:rPr>
          <w:delText>The default battery connect settings for each mode shall be detents and once the settings are changed by the customer for each mode, those settings are to be maintained uniquely</w:delText>
        </w:r>
      </w:del>
    </w:p>
    <w:p w:rsidR="00B709A3" w:rsidRPr="00EE2D51" w:rsidRDefault="00B709A3" w:rsidP="00B709A3">
      <w:pPr>
        <w:rPr>
          <w:rFonts w:cs="Arial"/>
        </w:rPr>
      </w:pPr>
      <w:ins w:id="343" w:author="Dage, Matthew (M.)" w:date="2015-02-27T13:34:00Z">
        <w:r>
          <w:rPr>
            <w:rFonts w:cs="Arial"/>
          </w:rPr>
          <w:t xml:space="preserve">This feature has been removed. </w:t>
        </w:r>
      </w:ins>
    </w:p>
    <w:p w:rsidR="00B709A3" w:rsidRDefault="00B709A3">
      <w:pPr>
        <w:spacing w:after="200" w:line="276" w:lineRule="auto"/>
      </w:pPr>
      <w:r>
        <w:br w:type="page"/>
      </w:r>
    </w:p>
    <w:p w:rsidR="00B709A3" w:rsidRDefault="00B709A3" w:rsidP="00B709A3">
      <w:pPr>
        <w:pStyle w:val="Heading2"/>
      </w:pPr>
      <w:bookmarkStart w:id="344" w:name="_Toc23937378"/>
      <w:r w:rsidRPr="00B9479B">
        <w:lastRenderedPageBreak/>
        <w:t>AUDSET-FUN-REQ-016379/A-Speed Compensated Volume (</w:t>
      </w:r>
      <w:proofErr w:type="spellStart"/>
      <w:r w:rsidRPr="00B9479B">
        <w:t>TcSE</w:t>
      </w:r>
      <w:proofErr w:type="spellEnd"/>
      <w:r w:rsidRPr="00B9479B">
        <w:t xml:space="preserve"> ROIN-290192-1)</w:t>
      </w:r>
      <w:bookmarkEnd w:id="344"/>
    </w:p>
    <w:p w:rsidR="00B709A3" w:rsidRDefault="00B709A3" w:rsidP="00B709A3">
      <w:pPr>
        <w:pStyle w:val="Heading3"/>
      </w:pPr>
      <w:bookmarkStart w:id="345" w:name="_Toc23937379"/>
      <w:r>
        <w:t>Use Cases</w:t>
      </w:r>
      <w:bookmarkEnd w:id="345"/>
    </w:p>
    <w:p w:rsidR="00B709A3" w:rsidRDefault="00B709A3" w:rsidP="00B709A3">
      <w:pPr>
        <w:pStyle w:val="Heading4"/>
      </w:pPr>
      <w:r>
        <w:t>AUDSET-UC-REQ-016380/B-Change Speed Sensitive Volume (SSV) (</w:t>
      </w:r>
      <w:proofErr w:type="spellStart"/>
      <w:r>
        <w:t>TcSE</w:t>
      </w:r>
      <w:proofErr w:type="spellEnd"/>
      <w:r>
        <w:t xml:space="preserve"> ROIN-290162-1)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User selects &lt;Increase/Decrease SSV&gt;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color w:val="000000"/>
                <w:szCs w:val="20"/>
              </w:rPr>
            </w:pPr>
            <w:r>
              <w:rPr>
                <w:rFonts w:cs="Arial"/>
                <w:color w:val="000000"/>
                <w:szCs w:val="20"/>
              </w:rPr>
              <w:t>HMI indicates updated {SSV Setting}.</w:t>
            </w:r>
            <w:r>
              <w:rPr>
                <w:rFonts w:cs="Arial"/>
                <w:color w:val="000000"/>
                <w:szCs w:val="20"/>
              </w:rPr>
              <w:br/>
              <w:t>The infotainment system will operate with updated SSV level.</w:t>
            </w:r>
            <w:r>
              <w:rPr>
                <w:rFonts w:cs="Arial"/>
                <w:color w:val="000000"/>
                <w:szCs w:val="20"/>
              </w:rPr>
              <w:br/>
              <w:t>HMI display returns to display appropriate for currently selected audio source.</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B74BA0" w:rsidRDefault="00B709A3">
            <w:pPr>
              <w:rPr>
                <w:rFonts w:cs="Arial"/>
                <w:szCs w:val="20"/>
              </w:rPr>
            </w:pPr>
            <w:r>
              <w:rPr>
                <w:rFonts w:cs="Arial"/>
                <w:szCs w:val="20"/>
                <w:lang w:eastAsia="zh-CN"/>
              </w:rPr>
              <w:t>E1–</w:t>
            </w:r>
            <w:hyperlink r:id="rId23" w:history="1">
              <w:r>
                <w:rPr>
                  <w:rStyle w:val="Hyperlink"/>
                  <w:rFonts w:cs="Arial"/>
                  <w:szCs w:val="20"/>
                </w:rPr>
                <w:t>AUDSET-GUC-290163-1-Change Speed Sensitive Volume (SSV) - SSV currently set to maximum</w:t>
              </w:r>
            </w:hyperlink>
          </w:p>
          <w:p w:rsidR="00B74BA0" w:rsidRDefault="00B74BA0">
            <w:pPr>
              <w:rPr>
                <w:rFonts w:cs="Arial"/>
                <w:szCs w:val="20"/>
                <w:lang w:eastAsia="zh-CN"/>
              </w:rPr>
            </w:pP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4"/>
      </w:pPr>
      <w:r>
        <w:t>AUDSET-UC-REQ-016381/B-Change Speed Sensitive Volume (SSV) - SSV currently set to maximum (</w:t>
      </w:r>
      <w:proofErr w:type="spellStart"/>
      <w:r>
        <w:t>TcSE</w:t>
      </w:r>
      <w:proofErr w:type="spellEnd"/>
      <w:r>
        <w:t xml:space="preserve"> ROIN-290163-1)</w:t>
      </w:r>
    </w:p>
    <w:p w:rsidR="00B709A3" w:rsidRPr="005F5EF0" w:rsidRDefault="00B709A3" w:rsidP="00B709A3">
      <w:pPr>
        <w:rPr>
          <w:b/>
          <w:sz w:val="16"/>
          <w:szCs w:val="16"/>
        </w:rPr>
      </w:pPr>
      <w:r w:rsidRPr="005F5EF0">
        <w:rPr>
          <w:b/>
          <w:sz w:val="16"/>
          <w:szCs w:val="16"/>
        </w:rPr>
        <w:t>Linked Elements</w:t>
      </w:r>
    </w:p>
    <w:p w:rsidR="00B709A3" w:rsidRPr="005F5EF0" w:rsidRDefault="00B709A3" w:rsidP="00B709A3">
      <w:pPr>
        <w:rPr>
          <w:sz w:val="16"/>
          <w:szCs w:val="16"/>
        </w:rPr>
      </w:pPr>
      <w:r w:rsidRPr="005F5EF0">
        <w:rPr>
          <w:sz w:val="16"/>
          <w:szCs w:val="16"/>
        </w:rPr>
        <w:t>AUDSET-UC-REQ-016380/B-Change Speed Sensitive Volume (SSV) (</w:t>
      </w:r>
      <w:proofErr w:type="spellStart"/>
      <w:r w:rsidRPr="005F5EF0">
        <w:rPr>
          <w:sz w:val="16"/>
          <w:szCs w:val="16"/>
        </w:rPr>
        <w:t>TcSE</w:t>
      </w:r>
      <w:proofErr w:type="spellEnd"/>
      <w:r w:rsidRPr="005F5EF0">
        <w:rPr>
          <w:sz w:val="16"/>
          <w:szCs w:val="16"/>
        </w:rPr>
        <w:t xml:space="preserve"> ROIN-290162-1)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p w:rsidR="00B74BA0" w:rsidRDefault="00B709A3">
            <w:pPr>
              <w:rPr>
                <w:rFonts w:cs="Arial"/>
                <w:szCs w:val="20"/>
                <w:lang w:eastAsia="zh-CN"/>
              </w:rPr>
            </w:pPr>
            <w:r>
              <w:rPr>
                <w:rFonts w:cs="Arial"/>
                <w:szCs w:val="20"/>
                <w:lang w:eastAsia="zh-CN"/>
              </w:rPr>
              <w:t>SSV (speed sensitive volume) set to maximum</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User selects &lt;Increase SSV&gt; via HMI</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SSV setting remains unchanged</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3"/>
      </w:pPr>
      <w:bookmarkStart w:id="346" w:name="_Toc23937380"/>
      <w:r>
        <w:t>Requirements</w:t>
      </w:r>
      <w:bookmarkEnd w:id="346"/>
    </w:p>
    <w:p w:rsidR="00B709A3" w:rsidRDefault="00B709A3" w:rsidP="00B709A3">
      <w:pPr>
        <w:pStyle w:val="Heading3"/>
      </w:pPr>
      <w:bookmarkStart w:id="347" w:name="_Toc23937381"/>
      <w:r>
        <w:t>Sequence Diagrams</w:t>
      </w:r>
      <w:bookmarkEnd w:id="347"/>
    </w:p>
    <w:p w:rsidR="00B709A3" w:rsidRDefault="00B709A3" w:rsidP="00B709A3">
      <w:pPr>
        <w:pStyle w:val="Heading4"/>
      </w:pPr>
      <w:r>
        <w:t>AUDSET-SD-REQ-014902/B-Set Speed Compensated Volume Sequence Diagram (</w:t>
      </w:r>
      <w:proofErr w:type="spellStart"/>
      <w:r>
        <w:t>TcSE</w:t>
      </w:r>
      <w:proofErr w:type="spellEnd"/>
      <w:r>
        <w:t xml:space="preserve"> ROIN-40218-2)</w:t>
      </w:r>
    </w:p>
    <w:p w:rsidR="00B709A3" w:rsidRDefault="00B709A3">
      <w:pPr>
        <w:rPr>
          <w:rFonts w:cs="Arial"/>
        </w:rPr>
      </w:pPr>
      <w:r>
        <w:rPr>
          <w:rFonts w:cs="Arial"/>
        </w:rPr>
        <w:t xml:space="preserve">The 'Audio Settings Client' can command the 'Audio Settings Server' to change </w:t>
      </w:r>
      <w:proofErr w:type="spellStart"/>
      <w:proofErr w:type="gramStart"/>
      <w:r>
        <w:rPr>
          <w:rFonts w:cs="Arial"/>
        </w:rPr>
        <w:t>it's</w:t>
      </w:r>
      <w:proofErr w:type="spellEnd"/>
      <w:proofErr w:type="gramEnd"/>
      <w:r>
        <w:rPr>
          <w:rFonts w:cs="Arial"/>
        </w:rPr>
        <w:t xml:space="preserve"> Speed Compensated Volume setting via the </w:t>
      </w:r>
      <w:proofErr w:type="spellStart"/>
      <w:r>
        <w:rPr>
          <w:rFonts w:cs="Arial"/>
        </w:rPr>
        <w:t>SetSpeed_Comp_Vol.Rq</w:t>
      </w:r>
      <w:proofErr w:type="spellEnd"/>
      <w:r>
        <w:rPr>
          <w:rFonts w:cs="Arial"/>
        </w:rPr>
        <w:t xml:space="preserve">() signal.  </w:t>
      </w:r>
    </w:p>
    <w:p w:rsidR="00B709A3" w:rsidRDefault="00B709A3">
      <w:pPr>
        <w:rPr>
          <w:rFonts w:cs="Arial"/>
        </w:rPr>
      </w:pPr>
    </w:p>
    <w:p w:rsidR="00B709A3" w:rsidRDefault="00B709A3">
      <w:pPr>
        <w:rPr>
          <w:rFonts w:cs="Arial"/>
        </w:rPr>
      </w:pPr>
      <w:r>
        <w:rPr>
          <w:rFonts w:cs="Arial"/>
        </w:rPr>
        <w:t xml:space="preserve">The Speed Compensated Volume Display status can be updated based on the </w:t>
      </w:r>
      <w:proofErr w:type="spellStart"/>
      <w:r>
        <w:rPr>
          <w:rFonts w:cs="Arial"/>
        </w:rPr>
        <w:t>Speed_Comp_Volume.St</w:t>
      </w:r>
      <w:proofErr w:type="spellEnd"/>
      <w:r>
        <w:rPr>
          <w:rFonts w:cs="Arial"/>
        </w:rPr>
        <w:t>() signal from the 'Audio Settings Server'.</w:t>
      </w:r>
    </w:p>
    <w:p w:rsidR="00B709A3" w:rsidRDefault="00B709A3">
      <w:pPr>
        <w:rPr>
          <w:rFonts w:cs="Arial"/>
        </w:rPr>
      </w:pPr>
    </w:p>
    <w:p w:rsidR="00B709A3" w:rsidDel="00413CFE" w:rsidRDefault="00B709A3">
      <w:pPr>
        <w:rPr>
          <w:del w:id="348" w:author="Nowack, Frank (.)" w:date="2017-11-23T11:05:00Z"/>
          <w:rFonts w:cs="Arial"/>
        </w:rPr>
      </w:pPr>
      <w:del w:id="349" w:author="Nowack, Frank (.)" w:date="2017-11-23T11:05:00Z">
        <w:r w:rsidDel="00413CFE">
          <w:rPr>
            <w:rFonts w:cs="Arial"/>
          </w:rPr>
          <w:delText>If the Vehicle Speed Quality Factor network signal is not set to OK then the "Audio Settings Server' shall treat the vehicle speed as though the vehicle is not moving for the speed compensated volume feature.</w:delText>
        </w:r>
      </w:del>
    </w:p>
    <w:p w:rsidR="00B709A3" w:rsidRDefault="00B709A3">
      <w:pPr>
        <w:rPr>
          <w:rFonts w:cs="Arial"/>
        </w:rPr>
      </w:pPr>
    </w:p>
    <w:p w:rsidR="00B709A3" w:rsidRPr="00760C18" w:rsidRDefault="00B709A3" w:rsidP="00B709A3">
      <w:pPr>
        <w:pStyle w:val="BoldText"/>
        <w:ind w:left="720"/>
      </w:pPr>
      <w:r w:rsidRPr="00760C18">
        <w:t>Pre-condition</w:t>
      </w:r>
    </w:p>
    <w:p w:rsidR="00B74BA0" w:rsidRDefault="00B709A3">
      <w:pPr>
        <w:ind w:left="720"/>
        <w:rPr>
          <w:rFonts w:cs="Arial"/>
          <w:szCs w:val="20"/>
        </w:rPr>
      </w:pPr>
      <w:r>
        <w:rPr>
          <w:rFonts w:cs="Arial"/>
          <w:szCs w:val="20"/>
        </w:rPr>
        <w:t>Sound Settings Display is Active</w:t>
      </w:r>
    </w:p>
    <w:p w:rsidR="00B74BA0" w:rsidRDefault="00B74BA0">
      <w:pPr>
        <w:ind w:left="720"/>
        <w:rPr>
          <w:rFonts w:cs="Arial"/>
          <w:szCs w:val="20"/>
        </w:rPr>
      </w:pPr>
    </w:p>
    <w:p w:rsidR="00B709A3" w:rsidRPr="00760C18" w:rsidRDefault="00B709A3" w:rsidP="00B709A3">
      <w:pPr>
        <w:pStyle w:val="BoldText"/>
        <w:ind w:left="720"/>
      </w:pPr>
      <w:r w:rsidRPr="00760C18">
        <w:t>Scenario</w:t>
      </w:r>
    </w:p>
    <w:p w:rsidR="00B74BA0" w:rsidRDefault="00B709A3">
      <w:pPr>
        <w:ind w:left="720"/>
        <w:rPr>
          <w:rFonts w:cs="Arial"/>
          <w:szCs w:val="20"/>
        </w:rPr>
      </w:pPr>
      <w:r>
        <w:rPr>
          <w:rFonts w:cs="Arial"/>
          <w:szCs w:val="20"/>
        </w:rPr>
        <w:t>The user adjusts the Speed Compensated Volume setting</w:t>
      </w:r>
    </w:p>
    <w:p w:rsidR="00B74BA0" w:rsidRDefault="00B74BA0">
      <w:pPr>
        <w:ind w:left="720"/>
        <w:rPr>
          <w:rFonts w:cs="Arial"/>
          <w:szCs w:val="20"/>
        </w:rPr>
      </w:pPr>
    </w:p>
    <w:p w:rsidR="00B709A3" w:rsidRPr="00760C18" w:rsidRDefault="00B709A3" w:rsidP="00B709A3">
      <w:pPr>
        <w:pStyle w:val="BoldText"/>
        <w:ind w:left="720"/>
      </w:pPr>
      <w:r w:rsidRPr="00760C18">
        <w:lastRenderedPageBreak/>
        <w:t>Post-condition</w:t>
      </w:r>
    </w:p>
    <w:p w:rsidR="00B74BA0" w:rsidRDefault="00B709A3">
      <w:pPr>
        <w:ind w:left="720"/>
        <w:rPr>
          <w:rFonts w:cs="Arial"/>
          <w:szCs w:val="20"/>
        </w:rPr>
      </w:pPr>
      <w:r>
        <w:rPr>
          <w:rFonts w:cs="Arial"/>
          <w:szCs w:val="20"/>
        </w:rPr>
        <w:t>The Speed Compensated Volume setting is adjusted</w:t>
      </w:r>
    </w:p>
    <w:p w:rsidR="00B74BA0" w:rsidRDefault="00B709A3">
      <w:pPr>
        <w:ind w:left="720"/>
        <w:rPr>
          <w:rFonts w:cs="Arial"/>
          <w:szCs w:val="20"/>
        </w:rPr>
      </w:pPr>
      <w:r>
        <w:rPr>
          <w:rFonts w:cs="Arial"/>
          <w:szCs w:val="20"/>
        </w:rPr>
        <w:t>The Speed Compensated Volume setting has changed on the display</w:t>
      </w:r>
    </w:p>
    <w:p w:rsidR="00B74BA0" w:rsidRDefault="00B74BA0">
      <w:pPr>
        <w:ind w:left="720"/>
        <w:rPr>
          <w:rFonts w:cs="Arial"/>
          <w:szCs w:val="20"/>
        </w:rPr>
      </w:pPr>
    </w:p>
    <w:p w:rsidR="00B709A3" w:rsidRPr="00760C18" w:rsidRDefault="00B709A3" w:rsidP="00B709A3">
      <w:pPr>
        <w:pStyle w:val="BoldText"/>
      </w:pPr>
      <w:r w:rsidRPr="00760C18">
        <w:t>Sequence Diagram</w:t>
      </w:r>
    </w:p>
    <w:p w:rsidR="00B74BA0" w:rsidRDefault="00B709A3" w:rsidP="00B709A3">
      <w:pPr>
        <w:jc w:val="center"/>
        <w:rPr>
          <w:rFonts w:cs="Arial"/>
          <w:szCs w:val="20"/>
        </w:rPr>
      </w:pPr>
      <w:r>
        <w:rPr>
          <w:rFonts w:cs="Arial"/>
          <w:noProof/>
          <w:szCs w:val="20"/>
        </w:rPr>
        <w:drawing>
          <wp:inline distT="0" distB="0" distL="0" distR="0">
            <wp:extent cx="5476875" cy="2647950"/>
            <wp:effectExtent l="0" t="0" r="9525" b="0"/>
            <wp:docPr id="1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76875" cy="2647950"/>
                    </a:xfrm>
                    <a:prstGeom prst="rect">
                      <a:avLst/>
                    </a:prstGeom>
                    <a:noFill/>
                    <a:ln w="9525">
                      <a:noFill/>
                      <a:miter lim="800000"/>
                      <a:headEnd/>
                      <a:tailEnd/>
                    </a:ln>
                  </pic:spPr>
                </pic:pic>
              </a:graphicData>
            </a:graphic>
          </wp:inline>
        </w:drawing>
      </w:r>
    </w:p>
    <w:p w:rsidR="00B74BA0" w:rsidRDefault="00B74BA0">
      <w:pPr>
        <w:rPr>
          <w:rFonts w:cs="Arial"/>
          <w:szCs w:val="20"/>
        </w:rPr>
      </w:pPr>
    </w:p>
    <w:p w:rsidR="00B74BA0" w:rsidRDefault="00B74BA0">
      <w:pPr>
        <w:rPr>
          <w:rFonts w:cs="Arial"/>
          <w:szCs w:val="20"/>
        </w:rPr>
      </w:pPr>
    </w:p>
    <w:p w:rsidR="00B709A3" w:rsidRDefault="00B709A3" w:rsidP="00B709A3">
      <w:pPr>
        <w:pStyle w:val="Heading4"/>
      </w:pPr>
      <w:r>
        <w:t>AUDSET-SD-REQ-088159/B-Change Speed Compensated Volume from Level 1 to Level 2</w:t>
      </w:r>
    </w:p>
    <w:p w:rsidR="00B709A3" w:rsidRPr="00760C18" w:rsidRDefault="00B709A3" w:rsidP="00B709A3">
      <w:pPr>
        <w:pStyle w:val="BoldText"/>
      </w:pPr>
      <w:r w:rsidRPr="00760C18">
        <w:t>Pre-Condition</w:t>
      </w:r>
    </w:p>
    <w:p w:rsidR="00B709A3" w:rsidRDefault="00B709A3" w:rsidP="00B709A3">
      <w:r>
        <w:t>Speed Compensated Volume is at Level 1</w:t>
      </w:r>
    </w:p>
    <w:p w:rsidR="00B709A3" w:rsidRDefault="00B709A3" w:rsidP="00B709A3"/>
    <w:p w:rsidR="00B709A3" w:rsidRPr="00760C18" w:rsidRDefault="00B709A3" w:rsidP="00B709A3">
      <w:pPr>
        <w:pStyle w:val="BoldText"/>
      </w:pPr>
      <w:r w:rsidRPr="00760C18">
        <w:t>Event</w:t>
      </w:r>
    </w:p>
    <w:p w:rsidR="00B709A3" w:rsidRDefault="00B709A3" w:rsidP="00B709A3">
      <w:r>
        <w:t>User selects Speed Compensated Volume Level 2</w:t>
      </w:r>
    </w:p>
    <w:p w:rsidR="00B709A3" w:rsidRDefault="00B709A3" w:rsidP="00B709A3"/>
    <w:p w:rsidR="00B709A3" w:rsidRPr="00760C18" w:rsidRDefault="00B709A3" w:rsidP="00B709A3">
      <w:pPr>
        <w:pStyle w:val="BoldText"/>
      </w:pPr>
      <w:r w:rsidRPr="00760C18">
        <w:t>Post-Condition</w:t>
      </w:r>
    </w:p>
    <w:p w:rsidR="00B709A3" w:rsidRDefault="00B709A3" w:rsidP="00B709A3">
      <w:r>
        <w:t>The infotainment system goes to Speed Compensated Volume Level 2 and the HMI is updated</w:t>
      </w:r>
    </w:p>
    <w:p w:rsidR="00B709A3" w:rsidRDefault="00B709A3" w:rsidP="00B709A3"/>
    <w:p w:rsidR="00B709A3" w:rsidRDefault="00B709A3" w:rsidP="00B709A3"/>
    <w:p w:rsidR="00B709A3" w:rsidRPr="00760C18" w:rsidRDefault="00B709A3" w:rsidP="00B709A3">
      <w:pPr>
        <w:pStyle w:val="BoldText"/>
      </w:pPr>
      <w:r w:rsidRPr="00760C18">
        <w:lastRenderedPageBreak/>
        <w:t>Sequence Diagram</w:t>
      </w:r>
    </w:p>
    <w:p w:rsidR="00B709A3" w:rsidRDefault="00B709A3" w:rsidP="00B709A3">
      <w:pPr>
        <w:jc w:val="center"/>
      </w:pPr>
      <w:r>
        <w:rPr>
          <w:noProof/>
        </w:rPr>
        <w:drawing>
          <wp:inline distT="0" distB="0" distL="0" distR="0" wp14:anchorId="68C1A414" wp14:editId="607924B0">
            <wp:extent cx="5943600" cy="6125845"/>
            <wp:effectExtent l="0" t="0" r="0" b="8255"/>
            <wp:docPr id="11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125845"/>
                    </a:xfrm>
                    <a:prstGeom prst="rect">
                      <a:avLst/>
                    </a:prstGeom>
                    <a:noFill/>
                    <a:ln>
                      <a:noFill/>
                    </a:ln>
                  </pic:spPr>
                </pic:pic>
              </a:graphicData>
            </a:graphic>
          </wp:inline>
        </w:drawing>
      </w:r>
    </w:p>
    <w:p w:rsidR="00B709A3" w:rsidRDefault="00B709A3" w:rsidP="00B709A3">
      <w:pPr>
        <w:jc w:val="center"/>
      </w:pPr>
    </w:p>
    <w:p w:rsidR="00B709A3" w:rsidRDefault="00B709A3" w:rsidP="00B709A3">
      <w:pPr>
        <w:jc w:val="center"/>
      </w:pPr>
    </w:p>
    <w:p w:rsidR="00B709A3" w:rsidRDefault="00B709A3">
      <w:pPr>
        <w:spacing w:after="200" w:line="276" w:lineRule="auto"/>
      </w:pPr>
      <w:r>
        <w:br w:type="page"/>
      </w:r>
    </w:p>
    <w:p w:rsidR="00B709A3" w:rsidRDefault="00B709A3" w:rsidP="00B709A3">
      <w:pPr>
        <w:pStyle w:val="Heading2"/>
      </w:pPr>
      <w:bookmarkStart w:id="350" w:name="_Toc23937382"/>
      <w:r w:rsidRPr="00B9479B">
        <w:lastRenderedPageBreak/>
        <w:t>AUDSET-FUN-REQ-016382/B-Occupancy Mode (</w:t>
      </w:r>
      <w:proofErr w:type="spellStart"/>
      <w:r w:rsidRPr="00B9479B">
        <w:t>TcSE</w:t>
      </w:r>
      <w:proofErr w:type="spellEnd"/>
      <w:r w:rsidRPr="00B9479B">
        <w:t xml:space="preserve"> ROIN-290196-1)</w:t>
      </w:r>
      <w:bookmarkEnd w:id="350"/>
    </w:p>
    <w:p w:rsidR="00B74BA0" w:rsidRDefault="00B709A3">
      <w:pPr>
        <w:rPr>
          <w:rFonts w:cs="Arial"/>
          <w:szCs w:val="20"/>
        </w:rPr>
      </w:pPr>
      <w:r>
        <w:rPr>
          <w:rFonts w:cs="Arial"/>
          <w:szCs w:val="20"/>
        </w:rPr>
        <w:t>Note: see IDS specification for configuring occupancy mode for RH or LH drive vehicles</w:t>
      </w:r>
    </w:p>
    <w:p w:rsidR="00B74BA0" w:rsidRDefault="00B709A3">
      <w:pPr>
        <w:rPr>
          <w:rFonts w:cs="Arial"/>
          <w:szCs w:val="20"/>
        </w:rPr>
      </w:pPr>
      <w:r>
        <w:rPr>
          <w:rFonts w:cs="Arial"/>
          <w:szCs w:val="20"/>
        </w:rPr>
        <w:t xml:space="preserve"> </w:t>
      </w:r>
    </w:p>
    <w:p w:rsidR="00B74BA0" w:rsidRDefault="00B709A3">
      <w:pPr>
        <w:rPr>
          <w:rFonts w:cs="Arial"/>
          <w:szCs w:val="20"/>
        </w:rPr>
      </w:pPr>
      <w:r>
        <w:rPr>
          <w:rFonts w:cs="Arial"/>
          <w:szCs w:val="20"/>
        </w:rPr>
        <w:t xml:space="preserve">For Left Hand Drive vehicles if the user selects the Driver occupancy HMI the Audio Setting Client will send </w:t>
      </w:r>
      <w:proofErr w:type="spellStart"/>
      <w:r>
        <w:rPr>
          <w:rFonts w:cs="Arial"/>
          <w:szCs w:val="20"/>
        </w:rPr>
        <w:t>SetOccupancyMode_Rq</w:t>
      </w:r>
      <w:proofErr w:type="spellEnd"/>
      <w:r>
        <w:rPr>
          <w:rFonts w:cs="Arial"/>
          <w:szCs w:val="20"/>
        </w:rPr>
        <w:t xml:space="preserve"> = Driver.  The Audio Setting Server will respond with </w:t>
      </w:r>
      <w:proofErr w:type="spellStart"/>
      <w:r>
        <w:rPr>
          <w:rFonts w:cs="Arial"/>
          <w:szCs w:val="20"/>
        </w:rPr>
        <w:t>Occupancy_Mode_St</w:t>
      </w:r>
      <w:proofErr w:type="spellEnd"/>
      <w:r>
        <w:rPr>
          <w:rFonts w:cs="Arial"/>
          <w:szCs w:val="20"/>
        </w:rPr>
        <w:t xml:space="preserve"> = Driver.</w:t>
      </w:r>
    </w:p>
    <w:p w:rsidR="00B74BA0" w:rsidRDefault="00B74BA0">
      <w:pPr>
        <w:rPr>
          <w:rFonts w:cs="Arial"/>
          <w:szCs w:val="20"/>
        </w:rPr>
      </w:pPr>
    </w:p>
    <w:p w:rsidR="00B74BA0" w:rsidRDefault="00B709A3">
      <w:pPr>
        <w:rPr>
          <w:rFonts w:cs="Arial"/>
          <w:szCs w:val="20"/>
        </w:rPr>
      </w:pPr>
      <w:r>
        <w:rPr>
          <w:rFonts w:cs="Arial"/>
          <w:szCs w:val="20"/>
        </w:rPr>
        <w:t xml:space="preserve">For Right Hand Drive vehicles if the user selects the Driver occupancy HMI the Audio Setting Client will send </w:t>
      </w:r>
      <w:proofErr w:type="spellStart"/>
      <w:r>
        <w:rPr>
          <w:rFonts w:cs="Arial"/>
          <w:szCs w:val="20"/>
        </w:rPr>
        <w:t>SetOccupancyMode_Rq</w:t>
      </w:r>
      <w:proofErr w:type="spellEnd"/>
      <w:r>
        <w:rPr>
          <w:rFonts w:cs="Arial"/>
          <w:szCs w:val="20"/>
        </w:rPr>
        <w:t xml:space="preserve"> = Passenger.  The Audio Setting Server will respond with </w:t>
      </w:r>
      <w:proofErr w:type="spellStart"/>
      <w:r>
        <w:rPr>
          <w:rFonts w:cs="Arial"/>
          <w:szCs w:val="20"/>
        </w:rPr>
        <w:t>Occupancy_Mode_St</w:t>
      </w:r>
      <w:proofErr w:type="spellEnd"/>
      <w:r>
        <w:rPr>
          <w:rFonts w:cs="Arial"/>
          <w:szCs w:val="20"/>
        </w:rPr>
        <w:t xml:space="preserve"> = Passenger.</w:t>
      </w:r>
    </w:p>
    <w:p w:rsidR="00B74BA0" w:rsidRDefault="00B74BA0">
      <w:pPr>
        <w:rPr>
          <w:rFonts w:cs="Arial"/>
          <w:szCs w:val="20"/>
        </w:rPr>
      </w:pPr>
    </w:p>
    <w:p w:rsidR="00B74BA0" w:rsidRDefault="00B74BA0">
      <w:pPr>
        <w:rPr>
          <w:rFonts w:cs="Arial"/>
          <w:szCs w:val="20"/>
        </w:rPr>
      </w:pPr>
    </w:p>
    <w:p w:rsidR="00B709A3" w:rsidRDefault="00B709A3" w:rsidP="00B709A3">
      <w:pPr>
        <w:pStyle w:val="Heading3"/>
      </w:pPr>
      <w:bookmarkStart w:id="351" w:name="_Toc23937383"/>
      <w:r>
        <w:t>Use Cases</w:t>
      </w:r>
      <w:bookmarkEnd w:id="351"/>
    </w:p>
    <w:p w:rsidR="00B709A3" w:rsidRDefault="00B709A3" w:rsidP="00B709A3">
      <w:pPr>
        <w:pStyle w:val="Heading4"/>
      </w:pPr>
      <w:r>
        <w:t>AUDSET-UC-REQ-016383/B-Select Occupancy Mode Settings (</w:t>
      </w:r>
      <w:proofErr w:type="spellStart"/>
      <w:r>
        <w:t>TcSE</w:t>
      </w:r>
      <w:proofErr w:type="spellEnd"/>
      <w:r>
        <w:t xml:space="preserve"> ROIN-290164-1)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User selects &lt;Occupancy Mode x&gt; via HMI (where "x" represents "Driver Seat", "All Seats", </w:t>
            </w:r>
            <w:proofErr w:type="spellStart"/>
            <w:r>
              <w:rPr>
                <w:rFonts w:cs="Arial"/>
                <w:szCs w:val="20"/>
              </w:rPr>
              <w:t>etc</w:t>
            </w:r>
            <w:proofErr w:type="spellEnd"/>
            <w:r>
              <w:rPr>
                <w:rFonts w:cs="Arial"/>
                <w:szCs w:val="20"/>
              </w:rPr>
              <w:t xml:space="preserve"> setting).</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color w:val="000000"/>
                <w:szCs w:val="20"/>
              </w:rPr>
            </w:pPr>
            <w:r>
              <w:rPr>
                <w:rFonts w:cs="Arial"/>
                <w:color w:val="000000"/>
                <w:szCs w:val="20"/>
              </w:rPr>
              <w:t>The infotainment system will operate with the new occupancy mode setting.</w:t>
            </w:r>
          </w:p>
          <w:p w:rsidR="00B74BA0" w:rsidRDefault="00B709A3">
            <w:pPr>
              <w:rPr>
                <w:rFonts w:cs="Arial"/>
                <w:szCs w:val="20"/>
              </w:rPr>
            </w:pPr>
            <w:r>
              <w:rPr>
                <w:rFonts w:cs="Arial"/>
                <w:szCs w:val="20"/>
              </w:rPr>
              <w:t xml:space="preserve">HMI displays selected Occupancy Mode. </w:t>
            </w:r>
          </w:p>
          <w:p w:rsidR="00B74BA0" w:rsidRDefault="00B709A3">
            <w:pPr>
              <w:rPr>
                <w:rFonts w:cs="Arial"/>
                <w:szCs w:val="20"/>
              </w:rPr>
            </w:pPr>
            <w:r>
              <w:rPr>
                <w:rFonts w:cs="Arial"/>
                <w:szCs w:val="20"/>
              </w:rPr>
              <w:t>The selected occupancy mode remains enabled until a new selection is made by the user.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3"/>
      </w:pPr>
      <w:bookmarkStart w:id="352" w:name="_Toc23937384"/>
      <w:r>
        <w:t>Requirements</w:t>
      </w:r>
      <w:bookmarkEnd w:id="352"/>
    </w:p>
    <w:p w:rsidR="00B709A3" w:rsidRPr="00B709A3" w:rsidRDefault="00B709A3" w:rsidP="00B709A3">
      <w:pPr>
        <w:pStyle w:val="Heading4"/>
        <w:rPr>
          <w:b w:val="0"/>
          <w:u w:val="single"/>
        </w:rPr>
      </w:pPr>
      <w:r w:rsidRPr="00B709A3">
        <w:rPr>
          <w:b w:val="0"/>
          <w:u w:val="single"/>
        </w:rPr>
        <w:t>AUDSET-SR-REQ-016384/D-Auto-Configuring for Occupancy Mode (</w:t>
      </w:r>
      <w:proofErr w:type="spellStart"/>
      <w:r w:rsidRPr="00B709A3">
        <w:rPr>
          <w:b w:val="0"/>
          <w:u w:val="single"/>
        </w:rPr>
        <w:t>TcSE</w:t>
      </w:r>
      <w:proofErr w:type="spellEnd"/>
      <w:r w:rsidRPr="00B709A3">
        <w:rPr>
          <w:b w:val="0"/>
          <w:u w:val="single"/>
        </w:rPr>
        <w:t xml:space="preserve"> ROIN-40734-4)</w:t>
      </w:r>
    </w:p>
    <w:p w:rsidR="00B709A3" w:rsidRDefault="00B709A3">
      <w:pPr>
        <w:rPr>
          <w:rFonts w:cs="Arial"/>
        </w:rPr>
      </w:pPr>
      <w:r>
        <w:rPr>
          <w:rFonts w:cs="Arial"/>
        </w:rPr>
        <w:t>The AHU (if AAM not present) or AAM shall tell the display module(s) what occupancy modes are supported via the periodic _</w:t>
      </w:r>
      <w:proofErr w:type="spellStart"/>
      <w:r>
        <w:rPr>
          <w:rFonts w:cs="Arial"/>
        </w:rPr>
        <w:t>AutoConfigOcc_XXX</w:t>
      </w:r>
      <w:proofErr w:type="spellEnd"/>
      <w:r>
        <w:rPr>
          <w:rFonts w:cs="Arial"/>
        </w:rPr>
        <w:t xml:space="preserve"> CAN signals.  The display modules shall store what occupancy modes are supported between ignition cycles.</w:t>
      </w:r>
    </w:p>
    <w:p w:rsidR="00B709A3" w:rsidRDefault="00B709A3">
      <w:pPr>
        <w:rPr>
          <w:rFonts w:cs="Arial"/>
        </w:rPr>
      </w:pPr>
    </w:p>
    <w:p w:rsidR="00B709A3" w:rsidRDefault="00B709A3">
      <w:pPr>
        <w:rPr>
          <w:rFonts w:cs="Arial"/>
        </w:rPr>
      </w:pPr>
      <w:r>
        <w:rPr>
          <w:rFonts w:cs="Arial"/>
        </w:rPr>
        <w:t xml:space="preserve">For example the Audio Settings Client display would only show to the user the selectable occupancy modes that were supported by a particular AHU / </w:t>
      </w:r>
      <w:proofErr w:type="gramStart"/>
      <w:r>
        <w:rPr>
          <w:rFonts w:cs="Arial"/>
        </w:rPr>
        <w:t>AAM  (</w:t>
      </w:r>
      <w:proofErr w:type="gramEnd"/>
      <w:r>
        <w:rPr>
          <w:rFonts w:cs="Arial"/>
        </w:rPr>
        <w:t>_</w:t>
      </w:r>
      <w:proofErr w:type="spellStart"/>
      <w:r>
        <w:rPr>
          <w:rFonts w:cs="Arial"/>
        </w:rPr>
        <w:t>Auto_ConfigOcc_XXX</w:t>
      </w:r>
      <w:proofErr w:type="spellEnd"/>
      <w:r>
        <w:rPr>
          <w:rFonts w:cs="Arial"/>
        </w:rPr>
        <w:t xml:space="preserve"> = Supported) and not show the selectable occupancy modes that were not supported (_</w:t>
      </w:r>
      <w:proofErr w:type="spellStart"/>
      <w:r>
        <w:rPr>
          <w:rFonts w:cs="Arial"/>
        </w:rPr>
        <w:t>Auto_ConfigOcc_XXX</w:t>
      </w:r>
      <w:proofErr w:type="spellEnd"/>
      <w:r>
        <w:rPr>
          <w:rFonts w:cs="Arial"/>
        </w:rPr>
        <w:t xml:space="preserve"> = Not Supported).  </w:t>
      </w:r>
    </w:p>
    <w:p w:rsidR="00B709A3" w:rsidRDefault="00B709A3">
      <w:pPr>
        <w:rPr>
          <w:rFonts w:cs="Arial"/>
        </w:rPr>
      </w:pPr>
    </w:p>
    <w:p w:rsidR="00B709A3" w:rsidRDefault="00B709A3">
      <w:pPr>
        <w:rPr>
          <w:rFonts w:cs="Arial"/>
        </w:rPr>
      </w:pPr>
      <w:r>
        <w:rPr>
          <w:rFonts w:cs="Arial"/>
        </w:rPr>
        <w:t>Note: if display module is EOL configurable for occupancy mode then the display module shall ignore the auto-config signals and use the EOL occupancy mode configuration.</w:t>
      </w:r>
    </w:p>
    <w:p w:rsidR="00B709A3" w:rsidRDefault="00B709A3">
      <w:pPr>
        <w:rPr>
          <w:rFonts w:cs="Arial"/>
        </w:rPr>
      </w:pPr>
    </w:p>
    <w:p w:rsidR="00B709A3" w:rsidRDefault="00B709A3">
      <w:pPr>
        <w:rPr>
          <w:rFonts w:cs="Arial"/>
        </w:rPr>
      </w:pPr>
      <w:r>
        <w:rPr>
          <w:rFonts w:cs="Arial"/>
        </w:rPr>
        <w:t xml:space="preserve">Note2:  this requirement is not about the user selecting or storing a </w:t>
      </w:r>
      <w:proofErr w:type="gramStart"/>
      <w:r>
        <w:rPr>
          <w:rFonts w:cs="Arial"/>
        </w:rPr>
        <w:t>particular occupancy</w:t>
      </w:r>
      <w:proofErr w:type="gramEnd"/>
      <w:r>
        <w:rPr>
          <w:rFonts w:cs="Arial"/>
        </w:rPr>
        <w:t xml:space="preserve"> mode.  This requirement is about what Occupancy Modes are shown to the user as possible occupancy modes that can be selected for a </w:t>
      </w:r>
      <w:proofErr w:type="gramStart"/>
      <w:r>
        <w:rPr>
          <w:rFonts w:cs="Arial"/>
        </w:rPr>
        <w:t>particular vehicle</w:t>
      </w:r>
      <w:proofErr w:type="gramEnd"/>
      <w:r>
        <w:rPr>
          <w:rFonts w:cs="Arial"/>
        </w:rPr>
        <w:t>.</w:t>
      </w:r>
    </w:p>
    <w:p w:rsidR="00B709A3" w:rsidRDefault="00B709A3">
      <w:pPr>
        <w:rPr>
          <w:rFonts w:cs="Arial"/>
        </w:rPr>
      </w:pPr>
    </w:p>
    <w:p w:rsidR="00B709A3" w:rsidRDefault="00B709A3" w:rsidP="00B709A3">
      <w:pPr>
        <w:rPr>
          <w:ins w:id="353" w:author="Myslinski, Jason (J.S.)" w:date="2018-05-15T09:25:00Z"/>
          <w:rFonts w:cs="Arial"/>
        </w:rPr>
      </w:pPr>
      <w:ins w:id="354" w:author="Myslinski, Jason (J.S.)" w:date="2018-05-15T09:25:00Z">
        <w:r>
          <w:rPr>
            <w:rFonts w:cs="Arial"/>
          </w:rPr>
          <w:t>The AHU _</w:t>
        </w:r>
        <w:proofErr w:type="spellStart"/>
        <w:r>
          <w:rPr>
            <w:rFonts w:cs="Arial"/>
          </w:rPr>
          <w:t>AutoConfigOcc_XXX</w:t>
        </w:r>
        <w:proofErr w:type="spellEnd"/>
        <w:r>
          <w:rPr>
            <w:rFonts w:cs="Arial"/>
          </w:rPr>
          <w:t xml:space="preserve"> CAN signals are not applicable if the display module is integrated with the AHU.</w:t>
        </w:r>
      </w:ins>
    </w:p>
    <w:p w:rsidR="00B709A3" w:rsidRDefault="00B709A3">
      <w:pPr>
        <w:rPr>
          <w:rFonts w:cs="Arial"/>
        </w:rPr>
      </w:pPr>
    </w:p>
    <w:p w:rsidR="00B709A3" w:rsidRDefault="00B709A3">
      <w:pPr>
        <w:rPr>
          <w:rFonts w:cs="Arial"/>
        </w:rPr>
      </w:pPr>
    </w:p>
    <w:p w:rsidR="00B709A3" w:rsidRDefault="00B709A3" w:rsidP="00B709A3">
      <w:pPr>
        <w:pStyle w:val="Heading3"/>
      </w:pPr>
      <w:bookmarkStart w:id="355" w:name="_Toc23937385"/>
      <w:r>
        <w:t>Sequence Diagrams</w:t>
      </w:r>
      <w:bookmarkEnd w:id="355"/>
    </w:p>
    <w:p w:rsidR="00B709A3" w:rsidRDefault="00B709A3" w:rsidP="00B709A3">
      <w:pPr>
        <w:pStyle w:val="Heading4"/>
      </w:pPr>
      <w:r>
        <w:t>AUDSET-SD-REQ-016385/A-Set Occupancy Mode Sequence Diagram (</w:t>
      </w:r>
      <w:proofErr w:type="spellStart"/>
      <w:r>
        <w:t>TcSE</w:t>
      </w:r>
      <w:proofErr w:type="spellEnd"/>
      <w:r>
        <w:t xml:space="preserve"> ROIN-40224-1)</w:t>
      </w:r>
    </w:p>
    <w:p w:rsidR="00B74BA0" w:rsidRDefault="00B709A3">
      <w:pPr>
        <w:rPr>
          <w:rFonts w:cs="Arial"/>
          <w:szCs w:val="20"/>
        </w:rPr>
      </w:pPr>
      <w:r>
        <w:rPr>
          <w:rFonts w:cs="Arial"/>
          <w:szCs w:val="20"/>
        </w:rPr>
        <w:t xml:space="preserve">The 'Audio Settings Client' can command the 'Audio Settings Server' to change </w:t>
      </w:r>
      <w:proofErr w:type="spellStart"/>
      <w:proofErr w:type="gramStart"/>
      <w:r>
        <w:rPr>
          <w:rFonts w:cs="Arial"/>
          <w:szCs w:val="20"/>
        </w:rPr>
        <w:t>it's</w:t>
      </w:r>
      <w:proofErr w:type="spellEnd"/>
      <w:proofErr w:type="gramEnd"/>
      <w:r>
        <w:rPr>
          <w:rFonts w:cs="Arial"/>
          <w:szCs w:val="20"/>
        </w:rPr>
        <w:t xml:space="preserve"> Occupancy Mode setting via the </w:t>
      </w:r>
      <w:proofErr w:type="spellStart"/>
      <w:r>
        <w:rPr>
          <w:rStyle w:val="spelle"/>
          <w:rFonts w:cs="Arial"/>
          <w:szCs w:val="20"/>
        </w:rPr>
        <w:t>SetOccupancy_</w:t>
      </w:r>
      <w:r>
        <w:rPr>
          <w:rFonts w:cs="Arial"/>
          <w:szCs w:val="20"/>
        </w:rPr>
        <w:t>Mode.Rq</w:t>
      </w:r>
      <w:proofErr w:type="spellEnd"/>
      <w:r>
        <w:rPr>
          <w:rFonts w:cs="Arial"/>
          <w:szCs w:val="20"/>
        </w:rPr>
        <w:t xml:space="preserve">() signal.  </w:t>
      </w:r>
    </w:p>
    <w:p w:rsidR="00B74BA0" w:rsidRDefault="00B74BA0">
      <w:pPr>
        <w:rPr>
          <w:rFonts w:cs="Arial"/>
          <w:szCs w:val="20"/>
        </w:rPr>
      </w:pPr>
    </w:p>
    <w:p w:rsidR="00B74BA0" w:rsidRDefault="00B709A3">
      <w:pPr>
        <w:rPr>
          <w:rFonts w:cs="Arial"/>
          <w:szCs w:val="20"/>
        </w:rPr>
      </w:pPr>
      <w:r>
        <w:rPr>
          <w:rFonts w:cs="Arial"/>
          <w:szCs w:val="20"/>
        </w:rPr>
        <w:lastRenderedPageBreak/>
        <w:t xml:space="preserve">The Occupancy Mode Display status can be updated based on the </w:t>
      </w:r>
      <w:proofErr w:type="spellStart"/>
      <w:r>
        <w:rPr>
          <w:rStyle w:val="spelle"/>
          <w:rFonts w:cs="Arial"/>
          <w:szCs w:val="20"/>
        </w:rPr>
        <w:t>Occupancy_</w:t>
      </w:r>
      <w:r>
        <w:rPr>
          <w:rFonts w:cs="Arial"/>
          <w:szCs w:val="20"/>
        </w:rPr>
        <w:t>Mode.St</w:t>
      </w:r>
      <w:proofErr w:type="spellEnd"/>
      <w:r>
        <w:rPr>
          <w:rFonts w:cs="Arial"/>
          <w:szCs w:val="20"/>
        </w:rPr>
        <w:t>() signal from the 'Audio Settings Server'.</w:t>
      </w:r>
    </w:p>
    <w:p w:rsidR="00B74BA0" w:rsidRDefault="00B74BA0">
      <w:pPr>
        <w:rPr>
          <w:rFonts w:cs="Arial"/>
          <w:szCs w:val="20"/>
        </w:rPr>
      </w:pPr>
    </w:p>
    <w:p w:rsidR="00B709A3" w:rsidRPr="00760C18" w:rsidRDefault="00B709A3" w:rsidP="00B709A3">
      <w:pPr>
        <w:pStyle w:val="BoldText"/>
        <w:ind w:left="720"/>
      </w:pPr>
      <w:r w:rsidRPr="00760C18">
        <w:t>Pre-condition</w:t>
      </w:r>
    </w:p>
    <w:p w:rsidR="00B74BA0" w:rsidRDefault="00B709A3">
      <w:pPr>
        <w:ind w:left="720"/>
        <w:rPr>
          <w:rFonts w:cs="Arial"/>
          <w:szCs w:val="20"/>
        </w:rPr>
      </w:pPr>
      <w:r>
        <w:rPr>
          <w:rFonts w:cs="Arial"/>
          <w:szCs w:val="20"/>
        </w:rPr>
        <w:t>Sound Settings Display is Active</w:t>
      </w:r>
    </w:p>
    <w:p w:rsidR="00B74BA0" w:rsidRDefault="00B74BA0">
      <w:pPr>
        <w:ind w:left="720"/>
        <w:rPr>
          <w:rFonts w:cs="Arial"/>
          <w:szCs w:val="20"/>
        </w:rPr>
      </w:pPr>
    </w:p>
    <w:p w:rsidR="00B709A3" w:rsidRPr="00760C18" w:rsidRDefault="00B709A3" w:rsidP="00B709A3">
      <w:pPr>
        <w:pStyle w:val="BoldText"/>
        <w:ind w:left="720"/>
      </w:pPr>
      <w:r w:rsidRPr="00760C18">
        <w:t>Scenario</w:t>
      </w:r>
    </w:p>
    <w:p w:rsidR="00B74BA0" w:rsidRDefault="00B709A3">
      <w:pPr>
        <w:ind w:left="720"/>
        <w:rPr>
          <w:rFonts w:cs="Arial"/>
          <w:szCs w:val="20"/>
        </w:rPr>
      </w:pPr>
      <w:r>
        <w:rPr>
          <w:rFonts w:cs="Arial"/>
          <w:szCs w:val="20"/>
        </w:rPr>
        <w:t>The user adjusts the Occupancy Mode settings</w:t>
      </w:r>
    </w:p>
    <w:p w:rsidR="00B74BA0" w:rsidRDefault="00B74BA0">
      <w:pPr>
        <w:ind w:left="720"/>
        <w:rPr>
          <w:rFonts w:cs="Arial"/>
          <w:szCs w:val="20"/>
        </w:rPr>
      </w:pPr>
    </w:p>
    <w:p w:rsidR="00B709A3" w:rsidRPr="00760C18" w:rsidRDefault="00B709A3" w:rsidP="00B709A3">
      <w:pPr>
        <w:pStyle w:val="BoldText"/>
        <w:ind w:left="720"/>
      </w:pPr>
      <w:r w:rsidRPr="00760C18">
        <w:t>Post-condition</w:t>
      </w:r>
    </w:p>
    <w:p w:rsidR="00B74BA0" w:rsidRDefault="00B709A3">
      <w:pPr>
        <w:ind w:left="720"/>
        <w:rPr>
          <w:rFonts w:cs="Arial"/>
          <w:szCs w:val="20"/>
        </w:rPr>
      </w:pPr>
      <w:r>
        <w:rPr>
          <w:rFonts w:cs="Arial"/>
          <w:szCs w:val="20"/>
        </w:rPr>
        <w:t>The Occupancy Mode setting is adjusted</w:t>
      </w:r>
    </w:p>
    <w:p w:rsidR="00B74BA0" w:rsidRDefault="00B709A3">
      <w:pPr>
        <w:ind w:left="720"/>
        <w:rPr>
          <w:rFonts w:cs="Arial"/>
          <w:szCs w:val="20"/>
        </w:rPr>
      </w:pPr>
      <w:r>
        <w:rPr>
          <w:rFonts w:cs="Arial"/>
          <w:szCs w:val="20"/>
        </w:rPr>
        <w:t>The Occupancy Mode setting has changed on the display</w:t>
      </w:r>
    </w:p>
    <w:p w:rsidR="00B74BA0" w:rsidRDefault="00B74BA0">
      <w:pPr>
        <w:ind w:left="720"/>
        <w:rPr>
          <w:rFonts w:cs="Arial"/>
          <w:szCs w:val="20"/>
        </w:rPr>
      </w:pPr>
    </w:p>
    <w:p w:rsidR="00B709A3" w:rsidRPr="00760C18" w:rsidRDefault="00B709A3" w:rsidP="00B709A3">
      <w:pPr>
        <w:pStyle w:val="BoldText"/>
      </w:pPr>
      <w:r w:rsidRPr="00760C18">
        <w:t>Sequence Diagram</w:t>
      </w:r>
    </w:p>
    <w:p w:rsidR="00B74BA0" w:rsidRDefault="00B709A3" w:rsidP="00B709A3">
      <w:pPr>
        <w:jc w:val="center"/>
        <w:rPr>
          <w:rFonts w:cs="Arial"/>
          <w:szCs w:val="20"/>
        </w:rPr>
      </w:pPr>
      <w:r>
        <w:rPr>
          <w:rFonts w:cs="Arial"/>
          <w:noProof/>
          <w:szCs w:val="20"/>
        </w:rPr>
        <w:drawing>
          <wp:inline distT="0" distB="0" distL="0" distR="0">
            <wp:extent cx="5143500" cy="3467100"/>
            <wp:effectExtent l="0" t="0" r="0" b="0"/>
            <wp:docPr id="1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143500" cy="3467100"/>
                    </a:xfrm>
                    <a:prstGeom prst="rect">
                      <a:avLst/>
                    </a:prstGeom>
                    <a:noFill/>
                    <a:ln w="9525">
                      <a:noFill/>
                      <a:miter lim="800000"/>
                      <a:headEnd/>
                      <a:tailEnd/>
                    </a:ln>
                  </pic:spPr>
                </pic:pic>
              </a:graphicData>
            </a:graphic>
          </wp:inline>
        </w:drawing>
      </w:r>
    </w:p>
    <w:p w:rsidR="00B74BA0" w:rsidRDefault="00B74BA0">
      <w:pPr>
        <w:rPr>
          <w:rFonts w:cs="Arial"/>
          <w:szCs w:val="20"/>
        </w:rPr>
      </w:pPr>
    </w:p>
    <w:p w:rsidR="00B74BA0" w:rsidRDefault="00B74BA0">
      <w:pPr>
        <w:rPr>
          <w:rFonts w:cs="Arial"/>
          <w:szCs w:val="20"/>
        </w:rPr>
      </w:pPr>
    </w:p>
    <w:p w:rsidR="00B709A3" w:rsidRDefault="00B709A3" w:rsidP="00B709A3">
      <w:pPr>
        <w:pStyle w:val="Heading4"/>
      </w:pPr>
      <w:r>
        <w:t xml:space="preserve">AUDSET-SD-REQ-088158/B-Change </w:t>
      </w:r>
      <w:proofErr w:type="spellStart"/>
      <w:r>
        <w:t>Occupance</w:t>
      </w:r>
      <w:proofErr w:type="spellEnd"/>
      <w:r>
        <w:t xml:space="preserve"> Mode from All Seats to Driver Seats</w:t>
      </w:r>
    </w:p>
    <w:p w:rsidR="00B709A3" w:rsidRPr="00760C18" w:rsidRDefault="00B709A3" w:rsidP="00B709A3">
      <w:pPr>
        <w:pStyle w:val="BoldText"/>
      </w:pPr>
      <w:r w:rsidRPr="00760C18">
        <w:t>Pre-Condition</w:t>
      </w:r>
    </w:p>
    <w:p w:rsidR="00B709A3" w:rsidRDefault="00B709A3" w:rsidP="00B709A3">
      <w:r>
        <w:t>Occupancy mode is on All Seats</w:t>
      </w:r>
    </w:p>
    <w:p w:rsidR="00B709A3" w:rsidRDefault="00B709A3" w:rsidP="00B709A3"/>
    <w:p w:rsidR="00B709A3" w:rsidRPr="00760C18" w:rsidRDefault="00B709A3" w:rsidP="00B709A3">
      <w:pPr>
        <w:pStyle w:val="BoldText"/>
      </w:pPr>
      <w:r w:rsidRPr="00760C18">
        <w:t>Event</w:t>
      </w:r>
    </w:p>
    <w:p w:rsidR="00B709A3" w:rsidRDefault="00B709A3" w:rsidP="00B709A3">
      <w:r>
        <w:t>User selects Driver Seat occupancy mode</w:t>
      </w:r>
    </w:p>
    <w:p w:rsidR="00B709A3" w:rsidRDefault="00B709A3" w:rsidP="00B709A3"/>
    <w:p w:rsidR="00B709A3" w:rsidRPr="00760C18" w:rsidRDefault="00B709A3" w:rsidP="00B709A3">
      <w:pPr>
        <w:pStyle w:val="BoldText"/>
      </w:pPr>
      <w:r w:rsidRPr="00760C18">
        <w:t>Post-Condition</w:t>
      </w:r>
    </w:p>
    <w:p w:rsidR="00B709A3" w:rsidRDefault="00B709A3" w:rsidP="00B709A3">
      <w:r>
        <w:t xml:space="preserve">Driver Seat occupancy mode is </w:t>
      </w:r>
      <w:proofErr w:type="gramStart"/>
      <w:r>
        <w:t>enabled</w:t>
      </w:r>
      <w:proofErr w:type="gramEnd"/>
      <w:r>
        <w:t xml:space="preserve"> and the HMI is updated</w:t>
      </w:r>
    </w:p>
    <w:p w:rsidR="00B709A3" w:rsidRDefault="00B709A3" w:rsidP="00B709A3"/>
    <w:p w:rsidR="00B709A3" w:rsidRPr="00760C18" w:rsidRDefault="00B709A3" w:rsidP="00B709A3">
      <w:pPr>
        <w:pStyle w:val="BoldText"/>
      </w:pPr>
      <w:r w:rsidRPr="00760C18">
        <w:lastRenderedPageBreak/>
        <w:t>Sequence Diagram</w:t>
      </w:r>
    </w:p>
    <w:p w:rsidR="00B709A3" w:rsidRDefault="00B709A3" w:rsidP="00B709A3">
      <w:pPr>
        <w:jc w:val="center"/>
      </w:pPr>
      <w:r>
        <w:rPr>
          <w:noProof/>
        </w:rPr>
        <w:drawing>
          <wp:inline distT="0" distB="0" distL="0" distR="0" wp14:anchorId="1FA999F8" wp14:editId="48848B5F">
            <wp:extent cx="5943600" cy="4288790"/>
            <wp:effectExtent l="0" t="0" r="0" b="0"/>
            <wp:docPr id="1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356" w:name="_Toc23937386"/>
      <w:r w:rsidRPr="00B9479B">
        <w:lastRenderedPageBreak/>
        <w:t>AUDSET-FUN-REQ-016386/A-Convertible Auto-EQ Occupancy Mode (</w:t>
      </w:r>
      <w:proofErr w:type="spellStart"/>
      <w:r w:rsidRPr="00B9479B">
        <w:t>TcSE</w:t>
      </w:r>
      <w:proofErr w:type="spellEnd"/>
      <w:r w:rsidRPr="00B9479B">
        <w:t xml:space="preserve"> ROIN-290228-1)</w:t>
      </w:r>
      <w:bookmarkEnd w:id="356"/>
    </w:p>
    <w:p w:rsidR="00B709A3" w:rsidRDefault="00B709A3" w:rsidP="00B709A3">
      <w:pPr>
        <w:pStyle w:val="Heading3"/>
      </w:pPr>
      <w:bookmarkStart w:id="357" w:name="_Toc23937387"/>
      <w:r>
        <w:t>Use Cases</w:t>
      </w:r>
      <w:bookmarkEnd w:id="357"/>
    </w:p>
    <w:p w:rsidR="00B709A3" w:rsidRDefault="00B709A3" w:rsidP="00B709A3">
      <w:pPr>
        <w:pStyle w:val="Heading4"/>
      </w:pPr>
      <w:r>
        <w:t>AUDSET-UC-REQ-016387/B-Auto EQ Mode - Convertible Roof Up/Down Occupancy Mode (</w:t>
      </w:r>
      <w:proofErr w:type="spellStart"/>
      <w:r>
        <w:t>TcSE</w:t>
      </w:r>
      <w:proofErr w:type="spellEnd"/>
      <w:r>
        <w:t xml:space="preserve"> ROIN-290181-1)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ja-JP"/>
              </w:rPr>
            </w:pPr>
            <w:r>
              <w:rPr>
                <w:rFonts w:cs="Arial"/>
                <w:szCs w:val="20"/>
                <w:lang w:eastAsia="ja-JP"/>
              </w:rPr>
              <w:t>User selects to change the position of the convertible roof to x (where x represents Roof Up (closed) or Roof Down (Open)).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ja-JP"/>
              </w:rPr>
            </w:pPr>
            <w:r>
              <w:rPr>
                <w:rFonts w:cs="Arial"/>
                <w:szCs w:val="20"/>
                <w:lang w:eastAsia="ja-JP"/>
              </w:rPr>
              <w:t>The Infotainment system mutes the audio.</w:t>
            </w:r>
          </w:p>
          <w:p w:rsidR="00B74BA0" w:rsidRDefault="00B709A3">
            <w:pPr>
              <w:rPr>
                <w:rFonts w:cs="Arial"/>
                <w:szCs w:val="20"/>
                <w:lang w:eastAsia="ja-JP"/>
              </w:rPr>
            </w:pPr>
            <w:proofErr w:type="gramStart"/>
            <w:r>
              <w:rPr>
                <w:rFonts w:cs="Arial"/>
                <w:szCs w:val="20"/>
                <w:lang w:eastAsia="ja-JP"/>
              </w:rPr>
              <w:t>The  Infotainment</w:t>
            </w:r>
            <w:proofErr w:type="gramEnd"/>
            <w:r>
              <w:rPr>
                <w:rFonts w:cs="Arial"/>
                <w:szCs w:val="20"/>
                <w:lang w:eastAsia="ja-JP"/>
              </w:rPr>
              <w:t xml:space="preserve"> System sets the EQ cabin mode to &lt;EQ Cabin Mode x&gt; (where x represents Convertible Roof Up or Roof Down occupancy mode).</w:t>
            </w:r>
          </w:p>
          <w:p w:rsidR="00B74BA0" w:rsidRDefault="00B709A3">
            <w:r>
              <w:rPr>
                <w:rFonts w:cs="Arial"/>
                <w:szCs w:val="20"/>
                <w:lang w:eastAsia="ja-JP"/>
              </w:rPr>
              <w:t xml:space="preserve">The Infotainment System unmutes the audio.  </w:t>
            </w:r>
          </w:p>
          <w:p w:rsidR="00B74BA0" w:rsidRDefault="00B709A3">
            <w:r>
              <w:t>The user selected Occupancy Mode shall remain unchanged (ex. Driver, All, Rear).</w:t>
            </w:r>
          </w:p>
          <w:p w:rsidR="00B74BA0" w:rsidRDefault="00B709A3">
            <w:r>
              <w:t>HMI is not affected.</w:t>
            </w:r>
          </w:p>
          <w:p w:rsidR="00B74BA0" w:rsidRDefault="00B709A3">
            <w:r>
              <w:rPr>
                <w:rFonts w:cs="Arial"/>
                <w:szCs w:val="20"/>
                <w:lang w:eastAsia="ja-JP"/>
              </w:rPr>
              <w:t>The EQ cabin mode remains unchanged until the convertible roof up/down position is changed by the user.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System Interface</w:t>
            </w:r>
          </w:p>
        </w:tc>
      </w:tr>
    </w:tbl>
    <w:p w:rsidR="00B74BA0" w:rsidRDefault="00B74BA0"/>
    <w:p w:rsidR="00B709A3" w:rsidRDefault="00B709A3" w:rsidP="00B709A3">
      <w:pPr>
        <w:pStyle w:val="Heading3"/>
      </w:pPr>
      <w:bookmarkStart w:id="358" w:name="_Toc23937388"/>
      <w:r>
        <w:t>Requirements</w:t>
      </w:r>
      <w:bookmarkEnd w:id="358"/>
    </w:p>
    <w:p w:rsidR="00B709A3" w:rsidRPr="00B709A3" w:rsidRDefault="00B709A3" w:rsidP="00B709A3">
      <w:pPr>
        <w:pStyle w:val="Heading4"/>
        <w:rPr>
          <w:b w:val="0"/>
          <w:u w:val="single"/>
        </w:rPr>
      </w:pPr>
      <w:r w:rsidRPr="00B709A3">
        <w:rPr>
          <w:b w:val="0"/>
          <w:u w:val="single"/>
        </w:rPr>
        <w:t>AUDSET-FUR-REQ-014936/B-Activating Convertible Roof Closed Occupancy Mode (</w:t>
      </w:r>
      <w:proofErr w:type="spellStart"/>
      <w:r w:rsidRPr="00B709A3">
        <w:rPr>
          <w:b w:val="0"/>
          <w:u w:val="single"/>
        </w:rPr>
        <w:t>TcSE</w:t>
      </w:r>
      <w:proofErr w:type="spellEnd"/>
      <w:r w:rsidRPr="00B709A3">
        <w:rPr>
          <w:b w:val="0"/>
          <w:u w:val="single"/>
        </w:rPr>
        <w:t xml:space="preserve"> ROIN-280694-1)</w:t>
      </w:r>
    </w:p>
    <w:p w:rsidR="00B74BA0" w:rsidRDefault="00B709A3">
      <w:pPr>
        <w:ind w:right="360"/>
        <w:rPr>
          <w:rFonts w:cs="Arial"/>
          <w:szCs w:val="20"/>
        </w:rPr>
      </w:pPr>
      <w:r>
        <w:rPr>
          <w:rFonts w:cs="Arial"/>
          <w:szCs w:val="20"/>
        </w:rPr>
        <w:t>IF</w:t>
      </w:r>
    </w:p>
    <w:p w:rsidR="00B74BA0" w:rsidRDefault="00B709A3">
      <w:pPr>
        <w:ind w:left="720" w:right="360"/>
        <w:rPr>
          <w:rFonts w:cs="Arial"/>
          <w:szCs w:val="20"/>
        </w:rPr>
      </w:pPr>
      <w:r>
        <w:rPr>
          <w:rFonts w:cs="Arial"/>
          <w:szCs w:val="20"/>
        </w:rPr>
        <w:t xml:space="preserve">1.  the Convertible Audio Settings Server receives </w:t>
      </w:r>
      <w:proofErr w:type="spellStart"/>
      <w:r>
        <w:rPr>
          <w:rFonts w:cs="Arial"/>
          <w:szCs w:val="20"/>
        </w:rPr>
        <w:t>CnvtTopPos_Up_Stat</w:t>
      </w:r>
      <w:proofErr w:type="spellEnd"/>
      <w:r>
        <w:rPr>
          <w:rFonts w:cs="Arial"/>
          <w:szCs w:val="20"/>
        </w:rPr>
        <w:t xml:space="preserve"> = Up, AND </w:t>
      </w:r>
    </w:p>
    <w:p w:rsidR="00B74BA0" w:rsidRDefault="00B709A3">
      <w:pPr>
        <w:ind w:left="720" w:right="360"/>
        <w:rPr>
          <w:rFonts w:cs="Arial"/>
          <w:szCs w:val="20"/>
        </w:rPr>
      </w:pPr>
      <w:r>
        <w:rPr>
          <w:rFonts w:cs="Arial"/>
          <w:szCs w:val="20"/>
        </w:rPr>
        <w:t xml:space="preserve">2.  the current Convertible Occupancy Mode state is set to Roof </w:t>
      </w:r>
      <w:proofErr w:type="gramStart"/>
      <w:r>
        <w:rPr>
          <w:rFonts w:cs="Arial"/>
          <w:szCs w:val="20"/>
        </w:rPr>
        <w:t>Open,  THEN</w:t>
      </w:r>
      <w:proofErr w:type="gramEnd"/>
    </w:p>
    <w:p w:rsidR="00B74BA0" w:rsidRDefault="00B74BA0">
      <w:pPr>
        <w:ind w:left="720" w:right="360"/>
        <w:rPr>
          <w:rFonts w:cs="Arial"/>
          <w:szCs w:val="20"/>
        </w:rPr>
      </w:pPr>
    </w:p>
    <w:p w:rsidR="00B74BA0" w:rsidRDefault="00B709A3">
      <w:pPr>
        <w:ind w:left="1440" w:right="360"/>
        <w:rPr>
          <w:rFonts w:cs="Arial"/>
          <w:szCs w:val="20"/>
        </w:rPr>
      </w:pPr>
      <w:r>
        <w:rPr>
          <w:rFonts w:cs="Arial"/>
          <w:szCs w:val="20"/>
        </w:rPr>
        <w:t>If</w:t>
      </w:r>
    </w:p>
    <w:p w:rsidR="00B74BA0" w:rsidRDefault="00B709A3">
      <w:pPr>
        <w:ind w:left="2160" w:right="360"/>
        <w:rPr>
          <w:rFonts w:cs="Arial"/>
          <w:szCs w:val="20"/>
        </w:rPr>
      </w:pPr>
      <w:r>
        <w:rPr>
          <w:rFonts w:cs="Arial"/>
          <w:szCs w:val="20"/>
        </w:rPr>
        <w:t>1.  Vehicle Speed is &lt; 5KPH, AND</w:t>
      </w:r>
    </w:p>
    <w:p w:rsidR="00B74BA0" w:rsidRDefault="00B709A3">
      <w:pPr>
        <w:ind w:left="2160" w:right="360"/>
        <w:rPr>
          <w:rFonts w:cs="Arial"/>
          <w:szCs w:val="20"/>
        </w:rPr>
      </w:pPr>
      <w:r>
        <w:rPr>
          <w:rFonts w:cs="Arial"/>
          <w:szCs w:val="20"/>
        </w:rPr>
        <w:t xml:space="preserve">2.  If </w:t>
      </w:r>
      <w:proofErr w:type="spellStart"/>
      <w:r>
        <w:rPr>
          <w:rFonts w:cs="Arial"/>
          <w:szCs w:val="20"/>
        </w:rPr>
        <w:t>CnvtTopPos_Up_Stat</w:t>
      </w:r>
      <w:proofErr w:type="spellEnd"/>
      <w:r>
        <w:rPr>
          <w:rFonts w:cs="Arial"/>
          <w:szCs w:val="20"/>
        </w:rPr>
        <w:t xml:space="preserve"> = </w:t>
      </w:r>
      <w:proofErr w:type="spellStart"/>
      <w:r>
        <w:rPr>
          <w:rFonts w:cs="Arial"/>
          <w:szCs w:val="20"/>
        </w:rPr>
        <w:t>Not_Up</w:t>
      </w:r>
      <w:proofErr w:type="spellEnd"/>
      <w:r>
        <w:rPr>
          <w:rFonts w:cs="Arial"/>
          <w:szCs w:val="20"/>
        </w:rPr>
        <w:t xml:space="preserve"> for at least 3 seconds before switching to </w:t>
      </w:r>
      <w:proofErr w:type="spellStart"/>
      <w:r>
        <w:rPr>
          <w:rFonts w:cs="Arial"/>
          <w:szCs w:val="20"/>
        </w:rPr>
        <w:t>CnvtTopPos_Up_Stat</w:t>
      </w:r>
      <w:proofErr w:type="spellEnd"/>
      <w:r>
        <w:rPr>
          <w:rFonts w:cs="Arial"/>
          <w:szCs w:val="20"/>
        </w:rPr>
        <w:t xml:space="preserve"> = Up</w:t>
      </w:r>
    </w:p>
    <w:p w:rsidR="00B74BA0" w:rsidRDefault="00B709A3">
      <w:pPr>
        <w:ind w:left="1440" w:right="360"/>
        <w:rPr>
          <w:rFonts w:cs="Arial"/>
          <w:szCs w:val="20"/>
        </w:rPr>
      </w:pPr>
      <w:r>
        <w:rPr>
          <w:rFonts w:cs="Arial"/>
          <w:szCs w:val="20"/>
        </w:rPr>
        <w:t>Then</w:t>
      </w:r>
    </w:p>
    <w:p w:rsidR="00B74BA0" w:rsidRDefault="00B709A3">
      <w:pPr>
        <w:ind w:left="2160" w:right="360"/>
        <w:rPr>
          <w:rFonts w:cs="Arial"/>
          <w:szCs w:val="20"/>
        </w:rPr>
      </w:pPr>
      <w:r>
        <w:rPr>
          <w:rFonts w:cs="Arial"/>
          <w:szCs w:val="20"/>
        </w:rPr>
        <w:t xml:space="preserve">Immediately change to the Convertible Occupancy Mode to Roof Closed.   Note: when </w:t>
      </w:r>
      <w:proofErr w:type="spellStart"/>
      <w:r>
        <w:rPr>
          <w:rFonts w:cs="Arial"/>
          <w:szCs w:val="20"/>
        </w:rPr>
        <w:t>converitble</w:t>
      </w:r>
      <w:proofErr w:type="spellEnd"/>
      <w:r>
        <w:rPr>
          <w:rFonts w:cs="Arial"/>
          <w:szCs w:val="20"/>
        </w:rPr>
        <w:t xml:space="preserve"> occupancy mode changes reference IDS for setting DID indicating convertible occupancy mode status.</w:t>
      </w:r>
    </w:p>
    <w:p w:rsidR="00B74BA0" w:rsidRDefault="00B74BA0">
      <w:pPr>
        <w:ind w:left="2880" w:right="360"/>
        <w:rPr>
          <w:rFonts w:cs="Arial"/>
          <w:szCs w:val="20"/>
        </w:rPr>
      </w:pPr>
    </w:p>
    <w:p w:rsidR="00B74BA0" w:rsidRDefault="00B709A3">
      <w:pPr>
        <w:ind w:left="1440" w:right="360"/>
        <w:rPr>
          <w:rFonts w:cs="Arial"/>
          <w:szCs w:val="20"/>
        </w:rPr>
      </w:pPr>
      <w:r>
        <w:rPr>
          <w:rFonts w:cs="Arial"/>
          <w:szCs w:val="20"/>
        </w:rPr>
        <w:t>Else if</w:t>
      </w:r>
    </w:p>
    <w:p w:rsidR="00B74BA0" w:rsidRDefault="00B709A3">
      <w:pPr>
        <w:ind w:left="2160" w:right="360"/>
        <w:rPr>
          <w:rFonts w:cs="Arial"/>
          <w:szCs w:val="20"/>
        </w:rPr>
      </w:pPr>
      <w:r>
        <w:rPr>
          <w:rFonts w:cs="Arial"/>
          <w:szCs w:val="20"/>
        </w:rPr>
        <w:t>1. Vehicle Speed is &lt; 5KPH, AND</w:t>
      </w:r>
    </w:p>
    <w:p w:rsidR="00B74BA0" w:rsidRDefault="00B709A3">
      <w:pPr>
        <w:ind w:left="2160" w:right="360"/>
        <w:rPr>
          <w:rFonts w:cs="Arial"/>
          <w:szCs w:val="20"/>
        </w:rPr>
      </w:pPr>
      <w:r>
        <w:rPr>
          <w:rFonts w:cs="Arial"/>
          <w:szCs w:val="20"/>
        </w:rPr>
        <w:t xml:space="preserve">2. If </w:t>
      </w:r>
      <w:proofErr w:type="spellStart"/>
      <w:r>
        <w:rPr>
          <w:rFonts w:cs="Arial"/>
          <w:szCs w:val="20"/>
        </w:rPr>
        <w:t>CnvtTopPos_Up_Stat</w:t>
      </w:r>
      <w:proofErr w:type="spellEnd"/>
      <w:r>
        <w:rPr>
          <w:rFonts w:cs="Arial"/>
          <w:szCs w:val="20"/>
        </w:rPr>
        <w:t xml:space="preserve"> = Up for more than 3 seconds (protects for hysteresis)</w:t>
      </w:r>
    </w:p>
    <w:p w:rsidR="00B74BA0" w:rsidRDefault="00B709A3">
      <w:pPr>
        <w:ind w:left="1440" w:right="360"/>
        <w:rPr>
          <w:rFonts w:cs="Arial"/>
          <w:szCs w:val="20"/>
        </w:rPr>
      </w:pPr>
      <w:r>
        <w:rPr>
          <w:rFonts w:cs="Arial"/>
          <w:szCs w:val="20"/>
        </w:rPr>
        <w:t>Then</w:t>
      </w:r>
    </w:p>
    <w:p w:rsidR="00B74BA0" w:rsidRDefault="00B709A3">
      <w:pPr>
        <w:ind w:left="2160" w:right="360"/>
        <w:rPr>
          <w:rFonts w:cs="Arial"/>
          <w:szCs w:val="20"/>
        </w:rPr>
      </w:pPr>
      <w:r>
        <w:rPr>
          <w:rFonts w:cs="Arial"/>
          <w:szCs w:val="20"/>
        </w:rPr>
        <w:t xml:space="preserve">Immediately change to the Convertible Occupancy Mode to Roof Closed.  Note: when </w:t>
      </w:r>
      <w:proofErr w:type="spellStart"/>
      <w:r>
        <w:rPr>
          <w:rFonts w:cs="Arial"/>
          <w:szCs w:val="20"/>
        </w:rPr>
        <w:t>converitble</w:t>
      </w:r>
      <w:proofErr w:type="spellEnd"/>
      <w:r>
        <w:rPr>
          <w:rFonts w:cs="Arial"/>
          <w:szCs w:val="20"/>
        </w:rPr>
        <w:t xml:space="preserve"> occupancy mode changes reference IDS for setting DID indicating convertible occupancy mode status.</w:t>
      </w:r>
    </w:p>
    <w:p w:rsidR="00B74BA0" w:rsidRDefault="00B74BA0">
      <w:pPr>
        <w:ind w:left="1440" w:right="360"/>
        <w:rPr>
          <w:rFonts w:cs="Arial"/>
          <w:szCs w:val="20"/>
        </w:rPr>
      </w:pPr>
    </w:p>
    <w:p w:rsidR="00B74BA0" w:rsidRDefault="00B74BA0">
      <w:pPr>
        <w:ind w:right="360"/>
        <w:rPr>
          <w:rFonts w:cs="Arial"/>
          <w:szCs w:val="20"/>
        </w:rPr>
      </w:pPr>
    </w:p>
    <w:p w:rsidR="00B74BA0" w:rsidRDefault="00B709A3">
      <w:pPr>
        <w:ind w:right="360"/>
        <w:rPr>
          <w:rFonts w:cs="Arial"/>
          <w:szCs w:val="20"/>
        </w:rPr>
      </w:pPr>
      <w:r>
        <w:rPr>
          <w:rFonts w:cs="Arial"/>
          <w:szCs w:val="20"/>
        </w:rPr>
        <w:t>Else</w:t>
      </w:r>
    </w:p>
    <w:p w:rsidR="00B74BA0" w:rsidRDefault="00B709A3">
      <w:pPr>
        <w:ind w:right="360"/>
        <w:rPr>
          <w:rFonts w:cs="Arial"/>
          <w:szCs w:val="20"/>
        </w:rPr>
      </w:pPr>
      <w:r>
        <w:rPr>
          <w:rFonts w:cs="Arial"/>
          <w:szCs w:val="20"/>
        </w:rPr>
        <w:tab/>
        <w:t>Remain in the current convertible occupancy mode state</w:t>
      </w:r>
    </w:p>
    <w:p w:rsidR="00B74BA0" w:rsidRDefault="00B74BA0">
      <w:pPr>
        <w:ind w:right="360"/>
        <w:rPr>
          <w:rFonts w:cs="Arial"/>
          <w:szCs w:val="20"/>
        </w:rPr>
      </w:pPr>
    </w:p>
    <w:p w:rsidR="00B74BA0" w:rsidRDefault="00B74BA0">
      <w:pPr>
        <w:rPr>
          <w:rFonts w:cs="Arial"/>
          <w:szCs w:val="20"/>
        </w:rPr>
      </w:pPr>
    </w:p>
    <w:p w:rsidR="00B709A3" w:rsidRPr="00B709A3" w:rsidRDefault="00B709A3" w:rsidP="00B709A3">
      <w:pPr>
        <w:pStyle w:val="Heading4"/>
        <w:rPr>
          <w:b w:val="0"/>
          <w:u w:val="single"/>
        </w:rPr>
      </w:pPr>
      <w:r w:rsidRPr="00B709A3">
        <w:rPr>
          <w:b w:val="0"/>
          <w:u w:val="single"/>
        </w:rPr>
        <w:lastRenderedPageBreak/>
        <w:t>AUDSET-FUR-REQ-014937/B-Activating Convertible Roof Open Occupancy Mode (</w:t>
      </w:r>
      <w:proofErr w:type="spellStart"/>
      <w:r w:rsidRPr="00B709A3">
        <w:rPr>
          <w:b w:val="0"/>
          <w:u w:val="single"/>
        </w:rPr>
        <w:t>TcSE</w:t>
      </w:r>
      <w:proofErr w:type="spellEnd"/>
      <w:r w:rsidRPr="00B709A3">
        <w:rPr>
          <w:b w:val="0"/>
          <w:u w:val="single"/>
        </w:rPr>
        <w:t xml:space="preserve"> ROIN-280695-1)</w:t>
      </w:r>
    </w:p>
    <w:p w:rsidR="00B74BA0" w:rsidRDefault="00B709A3">
      <w:pPr>
        <w:ind w:right="360"/>
        <w:rPr>
          <w:rFonts w:cs="Arial"/>
          <w:szCs w:val="20"/>
        </w:rPr>
      </w:pPr>
      <w:r>
        <w:rPr>
          <w:rFonts w:cs="Arial"/>
          <w:szCs w:val="20"/>
        </w:rPr>
        <w:t>IF</w:t>
      </w:r>
    </w:p>
    <w:p w:rsidR="00B74BA0" w:rsidRDefault="00B709A3">
      <w:pPr>
        <w:ind w:left="720" w:right="360"/>
        <w:rPr>
          <w:rFonts w:cs="Arial"/>
          <w:szCs w:val="20"/>
        </w:rPr>
      </w:pPr>
      <w:r>
        <w:rPr>
          <w:rFonts w:cs="Arial"/>
          <w:szCs w:val="20"/>
        </w:rPr>
        <w:t xml:space="preserve">1.  the Convertible Audio Settings Server receives </w:t>
      </w:r>
      <w:proofErr w:type="spellStart"/>
      <w:r>
        <w:rPr>
          <w:rFonts w:cs="Arial"/>
          <w:szCs w:val="20"/>
        </w:rPr>
        <w:t>CnvtTopPos_Up_Stat</w:t>
      </w:r>
      <w:proofErr w:type="spellEnd"/>
      <w:r>
        <w:rPr>
          <w:rFonts w:cs="Arial"/>
          <w:szCs w:val="20"/>
        </w:rPr>
        <w:t xml:space="preserve"> = </w:t>
      </w:r>
      <w:proofErr w:type="spellStart"/>
      <w:r>
        <w:rPr>
          <w:rFonts w:cs="Arial"/>
          <w:szCs w:val="20"/>
        </w:rPr>
        <w:t>Not_Up</w:t>
      </w:r>
      <w:proofErr w:type="spellEnd"/>
      <w:r>
        <w:rPr>
          <w:rFonts w:cs="Arial"/>
          <w:szCs w:val="20"/>
        </w:rPr>
        <w:t xml:space="preserve">, AND </w:t>
      </w:r>
    </w:p>
    <w:p w:rsidR="00B74BA0" w:rsidRDefault="00B709A3">
      <w:pPr>
        <w:ind w:left="720" w:right="360"/>
        <w:rPr>
          <w:rFonts w:cs="Arial"/>
          <w:szCs w:val="20"/>
        </w:rPr>
      </w:pPr>
      <w:r>
        <w:rPr>
          <w:rFonts w:cs="Arial"/>
          <w:szCs w:val="20"/>
        </w:rPr>
        <w:t xml:space="preserve">2.  the current Convertible Occupancy Mode state is set to Roof </w:t>
      </w:r>
      <w:proofErr w:type="gramStart"/>
      <w:r>
        <w:rPr>
          <w:rFonts w:cs="Arial"/>
          <w:szCs w:val="20"/>
        </w:rPr>
        <w:t>Closed,  THEN</w:t>
      </w:r>
      <w:proofErr w:type="gramEnd"/>
    </w:p>
    <w:p w:rsidR="00B74BA0" w:rsidRDefault="00B74BA0">
      <w:pPr>
        <w:ind w:left="720" w:right="360"/>
        <w:rPr>
          <w:rFonts w:cs="Arial"/>
          <w:szCs w:val="20"/>
        </w:rPr>
      </w:pPr>
    </w:p>
    <w:p w:rsidR="00B74BA0" w:rsidRDefault="00B709A3">
      <w:pPr>
        <w:ind w:left="1440" w:right="360"/>
        <w:rPr>
          <w:rFonts w:cs="Arial"/>
          <w:szCs w:val="20"/>
        </w:rPr>
      </w:pPr>
      <w:r>
        <w:rPr>
          <w:rFonts w:cs="Arial"/>
          <w:szCs w:val="20"/>
        </w:rPr>
        <w:t>If</w:t>
      </w:r>
    </w:p>
    <w:p w:rsidR="00B74BA0" w:rsidRDefault="00B709A3">
      <w:pPr>
        <w:ind w:left="2160" w:right="360"/>
        <w:rPr>
          <w:rFonts w:cs="Arial"/>
          <w:szCs w:val="20"/>
        </w:rPr>
      </w:pPr>
      <w:r>
        <w:rPr>
          <w:rFonts w:cs="Arial"/>
          <w:szCs w:val="20"/>
        </w:rPr>
        <w:t>1.  Vehicle Speed is &lt; 5KPH, AND</w:t>
      </w:r>
    </w:p>
    <w:p w:rsidR="00B74BA0" w:rsidRDefault="00B709A3">
      <w:pPr>
        <w:ind w:left="2160" w:right="360"/>
        <w:rPr>
          <w:rFonts w:cs="Arial"/>
          <w:szCs w:val="20"/>
        </w:rPr>
      </w:pPr>
      <w:r>
        <w:rPr>
          <w:rFonts w:cs="Arial"/>
          <w:szCs w:val="20"/>
        </w:rPr>
        <w:t xml:space="preserve">2.  If </w:t>
      </w:r>
      <w:proofErr w:type="spellStart"/>
      <w:r>
        <w:rPr>
          <w:rFonts w:cs="Arial"/>
          <w:szCs w:val="20"/>
        </w:rPr>
        <w:t>CnvtTopPos_Up_Stat</w:t>
      </w:r>
      <w:proofErr w:type="spellEnd"/>
      <w:r>
        <w:rPr>
          <w:rFonts w:cs="Arial"/>
          <w:szCs w:val="20"/>
        </w:rPr>
        <w:t xml:space="preserve"> = Up for at least 3 seconds before switching to </w:t>
      </w:r>
      <w:proofErr w:type="spellStart"/>
      <w:r>
        <w:rPr>
          <w:rFonts w:cs="Arial"/>
          <w:szCs w:val="20"/>
        </w:rPr>
        <w:t>CnvtTopPos_Up_Stat</w:t>
      </w:r>
      <w:proofErr w:type="spellEnd"/>
      <w:r>
        <w:rPr>
          <w:rFonts w:cs="Arial"/>
          <w:szCs w:val="20"/>
        </w:rPr>
        <w:t xml:space="preserve"> = </w:t>
      </w:r>
      <w:proofErr w:type="spellStart"/>
      <w:r>
        <w:rPr>
          <w:rFonts w:cs="Arial"/>
          <w:szCs w:val="20"/>
        </w:rPr>
        <w:t>Not_Up</w:t>
      </w:r>
      <w:proofErr w:type="spellEnd"/>
    </w:p>
    <w:p w:rsidR="00B74BA0" w:rsidRDefault="00B709A3">
      <w:pPr>
        <w:ind w:left="1440" w:right="360"/>
        <w:rPr>
          <w:rFonts w:cs="Arial"/>
          <w:szCs w:val="20"/>
        </w:rPr>
      </w:pPr>
      <w:r>
        <w:rPr>
          <w:rFonts w:cs="Arial"/>
          <w:szCs w:val="20"/>
        </w:rPr>
        <w:t>Then</w:t>
      </w:r>
    </w:p>
    <w:p w:rsidR="00B74BA0" w:rsidRDefault="00B709A3">
      <w:pPr>
        <w:ind w:left="2160" w:right="360"/>
        <w:rPr>
          <w:rFonts w:cs="Arial"/>
          <w:szCs w:val="20"/>
        </w:rPr>
      </w:pPr>
      <w:r>
        <w:rPr>
          <w:rFonts w:cs="Arial"/>
          <w:szCs w:val="20"/>
        </w:rPr>
        <w:t xml:space="preserve">Immediately change to the Convertible Occupancy Mode to Roof Open.  Note: when </w:t>
      </w:r>
      <w:proofErr w:type="spellStart"/>
      <w:r>
        <w:rPr>
          <w:rFonts w:cs="Arial"/>
          <w:szCs w:val="20"/>
        </w:rPr>
        <w:t>converitble</w:t>
      </w:r>
      <w:proofErr w:type="spellEnd"/>
      <w:r>
        <w:rPr>
          <w:rFonts w:cs="Arial"/>
          <w:szCs w:val="20"/>
        </w:rPr>
        <w:t xml:space="preserve"> occupancy mode changes reference IDS for setting DID indicating convertible occupancy mode status.</w:t>
      </w:r>
    </w:p>
    <w:p w:rsidR="00B74BA0" w:rsidRDefault="00B74BA0">
      <w:pPr>
        <w:ind w:left="2880" w:right="360"/>
        <w:rPr>
          <w:rFonts w:cs="Arial"/>
          <w:szCs w:val="20"/>
        </w:rPr>
      </w:pPr>
    </w:p>
    <w:p w:rsidR="00B74BA0" w:rsidRDefault="00B709A3">
      <w:pPr>
        <w:ind w:left="1440" w:right="360"/>
        <w:rPr>
          <w:rFonts w:cs="Arial"/>
          <w:szCs w:val="20"/>
        </w:rPr>
      </w:pPr>
      <w:r>
        <w:rPr>
          <w:rFonts w:cs="Arial"/>
          <w:szCs w:val="20"/>
        </w:rPr>
        <w:t>Else if</w:t>
      </w:r>
    </w:p>
    <w:p w:rsidR="00B74BA0" w:rsidRDefault="00B709A3">
      <w:pPr>
        <w:ind w:left="2160" w:right="360"/>
        <w:rPr>
          <w:rFonts w:cs="Arial"/>
          <w:szCs w:val="20"/>
        </w:rPr>
      </w:pPr>
      <w:r>
        <w:rPr>
          <w:rFonts w:cs="Arial"/>
          <w:szCs w:val="20"/>
        </w:rPr>
        <w:t>1. Vehicle Speed is &lt; 5KPH, AND</w:t>
      </w:r>
    </w:p>
    <w:p w:rsidR="00B74BA0" w:rsidRDefault="00B709A3">
      <w:pPr>
        <w:ind w:left="2160" w:right="360"/>
        <w:rPr>
          <w:rFonts w:cs="Arial"/>
          <w:szCs w:val="20"/>
        </w:rPr>
      </w:pPr>
      <w:r>
        <w:rPr>
          <w:rFonts w:cs="Arial"/>
          <w:szCs w:val="20"/>
        </w:rPr>
        <w:t xml:space="preserve">2. If </w:t>
      </w:r>
      <w:proofErr w:type="spellStart"/>
      <w:r>
        <w:rPr>
          <w:rFonts w:cs="Arial"/>
          <w:szCs w:val="20"/>
        </w:rPr>
        <w:t>CnvtTopPos_Up_Stat</w:t>
      </w:r>
      <w:proofErr w:type="spellEnd"/>
      <w:r>
        <w:rPr>
          <w:rFonts w:cs="Arial"/>
          <w:szCs w:val="20"/>
        </w:rPr>
        <w:t xml:space="preserve"> = </w:t>
      </w:r>
      <w:proofErr w:type="spellStart"/>
      <w:r>
        <w:rPr>
          <w:rFonts w:cs="Arial"/>
          <w:szCs w:val="20"/>
        </w:rPr>
        <w:t>Not_Up</w:t>
      </w:r>
      <w:proofErr w:type="spellEnd"/>
      <w:r>
        <w:rPr>
          <w:rFonts w:cs="Arial"/>
          <w:szCs w:val="20"/>
        </w:rPr>
        <w:t xml:space="preserve"> for more than 3 seconds (protects for hysteresis)</w:t>
      </w:r>
    </w:p>
    <w:p w:rsidR="00B74BA0" w:rsidRDefault="00B709A3">
      <w:pPr>
        <w:ind w:left="1440" w:right="360"/>
        <w:rPr>
          <w:rFonts w:cs="Arial"/>
          <w:szCs w:val="20"/>
        </w:rPr>
      </w:pPr>
      <w:r>
        <w:rPr>
          <w:rFonts w:cs="Arial"/>
          <w:szCs w:val="20"/>
        </w:rPr>
        <w:t>Then</w:t>
      </w:r>
    </w:p>
    <w:p w:rsidR="00B74BA0" w:rsidRDefault="00B709A3">
      <w:pPr>
        <w:ind w:left="2160" w:right="360"/>
        <w:rPr>
          <w:rFonts w:cs="Arial"/>
          <w:szCs w:val="20"/>
        </w:rPr>
      </w:pPr>
      <w:r>
        <w:rPr>
          <w:rFonts w:cs="Arial"/>
          <w:szCs w:val="20"/>
        </w:rPr>
        <w:t xml:space="preserve">Immediately change to the Convertible Occupancy Mode to Roof Open.  Note: when </w:t>
      </w:r>
      <w:proofErr w:type="spellStart"/>
      <w:r>
        <w:rPr>
          <w:rFonts w:cs="Arial"/>
          <w:szCs w:val="20"/>
        </w:rPr>
        <w:t>converitble</w:t>
      </w:r>
      <w:proofErr w:type="spellEnd"/>
      <w:r>
        <w:rPr>
          <w:rFonts w:cs="Arial"/>
          <w:szCs w:val="20"/>
        </w:rPr>
        <w:t xml:space="preserve"> occupancy mode changes reference IDS for setting DID indicating convertible occupancy mode status.</w:t>
      </w:r>
    </w:p>
    <w:p w:rsidR="00B74BA0" w:rsidRDefault="00B74BA0">
      <w:pPr>
        <w:ind w:right="360"/>
        <w:rPr>
          <w:rFonts w:cs="Arial"/>
          <w:szCs w:val="20"/>
        </w:rPr>
      </w:pPr>
    </w:p>
    <w:p w:rsidR="00B74BA0" w:rsidRDefault="00B709A3">
      <w:pPr>
        <w:ind w:right="360"/>
        <w:rPr>
          <w:rFonts w:cs="Arial"/>
          <w:szCs w:val="20"/>
        </w:rPr>
      </w:pPr>
      <w:r>
        <w:rPr>
          <w:rFonts w:cs="Arial"/>
          <w:szCs w:val="20"/>
        </w:rPr>
        <w:t>Else</w:t>
      </w:r>
    </w:p>
    <w:p w:rsidR="00B74BA0" w:rsidRDefault="00B709A3">
      <w:pPr>
        <w:ind w:right="360"/>
        <w:rPr>
          <w:rFonts w:cs="Arial"/>
          <w:szCs w:val="20"/>
        </w:rPr>
      </w:pPr>
      <w:r>
        <w:rPr>
          <w:rFonts w:cs="Arial"/>
          <w:szCs w:val="20"/>
        </w:rPr>
        <w:tab/>
        <w:t>Remain in the current convertible occupancy mode state</w:t>
      </w:r>
    </w:p>
    <w:p w:rsidR="00B74BA0" w:rsidRDefault="00B74BA0">
      <w:pPr>
        <w:rPr>
          <w:rFonts w:cs="Arial"/>
          <w:szCs w:val="20"/>
        </w:rPr>
      </w:pPr>
    </w:p>
    <w:p w:rsidR="00B709A3" w:rsidRPr="00B709A3" w:rsidRDefault="00B709A3" w:rsidP="00B709A3">
      <w:pPr>
        <w:pStyle w:val="Heading4"/>
        <w:rPr>
          <w:b w:val="0"/>
          <w:u w:val="single"/>
        </w:rPr>
      </w:pPr>
      <w:r w:rsidRPr="00B709A3">
        <w:rPr>
          <w:b w:val="0"/>
          <w:u w:val="single"/>
        </w:rPr>
        <w:t>AUDSET-FUR-REQ-014938/B-Error State for Convertible Roof Open Occupancy Mode (</w:t>
      </w:r>
      <w:proofErr w:type="spellStart"/>
      <w:r w:rsidRPr="00B709A3">
        <w:rPr>
          <w:b w:val="0"/>
          <w:u w:val="single"/>
        </w:rPr>
        <w:t>TcSE</w:t>
      </w:r>
      <w:proofErr w:type="spellEnd"/>
      <w:r w:rsidRPr="00B709A3">
        <w:rPr>
          <w:b w:val="0"/>
          <w:u w:val="single"/>
        </w:rPr>
        <w:t xml:space="preserve"> ROIN-280696-1)</w:t>
      </w:r>
    </w:p>
    <w:p w:rsidR="00B74BA0" w:rsidRDefault="00B709A3">
      <w:pPr>
        <w:ind w:right="360"/>
        <w:contextualSpacing/>
        <w:rPr>
          <w:rFonts w:cs="Arial"/>
          <w:szCs w:val="20"/>
        </w:rPr>
      </w:pPr>
      <w:r>
        <w:rPr>
          <w:rFonts w:cs="Arial"/>
          <w:szCs w:val="20"/>
        </w:rPr>
        <w:t xml:space="preserve">The Convertible Occupancy Mode Server shall remember the Convertible Occupancy Mode Roof Open / Roof Closed state between power mode states. (ex when </w:t>
      </w:r>
      <w:proofErr w:type="spellStart"/>
      <w:r>
        <w:rPr>
          <w:rFonts w:cs="Arial"/>
          <w:szCs w:val="20"/>
        </w:rPr>
        <w:t>HMIAudioMode</w:t>
      </w:r>
      <w:proofErr w:type="spellEnd"/>
      <w:r>
        <w:rPr>
          <w:rFonts w:cs="Arial"/>
          <w:szCs w:val="20"/>
        </w:rPr>
        <w:t xml:space="preserve"> goes from ON -&gt; OFF -&gt; ON, bus sleep and wake-up events…)</w:t>
      </w:r>
    </w:p>
    <w:p w:rsidR="00B74BA0" w:rsidRDefault="00B74BA0">
      <w:pPr>
        <w:ind w:right="360"/>
        <w:contextualSpacing/>
        <w:rPr>
          <w:rFonts w:cs="Arial"/>
          <w:szCs w:val="20"/>
        </w:rPr>
      </w:pPr>
    </w:p>
    <w:p w:rsidR="00B74BA0" w:rsidRDefault="00B709A3">
      <w:pPr>
        <w:ind w:right="360"/>
        <w:contextualSpacing/>
        <w:rPr>
          <w:rFonts w:cs="Arial"/>
          <w:szCs w:val="20"/>
        </w:rPr>
      </w:pPr>
      <w:r>
        <w:rPr>
          <w:rFonts w:cs="Arial"/>
          <w:szCs w:val="20"/>
        </w:rPr>
        <w:t>Upon loss of Convertible Occupancy Mode setting because of a loss of B+ the Convertible Occupancy Mode Server shall default to Convertible Roof Closed Occupancy state upon a new battery connection event.  The Convertible Occupancy Mode server shall remember convertible occupancy mode state during an engine crank event.</w:t>
      </w:r>
    </w:p>
    <w:p w:rsidR="00B74BA0" w:rsidRDefault="00B74BA0">
      <w:pPr>
        <w:ind w:right="360"/>
        <w:contextualSpacing/>
        <w:rPr>
          <w:rFonts w:cs="Arial"/>
          <w:szCs w:val="20"/>
        </w:rPr>
      </w:pPr>
    </w:p>
    <w:p w:rsidR="00B74BA0" w:rsidRDefault="00B709A3">
      <w:pPr>
        <w:ind w:right="360"/>
        <w:rPr>
          <w:rFonts w:cs="Arial"/>
          <w:szCs w:val="20"/>
        </w:rPr>
      </w:pPr>
      <w:r>
        <w:rPr>
          <w:rFonts w:cs="Arial"/>
          <w:szCs w:val="20"/>
        </w:rPr>
        <w:t>Note: reference IDS for setting DID indicating convertible occupancy mode status.</w:t>
      </w:r>
    </w:p>
    <w:p w:rsidR="00B74BA0" w:rsidRDefault="00B74BA0">
      <w:pPr>
        <w:ind w:right="360"/>
        <w:contextualSpacing/>
        <w:rPr>
          <w:rFonts w:cs="Arial"/>
          <w:szCs w:val="20"/>
        </w:rPr>
      </w:pPr>
    </w:p>
    <w:p w:rsidR="00B74BA0" w:rsidRDefault="00B74BA0">
      <w:pPr>
        <w:rPr>
          <w:rFonts w:cs="Arial"/>
          <w:szCs w:val="20"/>
        </w:rPr>
      </w:pPr>
    </w:p>
    <w:p w:rsidR="00B709A3" w:rsidRDefault="00B709A3" w:rsidP="00B709A3">
      <w:pPr>
        <w:pStyle w:val="Heading3"/>
      </w:pPr>
      <w:bookmarkStart w:id="359" w:name="_Toc23937389"/>
      <w:r>
        <w:lastRenderedPageBreak/>
        <w:t>White Box View</w:t>
      </w:r>
      <w:bookmarkEnd w:id="359"/>
    </w:p>
    <w:p w:rsidR="00B709A3" w:rsidRDefault="00B709A3" w:rsidP="00B709A3">
      <w:pPr>
        <w:pStyle w:val="Heading4"/>
      </w:pPr>
      <w:r>
        <w:t>Activity Diagrams</w:t>
      </w:r>
    </w:p>
    <w:p w:rsidR="00B709A3" w:rsidRDefault="00B709A3" w:rsidP="00B709A3">
      <w:pPr>
        <w:pStyle w:val="Heading5"/>
      </w:pPr>
      <w:r>
        <w:t>AUDSET-ACT-REQ-014939/A-Activating Convertible Roof Open Occupancy Mode (</w:t>
      </w:r>
      <w:proofErr w:type="spellStart"/>
      <w:r>
        <w:t>TcSE</w:t>
      </w:r>
      <w:proofErr w:type="spellEnd"/>
      <w:r>
        <w:t xml:space="preserve"> ROIN-281068-1)</w:t>
      </w:r>
    </w:p>
    <w:p w:rsidR="00B709A3" w:rsidRPr="00760C18" w:rsidRDefault="00B709A3" w:rsidP="00B709A3">
      <w:pPr>
        <w:pStyle w:val="BoldText"/>
      </w:pPr>
      <w:r w:rsidRPr="00760C18">
        <w:t>Activity Diagram</w:t>
      </w:r>
    </w:p>
    <w:p w:rsidR="00B74BA0" w:rsidRDefault="00B709A3" w:rsidP="00B709A3">
      <w:pPr>
        <w:jc w:val="center"/>
      </w:pPr>
      <w:r>
        <w:rPr>
          <w:noProof/>
        </w:rPr>
        <w:drawing>
          <wp:inline distT="0" distB="0" distL="0" distR="0">
            <wp:extent cx="6648450" cy="3200400"/>
            <wp:effectExtent l="0" t="0" r="0" b="0"/>
            <wp:docPr id="1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648450" cy="3200400"/>
                    </a:xfrm>
                    <a:prstGeom prst="rect">
                      <a:avLst/>
                    </a:prstGeom>
                    <a:noFill/>
                    <a:ln w="9525">
                      <a:noFill/>
                      <a:miter lim="800000"/>
                      <a:headEnd/>
                      <a:tailEnd/>
                    </a:ln>
                  </pic:spPr>
                </pic:pic>
              </a:graphicData>
            </a:graphic>
          </wp:inline>
        </w:drawing>
      </w:r>
    </w:p>
    <w:p w:rsidR="00B74BA0" w:rsidRDefault="00B74BA0"/>
    <w:p w:rsidR="00B74BA0" w:rsidRDefault="00B74BA0"/>
    <w:p w:rsidR="00B709A3" w:rsidRDefault="00B709A3" w:rsidP="00B709A3">
      <w:pPr>
        <w:pStyle w:val="Heading5"/>
      </w:pPr>
      <w:r>
        <w:t>AUDSET-ACT-REQ-014940/A-Activating Convertible Roof Closed Occupancy Mode (</w:t>
      </w:r>
      <w:proofErr w:type="spellStart"/>
      <w:r>
        <w:t>TcSE</w:t>
      </w:r>
      <w:proofErr w:type="spellEnd"/>
      <w:r>
        <w:t xml:space="preserve"> ROIN-281071-1)</w:t>
      </w:r>
    </w:p>
    <w:p w:rsidR="00B709A3" w:rsidRPr="00760C18" w:rsidRDefault="00B709A3" w:rsidP="00B709A3">
      <w:pPr>
        <w:pStyle w:val="BoldText"/>
      </w:pPr>
      <w:r w:rsidRPr="00760C18">
        <w:t>Activity Diagram</w:t>
      </w:r>
    </w:p>
    <w:p w:rsidR="00B74BA0" w:rsidRDefault="00B709A3" w:rsidP="00B709A3">
      <w:pPr>
        <w:jc w:val="center"/>
      </w:pPr>
      <w:r>
        <w:rPr>
          <w:noProof/>
        </w:rPr>
        <w:drawing>
          <wp:inline distT="0" distB="0" distL="0" distR="0">
            <wp:extent cx="6629400" cy="3314700"/>
            <wp:effectExtent l="0" t="0" r="0" b="0"/>
            <wp:docPr id="1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629400" cy="3314700"/>
                    </a:xfrm>
                    <a:prstGeom prst="rect">
                      <a:avLst/>
                    </a:prstGeom>
                    <a:noFill/>
                    <a:ln w="9525">
                      <a:noFill/>
                      <a:miter lim="800000"/>
                      <a:headEnd/>
                      <a:tailEnd/>
                    </a:ln>
                  </pic:spPr>
                </pic:pic>
              </a:graphicData>
            </a:graphic>
          </wp:inline>
        </w:drawing>
      </w:r>
    </w:p>
    <w:p w:rsidR="00B74BA0" w:rsidRDefault="00B74BA0"/>
    <w:p w:rsidR="00B74BA0" w:rsidRDefault="00B74BA0"/>
    <w:p w:rsidR="00B709A3" w:rsidRDefault="00B709A3" w:rsidP="00B709A3">
      <w:pPr>
        <w:pStyle w:val="Heading4"/>
      </w:pPr>
      <w:r>
        <w:lastRenderedPageBreak/>
        <w:t>Sequence Diagrams</w:t>
      </w:r>
    </w:p>
    <w:p w:rsidR="00B709A3" w:rsidRDefault="00B709A3" w:rsidP="00B709A3">
      <w:pPr>
        <w:pStyle w:val="Heading5"/>
      </w:pPr>
      <w:r>
        <w:t>AUDSET-SD-REQ-014941/A-Activating Convertible Roof Open Occupancy Mode (</w:t>
      </w:r>
      <w:proofErr w:type="spellStart"/>
      <w:r>
        <w:t>TcSE</w:t>
      </w:r>
      <w:proofErr w:type="spellEnd"/>
      <w:r>
        <w:t xml:space="preserve"> ROIN-280698-1)</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Infotainment System is ON</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Convertible Occupancy Mode Server is in Roof Closed Occupancy Mode</w:t>
      </w:r>
    </w:p>
    <w:p w:rsidR="00B74BA0" w:rsidRDefault="00B74BA0">
      <w:pPr>
        <w:ind w:left="720"/>
        <w:rPr>
          <w:rFonts w:eastAsia="MS Mincho" w:cs="Arial"/>
          <w:szCs w:val="20"/>
        </w:rPr>
      </w:pPr>
    </w:p>
    <w:p w:rsidR="00B709A3" w:rsidRPr="00760C18" w:rsidRDefault="00B709A3" w:rsidP="00B709A3">
      <w:pPr>
        <w:pStyle w:val="BoldText"/>
        <w:ind w:left="720"/>
      </w:pPr>
      <w:r w:rsidRPr="00760C18">
        <w:t>Normal Usage</w:t>
      </w:r>
    </w:p>
    <w:p w:rsidR="00B74BA0" w:rsidRDefault="00B709A3">
      <w:pPr>
        <w:ind w:left="720"/>
        <w:rPr>
          <w:rFonts w:eastAsia="MS Mincho" w:cs="Arial"/>
          <w:szCs w:val="20"/>
        </w:rPr>
      </w:pPr>
      <w:r>
        <w:rPr>
          <w:rFonts w:eastAsia="MS Mincho" w:cs="Arial"/>
          <w:szCs w:val="20"/>
        </w:rPr>
        <w:t>The user activates a convertible top roof open event</w:t>
      </w:r>
    </w:p>
    <w:p w:rsidR="00B74BA0" w:rsidRDefault="00B74BA0">
      <w:pPr>
        <w:rPr>
          <w:rFonts w:eastAsia="MS Mincho"/>
          <w:szCs w:val="20"/>
        </w:rPr>
      </w:pPr>
    </w:p>
    <w:p w:rsidR="00B709A3" w:rsidRPr="00760C18" w:rsidRDefault="00B709A3" w:rsidP="00B709A3">
      <w:pPr>
        <w:pStyle w:val="BoldText"/>
        <w:ind w:left="720"/>
      </w:pPr>
      <w:r w:rsidRPr="00760C18">
        <w:t>Post-condition</w:t>
      </w:r>
    </w:p>
    <w:p w:rsidR="00B74BA0" w:rsidRDefault="00B709A3">
      <w:pPr>
        <w:ind w:left="720"/>
        <w:rPr>
          <w:rFonts w:eastAsia="MS Mincho" w:cs="Arial"/>
          <w:szCs w:val="20"/>
        </w:rPr>
      </w:pPr>
      <w:r>
        <w:rPr>
          <w:rFonts w:eastAsia="MS Mincho" w:cs="Arial"/>
          <w:szCs w:val="20"/>
        </w:rPr>
        <w:t xml:space="preserve">The Convertible Occupancy Mode is in Roof Open Occupancy Mode </w:t>
      </w:r>
    </w:p>
    <w:p w:rsidR="00B74BA0" w:rsidRDefault="00B74BA0">
      <w:pPr>
        <w:ind w:left="720"/>
      </w:pPr>
    </w:p>
    <w:p w:rsidR="00B709A3" w:rsidRPr="00760C18" w:rsidRDefault="00B709A3" w:rsidP="00B709A3">
      <w:pPr>
        <w:pStyle w:val="BoldText"/>
      </w:pPr>
      <w:r w:rsidRPr="00760C18">
        <w:t>Sequence Diagram</w:t>
      </w:r>
    </w:p>
    <w:p w:rsidR="00B74BA0" w:rsidRDefault="00B74BA0">
      <w:pPr>
        <w:jc w:val="center"/>
        <w:rPr>
          <w:rFonts w:eastAsia="MS Mincho"/>
          <w:szCs w:val="20"/>
          <w:lang w:eastAsia="ja-JP"/>
        </w:rPr>
      </w:pPr>
    </w:p>
    <w:p w:rsidR="00B74BA0" w:rsidRDefault="00B709A3" w:rsidP="00B709A3">
      <w:pPr>
        <w:jc w:val="center"/>
      </w:pPr>
      <w:r>
        <w:rPr>
          <w:noProof/>
        </w:rPr>
        <w:drawing>
          <wp:inline distT="0" distB="0" distL="0" distR="0">
            <wp:extent cx="5867400" cy="4324350"/>
            <wp:effectExtent l="0" t="0" r="0" b="0"/>
            <wp:docPr id="1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867400" cy="4324350"/>
                    </a:xfrm>
                    <a:prstGeom prst="rect">
                      <a:avLst/>
                    </a:prstGeom>
                    <a:noFill/>
                    <a:ln w="9525">
                      <a:noFill/>
                      <a:miter lim="800000"/>
                      <a:headEnd/>
                      <a:tailEnd/>
                    </a:ln>
                  </pic:spPr>
                </pic:pic>
              </a:graphicData>
            </a:graphic>
          </wp:inline>
        </w:drawing>
      </w:r>
    </w:p>
    <w:p w:rsidR="00B709A3" w:rsidRDefault="00B709A3" w:rsidP="00B709A3">
      <w:pPr>
        <w:pStyle w:val="Heading5"/>
      </w:pPr>
      <w:r>
        <w:t>AUDSET-SD-REQ-014942/A-Activating Convertible Roof Closed Occupancy Mode (</w:t>
      </w:r>
      <w:proofErr w:type="spellStart"/>
      <w:r>
        <w:t>TcSE</w:t>
      </w:r>
      <w:proofErr w:type="spellEnd"/>
      <w:r>
        <w:t xml:space="preserve"> ROIN-280706-1)</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Infotainment System is ON</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Convertible Occupancy Mode Server is in Roof Open Occupancy Mode</w:t>
      </w:r>
    </w:p>
    <w:p w:rsidR="00B74BA0" w:rsidRDefault="00B74BA0">
      <w:pPr>
        <w:ind w:left="720"/>
        <w:rPr>
          <w:rFonts w:eastAsia="MS Mincho" w:cs="Arial"/>
          <w:szCs w:val="20"/>
        </w:rPr>
      </w:pPr>
    </w:p>
    <w:p w:rsidR="00B709A3" w:rsidRPr="00760C18" w:rsidRDefault="00B709A3" w:rsidP="00B709A3">
      <w:pPr>
        <w:pStyle w:val="BoldText"/>
        <w:ind w:left="720"/>
      </w:pPr>
      <w:r w:rsidRPr="00760C18">
        <w:t>Normal Usage</w:t>
      </w:r>
    </w:p>
    <w:p w:rsidR="00B74BA0" w:rsidRDefault="00B709A3">
      <w:pPr>
        <w:ind w:left="720"/>
        <w:rPr>
          <w:rFonts w:eastAsia="MS Mincho" w:cs="Arial"/>
          <w:szCs w:val="20"/>
        </w:rPr>
      </w:pPr>
      <w:r>
        <w:rPr>
          <w:rFonts w:eastAsia="MS Mincho" w:cs="Arial"/>
          <w:szCs w:val="20"/>
        </w:rPr>
        <w:t>The user activates a convertible top roof closed event</w:t>
      </w:r>
    </w:p>
    <w:p w:rsidR="00B74BA0" w:rsidRDefault="00B74BA0">
      <w:pPr>
        <w:rPr>
          <w:rFonts w:eastAsia="MS Mincho"/>
          <w:szCs w:val="20"/>
        </w:rPr>
      </w:pPr>
    </w:p>
    <w:p w:rsidR="00B709A3" w:rsidRPr="00760C18" w:rsidRDefault="00B709A3" w:rsidP="00B709A3">
      <w:pPr>
        <w:pStyle w:val="BoldText"/>
        <w:ind w:left="720"/>
      </w:pPr>
      <w:r w:rsidRPr="00760C18">
        <w:t>Post-condition</w:t>
      </w:r>
    </w:p>
    <w:p w:rsidR="00B74BA0" w:rsidRDefault="00B709A3">
      <w:pPr>
        <w:ind w:left="720"/>
        <w:rPr>
          <w:rFonts w:eastAsia="MS Mincho" w:cs="Arial"/>
          <w:szCs w:val="20"/>
        </w:rPr>
      </w:pPr>
      <w:r>
        <w:rPr>
          <w:rFonts w:eastAsia="MS Mincho" w:cs="Arial"/>
          <w:szCs w:val="20"/>
        </w:rPr>
        <w:t xml:space="preserve">The Convertible Occupancy Mode is in Roof Closed Occupancy Mode </w:t>
      </w:r>
    </w:p>
    <w:p w:rsidR="00B74BA0" w:rsidRDefault="00B74BA0">
      <w:pPr>
        <w:ind w:left="720"/>
      </w:pPr>
    </w:p>
    <w:p w:rsidR="00B709A3" w:rsidRPr="00760C18" w:rsidRDefault="00B709A3" w:rsidP="00B709A3">
      <w:pPr>
        <w:pStyle w:val="BoldText"/>
      </w:pPr>
      <w:r w:rsidRPr="00760C18">
        <w:t>Sequence Diagram</w:t>
      </w:r>
    </w:p>
    <w:p w:rsidR="00B74BA0" w:rsidRDefault="00B74BA0">
      <w:pPr>
        <w:jc w:val="center"/>
        <w:rPr>
          <w:rFonts w:eastAsia="MS Mincho"/>
          <w:szCs w:val="20"/>
          <w:lang w:eastAsia="ja-JP"/>
        </w:rPr>
      </w:pPr>
    </w:p>
    <w:p w:rsidR="00B74BA0" w:rsidRDefault="00B709A3" w:rsidP="00B709A3">
      <w:pPr>
        <w:jc w:val="center"/>
      </w:pPr>
      <w:r>
        <w:rPr>
          <w:noProof/>
        </w:rPr>
        <w:drawing>
          <wp:inline distT="0" distB="0" distL="0" distR="0">
            <wp:extent cx="5867400" cy="4552950"/>
            <wp:effectExtent l="0" t="0" r="0" b="0"/>
            <wp:docPr id="16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867400" cy="4552950"/>
                    </a:xfrm>
                    <a:prstGeom prst="rect">
                      <a:avLst/>
                    </a:prstGeom>
                    <a:noFill/>
                    <a:ln w="9525">
                      <a:noFill/>
                      <a:miter lim="800000"/>
                      <a:headEnd/>
                      <a:tailEnd/>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360" w:name="_Toc23937390"/>
      <w:r w:rsidRPr="00B9479B">
        <w:lastRenderedPageBreak/>
        <w:t>AUDSET-FUN-REQ-016390/A-Audio Demonstration Mode (</w:t>
      </w:r>
      <w:proofErr w:type="spellStart"/>
      <w:r w:rsidRPr="00B9479B">
        <w:t>TcSE</w:t>
      </w:r>
      <w:proofErr w:type="spellEnd"/>
      <w:r w:rsidRPr="00B9479B">
        <w:t xml:space="preserve"> ROIN-290208-1)</w:t>
      </w:r>
      <w:bookmarkEnd w:id="360"/>
    </w:p>
    <w:p w:rsidR="00B74BA0" w:rsidRDefault="00B709A3">
      <w:pPr>
        <w:rPr>
          <w:rFonts w:cs="Arial"/>
          <w:szCs w:val="20"/>
        </w:rPr>
      </w:pPr>
      <w:r>
        <w:rPr>
          <w:rFonts w:cs="Arial"/>
          <w:szCs w:val="20"/>
        </w:rPr>
        <w:t xml:space="preserve">The user may have the ability to initiate an Audio Demonstration of a </w:t>
      </w:r>
      <w:proofErr w:type="gramStart"/>
      <w:r>
        <w:rPr>
          <w:rFonts w:cs="Arial"/>
          <w:szCs w:val="20"/>
        </w:rPr>
        <w:t>particular sound</w:t>
      </w:r>
      <w:proofErr w:type="gramEnd"/>
      <w:r>
        <w:rPr>
          <w:rFonts w:cs="Arial"/>
          <w:szCs w:val="20"/>
        </w:rPr>
        <w:t xml:space="preserve"> system which will play the stored audio.</w:t>
      </w:r>
    </w:p>
    <w:p w:rsidR="00B74BA0" w:rsidRDefault="00B74BA0"/>
    <w:p w:rsidR="00B709A3" w:rsidRDefault="00B709A3" w:rsidP="00B709A3">
      <w:pPr>
        <w:pStyle w:val="Heading3"/>
      </w:pPr>
      <w:bookmarkStart w:id="361" w:name="_Toc23937391"/>
      <w:r>
        <w:t>Use Cases</w:t>
      </w:r>
      <w:bookmarkEnd w:id="361"/>
    </w:p>
    <w:p w:rsidR="00B709A3" w:rsidRDefault="00B709A3" w:rsidP="00B709A3">
      <w:pPr>
        <w:pStyle w:val="Heading4"/>
      </w:pPr>
      <w:r>
        <w:t>AUDSET-UC-REQ-016391/D-Audio Demo Mode - Enable (</w:t>
      </w:r>
      <w:proofErr w:type="spellStart"/>
      <w:r>
        <w:t>TcSE</w:t>
      </w:r>
      <w:proofErr w:type="spellEnd"/>
      <w:r>
        <w:t xml:space="preserve"> ROIN-290166-1)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Vehicle Occupant</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Infotainment system is powered ON</w:t>
            </w:r>
          </w:p>
          <w:p w:rsidR="00B709A3" w:rsidRDefault="00B709A3">
            <w:pPr>
              <w:rPr>
                <w:rFonts w:cs="Arial"/>
                <w:lang w:eastAsia="zh-CN"/>
              </w:rPr>
            </w:pPr>
            <w:r>
              <w:rPr>
                <w:rFonts w:cs="Arial"/>
                <w:lang w:eastAsia="zh-CN"/>
              </w:rPr>
              <w:t>Audio Demo is OFF</w:t>
            </w:r>
          </w:p>
          <w:p w:rsidR="00B709A3" w:rsidRDefault="00B709A3">
            <w:pPr>
              <w:rPr>
                <w:rFonts w:cs="Arial"/>
                <w:lang w:eastAsia="zh-CN"/>
              </w:rPr>
            </w:pPr>
            <w:ins w:id="362" w:author="Myslinski, Jason (J.S.)" w:date="2016-11-17T13:00:00Z">
              <w:r>
                <w:rPr>
                  <w:rFonts w:cs="Arial"/>
                  <w:lang w:eastAsia="zh-CN"/>
                </w:rPr>
                <w:t xml:space="preserve">A Media source is active </w:t>
              </w:r>
            </w:ins>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User selects &lt;Audio Demo ON&gt; via HMI.</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rPr>
            </w:pPr>
            <w:r>
              <w:rPr>
                <w:rFonts w:cs="Arial"/>
              </w:rPr>
              <w:t xml:space="preserve">The Infotainment System plays Audio Demo audible elements at reference audio settings.  </w:t>
            </w:r>
            <w:r>
              <w:rPr>
                <w:rFonts w:cs="Arial"/>
              </w:rPr>
              <w:br/>
              <w:t>HMI displays {audio demo} visual elements (e.g. splash screen, video clip, etc.).</w:t>
            </w:r>
          </w:p>
          <w:p w:rsidR="00B709A3" w:rsidRDefault="00B709A3">
            <w:pPr>
              <w:rPr>
                <w:rFonts w:cs="Arial"/>
                <w:color w:val="000000"/>
              </w:rPr>
            </w:pPr>
            <w:r>
              <w:rPr>
                <w:rFonts w:cs="Arial"/>
              </w:rPr>
              <w:t xml:space="preserve">User may adjust &lt;volume&gt; during the Audio Demo via HMI.     </w:t>
            </w:r>
            <w:r>
              <w:rPr>
                <w:rFonts w:cs="Arial"/>
              </w:rPr>
              <w:br/>
              <w:t>The audio demo will play until completion or cancellation by the user.</w:t>
            </w:r>
          </w:p>
          <w:p w:rsidR="00B709A3" w:rsidRDefault="00B709A3">
            <w:pPr>
              <w:rPr>
                <w:rFonts w:cs="Arial"/>
                <w:lang w:eastAsia="zh-CN"/>
              </w:rPr>
            </w:pPr>
            <w:r>
              <w:rPr>
                <w:rFonts w:cs="Arial"/>
                <w:color w:val="000000"/>
              </w:rPr>
              <w:t>Audio system will return to previous audio source and settings when Audio Demo is complete</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N/A</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Default="00B709A3">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rPr>
                <w:rFonts w:cs="Arial"/>
                <w:lang w:eastAsia="zh-CN"/>
              </w:rPr>
            </w:pPr>
            <w:r>
              <w:rPr>
                <w:rFonts w:cs="Arial"/>
                <w:lang w:eastAsia="zh-CN"/>
              </w:rPr>
              <w:t>G-HMI; CBI</w:t>
            </w:r>
          </w:p>
        </w:tc>
      </w:tr>
    </w:tbl>
    <w:p w:rsidR="00B709A3" w:rsidRDefault="00B709A3"/>
    <w:p w:rsidR="00B709A3" w:rsidRDefault="00B709A3" w:rsidP="00B709A3">
      <w:pPr>
        <w:pStyle w:val="Heading4"/>
      </w:pPr>
      <w:r>
        <w:t>AUDSET-UC-REQ-016392/B-Audio Demo Mode - Cancel (</w:t>
      </w:r>
      <w:proofErr w:type="spellStart"/>
      <w:r>
        <w:t>TcSE</w:t>
      </w:r>
      <w:proofErr w:type="spellEnd"/>
      <w:r>
        <w:t xml:space="preserve"> ROIN-290180-1)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p w:rsidR="00B74BA0" w:rsidRDefault="00B709A3">
            <w:pPr>
              <w:rPr>
                <w:rFonts w:cs="Arial"/>
                <w:szCs w:val="20"/>
                <w:lang w:eastAsia="zh-CN"/>
              </w:rPr>
            </w:pPr>
            <w:r>
              <w:rPr>
                <w:rFonts w:cs="Arial"/>
                <w:szCs w:val="20"/>
                <w:lang w:eastAsia="zh-CN"/>
              </w:rPr>
              <w:t>Audio Demo is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rPr>
            </w:pPr>
            <w:r>
              <w:rPr>
                <w:rFonts w:cs="Arial"/>
              </w:rPr>
              <w:t xml:space="preserve">User selects &lt;Audio Demo OFF&gt; or &lt;button press ≠ volume&gt; via HMI.  </w:t>
            </w:r>
            <w:r>
              <w:rPr>
                <w:rFonts w:cs="Arial"/>
              </w:rPr>
              <w:br/>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color w:val="000000"/>
              </w:rPr>
            </w:pPr>
            <w:r>
              <w:rPr>
                <w:rFonts w:cs="Arial"/>
              </w:rPr>
              <w:t>Audio demo is cancelled.</w:t>
            </w:r>
          </w:p>
          <w:p w:rsidR="00B74BA0" w:rsidRDefault="00B709A3">
            <w:pPr>
              <w:rPr>
                <w:rFonts w:cs="Arial"/>
                <w:color w:val="000000"/>
              </w:rPr>
            </w:pPr>
            <w:r>
              <w:rPr>
                <w:rFonts w:cs="Arial"/>
                <w:color w:val="000000"/>
              </w:rPr>
              <w:t>Infotainment system will return to previous audio source and settings.</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 SWC</w:t>
            </w:r>
          </w:p>
        </w:tc>
      </w:tr>
    </w:tbl>
    <w:p w:rsidR="00B74BA0" w:rsidRDefault="00B74BA0"/>
    <w:p w:rsidR="00B709A3" w:rsidRDefault="00B709A3" w:rsidP="00B709A3">
      <w:pPr>
        <w:pStyle w:val="Heading3"/>
      </w:pPr>
      <w:bookmarkStart w:id="363" w:name="_Toc23937392"/>
      <w:r>
        <w:t>Requirements</w:t>
      </w:r>
      <w:bookmarkEnd w:id="363"/>
    </w:p>
    <w:p w:rsidR="00B709A3" w:rsidRPr="00B709A3" w:rsidRDefault="00B709A3" w:rsidP="00B709A3">
      <w:pPr>
        <w:pStyle w:val="Heading4"/>
        <w:rPr>
          <w:b w:val="0"/>
          <w:u w:val="single"/>
        </w:rPr>
      </w:pPr>
      <w:r w:rsidRPr="00B709A3">
        <w:rPr>
          <w:b w:val="0"/>
          <w:u w:val="single"/>
        </w:rPr>
        <w:t>AUDSET-SR-REQ-014922/B-Chimes and Prompts during Audio Demonstration (</w:t>
      </w:r>
      <w:proofErr w:type="spellStart"/>
      <w:r w:rsidRPr="00B709A3">
        <w:rPr>
          <w:b w:val="0"/>
          <w:u w:val="single"/>
        </w:rPr>
        <w:t>TcSE</w:t>
      </w:r>
      <w:proofErr w:type="spellEnd"/>
      <w:r w:rsidRPr="00B709A3">
        <w:rPr>
          <w:b w:val="0"/>
          <w:u w:val="single"/>
        </w:rPr>
        <w:t xml:space="preserve"> ROIN-39723-1)</w:t>
      </w:r>
    </w:p>
    <w:p w:rsidR="00B74BA0" w:rsidRDefault="00B709A3">
      <w:pPr>
        <w:rPr>
          <w:szCs w:val="20"/>
        </w:rPr>
      </w:pPr>
      <w:r>
        <w:rPr>
          <w:rFonts w:cs="Arial"/>
          <w:szCs w:val="20"/>
        </w:rPr>
        <w:t>During an Audio Demonstration event the vehicle chimes / prompts shall still be functional and be able to be mixed in with the Audio Demonstration audio.</w:t>
      </w:r>
    </w:p>
    <w:p w:rsidR="00B709A3" w:rsidRPr="00B709A3" w:rsidRDefault="00B709A3" w:rsidP="00B709A3">
      <w:pPr>
        <w:pStyle w:val="Heading4"/>
        <w:rPr>
          <w:b w:val="0"/>
          <w:u w:val="single"/>
        </w:rPr>
      </w:pPr>
      <w:r w:rsidRPr="00B709A3">
        <w:rPr>
          <w:b w:val="0"/>
          <w:u w:val="single"/>
        </w:rPr>
        <w:t>AUDSET-SR-REQ-014923/B-Audio Demonstration during dual play (</w:t>
      </w:r>
      <w:proofErr w:type="spellStart"/>
      <w:r w:rsidRPr="00B709A3">
        <w:rPr>
          <w:b w:val="0"/>
          <w:u w:val="single"/>
        </w:rPr>
        <w:t>TcSE</w:t>
      </w:r>
      <w:proofErr w:type="spellEnd"/>
      <w:r w:rsidRPr="00B709A3">
        <w:rPr>
          <w:b w:val="0"/>
          <w:u w:val="single"/>
        </w:rPr>
        <w:t xml:space="preserve"> ROIN-39724-1)</w:t>
      </w:r>
    </w:p>
    <w:p w:rsidR="00B74BA0" w:rsidRDefault="00B709A3">
      <w:pPr>
        <w:rPr>
          <w:szCs w:val="20"/>
        </w:rPr>
      </w:pPr>
      <w:r>
        <w:rPr>
          <w:rFonts w:cs="Arial"/>
          <w:szCs w:val="20"/>
        </w:rPr>
        <w:t xml:space="preserve">If an Audio Demonstration event is selected during Dual </w:t>
      </w:r>
      <w:proofErr w:type="gramStart"/>
      <w:r>
        <w:rPr>
          <w:rFonts w:cs="Arial"/>
          <w:szCs w:val="20"/>
        </w:rPr>
        <w:t>Play</w:t>
      </w:r>
      <w:proofErr w:type="gramEnd"/>
      <w:r>
        <w:rPr>
          <w:rFonts w:cs="Arial"/>
          <w:szCs w:val="20"/>
        </w:rPr>
        <w:t xml:space="preserve"> then all the vehicle speakers will be used for the Audio Demonstration.  The RSE (Rear Seat Entertainment) Audio Source will continue to play through the headphones except that none of the rear speakers will be muted.  After the Audio Demonstration is complete the rear speakers will be muted again for the RSE Audio Source.</w:t>
      </w:r>
    </w:p>
    <w:p w:rsidR="00B709A3" w:rsidRPr="00B709A3" w:rsidRDefault="00B709A3" w:rsidP="00B709A3">
      <w:pPr>
        <w:pStyle w:val="Heading4"/>
        <w:rPr>
          <w:b w:val="0"/>
          <w:u w:val="single"/>
        </w:rPr>
      </w:pPr>
      <w:r w:rsidRPr="00B709A3">
        <w:rPr>
          <w:b w:val="0"/>
          <w:u w:val="single"/>
        </w:rPr>
        <w:lastRenderedPageBreak/>
        <w:t>AUDSET-SR-REQ-014924/C-Audio Demo Client activation of an Audio Demo event (</w:t>
      </w:r>
      <w:proofErr w:type="spellStart"/>
      <w:r w:rsidRPr="00B709A3">
        <w:rPr>
          <w:b w:val="0"/>
          <w:u w:val="single"/>
        </w:rPr>
        <w:t>TcSE</w:t>
      </w:r>
      <w:proofErr w:type="spellEnd"/>
      <w:r w:rsidRPr="00B709A3">
        <w:rPr>
          <w:b w:val="0"/>
          <w:u w:val="single"/>
        </w:rPr>
        <w:t xml:space="preserve"> ROIN-39725-1)</w:t>
      </w:r>
    </w:p>
    <w:p w:rsidR="00B709A3" w:rsidRDefault="00B709A3">
      <w:pPr>
        <w:rPr>
          <w:rFonts w:cs="Arial"/>
        </w:rPr>
      </w:pPr>
      <w:r>
        <w:rPr>
          <w:rFonts w:cs="Arial"/>
        </w:rPr>
        <w:t>The Audio Demo Client shall activate an Audio Demonstration event by Tx the '</w:t>
      </w:r>
      <w:proofErr w:type="spellStart"/>
      <w:r>
        <w:rPr>
          <w:rFonts w:cs="Arial"/>
        </w:rPr>
        <w:t>Audio_Demo_CMND</w:t>
      </w:r>
      <w:proofErr w:type="spellEnd"/>
      <w:r>
        <w:rPr>
          <w:rFonts w:cs="Arial"/>
        </w:rPr>
        <w:t xml:space="preserve"> = ON' request to the Audio Demo Server.   </w:t>
      </w:r>
    </w:p>
    <w:p w:rsidR="00B709A3" w:rsidRPr="00B709A3" w:rsidRDefault="00B709A3" w:rsidP="00B709A3">
      <w:pPr>
        <w:pStyle w:val="Heading4"/>
        <w:rPr>
          <w:b w:val="0"/>
          <w:u w:val="single"/>
        </w:rPr>
      </w:pPr>
      <w:r w:rsidRPr="00B709A3">
        <w:rPr>
          <w:b w:val="0"/>
          <w:u w:val="single"/>
        </w:rPr>
        <w:t xml:space="preserve">AUDSET-SR-REQ-014925/B-Audio Demo Server response to </w:t>
      </w:r>
      <w:proofErr w:type="spellStart"/>
      <w:r w:rsidRPr="00B709A3">
        <w:rPr>
          <w:b w:val="0"/>
          <w:u w:val="single"/>
        </w:rPr>
        <w:t>Audio_Demo_CMND</w:t>
      </w:r>
      <w:proofErr w:type="spellEnd"/>
      <w:r w:rsidRPr="00B709A3">
        <w:rPr>
          <w:b w:val="0"/>
          <w:u w:val="single"/>
        </w:rPr>
        <w:t xml:space="preserve"> = ON from the Audio Demo Client (</w:t>
      </w:r>
      <w:proofErr w:type="spellStart"/>
      <w:r w:rsidRPr="00B709A3">
        <w:rPr>
          <w:b w:val="0"/>
          <w:u w:val="single"/>
        </w:rPr>
        <w:t>TcSE</w:t>
      </w:r>
      <w:proofErr w:type="spellEnd"/>
      <w:r w:rsidRPr="00B709A3">
        <w:rPr>
          <w:b w:val="0"/>
          <w:u w:val="single"/>
        </w:rPr>
        <w:t xml:space="preserve"> ROIN-39726-1)</w:t>
      </w:r>
    </w:p>
    <w:p w:rsidR="00B74BA0" w:rsidRDefault="00B709A3">
      <w:pPr>
        <w:rPr>
          <w:szCs w:val="20"/>
        </w:rPr>
      </w:pPr>
      <w:r>
        <w:rPr>
          <w:rFonts w:cs="Arial"/>
          <w:szCs w:val="20"/>
        </w:rPr>
        <w:t>The Audio Demo Server shall respond to '</w:t>
      </w:r>
      <w:proofErr w:type="spellStart"/>
      <w:r>
        <w:rPr>
          <w:rStyle w:val="spelle"/>
          <w:rFonts w:cs="Arial"/>
          <w:szCs w:val="20"/>
        </w:rPr>
        <w:t>Audio_Demo_CMND</w:t>
      </w:r>
      <w:proofErr w:type="spellEnd"/>
      <w:r>
        <w:rPr>
          <w:rFonts w:cs="Arial"/>
          <w:szCs w:val="20"/>
        </w:rPr>
        <w:t xml:space="preserve"> = ON" from the Audio Demo Client within </w:t>
      </w:r>
      <w:proofErr w:type="spellStart"/>
      <w:r>
        <w:rPr>
          <w:rStyle w:val="spelle"/>
          <w:rFonts w:cs="Arial"/>
          <w:szCs w:val="20"/>
        </w:rPr>
        <w:t>Taudio_DSP_rsp</w:t>
      </w:r>
      <w:proofErr w:type="spellEnd"/>
      <w:r>
        <w:rPr>
          <w:rFonts w:cs="Arial"/>
          <w:szCs w:val="20"/>
        </w:rPr>
        <w:t xml:space="preserve"> with the signal '</w:t>
      </w:r>
      <w:proofErr w:type="spellStart"/>
      <w:r>
        <w:rPr>
          <w:rStyle w:val="spelle"/>
          <w:rFonts w:cs="Arial"/>
          <w:szCs w:val="20"/>
        </w:rPr>
        <w:t>Audio_Demo_Status</w:t>
      </w:r>
      <w:proofErr w:type="spellEnd"/>
      <w:r>
        <w:rPr>
          <w:rFonts w:cs="Arial"/>
          <w:szCs w:val="20"/>
        </w:rPr>
        <w:t xml:space="preserve"> = Active'.  Before responding back with '</w:t>
      </w:r>
      <w:proofErr w:type="spellStart"/>
      <w:r>
        <w:rPr>
          <w:rStyle w:val="spelle"/>
          <w:rFonts w:cs="Arial"/>
          <w:szCs w:val="20"/>
        </w:rPr>
        <w:t>Audio_Demo_Status</w:t>
      </w:r>
      <w:proofErr w:type="spellEnd"/>
      <w:r>
        <w:rPr>
          <w:rFonts w:cs="Arial"/>
          <w:szCs w:val="20"/>
        </w:rPr>
        <w:t xml:space="preserve"> = Active' the Audio Demo Server shall mute the FSE (Front Seat Entertainment) audio into the Audio Demo Server (if there is an active source), </w:t>
      </w:r>
      <w:r>
        <w:rPr>
          <w:rStyle w:val="spelle"/>
          <w:rFonts w:cs="Arial"/>
          <w:szCs w:val="20"/>
        </w:rPr>
        <w:t>unmute</w:t>
      </w:r>
      <w:r>
        <w:rPr>
          <w:rFonts w:cs="Arial"/>
          <w:szCs w:val="20"/>
        </w:rPr>
        <w:t xml:space="preserve"> the rear speakers (if muted in dual play), and then Tx '</w:t>
      </w:r>
      <w:proofErr w:type="spellStart"/>
      <w:r>
        <w:rPr>
          <w:rStyle w:val="spelle"/>
          <w:rFonts w:cs="Arial"/>
          <w:szCs w:val="20"/>
        </w:rPr>
        <w:t>Audio_Demo_Status</w:t>
      </w:r>
      <w:proofErr w:type="spellEnd"/>
      <w:r>
        <w:rPr>
          <w:rFonts w:cs="Arial"/>
          <w:szCs w:val="20"/>
        </w:rPr>
        <w:t xml:space="preserve"> = Active' when the Audio Demo Server starts playing the audio demonstration.</w:t>
      </w:r>
    </w:p>
    <w:p w:rsidR="00B709A3" w:rsidRPr="00B709A3" w:rsidRDefault="00B709A3" w:rsidP="00B709A3">
      <w:pPr>
        <w:pStyle w:val="Heading4"/>
        <w:rPr>
          <w:b w:val="0"/>
          <w:u w:val="single"/>
        </w:rPr>
      </w:pPr>
      <w:r w:rsidRPr="00B709A3">
        <w:rPr>
          <w:b w:val="0"/>
          <w:u w:val="single"/>
        </w:rPr>
        <w:t>AUDSET-SR-REQ-014926/C-Audio during an Audio Demonstration event (</w:t>
      </w:r>
      <w:proofErr w:type="spellStart"/>
      <w:r w:rsidRPr="00B709A3">
        <w:rPr>
          <w:b w:val="0"/>
          <w:u w:val="single"/>
        </w:rPr>
        <w:t>TcSE</w:t>
      </w:r>
      <w:proofErr w:type="spellEnd"/>
      <w:r w:rsidRPr="00B709A3">
        <w:rPr>
          <w:b w:val="0"/>
          <w:u w:val="single"/>
        </w:rPr>
        <w:t xml:space="preserve"> ROIN-39733-2)</w:t>
      </w:r>
    </w:p>
    <w:p w:rsidR="00B709A3" w:rsidRDefault="00B709A3" w:rsidP="00B709A3">
      <w:pPr>
        <w:rPr>
          <w:ins w:id="364" w:author="Myslinski, Jason (J.S.)" w:date="2018-09-26T08:33:00Z"/>
          <w:rFonts w:cs="Arial"/>
        </w:rPr>
      </w:pPr>
      <w:r>
        <w:rPr>
          <w:rFonts w:cs="Arial"/>
        </w:rPr>
        <w:t xml:space="preserve">The Media Audio will not be heard during an Audio Demonstration </w:t>
      </w:r>
      <w:proofErr w:type="gramStart"/>
      <w:r>
        <w:rPr>
          <w:rFonts w:cs="Arial"/>
        </w:rPr>
        <w:t>event</w:t>
      </w:r>
      <w:proofErr w:type="gramEnd"/>
      <w:r>
        <w:rPr>
          <w:rFonts w:cs="Arial"/>
        </w:rPr>
        <w:t xml:space="preserve"> but the Audio Demo Server will only send out audio for the Audio Demonstration unless noted otherwise.  </w:t>
      </w:r>
      <w:ins w:id="365" w:author="Myslinski, Jason (J.S.)" w:date="2018-09-26T08:33:00Z">
        <w:r>
          <w:rPr>
            <w:rFonts w:cs="Arial"/>
          </w:rPr>
          <w:t>The Audio Demonstration audio is a Media audio source.</w:t>
        </w:r>
      </w:ins>
    </w:p>
    <w:p w:rsidR="00B709A3" w:rsidRDefault="00B709A3">
      <w:pPr>
        <w:rPr>
          <w:rFonts w:cs="Arial"/>
        </w:rPr>
      </w:pPr>
    </w:p>
    <w:p w:rsidR="00B709A3" w:rsidRDefault="00B709A3">
      <w:pPr>
        <w:rPr>
          <w:rFonts w:cs="Arial"/>
        </w:rPr>
      </w:pPr>
      <w:r>
        <w:rPr>
          <w:rFonts w:cs="Arial"/>
        </w:rPr>
        <w:t>Audio Demonstration shall not prevent chimes from being played.</w:t>
      </w:r>
    </w:p>
    <w:p w:rsidR="00B709A3" w:rsidRDefault="00B709A3"/>
    <w:p w:rsidR="00B709A3" w:rsidRPr="00B709A3" w:rsidRDefault="00B709A3" w:rsidP="00B709A3">
      <w:pPr>
        <w:pStyle w:val="Heading4"/>
        <w:rPr>
          <w:b w:val="0"/>
          <w:u w:val="single"/>
        </w:rPr>
      </w:pPr>
      <w:r w:rsidRPr="00B709A3">
        <w:rPr>
          <w:b w:val="0"/>
          <w:u w:val="single"/>
        </w:rPr>
        <w:t>AUDSET-SR-REQ-014927/C-Audio Demo Server response when an Audio Demonstration event is complete (</w:t>
      </w:r>
      <w:proofErr w:type="spellStart"/>
      <w:r w:rsidRPr="00B709A3">
        <w:rPr>
          <w:b w:val="0"/>
          <w:u w:val="single"/>
        </w:rPr>
        <w:t>TcSE</w:t>
      </w:r>
      <w:proofErr w:type="spellEnd"/>
      <w:r w:rsidRPr="00B709A3">
        <w:rPr>
          <w:b w:val="0"/>
          <w:u w:val="single"/>
        </w:rPr>
        <w:t xml:space="preserve"> ROIN-39734-1)</w:t>
      </w:r>
    </w:p>
    <w:p w:rsidR="00B709A3" w:rsidRDefault="00B709A3">
      <w:r>
        <w:rPr>
          <w:rFonts w:cs="Arial"/>
        </w:rPr>
        <w:t>When the Audio Demonstration completes the Audio Demo Server shall mute the rear speakers (if in dual play), unmute the active audio source into the Audio Demo Server and Tx the signal '</w:t>
      </w:r>
      <w:proofErr w:type="spellStart"/>
      <w:r>
        <w:rPr>
          <w:rFonts w:cs="Arial"/>
        </w:rPr>
        <w:t>Audio_Demo_Status</w:t>
      </w:r>
      <w:proofErr w:type="spellEnd"/>
      <w:r>
        <w:rPr>
          <w:rFonts w:cs="Arial"/>
        </w:rPr>
        <w:t xml:space="preserve"> = Inactive/OFF' to the Audio Demo Client.</w:t>
      </w:r>
    </w:p>
    <w:p w:rsidR="00B709A3" w:rsidRPr="00B709A3" w:rsidRDefault="00B709A3" w:rsidP="00B709A3">
      <w:pPr>
        <w:pStyle w:val="Heading4"/>
        <w:rPr>
          <w:b w:val="0"/>
          <w:u w:val="single"/>
        </w:rPr>
      </w:pPr>
      <w:r w:rsidRPr="00B709A3">
        <w:rPr>
          <w:b w:val="0"/>
          <w:u w:val="single"/>
        </w:rPr>
        <w:t>AUDSET-SR-REQ-014928/B-Audio Demo Client ending an Audio Demonstration event (</w:t>
      </w:r>
      <w:proofErr w:type="spellStart"/>
      <w:r w:rsidRPr="00B709A3">
        <w:rPr>
          <w:b w:val="0"/>
          <w:u w:val="single"/>
        </w:rPr>
        <w:t>TcSE</w:t>
      </w:r>
      <w:proofErr w:type="spellEnd"/>
      <w:r w:rsidRPr="00B709A3">
        <w:rPr>
          <w:b w:val="0"/>
          <w:u w:val="single"/>
        </w:rPr>
        <w:t xml:space="preserve"> ROIN-39735-1)</w:t>
      </w:r>
    </w:p>
    <w:p w:rsidR="00B74BA0" w:rsidRDefault="00B709A3">
      <w:pPr>
        <w:rPr>
          <w:rFonts w:cs="Arial"/>
          <w:szCs w:val="20"/>
        </w:rPr>
      </w:pPr>
      <w:r>
        <w:rPr>
          <w:rFonts w:cs="Arial"/>
          <w:szCs w:val="20"/>
        </w:rPr>
        <w:t>If the Audio Demonstration is interrupted and ended by the Audio Demo Client for any reason such as a source change, power mode change, or a button press (except volume button) before the audio Demonstration is complete then the Audio Demo Client shall use the signal '</w:t>
      </w:r>
      <w:proofErr w:type="spellStart"/>
      <w:r>
        <w:rPr>
          <w:rStyle w:val="spelle"/>
          <w:rFonts w:cs="Arial"/>
          <w:szCs w:val="20"/>
        </w:rPr>
        <w:t>Audio_Demo_CMND</w:t>
      </w:r>
      <w:proofErr w:type="spellEnd"/>
      <w:r>
        <w:rPr>
          <w:rFonts w:cs="Arial"/>
          <w:szCs w:val="20"/>
        </w:rPr>
        <w:t xml:space="preserve"> = OFF' to end the audio demonstration.  When ending the audio demonstration because of a source change the Audio Demo Client shall not send the DSP AMP the signal '</w:t>
      </w:r>
      <w:proofErr w:type="spellStart"/>
      <w:r>
        <w:rPr>
          <w:rStyle w:val="spelle"/>
          <w:rFonts w:cs="Arial"/>
          <w:szCs w:val="20"/>
        </w:rPr>
        <w:t>Audio_Demo_</w:t>
      </w:r>
      <w:proofErr w:type="gramStart"/>
      <w:r>
        <w:rPr>
          <w:rFonts w:cs="Arial"/>
          <w:szCs w:val="20"/>
        </w:rPr>
        <w:t>CMND</w:t>
      </w:r>
      <w:proofErr w:type="spellEnd"/>
      <w:r>
        <w:rPr>
          <w:rFonts w:cs="Arial"/>
          <w:szCs w:val="20"/>
        </w:rPr>
        <w:t xml:space="preserve">  =</w:t>
      </w:r>
      <w:proofErr w:type="gramEnd"/>
      <w:r>
        <w:rPr>
          <w:rFonts w:cs="Arial"/>
          <w:szCs w:val="20"/>
        </w:rPr>
        <w:t xml:space="preserve"> OFF' until the source change is complete (this is so don't momentarily hear the previous FSE Audio Source).</w:t>
      </w:r>
    </w:p>
    <w:p w:rsidR="00B74BA0" w:rsidRDefault="00B74BA0">
      <w:pPr>
        <w:rPr>
          <w:rFonts w:cs="Arial"/>
          <w:szCs w:val="20"/>
        </w:rPr>
      </w:pPr>
    </w:p>
    <w:p w:rsidR="00B74BA0" w:rsidRDefault="00B709A3">
      <w:pPr>
        <w:rPr>
          <w:rFonts w:cs="Arial"/>
          <w:szCs w:val="20"/>
        </w:rPr>
      </w:pPr>
      <w:r>
        <w:rPr>
          <w:rFonts w:cs="Arial"/>
          <w:szCs w:val="20"/>
        </w:rPr>
        <w:t>After the Audio Demo Server receives the '</w:t>
      </w:r>
      <w:proofErr w:type="spellStart"/>
      <w:r>
        <w:rPr>
          <w:rStyle w:val="spelle"/>
          <w:rFonts w:cs="Arial"/>
          <w:szCs w:val="20"/>
        </w:rPr>
        <w:t>Audio_Demo_CMND</w:t>
      </w:r>
      <w:proofErr w:type="spellEnd"/>
      <w:r>
        <w:rPr>
          <w:rFonts w:cs="Arial"/>
          <w:szCs w:val="20"/>
        </w:rPr>
        <w:t xml:space="preserve"> = OFF' it shall then exit Audio Demonstration mode and return to the FSE Audio Source as indicated in the </w:t>
      </w:r>
      <w:proofErr w:type="spellStart"/>
      <w:r>
        <w:rPr>
          <w:rStyle w:val="spelle"/>
          <w:rFonts w:cs="Arial"/>
          <w:szCs w:val="20"/>
        </w:rPr>
        <w:t>ResourceUpdate</w:t>
      </w:r>
      <w:proofErr w:type="spellEnd"/>
      <w:r>
        <w:rPr>
          <w:rFonts w:cs="Arial"/>
          <w:szCs w:val="20"/>
        </w:rPr>
        <w:t xml:space="preserve"> status message.</w:t>
      </w:r>
    </w:p>
    <w:p w:rsidR="00B709A3" w:rsidRDefault="00B709A3" w:rsidP="00B709A3">
      <w:pPr>
        <w:pStyle w:val="Heading4"/>
      </w:pPr>
      <w:r w:rsidRPr="00B9479B">
        <w:t>AUDSET-TMR-REQ-014929/B-</w:t>
      </w:r>
      <w:proofErr w:type="spellStart"/>
      <w:r w:rsidRPr="00B9479B">
        <w:t>Taudio_DSP_rsp</w:t>
      </w:r>
      <w:proofErr w:type="spellEnd"/>
      <w:r w:rsidRPr="00B9479B">
        <w:t xml:space="preserve"> (</w:t>
      </w:r>
      <w:proofErr w:type="spellStart"/>
      <w:r w:rsidRPr="00B9479B">
        <w:t>TcSE</w:t>
      </w:r>
      <w:proofErr w:type="spellEnd"/>
      <w:r w:rsidRPr="00B9479B">
        <w:t xml:space="preserve"> ROIN-39731-1)</w:t>
      </w:r>
    </w:p>
    <w:p w:rsidR="00B709A3" w:rsidRPr="0091772B" w:rsidRDefault="00B709A3" w:rsidP="00B709A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B709A3" w:rsidTr="00B709A3">
        <w:trPr>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Default</w:t>
            </w:r>
          </w:p>
        </w:tc>
      </w:tr>
      <w:tr w:rsidR="00B709A3" w:rsidTr="00B709A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Pr="00DF054A" w:rsidRDefault="00B709A3">
            <w:pPr>
              <w:spacing w:line="276" w:lineRule="auto"/>
              <w:rPr>
                <w:rFonts w:ascii="Univers" w:eastAsia="Times New Roman" w:hAnsi="Univers" w:cs="Arial"/>
                <w:sz w:val="14"/>
                <w:szCs w:val="14"/>
              </w:rPr>
            </w:pPr>
            <w:proofErr w:type="spellStart"/>
            <w:r w:rsidRPr="00DF054A">
              <w:rPr>
                <w:rFonts w:cs="Arial"/>
                <w:sz w:val="14"/>
                <w:szCs w:val="14"/>
              </w:rPr>
              <w:t>Taudio_DSP_rsp</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B74BA0" w:rsidRDefault="00B709A3">
            <w:r>
              <w:rPr>
                <w:rFonts w:cs="Arial"/>
                <w:sz w:val="14"/>
              </w:rPr>
              <w:t>Maximum time allowed from when the DSP AMP receives the '</w:t>
            </w:r>
            <w:proofErr w:type="spellStart"/>
            <w:r>
              <w:rPr>
                <w:rStyle w:val="spelle"/>
                <w:rFonts w:cs="Arial"/>
                <w:sz w:val="14"/>
              </w:rPr>
              <w:t>Audio_Demo_CMND</w:t>
            </w:r>
            <w:proofErr w:type="spellEnd"/>
            <w:r>
              <w:rPr>
                <w:rFonts w:cs="Arial"/>
                <w:sz w:val="14"/>
              </w:rPr>
              <w:t xml:space="preserve"> = ON' command, mute/</w:t>
            </w:r>
            <w:r>
              <w:rPr>
                <w:rStyle w:val="spelle"/>
                <w:rFonts w:cs="Arial"/>
                <w:sz w:val="14"/>
              </w:rPr>
              <w:t>unmute</w:t>
            </w:r>
            <w:r>
              <w:rPr>
                <w:rFonts w:cs="Arial"/>
                <w:sz w:val="14"/>
              </w:rPr>
              <w:t xml:space="preserve"> as required and responds with the "</w:t>
            </w:r>
            <w:proofErr w:type="spellStart"/>
            <w:r>
              <w:rPr>
                <w:rStyle w:val="spelle"/>
                <w:rFonts w:cs="Arial"/>
                <w:sz w:val="14"/>
              </w:rPr>
              <w:t>Audio_Demo_Status</w:t>
            </w:r>
            <w:proofErr w:type="spellEnd"/>
            <w:r>
              <w:rPr>
                <w:rFonts w:cs="Arial"/>
                <w:sz w:val="14"/>
              </w:rPr>
              <w:t xml:space="preserve"> = Active" when the DSP AMP is about to begin playing the audio.</w:t>
            </w:r>
          </w:p>
          <w:p w:rsidR="00B709A3" w:rsidRDefault="00B709A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125</w:t>
            </w:r>
          </w:p>
        </w:tc>
      </w:tr>
    </w:tbl>
    <w:p w:rsidR="00B709A3" w:rsidRPr="00B01CDD" w:rsidRDefault="00B709A3" w:rsidP="00B709A3">
      <w:pPr>
        <w:rPr>
          <w:sz w:val="14"/>
          <w:szCs w:val="14"/>
        </w:rPr>
      </w:pPr>
    </w:p>
    <w:p w:rsidR="00B709A3" w:rsidRDefault="00B709A3" w:rsidP="00B709A3">
      <w:pPr>
        <w:pStyle w:val="Heading3"/>
      </w:pPr>
      <w:bookmarkStart w:id="366" w:name="_Toc23937393"/>
      <w:r>
        <w:t>Sequence Diagrams</w:t>
      </w:r>
      <w:bookmarkEnd w:id="366"/>
    </w:p>
    <w:p w:rsidR="00B709A3" w:rsidRDefault="00B709A3" w:rsidP="00B709A3">
      <w:pPr>
        <w:pStyle w:val="Heading4"/>
      </w:pPr>
      <w:r>
        <w:t>AUDSET-SD-REQ-014930/A-Audio Demo Event Sequence Diagram (</w:t>
      </w:r>
      <w:proofErr w:type="spellStart"/>
      <w:r>
        <w:t>TcSE</w:t>
      </w:r>
      <w:proofErr w:type="spellEnd"/>
      <w:r>
        <w:t xml:space="preserve"> ROIN-39727-1)</w:t>
      </w:r>
    </w:p>
    <w:p w:rsidR="00B709A3" w:rsidRPr="00760C18" w:rsidRDefault="00B709A3" w:rsidP="00B709A3">
      <w:pPr>
        <w:pStyle w:val="BoldText"/>
        <w:ind w:left="720"/>
      </w:pPr>
      <w:r w:rsidRPr="00760C18">
        <w:t>Pre-condition</w:t>
      </w:r>
    </w:p>
    <w:p w:rsidR="00B74BA0" w:rsidRDefault="00B709A3">
      <w:pPr>
        <w:ind w:left="720"/>
        <w:rPr>
          <w:rFonts w:cs="Arial"/>
          <w:szCs w:val="20"/>
        </w:rPr>
      </w:pPr>
      <w:r>
        <w:rPr>
          <w:rFonts w:cs="Arial"/>
          <w:szCs w:val="20"/>
        </w:rPr>
        <w:t>Audio Demonstration is not active</w:t>
      </w:r>
    </w:p>
    <w:p w:rsidR="00B74BA0" w:rsidRDefault="00B74BA0">
      <w:pPr>
        <w:ind w:left="720"/>
        <w:rPr>
          <w:rFonts w:cs="Arial"/>
          <w:szCs w:val="20"/>
        </w:rPr>
      </w:pPr>
    </w:p>
    <w:p w:rsidR="00B709A3" w:rsidRPr="00760C18" w:rsidRDefault="00B709A3" w:rsidP="00B709A3">
      <w:pPr>
        <w:pStyle w:val="BoldText"/>
        <w:ind w:left="720"/>
      </w:pPr>
      <w:r w:rsidRPr="00760C18">
        <w:t>Post-condition</w:t>
      </w:r>
    </w:p>
    <w:p w:rsidR="00B74BA0" w:rsidRDefault="00B709A3">
      <w:pPr>
        <w:ind w:left="720"/>
        <w:rPr>
          <w:rFonts w:cs="Arial"/>
          <w:szCs w:val="20"/>
        </w:rPr>
      </w:pPr>
      <w:r>
        <w:rPr>
          <w:rFonts w:cs="Arial"/>
          <w:szCs w:val="20"/>
        </w:rPr>
        <w:t xml:space="preserve">Audio Demonstration is </w:t>
      </w:r>
      <w:proofErr w:type="gramStart"/>
      <w:r>
        <w:rPr>
          <w:rFonts w:cs="Arial"/>
          <w:szCs w:val="20"/>
        </w:rPr>
        <w:t>Inactive</w:t>
      </w:r>
      <w:proofErr w:type="gramEnd"/>
      <w:r>
        <w:rPr>
          <w:rFonts w:cs="Arial"/>
          <w:szCs w:val="20"/>
        </w:rPr>
        <w:t xml:space="preserve"> and the Audio Demo Server can play audio from an active audio source</w:t>
      </w:r>
    </w:p>
    <w:p w:rsidR="00B74BA0" w:rsidRDefault="00B74BA0">
      <w:pPr>
        <w:ind w:left="720"/>
        <w:rPr>
          <w:rFonts w:cs="Arial"/>
          <w:szCs w:val="20"/>
        </w:rPr>
      </w:pPr>
    </w:p>
    <w:p w:rsidR="00B709A3" w:rsidRPr="00760C18" w:rsidRDefault="00B709A3" w:rsidP="00B709A3">
      <w:pPr>
        <w:pStyle w:val="BoldText"/>
      </w:pPr>
      <w:r w:rsidRPr="00760C18">
        <w:lastRenderedPageBreak/>
        <w:t>Sequence Diagram</w:t>
      </w:r>
    </w:p>
    <w:p w:rsidR="00B74BA0" w:rsidRDefault="00B709A3" w:rsidP="00B709A3">
      <w:pPr>
        <w:jc w:val="center"/>
      </w:pPr>
      <w:r>
        <w:rPr>
          <w:noProof/>
        </w:rPr>
        <w:drawing>
          <wp:inline distT="0" distB="0" distL="0" distR="0">
            <wp:extent cx="5486400" cy="4038600"/>
            <wp:effectExtent l="0" t="0" r="0" b="0"/>
            <wp:docPr id="1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486400" cy="4038600"/>
                    </a:xfrm>
                    <a:prstGeom prst="rect">
                      <a:avLst/>
                    </a:prstGeom>
                    <a:noFill/>
                    <a:ln w="9525">
                      <a:noFill/>
                      <a:miter lim="800000"/>
                      <a:headEnd/>
                      <a:tailEnd/>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367" w:name="_Toc23937394"/>
      <w:r w:rsidRPr="00B9479B">
        <w:lastRenderedPageBreak/>
        <w:t>AUDSET-FUN-REQ-016393/A-Simulated Surround Sound (DSP Mode Setting) (</w:t>
      </w:r>
      <w:proofErr w:type="spellStart"/>
      <w:r w:rsidRPr="00B9479B">
        <w:t>TcSE</w:t>
      </w:r>
      <w:proofErr w:type="spellEnd"/>
      <w:r w:rsidRPr="00B9479B">
        <w:t xml:space="preserve"> ROIN-292781-1)</w:t>
      </w:r>
      <w:bookmarkEnd w:id="367"/>
    </w:p>
    <w:p w:rsidR="00B74BA0" w:rsidRDefault="00B709A3">
      <w:pPr>
        <w:rPr>
          <w:rFonts w:cs="Arial"/>
          <w:szCs w:val="20"/>
        </w:rPr>
      </w:pPr>
      <w:r>
        <w:rPr>
          <w:rFonts w:cs="Arial"/>
          <w:szCs w:val="20"/>
        </w:rPr>
        <w:t>The Surround Sound Server may have the ability to '</w:t>
      </w:r>
      <w:proofErr w:type="spellStart"/>
      <w:r>
        <w:rPr>
          <w:rStyle w:val="spelle"/>
          <w:rFonts w:cs="Arial"/>
          <w:szCs w:val="20"/>
        </w:rPr>
        <w:t>Upmix</w:t>
      </w:r>
      <w:proofErr w:type="spellEnd"/>
      <w:r>
        <w:rPr>
          <w:rFonts w:cs="Arial"/>
          <w:szCs w:val="20"/>
        </w:rPr>
        <w:t xml:space="preserve">' an audio stereo signal to a simulated surround sound when commanded by the Surround Sound Client. </w:t>
      </w:r>
    </w:p>
    <w:p w:rsidR="00B74BA0" w:rsidRDefault="00B74BA0">
      <w:pPr>
        <w:rPr>
          <w:rFonts w:cs="Arial"/>
          <w:szCs w:val="20"/>
          <w:u w:val="single"/>
        </w:rPr>
      </w:pPr>
    </w:p>
    <w:p w:rsidR="00B709A3" w:rsidRDefault="00B709A3" w:rsidP="00B709A3">
      <w:pPr>
        <w:pStyle w:val="Heading3"/>
      </w:pPr>
      <w:bookmarkStart w:id="368" w:name="_Toc23937395"/>
      <w:r>
        <w:t>Use Cases</w:t>
      </w:r>
      <w:bookmarkEnd w:id="368"/>
    </w:p>
    <w:p w:rsidR="00B709A3" w:rsidRDefault="00B709A3" w:rsidP="00B709A3">
      <w:pPr>
        <w:pStyle w:val="Heading4"/>
      </w:pPr>
      <w:r>
        <w:t>AUDSET-UC-REQ-016394/B-Select DSP Mode Settings (</w:t>
      </w:r>
      <w:proofErr w:type="spellStart"/>
      <w:r>
        <w:t>ex Stereo</w:t>
      </w:r>
      <w:proofErr w:type="spellEnd"/>
      <w:r>
        <w:t>, Surround) (</w:t>
      </w:r>
      <w:proofErr w:type="spellStart"/>
      <w:r>
        <w:t>TcSE</w:t>
      </w:r>
      <w:proofErr w:type="spellEnd"/>
      <w:r>
        <w:t xml:space="preserve"> ROIN-292780-1)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 xml:space="preserve">User selects &lt;DSP Mode x&gt; via HMI (where "x" represents Stereo, Surround).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 xml:space="preserve">The Infotainment System sets the DSP mode to the selected setting.  </w:t>
            </w:r>
            <w:r>
              <w:rPr>
                <w:rFonts w:cs="Arial"/>
                <w:color w:val="000000"/>
                <w:szCs w:val="20"/>
              </w:rPr>
              <w:t>The infotainment system will operate with the new DSP mode setting.</w:t>
            </w:r>
            <w:r>
              <w:rPr>
                <w:rFonts w:cs="Arial"/>
                <w:szCs w:val="20"/>
              </w:rPr>
              <w:t xml:space="preserve"> </w:t>
            </w:r>
          </w:p>
          <w:p w:rsidR="00B74BA0" w:rsidRDefault="00B709A3">
            <w:pPr>
              <w:rPr>
                <w:rFonts w:cs="Arial"/>
                <w:szCs w:val="20"/>
              </w:rPr>
            </w:pPr>
            <w:r>
              <w:rPr>
                <w:rFonts w:cs="Arial"/>
                <w:szCs w:val="20"/>
              </w:rPr>
              <w:br/>
              <w:t xml:space="preserve">HMI indicates {DSP Mode x Selected} (where "x" represents Stereo, Surround).  </w:t>
            </w:r>
          </w:p>
          <w:p w:rsidR="00B74BA0" w:rsidRDefault="00B709A3">
            <w:pPr>
              <w:rPr>
                <w:rFonts w:cs="Arial"/>
                <w:szCs w:val="20"/>
              </w:rPr>
            </w:pPr>
            <w:r>
              <w:rPr>
                <w:rFonts w:cs="Arial"/>
                <w:szCs w:val="20"/>
              </w:rPr>
              <w:br/>
              <w:t>The selected DSP mode remains enabled until a new selection is made by the user.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3"/>
      </w:pPr>
      <w:bookmarkStart w:id="369" w:name="_Toc23937396"/>
      <w:r>
        <w:t>Requirements</w:t>
      </w:r>
      <w:bookmarkEnd w:id="369"/>
    </w:p>
    <w:p w:rsidR="00B709A3" w:rsidRPr="00B709A3" w:rsidRDefault="00B709A3" w:rsidP="00B709A3">
      <w:pPr>
        <w:pStyle w:val="Heading4"/>
        <w:rPr>
          <w:b w:val="0"/>
          <w:u w:val="single"/>
        </w:rPr>
      </w:pPr>
      <w:r w:rsidRPr="00B709A3">
        <w:rPr>
          <w:b w:val="0"/>
          <w:u w:val="single"/>
        </w:rPr>
        <w:t>AUDSET-SR-REQ-014908/B-Surround Sound Client signal usage (</w:t>
      </w:r>
      <w:proofErr w:type="spellStart"/>
      <w:r w:rsidRPr="00B709A3">
        <w:rPr>
          <w:b w:val="0"/>
          <w:u w:val="single"/>
        </w:rPr>
        <w:t>TcSE</w:t>
      </w:r>
      <w:proofErr w:type="spellEnd"/>
      <w:r w:rsidRPr="00B709A3">
        <w:rPr>
          <w:b w:val="0"/>
          <w:u w:val="single"/>
        </w:rPr>
        <w:t xml:space="preserve"> ROIN-39721-3)</w:t>
      </w:r>
    </w:p>
    <w:p w:rsidR="00B74BA0" w:rsidRDefault="00B709A3">
      <w:pPr>
        <w:rPr>
          <w:rFonts w:cs="Arial"/>
        </w:rPr>
      </w:pPr>
      <w:r>
        <w:rPr>
          <w:rFonts w:cs="Arial"/>
          <w:szCs w:val="20"/>
        </w:rPr>
        <w:t>The Surround Sound Client shall Tx the '</w:t>
      </w:r>
      <w:proofErr w:type="spellStart"/>
      <w:r>
        <w:rPr>
          <w:rStyle w:val="spelle"/>
          <w:rFonts w:cs="Arial"/>
          <w:szCs w:val="20"/>
        </w:rPr>
        <w:t>Surround_Sound_Upmix</w:t>
      </w:r>
      <w:proofErr w:type="spellEnd"/>
      <w:r>
        <w:rPr>
          <w:rFonts w:cs="Arial"/>
          <w:szCs w:val="20"/>
        </w:rPr>
        <w:t xml:space="preserve"> = Surround' signal to the Surround Sound Server to request the Surround Sound Server to enter simulated surround sound mode</w:t>
      </w:r>
      <w:r>
        <w:rPr>
          <w:rFonts w:cs="Arial"/>
        </w:rPr>
        <w:t>.</w:t>
      </w:r>
    </w:p>
    <w:p w:rsidR="00B74BA0" w:rsidRDefault="00B74BA0">
      <w:pPr>
        <w:rPr>
          <w:rFonts w:cs="Arial"/>
        </w:rPr>
      </w:pPr>
    </w:p>
    <w:p w:rsidR="00B74BA0" w:rsidRDefault="00B709A3">
      <w:pPr>
        <w:rPr>
          <w:rFonts w:cs="Arial"/>
        </w:rPr>
      </w:pPr>
      <w:r>
        <w:rPr>
          <w:rFonts w:cs="Arial"/>
          <w:szCs w:val="20"/>
        </w:rPr>
        <w:t>The Surround Sound Client shall Tx the '</w:t>
      </w:r>
      <w:proofErr w:type="spellStart"/>
      <w:r>
        <w:rPr>
          <w:rStyle w:val="spelle"/>
          <w:rFonts w:cs="Arial"/>
          <w:szCs w:val="20"/>
        </w:rPr>
        <w:t>Surround_Sound_Upmix</w:t>
      </w:r>
      <w:proofErr w:type="spellEnd"/>
      <w:r>
        <w:rPr>
          <w:rFonts w:cs="Arial"/>
          <w:szCs w:val="20"/>
        </w:rPr>
        <w:t xml:space="preserve"> = Stereo' signal to the Surround Sound Server to request the Surround Sound Server to enter Stereo mode</w:t>
      </w:r>
      <w:r>
        <w:rPr>
          <w:rFonts w:cs="Arial"/>
        </w:rPr>
        <w:t>.</w:t>
      </w:r>
    </w:p>
    <w:p w:rsidR="00B74BA0" w:rsidRDefault="00B74BA0">
      <w:pPr>
        <w:rPr>
          <w:rFonts w:cs="Arial"/>
          <w:szCs w:val="20"/>
        </w:rPr>
      </w:pPr>
    </w:p>
    <w:p w:rsidR="00B74BA0" w:rsidRDefault="00B709A3">
      <w:pPr>
        <w:rPr>
          <w:rFonts w:cs="Arial"/>
          <w:szCs w:val="20"/>
        </w:rPr>
      </w:pPr>
      <w:r>
        <w:rPr>
          <w:rFonts w:cs="Arial"/>
          <w:szCs w:val="20"/>
        </w:rPr>
        <w:t>The Surround Sound Client will know the status of the DSP Setting Mode (ex. Surround, Stereo) using the surround sound status signal "</w:t>
      </w:r>
      <w:proofErr w:type="spellStart"/>
      <w:r>
        <w:rPr>
          <w:rFonts w:cs="Arial"/>
          <w:szCs w:val="20"/>
        </w:rPr>
        <w:t>DSP_Sur_Sound_Upmix.St</w:t>
      </w:r>
      <w:proofErr w:type="spellEnd"/>
      <w:r>
        <w:rPr>
          <w:rFonts w:cs="Arial"/>
          <w:szCs w:val="20"/>
        </w:rPr>
        <w:t>".</w:t>
      </w:r>
    </w:p>
    <w:p w:rsidR="00B74BA0" w:rsidRDefault="00B74BA0">
      <w:pPr>
        <w:rPr>
          <w:szCs w:val="20"/>
        </w:rPr>
      </w:pPr>
    </w:p>
    <w:p w:rsidR="00B709A3" w:rsidRPr="00B709A3" w:rsidRDefault="00B709A3" w:rsidP="00B709A3">
      <w:pPr>
        <w:pStyle w:val="Heading4"/>
        <w:rPr>
          <w:b w:val="0"/>
          <w:u w:val="single"/>
        </w:rPr>
      </w:pPr>
      <w:r w:rsidRPr="00B709A3">
        <w:rPr>
          <w:b w:val="0"/>
          <w:u w:val="single"/>
        </w:rPr>
        <w:t>AUDSET-SR-REQ-014909/B-</w:t>
      </w:r>
      <w:proofErr w:type="spellStart"/>
      <w:r w:rsidRPr="00B709A3">
        <w:rPr>
          <w:b w:val="0"/>
          <w:u w:val="single"/>
        </w:rPr>
        <w:t>Surrround</w:t>
      </w:r>
      <w:proofErr w:type="spellEnd"/>
      <w:r w:rsidRPr="00B709A3">
        <w:rPr>
          <w:b w:val="0"/>
          <w:u w:val="single"/>
        </w:rPr>
        <w:t xml:space="preserve"> Sound Server signal usage (</w:t>
      </w:r>
      <w:proofErr w:type="spellStart"/>
      <w:r w:rsidRPr="00B709A3">
        <w:rPr>
          <w:b w:val="0"/>
          <w:u w:val="single"/>
        </w:rPr>
        <w:t>TcSE</w:t>
      </w:r>
      <w:proofErr w:type="spellEnd"/>
      <w:r w:rsidRPr="00B709A3">
        <w:rPr>
          <w:b w:val="0"/>
          <w:u w:val="single"/>
        </w:rPr>
        <w:t xml:space="preserve"> ROIN-39722-2)</w:t>
      </w:r>
    </w:p>
    <w:p w:rsidR="00B74BA0" w:rsidRDefault="00B709A3">
      <w:pPr>
        <w:rPr>
          <w:rStyle w:val="msoins0"/>
          <w:rFonts w:cs="Arial"/>
          <w:szCs w:val="20"/>
        </w:rPr>
      </w:pPr>
      <w:r>
        <w:rPr>
          <w:rFonts w:cs="Arial"/>
          <w:szCs w:val="20"/>
        </w:rPr>
        <w:t xml:space="preserve">The Surround Sound Server shall provide the status of the DSP Mode Setting that is being used via the </w:t>
      </w:r>
      <w:proofErr w:type="spellStart"/>
      <w:r>
        <w:rPr>
          <w:rFonts w:cs="Arial"/>
          <w:szCs w:val="20"/>
        </w:rPr>
        <w:t>DSP_Sur_Sound_Upmix.St</w:t>
      </w:r>
      <w:proofErr w:type="spellEnd"/>
      <w:r>
        <w:rPr>
          <w:rFonts w:cs="Arial"/>
          <w:szCs w:val="20"/>
        </w:rPr>
        <w:t xml:space="preserve"> signal.</w:t>
      </w:r>
      <w:r>
        <w:rPr>
          <w:rStyle w:val="msoins0"/>
          <w:rFonts w:cs="Arial"/>
          <w:szCs w:val="20"/>
        </w:rPr>
        <w:t xml:space="preserve">  </w:t>
      </w:r>
    </w:p>
    <w:p w:rsidR="00B74BA0" w:rsidRDefault="00B74BA0">
      <w:pPr>
        <w:rPr>
          <w:rStyle w:val="msoins0"/>
          <w:rFonts w:cs="Arial"/>
          <w:szCs w:val="20"/>
        </w:rPr>
      </w:pPr>
    </w:p>
    <w:p w:rsidR="00B74BA0" w:rsidRDefault="00B709A3">
      <w:pPr>
        <w:rPr>
          <w:rStyle w:val="msoins0"/>
          <w:rFonts w:cs="Arial"/>
          <w:szCs w:val="20"/>
        </w:rPr>
      </w:pPr>
      <w:r>
        <w:rPr>
          <w:rStyle w:val="msoins0"/>
          <w:rFonts w:cs="Arial"/>
          <w:szCs w:val="20"/>
        </w:rPr>
        <w:t>The Surround Sound Server shall provide simulated surround audio when '</w:t>
      </w:r>
      <w:proofErr w:type="spellStart"/>
      <w:r>
        <w:rPr>
          <w:rStyle w:val="msoins0"/>
          <w:rFonts w:cs="Arial"/>
          <w:szCs w:val="20"/>
        </w:rPr>
        <w:t>Surround_Sound_Upmix</w:t>
      </w:r>
      <w:proofErr w:type="spellEnd"/>
      <w:r>
        <w:rPr>
          <w:rStyle w:val="msoins0"/>
          <w:rFonts w:cs="Arial"/>
          <w:szCs w:val="20"/>
        </w:rPr>
        <w:t xml:space="preserve"> = Surround' unless noted otherwise</w:t>
      </w:r>
    </w:p>
    <w:p w:rsidR="00B74BA0" w:rsidRDefault="00B74BA0">
      <w:pPr>
        <w:rPr>
          <w:rStyle w:val="msoins0"/>
          <w:rFonts w:cs="Arial"/>
          <w:szCs w:val="20"/>
        </w:rPr>
      </w:pPr>
    </w:p>
    <w:p w:rsidR="00B74BA0" w:rsidRDefault="00B709A3">
      <w:pPr>
        <w:rPr>
          <w:rStyle w:val="msoins0"/>
          <w:rFonts w:cs="Arial"/>
          <w:szCs w:val="20"/>
        </w:rPr>
      </w:pPr>
      <w:r>
        <w:rPr>
          <w:rStyle w:val="msoins0"/>
          <w:rFonts w:cs="Arial"/>
          <w:szCs w:val="20"/>
        </w:rPr>
        <w:t>The Surround Sound Server shall provide stereo audio when '</w:t>
      </w:r>
      <w:proofErr w:type="spellStart"/>
      <w:r>
        <w:rPr>
          <w:rStyle w:val="msoins0"/>
          <w:rFonts w:cs="Arial"/>
          <w:szCs w:val="20"/>
        </w:rPr>
        <w:t>Surround_Sound_Upmix</w:t>
      </w:r>
      <w:proofErr w:type="spellEnd"/>
      <w:r>
        <w:rPr>
          <w:rStyle w:val="msoins0"/>
          <w:rFonts w:cs="Arial"/>
          <w:szCs w:val="20"/>
        </w:rPr>
        <w:t xml:space="preserve"> = Stereo'</w:t>
      </w:r>
    </w:p>
    <w:p w:rsidR="00B74BA0" w:rsidRDefault="00B74BA0"/>
    <w:p w:rsidR="00B709A3" w:rsidRDefault="00B709A3" w:rsidP="00B709A3">
      <w:pPr>
        <w:pStyle w:val="Heading3"/>
      </w:pPr>
      <w:bookmarkStart w:id="370" w:name="_Toc23937397"/>
      <w:r>
        <w:t>Sequence Diagrams</w:t>
      </w:r>
      <w:bookmarkEnd w:id="370"/>
    </w:p>
    <w:p w:rsidR="00B709A3" w:rsidRDefault="00B709A3" w:rsidP="00B709A3">
      <w:pPr>
        <w:pStyle w:val="Heading4"/>
      </w:pPr>
      <w:r>
        <w:t>AUDSET-SD-REQ-014910/A-DSP Mode Sequence Diagram (</w:t>
      </w:r>
      <w:proofErr w:type="spellStart"/>
      <w:r>
        <w:t>TcSE</w:t>
      </w:r>
      <w:proofErr w:type="spellEnd"/>
      <w:r>
        <w:t xml:space="preserve"> ROIN-286581-1)</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Infotainment System is ON</w:t>
      </w:r>
    </w:p>
    <w:p w:rsidR="00B709A3" w:rsidRPr="00760C18" w:rsidRDefault="00B709A3" w:rsidP="00B709A3">
      <w:pPr>
        <w:pStyle w:val="BoldText"/>
        <w:ind w:left="720"/>
      </w:pPr>
      <w:r w:rsidRPr="00760C18">
        <w:lastRenderedPageBreak/>
        <w:t>Pre-condition</w:t>
      </w:r>
    </w:p>
    <w:p w:rsidR="00B74BA0" w:rsidRDefault="00B709A3">
      <w:pPr>
        <w:ind w:left="720"/>
        <w:rPr>
          <w:rFonts w:eastAsia="MS Mincho" w:cs="Arial"/>
          <w:szCs w:val="20"/>
        </w:rPr>
      </w:pPr>
      <w:r>
        <w:rPr>
          <w:rFonts w:eastAsia="MS Mincho" w:cs="Arial"/>
          <w:szCs w:val="20"/>
        </w:rPr>
        <w:t xml:space="preserve">The </w:t>
      </w:r>
      <w:proofErr w:type="spellStart"/>
      <w:r>
        <w:rPr>
          <w:rFonts w:eastAsia="MS Mincho" w:cs="Arial"/>
          <w:szCs w:val="20"/>
        </w:rPr>
        <w:t>Surrond</w:t>
      </w:r>
      <w:proofErr w:type="spellEnd"/>
      <w:r>
        <w:rPr>
          <w:rFonts w:eastAsia="MS Mincho" w:cs="Arial"/>
          <w:szCs w:val="20"/>
        </w:rPr>
        <w:t xml:space="preserve"> Sound Server is in DSP Mode Setting X</w:t>
      </w:r>
    </w:p>
    <w:p w:rsidR="00B74BA0" w:rsidRDefault="00B74BA0">
      <w:pPr>
        <w:ind w:left="720"/>
        <w:rPr>
          <w:rFonts w:eastAsia="MS Mincho" w:cs="Arial"/>
          <w:szCs w:val="20"/>
        </w:rPr>
      </w:pPr>
    </w:p>
    <w:p w:rsidR="00B709A3" w:rsidRPr="00760C18" w:rsidRDefault="00B709A3" w:rsidP="00B709A3">
      <w:pPr>
        <w:pStyle w:val="BoldText"/>
        <w:ind w:left="720"/>
      </w:pPr>
      <w:r w:rsidRPr="00760C18">
        <w:t>Normal Usage</w:t>
      </w:r>
    </w:p>
    <w:p w:rsidR="00B74BA0" w:rsidRDefault="00B709A3">
      <w:pPr>
        <w:ind w:left="720"/>
        <w:rPr>
          <w:rFonts w:eastAsia="MS Mincho" w:cs="Arial"/>
          <w:szCs w:val="20"/>
        </w:rPr>
      </w:pPr>
      <w:r>
        <w:rPr>
          <w:rFonts w:eastAsia="MS Mincho" w:cs="Arial"/>
          <w:szCs w:val="20"/>
        </w:rPr>
        <w:t>The user activates DSP Mode Setting Y</w:t>
      </w:r>
    </w:p>
    <w:p w:rsidR="00B74BA0" w:rsidRDefault="00B74BA0">
      <w:pPr>
        <w:rPr>
          <w:rFonts w:eastAsia="MS Mincho"/>
          <w:szCs w:val="20"/>
        </w:rPr>
      </w:pPr>
    </w:p>
    <w:p w:rsidR="00B709A3" w:rsidRPr="00760C18" w:rsidRDefault="00B709A3" w:rsidP="00B709A3">
      <w:pPr>
        <w:pStyle w:val="BoldText"/>
        <w:ind w:left="720"/>
      </w:pPr>
      <w:r w:rsidRPr="00760C18">
        <w:t>Post-condition</w:t>
      </w:r>
    </w:p>
    <w:p w:rsidR="00B74BA0" w:rsidRDefault="00B709A3">
      <w:pPr>
        <w:ind w:left="720"/>
        <w:rPr>
          <w:rFonts w:eastAsia="MS Mincho" w:cs="Arial"/>
          <w:szCs w:val="20"/>
        </w:rPr>
      </w:pPr>
      <w:r>
        <w:rPr>
          <w:rFonts w:eastAsia="MS Mincho" w:cs="Arial"/>
          <w:szCs w:val="20"/>
        </w:rPr>
        <w:t xml:space="preserve">The DSP Mode Setting Y is active </w:t>
      </w:r>
    </w:p>
    <w:p w:rsidR="00B74BA0" w:rsidRDefault="00B74BA0">
      <w:pPr>
        <w:ind w:left="720"/>
      </w:pPr>
    </w:p>
    <w:p w:rsidR="00B709A3" w:rsidRPr="00760C18" w:rsidRDefault="00B709A3" w:rsidP="00B709A3">
      <w:pPr>
        <w:pStyle w:val="BoldText"/>
      </w:pPr>
      <w:r w:rsidRPr="00760C18">
        <w:t>Sequence Diagram</w:t>
      </w:r>
    </w:p>
    <w:p w:rsidR="00B74BA0" w:rsidRDefault="00B709A3" w:rsidP="00B709A3">
      <w:pPr>
        <w:jc w:val="center"/>
        <w:rPr>
          <w:noProof/>
        </w:rPr>
      </w:pPr>
      <w:r>
        <w:rPr>
          <w:noProof/>
        </w:rPr>
        <w:drawing>
          <wp:inline distT="0" distB="0" distL="0" distR="0">
            <wp:extent cx="5895975" cy="4191000"/>
            <wp:effectExtent l="0" t="0" r="9525" b="0"/>
            <wp:docPr id="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895975" cy="4191000"/>
                    </a:xfrm>
                    <a:prstGeom prst="rect">
                      <a:avLst/>
                    </a:prstGeom>
                    <a:noFill/>
                    <a:ln w="9525">
                      <a:noFill/>
                      <a:miter lim="800000"/>
                      <a:headEnd/>
                      <a:tailEnd/>
                    </a:ln>
                  </pic:spPr>
                </pic:pic>
              </a:graphicData>
            </a:graphic>
          </wp:inline>
        </w:drawing>
      </w:r>
    </w:p>
    <w:p w:rsidR="00B74BA0" w:rsidRDefault="00B74BA0">
      <w:pPr>
        <w:jc w:val="center"/>
        <w:rPr>
          <w:noProof/>
        </w:rPr>
      </w:pPr>
    </w:p>
    <w:p w:rsidR="00B74BA0" w:rsidRDefault="00B74BA0">
      <w:pPr>
        <w:jc w:val="center"/>
        <w:rPr>
          <w:rFonts w:eastAsia="MS Mincho"/>
          <w:szCs w:val="20"/>
          <w:lang w:eastAsia="ja-JP"/>
        </w:rPr>
      </w:pPr>
    </w:p>
    <w:p w:rsidR="00B74BA0" w:rsidRDefault="00B74BA0"/>
    <w:p w:rsidR="00B709A3" w:rsidRDefault="00B709A3">
      <w:pPr>
        <w:spacing w:after="200" w:line="276" w:lineRule="auto"/>
      </w:pPr>
      <w:r>
        <w:br w:type="page"/>
      </w:r>
    </w:p>
    <w:p w:rsidR="00B709A3" w:rsidRDefault="00B709A3" w:rsidP="00B709A3">
      <w:pPr>
        <w:pStyle w:val="Heading2"/>
      </w:pPr>
      <w:bookmarkStart w:id="371" w:name="_Toc23937398"/>
      <w:r w:rsidRPr="00B9479B">
        <w:lastRenderedPageBreak/>
        <w:t>AUDSETv2-FUN-REQ-016388/B-Simulated Surround Sound (DSP Mode Setting) - Variant 2 (</w:t>
      </w:r>
      <w:proofErr w:type="spellStart"/>
      <w:r w:rsidRPr="00B9479B">
        <w:t>TcSE</w:t>
      </w:r>
      <w:proofErr w:type="spellEnd"/>
      <w:r w:rsidRPr="00B9479B">
        <w:t xml:space="preserve"> ROIN-290236-1)</w:t>
      </w:r>
      <w:bookmarkEnd w:id="371"/>
    </w:p>
    <w:p w:rsidR="00B709A3" w:rsidRDefault="00B709A3" w:rsidP="00B709A3">
      <w:pPr>
        <w:pStyle w:val="Heading3"/>
      </w:pPr>
      <w:bookmarkStart w:id="372" w:name="_Toc23937399"/>
      <w:r>
        <w:t>Use Cases</w:t>
      </w:r>
      <w:bookmarkEnd w:id="372"/>
    </w:p>
    <w:p w:rsidR="00B709A3" w:rsidRDefault="00B709A3" w:rsidP="00B709A3">
      <w:pPr>
        <w:pStyle w:val="Heading4"/>
      </w:pPr>
      <w:r>
        <w:t>AUDSET-UC-REQ-016389/B-Select DSP Mode Settings (</w:t>
      </w:r>
      <w:proofErr w:type="spellStart"/>
      <w:r>
        <w:t>ex Stereo</w:t>
      </w:r>
      <w:proofErr w:type="spellEnd"/>
      <w:r>
        <w:t xml:space="preserve">, Surround, </w:t>
      </w:r>
      <w:proofErr w:type="spellStart"/>
      <w:r>
        <w:t>OnStage</w:t>
      </w:r>
      <w:proofErr w:type="spellEnd"/>
      <w:r>
        <w:t>, Audience...) (</w:t>
      </w:r>
      <w:proofErr w:type="spellStart"/>
      <w:r>
        <w:t>TcSE</w:t>
      </w:r>
      <w:proofErr w:type="spellEnd"/>
      <w:r>
        <w:t xml:space="preserve"> ROIN-290165-1)</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Vehicle Occupant</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Infotainment System is powered ON</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 xml:space="preserve">User selects &lt;DSP Mode x&gt; via HMI (where "x" represents Stereo, Surround, </w:t>
            </w:r>
            <w:proofErr w:type="spellStart"/>
            <w:r>
              <w:rPr>
                <w:rFonts w:cs="Arial"/>
                <w:szCs w:val="20"/>
              </w:rPr>
              <w:t>OnStage</w:t>
            </w:r>
            <w:proofErr w:type="spellEnd"/>
            <w:r>
              <w:rPr>
                <w:rFonts w:cs="Arial"/>
                <w:szCs w:val="20"/>
              </w:rPr>
              <w:t xml:space="preserve">, or Audience…). </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 xml:space="preserve">The Infotainment System sets the DSP mode to the selected setting.  </w:t>
            </w:r>
            <w:r>
              <w:rPr>
                <w:rFonts w:cs="Arial"/>
                <w:color w:val="000000"/>
                <w:szCs w:val="20"/>
              </w:rPr>
              <w:t>The infotainment system will operate with the new DSP mode setting.</w:t>
            </w:r>
            <w:r>
              <w:rPr>
                <w:rFonts w:cs="Arial"/>
                <w:szCs w:val="20"/>
              </w:rPr>
              <w:t xml:space="preserve"> </w:t>
            </w:r>
          </w:p>
          <w:p w:rsidR="00B74BA0" w:rsidRDefault="00B709A3">
            <w:pPr>
              <w:rPr>
                <w:rFonts w:cs="Arial"/>
                <w:szCs w:val="20"/>
              </w:rPr>
            </w:pPr>
            <w:r>
              <w:rPr>
                <w:rFonts w:cs="Arial"/>
                <w:szCs w:val="20"/>
              </w:rPr>
              <w:br/>
              <w:t xml:space="preserve">HMI indicates {DSP Mode x Selected} (where "x" represents Stereo, Surround, Onstage, Audience…).  </w:t>
            </w:r>
          </w:p>
          <w:p w:rsidR="00B74BA0" w:rsidRDefault="00B709A3">
            <w:pPr>
              <w:rPr>
                <w:rFonts w:cs="Arial"/>
                <w:szCs w:val="20"/>
              </w:rPr>
            </w:pPr>
            <w:r>
              <w:rPr>
                <w:rFonts w:cs="Arial"/>
                <w:szCs w:val="20"/>
              </w:rPr>
              <w:br/>
              <w:t>The selected DSP mode remains enabled until a new selection is made by the user.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N/A</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Note</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rPr>
              <w:t xml:space="preserve">Some setups may only support Stereo and Surround while others may support different settings such as </w:t>
            </w:r>
            <w:proofErr w:type="spellStart"/>
            <w:r>
              <w:rPr>
                <w:rFonts w:cs="Arial"/>
                <w:szCs w:val="20"/>
              </w:rPr>
              <w:t>OnStage</w:t>
            </w:r>
            <w:proofErr w:type="spellEnd"/>
            <w:r>
              <w:rPr>
                <w:rFonts w:cs="Arial"/>
                <w:szCs w:val="20"/>
              </w:rPr>
              <w:t xml:space="preserve"> or Audience.  For display module reference configuration set-up for what should be displayed as DSP Mode options to the user.</w:t>
            </w:r>
          </w:p>
        </w:tc>
      </w:tr>
      <w:tr w:rsidR="00B74BA0"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4BA0" w:rsidRDefault="00B709A3">
            <w:pPr>
              <w:rPr>
                <w:rFonts w:ascii="Calibri" w:hAnsi="Calibri"/>
                <w:b/>
                <w:sz w:val="22"/>
                <w:szCs w:val="22"/>
                <w:lang w:eastAsia="zh-CN"/>
              </w:rPr>
            </w:pPr>
            <w:r>
              <w:rPr>
                <w:rFonts w:ascii="Calibri" w:hAnsi="Calibri"/>
                <w:b/>
                <w:sz w:val="22"/>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lang w:eastAsia="zh-CN"/>
              </w:rPr>
            </w:pPr>
            <w:r>
              <w:rPr>
                <w:rFonts w:cs="Arial"/>
                <w:szCs w:val="20"/>
                <w:lang w:eastAsia="zh-CN"/>
              </w:rPr>
              <w:t>G-HMI; CBI</w:t>
            </w:r>
          </w:p>
        </w:tc>
      </w:tr>
    </w:tbl>
    <w:p w:rsidR="00B74BA0" w:rsidRDefault="00B74BA0"/>
    <w:p w:rsidR="00B709A3" w:rsidRDefault="00B709A3" w:rsidP="00B709A3">
      <w:pPr>
        <w:pStyle w:val="Heading3"/>
      </w:pPr>
      <w:bookmarkStart w:id="373" w:name="_Toc23937400"/>
      <w:r>
        <w:t>Requirements</w:t>
      </w:r>
      <w:bookmarkEnd w:id="373"/>
    </w:p>
    <w:p w:rsidR="00B709A3" w:rsidRPr="00B709A3" w:rsidRDefault="00B709A3" w:rsidP="00B709A3">
      <w:pPr>
        <w:pStyle w:val="Heading4"/>
        <w:rPr>
          <w:b w:val="0"/>
          <w:u w:val="single"/>
        </w:rPr>
      </w:pPr>
      <w:r w:rsidRPr="00B709A3">
        <w:rPr>
          <w:b w:val="0"/>
          <w:u w:val="single"/>
        </w:rPr>
        <w:t>AUDSETv2-REQ-014913/B-Surround Sound Client signal usage (</w:t>
      </w:r>
      <w:proofErr w:type="spellStart"/>
      <w:r w:rsidRPr="00B709A3">
        <w:rPr>
          <w:b w:val="0"/>
          <w:u w:val="single"/>
        </w:rPr>
        <w:t>TcSE</w:t>
      </w:r>
      <w:proofErr w:type="spellEnd"/>
      <w:r w:rsidRPr="00B709A3">
        <w:rPr>
          <w:b w:val="0"/>
          <w:u w:val="single"/>
        </w:rPr>
        <w:t xml:space="preserve"> ROIN-286960-1)</w:t>
      </w:r>
    </w:p>
    <w:p w:rsidR="00B74BA0" w:rsidRDefault="00B709A3">
      <w:pPr>
        <w:rPr>
          <w:rFonts w:cs="Arial"/>
          <w:szCs w:val="20"/>
        </w:rPr>
      </w:pPr>
      <w:r>
        <w:rPr>
          <w:rFonts w:cs="Arial"/>
          <w:szCs w:val="20"/>
        </w:rPr>
        <w:t>The Surround Sound Client shall request a DSP Setting Mode setting by sending the Surround_Sound_Upmix2_Rq signal to the Surround Sound Server.</w:t>
      </w:r>
    </w:p>
    <w:p w:rsidR="00B74BA0" w:rsidRDefault="00B74BA0">
      <w:pPr>
        <w:rPr>
          <w:rFonts w:cs="Arial"/>
          <w:szCs w:val="20"/>
        </w:rPr>
      </w:pPr>
    </w:p>
    <w:p w:rsidR="00B74BA0" w:rsidRDefault="00B709A3">
      <w:pPr>
        <w:rPr>
          <w:rFonts w:cs="Arial"/>
          <w:szCs w:val="20"/>
        </w:rPr>
      </w:pPr>
      <w:r>
        <w:rPr>
          <w:rFonts w:cs="Arial"/>
          <w:szCs w:val="20"/>
        </w:rPr>
        <w:t xml:space="preserve">The Surround Sound Client will know the status of the DSP Setting Mode (ex. Stereo, Surround, </w:t>
      </w:r>
      <w:proofErr w:type="spellStart"/>
      <w:r>
        <w:rPr>
          <w:rFonts w:cs="Arial"/>
          <w:szCs w:val="20"/>
        </w:rPr>
        <w:t>OnStage</w:t>
      </w:r>
      <w:proofErr w:type="spellEnd"/>
      <w:r>
        <w:rPr>
          <w:rFonts w:cs="Arial"/>
          <w:szCs w:val="20"/>
        </w:rPr>
        <w:t>, Audience…) using the surround sound status signal "Surround_Sound_Upmix2_St" from the Surround Sound Server.</w:t>
      </w:r>
    </w:p>
    <w:p w:rsidR="00B74BA0" w:rsidRDefault="00B74BA0">
      <w:pPr>
        <w:rPr>
          <w:rFonts w:cs="Arial"/>
          <w:szCs w:val="20"/>
        </w:rPr>
      </w:pPr>
    </w:p>
    <w:p w:rsidR="00B709A3" w:rsidRPr="00B709A3" w:rsidRDefault="00B709A3" w:rsidP="00B709A3">
      <w:pPr>
        <w:pStyle w:val="Heading4"/>
        <w:rPr>
          <w:b w:val="0"/>
          <w:u w:val="single"/>
        </w:rPr>
      </w:pPr>
      <w:r w:rsidRPr="00B709A3">
        <w:rPr>
          <w:b w:val="0"/>
          <w:u w:val="single"/>
        </w:rPr>
        <w:t>AUDSETv2-REQ-014914/B-Surround Sound Server signal usage (</w:t>
      </w:r>
      <w:proofErr w:type="spellStart"/>
      <w:r w:rsidRPr="00B709A3">
        <w:rPr>
          <w:b w:val="0"/>
          <w:u w:val="single"/>
        </w:rPr>
        <w:t>TcSE</w:t>
      </w:r>
      <w:proofErr w:type="spellEnd"/>
      <w:r w:rsidRPr="00B709A3">
        <w:rPr>
          <w:b w:val="0"/>
          <w:u w:val="single"/>
        </w:rPr>
        <w:t xml:space="preserve"> ROIN-286961-1)</w:t>
      </w:r>
    </w:p>
    <w:p w:rsidR="00B74BA0" w:rsidRDefault="00B709A3">
      <w:pPr>
        <w:rPr>
          <w:rFonts w:cs="Arial"/>
          <w:szCs w:val="20"/>
        </w:rPr>
      </w:pPr>
      <w:r>
        <w:rPr>
          <w:rFonts w:cs="Arial"/>
          <w:szCs w:val="20"/>
        </w:rPr>
        <w:t xml:space="preserve">The Surround Sound Server shall provide the status of the DSP Mode Setting that is being used via the Surround_Sound_Upmix2_St signal. </w:t>
      </w:r>
    </w:p>
    <w:p w:rsidR="00B74BA0" w:rsidRDefault="00B74BA0">
      <w:pPr>
        <w:rPr>
          <w:rFonts w:cs="Arial"/>
          <w:szCs w:val="20"/>
        </w:rPr>
      </w:pPr>
    </w:p>
    <w:p w:rsidR="00B709A3" w:rsidRPr="00B709A3" w:rsidRDefault="00B709A3" w:rsidP="00B709A3">
      <w:pPr>
        <w:pStyle w:val="Heading4"/>
        <w:rPr>
          <w:b w:val="0"/>
          <w:u w:val="single"/>
        </w:rPr>
      </w:pPr>
      <w:r w:rsidRPr="00B709A3">
        <w:rPr>
          <w:b w:val="0"/>
          <w:u w:val="single"/>
        </w:rPr>
        <w:t xml:space="preserve">AUDSETv2-REQ-014915/B-Surround Sound Server DSP Mode Setting between </w:t>
      </w:r>
      <w:proofErr w:type="spellStart"/>
      <w:r w:rsidRPr="00B709A3">
        <w:rPr>
          <w:b w:val="0"/>
          <w:u w:val="single"/>
        </w:rPr>
        <w:t>PowerMode</w:t>
      </w:r>
      <w:proofErr w:type="spellEnd"/>
      <w:r w:rsidRPr="00B709A3">
        <w:rPr>
          <w:b w:val="0"/>
          <w:u w:val="single"/>
        </w:rPr>
        <w:t xml:space="preserve"> changes (</w:t>
      </w:r>
      <w:proofErr w:type="spellStart"/>
      <w:r w:rsidRPr="00B709A3">
        <w:rPr>
          <w:b w:val="0"/>
          <w:u w:val="single"/>
        </w:rPr>
        <w:t>TcSE</w:t>
      </w:r>
      <w:proofErr w:type="spellEnd"/>
      <w:r w:rsidRPr="00B709A3">
        <w:rPr>
          <w:b w:val="0"/>
          <w:u w:val="single"/>
        </w:rPr>
        <w:t xml:space="preserve"> ROIN-287105-1)</w:t>
      </w:r>
    </w:p>
    <w:p w:rsidR="00B74BA0" w:rsidRDefault="00B709A3">
      <w:pPr>
        <w:ind w:right="360"/>
        <w:contextualSpacing/>
        <w:rPr>
          <w:rFonts w:cs="Arial"/>
          <w:szCs w:val="20"/>
        </w:rPr>
      </w:pPr>
      <w:r>
        <w:rPr>
          <w:rFonts w:cs="Arial"/>
          <w:szCs w:val="20"/>
        </w:rPr>
        <w:t xml:space="preserve">The Surround Sound Server shall remember the DSP Mode Settings between power mode states. (ex when </w:t>
      </w:r>
      <w:proofErr w:type="spellStart"/>
      <w:r>
        <w:rPr>
          <w:rFonts w:cs="Arial"/>
          <w:szCs w:val="20"/>
        </w:rPr>
        <w:t>HMIAudioMode</w:t>
      </w:r>
      <w:proofErr w:type="spellEnd"/>
      <w:r>
        <w:rPr>
          <w:rFonts w:cs="Arial"/>
          <w:szCs w:val="20"/>
        </w:rPr>
        <w:t xml:space="preserve"> goes from ON -&gt; OFF -&gt; ON, bus sleep and wake-up events…).</w:t>
      </w:r>
    </w:p>
    <w:p w:rsidR="00B74BA0" w:rsidRDefault="00B709A3">
      <w:pPr>
        <w:ind w:right="360"/>
        <w:contextualSpacing/>
        <w:rPr>
          <w:rFonts w:cs="Arial"/>
          <w:szCs w:val="20"/>
        </w:rPr>
      </w:pPr>
      <w:r>
        <w:rPr>
          <w:rFonts w:cs="Arial"/>
          <w:szCs w:val="20"/>
        </w:rPr>
        <w:t>Upon loss of DSP Mode setting because of a loss of B+ the Surround Sound Server shall default to its default state upon a new battery connection event.  The Surround Sound Server shall remember DSP Mode Setting during an engine crank event.</w:t>
      </w:r>
    </w:p>
    <w:p w:rsidR="00B74BA0" w:rsidRDefault="00B74BA0">
      <w:pPr>
        <w:rPr>
          <w:rFonts w:cs="Arial"/>
          <w:szCs w:val="20"/>
        </w:rPr>
      </w:pPr>
    </w:p>
    <w:p w:rsidR="00B709A3" w:rsidRPr="00B709A3" w:rsidRDefault="00B709A3" w:rsidP="00B709A3">
      <w:pPr>
        <w:pStyle w:val="Heading4"/>
        <w:rPr>
          <w:b w:val="0"/>
          <w:u w:val="single"/>
        </w:rPr>
      </w:pPr>
      <w:r w:rsidRPr="00B709A3">
        <w:rPr>
          <w:b w:val="0"/>
          <w:u w:val="single"/>
        </w:rPr>
        <w:lastRenderedPageBreak/>
        <w:t>AUDSETv2-REQ-014916/B-Surround Sound Server receives invalid request (</w:t>
      </w:r>
      <w:proofErr w:type="spellStart"/>
      <w:r w:rsidRPr="00B709A3">
        <w:rPr>
          <w:b w:val="0"/>
          <w:u w:val="single"/>
        </w:rPr>
        <w:t>TcSE</w:t>
      </w:r>
      <w:proofErr w:type="spellEnd"/>
      <w:r w:rsidRPr="00B709A3">
        <w:rPr>
          <w:b w:val="0"/>
          <w:u w:val="single"/>
        </w:rPr>
        <w:t xml:space="preserve"> ROIN-287106-1)</w:t>
      </w:r>
    </w:p>
    <w:p w:rsidR="00B74BA0" w:rsidRDefault="00B709A3">
      <w:pPr>
        <w:rPr>
          <w:rFonts w:cs="Arial"/>
          <w:szCs w:val="20"/>
        </w:rPr>
      </w:pPr>
      <w:r>
        <w:rPr>
          <w:rFonts w:cs="Arial"/>
          <w:szCs w:val="20"/>
        </w:rPr>
        <w:t xml:space="preserve">If the Surround Sound Server receives a Surround_Sound_Upmix2_Rq for a DSP Mode setting it does not </w:t>
      </w:r>
      <w:proofErr w:type="gramStart"/>
      <w:r>
        <w:rPr>
          <w:rFonts w:cs="Arial"/>
          <w:szCs w:val="20"/>
        </w:rPr>
        <w:t>support</w:t>
      </w:r>
      <w:proofErr w:type="gramEnd"/>
      <w:r>
        <w:rPr>
          <w:rFonts w:cs="Arial"/>
          <w:szCs w:val="20"/>
        </w:rPr>
        <w:t xml:space="preserve"> then the Surround Sound Server shall ignore the request and respond with its current DSP Mode setting.</w:t>
      </w:r>
    </w:p>
    <w:p w:rsidR="00B74BA0" w:rsidRDefault="00B74BA0"/>
    <w:p w:rsidR="00B709A3" w:rsidRPr="00B709A3" w:rsidRDefault="00B709A3" w:rsidP="00B709A3">
      <w:pPr>
        <w:pStyle w:val="Heading4"/>
        <w:rPr>
          <w:b w:val="0"/>
          <w:u w:val="single"/>
        </w:rPr>
      </w:pPr>
      <w:r w:rsidRPr="00B709A3">
        <w:rPr>
          <w:b w:val="0"/>
          <w:u w:val="single"/>
        </w:rPr>
        <w:t>AUDSETv2-REQ-014917/B-Revel Branded Specific DSP Mode Setting (</w:t>
      </w:r>
      <w:proofErr w:type="spellStart"/>
      <w:r w:rsidRPr="00B709A3">
        <w:rPr>
          <w:b w:val="0"/>
          <w:u w:val="single"/>
        </w:rPr>
        <w:t>TcSE</w:t>
      </w:r>
      <w:proofErr w:type="spellEnd"/>
      <w:r w:rsidRPr="00B709A3">
        <w:rPr>
          <w:b w:val="0"/>
          <w:u w:val="single"/>
        </w:rPr>
        <w:t xml:space="preserve"> ROIN-287107-1)</w:t>
      </w:r>
    </w:p>
    <w:p w:rsidR="00B74BA0" w:rsidRDefault="00B709A3">
      <w:pPr>
        <w:rPr>
          <w:rFonts w:cs="Arial"/>
          <w:szCs w:val="20"/>
        </w:rPr>
      </w:pPr>
      <w:r>
        <w:rPr>
          <w:rFonts w:cs="Arial"/>
          <w:szCs w:val="20"/>
        </w:rPr>
        <w:t>The Revel specific Surround Sound Server shall support the following:</w:t>
      </w:r>
    </w:p>
    <w:p w:rsidR="00B74BA0" w:rsidRDefault="00B709A3">
      <w:pPr>
        <w:rPr>
          <w:rFonts w:cs="Arial"/>
          <w:szCs w:val="20"/>
        </w:rPr>
      </w:pPr>
      <w:r>
        <w:rPr>
          <w:rFonts w:cs="Arial"/>
          <w:szCs w:val="20"/>
        </w:rPr>
        <w:t>1. OFF (</w:t>
      </w:r>
      <w:proofErr w:type="spellStart"/>
      <w:r>
        <w:rPr>
          <w:rFonts w:cs="Arial"/>
          <w:szCs w:val="20"/>
        </w:rPr>
        <w:t>ie</w:t>
      </w:r>
      <w:proofErr w:type="spellEnd"/>
      <w:r>
        <w:rPr>
          <w:rFonts w:cs="Arial"/>
          <w:szCs w:val="20"/>
        </w:rPr>
        <w:t xml:space="preserve"> Surround_Sound_Upmix2_St = Stereo)</w:t>
      </w:r>
    </w:p>
    <w:p w:rsidR="00B74BA0" w:rsidRDefault="00B709A3">
      <w:pPr>
        <w:rPr>
          <w:rFonts w:cs="Arial"/>
          <w:szCs w:val="20"/>
        </w:rPr>
      </w:pPr>
      <w:r>
        <w:rPr>
          <w:rFonts w:cs="Arial"/>
          <w:szCs w:val="20"/>
        </w:rPr>
        <w:t>2. Audience</w:t>
      </w:r>
    </w:p>
    <w:p w:rsidR="00B74BA0" w:rsidRDefault="00B709A3">
      <w:pPr>
        <w:rPr>
          <w:rFonts w:cs="Arial"/>
          <w:szCs w:val="20"/>
        </w:rPr>
      </w:pPr>
      <w:r>
        <w:rPr>
          <w:rFonts w:cs="Arial"/>
          <w:szCs w:val="20"/>
        </w:rPr>
        <w:t>3. On Stage</w:t>
      </w:r>
    </w:p>
    <w:p w:rsidR="00B74BA0" w:rsidRDefault="00B74BA0">
      <w:pPr>
        <w:rPr>
          <w:rFonts w:cs="Arial"/>
          <w:szCs w:val="20"/>
        </w:rPr>
      </w:pPr>
    </w:p>
    <w:p w:rsidR="00B74BA0" w:rsidRDefault="00B709A3">
      <w:pPr>
        <w:rPr>
          <w:rFonts w:cs="Arial"/>
          <w:szCs w:val="20"/>
        </w:rPr>
      </w:pPr>
      <w:r>
        <w:rPr>
          <w:rFonts w:cs="Arial"/>
          <w:szCs w:val="20"/>
        </w:rPr>
        <w:t xml:space="preserve">The Revel Specific default setting is 0x2 Audience (the default setting as described in requirement - </w:t>
      </w:r>
      <w:hyperlink r:id="rId34" w:tooltip="Reference Link to Object :FAS-AUDSETv2-GREQ-287105-1-Surround Sound Server DSP Mode Setting between PowerMode changes Property : Name" w:history="1">
        <w:r>
          <w:rPr>
            <w:rStyle w:val="Hyperlink"/>
            <w:rFonts w:cs="Arial"/>
            <w:szCs w:val="20"/>
          </w:rPr>
          <w:t xml:space="preserve">FAS-AUDSETv2-GREQ-287105-1-Surround Sound Server DSP Mode Setting between </w:t>
        </w:r>
        <w:proofErr w:type="spellStart"/>
        <w:r>
          <w:rPr>
            <w:rStyle w:val="Hyperlink"/>
            <w:rFonts w:cs="Arial"/>
            <w:szCs w:val="20"/>
          </w:rPr>
          <w:t>PowerMode</w:t>
        </w:r>
        <w:proofErr w:type="spellEnd"/>
        <w:r>
          <w:rPr>
            <w:rStyle w:val="Hyperlink"/>
            <w:rFonts w:cs="Arial"/>
            <w:szCs w:val="20"/>
          </w:rPr>
          <w:t xml:space="preserve"> changes</w:t>
        </w:r>
      </w:hyperlink>
      <w:r>
        <w:rPr>
          <w:rFonts w:cs="Arial"/>
          <w:szCs w:val="20"/>
        </w:rPr>
        <w:t xml:space="preserve">).  </w:t>
      </w:r>
    </w:p>
    <w:p w:rsidR="00B74BA0" w:rsidRDefault="00B74BA0">
      <w:pPr>
        <w:rPr>
          <w:rFonts w:cs="Arial"/>
          <w:szCs w:val="20"/>
        </w:rPr>
      </w:pPr>
    </w:p>
    <w:p w:rsidR="00B709A3" w:rsidRDefault="00B709A3" w:rsidP="00B709A3">
      <w:pPr>
        <w:pStyle w:val="Heading3"/>
      </w:pPr>
      <w:bookmarkStart w:id="374" w:name="_Toc23937401"/>
      <w:r>
        <w:t>Sequence Diagrams</w:t>
      </w:r>
      <w:bookmarkEnd w:id="374"/>
    </w:p>
    <w:p w:rsidR="00B709A3" w:rsidRDefault="00B709A3" w:rsidP="00B709A3">
      <w:pPr>
        <w:pStyle w:val="Heading4"/>
      </w:pPr>
      <w:r>
        <w:t>AUDSETv2-SD-REQ-014918/A-DSP Mode Sequence Diagram (</w:t>
      </w:r>
      <w:proofErr w:type="spellStart"/>
      <w:r>
        <w:t>TcSE</w:t>
      </w:r>
      <w:proofErr w:type="spellEnd"/>
      <w:r>
        <w:t xml:space="preserve"> ROIN-286752-1)</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The Infotainment System is ON</w:t>
      </w:r>
    </w:p>
    <w:p w:rsidR="00B709A3" w:rsidRPr="00760C18" w:rsidRDefault="00B709A3" w:rsidP="00B709A3">
      <w:pPr>
        <w:pStyle w:val="BoldText"/>
        <w:ind w:left="720"/>
      </w:pPr>
      <w:r w:rsidRPr="00760C18">
        <w:t>Pre-condition</w:t>
      </w:r>
    </w:p>
    <w:p w:rsidR="00B74BA0" w:rsidRDefault="00B709A3">
      <w:pPr>
        <w:ind w:left="720"/>
        <w:rPr>
          <w:rFonts w:eastAsia="MS Mincho" w:cs="Arial"/>
          <w:szCs w:val="20"/>
        </w:rPr>
      </w:pPr>
      <w:r>
        <w:rPr>
          <w:rFonts w:eastAsia="MS Mincho" w:cs="Arial"/>
          <w:szCs w:val="20"/>
        </w:rPr>
        <w:t xml:space="preserve">The </w:t>
      </w:r>
      <w:proofErr w:type="spellStart"/>
      <w:r>
        <w:rPr>
          <w:rFonts w:eastAsia="MS Mincho" w:cs="Arial"/>
          <w:szCs w:val="20"/>
        </w:rPr>
        <w:t>Surrond</w:t>
      </w:r>
      <w:proofErr w:type="spellEnd"/>
      <w:r>
        <w:rPr>
          <w:rFonts w:eastAsia="MS Mincho" w:cs="Arial"/>
          <w:szCs w:val="20"/>
        </w:rPr>
        <w:t xml:space="preserve"> Sound Server is in DSP Mode Setting X</w:t>
      </w:r>
    </w:p>
    <w:p w:rsidR="00B74BA0" w:rsidRDefault="00B74BA0">
      <w:pPr>
        <w:ind w:left="720"/>
        <w:rPr>
          <w:rFonts w:eastAsia="MS Mincho" w:cs="Arial"/>
          <w:szCs w:val="20"/>
        </w:rPr>
      </w:pPr>
    </w:p>
    <w:p w:rsidR="00B709A3" w:rsidRPr="00760C18" w:rsidRDefault="00B709A3" w:rsidP="00B709A3">
      <w:pPr>
        <w:pStyle w:val="BoldText"/>
        <w:ind w:left="720"/>
      </w:pPr>
      <w:r w:rsidRPr="00760C18">
        <w:t>Normal Usage</w:t>
      </w:r>
    </w:p>
    <w:p w:rsidR="00B74BA0" w:rsidRDefault="00B709A3">
      <w:pPr>
        <w:ind w:left="720"/>
        <w:rPr>
          <w:rFonts w:eastAsia="MS Mincho" w:cs="Arial"/>
          <w:szCs w:val="20"/>
        </w:rPr>
      </w:pPr>
      <w:r>
        <w:rPr>
          <w:rFonts w:eastAsia="MS Mincho" w:cs="Arial"/>
          <w:szCs w:val="20"/>
        </w:rPr>
        <w:t>The user activates DSP Mode Setting Y</w:t>
      </w:r>
    </w:p>
    <w:p w:rsidR="00B74BA0" w:rsidRDefault="00B74BA0">
      <w:pPr>
        <w:rPr>
          <w:rFonts w:eastAsia="MS Mincho"/>
          <w:szCs w:val="20"/>
        </w:rPr>
      </w:pPr>
    </w:p>
    <w:p w:rsidR="00B709A3" w:rsidRPr="00760C18" w:rsidRDefault="00B709A3" w:rsidP="00B709A3">
      <w:pPr>
        <w:pStyle w:val="BoldText"/>
        <w:ind w:left="720"/>
      </w:pPr>
      <w:r w:rsidRPr="00760C18">
        <w:t>Post-condition</w:t>
      </w:r>
    </w:p>
    <w:p w:rsidR="00B74BA0" w:rsidRDefault="00B709A3">
      <w:pPr>
        <w:ind w:left="720"/>
        <w:rPr>
          <w:rFonts w:eastAsia="MS Mincho" w:cs="Arial"/>
          <w:szCs w:val="20"/>
        </w:rPr>
      </w:pPr>
      <w:r>
        <w:rPr>
          <w:rFonts w:eastAsia="MS Mincho" w:cs="Arial"/>
          <w:szCs w:val="20"/>
        </w:rPr>
        <w:t xml:space="preserve">The DSP Mode Setting Y is active </w:t>
      </w:r>
    </w:p>
    <w:p w:rsidR="00B74BA0" w:rsidRDefault="00B74BA0">
      <w:pPr>
        <w:ind w:left="720"/>
      </w:pPr>
    </w:p>
    <w:p w:rsidR="00B709A3" w:rsidRPr="00760C18" w:rsidRDefault="00B709A3" w:rsidP="00B709A3">
      <w:pPr>
        <w:pStyle w:val="BoldText"/>
      </w:pPr>
      <w:r w:rsidRPr="00760C18">
        <w:lastRenderedPageBreak/>
        <w:t>Sequence Diagram</w:t>
      </w:r>
    </w:p>
    <w:p w:rsidR="00B74BA0" w:rsidRDefault="00B709A3" w:rsidP="00B709A3">
      <w:pPr>
        <w:spacing w:after="200" w:line="276" w:lineRule="auto"/>
        <w:jc w:val="center"/>
        <w:rPr>
          <w:rFonts w:ascii="Calibri" w:hAnsi="Calibri"/>
          <w:sz w:val="22"/>
          <w:szCs w:val="22"/>
        </w:rPr>
      </w:pPr>
      <w:r>
        <w:rPr>
          <w:rFonts w:ascii="Calibri" w:hAnsi="Calibri"/>
          <w:noProof/>
          <w:sz w:val="22"/>
          <w:szCs w:val="22"/>
        </w:rPr>
        <w:drawing>
          <wp:inline distT="0" distB="0" distL="0" distR="0">
            <wp:extent cx="5934075" cy="4191000"/>
            <wp:effectExtent l="0" t="0" r="9525" b="0"/>
            <wp:docPr id="2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934075" cy="4191000"/>
                    </a:xfrm>
                    <a:prstGeom prst="rect">
                      <a:avLst/>
                    </a:prstGeom>
                    <a:noFill/>
                    <a:ln w="9525">
                      <a:noFill/>
                      <a:miter lim="800000"/>
                      <a:headEnd/>
                      <a:tailEnd/>
                    </a:ln>
                  </pic:spPr>
                </pic:pic>
              </a:graphicData>
            </a:graphic>
          </wp:inline>
        </w:drawing>
      </w:r>
    </w:p>
    <w:p w:rsidR="00B74BA0" w:rsidRDefault="00B74BA0">
      <w:pPr>
        <w:spacing w:after="200" w:line="276" w:lineRule="auto"/>
        <w:rPr>
          <w:rFonts w:ascii="Calibri" w:hAnsi="Calibri"/>
          <w:sz w:val="22"/>
          <w:szCs w:val="22"/>
        </w:rPr>
      </w:pPr>
    </w:p>
    <w:p w:rsidR="00B74BA0" w:rsidRDefault="00B74BA0">
      <w:pPr>
        <w:jc w:val="center"/>
        <w:rPr>
          <w:noProof/>
        </w:rPr>
      </w:pPr>
    </w:p>
    <w:p w:rsidR="00B74BA0" w:rsidRDefault="00B74BA0">
      <w:pPr>
        <w:jc w:val="center"/>
        <w:rPr>
          <w:noProof/>
        </w:rPr>
      </w:pPr>
    </w:p>
    <w:p w:rsidR="00B74BA0" w:rsidRDefault="00B74BA0">
      <w:pPr>
        <w:jc w:val="center"/>
        <w:rPr>
          <w:rFonts w:eastAsia="MS Mincho"/>
          <w:szCs w:val="20"/>
          <w:lang w:eastAsia="ja-JP"/>
        </w:rPr>
      </w:pPr>
    </w:p>
    <w:p w:rsidR="00B74BA0" w:rsidRDefault="00B74BA0"/>
    <w:p w:rsidR="00B709A3" w:rsidRDefault="00B709A3" w:rsidP="00B709A3">
      <w:pPr>
        <w:pStyle w:val="Heading4"/>
      </w:pPr>
      <w:r>
        <w:t xml:space="preserve">AUDSET-SD-REQ-088161/B-Change from Stereo to </w:t>
      </w:r>
      <w:proofErr w:type="spellStart"/>
      <w:r>
        <w:t>ON_Stage</w:t>
      </w:r>
      <w:proofErr w:type="spellEnd"/>
      <w:r>
        <w:t xml:space="preserve"> DSP Mode</w:t>
      </w:r>
    </w:p>
    <w:p w:rsidR="00B709A3" w:rsidRPr="00760C18" w:rsidRDefault="00B709A3" w:rsidP="00B709A3">
      <w:pPr>
        <w:pStyle w:val="BoldText"/>
      </w:pPr>
      <w:r w:rsidRPr="00760C18">
        <w:t>Pre-Condition</w:t>
      </w:r>
    </w:p>
    <w:p w:rsidR="00B709A3" w:rsidRDefault="00B709A3" w:rsidP="00B709A3">
      <w:r>
        <w:t>DSP Mode is set to Stereo</w:t>
      </w:r>
    </w:p>
    <w:p w:rsidR="00B709A3" w:rsidRDefault="00B709A3" w:rsidP="00B709A3"/>
    <w:p w:rsidR="00B709A3" w:rsidRPr="00760C18" w:rsidRDefault="00B709A3" w:rsidP="00B709A3">
      <w:pPr>
        <w:pStyle w:val="BoldText"/>
      </w:pPr>
      <w:r w:rsidRPr="00760C18">
        <w:t>Event</w:t>
      </w:r>
    </w:p>
    <w:p w:rsidR="00B709A3" w:rsidRDefault="00B709A3" w:rsidP="00B709A3">
      <w:r>
        <w:t xml:space="preserve">User selects </w:t>
      </w:r>
      <w:proofErr w:type="spellStart"/>
      <w:r>
        <w:t>ON_Stage</w:t>
      </w:r>
      <w:proofErr w:type="spellEnd"/>
      <w:r>
        <w:t xml:space="preserve"> DSP Mode</w:t>
      </w:r>
    </w:p>
    <w:p w:rsidR="00B709A3" w:rsidRDefault="00B709A3" w:rsidP="00B709A3"/>
    <w:p w:rsidR="00B709A3" w:rsidRPr="00760C18" w:rsidRDefault="00B709A3" w:rsidP="00B709A3">
      <w:pPr>
        <w:pStyle w:val="BoldText"/>
      </w:pPr>
      <w:r w:rsidRPr="00760C18">
        <w:t>Post-Condition</w:t>
      </w:r>
    </w:p>
    <w:p w:rsidR="00B709A3" w:rsidRDefault="00B709A3" w:rsidP="00B709A3">
      <w:r>
        <w:t xml:space="preserve">The infotainment system goes to DSP Mode </w:t>
      </w:r>
      <w:proofErr w:type="spellStart"/>
      <w:r>
        <w:t>ON_Stage</w:t>
      </w:r>
      <w:proofErr w:type="spellEnd"/>
      <w:r>
        <w:t xml:space="preserve"> and HMI is updated</w:t>
      </w:r>
    </w:p>
    <w:p w:rsidR="00B709A3" w:rsidRDefault="00B709A3" w:rsidP="00B709A3"/>
    <w:p w:rsidR="00B709A3" w:rsidRDefault="00B709A3" w:rsidP="00B709A3"/>
    <w:p w:rsidR="00B709A3" w:rsidRPr="00760C18" w:rsidRDefault="00B709A3" w:rsidP="00B709A3">
      <w:pPr>
        <w:pStyle w:val="BoldText"/>
      </w:pPr>
      <w:r w:rsidRPr="00760C18">
        <w:t>Sequence Diagram</w:t>
      </w:r>
    </w:p>
    <w:p w:rsidR="00B709A3" w:rsidRDefault="00B709A3" w:rsidP="00B709A3">
      <w:pPr>
        <w:jc w:val="center"/>
      </w:pPr>
    </w:p>
    <w:p w:rsidR="00B709A3" w:rsidRDefault="00B709A3" w:rsidP="00B709A3">
      <w:pPr>
        <w:jc w:val="center"/>
      </w:pPr>
    </w:p>
    <w:p w:rsidR="00B709A3" w:rsidRDefault="00B709A3" w:rsidP="00B709A3">
      <w:pPr>
        <w:jc w:val="center"/>
      </w:pPr>
      <w:r>
        <w:rPr>
          <w:noProof/>
        </w:rPr>
        <w:lastRenderedPageBreak/>
        <w:drawing>
          <wp:inline distT="0" distB="0" distL="0" distR="0">
            <wp:extent cx="7063625" cy="5324475"/>
            <wp:effectExtent l="0" t="0" r="4445" b="0"/>
            <wp:docPr id="21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69091" cy="5328595"/>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375" w:name="_Toc23937402"/>
      <w:r w:rsidRPr="00B9479B">
        <w:lastRenderedPageBreak/>
        <w:t xml:space="preserve">AUDSET-FUN-REQ-016363/B-Equalizer Mode Settings (Rock, Pop, </w:t>
      </w:r>
      <w:proofErr w:type="spellStart"/>
      <w:r w:rsidRPr="00B9479B">
        <w:t>etc</w:t>
      </w:r>
      <w:proofErr w:type="spellEnd"/>
      <w:r w:rsidRPr="00B9479B">
        <w:t>) (</w:t>
      </w:r>
      <w:proofErr w:type="spellStart"/>
      <w:r w:rsidRPr="00B9479B">
        <w:t>TcSE</w:t>
      </w:r>
      <w:proofErr w:type="spellEnd"/>
      <w:r w:rsidRPr="00B9479B">
        <w:t xml:space="preserve"> ROIN-290240)</w:t>
      </w:r>
      <w:bookmarkEnd w:id="375"/>
    </w:p>
    <w:p w:rsidR="00B709A3" w:rsidRDefault="00B709A3" w:rsidP="00B709A3">
      <w:pPr>
        <w:pStyle w:val="Heading3"/>
      </w:pPr>
      <w:bookmarkStart w:id="376" w:name="_Toc23937403"/>
      <w:r>
        <w:t>Use Cases</w:t>
      </w:r>
      <w:bookmarkEnd w:id="376"/>
    </w:p>
    <w:p w:rsidR="00B709A3" w:rsidRDefault="00B709A3" w:rsidP="00B709A3">
      <w:pPr>
        <w:pStyle w:val="Heading4"/>
      </w:pPr>
      <w:r>
        <w:t>AUDSET-UC-REQ-014904/B-Select Equalizer Mode Settings (Rock, Pop, etc.) (</w:t>
      </w:r>
      <w:proofErr w:type="spellStart"/>
      <w:r>
        <w:t>TcSE</w:t>
      </w:r>
      <w:proofErr w:type="spellEnd"/>
      <w:r>
        <w:t xml:space="preserve"> ROIN-225150-1)</w:t>
      </w:r>
    </w:p>
    <w:p w:rsidR="00B709A3" w:rsidRPr="00760C18" w:rsidRDefault="00B709A3" w:rsidP="00B709A3">
      <w:pPr>
        <w:pStyle w:val="BoldText"/>
      </w:pPr>
      <w:r w:rsidRPr="00760C18">
        <w:t>Scenarios</w:t>
      </w:r>
    </w:p>
    <w:p w:rsidR="00B709A3" w:rsidRPr="00760C18" w:rsidRDefault="00B709A3" w:rsidP="00B709A3">
      <w:pPr>
        <w:pStyle w:val="BoldText"/>
        <w:ind w:left="720"/>
      </w:pPr>
      <w:r w:rsidRPr="00760C18">
        <w:t>Normal Usage</w:t>
      </w:r>
    </w:p>
    <w:p w:rsidR="00B74BA0" w:rsidRDefault="00B709A3">
      <w:r>
        <w:rPr>
          <w:rFonts w:cs="Arial"/>
          <w:szCs w:val="20"/>
        </w:rPr>
        <w:t xml:space="preserve">User selects &lt;Equalizer Mode x&gt; via HMI (where "x" represents "Rock", "Pop", </w:t>
      </w:r>
      <w:proofErr w:type="spellStart"/>
      <w:r>
        <w:rPr>
          <w:rFonts w:cs="Arial"/>
          <w:szCs w:val="20"/>
        </w:rPr>
        <w:t>etc</w:t>
      </w:r>
      <w:proofErr w:type="spellEnd"/>
      <w:r>
        <w:rPr>
          <w:rFonts w:cs="Arial"/>
          <w:szCs w:val="20"/>
        </w:rPr>
        <w:t xml:space="preserve"> setting).</w:t>
      </w:r>
      <w:r>
        <w:rPr>
          <w:rFonts w:cs="Arial"/>
          <w:szCs w:val="20"/>
        </w:rPr>
        <w:br/>
        <w:t xml:space="preserve">The AHU sets the equalizer mode to the selected setting.  </w:t>
      </w:r>
      <w:r>
        <w:rPr>
          <w:rFonts w:cs="Arial"/>
          <w:szCs w:val="20"/>
        </w:rPr>
        <w:br/>
        <w:t xml:space="preserve">HMI indicates {Equalizer Mode x Selected} (where "x" represents "Rock", "Pop", </w:t>
      </w:r>
      <w:proofErr w:type="spellStart"/>
      <w:r>
        <w:rPr>
          <w:rFonts w:cs="Arial"/>
          <w:szCs w:val="20"/>
        </w:rPr>
        <w:t>etc</w:t>
      </w:r>
      <w:proofErr w:type="spellEnd"/>
      <w:r>
        <w:rPr>
          <w:rFonts w:cs="Arial"/>
          <w:szCs w:val="20"/>
        </w:rPr>
        <w:t xml:space="preserve"> setting).  </w:t>
      </w:r>
      <w:r>
        <w:rPr>
          <w:rFonts w:cs="Arial"/>
          <w:szCs w:val="20"/>
        </w:rPr>
        <w:br/>
        <w:t>The selected equalizer mode remains enabled until a new selection is made by the user.</w:t>
      </w:r>
    </w:p>
    <w:p w:rsidR="00B709A3" w:rsidRPr="00760C18" w:rsidRDefault="00B709A3" w:rsidP="00B709A3">
      <w:pPr>
        <w:pStyle w:val="BoldText"/>
      </w:pPr>
      <w:r w:rsidRPr="00760C18">
        <w:t>Constraints</w:t>
      </w:r>
    </w:p>
    <w:p w:rsidR="00B709A3" w:rsidRPr="00760C18" w:rsidRDefault="00B709A3" w:rsidP="00B709A3">
      <w:pPr>
        <w:pStyle w:val="BoldText"/>
        <w:ind w:left="720"/>
      </w:pPr>
      <w:r w:rsidRPr="00760C18">
        <w:t>Post-condition</w:t>
      </w:r>
    </w:p>
    <w:p w:rsidR="00B74BA0" w:rsidRDefault="00B709A3">
      <w:pPr>
        <w:ind w:left="720"/>
        <w:rPr>
          <w:rFonts w:cs="Arial"/>
          <w:color w:val="000000"/>
          <w:szCs w:val="20"/>
        </w:rPr>
      </w:pPr>
      <w:r>
        <w:rPr>
          <w:rFonts w:cs="Arial"/>
          <w:color w:val="000000"/>
          <w:szCs w:val="20"/>
        </w:rPr>
        <w:t>The multimedia system will operate with the new equalizer mode setting.</w:t>
      </w:r>
    </w:p>
    <w:p w:rsidR="00B74BA0" w:rsidRDefault="00B74BA0"/>
    <w:p w:rsidR="00B709A3" w:rsidRPr="00760C18" w:rsidRDefault="00B709A3" w:rsidP="00B709A3">
      <w:pPr>
        <w:pStyle w:val="BoldText"/>
        <w:ind w:left="720"/>
      </w:pPr>
      <w:r w:rsidRPr="00760C18">
        <w:t>Pre-condition</w:t>
      </w:r>
    </w:p>
    <w:p w:rsidR="00B74BA0" w:rsidRDefault="00B709A3">
      <w:pPr>
        <w:ind w:left="720"/>
        <w:rPr>
          <w:rFonts w:cs="Arial"/>
          <w:color w:val="000000"/>
          <w:szCs w:val="20"/>
        </w:rPr>
      </w:pPr>
      <w:r>
        <w:rPr>
          <w:rFonts w:cs="Arial"/>
          <w:color w:val="000000"/>
          <w:szCs w:val="20"/>
        </w:rPr>
        <w:t>Phone source Not Active</w:t>
      </w:r>
    </w:p>
    <w:p w:rsidR="00B74BA0" w:rsidRDefault="00B74BA0"/>
    <w:p w:rsidR="00B709A3" w:rsidRPr="00760C18" w:rsidRDefault="00B709A3" w:rsidP="00B709A3">
      <w:pPr>
        <w:pStyle w:val="BoldText"/>
        <w:ind w:left="720"/>
      </w:pPr>
      <w:r w:rsidRPr="00760C18">
        <w:t>Pre-condition</w:t>
      </w:r>
    </w:p>
    <w:p w:rsidR="00B74BA0" w:rsidRDefault="00B709A3">
      <w:pPr>
        <w:ind w:left="720"/>
        <w:rPr>
          <w:rFonts w:cs="Arial"/>
          <w:color w:val="000000"/>
          <w:szCs w:val="20"/>
        </w:rPr>
      </w:pPr>
      <w:r>
        <w:rPr>
          <w:rFonts w:cs="Arial"/>
          <w:color w:val="000000"/>
          <w:szCs w:val="20"/>
        </w:rPr>
        <w:t>AHU is ON</w:t>
      </w:r>
    </w:p>
    <w:p w:rsidR="00B74BA0" w:rsidRDefault="00B74BA0"/>
    <w:p w:rsidR="00B709A3" w:rsidRDefault="00B709A3" w:rsidP="00B709A3">
      <w:pPr>
        <w:pStyle w:val="Heading3"/>
      </w:pPr>
      <w:bookmarkStart w:id="377" w:name="_Toc23937404"/>
      <w:r>
        <w:t>Sequence Diagrams</w:t>
      </w:r>
      <w:bookmarkEnd w:id="377"/>
    </w:p>
    <w:p w:rsidR="00B709A3" w:rsidRDefault="00B709A3" w:rsidP="00B709A3">
      <w:pPr>
        <w:pStyle w:val="Heading4"/>
      </w:pPr>
      <w:r>
        <w:t xml:space="preserve">AUDSET-SD-REQ-014905/A-Set Equalizer Mode (Pop, Rock, </w:t>
      </w:r>
      <w:proofErr w:type="spellStart"/>
      <w:r>
        <w:t>etc</w:t>
      </w:r>
      <w:proofErr w:type="spellEnd"/>
      <w:r>
        <w:t>) (</w:t>
      </w:r>
      <w:proofErr w:type="spellStart"/>
      <w:r>
        <w:t>TcSE</w:t>
      </w:r>
      <w:proofErr w:type="spellEnd"/>
      <w:r>
        <w:t xml:space="preserve"> ROIN-159927-1)</w:t>
      </w:r>
    </w:p>
    <w:p w:rsidR="00B709A3" w:rsidRPr="00760C18" w:rsidRDefault="00B709A3" w:rsidP="00B709A3">
      <w:pPr>
        <w:pStyle w:val="BoldText"/>
        <w:ind w:left="720"/>
      </w:pPr>
      <w:r w:rsidRPr="00760C18">
        <w:t>Pre-condition</w:t>
      </w:r>
    </w:p>
    <w:p w:rsidR="00B74BA0" w:rsidRDefault="00B709A3">
      <w:pPr>
        <w:rPr>
          <w:rFonts w:cs="Arial"/>
          <w:szCs w:val="20"/>
        </w:rPr>
      </w:pPr>
      <w:r>
        <w:tab/>
      </w:r>
      <w:r>
        <w:rPr>
          <w:rFonts w:cs="Arial"/>
          <w:szCs w:val="20"/>
        </w:rPr>
        <w:t xml:space="preserve">Sound Settings display is active </w:t>
      </w:r>
    </w:p>
    <w:p w:rsidR="00B74BA0" w:rsidRDefault="00B74BA0">
      <w:pPr>
        <w:rPr>
          <w:rFonts w:cs="Arial"/>
          <w:szCs w:val="20"/>
        </w:rPr>
      </w:pPr>
    </w:p>
    <w:p w:rsidR="00B709A3" w:rsidRPr="00760C18" w:rsidRDefault="00B709A3" w:rsidP="00B709A3">
      <w:pPr>
        <w:pStyle w:val="BoldText"/>
        <w:ind w:left="720"/>
      </w:pPr>
      <w:r w:rsidRPr="00760C18">
        <w:t>Scenario</w:t>
      </w:r>
    </w:p>
    <w:p w:rsidR="00B74BA0" w:rsidRDefault="00B709A3">
      <w:pPr>
        <w:rPr>
          <w:rFonts w:cs="Arial"/>
          <w:szCs w:val="20"/>
        </w:rPr>
      </w:pPr>
      <w:r>
        <w:rPr>
          <w:rFonts w:cs="Arial"/>
          <w:szCs w:val="20"/>
        </w:rPr>
        <w:tab/>
        <w:t xml:space="preserve">The user adjusts the Equalizer mode setting </w:t>
      </w:r>
    </w:p>
    <w:p w:rsidR="00B74BA0" w:rsidRDefault="00B74BA0">
      <w:pPr>
        <w:rPr>
          <w:rFonts w:cs="Arial"/>
          <w:szCs w:val="20"/>
        </w:rPr>
      </w:pPr>
    </w:p>
    <w:p w:rsidR="00B709A3" w:rsidRPr="00760C18" w:rsidRDefault="00B709A3" w:rsidP="00B709A3">
      <w:pPr>
        <w:pStyle w:val="BoldText"/>
        <w:ind w:left="720"/>
      </w:pPr>
      <w:r w:rsidRPr="00760C18">
        <w:t>Post-condition</w:t>
      </w:r>
    </w:p>
    <w:p w:rsidR="00B74BA0" w:rsidRDefault="00B709A3">
      <w:pPr>
        <w:rPr>
          <w:rFonts w:cs="Arial"/>
          <w:szCs w:val="20"/>
        </w:rPr>
      </w:pPr>
      <w:r>
        <w:tab/>
      </w:r>
      <w:r>
        <w:rPr>
          <w:rFonts w:cs="Arial"/>
          <w:szCs w:val="20"/>
        </w:rPr>
        <w:t>The Equalizer mode is adjusted</w:t>
      </w:r>
    </w:p>
    <w:p w:rsidR="00B74BA0" w:rsidRDefault="00B709A3">
      <w:pPr>
        <w:rPr>
          <w:rFonts w:cs="Arial"/>
          <w:szCs w:val="20"/>
        </w:rPr>
      </w:pPr>
      <w:r>
        <w:rPr>
          <w:rFonts w:cs="Arial"/>
          <w:szCs w:val="20"/>
        </w:rPr>
        <w:tab/>
        <w:t>The Equalizer mode has changed on the display</w:t>
      </w:r>
    </w:p>
    <w:p w:rsidR="00B74BA0" w:rsidRDefault="00B74BA0">
      <w:pPr>
        <w:rPr>
          <w:rFonts w:cs="Arial"/>
          <w:szCs w:val="20"/>
        </w:rPr>
      </w:pPr>
    </w:p>
    <w:p w:rsidR="00B709A3" w:rsidRPr="00760C18" w:rsidRDefault="00B709A3" w:rsidP="00B709A3">
      <w:pPr>
        <w:pStyle w:val="BoldText"/>
      </w:pPr>
      <w:r w:rsidRPr="00760C18">
        <w:lastRenderedPageBreak/>
        <w:t>Sequence Diagram</w:t>
      </w:r>
    </w:p>
    <w:p w:rsidR="00B74BA0" w:rsidRDefault="00B709A3" w:rsidP="00B709A3">
      <w:pPr>
        <w:jc w:val="center"/>
      </w:pPr>
      <w:r>
        <w:rPr>
          <w:noProof/>
        </w:rPr>
        <w:drawing>
          <wp:inline distT="0" distB="0" distL="0" distR="0">
            <wp:extent cx="5486400" cy="3724275"/>
            <wp:effectExtent l="0" t="0" r="0" b="9525"/>
            <wp:docPr id="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486400" cy="3724275"/>
                    </a:xfrm>
                    <a:prstGeom prst="rect">
                      <a:avLst/>
                    </a:prstGeom>
                    <a:noFill/>
                    <a:ln w="9525">
                      <a:noFill/>
                      <a:miter lim="800000"/>
                      <a:headEnd/>
                      <a:tailEnd/>
                    </a:ln>
                  </pic:spPr>
                </pic:pic>
              </a:graphicData>
            </a:graphic>
          </wp:inline>
        </w:drawing>
      </w:r>
    </w:p>
    <w:p w:rsidR="00B709A3" w:rsidRDefault="00B709A3">
      <w:pPr>
        <w:spacing w:after="200" w:line="276" w:lineRule="auto"/>
      </w:pPr>
      <w:r>
        <w:br w:type="page"/>
      </w:r>
    </w:p>
    <w:p w:rsidR="00B709A3" w:rsidRDefault="00B709A3" w:rsidP="00B709A3">
      <w:pPr>
        <w:pStyle w:val="Heading2"/>
      </w:pPr>
      <w:bookmarkStart w:id="378" w:name="_Toc23937405"/>
      <w:r w:rsidRPr="00B9479B">
        <w:lastRenderedPageBreak/>
        <w:t>AUDSET-FUN-REQ-238444/A-Sound Immersion</w:t>
      </w:r>
      <w:bookmarkEnd w:id="378"/>
    </w:p>
    <w:p w:rsidR="00B709A3" w:rsidRDefault="00B709A3" w:rsidP="00B709A3">
      <w:pPr>
        <w:pStyle w:val="Heading3"/>
      </w:pPr>
      <w:bookmarkStart w:id="379" w:name="_Toc23937406"/>
      <w:r>
        <w:t>Use Cases</w:t>
      </w:r>
      <w:bookmarkEnd w:id="379"/>
    </w:p>
    <w:p w:rsidR="00B709A3" w:rsidRDefault="00B709A3" w:rsidP="00B709A3">
      <w:pPr>
        <w:pStyle w:val="Heading4"/>
      </w:pPr>
      <w:r>
        <w:t xml:space="preserve">AUDSET-UC-REQ-238445/B-Change from Stereo immersion level to the default </w:t>
      </w:r>
      <w:proofErr w:type="spellStart"/>
      <w:r>
        <w:t>OnStage</w:t>
      </w:r>
      <w:proofErr w:type="spellEnd"/>
      <w:r>
        <w:t xml:space="preserve"> immersion level by selecting the </w:t>
      </w:r>
      <w:proofErr w:type="spellStart"/>
      <w:r>
        <w:t>OnStage</w:t>
      </w:r>
      <w:proofErr w:type="spellEnd"/>
      <w:r>
        <w:t xml:space="preserve"> DSP Mode HMI setting</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07"/>
      </w:tblGrid>
      <w:tr w:rsidR="00B709A3" w:rsidRPr="00644CBB"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Actors</w:t>
            </w:r>
          </w:p>
        </w:tc>
        <w:tc>
          <w:tcPr>
            <w:tcW w:w="76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rPr>
              <w:t>Vehicle Occupant</w:t>
            </w:r>
          </w:p>
        </w:tc>
      </w:tr>
      <w:tr w:rsidR="00B709A3" w:rsidRPr="00644CB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Pre-conditions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644CBB" w:rsidRDefault="00B709A3">
            <w:pPr>
              <w:spacing w:line="276" w:lineRule="auto"/>
              <w:rPr>
                <w:rFonts w:cs="Arial"/>
              </w:rPr>
            </w:pPr>
            <w:r w:rsidRPr="00644CBB">
              <w:rPr>
                <w:rFonts w:cs="Arial"/>
              </w:rPr>
              <w:t>Infotainment System is Powered ON.</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Media Source is active</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 xml:space="preserve">DSP Mode is set to Stereo </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Immersion level is set to minimum (i.e. immersion level = 0)</w:t>
            </w:r>
          </w:p>
        </w:tc>
      </w:tr>
      <w:tr w:rsidR="00B709A3" w:rsidRPr="00644CB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Scenario Description</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The user selects DSP Mode “Onstage” from the HMI</w:t>
            </w:r>
          </w:p>
        </w:tc>
      </w:tr>
      <w:tr w:rsidR="00B709A3" w:rsidRPr="00644CB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Post-conditions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644CBB" w:rsidRDefault="00B709A3">
            <w:pPr>
              <w:spacing w:line="276" w:lineRule="auto"/>
              <w:rPr>
                <w:rFonts w:cs="Arial"/>
              </w:rPr>
            </w:pPr>
            <w:r w:rsidRPr="00644CBB">
              <w:rPr>
                <w:rFonts w:cs="Arial"/>
              </w:rPr>
              <w:t>The infotainment system sets the DSP Mode to Onstage</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The infotainment system sets the Audio Immersion level to the default setting for Onstage</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 xml:space="preserve">The HMI for Immersion </w:t>
            </w:r>
            <w:r>
              <w:rPr>
                <w:rFonts w:cs="Arial"/>
              </w:rPr>
              <w:t xml:space="preserve">Level </w:t>
            </w:r>
            <w:r w:rsidRPr="00644CBB">
              <w:rPr>
                <w:rFonts w:cs="Arial"/>
              </w:rPr>
              <w:t>is set to the default setting for Onstage</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The HMI for DSP mode is set to “Onstage”</w:t>
            </w:r>
          </w:p>
          <w:p w:rsidR="00B709A3" w:rsidRPr="00644CBB" w:rsidRDefault="00B709A3">
            <w:pPr>
              <w:spacing w:line="276" w:lineRule="auto"/>
              <w:rPr>
                <w:rFonts w:cs="Arial"/>
              </w:rPr>
            </w:pPr>
          </w:p>
          <w:p w:rsidR="00B709A3" w:rsidRPr="00644CBB" w:rsidRDefault="00B709A3" w:rsidP="00B709A3">
            <w:pPr>
              <w:autoSpaceDE w:val="0"/>
              <w:autoSpaceDN w:val="0"/>
              <w:adjustRightInd w:val="0"/>
              <w:spacing w:line="276" w:lineRule="auto"/>
              <w:rPr>
                <w:rFonts w:eastAsiaTheme="minorHAnsi" w:cs="Arial"/>
              </w:rPr>
            </w:pPr>
            <w:r w:rsidRPr="00644CBB">
              <w:rPr>
                <w:rFonts w:eastAsiaTheme="minorHAnsi" w:cs="Arial"/>
              </w:rPr>
              <w:t>The selected DSP mode and Immersion level remains saved until a new selection is made by the user.</w:t>
            </w:r>
          </w:p>
        </w:tc>
      </w:tr>
      <w:tr w:rsidR="00B709A3" w:rsidRPr="00644CB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Notes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644CBB" w:rsidRDefault="00B709A3">
            <w:pPr>
              <w:spacing w:line="276" w:lineRule="auto"/>
              <w:rPr>
                <w:rFonts w:cs="Arial"/>
              </w:rPr>
            </w:pPr>
            <w:r w:rsidRPr="00644CBB">
              <w:rPr>
                <w:rFonts w:cs="Arial"/>
              </w:rPr>
              <w:t xml:space="preserve">Same general strategy going from Onstage to Stereo. </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Immersion Setting 0 = Stereo</w:t>
            </w:r>
          </w:p>
          <w:p w:rsidR="00B709A3" w:rsidRPr="00644CBB" w:rsidRDefault="00B709A3">
            <w:pPr>
              <w:spacing w:line="276" w:lineRule="auto"/>
              <w:rPr>
                <w:rFonts w:cs="Arial"/>
              </w:rPr>
            </w:pPr>
            <w:r w:rsidRPr="00644CBB">
              <w:rPr>
                <w:rFonts w:cs="Arial"/>
              </w:rPr>
              <w:t>Immersion Setting 64 = Audience default setting</w:t>
            </w:r>
          </w:p>
          <w:p w:rsidR="00B709A3" w:rsidRPr="00644CBB" w:rsidRDefault="00B709A3">
            <w:pPr>
              <w:spacing w:line="276" w:lineRule="auto"/>
              <w:rPr>
                <w:rFonts w:cs="Arial"/>
              </w:rPr>
            </w:pPr>
            <w:r w:rsidRPr="00644CBB">
              <w:rPr>
                <w:rFonts w:cs="Arial"/>
              </w:rPr>
              <w:t>Immersion Setting 127 = Onstage default setting</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Note: The HMI should be updated quickly enough to give the user the experience of the immersion setting change occurring in real-time.</w:t>
            </w:r>
          </w:p>
          <w:p w:rsidR="00B709A3" w:rsidRPr="00644CBB" w:rsidRDefault="00B709A3">
            <w:pPr>
              <w:spacing w:line="276" w:lineRule="auto"/>
              <w:rPr>
                <w:rFonts w:cs="Arial"/>
              </w:rPr>
            </w:pPr>
          </w:p>
          <w:p w:rsidR="00B709A3" w:rsidRPr="00644CBB" w:rsidRDefault="00B709A3">
            <w:pPr>
              <w:spacing w:line="276" w:lineRule="auto"/>
              <w:rPr>
                <w:rFonts w:cs="Arial"/>
              </w:rPr>
            </w:pPr>
            <w:r w:rsidRPr="00644CBB">
              <w:rPr>
                <w:rFonts w:cs="Arial"/>
              </w:rPr>
              <w:t>This is only applicable to Media sources and does not apply to other audio sources (such as VR, Phone, Mixable Prompts and TA)</w:t>
            </w:r>
          </w:p>
        </w:tc>
      </w:tr>
      <w:tr w:rsidR="00B709A3" w:rsidRPr="00644CB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b/>
                <w:bCs/>
              </w:rPr>
              <w:t>Interfaces</w:t>
            </w:r>
          </w:p>
        </w:tc>
        <w:tc>
          <w:tcPr>
            <w:tcW w:w="7607"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644CBB" w:rsidRDefault="00B709A3">
            <w:pPr>
              <w:spacing w:line="276" w:lineRule="auto"/>
              <w:rPr>
                <w:rFonts w:cs="Arial"/>
              </w:rPr>
            </w:pPr>
            <w:r w:rsidRPr="00644CBB">
              <w:rPr>
                <w:rFonts w:cs="Arial"/>
              </w:rPr>
              <w:t>G-HMI, CBI</w:t>
            </w:r>
          </w:p>
        </w:tc>
      </w:tr>
    </w:tbl>
    <w:p w:rsidR="00B709A3" w:rsidRDefault="00B709A3" w:rsidP="00B709A3"/>
    <w:p w:rsidR="00B709A3" w:rsidRDefault="00B709A3" w:rsidP="00B709A3">
      <w:pPr>
        <w:pStyle w:val="Heading4"/>
      </w:pPr>
      <w:r>
        <w:t>AUDSET-UC-REQ-238446/B-Change from an Audience immersion level to Stereo immersion level by selecting the Stereo DSP Mode HMI setting</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40"/>
      </w:tblGrid>
      <w:tr w:rsidR="00B709A3" w:rsidRPr="003E12F1"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Actors</w:t>
            </w:r>
          </w:p>
        </w:tc>
        <w:tc>
          <w:tcPr>
            <w:tcW w:w="76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rPr>
              <w:t>Vehicle Occupant</w:t>
            </w:r>
          </w:p>
        </w:tc>
      </w:tr>
      <w:tr w:rsidR="00B709A3" w:rsidRPr="003E12F1"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Pre-conditions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B709A3" w:rsidRPr="003E12F1" w:rsidRDefault="00B709A3">
            <w:pPr>
              <w:spacing w:line="276" w:lineRule="auto"/>
              <w:rPr>
                <w:rFonts w:cs="Arial"/>
              </w:rPr>
            </w:pPr>
            <w:r w:rsidRPr="003E12F1">
              <w:rPr>
                <w:rFonts w:cs="Arial"/>
              </w:rPr>
              <w:t>Infotainment System is Powered ON.</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Media Source is active</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 xml:space="preserve">DSP Mode is set to Audience </w:t>
            </w:r>
          </w:p>
          <w:p w:rsidR="00B709A3" w:rsidRPr="003E12F1" w:rsidRDefault="00B709A3">
            <w:pPr>
              <w:spacing w:line="276" w:lineRule="auto"/>
              <w:rPr>
                <w:rFonts w:cs="Arial"/>
              </w:rPr>
            </w:pPr>
          </w:p>
          <w:p w:rsidR="00B709A3" w:rsidRPr="001048DF" w:rsidRDefault="00B709A3">
            <w:pPr>
              <w:spacing w:line="276" w:lineRule="auto"/>
              <w:rPr>
                <w:rFonts w:cs="Arial"/>
              </w:rPr>
            </w:pPr>
            <w:r w:rsidRPr="003E12F1">
              <w:rPr>
                <w:rFonts w:cs="Arial"/>
              </w:rPr>
              <w:t>Immersion level is set to a level in the Audience immersion range (i.e. immersion level between 1 – 64)</w:t>
            </w:r>
          </w:p>
        </w:tc>
      </w:tr>
      <w:tr w:rsidR="00B709A3" w:rsidRPr="003E12F1"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Scenario Description</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B709A3" w:rsidRPr="003E12F1" w:rsidRDefault="00B709A3">
            <w:pPr>
              <w:spacing w:line="276" w:lineRule="auto"/>
              <w:rPr>
                <w:rFonts w:cs="Arial"/>
              </w:rPr>
            </w:pPr>
          </w:p>
          <w:p w:rsidR="00B709A3" w:rsidRPr="001048DF" w:rsidRDefault="00B709A3">
            <w:pPr>
              <w:spacing w:line="276" w:lineRule="auto"/>
              <w:rPr>
                <w:rFonts w:cs="Arial"/>
              </w:rPr>
            </w:pPr>
            <w:r w:rsidRPr="003E12F1">
              <w:rPr>
                <w:rFonts w:cs="Arial"/>
              </w:rPr>
              <w:t>The user selects DSP Mode “Stereo” from the HMI</w:t>
            </w:r>
          </w:p>
        </w:tc>
      </w:tr>
      <w:tr w:rsidR="00B709A3" w:rsidRPr="003E12F1"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Post-conditions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B709A3" w:rsidRPr="003E12F1" w:rsidRDefault="00B709A3">
            <w:pPr>
              <w:spacing w:line="276" w:lineRule="auto"/>
              <w:rPr>
                <w:rFonts w:cs="Arial"/>
              </w:rPr>
            </w:pPr>
            <w:r w:rsidRPr="003E12F1">
              <w:rPr>
                <w:rFonts w:cs="Arial"/>
              </w:rPr>
              <w:t>The infotainment system sets the DSP Mode to Stereo</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The infotainment system sets the Audio Immersion level to minimum (i.e. immersion level = 0)</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The HMI for Immersion Level is set to the default setting for Stereo</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The HMI for DSP mode is set to “Stereo”</w:t>
            </w:r>
          </w:p>
          <w:p w:rsidR="00B709A3" w:rsidRPr="003E12F1" w:rsidRDefault="00B709A3">
            <w:pPr>
              <w:spacing w:line="276" w:lineRule="auto"/>
              <w:rPr>
                <w:rFonts w:cs="Arial"/>
              </w:rPr>
            </w:pPr>
          </w:p>
          <w:p w:rsidR="00B709A3" w:rsidRPr="001048DF" w:rsidRDefault="00B709A3" w:rsidP="00B709A3">
            <w:pPr>
              <w:autoSpaceDE w:val="0"/>
              <w:autoSpaceDN w:val="0"/>
              <w:adjustRightInd w:val="0"/>
              <w:spacing w:line="276" w:lineRule="auto"/>
              <w:rPr>
                <w:rFonts w:eastAsiaTheme="minorHAnsi" w:cs="Arial"/>
              </w:rPr>
            </w:pPr>
            <w:r w:rsidRPr="003E12F1">
              <w:rPr>
                <w:rFonts w:eastAsiaTheme="minorHAnsi" w:cs="Arial"/>
              </w:rPr>
              <w:t>The selected DSP mode and Immersion level remains saved until a new selection is made by the user.</w:t>
            </w:r>
          </w:p>
        </w:tc>
      </w:tr>
      <w:tr w:rsidR="00B709A3" w:rsidRPr="003E12F1"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Notes</w:t>
            </w:r>
          </w:p>
        </w:tc>
        <w:tc>
          <w:tcPr>
            <w:tcW w:w="7640" w:type="dxa"/>
            <w:tcBorders>
              <w:top w:val="nil"/>
              <w:left w:val="nil"/>
              <w:bottom w:val="single" w:sz="8" w:space="0" w:color="auto"/>
              <w:right w:val="single" w:sz="8" w:space="0" w:color="auto"/>
            </w:tcBorders>
            <w:tcMar>
              <w:top w:w="0" w:type="dxa"/>
              <w:left w:w="108" w:type="dxa"/>
              <w:bottom w:w="0" w:type="dxa"/>
              <w:right w:w="108" w:type="dxa"/>
            </w:tcMar>
          </w:tcPr>
          <w:p w:rsidR="00B709A3" w:rsidRPr="003E12F1" w:rsidRDefault="00B709A3">
            <w:pPr>
              <w:spacing w:line="276" w:lineRule="auto"/>
              <w:rPr>
                <w:rFonts w:cs="Arial"/>
              </w:rPr>
            </w:pPr>
            <w:r w:rsidRPr="003E12F1">
              <w:rPr>
                <w:rFonts w:cs="Arial"/>
              </w:rPr>
              <w:t xml:space="preserve">Same general strategy going from Stereo to Audience. </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Immersion Setting 0 = Stereo</w:t>
            </w:r>
          </w:p>
          <w:p w:rsidR="00B709A3" w:rsidRPr="003E12F1" w:rsidRDefault="00B709A3">
            <w:pPr>
              <w:spacing w:line="276" w:lineRule="auto"/>
              <w:rPr>
                <w:rFonts w:cs="Arial"/>
              </w:rPr>
            </w:pPr>
            <w:r w:rsidRPr="003E12F1">
              <w:rPr>
                <w:rFonts w:cs="Arial"/>
              </w:rPr>
              <w:t>Immersion Setting 64 = Audience default setting</w:t>
            </w:r>
          </w:p>
          <w:p w:rsidR="00B709A3" w:rsidRPr="003E12F1" w:rsidRDefault="00B709A3">
            <w:pPr>
              <w:spacing w:line="276" w:lineRule="auto"/>
              <w:rPr>
                <w:rFonts w:cs="Arial"/>
              </w:rPr>
            </w:pPr>
            <w:r w:rsidRPr="003E12F1">
              <w:rPr>
                <w:rFonts w:cs="Arial"/>
              </w:rPr>
              <w:t>Immersion Setting 127 = Onstage default setting</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Note: The HMI should be updated quickly enough to give the user the experience of the immersion setting change occurring in real-time.</w:t>
            </w:r>
          </w:p>
          <w:p w:rsidR="00B709A3" w:rsidRPr="003E12F1" w:rsidRDefault="00B709A3">
            <w:pPr>
              <w:spacing w:line="276" w:lineRule="auto"/>
              <w:rPr>
                <w:rFonts w:cs="Arial"/>
              </w:rPr>
            </w:pPr>
          </w:p>
          <w:p w:rsidR="00B709A3" w:rsidRPr="003E12F1" w:rsidRDefault="00B709A3">
            <w:pPr>
              <w:spacing w:line="276" w:lineRule="auto"/>
              <w:rPr>
                <w:rFonts w:cs="Arial"/>
              </w:rPr>
            </w:pPr>
            <w:r w:rsidRPr="003E12F1">
              <w:rPr>
                <w:rFonts w:cs="Arial"/>
              </w:rPr>
              <w:t>This is only applicable to Media sources and does not apply to other audio sources (such as VR, Phone, Mixable Prompts and TA)</w:t>
            </w:r>
          </w:p>
        </w:tc>
      </w:tr>
      <w:tr w:rsidR="00B709A3" w:rsidRPr="003E12F1"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b/>
                <w:bCs/>
              </w:rPr>
              <w:t>Interfaces</w:t>
            </w:r>
          </w:p>
        </w:tc>
        <w:tc>
          <w:tcPr>
            <w:tcW w:w="7640"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3E12F1" w:rsidRDefault="00B709A3">
            <w:pPr>
              <w:spacing w:line="276" w:lineRule="auto"/>
              <w:rPr>
                <w:rFonts w:cs="Arial"/>
              </w:rPr>
            </w:pPr>
            <w:r w:rsidRPr="003E12F1">
              <w:rPr>
                <w:rFonts w:cs="Arial"/>
              </w:rPr>
              <w:t>G-HMI, CBI</w:t>
            </w:r>
          </w:p>
        </w:tc>
      </w:tr>
    </w:tbl>
    <w:p w:rsidR="00B709A3" w:rsidRDefault="00B709A3" w:rsidP="00B709A3"/>
    <w:p w:rsidR="00B709A3" w:rsidRDefault="00B709A3" w:rsidP="00B709A3">
      <w:pPr>
        <w:pStyle w:val="Heading4"/>
      </w:pPr>
      <w:r>
        <w:t>AUDSET-UC-REQ-238447/B-Change an Onstage immersion level to the default Audience immersion level by selecting the Audience DSP Mode HMI setting</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7"/>
        <w:gridCol w:w="7671"/>
      </w:tblGrid>
      <w:tr w:rsidR="00B709A3" w:rsidRPr="007F73EA" w:rsidTr="00B709A3">
        <w:trPr>
          <w:jc w:val="center"/>
        </w:trPr>
        <w:tc>
          <w:tcPr>
            <w:tcW w:w="1797"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Actors</w:t>
            </w:r>
          </w:p>
        </w:tc>
        <w:tc>
          <w:tcPr>
            <w:tcW w:w="7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rPr>
              <w:t>Vehicle Occupant</w:t>
            </w:r>
          </w:p>
        </w:tc>
      </w:tr>
      <w:tr w:rsidR="00B709A3" w:rsidRPr="007F73EA" w:rsidTr="00B709A3">
        <w:trPr>
          <w:jc w:val="center"/>
        </w:trPr>
        <w:tc>
          <w:tcPr>
            <w:tcW w:w="1797"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Pre-conditions</w:t>
            </w:r>
          </w:p>
        </w:tc>
        <w:tc>
          <w:tcPr>
            <w:tcW w:w="7671" w:type="dxa"/>
            <w:tcBorders>
              <w:top w:val="nil"/>
              <w:left w:val="nil"/>
              <w:bottom w:val="single" w:sz="8" w:space="0" w:color="auto"/>
              <w:right w:val="single" w:sz="8" w:space="0" w:color="auto"/>
            </w:tcBorders>
            <w:tcMar>
              <w:top w:w="0" w:type="dxa"/>
              <w:left w:w="108" w:type="dxa"/>
              <w:bottom w:w="0" w:type="dxa"/>
              <w:right w:w="108" w:type="dxa"/>
            </w:tcMar>
          </w:tcPr>
          <w:p w:rsidR="00B709A3" w:rsidRPr="007F73EA" w:rsidRDefault="00B709A3">
            <w:pPr>
              <w:spacing w:line="276" w:lineRule="auto"/>
              <w:rPr>
                <w:rFonts w:cs="Arial"/>
              </w:rPr>
            </w:pPr>
            <w:r w:rsidRPr="007F73EA">
              <w:rPr>
                <w:rFonts w:cs="Arial"/>
              </w:rPr>
              <w:t>Infotainment System is Powered ON.</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Media Source is active</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 xml:space="preserve">DSP Mode is set to Onstage </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Immersion level is set to an Onstage Level in the range support for Onstage (i.e. immersion level between 65 - 127)</w:t>
            </w:r>
          </w:p>
        </w:tc>
      </w:tr>
      <w:tr w:rsidR="00B709A3" w:rsidRPr="007F73EA" w:rsidTr="00B709A3">
        <w:trPr>
          <w:jc w:val="center"/>
        </w:trPr>
        <w:tc>
          <w:tcPr>
            <w:tcW w:w="1797"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Scenario Description</w:t>
            </w:r>
          </w:p>
        </w:tc>
        <w:tc>
          <w:tcPr>
            <w:tcW w:w="7671" w:type="dxa"/>
            <w:tcBorders>
              <w:top w:val="nil"/>
              <w:left w:val="nil"/>
              <w:bottom w:val="single" w:sz="8" w:space="0" w:color="auto"/>
              <w:right w:val="single" w:sz="8" w:space="0" w:color="auto"/>
            </w:tcBorders>
            <w:tcMar>
              <w:top w:w="0" w:type="dxa"/>
              <w:left w:w="108" w:type="dxa"/>
              <w:bottom w:w="0" w:type="dxa"/>
              <w:right w:w="108" w:type="dxa"/>
            </w:tcMar>
          </w:tcPr>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The user selects DSP Mode “Audience” from the HMI</w:t>
            </w:r>
          </w:p>
        </w:tc>
      </w:tr>
      <w:tr w:rsidR="00B709A3" w:rsidRPr="007F73EA" w:rsidTr="00B709A3">
        <w:trPr>
          <w:jc w:val="center"/>
        </w:trPr>
        <w:tc>
          <w:tcPr>
            <w:tcW w:w="1797"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Post-conditions</w:t>
            </w:r>
          </w:p>
        </w:tc>
        <w:tc>
          <w:tcPr>
            <w:tcW w:w="7671" w:type="dxa"/>
            <w:tcBorders>
              <w:top w:val="nil"/>
              <w:left w:val="nil"/>
              <w:bottom w:val="single" w:sz="8" w:space="0" w:color="auto"/>
              <w:right w:val="single" w:sz="8" w:space="0" w:color="auto"/>
            </w:tcBorders>
            <w:tcMar>
              <w:top w:w="0" w:type="dxa"/>
              <w:left w:w="108" w:type="dxa"/>
              <w:bottom w:w="0" w:type="dxa"/>
              <w:right w:w="108" w:type="dxa"/>
            </w:tcMar>
          </w:tcPr>
          <w:p w:rsidR="00B709A3" w:rsidRPr="007F73EA" w:rsidRDefault="00B709A3">
            <w:pPr>
              <w:spacing w:line="276" w:lineRule="auto"/>
              <w:rPr>
                <w:rFonts w:cs="Arial"/>
              </w:rPr>
            </w:pPr>
            <w:r w:rsidRPr="007F73EA">
              <w:rPr>
                <w:rFonts w:cs="Arial"/>
              </w:rPr>
              <w:t>The infotainment system sets the DSP Mode to Audience</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 xml:space="preserve">The infotainment system sets the Audio Immersion level to the default setting for </w:t>
            </w:r>
            <w:proofErr w:type="gramStart"/>
            <w:r w:rsidRPr="007F73EA">
              <w:rPr>
                <w:rFonts w:cs="Arial"/>
              </w:rPr>
              <w:t>Audience  (</w:t>
            </w:r>
            <w:proofErr w:type="gramEnd"/>
            <w:r w:rsidRPr="007F73EA">
              <w:rPr>
                <w:rFonts w:cs="Arial"/>
              </w:rPr>
              <w:t>i.e. immersion level = 64)</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The HMI for Immersion</w:t>
            </w:r>
            <w:r>
              <w:rPr>
                <w:rFonts w:cs="Arial"/>
              </w:rPr>
              <w:t xml:space="preserve"> Level</w:t>
            </w:r>
            <w:r w:rsidRPr="007F73EA">
              <w:rPr>
                <w:rFonts w:cs="Arial"/>
              </w:rPr>
              <w:t xml:space="preserve"> is set to the default setting for Audience</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lastRenderedPageBreak/>
              <w:t>The HMI for DSP mode is set to “Audience”</w:t>
            </w:r>
          </w:p>
          <w:p w:rsidR="00B709A3" w:rsidRPr="007F73EA" w:rsidRDefault="00B709A3">
            <w:pPr>
              <w:spacing w:line="276" w:lineRule="auto"/>
              <w:rPr>
                <w:rFonts w:cs="Arial"/>
              </w:rPr>
            </w:pPr>
          </w:p>
          <w:p w:rsidR="00B709A3" w:rsidRPr="00713B05" w:rsidRDefault="00B709A3" w:rsidP="00B709A3">
            <w:pPr>
              <w:autoSpaceDE w:val="0"/>
              <w:autoSpaceDN w:val="0"/>
              <w:adjustRightInd w:val="0"/>
              <w:spacing w:line="276" w:lineRule="auto"/>
              <w:rPr>
                <w:rFonts w:eastAsiaTheme="minorHAnsi" w:cs="Arial"/>
              </w:rPr>
            </w:pPr>
            <w:r w:rsidRPr="007F73EA">
              <w:rPr>
                <w:rFonts w:eastAsiaTheme="minorHAnsi" w:cs="Arial"/>
              </w:rPr>
              <w:t>The selected DSP mode and Immersion level remains saved until a new selection is made by the user.</w:t>
            </w:r>
          </w:p>
        </w:tc>
      </w:tr>
      <w:tr w:rsidR="00B709A3" w:rsidRPr="007F73EA" w:rsidTr="00B709A3">
        <w:trPr>
          <w:jc w:val="center"/>
        </w:trPr>
        <w:tc>
          <w:tcPr>
            <w:tcW w:w="1797"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Notes</w:t>
            </w:r>
          </w:p>
        </w:tc>
        <w:tc>
          <w:tcPr>
            <w:tcW w:w="7671" w:type="dxa"/>
            <w:tcBorders>
              <w:top w:val="nil"/>
              <w:left w:val="nil"/>
              <w:bottom w:val="single" w:sz="8" w:space="0" w:color="auto"/>
              <w:right w:val="single" w:sz="8" w:space="0" w:color="auto"/>
            </w:tcBorders>
            <w:tcMar>
              <w:top w:w="0" w:type="dxa"/>
              <w:left w:w="108" w:type="dxa"/>
              <w:bottom w:w="0" w:type="dxa"/>
              <w:right w:w="108" w:type="dxa"/>
            </w:tcMar>
          </w:tcPr>
          <w:p w:rsidR="00B709A3" w:rsidRPr="007F73EA" w:rsidRDefault="00B709A3">
            <w:pPr>
              <w:spacing w:line="276" w:lineRule="auto"/>
              <w:rPr>
                <w:rFonts w:cs="Arial"/>
              </w:rPr>
            </w:pPr>
            <w:r w:rsidRPr="007F73EA">
              <w:rPr>
                <w:rFonts w:cs="Arial"/>
              </w:rPr>
              <w:t>Same general strategy going from Audience to Onstage.</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Immersion Setting 0 = Stereo</w:t>
            </w:r>
          </w:p>
          <w:p w:rsidR="00B709A3" w:rsidRPr="007F73EA" w:rsidRDefault="00B709A3">
            <w:pPr>
              <w:spacing w:line="276" w:lineRule="auto"/>
              <w:rPr>
                <w:rFonts w:cs="Arial"/>
              </w:rPr>
            </w:pPr>
            <w:r w:rsidRPr="007F73EA">
              <w:rPr>
                <w:rFonts w:cs="Arial"/>
              </w:rPr>
              <w:t>Immersion Setting 64 = Audience default setting</w:t>
            </w:r>
          </w:p>
          <w:p w:rsidR="00B709A3" w:rsidRPr="007F73EA" w:rsidRDefault="00B709A3">
            <w:pPr>
              <w:spacing w:line="276" w:lineRule="auto"/>
              <w:rPr>
                <w:rFonts w:cs="Arial"/>
              </w:rPr>
            </w:pPr>
            <w:r w:rsidRPr="007F73EA">
              <w:rPr>
                <w:rFonts w:cs="Arial"/>
              </w:rPr>
              <w:t>Immersion Setting 127 = Onstage default setting</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Note: The HMI should be updated quickly enough to give the user the experience of the immersion setting change occurring in real-time.</w:t>
            </w:r>
          </w:p>
          <w:p w:rsidR="00B709A3" w:rsidRPr="007F73EA" w:rsidRDefault="00B709A3">
            <w:pPr>
              <w:spacing w:line="276" w:lineRule="auto"/>
              <w:rPr>
                <w:rFonts w:cs="Arial"/>
              </w:rPr>
            </w:pPr>
          </w:p>
          <w:p w:rsidR="00B709A3" w:rsidRPr="007F73EA" w:rsidRDefault="00B709A3">
            <w:pPr>
              <w:spacing w:line="276" w:lineRule="auto"/>
              <w:rPr>
                <w:rFonts w:cs="Arial"/>
              </w:rPr>
            </w:pPr>
            <w:r w:rsidRPr="007F73EA">
              <w:rPr>
                <w:rFonts w:cs="Arial"/>
              </w:rPr>
              <w:t>This is only applicable to Media sources and does not apply to other audio sources (such as VR, Phone, Mixable Prompts and TA)</w:t>
            </w:r>
          </w:p>
        </w:tc>
      </w:tr>
      <w:tr w:rsidR="00B709A3" w:rsidRPr="007F73EA" w:rsidTr="00B709A3">
        <w:trPr>
          <w:jc w:val="center"/>
        </w:trPr>
        <w:tc>
          <w:tcPr>
            <w:tcW w:w="1797"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b/>
                <w:bCs/>
              </w:rPr>
              <w:t>Interfaces</w:t>
            </w:r>
          </w:p>
        </w:tc>
        <w:tc>
          <w:tcPr>
            <w:tcW w:w="7671"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7F73EA" w:rsidRDefault="00B709A3">
            <w:pPr>
              <w:spacing w:line="276" w:lineRule="auto"/>
              <w:rPr>
                <w:rFonts w:cs="Arial"/>
              </w:rPr>
            </w:pPr>
            <w:r w:rsidRPr="007F73EA">
              <w:rPr>
                <w:rFonts w:cs="Arial"/>
              </w:rPr>
              <w:t>G-HMI, CBI</w:t>
            </w:r>
          </w:p>
        </w:tc>
      </w:tr>
    </w:tbl>
    <w:p w:rsidR="00B709A3" w:rsidRDefault="00B709A3" w:rsidP="00B709A3"/>
    <w:p w:rsidR="00B709A3" w:rsidRDefault="00B709A3" w:rsidP="00B709A3">
      <w:pPr>
        <w:pStyle w:val="Heading4"/>
      </w:pPr>
      <w:r>
        <w:t xml:space="preserve">AUDSET-UC-REQ-238448/B-Change from Stereo immersion level to an Onstage Immersion level by dragging the wiper to the </w:t>
      </w:r>
      <w:proofErr w:type="spellStart"/>
      <w:r>
        <w:t>OnStage</w:t>
      </w:r>
      <w:proofErr w:type="spellEnd"/>
      <w:r>
        <w:t xml:space="preserve"> region</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97"/>
      </w:tblGrid>
      <w:tr w:rsidR="00B709A3" w:rsidRPr="00FB3C6C"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Actors</w:t>
            </w:r>
          </w:p>
        </w:tc>
        <w:tc>
          <w:tcPr>
            <w:tcW w:w="76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rPr>
              <w:t>Vehicle Occupant</w:t>
            </w:r>
          </w:p>
        </w:tc>
      </w:tr>
      <w:tr w:rsidR="00B709A3" w:rsidRPr="00FB3C6C"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Pre-conditions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FB3C6C" w:rsidRDefault="00B709A3">
            <w:pPr>
              <w:spacing w:line="276" w:lineRule="auto"/>
              <w:rPr>
                <w:rFonts w:cs="Arial"/>
              </w:rPr>
            </w:pPr>
            <w:r w:rsidRPr="00FB3C6C">
              <w:rPr>
                <w:rFonts w:cs="Arial"/>
              </w:rPr>
              <w:t>Infotainment System is Powered ON.</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Media Source is active</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 xml:space="preserve">DSP Mode is set to Stereo </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Immersion level is set to minimum (i.e. immersion level = 0)</w:t>
            </w:r>
          </w:p>
        </w:tc>
      </w:tr>
      <w:tr w:rsidR="00B709A3" w:rsidRPr="00FB3C6C"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Scenario Description</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FB3C6C" w:rsidRDefault="00B709A3" w:rsidP="00B709A3">
            <w:pPr>
              <w:spacing w:line="276" w:lineRule="auto"/>
              <w:rPr>
                <w:rFonts w:cs="Arial"/>
              </w:rPr>
            </w:pPr>
            <w:r w:rsidRPr="00FB3C6C">
              <w:rPr>
                <w:rFonts w:cs="Arial"/>
              </w:rPr>
              <w:t xml:space="preserve">The user holds the </w:t>
            </w:r>
            <w:r>
              <w:rPr>
                <w:rFonts w:cs="Arial"/>
              </w:rPr>
              <w:t xml:space="preserve">HMI immersion </w:t>
            </w:r>
            <w:r w:rsidRPr="00FB3C6C">
              <w:rPr>
                <w:rFonts w:cs="Arial"/>
              </w:rPr>
              <w:t>wiper and drags it to the intended Onstage Immersion level setting in the Onstage region of the HMI</w:t>
            </w:r>
          </w:p>
        </w:tc>
      </w:tr>
      <w:tr w:rsidR="00B709A3" w:rsidRPr="00FB3C6C"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Post-conditions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E724BA" w:rsidRDefault="00B709A3">
            <w:pPr>
              <w:spacing w:line="276" w:lineRule="auto"/>
              <w:rPr>
                <w:rFonts w:cs="Arial"/>
              </w:rPr>
            </w:pPr>
            <w:r w:rsidRPr="00FB3C6C">
              <w:rPr>
                <w:rFonts w:cs="Arial"/>
              </w:rPr>
              <w:t xml:space="preserve">As the HMI </w:t>
            </w:r>
            <w:r>
              <w:rPr>
                <w:rFonts w:cs="Arial"/>
              </w:rPr>
              <w:t>immersion wiper</w:t>
            </w:r>
            <w:r w:rsidRPr="00E724BA">
              <w:rPr>
                <w:rFonts w:cs="Arial"/>
              </w:rPr>
              <w:t xml:space="preserve"> </w:t>
            </w:r>
            <w:r>
              <w:rPr>
                <w:rFonts w:cs="Arial"/>
              </w:rPr>
              <w:t>is</w:t>
            </w:r>
            <w:r w:rsidRPr="00E724BA">
              <w:rPr>
                <w:rFonts w:cs="Arial"/>
              </w:rPr>
              <w:t xml:space="preserve"> dragged from the Immersion level minimum position to the intended Onstage immersion level the HMI and Audio </w:t>
            </w:r>
            <w:r>
              <w:rPr>
                <w:rFonts w:cs="Arial"/>
              </w:rPr>
              <w:t>are</w:t>
            </w:r>
            <w:r w:rsidRPr="00E724BA">
              <w:rPr>
                <w:rFonts w:cs="Arial"/>
              </w:rPr>
              <w:t xml:space="preserve"> continuously updated real time as the wiper is moved.</w:t>
            </w:r>
          </w:p>
          <w:p w:rsidR="00B709A3" w:rsidRPr="00E724BA" w:rsidRDefault="00B709A3" w:rsidP="0012189F">
            <w:pPr>
              <w:numPr>
                <w:ilvl w:val="0"/>
                <w:numId w:val="12"/>
              </w:numPr>
              <w:spacing w:line="276" w:lineRule="auto"/>
              <w:rPr>
                <w:rFonts w:cs="Arial"/>
              </w:rPr>
            </w:pPr>
            <w:r w:rsidRPr="00E724BA">
              <w:rPr>
                <w:rFonts w:cs="Arial"/>
              </w:rPr>
              <w:t xml:space="preserve">As </w:t>
            </w:r>
            <w:r>
              <w:rPr>
                <w:rFonts w:cs="Arial"/>
              </w:rPr>
              <w:t xml:space="preserve">the </w:t>
            </w:r>
            <w:r w:rsidRPr="00E724BA">
              <w:rPr>
                <w:rFonts w:cs="Arial"/>
              </w:rPr>
              <w:t>HMI wiper passes the immersion level on HMI from Stereo to the Audience region the HMI is updated to show the DSP Mode set to “Audience”</w:t>
            </w:r>
          </w:p>
          <w:p w:rsidR="00B709A3" w:rsidRPr="00E724BA" w:rsidRDefault="00B709A3" w:rsidP="0012189F">
            <w:pPr>
              <w:numPr>
                <w:ilvl w:val="0"/>
                <w:numId w:val="12"/>
              </w:numPr>
              <w:spacing w:line="276" w:lineRule="auto"/>
              <w:rPr>
                <w:rFonts w:cs="Arial"/>
              </w:rPr>
            </w:pPr>
            <w:r w:rsidRPr="00E724BA">
              <w:rPr>
                <w:rFonts w:cs="Arial"/>
              </w:rPr>
              <w:t>As</w:t>
            </w:r>
            <w:r>
              <w:rPr>
                <w:rFonts w:cs="Arial"/>
              </w:rPr>
              <w:t xml:space="preserve"> the</w:t>
            </w:r>
            <w:r w:rsidRPr="00E724BA">
              <w:rPr>
                <w:rFonts w:cs="Arial"/>
              </w:rPr>
              <w:t xml:space="preserve"> HMI immersion wiper passes the immersion level on the HMI from the Audience region to the beginning of the Onstage immersion level region the HMI is updated to show the DSP Mode set “Onstage”</w:t>
            </w:r>
          </w:p>
          <w:p w:rsidR="00B709A3" w:rsidRPr="00E724BA" w:rsidRDefault="00B709A3">
            <w:pPr>
              <w:spacing w:line="276" w:lineRule="auto"/>
              <w:rPr>
                <w:rFonts w:cs="Arial"/>
              </w:rPr>
            </w:pPr>
          </w:p>
          <w:p w:rsidR="00B709A3" w:rsidRPr="00FB3C6C" w:rsidRDefault="00B709A3">
            <w:pPr>
              <w:spacing w:line="276" w:lineRule="auto"/>
              <w:rPr>
                <w:rFonts w:cs="Arial"/>
              </w:rPr>
            </w:pPr>
            <w:r w:rsidRPr="00E724BA">
              <w:rPr>
                <w:rFonts w:cs="Arial"/>
              </w:rPr>
              <w:t>The user stops dragging and releases the</w:t>
            </w:r>
            <w:r>
              <w:rPr>
                <w:rFonts w:cs="Arial"/>
              </w:rPr>
              <w:t xml:space="preserve"> HMI immersion </w:t>
            </w:r>
            <w:r w:rsidRPr="00E724BA">
              <w:rPr>
                <w:rFonts w:cs="Arial"/>
              </w:rPr>
              <w:t>wiper in the Onstage region and the immersion</w:t>
            </w:r>
            <w:r w:rsidRPr="00FB3C6C">
              <w:rPr>
                <w:rFonts w:cs="Arial"/>
              </w:rPr>
              <w:t xml:space="preserve"> level Medio audio remains at the selected Onstage immersion level.</w:t>
            </w:r>
          </w:p>
          <w:p w:rsidR="00B709A3" w:rsidRPr="00FB3C6C" w:rsidRDefault="00B709A3">
            <w:pPr>
              <w:spacing w:line="276" w:lineRule="auto"/>
              <w:rPr>
                <w:rFonts w:cs="Arial"/>
              </w:rPr>
            </w:pPr>
          </w:p>
          <w:p w:rsidR="00B709A3" w:rsidRPr="00FB3C6C" w:rsidRDefault="00B709A3" w:rsidP="00B709A3">
            <w:pPr>
              <w:autoSpaceDE w:val="0"/>
              <w:autoSpaceDN w:val="0"/>
              <w:adjustRightInd w:val="0"/>
              <w:spacing w:line="276" w:lineRule="auto"/>
              <w:rPr>
                <w:rFonts w:eastAsiaTheme="minorHAnsi" w:cs="Arial"/>
              </w:rPr>
            </w:pPr>
            <w:r w:rsidRPr="00FB3C6C">
              <w:rPr>
                <w:rFonts w:eastAsiaTheme="minorHAnsi" w:cs="Arial"/>
              </w:rPr>
              <w:t>The selected DSP mode and Immersion level remains saved until a new selection is made by the user.</w:t>
            </w:r>
          </w:p>
        </w:tc>
      </w:tr>
      <w:tr w:rsidR="00B709A3" w:rsidRPr="00FB3C6C"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Notes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FB3C6C" w:rsidRDefault="00B709A3">
            <w:pPr>
              <w:spacing w:line="276" w:lineRule="auto"/>
              <w:rPr>
                <w:rFonts w:cs="Arial"/>
              </w:rPr>
            </w:pPr>
            <w:r w:rsidRPr="00FB3C6C">
              <w:rPr>
                <w:rFonts w:cs="Arial"/>
              </w:rPr>
              <w:t>Same general strategy going from Onstage to Stereo</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Immersion Setting 0 = Stereo</w:t>
            </w:r>
          </w:p>
          <w:p w:rsidR="00B709A3" w:rsidRPr="00FB3C6C" w:rsidRDefault="00B709A3">
            <w:pPr>
              <w:spacing w:line="276" w:lineRule="auto"/>
              <w:rPr>
                <w:rFonts w:cs="Arial"/>
              </w:rPr>
            </w:pPr>
            <w:r w:rsidRPr="00FB3C6C">
              <w:rPr>
                <w:rFonts w:cs="Arial"/>
              </w:rPr>
              <w:t>Immersion Setting 64 = Audience default setting</w:t>
            </w:r>
          </w:p>
          <w:p w:rsidR="00B709A3" w:rsidRPr="00FB3C6C" w:rsidRDefault="00B709A3">
            <w:pPr>
              <w:spacing w:line="276" w:lineRule="auto"/>
              <w:rPr>
                <w:rFonts w:cs="Arial"/>
              </w:rPr>
            </w:pPr>
            <w:r w:rsidRPr="00FB3C6C">
              <w:rPr>
                <w:rFonts w:cs="Arial"/>
              </w:rPr>
              <w:lastRenderedPageBreak/>
              <w:t>Immersion Setting 127 = Onstage default setting</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 xml:space="preserve">Note: Refer to HMI whether </w:t>
            </w:r>
            <w:r>
              <w:rPr>
                <w:rFonts w:cs="Arial"/>
              </w:rPr>
              <w:t xml:space="preserve">immersion </w:t>
            </w:r>
            <w:r w:rsidRPr="00FB3C6C">
              <w:rPr>
                <w:rFonts w:cs="Arial"/>
              </w:rPr>
              <w:t>wipers or some other method is used for controlling the immersion level.  Wipers are just used as an example in this use case.</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Note: The HMI should be updated quickly enough to give the user the experience of the immersion setting change occurring in real-time.</w:t>
            </w:r>
          </w:p>
          <w:p w:rsidR="00B709A3" w:rsidRPr="00FB3C6C" w:rsidRDefault="00B709A3">
            <w:pPr>
              <w:spacing w:line="276" w:lineRule="auto"/>
              <w:rPr>
                <w:rFonts w:cs="Arial"/>
              </w:rPr>
            </w:pPr>
          </w:p>
          <w:p w:rsidR="00B709A3" w:rsidRPr="00FB3C6C" w:rsidRDefault="00B709A3">
            <w:pPr>
              <w:spacing w:line="276" w:lineRule="auto"/>
              <w:rPr>
                <w:rFonts w:cs="Arial"/>
              </w:rPr>
            </w:pPr>
            <w:r w:rsidRPr="00FB3C6C">
              <w:rPr>
                <w:rFonts w:cs="Arial"/>
              </w:rPr>
              <w:t>This is only applicable to Media sources and does not apply to other audio sources (such as VR, Phone, Mixable Prompts and TA)</w:t>
            </w:r>
          </w:p>
        </w:tc>
      </w:tr>
      <w:tr w:rsidR="00B709A3" w:rsidRPr="00FB3C6C"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b/>
                <w:bCs/>
              </w:rPr>
              <w:t>Interfaces</w:t>
            </w:r>
          </w:p>
        </w:tc>
        <w:tc>
          <w:tcPr>
            <w:tcW w:w="7697"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FB3C6C" w:rsidRDefault="00B709A3">
            <w:pPr>
              <w:spacing w:line="276" w:lineRule="auto"/>
              <w:rPr>
                <w:rFonts w:cs="Arial"/>
              </w:rPr>
            </w:pPr>
            <w:r w:rsidRPr="00FB3C6C">
              <w:rPr>
                <w:rFonts w:cs="Arial"/>
              </w:rPr>
              <w:t>G-HMI, CBI</w:t>
            </w:r>
          </w:p>
        </w:tc>
      </w:tr>
    </w:tbl>
    <w:p w:rsidR="00B709A3" w:rsidRPr="00FB3C6C" w:rsidRDefault="00B709A3" w:rsidP="00B709A3">
      <w:pPr>
        <w:rPr>
          <w:rFonts w:cs="Arial"/>
        </w:rPr>
      </w:pPr>
    </w:p>
    <w:p w:rsidR="00B709A3" w:rsidRDefault="00B709A3" w:rsidP="00B709A3">
      <w:pPr>
        <w:pStyle w:val="Heading4"/>
      </w:pPr>
      <w:r>
        <w:t>AUDSET-UC-REQ-238449/B-Change from an Audience immersion level to the Stereo Immersion level by dragging the wiper to the Stereo region</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97"/>
      </w:tblGrid>
      <w:tr w:rsidR="00B709A3" w:rsidRPr="00166F9B"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b/>
                <w:bCs/>
              </w:rPr>
              <w:t>Actors</w:t>
            </w:r>
          </w:p>
        </w:tc>
        <w:tc>
          <w:tcPr>
            <w:tcW w:w="76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rPr>
              <w:t>Vehicle Occupant</w:t>
            </w:r>
          </w:p>
        </w:tc>
      </w:tr>
      <w:tr w:rsidR="00B709A3" w:rsidRPr="00166F9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b/>
                <w:bCs/>
              </w:rPr>
              <w:t>Pre-conditions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166F9B" w:rsidRDefault="00B709A3">
            <w:pPr>
              <w:spacing w:line="276" w:lineRule="auto"/>
              <w:rPr>
                <w:rFonts w:cs="Arial"/>
              </w:rPr>
            </w:pPr>
            <w:r w:rsidRPr="00166F9B">
              <w:rPr>
                <w:rFonts w:cs="Arial"/>
              </w:rPr>
              <w:t>Infotainment System is Powered ON.</w:t>
            </w:r>
          </w:p>
          <w:p w:rsidR="00B709A3" w:rsidRPr="00166F9B" w:rsidRDefault="00B709A3">
            <w:pPr>
              <w:spacing w:line="276" w:lineRule="auto"/>
              <w:rPr>
                <w:rFonts w:cs="Arial"/>
              </w:rPr>
            </w:pPr>
          </w:p>
          <w:p w:rsidR="00B709A3" w:rsidRPr="00166F9B" w:rsidRDefault="00B709A3">
            <w:pPr>
              <w:spacing w:line="276" w:lineRule="auto"/>
              <w:rPr>
                <w:rFonts w:cs="Arial"/>
              </w:rPr>
            </w:pPr>
            <w:r w:rsidRPr="00166F9B">
              <w:rPr>
                <w:rFonts w:cs="Arial"/>
              </w:rPr>
              <w:t>Media Source is active</w:t>
            </w:r>
          </w:p>
          <w:p w:rsidR="00B709A3" w:rsidRPr="00166F9B" w:rsidRDefault="00B709A3">
            <w:pPr>
              <w:spacing w:line="276" w:lineRule="auto"/>
              <w:rPr>
                <w:rFonts w:cs="Arial"/>
              </w:rPr>
            </w:pPr>
          </w:p>
          <w:p w:rsidR="00B709A3" w:rsidRPr="00166F9B" w:rsidRDefault="00B709A3">
            <w:pPr>
              <w:spacing w:line="276" w:lineRule="auto"/>
              <w:rPr>
                <w:rFonts w:cs="Arial"/>
              </w:rPr>
            </w:pPr>
            <w:r w:rsidRPr="00166F9B">
              <w:rPr>
                <w:rFonts w:cs="Arial"/>
              </w:rPr>
              <w:t xml:space="preserve">DSP Mode is set to Audience </w:t>
            </w:r>
          </w:p>
          <w:p w:rsidR="00B709A3" w:rsidRPr="00166F9B" w:rsidRDefault="00B709A3">
            <w:pPr>
              <w:spacing w:line="276" w:lineRule="auto"/>
              <w:rPr>
                <w:rFonts w:cs="Arial"/>
              </w:rPr>
            </w:pPr>
          </w:p>
          <w:p w:rsidR="00B709A3" w:rsidRPr="00166F9B" w:rsidRDefault="00B709A3">
            <w:pPr>
              <w:spacing w:line="276" w:lineRule="auto"/>
              <w:rPr>
                <w:rFonts w:cs="Arial"/>
              </w:rPr>
            </w:pPr>
            <w:r w:rsidRPr="00166F9B">
              <w:rPr>
                <w:rFonts w:cs="Arial"/>
              </w:rPr>
              <w:t>Immersion level is set to a level in the Audience immersion range (i.e. immersion level between 1 – 64)</w:t>
            </w:r>
          </w:p>
        </w:tc>
      </w:tr>
      <w:tr w:rsidR="00B709A3" w:rsidRPr="00166F9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b/>
                <w:bCs/>
              </w:rPr>
              <w:t>Scenario Description</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166F9B" w:rsidRDefault="00B709A3">
            <w:pPr>
              <w:spacing w:line="276" w:lineRule="auto"/>
              <w:rPr>
                <w:rFonts w:cs="Arial"/>
              </w:rPr>
            </w:pPr>
            <w:r w:rsidRPr="00166F9B">
              <w:rPr>
                <w:rFonts w:cs="Arial"/>
              </w:rPr>
              <w:t>The user holds a</w:t>
            </w:r>
            <w:r>
              <w:rPr>
                <w:rFonts w:cs="Arial"/>
              </w:rPr>
              <w:t xml:space="preserve">n HMI immersion wiper and drags it </w:t>
            </w:r>
            <w:r w:rsidRPr="00166F9B">
              <w:rPr>
                <w:rFonts w:cs="Arial"/>
              </w:rPr>
              <w:t>to the intended Stereo immersion level setting of the HMI</w:t>
            </w:r>
          </w:p>
        </w:tc>
      </w:tr>
      <w:tr w:rsidR="00B709A3" w:rsidRPr="00166F9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b/>
                <w:bCs/>
              </w:rPr>
              <w:t>Post-conditions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B65BA0" w:rsidRDefault="00B709A3">
            <w:pPr>
              <w:spacing w:line="276" w:lineRule="auto"/>
              <w:rPr>
                <w:rFonts w:cs="Arial"/>
              </w:rPr>
            </w:pPr>
            <w:r>
              <w:rPr>
                <w:rFonts w:cs="Arial"/>
              </w:rPr>
              <w:t>As the HMI immersion wiper</w:t>
            </w:r>
            <w:r w:rsidRPr="00166F9B">
              <w:rPr>
                <w:rFonts w:cs="Arial"/>
              </w:rPr>
              <w:t xml:space="preserve"> </w:t>
            </w:r>
            <w:r>
              <w:rPr>
                <w:rFonts w:cs="Arial"/>
              </w:rPr>
              <w:t>is</w:t>
            </w:r>
            <w:r w:rsidRPr="00166F9B">
              <w:rPr>
                <w:rFonts w:cs="Arial"/>
              </w:rPr>
              <w:t xml:space="preserve"> dragged from the Audience immersion level setting to </w:t>
            </w:r>
            <w:r w:rsidRPr="00B65BA0">
              <w:rPr>
                <w:rFonts w:cs="Arial"/>
              </w:rPr>
              <w:t xml:space="preserve">the intended Stereo immersion level, the HMI and media audio </w:t>
            </w:r>
            <w:r>
              <w:rPr>
                <w:rFonts w:cs="Arial"/>
              </w:rPr>
              <w:t>are</w:t>
            </w:r>
            <w:r w:rsidRPr="00B65BA0">
              <w:rPr>
                <w:rFonts w:cs="Arial"/>
              </w:rPr>
              <w:t xml:space="preserve"> continuously updated r</w:t>
            </w:r>
            <w:r>
              <w:rPr>
                <w:rFonts w:cs="Arial"/>
              </w:rPr>
              <w:t xml:space="preserve">eal-time as the wiper is </w:t>
            </w:r>
            <w:r w:rsidRPr="00B65BA0">
              <w:rPr>
                <w:rFonts w:cs="Arial"/>
              </w:rPr>
              <w:t>moved.</w:t>
            </w:r>
          </w:p>
          <w:p w:rsidR="00B709A3" w:rsidRPr="00B65BA0" w:rsidRDefault="00B709A3" w:rsidP="0012189F">
            <w:pPr>
              <w:numPr>
                <w:ilvl w:val="0"/>
                <w:numId w:val="13"/>
              </w:numPr>
              <w:spacing w:line="276" w:lineRule="auto"/>
              <w:rPr>
                <w:rFonts w:cs="Arial"/>
              </w:rPr>
            </w:pPr>
            <w:r w:rsidRPr="00B65BA0">
              <w:rPr>
                <w:rFonts w:cs="Arial"/>
              </w:rPr>
              <w:t>As the HMI immersion wiper passes the immersion level on the HMI from the Audience region to the Stereo setting, the HMI is updated to show the DSP Mode is set to “Stereo”</w:t>
            </w:r>
          </w:p>
          <w:p w:rsidR="00B709A3" w:rsidRPr="00B65BA0" w:rsidRDefault="00B709A3">
            <w:pPr>
              <w:spacing w:line="276" w:lineRule="auto"/>
              <w:rPr>
                <w:rFonts w:cs="Arial"/>
              </w:rPr>
            </w:pPr>
          </w:p>
          <w:p w:rsidR="00B709A3" w:rsidRPr="00166F9B" w:rsidRDefault="00B709A3">
            <w:pPr>
              <w:spacing w:line="276" w:lineRule="auto"/>
              <w:rPr>
                <w:rFonts w:cs="Arial"/>
              </w:rPr>
            </w:pPr>
            <w:r w:rsidRPr="00B65BA0">
              <w:rPr>
                <w:rFonts w:cs="Arial"/>
              </w:rPr>
              <w:t>The user stops dragging</w:t>
            </w:r>
            <w:r w:rsidRPr="00166F9B">
              <w:rPr>
                <w:rFonts w:cs="Arial"/>
              </w:rPr>
              <w:t xml:space="preserve"> and releases the wiper on the Stereo setting and the immersion level media audio remains at the selected Stereo immersion level.</w:t>
            </w:r>
          </w:p>
          <w:p w:rsidR="00B709A3" w:rsidRPr="00166F9B" w:rsidRDefault="00B709A3">
            <w:pPr>
              <w:spacing w:line="276" w:lineRule="auto"/>
              <w:rPr>
                <w:rFonts w:cs="Arial"/>
              </w:rPr>
            </w:pPr>
          </w:p>
          <w:p w:rsidR="00B709A3" w:rsidRPr="00166F9B" w:rsidRDefault="00B709A3" w:rsidP="00B709A3">
            <w:pPr>
              <w:autoSpaceDE w:val="0"/>
              <w:autoSpaceDN w:val="0"/>
              <w:adjustRightInd w:val="0"/>
              <w:spacing w:line="276" w:lineRule="auto"/>
              <w:rPr>
                <w:rFonts w:eastAsiaTheme="minorHAnsi" w:cs="Arial"/>
              </w:rPr>
            </w:pPr>
            <w:r w:rsidRPr="00166F9B">
              <w:rPr>
                <w:rFonts w:eastAsiaTheme="minorHAnsi" w:cs="Arial"/>
              </w:rPr>
              <w:t>The selected DSP mode and Immersion level remains saved until a new selection is made by the user.</w:t>
            </w:r>
          </w:p>
        </w:tc>
      </w:tr>
      <w:tr w:rsidR="00B709A3" w:rsidRPr="00166F9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highlight w:val="yellow"/>
              </w:rPr>
            </w:pPr>
            <w:r w:rsidRPr="00166F9B">
              <w:rPr>
                <w:rFonts w:cs="Arial"/>
                <w:b/>
                <w:bCs/>
              </w:rPr>
              <w:t>Notes</w:t>
            </w:r>
          </w:p>
        </w:tc>
        <w:tc>
          <w:tcPr>
            <w:tcW w:w="7697" w:type="dxa"/>
            <w:tcBorders>
              <w:top w:val="nil"/>
              <w:left w:val="nil"/>
              <w:bottom w:val="single" w:sz="8" w:space="0" w:color="auto"/>
              <w:right w:val="single" w:sz="8" w:space="0" w:color="auto"/>
            </w:tcBorders>
            <w:tcMar>
              <w:top w:w="0" w:type="dxa"/>
              <w:left w:w="108" w:type="dxa"/>
              <w:bottom w:w="0" w:type="dxa"/>
              <w:right w:w="108" w:type="dxa"/>
            </w:tcMar>
          </w:tcPr>
          <w:p w:rsidR="00B709A3" w:rsidRPr="00166F9B" w:rsidRDefault="00B709A3">
            <w:pPr>
              <w:spacing w:line="276" w:lineRule="auto"/>
              <w:rPr>
                <w:rFonts w:cs="Arial"/>
              </w:rPr>
            </w:pPr>
            <w:r w:rsidRPr="00166F9B">
              <w:rPr>
                <w:rFonts w:cs="Arial"/>
              </w:rPr>
              <w:t>Same general strategy going from Stereo to Audience</w:t>
            </w:r>
          </w:p>
          <w:p w:rsidR="00B709A3" w:rsidRPr="00166F9B" w:rsidRDefault="00B709A3">
            <w:pPr>
              <w:spacing w:line="276" w:lineRule="auto"/>
              <w:rPr>
                <w:rFonts w:cs="Arial"/>
              </w:rPr>
            </w:pPr>
          </w:p>
          <w:p w:rsidR="00B709A3" w:rsidRPr="00166F9B" w:rsidRDefault="00B709A3">
            <w:pPr>
              <w:spacing w:line="276" w:lineRule="auto"/>
              <w:rPr>
                <w:rFonts w:cs="Arial"/>
              </w:rPr>
            </w:pPr>
            <w:r w:rsidRPr="00166F9B">
              <w:rPr>
                <w:rFonts w:cs="Arial"/>
              </w:rPr>
              <w:t>Immersion Setting 0 = Stereo</w:t>
            </w:r>
          </w:p>
          <w:p w:rsidR="00B709A3" w:rsidRPr="00166F9B" w:rsidRDefault="00B709A3">
            <w:pPr>
              <w:spacing w:line="276" w:lineRule="auto"/>
              <w:rPr>
                <w:rFonts w:cs="Arial"/>
              </w:rPr>
            </w:pPr>
            <w:r w:rsidRPr="00166F9B">
              <w:rPr>
                <w:rFonts w:cs="Arial"/>
              </w:rPr>
              <w:t>Immersion Setting 64 = Audience default setting</w:t>
            </w:r>
          </w:p>
          <w:p w:rsidR="00B709A3" w:rsidRPr="00166F9B" w:rsidRDefault="00B709A3">
            <w:pPr>
              <w:spacing w:line="276" w:lineRule="auto"/>
              <w:rPr>
                <w:rFonts w:cs="Arial"/>
              </w:rPr>
            </w:pPr>
            <w:r w:rsidRPr="00166F9B">
              <w:rPr>
                <w:rFonts w:cs="Arial"/>
              </w:rPr>
              <w:t>Immersion Setting 127 = Onstage default setting</w:t>
            </w:r>
          </w:p>
          <w:p w:rsidR="00B709A3" w:rsidRPr="00166F9B" w:rsidRDefault="00B709A3">
            <w:pPr>
              <w:spacing w:line="276" w:lineRule="auto"/>
              <w:rPr>
                <w:rFonts w:cs="Arial"/>
              </w:rPr>
            </w:pPr>
          </w:p>
          <w:p w:rsidR="00B709A3" w:rsidRPr="00166F9B" w:rsidRDefault="00B709A3">
            <w:pPr>
              <w:spacing w:line="276" w:lineRule="auto"/>
              <w:rPr>
                <w:rFonts w:cs="Arial"/>
              </w:rPr>
            </w:pPr>
            <w:r w:rsidRPr="00166F9B">
              <w:rPr>
                <w:rFonts w:cs="Arial"/>
              </w:rPr>
              <w:t>Note: Refer to HMI whether wipers or some other method is used for controlling the immersion level.  Wipers are just used as an example in this use case.</w:t>
            </w:r>
          </w:p>
          <w:p w:rsidR="00B709A3" w:rsidRPr="00166F9B" w:rsidRDefault="00B709A3">
            <w:pPr>
              <w:spacing w:line="276" w:lineRule="auto"/>
              <w:rPr>
                <w:rFonts w:cs="Arial"/>
                <w:highlight w:val="yellow"/>
              </w:rPr>
            </w:pPr>
          </w:p>
          <w:p w:rsidR="00B709A3" w:rsidRPr="00166F9B" w:rsidRDefault="00B709A3">
            <w:pPr>
              <w:spacing w:line="276" w:lineRule="auto"/>
              <w:rPr>
                <w:rFonts w:cs="Arial"/>
              </w:rPr>
            </w:pPr>
            <w:r w:rsidRPr="00166F9B">
              <w:rPr>
                <w:rFonts w:cs="Arial"/>
              </w:rPr>
              <w:t>Note: The HMI should be updated quickly enough to give the user the experience of the immersion setting change occurring in real-time.</w:t>
            </w:r>
          </w:p>
          <w:p w:rsidR="00B709A3" w:rsidRPr="00166F9B" w:rsidRDefault="00B709A3">
            <w:pPr>
              <w:spacing w:line="276" w:lineRule="auto"/>
              <w:rPr>
                <w:rFonts w:cs="Arial"/>
                <w:highlight w:val="yellow"/>
              </w:rPr>
            </w:pPr>
          </w:p>
          <w:p w:rsidR="00B709A3" w:rsidRPr="00166F9B" w:rsidRDefault="00B709A3">
            <w:pPr>
              <w:spacing w:line="276" w:lineRule="auto"/>
              <w:rPr>
                <w:rFonts w:cs="Arial"/>
                <w:highlight w:val="yellow"/>
              </w:rPr>
            </w:pPr>
            <w:r w:rsidRPr="00166F9B">
              <w:rPr>
                <w:rFonts w:cs="Arial"/>
              </w:rPr>
              <w:t>This is only applicable to Media sources and does not apply to other audio sources (such as VR, Phone, Mixable Prompts and TA)</w:t>
            </w:r>
          </w:p>
        </w:tc>
      </w:tr>
      <w:tr w:rsidR="00B709A3" w:rsidRPr="00166F9B"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b/>
                <w:bCs/>
              </w:rPr>
              <w:t>Interfaces</w:t>
            </w:r>
          </w:p>
        </w:tc>
        <w:tc>
          <w:tcPr>
            <w:tcW w:w="7697"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166F9B" w:rsidRDefault="00B709A3">
            <w:pPr>
              <w:spacing w:line="276" w:lineRule="auto"/>
              <w:rPr>
                <w:rFonts w:cs="Arial"/>
              </w:rPr>
            </w:pPr>
            <w:r w:rsidRPr="00166F9B">
              <w:rPr>
                <w:rFonts w:cs="Arial"/>
              </w:rPr>
              <w:t>G-HMI, CBI</w:t>
            </w:r>
          </w:p>
        </w:tc>
      </w:tr>
    </w:tbl>
    <w:p w:rsidR="00B709A3" w:rsidRPr="00166F9B" w:rsidRDefault="00B709A3" w:rsidP="00B709A3">
      <w:pPr>
        <w:rPr>
          <w:rFonts w:cs="Arial"/>
        </w:rPr>
      </w:pPr>
    </w:p>
    <w:p w:rsidR="00B709A3" w:rsidRDefault="00B709A3" w:rsidP="00B709A3">
      <w:pPr>
        <w:pStyle w:val="Heading4"/>
      </w:pPr>
      <w:r>
        <w:t>AUDSET-UC-REQ-238450/B-Change from an Onstage immersion level to an Audience immersion level by dragging the wiper to the Audience region</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07"/>
      </w:tblGrid>
      <w:tr w:rsidR="00B709A3" w:rsidRPr="00713334"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rPr>
            </w:pPr>
            <w:r w:rsidRPr="00713334">
              <w:rPr>
                <w:rFonts w:cs="Arial"/>
                <w:b/>
                <w:bCs/>
              </w:rPr>
              <w:t>Actors</w:t>
            </w:r>
          </w:p>
        </w:tc>
        <w:tc>
          <w:tcPr>
            <w:tcW w:w="76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713334" w:rsidRDefault="00B709A3">
            <w:pPr>
              <w:spacing w:line="276" w:lineRule="auto"/>
              <w:rPr>
                <w:rFonts w:cs="Arial"/>
              </w:rPr>
            </w:pPr>
            <w:r w:rsidRPr="00713334">
              <w:rPr>
                <w:rFonts w:cs="Arial"/>
              </w:rPr>
              <w:t>Vehicle Occupant</w:t>
            </w:r>
          </w:p>
        </w:tc>
      </w:tr>
      <w:tr w:rsidR="00B709A3" w:rsidRPr="00713334"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rPr>
            </w:pPr>
            <w:r w:rsidRPr="00713334">
              <w:rPr>
                <w:rFonts w:cs="Arial"/>
                <w:b/>
                <w:bCs/>
              </w:rPr>
              <w:t>Pre-conditions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713334" w:rsidRDefault="00B709A3">
            <w:pPr>
              <w:spacing w:line="276" w:lineRule="auto"/>
              <w:rPr>
                <w:rFonts w:cs="Arial"/>
              </w:rPr>
            </w:pPr>
            <w:r w:rsidRPr="00713334">
              <w:rPr>
                <w:rFonts w:cs="Arial"/>
              </w:rPr>
              <w:t>Infotainment System is Powered ON.</w:t>
            </w:r>
          </w:p>
          <w:p w:rsidR="00B709A3" w:rsidRPr="00713334" w:rsidRDefault="00B709A3">
            <w:pPr>
              <w:spacing w:line="276" w:lineRule="auto"/>
              <w:rPr>
                <w:rFonts w:cs="Arial"/>
              </w:rPr>
            </w:pPr>
          </w:p>
          <w:p w:rsidR="00B709A3" w:rsidRPr="00713334" w:rsidRDefault="00B709A3">
            <w:pPr>
              <w:spacing w:line="276" w:lineRule="auto"/>
              <w:rPr>
                <w:rFonts w:cs="Arial"/>
              </w:rPr>
            </w:pPr>
            <w:r w:rsidRPr="00713334">
              <w:rPr>
                <w:rFonts w:cs="Arial"/>
              </w:rPr>
              <w:t>Media source is active</w:t>
            </w:r>
          </w:p>
          <w:p w:rsidR="00B709A3" w:rsidRPr="00713334" w:rsidRDefault="00B709A3">
            <w:pPr>
              <w:spacing w:line="276" w:lineRule="auto"/>
              <w:rPr>
                <w:rFonts w:cs="Arial"/>
              </w:rPr>
            </w:pPr>
          </w:p>
          <w:p w:rsidR="00B709A3" w:rsidRPr="00713334" w:rsidRDefault="00B709A3">
            <w:pPr>
              <w:spacing w:line="276" w:lineRule="auto"/>
              <w:rPr>
                <w:rFonts w:cs="Arial"/>
              </w:rPr>
            </w:pPr>
            <w:r w:rsidRPr="00713334">
              <w:rPr>
                <w:rFonts w:cs="Arial"/>
              </w:rPr>
              <w:t xml:space="preserve">DSP Mode is set to “Onstage” </w:t>
            </w:r>
          </w:p>
          <w:p w:rsidR="00B709A3" w:rsidRPr="00713334" w:rsidRDefault="00B709A3">
            <w:pPr>
              <w:spacing w:line="276" w:lineRule="auto"/>
              <w:rPr>
                <w:rFonts w:cs="Arial"/>
              </w:rPr>
            </w:pPr>
          </w:p>
          <w:p w:rsidR="00B709A3" w:rsidRPr="00713334" w:rsidRDefault="00B709A3">
            <w:pPr>
              <w:spacing w:line="276" w:lineRule="auto"/>
              <w:rPr>
                <w:rFonts w:cs="Arial"/>
              </w:rPr>
            </w:pPr>
            <w:r w:rsidRPr="00713334">
              <w:rPr>
                <w:rFonts w:cs="Arial"/>
              </w:rPr>
              <w:t>Immersion level is set to a level in the Onstage immersion range (i.e. immersion level between 65 - 127)</w:t>
            </w:r>
          </w:p>
        </w:tc>
      </w:tr>
      <w:tr w:rsidR="00B709A3" w:rsidRPr="00713334"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highlight w:val="yellow"/>
              </w:rPr>
            </w:pPr>
            <w:r w:rsidRPr="00713334">
              <w:rPr>
                <w:rFonts w:cs="Arial"/>
                <w:b/>
                <w:bCs/>
              </w:rPr>
              <w:t>Scenario Description</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713334" w:rsidRDefault="00B709A3">
            <w:pPr>
              <w:spacing w:line="276" w:lineRule="auto"/>
              <w:rPr>
                <w:rFonts w:cs="Arial"/>
              </w:rPr>
            </w:pPr>
            <w:r w:rsidRPr="00713334">
              <w:rPr>
                <w:rFonts w:cs="Arial"/>
              </w:rPr>
              <w:t>The user holds a</w:t>
            </w:r>
            <w:r>
              <w:rPr>
                <w:rFonts w:cs="Arial"/>
              </w:rPr>
              <w:t>n HMI immersion wiper and drags it</w:t>
            </w:r>
            <w:r w:rsidRPr="00713334">
              <w:rPr>
                <w:rFonts w:cs="Arial"/>
              </w:rPr>
              <w:t xml:space="preserve"> to the intended immersion level setting in the Audience region of the HMI</w:t>
            </w:r>
          </w:p>
        </w:tc>
      </w:tr>
      <w:tr w:rsidR="00B709A3" w:rsidRPr="00713334"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highlight w:val="yellow"/>
              </w:rPr>
            </w:pPr>
            <w:r w:rsidRPr="00713334">
              <w:rPr>
                <w:rFonts w:cs="Arial"/>
                <w:b/>
                <w:bCs/>
              </w:rPr>
              <w:t>Post-conditions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F0072B" w:rsidRDefault="00B709A3">
            <w:pPr>
              <w:spacing w:line="276" w:lineRule="auto"/>
              <w:rPr>
                <w:rFonts w:cs="Arial"/>
              </w:rPr>
            </w:pPr>
            <w:r w:rsidRPr="00713334">
              <w:rPr>
                <w:rFonts w:cs="Arial"/>
              </w:rPr>
              <w:t xml:space="preserve">As the HMI </w:t>
            </w:r>
            <w:r>
              <w:rPr>
                <w:rFonts w:cs="Arial"/>
              </w:rPr>
              <w:t xml:space="preserve">immersion wiper is </w:t>
            </w:r>
            <w:r w:rsidRPr="00713334">
              <w:rPr>
                <w:rFonts w:cs="Arial"/>
              </w:rPr>
              <w:t xml:space="preserve">dragged from the Onstage immersion level setting to the intended </w:t>
            </w:r>
            <w:r w:rsidRPr="00F0072B">
              <w:rPr>
                <w:rFonts w:cs="Arial"/>
              </w:rPr>
              <w:t xml:space="preserve">Audience immersion level, the HMI and media audio </w:t>
            </w:r>
            <w:r>
              <w:rPr>
                <w:rFonts w:cs="Arial"/>
              </w:rPr>
              <w:t>are</w:t>
            </w:r>
            <w:r w:rsidRPr="00F0072B">
              <w:rPr>
                <w:rFonts w:cs="Arial"/>
              </w:rPr>
              <w:t xml:space="preserve"> continuously updated real-time as the HMI immersion </w:t>
            </w:r>
            <w:r>
              <w:rPr>
                <w:rFonts w:cs="Arial"/>
              </w:rPr>
              <w:t xml:space="preserve">wiper is </w:t>
            </w:r>
            <w:r w:rsidRPr="00F0072B">
              <w:rPr>
                <w:rFonts w:cs="Arial"/>
              </w:rPr>
              <w:t>moved.</w:t>
            </w:r>
          </w:p>
          <w:p w:rsidR="00B709A3" w:rsidRPr="00F0072B" w:rsidRDefault="00B709A3" w:rsidP="0012189F">
            <w:pPr>
              <w:numPr>
                <w:ilvl w:val="0"/>
                <w:numId w:val="14"/>
              </w:numPr>
              <w:spacing w:line="276" w:lineRule="auto"/>
              <w:rPr>
                <w:rFonts w:cs="Arial"/>
              </w:rPr>
            </w:pPr>
            <w:r w:rsidRPr="00F0072B">
              <w:rPr>
                <w:rFonts w:cs="Arial"/>
              </w:rPr>
              <w:t>As the HMI immersion wiper passes the immersion level on the HMI from the Onstage region to the Audience region, the HMI is updated to show the DSP Mode is set to “Audience”.</w:t>
            </w:r>
          </w:p>
          <w:p w:rsidR="00B709A3" w:rsidRPr="00F0072B" w:rsidRDefault="00B709A3">
            <w:pPr>
              <w:spacing w:line="276" w:lineRule="auto"/>
              <w:rPr>
                <w:rFonts w:cs="Arial"/>
              </w:rPr>
            </w:pPr>
          </w:p>
          <w:p w:rsidR="00B709A3" w:rsidRPr="00713334" w:rsidRDefault="00B709A3">
            <w:pPr>
              <w:spacing w:line="276" w:lineRule="auto"/>
              <w:rPr>
                <w:rFonts w:cs="Arial"/>
              </w:rPr>
            </w:pPr>
            <w:r w:rsidRPr="00F0072B">
              <w:rPr>
                <w:rFonts w:cs="Arial"/>
              </w:rPr>
              <w:t>The user stops dragging and releases</w:t>
            </w:r>
            <w:r w:rsidRPr="00713334">
              <w:rPr>
                <w:rFonts w:cs="Arial"/>
              </w:rPr>
              <w:t xml:space="preserve"> the </w:t>
            </w:r>
            <w:r>
              <w:rPr>
                <w:rFonts w:cs="Arial"/>
              </w:rPr>
              <w:t xml:space="preserve">HMI immersion </w:t>
            </w:r>
            <w:r w:rsidRPr="00713334">
              <w:rPr>
                <w:rFonts w:cs="Arial"/>
              </w:rPr>
              <w:t>wiper on the desired immersion setting in the Audience HMI region, and the immersion level media audio remains at the selected Audience immersion level.</w:t>
            </w:r>
          </w:p>
          <w:p w:rsidR="00B709A3" w:rsidRPr="00713334" w:rsidRDefault="00B709A3">
            <w:pPr>
              <w:spacing w:line="276" w:lineRule="auto"/>
              <w:rPr>
                <w:rFonts w:cs="Arial"/>
              </w:rPr>
            </w:pPr>
          </w:p>
          <w:p w:rsidR="00B709A3" w:rsidRPr="00713334" w:rsidRDefault="00B709A3" w:rsidP="00B709A3">
            <w:pPr>
              <w:autoSpaceDE w:val="0"/>
              <w:autoSpaceDN w:val="0"/>
              <w:adjustRightInd w:val="0"/>
              <w:spacing w:line="276" w:lineRule="auto"/>
              <w:rPr>
                <w:rFonts w:eastAsiaTheme="minorHAnsi" w:cs="Arial"/>
              </w:rPr>
            </w:pPr>
            <w:r w:rsidRPr="00713334">
              <w:rPr>
                <w:rFonts w:eastAsiaTheme="minorHAnsi" w:cs="Arial"/>
              </w:rPr>
              <w:t>The selected DSP mode and Immersion level remains saved until a new selection is made by the user.</w:t>
            </w:r>
          </w:p>
        </w:tc>
      </w:tr>
      <w:tr w:rsidR="00B709A3" w:rsidRPr="00713334"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highlight w:val="yellow"/>
              </w:rPr>
            </w:pPr>
            <w:r w:rsidRPr="00713334">
              <w:rPr>
                <w:rFonts w:cs="Arial"/>
                <w:b/>
                <w:bCs/>
              </w:rPr>
              <w:t>Notes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713334" w:rsidRDefault="00B709A3">
            <w:pPr>
              <w:spacing w:line="276" w:lineRule="auto"/>
              <w:rPr>
                <w:rFonts w:cs="Arial"/>
              </w:rPr>
            </w:pPr>
            <w:r w:rsidRPr="00713334">
              <w:rPr>
                <w:rFonts w:cs="Arial"/>
              </w:rPr>
              <w:t>Same general strategy going from Audience to Onstage</w:t>
            </w:r>
          </w:p>
          <w:p w:rsidR="00B709A3" w:rsidRPr="00713334" w:rsidRDefault="00B709A3">
            <w:pPr>
              <w:spacing w:line="276" w:lineRule="auto"/>
              <w:rPr>
                <w:rFonts w:cs="Arial"/>
                <w:highlight w:val="yellow"/>
              </w:rPr>
            </w:pPr>
          </w:p>
          <w:p w:rsidR="00B709A3" w:rsidRPr="00713334" w:rsidRDefault="00B709A3">
            <w:pPr>
              <w:spacing w:line="276" w:lineRule="auto"/>
              <w:rPr>
                <w:rFonts w:cs="Arial"/>
              </w:rPr>
            </w:pPr>
            <w:r w:rsidRPr="00713334">
              <w:rPr>
                <w:rFonts w:cs="Arial"/>
              </w:rPr>
              <w:t>Immersion Setting 0 = Stereo</w:t>
            </w:r>
          </w:p>
          <w:p w:rsidR="00B709A3" w:rsidRPr="00713334" w:rsidRDefault="00B709A3">
            <w:pPr>
              <w:spacing w:line="276" w:lineRule="auto"/>
              <w:rPr>
                <w:rFonts w:cs="Arial"/>
              </w:rPr>
            </w:pPr>
            <w:r w:rsidRPr="00713334">
              <w:rPr>
                <w:rFonts w:cs="Arial"/>
              </w:rPr>
              <w:t>Immersion Setting 64 = Audience default setting</w:t>
            </w:r>
          </w:p>
          <w:p w:rsidR="00B709A3" w:rsidRPr="00713334" w:rsidRDefault="00B709A3">
            <w:pPr>
              <w:spacing w:line="276" w:lineRule="auto"/>
              <w:rPr>
                <w:rFonts w:cs="Arial"/>
              </w:rPr>
            </w:pPr>
            <w:r w:rsidRPr="00713334">
              <w:rPr>
                <w:rFonts w:cs="Arial"/>
              </w:rPr>
              <w:t>Immersion Setting 127 = Onstage default setting</w:t>
            </w:r>
          </w:p>
          <w:p w:rsidR="00B709A3" w:rsidRPr="00713334" w:rsidRDefault="00B709A3">
            <w:pPr>
              <w:spacing w:line="276" w:lineRule="auto"/>
              <w:rPr>
                <w:rFonts w:cs="Arial"/>
                <w:highlight w:val="yellow"/>
              </w:rPr>
            </w:pPr>
          </w:p>
          <w:p w:rsidR="00B709A3" w:rsidRPr="00713334" w:rsidRDefault="00B709A3">
            <w:pPr>
              <w:spacing w:line="276" w:lineRule="auto"/>
              <w:rPr>
                <w:rFonts w:cs="Arial"/>
              </w:rPr>
            </w:pPr>
            <w:r w:rsidRPr="00713334">
              <w:rPr>
                <w:rFonts w:cs="Arial"/>
              </w:rPr>
              <w:t>Note: Refer to HMI whether wipers or some other method is used for controlling the immersion level.  Wipers are just used as an example in this use case.</w:t>
            </w:r>
          </w:p>
          <w:p w:rsidR="00B709A3" w:rsidRPr="00713334" w:rsidRDefault="00B709A3">
            <w:pPr>
              <w:spacing w:line="276" w:lineRule="auto"/>
              <w:rPr>
                <w:rFonts w:cs="Arial"/>
                <w:highlight w:val="yellow"/>
              </w:rPr>
            </w:pPr>
          </w:p>
          <w:p w:rsidR="00B709A3" w:rsidRPr="00713334" w:rsidRDefault="00B709A3">
            <w:pPr>
              <w:spacing w:line="276" w:lineRule="auto"/>
              <w:rPr>
                <w:rFonts w:cs="Arial"/>
              </w:rPr>
            </w:pPr>
            <w:r w:rsidRPr="00713334">
              <w:rPr>
                <w:rFonts w:cs="Arial"/>
              </w:rPr>
              <w:t>Note: The HMI should be updated quickly enough to give the user the experience of the immersion setting change occurring in real-time.</w:t>
            </w:r>
          </w:p>
          <w:p w:rsidR="00B709A3" w:rsidRPr="00713334" w:rsidRDefault="00B709A3">
            <w:pPr>
              <w:spacing w:line="276" w:lineRule="auto"/>
              <w:rPr>
                <w:rFonts w:cs="Arial"/>
                <w:highlight w:val="yellow"/>
              </w:rPr>
            </w:pPr>
          </w:p>
          <w:p w:rsidR="00B709A3" w:rsidRPr="00713334" w:rsidRDefault="00B709A3">
            <w:pPr>
              <w:spacing w:line="276" w:lineRule="auto"/>
              <w:rPr>
                <w:rFonts w:cs="Arial"/>
                <w:highlight w:val="yellow"/>
              </w:rPr>
            </w:pPr>
            <w:r w:rsidRPr="00713334">
              <w:rPr>
                <w:rFonts w:cs="Arial"/>
              </w:rPr>
              <w:t>This is only applicable to Media sources and does not apply to other audio sources (such as VR, Phone, Mixable Prompts and TA)</w:t>
            </w:r>
          </w:p>
        </w:tc>
      </w:tr>
      <w:tr w:rsidR="00B709A3" w:rsidRPr="00713334"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713334" w:rsidRDefault="00B709A3">
            <w:pPr>
              <w:spacing w:line="276" w:lineRule="auto"/>
              <w:rPr>
                <w:rFonts w:cs="Arial"/>
              </w:rPr>
            </w:pPr>
            <w:r w:rsidRPr="00713334">
              <w:rPr>
                <w:rFonts w:cs="Arial"/>
                <w:b/>
                <w:bCs/>
              </w:rPr>
              <w:t>Interfaces</w:t>
            </w:r>
          </w:p>
        </w:tc>
        <w:tc>
          <w:tcPr>
            <w:tcW w:w="7607"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713334" w:rsidRDefault="00B709A3">
            <w:pPr>
              <w:spacing w:line="276" w:lineRule="auto"/>
              <w:rPr>
                <w:rFonts w:cs="Arial"/>
              </w:rPr>
            </w:pPr>
            <w:r w:rsidRPr="00713334">
              <w:rPr>
                <w:rFonts w:cs="Arial"/>
              </w:rPr>
              <w:t>G-HMI, CBI</w:t>
            </w:r>
          </w:p>
        </w:tc>
      </w:tr>
    </w:tbl>
    <w:p w:rsidR="00B709A3" w:rsidRDefault="00B709A3" w:rsidP="00B709A3"/>
    <w:p w:rsidR="00B709A3" w:rsidRDefault="00B709A3" w:rsidP="00B709A3">
      <w:pPr>
        <w:pStyle w:val="Heading4"/>
      </w:pPr>
      <w:r>
        <w:lastRenderedPageBreak/>
        <w:t xml:space="preserve">AUDSET-UC-REQ-238451/B-Change from Stereo immersion level to an Onstage immersion level by pressing &amp; releasing in the </w:t>
      </w:r>
      <w:proofErr w:type="spellStart"/>
      <w:r>
        <w:t>OnStage</w:t>
      </w:r>
      <w:proofErr w:type="spellEnd"/>
      <w:r>
        <w:t xml:space="preserve"> region</w:t>
      </w:r>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07"/>
      </w:tblGrid>
      <w:tr w:rsidR="00B709A3" w:rsidRPr="00D54E1A" w:rsidTr="00B709A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b/>
                <w:bCs/>
              </w:rPr>
              <w:t>Actors</w:t>
            </w:r>
          </w:p>
        </w:tc>
        <w:tc>
          <w:tcPr>
            <w:tcW w:w="76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rPr>
              <w:t>Vehicle Occupant</w:t>
            </w:r>
          </w:p>
        </w:tc>
      </w:tr>
      <w:tr w:rsidR="00B709A3" w:rsidRPr="00D54E1A"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b/>
                <w:bCs/>
              </w:rPr>
              <w:t>Pre-conditions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D54E1A" w:rsidRDefault="00B709A3">
            <w:pPr>
              <w:spacing w:line="276" w:lineRule="auto"/>
              <w:rPr>
                <w:rFonts w:cs="Arial"/>
              </w:rPr>
            </w:pPr>
            <w:r w:rsidRPr="00D54E1A">
              <w:rPr>
                <w:rFonts w:cs="Arial"/>
              </w:rPr>
              <w:t>Infotainment System is Powered ON.</w:t>
            </w:r>
          </w:p>
          <w:p w:rsidR="00B709A3" w:rsidRPr="00D54E1A" w:rsidRDefault="00B709A3">
            <w:pPr>
              <w:spacing w:line="276" w:lineRule="auto"/>
              <w:rPr>
                <w:rFonts w:cs="Arial"/>
              </w:rPr>
            </w:pPr>
          </w:p>
          <w:p w:rsidR="00B709A3" w:rsidRPr="00D54E1A" w:rsidRDefault="00B709A3">
            <w:pPr>
              <w:spacing w:line="276" w:lineRule="auto"/>
              <w:rPr>
                <w:rFonts w:cs="Arial"/>
              </w:rPr>
            </w:pPr>
            <w:r w:rsidRPr="00D54E1A">
              <w:rPr>
                <w:rFonts w:cs="Arial"/>
              </w:rPr>
              <w:t>Media Source is active</w:t>
            </w:r>
          </w:p>
          <w:p w:rsidR="00B709A3" w:rsidRPr="00D54E1A" w:rsidRDefault="00B709A3">
            <w:pPr>
              <w:spacing w:line="276" w:lineRule="auto"/>
              <w:rPr>
                <w:rFonts w:cs="Arial"/>
              </w:rPr>
            </w:pPr>
          </w:p>
          <w:p w:rsidR="00B709A3" w:rsidRPr="00D54E1A" w:rsidRDefault="00B709A3">
            <w:pPr>
              <w:spacing w:line="276" w:lineRule="auto"/>
              <w:rPr>
                <w:rFonts w:cs="Arial"/>
              </w:rPr>
            </w:pPr>
            <w:r w:rsidRPr="00D54E1A">
              <w:rPr>
                <w:rFonts w:cs="Arial"/>
              </w:rPr>
              <w:t xml:space="preserve">DSP Mode is set to “Stereo” </w:t>
            </w:r>
          </w:p>
          <w:p w:rsidR="00B709A3" w:rsidRPr="00D54E1A" w:rsidRDefault="00B709A3">
            <w:pPr>
              <w:spacing w:line="276" w:lineRule="auto"/>
              <w:rPr>
                <w:rFonts w:cs="Arial"/>
              </w:rPr>
            </w:pPr>
          </w:p>
          <w:p w:rsidR="00B709A3" w:rsidRPr="00D54E1A" w:rsidRDefault="00B709A3">
            <w:pPr>
              <w:spacing w:line="276" w:lineRule="auto"/>
              <w:rPr>
                <w:rFonts w:cs="Arial"/>
              </w:rPr>
            </w:pPr>
            <w:r w:rsidRPr="00D54E1A">
              <w:rPr>
                <w:rFonts w:cs="Arial"/>
              </w:rPr>
              <w:t>Immersion level is set to minimum (i.e. immersion level = 0)</w:t>
            </w:r>
          </w:p>
        </w:tc>
      </w:tr>
      <w:tr w:rsidR="00B709A3" w:rsidRPr="00D54E1A"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b/>
                <w:bCs/>
              </w:rPr>
              <w:t>Scenario Description</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D54E1A" w:rsidRDefault="00B709A3">
            <w:pPr>
              <w:spacing w:line="276" w:lineRule="auto"/>
              <w:rPr>
                <w:rFonts w:cs="Arial"/>
              </w:rPr>
            </w:pPr>
            <w:r w:rsidRPr="00D54E1A">
              <w:rPr>
                <w:rFonts w:cs="Arial"/>
              </w:rPr>
              <w:t>The user changes the immersion level setting by pressing and releasing a point in the Onstage immersion level region of the HMI immersion wheel.</w:t>
            </w:r>
          </w:p>
        </w:tc>
      </w:tr>
      <w:tr w:rsidR="00B709A3" w:rsidRPr="00D54E1A"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b/>
                <w:bCs/>
              </w:rPr>
              <w:t>Post-conditions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D54E1A" w:rsidRDefault="00B709A3">
            <w:pPr>
              <w:spacing w:line="276" w:lineRule="auto"/>
              <w:rPr>
                <w:rFonts w:cs="Arial"/>
              </w:rPr>
            </w:pPr>
            <w:r w:rsidRPr="00D54E1A">
              <w:rPr>
                <w:rFonts w:cs="Arial"/>
              </w:rPr>
              <w:t xml:space="preserve">As the user presses and releases a location in the Onstage region of the HMI immersion </w:t>
            </w:r>
            <w:r>
              <w:rPr>
                <w:rFonts w:cs="Arial"/>
              </w:rPr>
              <w:t xml:space="preserve">wheel and the HMI </w:t>
            </w:r>
            <w:r w:rsidRPr="00D54E1A">
              <w:rPr>
                <w:rFonts w:cs="Arial"/>
              </w:rPr>
              <w:t xml:space="preserve">and media audio is updated to the new Onstage immersion level setting.  </w:t>
            </w:r>
          </w:p>
          <w:p w:rsidR="00B709A3" w:rsidRPr="00D54E1A" w:rsidRDefault="00B709A3">
            <w:pPr>
              <w:spacing w:line="276" w:lineRule="auto"/>
              <w:rPr>
                <w:rFonts w:cs="Arial"/>
              </w:rPr>
            </w:pPr>
          </w:p>
          <w:p w:rsidR="00B709A3" w:rsidRPr="00D54E1A" w:rsidRDefault="00B709A3">
            <w:pPr>
              <w:spacing w:line="276" w:lineRule="auto"/>
              <w:rPr>
                <w:rFonts w:cs="Arial"/>
              </w:rPr>
            </w:pPr>
            <w:r w:rsidRPr="00D54E1A">
              <w:rPr>
                <w:rFonts w:cs="Arial"/>
              </w:rPr>
              <w:t xml:space="preserve">The HMI is updated to show the HMI </w:t>
            </w:r>
            <w:r>
              <w:rPr>
                <w:rFonts w:cs="Arial"/>
              </w:rPr>
              <w:t xml:space="preserve">immersion </w:t>
            </w:r>
            <w:r w:rsidRPr="00D54E1A">
              <w:rPr>
                <w:rFonts w:cs="Arial"/>
              </w:rPr>
              <w:t>wipers at the location of the press and release and the DSP mode is updated to the “Onstage” setting.</w:t>
            </w:r>
          </w:p>
          <w:p w:rsidR="00B709A3" w:rsidRPr="00D54E1A" w:rsidRDefault="00B709A3">
            <w:pPr>
              <w:spacing w:line="276" w:lineRule="auto"/>
              <w:rPr>
                <w:rFonts w:cs="Arial"/>
              </w:rPr>
            </w:pPr>
          </w:p>
          <w:p w:rsidR="00B709A3" w:rsidRPr="00D54E1A" w:rsidRDefault="00B709A3" w:rsidP="00B709A3">
            <w:pPr>
              <w:autoSpaceDE w:val="0"/>
              <w:autoSpaceDN w:val="0"/>
              <w:adjustRightInd w:val="0"/>
              <w:spacing w:line="276" w:lineRule="auto"/>
              <w:rPr>
                <w:rFonts w:eastAsiaTheme="minorHAnsi" w:cs="Arial"/>
              </w:rPr>
            </w:pPr>
            <w:r w:rsidRPr="00D54E1A">
              <w:rPr>
                <w:rFonts w:eastAsiaTheme="minorHAnsi" w:cs="Arial"/>
              </w:rPr>
              <w:t>The selected DSP mode and Immersion level remains saved until a new selection is made by the user.</w:t>
            </w:r>
          </w:p>
        </w:tc>
      </w:tr>
      <w:tr w:rsidR="00B709A3" w:rsidRPr="00D54E1A"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highlight w:val="yellow"/>
              </w:rPr>
            </w:pPr>
            <w:r w:rsidRPr="00D54E1A">
              <w:rPr>
                <w:rFonts w:cs="Arial"/>
                <w:b/>
                <w:bCs/>
              </w:rPr>
              <w:t>Notes</w:t>
            </w:r>
          </w:p>
        </w:tc>
        <w:tc>
          <w:tcPr>
            <w:tcW w:w="7607" w:type="dxa"/>
            <w:tcBorders>
              <w:top w:val="nil"/>
              <w:left w:val="nil"/>
              <w:bottom w:val="single" w:sz="8" w:space="0" w:color="auto"/>
              <w:right w:val="single" w:sz="8" w:space="0" w:color="auto"/>
            </w:tcBorders>
            <w:tcMar>
              <w:top w:w="0" w:type="dxa"/>
              <w:left w:w="108" w:type="dxa"/>
              <w:bottom w:w="0" w:type="dxa"/>
              <w:right w:w="108" w:type="dxa"/>
            </w:tcMar>
          </w:tcPr>
          <w:p w:rsidR="00B709A3" w:rsidRPr="00D54E1A" w:rsidRDefault="00B709A3">
            <w:pPr>
              <w:spacing w:line="276" w:lineRule="auto"/>
              <w:rPr>
                <w:rFonts w:cs="Arial"/>
              </w:rPr>
            </w:pPr>
            <w:r w:rsidRPr="00D54E1A">
              <w:rPr>
                <w:rFonts w:cs="Arial"/>
              </w:rPr>
              <w:t>Same general strategy changing from any immersion setting to a new immersion setting in any region with a press and release HMI action.</w:t>
            </w:r>
          </w:p>
          <w:p w:rsidR="00B709A3" w:rsidRPr="00D54E1A" w:rsidRDefault="00B709A3">
            <w:pPr>
              <w:spacing w:line="276" w:lineRule="auto"/>
              <w:rPr>
                <w:rFonts w:cs="Arial"/>
              </w:rPr>
            </w:pPr>
          </w:p>
          <w:p w:rsidR="00B709A3" w:rsidRPr="00D54E1A" w:rsidRDefault="00B709A3">
            <w:pPr>
              <w:spacing w:line="276" w:lineRule="auto"/>
              <w:rPr>
                <w:rFonts w:cs="Arial"/>
              </w:rPr>
            </w:pPr>
            <w:r w:rsidRPr="00D54E1A">
              <w:rPr>
                <w:rFonts w:cs="Arial"/>
              </w:rPr>
              <w:t>Immersion Setting 0 = Stereo</w:t>
            </w:r>
          </w:p>
          <w:p w:rsidR="00B709A3" w:rsidRPr="00D54E1A" w:rsidRDefault="00B709A3">
            <w:pPr>
              <w:spacing w:line="276" w:lineRule="auto"/>
              <w:rPr>
                <w:rFonts w:cs="Arial"/>
              </w:rPr>
            </w:pPr>
            <w:r w:rsidRPr="00D54E1A">
              <w:rPr>
                <w:rFonts w:cs="Arial"/>
              </w:rPr>
              <w:t>Immersion Setting 64 = Audience default setting</w:t>
            </w:r>
          </w:p>
          <w:p w:rsidR="00B709A3" w:rsidRPr="00D54E1A" w:rsidRDefault="00B709A3">
            <w:pPr>
              <w:spacing w:line="276" w:lineRule="auto"/>
              <w:rPr>
                <w:rFonts w:cs="Arial"/>
              </w:rPr>
            </w:pPr>
            <w:r w:rsidRPr="00D54E1A">
              <w:rPr>
                <w:rFonts w:cs="Arial"/>
              </w:rPr>
              <w:t>Immersion Setting 127 = Onstage default setting</w:t>
            </w:r>
          </w:p>
          <w:p w:rsidR="00B709A3" w:rsidRPr="00D54E1A" w:rsidRDefault="00B709A3">
            <w:pPr>
              <w:spacing w:line="276" w:lineRule="auto"/>
              <w:rPr>
                <w:rFonts w:cs="Arial"/>
                <w:highlight w:val="yellow"/>
              </w:rPr>
            </w:pPr>
          </w:p>
          <w:p w:rsidR="00B709A3" w:rsidRPr="00D54E1A" w:rsidRDefault="00B709A3">
            <w:pPr>
              <w:spacing w:line="276" w:lineRule="auto"/>
              <w:rPr>
                <w:rFonts w:cs="Arial"/>
              </w:rPr>
            </w:pPr>
            <w:r w:rsidRPr="00D54E1A">
              <w:rPr>
                <w:rFonts w:cs="Arial"/>
              </w:rPr>
              <w:t>Note: Refer to HMI whether wipers or some other method is used for controlling the immersion level.  Wipers are just used as an example in this use case.</w:t>
            </w:r>
          </w:p>
          <w:p w:rsidR="00B709A3" w:rsidRPr="00D54E1A" w:rsidRDefault="00B709A3">
            <w:pPr>
              <w:spacing w:line="276" w:lineRule="auto"/>
              <w:rPr>
                <w:rFonts w:cs="Arial"/>
                <w:highlight w:val="yellow"/>
              </w:rPr>
            </w:pPr>
          </w:p>
          <w:p w:rsidR="00B709A3" w:rsidRPr="00D54E1A" w:rsidRDefault="00B709A3">
            <w:pPr>
              <w:spacing w:line="276" w:lineRule="auto"/>
              <w:rPr>
                <w:rFonts w:cs="Arial"/>
              </w:rPr>
            </w:pPr>
            <w:r w:rsidRPr="00D54E1A">
              <w:rPr>
                <w:rFonts w:cs="Arial"/>
              </w:rPr>
              <w:t>Note: The HMI should be updated quickly enough to give the user the experience of the immersion setting change occurring in real-time.</w:t>
            </w:r>
          </w:p>
          <w:p w:rsidR="00B709A3" w:rsidRPr="00D54E1A" w:rsidRDefault="00B709A3">
            <w:pPr>
              <w:spacing w:line="276" w:lineRule="auto"/>
              <w:rPr>
                <w:rFonts w:cs="Arial"/>
                <w:highlight w:val="yellow"/>
              </w:rPr>
            </w:pPr>
          </w:p>
          <w:p w:rsidR="00B709A3" w:rsidRPr="00D54E1A" w:rsidRDefault="00B709A3">
            <w:pPr>
              <w:spacing w:line="276" w:lineRule="auto"/>
              <w:rPr>
                <w:rFonts w:cs="Arial"/>
                <w:highlight w:val="yellow"/>
              </w:rPr>
            </w:pPr>
            <w:r w:rsidRPr="00D54E1A">
              <w:rPr>
                <w:rFonts w:cs="Arial"/>
              </w:rPr>
              <w:t>This is only applicable to Media sources and does not apply to other audio sources (such as VR, Phone, Mixable Prompts and TA)</w:t>
            </w:r>
          </w:p>
        </w:tc>
      </w:tr>
      <w:tr w:rsidR="00B709A3" w:rsidRPr="00D54E1A" w:rsidTr="00B709A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b/>
                <w:bCs/>
              </w:rPr>
              <w:t>Interfaces</w:t>
            </w:r>
          </w:p>
        </w:tc>
        <w:tc>
          <w:tcPr>
            <w:tcW w:w="7607"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D54E1A" w:rsidRDefault="00B709A3">
            <w:pPr>
              <w:spacing w:line="276" w:lineRule="auto"/>
              <w:rPr>
                <w:rFonts w:cs="Arial"/>
              </w:rPr>
            </w:pPr>
            <w:r w:rsidRPr="00D54E1A">
              <w:rPr>
                <w:rFonts w:cs="Arial"/>
              </w:rPr>
              <w:t>G-HMI, CBI</w:t>
            </w:r>
          </w:p>
        </w:tc>
      </w:tr>
    </w:tbl>
    <w:p w:rsidR="00B709A3" w:rsidRDefault="00B709A3" w:rsidP="00B709A3"/>
    <w:p w:rsidR="00B709A3" w:rsidRDefault="00B709A3">
      <w:pPr>
        <w:spacing w:after="200" w:line="276" w:lineRule="auto"/>
      </w:pPr>
      <w:r>
        <w:br w:type="page"/>
      </w:r>
    </w:p>
    <w:p w:rsidR="00B709A3" w:rsidRDefault="00B709A3" w:rsidP="00B709A3">
      <w:pPr>
        <w:pStyle w:val="Heading3"/>
      </w:pPr>
      <w:bookmarkStart w:id="380" w:name="_Toc23937407"/>
      <w:r>
        <w:lastRenderedPageBreak/>
        <w:t>Requirements</w:t>
      </w:r>
      <w:bookmarkEnd w:id="380"/>
    </w:p>
    <w:p w:rsidR="00B709A3" w:rsidRPr="00B709A3" w:rsidRDefault="00B709A3" w:rsidP="00B709A3">
      <w:pPr>
        <w:pStyle w:val="Heading4"/>
        <w:rPr>
          <w:b w:val="0"/>
          <w:u w:val="single"/>
        </w:rPr>
      </w:pPr>
      <w:r w:rsidRPr="00B709A3">
        <w:rPr>
          <w:b w:val="0"/>
          <w:u w:val="single"/>
        </w:rPr>
        <w:t>AUDSET-SR-REQ-238562/B-DSP Mode signals supporting Sound Immersion</w:t>
      </w:r>
    </w:p>
    <w:p w:rsidR="00B709A3" w:rsidRPr="00C01916" w:rsidRDefault="00B709A3" w:rsidP="00B709A3">
      <w:pPr>
        <w:rPr>
          <w:rFonts w:cs="Arial"/>
        </w:rPr>
      </w:pPr>
      <w:r w:rsidRPr="00C01916">
        <w:rPr>
          <w:rFonts w:cs="Arial"/>
        </w:rPr>
        <w:t xml:space="preserve">For </w:t>
      </w:r>
      <w:r>
        <w:rPr>
          <w:rFonts w:cs="Arial"/>
        </w:rPr>
        <w:t>the Immersion Settings Server (ex DSP AMP)</w:t>
      </w:r>
      <w:r w:rsidRPr="00C01916">
        <w:rPr>
          <w:rFonts w:cs="Arial"/>
        </w:rPr>
        <w:t xml:space="preserve"> supporting</w:t>
      </w:r>
      <w:r>
        <w:rPr>
          <w:rFonts w:cs="Arial"/>
        </w:rPr>
        <w:t xml:space="preserve"> both</w:t>
      </w:r>
      <w:r w:rsidRPr="00C01916">
        <w:rPr>
          <w:rFonts w:cs="Arial"/>
        </w:rPr>
        <w:t xml:space="preserve"> </w:t>
      </w:r>
      <w:r>
        <w:rPr>
          <w:rFonts w:cs="Arial"/>
        </w:rPr>
        <w:t>immersion levels and DSP Modes (</w:t>
      </w:r>
      <w:proofErr w:type="spellStart"/>
      <w:r>
        <w:rPr>
          <w:rFonts w:cs="Arial"/>
        </w:rPr>
        <w:t>ex OnStage</w:t>
      </w:r>
      <w:proofErr w:type="spellEnd"/>
      <w:r>
        <w:rPr>
          <w:rFonts w:cs="Arial"/>
        </w:rPr>
        <w:t>, Audience) for the DSP Mode signals</w:t>
      </w:r>
      <w:r w:rsidRPr="00C01916">
        <w:rPr>
          <w:rFonts w:cs="Arial"/>
        </w:rPr>
        <w:t xml:space="preserve"> use the same CAN signals </w:t>
      </w:r>
      <w:r>
        <w:rPr>
          <w:rFonts w:cs="Arial"/>
        </w:rPr>
        <w:t xml:space="preserve">and strategy for communication </w:t>
      </w:r>
      <w:r w:rsidRPr="00C01916">
        <w:rPr>
          <w:rFonts w:cs="Arial"/>
        </w:rPr>
        <w:t>as defined in Audio Settings SPSS function: “</w:t>
      </w:r>
      <w:r w:rsidRPr="00C01916">
        <w:rPr>
          <w:rFonts w:cs="Arial"/>
          <w:u w:val="single"/>
        </w:rPr>
        <w:t>AUDSETv2-FUN-REQ-016388-Simulated Surround Sound</w:t>
      </w:r>
      <w:r>
        <w:rPr>
          <w:rFonts w:cs="Arial"/>
          <w:u w:val="single"/>
        </w:rPr>
        <w:t xml:space="preserve"> (DSP Mode Setting)</w:t>
      </w:r>
      <w:r w:rsidRPr="00C01916">
        <w:rPr>
          <w:rFonts w:cs="Arial"/>
        </w:rPr>
        <w:t xml:space="preserve">”. </w:t>
      </w:r>
    </w:p>
    <w:p w:rsidR="00B709A3" w:rsidRPr="00C01916" w:rsidRDefault="00B709A3" w:rsidP="00B709A3">
      <w:pPr>
        <w:rPr>
          <w:rFonts w:cs="Arial"/>
        </w:rPr>
      </w:pPr>
    </w:p>
    <w:p w:rsidR="00B709A3" w:rsidRPr="00B709A3" w:rsidRDefault="00B709A3" w:rsidP="00B709A3">
      <w:pPr>
        <w:pStyle w:val="Heading4"/>
        <w:rPr>
          <w:b w:val="0"/>
          <w:u w:val="single"/>
        </w:rPr>
      </w:pPr>
      <w:r w:rsidRPr="00B709A3">
        <w:rPr>
          <w:b w:val="0"/>
          <w:u w:val="single"/>
        </w:rPr>
        <w:t>AUDSET-SR-REQ-238551/B-Immersion Level settings</w:t>
      </w:r>
    </w:p>
    <w:p w:rsidR="00B709A3" w:rsidRDefault="00B709A3" w:rsidP="00B709A3">
      <w:pPr>
        <w:spacing w:line="276" w:lineRule="auto"/>
        <w:rPr>
          <w:rFonts w:cs="Arial"/>
        </w:rPr>
      </w:pPr>
      <w:r>
        <w:rPr>
          <w:rFonts w:cs="Arial"/>
        </w:rPr>
        <w:t xml:space="preserve">The DSP Mode for the immersion level default settings shall be defined as: </w:t>
      </w:r>
    </w:p>
    <w:p w:rsidR="00B709A3" w:rsidRPr="00E37846" w:rsidRDefault="00B709A3" w:rsidP="0012189F">
      <w:pPr>
        <w:numPr>
          <w:ilvl w:val="0"/>
          <w:numId w:val="15"/>
        </w:numPr>
        <w:spacing w:line="276" w:lineRule="auto"/>
        <w:rPr>
          <w:rFonts w:cs="Arial"/>
        </w:rPr>
      </w:pPr>
      <w:r w:rsidRPr="00E37846">
        <w:rPr>
          <w:rFonts w:cs="Arial"/>
        </w:rPr>
        <w:t>Immersion Setting 0 = Stereo</w:t>
      </w:r>
      <w:r>
        <w:rPr>
          <w:rFonts w:cs="Arial"/>
        </w:rPr>
        <w:t xml:space="preserve"> (</w:t>
      </w:r>
      <w:proofErr w:type="spellStart"/>
      <w:r>
        <w:rPr>
          <w:rFonts w:cs="Arial"/>
        </w:rPr>
        <w:t>ie</w:t>
      </w:r>
      <w:proofErr w:type="spellEnd"/>
      <w:r>
        <w:rPr>
          <w:rFonts w:cs="Arial"/>
        </w:rPr>
        <w:t xml:space="preserve"> </w:t>
      </w:r>
      <w:proofErr w:type="spellStart"/>
      <w:r>
        <w:rPr>
          <w:rFonts w:cs="Arial"/>
        </w:rPr>
        <w:t>ImmersionLevel_D_St</w:t>
      </w:r>
      <w:proofErr w:type="spellEnd"/>
      <w:r>
        <w:rPr>
          <w:rFonts w:cs="Arial"/>
        </w:rPr>
        <w:t xml:space="preserve"> = Level 0)</w:t>
      </w:r>
    </w:p>
    <w:p w:rsidR="00B709A3" w:rsidRPr="00FF0A34" w:rsidRDefault="00B709A3" w:rsidP="0012189F">
      <w:pPr>
        <w:numPr>
          <w:ilvl w:val="0"/>
          <w:numId w:val="15"/>
        </w:numPr>
        <w:spacing w:line="276" w:lineRule="auto"/>
        <w:rPr>
          <w:rFonts w:cs="Arial"/>
        </w:rPr>
      </w:pPr>
      <w:r w:rsidRPr="00FF0A34">
        <w:rPr>
          <w:rFonts w:cs="Arial"/>
        </w:rPr>
        <w:t>Immersion Setting 64 = Audience default setting</w:t>
      </w:r>
      <w:r>
        <w:rPr>
          <w:rFonts w:cs="Arial"/>
        </w:rPr>
        <w:t xml:space="preserve"> (</w:t>
      </w:r>
      <w:proofErr w:type="spellStart"/>
      <w:r>
        <w:rPr>
          <w:rFonts w:cs="Arial"/>
        </w:rPr>
        <w:t>ie</w:t>
      </w:r>
      <w:proofErr w:type="spellEnd"/>
      <w:r>
        <w:rPr>
          <w:rFonts w:cs="Arial"/>
        </w:rPr>
        <w:t xml:space="preserve"> </w:t>
      </w:r>
      <w:proofErr w:type="spellStart"/>
      <w:r>
        <w:rPr>
          <w:rFonts w:cs="Arial"/>
        </w:rPr>
        <w:t>ImmersionLevel_D_St</w:t>
      </w:r>
      <w:proofErr w:type="spellEnd"/>
      <w:r>
        <w:rPr>
          <w:rFonts w:cs="Arial"/>
        </w:rPr>
        <w:t xml:space="preserve"> = Level 64)</w:t>
      </w:r>
    </w:p>
    <w:p w:rsidR="00B709A3" w:rsidRDefault="00B709A3" w:rsidP="0012189F">
      <w:pPr>
        <w:numPr>
          <w:ilvl w:val="0"/>
          <w:numId w:val="15"/>
        </w:numPr>
        <w:spacing w:line="276" w:lineRule="auto"/>
        <w:rPr>
          <w:rFonts w:cs="Arial"/>
        </w:rPr>
      </w:pPr>
      <w:r w:rsidRPr="00FF0A34">
        <w:rPr>
          <w:rFonts w:cs="Arial"/>
        </w:rPr>
        <w:t>Immersion Setting 127 = Onstage default setting</w:t>
      </w:r>
      <w:r>
        <w:rPr>
          <w:rFonts w:cs="Arial"/>
        </w:rPr>
        <w:t xml:space="preserve"> (</w:t>
      </w:r>
      <w:proofErr w:type="spellStart"/>
      <w:r>
        <w:rPr>
          <w:rFonts w:cs="Arial"/>
        </w:rPr>
        <w:t>ie</w:t>
      </w:r>
      <w:proofErr w:type="spellEnd"/>
      <w:r>
        <w:rPr>
          <w:rFonts w:cs="Arial"/>
        </w:rPr>
        <w:t xml:space="preserve"> </w:t>
      </w:r>
      <w:proofErr w:type="spellStart"/>
      <w:r>
        <w:rPr>
          <w:rFonts w:cs="Arial"/>
        </w:rPr>
        <w:t>ImmersionLevel_D_St</w:t>
      </w:r>
      <w:proofErr w:type="spellEnd"/>
      <w:r>
        <w:rPr>
          <w:rFonts w:cs="Arial"/>
        </w:rPr>
        <w:t xml:space="preserve"> = Level 127)</w:t>
      </w:r>
    </w:p>
    <w:p w:rsidR="00B709A3" w:rsidRPr="00FF0A34" w:rsidRDefault="00B709A3" w:rsidP="00B709A3">
      <w:pPr>
        <w:spacing w:line="276" w:lineRule="auto"/>
        <w:ind w:left="720"/>
        <w:rPr>
          <w:rFonts w:cs="Arial"/>
        </w:rPr>
      </w:pPr>
    </w:p>
    <w:p w:rsidR="00B709A3" w:rsidRPr="00E066D0" w:rsidRDefault="00B709A3" w:rsidP="00B709A3">
      <w:pPr>
        <w:rPr>
          <w:rFonts w:cs="Arial"/>
        </w:rPr>
      </w:pPr>
      <w:r>
        <w:rPr>
          <w:rFonts w:cs="Arial"/>
        </w:rPr>
        <w:t>The DSP Mode range of immersion level settings shall be defined as:</w:t>
      </w:r>
    </w:p>
    <w:p w:rsidR="00B709A3" w:rsidRPr="00800047" w:rsidRDefault="00B709A3" w:rsidP="0012189F">
      <w:pPr>
        <w:numPr>
          <w:ilvl w:val="0"/>
          <w:numId w:val="16"/>
        </w:numPr>
        <w:rPr>
          <w:rFonts w:cs="Arial"/>
        </w:rPr>
      </w:pPr>
      <w:r w:rsidRPr="00800047">
        <w:rPr>
          <w:rFonts w:cs="Arial"/>
        </w:rPr>
        <w:t xml:space="preserve">Stereo setting (immersion level 0) </w:t>
      </w:r>
    </w:p>
    <w:p w:rsidR="00B709A3" w:rsidRPr="00800047" w:rsidRDefault="00B709A3" w:rsidP="0012189F">
      <w:pPr>
        <w:numPr>
          <w:ilvl w:val="0"/>
          <w:numId w:val="16"/>
        </w:numPr>
        <w:rPr>
          <w:rFonts w:cs="Arial"/>
        </w:rPr>
      </w:pPr>
      <w:r w:rsidRPr="00800047">
        <w:rPr>
          <w:rFonts w:cs="Arial"/>
        </w:rPr>
        <w:t>Audience Region (immersion settings 1 -</w:t>
      </w:r>
      <w:r>
        <w:rPr>
          <w:rFonts w:cs="Arial"/>
        </w:rPr>
        <w:t xml:space="preserve"> </w:t>
      </w:r>
      <w:r w:rsidRPr="00800047">
        <w:rPr>
          <w:rFonts w:cs="Arial"/>
        </w:rPr>
        <w:t>64)</w:t>
      </w:r>
    </w:p>
    <w:p w:rsidR="00B709A3" w:rsidRPr="00800047" w:rsidRDefault="00B709A3" w:rsidP="0012189F">
      <w:pPr>
        <w:numPr>
          <w:ilvl w:val="0"/>
          <w:numId w:val="16"/>
        </w:numPr>
        <w:rPr>
          <w:rFonts w:cs="Arial"/>
        </w:rPr>
      </w:pPr>
      <w:proofErr w:type="spellStart"/>
      <w:r w:rsidRPr="00800047">
        <w:rPr>
          <w:rFonts w:cs="Arial"/>
        </w:rPr>
        <w:t>OnStage</w:t>
      </w:r>
      <w:proofErr w:type="spellEnd"/>
      <w:r w:rsidRPr="00800047">
        <w:rPr>
          <w:rFonts w:cs="Arial"/>
        </w:rPr>
        <w:t xml:space="preserve"> Region (immersion settings 65 – 127) </w:t>
      </w:r>
    </w:p>
    <w:p w:rsidR="00B709A3" w:rsidRDefault="00B709A3" w:rsidP="00B709A3">
      <w:pPr>
        <w:rPr>
          <w:rFonts w:cs="Arial"/>
        </w:rPr>
      </w:pPr>
    </w:p>
    <w:p w:rsidR="00B709A3" w:rsidRPr="00E066D0" w:rsidRDefault="00B709A3" w:rsidP="00B709A3">
      <w:pPr>
        <w:rPr>
          <w:rFonts w:cs="Arial"/>
        </w:rPr>
      </w:pPr>
    </w:p>
    <w:p w:rsidR="00B709A3" w:rsidRPr="00B709A3" w:rsidRDefault="00B709A3" w:rsidP="00B709A3">
      <w:pPr>
        <w:pStyle w:val="Heading4"/>
        <w:rPr>
          <w:b w:val="0"/>
          <w:u w:val="single"/>
        </w:rPr>
      </w:pPr>
      <w:r w:rsidRPr="00B709A3">
        <w:rPr>
          <w:b w:val="0"/>
          <w:u w:val="single"/>
        </w:rPr>
        <w:t xml:space="preserve">AUDSET-SR-REQ-238565/D-Immersion Setting Client - Immersion Level </w:t>
      </w:r>
      <w:proofErr w:type="spellStart"/>
      <w:r w:rsidRPr="00B709A3">
        <w:rPr>
          <w:b w:val="0"/>
          <w:u w:val="single"/>
        </w:rPr>
        <w:t>Rq</w:t>
      </w:r>
      <w:proofErr w:type="spellEnd"/>
      <w:r w:rsidRPr="00B709A3">
        <w:rPr>
          <w:b w:val="0"/>
          <w:u w:val="single"/>
        </w:rPr>
        <w:t xml:space="preserve"> and St signal usage</w:t>
      </w:r>
    </w:p>
    <w:p w:rsidR="00B709A3" w:rsidRPr="003B4460" w:rsidRDefault="00B709A3" w:rsidP="00B709A3">
      <w:pPr>
        <w:rPr>
          <w:rFonts w:cs="Arial"/>
        </w:rPr>
      </w:pPr>
      <w:r w:rsidRPr="003B4460">
        <w:rPr>
          <w:rFonts w:cs="Arial"/>
        </w:rPr>
        <w:t xml:space="preserve">The </w:t>
      </w:r>
      <w:r>
        <w:rPr>
          <w:rFonts w:cs="Arial"/>
        </w:rPr>
        <w:t>Immersion Setting</w:t>
      </w:r>
      <w:r w:rsidRPr="003B4460">
        <w:rPr>
          <w:rFonts w:cs="Arial"/>
        </w:rPr>
        <w:t xml:space="preserve"> Client shall request </w:t>
      </w:r>
      <w:r>
        <w:rPr>
          <w:rFonts w:cs="Arial"/>
        </w:rPr>
        <w:t>an immersion level</w:t>
      </w:r>
      <w:r w:rsidRPr="003B4460">
        <w:rPr>
          <w:rFonts w:cs="Arial"/>
        </w:rPr>
        <w:t xml:space="preserve"> setting by sending the </w:t>
      </w:r>
      <w:proofErr w:type="spellStart"/>
      <w:r>
        <w:rPr>
          <w:rFonts w:cs="Arial"/>
        </w:rPr>
        <w:t>ImmersionLevel_D</w:t>
      </w:r>
      <w:r w:rsidRPr="003B4460">
        <w:rPr>
          <w:rFonts w:cs="Arial"/>
        </w:rPr>
        <w:t>_Rq</w:t>
      </w:r>
      <w:proofErr w:type="spellEnd"/>
      <w:r w:rsidRPr="003B4460">
        <w:rPr>
          <w:rFonts w:cs="Arial"/>
        </w:rPr>
        <w:t xml:space="preserve"> signal to the </w:t>
      </w:r>
      <w:r>
        <w:rPr>
          <w:rFonts w:cs="Arial"/>
        </w:rPr>
        <w:t>Immersion Setting</w:t>
      </w:r>
      <w:r w:rsidRPr="003B4460">
        <w:rPr>
          <w:rFonts w:cs="Arial"/>
        </w:rPr>
        <w:t xml:space="preserve"> Server.</w:t>
      </w:r>
    </w:p>
    <w:p w:rsidR="00B709A3" w:rsidRPr="003B4460" w:rsidRDefault="00B709A3" w:rsidP="00B709A3">
      <w:pPr>
        <w:rPr>
          <w:rFonts w:cs="Arial"/>
        </w:rPr>
      </w:pPr>
    </w:p>
    <w:p w:rsidR="00B709A3" w:rsidRDefault="00B709A3" w:rsidP="00B709A3">
      <w:pPr>
        <w:rPr>
          <w:rFonts w:cs="Arial"/>
        </w:rPr>
      </w:pPr>
      <w:r w:rsidRPr="003B4460">
        <w:rPr>
          <w:rFonts w:cs="Arial"/>
        </w:rPr>
        <w:t xml:space="preserve">The </w:t>
      </w:r>
      <w:r>
        <w:rPr>
          <w:rFonts w:cs="Arial"/>
        </w:rPr>
        <w:t>Immersion Setting</w:t>
      </w:r>
      <w:r w:rsidRPr="003B4460">
        <w:rPr>
          <w:rFonts w:cs="Arial"/>
        </w:rPr>
        <w:t xml:space="preserve"> Client will know the status of the</w:t>
      </w:r>
      <w:r>
        <w:rPr>
          <w:rFonts w:cs="Arial"/>
        </w:rPr>
        <w:t xml:space="preserve"> Audio</w:t>
      </w:r>
      <w:r w:rsidRPr="003B4460">
        <w:rPr>
          <w:rFonts w:cs="Arial"/>
        </w:rPr>
        <w:t xml:space="preserve"> </w:t>
      </w:r>
      <w:r>
        <w:rPr>
          <w:rFonts w:cs="Arial"/>
        </w:rPr>
        <w:t>Immersion Level</w:t>
      </w:r>
      <w:r w:rsidRPr="003B4460">
        <w:rPr>
          <w:rFonts w:cs="Arial"/>
        </w:rPr>
        <w:t xml:space="preserve"> using the </w:t>
      </w:r>
      <w:r>
        <w:rPr>
          <w:rFonts w:cs="Arial"/>
        </w:rPr>
        <w:t>immersion level</w:t>
      </w:r>
      <w:r w:rsidRPr="003B4460">
        <w:rPr>
          <w:rFonts w:cs="Arial"/>
        </w:rPr>
        <w:t xml:space="preserve"> status signal "</w:t>
      </w:r>
      <w:proofErr w:type="spellStart"/>
      <w:r>
        <w:rPr>
          <w:rFonts w:cs="Arial"/>
        </w:rPr>
        <w:t>ImmersionLevel_D</w:t>
      </w:r>
      <w:r w:rsidRPr="003B4460">
        <w:rPr>
          <w:rFonts w:cs="Arial"/>
        </w:rPr>
        <w:t>_St</w:t>
      </w:r>
      <w:proofErr w:type="spellEnd"/>
      <w:r w:rsidRPr="003B4460">
        <w:rPr>
          <w:rFonts w:cs="Arial"/>
        </w:rPr>
        <w:t>" from the Surround Sound Server.</w:t>
      </w:r>
      <w:r>
        <w:rPr>
          <w:rFonts w:cs="Arial"/>
        </w:rPr>
        <w:t xml:space="preserve">  The </w:t>
      </w:r>
      <w:proofErr w:type="spellStart"/>
      <w:r>
        <w:rPr>
          <w:rFonts w:cs="Arial"/>
        </w:rPr>
        <w:t>ImersionLevel_D_St</w:t>
      </w:r>
      <w:proofErr w:type="spellEnd"/>
      <w:r>
        <w:rPr>
          <w:rFonts w:cs="Arial"/>
        </w:rPr>
        <w:t xml:space="preserve"> shall be used for updating HMI (ex when release wiper the final HMI location of the wiper would depend on the </w:t>
      </w:r>
      <w:proofErr w:type="spellStart"/>
      <w:r>
        <w:rPr>
          <w:rFonts w:cs="Arial"/>
        </w:rPr>
        <w:t>ImmersionLevel_D_St</w:t>
      </w:r>
      <w:proofErr w:type="spellEnd"/>
      <w:r>
        <w:rPr>
          <w:rFonts w:cs="Arial"/>
        </w:rPr>
        <w:t xml:space="preserve"> status signal).</w:t>
      </w:r>
    </w:p>
    <w:p w:rsidR="00B709A3" w:rsidRDefault="00B709A3" w:rsidP="00B709A3">
      <w:pPr>
        <w:rPr>
          <w:rFonts w:cs="Arial"/>
        </w:rPr>
      </w:pPr>
    </w:p>
    <w:p w:rsidR="00B709A3" w:rsidRDefault="00B709A3" w:rsidP="00B709A3">
      <w:pPr>
        <w:rPr>
          <w:rFonts w:cs="Arial"/>
        </w:rPr>
      </w:pPr>
      <w:r>
        <w:rPr>
          <w:rFonts w:cs="Arial"/>
        </w:rPr>
        <w:t xml:space="preserve">On the HMI if the user updates the Immersion Level quickly covering many immersion levels in a short period of time then the quickest Immersion Setting Client shall send the </w:t>
      </w:r>
      <w:proofErr w:type="spellStart"/>
      <w:r>
        <w:rPr>
          <w:rFonts w:cs="Arial"/>
        </w:rPr>
        <w:t>ImmersionLevel_D_Rq</w:t>
      </w:r>
      <w:proofErr w:type="spellEnd"/>
      <w:r>
        <w:rPr>
          <w:rFonts w:cs="Arial"/>
        </w:rPr>
        <w:t xml:space="preserve"> is 20 </w:t>
      </w:r>
      <w:proofErr w:type="spellStart"/>
      <w:r>
        <w:rPr>
          <w:rFonts w:cs="Arial"/>
        </w:rPr>
        <w:t>msec</w:t>
      </w:r>
      <w:proofErr w:type="spellEnd"/>
      <w:r>
        <w:rPr>
          <w:rFonts w:cs="Arial"/>
        </w:rPr>
        <w:t xml:space="preserve"> +/-10%. </w:t>
      </w:r>
    </w:p>
    <w:p w:rsidR="00B709A3" w:rsidRDefault="00B709A3" w:rsidP="0012189F">
      <w:pPr>
        <w:numPr>
          <w:ilvl w:val="0"/>
          <w:numId w:val="17"/>
        </w:numPr>
        <w:rPr>
          <w:rFonts w:cs="Arial"/>
        </w:rPr>
      </w:pPr>
      <w:r w:rsidRPr="008B713E">
        <w:rPr>
          <w:rFonts w:cs="Arial"/>
        </w:rPr>
        <w:t>An example of updating the Immersion Level quickly could be the user quickly dragging the immersion Wiper HMI from one immersion level across many immersion levels until</w:t>
      </w:r>
      <w:r>
        <w:rPr>
          <w:rFonts w:cs="Arial"/>
        </w:rPr>
        <w:t xml:space="preserve"> the wiper is released on another immersion level.  </w:t>
      </w:r>
    </w:p>
    <w:p w:rsidR="00B709A3" w:rsidRDefault="00B709A3" w:rsidP="0012189F">
      <w:pPr>
        <w:numPr>
          <w:ilvl w:val="1"/>
          <w:numId w:val="17"/>
        </w:numPr>
        <w:rPr>
          <w:rFonts w:cs="Arial"/>
        </w:rPr>
      </w:pPr>
      <w:r>
        <w:rPr>
          <w:rFonts w:cs="Arial"/>
        </w:rPr>
        <w:t xml:space="preserve">For </w:t>
      </w:r>
      <w:proofErr w:type="gramStart"/>
      <w:r>
        <w:rPr>
          <w:rFonts w:cs="Arial"/>
        </w:rPr>
        <w:t>example</w:t>
      </w:r>
      <w:proofErr w:type="gramEnd"/>
      <w:r>
        <w:rPr>
          <w:rFonts w:cs="Arial"/>
        </w:rPr>
        <w:t xml:space="preserve"> the immersion level was level 2 and then the HMI immersion wiper is dragged across 20 immersion levels in 100 </w:t>
      </w:r>
      <w:proofErr w:type="spellStart"/>
      <w:r>
        <w:rPr>
          <w:rFonts w:cs="Arial"/>
        </w:rPr>
        <w:t>msec</w:t>
      </w:r>
      <w:proofErr w:type="spellEnd"/>
      <w:r>
        <w:rPr>
          <w:rFonts w:cs="Arial"/>
        </w:rPr>
        <w:t xml:space="preserve"> then only 5 </w:t>
      </w:r>
      <w:proofErr w:type="spellStart"/>
      <w:r>
        <w:rPr>
          <w:rFonts w:cs="Arial"/>
        </w:rPr>
        <w:t>ImmersionLevel_D_Rq</w:t>
      </w:r>
      <w:proofErr w:type="spellEnd"/>
      <w:r>
        <w:rPr>
          <w:rFonts w:cs="Arial"/>
        </w:rPr>
        <w:t xml:space="preserve"> would be sent out 20 </w:t>
      </w:r>
      <w:proofErr w:type="spellStart"/>
      <w:r>
        <w:rPr>
          <w:rFonts w:cs="Arial"/>
        </w:rPr>
        <w:t>msec</w:t>
      </w:r>
      <w:proofErr w:type="spellEnd"/>
      <w:r>
        <w:rPr>
          <w:rFonts w:cs="Arial"/>
        </w:rPr>
        <w:t xml:space="preserve"> +/- 10% apart.  This could be something like:  </w:t>
      </w:r>
    </w:p>
    <w:p w:rsidR="00B709A3" w:rsidRDefault="00B709A3" w:rsidP="00B709A3">
      <w:pPr>
        <w:ind w:left="1800"/>
        <w:rPr>
          <w:rFonts w:cs="Arial"/>
        </w:rPr>
      </w:pPr>
      <w:r w:rsidRPr="0009655D">
        <w:rPr>
          <w:rFonts w:cs="Arial"/>
          <w:u w:val="single"/>
        </w:rPr>
        <w:t>Pre-Condition</w:t>
      </w:r>
      <w:r>
        <w:rPr>
          <w:rFonts w:cs="Arial"/>
        </w:rPr>
        <w:t xml:space="preserve">: </w:t>
      </w:r>
    </w:p>
    <w:p w:rsidR="00B709A3" w:rsidRDefault="00B709A3" w:rsidP="00B709A3">
      <w:pPr>
        <w:ind w:left="1800"/>
        <w:rPr>
          <w:rFonts w:cs="Arial"/>
        </w:rPr>
      </w:pPr>
      <w:r>
        <w:rPr>
          <w:rFonts w:cs="Arial"/>
        </w:rPr>
        <w:t>The Immersion Level is at Level 2 (</w:t>
      </w:r>
      <w:proofErr w:type="spellStart"/>
      <w:r>
        <w:rPr>
          <w:rFonts w:cs="Arial"/>
        </w:rPr>
        <w:t>ie</w:t>
      </w:r>
      <w:proofErr w:type="spellEnd"/>
      <w:r>
        <w:rPr>
          <w:rFonts w:cs="Arial"/>
        </w:rPr>
        <w:t xml:space="preserve"> </w:t>
      </w:r>
      <w:proofErr w:type="spellStart"/>
      <w:r w:rsidRPr="0009655D">
        <w:rPr>
          <w:rFonts w:cs="Arial"/>
        </w:rPr>
        <w:t>ImmersionLevel_D_St</w:t>
      </w:r>
      <w:proofErr w:type="spellEnd"/>
      <w:r w:rsidRPr="0009655D">
        <w:rPr>
          <w:rFonts w:cs="Arial"/>
        </w:rPr>
        <w:t xml:space="preserve"> = Level2</w:t>
      </w:r>
      <w:r>
        <w:rPr>
          <w:rFonts w:cs="Arial"/>
        </w:rPr>
        <w:t xml:space="preserve">) </w:t>
      </w:r>
    </w:p>
    <w:p w:rsidR="00B709A3" w:rsidRDefault="00B709A3" w:rsidP="00B709A3">
      <w:pPr>
        <w:ind w:left="1800"/>
        <w:rPr>
          <w:rFonts w:cs="Arial"/>
        </w:rPr>
      </w:pPr>
      <w:r>
        <w:rPr>
          <w:rFonts w:cs="Arial"/>
          <w:u w:val="single"/>
        </w:rPr>
        <w:t>Event</w:t>
      </w:r>
      <w:r w:rsidRPr="0009655D">
        <w:rPr>
          <w:rFonts w:cs="Arial"/>
        </w:rPr>
        <w:t>:</w:t>
      </w:r>
    </w:p>
    <w:p w:rsidR="00B709A3" w:rsidRPr="00C35C62" w:rsidRDefault="00B709A3" w:rsidP="00B709A3">
      <w:pPr>
        <w:ind w:left="1800"/>
        <w:rPr>
          <w:rFonts w:cs="Arial"/>
        </w:rPr>
      </w:pPr>
      <w:r w:rsidRPr="00C35C62">
        <w:rPr>
          <w:rFonts w:cs="Arial"/>
        </w:rPr>
        <w:t>The HMI immersion wiper is quickly dragged</w:t>
      </w:r>
      <w:r>
        <w:rPr>
          <w:rFonts w:cs="Arial"/>
        </w:rPr>
        <w:t xml:space="preserve"> and </w:t>
      </w:r>
    </w:p>
    <w:p w:rsidR="00B709A3" w:rsidRDefault="00B709A3" w:rsidP="0012189F">
      <w:pPr>
        <w:numPr>
          <w:ilvl w:val="2"/>
          <w:numId w:val="17"/>
        </w:numPr>
        <w:rPr>
          <w:rFonts w:cs="Arial"/>
        </w:rPr>
      </w:pPr>
      <w:r>
        <w:rPr>
          <w:rFonts w:cs="Arial"/>
        </w:rPr>
        <w:t xml:space="preserve">20 </w:t>
      </w:r>
      <w:proofErr w:type="spellStart"/>
      <w:r>
        <w:rPr>
          <w:rFonts w:cs="Arial"/>
        </w:rPr>
        <w:t>msec</w:t>
      </w:r>
      <w:proofErr w:type="spellEnd"/>
      <w:r>
        <w:rPr>
          <w:rFonts w:cs="Arial"/>
        </w:rPr>
        <w:t xml:space="preserve"> after first started dragging “</w:t>
      </w:r>
      <w:proofErr w:type="spellStart"/>
      <w:r>
        <w:rPr>
          <w:rFonts w:cs="Arial"/>
        </w:rPr>
        <w:t>ImmerisonLevel_D_Rq</w:t>
      </w:r>
      <w:proofErr w:type="spellEnd"/>
      <w:r>
        <w:rPr>
          <w:rFonts w:cs="Arial"/>
        </w:rPr>
        <w:t xml:space="preserve"> = Level5” </w:t>
      </w:r>
      <w:r w:rsidRPr="00AA7C51">
        <w:rPr>
          <w:rFonts w:cs="Arial"/>
        </w:rPr>
        <w:sym w:font="Wingdings" w:char="F0E0"/>
      </w:r>
      <w:r>
        <w:rPr>
          <w:rFonts w:cs="Arial"/>
        </w:rPr>
        <w:t xml:space="preserve"> </w:t>
      </w:r>
    </w:p>
    <w:p w:rsidR="00B709A3" w:rsidRDefault="00B709A3" w:rsidP="0012189F">
      <w:pPr>
        <w:numPr>
          <w:ilvl w:val="2"/>
          <w:numId w:val="17"/>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ImmersionLevel_D_Rq</w:t>
      </w:r>
      <w:proofErr w:type="spellEnd"/>
      <w:r>
        <w:rPr>
          <w:rFonts w:cs="Arial"/>
        </w:rPr>
        <w:t xml:space="preserve"> = Level9” </w:t>
      </w:r>
      <w:r w:rsidRPr="00AA7C51">
        <w:rPr>
          <w:rFonts w:cs="Arial"/>
        </w:rPr>
        <w:sym w:font="Wingdings" w:char="F0E0"/>
      </w:r>
      <w:r>
        <w:rPr>
          <w:rFonts w:cs="Arial"/>
        </w:rPr>
        <w:t xml:space="preserve"> </w:t>
      </w:r>
    </w:p>
    <w:p w:rsidR="00B709A3" w:rsidRDefault="00B709A3" w:rsidP="0012189F">
      <w:pPr>
        <w:numPr>
          <w:ilvl w:val="2"/>
          <w:numId w:val="17"/>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ImmersionLevel_D_Rq</w:t>
      </w:r>
      <w:proofErr w:type="spellEnd"/>
      <w:r>
        <w:rPr>
          <w:rFonts w:cs="Arial"/>
        </w:rPr>
        <w:t xml:space="preserve"> = Level13 </w:t>
      </w:r>
      <w:r w:rsidRPr="00AA7C51">
        <w:rPr>
          <w:rFonts w:cs="Arial"/>
        </w:rPr>
        <w:sym w:font="Wingdings" w:char="F0E0"/>
      </w:r>
      <w:r>
        <w:rPr>
          <w:rFonts w:cs="Arial"/>
        </w:rPr>
        <w:t xml:space="preserve"> </w:t>
      </w:r>
    </w:p>
    <w:p w:rsidR="00B709A3" w:rsidRDefault="00B709A3" w:rsidP="0012189F">
      <w:pPr>
        <w:numPr>
          <w:ilvl w:val="2"/>
          <w:numId w:val="17"/>
        </w:numPr>
        <w:rPr>
          <w:rFonts w:cs="Arial"/>
        </w:rPr>
      </w:pPr>
      <w:r>
        <w:rPr>
          <w:rFonts w:cs="Arial"/>
        </w:rPr>
        <w:t xml:space="preserve">20 </w:t>
      </w:r>
      <w:proofErr w:type="spellStart"/>
      <w:r>
        <w:rPr>
          <w:rFonts w:cs="Arial"/>
        </w:rPr>
        <w:t>msec</w:t>
      </w:r>
      <w:proofErr w:type="spellEnd"/>
      <w:r>
        <w:rPr>
          <w:rFonts w:cs="Arial"/>
        </w:rPr>
        <w:t xml:space="preserve"> </w:t>
      </w:r>
      <w:proofErr w:type="spellStart"/>
      <w:r>
        <w:rPr>
          <w:rFonts w:cs="Arial"/>
        </w:rPr>
        <w:t>laster</w:t>
      </w:r>
      <w:proofErr w:type="spellEnd"/>
      <w:r>
        <w:rPr>
          <w:rFonts w:cs="Arial"/>
        </w:rPr>
        <w:t xml:space="preserve"> “</w:t>
      </w:r>
      <w:proofErr w:type="spellStart"/>
      <w:r>
        <w:rPr>
          <w:rFonts w:cs="Arial"/>
        </w:rPr>
        <w:t>ImmersionLevel_D_Rq</w:t>
      </w:r>
      <w:proofErr w:type="spellEnd"/>
      <w:r>
        <w:rPr>
          <w:rFonts w:cs="Arial"/>
        </w:rPr>
        <w:t xml:space="preserve"> = Level15 </w:t>
      </w:r>
      <w:r w:rsidRPr="00AA7C51">
        <w:rPr>
          <w:rFonts w:cs="Arial"/>
        </w:rPr>
        <w:sym w:font="Wingdings" w:char="F0E0"/>
      </w:r>
      <w:r>
        <w:rPr>
          <w:rFonts w:cs="Arial"/>
        </w:rPr>
        <w:t xml:space="preserve"> </w:t>
      </w:r>
    </w:p>
    <w:p w:rsidR="00B709A3" w:rsidRDefault="00B709A3" w:rsidP="0012189F">
      <w:pPr>
        <w:numPr>
          <w:ilvl w:val="2"/>
          <w:numId w:val="17"/>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ImmersionLevel_D_Rq</w:t>
      </w:r>
      <w:proofErr w:type="spellEnd"/>
      <w:r>
        <w:rPr>
          <w:rFonts w:cs="Arial"/>
        </w:rPr>
        <w:t xml:space="preserve"> = Level22” when the user releases the HMI wiper</w:t>
      </w:r>
    </w:p>
    <w:p w:rsidR="00B709A3" w:rsidRDefault="00B709A3" w:rsidP="00B709A3">
      <w:pPr>
        <w:ind w:left="1800"/>
        <w:rPr>
          <w:rFonts w:cs="Arial"/>
        </w:rPr>
      </w:pPr>
      <w:r w:rsidRPr="00486981">
        <w:rPr>
          <w:rFonts w:cs="Arial"/>
          <w:u w:val="single"/>
        </w:rPr>
        <w:t>Post-Condition</w:t>
      </w:r>
      <w:r>
        <w:rPr>
          <w:rFonts w:cs="Arial"/>
        </w:rPr>
        <w:t>:</w:t>
      </w:r>
    </w:p>
    <w:p w:rsidR="00B709A3" w:rsidRDefault="00B709A3" w:rsidP="00B709A3">
      <w:pPr>
        <w:ind w:left="2160"/>
        <w:rPr>
          <w:rFonts w:cs="Arial"/>
        </w:rPr>
      </w:pPr>
      <w:r>
        <w:rPr>
          <w:rFonts w:cs="Arial"/>
        </w:rPr>
        <w:t xml:space="preserve">When the Wiper is released final resting place of the HMI wiper would depend on what the last </w:t>
      </w:r>
      <w:proofErr w:type="spellStart"/>
      <w:r>
        <w:rPr>
          <w:rFonts w:cs="Arial"/>
        </w:rPr>
        <w:t>ImmersionLevel_D_St</w:t>
      </w:r>
      <w:proofErr w:type="spellEnd"/>
      <w:r>
        <w:rPr>
          <w:rFonts w:cs="Arial"/>
        </w:rPr>
        <w:t xml:space="preserve"> is set to.  It should be set to </w:t>
      </w:r>
      <w:proofErr w:type="spellStart"/>
      <w:r>
        <w:rPr>
          <w:rFonts w:cs="Arial"/>
        </w:rPr>
        <w:t>ImmersionLevel_D_St</w:t>
      </w:r>
      <w:proofErr w:type="spellEnd"/>
      <w:r>
        <w:rPr>
          <w:rFonts w:cs="Arial"/>
        </w:rPr>
        <w:t xml:space="preserve"> = Level22 within 75 </w:t>
      </w:r>
      <w:proofErr w:type="spellStart"/>
      <w:r>
        <w:rPr>
          <w:rFonts w:cs="Arial"/>
        </w:rPr>
        <w:t>msec</w:t>
      </w:r>
      <w:proofErr w:type="spellEnd"/>
      <w:r>
        <w:rPr>
          <w:rFonts w:cs="Arial"/>
        </w:rPr>
        <w:t xml:space="preserve"> of the last </w:t>
      </w:r>
      <w:proofErr w:type="spellStart"/>
      <w:r>
        <w:rPr>
          <w:rFonts w:cs="Arial"/>
        </w:rPr>
        <w:t>ImmersionLevel_D_Rq</w:t>
      </w:r>
      <w:proofErr w:type="spellEnd"/>
      <w:r>
        <w:rPr>
          <w:rFonts w:cs="Arial"/>
        </w:rPr>
        <w:t xml:space="preserve"> request. </w:t>
      </w:r>
    </w:p>
    <w:p w:rsidR="00B709A3" w:rsidRDefault="00B709A3" w:rsidP="00B709A3">
      <w:pPr>
        <w:rPr>
          <w:rFonts w:cs="Arial"/>
          <w:color w:val="FF0000"/>
        </w:rPr>
      </w:pPr>
    </w:p>
    <w:p w:rsidR="00B709A3" w:rsidRDefault="00B709A3" w:rsidP="00B709A3">
      <w:pPr>
        <w:rPr>
          <w:rFonts w:cs="Arial"/>
          <w:color w:val="FF0000"/>
        </w:rPr>
      </w:pPr>
    </w:p>
    <w:p w:rsidR="00B709A3" w:rsidRDefault="00B709A3" w:rsidP="00B709A3">
      <w:pPr>
        <w:rPr>
          <w:rFonts w:cs="Arial"/>
        </w:rPr>
      </w:pPr>
      <w:r w:rsidRPr="00CB4EE4">
        <w:rPr>
          <w:rFonts w:cs="Arial"/>
          <w:u w:val="single"/>
        </w:rPr>
        <w:t>Note</w:t>
      </w:r>
      <w:r>
        <w:rPr>
          <w:rFonts w:cs="Arial"/>
        </w:rPr>
        <w:t xml:space="preserve">: </w:t>
      </w:r>
    </w:p>
    <w:p w:rsidR="00B709A3" w:rsidRDefault="00B709A3" w:rsidP="00B709A3">
      <w:pPr>
        <w:ind w:left="720"/>
        <w:rPr>
          <w:rFonts w:cs="Arial"/>
        </w:rPr>
      </w:pPr>
      <w:r>
        <w:rPr>
          <w:rFonts w:cs="Arial"/>
        </w:rPr>
        <w:t xml:space="preserve">See the actual HMI for how immersion level can be increased by the user.  The example given in the Sound Immersion function is using the immersion HMI wiper as shown below.  Another method other than wipers may be used on the actual HMI but the same concept and logic would apply in the SPSS.  </w:t>
      </w:r>
    </w:p>
    <w:p w:rsidR="00B709A3" w:rsidRDefault="00B709A3" w:rsidP="00B709A3">
      <w:pPr>
        <w:ind w:left="720"/>
        <w:rPr>
          <w:rFonts w:cs="Arial"/>
        </w:rPr>
      </w:pPr>
    </w:p>
    <w:p w:rsidR="00B709A3" w:rsidRDefault="00B709A3" w:rsidP="00B709A3">
      <w:pPr>
        <w:ind w:left="720"/>
        <w:rPr>
          <w:rFonts w:cs="Arial"/>
        </w:rPr>
      </w:pPr>
      <w:r>
        <w:rPr>
          <w:rFonts w:cs="Arial"/>
        </w:rPr>
        <w:lastRenderedPageBreak/>
        <w:t>The picture below is not an actual representation of HMI.  See Sound Immersion HMI specifications for actual representation of the HMI.</w:t>
      </w:r>
    </w:p>
    <w:p w:rsidR="00B709A3" w:rsidRDefault="00B709A3" w:rsidP="00B709A3">
      <w:pPr>
        <w:ind w:left="720"/>
        <w:rPr>
          <w:rFonts w:cs="Arial"/>
        </w:rPr>
      </w:pPr>
    </w:p>
    <w:p w:rsidR="00B709A3" w:rsidRPr="006C2760" w:rsidRDefault="00B709A3" w:rsidP="00B709A3">
      <w:pPr>
        <w:ind w:left="720"/>
        <w:jc w:val="center"/>
        <w:rPr>
          <w:rFonts w:cs="Arial"/>
        </w:rPr>
      </w:pPr>
      <w:r>
        <w:object w:dxaOrig="6635" w:dyaOrig="2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c308c10000d31f0000793d" o:spid="_x0000_i1025" type="#_x0000_t75" style="width:331.55pt;height:110.5pt" o:ole="">
            <v:imagedata r:id="rId38" o:title=""/>
          </v:shape>
          <o:OLEObject Type="Embed" ProgID="Visio.Drawing.11" ShapeID="5dc308c10000d31f0000793d" DrawAspect="Content" ObjectID="_1634551960" r:id="rId39"/>
        </w:object>
      </w:r>
    </w:p>
    <w:p w:rsidR="00B709A3" w:rsidRPr="00B709A3" w:rsidRDefault="00B709A3" w:rsidP="00B709A3">
      <w:pPr>
        <w:pStyle w:val="Heading4"/>
        <w:rPr>
          <w:b w:val="0"/>
          <w:u w:val="single"/>
        </w:rPr>
      </w:pPr>
      <w:r w:rsidRPr="00B709A3">
        <w:rPr>
          <w:b w:val="0"/>
          <w:u w:val="single"/>
        </w:rPr>
        <w:t xml:space="preserve">AUDSET-SR-REQ-238566/E-Immersion Setting Server - Immersion level </w:t>
      </w:r>
      <w:proofErr w:type="spellStart"/>
      <w:r w:rsidRPr="00B709A3">
        <w:rPr>
          <w:b w:val="0"/>
          <w:u w:val="single"/>
        </w:rPr>
        <w:t>Rq</w:t>
      </w:r>
      <w:proofErr w:type="spellEnd"/>
      <w:r w:rsidRPr="00B709A3">
        <w:rPr>
          <w:b w:val="0"/>
          <w:u w:val="single"/>
        </w:rPr>
        <w:t xml:space="preserve"> and St signal usage</w:t>
      </w:r>
    </w:p>
    <w:p w:rsidR="00B709A3" w:rsidRDefault="00B709A3" w:rsidP="00B709A3">
      <w:pPr>
        <w:rPr>
          <w:rFonts w:cs="Arial"/>
        </w:rPr>
      </w:pPr>
      <w:r>
        <w:rPr>
          <w:rFonts w:cs="Arial"/>
        </w:rPr>
        <w:t xml:space="preserve">The Immersion Setting Server shall provide the status of the Immersion Audio Level setting via the </w:t>
      </w:r>
      <w:proofErr w:type="spellStart"/>
      <w:r>
        <w:rPr>
          <w:rFonts w:cs="Arial"/>
        </w:rPr>
        <w:t>ImmersionLevel_D_St</w:t>
      </w:r>
      <w:proofErr w:type="spellEnd"/>
      <w:r>
        <w:rPr>
          <w:rFonts w:cs="Arial"/>
        </w:rPr>
        <w:t xml:space="preserve"> signal.</w:t>
      </w:r>
    </w:p>
    <w:p w:rsidR="00B709A3" w:rsidRPr="004735B9" w:rsidRDefault="00B709A3" w:rsidP="00B709A3">
      <w:pPr>
        <w:rPr>
          <w:rFonts w:cs="Arial"/>
        </w:rPr>
      </w:pPr>
    </w:p>
    <w:p w:rsidR="00B709A3" w:rsidRDefault="00B709A3" w:rsidP="00B709A3">
      <w:pPr>
        <w:rPr>
          <w:rFonts w:cs="Arial"/>
        </w:rPr>
      </w:pPr>
      <w:r w:rsidRPr="004735B9">
        <w:rPr>
          <w:rFonts w:cs="Arial"/>
        </w:rPr>
        <w:t>When the Immersion Setting Server receives a</w:t>
      </w:r>
      <w:r>
        <w:rPr>
          <w:rFonts w:cs="Arial"/>
        </w:rPr>
        <w:t xml:space="preserve"> valid</w:t>
      </w:r>
      <w:r w:rsidRPr="004735B9">
        <w:rPr>
          <w:rFonts w:cs="Arial"/>
        </w:rPr>
        <w:t xml:space="preserve"> </w:t>
      </w:r>
      <w:proofErr w:type="spellStart"/>
      <w:r w:rsidRPr="004735B9">
        <w:rPr>
          <w:rFonts w:cs="Arial"/>
        </w:rPr>
        <w:t>ImmersionLevel_D_Rq</w:t>
      </w:r>
      <w:proofErr w:type="spellEnd"/>
      <w:r w:rsidRPr="004735B9">
        <w:rPr>
          <w:rFonts w:cs="Arial"/>
        </w:rPr>
        <w:t xml:space="preserve"> </w:t>
      </w:r>
      <w:r>
        <w:rPr>
          <w:rFonts w:cs="Arial"/>
        </w:rPr>
        <w:t xml:space="preserve">request </w:t>
      </w:r>
      <w:r w:rsidRPr="004735B9">
        <w:rPr>
          <w:rFonts w:cs="Arial"/>
        </w:rPr>
        <w:t>from the Immersion Setting Client</w:t>
      </w:r>
      <w:r>
        <w:rPr>
          <w:rFonts w:cs="Arial"/>
        </w:rPr>
        <w:t>, then</w:t>
      </w:r>
      <w:r w:rsidRPr="004735B9">
        <w:rPr>
          <w:rFonts w:cs="Arial"/>
        </w:rPr>
        <w:t xml:space="preserve"> the Immersion Setting Server shall </w:t>
      </w:r>
      <w:r w:rsidRPr="006F0B85">
        <w:rPr>
          <w:rFonts w:cs="Arial"/>
        </w:rPr>
        <w:t xml:space="preserve">update the </w:t>
      </w:r>
      <w:proofErr w:type="spellStart"/>
      <w:r w:rsidRPr="006F0B85">
        <w:rPr>
          <w:rFonts w:cs="Arial"/>
        </w:rPr>
        <w:t>ImmersionLevel_D_St</w:t>
      </w:r>
      <w:proofErr w:type="spellEnd"/>
      <w:r w:rsidRPr="006F0B85">
        <w:rPr>
          <w:rFonts w:cs="Arial"/>
        </w:rPr>
        <w:t xml:space="preserve"> signal</w:t>
      </w:r>
      <w:r>
        <w:rPr>
          <w:rFonts w:cs="Arial"/>
        </w:rPr>
        <w:t xml:space="preserve"> to</w:t>
      </w:r>
      <w:r w:rsidRPr="004735B9">
        <w:rPr>
          <w:rFonts w:cs="Arial"/>
        </w:rPr>
        <w:t xml:space="preserve"> that immersion level </w:t>
      </w:r>
      <w:r>
        <w:rPr>
          <w:rFonts w:cs="Arial"/>
        </w:rPr>
        <w:t xml:space="preserve">within </w:t>
      </w:r>
      <w:proofErr w:type="spellStart"/>
      <w:r>
        <w:rPr>
          <w:rFonts w:cs="Arial"/>
        </w:rPr>
        <w:t>T_Tonal_Response</w:t>
      </w:r>
      <w:proofErr w:type="spellEnd"/>
      <w:r w:rsidRPr="004735B9">
        <w:rPr>
          <w:rFonts w:cs="Arial"/>
        </w:rPr>
        <w:t xml:space="preserve">. </w:t>
      </w:r>
    </w:p>
    <w:p w:rsidR="00B709A3" w:rsidRDefault="00B709A3" w:rsidP="00B709A3">
      <w:pPr>
        <w:rPr>
          <w:rFonts w:cs="Arial"/>
        </w:rPr>
      </w:pPr>
    </w:p>
    <w:p w:rsidR="00B709A3" w:rsidRDefault="00B709A3" w:rsidP="00B709A3">
      <w:pPr>
        <w:rPr>
          <w:rFonts w:cs="Arial"/>
        </w:rPr>
      </w:pPr>
      <w:r w:rsidRPr="004842FA">
        <w:rPr>
          <w:rFonts w:cs="Arial"/>
        </w:rPr>
        <w:t xml:space="preserve">When the Immersion Setting Server receives a valid DSP Mode request (ex Surround_Sound_Upmix2_Rq = </w:t>
      </w:r>
      <w:proofErr w:type="spellStart"/>
      <w:r w:rsidRPr="004842FA">
        <w:rPr>
          <w:rFonts w:cs="Arial"/>
        </w:rPr>
        <w:t>OnStage</w:t>
      </w:r>
      <w:proofErr w:type="spellEnd"/>
      <w:r w:rsidRPr="004842FA">
        <w:rPr>
          <w:rFonts w:cs="Arial"/>
        </w:rPr>
        <w:t>) from the Immersion Setting Client resulting in a DSP Mode setting change (</w:t>
      </w:r>
      <w:proofErr w:type="spellStart"/>
      <w:r w:rsidRPr="004842FA">
        <w:rPr>
          <w:rFonts w:cs="Arial"/>
        </w:rPr>
        <w:t>ex Audience</w:t>
      </w:r>
      <w:proofErr w:type="spellEnd"/>
      <w:r w:rsidRPr="004842FA">
        <w:rPr>
          <w:rFonts w:cs="Arial"/>
        </w:rPr>
        <w:t xml:space="preserve"> </w:t>
      </w:r>
      <w:r w:rsidRPr="004842FA">
        <w:rPr>
          <w:rFonts w:cs="Arial"/>
        </w:rPr>
        <w:sym w:font="Wingdings" w:char="F0E0"/>
      </w:r>
      <w:r w:rsidRPr="004842FA">
        <w:rPr>
          <w:rFonts w:cs="Arial"/>
        </w:rPr>
        <w:t xml:space="preserve"> </w:t>
      </w:r>
      <w:proofErr w:type="spellStart"/>
      <w:r w:rsidRPr="004842FA">
        <w:rPr>
          <w:rFonts w:cs="Arial"/>
        </w:rPr>
        <w:t>OnStage</w:t>
      </w:r>
      <w:proofErr w:type="spellEnd"/>
      <w:r w:rsidRPr="004842FA">
        <w:rPr>
          <w:rFonts w:cs="Arial"/>
        </w:rPr>
        <w:t xml:space="preserve">), then the Immersion Setting Server shall set the immersion level to the default </w:t>
      </w:r>
      <w:r>
        <w:rPr>
          <w:rFonts w:cs="Arial"/>
        </w:rPr>
        <w:t xml:space="preserve">immersion </w:t>
      </w:r>
      <w:r w:rsidRPr="004842FA">
        <w:rPr>
          <w:rFonts w:cs="Arial"/>
        </w:rPr>
        <w:t>level for the DSP Mode.</w:t>
      </w:r>
    </w:p>
    <w:p w:rsidR="00B709A3" w:rsidRDefault="00B709A3" w:rsidP="00B709A3">
      <w:pPr>
        <w:rPr>
          <w:rFonts w:cs="Arial"/>
        </w:rPr>
      </w:pPr>
    </w:p>
    <w:p w:rsidR="00B709A3" w:rsidRPr="006F0B85" w:rsidRDefault="00B709A3" w:rsidP="00B709A3">
      <w:pPr>
        <w:rPr>
          <w:rFonts w:cs="Arial"/>
        </w:rPr>
      </w:pPr>
      <w:r w:rsidRPr="006F0B85">
        <w:rPr>
          <w:rFonts w:cs="Arial"/>
        </w:rPr>
        <w:t xml:space="preserve">When the Immersion Setting Server changes its </w:t>
      </w:r>
      <w:proofErr w:type="spellStart"/>
      <w:r w:rsidRPr="006F0B85">
        <w:rPr>
          <w:rFonts w:cs="Arial"/>
        </w:rPr>
        <w:t>ImmersionLevel_D_St</w:t>
      </w:r>
      <w:proofErr w:type="spellEnd"/>
      <w:r w:rsidRPr="006F0B85">
        <w:rPr>
          <w:rFonts w:cs="Arial"/>
        </w:rPr>
        <w:t xml:space="preserve"> to a value that results in a new DSP Mode setting, or a DSP Mode setting changes to a new setting</w:t>
      </w:r>
      <w:r>
        <w:rPr>
          <w:rFonts w:cs="Arial"/>
        </w:rPr>
        <w:t xml:space="preserve"> resulting in a new immersion level</w:t>
      </w:r>
      <w:r w:rsidRPr="006F0B85">
        <w:rPr>
          <w:rFonts w:cs="Arial"/>
        </w:rPr>
        <w:t>, then both the DSP Mode signal “Surround_Sound_Upmix2_St” and the immersion level signal “</w:t>
      </w:r>
      <w:proofErr w:type="spellStart"/>
      <w:r w:rsidRPr="006F0B85">
        <w:rPr>
          <w:rFonts w:cs="Arial"/>
        </w:rPr>
        <w:t>ImmersionLevel_D_St</w:t>
      </w:r>
      <w:proofErr w:type="spellEnd"/>
      <w:r w:rsidRPr="006F0B85">
        <w:rPr>
          <w:rFonts w:cs="Arial"/>
        </w:rPr>
        <w:t xml:space="preserve">” shall be updated on the network bus within </w:t>
      </w:r>
      <w:proofErr w:type="spellStart"/>
      <w:r>
        <w:rPr>
          <w:rFonts w:cs="Arial"/>
        </w:rPr>
        <w:t>T_Update_Response</w:t>
      </w:r>
      <w:proofErr w:type="spellEnd"/>
      <w:r w:rsidRPr="006F0B85">
        <w:rPr>
          <w:rFonts w:cs="Arial"/>
        </w:rPr>
        <w:t xml:space="preserve"> of each other.</w:t>
      </w:r>
    </w:p>
    <w:p w:rsidR="00B709A3" w:rsidRPr="006F0B85" w:rsidRDefault="00B709A3" w:rsidP="00B709A3">
      <w:pPr>
        <w:rPr>
          <w:rFonts w:cs="Arial"/>
        </w:rPr>
      </w:pPr>
    </w:p>
    <w:p w:rsidR="00B709A3" w:rsidRPr="00C577BF" w:rsidRDefault="00B709A3" w:rsidP="00B709A3">
      <w:pPr>
        <w:rPr>
          <w:rFonts w:cs="Arial"/>
        </w:rPr>
      </w:pPr>
      <w:r w:rsidRPr="006F0B85">
        <w:rPr>
          <w:rFonts w:cs="Arial"/>
          <w:u w:val="single"/>
        </w:rPr>
        <w:t>Rapid change</w:t>
      </w:r>
      <w:r w:rsidRPr="00C577BF">
        <w:rPr>
          <w:rFonts w:cs="Arial"/>
          <w:u w:val="single"/>
        </w:rPr>
        <w:t xml:space="preserve"> to the Immersion Level</w:t>
      </w:r>
      <w:r w:rsidRPr="00C577BF">
        <w:rPr>
          <w:rFonts w:cs="Arial"/>
        </w:rPr>
        <w:t>:</w:t>
      </w:r>
    </w:p>
    <w:p w:rsidR="00B709A3" w:rsidRPr="00C577BF" w:rsidRDefault="00B709A3" w:rsidP="00B709A3">
      <w:pPr>
        <w:rPr>
          <w:rFonts w:cs="Arial"/>
        </w:rPr>
      </w:pPr>
      <w:r>
        <w:rPr>
          <w:rFonts w:cs="Arial"/>
        </w:rPr>
        <w:t>For multiple quick immersion l</w:t>
      </w:r>
      <w:r w:rsidRPr="00C577BF">
        <w:rPr>
          <w:rFonts w:cs="Arial"/>
        </w:rPr>
        <w:t xml:space="preserve">evel </w:t>
      </w:r>
      <w:proofErr w:type="gramStart"/>
      <w:r w:rsidRPr="00C577BF">
        <w:rPr>
          <w:rFonts w:cs="Arial"/>
        </w:rPr>
        <w:t>updates</w:t>
      </w:r>
      <w:proofErr w:type="gramEnd"/>
      <w:r w:rsidRPr="00C577BF">
        <w:rPr>
          <w:rFonts w:cs="Arial"/>
        </w:rPr>
        <w:t xml:space="preserve"> the Immersion Setting Server shall not put consecutive event based </w:t>
      </w:r>
      <w:proofErr w:type="spellStart"/>
      <w:r>
        <w:rPr>
          <w:rFonts w:cs="Arial"/>
        </w:rPr>
        <w:t>ImmersionLevel_D_St</w:t>
      </w:r>
      <w:proofErr w:type="spellEnd"/>
      <w:r>
        <w:rPr>
          <w:rFonts w:cs="Arial"/>
        </w:rPr>
        <w:t xml:space="preserve"> updates on the network bus</w:t>
      </w:r>
      <w:r w:rsidRPr="00C577BF">
        <w:rPr>
          <w:rFonts w:cs="Arial"/>
        </w:rPr>
        <w:t xml:space="preserve"> quicker than 20 </w:t>
      </w:r>
      <w:proofErr w:type="spellStart"/>
      <w:r w:rsidRPr="00C577BF">
        <w:rPr>
          <w:rFonts w:cs="Arial"/>
        </w:rPr>
        <w:t>msec</w:t>
      </w:r>
      <w:proofErr w:type="spellEnd"/>
      <w:r w:rsidRPr="00C577BF">
        <w:rPr>
          <w:rFonts w:cs="Arial"/>
        </w:rPr>
        <w:t xml:space="preserve"> +/- 10% a part.  </w:t>
      </w:r>
    </w:p>
    <w:p w:rsidR="00B709A3" w:rsidRPr="00C577BF" w:rsidRDefault="00B709A3" w:rsidP="0012189F">
      <w:pPr>
        <w:numPr>
          <w:ilvl w:val="0"/>
          <w:numId w:val="18"/>
        </w:numPr>
        <w:rPr>
          <w:rFonts w:cs="Arial"/>
        </w:rPr>
      </w:pPr>
      <w:r w:rsidRPr="00C577BF">
        <w:rPr>
          <w:rFonts w:cs="Arial"/>
        </w:rPr>
        <w:t xml:space="preserve">ex user drags immersion level HMI wiper quickly across HMI screen so multiple quick </w:t>
      </w:r>
      <w:proofErr w:type="spellStart"/>
      <w:r w:rsidRPr="00C577BF">
        <w:rPr>
          <w:rFonts w:cs="Arial"/>
        </w:rPr>
        <w:t>ImmersionLevel_</w:t>
      </w:r>
      <w:r w:rsidRPr="007579E3">
        <w:rPr>
          <w:rFonts w:cs="Arial"/>
        </w:rPr>
        <w:t>D_Rq</w:t>
      </w:r>
      <w:proofErr w:type="spellEnd"/>
      <w:r w:rsidRPr="007579E3">
        <w:rPr>
          <w:rFonts w:cs="Arial"/>
        </w:rPr>
        <w:t xml:space="preserve"> requests</w:t>
      </w:r>
      <w:r>
        <w:rPr>
          <w:rFonts w:cs="Arial"/>
        </w:rPr>
        <w:t xml:space="preserve"> are received by the Immersion Setting Server resulting in quick Immersion Level updates</w:t>
      </w:r>
    </w:p>
    <w:p w:rsidR="00B709A3" w:rsidRPr="00572CD6" w:rsidRDefault="00B709A3" w:rsidP="00B709A3">
      <w:pPr>
        <w:rPr>
          <w:rFonts w:cs="Arial"/>
          <w:color w:val="FF0000"/>
        </w:rPr>
      </w:pPr>
    </w:p>
    <w:p w:rsidR="00B709A3" w:rsidRDefault="00B709A3" w:rsidP="00B709A3">
      <w:pPr>
        <w:pStyle w:val="Heading4"/>
      </w:pPr>
      <w:r w:rsidRPr="00B9479B">
        <w:t>AUDSET-TMR-REQ-239290/B-</w:t>
      </w:r>
      <w:proofErr w:type="spellStart"/>
      <w:r w:rsidRPr="00B9479B">
        <w:t>T_Update_Response</w:t>
      </w:r>
      <w:proofErr w:type="spellEnd"/>
    </w:p>
    <w:p w:rsidR="00B709A3" w:rsidRPr="0091772B" w:rsidRDefault="00B709A3" w:rsidP="00B709A3">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B709A3" w:rsidTr="00B709A3">
        <w:trPr>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b/>
                <w:sz w:val="14"/>
                <w:szCs w:val="14"/>
              </w:rPr>
            </w:pPr>
            <w:r>
              <w:rPr>
                <w:rFonts w:cs="Arial"/>
                <w:b/>
                <w:sz w:val="14"/>
                <w:szCs w:val="14"/>
              </w:rPr>
              <w:t>Default</w:t>
            </w:r>
          </w:p>
        </w:tc>
      </w:tr>
      <w:tr w:rsidR="00B709A3" w:rsidTr="00B709A3">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B709A3" w:rsidRPr="00DF054A" w:rsidRDefault="00B709A3">
            <w:pPr>
              <w:spacing w:line="276" w:lineRule="auto"/>
              <w:rPr>
                <w:rFonts w:ascii="Univers" w:eastAsia="Times New Roman" w:hAnsi="Univers" w:cs="Arial"/>
                <w:sz w:val="14"/>
                <w:szCs w:val="14"/>
              </w:rPr>
            </w:pPr>
            <w:proofErr w:type="spellStart"/>
            <w:r w:rsidRPr="00DF054A">
              <w:rPr>
                <w:rFonts w:cs="Arial"/>
                <w:sz w:val="14"/>
                <w:szCs w:val="14"/>
              </w:rPr>
              <w:t>T_Update_Response</w:t>
            </w:r>
            <w:proofErr w:type="spellEnd"/>
          </w:p>
        </w:tc>
        <w:tc>
          <w:tcPr>
            <w:tcW w:w="5442" w:type="dxa"/>
            <w:tcBorders>
              <w:top w:val="single" w:sz="4" w:space="0" w:color="auto"/>
              <w:left w:val="single" w:sz="4" w:space="0" w:color="auto"/>
              <w:bottom w:val="single" w:sz="4" w:space="0" w:color="auto"/>
              <w:right w:val="single" w:sz="4" w:space="0" w:color="auto"/>
            </w:tcBorders>
            <w:hideMark/>
          </w:tcPr>
          <w:p w:rsidR="00B709A3" w:rsidRDefault="00B709A3" w:rsidP="00B709A3">
            <w:pPr>
              <w:rPr>
                <w:rFonts w:cs="Arial"/>
                <w:sz w:val="16"/>
                <w:szCs w:val="16"/>
              </w:rPr>
            </w:pPr>
            <w:r w:rsidRPr="00312911">
              <w:rPr>
                <w:rFonts w:cs="Arial"/>
                <w:sz w:val="16"/>
                <w:szCs w:val="16"/>
              </w:rPr>
              <w:t>Maximum timed allowed for the Immersion</w:t>
            </w:r>
            <w:r>
              <w:rPr>
                <w:rFonts w:cs="Arial"/>
                <w:sz w:val="16"/>
                <w:szCs w:val="16"/>
              </w:rPr>
              <w:t xml:space="preserve"> Setting Server to </w:t>
            </w:r>
            <w:proofErr w:type="gramStart"/>
            <w:r>
              <w:rPr>
                <w:rFonts w:cs="Arial"/>
                <w:sz w:val="16"/>
                <w:szCs w:val="16"/>
              </w:rPr>
              <w:t>respond  with</w:t>
            </w:r>
            <w:proofErr w:type="gramEnd"/>
            <w:r>
              <w:rPr>
                <w:rFonts w:cs="Arial"/>
                <w:sz w:val="16"/>
                <w:szCs w:val="16"/>
              </w:rPr>
              <w:t xml:space="preserve"> the updated Immersion Level status signal once an updated DSP Mode signal is put on the network bus, OR</w:t>
            </w:r>
          </w:p>
          <w:p w:rsidR="00B709A3" w:rsidRDefault="00B709A3" w:rsidP="00B709A3">
            <w:pPr>
              <w:rPr>
                <w:rFonts w:cs="Arial"/>
                <w:sz w:val="16"/>
                <w:szCs w:val="16"/>
              </w:rPr>
            </w:pPr>
          </w:p>
          <w:p w:rsidR="00B709A3" w:rsidRDefault="00B709A3" w:rsidP="00B709A3">
            <w:pPr>
              <w:rPr>
                <w:rFonts w:cs="Arial"/>
                <w:sz w:val="16"/>
                <w:szCs w:val="16"/>
              </w:rPr>
            </w:pPr>
            <w:r w:rsidRPr="00312911">
              <w:rPr>
                <w:rFonts w:cs="Arial"/>
                <w:sz w:val="16"/>
                <w:szCs w:val="16"/>
              </w:rPr>
              <w:t>Maximum timed allowed for the Immersion</w:t>
            </w:r>
            <w:r>
              <w:rPr>
                <w:rFonts w:cs="Arial"/>
                <w:sz w:val="16"/>
                <w:szCs w:val="16"/>
              </w:rPr>
              <w:t xml:space="preserve"> Setting Server to </w:t>
            </w:r>
            <w:proofErr w:type="gramStart"/>
            <w:r>
              <w:rPr>
                <w:rFonts w:cs="Arial"/>
                <w:sz w:val="16"/>
                <w:szCs w:val="16"/>
              </w:rPr>
              <w:t>respond  with</w:t>
            </w:r>
            <w:proofErr w:type="gramEnd"/>
            <w:r>
              <w:rPr>
                <w:rFonts w:cs="Arial"/>
                <w:sz w:val="16"/>
                <w:szCs w:val="16"/>
              </w:rPr>
              <w:t xml:space="preserve"> the updated DSP Mode status signal once an updated Immersion level status signal is put on the network bus (</w:t>
            </w:r>
            <w:proofErr w:type="spellStart"/>
            <w:r>
              <w:rPr>
                <w:rFonts w:cs="Arial"/>
                <w:sz w:val="16"/>
                <w:szCs w:val="16"/>
              </w:rPr>
              <w:t>ie</w:t>
            </w:r>
            <w:proofErr w:type="spellEnd"/>
            <w:r>
              <w:rPr>
                <w:rFonts w:cs="Arial"/>
                <w:sz w:val="16"/>
                <w:szCs w:val="16"/>
              </w:rPr>
              <w:t xml:space="preserve"> if the immersion level update changed the DSP Mode – ex Stereo to </w:t>
            </w:r>
            <w:proofErr w:type="spellStart"/>
            <w:r>
              <w:rPr>
                <w:rFonts w:cs="Arial"/>
                <w:sz w:val="16"/>
                <w:szCs w:val="16"/>
              </w:rPr>
              <w:t>OnStage</w:t>
            </w:r>
            <w:proofErr w:type="spellEnd"/>
            <w:r>
              <w:rPr>
                <w:rFonts w:cs="Arial"/>
                <w:sz w:val="16"/>
                <w:szCs w:val="16"/>
              </w:rPr>
              <w:t>)</w:t>
            </w:r>
          </w:p>
          <w:p w:rsidR="00B709A3" w:rsidRDefault="00B709A3" w:rsidP="00B709A3">
            <w:pPr>
              <w:rPr>
                <w:rFonts w:cs="Arial"/>
                <w:sz w:val="16"/>
                <w:szCs w:val="16"/>
              </w:rPr>
            </w:pPr>
          </w:p>
          <w:p w:rsidR="00B709A3" w:rsidRPr="00312911" w:rsidRDefault="00B709A3" w:rsidP="00B709A3">
            <w:pPr>
              <w:rPr>
                <w:rFonts w:cs="Arial"/>
                <w:sz w:val="16"/>
                <w:szCs w:val="16"/>
              </w:rPr>
            </w:pPr>
            <w:r w:rsidRPr="00312911">
              <w:rPr>
                <w:rFonts w:cs="Arial"/>
                <w:sz w:val="16"/>
                <w:szCs w:val="16"/>
              </w:rPr>
              <w:t>Note: use the default value</w:t>
            </w:r>
          </w:p>
          <w:p w:rsidR="00B709A3" w:rsidRDefault="00B709A3">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proofErr w:type="spellStart"/>
            <w:r>
              <w:rPr>
                <w:rFonts w:cs="Arial"/>
                <w:sz w:val="14"/>
                <w:szCs w:val="14"/>
              </w:rPr>
              <w:t>msec</w:t>
            </w:r>
            <w:proofErr w:type="spellEnd"/>
          </w:p>
        </w:tc>
        <w:tc>
          <w:tcPr>
            <w:tcW w:w="7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jc w:val="center"/>
              <w:rPr>
                <w:rFonts w:ascii="Univers" w:eastAsia="Times New Roman" w:hAnsi="Univers" w:cs="Arial"/>
                <w:sz w:val="14"/>
                <w:szCs w:val="14"/>
              </w:rPr>
            </w:pPr>
            <w:r>
              <w:rPr>
                <w:rFonts w:cs="Arial"/>
                <w:sz w:val="14"/>
                <w:szCs w:val="14"/>
              </w:rPr>
              <w:t>50</w:t>
            </w:r>
          </w:p>
        </w:tc>
      </w:tr>
    </w:tbl>
    <w:p w:rsidR="00B709A3" w:rsidRPr="00B01CDD" w:rsidRDefault="00B709A3" w:rsidP="00B709A3">
      <w:pPr>
        <w:rPr>
          <w:sz w:val="14"/>
          <w:szCs w:val="14"/>
        </w:rPr>
      </w:pPr>
    </w:p>
    <w:p w:rsidR="00B709A3" w:rsidRPr="00B709A3" w:rsidRDefault="00B709A3" w:rsidP="00B709A3">
      <w:pPr>
        <w:pStyle w:val="Heading4"/>
        <w:rPr>
          <w:b w:val="0"/>
          <w:u w:val="single"/>
        </w:rPr>
      </w:pPr>
      <w:r w:rsidRPr="00B709A3">
        <w:rPr>
          <w:b w:val="0"/>
          <w:u w:val="single"/>
        </w:rPr>
        <w:t xml:space="preserve">AUDSET-SR-REQ-238567/B-Immersion Setting Server saving Immersion Levels between </w:t>
      </w:r>
      <w:proofErr w:type="spellStart"/>
      <w:r w:rsidRPr="00B709A3">
        <w:rPr>
          <w:b w:val="0"/>
          <w:u w:val="single"/>
        </w:rPr>
        <w:t>PowerMode</w:t>
      </w:r>
      <w:proofErr w:type="spellEnd"/>
      <w:r w:rsidRPr="00B709A3">
        <w:rPr>
          <w:b w:val="0"/>
          <w:u w:val="single"/>
        </w:rPr>
        <w:t xml:space="preserve"> changes</w:t>
      </w:r>
    </w:p>
    <w:p w:rsidR="00B709A3" w:rsidRPr="00A57537" w:rsidRDefault="00B709A3" w:rsidP="00B709A3">
      <w:pPr>
        <w:ind w:right="360"/>
        <w:contextualSpacing/>
        <w:rPr>
          <w:rFonts w:cs="Arial"/>
        </w:rPr>
      </w:pPr>
      <w:r w:rsidRPr="00A57537">
        <w:rPr>
          <w:rFonts w:cs="Arial"/>
        </w:rPr>
        <w:t xml:space="preserve">The Immersion Setting Server shall remember the Immersion Level Settings between power mode states. (ex when </w:t>
      </w:r>
      <w:proofErr w:type="spellStart"/>
      <w:r w:rsidRPr="00A57537">
        <w:rPr>
          <w:rFonts w:cs="Arial"/>
        </w:rPr>
        <w:t>HMIAudioMode</w:t>
      </w:r>
      <w:proofErr w:type="spellEnd"/>
      <w:r w:rsidRPr="00A57537">
        <w:rPr>
          <w:rFonts w:cs="Arial"/>
        </w:rPr>
        <w:t xml:space="preserve"> goes from ON -&gt; OFF -&gt; ON, bus sleep and wake-up events…).</w:t>
      </w:r>
    </w:p>
    <w:p w:rsidR="00B709A3" w:rsidRPr="00A57537" w:rsidRDefault="00B709A3" w:rsidP="00B709A3">
      <w:pPr>
        <w:ind w:right="360"/>
        <w:contextualSpacing/>
        <w:rPr>
          <w:rFonts w:cs="Arial"/>
        </w:rPr>
      </w:pPr>
    </w:p>
    <w:p w:rsidR="00B709A3" w:rsidRPr="00A57537" w:rsidRDefault="00B709A3" w:rsidP="00B709A3">
      <w:pPr>
        <w:ind w:right="360"/>
        <w:contextualSpacing/>
        <w:rPr>
          <w:rFonts w:cs="Arial"/>
        </w:rPr>
      </w:pPr>
      <w:r w:rsidRPr="00A57537">
        <w:rPr>
          <w:rFonts w:cs="Arial"/>
        </w:rPr>
        <w:t xml:space="preserve">Upon loss of Immersion Level setting because of a loss of B+ (if remembers through B+ this doesn’t apply) the Immersion Level Server shall default to its default state upon a new battery connection event.  </w:t>
      </w:r>
    </w:p>
    <w:p w:rsidR="00B709A3" w:rsidRPr="00A57537" w:rsidRDefault="00B709A3" w:rsidP="00B709A3">
      <w:pPr>
        <w:ind w:right="360"/>
        <w:contextualSpacing/>
        <w:rPr>
          <w:rFonts w:cs="Arial"/>
        </w:rPr>
      </w:pPr>
    </w:p>
    <w:p w:rsidR="00B709A3" w:rsidRPr="00A57537" w:rsidRDefault="00B709A3" w:rsidP="00B709A3">
      <w:pPr>
        <w:ind w:right="360"/>
        <w:contextualSpacing/>
        <w:rPr>
          <w:rFonts w:cs="Arial"/>
        </w:rPr>
      </w:pPr>
      <w:r w:rsidRPr="00A57537">
        <w:rPr>
          <w:rFonts w:cs="Arial"/>
        </w:rPr>
        <w:t xml:space="preserve">The Immersion Setting Server shall remember </w:t>
      </w:r>
      <w:r>
        <w:rPr>
          <w:rFonts w:cs="Arial"/>
        </w:rPr>
        <w:t>Immersion Level</w:t>
      </w:r>
      <w:r w:rsidRPr="00A57537">
        <w:rPr>
          <w:rFonts w:cs="Arial"/>
        </w:rPr>
        <w:t xml:space="preserve"> Setting during an engine </w:t>
      </w:r>
      <w:r>
        <w:rPr>
          <w:rFonts w:cs="Arial"/>
        </w:rPr>
        <w:t xml:space="preserve">cold </w:t>
      </w:r>
      <w:r w:rsidRPr="00A57537">
        <w:rPr>
          <w:rFonts w:cs="Arial"/>
        </w:rPr>
        <w:t>crank event.</w:t>
      </w:r>
    </w:p>
    <w:p w:rsidR="00B709A3" w:rsidRPr="00B709A3" w:rsidRDefault="00B709A3" w:rsidP="00B709A3">
      <w:pPr>
        <w:pStyle w:val="Heading4"/>
        <w:rPr>
          <w:b w:val="0"/>
          <w:u w:val="single"/>
        </w:rPr>
      </w:pPr>
      <w:r w:rsidRPr="00B709A3">
        <w:rPr>
          <w:b w:val="0"/>
          <w:u w:val="single"/>
        </w:rPr>
        <w:lastRenderedPageBreak/>
        <w:t>AUDSET-SR-REQ-238568/A-Immersion Level Server receives invalid request</w:t>
      </w:r>
    </w:p>
    <w:p w:rsidR="00B709A3" w:rsidRPr="001B35D5" w:rsidRDefault="00B709A3" w:rsidP="00B709A3">
      <w:pPr>
        <w:rPr>
          <w:rFonts w:cs="Arial"/>
        </w:rPr>
      </w:pPr>
      <w:r w:rsidRPr="001B35D5">
        <w:rPr>
          <w:rFonts w:cs="Arial"/>
        </w:rPr>
        <w:t xml:space="preserve">If the </w:t>
      </w:r>
      <w:r>
        <w:rPr>
          <w:rFonts w:cs="Arial"/>
        </w:rPr>
        <w:t>Immersion Setting</w:t>
      </w:r>
      <w:r w:rsidRPr="001B35D5">
        <w:rPr>
          <w:rFonts w:cs="Arial"/>
        </w:rPr>
        <w:t xml:space="preserve"> Server receives </w:t>
      </w:r>
      <w:proofErr w:type="gramStart"/>
      <w:r w:rsidRPr="001B35D5">
        <w:rPr>
          <w:rFonts w:cs="Arial"/>
        </w:rPr>
        <w:t>a</w:t>
      </w:r>
      <w:proofErr w:type="gramEnd"/>
      <w:r w:rsidRPr="001B35D5">
        <w:rPr>
          <w:rFonts w:cs="Arial"/>
        </w:rPr>
        <w:t xml:space="preserve"> </w:t>
      </w:r>
      <w:proofErr w:type="spellStart"/>
      <w:r>
        <w:rPr>
          <w:rFonts w:cs="Arial"/>
        </w:rPr>
        <w:t>ImmersionLevel_D</w:t>
      </w:r>
      <w:r w:rsidRPr="001B35D5">
        <w:rPr>
          <w:rFonts w:cs="Arial"/>
        </w:rPr>
        <w:t>_Rq</w:t>
      </w:r>
      <w:proofErr w:type="spellEnd"/>
      <w:r w:rsidRPr="001B35D5">
        <w:rPr>
          <w:rFonts w:cs="Arial"/>
        </w:rPr>
        <w:t xml:space="preserve"> for a DSP Mode setting it does not support then the </w:t>
      </w:r>
      <w:r>
        <w:rPr>
          <w:rFonts w:cs="Arial"/>
        </w:rPr>
        <w:t xml:space="preserve">Immersion Setting </w:t>
      </w:r>
      <w:r w:rsidRPr="001B35D5">
        <w:rPr>
          <w:rFonts w:cs="Arial"/>
        </w:rPr>
        <w:t xml:space="preserve">Server shall ignore the request and respond with its current </w:t>
      </w:r>
      <w:r>
        <w:rPr>
          <w:rFonts w:cs="Arial"/>
        </w:rPr>
        <w:t>Immersion Level</w:t>
      </w:r>
      <w:r w:rsidRPr="001B35D5">
        <w:rPr>
          <w:rFonts w:cs="Arial"/>
        </w:rPr>
        <w:t xml:space="preserve"> setting.</w:t>
      </w:r>
    </w:p>
    <w:p w:rsidR="00B709A3" w:rsidRPr="001B35D5" w:rsidRDefault="00B709A3" w:rsidP="00B709A3">
      <w:pPr>
        <w:rPr>
          <w:rFonts w:cs="Arial"/>
        </w:rPr>
      </w:pPr>
    </w:p>
    <w:p w:rsidR="00B709A3" w:rsidRPr="00B709A3" w:rsidRDefault="00B709A3" w:rsidP="00B709A3">
      <w:pPr>
        <w:pStyle w:val="Heading4"/>
        <w:rPr>
          <w:b w:val="0"/>
          <w:u w:val="single"/>
        </w:rPr>
      </w:pPr>
      <w:r w:rsidRPr="00B709A3">
        <w:rPr>
          <w:b w:val="0"/>
          <w:u w:val="single"/>
        </w:rPr>
        <w:t>AUDSET-SR-REQ-238570/B-Applicable Audio Sources supporting Immersion Levels</w:t>
      </w:r>
    </w:p>
    <w:p w:rsidR="00B709A3" w:rsidRDefault="00B709A3" w:rsidP="00B709A3">
      <w:pPr>
        <w:rPr>
          <w:rFonts w:cs="Arial"/>
        </w:rPr>
      </w:pPr>
      <w:r>
        <w:rPr>
          <w:rFonts w:cs="Arial"/>
        </w:rPr>
        <w:t xml:space="preserve">Only the </w:t>
      </w:r>
      <w:r w:rsidRPr="001958C8">
        <w:rPr>
          <w:rFonts w:cs="Arial"/>
        </w:rPr>
        <w:t>Media Audio Sources</w:t>
      </w:r>
      <w:r>
        <w:rPr>
          <w:rFonts w:cs="Arial"/>
        </w:rPr>
        <w:t xml:space="preserve"> in the </w:t>
      </w:r>
      <w:proofErr w:type="spellStart"/>
      <w:r>
        <w:rPr>
          <w:rFonts w:cs="Arial"/>
        </w:rPr>
        <w:t>ResourceUpdate.St</w:t>
      </w:r>
      <w:proofErr w:type="spellEnd"/>
      <w:r>
        <w:rPr>
          <w:rFonts w:cs="Arial"/>
        </w:rPr>
        <w:t xml:space="preserve"> message</w:t>
      </w:r>
      <w:r w:rsidRPr="001958C8">
        <w:rPr>
          <w:rFonts w:cs="Arial"/>
        </w:rPr>
        <w:t xml:space="preserve"> shall support </w:t>
      </w:r>
      <w:r>
        <w:rPr>
          <w:rFonts w:cs="Arial"/>
        </w:rPr>
        <w:t>Sound</w:t>
      </w:r>
      <w:r w:rsidRPr="001958C8">
        <w:rPr>
          <w:rFonts w:cs="Arial"/>
        </w:rPr>
        <w:t xml:space="preserve"> immersion levels. </w:t>
      </w:r>
    </w:p>
    <w:p w:rsidR="00B709A3" w:rsidRDefault="00B709A3" w:rsidP="00B709A3">
      <w:pPr>
        <w:rPr>
          <w:rFonts w:cs="Arial"/>
        </w:rPr>
      </w:pPr>
    </w:p>
    <w:p w:rsidR="00B709A3" w:rsidRPr="001958C8" w:rsidRDefault="00B709A3" w:rsidP="00B709A3">
      <w:pPr>
        <w:rPr>
          <w:rFonts w:cs="Arial"/>
        </w:rPr>
      </w:pPr>
      <w:r>
        <w:rPr>
          <w:rFonts w:cs="Arial"/>
        </w:rPr>
        <w:t>The</w:t>
      </w:r>
      <w:r w:rsidRPr="001958C8">
        <w:rPr>
          <w:rFonts w:cs="Arial"/>
        </w:rPr>
        <w:t xml:space="preserve"> </w:t>
      </w:r>
      <w:r>
        <w:rPr>
          <w:rFonts w:cs="Arial"/>
        </w:rPr>
        <w:t>VR, Phone, Prompt and TA audio sources shall not support Sound immersion levels.</w:t>
      </w:r>
    </w:p>
    <w:p w:rsidR="00B709A3" w:rsidRPr="001958C8" w:rsidRDefault="00B709A3" w:rsidP="00B709A3">
      <w:pPr>
        <w:rPr>
          <w:rFonts w:cs="Arial"/>
        </w:rPr>
      </w:pPr>
    </w:p>
    <w:p w:rsidR="00B709A3" w:rsidRDefault="00B709A3" w:rsidP="00B709A3">
      <w:pPr>
        <w:rPr>
          <w:rFonts w:cs="Arial"/>
        </w:rPr>
      </w:pPr>
      <w:r w:rsidRPr="001958C8">
        <w:rPr>
          <w:rFonts w:cs="Arial"/>
        </w:rPr>
        <w:t xml:space="preserve">See the Volume Settings column in </w:t>
      </w:r>
      <w:r>
        <w:rPr>
          <w:rFonts w:cs="Arial"/>
        </w:rPr>
        <w:t xml:space="preserve">audio management </w:t>
      </w:r>
      <w:r w:rsidRPr="001958C8">
        <w:rPr>
          <w:rFonts w:cs="Arial"/>
        </w:rPr>
        <w:t>requirement “</w:t>
      </w:r>
      <w:r w:rsidRPr="001958C8">
        <w:rPr>
          <w:rFonts w:cs="Arial"/>
          <w:u w:val="single"/>
        </w:rPr>
        <w:t>AUMGNT-SR-REQ-014570-Audio Request – Allowable Combination</w:t>
      </w:r>
      <w:r w:rsidRPr="001958C8">
        <w:rPr>
          <w:rFonts w:cs="Arial"/>
        </w:rPr>
        <w:t>” which defines whether the source is Media, TA, Phone, Prompt or VR.</w:t>
      </w:r>
    </w:p>
    <w:p w:rsidR="00B709A3" w:rsidRPr="001958C8" w:rsidRDefault="00B709A3" w:rsidP="00B709A3">
      <w:pPr>
        <w:rPr>
          <w:rFonts w:cs="Arial"/>
        </w:rPr>
      </w:pPr>
    </w:p>
    <w:p w:rsidR="00B709A3" w:rsidRPr="001958C8" w:rsidRDefault="00B709A3" w:rsidP="00B709A3">
      <w:pPr>
        <w:rPr>
          <w:rFonts w:cs="Arial"/>
        </w:rPr>
      </w:pPr>
    </w:p>
    <w:p w:rsidR="00B709A3" w:rsidRDefault="00B709A3">
      <w:pPr>
        <w:spacing w:after="200" w:line="276" w:lineRule="auto"/>
      </w:pPr>
      <w:r>
        <w:br w:type="page"/>
      </w:r>
    </w:p>
    <w:p w:rsidR="00B709A3" w:rsidRDefault="00B709A3" w:rsidP="00B709A3">
      <w:pPr>
        <w:pStyle w:val="Heading3"/>
      </w:pPr>
      <w:bookmarkStart w:id="381" w:name="_Toc23937408"/>
      <w:r>
        <w:lastRenderedPageBreak/>
        <w:t>Sequence Diagrams</w:t>
      </w:r>
      <w:bookmarkEnd w:id="381"/>
    </w:p>
    <w:p w:rsidR="00B709A3" w:rsidRDefault="00B709A3" w:rsidP="00B709A3">
      <w:pPr>
        <w:pStyle w:val="Heading4"/>
      </w:pPr>
      <w:r>
        <w:t xml:space="preserve">SD-REQ-242071/A-Change from Stereo immersion level to the default </w:t>
      </w:r>
      <w:proofErr w:type="spellStart"/>
      <w:r>
        <w:t>OnStage</w:t>
      </w:r>
      <w:proofErr w:type="spellEnd"/>
      <w:r>
        <w:t xml:space="preserve"> immersion level by selecting the </w:t>
      </w:r>
      <w:proofErr w:type="spellStart"/>
      <w:r>
        <w:t>OnStage</w:t>
      </w:r>
      <w:proofErr w:type="spellEnd"/>
      <w:r>
        <w:t xml:space="preserve"> DSP Mode HMI Setting</w:t>
      </w:r>
    </w:p>
    <w:p w:rsidR="00B709A3" w:rsidRPr="004B7899" w:rsidRDefault="00B709A3" w:rsidP="00B709A3">
      <w:pPr>
        <w:rPr>
          <w:rFonts w:cs="Arial"/>
        </w:rPr>
      </w:pPr>
      <w:r w:rsidRPr="004B7899">
        <w:rPr>
          <w:rFonts w:cs="Arial"/>
          <w:u w:val="single"/>
        </w:rPr>
        <w:t>Pre-Condition</w:t>
      </w:r>
      <w:r w:rsidRPr="004B7899">
        <w:rPr>
          <w:rFonts w:cs="Arial"/>
        </w:rPr>
        <w:t>:</w:t>
      </w:r>
    </w:p>
    <w:p w:rsidR="00B709A3" w:rsidRDefault="00B709A3" w:rsidP="00B709A3">
      <w:pPr>
        <w:ind w:left="720"/>
        <w:rPr>
          <w:rFonts w:cs="Arial"/>
        </w:rPr>
      </w:pPr>
      <w:r>
        <w:rPr>
          <w:rFonts w:cs="Arial"/>
        </w:rPr>
        <w:t>Immersion Level is at Level 0</w:t>
      </w:r>
    </w:p>
    <w:p w:rsidR="00B709A3" w:rsidRDefault="00B709A3" w:rsidP="00B709A3">
      <w:pPr>
        <w:ind w:left="720"/>
        <w:rPr>
          <w:rFonts w:cs="Arial"/>
        </w:rPr>
      </w:pPr>
      <w:r>
        <w:rPr>
          <w:rFonts w:cs="Arial"/>
        </w:rPr>
        <w:t>DSP Mode is set to Stereo</w:t>
      </w:r>
    </w:p>
    <w:p w:rsidR="00B709A3" w:rsidRDefault="00B709A3" w:rsidP="00B709A3">
      <w:pPr>
        <w:ind w:left="720"/>
        <w:rPr>
          <w:rFonts w:cs="Arial"/>
        </w:rPr>
      </w:pPr>
      <w:r>
        <w:rPr>
          <w:rFonts w:cs="Arial"/>
        </w:rPr>
        <w:t>Infotainment System is Powered ON</w:t>
      </w:r>
    </w:p>
    <w:p w:rsidR="00B709A3" w:rsidRDefault="00B709A3" w:rsidP="00B709A3">
      <w:pPr>
        <w:ind w:left="720"/>
        <w:rPr>
          <w:rFonts w:cs="Arial"/>
        </w:rPr>
      </w:pPr>
      <w:r>
        <w:rPr>
          <w:rFonts w:cs="Arial"/>
        </w:rPr>
        <w:t>Media Source is Active</w:t>
      </w:r>
    </w:p>
    <w:p w:rsidR="00B709A3" w:rsidRDefault="00B709A3" w:rsidP="00B709A3">
      <w:pPr>
        <w:rPr>
          <w:rFonts w:cs="Arial"/>
        </w:rPr>
      </w:pPr>
      <w:r w:rsidRPr="001D4B89">
        <w:rPr>
          <w:rFonts w:cs="Arial"/>
          <w:u w:val="single"/>
        </w:rPr>
        <w:t>Event</w:t>
      </w:r>
      <w:r>
        <w:rPr>
          <w:rFonts w:cs="Arial"/>
        </w:rPr>
        <w:t>:</w:t>
      </w:r>
    </w:p>
    <w:p w:rsidR="00B709A3" w:rsidRDefault="00B709A3" w:rsidP="00B709A3">
      <w:pPr>
        <w:ind w:left="720"/>
        <w:rPr>
          <w:rFonts w:cs="Arial"/>
        </w:rPr>
      </w:pPr>
      <w:r>
        <w:rPr>
          <w:rFonts w:cs="Arial"/>
        </w:rPr>
        <w:t>The user selects DSP Mode “</w:t>
      </w:r>
      <w:proofErr w:type="spellStart"/>
      <w:r>
        <w:rPr>
          <w:rFonts w:cs="Arial"/>
        </w:rPr>
        <w:t>OnStage</w:t>
      </w:r>
      <w:proofErr w:type="spellEnd"/>
      <w:r>
        <w:rPr>
          <w:rFonts w:cs="Arial"/>
        </w:rPr>
        <w:t>” from the HMI</w:t>
      </w:r>
    </w:p>
    <w:p w:rsidR="00B709A3" w:rsidRDefault="00B709A3" w:rsidP="00B709A3">
      <w:pPr>
        <w:rPr>
          <w:rFonts w:cs="Arial"/>
        </w:rPr>
      </w:pPr>
      <w:r w:rsidRPr="001D4B89">
        <w:rPr>
          <w:rFonts w:cs="Arial"/>
          <w:u w:val="single"/>
        </w:rPr>
        <w:t>Post-Condition</w:t>
      </w:r>
      <w:r>
        <w:rPr>
          <w:rFonts w:cs="Arial"/>
        </w:rPr>
        <w:t>:</w:t>
      </w:r>
    </w:p>
    <w:p w:rsidR="00B709A3" w:rsidRDefault="00B709A3" w:rsidP="00B709A3">
      <w:pPr>
        <w:ind w:left="720"/>
        <w:rPr>
          <w:rFonts w:cs="Arial"/>
        </w:rPr>
      </w:pPr>
      <w:r>
        <w:rPr>
          <w:rFonts w:cs="Arial"/>
        </w:rPr>
        <w:t>The HMI for DSP mode is set to “</w:t>
      </w:r>
      <w:proofErr w:type="spellStart"/>
      <w:r>
        <w:rPr>
          <w:rFonts w:cs="Arial"/>
        </w:rPr>
        <w:t>OnStage</w:t>
      </w:r>
      <w:proofErr w:type="spellEnd"/>
      <w:r>
        <w:rPr>
          <w:rFonts w:cs="Arial"/>
        </w:rPr>
        <w:t>”</w:t>
      </w:r>
    </w:p>
    <w:p w:rsidR="00B709A3" w:rsidRDefault="00B709A3" w:rsidP="00B709A3">
      <w:pPr>
        <w:ind w:left="720"/>
        <w:rPr>
          <w:rFonts w:cs="Arial"/>
        </w:rPr>
      </w:pPr>
      <w:r>
        <w:rPr>
          <w:rFonts w:cs="Arial"/>
        </w:rPr>
        <w:t>The HMI for Immersion Level is set to 127 (default setting)</w:t>
      </w:r>
    </w:p>
    <w:p w:rsidR="00B709A3" w:rsidRPr="004B7899" w:rsidRDefault="00B709A3" w:rsidP="00B709A3">
      <w:pPr>
        <w:ind w:left="720"/>
        <w:rPr>
          <w:rFonts w:cs="Arial"/>
        </w:rPr>
      </w:pPr>
      <w:r>
        <w:rPr>
          <w:rFonts w:cs="Arial"/>
        </w:rPr>
        <w:t>The Immersion Level Audio is set to 127 (default setting)</w:t>
      </w:r>
    </w:p>
    <w:p w:rsidR="00B709A3" w:rsidRDefault="00B709A3" w:rsidP="00B709A3"/>
    <w:p w:rsidR="00B709A3" w:rsidRDefault="00B709A3" w:rsidP="00B709A3">
      <w:pPr>
        <w:jc w:val="center"/>
      </w:pPr>
      <w:r>
        <w:rPr>
          <w:noProof/>
        </w:rPr>
        <w:drawing>
          <wp:inline distT="0" distB="0" distL="0" distR="0">
            <wp:extent cx="7224618" cy="5219700"/>
            <wp:effectExtent l="0" t="0" r="0" b="0"/>
            <wp:docPr id="2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25911" cy="5220634"/>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4"/>
      </w:pPr>
      <w:r>
        <w:lastRenderedPageBreak/>
        <w:t>SD-REQ-242072/A-Change from an Audience immersion level to Stereo immersion level by selecting the Stereo DSP Mode HMI setting</w:t>
      </w:r>
    </w:p>
    <w:p w:rsidR="00B709A3" w:rsidRPr="00FF3A0E" w:rsidRDefault="00B709A3" w:rsidP="00B709A3">
      <w:pPr>
        <w:rPr>
          <w:rFonts w:cs="Arial"/>
        </w:rPr>
      </w:pPr>
      <w:r w:rsidRPr="00FF3A0E">
        <w:rPr>
          <w:rFonts w:cs="Arial"/>
          <w:u w:val="single"/>
        </w:rPr>
        <w:t>Pre-Condition</w:t>
      </w:r>
      <w:r w:rsidRPr="00FF3A0E">
        <w:rPr>
          <w:rFonts w:cs="Arial"/>
        </w:rPr>
        <w:t>:</w:t>
      </w:r>
    </w:p>
    <w:p w:rsidR="00B709A3" w:rsidRPr="00FF3A0E" w:rsidRDefault="00B709A3" w:rsidP="00B709A3">
      <w:pPr>
        <w:ind w:left="720"/>
        <w:rPr>
          <w:rFonts w:cs="Arial"/>
        </w:rPr>
      </w:pPr>
      <w:r w:rsidRPr="00FF3A0E">
        <w:rPr>
          <w:rFonts w:cs="Arial"/>
        </w:rPr>
        <w:t>Immersion Level is Level 3</w:t>
      </w:r>
    </w:p>
    <w:p w:rsidR="00B709A3" w:rsidRPr="00FF3A0E" w:rsidRDefault="00B709A3" w:rsidP="00B709A3">
      <w:pPr>
        <w:ind w:left="720"/>
        <w:rPr>
          <w:rFonts w:cs="Arial"/>
        </w:rPr>
      </w:pPr>
      <w:r w:rsidRPr="00FF3A0E">
        <w:rPr>
          <w:rFonts w:cs="Arial"/>
        </w:rPr>
        <w:t>DSP Mode is Audience</w:t>
      </w:r>
    </w:p>
    <w:p w:rsidR="00B709A3" w:rsidRPr="00FF3A0E" w:rsidRDefault="00B709A3" w:rsidP="00B709A3">
      <w:pPr>
        <w:ind w:left="720"/>
        <w:rPr>
          <w:rFonts w:cs="Arial"/>
        </w:rPr>
      </w:pPr>
      <w:r w:rsidRPr="00FF3A0E">
        <w:rPr>
          <w:rFonts w:cs="Arial"/>
        </w:rPr>
        <w:t>Infotainment System is Powered ON</w:t>
      </w:r>
    </w:p>
    <w:p w:rsidR="00B709A3" w:rsidRPr="00FF3A0E" w:rsidRDefault="00B709A3" w:rsidP="00B709A3">
      <w:pPr>
        <w:ind w:left="720"/>
        <w:rPr>
          <w:rFonts w:cs="Arial"/>
        </w:rPr>
      </w:pPr>
      <w:r>
        <w:rPr>
          <w:rFonts w:cs="Arial"/>
        </w:rPr>
        <w:t>Media Source is Active</w:t>
      </w:r>
    </w:p>
    <w:p w:rsidR="00B709A3" w:rsidRPr="00FF3A0E" w:rsidRDefault="00B709A3" w:rsidP="00B709A3">
      <w:pPr>
        <w:rPr>
          <w:rFonts w:cs="Arial"/>
        </w:rPr>
      </w:pPr>
      <w:r w:rsidRPr="00FF3A0E">
        <w:rPr>
          <w:rFonts w:cs="Arial"/>
          <w:u w:val="single"/>
        </w:rPr>
        <w:t>Event</w:t>
      </w:r>
      <w:r>
        <w:rPr>
          <w:rFonts w:cs="Arial"/>
        </w:rPr>
        <w:t>:</w:t>
      </w:r>
    </w:p>
    <w:p w:rsidR="00B709A3" w:rsidRDefault="00B709A3" w:rsidP="00B709A3">
      <w:pPr>
        <w:ind w:left="720"/>
        <w:rPr>
          <w:rFonts w:cs="Arial"/>
        </w:rPr>
      </w:pPr>
      <w:r>
        <w:rPr>
          <w:rFonts w:cs="Arial"/>
        </w:rPr>
        <w:t>The user selects DSP Mode “Stereo” from the HMI</w:t>
      </w:r>
    </w:p>
    <w:p w:rsidR="00B709A3" w:rsidRDefault="00B709A3" w:rsidP="00B709A3">
      <w:pPr>
        <w:rPr>
          <w:rFonts w:cs="Arial"/>
        </w:rPr>
      </w:pPr>
      <w:r w:rsidRPr="00FF3A0E">
        <w:rPr>
          <w:rFonts w:cs="Arial"/>
          <w:u w:val="single"/>
        </w:rPr>
        <w:t>Post-Condition</w:t>
      </w:r>
      <w:r>
        <w:rPr>
          <w:rFonts w:cs="Arial"/>
        </w:rPr>
        <w:t>:</w:t>
      </w:r>
    </w:p>
    <w:p w:rsidR="00B709A3" w:rsidRDefault="00B709A3" w:rsidP="00B709A3">
      <w:pPr>
        <w:ind w:left="720"/>
        <w:rPr>
          <w:rFonts w:cs="Arial"/>
        </w:rPr>
      </w:pPr>
      <w:r>
        <w:rPr>
          <w:rFonts w:cs="Arial"/>
        </w:rPr>
        <w:t>The HMI for DSP Mode is set to Stereo</w:t>
      </w:r>
    </w:p>
    <w:p w:rsidR="00B709A3" w:rsidRDefault="00B709A3" w:rsidP="00B709A3">
      <w:pPr>
        <w:ind w:left="720"/>
        <w:rPr>
          <w:rFonts w:cs="Arial"/>
        </w:rPr>
      </w:pPr>
      <w:r>
        <w:rPr>
          <w:rFonts w:cs="Arial"/>
        </w:rPr>
        <w:t>The HMI for Immersion Level is set to minimum (level 0)</w:t>
      </w:r>
    </w:p>
    <w:p w:rsidR="00B709A3" w:rsidRPr="00FF3A0E" w:rsidRDefault="00B709A3" w:rsidP="00B709A3">
      <w:pPr>
        <w:ind w:left="720"/>
        <w:rPr>
          <w:rFonts w:cs="Arial"/>
        </w:rPr>
      </w:pPr>
      <w:r>
        <w:rPr>
          <w:rFonts w:cs="Arial"/>
        </w:rPr>
        <w:t>The Immersion Level is set to minimum (level 0)</w:t>
      </w:r>
    </w:p>
    <w:p w:rsidR="00B709A3" w:rsidRDefault="00B709A3" w:rsidP="00B709A3"/>
    <w:p w:rsidR="00B709A3" w:rsidRDefault="00B709A3" w:rsidP="00B709A3">
      <w:pPr>
        <w:jc w:val="center"/>
      </w:pPr>
      <w:r>
        <w:rPr>
          <w:noProof/>
        </w:rPr>
        <w:drawing>
          <wp:inline distT="0" distB="0" distL="0" distR="0">
            <wp:extent cx="6695824" cy="4981575"/>
            <wp:effectExtent l="0" t="0" r="0" b="0"/>
            <wp:docPr id="2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99360" cy="4984206"/>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4"/>
      </w:pPr>
      <w:r>
        <w:lastRenderedPageBreak/>
        <w:t>SD-REQ-242076/A-Change an Onstage immersion level to the default Audience immersion level by selecting the Audience DSP Mode HMI setting</w:t>
      </w:r>
    </w:p>
    <w:p w:rsidR="00B709A3" w:rsidRPr="00617586" w:rsidRDefault="00B709A3" w:rsidP="00B709A3">
      <w:pPr>
        <w:rPr>
          <w:rFonts w:cs="Arial"/>
        </w:rPr>
      </w:pPr>
      <w:r w:rsidRPr="00617586">
        <w:rPr>
          <w:rFonts w:cs="Arial"/>
          <w:u w:val="single"/>
        </w:rPr>
        <w:t>Pre-Condition</w:t>
      </w:r>
      <w:r w:rsidRPr="00617586">
        <w:rPr>
          <w:rFonts w:cs="Arial"/>
        </w:rPr>
        <w:t>:</w:t>
      </w:r>
    </w:p>
    <w:p w:rsidR="00B709A3" w:rsidRPr="00617586" w:rsidRDefault="00B709A3" w:rsidP="00B709A3">
      <w:pPr>
        <w:ind w:left="720"/>
        <w:rPr>
          <w:rFonts w:cs="Arial"/>
        </w:rPr>
      </w:pPr>
      <w:r w:rsidRPr="00617586">
        <w:rPr>
          <w:rFonts w:cs="Arial"/>
        </w:rPr>
        <w:t>Immersion level is at level 125</w:t>
      </w:r>
    </w:p>
    <w:p w:rsidR="00B709A3" w:rsidRPr="00617586" w:rsidRDefault="00B709A3" w:rsidP="00B709A3">
      <w:pPr>
        <w:ind w:left="720"/>
        <w:rPr>
          <w:rFonts w:cs="Arial"/>
        </w:rPr>
      </w:pPr>
      <w:r w:rsidRPr="00617586">
        <w:rPr>
          <w:rFonts w:cs="Arial"/>
        </w:rPr>
        <w:t xml:space="preserve">DSP Mode is </w:t>
      </w:r>
      <w:proofErr w:type="spellStart"/>
      <w:r w:rsidRPr="00617586">
        <w:rPr>
          <w:rFonts w:cs="Arial"/>
        </w:rPr>
        <w:t>OnStage</w:t>
      </w:r>
      <w:proofErr w:type="spellEnd"/>
    </w:p>
    <w:p w:rsidR="00B709A3" w:rsidRPr="00617586" w:rsidRDefault="00B709A3" w:rsidP="00B709A3">
      <w:pPr>
        <w:ind w:left="720"/>
        <w:rPr>
          <w:rFonts w:cs="Arial"/>
        </w:rPr>
      </w:pPr>
      <w:r w:rsidRPr="00617586">
        <w:rPr>
          <w:rFonts w:cs="Arial"/>
        </w:rPr>
        <w:t>Infotainment System is powered ON</w:t>
      </w:r>
    </w:p>
    <w:p w:rsidR="00B709A3" w:rsidRPr="00617586" w:rsidRDefault="00B709A3" w:rsidP="00B709A3">
      <w:pPr>
        <w:ind w:left="720"/>
        <w:rPr>
          <w:rFonts w:cs="Arial"/>
        </w:rPr>
      </w:pPr>
      <w:r w:rsidRPr="00617586">
        <w:rPr>
          <w:rFonts w:cs="Arial"/>
        </w:rPr>
        <w:t>Media Source is active</w:t>
      </w:r>
    </w:p>
    <w:p w:rsidR="00B709A3" w:rsidRDefault="00B709A3" w:rsidP="00B709A3">
      <w:pPr>
        <w:rPr>
          <w:rFonts w:cs="Arial"/>
        </w:rPr>
      </w:pPr>
      <w:r w:rsidRPr="00617586">
        <w:rPr>
          <w:rFonts w:cs="Arial"/>
          <w:u w:val="single"/>
        </w:rPr>
        <w:t>Event</w:t>
      </w:r>
      <w:r>
        <w:rPr>
          <w:rFonts w:cs="Arial"/>
        </w:rPr>
        <w:t>:</w:t>
      </w:r>
    </w:p>
    <w:p w:rsidR="00B709A3" w:rsidRDefault="00B709A3" w:rsidP="00B709A3">
      <w:pPr>
        <w:ind w:left="720"/>
        <w:rPr>
          <w:rFonts w:cs="Arial"/>
        </w:rPr>
      </w:pPr>
      <w:r>
        <w:rPr>
          <w:rFonts w:cs="Arial"/>
        </w:rPr>
        <w:t>The user selects DSP mode “Audience” from the HMI</w:t>
      </w:r>
    </w:p>
    <w:p w:rsidR="00B709A3" w:rsidRDefault="00B709A3" w:rsidP="00B709A3">
      <w:pPr>
        <w:rPr>
          <w:rFonts w:cs="Arial"/>
        </w:rPr>
      </w:pPr>
      <w:r w:rsidRPr="00617586">
        <w:rPr>
          <w:rFonts w:cs="Arial"/>
          <w:u w:val="single"/>
        </w:rPr>
        <w:t>Post-Condition</w:t>
      </w:r>
      <w:r>
        <w:rPr>
          <w:rFonts w:cs="Arial"/>
        </w:rPr>
        <w:t>:</w:t>
      </w:r>
    </w:p>
    <w:p w:rsidR="00B709A3" w:rsidRDefault="00B709A3" w:rsidP="00B709A3">
      <w:pPr>
        <w:ind w:left="720"/>
        <w:rPr>
          <w:rFonts w:cs="Arial"/>
        </w:rPr>
      </w:pPr>
      <w:r>
        <w:rPr>
          <w:rFonts w:cs="Arial"/>
        </w:rPr>
        <w:t>The infotainment system and HMI have DSP Mode set to Audience</w:t>
      </w:r>
    </w:p>
    <w:p w:rsidR="00B709A3" w:rsidRDefault="00B709A3" w:rsidP="00B709A3">
      <w:pPr>
        <w:ind w:left="720"/>
        <w:rPr>
          <w:rFonts w:cs="Arial"/>
        </w:rPr>
      </w:pPr>
      <w:r>
        <w:rPr>
          <w:rFonts w:cs="Arial"/>
        </w:rPr>
        <w:t>The immersion level HMI is set to level 64 (audience default level)</w:t>
      </w:r>
    </w:p>
    <w:p w:rsidR="00B709A3" w:rsidRPr="00617586" w:rsidRDefault="00B709A3" w:rsidP="00B709A3">
      <w:pPr>
        <w:ind w:left="720"/>
        <w:rPr>
          <w:rFonts w:cs="Arial"/>
        </w:rPr>
      </w:pPr>
      <w:r>
        <w:rPr>
          <w:rFonts w:cs="Arial"/>
        </w:rPr>
        <w:t>The immersion level audio is set to level 64 (audience default level)</w:t>
      </w:r>
    </w:p>
    <w:p w:rsidR="00B709A3" w:rsidRPr="00617586" w:rsidRDefault="00B709A3" w:rsidP="00B709A3">
      <w:pPr>
        <w:rPr>
          <w:rFonts w:cs="Arial"/>
        </w:rPr>
      </w:pPr>
    </w:p>
    <w:p w:rsidR="00B709A3" w:rsidRDefault="00B709A3" w:rsidP="00B709A3"/>
    <w:p w:rsidR="00B709A3" w:rsidRDefault="00B709A3" w:rsidP="00B709A3">
      <w:pPr>
        <w:jc w:val="center"/>
      </w:pPr>
      <w:r>
        <w:rPr>
          <w:noProof/>
        </w:rPr>
        <w:drawing>
          <wp:inline distT="0" distB="0" distL="0" distR="0">
            <wp:extent cx="6592686" cy="4733925"/>
            <wp:effectExtent l="0" t="0" r="0" b="0"/>
            <wp:docPr id="2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93681" cy="4734639"/>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4"/>
      </w:pPr>
      <w:r>
        <w:lastRenderedPageBreak/>
        <w:t xml:space="preserve">SD-REQ-242078/B-Change from Stereo immersion level to an Onstage Immersion level by dragging the wiper to the </w:t>
      </w:r>
      <w:proofErr w:type="spellStart"/>
      <w:r>
        <w:t>OnStage</w:t>
      </w:r>
      <w:proofErr w:type="spellEnd"/>
      <w:r>
        <w:t xml:space="preserve"> region</w:t>
      </w:r>
    </w:p>
    <w:p w:rsidR="00B709A3" w:rsidRPr="002C6B95" w:rsidRDefault="00B709A3" w:rsidP="00B709A3">
      <w:pPr>
        <w:rPr>
          <w:rFonts w:cs="Arial"/>
        </w:rPr>
      </w:pPr>
      <w:r w:rsidRPr="002C6B95">
        <w:rPr>
          <w:rFonts w:cs="Arial"/>
          <w:u w:val="single"/>
        </w:rPr>
        <w:t>Pre-Condition</w:t>
      </w:r>
      <w:r w:rsidRPr="002C6B95">
        <w:rPr>
          <w:rFonts w:cs="Arial"/>
        </w:rPr>
        <w:t>:</w:t>
      </w:r>
    </w:p>
    <w:p w:rsidR="00B709A3" w:rsidRPr="002C6B95" w:rsidRDefault="00B709A3" w:rsidP="00B709A3">
      <w:pPr>
        <w:ind w:left="720"/>
        <w:rPr>
          <w:rFonts w:cs="Arial"/>
        </w:rPr>
      </w:pPr>
      <w:r w:rsidRPr="002C6B95">
        <w:rPr>
          <w:rFonts w:cs="Arial"/>
        </w:rPr>
        <w:t>Immersion Level is at Level 0</w:t>
      </w:r>
    </w:p>
    <w:p w:rsidR="00B709A3" w:rsidRPr="002C6B95" w:rsidRDefault="00B709A3" w:rsidP="00B709A3">
      <w:pPr>
        <w:ind w:left="720"/>
        <w:rPr>
          <w:rFonts w:cs="Arial"/>
        </w:rPr>
      </w:pPr>
      <w:r w:rsidRPr="002C6B95">
        <w:rPr>
          <w:rFonts w:cs="Arial"/>
        </w:rPr>
        <w:t>DSP mode is set to Stereo</w:t>
      </w:r>
    </w:p>
    <w:p w:rsidR="00B709A3" w:rsidRPr="002C6B95" w:rsidRDefault="00B709A3" w:rsidP="00B709A3">
      <w:pPr>
        <w:ind w:left="720"/>
        <w:rPr>
          <w:rFonts w:cs="Arial"/>
        </w:rPr>
      </w:pPr>
      <w:r w:rsidRPr="002C6B95">
        <w:rPr>
          <w:rFonts w:cs="Arial"/>
        </w:rPr>
        <w:t>Infotainment System is powered ON</w:t>
      </w:r>
    </w:p>
    <w:p w:rsidR="00B709A3" w:rsidRPr="002C6B95" w:rsidRDefault="00B709A3" w:rsidP="00B709A3">
      <w:pPr>
        <w:rPr>
          <w:rFonts w:cs="Arial"/>
        </w:rPr>
      </w:pPr>
      <w:r w:rsidRPr="002C6B95">
        <w:rPr>
          <w:rFonts w:cs="Arial"/>
          <w:u w:val="single"/>
        </w:rPr>
        <w:t>Event</w:t>
      </w:r>
      <w:r w:rsidRPr="002C6B95">
        <w:rPr>
          <w:rFonts w:cs="Arial"/>
        </w:rPr>
        <w:t>:</w:t>
      </w:r>
    </w:p>
    <w:p w:rsidR="00B709A3" w:rsidRPr="002C6B95" w:rsidRDefault="00B709A3" w:rsidP="00B709A3">
      <w:pPr>
        <w:ind w:left="720"/>
        <w:rPr>
          <w:rFonts w:cs="Arial"/>
        </w:rPr>
      </w:pPr>
      <w:r w:rsidRPr="002C6B95">
        <w:rPr>
          <w:rFonts w:cs="Arial"/>
        </w:rPr>
        <w:t xml:space="preserve">The user holds the HMI immersion wiper and drags it to the intended </w:t>
      </w:r>
      <w:proofErr w:type="spellStart"/>
      <w:r w:rsidRPr="002C6B95">
        <w:rPr>
          <w:rFonts w:cs="Arial"/>
        </w:rPr>
        <w:t>OnStage</w:t>
      </w:r>
      <w:proofErr w:type="spellEnd"/>
      <w:r w:rsidRPr="002C6B95">
        <w:rPr>
          <w:rFonts w:cs="Arial"/>
        </w:rPr>
        <w:t xml:space="preserve"> immersion level setting in the </w:t>
      </w:r>
      <w:proofErr w:type="spellStart"/>
      <w:r w:rsidRPr="002C6B95">
        <w:rPr>
          <w:rFonts w:cs="Arial"/>
        </w:rPr>
        <w:t>OnStage</w:t>
      </w:r>
      <w:proofErr w:type="spellEnd"/>
      <w:r w:rsidRPr="002C6B95">
        <w:rPr>
          <w:rFonts w:cs="Arial"/>
        </w:rPr>
        <w:t xml:space="preserve"> region of the HMI</w:t>
      </w:r>
      <w:r>
        <w:rPr>
          <w:rFonts w:cs="Arial"/>
        </w:rPr>
        <w:t xml:space="preserve"> (in this example drags and releases at level 110)</w:t>
      </w:r>
    </w:p>
    <w:p w:rsidR="00B709A3" w:rsidRDefault="00B709A3" w:rsidP="00B709A3">
      <w:pPr>
        <w:rPr>
          <w:rFonts w:cs="Arial"/>
        </w:rPr>
      </w:pPr>
      <w:r w:rsidRPr="002C6B95">
        <w:rPr>
          <w:rFonts w:cs="Arial"/>
          <w:u w:val="single"/>
        </w:rPr>
        <w:t>Post-Condition</w:t>
      </w:r>
      <w:r>
        <w:rPr>
          <w:rFonts w:cs="Arial"/>
        </w:rPr>
        <w:t>:</w:t>
      </w:r>
    </w:p>
    <w:p w:rsidR="00B709A3" w:rsidRDefault="00B709A3" w:rsidP="00B709A3">
      <w:pPr>
        <w:ind w:left="720"/>
        <w:rPr>
          <w:rFonts w:cs="Arial"/>
        </w:rPr>
      </w:pPr>
      <w:r>
        <w:rPr>
          <w:rFonts w:cs="Arial"/>
        </w:rPr>
        <w:t>The Immersion Level audio is at level 110</w:t>
      </w:r>
    </w:p>
    <w:p w:rsidR="00B709A3" w:rsidRDefault="00B709A3" w:rsidP="00B709A3">
      <w:pPr>
        <w:ind w:left="720"/>
        <w:rPr>
          <w:rFonts w:cs="Arial"/>
        </w:rPr>
      </w:pPr>
      <w:r>
        <w:rPr>
          <w:rFonts w:cs="Arial"/>
        </w:rPr>
        <w:t xml:space="preserve">The HMI shows DSP Mode set to </w:t>
      </w:r>
      <w:proofErr w:type="spellStart"/>
      <w:r>
        <w:rPr>
          <w:rFonts w:cs="Arial"/>
        </w:rPr>
        <w:t>OnStage</w:t>
      </w:r>
      <w:proofErr w:type="spellEnd"/>
    </w:p>
    <w:p w:rsidR="00B709A3" w:rsidRDefault="00B709A3" w:rsidP="00B709A3">
      <w:pPr>
        <w:ind w:left="720"/>
        <w:rPr>
          <w:rFonts w:cs="Arial"/>
        </w:rPr>
      </w:pPr>
      <w:r>
        <w:rPr>
          <w:rFonts w:cs="Arial"/>
        </w:rPr>
        <w:t>The HMI shows immersion level 110 (ex HMI immersion wipers resting at immersion level 110)</w:t>
      </w:r>
    </w:p>
    <w:p w:rsidR="00B709A3" w:rsidRPr="002C6B95" w:rsidRDefault="00B709A3" w:rsidP="00B709A3">
      <w:pPr>
        <w:rPr>
          <w:rFonts w:cs="Arial"/>
        </w:rPr>
      </w:pPr>
    </w:p>
    <w:p w:rsidR="00B709A3" w:rsidRPr="002C6B95" w:rsidRDefault="00B709A3" w:rsidP="00B709A3">
      <w:pPr>
        <w:rPr>
          <w:rFonts w:cs="Arial"/>
        </w:rPr>
      </w:pPr>
    </w:p>
    <w:p w:rsidR="00B709A3" w:rsidRDefault="00B709A3" w:rsidP="00B709A3">
      <w:pPr>
        <w:jc w:val="center"/>
      </w:pPr>
      <w:r>
        <w:rPr>
          <w:noProof/>
        </w:rPr>
        <w:lastRenderedPageBreak/>
        <w:drawing>
          <wp:inline distT="0" distB="0" distL="0" distR="0">
            <wp:extent cx="5807711" cy="8296275"/>
            <wp:effectExtent l="0" t="0" r="2540" b="0"/>
            <wp:docPr id="26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09821" cy="8299289"/>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4"/>
      </w:pPr>
      <w:r>
        <w:lastRenderedPageBreak/>
        <w:t xml:space="preserve">SD-REQ-242088/B-Change from Stereo immersion level to an Onstage immersion level by pressing &amp; releasing in the </w:t>
      </w:r>
      <w:proofErr w:type="spellStart"/>
      <w:r>
        <w:t>OnStage</w:t>
      </w:r>
      <w:proofErr w:type="spellEnd"/>
      <w:r>
        <w:t xml:space="preserve"> region</w:t>
      </w:r>
    </w:p>
    <w:p w:rsidR="00B709A3" w:rsidRPr="007F569D" w:rsidRDefault="00B709A3" w:rsidP="00B709A3">
      <w:pPr>
        <w:rPr>
          <w:rFonts w:cs="Arial"/>
        </w:rPr>
      </w:pPr>
      <w:r w:rsidRPr="007F569D">
        <w:rPr>
          <w:rFonts w:cs="Arial"/>
          <w:u w:val="single"/>
        </w:rPr>
        <w:t>Pre-Condition</w:t>
      </w:r>
      <w:r w:rsidRPr="007F569D">
        <w:rPr>
          <w:rFonts w:cs="Arial"/>
        </w:rPr>
        <w:t>:</w:t>
      </w:r>
    </w:p>
    <w:p w:rsidR="00B709A3" w:rsidRPr="007F569D" w:rsidRDefault="00B709A3" w:rsidP="00B709A3">
      <w:pPr>
        <w:ind w:left="720"/>
        <w:rPr>
          <w:rFonts w:cs="Arial"/>
        </w:rPr>
      </w:pPr>
      <w:r w:rsidRPr="007F569D">
        <w:rPr>
          <w:rFonts w:cs="Arial"/>
        </w:rPr>
        <w:t>Immersion Level is at the minimum (level 0)</w:t>
      </w:r>
    </w:p>
    <w:p w:rsidR="00B709A3" w:rsidRPr="007F569D" w:rsidRDefault="00B709A3" w:rsidP="00B709A3">
      <w:pPr>
        <w:ind w:left="720"/>
        <w:rPr>
          <w:rFonts w:cs="Arial"/>
        </w:rPr>
      </w:pPr>
      <w:r w:rsidRPr="007F569D">
        <w:rPr>
          <w:rFonts w:cs="Arial"/>
        </w:rPr>
        <w:t>DSP mode is set to Stereo</w:t>
      </w:r>
    </w:p>
    <w:p w:rsidR="00B709A3" w:rsidRPr="007F569D" w:rsidRDefault="00B709A3" w:rsidP="00B709A3">
      <w:pPr>
        <w:ind w:left="720"/>
        <w:rPr>
          <w:rFonts w:cs="Arial"/>
        </w:rPr>
      </w:pPr>
      <w:r w:rsidRPr="007F569D">
        <w:rPr>
          <w:rFonts w:cs="Arial"/>
        </w:rPr>
        <w:t>Infotainment System is powered ON</w:t>
      </w:r>
    </w:p>
    <w:p w:rsidR="00B709A3" w:rsidRPr="007F569D" w:rsidRDefault="00B709A3" w:rsidP="00B709A3">
      <w:pPr>
        <w:ind w:left="720"/>
        <w:rPr>
          <w:rFonts w:cs="Arial"/>
        </w:rPr>
      </w:pPr>
      <w:r w:rsidRPr="007F569D">
        <w:rPr>
          <w:rFonts w:cs="Arial"/>
        </w:rPr>
        <w:t>Media Source is Active</w:t>
      </w:r>
    </w:p>
    <w:p w:rsidR="00B709A3" w:rsidRPr="007F569D" w:rsidRDefault="00B709A3" w:rsidP="00B709A3">
      <w:pPr>
        <w:rPr>
          <w:rFonts w:cs="Arial"/>
        </w:rPr>
      </w:pPr>
      <w:r w:rsidRPr="007F569D">
        <w:rPr>
          <w:rFonts w:cs="Arial"/>
          <w:u w:val="single"/>
        </w:rPr>
        <w:t>Event</w:t>
      </w:r>
      <w:r w:rsidRPr="007F569D">
        <w:rPr>
          <w:rFonts w:cs="Arial"/>
        </w:rPr>
        <w:t>:</w:t>
      </w:r>
    </w:p>
    <w:p w:rsidR="00B709A3" w:rsidRPr="007F569D" w:rsidRDefault="00B709A3" w:rsidP="00B709A3">
      <w:pPr>
        <w:ind w:left="720"/>
        <w:rPr>
          <w:rFonts w:cs="Arial"/>
        </w:rPr>
      </w:pPr>
      <w:r w:rsidRPr="007F569D">
        <w:rPr>
          <w:rFonts w:cs="Arial"/>
        </w:rPr>
        <w:t xml:space="preserve">The user changes the immersion level setting by pressing and releasing a point in the </w:t>
      </w:r>
      <w:proofErr w:type="spellStart"/>
      <w:r w:rsidRPr="007F569D">
        <w:rPr>
          <w:rFonts w:cs="Arial"/>
        </w:rPr>
        <w:t>OnStage</w:t>
      </w:r>
      <w:proofErr w:type="spellEnd"/>
      <w:r w:rsidRPr="007F569D">
        <w:rPr>
          <w:rFonts w:cs="Arial"/>
        </w:rPr>
        <w:t xml:space="preserve"> immersion level region (in this example 117) of the HMI immersion wheel.</w:t>
      </w:r>
    </w:p>
    <w:p w:rsidR="00B709A3" w:rsidRDefault="00B709A3" w:rsidP="00B709A3">
      <w:pPr>
        <w:rPr>
          <w:rFonts w:cs="Arial"/>
        </w:rPr>
      </w:pPr>
      <w:r w:rsidRPr="003A71A3">
        <w:rPr>
          <w:rFonts w:cs="Arial"/>
          <w:u w:val="single"/>
        </w:rPr>
        <w:t>Post-Condition</w:t>
      </w:r>
      <w:r>
        <w:rPr>
          <w:rFonts w:cs="Arial"/>
        </w:rPr>
        <w:t>:</w:t>
      </w:r>
    </w:p>
    <w:p w:rsidR="00B709A3" w:rsidRDefault="00B709A3" w:rsidP="00B709A3">
      <w:pPr>
        <w:ind w:left="720"/>
        <w:rPr>
          <w:rFonts w:cs="Arial"/>
        </w:rPr>
      </w:pPr>
      <w:r>
        <w:rPr>
          <w:rFonts w:cs="Arial"/>
        </w:rPr>
        <w:t>The Immersion Level Audio is set to Immersion Level 117</w:t>
      </w:r>
    </w:p>
    <w:p w:rsidR="00B709A3" w:rsidRDefault="00B709A3" w:rsidP="00B709A3">
      <w:pPr>
        <w:ind w:left="720"/>
        <w:rPr>
          <w:rFonts w:cs="Arial"/>
        </w:rPr>
      </w:pPr>
      <w:r>
        <w:rPr>
          <w:rFonts w:cs="Arial"/>
        </w:rPr>
        <w:t xml:space="preserve">The HMI shows DSP Mode is set to </w:t>
      </w:r>
      <w:proofErr w:type="spellStart"/>
      <w:r>
        <w:rPr>
          <w:rFonts w:cs="Arial"/>
        </w:rPr>
        <w:t>OnStage</w:t>
      </w:r>
      <w:proofErr w:type="spellEnd"/>
    </w:p>
    <w:p w:rsidR="00B709A3" w:rsidRPr="007F569D" w:rsidRDefault="00B709A3" w:rsidP="00B709A3">
      <w:pPr>
        <w:ind w:left="720"/>
        <w:rPr>
          <w:rFonts w:cs="Arial"/>
        </w:rPr>
      </w:pPr>
      <w:r>
        <w:rPr>
          <w:rFonts w:cs="Arial"/>
        </w:rPr>
        <w:t>The HMI shows the immersion level at 117 (ex HMI immersion wipers resting at immersion level 117)</w:t>
      </w:r>
    </w:p>
    <w:p w:rsidR="00B709A3" w:rsidRPr="007F569D" w:rsidRDefault="00B709A3" w:rsidP="00B709A3">
      <w:pPr>
        <w:rPr>
          <w:rFonts w:cs="Arial"/>
        </w:rPr>
      </w:pPr>
    </w:p>
    <w:p w:rsidR="00B709A3" w:rsidRPr="007F569D" w:rsidRDefault="00B709A3" w:rsidP="00B709A3">
      <w:pPr>
        <w:rPr>
          <w:rFonts w:cs="Arial"/>
        </w:rPr>
      </w:pPr>
    </w:p>
    <w:p w:rsidR="00B709A3" w:rsidRDefault="00B709A3" w:rsidP="00B709A3"/>
    <w:p w:rsidR="00B709A3" w:rsidRDefault="00B709A3" w:rsidP="00B709A3">
      <w:pPr>
        <w:jc w:val="center"/>
      </w:pPr>
      <w:r>
        <w:rPr>
          <w:noProof/>
        </w:rPr>
        <w:drawing>
          <wp:inline distT="0" distB="0" distL="0" distR="0">
            <wp:extent cx="6462094" cy="5343525"/>
            <wp:effectExtent l="0" t="0" r="0" b="0"/>
            <wp:docPr id="2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62094" cy="5343525"/>
                    </a:xfrm>
                    <a:prstGeom prst="rect">
                      <a:avLst/>
                    </a:prstGeom>
                    <a:noFill/>
                    <a:ln>
                      <a:noFill/>
                    </a:ln>
                  </pic:spPr>
                </pic:pic>
              </a:graphicData>
            </a:graphic>
          </wp:inline>
        </w:drawing>
      </w:r>
    </w:p>
    <w:p w:rsidR="00B709A3" w:rsidRDefault="00B709A3">
      <w:pPr>
        <w:spacing w:after="200" w:line="276" w:lineRule="auto"/>
      </w:pPr>
      <w:r>
        <w:br w:type="page"/>
      </w:r>
    </w:p>
    <w:p w:rsidR="00B709A3" w:rsidRDefault="00B709A3" w:rsidP="00B709A3">
      <w:pPr>
        <w:pStyle w:val="Heading4"/>
      </w:pPr>
      <w:r>
        <w:lastRenderedPageBreak/>
        <w:t>SD-REQ-239291/B-Change from Stereo immersion level to an Audience immersion level by pressing and releasing in the Audience region</w:t>
      </w:r>
    </w:p>
    <w:p w:rsidR="00B709A3" w:rsidRDefault="00B709A3" w:rsidP="00B709A3">
      <w:pPr>
        <w:rPr>
          <w:rFonts w:cs="Arial"/>
        </w:rPr>
      </w:pPr>
      <w:r w:rsidRPr="00F417A4">
        <w:rPr>
          <w:rFonts w:cs="Arial"/>
          <w:u w:val="single"/>
        </w:rPr>
        <w:t>Pre-Condition</w:t>
      </w:r>
      <w:r w:rsidRPr="00F417A4">
        <w:rPr>
          <w:rFonts w:cs="Arial"/>
        </w:rPr>
        <w:t>:</w:t>
      </w:r>
    </w:p>
    <w:p w:rsidR="00B709A3" w:rsidRDefault="00B709A3" w:rsidP="00B709A3">
      <w:pPr>
        <w:ind w:left="720"/>
        <w:rPr>
          <w:rFonts w:cs="Arial"/>
        </w:rPr>
      </w:pPr>
      <w:r>
        <w:rPr>
          <w:rFonts w:cs="Arial"/>
        </w:rPr>
        <w:t>Immersion Level is at level 0</w:t>
      </w:r>
    </w:p>
    <w:p w:rsidR="00B709A3" w:rsidRDefault="00B709A3" w:rsidP="00B709A3">
      <w:pPr>
        <w:ind w:left="720"/>
        <w:rPr>
          <w:rFonts w:cs="Arial"/>
        </w:rPr>
      </w:pPr>
      <w:r>
        <w:rPr>
          <w:rFonts w:cs="Arial"/>
        </w:rPr>
        <w:t>DSP Mode is at Stereo</w:t>
      </w:r>
    </w:p>
    <w:p w:rsidR="00B709A3" w:rsidRDefault="00B709A3" w:rsidP="00B709A3">
      <w:pPr>
        <w:ind w:left="720"/>
        <w:rPr>
          <w:rFonts w:cs="Arial"/>
        </w:rPr>
      </w:pPr>
      <w:r>
        <w:rPr>
          <w:rFonts w:cs="Arial"/>
        </w:rPr>
        <w:t>Infotainment System is Powered ON</w:t>
      </w:r>
    </w:p>
    <w:p w:rsidR="00B709A3" w:rsidRDefault="00B709A3" w:rsidP="00B709A3">
      <w:pPr>
        <w:ind w:left="720"/>
        <w:rPr>
          <w:rFonts w:cs="Arial"/>
        </w:rPr>
      </w:pPr>
      <w:r>
        <w:rPr>
          <w:rFonts w:cs="Arial"/>
        </w:rPr>
        <w:t>Media Source is Active</w:t>
      </w:r>
    </w:p>
    <w:p w:rsidR="00B709A3" w:rsidRDefault="00B709A3" w:rsidP="00B709A3">
      <w:pPr>
        <w:ind w:left="720"/>
        <w:rPr>
          <w:rFonts w:cs="Arial"/>
        </w:rPr>
      </w:pPr>
    </w:p>
    <w:p w:rsidR="00B709A3" w:rsidRPr="00F417A4" w:rsidRDefault="00B709A3" w:rsidP="00B709A3">
      <w:pPr>
        <w:rPr>
          <w:rFonts w:cs="Arial"/>
        </w:rPr>
      </w:pPr>
      <w:r w:rsidRPr="00F417A4">
        <w:rPr>
          <w:rFonts w:cs="Arial"/>
          <w:u w:val="single"/>
        </w:rPr>
        <w:t>Event</w:t>
      </w:r>
      <w:r>
        <w:rPr>
          <w:rFonts w:cs="Arial"/>
        </w:rPr>
        <w:t xml:space="preserve">: </w:t>
      </w:r>
    </w:p>
    <w:p w:rsidR="00B709A3" w:rsidRDefault="00B709A3" w:rsidP="00B709A3">
      <w:pPr>
        <w:ind w:left="720"/>
        <w:rPr>
          <w:rFonts w:cs="Arial"/>
        </w:rPr>
      </w:pPr>
      <w:r>
        <w:rPr>
          <w:rFonts w:cs="Arial"/>
        </w:rPr>
        <w:t xml:space="preserve">The user presses and releases a touch point in the audience region of the HMI to change to the Immersion level 35 </w:t>
      </w:r>
    </w:p>
    <w:p w:rsidR="00B709A3" w:rsidRDefault="00B709A3" w:rsidP="00B709A3">
      <w:pPr>
        <w:ind w:left="720"/>
        <w:rPr>
          <w:rFonts w:cs="Arial"/>
        </w:rPr>
      </w:pPr>
    </w:p>
    <w:p w:rsidR="00B709A3" w:rsidRDefault="00B709A3" w:rsidP="00B709A3">
      <w:pPr>
        <w:rPr>
          <w:rFonts w:cs="Arial"/>
        </w:rPr>
      </w:pPr>
      <w:r w:rsidRPr="00F417A4">
        <w:rPr>
          <w:rFonts w:cs="Arial"/>
          <w:u w:val="single"/>
        </w:rPr>
        <w:t>Post-Condition</w:t>
      </w:r>
      <w:r>
        <w:rPr>
          <w:rFonts w:cs="Arial"/>
        </w:rPr>
        <w:t>:</w:t>
      </w:r>
    </w:p>
    <w:p w:rsidR="00B709A3" w:rsidRDefault="00B709A3" w:rsidP="00B709A3">
      <w:pPr>
        <w:ind w:left="720"/>
        <w:rPr>
          <w:rFonts w:cs="Arial"/>
        </w:rPr>
      </w:pPr>
      <w:r>
        <w:rPr>
          <w:rFonts w:cs="Arial"/>
        </w:rPr>
        <w:t>The Immersion Level Audio is set to Immersion level 35</w:t>
      </w:r>
    </w:p>
    <w:p w:rsidR="00B709A3" w:rsidRDefault="00B709A3" w:rsidP="00B709A3">
      <w:pPr>
        <w:ind w:left="720"/>
        <w:rPr>
          <w:rFonts w:cs="Arial"/>
        </w:rPr>
      </w:pPr>
      <w:r>
        <w:rPr>
          <w:rFonts w:cs="Arial"/>
        </w:rPr>
        <w:t>The HMI shows DSP Mode is set to Audience</w:t>
      </w:r>
    </w:p>
    <w:p w:rsidR="00B709A3" w:rsidRDefault="00B709A3" w:rsidP="00B709A3">
      <w:pPr>
        <w:ind w:left="720"/>
        <w:rPr>
          <w:rFonts w:cs="Arial"/>
        </w:rPr>
      </w:pPr>
      <w:r>
        <w:rPr>
          <w:rFonts w:cs="Arial"/>
        </w:rPr>
        <w:t>The HMI shows at immersion level 35 (ex. HMI immersion wipers resting at immersion level 35)</w:t>
      </w:r>
    </w:p>
    <w:p w:rsidR="00B709A3" w:rsidRDefault="00B709A3" w:rsidP="00B709A3">
      <w:pPr>
        <w:ind w:left="720"/>
        <w:rPr>
          <w:rFonts w:cs="Arial"/>
        </w:rPr>
      </w:pPr>
    </w:p>
    <w:p w:rsidR="00B709A3" w:rsidRDefault="00B709A3" w:rsidP="00B709A3">
      <w:pPr>
        <w:jc w:val="center"/>
        <w:rPr>
          <w:rFonts w:cs="Arial"/>
        </w:rPr>
      </w:pPr>
      <w:r>
        <w:rPr>
          <w:rFonts w:cs="Arial"/>
          <w:noProof/>
        </w:rPr>
        <w:drawing>
          <wp:inline distT="0" distB="0" distL="0" distR="0">
            <wp:extent cx="6000750" cy="5525142"/>
            <wp:effectExtent l="0" t="0" r="0" b="0"/>
            <wp:docPr id="26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00750" cy="5525142"/>
                    </a:xfrm>
                    <a:prstGeom prst="rect">
                      <a:avLst/>
                    </a:prstGeom>
                    <a:noFill/>
                    <a:ln>
                      <a:noFill/>
                    </a:ln>
                  </pic:spPr>
                </pic:pic>
              </a:graphicData>
            </a:graphic>
          </wp:inline>
        </w:drawing>
      </w:r>
    </w:p>
    <w:p w:rsidR="00B709A3" w:rsidRDefault="00B709A3" w:rsidP="00B709A3">
      <w:pPr>
        <w:rPr>
          <w:rFonts w:cs="Arial"/>
        </w:rPr>
      </w:pPr>
    </w:p>
    <w:p w:rsidR="00B709A3" w:rsidRPr="00F417A4" w:rsidRDefault="00B709A3" w:rsidP="00B709A3">
      <w:pPr>
        <w:rPr>
          <w:rFonts w:cs="Arial"/>
        </w:rPr>
      </w:pPr>
    </w:p>
    <w:p w:rsidR="00B709A3" w:rsidRDefault="00B709A3">
      <w:pPr>
        <w:spacing w:after="200" w:line="276" w:lineRule="auto"/>
      </w:pPr>
      <w:r>
        <w:br w:type="page"/>
      </w:r>
    </w:p>
    <w:p w:rsidR="00B709A3" w:rsidRDefault="00B709A3" w:rsidP="00B709A3">
      <w:pPr>
        <w:pStyle w:val="Heading2"/>
      </w:pPr>
      <w:bookmarkStart w:id="382" w:name="_Toc23937409"/>
      <w:r w:rsidRPr="00B9479B">
        <w:lastRenderedPageBreak/>
        <w:t>AUDSET-FUN-REQ-354743/A-</w:t>
      </w:r>
      <w:proofErr w:type="spellStart"/>
      <w:r w:rsidRPr="00B9479B">
        <w:t>ToneTouch</w:t>
      </w:r>
      <w:bookmarkEnd w:id="382"/>
      <w:proofErr w:type="spellEnd"/>
    </w:p>
    <w:p w:rsidR="00B709A3" w:rsidRDefault="00B709A3" w:rsidP="00B709A3">
      <w:pPr>
        <w:pStyle w:val="Heading3"/>
      </w:pPr>
      <w:bookmarkStart w:id="383" w:name="_Toc23937410"/>
      <w:r w:rsidRPr="00B9479B">
        <w:t>AUDSET-CLD-REQ-354781/A-</w:t>
      </w:r>
      <w:proofErr w:type="spellStart"/>
      <w:r w:rsidRPr="00B9479B">
        <w:t>ToneTouch</w:t>
      </w:r>
      <w:proofErr w:type="spellEnd"/>
      <w:r w:rsidRPr="00B9479B">
        <w:t xml:space="preserve"> Client</w:t>
      </w:r>
      <w:bookmarkEnd w:id="383"/>
    </w:p>
    <w:p w:rsidR="00B709A3" w:rsidRDefault="00B709A3" w:rsidP="00B709A3">
      <w:r>
        <w:t xml:space="preserve">The </w:t>
      </w:r>
      <w:proofErr w:type="spellStart"/>
      <w:r>
        <w:t>ToneTouch</w:t>
      </w:r>
      <w:proofErr w:type="spellEnd"/>
      <w:r>
        <w:t xml:space="preserve"> Client interfaces with the user via the HMI and is responsible for sending the </w:t>
      </w:r>
      <w:proofErr w:type="spellStart"/>
      <w:r>
        <w:t>ToneTouch</w:t>
      </w:r>
      <w:proofErr w:type="spellEnd"/>
      <w:r>
        <w:t xml:space="preserve"> HMI requests to the </w:t>
      </w:r>
      <w:proofErr w:type="spellStart"/>
      <w:r>
        <w:t>ToneTouch</w:t>
      </w:r>
      <w:proofErr w:type="spellEnd"/>
      <w:r>
        <w:t xml:space="preserve"> Server.</w:t>
      </w:r>
    </w:p>
    <w:p w:rsidR="00B709A3" w:rsidRDefault="00B709A3" w:rsidP="00B709A3">
      <w:pPr>
        <w:pStyle w:val="Heading3"/>
      </w:pPr>
      <w:bookmarkStart w:id="384" w:name="_Toc23937411"/>
      <w:r w:rsidRPr="00B9479B">
        <w:t>AUDSET-CLD-REQ-354796/A-</w:t>
      </w:r>
      <w:proofErr w:type="spellStart"/>
      <w:r w:rsidRPr="00B9479B">
        <w:t>ToneTouch</w:t>
      </w:r>
      <w:proofErr w:type="spellEnd"/>
      <w:r w:rsidRPr="00B9479B">
        <w:t xml:space="preserve"> Server</w:t>
      </w:r>
      <w:bookmarkEnd w:id="384"/>
    </w:p>
    <w:p w:rsidR="00B709A3" w:rsidRDefault="00B709A3" w:rsidP="00B709A3">
      <w:r>
        <w:t xml:space="preserve">The </w:t>
      </w:r>
      <w:proofErr w:type="spellStart"/>
      <w:r>
        <w:t>ToneTouch</w:t>
      </w:r>
      <w:proofErr w:type="spellEnd"/>
      <w:r>
        <w:t xml:space="preserve"> Server is responsible for the control of the </w:t>
      </w:r>
      <w:proofErr w:type="spellStart"/>
      <w:r>
        <w:t>ToneTouch</w:t>
      </w:r>
      <w:proofErr w:type="spellEnd"/>
      <w:r>
        <w:t xml:space="preserve"> feature and interfaces with the </w:t>
      </w:r>
      <w:proofErr w:type="spellStart"/>
      <w:r>
        <w:t>ToneTouch</w:t>
      </w:r>
      <w:proofErr w:type="spellEnd"/>
      <w:r>
        <w:t xml:space="preserve"> Client.</w:t>
      </w:r>
    </w:p>
    <w:p w:rsidR="00B709A3" w:rsidRDefault="00B709A3" w:rsidP="00B709A3"/>
    <w:p w:rsidR="00B709A3" w:rsidRDefault="00B709A3" w:rsidP="00B709A3">
      <w:pPr>
        <w:pStyle w:val="Heading3"/>
      </w:pPr>
      <w:bookmarkStart w:id="385" w:name="_Toc23937412"/>
      <w:r>
        <w:t>Interface Requirements</w:t>
      </w:r>
      <w:bookmarkEnd w:id="385"/>
    </w:p>
    <w:p w:rsidR="00B709A3" w:rsidRDefault="00B709A3" w:rsidP="00B709A3">
      <w:pPr>
        <w:pStyle w:val="Heading4"/>
      </w:pPr>
      <w:r w:rsidRPr="00B9479B">
        <w:t>MD-REQ-354821/A-</w:t>
      </w:r>
      <w:proofErr w:type="spellStart"/>
      <w:r w:rsidRPr="00B9479B">
        <w:t>AudioToneTouch_D_Rq</w:t>
      </w:r>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to enable or disable the feature</w:t>
      </w:r>
    </w:p>
    <w:p w:rsidR="00B709A3" w:rsidRDefault="00B709A3" w:rsidP="00B709A3">
      <w:pPr>
        <w:rPr>
          <w:rFonts w:cs="Arial"/>
        </w:rPr>
      </w:pP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5"/>
        <w:gridCol w:w="1800"/>
        <w:gridCol w:w="1170"/>
        <w:gridCol w:w="3859"/>
      </w:tblGrid>
      <w:tr w:rsidR="00B709A3" w:rsidTr="00B709A3">
        <w:trPr>
          <w:jc w:val="center"/>
        </w:trPr>
        <w:tc>
          <w:tcPr>
            <w:tcW w:w="278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85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278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roofErr w:type="spellStart"/>
            <w:r>
              <w:rPr>
                <w:rFonts w:cs="Arial"/>
              </w:rPr>
              <w:t>AudioToneTouch_D_Rq</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0x0</w:t>
            </w:r>
          </w:p>
        </w:tc>
        <w:tc>
          <w:tcPr>
            <w:tcW w:w="385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278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Disabled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0x1</w:t>
            </w:r>
          </w:p>
        </w:tc>
        <w:tc>
          <w:tcPr>
            <w:tcW w:w="3859"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
        </w:tc>
      </w:tr>
      <w:tr w:rsidR="00B709A3" w:rsidTr="00B709A3">
        <w:trPr>
          <w:trHeight w:val="314"/>
          <w:jc w:val="center"/>
        </w:trPr>
        <w:tc>
          <w:tcPr>
            <w:tcW w:w="278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80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Enabled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0x2</w:t>
            </w:r>
          </w:p>
        </w:tc>
        <w:tc>
          <w:tcPr>
            <w:tcW w:w="385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4"/>
      </w:pPr>
      <w:r w:rsidRPr="00B9479B">
        <w:t>MD-REQ-354822/A-</w:t>
      </w:r>
      <w:proofErr w:type="spellStart"/>
      <w:r w:rsidRPr="00B9479B">
        <w:t>AudioToneTouch_D_Stat</w:t>
      </w:r>
      <w:proofErr w:type="spellEnd"/>
    </w:p>
    <w:p w:rsidR="00B709A3" w:rsidRDefault="00B709A3" w:rsidP="00B709A3">
      <w:pPr>
        <w:rPr>
          <w:rFonts w:cs="Arial"/>
        </w:rPr>
      </w:pPr>
      <w:r>
        <w:rPr>
          <w:rFonts w:cs="Arial"/>
        </w:rPr>
        <w:t>Message Type: Status</w:t>
      </w:r>
    </w:p>
    <w:p w:rsidR="00B709A3" w:rsidRDefault="00B709A3" w:rsidP="00B709A3">
      <w:pPr>
        <w:rPr>
          <w:rFonts w:cs="Arial"/>
        </w:rPr>
      </w:pPr>
    </w:p>
    <w:p w:rsidR="00B709A3" w:rsidRDefault="00B709A3" w:rsidP="00B709A3">
      <w:pPr>
        <w:widowControl w:val="0"/>
        <w:adjustRightInd w:val="0"/>
        <w:rPr>
          <w:rFonts w:cs="Arial"/>
        </w:rPr>
      </w:pPr>
      <w:r>
        <w:rPr>
          <w:rFonts w:cs="Arial"/>
        </w:rPr>
        <w:t>Note: Status signal from the Tone Touch Server with the status of Tone Touch feature</w:t>
      </w:r>
    </w:p>
    <w:p w:rsidR="00B709A3" w:rsidRDefault="00B709A3" w:rsidP="00B709A3">
      <w:pPr>
        <w:rPr>
          <w:rFonts w:cs="Arial"/>
        </w:rPr>
      </w:pP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55"/>
        <w:gridCol w:w="1710"/>
        <w:gridCol w:w="1170"/>
        <w:gridCol w:w="3679"/>
      </w:tblGrid>
      <w:tr w:rsidR="00B709A3" w:rsidTr="00B709A3">
        <w:trPr>
          <w:jc w:val="center"/>
        </w:trPr>
        <w:tc>
          <w:tcPr>
            <w:tcW w:w="305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67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05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AudioToneTouch_D_Stat</w:t>
            </w:r>
            <w:proofErr w:type="spellEnd"/>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Null</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0x0</w:t>
            </w:r>
          </w:p>
        </w:tc>
        <w:tc>
          <w:tcPr>
            <w:tcW w:w="367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05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Disabled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0x1</w:t>
            </w:r>
          </w:p>
        </w:tc>
        <w:tc>
          <w:tcPr>
            <w:tcW w:w="367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05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710" w:type="dxa"/>
            <w:tcBorders>
              <w:top w:val="single" w:sz="4" w:space="0" w:color="auto"/>
              <w:left w:val="single" w:sz="4" w:space="0" w:color="auto"/>
              <w:bottom w:val="single" w:sz="4" w:space="0" w:color="auto"/>
              <w:right w:val="single" w:sz="4" w:space="0" w:color="auto"/>
            </w:tcBorders>
            <w:hideMark/>
          </w:tcPr>
          <w:p w:rsidR="00B709A3" w:rsidRDefault="00B709A3" w:rsidP="00B709A3">
            <w:pPr>
              <w:spacing w:line="256" w:lineRule="auto"/>
              <w:rPr>
                <w:rFonts w:cs="Arial"/>
              </w:rPr>
            </w:pPr>
            <w:r>
              <w:rPr>
                <w:rFonts w:cs="Arial"/>
              </w:rPr>
              <w:t xml:space="preserve">Enabled </w:t>
            </w:r>
          </w:p>
        </w:tc>
        <w:tc>
          <w:tcPr>
            <w:tcW w:w="1170" w:type="dxa"/>
            <w:tcBorders>
              <w:top w:val="single" w:sz="4" w:space="0" w:color="auto"/>
              <w:left w:val="single" w:sz="4" w:space="0" w:color="auto"/>
              <w:bottom w:val="single" w:sz="4" w:space="0" w:color="auto"/>
              <w:right w:val="single" w:sz="4" w:space="0" w:color="auto"/>
            </w:tcBorders>
            <w:hideMark/>
          </w:tcPr>
          <w:p w:rsidR="00B709A3" w:rsidRDefault="00B709A3">
            <w:pPr>
              <w:spacing w:line="256" w:lineRule="auto"/>
              <w:rPr>
                <w:rFonts w:cs="Arial"/>
              </w:rPr>
            </w:pPr>
            <w:r>
              <w:rPr>
                <w:rFonts w:cs="Arial"/>
              </w:rPr>
              <w:t>0x2</w:t>
            </w:r>
          </w:p>
        </w:tc>
        <w:tc>
          <w:tcPr>
            <w:tcW w:w="367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4"/>
      </w:pPr>
      <w:r w:rsidRPr="00B9479B">
        <w:t>MD-REQ-354819/A-</w:t>
      </w:r>
      <w:proofErr w:type="spellStart"/>
      <w:r w:rsidRPr="00B9479B">
        <w:t>AudioToneTouchX_D_Rq</w:t>
      </w:r>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with the requested X coordinates</w:t>
      </w:r>
    </w:p>
    <w:p w:rsidR="00B709A3" w:rsidRDefault="00B709A3" w:rsidP="00B709A3">
      <w:pPr>
        <w:rPr>
          <w:rFonts w:cs="Arial"/>
        </w:rPr>
      </w:pP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roofErr w:type="spellStart"/>
            <w:r>
              <w:rPr>
                <w:rFonts w:cs="Arial"/>
              </w:rPr>
              <w:t>AudioToneTouchX_D_Rq</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4"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left w:val="single" w:sz="4" w:space="0" w:color="auto"/>
              <w:bottom w:val="single" w:sz="4" w:space="0" w:color="auto"/>
              <w:right w:val="single" w:sz="4" w:space="0" w:color="auto"/>
            </w:tcBorders>
            <w:vAlign w:val="center"/>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tcPr>
          <w:p w:rsidR="00B709A3" w:rsidRDefault="00B709A3">
            <w:pPr>
              <w:spacing w:line="254"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pStyle w:val="Heading4"/>
      </w:pPr>
      <w:bookmarkStart w:id="386" w:name="_GoBack"/>
      <w:bookmarkEnd w:id="386"/>
      <w:r w:rsidRPr="00B9479B">
        <w:lastRenderedPageBreak/>
        <w:t>MD-REQ-354820/A-</w:t>
      </w:r>
      <w:proofErr w:type="spellStart"/>
      <w:r w:rsidRPr="00B9479B">
        <w:t>AudioToneTouchX_D_Stat</w:t>
      </w:r>
      <w:proofErr w:type="spellEnd"/>
    </w:p>
    <w:p w:rsidR="00B709A3" w:rsidRPr="0022709C" w:rsidRDefault="00B709A3" w:rsidP="00B709A3">
      <w:pPr>
        <w:rPr>
          <w:rFonts w:cs="Arial"/>
        </w:rPr>
      </w:pPr>
      <w:r w:rsidRPr="0022709C">
        <w:rPr>
          <w:rFonts w:cs="Arial"/>
        </w:rPr>
        <w:t>Message Type: Status</w:t>
      </w:r>
    </w:p>
    <w:p w:rsidR="00B709A3" w:rsidRPr="0022709C" w:rsidRDefault="00B709A3" w:rsidP="00B709A3">
      <w:pPr>
        <w:rPr>
          <w:rFonts w:cs="Arial"/>
        </w:rPr>
      </w:pPr>
    </w:p>
    <w:p w:rsidR="00B709A3" w:rsidRPr="0022709C" w:rsidRDefault="00B709A3" w:rsidP="00B709A3">
      <w:pPr>
        <w:widowControl w:val="0"/>
        <w:adjustRightInd w:val="0"/>
        <w:rPr>
          <w:rFonts w:cs="Arial"/>
        </w:rPr>
      </w:pPr>
      <w:r w:rsidRPr="0022709C">
        <w:rPr>
          <w:rFonts w:cs="Arial"/>
        </w:rPr>
        <w:t>Note: Status signal from the Tone Touch Server with the X coordinate status of Tone Touch feature</w:t>
      </w:r>
    </w:p>
    <w:p w:rsidR="00B709A3" w:rsidRPr="0022709C"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RPr="0022709C"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76" w:lineRule="auto"/>
              <w:rPr>
                <w:rFonts w:cs="Arial"/>
                <w:b/>
              </w:rPr>
            </w:pPr>
            <w:r w:rsidRPr="0022709C">
              <w:rPr>
                <w:rFonts w:cs="Arial"/>
                <w:b/>
              </w:rPr>
              <w:t>Description</w:t>
            </w:r>
          </w:p>
        </w:tc>
      </w:tr>
      <w:tr w:rsidR="00B709A3" w:rsidRPr="0022709C"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p w:rsidR="00B709A3" w:rsidRPr="0022709C" w:rsidRDefault="00B709A3">
            <w:pPr>
              <w:spacing w:line="276" w:lineRule="auto"/>
              <w:rPr>
                <w:rFonts w:cs="Arial"/>
              </w:rPr>
            </w:pPr>
          </w:p>
          <w:p w:rsidR="00B709A3" w:rsidRPr="0022709C" w:rsidRDefault="00B709A3">
            <w:pPr>
              <w:spacing w:line="276" w:lineRule="auto"/>
              <w:rPr>
                <w:rFonts w:cs="Arial"/>
              </w:rPr>
            </w:pPr>
          </w:p>
          <w:p w:rsidR="00B709A3" w:rsidRPr="0022709C" w:rsidRDefault="00B709A3" w:rsidP="00B709A3">
            <w:pPr>
              <w:spacing w:line="276" w:lineRule="auto"/>
              <w:rPr>
                <w:rFonts w:cs="Arial"/>
              </w:rPr>
            </w:pPr>
            <w:proofErr w:type="spellStart"/>
            <w:r>
              <w:rPr>
                <w:rFonts w:cs="Arial"/>
              </w:rPr>
              <w:t>AudioToneTouchX</w:t>
            </w:r>
            <w:r w:rsidRPr="0022709C">
              <w:rPr>
                <w:rFonts w:cs="Arial"/>
              </w:rPr>
              <w:t>_D_</w:t>
            </w:r>
            <w:r>
              <w:rPr>
                <w:rFonts w:cs="Arial"/>
              </w:rPr>
              <w:t>Stat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Pr="0022709C" w:rsidRDefault="00B709A3">
            <w:pPr>
              <w:autoSpaceDE w:val="0"/>
              <w:autoSpaceDN w:val="0"/>
              <w:adjustRightInd w:val="0"/>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1</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2</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3</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w:t>
            </w:r>
            <w:r>
              <w:rPr>
                <w:rFonts w:cs="Arial"/>
              </w:rPr>
              <w:t>0</w:t>
            </w:r>
            <w:r w:rsidRPr="0022709C">
              <w:rPr>
                <w:rFonts w:cs="Arial"/>
              </w:rPr>
              <w:t>4</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r w:rsidR="00B709A3" w:rsidRPr="0022709C"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Pr="0022709C"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Pr="0022709C" w:rsidRDefault="00B709A3">
            <w:pPr>
              <w:spacing w:line="252" w:lineRule="auto"/>
              <w:rPr>
                <w:rFonts w:cs="Arial"/>
              </w:rPr>
            </w:pPr>
            <w:r w:rsidRPr="0022709C">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Pr="0022709C" w:rsidRDefault="00B709A3">
            <w:pPr>
              <w:spacing w:line="276" w:lineRule="auto"/>
              <w:rPr>
                <w:rFonts w:cs="Arial"/>
              </w:rPr>
            </w:pPr>
          </w:p>
        </w:tc>
      </w:tr>
    </w:tbl>
    <w:p w:rsidR="00B709A3" w:rsidRPr="0022709C" w:rsidRDefault="00B709A3" w:rsidP="00B709A3">
      <w:pPr>
        <w:rPr>
          <w:rFonts w:cs="Arial"/>
        </w:rPr>
      </w:pPr>
    </w:p>
    <w:p w:rsidR="00B709A3" w:rsidRDefault="00B709A3" w:rsidP="00B709A3">
      <w:pPr>
        <w:pStyle w:val="Heading4"/>
      </w:pPr>
      <w:r w:rsidRPr="00B9479B">
        <w:t>MD-REQ-354830/A-</w:t>
      </w:r>
      <w:proofErr w:type="spellStart"/>
      <w:r w:rsidRPr="00B9479B">
        <w:t>AudioToneTouchY_D_Rq</w:t>
      </w:r>
      <w:proofErr w:type="spellEnd"/>
    </w:p>
    <w:p w:rsidR="00B709A3" w:rsidRDefault="00B709A3" w:rsidP="00B709A3">
      <w:pPr>
        <w:rPr>
          <w:rFonts w:cs="Arial"/>
        </w:rPr>
      </w:pPr>
      <w:r>
        <w:rPr>
          <w:rFonts w:cs="Arial"/>
        </w:rPr>
        <w:t>Message Type: Request</w:t>
      </w:r>
    </w:p>
    <w:p w:rsidR="00B709A3" w:rsidRDefault="00B709A3" w:rsidP="00B709A3">
      <w:pPr>
        <w:rPr>
          <w:rFonts w:cs="Arial"/>
        </w:rPr>
      </w:pPr>
    </w:p>
    <w:p w:rsidR="00B709A3" w:rsidRDefault="00B709A3" w:rsidP="00B709A3">
      <w:pPr>
        <w:widowControl w:val="0"/>
        <w:adjustRightInd w:val="0"/>
        <w:rPr>
          <w:rFonts w:cs="Arial"/>
        </w:rPr>
      </w:pPr>
      <w:r>
        <w:rPr>
          <w:rFonts w:cs="Arial"/>
        </w:rPr>
        <w:t>Note: Request signal from the Tone Touch Client to the Tone Touch Server with the requested Y coordinates</w:t>
      </w:r>
    </w:p>
    <w:p w:rsidR="00B709A3" w:rsidRDefault="00B709A3" w:rsidP="00B709A3">
      <w:pPr>
        <w:rPr>
          <w:rFonts w:cs="Arial"/>
        </w:rPr>
      </w:pPr>
    </w:p>
    <w:p w:rsidR="00B709A3"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AudioToneTouchY_D_Rq</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4"/>
      </w:pPr>
      <w:r w:rsidRPr="00B9479B">
        <w:t>MD-REQ-354831/A-</w:t>
      </w:r>
      <w:proofErr w:type="spellStart"/>
      <w:r w:rsidRPr="00B9479B">
        <w:t>AudioToneTouchY_D_Stat</w:t>
      </w:r>
      <w:proofErr w:type="spellEnd"/>
    </w:p>
    <w:p w:rsidR="00B709A3" w:rsidRDefault="00B709A3" w:rsidP="00B709A3">
      <w:pPr>
        <w:rPr>
          <w:rFonts w:cs="Arial"/>
        </w:rPr>
      </w:pPr>
      <w:r>
        <w:rPr>
          <w:rFonts w:cs="Arial"/>
        </w:rPr>
        <w:t>Message Type: Status</w:t>
      </w:r>
    </w:p>
    <w:p w:rsidR="00B709A3" w:rsidRDefault="00B709A3" w:rsidP="00B709A3">
      <w:pPr>
        <w:rPr>
          <w:rFonts w:cs="Arial"/>
        </w:rPr>
      </w:pPr>
    </w:p>
    <w:p w:rsidR="00B709A3" w:rsidRDefault="00B709A3" w:rsidP="00B709A3">
      <w:pPr>
        <w:widowControl w:val="0"/>
        <w:adjustRightInd w:val="0"/>
        <w:rPr>
          <w:rFonts w:cs="Arial"/>
        </w:rPr>
      </w:pPr>
      <w:r>
        <w:rPr>
          <w:rFonts w:cs="Arial"/>
        </w:rPr>
        <w:t>Note: Status signal from the Tone Touch Server with the Y coordinate status of Tone Touch feature</w:t>
      </w:r>
    </w:p>
    <w:p w:rsidR="00B709A3" w:rsidRDefault="00B709A3" w:rsidP="00B709A3">
      <w:pPr>
        <w:rPr>
          <w:rFonts w:cs="Arial"/>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45"/>
        <w:gridCol w:w="1620"/>
        <w:gridCol w:w="1530"/>
        <w:gridCol w:w="3319"/>
      </w:tblGrid>
      <w:tr w:rsidR="00B709A3" w:rsidTr="00B709A3">
        <w:trPr>
          <w:jc w:val="center"/>
        </w:trPr>
        <w:tc>
          <w:tcPr>
            <w:tcW w:w="3145"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Logical Signal Name</w:t>
            </w: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Literals</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Value</w:t>
            </w:r>
          </w:p>
        </w:tc>
        <w:tc>
          <w:tcPr>
            <w:tcW w:w="3319" w:type="dxa"/>
            <w:tcBorders>
              <w:top w:val="single" w:sz="4" w:space="0" w:color="auto"/>
              <w:left w:val="single" w:sz="4" w:space="0" w:color="auto"/>
              <w:bottom w:val="single" w:sz="4" w:space="0" w:color="auto"/>
              <w:right w:val="single" w:sz="4" w:space="0" w:color="auto"/>
            </w:tcBorders>
            <w:hideMark/>
          </w:tcPr>
          <w:p w:rsidR="00B709A3" w:rsidRDefault="00B709A3">
            <w:pPr>
              <w:spacing w:line="276" w:lineRule="auto"/>
              <w:rPr>
                <w:rFonts w:cs="Arial"/>
                <w:b/>
              </w:rPr>
            </w:pPr>
            <w:r>
              <w:rPr>
                <w:rFonts w:cs="Arial"/>
                <w:b/>
              </w:rPr>
              <w:t>Description</w:t>
            </w:r>
          </w:p>
        </w:tc>
      </w:tr>
      <w:tr w:rsidR="00B709A3" w:rsidTr="00B709A3">
        <w:trPr>
          <w:jc w:val="center"/>
        </w:trPr>
        <w:tc>
          <w:tcPr>
            <w:tcW w:w="3145" w:type="dxa"/>
            <w:vMerge w:val="restart"/>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p w:rsidR="00B709A3" w:rsidRDefault="00B709A3">
            <w:pPr>
              <w:spacing w:line="276" w:lineRule="auto"/>
              <w:rPr>
                <w:rFonts w:cs="Arial"/>
              </w:rPr>
            </w:pPr>
          </w:p>
          <w:p w:rsidR="00B709A3" w:rsidRDefault="00B709A3">
            <w:pPr>
              <w:spacing w:line="276" w:lineRule="auto"/>
              <w:rPr>
                <w:rFonts w:cs="Arial"/>
              </w:rPr>
            </w:pPr>
          </w:p>
          <w:p w:rsidR="00B709A3" w:rsidRDefault="00B709A3" w:rsidP="00B709A3">
            <w:pPr>
              <w:spacing w:line="276" w:lineRule="auto"/>
              <w:rPr>
                <w:rFonts w:cs="Arial"/>
              </w:rPr>
            </w:pPr>
            <w:proofErr w:type="spellStart"/>
            <w:r>
              <w:rPr>
                <w:rFonts w:cs="Arial"/>
              </w:rPr>
              <w:t>AudioToneTouchY_D_Stat</w:t>
            </w:r>
            <w:proofErr w:type="spellEnd"/>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Null</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0x00</w:t>
            </w:r>
          </w:p>
        </w:tc>
        <w:tc>
          <w:tcPr>
            <w:tcW w:w="3319" w:type="dxa"/>
            <w:tcBorders>
              <w:top w:val="single" w:sz="4" w:space="0" w:color="auto"/>
              <w:left w:val="single" w:sz="4" w:space="0" w:color="auto"/>
              <w:bottom w:val="single" w:sz="4" w:space="0" w:color="auto"/>
              <w:right w:val="single" w:sz="4" w:space="0" w:color="auto"/>
            </w:tcBorders>
            <w:vAlign w:val="center"/>
          </w:tcPr>
          <w:p w:rsidR="00B709A3" w:rsidRDefault="00B709A3">
            <w:pPr>
              <w:autoSpaceDE w:val="0"/>
              <w:autoSpaceDN w:val="0"/>
              <w:adjustRightInd w:val="0"/>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0x01</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1</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0x02</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0x03</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3</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0x04</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r w:rsidR="00B709A3" w:rsidTr="00B709A3">
        <w:trPr>
          <w:trHeight w:val="314"/>
          <w:jc w:val="center"/>
        </w:trPr>
        <w:tc>
          <w:tcPr>
            <w:tcW w:w="3145" w:type="dxa"/>
            <w:vMerge/>
            <w:tcBorders>
              <w:top w:val="single" w:sz="4" w:space="0" w:color="auto"/>
              <w:left w:val="single" w:sz="4" w:space="0" w:color="auto"/>
              <w:bottom w:val="single" w:sz="4" w:space="0" w:color="auto"/>
              <w:right w:val="single" w:sz="4" w:space="0" w:color="auto"/>
            </w:tcBorders>
            <w:vAlign w:val="center"/>
            <w:hideMark/>
          </w:tcPr>
          <w:p w:rsidR="00B709A3" w:rsidRDefault="00B709A3">
            <w:pPr>
              <w:spacing w:line="256" w:lineRule="auto"/>
              <w:rPr>
                <w:rFonts w:cs="Arial"/>
              </w:rPr>
            </w:pPr>
          </w:p>
        </w:tc>
        <w:tc>
          <w:tcPr>
            <w:tcW w:w="162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254</w:t>
            </w:r>
          </w:p>
        </w:tc>
        <w:tc>
          <w:tcPr>
            <w:tcW w:w="1530"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rPr>
            </w:pPr>
            <w:r>
              <w:rPr>
                <w:rFonts w:cs="Arial"/>
              </w:rPr>
              <w:t>0xFF</w:t>
            </w:r>
          </w:p>
        </w:tc>
        <w:tc>
          <w:tcPr>
            <w:tcW w:w="3319" w:type="dxa"/>
            <w:tcBorders>
              <w:top w:val="single" w:sz="4" w:space="0" w:color="auto"/>
              <w:left w:val="single" w:sz="4" w:space="0" w:color="auto"/>
              <w:bottom w:val="single" w:sz="4" w:space="0" w:color="auto"/>
              <w:right w:val="single" w:sz="4" w:space="0" w:color="auto"/>
            </w:tcBorders>
          </w:tcPr>
          <w:p w:rsidR="00B709A3" w:rsidRDefault="00B709A3">
            <w:pPr>
              <w:spacing w:line="276" w:lineRule="auto"/>
              <w:rPr>
                <w:rFonts w:cs="Arial"/>
              </w:rPr>
            </w:pPr>
          </w:p>
        </w:tc>
      </w:tr>
    </w:tbl>
    <w:p w:rsidR="00B709A3" w:rsidRDefault="00B709A3" w:rsidP="00B709A3">
      <w:pPr>
        <w:rPr>
          <w:rFonts w:cs="Arial"/>
        </w:rPr>
      </w:pPr>
    </w:p>
    <w:p w:rsidR="00B709A3" w:rsidRDefault="00B709A3" w:rsidP="00B709A3"/>
    <w:p w:rsidR="00B709A3" w:rsidRDefault="00B709A3" w:rsidP="00B709A3">
      <w:pPr>
        <w:pStyle w:val="Heading4"/>
      </w:pPr>
      <w:r w:rsidRPr="00B9479B">
        <w:lastRenderedPageBreak/>
        <w:t>MD-REQ-276465/A-Surround_Sound_Upmix2.Rq</w:t>
      </w:r>
    </w:p>
    <w:p w:rsidR="00B709A3" w:rsidRPr="0053370D" w:rsidRDefault="00B709A3" w:rsidP="00B709A3">
      <w:pPr>
        <w:rPr>
          <w:rFonts w:cs="Arial"/>
        </w:rPr>
      </w:pPr>
      <w:r w:rsidRPr="0053370D">
        <w:rPr>
          <w:rFonts w:cs="Arial"/>
          <w:b/>
        </w:rPr>
        <w:t>Message Type</w:t>
      </w:r>
      <w:r w:rsidRPr="0053370D">
        <w:rPr>
          <w:rFonts w:cs="Arial"/>
        </w:rPr>
        <w:t>: Request</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Client to the </w:t>
      </w:r>
      <w:r>
        <w:rPr>
          <w:rFonts w:eastAsiaTheme="minorHAnsi" w:cs="Arial"/>
        </w:rPr>
        <w:t>Surround Sound</w:t>
      </w:r>
      <w:r w:rsidRPr="0053370D">
        <w:rPr>
          <w:rFonts w:eastAsiaTheme="minorHAnsi" w:cs="Arial"/>
        </w:rPr>
        <w:t xml:space="preserve"> Server to </w:t>
      </w:r>
      <w:r>
        <w:rPr>
          <w:rFonts w:eastAsiaTheme="minorHAnsi" w:cs="Arial"/>
        </w:rPr>
        <w:t xml:space="preserve">command the Surround Sound Server to go into a </w:t>
      </w:r>
      <w:proofErr w:type="gramStart"/>
      <w:r>
        <w:rPr>
          <w:rFonts w:eastAsiaTheme="minorHAnsi" w:cs="Arial"/>
        </w:rPr>
        <w:t>particular sound</w:t>
      </w:r>
      <w:proofErr w:type="gramEnd"/>
      <w:r>
        <w:rPr>
          <w:rFonts w:eastAsiaTheme="minorHAnsi" w:cs="Arial"/>
        </w:rPr>
        <w:t xml:space="preserve"> mode</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350"/>
        <w:gridCol w:w="390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35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390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Surround_Sound_Upmix2.Rq</w:t>
            </w: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35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390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35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390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Surround</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0x2</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roofErr w:type="spellStart"/>
            <w:r>
              <w:rPr>
                <w:rFonts w:cs="Arial"/>
              </w:rPr>
              <w:t>ON_Stage</w:t>
            </w:r>
            <w:proofErr w:type="spellEnd"/>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0x3</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Audience</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0x4</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Reserved</w:t>
            </w:r>
          </w:p>
        </w:tc>
        <w:tc>
          <w:tcPr>
            <w:tcW w:w="135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0x5 – 0x7</w:t>
            </w:r>
          </w:p>
        </w:tc>
        <w:tc>
          <w:tcPr>
            <w:tcW w:w="3907" w:type="dxa"/>
            <w:tcBorders>
              <w:left w:val="single" w:sz="4" w:space="0" w:color="auto"/>
              <w:right w:val="single" w:sz="4" w:space="0" w:color="auto"/>
            </w:tcBorders>
          </w:tcPr>
          <w:p w:rsidR="00B709A3"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4"/>
      </w:pPr>
      <w:r w:rsidRPr="00B9479B">
        <w:t>MD-REQ-276466/A-Surround_Sound_Upmix2.St</w:t>
      </w:r>
    </w:p>
    <w:p w:rsidR="00B709A3" w:rsidRPr="0053370D" w:rsidRDefault="00B709A3" w:rsidP="00B709A3">
      <w:pPr>
        <w:rPr>
          <w:rFonts w:cs="Arial"/>
        </w:rPr>
      </w:pPr>
      <w:r w:rsidRPr="0053370D">
        <w:rPr>
          <w:rFonts w:cs="Arial"/>
          <w:b/>
        </w:rPr>
        <w:t>Message Type</w:t>
      </w:r>
      <w:r w:rsidRPr="0053370D">
        <w:rPr>
          <w:rFonts w:cs="Arial"/>
        </w:rPr>
        <w:t xml:space="preserve">: </w:t>
      </w:r>
      <w:r>
        <w:rPr>
          <w:rFonts w:cs="Arial"/>
        </w:rPr>
        <w:t>Status</w:t>
      </w:r>
    </w:p>
    <w:p w:rsidR="00B709A3" w:rsidRPr="0053370D" w:rsidRDefault="00B709A3" w:rsidP="00B709A3">
      <w:pPr>
        <w:rPr>
          <w:rFonts w:cs="Arial"/>
        </w:rPr>
      </w:pPr>
    </w:p>
    <w:p w:rsidR="00B709A3" w:rsidRPr="0053370D" w:rsidRDefault="00B709A3" w:rsidP="00B709A3">
      <w:pPr>
        <w:rPr>
          <w:rFonts w:cs="Arial"/>
        </w:rPr>
      </w:pPr>
      <w:r w:rsidRPr="0053370D">
        <w:rPr>
          <w:rFonts w:eastAsiaTheme="minorHAnsi" w:cs="Arial"/>
        </w:rPr>
        <w:t xml:space="preserve">Signal sent by the </w:t>
      </w:r>
      <w:r>
        <w:rPr>
          <w:rFonts w:eastAsiaTheme="minorHAnsi" w:cs="Arial"/>
        </w:rPr>
        <w:t>Surround Sound</w:t>
      </w:r>
      <w:r w:rsidRPr="0053370D">
        <w:rPr>
          <w:rFonts w:eastAsiaTheme="minorHAnsi" w:cs="Arial"/>
        </w:rPr>
        <w:t xml:space="preserve"> </w:t>
      </w:r>
      <w:r>
        <w:rPr>
          <w:rFonts w:eastAsiaTheme="minorHAnsi" w:cs="Arial"/>
        </w:rPr>
        <w:t xml:space="preserve">Server with the current status of the what </w:t>
      </w:r>
      <w:proofErr w:type="gramStart"/>
      <w:r>
        <w:rPr>
          <w:rFonts w:eastAsiaTheme="minorHAnsi" w:cs="Arial"/>
        </w:rPr>
        <w:t>particular sound</w:t>
      </w:r>
      <w:proofErr w:type="gramEnd"/>
      <w:r>
        <w:rPr>
          <w:rFonts w:eastAsiaTheme="minorHAnsi" w:cs="Arial"/>
        </w:rPr>
        <w:t xml:space="preserve"> mode is active </w:t>
      </w:r>
    </w:p>
    <w:p w:rsidR="00B709A3" w:rsidRPr="0053370D" w:rsidRDefault="00B709A3" w:rsidP="00B709A3">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440"/>
        <w:gridCol w:w="1260"/>
        <w:gridCol w:w="3997"/>
      </w:tblGrid>
      <w:tr w:rsidR="00B709A3" w:rsidRPr="0053370D" w:rsidTr="00B709A3">
        <w:trPr>
          <w:jc w:val="center"/>
        </w:trPr>
        <w:tc>
          <w:tcPr>
            <w:tcW w:w="2917"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b/>
              </w:rPr>
            </w:pPr>
            <w:r w:rsidRPr="0053370D">
              <w:rPr>
                <w:rFonts w:cs="Arial"/>
                <w:b/>
              </w:rPr>
              <w:t>Logical Signal Name</w:t>
            </w:r>
          </w:p>
        </w:tc>
        <w:tc>
          <w:tcPr>
            <w:tcW w:w="144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Literals</w:t>
            </w:r>
          </w:p>
        </w:tc>
        <w:tc>
          <w:tcPr>
            <w:tcW w:w="1260"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Value</w:t>
            </w:r>
          </w:p>
        </w:tc>
        <w:tc>
          <w:tcPr>
            <w:tcW w:w="3997" w:type="dxa"/>
            <w:tcBorders>
              <w:top w:val="single" w:sz="4" w:space="0" w:color="auto"/>
              <w:left w:val="single" w:sz="4" w:space="0" w:color="auto"/>
              <w:bottom w:val="single" w:sz="4" w:space="0" w:color="auto"/>
              <w:right w:val="single" w:sz="4" w:space="0" w:color="auto"/>
            </w:tcBorders>
            <w:hideMark/>
          </w:tcPr>
          <w:p w:rsidR="00B709A3" w:rsidRPr="0053370D" w:rsidRDefault="00B709A3" w:rsidP="00B709A3">
            <w:pPr>
              <w:spacing w:line="276" w:lineRule="auto"/>
              <w:rPr>
                <w:rFonts w:cs="Arial"/>
                <w:b/>
              </w:rPr>
            </w:pPr>
            <w:r w:rsidRPr="0053370D">
              <w:rPr>
                <w:rFonts w:cs="Arial"/>
                <w:b/>
              </w:rPr>
              <w:t>Description</w:t>
            </w:r>
          </w:p>
        </w:tc>
      </w:tr>
      <w:tr w:rsidR="00B709A3" w:rsidRPr="0053370D" w:rsidTr="00B709A3">
        <w:trPr>
          <w:jc w:val="center"/>
        </w:trPr>
        <w:tc>
          <w:tcPr>
            <w:tcW w:w="2917" w:type="dxa"/>
            <w:vMerge w:val="restart"/>
            <w:tcBorders>
              <w:top w:val="single" w:sz="4" w:space="0" w:color="auto"/>
              <w:left w:val="single" w:sz="4" w:space="0" w:color="auto"/>
              <w:right w:val="single" w:sz="4" w:space="0" w:color="auto"/>
            </w:tcBorders>
          </w:tcPr>
          <w:p w:rsidR="00B709A3" w:rsidRPr="0053370D" w:rsidRDefault="00B709A3" w:rsidP="00B709A3">
            <w:pPr>
              <w:spacing w:line="276" w:lineRule="auto"/>
              <w:rPr>
                <w:rFonts w:cs="Arial"/>
              </w:rPr>
            </w:pPr>
            <w:r>
              <w:rPr>
                <w:rFonts w:cs="Arial"/>
              </w:rPr>
              <w:t>Surround_Sound_Upmix2.St</w:t>
            </w: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Inactive</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0x0</w:t>
            </w:r>
          </w:p>
        </w:tc>
        <w:tc>
          <w:tcPr>
            <w:tcW w:w="3997" w:type="dxa"/>
            <w:tcBorders>
              <w:top w:val="single" w:sz="4" w:space="0" w:color="auto"/>
              <w:left w:val="single" w:sz="4" w:space="0" w:color="auto"/>
              <w:right w:val="single" w:sz="4" w:space="0" w:color="auto"/>
            </w:tcBorders>
            <w:vAlign w:val="center"/>
          </w:tcPr>
          <w:p w:rsidR="00B709A3" w:rsidRPr="0053370D" w:rsidRDefault="00B709A3" w:rsidP="00B709A3">
            <w:pPr>
              <w:autoSpaceDE w:val="0"/>
              <w:autoSpaceDN w:val="0"/>
              <w:adjustRightInd w:val="0"/>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Stereo</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0x1</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Surround</w:t>
            </w:r>
          </w:p>
        </w:tc>
        <w:tc>
          <w:tcPr>
            <w:tcW w:w="1260" w:type="dxa"/>
            <w:tcBorders>
              <w:top w:val="single" w:sz="4" w:space="0" w:color="auto"/>
              <w:left w:val="single" w:sz="4" w:space="0" w:color="auto"/>
              <w:bottom w:val="single" w:sz="4" w:space="0" w:color="auto"/>
              <w:right w:val="single" w:sz="4" w:space="0" w:color="auto"/>
            </w:tcBorders>
          </w:tcPr>
          <w:p w:rsidR="00B709A3" w:rsidRPr="0053370D" w:rsidRDefault="00B709A3" w:rsidP="00B709A3">
            <w:pPr>
              <w:spacing w:line="276" w:lineRule="auto"/>
              <w:rPr>
                <w:rFonts w:cs="Arial"/>
              </w:rPr>
            </w:pPr>
            <w:r>
              <w:rPr>
                <w:rFonts w:cs="Arial"/>
              </w:rPr>
              <w:t>0x2</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proofErr w:type="spellStart"/>
            <w:r>
              <w:rPr>
                <w:rFonts w:cs="Arial"/>
              </w:rPr>
              <w:t>ON_Stage</w:t>
            </w:r>
            <w:proofErr w:type="spellEnd"/>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0x3</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Audience</w:t>
            </w:r>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0x4</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r w:rsidR="00B709A3" w:rsidRPr="0053370D" w:rsidTr="00B709A3">
        <w:trPr>
          <w:jc w:val="center"/>
        </w:trPr>
        <w:tc>
          <w:tcPr>
            <w:tcW w:w="2917" w:type="dxa"/>
            <w:vMerge/>
            <w:tcBorders>
              <w:left w:val="single" w:sz="4" w:space="0" w:color="auto"/>
              <w:right w:val="single" w:sz="4" w:space="0" w:color="auto"/>
            </w:tcBorders>
          </w:tcPr>
          <w:p w:rsidR="00B709A3" w:rsidRPr="0053370D" w:rsidRDefault="00B709A3" w:rsidP="00B709A3">
            <w:pPr>
              <w:spacing w:line="276" w:lineRule="auto"/>
              <w:rPr>
                <w:rFonts w:cs="Arial"/>
              </w:rPr>
            </w:pPr>
          </w:p>
        </w:tc>
        <w:tc>
          <w:tcPr>
            <w:tcW w:w="144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Reserved</w:t>
            </w:r>
          </w:p>
        </w:tc>
        <w:tc>
          <w:tcPr>
            <w:tcW w:w="1260" w:type="dxa"/>
            <w:tcBorders>
              <w:top w:val="single" w:sz="4" w:space="0" w:color="auto"/>
              <w:left w:val="single" w:sz="4" w:space="0" w:color="auto"/>
              <w:bottom w:val="single" w:sz="4" w:space="0" w:color="auto"/>
              <w:right w:val="single" w:sz="4" w:space="0" w:color="auto"/>
            </w:tcBorders>
          </w:tcPr>
          <w:p w:rsidR="00B709A3" w:rsidRDefault="00B709A3" w:rsidP="00B709A3">
            <w:pPr>
              <w:spacing w:line="276" w:lineRule="auto"/>
              <w:rPr>
                <w:rFonts w:cs="Arial"/>
              </w:rPr>
            </w:pPr>
            <w:r>
              <w:rPr>
                <w:rFonts w:cs="Arial"/>
              </w:rPr>
              <w:t>0x5 – 0x7</w:t>
            </w:r>
          </w:p>
        </w:tc>
        <w:tc>
          <w:tcPr>
            <w:tcW w:w="3997" w:type="dxa"/>
            <w:tcBorders>
              <w:left w:val="single" w:sz="4" w:space="0" w:color="auto"/>
              <w:right w:val="single" w:sz="4" w:space="0" w:color="auto"/>
            </w:tcBorders>
          </w:tcPr>
          <w:p w:rsidR="00B709A3" w:rsidRPr="0053370D" w:rsidRDefault="00B709A3" w:rsidP="00B709A3">
            <w:pPr>
              <w:spacing w:line="276" w:lineRule="auto"/>
              <w:rPr>
                <w:rFonts w:cs="Arial"/>
              </w:rPr>
            </w:pPr>
          </w:p>
        </w:tc>
      </w:tr>
    </w:tbl>
    <w:p w:rsidR="00B709A3" w:rsidRPr="0053370D" w:rsidRDefault="00B709A3" w:rsidP="00B709A3">
      <w:pPr>
        <w:rPr>
          <w:rFonts w:cs="Arial"/>
        </w:rPr>
      </w:pPr>
    </w:p>
    <w:p w:rsidR="00B709A3" w:rsidRDefault="00B709A3" w:rsidP="00B709A3">
      <w:pPr>
        <w:pStyle w:val="Heading3"/>
      </w:pPr>
      <w:bookmarkStart w:id="387" w:name="_Toc23937413"/>
      <w:r>
        <w:t>Use Cases</w:t>
      </w:r>
      <w:bookmarkEnd w:id="387"/>
    </w:p>
    <w:p w:rsidR="00B709A3" w:rsidRDefault="00B709A3" w:rsidP="00B709A3">
      <w:pPr>
        <w:pStyle w:val="Heading4"/>
      </w:pPr>
      <w:r>
        <w:t xml:space="preserve">AUDSET-UC-REQ-354839/A-User Enables </w:t>
      </w:r>
      <w:proofErr w:type="spellStart"/>
      <w:r>
        <w:t>ToneTouch</w:t>
      </w:r>
      <w:proofErr w:type="spellEnd"/>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709A3" w:rsidRPr="00AA3DFC" w:rsidTr="00B709A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AA3DFC" w:rsidRDefault="00B709A3">
            <w:pPr>
              <w:spacing w:line="276" w:lineRule="auto"/>
              <w:rPr>
                <w:rFonts w:cs="Arial"/>
              </w:rPr>
            </w:pPr>
            <w:r w:rsidRPr="00AA3DFC">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09A3" w:rsidRPr="00AA3DFC" w:rsidRDefault="00B709A3">
            <w:pPr>
              <w:spacing w:line="276" w:lineRule="auto"/>
              <w:rPr>
                <w:rFonts w:cs="Arial"/>
              </w:rPr>
            </w:pPr>
            <w:r w:rsidRPr="00AA3DFC">
              <w:rPr>
                <w:rFonts w:cs="Arial"/>
              </w:rPr>
              <w:t>Vehicle Occupant</w:t>
            </w:r>
          </w:p>
        </w:tc>
      </w:tr>
      <w:tr w:rsidR="00B709A3" w:rsidRPr="00AA3DFC"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AA3DFC" w:rsidRDefault="00B709A3">
            <w:pPr>
              <w:spacing w:line="276" w:lineRule="auto"/>
              <w:rPr>
                <w:rFonts w:cs="Arial"/>
              </w:rPr>
            </w:pPr>
            <w:r w:rsidRPr="00AA3DFC">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B709A3" w:rsidRDefault="00B709A3">
            <w:pPr>
              <w:spacing w:line="276" w:lineRule="auto"/>
              <w:rPr>
                <w:rFonts w:cs="Arial"/>
              </w:rPr>
            </w:pPr>
            <w:r w:rsidRPr="00AA3DFC">
              <w:rPr>
                <w:rFonts w:cs="Arial"/>
              </w:rPr>
              <w:t>Infotainment System Powered ON</w:t>
            </w:r>
          </w:p>
          <w:p w:rsidR="00B709A3" w:rsidRDefault="00B709A3">
            <w:pPr>
              <w:spacing w:line="276" w:lineRule="auto"/>
              <w:rPr>
                <w:rFonts w:cs="Arial"/>
              </w:rPr>
            </w:pPr>
            <w:proofErr w:type="spellStart"/>
            <w:r>
              <w:rPr>
                <w:rFonts w:cs="Arial"/>
              </w:rPr>
              <w:t>Tone</w:t>
            </w:r>
            <w:r w:rsidRPr="00AA3DFC">
              <w:rPr>
                <w:rFonts w:cs="Arial"/>
              </w:rPr>
              <w:t>Touch</w:t>
            </w:r>
            <w:proofErr w:type="spellEnd"/>
            <w:r w:rsidRPr="00AA3DFC">
              <w:rPr>
                <w:rFonts w:cs="Arial"/>
              </w:rPr>
              <w:t xml:space="preserve"> setting disabled</w:t>
            </w:r>
          </w:p>
          <w:p w:rsidR="00B709A3" w:rsidRPr="00AA3DFC" w:rsidRDefault="00B709A3">
            <w:pPr>
              <w:spacing w:line="276" w:lineRule="auto"/>
              <w:rPr>
                <w:rFonts w:cs="Arial"/>
              </w:rPr>
            </w:pPr>
            <w:r>
              <w:rPr>
                <w:rFonts w:cs="Arial"/>
              </w:rPr>
              <w:t xml:space="preserve">Infotainment audio supports the selected Bass, </w:t>
            </w:r>
            <w:proofErr w:type="spellStart"/>
            <w:r>
              <w:rPr>
                <w:rFonts w:cs="Arial"/>
              </w:rPr>
              <w:t>MidRange</w:t>
            </w:r>
            <w:proofErr w:type="spellEnd"/>
            <w:r>
              <w:rPr>
                <w:rFonts w:cs="Arial"/>
              </w:rPr>
              <w:t xml:space="preserve"> and Treble</w:t>
            </w:r>
          </w:p>
          <w:p w:rsidR="00B709A3" w:rsidRDefault="00B709A3" w:rsidP="00B709A3">
            <w:pPr>
              <w:spacing w:line="276" w:lineRule="auto"/>
              <w:rPr>
                <w:rFonts w:cs="Arial"/>
              </w:rPr>
            </w:pPr>
            <w:r w:rsidRPr="00AA3DFC">
              <w:rPr>
                <w:rFonts w:cs="Arial"/>
              </w:rPr>
              <w:t>Bass,</w:t>
            </w:r>
            <w:r>
              <w:rPr>
                <w:rFonts w:cs="Arial"/>
              </w:rPr>
              <w:t xml:space="preserve"> </w:t>
            </w:r>
            <w:proofErr w:type="spellStart"/>
            <w:r>
              <w:rPr>
                <w:rFonts w:cs="Arial"/>
              </w:rPr>
              <w:t>MidR</w:t>
            </w:r>
            <w:r w:rsidRPr="00AA3DFC">
              <w:rPr>
                <w:rFonts w:cs="Arial"/>
              </w:rPr>
              <w:t>ange</w:t>
            </w:r>
            <w:proofErr w:type="spellEnd"/>
            <w:r w:rsidRPr="00AA3DFC">
              <w:rPr>
                <w:rFonts w:cs="Arial"/>
              </w:rPr>
              <w:t xml:space="preserve">, Treble </w:t>
            </w:r>
            <w:r>
              <w:rPr>
                <w:rFonts w:cs="Arial"/>
              </w:rPr>
              <w:t>settings can be adjusted in the HMI</w:t>
            </w:r>
            <w:r w:rsidRPr="00AA3DFC">
              <w:rPr>
                <w:rFonts w:cs="Arial"/>
              </w:rPr>
              <w:t xml:space="preserve"> </w:t>
            </w:r>
          </w:p>
          <w:p w:rsidR="00B709A3" w:rsidRPr="00422485" w:rsidRDefault="00B709A3" w:rsidP="00B709A3">
            <w:pPr>
              <w:spacing w:line="276" w:lineRule="auto"/>
              <w:rPr>
                <w:rFonts w:cs="Arial"/>
              </w:rPr>
            </w:pPr>
            <w:proofErr w:type="spellStart"/>
            <w:r>
              <w:rPr>
                <w:rFonts w:cs="Arial"/>
              </w:rPr>
              <w:t>ToneTouch</w:t>
            </w:r>
            <w:proofErr w:type="spellEnd"/>
            <w:r>
              <w:rPr>
                <w:rFonts w:cs="Arial"/>
              </w:rPr>
              <w:t xml:space="preserve"> coordinates cannot be adjusted in the HMI</w:t>
            </w:r>
          </w:p>
        </w:tc>
      </w:tr>
      <w:tr w:rsidR="00B709A3" w:rsidRPr="00AA3DFC"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AA3DFC" w:rsidRDefault="00B709A3">
            <w:pPr>
              <w:spacing w:line="276" w:lineRule="auto"/>
              <w:rPr>
                <w:rFonts w:cs="Arial"/>
              </w:rPr>
            </w:pPr>
            <w:r w:rsidRPr="00AA3DFC">
              <w:rPr>
                <w:rFonts w:cs="Arial"/>
                <w:b/>
                <w:bCs/>
              </w:rPr>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B709A3" w:rsidRPr="00AA3DFC" w:rsidRDefault="00B709A3">
            <w:pPr>
              <w:spacing w:line="276" w:lineRule="auto"/>
              <w:rPr>
                <w:rFonts w:cs="Arial"/>
              </w:rPr>
            </w:pPr>
            <w:r>
              <w:rPr>
                <w:rFonts w:cs="Arial"/>
              </w:rPr>
              <w:t xml:space="preserve">User selects </w:t>
            </w:r>
            <w:proofErr w:type="spellStart"/>
            <w:r>
              <w:rPr>
                <w:rFonts w:cs="Arial"/>
              </w:rPr>
              <w:t>Tone</w:t>
            </w:r>
            <w:r w:rsidRPr="00AA3DFC">
              <w:rPr>
                <w:rFonts w:cs="Arial"/>
              </w:rPr>
              <w:t>Touch</w:t>
            </w:r>
            <w:proofErr w:type="spellEnd"/>
            <w:r w:rsidRPr="00AA3DFC">
              <w:rPr>
                <w:rFonts w:cs="Arial"/>
              </w:rPr>
              <w:t xml:space="preserve"> Enabled via the HMI</w:t>
            </w:r>
          </w:p>
        </w:tc>
      </w:tr>
      <w:tr w:rsidR="00B709A3" w:rsidRPr="00AA3DFC"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AA3DFC" w:rsidRDefault="00B709A3">
            <w:pPr>
              <w:spacing w:line="276" w:lineRule="auto"/>
              <w:rPr>
                <w:rFonts w:cs="Arial"/>
              </w:rPr>
            </w:pPr>
            <w:r w:rsidRPr="00AA3DFC">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B709A3" w:rsidRDefault="00B709A3">
            <w:pPr>
              <w:spacing w:line="276" w:lineRule="auto"/>
              <w:rPr>
                <w:rFonts w:cs="Arial"/>
              </w:rPr>
            </w:pPr>
            <w:proofErr w:type="spellStart"/>
            <w:r>
              <w:rPr>
                <w:rFonts w:cs="Arial"/>
              </w:rPr>
              <w:t>Tone</w:t>
            </w:r>
            <w:r w:rsidRPr="00AA3DFC">
              <w:rPr>
                <w:rFonts w:cs="Arial"/>
              </w:rPr>
              <w:t>Touch</w:t>
            </w:r>
            <w:proofErr w:type="spellEnd"/>
            <w:r w:rsidRPr="00AA3DFC">
              <w:rPr>
                <w:rFonts w:cs="Arial"/>
              </w:rPr>
              <w:t xml:space="preserve"> </w:t>
            </w:r>
            <w:r>
              <w:rPr>
                <w:rFonts w:cs="Arial"/>
              </w:rPr>
              <w:t>setting is</w:t>
            </w:r>
            <w:r w:rsidRPr="00AA3DFC">
              <w:rPr>
                <w:rFonts w:cs="Arial"/>
              </w:rPr>
              <w:t xml:space="preserve"> enabled</w:t>
            </w:r>
            <w:r>
              <w:rPr>
                <w:rFonts w:cs="Arial"/>
              </w:rPr>
              <w:t xml:space="preserve"> </w:t>
            </w:r>
          </w:p>
          <w:p w:rsidR="00B709A3" w:rsidRDefault="00B709A3" w:rsidP="00B709A3">
            <w:pPr>
              <w:spacing w:line="276" w:lineRule="auto"/>
              <w:rPr>
                <w:rFonts w:cs="Arial"/>
              </w:rPr>
            </w:pPr>
            <w:r>
              <w:rPr>
                <w:rFonts w:cs="Arial"/>
              </w:rPr>
              <w:t xml:space="preserve">Infotainment audio supports the selected </w:t>
            </w:r>
            <w:proofErr w:type="spellStart"/>
            <w:r>
              <w:rPr>
                <w:rFonts w:cs="Arial"/>
              </w:rPr>
              <w:t>ToneTouch</w:t>
            </w:r>
            <w:proofErr w:type="spellEnd"/>
            <w:r>
              <w:rPr>
                <w:rFonts w:cs="Arial"/>
              </w:rPr>
              <w:t xml:space="preserve"> coordinates</w:t>
            </w:r>
          </w:p>
          <w:p w:rsidR="00B709A3" w:rsidRDefault="00B709A3" w:rsidP="00B709A3">
            <w:pPr>
              <w:spacing w:line="276" w:lineRule="auto"/>
              <w:rPr>
                <w:rFonts w:cs="Arial"/>
              </w:rPr>
            </w:pPr>
            <w:proofErr w:type="spellStart"/>
            <w:r>
              <w:rPr>
                <w:rFonts w:cs="Arial"/>
              </w:rPr>
              <w:t>ToneTouch</w:t>
            </w:r>
            <w:proofErr w:type="spellEnd"/>
            <w:r>
              <w:rPr>
                <w:rFonts w:cs="Arial"/>
              </w:rPr>
              <w:t xml:space="preserve"> coordinates can be adjusted in the HMI</w:t>
            </w:r>
          </w:p>
          <w:p w:rsidR="00B709A3" w:rsidRPr="00422485" w:rsidRDefault="00B709A3" w:rsidP="00B709A3">
            <w:pPr>
              <w:spacing w:line="276" w:lineRule="auto"/>
              <w:rPr>
                <w:rFonts w:cs="Arial"/>
              </w:rPr>
            </w:pPr>
            <w:r w:rsidRPr="00AA3DFC">
              <w:rPr>
                <w:rFonts w:cs="Arial"/>
              </w:rPr>
              <w:t>Bass,</w:t>
            </w:r>
            <w:r>
              <w:rPr>
                <w:rFonts w:cs="Arial"/>
              </w:rPr>
              <w:t xml:space="preserve"> </w:t>
            </w:r>
            <w:proofErr w:type="spellStart"/>
            <w:r>
              <w:rPr>
                <w:rFonts w:cs="Arial"/>
              </w:rPr>
              <w:t>MidR</w:t>
            </w:r>
            <w:r w:rsidRPr="00AA3DFC">
              <w:rPr>
                <w:rFonts w:cs="Arial"/>
              </w:rPr>
              <w:t>ange</w:t>
            </w:r>
            <w:proofErr w:type="spellEnd"/>
            <w:r w:rsidRPr="00AA3DFC">
              <w:rPr>
                <w:rFonts w:cs="Arial"/>
              </w:rPr>
              <w:t xml:space="preserve">, Treble </w:t>
            </w:r>
            <w:r>
              <w:rPr>
                <w:rFonts w:cs="Arial"/>
              </w:rPr>
              <w:t>settings cannot be adjusted in the HMI</w:t>
            </w:r>
            <w:r w:rsidRPr="00AA3DFC">
              <w:rPr>
                <w:rFonts w:cs="Arial"/>
              </w:rPr>
              <w:t xml:space="preserve"> </w:t>
            </w:r>
          </w:p>
        </w:tc>
      </w:tr>
      <w:tr w:rsidR="00B709A3" w:rsidRPr="00AA3DFC"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AA3DFC" w:rsidRDefault="00B709A3">
            <w:pPr>
              <w:spacing w:line="276" w:lineRule="auto"/>
              <w:rPr>
                <w:rFonts w:cs="Arial"/>
              </w:rPr>
            </w:pPr>
            <w:r w:rsidRPr="00AA3DFC">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tcPr>
          <w:p w:rsidR="00B709A3" w:rsidRPr="00AA3DFC" w:rsidRDefault="00B709A3">
            <w:pPr>
              <w:spacing w:line="276" w:lineRule="auto"/>
              <w:rPr>
                <w:rFonts w:cs="Arial"/>
              </w:rPr>
            </w:pPr>
            <w:r>
              <w:rPr>
                <w:rFonts w:cs="Arial"/>
              </w:rPr>
              <w:t xml:space="preserve">The </w:t>
            </w:r>
            <w:proofErr w:type="spellStart"/>
            <w:r>
              <w:rPr>
                <w:rFonts w:cs="Arial"/>
              </w:rPr>
              <w:t>ToneTouch</w:t>
            </w:r>
            <w:proofErr w:type="spellEnd"/>
            <w:r>
              <w:rPr>
                <w:rFonts w:cs="Arial"/>
              </w:rPr>
              <w:t xml:space="preserve"> and BTM HMI screens are mutually exclusive.</w:t>
            </w:r>
          </w:p>
        </w:tc>
      </w:tr>
    </w:tbl>
    <w:p w:rsidR="00B709A3" w:rsidRPr="00AA3DFC" w:rsidRDefault="00B709A3" w:rsidP="00B709A3">
      <w:pPr>
        <w:rPr>
          <w:rFonts w:cs="Arial"/>
        </w:rPr>
      </w:pPr>
    </w:p>
    <w:p w:rsidR="00B709A3" w:rsidRDefault="00B709A3" w:rsidP="00B709A3">
      <w:pPr>
        <w:pStyle w:val="Heading4"/>
      </w:pPr>
      <w:r>
        <w:t xml:space="preserve">AUDSET-UC-REQ-354842/A-User Disables </w:t>
      </w:r>
      <w:proofErr w:type="spellStart"/>
      <w:r>
        <w:t>ToneTouch</w:t>
      </w:r>
      <w:proofErr w:type="spellEnd"/>
    </w:p>
    <w:p w:rsidR="00B709A3" w:rsidRPr="00AE06BC" w:rsidRDefault="00B709A3" w:rsidP="00B709A3"/>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7430"/>
      </w:tblGrid>
      <w:tr w:rsidR="00B709A3" w:rsidTr="00B709A3">
        <w:trPr>
          <w:jc w:val="center"/>
        </w:trPr>
        <w:tc>
          <w:tcPr>
            <w:tcW w:w="180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b/>
                <w:bCs/>
              </w:rPr>
              <w:t>Actors</w:t>
            </w:r>
          </w:p>
        </w:tc>
        <w:tc>
          <w:tcPr>
            <w:tcW w:w="7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rPr>
              <w:t>Vehicle Occupant</w:t>
            </w:r>
          </w:p>
        </w:tc>
      </w:tr>
      <w:tr w:rsidR="00B709A3"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b/>
                <w:bCs/>
              </w:rPr>
              <w:t>Pre-conditions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CE1C50" w:rsidRDefault="00B709A3" w:rsidP="00B709A3">
            <w:pPr>
              <w:spacing w:line="276" w:lineRule="auto"/>
              <w:rPr>
                <w:rFonts w:cs="Arial"/>
              </w:rPr>
            </w:pPr>
            <w:r w:rsidRPr="00CE1C50">
              <w:rPr>
                <w:rFonts w:cs="Arial"/>
              </w:rPr>
              <w:t>Infotainment System Powered ON</w:t>
            </w:r>
          </w:p>
          <w:p w:rsidR="00B709A3" w:rsidRPr="00CE1C50" w:rsidRDefault="00B709A3" w:rsidP="00B709A3">
            <w:pPr>
              <w:spacing w:line="276" w:lineRule="auto"/>
              <w:rPr>
                <w:rFonts w:cs="Arial"/>
              </w:rPr>
            </w:pPr>
            <w:proofErr w:type="spellStart"/>
            <w:r w:rsidRPr="00CE1C50">
              <w:rPr>
                <w:rFonts w:cs="Arial"/>
              </w:rPr>
              <w:lastRenderedPageBreak/>
              <w:t>ToneTouch</w:t>
            </w:r>
            <w:proofErr w:type="spellEnd"/>
            <w:r w:rsidRPr="00CE1C50">
              <w:rPr>
                <w:rFonts w:cs="Arial"/>
              </w:rPr>
              <w:t xml:space="preserve"> setting enabled</w:t>
            </w:r>
          </w:p>
          <w:p w:rsidR="00B709A3" w:rsidRPr="00CE1C50" w:rsidRDefault="00B709A3" w:rsidP="00B709A3">
            <w:pPr>
              <w:spacing w:line="276" w:lineRule="auto"/>
              <w:rPr>
                <w:rFonts w:cs="Arial"/>
              </w:rPr>
            </w:pPr>
            <w:r w:rsidRPr="00CE1C50">
              <w:rPr>
                <w:rFonts w:cs="Arial"/>
              </w:rPr>
              <w:t xml:space="preserve">Infotainment audio supports the selected </w:t>
            </w:r>
            <w:proofErr w:type="spellStart"/>
            <w:r w:rsidRPr="00CE1C50">
              <w:rPr>
                <w:rFonts w:cs="Arial"/>
              </w:rPr>
              <w:t>ToneTouch</w:t>
            </w:r>
            <w:proofErr w:type="spellEnd"/>
            <w:r w:rsidRPr="00CE1C50">
              <w:rPr>
                <w:rFonts w:cs="Arial"/>
              </w:rPr>
              <w:t xml:space="preserve"> coordinates</w:t>
            </w:r>
          </w:p>
          <w:p w:rsidR="00B709A3" w:rsidRPr="00CE1C50" w:rsidRDefault="00B709A3" w:rsidP="00B709A3">
            <w:pPr>
              <w:spacing w:line="276" w:lineRule="auto"/>
              <w:rPr>
                <w:rFonts w:cs="Arial"/>
              </w:rPr>
            </w:pPr>
            <w:r w:rsidRPr="00CE1C50">
              <w:rPr>
                <w:rFonts w:cs="Arial"/>
              </w:rPr>
              <w:t xml:space="preserve">Bass, </w:t>
            </w:r>
            <w:proofErr w:type="spellStart"/>
            <w:r w:rsidRPr="00CE1C50">
              <w:rPr>
                <w:rFonts w:cs="Arial"/>
              </w:rPr>
              <w:t>MidRange</w:t>
            </w:r>
            <w:proofErr w:type="spellEnd"/>
            <w:r w:rsidRPr="00CE1C50">
              <w:rPr>
                <w:rFonts w:cs="Arial"/>
              </w:rPr>
              <w:t xml:space="preserve">, Treble settings cannot be adjusted in the HMI </w:t>
            </w:r>
          </w:p>
          <w:p w:rsidR="00B709A3" w:rsidRPr="00CE1C50" w:rsidRDefault="00B709A3" w:rsidP="00B709A3">
            <w:pPr>
              <w:spacing w:line="276" w:lineRule="auto"/>
              <w:rPr>
                <w:rFonts w:cs="Arial"/>
              </w:rPr>
            </w:pPr>
            <w:proofErr w:type="spellStart"/>
            <w:r w:rsidRPr="00CE1C50">
              <w:rPr>
                <w:rFonts w:cs="Arial"/>
              </w:rPr>
              <w:t>ToneTouch</w:t>
            </w:r>
            <w:proofErr w:type="spellEnd"/>
            <w:r w:rsidRPr="00CE1C50">
              <w:rPr>
                <w:rFonts w:cs="Arial"/>
              </w:rPr>
              <w:t xml:space="preserve"> coordinates can be adjusted in the HMI</w:t>
            </w:r>
          </w:p>
        </w:tc>
      </w:tr>
      <w:tr w:rsidR="00B709A3"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b/>
                <w:bCs/>
              </w:rPr>
              <w:lastRenderedPageBreak/>
              <w:t>Scenario Description</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CE1C50" w:rsidRDefault="00B709A3" w:rsidP="00B709A3">
            <w:pPr>
              <w:spacing w:line="276" w:lineRule="auto"/>
              <w:rPr>
                <w:rFonts w:cs="Arial"/>
              </w:rPr>
            </w:pPr>
            <w:r>
              <w:rPr>
                <w:rFonts w:cs="Arial"/>
              </w:rPr>
              <w:t xml:space="preserve">User selects </w:t>
            </w:r>
            <w:proofErr w:type="spellStart"/>
            <w:r>
              <w:rPr>
                <w:rFonts w:cs="Arial"/>
              </w:rPr>
              <w:t>ToneTouch</w:t>
            </w:r>
            <w:proofErr w:type="spellEnd"/>
            <w:r>
              <w:rPr>
                <w:rFonts w:cs="Arial"/>
              </w:rPr>
              <w:t xml:space="preserve"> d</w:t>
            </w:r>
            <w:r w:rsidRPr="00CE1C50">
              <w:rPr>
                <w:rFonts w:cs="Arial"/>
              </w:rPr>
              <w:t>isabled via the HMI</w:t>
            </w:r>
          </w:p>
        </w:tc>
      </w:tr>
      <w:tr w:rsidR="00B709A3"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b/>
                <w:bCs/>
              </w:rPr>
              <w:t>Post-conditions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CE1C50" w:rsidRDefault="00B709A3" w:rsidP="00B709A3">
            <w:pPr>
              <w:spacing w:line="276" w:lineRule="auto"/>
              <w:rPr>
                <w:rFonts w:cs="Arial"/>
              </w:rPr>
            </w:pPr>
            <w:proofErr w:type="spellStart"/>
            <w:r w:rsidRPr="00CE1C50">
              <w:rPr>
                <w:rFonts w:cs="Arial"/>
              </w:rPr>
              <w:t>ToneTouch</w:t>
            </w:r>
            <w:proofErr w:type="spellEnd"/>
            <w:r w:rsidRPr="00CE1C50">
              <w:rPr>
                <w:rFonts w:cs="Arial"/>
              </w:rPr>
              <w:t xml:space="preserve"> setting is disabled </w:t>
            </w:r>
          </w:p>
          <w:p w:rsidR="00B709A3" w:rsidRPr="00CE1C50" w:rsidRDefault="00B709A3" w:rsidP="00B709A3">
            <w:pPr>
              <w:spacing w:line="276" w:lineRule="auto"/>
              <w:rPr>
                <w:rFonts w:cs="Arial"/>
              </w:rPr>
            </w:pPr>
            <w:r w:rsidRPr="00CE1C50">
              <w:rPr>
                <w:rFonts w:cs="Arial"/>
              </w:rPr>
              <w:t xml:space="preserve">Infotainment audio supports the selected Bass, </w:t>
            </w:r>
            <w:proofErr w:type="spellStart"/>
            <w:r w:rsidRPr="00CE1C50">
              <w:rPr>
                <w:rFonts w:cs="Arial"/>
              </w:rPr>
              <w:t>MidRange</w:t>
            </w:r>
            <w:proofErr w:type="spellEnd"/>
            <w:r w:rsidRPr="00CE1C50">
              <w:rPr>
                <w:rFonts w:cs="Arial"/>
              </w:rPr>
              <w:t xml:space="preserve"> and Treble</w:t>
            </w:r>
          </w:p>
          <w:p w:rsidR="00B709A3" w:rsidRPr="00CE1C50" w:rsidRDefault="00B709A3" w:rsidP="00B709A3">
            <w:pPr>
              <w:spacing w:line="276" w:lineRule="auto"/>
              <w:rPr>
                <w:rFonts w:cs="Arial"/>
              </w:rPr>
            </w:pPr>
            <w:proofErr w:type="spellStart"/>
            <w:r w:rsidRPr="00CE1C50">
              <w:rPr>
                <w:rFonts w:cs="Arial"/>
              </w:rPr>
              <w:t>ToneTouch</w:t>
            </w:r>
            <w:proofErr w:type="spellEnd"/>
            <w:r w:rsidRPr="00CE1C50">
              <w:rPr>
                <w:rFonts w:cs="Arial"/>
              </w:rPr>
              <w:t xml:space="preserve"> coordinates cannot be adjusted in the HMI</w:t>
            </w:r>
          </w:p>
          <w:p w:rsidR="00B709A3" w:rsidRPr="00CE1C50" w:rsidRDefault="00B709A3" w:rsidP="00B709A3">
            <w:pPr>
              <w:spacing w:line="276" w:lineRule="auto"/>
              <w:rPr>
                <w:rFonts w:cs="Arial"/>
              </w:rPr>
            </w:pPr>
            <w:r w:rsidRPr="00CE1C50">
              <w:rPr>
                <w:rFonts w:cs="Arial"/>
              </w:rPr>
              <w:t xml:space="preserve">Bass, </w:t>
            </w:r>
            <w:proofErr w:type="spellStart"/>
            <w:r w:rsidRPr="00CE1C50">
              <w:rPr>
                <w:rFonts w:cs="Arial"/>
              </w:rPr>
              <w:t>MidRange</w:t>
            </w:r>
            <w:proofErr w:type="spellEnd"/>
            <w:r w:rsidRPr="00CE1C50">
              <w:rPr>
                <w:rFonts w:cs="Arial"/>
              </w:rPr>
              <w:t xml:space="preserve">, Treble settings can be adjusted in the HMI </w:t>
            </w:r>
          </w:p>
        </w:tc>
      </w:tr>
      <w:tr w:rsidR="00B709A3" w:rsidTr="00B709A3">
        <w:trPr>
          <w:jc w:val="center"/>
        </w:trPr>
        <w:tc>
          <w:tcPr>
            <w:tcW w:w="180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b/>
                <w:bCs/>
              </w:rPr>
              <w:t>Notes</w:t>
            </w:r>
          </w:p>
        </w:tc>
        <w:tc>
          <w:tcPr>
            <w:tcW w:w="7430" w:type="dxa"/>
            <w:tcBorders>
              <w:top w:val="nil"/>
              <w:left w:val="nil"/>
              <w:bottom w:val="single" w:sz="8" w:space="0" w:color="auto"/>
              <w:right w:val="single" w:sz="8" w:space="0" w:color="auto"/>
            </w:tcBorders>
            <w:tcMar>
              <w:top w:w="0" w:type="dxa"/>
              <w:left w:w="108" w:type="dxa"/>
              <w:bottom w:w="0" w:type="dxa"/>
              <w:right w:w="108" w:type="dxa"/>
            </w:tcMar>
            <w:hideMark/>
          </w:tcPr>
          <w:p w:rsidR="00B709A3" w:rsidRPr="00CE1C50" w:rsidRDefault="00B709A3">
            <w:pPr>
              <w:spacing w:line="276" w:lineRule="auto"/>
              <w:rPr>
                <w:rFonts w:cs="Arial"/>
              </w:rPr>
            </w:pPr>
            <w:r w:rsidRPr="00CE1C50">
              <w:rPr>
                <w:rFonts w:cs="Arial"/>
              </w:rPr>
              <w:t xml:space="preserve">The </w:t>
            </w:r>
            <w:proofErr w:type="spellStart"/>
            <w:r w:rsidRPr="00CE1C50">
              <w:rPr>
                <w:rFonts w:cs="Arial"/>
              </w:rPr>
              <w:t>ToneTouch</w:t>
            </w:r>
            <w:proofErr w:type="spellEnd"/>
            <w:r w:rsidRPr="00CE1C50">
              <w:rPr>
                <w:rFonts w:cs="Arial"/>
              </w:rPr>
              <w:t xml:space="preserve"> and BTM HMI screens are mutually exclusive.</w:t>
            </w:r>
          </w:p>
        </w:tc>
      </w:tr>
    </w:tbl>
    <w:p w:rsidR="00B709A3" w:rsidRDefault="00B709A3" w:rsidP="00B709A3"/>
    <w:p w:rsidR="00B709A3" w:rsidRDefault="00B709A3" w:rsidP="00B709A3">
      <w:pPr>
        <w:pStyle w:val="Heading4"/>
      </w:pPr>
      <w:r>
        <w:t xml:space="preserve">AUDSET-UC-REQ-354903/A-User changes </w:t>
      </w:r>
      <w:proofErr w:type="spellStart"/>
      <w:r>
        <w:t>ToneTouch</w:t>
      </w:r>
      <w:proofErr w:type="spellEnd"/>
      <w:r>
        <w:t xml:space="preserve"> coordinates</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0C497C" w:rsidRDefault="00B709A3">
            <w:pPr>
              <w:spacing w:line="256" w:lineRule="auto"/>
              <w:rPr>
                <w:rFonts w:cs="Arial"/>
                <w:b/>
                <w:lang w:val="de-DE" w:eastAsia="zh-CN"/>
              </w:rPr>
            </w:pPr>
            <w:r w:rsidRPr="000C497C">
              <w:rPr>
                <w:rFonts w:cs="Arial"/>
                <w:b/>
                <w:lang w:val="de-DE"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Pr="008E3470" w:rsidRDefault="00B709A3">
            <w:pPr>
              <w:spacing w:line="256" w:lineRule="auto"/>
              <w:rPr>
                <w:rFonts w:cs="Arial"/>
                <w:lang w:val="de-DE" w:eastAsia="zh-CN"/>
              </w:rPr>
            </w:pPr>
            <w:r w:rsidRPr="008E3470">
              <w:rPr>
                <w:rFonts w:cs="Arial"/>
                <w:lang w:val="de-DE" w:eastAsia="zh-CN"/>
              </w:rPr>
              <w:t>Vehicle Occupant</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0C497C" w:rsidRDefault="00B709A3">
            <w:pPr>
              <w:spacing w:line="256" w:lineRule="auto"/>
              <w:rPr>
                <w:rFonts w:cs="Arial"/>
                <w:b/>
                <w:lang w:val="de-DE" w:eastAsia="zh-CN"/>
              </w:rPr>
            </w:pPr>
            <w:r w:rsidRPr="000C497C">
              <w:rPr>
                <w:rFonts w:cs="Arial"/>
                <w:b/>
                <w:lang w:val="de-DE" w:eastAsia="zh-CN"/>
              </w:rPr>
              <w:t>Pre-conditions</w:t>
            </w:r>
          </w:p>
        </w:tc>
        <w:tc>
          <w:tcPr>
            <w:tcW w:w="7004" w:type="dxa"/>
            <w:tcBorders>
              <w:top w:val="single" w:sz="4" w:space="0" w:color="auto"/>
              <w:left w:val="single" w:sz="4" w:space="0" w:color="auto"/>
              <w:bottom w:val="single" w:sz="4" w:space="0" w:color="auto"/>
              <w:right w:val="single" w:sz="4" w:space="0" w:color="auto"/>
            </w:tcBorders>
          </w:tcPr>
          <w:p w:rsidR="00B709A3" w:rsidRPr="008E3470" w:rsidRDefault="00B709A3">
            <w:pPr>
              <w:spacing w:line="256" w:lineRule="auto"/>
              <w:rPr>
                <w:rFonts w:cs="Arial"/>
                <w:color w:val="000000"/>
                <w:lang w:val="de-DE"/>
              </w:rPr>
            </w:pPr>
            <w:r w:rsidRPr="008E3470">
              <w:rPr>
                <w:rFonts w:cs="Arial"/>
                <w:color w:val="000000"/>
                <w:lang w:val="de-DE"/>
              </w:rPr>
              <w:t>Infotainment system powered ON</w:t>
            </w:r>
          </w:p>
          <w:p w:rsidR="00B709A3" w:rsidRPr="008E3470" w:rsidRDefault="00B709A3">
            <w:pPr>
              <w:spacing w:line="256" w:lineRule="auto"/>
              <w:rPr>
                <w:rFonts w:cs="Arial"/>
                <w:lang w:val="de-DE" w:eastAsia="zh-CN"/>
              </w:rPr>
            </w:pPr>
            <w:r>
              <w:rPr>
                <w:rFonts w:cs="Arial"/>
                <w:lang w:val="de-DE" w:eastAsia="zh-CN"/>
              </w:rPr>
              <w:t>Tone</w:t>
            </w:r>
            <w:r w:rsidRPr="008E3470">
              <w:rPr>
                <w:rFonts w:cs="Arial"/>
                <w:lang w:val="de-DE" w:eastAsia="zh-CN"/>
              </w:rPr>
              <w:t>Touch is active</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0C497C" w:rsidRDefault="00B709A3">
            <w:pPr>
              <w:spacing w:line="256" w:lineRule="auto"/>
              <w:rPr>
                <w:rFonts w:cs="Arial"/>
                <w:b/>
                <w:lang w:val="de-DE" w:eastAsia="zh-CN"/>
              </w:rPr>
            </w:pPr>
            <w:r w:rsidRPr="000C497C">
              <w:rPr>
                <w:rFonts w:cs="Arial"/>
                <w:b/>
                <w:lang w:val="de-DE"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Pr="008E3470" w:rsidRDefault="00B709A3">
            <w:pPr>
              <w:spacing w:line="256" w:lineRule="auto"/>
              <w:rPr>
                <w:rFonts w:cs="Arial"/>
                <w:lang w:val="de-DE"/>
              </w:rPr>
            </w:pPr>
            <w:r w:rsidRPr="008E3470">
              <w:rPr>
                <w:rFonts w:cs="Arial"/>
                <w:lang w:val="de-DE"/>
              </w:rPr>
              <w:t>User changes the ToneTouch x,y coordintes within a 2-dimentional matrix via the HMI</w:t>
            </w:r>
            <w:r>
              <w:rPr>
                <w:rFonts w:cs="Arial"/>
                <w:lang w:val="de-DE"/>
              </w:rPr>
              <w:t xml:space="preserve"> to a new x,y coordinate value</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0C497C" w:rsidRDefault="00B709A3">
            <w:pPr>
              <w:spacing w:line="256" w:lineRule="auto"/>
              <w:rPr>
                <w:rFonts w:cs="Arial"/>
                <w:b/>
                <w:lang w:val="de-DE" w:eastAsia="zh-CN"/>
              </w:rPr>
            </w:pPr>
            <w:r w:rsidRPr="000C497C">
              <w:rPr>
                <w:rFonts w:cs="Arial"/>
                <w:b/>
                <w:lang w:val="de-DE"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09A3" w:rsidRPr="000C497C" w:rsidRDefault="00B709A3">
            <w:pPr>
              <w:spacing w:line="256" w:lineRule="auto"/>
              <w:rPr>
                <w:rFonts w:cs="Arial"/>
                <w:lang w:val="de-DE"/>
              </w:rPr>
            </w:pPr>
            <w:r w:rsidRPr="000C497C">
              <w:rPr>
                <w:rFonts w:cs="Arial"/>
                <w:color w:val="000000"/>
                <w:lang w:val="de-DE"/>
              </w:rPr>
              <w:t xml:space="preserve">The </w:t>
            </w:r>
            <w:r w:rsidRPr="000C497C">
              <w:rPr>
                <w:rFonts w:cs="Arial"/>
                <w:lang w:val="de-DE"/>
              </w:rPr>
              <w:t xml:space="preserve">Infotainment </w:t>
            </w:r>
            <w:r w:rsidRPr="000C497C">
              <w:rPr>
                <w:rFonts w:cs="Arial"/>
                <w:color w:val="000000"/>
                <w:lang w:val="de-DE"/>
              </w:rPr>
              <w:t xml:space="preserve">system </w:t>
            </w:r>
            <w:r>
              <w:rPr>
                <w:rFonts w:cs="Arial"/>
                <w:color w:val="000000"/>
                <w:lang w:val="de-DE"/>
              </w:rPr>
              <w:t xml:space="preserve">audio is supporting the new </w:t>
            </w:r>
            <w:r w:rsidRPr="000C497C">
              <w:rPr>
                <w:rFonts w:cs="Arial"/>
                <w:lang w:val="de-DE"/>
              </w:rPr>
              <w:t xml:space="preserve">ToneTouch </w:t>
            </w:r>
            <w:r>
              <w:rPr>
                <w:rFonts w:cs="Arial"/>
                <w:lang w:val="de-DE"/>
              </w:rPr>
              <w:t>x,y coordinate values</w:t>
            </w:r>
            <w:r w:rsidRPr="000C497C">
              <w:rPr>
                <w:rFonts w:cs="Arial"/>
                <w:color w:val="000000"/>
                <w:lang w:val="de-DE"/>
              </w:rPr>
              <w:t>.</w:t>
            </w:r>
          </w:p>
          <w:p w:rsidR="00B709A3" w:rsidRPr="000C497C" w:rsidRDefault="00B709A3">
            <w:pPr>
              <w:spacing w:line="256" w:lineRule="auto"/>
              <w:rPr>
                <w:rFonts w:cs="Arial"/>
                <w:lang w:val="de-DE"/>
              </w:rPr>
            </w:pPr>
          </w:p>
          <w:p w:rsidR="00B709A3" w:rsidRPr="000C497C" w:rsidRDefault="00B709A3">
            <w:pPr>
              <w:spacing w:line="256" w:lineRule="auto"/>
              <w:rPr>
                <w:rFonts w:cs="Arial"/>
                <w:color w:val="000000"/>
                <w:lang w:val="de-DE"/>
              </w:rPr>
            </w:pPr>
            <w:r>
              <w:rPr>
                <w:rFonts w:cs="Arial"/>
                <w:color w:val="000000"/>
                <w:lang w:val="de-DE"/>
              </w:rPr>
              <w:t xml:space="preserve">HMI shows </w:t>
            </w:r>
            <w:r w:rsidRPr="000C497C">
              <w:rPr>
                <w:rFonts w:cs="Arial"/>
                <w:lang w:val="de-DE"/>
              </w:rPr>
              <w:t xml:space="preserve">ToneTouch </w:t>
            </w:r>
            <w:r>
              <w:rPr>
                <w:rFonts w:cs="Arial"/>
                <w:lang w:val="de-DE"/>
              </w:rPr>
              <w:t xml:space="preserve">x,y </w:t>
            </w:r>
            <w:r w:rsidRPr="000C497C">
              <w:rPr>
                <w:rFonts w:cs="Arial"/>
                <w:lang w:val="de-DE"/>
              </w:rPr>
              <w:t>coordinates</w:t>
            </w:r>
            <w:r>
              <w:rPr>
                <w:rFonts w:cs="Arial"/>
                <w:lang w:val="de-DE"/>
              </w:rPr>
              <w:t xml:space="preserve"> the user selected</w:t>
            </w:r>
            <w:r>
              <w:rPr>
                <w:rFonts w:cs="Arial"/>
                <w:color w:val="000000"/>
                <w:lang w:val="de-DE"/>
              </w:rPr>
              <w:t xml:space="preserve"> (final coordinates).</w:t>
            </w:r>
          </w:p>
        </w:tc>
      </w:tr>
      <w:tr w:rsidR="00B709A3"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0C497C" w:rsidRDefault="00B709A3">
            <w:pPr>
              <w:spacing w:line="256" w:lineRule="auto"/>
              <w:rPr>
                <w:rFonts w:cs="Arial"/>
                <w:b/>
                <w:lang w:val="de-DE" w:eastAsia="zh-CN"/>
              </w:rPr>
            </w:pPr>
            <w:r w:rsidRPr="000C497C">
              <w:rPr>
                <w:rFonts w:cs="Arial"/>
                <w:b/>
                <w:lang w:val="de-DE"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Pr="000C497C" w:rsidRDefault="00B709A3">
            <w:pPr>
              <w:rPr>
                <w:rFonts w:cs="Arial"/>
                <w:b/>
                <w:lang w:val="de-DE" w:eastAsia="zh-CN"/>
              </w:rPr>
            </w:pPr>
          </w:p>
        </w:tc>
      </w:tr>
    </w:tbl>
    <w:p w:rsidR="00B709A3" w:rsidRDefault="00B709A3" w:rsidP="00B709A3"/>
    <w:p w:rsidR="00B709A3" w:rsidRDefault="00B709A3" w:rsidP="00B709A3">
      <w:pPr>
        <w:pStyle w:val="Heading4"/>
      </w:pPr>
      <w:r>
        <w:t xml:space="preserve">AUDSET-UC-REQ-354905/A-Real Time Audible Feedback when adjusting the </w:t>
      </w:r>
      <w:proofErr w:type="spellStart"/>
      <w:r>
        <w:t>ToneTouch</w:t>
      </w:r>
      <w:proofErr w:type="spellEnd"/>
      <w:r>
        <w:t xml:space="preserve"> setting</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RPr="00C7049E"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C7049E" w:rsidRDefault="00B709A3">
            <w:pPr>
              <w:spacing w:line="254" w:lineRule="auto"/>
              <w:rPr>
                <w:rFonts w:cs="Arial"/>
                <w:b/>
                <w:lang w:val="de-DE" w:eastAsia="zh-CN"/>
              </w:rPr>
            </w:pPr>
            <w:r w:rsidRPr="00C7049E">
              <w:rPr>
                <w:rFonts w:cs="Arial"/>
                <w:b/>
                <w:lang w:val="de-DE"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Pr="00C7049E" w:rsidRDefault="00B709A3">
            <w:pPr>
              <w:spacing w:line="254" w:lineRule="auto"/>
              <w:rPr>
                <w:rFonts w:cs="Arial"/>
                <w:lang w:val="de-DE" w:eastAsia="zh-CN"/>
              </w:rPr>
            </w:pPr>
            <w:r w:rsidRPr="00C7049E">
              <w:rPr>
                <w:rFonts w:cs="Arial"/>
                <w:lang w:val="de-DE" w:eastAsia="zh-CN"/>
              </w:rPr>
              <w:t>Vehicle Occupant</w:t>
            </w:r>
          </w:p>
        </w:tc>
      </w:tr>
      <w:tr w:rsidR="00B709A3" w:rsidRPr="00C7049E"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C7049E" w:rsidRDefault="00B709A3">
            <w:pPr>
              <w:spacing w:line="254" w:lineRule="auto"/>
              <w:rPr>
                <w:rFonts w:cs="Arial"/>
                <w:b/>
                <w:lang w:val="de-DE" w:eastAsia="zh-CN"/>
              </w:rPr>
            </w:pPr>
            <w:r w:rsidRPr="00C7049E">
              <w:rPr>
                <w:rFonts w:cs="Arial"/>
                <w:b/>
                <w:lang w:val="de-DE"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Pr="00C7049E" w:rsidRDefault="00B709A3">
            <w:pPr>
              <w:spacing w:line="254" w:lineRule="auto"/>
              <w:rPr>
                <w:rFonts w:cs="Arial"/>
                <w:color w:val="000000"/>
                <w:lang w:val="de-DE"/>
              </w:rPr>
            </w:pPr>
            <w:r w:rsidRPr="00C7049E">
              <w:rPr>
                <w:rFonts w:cs="Arial"/>
                <w:color w:val="000000"/>
                <w:lang w:val="de-DE"/>
              </w:rPr>
              <w:t>Infotainment system powered ON</w:t>
            </w:r>
          </w:p>
          <w:p w:rsidR="00B709A3" w:rsidRPr="00C7049E" w:rsidRDefault="00B709A3">
            <w:pPr>
              <w:spacing w:line="254" w:lineRule="auto"/>
              <w:rPr>
                <w:rFonts w:cs="Arial"/>
                <w:lang w:val="de-DE" w:eastAsia="zh-CN"/>
              </w:rPr>
            </w:pPr>
            <w:r>
              <w:rPr>
                <w:rFonts w:cs="Arial"/>
                <w:lang w:val="de-DE" w:eastAsia="zh-CN"/>
              </w:rPr>
              <w:t>Tone</w:t>
            </w:r>
            <w:r w:rsidRPr="00C7049E">
              <w:rPr>
                <w:rFonts w:cs="Arial"/>
                <w:lang w:val="de-DE" w:eastAsia="zh-CN"/>
              </w:rPr>
              <w:t>Touch is active</w:t>
            </w:r>
          </w:p>
        </w:tc>
      </w:tr>
      <w:tr w:rsidR="00B709A3" w:rsidRPr="00C7049E"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C7049E" w:rsidRDefault="00B709A3">
            <w:pPr>
              <w:spacing w:line="254" w:lineRule="auto"/>
              <w:rPr>
                <w:rFonts w:cs="Arial"/>
                <w:b/>
                <w:lang w:val="de-DE" w:eastAsia="zh-CN"/>
              </w:rPr>
            </w:pPr>
            <w:r w:rsidRPr="00C7049E">
              <w:rPr>
                <w:rFonts w:cs="Arial"/>
                <w:b/>
                <w:lang w:val="de-DE"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Pr="00C7049E" w:rsidRDefault="00B709A3">
            <w:pPr>
              <w:spacing w:line="254" w:lineRule="auto"/>
              <w:rPr>
                <w:rFonts w:cs="Arial"/>
                <w:lang w:val="de-DE"/>
              </w:rPr>
            </w:pPr>
            <w:r>
              <w:rPr>
                <w:rFonts w:cs="Arial"/>
                <w:lang w:val="de-DE"/>
              </w:rPr>
              <w:t>User is changing the ToneTouch x,y coordinates real time within a 2-dimentional matrix via the HMI</w:t>
            </w:r>
          </w:p>
        </w:tc>
      </w:tr>
      <w:tr w:rsidR="00B709A3" w:rsidRPr="00C7049E"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C7049E" w:rsidRDefault="00B709A3">
            <w:pPr>
              <w:spacing w:line="254" w:lineRule="auto"/>
              <w:rPr>
                <w:rFonts w:cs="Arial"/>
                <w:b/>
                <w:lang w:val="de-DE" w:eastAsia="zh-CN"/>
              </w:rPr>
            </w:pPr>
            <w:r w:rsidRPr="00C7049E">
              <w:rPr>
                <w:rFonts w:cs="Arial"/>
                <w:b/>
                <w:lang w:val="de-DE"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09A3" w:rsidRPr="00C7049E" w:rsidRDefault="00B709A3" w:rsidP="00B709A3">
            <w:pPr>
              <w:spacing w:line="254" w:lineRule="auto"/>
              <w:rPr>
                <w:rFonts w:cs="Arial"/>
                <w:lang w:val="de-DE"/>
              </w:rPr>
            </w:pPr>
            <w:r>
              <w:rPr>
                <w:rFonts w:cs="Arial"/>
                <w:color w:val="000000"/>
                <w:lang w:val="de-DE"/>
              </w:rPr>
              <w:t xml:space="preserve">As the user is changing the x,y coordinates on the HMI, the infotainment system is supporting the corrsponding audio for each new x,y coordinate </w:t>
            </w:r>
          </w:p>
        </w:tc>
      </w:tr>
      <w:tr w:rsidR="00B709A3" w:rsidRPr="00C7049E"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C7049E" w:rsidRDefault="00B709A3">
            <w:pPr>
              <w:spacing w:line="254" w:lineRule="auto"/>
              <w:rPr>
                <w:rFonts w:cs="Arial"/>
                <w:b/>
                <w:lang w:val="de-DE" w:eastAsia="zh-CN"/>
              </w:rPr>
            </w:pPr>
            <w:r w:rsidRPr="00C7049E">
              <w:rPr>
                <w:rFonts w:cs="Arial"/>
                <w:b/>
                <w:lang w:val="de-DE"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Pr="00C7049E" w:rsidRDefault="00B709A3">
            <w:pPr>
              <w:rPr>
                <w:rFonts w:cs="Arial"/>
                <w:b/>
                <w:lang w:val="de-DE" w:eastAsia="zh-CN"/>
              </w:rPr>
            </w:pPr>
          </w:p>
        </w:tc>
      </w:tr>
    </w:tbl>
    <w:p w:rsidR="00B709A3" w:rsidRDefault="00B709A3" w:rsidP="00B709A3"/>
    <w:p w:rsidR="00B709A3" w:rsidRDefault="00B709A3" w:rsidP="00B709A3">
      <w:pPr>
        <w:pStyle w:val="Heading4"/>
      </w:pPr>
      <w:r>
        <w:t xml:space="preserve">AUDSET-UC-REQ-354908/A-Select </w:t>
      </w:r>
      <w:proofErr w:type="spellStart"/>
      <w:r>
        <w:t>ToneTouch</w:t>
      </w:r>
      <w:proofErr w:type="spellEnd"/>
      <w:r>
        <w:t xml:space="preserve"> presets</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RPr="009B4FE8"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9B4FE8" w:rsidRDefault="00B709A3">
            <w:pPr>
              <w:spacing w:line="252" w:lineRule="auto"/>
              <w:rPr>
                <w:rFonts w:cs="Arial"/>
                <w:b/>
                <w:lang w:val="de-DE" w:eastAsia="zh-CN"/>
              </w:rPr>
            </w:pPr>
            <w:r w:rsidRPr="009B4FE8">
              <w:rPr>
                <w:rFonts w:cs="Arial"/>
                <w:b/>
                <w:lang w:val="de-DE"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Pr="009B4FE8" w:rsidRDefault="00B709A3">
            <w:pPr>
              <w:spacing w:line="252" w:lineRule="auto"/>
              <w:rPr>
                <w:rFonts w:cs="Arial"/>
                <w:lang w:val="de-DE" w:eastAsia="zh-CN"/>
              </w:rPr>
            </w:pPr>
            <w:r w:rsidRPr="009B4FE8">
              <w:rPr>
                <w:rFonts w:cs="Arial"/>
                <w:lang w:val="de-DE" w:eastAsia="zh-CN"/>
              </w:rPr>
              <w:t>Vehicle Occupant</w:t>
            </w:r>
          </w:p>
        </w:tc>
      </w:tr>
      <w:tr w:rsidR="00B709A3" w:rsidRPr="009B4FE8"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9B4FE8" w:rsidRDefault="00B709A3">
            <w:pPr>
              <w:spacing w:line="252" w:lineRule="auto"/>
              <w:rPr>
                <w:rFonts w:cs="Arial"/>
                <w:b/>
                <w:lang w:val="de-DE" w:eastAsia="zh-CN"/>
              </w:rPr>
            </w:pPr>
            <w:r w:rsidRPr="009B4FE8">
              <w:rPr>
                <w:rFonts w:cs="Arial"/>
                <w:b/>
                <w:lang w:val="de-DE"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Pr="009B4FE8" w:rsidRDefault="00B709A3">
            <w:pPr>
              <w:spacing w:line="252" w:lineRule="auto"/>
              <w:rPr>
                <w:rFonts w:cs="Arial"/>
                <w:color w:val="000000"/>
                <w:lang w:val="de-DE"/>
              </w:rPr>
            </w:pPr>
            <w:r w:rsidRPr="009B4FE8">
              <w:rPr>
                <w:rFonts w:cs="Arial"/>
                <w:color w:val="000000"/>
                <w:lang w:val="de-DE"/>
              </w:rPr>
              <w:t>Infotainment system powered ON</w:t>
            </w:r>
          </w:p>
          <w:p w:rsidR="00B709A3" w:rsidRPr="009B4FE8" w:rsidRDefault="00B709A3">
            <w:pPr>
              <w:spacing w:line="252" w:lineRule="auto"/>
              <w:rPr>
                <w:rFonts w:cs="Arial"/>
                <w:lang w:val="de-DE" w:eastAsia="zh-CN"/>
              </w:rPr>
            </w:pPr>
            <w:r w:rsidRPr="009B4FE8">
              <w:rPr>
                <w:rFonts w:cs="Arial"/>
                <w:lang w:val="de-DE" w:eastAsia="zh-CN"/>
              </w:rPr>
              <w:t>ToneTouch is active</w:t>
            </w:r>
          </w:p>
        </w:tc>
      </w:tr>
      <w:tr w:rsidR="00B709A3" w:rsidRPr="009B4FE8"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9B4FE8" w:rsidRDefault="00B709A3">
            <w:pPr>
              <w:spacing w:line="252" w:lineRule="auto"/>
              <w:rPr>
                <w:rFonts w:cs="Arial"/>
                <w:b/>
                <w:lang w:val="de-DE" w:eastAsia="zh-CN"/>
              </w:rPr>
            </w:pPr>
            <w:r w:rsidRPr="009B4FE8">
              <w:rPr>
                <w:rFonts w:cs="Arial"/>
                <w:b/>
                <w:lang w:val="de-DE"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Pr="009B4FE8" w:rsidRDefault="00B709A3" w:rsidP="00B709A3">
            <w:pPr>
              <w:spacing w:line="252" w:lineRule="auto"/>
              <w:rPr>
                <w:rFonts w:cs="Arial"/>
                <w:lang w:val="de-DE"/>
              </w:rPr>
            </w:pPr>
            <w:r w:rsidRPr="009B4FE8">
              <w:rPr>
                <w:rFonts w:cs="Arial"/>
                <w:lang w:val="de-DE"/>
              </w:rPr>
              <w:t xml:space="preserve">User </w:t>
            </w:r>
            <w:r>
              <w:rPr>
                <w:rFonts w:cs="Arial"/>
                <w:lang w:val="de-DE"/>
              </w:rPr>
              <w:t>selects a ToneTouch preset</w:t>
            </w:r>
            <w:r w:rsidRPr="009B4FE8">
              <w:rPr>
                <w:rFonts w:cs="Arial"/>
                <w:lang w:val="de-DE"/>
              </w:rPr>
              <w:t xml:space="preserve"> via the HMI</w:t>
            </w:r>
          </w:p>
        </w:tc>
      </w:tr>
      <w:tr w:rsidR="00B709A3" w:rsidRPr="009B4FE8"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9B4FE8" w:rsidRDefault="00B709A3">
            <w:pPr>
              <w:spacing w:line="252" w:lineRule="auto"/>
              <w:rPr>
                <w:rFonts w:cs="Arial"/>
                <w:b/>
                <w:lang w:val="de-DE" w:eastAsia="zh-CN"/>
              </w:rPr>
            </w:pPr>
            <w:r w:rsidRPr="009B4FE8">
              <w:rPr>
                <w:rFonts w:cs="Arial"/>
                <w:b/>
                <w:lang w:val="de-DE"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Default="00B709A3">
            <w:pPr>
              <w:spacing w:line="252" w:lineRule="auto"/>
              <w:rPr>
                <w:rFonts w:cs="Arial"/>
                <w:color w:val="000000"/>
                <w:lang w:val="de-DE"/>
              </w:rPr>
            </w:pPr>
            <w:r>
              <w:rPr>
                <w:rFonts w:cs="Arial"/>
                <w:color w:val="000000"/>
                <w:lang w:val="de-DE"/>
              </w:rPr>
              <w:t>The infotainment system is supporting the presets x,y coordinates</w:t>
            </w:r>
          </w:p>
          <w:p w:rsidR="00B709A3" w:rsidRDefault="00B709A3">
            <w:pPr>
              <w:spacing w:line="252" w:lineRule="auto"/>
              <w:rPr>
                <w:rFonts w:cs="Arial"/>
                <w:color w:val="000000"/>
                <w:lang w:val="de-DE"/>
              </w:rPr>
            </w:pPr>
          </w:p>
          <w:p w:rsidR="00B709A3" w:rsidRPr="009B4FE8" w:rsidRDefault="00B709A3" w:rsidP="00B709A3">
            <w:pPr>
              <w:spacing w:line="252" w:lineRule="auto"/>
              <w:rPr>
                <w:rFonts w:cs="Arial"/>
                <w:lang w:val="de-DE"/>
              </w:rPr>
            </w:pPr>
            <w:r>
              <w:rPr>
                <w:rFonts w:cs="Arial"/>
                <w:color w:val="000000"/>
                <w:lang w:val="de-DE"/>
              </w:rPr>
              <w:t xml:space="preserve">The ToneTouch HMI updated to reflect new ToneTouch preset </w:t>
            </w:r>
          </w:p>
        </w:tc>
      </w:tr>
      <w:tr w:rsidR="00B709A3" w:rsidRPr="009B4FE8"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9B4FE8" w:rsidRDefault="00B709A3">
            <w:pPr>
              <w:spacing w:line="252" w:lineRule="auto"/>
              <w:rPr>
                <w:rFonts w:cs="Arial"/>
                <w:b/>
                <w:lang w:val="de-DE" w:eastAsia="zh-CN"/>
              </w:rPr>
            </w:pPr>
            <w:r w:rsidRPr="009B4FE8">
              <w:rPr>
                <w:rFonts w:cs="Arial"/>
                <w:b/>
                <w:lang w:val="de-DE"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Pr="009B4FE8" w:rsidRDefault="00B709A3">
            <w:pPr>
              <w:rPr>
                <w:rFonts w:cs="Arial"/>
                <w:b/>
                <w:lang w:val="de-DE" w:eastAsia="zh-CN"/>
              </w:rPr>
            </w:pPr>
          </w:p>
        </w:tc>
      </w:tr>
    </w:tbl>
    <w:p w:rsidR="00B709A3" w:rsidRPr="009B4FE8" w:rsidRDefault="00B709A3" w:rsidP="00B709A3">
      <w:pPr>
        <w:rPr>
          <w:rFonts w:cs="Arial"/>
        </w:rPr>
      </w:pPr>
    </w:p>
    <w:p w:rsidR="00B709A3" w:rsidRDefault="00B709A3" w:rsidP="00B709A3">
      <w:pPr>
        <w:pStyle w:val="Heading4"/>
      </w:pPr>
      <w:r>
        <w:lastRenderedPageBreak/>
        <w:t xml:space="preserve">AUDSET-UC-REQ-354929/A-Store </w:t>
      </w:r>
      <w:proofErr w:type="spellStart"/>
      <w:r>
        <w:t>ToneTouch</w:t>
      </w:r>
      <w:proofErr w:type="spellEnd"/>
      <w:r>
        <w:t xml:space="preserve"> custom presets</w:t>
      </w:r>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RPr="00287084"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287084" w:rsidRDefault="00B709A3">
            <w:pPr>
              <w:spacing w:line="252" w:lineRule="auto"/>
              <w:rPr>
                <w:rFonts w:cs="Arial"/>
                <w:b/>
                <w:lang w:val="de-DE" w:eastAsia="zh-CN"/>
              </w:rPr>
            </w:pPr>
            <w:r w:rsidRPr="00287084">
              <w:rPr>
                <w:rFonts w:cs="Arial"/>
                <w:b/>
                <w:lang w:val="de-DE"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Pr="00287084" w:rsidRDefault="00B709A3">
            <w:pPr>
              <w:spacing w:line="252" w:lineRule="auto"/>
              <w:rPr>
                <w:rFonts w:cs="Arial"/>
                <w:lang w:val="de-DE" w:eastAsia="zh-CN"/>
              </w:rPr>
            </w:pPr>
            <w:r w:rsidRPr="00287084">
              <w:rPr>
                <w:rFonts w:cs="Arial"/>
                <w:lang w:val="de-DE" w:eastAsia="zh-CN"/>
              </w:rPr>
              <w:t>Vehicle Occupant</w:t>
            </w:r>
          </w:p>
        </w:tc>
      </w:tr>
      <w:tr w:rsidR="00B709A3" w:rsidRPr="00287084"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287084" w:rsidRDefault="00B709A3">
            <w:pPr>
              <w:spacing w:line="252" w:lineRule="auto"/>
              <w:rPr>
                <w:rFonts w:cs="Arial"/>
                <w:b/>
                <w:lang w:val="de-DE" w:eastAsia="zh-CN"/>
              </w:rPr>
            </w:pPr>
            <w:r w:rsidRPr="00287084">
              <w:rPr>
                <w:rFonts w:cs="Arial"/>
                <w:b/>
                <w:lang w:val="de-DE"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Pr="00287084" w:rsidRDefault="00B709A3">
            <w:pPr>
              <w:spacing w:line="252" w:lineRule="auto"/>
              <w:rPr>
                <w:rFonts w:cs="Arial"/>
                <w:color w:val="000000"/>
                <w:lang w:val="de-DE"/>
              </w:rPr>
            </w:pPr>
            <w:r w:rsidRPr="00287084">
              <w:rPr>
                <w:rFonts w:cs="Arial"/>
                <w:color w:val="000000"/>
                <w:lang w:val="de-DE"/>
              </w:rPr>
              <w:t>Infotainment system powered ON</w:t>
            </w:r>
          </w:p>
          <w:p w:rsidR="00B709A3" w:rsidRDefault="00B709A3">
            <w:pPr>
              <w:spacing w:line="252" w:lineRule="auto"/>
              <w:rPr>
                <w:rFonts w:cs="Arial"/>
                <w:lang w:val="de-DE" w:eastAsia="zh-CN"/>
              </w:rPr>
            </w:pPr>
            <w:r w:rsidRPr="00287084">
              <w:rPr>
                <w:rFonts w:cs="Arial"/>
                <w:lang w:val="de-DE" w:eastAsia="zh-CN"/>
              </w:rPr>
              <w:t>ToneTouch is active</w:t>
            </w:r>
          </w:p>
          <w:p w:rsidR="00B709A3" w:rsidRPr="00287084" w:rsidRDefault="00B709A3">
            <w:pPr>
              <w:spacing w:line="252" w:lineRule="auto"/>
              <w:rPr>
                <w:rFonts w:cs="Arial"/>
                <w:lang w:val="de-DE" w:eastAsia="zh-CN"/>
              </w:rPr>
            </w:pPr>
            <w:r>
              <w:rPr>
                <w:rFonts w:cs="Arial"/>
                <w:lang w:val="de-DE" w:eastAsia="zh-CN"/>
              </w:rPr>
              <w:t>User selects ToneTouch x,y coordinates on the HMI</w:t>
            </w:r>
          </w:p>
        </w:tc>
      </w:tr>
      <w:tr w:rsidR="00B709A3" w:rsidRPr="00287084"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287084" w:rsidRDefault="00B709A3">
            <w:pPr>
              <w:spacing w:line="252" w:lineRule="auto"/>
              <w:rPr>
                <w:rFonts w:cs="Arial"/>
                <w:b/>
                <w:lang w:val="de-DE" w:eastAsia="zh-CN"/>
              </w:rPr>
            </w:pPr>
            <w:r w:rsidRPr="00287084">
              <w:rPr>
                <w:rFonts w:cs="Arial"/>
                <w:b/>
                <w:lang w:val="de-DE"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Pr="00287084" w:rsidRDefault="00B709A3" w:rsidP="00B709A3">
            <w:pPr>
              <w:spacing w:line="252" w:lineRule="auto"/>
              <w:rPr>
                <w:rFonts w:cs="Arial"/>
                <w:lang w:val="de-DE"/>
              </w:rPr>
            </w:pPr>
            <w:r>
              <w:rPr>
                <w:rFonts w:cs="Arial"/>
                <w:lang w:val="de-DE"/>
              </w:rPr>
              <w:t>User interfaces with the HMI to store the current x, y coordinates to the customizable preset</w:t>
            </w:r>
          </w:p>
        </w:tc>
      </w:tr>
      <w:tr w:rsidR="00B709A3" w:rsidRPr="00287084"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287084" w:rsidRDefault="00B709A3">
            <w:pPr>
              <w:spacing w:line="252" w:lineRule="auto"/>
              <w:rPr>
                <w:rFonts w:cs="Arial"/>
                <w:b/>
                <w:lang w:val="de-DE" w:eastAsia="zh-CN"/>
              </w:rPr>
            </w:pPr>
            <w:r w:rsidRPr="00287084">
              <w:rPr>
                <w:rFonts w:cs="Arial"/>
                <w:b/>
                <w:lang w:val="de-DE"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09A3" w:rsidRDefault="00B709A3" w:rsidP="00B709A3">
            <w:pPr>
              <w:spacing w:line="252" w:lineRule="auto"/>
              <w:rPr>
                <w:rFonts w:cs="Arial"/>
                <w:color w:val="000000"/>
                <w:lang w:val="de-DE"/>
              </w:rPr>
            </w:pPr>
            <w:r w:rsidRPr="00287084">
              <w:rPr>
                <w:rFonts w:cs="Arial"/>
                <w:color w:val="000000"/>
                <w:lang w:val="de-DE"/>
              </w:rPr>
              <w:t xml:space="preserve">The </w:t>
            </w:r>
            <w:r>
              <w:rPr>
                <w:rFonts w:cs="Arial"/>
                <w:color w:val="000000"/>
                <w:lang w:val="de-DE"/>
              </w:rPr>
              <w:t>customizable preset is stored.</w:t>
            </w:r>
          </w:p>
          <w:p w:rsidR="00B709A3" w:rsidRDefault="00B709A3" w:rsidP="00B709A3">
            <w:pPr>
              <w:spacing w:line="252" w:lineRule="auto"/>
              <w:rPr>
                <w:rFonts w:cs="Arial"/>
                <w:color w:val="000000"/>
                <w:lang w:val="de-DE"/>
              </w:rPr>
            </w:pPr>
          </w:p>
          <w:p w:rsidR="00B709A3" w:rsidRPr="00287084" w:rsidRDefault="00B709A3" w:rsidP="00B709A3">
            <w:pPr>
              <w:spacing w:line="252" w:lineRule="auto"/>
              <w:rPr>
                <w:rFonts w:cs="Arial"/>
                <w:color w:val="000000"/>
                <w:lang w:val="de-DE"/>
              </w:rPr>
            </w:pPr>
            <w:r>
              <w:rPr>
                <w:rFonts w:cs="Arial"/>
                <w:color w:val="000000"/>
                <w:lang w:val="de-DE"/>
              </w:rPr>
              <w:t>The customizable preset can be used later to recall the x,y coordinates stored in the preset.</w:t>
            </w:r>
          </w:p>
        </w:tc>
      </w:tr>
      <w:tr w:rsidR="00B709A3" w:rsidRPr="00287084"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287084" w:rsidRDefault="00B709A3">
            <w:pPr>
              <w:spacing w:line="252" w:lineRule="auto"/>
              <w:rPr>
                <w:rFonts w:cs="Arial"/>
                <w:b/>
                <w:lang w:val="de-DE" w:eastAsia="zh-CN"/>
              </w:rPr>
            </w:pPr>
            <w:r w:rsidRPr="00287084">
              <w:rPr>
                <w:rFonts w:cs="Arial"/>
                <w:b/>
                <w:lang w:val="de-DE"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Pr="00397F64" w:rsidRDefault="00B709A3">
            <w:pPr>
              <w:rPr>
                <w:rFonts w:cs="Arial"/>
                <w:lang w:val="de-DE" w:eastAsia="zh-CN"/>
              </w:rPr>
            </w:pPr>
            <w:r w:rsidRPr="00397F64">
              <w:rPr>
                <w:rFonts w:cs="Arial"/>
                <w:lang w:val="de-DE" w:eastAsia="zh-CN"/>
              </w:rPr>
              <w:t>This use case is only applicable if HMI supports customizable presets</w:t>
            </w:r>
          </w:p>
        </w:tc>
      </w:tr>
    </w:tbl>
    <w:p w:rsidR="00B709A3" w:rsidRPr="00287084" w:rsidRDefault="00B709A3" w:rsidP="00B709A3">
      <w:pPr>
        <w:rPr>
          <w:rFonts w:cs="Arial"/>
        </w:rPr>
      </w:pPr>
    </w:p>
    <w:p w:rsidR="00B709A3" w:rsidRDefault="00B709A3" w:rsidP="00B709A3">
      <w:pPr>
        <w:pStyle w:val="Heading4"/>
      </w:pPr>
      <w:r>
        <w:t xml:space="preserve">AUDSET-UC-REQ-354934/A-Select DSP mode setting (Stereo, Surround) via </w:t>
      </w:r>
      <w:proofErr w:type="spellStart"/>
      <w:r>
        <w:t>ToneTouch</w:t>
      </w:r>
      <w:proofErr w:type="spellEnd"/>
    </w:p>
    <w:p w:rsidR="00B709A3" w:rsidRPr="00AE06BC" w:rsidRDefault="00B709A3" w:rsidP="00B709A3"/>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B709A3" w:rsidRPr="00B35001"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B35001" w:rsidRDefault="00B709A3">
            <w:pPr>
              <w:spacing w:line="252" w:lineRule="auto"/>
              <w:rPr>
                <w:rFonts w:cs="Arial"/>
                <w:b/>
                <w:lang w:val="de-DE" w:eastAsia="zh-CN"/>
              </w:rPr>
            </w:pPr>
            <w:r w:rsidRPr="00B35001">
              <w:rPr>
                <w:rFonts w:cs="Arial"/>
                <w:b/>
                <w:lang w:val="de-DE"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B709A3" w:rsidRPr="0047571A" w:rsidRDefault="00B709A3">
            <w:pPr>
              <w:spacing w:line="252" w:lineRule="auto"/>
              <w:rPr>
                <w:rFonts w:cs="Arial"/>
                <w:lang w:val="de-DE" w:eastAsia="zh-CN"/>
              </w:rPr>
            </w:pPr>
            <w:r w:rsidRPr="00B35001">
              <w:rPr>
                <w:rFonts w:cs="Arial"/>
                <w:lang w:val="de-DE" w:eastAsia="zh-CN"/>
              </w:rPr>
              <w:t>Vehicle Occupant</w:t>
            </w:r>
          </w:p>
        </w:tc>
      </w:tr>
      <w:tr w:rsidR="00B709A3" w:rsidRPr="00B35001"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B35001" w:rsidRDefault="00B709A3">
            <w:pPr>
              <w:spacing w:line="252" w:lineRule="auto"/>
              <w:rPr>
                <w:rFonts w:cs="Arial"/>
                <w:b/>
                <w:lang w:val="de-DE" w:eastAsia="zh-CN"/>
              </w:rPr>
            </w:pPr>
            <w:r w:rsidRPr="00B35001">
              <w:rPr>
                <w:rFonts w:cs="Arial"/>
                <w:b/>
                <w:lang w:val="de-DE"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B709A3" w:rsidRPr="00B35001" w:rsidRDefault="00B709A3">
            <w:pPr>
              <w:spacing w:line="252" w:lineRule="auto"/>
              <w:rPr>
                <w:rFonts w:cs="Arial"/>
                <w:color w:val="000000"/>
                <w:lang w:val="de-DE"/>
              </w:rPr>
            </w:pPr>
            <w:r w:rsidRPr="00B35001">
              <w:rPr>
                <w:rFonts w:cs="Arial"/>
                <w:color w:val="000000"/>
                <w:lang w:val="de-DE"/>
              </w:rPr>
              <w:t>Infotainment system powered ON</w:t>
            </w:r>
          </w:p>
          <w:p w:rsidR="00B709A3" w:rsidRPr="00B35001" w:rsidRDefault="00B709A3">
            <w:pPr>
              <w:spacing w:line="252" w:lineRule="auto"/>
              <w:rPr>
                <w:rFonts w:cs="Arial"/>
                <w:lang w:val="de-DE" w:eastAsia="zh-CN"/>
              </w:rPr>
            </w:pPr>
            <w:r w:rsidRPr="00B35001">
              <w:rPr>
                <w:rFonts w:cs="Arial"/>
                <w:lang w:val="de-DE" w:eastAsia="zh-CN"/>
              </w:rPr>
              <w:t>ToneTouch is active</w:t>
            </w:r>
          </w:p>
        </w:tc>
      </w:tr>
      <w:tr w:rsidR="00B709A3" w:rsidRPr="00B35001"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B35001" w:rsidRDefault="00B709A3">
            <w:pPr>
              <w:spacing w:line="252" w:lineRule="auto"/>
              <w:rPr>
                <w:rFonts w:cs="Arial"/>
                <w:b/>
                <w:lang w:val="de-DE" w:eastAsia="zh-CN"/>
              </w:rPr>
            </w:pPr>
            <w:r w:rsidRPr="00B35001">
              <w:rPr>
                <w:rFonts w:cs="Arial"/>
                <w:b/>
                <w:lang w:val="de-DE"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B709A3" w:rsidRPr="00B35001" w:rsidRDefault="00B709A3" w:rsidP="00B709A3">
            <w:pPr>
              <w:spacing w:line="252" w:lineRule="auto"/>
              <w:rPr>
                <w:rFonts w:cs="Arial"/>
                <w:lang w:val="de-DE"/>
              </w:rPr>
            </w:pPr>
            <w:r w:rsidRPr="00B35001">
              <w:rPr>
                <w:rFonts w:cs="Arial"/>
                <w:lang w:val="de-DE"/>
              </w:rPr>
              <w:t xml:space="preserve">User </w:t>
            </w:r>
            <w:r>
              <w:rPr>
                <w:rFonts w:cs="Arial"/>
                <w:lang w:val="de-DE"/>
              </w:rPr>
              <w:t>changes DSP mode (ex stereo, surround) via the ToneTouch HMI</w:t>
            </w:r>
          </w:p>
        </w:tc>
      </w:tr>
      <w:tr w:rsidR="00B709A3" w:rsidRPr="00B35001"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B35001" w:rsidRDefault="00B709A3">
            <w:pPr>
              <w:spacing w:line="252" w:lineRule="auto"/>
              <w:rPr>
                <w:rFonts w:cs="Arial"/>
                <w:b/>
                <w:lang w:val="de-DE" w:eastAsia="zh-CN"/>
              </w:rPr>
            </w:pPr>
            <w:r w:rsidRPr="00B35001">
              <w:rPr>
                <w:rFonts w:cs="Arial"/>
                <w:b/>
                <w:lang w:val="de-DE" w:eastAsia="zh-CN"/>
              </w:rPr>
              <w:t>Post-conditions</w:t>
            </w:r>
          </w:p>
        </w:tc>
        <w:tc>
          <w:tcPr>
            <w:tcW w:w="7004" w:type="dxa"/>
            <w:tcBorders>
              <w:top w:val="single" w:sz="4" w:space="0" w:color="auto"/>
              <w:left w:val="single" w:sz="4" w:space="0" w:color="auto"/>
              <w:bottom w:val="single" w:sz="4" w:space="0" w:color="auto"/>
              <w:right w:val="single" w:sz="4" w:space="0" w:color="auto"/>
            </w:tcBorders>
          </w:tcPr>
          <w:p w:rsidR="00B709A3" w:rsidRDefault="00B709A3">
            <w:pPr>
              <w:spacing w:line="252" w:lineRule="auto"/>
              <w:rPr>
                <w:rFonts w:cs="Arial"/>
                <w:color w:val="000000"/>
                <w:lang w:val="de-DE"/>
              </w:rPr>
            </w:pPr>
            <w:r>
              <w:rPr>
                <w:rFonts w:cs="Arial"/>
                <w:color w:val="000000"/>
                <w:lang w:val="de-DE"/>
              </w:rPr>
              <w:t>The infotainment system operates with the new DSP mode setting</w:t>
            </w:r>
          </w:p>
          <w:p w:rsidR="00B709A3" w:rsidRDefault="00B709A3">
            <w:pPr>
              <w:spacing w:line="252" w:lineRule="auto"/>
              <w:rPr>
                <w:rFonts w:cs="Arial"/>
                <w:color w:val="000000"/>
                <w:lang w:val="de-DE"/>
              </w:rPr>
            </w:pPr>
          </w:p>
          <w:p w:rsidR="00B709A3" w:rsidRPr="00B35001" w:rsidRDefault="00B709A3" w:rsidP="00B709A3">
            <w:pPr>
              <w:spacing w:line="252" w:lineRule="auto"/>
              <w:rPr>
                <w:rFonts w:cs="Arial"/>
                <w:color w:val="000000"/>
                <w:lang w:val="de-DE"/>
              </w:rPr>
            </w:pPr>
            <w:r>
              <w:rPr>
                <w:rFonts w:cs="Arial"/>
                <w:color w:val="000000"/>
                <w:lang w:val="de-DE"/>
              </w:rPr>
              <w:t>The ToneTouch HMI is updated to show the new DSP mode setting</w:t>
            </w:r>
          </w:p>
        </w:tc>
      </w:tr>
      <w:tr w:rsidR="00B709A3" w:rsidRPr="00B35001" w:rsidTr="00B709A3">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B709A3" w:rsidRPr="00B35001" w:rsidRDefault="00B709A3">
            <w:pPr>
              <w:spacing w:line="252" w:lineRule="auto"/>
              <w:rPr>
                <w:rFonts w:cs="Arial"/>
                <w:b/>
                <w:lang w:val="de-DE" w:eastAsia="zh-CN"/>
              </w:rPr>
            </w:pPr>
            <w:r w:rsidRPr="00B35001">
              <w:rPr>
                <w:rFonts w:cs="Arial"/>
                <w:b/>
                <w:lang w:val="de-DE"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B709A3" w:rsidRPr="0047571A" w:rsidRDefault="00B709A3" w:rsidP="00B709A3">
            <w:pPr>
              <w:rPr>
                <w:rFonts w:cs="Arial"/>
                <w:lang w:val="de-DE" w:eastAsia="zh-CN"/>
              </w:rPr>
            </w:pPr>
            <w:r w:rsidRPr="0047571A">
              <w:rPr>
                <w:rFonts w:cs="Arial"/>
                <w:lang w:val="de-DE" w:eastAsia="zh-CN"/>
              </w:rPr>
              <w:t>This use case is only</w:t>
            </w:r>
            <w:r>
              <w:rPr>
                <w:rFonts w:cs="Arial"/>
                <w:lang w:val="de-DE" w:eastAsia="zh-CN"/>
              </w:rPr>
              <w:t xml:space="preserve"> applicable if final HMI shows DSP </w:t>
            </w:r>
            <w:r w:rsidRPr="0047571A">
              <w:rPr>
                <w:rFonts w:cs="Arial"/>
                <w:lang w:val="de-DE" w:eastAsia="zh-CN"/>
              </w:rPr>
              <w:t>mode in the ToneTouch HMI</w:t>
            </w:r>
          </w:p>
        </w:tc>
      </w:tr>
    </w:tbl>
    <w:p w:rsidR="00B709A3" w:rsidRPr="00B35001" w:rsidRDefault="00B709A3" w:rsidP="00B709A3">
      <w:pPr>
        <w:rPr>
          <w:rFonts w:cs="Arial"/>
        </w:rPr>
      </w:pPr>
    </w:p>
    <w:p w:rsidR="00B709A3" w:rsidRDefault="00B709A3" w:rsidP="00B709A3">
      <w:pPr>
        <w:pStyle w:val="Heading3"/>
      </w:pPr>
      <w:bookmarkStart w:id="388" w:name="_Toc23937414"/>
      <w:r>
        <w:t>Requirements</w:t>
      </w:r>
      <w:bookmarkEnd w:id="388"/>
    </w:p>
    <w:p w:rsidR="00B709A3" w:rsidRPr="00B709A3" w:rsidRDefault="00B709A3" w:rsidP="00B709A3">
      <w:pPr>
        <w:pStyle w:val="Heading4"/>
        <w:rPr>
          <w:b w:val="0"/>
          <w:u w:val="single"/>
        </w:rPr>
      </w:pPr>
      <w:r w:rsidRPr="00B709A3">
        <w:rPr>
          <w:b w:val="0"/>
          <w:u w:val="single"/>
        </w:rPr>
        <w:t xml:space="preserve">AUDSET-SR-REQ-355233/A-Saving </w:t>
      </w:r>
      <w:proofErr w:type="spellStart"/>
      <w:r w:rsidRPr="00B709A3">
        <w:rPr>
          <w:b w:val="0"/>
          <w:u w:val="single"/>
        </w:rPr>
        <w:t>ToneTouch</w:t>
      </w:r>
      <w:proofErr w:type="spellEnd"/>
      <w:r w:rsidRPr="00B709A3">
        <w:rPr>
          <w:b w:val="0"/>
          <w:u w:val="single"/>
        </w:rPr>
        <w:t xml:space="preserve"> settings between power modes</w:t>
      </w:r>
    </w:p>
    <w:p w:rsidR="00B709A3" w:rsidRPr="007A7454" w:rsidRDefault="00B709A3" w:rsidP="00B709A3">
      <w:pPr>
        <w:rPr>
          <w:rFonts w:cs="Arial"/>
        </w:rPr>
      </w:pPr>
      <w:r w:rsidRPr="007A7454">
        <w:rPr>
          <w:rFonts w:cs="Arial"/>
        </w:rPr>
        <w:t xml:space="preserve">The </w:t>
      </w:r>
      <w:proofErr w:type="spellStart"/>
      <w:r w:rsidRPr="007A7454">
        <w:rPr>
          <w:rFonts w:cs="Arial"/>
        </w:rPr>
        <w:t>ToneTouch</w:t>
      </w:r>
      <w:proofErr w:type="spellEnd"/>
      <w:r w:rsidRPr="007A7454">
        <w:rPr>
          <w:rFonts w:cs="Arial"/>
        </w:rPr>
        <w:t xml:space="preserve"> Server shall store the </w:t>
      </w:r>
      <w:proofErr w:type="spellStart"/>
      <w:r w:rsidRPr="007A7454">
        <w:rPr>
          <w:rFonts w:cs="Arial"/>
        </w:rPr>
        <w:t>ToneTouch</w:t>
      </w:r>
      <w:proofErr w:type="spellEnd"/>
      <w:r w:rsidRPr="007A7454">
        <w:rPr>
          <w:rFonts w:cs="Arial"/>
        </w:rPr>
        <w:t xml:space="preserve"> settings between power modes</w:t>
      </w:r>
      <w:r>
        <w:rPr>
          <w:rFonts w:cs="Arial"/>
        </w:rPr>
        <w:t xml:space="preserve"> (</w:t>
      </w:r>
      <w:proofErr w:type="spellStart"/>
      <w:r>
        <w:rPr>
          <w:rFonts w:cs="Arial"/>
        </w:rPr>
        <w:t>ie</w:t>
      </w:r>
      <w:proofErr w:type="spellEnd"/>
      <w:r>
        <w:rPr>
          <w:rFonts w:cs="Arial"/>
        </w:rPr>
        <w:t xml:space="preserve"> </w:t>
      </w:r>
      <w:proofErr w:type="spellStart"/>
      <w:r>
        <w:rPr>
          <w:rFonts w:cs="Arial"/>
        </w:rPr>
        <w:t>HMI_HMIMode_St</w:t>
      </w:r>
      <w:proofErr w:type="spellEnd"/>
      <w:r>
        <w:rPr>
          <w:rFonts w:cs="Arial"/>
        </w:rPr>
        <w:t xml:space="preserve"> ON/OFF)</w:t>
      </w:r>
      <w:r w:rsidRPr="007A7454">
        <w:rPr>
          <w:rFonts w:cs="Arial"/>
        </w:rPr>
        <w:t xml:space="preserve">.  This includes whether </w:t>
      </w:r>
      <w:proofErr w:type="spellStart"/>
      <w:r w:rsidRPr="007A7454">
        <w:rPr>
          <w:rFonts w:cs="Arial"/>
        </w:rPr>
        <w:t>ToneTouch</w:t>
      </w:r>
      <w:proofErr w:type="spellEnd"/>
      <w:r w:rsidRPr="007A7454">
        <w:rPr>
          <w:rFonts w:cs="Arial"/>
        </w:rPr>
        <w:t xml:space="preserve"> was enabled and disabled and the x, y coordinates for the </w:t>
      </w:r>
      <w:proofErr w:type="spellStart"/>
      <w:r w:rsidRPr="007A7454">
        <w:rPr>
          <w:rFonts w:cs="Arial"/>
        </w:rPr>
        <w:t>ToneTouch</w:t>
      </w:r>
      <w:proofErr w:type="spellEnd"/>
      <w:r w:rsidRPr="007A7454">
        <w:rPr>
          <w:rFonts w:cs="Arial"/>
        </w:rPr>
        <w:t xml:space="preserve"> setting.</w:t>
      </w:r>
    </w:p>
    <w:p w:rsidR="00B709A3" w:rsidRPr="007A7454" w:rsidRDefault="00B709A3" w:rsidP="00B709A3">
      <w:pPr>
        <w:rPr>
          <w:rFonts w:cs="Arial"/>
        </w:rPr>
      </w:pPr>
    </w:p>
    <w:p w:rsidR="00B709A3" w:rsidRPr="00B709A3" w:rsidRDefault="00B709A3" w:rsidP="00B709A3">
      <w:pPr>
        <w:pStyle w:val="Heading4"/>
        <w:rPr>
          <w:b w:val="0"/>
          <w:u w:val="single"/>
        </w:rPr>
      </w:pPr>
      <w:r w:rsidRPr="00B709A3">
        <w:rPr>
          <w:b w:val="0"/>
          <w:u w:val="single"/>
        </w:rPr>
        <w:t xml:space="preserve">AUDSET-SR-REQ-355396/A-Enabling </w:t>
      </w:r>
      <w:proofErr w:type="spellStart"/>
      <w:r w:rsidRPr="00B709A3">
        <w:rPr>
          <w:b w:val="0"/>
          <w:u w:val="single"/>
        </w:rPr>
        <w:t>ToneTouch</w:t>
      </w:r>
      <w:proofErr w:type="spellEnd"/>
    </w:p>
    <w:p w:rsidR="00B709A3" w:rsidRDefault="00B709A3" w:rsidP="00B709A3">
      <w:pPr>
        <w:rPr>
          <w:rFonts w:cs="Arial"/>
        </w:rPr>
      </w:pPr>
      <w:r>
        <w:rPr>
          <w:rFonts w:cs="Arial"/>
        </w:rPr>
        <w:t xml:space="preserve">When </w:t>
      </w:r>
      <w:proofErr w:type="spellStart"/>
      <w:r>
        <w:rPr>
          <w:rFonts w:cs="Arial"/>
        </w:rPr>
        <w:t>AudioToneTouch_D_Stat</w:t>
      </w:r>
      <w:proofErr w:type="spellEnd"/>
      <w:r>
        <w:rPr>
          <w:rFonts w:cs="Arial"/>
        </w:rPr>
        <w:t xml:space="preserve"> = Enabled then </w:t>
      </w:r>
      <w:proofErr w:type="spellStart"/>
      <w:r>
        <w:rPr>
          <w:rFonts w:cs="Arial"/>
        </w:rPr>
        <w:t>ToneTouch</w:t>
      </w:r>
      <w:proofErr w:type="spellEnd"/>
      <w:r>
        <w:rPr>
          <w:rFonts w:cs="Arial"/>
        </w:rPr>
        <w:t xml:space="preserve"> feature is enabled and the non-</w:t>
      </w:r>
      <w:proofErr w:type="spellStart"/>
      <w:r>
        <w:rPr>
          <w:rFonts w:cs="Arial"/>
        </w:rPr>
        <w:t>ToneTouch</w:t>
      </w:r>
      <w:proofErr w:type="spellEnd"/>
      <w:r>
        <w:rPr>
          <w:rFonts w:cs="Arial"/>
        </w:rPr>
        <w:t xml:space="preserve"> tonal settings BTM (</w:t>
      </w:r>
      <w:proofErr w:type="spellStart"/>
      <w:r>
        <w:rPr>
          <w:rFonts w:cs="Arial"/>
        </w:rPr>
        <w:t>ie</w:t>
      </w:r>
      <w:proofErr w:type="spellEnd"/>
      <w:r>
        <w:rPr>
          <w:rFonts w:cs="Arial"/>
        </w:rPr>
        <w:t xml:space="preserve"> Bass, Treble &amp; Mid-Range) are disabled.</w:t>
      </w:r>
    </w:p>
    <w:p w:rsidR="00B709A3" w:rsidRDefault="00B709A3" w:rsidP="00B709A3"/>
    <w:p w:rsidR="00B709A3" w:rsidRPr="00B709A3" w:rsidRDefault="00B709A3" w:rsidP="00B709A3">
      <w:pPr>
        <w:pStyle w:val="Heading4"/>
        <w:rPr>
          <w:b w:val="0"/>
          <w:u w:val="single"/>
        </w:rPr>
      </w:pPr>
      <w:r w:rsidRPr="00B709A3">
        <w:rPr>
          <w:b w:val="0"/>
          <w:u w:val="single"/>
        </w:rPr>
        <w:t xml:space="preserve">AUDSET-SR-REQ-355397/A-Disabling </w:t>
      </w:r>
      <w:proofErr w:type="spellStart"/>
      <w:r w:rsidRPr="00B709A3">
        <w:rPr>
          <w:b w:val="0"/>
          <w:u w:val="single"/>
        </w:rPr>
        <w:t>ToneTouch</w:t>
      </w:r>
      <w:proofErr w:type="spellEnd"/>
    </w:p>
    <w:p w:rsidR="00B709A3" w:rsidRDefault="00B709A3" w:rsidP="00B709A3">
      <w:pPr>
        <w:rPr>
          <w:rFonts w:cs="Arial"/>
        </w:rPr>
      </w:pPr>
      <w:r w:rsidRPr="00EC0308">
        <w:rPr>
          <w:rFonts w:cs="Arial"/>
        </w:rPr>
        <w:t xml:space="preserve">When </w:t>
      </w:r>
      <w:proofErr w:type="spellStart"/>
      <w:r w:rsidRPr="00EC0308">
        <w:rPr>
          <w:rFonts w:cs="Arial"/>
        </w:rPr>
        <w:t>AudioToneTouch_D_Stat</w:t>
      </w:r>
      <w:proofErr w:type="spellEnd"/>
      <w:r w:rsidRPr="00EC0308">
        <w:rPr>
          <w:rFonts w:cs="Arial"/>
        </w:rPr>
        <w:t xml:space="preserve"> = Disabled then </w:t>
      </w:r>
      <w:proofErr w:type="spellStart"/>
      <w:r w:rsidRPr="00EC0308">
        <w:rPr>
          <w:rFonts w:cs="Arial"/>
        </w:rPr>
        <w:t>ToneTouch</w:t>
      </w:r>
      <w:proofErr w:type="spellEnd"/>
      <w:r w:rsidRPr="00EC0308">
        <w:rPr>
          <w:rFonts w:cs="Arial"/>
        </w:rPr>
        <w:t xml:space="preserve"> feature is disabled and the non-</w:t>
      </w:r>
      <w:proofErr w:type="spellStart"/>
      <w:r w:rsidRPr="00EC0308">
        <w:rPr>
          <w:rFonts w:cs="Arial"/>
        </w:rPr>
        <w:t>ToneTouch</w:t>
      </w:r>
      <w:proofErr w:type="spellEnd"/>
      <w:r w:rsidRPr="00EC0308">
        <w:rPr>
          <w:rFonts w:cs="Arial"/>
        </w:rPr>
        <w:t xml:space="preserve"> BTM settings are enabled.</w:t>
      </w:r>
    </w:p>
    <w:p w:rsidR="00B709A3" w:rsidRDefault="00B709A3" w:rsidP="00B709A3"/>
    <w:p w:rsidR="00B709A3" w:rsidRPr="00B709A3" w:rsidRDefault="00B709A3" w:rsidP="00B709A3">
      <w:pPr>
        <w:pStyle w:val="Heading4"/>
        <w:rPr>
          <w:b w:val="0"/>
          <w:u w:val="single"/>
        </w:rPr>
      </w:pPr>
      <w:r w:rsidRPr="00B709A3">
        <w:rPr>
          <w:b w:val="0"/>
          <w:u w:val="single"/>
        </w:rPr>
        <w:t>AUDSET-SR-REQ-355398/A-</w:t>
      </w:r>
      <w:proofErr w:type="spellStart"/>
      <w:r w:rsidRPr="00B709A3">
        <w:rPr>
          <w:b w:val="0"/>
          <w:u w:val="single"/>
        </w:rPr>
        <w:t>ToneTouch</w:t>
      </w:r>
      <w:proofErr w:type="spellEnd"/>
      <w:r w:rsidRPr="00B709A3">
        <w:rPr>
          <w:b w:val="0"/>
          <w:u w:val="single"/>
        </w:rPr>
        <w:t xml:space="preserve"> and BTM mutual exclusivity</w:t>
      </w:r>
    </w:p>
    <w:p w:rsidR="00B709A3" w:rsidRPr="00356B35" w:rsidRDefault="00B709A3" w:rsidP="00B709A3">
      <w:pPr>
        <w:rPr>
          <w:rFonts w:cs="Arial"/>
        </w:rPr>
      </w:pPr>
      <w:proofErr w:type="spellStart"/>
      <w:r w:rsidRPr="00356B35">
        <w:rPr>
          <w:rFonts w:cs="Arial"/>
        </w:rPr>
        <w:t>ToneTouch</w:t>
      </w:r>
      <w:proofErr w:type="spellEnd"/>
      <w:r w:rsidRPr="00356B35">
        <w:rPr>
          <w:rFonts w:cs="Arial"/>
        </w:rPr>
        <w:t xml:space="preserve"> and BTM (</w:t>
      </w:r>
      <w:proofErr w:type="spellStart"/>
      <w:r w:rsidRPr="00356B35">
        <w:rPr>
          <w:rFonts w:cs="Arial"/>
        </w:rPr>
        <w:t>ie</w:t>
      </w:r>
      <w:proofErr w:type="spellEnd"/>
      <w:r w:rsidRPr="00356B35">
        <w:rPr>
          <w:rFonts w:cs="Arial"/>
        </w:rPr>
        <w:t xml:space="preserve"> Bass, Treble &amp; Mid-Range) are mutually exclusive.  Both features cannot be enabled at the same time.  </w:t>
      </w:r>
    </w:p>
    <w:p w:rsidR="00B709A3" w:rsidRPr="00356B35" w:rsidRDefault="00B709A3" w:rsidP="00B709A3">
      <w:pPr>
        <w:rPr>
          <w:rFonts w:cs="Arial"/>
        </w:rPr>
      </w:pPr>
    </w:p>
    <w:p w:rsidR="00B709A3" w:rsidRPr="00356B35" w:rsidRDefault="00B709A3" w:rsidP="00B709A3">
      <w:pPr>
        <w:rPr>
          <w:rFonts w:cs="Arial"/>
        </w:rPr>
      </w:pPr>
      <w:r w:rsidRPr="00356B35">
        <w:rPr>
          <w:rFonts w:cs="Arial"/>
        </w:rPr>
        <w:t xml:space="preserve">Changing BTM or </w:t>
      </w:r>
      <w:proofErr w:type="spellStart"/>
      <w:r w:rsidRPr="00356B35">
        <w:rPr>
          <w:rFonts w:cs="Arial"/>
        </w:rPr>
        <w:t>ToneTouch</w:t>
      </w:r>
      <w:proofErr w:type="spellEnd"/>
      <w:r w:rsidRPr="00356B35">
        <w:rPr>
          <w:rFonts w:cs="Arial"/>
        </w:rPr>
        <w:t xml:space="preserve"> values does not impact the other value.  </w:t>
      </w:r>
    </w:p>
    <w:p w:rsidR="00B709A3" w:rsidRPr="00356B35" w:rsidRDefault="00B709A3" w:rsidP="0012189F">
      <w:pPr>
        <w:numPr>
          <w:ilvl w:val="0"/>
          <w:numId w:val="19"/>
        </w:numPr>
        <w:rPr>
          <w:rFonts w:cs="Arial"/>
        </w:rPr>
      </w:pPr>
      <w:r w:rsidRPr="00356B35">
        <w:rPr>
          <w:rFonts w:cs="Arial"/>
        </w:rPr>
        <w:t xml:space="preserve">Example: changing the </w:t>
      </w:r>
      <w:proofErr w:type="spellStart"/>
      <w:r w:rsidRPr="00356B35">
        <w:rPr>
          <w:rFonts w:cs="Arial"/>
        </w:rPr>
        <w:t>ToneTouch</w:t>
      </w:r>
      <w:proofErr w:type="spellEnd"/>
      <w:r w:rsidRPr="00356B35">
        <w:rPr>
          <w:rFonts w:cs="Arial"/>
        </w:rPr>
        <w:t xml:space="preserve"> </w:t>
      </w:r>
      <w:proofErr w:type="spellStart"/>
      <w:proofErr w:type="gramStart"/>
      <w:r w:rsidRPr="00356B35">
        <w:rPr>
          <w:rFonts w:cs="Arial"/>
        </w:rPr>
        <w:t>x,y</w:t>
      </w:r>
      <w:proofErr w:type="spellEnd"/>
      <w:proofErr w:type="gramEnd"/>
      <w:r w:rsidRPr="00356B35">
        <w:rPr>
          <w:rFonts w:cs="Arial"/>
        </w:rPr>
        <w:t xml:space="preserve"> coordinates does not change the previously stored BTM values.</w:t>
      </w:r>
    </w:p>
    <w:p w:rsidR="00B709A3" w:rsidRPr="00356B35" w:rsidRDefault="00B709A3" w:rsidP="00B709A3">
      <w:pPr>
        <w:rPr>
          <w:rFonts w:cs="Arial"/>
        </w:rPr>
      </w:pPr>
    </w:p>
    <w:p w:rsidR="00B709A3" w:rsidRPr="00356B35" w:rsidRDefault="00B709A3" w:rsidP="00B709A3">
      <w:pPr>
        <w:rPr>
          <w:rFonts w:cs="Arial"/>
        </w:rPr>
      </w:pPr>
    </w:p>
    <w:p w:rsidR="00B709A3" w:rsidRPr="00356B35" w:rsidRDefault="00B709A3" w:rsidP="00B709A3">
      <w:pPr>
        <w:rPr>
          <w:rFonts w:cs="Arial"/>
        </w:rPr>
      </w:pPr>
    </w:p>
    <w:p w:rsidR="00B709A3" w:rsidRPr="00B709A3" w:rsidRDefault="00B709A3" w:rsidP="00B709A3">
      <w:pPr>
        <w:pStyle w:val="Heading4"/>
        <w:rPr>
          <w:b w:val="0"/>
          <w:u w:val="single"/>
        </w:rPr>
      </w:pPr>
      <w:r w:rsidRPr="00B709A3">
        <w:rPr>
          <w:b w:val="0"/>
          <w:u w:val="single"/>
        </w:rPr>
        <w:lastRenderedPageBreak/>
        <w:t>AUDSET-SR-REQ-355399/A-</w:t>
      </w:r>
      <w:proofErr w:type="spellStart"/>
      <w:r w:rsidRPr="00B709A3">
        <w:rPr>
          <w:b w:val="0"/>
          <w:u w:val="single"/>
        </w:rPr>
        <w:t>ToneTouch</w:t>
      </w:r>
      <w:proofErr w:type="spellEnd"/>
      <w:r w:rsidRPr="00B709A3">
        <w:rPr>
          <w:b w:val="0"/>
          <w:u w:val="single"/>
        </w:rPr>
        <w:t xml:space="preserve"> HMI</w:t>
      </w:r>
    </w:p>
    <w:p w:rsidR="00B709A3" w:rsidRPr="00F0082D" w:rsidRDefault="00B709A3" w:rsidP="00B709A3">
      <w:pPr>
        <w:rPr>
          <w:rFonts w:cs="Arial"/>
        </w:rPr>
      </w:pPr>
      <w:r>
        <w:rPr>
          <w:rFonts w:cs="Arial"/>
        </w:rPr>
        <w:t>T</w:t>
      </w:r>
      <w:r w:rsidRPr="00F0082D">
        <w:rPr>
          <w:rFonts w:cs="Arial"/>
        </w:rPr>
        <w:t xml:space="preserve">he </w:t>
      </w:r>
      <w:proofErr w:type="spellStart"/>
      <w:r w:rsidRPr="00F0082D">
        <w:rPr>
          <w:rFonts w:cs="Arial"/>
        </w:rPr>
        <w:t>ToneTouch</w:t>
      </w:r>
      <w:proofErr w:type="spellEnd"/>
      <w:r w:rsidRPr="00F0082D">
        <w:rPr>
          <w:rFonts w:cs="Arial"/>
        </w:rPr>
        <w:t xml:space="preserve"> Client shall update the HMI to show </w:t>
      </w:r>
      <w:r>
        <w:rPr>
          <w:rFonts w:cs="Arial"/>
        </w:rPr>
        <w:t>BTM</w:t>
      </w:r>
      <w:r w:rsidRPr="00F0082D">
        <w:rPr>
          <w:rFonts w:cs="Arial"/>
        </w:rPr>
        <w:t xml:space="preserve"> HMI or </w:t>
      </w:r>
      <w:proofErr w:type="spellStart"/>
      <w:r w:rsidRPr="00F0082D">
        <w:rPr>
          <w:rFonts w:cs="Arial"/>
        </w:rPr>
        <w:t>ToneTouch</w:t>
      </w:r>
      <w:proofErr w:type="spellEnd"/>
      <w:r w:rsidRPr="00F0082D">
        <w:rPr>
          <w:rFonts w:cs="Arial"/>
        </w:rPr>
        <w:t xml:space="preserve"> HMI based on what the </w:t>
      </w:r>
      <w:proofErr w:type="spellStart"/>
      <w:r w:rsidRPr="00F0082D">
        <w:rPr>
          <w:rFonts w:cs="Arial"/>
        </w:rPr>
        <w:t>AudioToneTouch_D_Stat</w:t>
      </w:r>
      <w:proofErr w:type="spellEnd"/>
      <w:r w:rsidRPr="00F0082D">
        <w:rPr>
          <w:rFonts w:cs="Arial"/>
        </w:rPr>
        <w:t xml:space="preserve"> signal is set to.</w:t>
      </w:r>
    </w:p>
    <w:p w:rsidR="00B709A3" w:rsidRPr="00F0082D" w:rsidRDefault="00B709A3" w:rsidP="00B709A3">
      <w:pPr>
        <w:rPr>
          <w:rFonts w:cs="Arial"/>
        </w:rPr>
      </w:pPr>
    </w:p>
    <w:p w:rsidR="00B709A3" w:rsidRPr="00F0082D" w:rsidRDefault="00B709A3" w:rsidP="00B709A3">
      <w:pPr>
        <w:rPr>
          <w:rFonts w:cs="Arial"/>
        </w:rPr>
      </w:pPr>
      <w:r w:rsidRPr="00F0082D">
        <w:rPr>
          <w:rFonts w:cs="Arial"/>
        </w:rPr>
        <w:t xml:space="preserve">If </w:t>
      </w:r>
      <w:proofErr w:type="spellStart"/>
      <w:r w:rsidRPr="00F0082D">
        <w:rPr>
          <w:rFonts w:cs="Arial"/>
        </w:rPr>
        <w:t>AudioToneTouch_D_Stat</w:t>
      </w:r>
      <w:proofErr w:type="spellEnd"/>
      <w:r w:rsidRPr="00F0082D">
        <w:rPr>
          <w:rFonts w:cs="Arial"/>
        </w:rPr>
        <w:t xml:space="preserve"> is enabled, then the </w:t>
      </w:r>
      <w:proofErr w:type="spellStart"/>
      <w:r w:rsidRPr="00F0082D">
        <w:rPr>
          <w:rFonts w:cs="Arial"/>
        </w:rPr>
        <w:t>ToneTouch</w:t>
      </w:r>
      <w:proofErr w:type="spellEnd"/>
      <w:r w:rsidRPr="00F0082D">
        <w:rPr>
          <w:rFonts w:cs="Arial"/>
        </w:rPr>
        <w:t xml:space="preserve"> Client shall update the x, y coordinates HMI based on what </w:t>
      </w:r>
      <w:proofErr w:type="spellStart"/>
      <w:proofErr w:type="gramStart"/>
      <w:r w:rsidRPr="00F0082D">
        <w:rPr>
          <w:rFonts w:cs="Arial"/>
        </w:rPr>
        <w:t>x,y</w:t>
      </w:r>
      <w:proofErr w:type="spellEnd"/>
      <w:proofErr w:type="gramEnd"/>
      <w:r w:rsidRPr="00F0082D">
        <w:rPr>
          <w:rFonts w:cs="Arial"/>
        </w:rPr>
        <w:t xml:space="preserve"> coordinates signals </w:t>
      </w:r>
      <w:proofErr w:type="spellStart"/>
      <w:r w:rsidRPr="00F0082D">
        <w:rPr>
          <w:rFonts w:cs="Arial"/>
        </w:rPr>
        <w:t>AudioToneTouchX_D_Stat</w:t>
      </w:r>
      <w:proofErr w:type="spellEnd"/>
      <w:r w:rsidRPr="00F0082D">
        <w:rPr>
          <w:rFonts w:cs="Arial"/>
        </w:rPr>
        <w:t xml:space="preserve"> and </w:t>
      </w:r>
      <w:proofErr w:type="spellStart"/>
      <w:r w:rsidRPr="00F0082D">
        <w:rPr>
          <w:rFonts w:cs="Arial"/>
        </w:rPr>
        <w:t>AudioToneTouchY_D_Stat</w:t>
      </w:r>
      <w:proofErr w:type="spellEnd"/>
      <w:r w:rsidRPr="00F0082D">
        <w:rPr>
          <w:rFonts w:cs="Arial"/>
        </w:rPr>
        <w:t xml:space="preserve"> are set to.</w:t>
      </w:r>
    </w:p>
    <w:p w:rsidR="00B709A3" w:rsidRPr="00F0082D" w:rsidRDefault="00B709A3" w:rsidP="00B709A3">
      <w:pPr>
        <w:rPr>
          <w:rFonts w:cs="Arial"/>
        </w:rPr>
      </w:pPr>
    </w:p>
    <w:p w:rsidR="00B709A3" w:rsidRPr="00B709A3" w:rsidRDefault="00B709A3" w:rsidP="00B709A3">
      <w:pPr>
        <w:pStyle w:val="Heading4"/>
        <w:rPr>
          <w:b w:val="0"/>
          <w:u w:val="single"/>
        </w:rPr>
      </w:pPr>
      <w:r w:rsidRPr="00B709A3">
        <w:rPr>
          <w:b w:val="0"/>
          <w:u w:val="single"/>
        </w:rPr>
        <w:t xml:space="preserve">AUDSET-REQ-355400/A-Default </w:t>
      </w:r>
      <w:proofErr w:type="spellStart"/>
      <w:r w:rsidRPr="00B709A3">
        <w:rPr>
          <w:b w:val="0"/>
          <w:u w:val="single"/>
        </w:rPr>
        <w:t>ToneTouch</w:t>
      </w:r>
      <w:proofErr w:type="spellEnd"/>
      <w:r w:rsidRPr="00B709A3">
        <w:rPr>
          <w:b w:val="0"/>
          <w:u w:val="single"/>
        </w:rPr>
        <w:t xml:space="preserve"> Setting</w:t>
      </w:r>
    </w:p>
    <w:p w:rsidR="00B709A3" w:rsidRPr="008706CB" w:rsidRDefault="00B709A3" w:rsidP="00B709A3">
      <w:pPr>
        <w:rPr>
          <w:rFonts w:cs="Arial"/>
        </w:rPr>
      </w:pPr>
      <w:r w:rsidRPr="008706CB">
        <w:rPr>
          <w:rFonts w:cs="Arial"/>
        </w:rPr>
        <w:t xml:space="preserve">If the </w:t>
      </w:r>
      <w:proofErr w:type="spellStart"/>
      <w:r w:rsidRPr="008706CB">
        <w:rPr>
          <w:rFonts w:cs="Arial"/>
        </w:rPr>
        <w:t>ToneTouch</w:t>
      </w:r>
      <w:proofErr w:type="spellEnd"/>
      <w:r w:rsidRPr="008706CB">
        <w:rPr>
          <w:rFonts w:cs="Arial"/>
        </w:rPr>
        <w:t xml:space="preserve"> Server is configured as supporting </w:t>
      </w:r>
      <w:proofErr w:type="spellStart"/>
      <w:r w:rsidRPr="008706CB">
        <w:rPr>
          <w:rFonts w:cs="Arial"/>
        </w:rPr>
        <w:t>ToneTouch</w:t>
      </w:r>
      <w:proofErr w:type="spellEnd"/>
      <w:r w:rsidRPr="008706CB">
        <w:rPr>
          <w:rFonts w:cs="Arial"/>
        </w:rPr>
        <w:t xml:space="preserve"> then </w:t>
      </w:r>
      <w:proofErr w:type="spellStart"/>
      <w:r w:rsidRPr="008706CB">
        <w:rPr>
          <w:rFonts w:cs="Arial"/>
        </w:rPr>
        <w:t>ToneTouch</w:t>
      </w:r>
      <w:proofErr w:type="spellEnd"/>
      <w:r w:rsidRPr="008706CB">
        <w:rPr>
          <w:rFonts w:cs="Arial"/>
        </w:rPr>
        <w:t xml:space="preserve"> enabled is the default setting delivered to the customer.  From there it can be changed by the customer to BTM.</w:t>
      </w:r>
    </w:p>
    <w:p w:rsidR="00B709A3" w:rsidRPr="008706CB" w:rsidRDefault="00B709A3" w:rsidP="00B709A3">
      <w:pPr>
        <w:rPr>
          <w:rFonts w:cs="Arial"/>
        </w:rPr>
      </w:pPr>
    </w:p>
    <w:p w:rsidR="00B709A3" w:rsidRPr="00B709A3" w:rsidRDefault="00B709A3" w:rsidP="00B709A3">
      <w:pPr>
        <w:pStyle w:val="Heading4"/>
        <w:rPr>
          <w:b w:val="0"/>
          <w:u w:val="single"/>
        </w:rPr>
      </w:pPr>
      <w:r w:rsidRPr="00B709A3">
        <w:rPr>
          <w:b w:val="0"/>
          <w:u w:val="single"/>
        </w:rPr>
        <w:t>AUDSET-SR-REQ-358467/A-</w:t>
      </w:r>
      <w:proofErr w:type="spellStart"/>
      <w:r w:rsidRPr="00B709A3">
        <w:rPr>
          <w:b w:val="0"/>
          <w:u w:val="single"/>
        </w:rPr>
        <w:t>ToneTouch</w:t>
      </w:r>
      <w:proofErr w:type="spellEnd"/>
      <w:r w:rsidRPr="00B709A3">
        <w:rPr>
          <w:b w:val="0"/>
          <w:u w:val="single"/>
        </w:rPr>
        <w:t xml:space="preserve"> </w:t>
      </w:r>
      <w:proofErr w:type="gramStart"/>
      <w:r w:rsidRPr="00B709A3">
        <w:rPr>
          <w:b w:val="0"/>
          <w:u w:val="single"/>
        </w:rPr>
        <w:t>X,Y</w:t>
      </w:r>
      <w:proofErr w:type="gramEnd"/>
      <w:r w:rsidRPr="00B709A3">
        <w:rPr>
          <w:b w:val="0"/>
          <w:u w:val="single"/>
        </w:rPr>
        <w:t xml:space="preserve"> grid coordinates</w:t>
      </w:r>
    </w:p>
    <w:p w:rsidR="00B709A3" w:rsidRDefault="00B709A3" w:rsidP="00B709A3">
      <w:pPr>
        <w:rPr>
          <w:rFonts w:cs="Arial"/>
        </w:rPr>
      </w:pPr>
      <w:r w:rsidRPr="00DD048C">
        <w:rPr>
          <w:rFonts w:cs="Arial"/>
        </w:rPr>
        <w:t xml:space="preserve">The </w:t>
      </w:r>
      <w:proofErr w:type="spellStart"/>
      <w:r w:rsidRPr="00DD048C">
        <w:rPr>
          <w:rFonts w:cs="Arial"/>
        </w:rPr>
        <w:t>ToneTouch</w:t>
      </w:r>
      <w:proofErr w:type="spellEnd"/>
      <w:r w:rsidRPr="00DD048C">
        <w:rPr>
          <w:rFonts w:cs="Arial"/>
        </w:rPr>
        <w:t xml:space="preserve"> HMI shall use </w:t>
      </w:r>
      <w:proofErr w:type="spellStart"/>
      <w:proofErr w:type="gramStart"/>
      <w:r w:rsidRPr="00DD048C">
        <w:rPr>
          <w:rFonts w:cs="Arial"/>
        </w:rPr>
        <w:t>x,y</w:t>
      </w:r>
      <w:proofErr w:type="spellEnd"/>
      <w:proofErr w:type="gramEnd"/>
      <w:r w:rsidRPr="00DD048C">
        <w:rPr>
          <w:rFonts w:cs="Arial"/>
        </w:rPr>
        <w:t xml:space="preserve"> coordinates to send the </w:t>
      </w:r>
      <w:r>
        <w:rPr>
          <w:rFonts w:cs="Arial"/>
        </w:rPr>
        <w:t>touch point</w:t>
      </w:r>
      <w:r w:rsidRPr="00DD048C">
        <w:rPr>
          <w:rFonts w:cs="Arial"/>
        </w:rPr>
        <w:t xml:space="preserve"> position.  </w:t>
      </w:r>
    </w:p>
    <w:p w:rsidR="00B709A3" w:rsidRDefault="00B709A3" w:rsidP="00B709A3">
      <w:pPr>
        <w:rPr>
          <w:rFonts w:cs="Arial"/>
        </w:rPr>
      </w:pPr>
    </w:p>
    <w:p w:rsidR="00B709A3" w:rsidRPr="00507A61" w:rsidRDefault="00B709A3" w:rsidP="00B709A3">
      <w:pPr>
        <w:rPr>
          <w:rFonts w:cs="Arial"/>
        </w:rPr>
      </w:pPr>
      <w:r>
        <w:rPr>
          <w:rFonts w:cs="Arial"/>
        </w:rPr>
        <w:t xml:space="preserve">Below is grid layout for HMI where </w:t>
      </w:r>
      <w:r w:rsidRPr="00507A61">
        <w:rPr>
          <w:rFonts w:cs="Arial"/>
        </w:rPr>
        <w:t>the touch point could be located.</w:t>
      </w:r>
    </w:p>
    <w:p w:rsidR="00B709A3" w:rsidRPr="00507A61" w:rsidRDefault="00B709A3" w:rsidP="0012189F">
      <w:pPr>
        <w:numPr>
          <w:ilvl w:val="0"/>
          <w:numId w:val="20"/>
        </w:numPr>
        <w:rPr>
          <w:rFonts w:cs="Arial"/>
          <w:lang w:val="en-GB"/>
        </w:rPr>
      </w:pPr>
      <w:r w:rsidRPr="00507A61">
        <w:rPr>
          <w:rFonts w:cs="Arial"/>
          <w:lang w:val="en-GB"/>
        </w:rPr>
        <w:t>Grid coordinates on x-axis shall be distributed in segments of equal size</w:t>
      </w:r>
    </w:p>
    <w:p w:rsidR="00B709A3" w:rsidRPr="00507A61" w:rsidRDefault="00B709A3" w:rsidP="0012189F">
      <w:pPr>
        <w:numPr>
          <w:ilvl w:val="0"/>
          <w:numId w:val="20"/>
        </w:numPr>
        <w:rPr>
          <w:rFonts w:cs="Arial"/>
          <w:lang w:val="en-GB"/>
        </w:rPr>
      </w:pPr>
      <w:r w:rsidRPr="00507A61">
        <w:rPr>
          <w:rFonts w:cs="Arial"/>
          <w:lang w:val="en-GB"/>
        </w:rPr>
        <w:t>Grid coordinates on y-axis shall be distributed in segments of equal size</w:t>
      </w:r>
    </w:p>
    <w:p w:rsidR="00B709A3" w:rsidRPr="00DD048C" w:rsidRDefault="00B709A3" w:rsidP="00B709A3">
      <w:pPr>
        <w:jc w:val="center"/>
        <w:rPr>
          <w:rFonts w:cs="Arial"/>
        </w:rPr>
      </w:pPr>
      <w:r w:rsidRPr="00C00EE8">
        <w:rPr>
          <w:noProof/>
        </w:rPr>
        <w:drawing>
          <wp:inline distT="0" distB="0" distL="0" distR="0">
            <wp:extent cx="5943600" cy="3733106"/>
            <wp:effectExtent l="0" t="0" r="0" b="0"/>
            <wp:docPr id="29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733106"/>
                    </a:xfrm>
                    <a:prstGeom prst="rect">
                      <a:avLst/>
                    </a:prstGeom>
                    <a:noFill/>
                    <a:ln>
                      <a:noFill/>
                    </a:ln>
                  </pic:spPr>
                </pic:pic>
              </a:graphicData>
            </a:graphic>
          </wp:inline>
        </w:drawing>
      </w:r>
    </w:p>
    <w:p w:rsidR="00B709A3" w:rsidRDefault="00B709A3" w:rsidP="00B709A3">
      <w:pPr>
        <w:rPr>
          <w:rFonts w:cs="Arial"/>
        </w:rPr>
      </w:pPr>
      <w:r>
        <w:rPr>
          <w:rFonts w:cs="Arial"/>
        </w:rPr>
        <w:t>Below is an example with</w:t>
      </w:r>
      <w:r w:rsidRPr="00DD048C">
        <w:rPr>
          <w:rFonts w:cs="Arial"/>
        </w:rPr>
        <w:t xml:space="preserve"> </w:t>
      </w:r>
      <w:proofErr w:type="spellStart"/>
      <w:r w:rsidRPr="00DD048C">
        <w:rPr>
          <w:rFonts w:cs="Arial"/>
        </w:rPr>
        <w:t>ToneTouch</w:t>
      </w:r>
      <w:proofErr w:type="spellEnd"/>
      <w:r w:rsidRPr="00DD048C">
        <w:rPr>
          <w:rFonts w:cs="Arial"/>
        </w:rPr>
        <w:t xml:space="preserve"> HMI</w:t>
      </w:r>
      <w:r>
        <w:rPr>
          <w:rFonts w:cs="Arial"/>
        </w:rPr>
        <w:t xml:space="preserve"> using the grid table</w:t>
      </w:r>
      <w:r w:rsidRPr="00DD048C">
        <w:rPr>
          <w:rFonts w:cs="Arial"/>
        </w:rPr>
        <w:t>.  Reference HMI spec for the actual</w:t>
      </w:r>
      <w:r>
        <w:rPr>
          <w:rFonts w:cs="Arial"/>
        </w:rPr>
        <w:t xml:space="preserve"> </w:t>
      </w:r>
      <w:r w:rsidRPr="00DD048C">
        <w:rPr>
          <w:rFonts w:cs="Arial"/>
        </w:rPr>
        <w:t>HMI</w:t>
      </w:r>
      <w:r>
        <w:rPr>
          <w:rFonts w:cs="Arial"/>
        </w:rPr>
        <w:t xml:space="preserve">. </w:t>
      </w:r>
    </w:p>
    <w:p w:rsidR="00B709A3" w:rsidRDefault="00B709A3" w:rsidP="00B709A3">
      <w:pPr>
        <w:rPr>
          <w:rFonts w:cs="Arial"/>
        </w:rPr>
      </w:pPr>
    </w:p>
    <w:p w:rsidR="00B709A3" w:rsidRPr="00DD048C" w:rsidRDefault="00B709A3" w:rsidP="00B709A3">
      <w:pPr>
        <w:rPr>
          <w:rFonts w:cs="Arial"/>
        </w:rPr>
      </w:pPr>
      <w:r>
        <w:rPr>
          <w:rFonts w:cs="Arial"/>
        </w:rPr>
        <w:t xml:space="preserve">The grid table above should be superimposed on the table below.  For example, the top rightmost corner where labeled “Excited” would be 254, 254.  </w:t>
      </w:r>
    </w:p>
    <w:p w:rsidR="00B709A3" w:rsidRPr="00DD048C" w:rsidRDefault="00B709A3" w:rsidP="00B709A3">
      <w:pPr>
        <w:rPr>
          <w:rFonts w:cs="Arial"/>
        </w:rPr>
      </w:pPr>
    </w:p>
    <w:p w:rsidR="00B709A3" w:rsidRDefault="00B709A3" w:rsidP="00B709A3">
      <w:pPr>
        <w:jc w:val="center"/>
      </w:pPr>
      <w:r w:rsidRPr="003E1315">
        <w:rPr>
          <w:noProof/>
        </w:rPr>
        <w:lastRenderedPageBreak/>
        <w:drawing>
          <wp:inline distT="0" distB="0" distL="0" distR="0">
            <wp:extent cx="4191000" cy="3154985"/>
            <wp:effectExtent l="0" t="0" r="0" b="0"/>
            <wp:docPr id="29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03221" cy="3164185"/>
                    </a:xfrm>
                    <a:prstGeom prst="rect">
                      <a:avLst/>
                    </a:prstGeom>
                    <a:noFill/>
                    <a:ln>
                      <a:noFill/>
                    </a:ln>
                  </pic:spPr>
                </pic:pic>
              </a:graphicData>
            </a:graphic>
          </wp:inline>
        </w:drawing>
      </w:r>
    </w:p>
    <w:p w:rsidR="00B709A3" w:rsidRPr="00B709A3" w:rsidRDefault="00B709A3" w:rsidP="00B709A3">
      <w:pPr>
        <w:pStyle w:val="Heading4"/>
        <w:rPr>
          <w:b w:val="0"/>
          <w:u w:val="single"/>
        </w:rPr>
      </w:pPr>
      <w:r w:rsidRPr="00B709A3">
        <w:rPr>
          <w:b w:val="0"/>
          <w:u w:val="single"/>
        </w:rPr>
        <w:t>AUDSET-SR-REQ-355386/A-</w:t>
      </w:r>
      <w:proofErr w:type="spellStart"/>
      <w:r w:rsidRPr="00B709A3">
        <w:rPr>
          <w:b w:val="0"/>
          <w:u w:val="single"/>
        </w:rPr>
        <w:t>ToneTouch</w:t>
      </w:r>
      <w:proofErr w:type="spellEnd"/>
      <w:r w:rsidRPr="00B709A3">
        <w:rPr>
          <w:b w:val="0"/>
          <w:u w:val="single"/>
        </w:rPr>
        <w:t xml:space="preserve"> x, y coordinate change</w:t>
      </w:r>
    </w:p>
    <w:p w:rsidR="00B709A3" w:rsidRPr="003A6652" w:rsidRDefault="00B709A3" w:rsidP="00B709A3">
      <w:pPr>
        <w:rPr>
          <w:rFonts w:cs="Arial"/>
        </w:rPr>
      </w:pPr>
      <w:r w:rsidRPr="008A60F0">
        <w:rPr>
          <w:rFonts w:cs="Arial"/>
          <w:u w:val="single"/>
        </w:rPr>
        <w:t xml:space="preserve">When the </w:t>
      </w:r>
      <w:proofErr w:type="spellStart"/>
      <w:r w:rsidRPr="008A60F0">
        <w:rPr>
          <w:rFonts w:cs="Arial"/>
          <w:u w:val="single"/>
        </w:rPr>
        <w:t>ToneTouch</w:t>
      </w:r>
      <w:proofErr w:type="spellEnd"/>
      <w:r w:rsidRPr="008A60F0">
        <w:rPr>
          <w:rFonts w:cs="Arial"/>
          <w:u w:val="single"/>
        </w:rPr>
        <w:t xml:space="preserve"> </w:t>
      </w:r>
      <w:proofErr w:type="spellStart"/>
      <w:proofErr w:type="gramStart"/>
      <w:r w:rsidRPr="008A60F0">
        <w:rPr>
          <w:rFonts w:cs="Arial"/>
          <w:u w:val="single"/>
        </w:rPr>
        <w:t>x,y</w:t>
      </w:r>
      <w:proofErr w:type="spellEnd"/>
      <w:proofErr w:type="gramEnd"/>
      <w:r w:rsidRPr="008A60F0">
        <w:rPr>
          <w:rFonts w:cs="Arial"/>
          <w:u w:val="single"/>
        </w:rPr>
        <w:t xml:space="preserve"> coordinate is selected via the HMI</w:t>
      </w:r>
      <w:r w:rsidRPr="003A6652">
        <w:rPr>
          <w:rFonts w:cs="Arial"/>
        </w:rPr>
        <w:t>:</w:t>
      </w:r>
    </w:p>
    <w:p w:rsidR="00B709A3" w:rsidRPr="003A6652" w:rsidRDefault="00B709A3" w:rsidP="0012189F">
      <w:pPr>
        <w:numPr>
          <w:ilvl w:val="0"/>
          <w:numId w:val="21"/>
        </w:numPr>
        <w:rPr>
          <w:rFonts w:cs="Arial"/>
        </w:rPr>
      </w:pPr>
      <w:r w:rsidRPr="003A6652">
        <w:rPr>
          <w:rFonts w:cs="Arial"/>
        </w:rPr>
        <w:t xml:space="preserve">The </w:t>
      </w:r>
      <w:proofErr w:type="spellStart"/>
      <w:r w:rsidRPr="003A6652">
        <w:rPr>
          <w:rFonts w:cs="Arial"/>
        </w:rPr>
        <w:t>ToneTouch</w:t>
      </w:r>
      <w:proofErr w:type="spellEnd"/>
      <w:r w:rsidRPr="003A6652">
        <w:rPr>
          <w:rFonts w:cs="Arial"/>
        </w:rPr>
        <w:t xml:space="preserve"> Client shall send the coordinate request signals to the </w:t>
      </w:r>
      <w:proofErr w:type="spellStart"/>
      <w:r w:rsidRPr="003A6652">
        <w:rPr>
          <w:rFonts w:cs="Arial"/>
        </w:rPr>
        <w:t>ToneTouch</w:t>
      </w:r>
      <w:proofErr w:type="spellEnd"/>
      <w:r w:rsidRPr="003A6652">
        <w:rPr>
          <w:rFonts w:cs="Arial"/>
        </w:rPr>
        <w:t xml:space="preserve"> Server via the </w:t>
      </w:r>
      <w:proofErr w:type="spellStart"/>
      <w:r w:rsidRPr="003A6652">
        <w:rPr>
          <w:rFonts w:cs="Arial"/>
        </w:rPr>
        <w:t>AudioToneTouchX_D_Rq</w:t>
      </w:r>
      <w:proofErr w:type="spellEnd"/>
      <w:r w:rsidRPr="003A6652">
        <w:rPr>
          <w:rFonts w:cs="Arial"/>
        </w:rPr>
        <w:t xml:space="preserve"> and </w:t>
      </w:r>
      <w:proofErr w:type="spellStart"/>
      <w:r w:rsidRPr="003A6652">
        <w:rPr>
          <w:rFonts w:cs="Arial"/>
        </w:rPr>
        <w:t>AudioToneTouchY_D_Rq</w:t>
      </w:r>
      <w:proofErr w:type="spellEnd"/>
      <w:r w:rsidRPr="003A6652">
        <w:rPr>
          <w:rFonts w:cs="Arial"/>
        </w:rPr>
        <w:t xml:space="preserve"> signals.</w:t>
      </w:r>
    </w:p>
    <w:p w:rsidR="00B709A3" w:rsidRPr="003A6652" w:rsidRDefault="00B709A3" w:rsidP="0012189F">
      <w:pPr>
        <w:numPr>
          <w:ilvl w:val="0"/>
          <w:numId w:val="21"/>
        </w:numPr>
        <w:rPr>
          <w:rFonts w:cs="Arial"/>
        </w:rPr>
      </w:pPr>
      <w:r w:rsidRPr="003A6652">
        <w:rPr>
          <w:rFonts w:cs="Arial"/>
        </w:rPr>
        <w:t xml:space="preserve">Once the </w:t>
      </w:r>
      <w:proofErr w:type="spellStart"/>
      <w:r w:rsidRPr="003A6652">
        <w:rPr>
          <w:rFonts w:cs="Arial"/>
        </w:rPr>
        <w:t>ToneTouch</w:t>
      </w:r>
      <w:proofErr w:type="spellEnd"/>
      <w:r w:rsidRPr="003A6652">
        <w:rPr>
          <w:rFonts w:cs="Arial"/>
        </w:rPr>
        <w:t xml:space="preserve"> Client sent </w:t>
      </w:r>
      <w:proofErr w:type="spellStart"/>
      <w:r w:rsidRPr="003A6652">
        <w:rPr>
          <w:rFonts w:cs="Arial"/>
        </w:rPr>
        <w:t>AudioToneTouchX_D_Rq</w:t>
      </w:r>
      <w:proofErr w:type="spellEnd"/>
      <w:r w:rsidRPr="003A6652">
        <w:rPr>
          <w:rFonts w:cs="Arial"/>
        </w:rPr>
        <w:t xml:space="preserve"> and </w:t>
      </w:r>
      <w:proofErr w:type="spellStart"/>
      <w:r w:rsidRPr="003A6652">
        <w:rPr>
          <w:rFonts w:cs="Arial"/>
        </w:rPr>
        <w:t>AudioToneTouchY_D_Rq</w:t>
      </w:r>
      <w:proofErr w:type="spellEnd"/>
      <w:r w:rsidRPr="003A6652">
        <w:rPr>
          <w:rFonts w:cs="Arial"/>
        </w:rPr>
        <w:t xml:space="preserve"> </w:t>
      </w:r>
      <w:r>
        <w:rPr>
          <w:rFonts w:cs="Arial"/>
        </w:rPr>
        <w:t>with</w:t>
      </w:r>
      <w:r w:rsidRPr="003A6652">
        <w:rPr>
          <w:rFonts w:cs="Arial"/>
        </w:rPr>
        <w:t xml:space="preserve"> the requested coordinate</w:t>
      </w:r>
      <w:r>
        <w:rPr>
          <w:rFonts w:cs="Arial"/>
        </w:rPr>
        <w:t>s</w:t>
      </w:r>
      <w:r w:rsidRPr="003A6652">
        <w:rPr>
          <w:rFonts w:cs="Arial"/>
        </w:rPr>
        <w:t xml:space="preserve"> then the </w:t>
      </w:r>
      <w:proofErr w:type="spellStart"/>
      <w:r w:rsidRPr="003A6652">
        <w:rPr>
          <w:rFonts w:cs="Arial"/>
        </w:rPr>
        <w:t>ToneTouch</w:t>
      </w:r>
      <w:proofErr w:type="spellEnd"/>
      <w:r w:rsidRPr="003A6652">
        <w:rPr>
          <w:rFonts w:cs="Arial"/>
        </w:rPr>
        <w:t xml:space="preserve"> Client shall set the request signals to Null/Inactive as defined in requirement “</w:t>
      </w:r>
      <w:r w:rsidRPr="003A6652">
        <w:rPr>
          <w:rFonts w:cs="Arial"/>
          <w:u w:val="single"/>
        </w:rPr>
        <w:t>IFS-MMCAN-REQ-015114-Sending of Request and Response</w:t>
      </w:r>
      <w:r w:rsidRPr="003A6652">
        <w:rPr>
          <w:rFonts w:cs="Arial"/>
        </w:rPr>
        <w:t xml:space="preserve">”. </w:t>
      </w:r>
    </w:p>
    <w:p w:rsidR="00B709A3" w:rsidRPr="00DA18FB" w:rsidRDefault="00B709A3" w:rsidP="0012189F">
      <w:pPr>
        <w:numPr>
          <w:ilvl w:val="0"/>
          <w:numId w:val="21"/>
        </w:numPr>
        <w:rPr>
          <w:rFonts w:cs="Arial"/>
        </w:rPr>
      </w:pPr>
      <w:r>
        <w:rPr>
          <w:rFonts w:cs="Arial"/>
        </w:rPr>
        <w:t xml:space="preserve">The </w:t>
      </w:r>
      <w:proofErr w:type="spellStart"/>
      <w:r>
        <w:rPr>
          <w:rFonts w:cs="Arial"/>
        </w:rPr>
        <w:t>ToneTouch</w:t>
      </w:r>
      <w:proofErr w:type="spellEnd"/>
      <w:r>
        <w:rPr>
          <w:rFonts w:cs="Arial"/>
        </w:rPr>
        <w:t xml:space="preserve"> Server shall respond </w:t>
      </w:r>
      <w:r w:rsidRPr="007F02AC">
        <w:rPr>
          <w:rFonts w:cs="Arial"/>
        </w:rPr>
        <w:t>with</w:t>
      </w:r>
      <w:r>
        <w:rPr>
          <w:rFonts w:cs="Arial"/>
        </w:rPr>
        <w:t>in</w:t>
      </w:r>
      <w:r w:rsidRPr="007F02AC">
        <w:rPr>
          <w:rFonts w:cs="Arial"/>
        </w:rPr>
        <w:t xml:space="preserve"> </w:t>
      </w:r>
      <w:proofErr w:type="spellStart"/>
      <w:r w:rsidRPr="007F02AC">
        <w:rPr>
          <w:rFonts w:cs="Arial"/>
        </w:rPr>
        <w:t>T_Tonal_Response</w:t>
      </w:r>
      <w:proofErr w:type="spellEnd"/>
      <w:r w:rsidRPr="007F02AC">
        <w:rPr>
          <w:rFonts w:cs="Arial"/>
        </w:rPr>
        <w:t xml:space="preserve"> to the </w:t>
      </w:r>
      <w:proofErr w:type="spellStart"/>
      <w:proofErr w:type="gramStart"/>
      <w:r>
        <w:rPr>
          <w:rFonts w:cs="Arial"/>
        </w:rPr>
        <w:t>AudioToneTouch</w:t>
      </w:r>
      <w:proofErr w:type="spellEnd"/>
      <w:r>
        <w:rPr>
          <w:rFonts w:cs="Arial"/>
        </w:rPr>
        <w:t>(</w:t>
      </w:r>
      <w:proofErr w:type="gramEnd"/>
      <w:r>
        <w:rPr>
          <w:rFonts w:cs="Arial"/>
        </w:rPr>
        <w:t>X or Y)_</w:t>
      </w:r>
      <w:proofErr w:type="spellStart"/>
      <w:r>
        <w:rPr>
          <w:rFonts w:cs="Arial"/>
        </w:rPr>
        <w:t>D_Rq</w:t>
      </w:r>
      <w:proofErr w:type="spellEnd"/>
      <w:r>
        <w:rPr>
          <w:rFonts w:cs="Arial"/>
        </w:rPr>
        <w:t xml:space="preserve"> signals with the </w:t>
      </w:r>
      <w:proofErr w:type="spellStart"/>
      <w:r>
        <w:rPr>
          <w:rFonts w:cs="Arial"/>
        </w:rPr>
        <w:t>AudioToneTouch</w:t>
      </w:r>
      <w:proofErr w:type="spellEnd"/>
      <w:r>
        <w:rPr>
          <w:rFonts w:cs="Arial"/>
        </w:rPr>
        <w:t>(X or Y)_</w:t>
      </w:r>
      <w:proofErr w:type="spellStart"/>
      <w:r>
        <w:rPr>
          <w:rFonts w:cs="Arial"/>
        </w:rPr>
        <w:t>D_Stat</w:t>
      </w:r>
      <w:proofErr w:type="spellEnd"/>
      <w:r>
        <w:rPr>
          <w:rFonts w:cs="Arial"/>
        </w:rPr>
        <w:t xml:space="preserve"> signals and update the </w:t>
      </w:r>
      <w:proofErr w:type="spellStart"/>
      <w:r w:rsidRPr="00DA18FB">
        <w:rPr>
          <w:rFonts w:cs="Arial"/>
        </w:rPr>
        <w:t>ToneTouch</w:t>
      </w:r>
      <w:proofErr w:type="spellEnd"/>
      <w:r w:rsidRPr="00DA18FB">
        <w:rPr>
          <w:rFonts w:cs="Arial"/>
        </w:rPr>
        <w:t xml:space="preserve"> audio</w:t>
      </w:r>
      <w:r>
        <w:rPr>
          <w:rFonts w:cs="Arial"/>
        </w:rPr>
        <w:t xml:space="preserve"> according to the x and y coordinates</w:t>
      </w:r>
      <w:r w:rsidRPr="00DA18FB">
        <w:rPr>
          <w:rFonts w:cs="Arial"/>
        </w:rPr>
        <w:t>.</w:t>
      </w:r>
    </w:p>
    <w:p w:rsidR="00B709A3" w:rsidRPr="00DA18FB" w:rsidRDefault="00B709A3" w:rsidP="0012189F">
      <w:pPr>
        <w:numPr>
          <w:ilvl w:val="0"/>
          <w:numId w:val="21"/>
        </w:numPr>
        <w:rPr>
          <w:rFonts w:cs="Arial"/>
        </w:rPr>
      </w:pPr>
      <w:r w:rsidRPr="00DA18FB">
        <w:rPr>
          <w:rFonts w:cs="Arial"/>
        </w:rPr>
        <w:t xml:space="preserve">The </w:t>
      </w:r>
      <w:proofErr w:type="spellStart"/>
      <w:r w:rsidRPr="00DA18FB">
        <w:rPr>
          <w:rFonts w:cs="Arial"/>
        </w:rPr>
        <w:t>ToneTouch</w:t>
      </w:r>
      <w:proofErr w:type="spellEnd"/>
      <w:r w:rsidRPr="00DA18FB">
        <w:rPr>
          <w:rFonts w:cs="Arial"/>
        </w:rPr>
        <w:t xml:space="preserve"> Client shall update the </w:t>
      </w:r>
      <w:r>
        <w:rPr>
          <w:rFonts w:cs="Arial"/>
        </w:rPr>
        <w:t xml:space="preserve">final </w:t>
      </w:r>
      <w:r w:rsidRPr="00DA18FB">
        <w:rPr>
          <w:rFonts w:cs="Arial"/>
        </w:rPr>
        <w:t xml:space="preserve">HMI (if there is an update) with the </w:t>
      </w:r>
      <w:proofErr w:type="spellStart"/>
      <w:r w:rsidRPr="00DA18FB">
        <w:rPr>
          <w:rFonts w:cs="Arial"/>
        </w:rPr>
        <w:t>ToneTouch</w:t>
      </w:r>
      <w:proofErr w:type="spellEnd"/>
      <w:r w:rsidRPr="00DA18FB">
        <w:rPr>
          <w:rFonts w:cs="Arial"/>
        </w:rPr>
        <w:t xml:space="preserve"> status after receiving the </w:t>
      </w:r>
      <w:proofErr w:type="spellStart"/>
      <w:proofErr w:type="gramStart"/>
      <w:r w:rsidRPr="00DA18FB">
        <w:rPr>
          <w:rFonts w:cs="Arial"/>
        </w:rPr>
        <w:t>AudioToneTouch</w:t>
      </w:r>
      <w:proofErr w:type="spellEnd"/>
      <w:r w:rsidRPr="00DA18FB">
        <w:rPr>
          <w:rFonts w:cs="Arial"/>
        </w:rPr>
        <w:t>(</w:t>
      </w:r>
      <w:proofErr w:type="gramEnd"/>
      <w:r w:rsidRPr="00DA18FB">
        <w:rPr>
          <w:rFonts w:cs="Arial"/>
        </w:rPr>
        <w:t>X or Y)_</w:t>
      </w:r>
      <w:proofErr w:type="spellStart"/>
      <w:r w:rsidRPr="00DA18FB">
        <w:rPr>
          <w:rFonts w:cs="Arial"/>
        </w:rPr>
        <w:t>D_Stat</w:t>
      </w:r>
      <w:proofErr w:type="spellEnd"/>
      <w:r w:rsidRPr="00DA18FB">
        <w:rPr>
          <w:rFonts w:cs="Arial"/>
        </w:rPr>
        <w:t xml:space="preserve"> response to the request.</w:t>
      </w:r>
    </w:p>
    <w:p w:rsidR="00B709A3" w:rsidRPr="00A75307" w:rsidRDefault="00B709A3" w:rsidP="00B709A3">
      <w:pPr>
        <w:rPr>
          <w:rFonts w:cs="Arial"/>
        </w:rPr>
      </w:pPr>
      <w:r>
        <w:rPr>
          <w:rFonts w:cs="Arial"/>
        </w:rPr>
        <w:t>See sequence diagram for example</w:t>
      </w:r>
    </w:p>
    <w:p w:rsidR="00B709A3" w:rsidRPr="003A6652" w:rsidRDefault="00B709A3" w:rsidP="00B709A3">
      <w:pPr>
        <w:rPr>
          <w:rFonts w:cs="Arial"/>
        </w:rPr>
      </w:pPr>
    </w:p>
    <w:p w:rsidR="00B709A3" w:rsidRDefault="00B709A3" w:rsidP="00B709A3">
      <w:pPr>
        <w:rPr>
          <w:rFonts w:cs="Arial"/>
        </w:rPr>
      </w:pPr>
    </w:p>
    <w:p w:rsidR="00B709A3" w:rsidRDefault="00B709A3" w:rsidP="00B709A3">
      <w:pPr>
        <w:rPr>
          <w:rFonts w:cs="Arial"/>
        </w:rPr>
      </w:pPr>
      <w:r w:rsidRPr="008A60F0">
        <w:rPr>
          <w:rFonts w:cs="Arial"/>
          <w:u w:val="single"/>
        </w:rPr>
        <w:t xml:space="preserve">When the </w:t>
      </w:r>
      <w:proofErr w:type="spellStart"/>
      <w:r w:rsidRPr="008A60F0">
        <w:rPr>
          <w:rFonts w:cs="Arial"/>
          <w:u w:val="single"/>
        </w:rPr>
        <w:t>ToneTouch</w:t>
      </w:r>
      <w:proofErr w:type="spellEnd"/>
      <w:r w:rsidRPr="008A60F0">
        <w:rPr>
          <w:rFonts w:cs="Arial"/>
          <w:u w:val="single"/>
        </w:rPr>
        <w:t xml:space="preserve"> x, y coordinates are being updated quickly</w:t>
      </w:r>
      <w:r>
        <w:rPr>
          <w:rFonts w:cs="Arial"/>
        </w:rPr>
        <w:t>:</w:t>
      </w:r>
    </w:p>
    <w:p w:rsidR="00B709A3" w:rsidRDefault="00B709A3" w:rsidP="00B709A3">
      <w:pPr>
        <w:rPr>
          <w:rFonts w:cs="Arial"/>
        </w:rPr>
      </w:pPr>
      <w:r>
        <w:rPr>
          <w:rFonts w:cs="Arial"/>
        </w:rPr>
        <w:t xml:space="preserve">On the HMI if the user updates the </w:t>
      </w:r>
      <w:proofErr w:type="spellStart"/>
      <w:r>
        <w:rPr>
          <w:rFonts w:cs="Arial"/>
        </w:rPr>
        <w:t>ToneTouch</w:t>
      </w:r>
      <w:proofErr w:type="spellEnd"/>
      <w:r>
        <w:rPr>
          <w:rFonts w:cs="Arial"/>
        </w:rPr>
        <w:t xml:space="preserve"> coordinates quickly covering many </w:t>
      </w:r>
      <w:proofErr w:type="spellStart"/>
      <w:r>
        <w:rPr>
          <w:rFonts w:cs="Arial"/>
        </w:rPr>
        <w:t>ToneTouch</w:t>
      </w:r>
      <w:proofErr w:type="spellEnd"/>
      <w:r>
        <w:rPr>
          <w:rFonts w:cs="Arial"/>
        </w:rPr>
        <w:t xml:space="preserve"> levels in a short period of time then the </w:t>
      </w:r>
      <w:proofErr w:type="spellStart"/>
      <w:r>
        <w:rPr>
          <w:rFonts w:cs="Arial"/>
        </w:rPr>
        <w:t>ToneTouch</w:t>
      </w:r>
      <w:proofErr w:type="spellEnd"/>
      <w:r>
        <w:rPr>
          <w:rFonts w:cs="Arial"/>
        </w:rPr>
        <w:t xml:space="preserve"> Client shall send the </w:t>
      </w:r>
      <w:proofErr w:type="spellStart"/>
      <w:r>
        <w:rPr>
          <w:rFonts w:cs="Arial"/>
        </w:rPr>
        <w:t>AudioToneTouch_D_Rq</w:t>
      </w:r>
      <w:proofErr w:type="spellEnd"/>
      <w:r>
        <w:rPr>
          <w:rFonts w:cs="Arial"/>
        </w:rPr>
        <w:t xml:space="preserve"> signals separated by no more than 20 </w:t>
      </w:r>
      <w:proofErr w:type="spellStart"/>
      <w:r>
        <w:rPr>
          <w:rFonts w:cs="Arial"/>
        </w:rPr>
        <w:t>msec</w:t>
      </w:r>
      <w:proofErr w:type="spellEnd"/>
      <w:r>
        <w:rPr>
          <w:rFonts w:cs="Arial"/>
        </w:rPr>
        <w:t xml:space="preserve"> +/- 10%.  </w:t>
      </w:r>
    </w:p>
    <w:p w:rsidR="00B709A3" w:rsidRDefault="00B709A3" w:rsidP="00B709A3">
      <w:pPr>
        <w:rPr>
          <w:rFonts w:cs="Arial"/>
        </w:rPr>
      </w:pPr>
    </w:p>
    <w:p w:rsidR="00B709A3" w:rsidRDefault="00B709A3" w:rsidP="00B709A3">
      <w:pPr>
        <w:rPr>
          <w:rFonts w:cs="Arial"/>
        </w:rPr>
      </w:pPr>
      <w:r>
        <w:rPr>
          <w:rFonts w:cs="Arial"/>
        </w:rPr>
        <w:t xml:space="preserve">As the requests are being received by the </w:t>
      </w:r>
      <w:proofErr w:type="spellStart"/>
      <w:r>
        <w:rPr>
          <w:rFonts w:cs="Arial"/>
        </w:rPr>
        <w:t>ToneTouch</w:t>
      </w:r>
      <w:proofErr w:type="spellEnd"/>
      <w:r>
        <w:rPr>
          <w:rFonts w:cs="Arial"/>
        </w:rPr>
        <w:t xml:space="preserve"> Server the </w:t>
      </w:r>
      <w:proofErr w:type="spellStart"/>
      <w:r>
        <w:rPr>
          <w:rFonts w:cs="Arial"/>
        </w:rPr>
        <w:t>ToneTouch</w:t>
      </w:r>
      <w:proofErr w:type="spellEnd"/>
      <w:r>
        <w:rPr>
          <w:rFonts w:cs="Arial"/>
        </w:rPr>
        <w:t xml:space="preserve"> Server is updating the </w:t>
      </w:r>
      <w:proofErr w:type="spellStart"/>
      <w:r>
        <w:rPr>
          <w:rFonts w:cs="Arial"/>
        </w:rPr>
        <w:t>ToneTouch</w:t>
      </w:r>
      <w:proofErr w:type="spellEnd"/>
      <w:r>
        <w:rPr>
          <w:rFonts w:cs="Arial"/>
        </w:rPr>
        <w:t xml:space="preserve"> audio real time so the user can hear the audio change as the </w:t>
      </w:r>
      <w:proofErr w:type="spellStart"/>
      <w:r>
        <w:rPr>
          <w:rFonts w:cs="Arial"/>
        </w:rPr>
        <w:t>ToneTouch</w:t>
      </w:r>
      <w:proofErr w:type="spellEnd"/>
      <w:r>
        <w:rPr>
          <w:rFonts w:cs="Arial"/>
        </w:rPr>
        <w:t xml:space="preserve"> coordinates are being updated.  </w:t>
      </w:r>
    </w:p>
    <w:p w:rsidR="00B709A3" w:rsidRDefault="00B709A3" w:rsidP="00B709A3">
      <w:pPr>
        <w:rPr>
          <w:rFonts w:cs="Arial"/>
        </w:rPr>
      </w:pPr>
    </w:p>
    <w:p w:rsidR="00B709A3" w:rsidRPr="00C87F6A" w:rsidRDefault="00B709A3" w:rsidP="00B709A3">
      <w:pPr>
        <w:rPr>
          <w:rFonts w:cs="Arial"/>
        </w:rPr>
      </w:pPr>
      <w:r>
        <w:rPr>
          <w:rFonts w:cs="Arial"/>
        </w:rPr>
        <w:t xml:space="preserve">The </w:t>
      </w:r>
      <w:proofErr w:type="spellStart"/>
      <w:r>
        <w:rPr>
          <w:rFonts w:cs="Arial"/>
        </w:rPr>
        <w:t>ToneTouch</w:t>
      </w:r>
      <w:proofErr w:type="spellEnd"/>
      <w:r>
        <w:rPr>
          <w:rFonts w:cs="Arial"/>
        </w:rPr>
        <w:t xml:space="preserve"> status signals are updated real time as the </w:t>
      </w:r>
      <w:proofErr w:type="spellStart"/>
      <w:r>
        <w:rPr>
          <w:rFonts w:cs="Arial"/>
        </w:rPr>
        <w:t>AudioToneTouch_D_Rq</w:t>
      </w:r>
      <w:proofErr w:type="spellEnd"/>
      <w:r>
        <w:rPr>
          <w:rFonts w:cs="Arial"/>
        </w:rPr>
        <w:t xml:space="preserve"> request signals are being received.</w:t>
      </w:r>
    </w:p>
    <w:p w:rsidR="00B709A3" w:rsidRDefault="00B709A3" w:rsidP="00B709A3">
      <w:pPr>
        <w:rPr>
          <w:rFonts w:cs="Arial"/>
          <w:u w:val="single"/>
        </w:rPr>
      </w:pPr>
    </w:p>
    <w:p w:rsidR="00B709A3" w:rsidRPr="00353A12" w:rsidRDefault="00B709A3" w:rsidP="0012189F">
      <w:pPr>
        <w:numPr>
          <w:ilvl w:val="0"/>
          <w:numId w:val="24"/>
        </w:numPr>
        <w:rPr>
          <w:rFonts w:cs="Arial"/>
        </w:rPr>
      </w:pPr>
      <w:r w:rsidRPr="00353A12">
        <w:rPr>
          <w:rFonts w:cs="Arial"/>
          <w:u w:val="single"/>
        </w:rPr>
        <w:t>Example</w:t>
      </w:r>
      <w:r w:rsidRPr="00353A12">
        <w:rPr>
          <w:rFonts w:cs="Arial"/>
        </w:rPr>
        <w:t xml:space="preserve">: if the HMI has a circle or some HMI object to be dragged across the </w:t>
      </w:r>
      <w:proofErr w:type="spellStart"/>
      <w:r w:rsidRPr="00353A12">
        <w:rPr>
          <w:rFonts w:cs="Arial"/>
        </w:rPr>
        <w:t>TouchTone</w:t>
      </w:r>
      <w:proofErr w:type="spellEnd"/>
      <w:r w:rsidRPr="00353A12">
        <w:rPr>
          <w:rFonts w:cs="Arial"/>
        </w:rPr>
        <w:t xml:space="preserve"> HMI over many </w:t>
      </w:r>
      <w:proofErr w:type="spellStart"/>
      <w:r w:rsidRPr="00353A12">
        <w:rPr>
          <w:rFonts w:cs="Arial"/>
        </w:rPr>
        <w:t>ToneTouch</w:t>
      </w:r>
      <w:proofErr w:type="spellEnd"/>
      <w:r w:rsidRPr="00353A12">
        <w:rPr>
          <w:rFonts w:cs="Arial"/>
        </w:rPr>
        <w:t xml:space="preserve"> audio levels until the user releases the HMI object 100 </w:t>
      </w:r>
      <w:proofErr w:type="spellStart"/>
      <w:r w:rsidRPr="00353A12">
        <w:rPr>
          <w:rFonts w:cs="Arial"/>
        </w:rPr>
        <w:t>msec</w:t>
      </w:r>
      <w:proofErr w:type="spellEnd"/>
      <w:r w:rsidRPr="00353A12">
        <w:rPr>
          <w:rFonts w:cs="Arial"/>
        </w:rPr>
        <w:t xml:space="preserve"> later then </w:t>
      </w:r>
      <w:proofErr w:type="spellStart"/>
      <w:r w:rsidRPr="00353A12">
        <w:rPr>
          <w:rFonts w:cs="Arial"/>
        </w:rPr>
        <w:t>AudioToneTouchX_D_Rq</w:t>
      </w:r>
      <w:proofErr w:type="spellEnd"/>
      <w:r w:rsidRPr="00353A12">
        <w:rPr>
          <w:rFonts w:cs="Arial"/>
        </w:rPr>
        <w:t xml:space="preserve"> and </w:t>
      </w:r>
      <w:proofErr w:type="spellStart"/>
      <w:r w:rsidRPr="00353A12">
        <w:rPr>
          <w:rFonts w:cs="Arial"/>
        </w:rPr>
        <w:t>AudioToneTouchY_D_Rq</w:t>
      </w:r>
      <w:proofErr w:type="spellEnd"/>
      <w:r w:rsidRPr="00353A12">
        <w:rPr>
          <w:rFonts w:cs="Arial"/>
        </w:rPr>
        <w:t xml:space="preserve"> signals would be sent out 20 </w:t>
      </w:r>
      <w:proofErr w:type="spellStart"/>
      <w:r w:rsidRPr="00353A12">
        <w:rPr>
          <w:rFonts w:cs="Arial"/>
        </w:rPr>
        <w:t>msec</w:t>
      </w:r>
      <w:proofErr w:type="spellEnd"/>
      <w:r w:rsidRPr="00353A12">
        <w:rPr>
          <w:rFonts w:cs="Arial"/>
        </w:rPr>
        <w:t xml:space="preserve"> +/- 10% apart.  This could be something like:</w:t>
      </w:r>
    </w:p>
    <w:p w:rsidR="00B709A3" w:rsidRDefault="00B709A3" w:rsidP="00B709A3">
      <w:pPr>
        <w:ind w:left="1440"/>
        <w:rPr>
          <w:rFonts w:cs="Arial"/>
        </w:rPr>
      </w:pPr>
      <w:r>
        <w:rPr>
          <w:rFonts w:cs="Arial"/>
          <w:u w:val="single"/>
        </w:rPr>
        <w:t>Pre-Condition</w:t>
      </w:r>
      <w:r w:rsidRPr="001D59B3">
        <w:rPr>
          <w:rFonts w:cs="Arial"/>
        </w:rPr>
        <w:t>:</w:t>
      </w:r>
      <w:r>
        <w:rPr>
          <w:rFonts w:cs="Arial"/>
        </w:rPr>
        <w:t xml:space="preserve">  </w:t>
      </w:r>
    </w:p>
    <w:p w:rsidR="00B709A3" w:rsidRDefault="00B709A3" w:rsidP="00B709A3">
      <w:pPr>
        <w:ind w:left="1440"/>
        <w:rPr>
          <w:rFonts w:cs="Arial"/>
        </w:rPr>
      </w:pPr>
      <w:proofErr w:type="spellStart"/>
      <w:r>
        <w:rPr>
          <w:rFonts w:cs="Arial"/>
        </w:rPr>
        <w:t>AudioToneTouchX_D_Stat</w:t>
      </w:r>
      <w:proofErr w:type="spellEnd"/>
      <w:r>
        <w:rPr>
          <w:rFonts w:cs="Arial"/>
        </w:rPr>
        <w:t xml:space="preserve"> = 5 </w:t>
      </w:r>
    </w:p>
    <w:p w:rsidR="00B709A3" w:rsidRDefault="00B709A3" w:rsidP="00B709A3">
      <w:pPr>
        <w:ind w:left="1440"/>
        <w:rPr>
          <w:rFonts w:cs="Arial"/>
        </w:rPr>
      </w:pPr>
      <w:proofErr w:type="spellStart"/>
      <w:r>
        <w:rPr>
          <w:rFonts w:cs="Arial"/>
        </w:rPr>
        <w:t>AudioToneTouchY_D_Stat</w:t>
      </w:r>
      <w:proofErr w:type="spellEnd"/>
      <w:r>
        <w:rPr>
          <w:rFonts w:cs="Arial"/>
        </w:rPr>
        <w:t xml:space="preserve"> = 12</w:t>
      </w:r>
    </w:p>
    <w:p w:rsidR="00B709A3" w:rsidRDefault="00B709A3" w:rsidP="00B709A3">
      <w:pPr>
        <w:ind w:left="1440"/>
        <w:rPr>
          <w:rFonts w:cs="Arial"/>
          <w:u w:val="single"/>
        </w:rPr>
      </w:pPr>
    </w:p>
    <w:p w:rsidR="00B709A3" w:rsidRDefault="00B709A3" w:rsidP="00B709A3">
      <w:pPr>
        <w:ind w:left="1440"/>
        <w:rPr>
          <w:rFonts w:cs="Arial"/>
        </w:rPr>
      </w:pPr>
      <w:r w:rsidRPr="00F105FB">
        <w:rPr>
          <w:rFonts w:cs="Arial"/>
          <w:u w:val="single"/>
        </w:rPr>
        <w:t>Event</w:t>
      </w:r>
      <w:r>
        <w:rPr>
          <w:rFonts w:cs="Arial"/>
        </w:rPr>
        <w:t xml:space="preserve">: </w:t>
      </w:r>
    </w:p>
    <w:p w:rsidR="00B709A3" w:rsidRDefault="00B709A3" w:rsidP="00B709A3">
      <w:pPr>
        <w:ind w:left="1440"/>
        <w:rPr>
          <w:rFonts w:cs="Arial"/>
        </w:rPr>
      </w:pPr>
      <w:r w:rsidRPr="00F105FB">
        <w:rPr>
          <w:rFonts w:cs="Arial"/>
        </w:rPr>
        <w:t>The HMI</w:t>
      </w:r>
      <w:r>
        <w:rPr>
          <w:rFonts w:cs="Arial"/>
        </w:rPr>
        <w:t xml:space="preserve"> object is quickly dragged across the </w:t>
      </w:r>
      <w:proofErr w:type="spellStart"/>
      <w:r>
        <w:rPr>
          <w:rFonts w:cs="Arial"/>
        </w:rPr>
        <w:t>ToneTouch</w:t>
      </w:r>
      <w:proofErr w:type="spellEnd"/>
      <w:r>
        <w:rPr>
          <w:rFonts w:cs="Arial"/>
        </w:rPr>
        <w:t xml:space="preserve"> HMI screen and</w:t>
      </w:r>
    </w:p>
    <w:p w:rsidR="00B709A3" w:rsidRDefault="00B709A3" w:rsidP="0012189F">
      <w:pPr>
        <w:numPr>
          <w:ilvl w:val="0"/>
          <w:numId w:val="22"/>
        </w:numPr>
        <w:rPr>
          <w:rFonts w:cs="Arial"/>
        </w:rPr>
      </w:pPr>
      <w:r>
        <w:rPr>
          <w:rFonts w:cs="Arial"/>
        </w:rPr>
        <w:t xml:space="preserve"> </w:t>
      </w:r>
      <w:proofErr w:type="spellStart"/>
      <w:r>
        <w:rPr>
          <w:rFonts w:cs="Arial"/>
        </w:rPr>
        <w:t>AudioToneTouchX_D_Rq</w:t>
      </w:r>
      <w:proofErr w:type="spellEnd"/>
      <w:r>
        <w:rPr>
          <w:rFonts w:cs="Arial"/>
        </w:rPr>
        <w:t xml:space="preserve"> = 9 &amp; </w:t>
      </w:r>
      <w:proofErr w:type="spellStart"/>
      <w:r>
        <w:rPr>
          <w:rFonts w:cs="Arial"/>
        </w:rPr>
        <w:t>AudioToneTouchY_D_Rq</w:t>
      </w:r>
      <w:proofErr w:type="spellEnd"/>
      <w:r>
        <w:rPr>
          <w:rFonts w:cs="Arial"/>
        </w:rPr>
        <w:t xml:space="preserve"> = 17 </w:t>
      </w:r>
      <w:r w:rsidRPr="00F105FB">
        <w:rPr>
          <w:rFonts w:cs="Arial"/>
        </w:rPr>
        <w:sym w:font="Wingdings" w:char="F0E0"/>
      </w:r>
    </w:p>
    <w:p w:rsidR="00B709A3" w:rsidRDefault="00B709A3" w:rsidP="0012189F">
      <w:pPr>
        <w:numPr>
          <w:ilvl w:val="0"/>
          <w:numId w:val="22"/>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15 &amp; </w:t>
      </w:r>
      <w:proofErr w:type="spellStart"/>
      <w:r>
        <w:rPr>
          <w:rFonts w:cs="Arial"/>
        </w:rPr>
        <w:t>AudioToneTouchY_D_Rq</w:t>
      </w:r>
      <w:proofErr w:type="spellEnd"/>
      <w:r>
        <w:rPr>
          <w:rFonts w:cs="Arial"/>
        </w:rPr>
        <w:t xml:space="preserve"> = 28 </w:t>
      </w:r>
      <w:r w:rsidRPr="00F105FB">
        <w:rPr>
          <w:rFonts w:cs="Arial"/>
        </w:rPr>
        <w:sym w:font="Wingdings" w:char="F0E0"/>
      </w:r>
    </w:p>
    <w:p w:rsidR="00B709A3" w:rsidRDefault="00B709A3" w:rsidP="0012189F">
      <w:pPr>
        <w:numPr>
          <w:ilvl w:val="0"/>
          <w:numId w:val="22"/>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34 &amp; </w:t>
      </w:r>
      <w:proofErr w:type="spellStart"/>
      <w:r>
        <w:rPr>
          <w:rFonts w:cs="Arial"/>
        </w:rPr>
        <w:t>AudioToneTouchY_D_Rq</w:t>
      </w:r>
      <w:proofErr w:type="spellEnd"/>
      <w:r>
        <w:rPr>
          <w:rFonts w:cs="Arial"/>
        </w:rPr>
        <w:t xml:space="preserve"> = 56 </w:t>
      </w:r>
      <w:r w:rsidRPr="00F105FB">
        <w:rPr>
          <w:rFonts w:cs="Arial"/>
        </w:rPr>
        <w:sym w:font="Wingdings" w:char="F0E0"/>
      </w:r>
    </w:p>
    <w:p w:rsidR="00B709A3" w:rsidRDefault="00B709A3" w:rsidP="0012189F">
      <w:pPr>
        <w:numPr>
          <w:ilvl w:val="0"/>
          <w:numId w:val="22"/>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65 &amp; </w:t>
      </w:r>
      <w:proofErr w:type="spellStart"/>
      <w:r>
        <w:rPr>
          <w:rFonts w:cs="Arial"/>
        </w:rPr>
        <w:t>AudioToneTouchY_D_Rq</w:t>
      </w:r>
      <w:proofErr w:type="spellEnd"/>
      <w:r>
        <w:rPr>
          <w:rFonts w:cs="Arial"/>
        </w:rPr>
        <w:t xml:space="preserve"> = 83 </w:t>
      </w:r>
      <w:r w:rsidRPr="00F105FB">
        <w:rPr>
          <w:rFonts w:cs="Arial"/>
        </w:rPr>
        <w:sym w:font="Wingdings" w:char="F0E0"/>
      </w:r>
    </w:p>
    <w:p w:rsidR="00B709A3" w:rsidRDefault="00B709A3" w:rsidP="0012189F">
      <w:pPr>
        <w:numPr>
          <w:ilvl w:val="0"/>
          <w:numId w:val="22"/>
        </w:numPr>
        <w:rPr>
          <w:rFonts w:cs="Arial"/>
        </w:rPr>
      </w:pPr>
      <w:r>
        <w:rPr>
          <w:rFonts w:cs="Arial"/>
        </w:rPr>
        <w:lastRenderedPageBreak/>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102 &amp; </w:t>
      </w:r>
      <w:proofErr w:type="spellStart"/>
      <w:r>
        <w:rPr>
          <w:rFonts w:cs="Arial"/>
        </w:rPr>
        <w:t>AudioToneTouchY_D_Rq</w:t>
      </w:r>
      <w:proofErr w:type="spellEnd"/>
      <w:r>
        <w:rPr>
          <w:rFonts w:cs="Arial"/>
        </w:rPr>
        <w:t xml:space="preserve"> = 144 </w:t>
      </w:r>
      <w:r w:rsidRPr="00F105FB">
        <w:rPr>
          <w:rFonts w:cs="Arial"/>
        </w:rPr>
        <w:sym w:font="Wingdings" w:char="F0E0"/>
      </w:r>
    </w:p>
    <w:p w:rsidR="00B709A3" w:rsidRDefault="00B709A3" w:rsidP="00B709A3">
      <w:pPr>
        <w:ind w:left="1440"/>
        <w:rPr>
          <w:rFonts w:cs="Arial"/>
        </w:rPr>
      </w:pPr>
      <w:r>
        <w:rPr>
          <w:rFonts w:cs="Arial"/>
        </w:rPr>
        <w:t>The HMI object is released</w:t>
      </w:r>
    </w:p>
    <w:p w:rsidR="00B709A3" w:rsidRPr="00A36BBB" w:rsidRDefault="00B709A3" w:rsidP="0012189F">
      <w:pPr>
        <w:numPr>
          <w:ilvl w:val="0"/>
          <w:numId w:val="22"/>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134 &amp; </w:t>
      </w:r>
      <w:proofErr w:type="spellStart"/>
      <w:r>
        <w:rPr>
          <w:rFonts w:cs="Arial"/>
        </w:rPr>
        <w:t>AudioToneTouchY_D_Rq</w:t>
      </w:r>
      <w:proofErr w:type="spellEnd"/>
      <w:r>
        <w:rPr>
          <w:rFonts w:cs="Arial"/>
        </w:rPr>
        <w:t xml:space="preserve"> = 153 </w:t>
      </w:r>
      <w:r w:rsidRPr="00F105FB">
        <w:rPr>
          <w:rFonts w:cs="Arial"/>
        </w:rPr>
        <w:sym w:font="Wingdings" w:char="F0E0"/>
      </w:r>
    </w:p>
    <w:p w:rsidR="00B709A3" w:rsidRDefault="00B709A3" w:rsidP="0012189F">
      <w:pPr>
        <w:numPr>
          <w:ilvl w:val="0"/>
          <w:numId w:val="22"/>
        </w:numPr>
        <w:rPr>
          <w:rFonts w:cs="Arial"/>
        </w:rPr>
      </w:pPr>
      <w:r>
        <w:rPr>
          <w:rFonts w:cs="Arial"/>
        </w:rPr>
        <w:t xml:space="preserve">20 </w:t>
      </w:r>
      <w:proofErr w:type="spellStart"/>
      <w:r>
        <w:rPr>
          <w:rFonts w:cs="Arial"/>
        </w:rPr>
        <w:t>msec</w:t>
      </w:r>
      <w:proofErr w:type="spellEnd"/>
      <w:r>
        <w:rPr>
          <w:rFonts w:cs="Arial"/>
        </w:rPr>
        <w:t xml:space="preserve"> later </w:t>
      </w:r>
      <w:proofErr w:type="spellStart"/>
      <w:r>
        <w:rPr>
          <w:rFonts w:cs="Arial"/>
        </w:rPr>
        <w:t>AudioToneTouchX_D_Rq</w:t>
      </w:r>
      <w:proofErr w:type="spellEnd"/>
      <w:r>
        <w:rPr>
          <w:rFonts w:cs="Arial"/>
        </w:rPr>
        <w:t xml:space="preserve"> = Null/Inactive &amp; </w:t>
      </w:r>
      <w:proofErr w:type="spellStart"/>
      <w:r>
        <w:rPr>
          <w:rFonts w:cs="Arial"/>
        </w:rPr>
        <w:t>AudioToneTouchY_D_Rq</w:t>
      </w:r>
      <w:proofErr w:type="spellEnd"/>
      <w:r>
        <w:rPr>
          <w:rFonts w:cs="Arial"/>
        </w:rPr>
        <w:t xml:space="preserve"> = Null/Inactive</w:t>
      </w:r>
    </w:p>
    <w:p w:rsidR="00B709A3" w:rsidRDefault="00B709A3" w:rsidP="00B709A3">
      <w:pPr>
        <w:ind w:left="1440"/>
        <w:rPr>
          <w:rFonts w:cs="Arial"/>
        </w:rPr>
      </w:pPr>
      <w:r w:rsidRPr="00862D00">
        <w:rPr>
          <w:rFonts w:cs="Arial"/>
          <w:u w:val="single"/>
        </w:rPr>
        <w:t>Note</w:t>
      </w:r>
      <w:r w:rsidRPr="007315F7">
        <w:rPr>
          <w:rFonts w:cs="Arial"/>
        </w:rPr>
        <w:t xml:space="preserve">:  </w:t>
      </w:r>
    </w:p>
    <w:p w:rsidR="00B709A3" w:rsidRDefault="00B709A3" w:rsidP="00B709A3">
      <w:pPr>
        <w:ind w:left="1440"/>
        <w:rPr>
          <w:rFonts w:cs="Arial"/>
        </w:rPr>
      </w:pPr>
      <w:r w:rsidRPr="007315F7">
        <w:rPr>
          <w:rFonts w:cs="Arial"/>
        </w:rPr>
        <w:t xml:space="preserve">for the event portion of this example as the </w:t>
      </w:r>
      <w:proofErr w:type="spellStart"/>
      <w:r w:rsidRPr="007315F7">
        <w:rPr>
          <w:rFonts w:cs="Arial"/>
        </w:rPr>
        <w:t>ToneTouch</w:t>
      </w:r>
      <w:proofErr w:type="spellEnd"/>
      <w:r w:rsidRPr="007315F7">
        <w:rPr>
          <w:rFonts w:cs="Arial"/>
        </w:rPr>
        <w:t xml:space="preserve"> HMI object is being dragged across the </w:t>
      </w:r>
      <w:proofErr w:type="spellStart"/>
      <w:r w:rsidRPr="007315F7">
        <w:rPr>
          <w:rFonts w:cs="Arial"/>
        </w:rPr>
        <w:t>ToneTouch</w:t>
      </w:r>
      <w:proofErr w:type="spellEnd"/>
      <w:r w:rsidRPr="007315F7">
        <w:rPr>
          <w:rFonts w:cs="Arial"/>
        </w:rPr>
        <w:t xml:space="preserve"> HMI the </w:t>
      </w:r>
      <w:proofErr w:type="spellStart"/>
      <w:r w:rsidRPr="007315F7">
        <w:rPr>
          <w:rFonts w:cs="Arial"/>
        </w:rPr>
        <w:t>ToneTo</w:t>
      </w:r>
      <w:r>
        <w:rPr>
          <w:rFonts w:cs="Arial"/>
        </w:rPr>
        <w:t>uch</w:t>
      </w:r>
      <w:proofErr w:type="spellEnd"/>
      <w:r w:rsidRPr="007315F7">
        <w:rPr>
          <w:rFonts w:cs="Arial"/>
        </w:rPr>
        <w:t xml:space="preserve"> Server would be updating the </w:t>
      </w:r>
      <w:proofErr w:type="spellStart"/>
      <w:r>
        <w:rPr>
          <w:rFonts w:cs="Arial"/>
        </w:rPr>
        <w:t>ToneTouch</w:t>
      </w:r>
      <w:proofErr w:type="spellEnd"/>
      <w:r>
        <w:rPr>
          <w:rFonts w:cs="Arial"/>
        </w:rPr>
        <w:t xml:space="preserve"> </w:t>
      </w:r>
      <w:r w:rsidRPr="007315F7">
        <w:rPr>
          <w:rFonts w:cs="Arial"/>
        </w:rPr>
        <w:t xml:space="preserve">audio to those </w:t>
      </w:r>
      <w:proofErr w:type="spellStart"/>
      <w:r w:rsidRPr="007315F7">
        <w:rPr>
          <w:rFonts w:cs="Arial"/>
        </w:rPr>
        <w:t>ToneTouch</w:t>
      </w:r>
      <w:proofErr w:type="spellEnd"/>
      <w:r w:rsidRPr="007315F7">
        <w:rPr>
          <w:rFonts w:cs="Arial"/>
        </w:rPr>
        <w:t xml:space="preserve"> </w:t>
      </w:r>
      <w:r>
        <w:rPr>
          <w:rFonts w:cs="Arial"/>
        </w:rPr>
        <w:t xml:space="preserve">x, y coordinates it is receiving real </w:t>
      </w:r>
      <w:r w:rsidRPr="007315F7">
        <w:rPr>
          <w:rFonts w:cs="Arial"/>
        </w:rPr>
        <w:t>time.</w:t>
      </w:r>
      <w:r>
        <w:rPr>
          <w:rFonts w:cs="Arial"/>
        </w:rPr>
        <w:t xml:space="preserve">  </w:t>
      </w:r>
    </w:p>
    <w:p w:rsidR="00B709A3" w:rsidRDefault="00B709A3" w:rsidP="00B709A3">
      <w:pPr>
        <w:ind w:left="1440"/>
        <w:rPr>
          <w:rFonts w:cs="Arial"/>
        </w:rPr>
      </w:pPr>
    </w:p>
    <w:p w:rsidR="00B709A3" w:rsidRPr="007315F7" w:rsidRDefault="00B709A3" w:rsidP="00B709A3">
      <w:pPr>
        <w:ind w:left="1440"/>
        <w:rPr>
          <w:rFonts w:cs="Arial"/>
        </w:rPr>
      </w:pPr>
      <w:proofErr w:type="gramStart"/>
      <w:r>
        <w:rPr>
          <w:rFonts w:cs="Arial"/>
        </w:rPr>
        <w:t>Also</w:t>
      </w:r>
      <w:proofErr w:type="gramEnd"/>
      <w:r>
        <w:rPr>
          <w:rFonts w:cs="Arial"/>
        </w:rPr>
        <w:t xml:space="preserve"> for quickly dragging the </w:t>
      </w:r>
      <w:proofErr w:type="spellStart"/>
      <w:r>
        <w:rPr>
          <w:rFonts w:cs="Arial"/>
        </w:rPr>
        <w:t>TouchTone</w:t>
      </w:r>
      <w:proofErr w:type="spellEnd"/>
      <w:r>
        <w:rPr>
          <w:rFonts w:cs="Arial"/>
        </w:rPr>
        <w:t xml:space="preserve"> HMI object across the HMI might want to show what is being dragged and ignore the </w:t>
      </w:r>
      <w:proofErr w:type="spellStart"/>
      <w:r>
        <w:rPr>
          <w:rFonts w:cs="Arial"/>
        </w:rPr>
        <w:t>TouchTone</w:t>
      </w:r>
      <w:proofErr w:type="spellEnd"/>
      <w:r>
        <w:rPr>
          <w:rFonts w:cs="Arial"/>
        </w:rPr>
        <w:t xml:space="preserve"> Server status message updating the HMI until the object is released (</w:t>
      </w:r>
      <w:proofErr w:type="spellStart"/>
      <w:r>
        <w:rPr>
          <w:rFonts w:cs="Arial"/>
        </w:rPr>
        <w:t>ie</w:t>
      </w:r>
      <w:proofErr w:type="spellEnd"/>
      <w:r>
        <w:rPr>
          <w:rFonts w:cs="Arial"/>
        </w:rPr>
        <w:t xml:space="preserve"> give the </w:t>
      </w:r>
      <w:proofErr w:type="spellStart"/>
      <w:r>
        <w:rPr>
          <w:rFonts w:cs="Arial"/>
        </w:rPr>
        <w:t>ToneTouch</w:t>
      </w:r>
      <w:proofErr w:type="spellEnd"/>
      <w:r>
        <w:rPr>
          <w:rFonts w:cs="Arial"/>
        </w:rPr>
        <w:t xml:space="preserve"> Server time to respond too when released).  Up to the HMI team how to handle.</w:t>
      </w:r>
    </w:p>
    <w:p w:rsidR="00B709A3" w:rsidRDefault="00B709A3" w:rsidP="00B709A3">
      <w:pPr>
        <w:rPr>
          <w:rFonts w:cs="Arial"/>
        </w:rPr>
      </w:pPr>
    </w:p>
    <w:p w:rsidR="00B709A3" w:rsidRDefault="00B709A3" w:rsidP="00B709A3">
      <w:pPr>
        <w:ind w:left="1440"/>
        <w:rPr>
          <w:rFonts w:cs="Arial"/>
        </w:rPr>
      </w:pPr>
      <w:r w:rsidRPr="00CA227E">
        <w:rPr>
          <w:rFonts w:cs="Arial"/>
          <w:u w:val="single"/>
        </w:rPr>
        <w:t>Post-Condition</w:t>
      </w:r>
      <w:r>
        <w:rPr>
          <w:rFonts w:cs="Arial"/>
        </w:rPr>
        <w:t>:</w:t>
      </w:r>
    </w:p>
    <w:p w:rsidR="00B709A3" w:rsidRPr="007D35B0" w:rsidRDefault="00B709A3" w:rsidP="0012189F">
      <w:pPr>
        <w:numPr>
          <w:ilvl w:val="0"/>
          <w:numId w:val="23"/>
        </w:numPr>
        <w:rPr>
          <w:rFonts w:cs="Arial"/>
        </w:rPr>
      </w:pPr>
      <w:r w:rsidRPr="007D35B0">
        <w:rPr>
          <w:rFonts w:cs="Arial"/>
        </w:rPr>
        <w:t xml:space="preserve">The </w:t>
      </w:r>
      <w:proofErr w:type="spellStart"/>
      <w:r w:rsidRPr="007D35B0">
        <w:rPr>
          <w:rFonts w:cs="Arial"/>
        </w:rPr>
        <w:t>ToneTouch</w:t>
      </w:r>
      <w:proofErr w:type="spellEnd"/>
      <w:r w:rsidRPr="007D35B0">
        <w:rPr>
          <w:rFonts w:cs="Arial"/>
        </w:rPr>
        <w:t xml:space="preserve"> Server sets </w:t>
      </w:r>
      <w:proofErr w:type="spellStart"/>
      <w:r w:rsidRPr="007D35B0">
        <w:rPr>
          <w:rFonts w:cs="Arial"/>
        </w:rPr>
        <w:t>AudioToneTouchX_D_Stat</w:t>
      </w:r>
      <w:proofErr w:type="spellEnd"/>
      <w:r w:rsidRPr="007D35B0">
        <w:rPr>
          <w:rFonts w:cs="Arial"/>
        </w:rPr>
        <w:t xml:space="preserve"> = 1</w:t>
      </w:r>
      <w:r>
        <w:rPr>
          <w:rFonts w:cs="Arial"/>
        </w:rPr>
        <w:t>34</w:t>
      </w:r>
      <w:r w:rsidRPr="007D35B0">
        <w:rPr>
          <w:rFonts w:cs="Arial"/>
        </w:rPr>
        <w:t xml:space="preserve"> &amp; </w:t>
      </w:r>
      <w:proofErr w:type="spellStart"/>
      <w:r w:rsidRPr="007D35B0">
        <w:rPr>
          <w:rFonts w:cs="Arial"/>
        </w:rPr>
        <w:t>AudioToneTouchY_D_Stat</w:t>
      </w:r>
      <w:proofErr w:type="spellEnd"/>
      <w:r w:rsidRPr="007D35B0">
        <w:rPr>
          <w:rFonts w:cs="Arial"/>
        </w:rPr>
        <w:t xml:space="preserve"> = 1</w:t>
      </w:r>
      <w:r>
        <w:rPr>
          <w:rFonts w:cs="Arial"/>
        </w:rPr>
        <w:t>53</w:t>
      </w:r>
      <w:r w:rsidRPr="007D35B0">
        <w:rPr>
          <w:rFonts w:cs="Arial"/>
        </w:rPr>
        <w:t xml:space="preserve"> within </w:t>
      </w:r>
      <w:proofErr w:type="spellStart"/>
      <w:r w:rsidRPr="007D35B0">
        <w:rPr>
          <w:rFonts w:cs="Arial"/>
        </w:rPr>
        <w:t>T_Tonal_Response</w:t>
      </w:r>
      <w:proofErr w:type="spellEnd"/>
      <w:r w:rsidRPr="007D35B0">
        <w:rPr>
          <w:rFonts w:cs="Arial"/>
        </w:rPr>
        <w:t xml:space="preserve"> from receiving the </w:t>
      </w:r>
      <w:r>
        <w:rPr>
          <w:rFonts w:cs="Arial"/>
        </w:rPr>
        <w:t xml:space="preserve">last </w:t>
      </w:r>
      <w:r w:rsidRPr="007D35B0">
        <w:rPr>
          <w:rFonts w:cs="Arial"/>
        </w:rPr>
        <w:t xml:space="preserve">request.  </w:t>
      </w:r>
      <w:r>
        <w:rPr>
          <w:rFonts w:cs="Arial"/>
        </w:rPr>
        <w:t xml:space="preserve">The </w:t>
      </w:r>
      <w:proofErr w:type="spellStart"/>
      <w:r>
        <w:rPr>
          <w:rFonts w:cs="Arial"/>
        </w:rPr>
        <w:t>ToneTouch</w:t>
      </w:r>
      <w:proofErr w:type="spellEnd"/>
      <w:r>
        <w:rPr>
          <w:rFonts w:cs="Arial"/>
        </w:rPr>
        <w:t xml:space="preserve"> audio would be set at the values in the status signals.</w:t>
      </w:r>
    </w:p>
    <w:p w:rsidR="00B709A3" w:rsidRDefault="00B709A3" w:rsidP="0012189F">
      <w:pPr>
        <w:numPr>
          <w:ilvl w:val="0"/>
          <w:numId w:val="23"/>
        </w:numPr>
        <w:rPr>
          <w:rFonts w:cs="Arial"/>
        </w:rPr>
      </w:pPr>
      <w:r>
        <w:rPr>
          <w:rFonts w:cs="Arial"/>
        </w:rPr>
        <w:t>The</w:t>
      </w:r>
      <w:r w:rsidRPr="007D35B0">
        <w:rPr>
          <w:rFonts w:cs="Arial"/>
        </w:rPr>
        <w:t xml:space="preserve"> final resting place of the HMI object would depend on what the status signals are set to</w:t>
      </w:r>
      <w:r>
        <w:rPr>
          <w:rFonts w:cs="Arial"/>
        </w:rPr>
        <w:t xml:space="preserve"> from the </w:t>
      </w:r>
      <w:proofErr w:type="spellStart"/>
      <w:r>
        <w:rPr>
          <w:rFonts w:cs="Arial"/>
        </w:rPr>
        <w:t>ToneTouch</w:t>
      </w:r>
      <w:proofErr w:type="spellEnd"/>
      <w:r>
        <w:rPr>
          <w:rFonts w:cs="Arial"/>
        </w:rPr>
        <w:t xml:space="preserve"> Server</w:t>
      </w:r>
      <w:r w:rsidRPr="007D35B0">
        <w:rPr>
          <w:rFonts w:cs="Arial"/>
        </w:rPr>
        <w:t xml:space="preserve">.  </w:t>
      </w:r>
    </w:p>
    <w:p w:rsidR="00B709A3" w:rsidRPr="00A75307" w:rsidRDefault="00B709A3" w:rsidP="00B709A3">
      <w:pPr>
        <w:rPr>
          <w:rFonts w:cs="Arial"/>
        </w:rPr>
      </w:pPr>
      <w:r>
        <w:rPr>
          <w:rFonts w:cs="Arial"/>
        </w:rPr>
        <w:t>See sequence diagram for example</w:t>
      </w:r>
    </w:p>
    <w:p w:rsidR="00B709A3" w:rsidRPr="003A6652" w:rsidRDefault="00B709A3" w:rsidP="00B709A3">
      <w:pPr>
        <w:rPr>
          <w:rFonts w:cs="Arial"/>
        </w:rPr>
      </w:pPr>
    </w:p>
    <w:p w:rsidR="00B709A3" w:rsidRPr="00B709A3" w:rsidRDefault="00B709A3" w:rsidP="00B709A3">
      <w:pPr>
        <w:pStyle w:val="Heading4"/>
        <w:rPr>
          <w:b w:val="0"/>
          <w:u w:val="single"/>
        </w:rPr>
      </w:pPr>
      <w:r w:rsidRPr="00B709A3">
        <w:rPr>
          <w:b w:val="0"/>
          <w:u w:val="single"/>
        </w:rPr>
        <w:t>AUDSET-SR-REQ-358190/A-</w:t>
      </w:r>
      <w:proofErr w:type="spellStart"/>
      <w:r w:rsidRPr="00B709A3">
        <w:rPr>
          <w:b w:val="0"/>
          <w:u w:val="single"/>
        </w:rPr>
        <w:t>ToneTouch</w:t>
      </w:r>
      <w:proofErr w:type="spellEnd"/>
      <w:r w:rsidRPr="00B709A3">
        <w:rPr>
          <w:b w:val="0"/>
          <w:u w:val="single"/>
        </w:rPr>
        <w:t xml:space="preserve"> enable/disable setting change</w:t>
      </w:r>
    </w:p>
    <w:p w:rsidR="00B709A3" w:rsidRPr="00AC2282" w:rsidRDefault="00B709A3" w:rsidP="00B709A3">
      <w:pPr>
        <w:rPr>
          <w:rFonts w:cs="Arial"/>
        </w:rPr>
      </w:pPr>
      <w:r>
        <w:t xml:space="preserve">The </w:t>
      </w:r>
      <w:proofErr w:type="spellStart"/>
      <w:r>
        <w:t>ToneTouch</w:t>
      </w:r>
      <w:proofErr w:type="spellEnd"/>
      <w:r>
        <w:t xml:space="preserve"> Client shall use the </w:t>
      </w:r>
      <w:proofErr w:type="spellStart"/>
      <w:r>
        <w:t>AudioToneTouch_D_Stat</w:t>
      </w:r>
      <w:proofErr w:type="spellEnd"/>
      <w:r>
        <w:t xml:space="preserve"> status signal from the </w:t>
      </w:r>
      <w:proofErr w:type="spellStart"/>
      <w:r>
        <w:t>ToneTouch</w:t>
      </w:r>
      <w:proofErr w:type="spellEnd"/>
      <w:r>
        <w:t xml:space="preserve"> </w:t>
      </w:r>
      <w:r w:rsidRPr="00AC2282">
        <w:rPr>
          <w:rFonts w:cs="Arial"/>
        </w:rPr>
        <w:t xml:space="preserve">Server to show the </w:t>
      </w:r>
      <w:proofErr w:type="spellStart"/>
      <w:r w:rsidRPr="00AC2282">
        <w:rPr>
          <w:rFonts w:cs="Arial"/>
        </w:rPr>
        <w:t>ToneTouch</w:t>
      </w:r>
      <w:proofErr w:type="spellEnd"/>
      <w:r w:rsidRPr="00AC2282">
        <w:rPr>
          <w:rFonts w:cs="Arial"/>
        </w:rPr>
        <w:t xml:space="preserve"> setting as Enabled or Disabled.</w:t>
      </w:r>
    </w:p>
    <w:p w:rsidR="00B709A3" w:rsidRPr="00AC2282" w:rsidRDefault="00B709A3" w:rsidP="00B709A3">
      <w:pPr>
        <w:rPr>
          <w:rFonts w:cs="Arial"/>
        </w:rPr>
      </w:pPr>
    </w:p>
    <w:p w:rsidR="00B709A3" w:rsidRPr="00AC2282" w:rsidRDefault="00B709A3" w:rsidP="00B709A3">
      <w:pPr>
        <w:rPr>
          <w:rFonts w:cs="Arial"/>
        </w:rPr>
      </w:pPr>
      <w:r w:rsidRPr="00AC2282">
        <w:rPr>
          <w:rFonts w:cs="Arial"/>
        </w:rPr>
        <w:t xml:space="preserve">When the </w:t>
      </w:r>
      <w:proofErr w:type="spellStart"/>
      <w:r w:rsidRPr="00AC2282">
        <w:rPr>
          <w:rFonts w:cs="Arial"/>
        </w:rPr>
        <w:t>ToneTouch</w:t>
      </w:r>
      <w:proofErr w:type="spellEnd"/>
      <w:r w:rsidRPr="00AC2282">
        <w:rPr>
          <w:rFonts w:cs="Arial"/>
        </w:rPr>
        <w:t xml:space="preserve"> setting is selected via the HMI:</w:t>
      </w:r>
    </w:p>
    <w:p w:rsidR="00B709A3" w:rsidRPr="00AC2282" w:rsidRDefault="00B709A3" w:rsidP="0012189F">
      <w:pPr>
        <w:numPr>
          <w:ilvl w:val="0"/>
          <w:numId w:val="25"/>
        </w:numPr>
        <w:rPr>
          <w:rFonts w:cs="Arial"/>
        </w:rPr>
      </w:pPr>
      <w:r w:rsidRPr="00AC2282">
        <w:rPr>
          <w:rFonts w:cs="Arial"/>
        </w:rPr>
        <w:t xml:space="preserve">The </w:t>
      </w:r>
      <w:proofErr w:type="spellStart"/>
      <w:r w:rsidRPr="00AC2282">
        <w:rPr>
          <w:rFonts w:cs="Arial"/>
        </w:rPr>
        <w:t>ToneTouch</w:t>
      </w:r>
      <w:proofErr w:type="spellEnd"/>
      <w:r w:rsidRPr="00AC2282">
        <w:rPr>
          <w:rFonts w:cs="Arial"/>
        </w:rPr>
        <w:t xml:space="preserve"> Client shall set the </w:t>
      </w:r>
      <w:proofErr w:type="spellStart"/>
      <w:r w:rsidRPr="00AC2282">
        <w:rPr>
          <w:rFonts w:cs="Arial"/>
        </w:rPr>
        <w:t>AudioToneTouch_D_Rq</w:t>
      </w:r>
      <w:proofErr w:type="spellEnd"/>
      <w:r w:rsidRPr="00AC2282">
        <w:rPr>
          <w:rFonts w:cs="Arial"/>
        </w:rPr>
        <w:t xml:space="preserve"> signal to enabled or disabled based on what the user selected.</w:t>
      </w:r>
    </w:p>
    <w:p w:rsidR="00B709A3" w:rsidRPr="00AC2282" w:rsidRDefault="00B709A3" w:rsidP="0012189F">
      <w:pPr>
        <w:numPr>
          <w:ilvl w:val="0"/>
          <w:numId w:val="25"/>
        </w:numPr>
        <w:rPr>
          <w:rFonts w:cs="Arial"/>
        </w:rPr>
      </w:pPr>
      <w:r w:rsidRPr="00AC2282">
        <w:rPr>
          <w:rFonts w:cs="Arial"/>
        </w:rPr>
        <w:t xml:space="preserve">The </w:t>
      </w:r>
      <w:proofErr w:type="spellStart"/>
      <w:r w:rsidRPr="00AC2282">
        <w:rPr>
          <w:rFonts w:cs="Arial"/>
        </w:rPr>
        <w:t>ToneTouch</w:t>
      </w:r>
      <w:proofErr w:type="spellEnd"/>
      <w:r w:rsidRPr="00AC2282">
        <w:rPr>
          <w:rFonts w:cs="Arial"/>
        </w:rPr>
        <w:t xml:space="preserve"> Server shall response within </w:t>
      </w:r>
      <w:proofErr w:type="spellStart"/>
      <w:r w:rsidRPr="00AC2282">
        <w:rPr>
          <w:rFonts w:cs="Arial"/>
        </w:rPr>
        <w:t>T_Tonal_Response</w:t>
      </w:r>
      <w:proofErr w:type="spellEnd"/>
      <w:r w:rsidRPr="00AC2282">
        <w:rPr>
          <w:rFonts w:cs="Arial"/>
        </w:rPr>
        <w:t xml:space="preserve"> to the </w:t>
      </w:r>
      <w:proofErr w:type="spellStart"/>
      <w:r w:rsidRPr="00AC2282">
        <w:rPr>
          <w:rFonts w:cs="Arial"/>
        </w:rPr>
        <w:t>AudioToneTouch_D_Rq</w:t>
      </w:r>
      <w:proofErr w:type="spellEnd"/>
      <w:r w:rsidRPr="00AC2282">
        <w:rPr>
          <w:rFonts w:cs="Arial"/>
        </w:rPr>
        <w:t xml:space="preserve"> request with the response of the </w:t>
      </w:r>
      <w:proofErr w:type="spellStart"/>
      <w:r w:rsidRPr="00AC2282">
        <w:rPr>
          <w:rFonts w:cs="Arial"/>
        </w:rPr>
        <w:t>ToneTouch</w:t>
      </w:r>
      <w:proofErr w:type="spellEnd"/>
      <w:r w:rsidRPr="00AC2282">
        <w:rPr>
          <w:rFonts w:cs="Arial"/>
        </w:rPr>
        <w:t xml:space="preserve"> Server via the </w:t>
      </w:r>
      <w:proofErr w:type="spellStart"/>
      <w:r w:rsidRPr="00AC2282">
        <w:rPr>
          <w:rFonts w:cs="Arial"/>
        </w:rPr>
        <w:t>AudioToneTouch_D_Stat</w:t>
      </w:r>
      <w:proofErr w:type="spellEnd"/>
      <w:r w:rsidRPr="00AC2282">
        <w:rPr>
          <w:rFonts w:cs="Arial"/>
        </w:rPr>
        <w:t xml:space="preserve"> signal.</w:t>
      </w:r>
    </w:p>
    <w:p w:rsidR="00B709A3" w:rsidRPr="00AC2282" w:rsidRDefault="00B709A3" w:rsidP="0012189F">
      <w:pPr>
        <w:numPr>
          <w:ilvl w:val="0"/>
          <w:numId w:val="25"/>
        </w:numPr>
        <w:rPr>
          <w:rFonts w:cs="Arial"/>
        </w:rPr>
      </w:pPr>
      <w:r w:rsidRPr="00AC2282">
        <w:rPr>
          <w:rFonts w:cs="Arial"/>
        </w:rPr>
        <w:t xml:space="preserve">The </w:t>
      </w:r>
      <w:proofErr w:type="spellStart"/>
      <w:r w:rsidRPr="00AC2282">
        <w:rPr>
          <w:rFonts w:cs="Arial"/>
        </w:rPr>
        <w:t>ToneTouch</w:t>
      </w:r>
      <w:proofErr w:type="spellEnd"/>
      <w:r w:rsidRPr="00AC2282">
        <w:rPr>
          <w:rFonts w:cs="Arial"/>
        </w:rPr>
        <w:t xml:space="preserve"> Client shall update the HMI (if there is an update) with the </w:t>
      </w:r>
      <w:proofErr w:type="spellStart"/>
      <w:r w:rsidRPr="00AC2282">
        <w:rPr>
          <w:rFonts w:cs="Arial"/>
        </w:rPr>
        <w:t>ToneTouch</w:t>
      </w:r>
      <w:proofErr w:type="spellEnd"/>
      <w:r w:rsidRPr="00AC2282">
        <w:rPr>
          <w:rFonts w:cs="Arial"/>
        </w:rPr>
        <w:t xml:space="preserve"> status after receiving the </w:t>
      </w:r>
      <w:proofErr w:type="spellStart"/>
      <w:r w:rsidRPr="00AC2282">
        <w:rPr>
          <w:rFonts w:cs="Arial"/>
        </w:rPr>
        <w:t>AudioToneTouch_D_Stat</w:t>
      </w:r>
      <w:proofErr w:type="spellEnd"/>
      <w:r w:rsidRPr="00AC2282">
        <w:rPr>
          <w:rFonts w:cs="Arial"/>
        </w:rPr>
        <w:t xml:space="preserve"> response to the request.</w:t>
      </w:r>
    </w:p>
    <w:p w:rsidR="00B709A3" w:rsidRDefault="00B709A3" w:rsidP="00B709A3">
      <w:pPr>
        <w:rPr>
          <w:rFonts w:cs="Arial"/>
        </w:rPr>
      </w:pPr>
    </w:p>
    <w:p w:rsidR="00B709A3" w:rsidRPr="00AC2282" w:rsidRDefault="00B709A3" w:rsidP="00B709A3">
      <w:pPr>
        <w:rPr>
          <w:rFonts w:cs="Arial"/>
        </w:rPr>
      </w:pPr>
    </w:p>
    <w:p w:rsidR="00B709A3" w:rsidRPr="00B709A3" w:rsidRDefault="00B709A3" w:rsidP="00B709A3">
      <w:pPr>
        <w:pStyle w:val="Heading4"/>
        <w:rPr>
          <w:b w:val="0"/>
          <w:u w:val="single"/>
        </w:rPr>
      </w:pPr>
      <w:r w:rsidRPr="00B709A3">
        <w:rPr>
          <w:b w:val="0"/>
          <w:u w:val="single"/>
        </w:rPr>
        <w:t>AUDSET-SR-REQ-358191/A-Surround Sound</w:t>
      </w:r>
    </w:p>
    <w:p w:rsidR="00B709A3" w:rsidRDefault="00B709A3" w:rsidP="00B709A3">
      <w:r>
        <w:t xml:space="preserve">If the </w:t>
      </w:r>
      <w:proofErr w:type="spellStart"/>
      <w:r>
        <w:t>ToneTouch</w:t>
      </w:r>
      <w:proofErr w:type="spellEnd"/>
      <w:r>
        <w:t xml:space="preserve"> HMI supports surround sound via the </w:t>
      </w:r>
      <w:proofErr w:type="spellStart"/>
      <w:r>
        <w:t>ToneTouch</w:t>
      </w:r>
      <w:proofErr w:type="spellEnd"/>
      <w:r>
        <w:t xml:space="preserve"> menu then use the Surround_Sound_Upmix2.Rq and Surround_Sound_Upmix2.St signals to support.</w:t>
      </w:r>
    </w:p>
    <w:p w:rsidR="00B709A3" w:rsidRDefault="00B709A3" w:rsidP="00B709A3"/>
    <w:p w:rsidR="00B709A3" w:rsidRPr="00B709A3" w:rsidRDefault="00B709A3" w:rsidP="00B709A3">
      <w:pPr>
        <w:pStyle w:val="Heading4"/>
        <w:rPr>
          <w:b w:val="0"/>
          <w:u w:val="single"/>
        </w:rPr>
      </w:pPr>
      <w:r w:rsidRPr="00B709A3">
        <w:rPr>
          <w:b w:val="0"/>
          <w:u w:val="single"/>
        </w:rPr>
        <w:t>AUDSET-SR-REQ-358192/A-</w:t>
      </w:r>
      <w:proofErr w:type="spellStart"/>
      <w:r w:rsidRPr="00B709A3">
        <w:rPr>
          <w:b w:val="0"/>
          <w:u w:val="single"/>
        </w:rPr>
        <w:t>ToneTouch</w:t>
      </w:r>
      <w:proofErr w:type="spellEnd"/>
      <w:r w:rsidRPr="00B709A3">
        <w:rPr>
          <w:b w:val="0"/>
          <w:u w:val="single"/>
        </w:rPr>
        <w:t xml:space="preserve"> Presets</w:t>
      </w:r>
    </w:p>
    <w:p w:rsidR="00B709A3" w:rsidRDefault="00B709A3" w:rsidP="00B709A3">
      <w:pPr>
        <w:rPr>
          <w:rFonts w:cs="Arial"/>
        </w:rPr>
      </w:pPr>
      <w:r>
        <w:rPr>
          <w:rFonts w:cs="Arial"/>
        </w:rPr>
        <w:t xml:space="preserve">The Fixed Presets names and </w:t>
      </w:r>
      <w:proofErr w:type="spellStart"/>
      <w:proofErr w:type="gramStart"/>
      <w:r>
        <w:rPr>
          <w:rFonts w:cs="Arial"/>
        </w:rPr>
        <w:t>x,y</w:t>
      </w:r>
      <w:proofErr w:type="spellEnd"/>
      <w:proofErr w:type="gramEnd"/>
      <w:r>
        <w:rPr>
          <w:rFonts w:cs="Arial"/>
        </w:rPr>
        <w:t xml:space="preserve"> values are stored by the </w:t>
      </w:r>
      <w:proofErr w:type="spellStart"/>
      <w:r>
        <w:rPr>
          <w:rFonts w:cs="Arial"/>
        </w:rPr>
        <w:t>ToneTouch</w:t>
      </w:r>
      <w:proofErr w:type="spellEnd"/>
      <w:r>
        <w:rPr>
          <w:rFonts w:cs="Arial"/>
        </w:rPr>
        <w:t xml:space="preserve"> Client.</w:t>
      </w:r>
    </w:p>
    <w:p w:rsidR="00B709A3" w:rsidRDefault="00B709A3" w:rsidP="00B709A3">
      <w:pPr>
        <w:rPr>
          <w:rFonts w:cs="Arial"/>
        </w:rPr>
      </w:pPr>
    </w:p>
    <w:p w:rsidR="00B709A3" w:rsidRDefault="00B709A3" w:rsidP="00B709A3">
      <w:pPr>
        <w:rPr>
          <w:rFonts w:cs="Arial"/>
        </w:rPr>
      </w:pPr>
      <w:r w:rsidRPr="003F54D8">
        <w:rPr>
          <w:rFonts w:cs="Arial"/>
        </w:rPr>
        <w:t xml:space="preserve">The </w:t>
      </w:r>
      <w:proofErr w:type="spellStart"/>
      <w:r w:rsidRPr="003F54D8">
        <w:rPr>
          <w:rFonts w:cs="Arial"/>
        </w:rPr>
        <w:t>ToneTouch</w:t>
      </w:r>
      <w:proofErr w:type="spellEnd"/>
      <w:r w:rsidRPr="003F54D8">
        <w:rPr>
          <w:rFonts w:cs="Arial"/>
        </w:rPr>
        <w:t xml:space="preserve"> </w:t>
      </w:r>
      <w:r>
        <w:rPr>
          <w:rFonts w:cs="Arial"/>
        </w:rPr>
        <w:t xml:space="preserve">Custom Preset </w:t>
      </w:r>
      <w:proofErr w:type="spellStart"/>
      <w:proofErr w:type="gramStart"/>
      <w:r>
        <w:rPr>
          <w:rFonts w:cs="Arial"/>
        </w:rPr>
        <w:t>x,y</w:t>
      </w:r>
      <w:proofErr w:type="spellEnd"/>
      <w:proofErr w:type="gramEnd"/>
      <w:r>
        <w:rPr>
          <w:rFonts w:cs="Arial"/>
        </w:rPr>
        <w:t xml:space="preserve"> value is selected by the user.  The Custom Preset </w:t>
      </w:r>
      <w:proofErr w:type="spellStart"/>
      <w:proofErr w:type="gramStart"/>
      <w:r>
        <w:rPr>
          <w:rFonts w:cs="Arial"/>
        </w:rPr>
        <w:t>x,y</w:t>
      </w:r>
      <w:proofErr w:type="spellEnd"/>
      <w:proofErr w:type="gramEnd"/>
      <w:r>
        <w:rPr>
          <w:rFonts w:cs="Arial"/>
        </w:rPr>
        <w:t xml:space="preserve"> values are stored by the </w:t>
      </w:r>
      <w:proofErr w:type="spellStart"/>
      <w:r>
        <w:rPr>
          <w:rFonts w:cs="Arial"/>
        </w:rPr>
        <w:t>ToneTouch</w:t>
      </w:r>
      <w:proofErr w:type="spellEnd"/>
      <w:r>
        <w:rPr>
          <w:rFonts w:cs="Arial"/>
        </w:rPr>
        <w:t xml:space="preserve"> Client between power modes.  </w:t>
      </w:r>
    </w:p>
    <w:p w:rsidR="00B709A3" w:rsidRPr="00091C52" w:rsidRDefault="00B709A3" w:rsidP="0012189F">
      <w:pPr>
        <w:numPr>
          <w:ilvl w:val="0"/>
          <w:numId w:val="26"/>
        </w:numPr>
        <w:rPr>
          <w:rFonts w:cs="Arial"/>
        </w:rPr>
      </w:pPr>
      <w:r w:rsidRPr="00091C52">
        <w:rPr>
          <w:rFonts w:cs="Arial"/>
        </w:rPr>
        <w:t xml:space="preserve">This includes saving when the infotainment system powers ON, OFF and back </w:t>
      </w:r>
      <w:r>
        <w:rPr>
          <w:rFonts w:cs="Arial"/>
        </w:rPr>
        <w:t>ON</w:t>
      </w:r>
      <w:r w:rsidRPr="00091C52">
        <w:rPr>
          <w:rFonts w:cs="Arial"/>
        </w:rPr>
        <w:t xml:space="preserve"> (</w:t>
      </w:r>
      <w:proofErr w:type="spellStart"/>
      <w:r w:rsidRPr="00091C52">
        <w:rPr>
          <w:rFonts w:cs="Arial"/>
        </w:rPr>
        <w:t>ie</w:t>
      </w:r>
      <w:proofErr w:type="spellEnd"/>
      <w:r w:rsidRPr="00091C52">
        <w:rPr>
          <w:rFonts w:cs="Arial"/>
        </w:rPr>
        <w:t xml:space="preserve"> </w:t>
      </w:r>
      <w:proofErr w:type="spellStart"/>
      <w:r w:rsidRPr="00091C52">
        <w:rPr>
          <w:rFonts w:cs="Arial"/>
        </w:rPr>
        <w:t>HMI_HMIMode_St</w:t>
      </w:r>
      <w:proofErr w:type="spellEnd"/>
      <w:r w:rsidRPr="00091C52">
        <w:rPr>
          <w:rFonts w:cs="Arial"/>
        </w:rPr>
        <w:t xml:space="preserve"> = ON </w:t>
      </w:r>
      <w:r w:rsidRPr="003F54D8">
        <w:sym w:font="Wingdings" w:char="F0E0"/>
      </w:r>
      <w:r w:rsidRPr="00091C52">
        <w:rPr>
          <w:rFonts w:cs="Arial"/>
        </w:rPr>
        <w:t xml:space="preserve"> OFF </w:t>
      </w:r>
      <w:r w:rsidRPr="003F54D8">
        <w:sym w:font="Wingdings" w:char="F0E0"/>
      </w:r>
      <w:r w:rsidRPr="00091C52">
        <w:rPr>
          <w:rFonts w:cs="Arial"/>
        </w:rPr>
        <w:t xml:space="preserve"> ON and</w:t>
      </w:r>
      <w:r>
        <w:rPr>
          <w:rFonts w:cs="Arial"/>
        </w:rPr>
        <w:t xml:space="preserve"> between</w:t>
      </w:r>
      <w:r w:rsidRPr="00091C52">
        <w:rPr>
          <w:rFonts w:cs="Arial"/>
        </w:rPr>
        <w:t xml:space="preserve"> sleep wake cycles)</w:t>
      </w:r>
    </w:p>
    <w:p w:rsidR="00B709A3" w:rsidRDefault="00B709A3" w:rsidP="00B709A3">
      <w:pPr>
        <w:rPr>
          <w:rFonts w:cs="Arial"/>
        </w:rPr>
      </w:pPr>
    </w:p>
    <w:p w:rsidR="00B709A3" w:rsidRPr="003F54D8" w:rsidRDefault="00B709A3" w:rsidP="00B709A3">
      <w:pPr>
        <w:rPr>
          <w:rFonts w:cs="Arial"/>
        </w:rPr>
      </w:pPr>
    </w:p>
    <w:tbl>
      <w:tblPr>
        <w:tblW w:w="4829" w:type="dxa"/>
        <w:jc w:val="center"/>
        <w:tblLook w:val="04A0" w:firstRow="1" w:lastRow="0" w:firstColumn="1" w:lastColumn="0" w:noHBand="0" w:noVBand="1"/>
      </w:tblPr>
      <w:tblGrid>
        <w:gridCol w:w="1345"/>
        <w:gridCol w:w="1710"/>
        <w:gridCol w:w="1774"/>
      </w:tblGrid>
      <w:tr w:rsidR="00B709A3" w:rsidRPr="00C67A0F" w:rsidTr="00B709A3">
        <w:trPr>
          <w:trHeight w:val="307"/>
          <w:jc w:val="center"/>
        </w:trPr>
        <w:tc>
          <w:tcPr>
            <w:tcW w:w="1345" w:type="dxa"/>
            <w:tcBorders>
              <w:top w:val="single" w:sz="4" w:space="0" w:color="auto"/>
              <w:left w:val="single" w:sz="4" w:space="0" w:color="auto"/>
              <w:bottom w:val="single" w:sz="4" w:space="0" w:color="auto"/>
              <w:right w:val="single" w:sz="4" w:space="0" w:color="auto"/>
            </w:tcBorders>
            <w:noWrap/>
            <w:vAlign w:val="bottom"/>
            <w:hideMark/>
          </w:tcPr>
          <w:p w:rsidR="00B709A3" w:rsidRPr="00C67A0F" w:rsidRDefault="00B709A3" w:rsidP="00B709A3">
            <w:pPr>
              <w:spacing w:line="256" w:lineRule="auto"/>
              <w:rPr>
                <w:rFonts w:cs="Arial"/>
                <w:b/>
                <w:bCs/>
                <w:color w:val="000000"/>
                <w:lang w:val="en-GB" w:eastAsia="en-GB"/>
              </w:rPr>
            </w:pPr>
            <w:r>
              <w:rPr>
                <w:rFonts w:cs="Arial"/>
                <w:b/>
                <w:bCs/>
                <w:color w:val="000000"/>
                <w:lang w:val="en-GB" w:eastAsia="en-GB"/>
              </w:rPr>
              <w:t xml:space="preserve">Fixed </w:t>
            </w:r>
            <w:proofErr w:type="spellStart"/>
            <w:r w:rsidRPr="00C67A0F">
              <w:rPr>
                <w:rFonts w:cs="Arial"/>
                <w:b/>
                <w:bCs/>
                <w:color w:val="000000"/>
                <w:lang w:val="en-GB" w:eastAsia="en-GB"/>
              </w:rPr>
              <w:t>Preset</w:t>
            </w:r>
            <w:r>
              <w:rPr>
                <w:rFonts w:cs="Arial"/>
                <w:b/>
                <w:bCs/>
                <w:color w:val="000000"/>
                <w:lang w:val="en-GB" w:eastAsia="en-GB"/>
              </w:rPr>
              <w:t>s</w:t>
            </w:r>
            <w:proofErr w:type="spellEnd"/>
          </w:p>
        </w:tc>
        <w:tc>
          <w:tcPr>
            <w:tcW w:w="1710" w:type="dxa"/>
            <w:tcBorders>
              <w:top w:val="single" w:sz="4" w:space="0" w:color="auto"/>
              <w:left w:val="nil"/>
              <w:bottom w:val="single" w:sz="4" w:space="0" w:color="auto"/>
              <w:right w:val="single" w:sz="4" w:space="0" w:color="auto"/>
            </w:tcBorders>
            <w:noWrap/>
            <w:vAlign w:val="bottom"/>
            <w:hideMark/>
          </w:tcPr>
          <w:p w:rsidR="00B709A3" w:rsidRPr="00C67A0F" w:rsidRDefault="00B709A3" w:rsidP="00B709A3">
            <w:pPr>
              <w:spacing w:line="256" w:lineRule="auto"/>
              <w:rPr>
                <w:rFonts w:cs="Arial"/>
                <w:b/>
                <w:bCs/>
                <w:color w:val="000000"/>
                <w:lang w:val="en-GB" w:eastAsia="en-GB"/>
              </w:rPr>
            </w:pPr>
            <w:r w:rsidRPr="00C67A0F">
              <w:rPr>
                <w:rFonts w:cs="Arial"/>
                <w:b/>
                <w:bCs/>
                <w:color w:val="000000"/>
                <w:lang w:val="en-GB" w:eastAsia="en-GB"/>
              </w:rPr>
              <w:t>x-Axis Value</w:t>
            </w:r>
          </w:p>
        </w:tc>
        <w:tc>
          <w:tcPr>
            <w:tcW w:w="1774" w:type="dxa"/>
            <w:tcBorders>
              <w:top w:val="single" w:sz="4" w:space="0" w:color="auto"/>
              <w:left w:val="nil"/>
              <w:bottom w:val="single" w:sz="4" w:space="0" w:color="auto"/>
              <w:right w:val="single" w:sz="4" w:space="0" w:color="auto"/>
            </w:tcBorders>
            <w:noWrap/>
            <w:vAlign w:val="bottom"/>
            <w:hideMark/>
          </w:tcPr>
          <w:p w:rsidR="00B709A3" w:rsidRPr="00C67A0F" w:rsidRDefault="00B709A3" w:rsidP="00B709A3">
            <w:pPr>
              <w:spacing w:line="256" w:lineRule="auto"/>
              <w:rPr>
                <w:rFonts w:cs="Arial"/>
                <w:b/>
                <w:bCs/>
                <w:color w:val="000000"/>
                <w:lang w:val="en-GB" w:eastAsia="en-GB"/>
              </w:rPr>
            </w:pPr>
            <w:r w:rsidRPr="00C67A0F">
              <w:rPr>
                <w:rFonts w:cs="Arial"/>
                <w:b/>
                <w:bCs/>
                <w:color w:val="000000"/>
                <w:lang w:val="en-GB" w:eastAsia="en-GB"/>
              </w:rPr>
              <w:t>y-Axis Value</w:t>
            </w:r>
          </w:p>
        </w:tc>
      </w:tr>
      <w:tr w:rsidR="00B709A3" w:rsidRPr="00C67A0F" w:rsidTr="00B709A3">
        <w:trPr>
          <w:trHeight w:val="307"/>
          <w:jc w:val="center"/>
        </w:trPr>
        <w:tc>
          <w:tcPr>
            <w:tcW w:w="1345" w:type="dxa"/>
            <w:tcBorders>
              <w:top w:val="nil"/>
              <w:left w:val="single" w:sz="4" w:space="0" w:color="auto"/>
              <w:bottom w:val="single" w:sz="4" w:space="0" w:color="auto"/>
              <w:right w:val="single" w:sz="4" w:space="0" w:color="auto"/>
            </w:tcBorders>
            <w:noWrap/>
            <w:hideMark/>
          </w:tcPr>
          <w:p w:rsidR="00B709A3" w:rsidRDefault="00B709A3" w:rsidP="00B709A3">
            <w:pPr>
              <w:jc w:val="center"/>
            </w:pPr>
            <w:proofErr w:type="spellStart"/>
            <w:r>
              <w:rPr>
                <w:rFonts w:cs="Arial"/>
                <w:color w:val="000000"/>
                <w:lang w:val="en-GB" w:eastAsia="en-GB"/>
              </w:rPr>
              <w:t>Preset</w:t>
            </w:r>
            <w:proofErr w:type="spellEnd"/>
            <w:r>
              <w:rPr>
                <w:rFonts w:cs="Arial"/>
                <w:color w:val="000000"/>
                <w:lang w:val="en-GB" w:eastAsia="en-GB"/>
              </w:rPr>
              <w:t xml:space="preserve"> 1</w:t>
            </w:r>
          </w:p>
        </w:tc>
        <w:tc>
          <w:tcPr>
            <w:tcW w:w="1710"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30</w:t>
            </w:r>
          </w:p>
        </w:tc>
        <w:tc>
          <w:tcPr>
            <w:tcW w:w="1774"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190</w:t>
            </w:r>
          </w:p>
        </w:tc>
      </w:tr>
      <w:tr w:rsidR="00B709A3" w:rsidRPr="00C67A0F" w:rsidTr="00B709A3">
        <w:trPr>
          <w:trHeight w:val="307"/>
          <w:jc w:val="center"/>
        </w:trPr>
        <w:tc>
          <w:tcPr>
            <w:tcW w:w="1345" w:type="dxa"/>
            <w:tcBorders>
              <w:top w:val="nil"/>
              <w:left w:val="single" w:sz="4" w:space="0" w:color="auto"/>
              <w:bottom w:val="single" w:sz="4" w:space="0" w:color="auto"/>
              <w:right w:val="single" w:sz="4" w:space="0" w:color="auto"/>
            </w:tcBorders>
            <w:noWrap/>
            <w:hideMark/>
          </w:tcPr>
          <w:p w:rsidR="00B709A3" w:rsidRDefault="00B709A3" w:rsidP="00B709A3">
            <w:pPr>
              <w:jc w:val="center"/>
            </w:pPr>
            <w:proofErr w:type="spellStart"/>
            <w:r>
              <w:rPr>
                <w:rFonts w:cs="Arial"/>
                <w:color w:val="000000"/>
                <w:lang w:val="en-GB" w:eastAsia="en-GB"/>
              </w:rPr>
              <w:t>Preset</w:t>
            </w:r>
            <w:proofErr w:type="spellEnd"/>
            <w:r>
              <w:rPr>
                <w:rFonts w:cs="Arial"/>
                <w:color w:val="000000"/>
                <w:lang w:val="en-GB" w:eastAsia="en-GB"/>
              </w:rPr>
              <w:t xml:space="preserve"> 2</w:t>
            </w:r>
          </w:p>
        </w:tc>
        <w:tc>
          <w:tcPr>
            <w:tcW w:w="1710"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160</w:t>
            </w:r>
          </w:p>
        </w:tc>
        <w:tc>
          <w:tcPr>
            <w:tcW w:w="1774"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220</w:t>
            </w:r>
          </w:p>
        </w:tc>
      </w:tr>
      <w:tr w:rsidR="00B709A3" w:rsidRPr="00C67A0F" w:rsidTr="00B709A3">
        <w:trPr>
          <w:trHeight w:val="307"/>
          <w:jc w:val="center"/>
        </w:trPr>
        <w:tc>
          <w:tcPr>
            <w:tcW w:w="1345" w:type="dxa"/>
            <w:tcBorders>
              <w:top w:val="nil"/>
              <w:left w:val="single" w:sz="4" w:space="0" w:color="auto"/>
              <w:bottom w:val="single" w:sz="4" w:space="0" w:color="auto"/>
              <w:right w:val="single" w:sz="4" w:space="0" w:color="auto"/>
            </w:tcBorders>
            <w:noWrap/>
            <w:hideMark/>
          </w:tcPr>
          <w:p w:rsidR="00B709A3" w:rsidRDefault="00B709A3" w:rsidP="00B709A3">
            <w:pPr>
              <w:jc w:val="center"/>
            </w:pPr>
            <w:proofErr w:type="spellStart"/>
            <w:r>
              <w:rPr>
                <w:rFonts w:cs="Arial"/>
                <w:color w:val="000000"/>
                <w:lang w:val="en-GB" w:eastAsia="en-GB"/>
              </w:rPr>
              <w:t>Preset</w:t>
            </w:r>
            <w:proofErr w:type="spellEnd"/>
            <w:r>
              <w:rPr>
                <w:rFonts w:cs="Arial"/>
                <w:color w:val="000000"/>
                <w:lang w:val="en-GB" w:eastAsia="en-GB"/>
              </w:rPr>
              <w:t xml:space="preserve"> 3</w:t>
            </w:r>
          </w:p>
        </w:tc>
        <w:tc>
          <w:tcPr>
            <w:tcW w:w="1710"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127</w:t>
            </w:r>
          </w:p>
        </w:tc>
        <w:tc>
          <w:tcPr>
            <w:tcW w:w="1774" w:type="dxa"/>
            <w:tcBorders>
              <w:top w:val="nil"/>
              <w:left w:val="nil"/>
              <w:bottom w:val="single" w:sz="4" w:space="0" w:color="auto"/>
              <w:right w:val="single" w:sz="4" w:space="0" w:color="auto"/>
            </w:tcBorders>
            <w:noWrap/>
            <w:vAlign w:val="center"/>
            <w:hideMark/>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30</w:t>
            </w:r>
          </w:p>
        </w:tc>
      </w:tr>
    </w:tbl>
    <w:p w:rsidR="00B709A3" w:rsidRPr="00C67A0F" w:rsidRDefault="00B709A3" w:rsidP="00B709A3">
      <w:pPr>
        <w:rPr>
          <w:rFonts w:cs="Arial"/>
        </w:rPr>
      </w:pPr>
      <w:r>
        <w:rPr>
          <w:rFonts w:cs="Arial"/>
        </w:rPr>
        <w:t>See HMI spec for the HMI names displayed to customer for Preset 1, 2 and 3 above</w:t>
      </w:r>
    </w:p>
    <w:p w:rsidR="00B709A3" w:rsidRDefault="00B709A3" w:rsidP="00B709A3">
      <w:pPr>
        <w:rPr>
          <w:rFonts w:cs="Arial"/>
        </w:rPr>
      </w:pPr>
    </w:p>
    <w:p w:rsidR="00B709A3" w:rsidRDefault="00B709A3" w:rsidP="00B709A3">
      <w:pPr>
        <w:rPr>
          <w:rFonts w:cs="Arial"/>
        </w:rPr>
      </w:pPr>
    </w:p>
    <w:tbl>
      <w:tblPr>
        <w:tblStyle w:val="TableGrid"/>
        <w:tblW w:w="0" w:type="auto"/>
        <w:jc w:val="center"/>
        <w:tblLook w:val="04A0" w:firstRow="1" w:lastRow="0" w:firstColumn="1" w:lastColumn="0" w:noHBand="0" w:noVBand="1"/>
      </w:tblPr>
      <w:tblGrid>
        <w:gridCol w:w="1345"/>
        <w:gridCol w:w="1620"/>
        <w:gridCol w:w="1890"/>
      </w:tblGrid>
      <w:tr w:rsidR="00B709A3" w:rsidTr="00B709A3">
        <w:trPr>
          <w:jc w:val="center"/>
        </w:trPr>
        <w:tc>
          <w:tcPr>
            <w:tcW w:w="1345" w:type="dxa"/>
          </w:tcPr>
          <w:p w:rsidR="00B709A3" w:rsidRPr="003F54D8" w:rsidRDefault="00B709A3" w:rsidP="00B709A3">
            <w:pPr>
              <w:rPr>
                <w:rFonts w:cs="Arial"/>
                <w:b/>
              </w:rPr>
            </w:pPr>
            <w:r w:rsidRPr="003F54D8">
              <w:rPr>
                <w:rFonts w:cs="Arial"/>
                <w:b/>
              </w:rPr>
              <w:t>Custom Preset</w:t>
            </w:r>
            <w:r>
              <w:rPr>
                <w:rFonts w:cs="Arial"/>
                <w:b/>
              </w:rPr>
              <w:t>(s)</w:t>
            </w:r>
          </w:p>
        </w:tc>
        <w:tc>
          <w:tcPr>
            <w:tcW w:w="1620" w:type="dxa"/>
            <w:tcBorders>
              <w:top w:val="single" w:sz="4" w:space="0" w:color="auto"/>
              <w:left w:val="nil"/>
              <w:bottom w:val="single" w:sz="4" w:space="0" w:color="auto"/>
              <w:right w:val="single" w:sz="4" w:space="0" w:color="auto"/>
            </w:tcBorders>
            <w:vAlign w:val="bottom"/>
          </w:tcPr>
          <w:p w:rsidR="00B709A3" w:rsidRPr="00C67A0F" w:rsidRDefault="00B709A3" w:rsidP="00B709A3">
            <w:pPr>
              <w:spacing w:line="256" w:lineRule="auto"/>
              <w:rPr>
                <w:rFonts w:cs="Arial"/>
                <w:b/>
                <w:bCs/>
                <w:color w:val="000000"/>
                <w:lang w:val="en-GB" w:eastAsia="en-GB"/>
              </w:rPr>
            </w:pPr>
            <w:r w:rsidRPr="00C67A0F">
              <w:rPr>
                <w:rFonts w:cs="Arial"/>
                <w:b/>
                <w:bCs/>
                <w:color w:val="000000"/>
                <w:lang w:val="en-GB" w:eastAsia="en-GB"/>
              </w:rPr>
              <w:t>x-Axis Value</w:t>
            </w:r>
          </w:p>
        </w:tc>
        <w:tc>
          <w:tcPr>
            <w:tcW w:w="1890" w:type="dxa"/>
            <w:tcBorders>
              <w:top w:val="single" w:sz="4" w:space="0" w:color="auto"/>
              <w:left w:val="nil"/>
              <w:bottom w:val="single" w:sz="4" w:space="0" w:color="auto"/>
              <w:right w:val="single" w:sz="4" w:space="0" w:color="auto"/>
            </w:tcBorders>
            <w:vAlign w:val="bottom"/>
          </w:tcPr>
          <w:p w:rsidR="00B709A3" w:rsidRPr="00C67A0F" w:rsidRDefault="00B709A3" w:rsidP="00B709A3">
            <w:pPr>
              <w:spacing w:line="256" w:lineRule="auto"/>
              <w:rPr>
                <w:rFonts w:cs="Arial"/>
                <w:b/>
                <w:bCs/>
                <w:color w:val="000000"/>
                <w:lang w:val="en-GB" w:eastAsia="en-GB"/>
              </w:rPr>
            </w:pPr>
            <w:r w:rsidRPr="00C67A0F">
              <w:rPr>
                <w:rFonts w:cs="Arial"/>
                <w:b/>
                <w:bCs/>
                <w:color w:val="000000"/>
                <w:lang w:val="en-GB" w:eastAsia="en-GB"/>
              </w:rPr>
              <w:t>y-Axis Value</w:t>
            </w:r>
          </w:p>
        </w:tc>
      </w:tr>
      <w:tr w:rsidR="00B709A3" w:rsidTr="00B709A3">
        <w:trPr>
          <w:jc w:val="center"/>
        </w:trPr>
        <w:tc>
          <w:tcPr>
            <w:tcW w:w="1345" w:type="dxa"/>
            <w:vAlign w:val="center"/>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 xml:space="preserve">Custom </w:t>
            </w:r>
            <w:proofErr w:type="spellStart"/>
            <w:r>
              <w:rPr>
                <w:rFonts w:cs="Arial"/>
                <w:color w:val="000000"/>
                <w:lang w:val="en-GB" w:eastAsia="en-GB"/>
              </w:rPr>
              <w:t>Preset</w:t>
            </w:r>
            <w:proofErr w:type="spellEnd"/>
          </w:p>
        </w:tc>
        <w:tc>
          <w:tcPr>
            <w:tcW w:w="1620" w:type="dxa"/>
            <w:vAlign w:val="center"/>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user selectable</w:t>
            </w:r>
          </w:p>
        </w:tc>
        <w:tc>
          <w:tcPr>
            <w:tcW w:w="1890" w:type="dxa"/>
            <w:vAlign w:val="center"/>
          </w:tcPr>
          <w:p w:rsidR="00B709A3" w:rsidRPr="00C67A0F" w:rsidRDefault="00B709A3" w:rsidP="00B709A3">
            <w:pPr>
              <w:spacing w:line="256" w:lineRule="auto"/>
              <w:jc w:val="center"/>
              <w:rPr>
                <w:rFonts w:cs="Arial"/>
                <w:color w:val="000000"/>
                <w:lang w:val="en-GB" w:eastAsia="en-GB"/>
              </w:rPr>
            </w:pPr>
            <w:r>
              <w:rPr>
                <w:rFonts w:cs="Arial"/>
                <w:color w:val="000000"/>
                <w:lang w:val="en-GB" w:eastAsia="en-GB"/>
              </w:rPr>
              <w:t>user selectable</w:t>
            </w:r>
          </w:p>
        </w:tc>
      </w:tr>
    </w:tbl>
    <w:p w:rsidR="00B709A3" w:rsidRDefault="00B709A3" w:rsidP="00B709A3">
      <w:pPr>
        <w:rPr>
          <w:rFonts w:cs="Arial"/>
        </w:rPr>
      </w:pPr>
    </w:p>
    <w:p w:rsidR="00B709A3" w:rsidRPr="00C67A0F" w:rsidRDefault="00B709A3" w:rsidP="00B709A3">
      <w:pPr>
        <w:rPr>
          <w:rFonts w:cs="Arial"/>
        </w:rPr>
      </w:pPr>
    </w:p>
    <w:p w:rsidR="00B709A3" w:rsidRDefault="00B709A3" w:rsidP="00B709A3">
      <w:pPr>
        <w:pStyle w:val="Heading3"/>
      </w:pPr>
      <w:bookmarkStart w:id="389" w:name="_Toc23937415"/>
      <w:r>
        <w:t>Sequence Diagrams</w:t>
      </w:r>
      <w:bookmarkEnd w:id="389"/>
    </w:p>
    <w:p w:rsidR="00B709A3" w:rsidRDefault="00B709A3" w:rsidP="00B709A3">
      <w:pPr>
        <w:pStyle w:val="Heading4"/>
      </w:pPr>
      <w:r>
        <w:t>AUDSET-SD-REQ-355017/A-</w:t>
      </w:r>
      <w:proofErr w:type="spellStart"/>
      <w:r>
        <w:t>ToneTouch</w:t>
      </w:r>
      <w:proofErr w:type="spellEnd"/>
      <w:r>
        <w:t xml:space="preserve"> set to Enabled via the HMI</w:t>
      </w:r>
    </w:p>
    <w:p w:rsidR="00B709A3" w:rsidRPr="005663C9" w:rsidRDefault="00B709A3" w:rsidP="00B709A3">
      <w:pPr>
        <w:rPr>
          <w:rFonts w:cs="Arial"/>
        </w:rPr>
      </w:pPr>
      <w:r w:rsidRPr="005663C9">
        <w:rPr>
          <w:rFonts w:cs="Arial"/>
        </w:rPr>
        <w:t xml:space="preserve">Pre-Condition:  </w:t>
      </w:r>
      <w:proofErr w:type="spellStart"/>
      <w:r w:rsidRPr="005663C9">
        <w:rPr>
          <w:rFonts w:cs="Arial"/>
        </w:rPr>
        <w:t>ToneTouch</w:t>
      </w:r>
      <w:proofErr w:type="spellEnd"/>
      <w:r w:rsidRPr="005663C9">
        <w:rPr>
          <w:rFonts w:cs="Arial"/>
        </w:rPr>
        <w:t xml:space="preserve"> set to Disabled</w:t>
      </w:r>
    </w:p>
    <w:p w:rsidR="00B709A3" w:rsidRPr="005663C9" w:rsidRDefault="00B709A3" w:rsidP="00B709A3">
      <w:pPr>
        <w:rPr>
          <w:rFonts w:cs="Arial"/>
        </w:rPr>
      </w:pPr>
    </w:p>
    <w:p w:rsidR="00B709A3" w:rsidRPr="005663C9" w:rsidRDefault="00B709A3" w:rsidP="00B709A3">
      <w:pPr>
        <w:jc w:val="center"/>
        <w:rPr>
          <w:rFonts w:cs="Arial"/>
        </w:rPr>
      </w:pPr>
      <w:r w:rsidRPr="00BD719C">
        <w:rPr>
          <w:rFonts w:cs="Arial"/>
          <w:noProof/>
        </w:rPr>
        <w:drawing>
          <wp:inline distT="0" distB="0" distL="0" distR="0">
            <wp:extent cx="5943600" cy="3860973"/>
            <wp:effectExtent l="0" t="0" r="0" b="6350"/>
            <wp:docPr id="3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860973"/>
                    </a:xfrm>
                    <a:prstGeom prst="rect">
                      <a:avLst/>
                    </a:prstGeom>
                    <a:noFill/>
                    <a:ln>
                      <a:noFill/>
                    </a:ln>
                  </pic:spPr>
                </pic:pic>
              </a:graphicData>
            </a:graphic>
          </wp:inline>
        </w:drawing>
      </w:r>
    </w:p>
    <w:p w:rsidR="00B709A3" w:rsidRDefault="00B709A3" w:rsidP="00B709A3">
      <w:pPr>
        <w:pStyle w:val="Heading4"/>
      </w:pPr>
      <w:r>
        <w:t>AUDSET-SD-REQ-355018/A-</w:t>
      </w:r>
      <w:proofErr w:type="spellStart"/>
      <w:r>
        <w:t>ToneTouch</w:t>
      </w:r>
      <w:proofErr w:type="spellEnd"/>
      <w:r>
        <w:t xml:space="preserve"> set to Disabled via the HMI</w:t>
      </w:r>
    </w:p>
    <w:p w:rsidR="00B709A3" w:rsidRDefault="00B709A3" w:rsidP="00B709A3">
      <w:r>
        <w:t xml:space="preserve">Pre-Condition:  </w:t>
      </w:r>
      <w:proofErr w:type="spellStart"/>
      <w:r>
        <w:t>ToneTouch</w:t>
      </w:r>
      <w:proofErr w:type="spellEnd"/>
      <w:r>
        <w:t xml:space="preserve"> set to Enabled</w:t>
      </w:r>
    </w:p>
    <w:p w:rsidR="00B709A3" w:rsidRDefault="00B709A3" w:rsidP="00B709A3"/>
    <w:p w:rsidR="00B709A3" w:rsidRDefault="00B709A3" w:rsidP="00B709A3">
      <w:pPr>
        <w:jc w:val="center"/>
      </w:pPr>
      <w:r w:rsidRPr="00B13A20">
        <w:rPr>
          <w:noProof/>
        </w:rPr>
        <w:lastRenderedPageBreak/>
        <w:drawing>
          <wp:inline distT="0" distB="0" distL="0" distR="0">
            <wp:extent cx="5943600" cy="3857170"/>
            <wp:effectExtent l="0" t="0" r="0" b="0"/>
            <wp:docPr id="3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857170"/>
                    </a:xfrm>
                    <a:prstGeom prst="rect">
                      <a:avLst/>
                    </a:prstGeom>
                    <a:noFill/>
                    <a:ln>
                      <a:noFill/>
                    </a:ln>
                  </pic:spPr>
                </pic:pic>
              </a:graphicData>
            </a:graphic>
          </wp:inline>
        </w:drawing>
      </w:r>
    </w:p>
    <w:p w:rsidR="00B709A3" w:rsidRDefault="00B709A3" w:rsidP="00B709A3"/>
    <w:p w:rsidR="00B709A3" w:rsidRDefault="00B709A3" w:rsidP="00B709A3">
      <w:pPr>
        <w:pStyle w:val="Heading4"/>
      </w:pPr>
      <w:r>
        <w:t xml:space="preserve">AUDSET-SD-REQ-355019/A-Changing the </w:t>
      </w:r>
      <w:proofErr w:type="spellStart"/>
      <w:r>
        <w:t>ToneTouch</w:t>
      </w:r>
      <w:proofErr w:type="spellEnd"/>
      <w:r>
        <w:t xml:space="preserve"> setting</w:t>
      </w:r>
    </w:p>
    <w:p w:rsidR="00B709A3" w:rsidRDefault="00B709A3" w:rsidP="00B709A3">
      <w:r>
        <w:t>Pre-Condition:</w:t>
      </w:r>
    </w:p>
    <w:p w:rsidR="00B709A3" w:rsidRDefault="00B709A3" w:rsidP="00B709A3">
      <w:pPr>
        <w:ind w:left="720"/>
      </w:pPr>
      <w:proofErr w:type="spellStart"/>
      <w:r>
        <w:t>ToneTouch</w:t>
      </w:r>
      <w:proofErr w:type="spellEnd"/>
      <w:r>
        <w:t xml:space="preserve"> is enabled (</w:t>
      </w:r>
      <w:proofErr w:type="spellStart"/>
      <w:r>
        <w:t>ie</w:t>
      </w:r>
      <w:proofErr w:type="spellEnd"/>
      <w:r>
        <w:t xml:space="preserve"> </w:t>
      </w:r>
      <w:proofErr w:type="spellStart"/>
      <w:r>
        <w:t>AudioToneTouch_D_Stat</w:t>
      </w:r>
      <w:proofErr w:type="spellEnd"/>
      <w:r>
        <w:t xml:space="preserve"> = Enabled)</w:t>
      </w:r>
    </w:p>
    <w:p w:rsidR="00B709A3" w:rsidRDefault="00B709A3" w:rsidP="00B709A3">
      <w:pPr>
        <w:ind w:left="720"/>
      </w:pPr>
      <w:r>
        <w:t>X coordinate is 127 (</w:t>
      </w:r>
      <w:proofErr w:type="spellStart"/>
      <w:r>
        <w:t>AudioToneTouchX_D_Rq</w:t>
      </w:r>
      <w:proofErr w:type="spellEnd"/>
      <w:r>
        <w:t xml:space="preserve"> </w:t>
      </w:r>
      <w:proofErr w:type="gramStart"/>
      <w:r>
        <w:t>=  value</w:t>
      </w:r>
      <w:proofErr w:type="gramEnd"/>
      <w:r>
        <w:t xml:space="preserve"> 127)</w:t>
      </w:r>
    </w:p>
    <w:p w:rsidR="00B709A3" w:rsidRDefault="00B709A3" w:rsidP="00B709A3">
      <w:pPr>
        <w:ind w:left="720"/>
      </w:pPr>
      <w:r>
        <w:t>Y coordinate is 127 (</w:t>
      </w:r>
      <w:proofErr w:type="spellStart"/>
      <w:r>
        <w:t>AudioToneTouchX_D_Stat</w:t>
      </w:r>
      <w:proofErr w:type="spellEnd"/>
      <w:r>
        <w:t xml:space="preserve"> = value 127)</w:t>
      </w:r>
    </w:p>
    <w:p w:rsidR="00B709A3" w:rsidRDefault="00B709A3" w:rsidP="00B709A3"/>
    <w:p w:rsidR="00B709A3" w:rsidRDefault="00B709A3" w:rsidP="00B709A3">
      <w:pPr>
        <w:jc w:val="center"/>
      </w:pPr>
      <w:r w:rsidRPr="00EF42DD">
        <w:rPr>
          <w:noProof/>
        </w:rPr>
        <w:lastRenderedPageBreak/>
        <w:drawing>
          <wp:inline distT="0" distB="0" distL="0" distR="0">
            <wp:extent cx="5486490" cy="8471135"/>
            <wp:effectExtent l="0" t="0" r="0" b="6350"/>
            <wp:docPr id="3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94367" cy="8483297"/>
                    </a:xfrm>
                    <a:prstGeom prst="rect">
                      <a:avLst/>
                    </a:prstGeom>
                    <a:noFill/>
                    <a:ln>
                      <a:noFill/>
                    </a:ln>
                  </pic:spPr>
                </pic:pic>
              </a:graphicData>
            </a:graphic>
          </wp:inline>
        </w:drawing>
      </w:r>
    </w:p>
    <w:p w:rsidR="00B709A3" w:rsidRDefault="00B709A3" w:rsidP="00B709A3">
      <w:pPr>
        <w:pStyle w:val="Heading1"/>
      </w:pPr>
      <w:bookmarkStart w:id="390" w:name="_Toc23937416"/>
      <w:r>
        <w:lastRenderedPageBreak/>
        <w:t>Appendix: Reference Documents</w:t>
      </w:r>
      <w:bookmarkEnd w:id="390"/>
    </w:p>
    <w:p w:rsidR="00B709A3" w:rsidRPr="00AE06BC" w:rsidRDefault="00B709A3" w:rsidP="00B709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Document Title</w:t>
            </w: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color w:val="FF0000"/>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highlight w:val="yellow"/>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ind w:left="360"/>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ind w:left="360"/>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12</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Style w:val="msoins0"/>
                <w:rFonts w:cs="Arial"/>
                <w:szCs w:val="20"/>
              </w:rPr>
              <w:t>13</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hideMark/>
          </w:tcPr>
          <w:p w:rsidR="00B74BA0" w:rsidRDefault="00B709A3">
            <w:pPr>
              <w:rPr>
                <w:rFonts w:cs="Arial"/>
                <w:szCs w:val="20"/>
              </w:rPr>
            </w:pPr>
            <w:r>
              <w:rPr>
                <w:rFonts w:cs="Arial"/>
                <w:szCs w:val="20"/>
              </w:rPr>
              <w:t>14</w:t>
            </w: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autoSpaceDE w:val="0"/>
              <w:autoSpaceDN w:val="0"/>
              <w:adjustRightInd w:val="0"/>
              <w:rPr>
                <w:rFonts w:cs="Arial"/>
                <w:bCs/>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autoSpaceDE w:val="0"/>
              <w:autoSpaceDN w:val="0"/>
              <w:adjustRightInd w:val="0"/>
              <w:rPr>
                <w:rFonts w:cs="Arial"/>
                <w:bCs/>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autoSpaceDE w:val="0"/>
              <w:autoSpaceDN w:val="0"/>
              <w:adjustRightInd w:val="0"/>
              <w:rPr>
                <w:rFonts w:cs="Arial"/>
                <w:bCs/>
                <w:szCs w:val="20"/>
              </w:rPr>
            </w:pPr>
          </w:p>
        </w:tc>
      </w:tr>
      <w:tr w:rsidR="00B74BA0">
        <w:trPr>
          <w:jc w:val="center"/>
        </w:trPr>
        <w:tc>
          <w:tcPr>
            <w:tcW w:w="1293" w:type="dxa"/>
            <w:tcBorders>
              <w:top w:val="single" w:sz="4" w:space="0" w:color="auto"/>
              <w:left w:val="single" w:sz="4" w:space="0" w:color="auto"/>
              <w:bottom w:val="single" w:sz="4" w:space="0" w:color="auto"/>
              <w:right w:val="single" w:sz="4" w:space="0" w:color="auto"/>
            </w:tcBorders>
          </w:tcPr>
          <w:p w:rsidR="00B74BA0" w:rsidRDefault="00B74BA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74BA0" w:rsidRDefault="00B74BA0">
            <w:pPr>
              <w:autoSpaceDE w:val="0"/>
              <w:autoSpaceDN w:val="0"/>
              <w:adjustRightInd w:val="0"/>
              <w:rPr>
                <w:rFonts w:cs="Arial"/>
                <w:bCs/>
                <w:szCs w:val="20"/>
              </w:rPr>
            </w:pPr>
          </w:p>
        </w:tc>
      </w:tr>
    </w:tbl>
    <w:p w:rsidR="00B74BA0" w:rsidRDefault="00B74BA0">
      <w:pPr>
        <w:rPr>
          <w:rFonts w:cs="Arial"/>
          <w:szCs w:val="20"/>
        </w:rPr>
      </w:pPr>
    </w:p>
    <w:p w:rsidR="00B709A3" w:rsidRPr="00AE06BC" w:rsidRDefault="00B709A3" w:rsidP="00B709A3"/>
    <w:sectPr w:rsidR="00B709A3" w:rsidRPr="00AE06BC" w:rsidSect="00B709A3">
      <w:headerReference w:type="default" r:id="rId51"/>
      <w:footerReference w:type="default" r:id="rId5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89F" w:rsidRDefault="0012189F" w:rsidP="0085312A">
      <w:r>
        <w:separator/>
      </w:r>
    </w:p>
  </w:endnote>
  <w:endnote w:type="continuationSeparator" w:id="0">
    <w:p w:rsidR="0012189F" w:rsidRDefault="0012189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B709A3"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B709A3" w:rsidRPr="00583AF9" w:rsidRDefault="00B709A3" w:rsidP="00583AF9">
          <w:pPr>
            <w:tabs>
              <w:tab w:val="center" w:pos="4320"/>
              <w:tab w:val="right" w:pos="8640"/>
            </w:tabs>
            <w:jc w:val="center"/>
            <w:rPr>
              <w:sz w:val="16"/>
            </w:rPr>
          </w:pPr>
          <w:r w:rsidRPr="00583AF9">
            <w:rPr>
              <w:b/>
              <w:smallCaps/>
              <w:sz w:val="16"/>
            </w:rPr>
            <w:t>file:</w:t>
          </w:r>
          <w:r>
            <w:t xml:space="preserve"> </w:t>
          </w:r>
          <w:r w:rsidRPr="00B709A3">
            <w:rPr>
              <w:b/>
              <w:smallCaps/>
              <w:sz w:val="16"/>
            </w:rPr>
            <w:t xml:space="preserve">Audio Settings APIM </w:t>
          </w:r>
          <w:r>
            <w:rPr>
              <w:b/>
              <w:smallCaps/>
              <w:sz w:val="16"/>
            </w:rPr>
            <w:t>SPSS</w:t>
          </w:r>
          <w:r w:rsidRPr="00B709A3">
            <w:rPr>
              <w:b/>
              <w:smallCaps/>
              <w:sz w:val="16"/>
            </w:rPr>
            <w:t xml:space="preserve"> v1.4 Nov 6, 2019</w:t>
          </w:r>
        </w:p>
      </w:tc>
      <w:tc>
        <w:tcPr>
          <w:tcW w:w="5400" w:type="dxa"/>
          <w:tcBorders>
            <w:top w:val="single" w:sz="4" w:space="0" w:color="auto"/>
            <w:left w:val="single" w:sz="4" w:space="0" w:color="auto"/>
            <w:bottom w:val="single" w:sz="4" w:space="0" w:color="auto"/>
            <w:right w:val="single" w:sz="4" w:space="0" w:color="auto"/>
          </w:tcBorders>
        </w:tcPr>
        <w:p w:rsidR="00B709A3" w:rsidRPr="00583AF9" w:rsidRDefault="00B709A3"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B709A3" w:rsidRPr="00583AF9" w:rsidRDefault="00B709A3"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B709A3" w:rsidRPr="000D1DC3" w:rsidRDefault="00B709A3"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rsidR="00B709A3" w:rsidRPr="00583AF9" w:rsidRDefault="00B709A3"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89F" w:rsidRDefault="0012189F" w:rsidP="0085312A">
      <w:r>
        <w:separator/>
      </w:r>
    </w:p>
  </w:footnote>
  <w:footnote w:type="continuationSeparator" w:id="0">
    <w:p w:rsidR="0012189F" w:rsidRDefault="0012189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B709A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B709A3" w:rsidRDefault="00B709A3" w:rsidP="00B709A3">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B709A3" w:rsidRDefault="00B709A3" w:rsidP="00B709A3">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B709A3" w:rsidRDefault="00B709A3" w:rsidP="00B709A3">
          <w:pPr>
            <w:autoSpaceDN w:val="0"/>
            <w:jc w:val="right"/>
            <w:rPr>
              <w:rFonts w:cs="Arial"/>
              <w:b/>
              <w:sz w:val="16"/>
              <w:szCs w:val="16"/>
            </w:rPr>
          </w:pPr>
          <w:r>
            <w:rPr>
              <w:rFonts w:cs="Arial"/>
              <w:b/>
              <w:sz w:val="16"/>
              <w:szCs w:val="16"/>
            </w:rPr>
            <w:t>Subsystem Part Specific Specification</w:t>
          </w:r>
        </w:p>
        <w:p w:rsidR="00B709A3" w:rsidRDefault="00B709A3" w:rsidP="00B709A3">
          <w:pPr>
            <w:autoSpaceDN w:val="0"/>
            <w:jc w:val="right"/>
            <w:rPr>
              <w:rFonts w:cs="Arial"/>
              <w:szCs w:val="20"/>
            </w:rPr>
          </w:pPr>
          <w:r>
            <w:rPr>
              <w:rFonts w:cs="Arial"/>
              <w:b/>
              <w:sz w:val="16"/>
              <w:szCs w:val="16"/>
            </w:rPr>
            <w:t>Engineering Specification</w:t>
          </w:r>
        </w:p>
      </w:tc>
    </w:tr>
  </w:tbl>
  <w:p w:rsidR="00B709A3" w:rsidRPr="000D1DC3" w:rsidRDefault="00B709A3"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9D16370"/>
    <w:multiLevelType w:val="hybridMultilevel"/>
    <w:tmpl w:val="7BB0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376"/>
    <w:multiLevelType w:val="hybridMultilevel"/>
    <w:tmpl w:val="DA0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06374"/>
    <w:multiLevelType w:val="hybridMultilevel"/>
    <w:tmpl w:val="BA5E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56381"/>
    <w:multiLevelType w:val="hybridMultilevel"/>
    <w:tmpl w:val="F22AD26C"/>
    <w:lvl w:ilvl="0" w:tplc="F920DD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6179"/>
    <w:multiLevelType w:val="hybridMultilevel"/>
    <w:tmpl w:val="8990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F6259"/>
    <w:multiLevelType w:val="hybridMultilevel"/>
    <w:tmpl w:val="9EFE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66260"/>
    <w:multiLevelType w:val="hybridMultilevel"/>
    <w:tmpl w:val="5620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C6158"/>
    <w:multiLevelType w:val="hybridMultilevel"/>
    <w:tmpl w:val="AF2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16377"/>
    <w:multiLevelType w:val="hybridMultilevel"/>
    <w:tmpl w:val="986A8034"/>
    <w:lvl w:ilvl="0" w:tplc="1AFA4D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4756250"/>
    <w:multiLevelType w:val="hybridMultilevel"/>
    <w:tmpl w:val="9DBC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756252"/>
    <w:multiLevelType w:val="hybridMultilevel"/>
    <w:tmpl w:val="9DBC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4756254"/>
    <w:multiLevelType w:val="hybridMultilevel"/>
    <w:tmpl w:val="9DBC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7BC6390"/>
    <w:multiLevelType w:val="hybridMultilevel"/>
    <w:tmpl w:val="03A6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96398"/>
    <w:multiLevelType w:val="hybridMultilevel"/>
    <w:tmpl w:val="4AB2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B76355"/>
    <w:multiLevelType w:val="hybridMultilevel"/>
    <w:tmpl w:val="2EA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16263"/>
    <w:multiLevelType w:val="hybridMultilevel"/>
    <w:tmpl w:val="34FAB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E6266"/>
    <w:multiLevelType w:val="hybridMultilevel"/>
    <w:tmpl w:val="BDC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026183"/>
    <w:multiLevelType w:val="hybridMultilevel"/>
    <w:tmpl w:val="96A47D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A096200"/>
    <w:multiLevelType w:val="hybridMultilevel"/>
    <w:tmpl w:val="011E543A"/>
    <w:lvl w:ilvl="0" w:tplc="2E1AF860">
      <w:start w:val="7"/>
      <w:numFmt w:val="bullet"/>
      <w:lvlText w:val="-"/>
      <w:lvlJc w:val="left"/>
      <w:pPr>
        <w:ind w:left="1080" w:hanging="360"/>
      </w:pPr>
      <w:rPr>
        <w:rFonts w:ascii="Arial" w:eastAsia="SimSu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A096202"/>
    <w:multiLevelType w:val="hybridMultilevel"/>
    <w:tmpl w:val="011E543A"/>
    <w:lvl w:ilvl="0" w:tplc="2E1AF860">
      <w:start w:val="7"/>
      <w:numFmt w:val="bullet"/>
      <w:lvlText w:val="-"/>
      <w:lvlJc w:val="left"/>
      <w:pPr>
        <w:ind w:left="1080" w:hanging="360"/>
      </w:pPr>
      <w:rPr>
        <w:rFonts w:ascii="Arial" w:eastAsia="SimSu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2"/>
  </w:num>
  <w:num w:numId="8">
    <w:abstractNumId w:val="9"/>
  </w:num>
  <w:num w:numId="9">
    <w:abstractNumId w:val="22"/>
  </w:num>
  <w:num w:numId="10">
    <w:abstractNumId w:val="24"/>
  </w:num>
  <w:num w:numId="11">
    <w:abstractNumId w:val="25"/>
  </w:num>
  <w:num w:numId="12">
    <w:abstractNumId w:val="14"/>
  </w:num>
  <w:num w:numId="13">
    <w:abstractNumId w:val="15"/>
  </w:num>
  <w:num w:numId="14">
    <w:abstractNumId w:val="16"/>
  </w:num>
  <w:num w:numId="15">
    <w:abstractNumId w:val="10"/>
  </w:num>
  <w:num w:numId="16">
    <w:abstractNumId w:val="11"/>
  </w:num>
  <w:num w:numId="17">
    <w:abstractNumId w:val="20"/>
  </w:num>
  <w:num w:numId="18">
    <w:abstractNumId w:val="21"/>
  </w:num>
  <w:num w:numId="19">
    <w:abstractNumId w:val="19"/>
  </w:num>
  <w:num w:numId="20">
    <w:abstractNumId w:val="5"/>
  </w:num>
  <w:num w:numId="21">
    <w:abstractNumId w:val="7"/>
  </w:num>
  <w:num w:numId="22">
    <w:abstractNumId w:val="13"/>
  </w:num>
  <w:num w:numId="23">
    <w:abstractNumId w:val="8"/>
  </w:num>
  <w:num w:numId="24">
    <w:abstractNumId w:val="6"/>
  </w:num>
  <w:num w:numId="25">
    <w:abstractNumId w:val="17"/>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2189F"/>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76989"/>
    <w:rsid w:val="003874CD"/>
    <w:rsid w:val="003C0C76"/>
    <w:rsid w:val="003C5407"/>
    <w:rsid w:val="003D443B"/>
    <w:rsid w:val="0040647E"/>
    <w:rsid w:val="00424137"/>
    <w:rsid w:val="004365C9"/>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6D2FC8"/>
    <w:rsid w:val="0071307B"/>
    <w:rsid w:val="00725E79"/>
    <w:rsid w:val="0072656E"/>
    <w:rsid w:val="00731D4C"/>
    <w:rsid w:val="007743BC"/>
    <w:rsid w:val="00782DC5"/>
    <w:rsid w:val="00795A3E"/>
    <w:rsid w:val="007B33BD"/>
    <w:rsid w:val="007B6258"/>
    <w:rsid w:val="007B6EC7"/>
    <w:rsid w:val="007C2C46"/>
    <w:rsid w:val="007E6833"/>
    <w:rsid w:val="008321E9"/>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09A3"/>
    <w:rsid w:val="00B73A9F"/>
    <w:rsid w:val="00B74BA0"/>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877B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s02.pd3.ford.com:8080/tcr/controller/ObjLauncher?wolf_objectid=19.0.79002380&amp;LID=19.0.79002380&amp;tcr_symbolic_target_id=19.0.79002380&amp;tcr_symbolic_property_id=2.0.4153" TargetMode="External"/><Relationship Id="rId18" Type="http://schemas.openxmlformats.org/officeDocument/2006/relationships/hyperlink" Target="http://ivs02.pd3.ford.com:8080/tcr/controller/ObjLauncher?wolf_objectid=19.0.79004356&amp;LID=19.0.79004356&amp;tcr_symbolic_target_id=19.0.79004356&amp;tcr_symbolic_property_id=2.0.4153" TargetMode="External"/><Relationship Id="rId26" Type="http://schemas.openxmlformats.org/officeDocument/2006/relationships/image" Target="media/image7.emf"/><Relationship Id="rId39" Type="http://schemas.openxmlformats.org/officeDocument/2006/relationships/oleObject" Target="embeddings/oleObject1.bin"/><Relationship Id="rId21" Type="http://schemas.openxmlformats.org/officeDocument/2006/relationships/image" Target="media/image3.emf"/><Relationship Id="rId34" Type="http://schemas.openxmlformats.org/officeDocument/2006/relationships/hyperlink" Target="http://ivs02.pd3.ford.com:8080/tcr/controller/ObjLauncher?wolf_objectid=19.0.74729465&amp;LID=19.0.74728628" TargetMode="External"/><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image" Target="media/image29.emf"/><Relationship Id="rId55" Type="http://schemas.openxmlformats.org/officeDocument/2006/relationships/customXml" Target="../customXml/item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ivs02.pd3.ford.com:8080/tcr/controller/ObjLauncher?wolf_objectid=19.0.79002380&amp;LID=19.0.79002380&amp;tcr_symbolic_target_id=19.0.79002380&amp;tcr_symbolic_property_id=2.0.4153" TargetMode="External"/><Relationship Id="rId29" Type="http://schemas.openxmlformats.org/officeDocument/2006/relationships/image" Target="media/image10.emf"/><Relationship Id="rId11" Type="http://schemas.openxmlformats.org/officeDocument/2006/relationships/hyperlink" Target="http://ivs02.pd3.ford.com:8080/tcr/controller/ObjLauncher?wolf_objectid=19.0.78969445&amp;LID=19.0.78969445&amp;tcr_symbolic_target_id=19.0.78969445&amp;tcr_symbolic_property_id=2.0.4153" TargetMode="Externa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image" Target="media/image24.emf"/><Relationship Id="rId53"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ivs02.pd3.ford.com:8080/tcr/controller/ObjLauncher?wolf_objectid=19.0.79002380&amp;LID=19.0.79002380&amp;tcr_symbolic_target_id=19.0.79002380&amp;tcr_symbolic_property_id=2.0.4153" TargetMode="External"/><Relationship Id="rId4" Type="http://schemas.openxmlformats.org/officeDocument/2006/relationships/webSettings" Target="webSettings.xml"/><Relationship Id="rId9" Type="http://schemas.openxmlformats.org/officeDocument/2006/relationships/hyperlink" Target="http://ivs02.pd3.ford.com:8080/tcr/controller/ObjLauncher?wolf_objectid=19.0.78966529&amp;LID=19.0.78966529&amp;tcr_symbolic_target_id=19.0.78966529&amp;tcr_symbolic_property_id=2.0.4153" TargetMode="External"/><Relationship Id="rId14" Type="http://schemas.openxmlformats.org/officeDocument/2006/relationships/hyperlink" Target="http://ivs02.pd3.ford.com:8080/tcr/controller/ObjLauncher?wolf_objectid=19.0.78969972&amp;LID=19.0.78969972&amp;tcr_symbolic_target_id=19.0.78969972&amp;tcr_symbolic_property_id=2.0.4153" TargetMode="External"/><Relationship Id="rId22" Type="http://schemas.openxmlformats.org/officeDocument/2006/relationships/image" Target="media/image4.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5.emf"/><Relationship Id="rId43" Type="http://schemas.openxmlformats.org/officeDocument/2006/relationships/image" Target="media/image22.emf"/><Relationship Id="rId48" Type="http://schemas.openxmlformats.org/officeDocument/2006/relationships/image" Target="media/image27.emf"/><Relationship Id="rId56" Type="http://schemas.openxmlformats.org/officeDocument/2006/relationships/customXml" Target="../customXml/item2.xml"/><Relationship Id="rId8" Type="http://schemas.openxmlformats.org/officeDocument/2006/relationships/hyperlink" Target="http://ivs02.pd3.ford.com:8080/tcr/controller/ObjLauncher?wolf_objectid=19.0.78961334&amp;LID=19.0.78961334&amp;tcr_symbolic_target_id=19.0.78961334&amp;tcr_symbolic_property_id=2.0.415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ivs02.pd3.ford.com:8080/tcr/controller/ObjLauncher?wolf_objectid=19.0.78969518&amp;LID=19.0.78969518&amp;tcr_symbolic_target_id=19.0.78969518&amp;tcr_symbolic_property_id=2.0.4153" TargetMode="External"/><Relationship Id="rId17" Type="http://schemas.openxmlformats.org/officeDocument/2006/relationships/hyperlink" Target="http://ivs02.pd3.ford.com:8080/tcr/controller/ObjLauncher?wolf_objectid=19.0.79003620&amp;LID=19.0.79003620&amp;tcr_symbolic_target_id=19.0.79003620&amp;tcr_symbolic_property_id=2.0.4153"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8.emf"/><Relationship Id="rId46" Type="http://schemas.openxmlformats.org/officeDocument/2006/relationships/image" Target="media/image25.emf"/><Relationship Id="rId20" Type="http://schemas.openxmlformats.org/officeDocument/2006/relationships/image" Target="media/image2.emf"/><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vs02.pd3.ford.com:8080/tcr/controller/ObjLauncher?wolf_objectid=19.0.79003333&amp;LID=19.0.79003333&amp;tcr_symbolic_target_id=19.0.79003333&amp;tcr_symbolic_property_id=2.0.4153" TargetMode="External"/><Relationship Id="rId23" Type="http://schemas.openxmlformats.org/officeDocument/2006/relationships/hyperlink" Target="http://ivs02.pd3.ford.com:8080/tcr/controller/ObjLauncher?wolf_objectid=19.0.79006369&amp;LID=19.0.79006369&amp;tcr_symbolic_target_id=19.0.79006369&amp;tcr_symbolic_property_id=2.0.4153" TargetMode="External"/><Relationship Id="rId28" Type="http://schemas.openxmlformats.org/officeDocument/2006/relationships/image" Target="media/image9.emf"/><Relationship Id="rId36" Type="http://schemas.openxmlformats.org/officeDocument/2006/relationships/image" Target="media/image16.emf"/><Relationship Id="rId49" Type="http://schemas.openxmlformats.org/officeDocument/2006/relationships/image" Target="media/image28.emf"/><Relationship Id="rId57" Type="http://schemas.openxmlformats.org/officeDocument/2006/relationships/customXml" Target="../customXml/item3.xml"/><Relationship Id="rId10" Type="http://schemas.openxmlformats.org/officeDocument/2006/relationships/hyperlink" Target="http://ivs02.pd3.ford.com:8080/tcr/controller/ObjLauncher?wolf_objectid=19.0.79002380&amp;LID=19.0.79002380&amp;tcr_symbolic_target_id=19.0.79002380&amp;tcr_symbolic_property_id=2.0.4153" TargetMode="External"/><Relationship Id="rId31" Type="http://schemas.openxmlformats.org/officeDocument/2006/relationships/image" Target="media/image12.emf"/><Relationship Id="rId44" Type="http://schemas.openxmlformats.org/officeDocument/2006/relationships/image" Target="media/image23.emf"/><Relationship Id="rId5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9FF95E90-DF49-4A73-AE41-E0C5273FD523}"/>
</file>

<file path=customXml/itemProps2.xml><?xml version="1.0" encoding="utf-8"?>
<ds:datastoreItem xmlns:ds="http://schemas.openxmlformats.org/officeDocument/2006/customXml" ds:itemID="{6043DC71-8868-4379-8B1F-BA34C0F9758A}"/>
</file>

<file path=customXml/itemProps3.xml><?xml version="1.0" encoding="utf-8"?>
<ds:datastoreItem xmlns:ds="http://schemas.openxmlformats.org/officeDocument/2006/customXml" ds:itemID="{2DCF7492-1C09-4323-A567-ED6FD67C1DEF}"/>
</file>

<file path=docProps/app.xml><?xml version="1.0" encoding="utf-8"?>
<Properties xmlns="http://schemas.openxmlformats.org/officeDocument/2006/extended-properties" xmlns:vt="http://schemas.openxmlformats.org/officeDocument/2006/docPropsVTypes">
  <Template>Normal</Template>
  <TotalTime>0</TotalTime>
  <Pages>82</Pages>
  <Words>18858</Words>
  <Characters>107491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2019-11-06T18:26:00Z</dcterms:created>
  <dcterms:modified xsi:type="dcterms:W3CDTF">2019-11-06T18:26:00Z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