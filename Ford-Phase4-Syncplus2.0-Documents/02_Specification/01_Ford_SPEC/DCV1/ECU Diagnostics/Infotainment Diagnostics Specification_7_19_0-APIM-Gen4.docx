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0B2C36" w:rsidRDefault="000B2C36" w:rsidP="00D868C0">
      <w:pPr>
        <w:jc w:val="center"/>
        <w:rPr>
          <w:rFonts w:cs="Arial"/>
        </w:rPr>
      </w:pPr>
      <w:r>
        <w:rPr>
          <w:rFonts w:cs="Arial"/>
          <w:noProof/>
        </w:rPr>
        <w:drawing>
          <wp:inline distT="0" distB="0" distL="0" distR="0">
            <wp:extent cx="3400425" cy="1695450"/>
            <wp:effectExtent l="0" t="0" r="9525" b="0"/>
            <wp:docPr id="100"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0B2C36" w:rsidRDefault="000B2C36" w:rsidP="000B2C36">
      <w:pPr>
        <w:jc w:val="center"/>
        <w:rPr>
          <w:rFonts w:cs="Arial"/>
          <w:b/>
          <w:color w:val="000080"/>
          <w:sz w:val="44"/>
          <w:szCs w:val="44"/>
        </w:rPr>
      </w:pPr>
      <w:r>
        <w:rPr>
          <w:rFonts w:cs="Arial"/>
          <w:b/>
          <w:color w:val="000080"/>
          <w:sz w:val="44"/>
          <w:szCs w:val="44"/>
        </w:rPr>
        <w:t>Research &amp; Vehicle Technology</w:t>
      </w:r>
    </w:p>
    <w:p w:rsidR="000B2C36" w:rsidRDefault="000B2C36" w:rsidP="000B2C36">
      <w:pPr>
        <w:jc w:val="center"/>
        <w:rPr>
          <w:rFonts w:cs="Arial"/>
        </w:rPr>
      </w:pPr>
    </w:p>
    <w:p w:rsidR="000B2C36" w:rsidRDefault="000B2C36" w:rsidP="000B2C36">
      <w:pPr>
        <w:jc w:val="center"/>
        <w:rPr>
          <w:rFonts w:cs="Arial"/>
        </w:rPr>
      </w:pPr>
    </w:p>
    <w:p w:rsidR="000B2C36" w:rsidRDefault="000B2C36" w:rsidP="000B2C36">
      <w:pPr>
        <w:jc w:val="center"/>
        <w:rPr>
          <w:rFonts w:cs="Arial"/>
          <w:b/>
          <w:sz w:val="40"/>
          <w:szCs w:val="40"/>
        </w:rPr>
      </w:pPr>
      <w:r>
        <w:rPr>
          <w:rFonts w:cs="Arial"/>
          <w:b/>
          <w:sz w:val="40"/>
          <w:szCs w:val="40"/>
        </w:rPr>
        <w:t>Core Audio Engineering Product Development</w:t>
      </w:r>
    </w:p>
    <w:p w:rsidR="000B2C36" w:rsidRDefault="000B2C36" w:rsidP="000B2C36">
      <w:pPr>
        <w:jc w:val="center"/>
        <w:rPr>
          <w:rFonts w:cs="Arial"/>
        </w:rPr>
      </w:pPr>
    </w:p>
    <w:p w:rsidR="000B2C36" w:rsidRDefault="000B2C36" w:rsidP="000B2C36">
      <w:pPr>
        <w:jc w:val="center"/>
        <w:rPr>
          <w:rFonts w:cs="Arial"/>
          <w:b/>
          <w:sz w:val="32"/>
          <w:szCs w:val="32"/>
        </w:rPr>
      </w:pPr>
      <w:r>
        <w:rPr>
          <w:rFonts w:cs="Arial"/>
          <w:b/>
          <w:sz w:val="32"/>
          <w:szCs w:val="32"/>
        </w:rPr>
        <w:t>Infotainment Diagnostics Specification</w:t>
      </w:r>
    </w:p>
    <w:p w:rsidR="000B2C36" w:rsidRDefault="000B2C36" w:rsidP="000B2C36">
      <w:pPr>
        <w:jc w:val="center"/>
        <w:rPr>
          <w:b/>
          <w:sz w:val="32"/>
          <w:szCs w:val="32"/>
        </w:rPr>
      </w:pPr>
      <w:r>
        <w:rPr>
          <w:b/>
          <w:sz w:val="32"/>
          <w:szCs w:val="32"/>
        </w:rPr>
        <w:t>APIM Gen 4</w:t>
      </w:r>
    </w:p>
    <w:p w:rsidR="000B2C36" w:rsidRDefault="000B2C36" w:rsidP="000B2C36">
      <w:pPr>
        <w:jc w:val="center"/>
        <w:rPr>
          <w:b/>
          <w:sz w:val="32"/>
          <w:szCs w:val="32"/>
        </w:rPr>
      </w:pPr>
    </w:p>
    <w:p w:rsidR="000B2C36" w:rsidRDefault="000B2C36" w:rsidP="000B2C36">
      <w:pPr>
        <w:jc w:val="center"/>
        <w:rPr>
          <w:b/>
          <w:sz w:val="32"/>
          <w:szCs w:val="32"/>
        </w:rPr>
      </w:pPr>
      <w:r>
        <w:rPr>
          <w:b/>
          <w:sz w:val="32"/>
          <w:szCs w:val="32"/>
        </w:rPr>
        <w:t>Version 7.19.0</w:t>
      </w:r>
    </w:p>
    <w:p w:rsidR="000B2C36" w:rsidRDefault="000B2C36" w:rsidP="000B2C36">
      <w:pPr>
        <w:jc w:val="center"/>
        <w:rPr>
          <w:b/>
          <w:bCs/>
          <w:color w:val="000000"/>
          <w:sz w:val="24"/>
        </w:rPr>
      </w:pPr>
      <w:bookmarkStart w:id="0" w:name="begin"/>
    </w:p>
    <w:p w:rsidR="000B2C36" w:rsidRDefault="000B2C36" w:rsidP="000B2C36">
      <w:pPr>
        <w:rPr>
          <w:color w:val="000000"/>
        </w:rPr>
      </w:pPr>
    </w:p>
    <w:bookmarkEnd w:id="0"/>
    <w:p w:rsidR="000B2C36" w:rsidRDefault="000B2C36" w:rsidP="000B2C36">
      <w:pPr>
        <w:jc w:val="center"/>
        <w:rPr>
          <w:rFonts w:cs="Arial"/>
          <w:b/>
          <w:sz w:val="28"/>
          <w:szCs w:val="28"/>
        </w:rPr>
      </w:pPr>
      <w:r>
        <w:rPr>
          <w:rFonts w:cs="Arial"/>
          <w:b/>
          <w:sz w:val="28"/>
          <w:szCs w:val="28"/>
        </w:rPr>
        <w:t>UNCONTROLLED COPY IF PRINTED</w:t>
      </w:r>
    </w:p>
    <w:p w:rsidR="000B2C36" w:rsidRDefault="000B2C36" w:rsidP="000B2C36">
      <w:pPr>
        <w:jc w:val="center"/>
        <w:rPr>
          <w:rFonts w:cs="Arial"/>
        </w:rPr>
      </w:pPr>
    </w:p>
    <w:p w:rsidR="000B2C36" w:rsidRDefault="000B2C36" w:rsidP="000B2C36">
      <w:pPr>
        <w:jc w:val="center"/>
        <w:rPr>
          <w:rFonts w:cs="Arial"/>
        </w:rPr>
      </w:pPr>
      <w:r>
        <w:rPr>
          <w:rFonts w:cs="Arial"/>
          <w:b/>
          <w:sz w:val="24"/>
        </w:rPr>
        <w:t xml:space="preserve">Version Date: </w:t>
      </w:r>
      <w:r w:rsidR="00B554AA">
        <w:rPr>
          <w:rFonts w:cs="Arial"/>
          <w:b/>
          <w:sz w:val="24"/>
        </w:rPr>
        <w:t>March 18, 2020</w:t>
      </w:r>
    </w:p>
    <w:p w:rsidR="000B2C36" w:rsidRDefault="000B2C36" w:rsidP="000B2C36">
      <w:pPr>
        <w:jc w:val="center"/>
        <w:rPr>
          <w:rFonts w:cs="Arial"/>
        </w:rPr>
      </w:pPr>
    </w:p>
    <w:p w:rsidR="000B2C36" w:rsidRDefault="000B2C36" w:rsidP="000B2C36">
      <w:pPr>
        <w:jc w:val="center"/>
        <w:rPr>
          <w:rFonts w:cs="Arial"/>
        </w:rPr>
      </w:pPr>
    </w:p>
    <w:p w:rsidR="000B2C36" w:rsidRDefault="000B2C36" w:rsidP="000B2C36">
      <w:pPr>
        <w:jc w:val="center"/>
        <w:rPr>
          <w:rFonts w:cs="Arial"/>
        </w:rPr>
      </w:pPr>
    </w:p>
    <w:p w:rsidR="000B2C36" w:rsidRDefault="000B2C36" w:rsidP="000B2C36">
      <w:pPr>
        <w:jc w:val="center"/>
        <w:rPr>
          <w:rFonts w:cs="Arial"/>
          <w:b/>
          <w:sz w:val="36"/>
          <w:szCs w:val="36"/>
        </w:rPr>
      </w:pPr>
      <w:r>
        <w:rPr>
          <w:rFonts w:cs="Arial"/>
          <w:b/>
          <w:sz w:val="36"/>
          <w:szCs w:val="36"/>
          <w:bdr w:val="single" w:sz="18" w:space="0" w:color="auto" w:frame="1"/>
        </w:rPr>
        <w:t xml:space="preserve">  FORD CONFIDENTAL</w:t>
      </w:r>
      <w:r>
        <w:rPr>
          <w:rFonts w:cs="Arial"/>
          <w:b/>
          <w:color w:val="FFFFFF"/>
          <w:sz w:val="36"/>
          <w:szCs w:val="36"/>
          <w:bdr w:val="single" w:sz="18" w:space="0" w:color="auto" w:frame="1"/>
        </w:rPr>
        <w:t>F</w:t>
      </w:r>
      <w:r>
        <w:rPr>
          <w:rFonts w:cs="Arial"/>
          <w:b/>
          <w:sz w:val="36"/>
          <w:szCs w:val="36"/>
          <w:bdr w:val="single" w:sz="18" w:space="0" w:color="auto" w:frame="1"/>
        </w:rPr>
        <w:t xml:space="preserve"> </w:t>
      </w:r>
    </w:p>
    <w:p w:rsidR="000B2C36" w:rsidRDefault="000B2C36" w:rsidP="000B2C36">
      <w:pPr>
        <w:rPr>
          <w:rFonts w:cs="Arial"/>
        </w:rPr>
      </w:pPr>
      <w:r>
        <w:rPr>
          <w:rFonts w:cs="Arial"/>
        </w:rPr>
        <w:br w:type="page"/>
      </w:r>
    </w:p>
    <w:p w:rsidR="000B2C36" w:rsidRDefault="000B2C36" w:rsidP="000B2C36">
      <w:pPr>
        <w:rPr>
          <w:rFonts w:cs="Arial"/>
        </w:rPr>
      </w:pPr>
    </w:p>
    <w:p w:rsidR="000B2C36" w:rsidRDefault="000B2C36" w:rsidP="000B2C36">
      <w:pPr>
        <w:rPr>
          <w:rFonts w:cs="Arial"/>
          <w:i/>
          <w:sz w:val="28"/>
          <w:szCs w:val="28"/>
        </w:rPr>
      </w:pPr>
      <w:r>
        <w:rPr>
          <w:rFonts w:cs="Arial"/>
          <w:i/>
          <w:sz w:val="28"/>
          <w:szCs w:val="28"/>
        </w:rPr>
        <w:t>The information contained in this Infotainment Diagnostics Specification is Confidential to Ford Motor Company.</w:t>
      </w:r>
    </w:p>
    <w:p w:rsidR="000B2C36" w:rsidRDefault="000B2C36" w:rsidP="000B2C36">
      <w:pPr>
        <w:rPr>
          <w:rFonts w:cs="Arial"/>
        </w:rPr>
      </w:pPr>
    </w:p>
    <w:p w:rsidR="000B2C36" w:rsidRDefault="000B2C36" w:rsidP="00D868C0">
      <w:pPr>
        <w:jc w:val="center"/>
        <w:rPr>
          <w:rFonts w:cs="Arial"/>
        </w:rPr>
      </w:pPr>
      <w:r>
        <w:rPr>
          <w:noProof/>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10795</wp:posOffset>
                </wp:positionV>
                <wp:extent cx="5486400" cy="0"/>
                <wp:effectExtent l="0" t="19050" r="0" b="19050"/>
                <wp:wrapNone/>
                <wp:docPr id="10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83D99" id="Straight Connector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3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" strokeweight="3pt"/>
            </w:pict>
          </mc:Fallback>
        </mc:AlternateContent>
      </w:r>
    </w:p>
    <w:p w:rsidR="000B2C36" w:rsidRDefault="000B2C36" w:rsidP="000B2C36">
      <w:pPr>
        <w:rPr>
          <w:rFonts w:cs="Arial"/>
          <w:i/>
          <w:sz w:val="28"/>
          <w:szCs w:val="28"/>
        </w:rPr>
      </w:pPr>
      <w:r>
        <w:rPr>
          <w:rFonts w:cs="Arial"/>
          <w:i/>
          <w:sz w:val="28"/>
          <w:szCs w:val="28"/>
        </w:rPr>
        <w:t>Disclosure or distribution to unauthorized persons outside Ford Motor Company is strictly prohibited.</w:t>
      </w:r>
    </w:p>
    <w:p w:rsidR="000B2C36" w:rsidRDefault="000B2C36" w:rsidP="00D868C0">
      <w:pPr>
        <w:jc w:val="center"/>
        <w:rPr>
          <w:rFonts w:cs="Arial"/>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486400" cy="0"/>
                <wp:effectExtent l="0" t="19050" r="0" b="19050"/>
                <wp:wrapNone/>
                <wp:docPr id="10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9B9E5" id="Straight Connector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6in,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" strokeweight="3pt"/>
            </w:pict>
          </mc:Fallback>
        </mc:AlternateContent>
      </w:r>
    </w:p>
    <w:p w:rsidR="000B2C36" w:rsidRDefault="000B2C36" w:rsidP="000B2C36">
      <w:pPr>
        <w:rPr>
          <w:rFonts w:cs="Arial"/>
        </w:rPr>
      </w:pPr>
    </w:p>
    <w:p w:rsidR="000B2C36" w:rsidRDefault="000B2C36" w:rsidP="000B2C36">
      <w:pPr>
        <w:jc w:val="center"/>
        <w:rPr>
          <w:rFonts w:cs="Arial"/>
          <w:b/>
          <w:sz w:val="36"/>
          <w:szCs w:val="36"/>
        </w:rPr>
      </w:pPr>
      <w:r>
        <w:rPr>
          <w:rFonts w:cs="Arial"/>
          <w:b/>
          <w:sz w:val="36"/>
          <w:szCs w:val="36"/>
          <w:bdr w:val="single" w:sz="18" w:space="0" w:color="auto" w:frame="1"/>
        </w:rPr>
        <w:t xml:space="preserve">  FORD CONFIDENTAL</w:t>
      </w:r>
      <w:r>
        <w:rPr>
          <w:rFonts w:cs="Arial"/>
          <w:b/>
          <w:color w:val="FFFFFF"/>
          <w:sz w:val="36"/>
          <w:szCs w:val="36"/>
          <w:bdr w:val="single" w:sz="18" w:space="0" w:color="auto" w:frame="1"/>
        </w:rPr>
        <w:t>F</w:t>
      </w:r>
    </w:p>
    <w:p w:rsidR="000B2C36" w:rsidRDefault="000B2C36" w:rsidP="000B2C36">
      <w:pPr>
        <w:rPr>
          <w:rFonts w:cs="Arial"/>
        </w:rPr>
      </w:pPr>
    </w:p>
    <w:p w:rsidR="000B2C36" w:rsidRDefault="000B2C36" w:rsidP="000B2C36">
      <w:pPr>
        <w:rPr>
          <w:rFonts w:cs="Arial"/>
        </w:rPr>
      </w:pPr>
      <w:r>
        <w:rPr>
          <w:rFonts w:cs="Arial"/>
        </w:rPr>
        <w:t>This Infotainment Diagnostics Specification contains information developed and accumulated by and for FORD MOTOR COMPANY. As such, it is a confidential document which, if disseminated outside the Company would provide others with restricted information, data, or procedures not otherwise available, exposing the Company to potential harm.</w:t>
      </w:r>
    </w:p>
    <w:p w:rsidR="000B2C36" w:rsidRDefault="000B2C36" w:rsidP="000B2C36">
      <w:pPr>
        <w:rPr>
          <w:rFonts w:cs="Arial"/>
        </w:rPr>
      </w:pPr>
    </w:p>
    <w:p w:rsidR="000B2C36" w:rsidRDefault="000B2C36" w:rsidP="000B2C36">
      <w:pPr>
        <w:rPr>
          <w:rFonts w:cs="Arial"/>
        </w:rPr>
      </w:pPr>
      <w:r>
        <w:rPr>
          <w:rFonts w:cs="Arial"/>
        </w:rPr>
        <w:t>Employees having custody of this specification or authorized to use it must be cognizant of its confidential nature and ensure that the information herein is not made available to unauthorized persons.</w:t>
      </w:r>
    </w:p>
    <w:p w:rsidR="000B2C36" w:rsidRDefault="000B2C36" w:rsidP="000B2C36">
      <w:pPr>
        <w:rPr>
          <w:rFonts w:cs="Arial"/>
        </w:rPr>
      </w:pPr>
    </w:p>
    <w:p w:rsidR="000B2C36" w:rsidRDefault="000B2C36" w:rsidP="000B2C36">
      <w:pPr>
        <w:rPr>
          <w:rFonts w:cs="Arial"/>
        </w:rPr>
      </w:pPr>
      <w:r>
        <w:rPr>
          <w:rFonts w:cs="Arial"/>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rsidR="000B2C36" w:rsidRDefault="000B2C36" w:rsidP="000B2C36">
      <w:pPr>
        <w:rPr>
          <w:rFonts w:cs="Arial"/>
        </w:rPr>
      </w:pPr>
    </w:p>
    <w:p w:rsidR="000B2C36" w:rsidRDefault="000B2C36" w:rsidP="000B2C36">
      <w:pPr>
        <w:rPr>
          <w:rFonts w:cs="Arial"/>
        </w:rPr>
      </w:pPr>
      <w:r>
        <w:rPr>
          <w:rFonts w:cs="Arial"/>
        </w:rPr>
        <w:t xml:space="preserve">This specification or portions thereof shall not be distributed outside FORD MOTOR COMPANY or </w:t>
      </w:r>
      <w:proofErr w:type="spellStart"/>
      <w:r>
        <w:rPr>
          <w:rFonts w:cs="Arial"/>
        </w:rPr>
        <w:t>it’s</w:t>
      </w:r>
      <w:proofErr w:type="spellEnd"/>
      <w:r>
        <w:rPr>
          <w:rFonts w:cs="Arial"/>
        </w:rPr>
        <w:t xml:space="preserve"> designated supply base. Refer all questions concerning disclosure to the author(s) or to the Core Multimedia Engineering Department, Ford Motor Company.</w:t>
      </w:r>
    </w:p>
    <w:p w:rsidR="000B2C36" w:rsidRDefault="000B2C36" w:rsidP="00D868C0">
      <w:pPr>
        <w:jc w:val="center"/>
        <w:rPr>
          <w:rFonts w:cs="Arial"/>
        </w:rPr>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137160</wp:posOffset>
                </wp:positionV>
                <wp:extent cx="5486400" cy="0"/>
                <wp:effectExtent l="0" t="19050" r="0" b="19050"/>
                <wp:wrapNone/>
                <wp:docPr id="10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490B6" id="Straight Connector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6in,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" strokeweight="3pt"/>
            </w:pict>
          </mc:Fallback>
        </mc:AlternateContent>
      </w:r>
    </w:p>
    <w:p w:rsidR="000B2C36" w:rsidRDefault="000B2C36" w:rsidP="000B2C36">
      <w:pPr>
        <w:rPr>
          <w:rFonts w:cs="Arial"/>
        </w:rPr>
      </w:pPr>
    </w:p>
    <w:p w:rsidR="000B2C36" w:rsidRDefault="000B2C36" w:rsidP="000B2C36">
      <w:pPr>
        <w:rPr>
          <w:rFonts w:cs="Arial"/>
          <w:b/>
        </w:rPr>
      </w:pPr>
    </w:p>
    <w:p w:rsidR="000B2C36" w:rsidRDefault="000B2C36" w:rsidP="000B2C36">
      <w:pPr>
        <w:spacing w:after="200" w:line="276" w:lineRule="auto"/>
        <w:rPr>
          <w:rFonts w:cs="Arial"/>
          <w:b/>
        </w:rPr>
      </w:pPr>
      <w:r>
        <w:rPr>
          <w:rFonts w:cs="Arial"/>
          <w:b/>
        </w:rPr>
        <w:br w:type="page"/>
      </w:r>
    </w:p>
    <w:p w:rsidR="000B2C36" w:rsidRDefault="000B2C36" w:rsidP="000B2C36">
      <w:pPr>
        <w:jc w:val="center"/>
        <w:rPr>
          <w:rFonts w:cs="Arial"/>
          <w:b/>
          <w:sz w:val="36"/>
          <w:szCs w:val="36"/>
        </w:rPr>
      </w:pPr>
      <w:r>
        <w:rPr>
          <w:rFonts w:cs="Arial"/>
          <w:b/>
          <w:sz w:val="36"/>
          <w:szCs w:val="36"/>
        </w:rPr>
        <w:lastRenderedPageBreak/>
        <w:t>Table of Contents</w:t>
      </w:r>
    </w:p>
    <w:p w:rsidR="00D868C0" w:rsidRDefault="000B2C36">
      <w:pPr>
        <w:pStyle w:val="TOC1"/>
        <w:tabs>
          <w:tab w:val="left" w:pos="400"/>
          <w:tab w:val="right" w:leader="dot" w:pos="11107"/>
        </w:tabs>
        <w:rPr>
          <w:rFonts w:asciiTheme="minorHAnsi" w:eastAsiaTheme="minorEastAsia" w:hAnsiTheme="minorHAnsi" w:cstheme="minorBidi"/>
          <w:b w:val="0"/>
          <w:smallCaps w:val="0"/>
          <w:noProof/>
          <w:sz w:val="22"/>
          <w:szCs w:val="22"/>
        </w:rPr>
      </w:pPr>
      <w:r>
        <w:rPr>
          <w:rFonts w:cs="Arial"/>
          <w:b w:val="0"/>
          <w:sz w:val="36"/>
          <w:szCs w:val="36"/>
        </w:rPr>
        <w:fldChar w:fldCharType="begin"/>
      </w:r>
      <w:r>
        <w:rPr>
          <w:rFonts w:cs="Arial"/>
          <w:sz w:val="36"/>
          <w:szCs w:val="36"/>
        </w:rPr>
        <w:instrText xml:space="preserve"> TOC \o "1-4" \h \z \u </w:instrText>
      </w:r>
      <w:r>
        <w:rPr>
          <w:rFonts w:cs="Arial"/>
          <w:b w:val="0"/>
          <w:sz w:val="36"/>
          <w:szCs w:val="36"/>
        </w:rPr>
        <w:fldChar w:fldCharType="separate"/>
      </w:r>
      <w:hyperlink w:anchor="_Toc35417484" w:history="1">
        <w:r w:rsidR="00D868C0" w:rsidRPr="003E06F6">
          <w:rPr>
            <w:rStyle w:val="Hyperlink"/>
            <w:noProof/>
          </w:rPr>
          <w:t>1</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FRD-REQ-242726/A-Overall Diagnostics Requirements</w:t>
        </w:r>
        <w:r w:rsidR="00D868C0">
          <w:rPr>
            <w:noProof/>
            <w:webHidden/>
          </w:rPr>
          <w:tab/>
        </w:r>
        <w:r w:rsidR="00D868C0">
          <w:rPr>
            <w:noProof/>
            <w:webHidden/>
          </w:rPr>
          <w:fldChar w:fldCharType="begin"/>
        </w:r>
        <w:r w:rsidR="00D868C0">
          <w:rPr>
            <w:noProof/>
            <w:webHidden/>
          </w:rPr>
          <w:instrText xml:space="preserve"> PAGEREF _Toc35417484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85" w:history="1">
        <w:r w:rsidR="00D868C0" w:rsidRPr="003E06F6">
          <w:rPr>
            <w:rStyle w:val="Hyperlink"/>
            <w:noProof/>
          </w:rPr>
          <w:t>1.1</w:t>
        </w:r>
        <w:r w:rsidR="00D868C0">
          <w:rPr>
            <w:rFonts w:asciiTheme="minorHAnsi" w:eastAsiaTheme="minorEastAsia" w:hAnsiTheme="minorHAnsi" w:cstheme="minorBidi"/>
            <w:i w:val="0"/>
            <w:noProof/>
            <w:sz w:val="22"/>
            <w:szCs w:val="22"/>
          </w:rPr>
          <w:tab/>
        </w:r>
        <w:r w:rsidR="00D868C0" w:rsidRPr="003E06F6">
          <w:rPr>
            <w:rStyle w:val="Hyperlink"/>
            <w:noProof/>
          </w:rPr>
          <w:t>SWR-REQ-242663/A-Overall Diagnostics Requirements</w:t>
        </w:r>
        <w:r w:rsidR="00D868C0">
          <w:rPr>
            <w:noProof/>
            <w:webHidden/>
          </w:rPr>
          <w:tab/>
        </w:r>
        <w:r w:rsidR="00D868C0">
          <w:rPr>
            <w:noProof/>
            <w:webHidden/>
          </w:rPr>
          <w:fldChar w:fldCharType="begin"/>
        </w:r>
        <w:r w:rsidR="00D868C0">
          <w:rPr>
            <w:noProof/>
            <w:webHidden/>
          </w:rPr>
          <w:instrText xml:space="preserve"> PAGEREF _Toc35417485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86" w:history="1">
        <w:r w:rsidR="00D868C0" w:rsidRPr="003E06F6">
          <w:rPr>
            <w:rStyle w:val="Hyperlink"/>
            <w:noProof/>
          </w:rPr>
          <w:t>1.2</w:t>
        </w:r>
        <w:r w:rsidR="00D868C0">
          <w:rPr>
            <w:rFonts w:asciiTheme="minorHAnsi" w:eastAsiaTheme="minorEastAsia" w:hAnsiTheme="minorHAnsi" w:cstheme="minorBidi"/>
            <w:i w:val="0"/>
            <w:noProof/>
            <w:sz w:val="22"/>
            <w:szCs w:val="22"/>
          </w:rPr>
          <w:tab/>
        </w:r>
        <w:r w:rsidR="00D868C0" w:rsidRPr="003E06F6">
          <w:rPr>
            <w:rStyle w:val="Hyperlink"/>
            <w:noProof/>
          </w:rPr>
          <w:t>SWR-REQ-242664/B-Diagnostic Reviews</w:t>
        </w:r>
        <w:r w:rsidR="00D868C0">
          <w:rPr>
            <w:noProof/>
            <w:webHidden/>
          </w:rPr>
          <w:tab/>
        </w:r>
        <w:r w:rsidR="00D868C0">
          <w:rPr>
            <w:noProof/>
            <w:webHidden/>
          </w:rPr>
          <w:fldChar w:fldCharType="begin"/>
        </w:r>
        <w:r w:rsidR="00D868C0">
          <w:rPr>
            <w:noProof/>
            <w:webHidden/>
          </w:rPr>
          <w:instrText xml:space="preserve"> PAGEREF _Toc35417486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87" w:history="1">
        <w:r w:rsidR="00D868C0" w:rsidRPr="003E06F6">
          <w:rPr>
            <w:rStyle w:val="Hyperlink"/>
            <w:noProof/>
          </w:rPr>
          <w:t>1.3</w:t>
        </w:r>
        <w:r w:rsidR="00D868C0">
          <w:rPr>
            <w:rFonts w:asciiTheme="minorHAnsi" w:eastAsiaTheme="minorEastAsia" w:hAnsiTheme="minorHAnsi" w:cstheme="minorBidi"/>
            <w:i w:val="0"/>
            <w:noProof/>
            <w:sz w:val="22"/>
            <w:szCs w:val="22"/>
          </w:rPr>
          <w:tab/>
        </w:r>
        <w:r w:rsidR="00D868C0" w:rsidRPr="003E06F6">
          <w:rPr>
            <w:rStyle w:val="Hyperlink"/>
            <w:noProof/>
          </w:rPr>
          <w:t>SWR-REQ-242665/B-Ford Multimedia Templates</w:t>
        </w:r>
        <w:r w:rsidR="00D868C0">
          <w:rPr>
            <w:noProof/>
            <w:webHidden/>
          </w:rPr>
          <w:tab/>
        </w:r>
        <w:r w:rsidR="00D868C0">
          <w:rPr>
            <w:noProof/>
            <w:webHidden/>
          </w:rPr>
          <w:fldChar w:fldCharType="begin"/>
        </w:r>
        <w:r w:rsidR="00D868C0">
          <w:rPr>
            <w:noProof/>
            <w:webHidden/>
          </w:rPr>
          <w:instrText xml:space="preserve"> PAGEREF _Toc35417487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88" w:history="1">
        <w:r w:rsidR="00D868C0" w:rsidRPr="003E06F6">
          <w:rPr>
            <w:rStyle w:val="Hyperlink"/>
            <w:noProof/>
          </w:rPr>
          <w:t>1.4</w:t>
        </w:r>
        <w:r w:rsidR="00D868C0">
          <w:rPr>
            <w:rFonts w:asciiTheme="minorHAnsi" w:eastAsiaTheme="minorEastAsia" w:hAnsiTheme="minorHAnsi" w:cstheme="minorBidi"/>
            <w:i w:val="0"/>
            <w:noProof/>
            <w:sz w:val="22"/>
            <w:szCs w:val="22"/>
          </w:rPr>
          <w:tab/>
        </w:r>
        <w:r w:rsidR="00D868C0" w:rsidRPr="003E06F6">
          <w:rPr>
            <w:rStyle w:val="Hyperlink"/>
            <w:noProof/>
          </w:rPr>
          <w:t>SWR-REQ-242666/A-Ford Part II (SSDS) Acceptance Test Procedure</w:t>
        </w:r>
        <w:r w:rsidR="00D868C0">
          <w:rPr>
            <w:noProof/>
            <w:webHidden/>
          </w:rPr>
          <w:tab/>
        </w:r>
        <w:r w:rsidR="00D868C0">
          <w:rPr>
            <w:noProof/>
            <w:webHidden/>
          </w:rPr>
          <w:fldChar w:fldCharType="begin"/>
        </w:r>
        <w:r w:rsidR="00D868C0">
          <w:rPr>
            <w:noProof/>
            <w:webHidden/>
          </w:rPr>
          <w:instrText xml:space="preserve"> PAGEREF _Toc35417488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89" w:history="1">
        <w:r w:rsidR="00D868C0" w:rsidRPr="003E06F6">
          <w:rPr>
            <w:rStyle w:val="Hyperlink"/>
            <w:noProof/>
          </w:rPr>
          <w:t>1.5</w:t>
        </w:r>
        <w:r w:rsidR="00D868C0">
          <w:rPr>
            <w:rFonts w:asciiTheme="minorHAnsi" w:eastAsiaTheme="minorEastAsia" w:hAnsiTheme="minorHAnsi" w:cstheme="minorBidi"/>
            <w:i w:val="0"/>
            <w:noProof/>
            <w:sz w:val="22"/>
            <w:szCs w:val="22"/>
          </w:rPr>
          <w:tab/>
        </w:r>
        <w:r w:rsidR="00D868C0" w:rsidRPr="003E06F6">
          <w:rPr>
            <w:rStyle w:val="Hyperlink"/>
            <w:noProof/>
          </w:rPr>
          <w:t>SWR-REQ-242667/A-Infotainment Diagnostic TDR</w:t>
        </w:r>
        <w:r w:rsidR="00D868C0">
          <w:rPr>
            <w:noProof/>
            <w:webHidden/>
          </w:rPr>
          <w:tab/>
        </w:r>
        <w:r w:rsidR="00D868C0">
          <w:rPr>
            <w:noProof/>
            <w:webHidden/>
          </w:rPr>
          <w:fldChar w:fldCharType="begin"/>
        </w:r>
        <w:r w:rsidR="00D868C0">
          <w:rPr>
            <w:noProof/>
            <w:webHidden/>
          </w:rPr>
          <w:instrText xml:space="preserve"> PAGEREF _Toc35417489 \h </w:instrText>
        </w:r>
        <w:r w:rsidR="00D868C0">
          <w:rPr>
            <w:noProof/>
            <w:webHidden/>
          </w:rPr>
        </w:r>
        <w:r w:rsidR="00D868C0">
          <w:rPr>
            <w:noProof/>
            <w:webHidden/>
          </w:rPr>
          <w:fldChar w:fldCharType="separate"/>
        </w:r>
        <w:r w:rsidR="00D868C0">
          <w:rPr>
            <w:noProof/>
            <w:webHidden/>
          </w:rPr>
          <w:t>5</w:t>
        </w:r>
        <w:r w:rsidR="00D868C0">
          <w:rPr>
            <w:noProof/>
            <w:webHidden/>
          </w:rPr>
          <w:fldChar w:fldCharType="end"/>
        </w:r>
      </w:hyperlink>
    </w:p>
    <w:p w:rsidR="00D868C0" w:rsidRDefault="00AB122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417490" w:history="1">
        <w:r w:rsidR="00D868C0" w:rsidRPr="003E06F6">
          <w:rPr>
            <w:rStyle w:val="Hyperlink"/>
            <w:noProof/>
          </w:rPr>
          <w:t>2</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FRD-REQ-290385/B-Common Diagnostic Features</w:t>
        </w:r>
        <w:r w:rsidR="00D868C0">
          <w:rPr>
            <w:noProof/>
            <w:webHidden/>
          </w:rPr>
          <w:tab/>
        </w:r>
        <w:r w:rsidR="00D868C0">
          <w:rPr>
            <w:noProof/>
            <w:webHidden/>
          </w:rPr>
          <w:fldChar w:fldCharType="begin"/>
        </w:r>
        <w:r w:rsidR="00D868C0">
          <w:rPr>
            <w:noProof/>
            <w:webHidden/>
          </w:rPr>
          <w:instrText xml:space="preserve"> PAGEREF _Toc35417490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1" w:history="1">
        <w:r w:rsidR="00D868C0" w:rsidRPr="003E06F6">
          <w:rPr>
            <w:rStyle w:val="Hyperlink"/>
            <w:noProof/>
          </w:rPr>
          <w:t>2.1</w:t>
        </w:r>
        <w:r w:rsidR="00D868C0">
          <w:rPr>
            <w:rFonts w:asciiTheme="minorHAnsi" w:eastAsiaTheme="minorEastAsia" w:hAnsiTheme="minorHAnsi" w:cstheme="minorBidi"/>
            <w:i w:val="0"/>
            <w:noProof/>
            <w:sz w:val="22"/>
            <w:szCs w:val="22"/>
          </w:rPr>
          <w:tab/>
        </w:r>
        <w:r w:rsidR="00D868C0" w:rsidRPr="003E06F6">
          <w:rPr>
            <w:rStyle w:val="Hyperlink"/>
            <w:noProof/>
          </w:rPr>
          <w:t>SWR-REQ-242668/A-Common Diagnostic Features</w:t>
        </w:r>
        <w:r w:rsidR="00D868C0">
          <w:rPr>
            <w:noProof/>
            <w:webHidden/>
          </w:rPr>
          <w:tab/>
        </w:r>
        <w:r w:rsidR="00D868C0">
          <w:rPr>
            <w:noProof/>
            <w:webHidden/>
          </w:rPr>
          <w:fldChar w:fldCharType="begin"/>
        </w:r>
        <w:r w:rsidR="00D868C0">
          <w:rPr>
            <w:noProof/>
            <w:webHidden/>
          </w:rPr>
          <w:instrText xml:space="preserve"> PAGEREF _Toc35417491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2" w:history="1">
        <w:r w:rsidR="00D868C0" w:rsidRPr="003E06F6">
          <w:rPr>
            <w:rStyle w:val="Hyperlink"/>
            <w:noProof/>
          </w:rPr>
          <w:t>2.2</w:t>
        </w:r>
        <w:r w:rsidR="00D868C0">
          <w:rPr>
            <w:rFonts w:asciiTheme="minorHAnsi" w:eastAsiaTheme="minorEastAsia" w:hAnsiTheme="minorHAnsi" w:cstheme="minorBidi"/>
            <w:i w:val="0"/>
            <w:noProof/>
            <w:sz w:val="22"/>
            <w:szCs w:val="22"/>
          </w:rPr>
          <w:tab/>
        </w:r>
        <w:r w:rsidR="00D868C0" w:rsidRPr="003E06F6">
          <w:rPr>
            <w:rStyle w:val="Hyperlink"/>
            <w:noProof/>
          </w:rPr>
          <w:t>SWR-REQ-242669/A-Criteria for Setting Continuous DTCs</w:t>
        </w:r>
        <w:r w:rsidR="00D868C0">
          <w:rPr>
            <w:noProof/>
            <w:webHidden/>
          </w:rPr>
          <w:tab/>
        </w:r>
        <w:r w:rsidR="00D868C0">
          <w:rPr>
            <w:noProof/>
            <w:webHidden/>
          </w:rPr>
          <w:fldChar w:fldCharType="begin"/>
        </w:r>
        <w:r w:rsidR="00D868C0">
          <w:rPr>
            <w:noProof/>
            <w:webHidden/>
          </w:rPr>
          <w:instrText xml:space="preserve"> PAGEREF _Toc35417492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3" w:history="1">
        <w:r w:rsidR="00D868C0" w:rsidRPr="003E06F6">
          <w:rPr>
            <w:rStyle w:val="Hyperlink"/>
            <w:noProof/>
          </w:rPr>
          <w:t>2.3</w:t>
        </w:r>
        <w:r w:rsidR="00D868C0">
          <w:rPr>
            <w:rFonts w:asciiTheme="minorHAnsi" w:eastAsiaTheme="minorEastAsia" w:hAnsiTheme="minorHAnsi" w:cstheme="minorBidi"/>
            <w:i w:val="0"/>
            <w:noProof/>
            <w:sz w:val="22"/>
            <w:szCs w:val="22"/>
          </w:rPr>
          <w:tab/>
        </w:r>
        <w:r w:rsidR="00D868C0" w:rsidRPr="003E06F6">
          <w:rPr>
            <w:rStyle w:val="Hyperlink"/>
            <w:noProof/>
          </w:rPr>
          <w:t>SWR-REQ-242670/B-Criteria for Setting Missing Message DTCs (CGEA 1.3)</w:t>
        </w:r>
        <w:r w:rsidR="00D868C0">
          <w:rPr>
            <w:noProof/>
            <w:webHidden/>
          </w:rPr>
          <w:tab/>
        </w:r>
        <w:r w:rsidR="00D868C0">
          <w:rPr>
            <w:noProof/>
            <w:webHidden/>
          </w:rPr>
          <w:fldChar w:fldCharType="begin"/>
        </w:r>
        <w:r w:rsidR="00D868C0">
          <w:rPr>
            <w:noProof/>
            <w:webHidden/>
          </w:rPr>
          <w:instrText xml:space="preserve"> PAGEREF _Toc35417493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3"/>
        <w:tabs>
          <w:tab w:val="left" w:pos="1100"/>
          <w:tab w:val="right" w:leader="dot" w:pos="11107"/>
        </w:tabs>
        <w:rPr>
          <w:rFonts w:asciiTheme="minorHAnsi" w:eastAsiaTheme="minorEastAsia" w:hAnsiTheme="minorHAnsi" w:cstheme="minorBidi"/>
          <w:noProof/>
          <w:sz w:val="22"/>
          <w:szCs w:val="22"/>
        </w:rPr>
      </w:pPr>
      <w:hyperlink w:anchor="_Toc35417494" w:history="1">
        <w:r w:rsidR="00D868C0" w:rsidRPr="003E06F6">
          <w:rPr>
            <w:rStyle w:val="Hyperlink"/>
            <w:noProof/>
          </w:rPr>
          <w:t>2.3.1</w:t>
        </w:r>
        <w:r w:rsidR="00D868C0">
          <w:rPr>
            <w:rFonts w:asciiTheme="minorHAnsi" w:eastAsiaTheme="minorEastAsia" w:hAnsiTheme="minorHAnsi" w:cstheme="minorBidi"/>
            <w:noProof/>
            <w:sz w:val="22"/>
            <w:szCs w:val="22"/>
          </w:rPr>
          <w:tab/>
        </w:r>
        <w:r w:rsidR="00D868C0" w:rsidRPr="003E06F6">
          <w:rPr>
            <w:rStyle w:val="Hyperlink"/>
            <w:noProof/>
          </w:rPr>
          <w:t>SWR-REQ-242696/C-Exception for Message</w:t>
        </w:r>
        <w:r w:rsidR="00D868C0">
          <w:rPr>
            <w:noProof/>
            <w:webHidden/>
          </w:rPr>
          <w:tab/>
        </w:r>
        <w:r w:rsidR="00D868C0">
          <w:rPr>
            <w:noProof/>
            <w:webHidden/>
          </w:rPr>
          <w:fldChar w:fldCharType="begin"/>
        </w:r>
        <w:r w:rsidR="00D868C0">
          <w:rPr>
            <w:noProof/>
            <w:webHidden/>
          </w:rPr>
          <w:instrText xml:space="preserve"> PAGEREF _Toc35417494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3"/>
        <w:tabs>
          <w:tab w:val="left" w:pos="1100"/>
          <w:tab w:val="right" w:leader="dot" w:pos="11107"/>
        </w:tabs>
        <w:rPr>
          <w:rFonts w:asciiTheme="minorHAnsi" w:eastAsiaTheme="minorEastAsia" w:hAnsiTheme="minorHAnsi" w:cstheme="minorBidi"/>
          <w:noProof/>
          <w:sz w:val="22"/>
          <w:szCs w:val="22"/>
        </w:rPr>
      </w:pPr>
      <w:hyperlink w:anchor="_Toc35417495" w:history="1">
        <w:r w:rsidR="00D868C0" w:rsidRPr="003E06F6">
          <w:rPr>
            <w:rStyle w:val="Hyperlink"/>
            <w:noProof/>
          </w:rPr>
          <w:t>2.3.2</w:t>
        </w:r>
        <w:r w:rsidR="00D868C0">
          <w:rPr>
            <w:rFonts w:asciiTheme="minorHAnsi" w:eastAsiaTheme="minorEastAsia" w:hAnsiTheme="minorHAnsi" w:cstheme="minorBidi"/>
            <w:noProof/>
            <w:sz w:val="22"/>
            <w:szCs w:val="22"/>
          </w:rPr>
          <w:tab/>
        </w:r>
        <w:r w:rsidR="00D868C0" w:rsidRPr="003E06F6">
          <w:rPr>
            <w:rStyle w:val="Hyperlink"/>
            <w:noProof/>
          </w:rPr>
          <w:t>SWR-REQ-242697/A-Missing, Invalid, or Unknown Messages Failure Modes</w:t>
        </w:r>
        <w:r w:rsidR="00D868C0">
          <w:rPr>
            <w:noProof/>
            <w:webHidden/>
          </w:rPr>
          <w:tab/>
        </w:r>
        <w:r w:rsidR="00D868C0">
          <w:rPr>
            <w:noProof/>
            <w:webHidden/>
          </w:rPr>
          <w:fldChar w:fldCharType="begin"/>
        </w:r>
        <w:r w:rsidR="00D868C0">
          <w:rPr>
            <w:noProof/>
            <w:webHidden/>
          </w:rPr>
          <w:instrText xml:space="preserve"> PAGEREF _Toc35417495 \h </w:instrText>
        </w:r>
        <w:r w:rsidR="00D868C0">
          <w:rPr>
            <w:noProof/>
            <w:webHidden/>
          </w:rPr>
        </w:r>
        <w:r w:rsidR="00D868C0">
          <w:rPr>
            <w:noProof/>
            <w:webHidden/>
          </w:rPr>
          <w:fldChar w:fldCharType="separate"/>
        </w:r>
        <w:r w:rsidR="00D868C0">
          <w:rPr>
            <w:noProof/>
            <w:webHidden/>
          </w:rPr>
          <w:t>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6" w:history="1">
        <w:r w:rsidR="00D868C0" w:rsidRPr="003E06F6">
          <w:rPr>
            <w:rStyle w:val="Hyperlink"/>
            <w:noProof/>
          </w:rPr>
          <w:t>2.4</w:t>
        </w:r>
        <w:r w:rsidR="00D868C0">
          <w:rPr>
            <w:rFonts w:asciiTheme="minorHAnsi" w:eastAsiaTheme="minorEastAsia" w:hAnsiTheme="minorHAnsi" w:cstheme="minorBidi"/>
            <w:i w:val="0"/>
            <w:noProof/>
            <w:sz w:val="22"/>
            <w:szCs w:val="22"/>
          </w:rPr>
          <w:tab/>
        </w:r>
        <w:r w:rsidR="00D868C0" w:rsidRPr="003E06F6">
          <w:rPr>
            <w:rStyle w:val="Hyperlink"/>
            <w:noProof/>
          </w:rPr>
          <w:t>SWR-REQ-290386/B-Criteria for Setting Battery Low and High DTCs</w:t>
        </w:r>
        <w:r w:rsidR="00D868C0">
          <w:rPr>
            <w:noProof/>
            <w:webHidden/>
          </w:rPr>
          <w:tab/>
        </w:r>
        <w:r w:rsidR="00D868C0">
          <w:rPr>
            <w:noProof/>
            <w:webHidden/>
          </w:rPr>
          <w:fldChar w:fldCharType="begin"/>
        </w:r>
        <w:r w:rsidR="00D868C0">
          <w:rPr>
            <w:noProof/>
            <w:webHidden/>
          </w:rPr>
          <w:instrText xml:space="preserve"> PAGEREF _Toc35417496 \h </w:instrText>
        </w:r>
        <w:r w:rsidR="00D868C0">
          <w:rPr>
            <w:noProof/>
            <w:webHidden/>
          </w:rPr>
        </w:r>
        <w:r w:rsidR="00D868C0">
          <w:rPr>
            <w:noProof/>
            <w:webHidden/>
          </w:rPr>
          <w:fldChar w:fldCharType="separate"/>
        </w:r>
        <w:r w:rsidR="00D868C0">
          <w:rPr>
            <w:noProof/>
            <w:webHidden/>
          </w:rPr>
          <w:t>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7" w:history="1">
        <w:r w:rsidR="00D868C0" w:rsidRPr="003E06F6">
          <w:rPr>
            <w:rStyle w:val="Hyperlink"/>
            <w:noProof/>
          </w:rPr>
          <w:t>2.5</w:t>
        </w:r>
        <w:r w:rsidR="00D868C0">
          <w:rPr>
            <w:rFonts w:asciiTheme="minorHAnsi" w:eastAsiaTheme="minorEastAsia" w:hAnsiTheme="minorHAnsi" w:cstheme="minorBidi"/>
            <w:i w:val="0"/>
            <w:noProof/>
            <w:sz w:val="22"/>
            <w:szCs w:val="22"/>
          </w:rPr>
          <w:tab/>
        </w:r>
        <w:r w:rsidR="00D868C0" w:rsidRPr="003E06F6">
          <w:rPr>
            <w:rStyle w:val="Hyperlink"/>
            <w:noProof/>
          </w:rPr>
          <w:t>SWR-REQ-242672/C-IVS Part Number Scheme</w:t>
        </w:r>
        <w:r w:rsidR="00D868C0">
          <w:rPr>
            <w:noProof/>
            <w:webHidden/>
          </w:rPr>
          <w:tab/>
        </w:r>
        <w:r w:rsidR="00D868C0">
          <w:rPr>
            <w:noProof/>
            <w:webHidden/>
          </w:rPr>
          <w:fldChar w:fldCharType="begin"/>
        </w:r>
        <w:r w:rsidR="00D868C0">
          <w:rPr>
            <w:noProof/>
            <w:webHidden/>
          </w:rPr>
          <w:instrText xml:space="preserve"> PAGEREF _Toc35417497 \h </w:instrText>
        </w:r>
        <w:r w:rsidR="00D868C0">
          <w:rPr>
            <w:noProof/>
            <w:webHidden/>
          </w:rPr>
        </w:r>
        <w:r w:rsidR="00D868C0">
          <w:rPr>
            <w:noProof/>
            <w:webHidden/>
          </w:rPr>
          <w:fldChar w:fldCharType="separate"/>
        </w:r>
        <w:r w:rsidR="00D868C0">
          <w:rPr>
            <w:noProof/>
            <w:webHidden/>
          </w:rPr>
          <w:t>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8" w:history="1">
        <w:r w:rsidR="00D868C0" w:rsidRPr="003E06F6">
          <w:rPr>
            <w:rStyle w:val="Hyperlink"/>
            <w:noProof/>
          </w:rPr>
          <w:t>2.6</w:t>
        </w:r>
        <w:r w:rsidR="00D868C0">
          <w:rPr>
            <w:rFonts w:asciiTheme="minorHAnsi" w:eastAsiaTheme="minorEastAsia" w:hAnsiTheme="minorHAnsi" w:cstheme="minorBidi"/>
            <w:i w:val="0"/>
            <w:noProof/>
            <w:sz w:val="22"/>
            <w:szCs w:val="22"/>
          </w:rPr>
          <w:tab/>
        </w:r>
        <w:r w:rsidR="00D868C0" w:rsidRPr="003E06F6">
          <w:rPr>
            <w:rStyle w:val="Hyperlink"/>
            <w:noProof/>
          </w:rPr>
          <w:t>SWR-REQ-290387/A-Security Code for Downloading - APIM</w:t>
        </w:r>
        <w:r w:rsidR="00D868C0">
          <w:rPr>
            <w:noProof/>
            <w:webHidden/>
          </w:rPr>
          <w:tab/>
        </w:r>
        <w:r w:rsidR="00D868C0">
          <w:rPr>
            <w:noProof/>
            <w:webHidden/>
          </w:rPr>
          <w:fldChar w:fldCharType="begin"/>
        </w:r>
        <w:r w:rsidR="00D868C0">
          <w:rPr>
            <w:noProof/>
            <w:webHidden/>
          </w:rPr>
          <w:instrText xml:space="preserve"> PAGEREF _Toc35417498 \h </w:instrText>
        </w:r>
        <w:r w:rsidR="00D868C0">
          <w:rPr>
            <w:noProof/>
            <w:webHidden/>
          </w:rPr>
        </w:r>
        <w:r w:rsidR="00D868C0">
          <w:rPr>
            <w:noProof/>
            <w:webHidden/>
          </w:rPr>
          <w:fldChar w:fldCharType="separate"/>
        </w:r>
        <w:r w:rsidR="00D868C0">
          <w:rPr>
            <w:noProof/>
            <w:webHidden/>
          </w:rPr>
          <w:t>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499" w:history="1">
        <w:r w:rsidR="00D868C0" w:rsidRPr="003E06F6">
          <w:rPr>
            <w:rStyle w:val="Hyperlink"/>
            <w:noProof/>
          </w:rPr>
          <w:t>2.7</w:t>
        </w:r>
        <w:r w:rsidR="00D868C0">
          <w:rPr>
            <w:rFonts w:asciiTheme="minorHAnsi" w:eastAsiaTheme="minorEastAsia" w:hAnsiTheme="minorHAnsi" w:cstheme="minorBidi"/>
            <w:i w:val="0"/>
            <w:noProof/>
            <w:sz w:val="22"/>
            <w:szCs w:val="22"/>
          </w:rPr>
          <w:tab/>
        </w:r>
        <w:r w:rsidR="00D868C0" w:rsidRPr="003E06F6">
          <w:rPr>
            <w:rStyle w:val="Hyperlink"/>
            <w:noProof/>
          </w:rPr>
          <w:t>SWR-REQ-369543/A-Security Code for Configuration and Certain Routines</w:t>
        </w:r>
        <w:r w:rsidR="00D868C0">
          <w:rPr>
            <w:noProof/>
            <w:webHidden/>
          </w:rPr>
          <w:tab/>
        </w:r>
        <w:r w:rsidR="00D868C0">
          <w:rPr>
            <w:noProof/>
            <w:webHidden/>
          </w:rPr>
          <w:fldChar w:fldCharType="begin"/>
        </w:r>
        <w:r w:rsidR="00D868C0">
          <w:rPr>
            <w:noProof/>
            <w:webHidden/>
          </w:rPr>
          <w:instrText xml:space="preserve"> PAGEREF _Toc35417499 \h </w:instrText>
        </w:r>
        <w:r w:rsidR="00D868C0">
          <w:rPr>
            <w:noProof/>
            <w:webHidden/>
          </w:rPr>
        </w:r>
        <w:r w:rsidR="00D868C0">
          <w:rPr>
            <w:noProof/>
            <w:webHidden/>
          </w:rPr>
          <w:fldChar w:fldCharType="separate"/>
        </w:r>
        <w:r w:rsidR="00D868C0">
          <w:rPr>
            <w:noProof/>
            <w:webHidden/>
          </w:rPr>
          <w:t>8</w:t>
        </w:r>
        <w:r w:rsidR="00D868C0">
          <w:rPr>
            <w:noProof/>
            <w:webHidden/>
          </w:rPr>
          <w:fldChar w:fldCharType="end"/>
        </w:r>
      </w:hyperlink>
    </w:p>
    <w:p w:rsidR="00D868C0" w:rsidRDefault="00AB122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417500" w:history="1">
        <w:r w:rsidR="00D868C0" w:rsidRPr="003E06F6">
          <w:rPr>
            <w:rStyle w:val="Hyperlink"/>
            <w:noProof/>
          </w:rPr>
          <w:t>3</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FRD-REQ-290381/D-APIM Specific Requirements - Gen4.0</w:t>
        </w:r>
        <w:r w:rsidR="00D868C0">
          <w:rPr>
            <w:noProof/>
            <w:webHidden/>
          </w:rPr>
          <w:tab/>
        </w:r>
        <w:r w:rsidR="00D868C0">
          <w:rPr>
            <w:noProof/>
            <w:webHidden/>
          </w:rPr>
          <w:fldChar w:fldCharType="begin"/>
        </w:r>
        <w:r w:rsidR="00D868C0">
          <w:rPr>
            <w:noProof/>
            <w:webHidden/>
          </w:rPr>
          <w:instrText xml:space="preserve"> PAGEREF _Toc35417500 \h </w:instrText>
        </w:r>
        <w:r w:rsidR="00D868C0">
          <w:rPr>
            <w:noProof/>
            <w:webHidden/>
          </w:rPr>
        </w:r>
        <w:r w:rsidR="00D868C0">
          <w:rPr>
            <w:noProof/>
            <w:webHidden/>
          </w:rPr>
          <w:fldChar w:fldCharType="separate"/>
        </w:r>
        <w:r w:rsidR="00D868C0">
          <w:rPr>
            <w:noProof/>
            <w:webHidden/>
          </w:rPr>
          <w:t>10</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1" w:history="1">
        <w:r w:rsidR="00D868C0" w:rsidRPr="003E06F6">
          <w:rPr>
            <w:rStyle w:val="Hyperlink"/>
            <w:noProof/>
          </w:rPr>
          <w:t>3.1</w:t>
        </w:r>
        <w:r w:rsidR="00D868C0">
          <w:rPr>
            <w:rFonts w:asciiTheme="minorHAnsi" w:eastAsiaTheme="minorEastAsia" w:hAnsiTheme="minorHAnsi" w:cstheme="minorBidi"/>
            <w:i w:val="0"/>
            <w:noProof/>
            <w:sz w:val="22"/>
            <w:szCs w:val="22"/>
          </w:rPr>
          <w:tab/>
        </w:r>
        <w:r w:rsidR="00D868C0" w:rsidRPr="003E06F6">
          <w:rPr>
            <w:rStyle w:val="Hyperlink"/>
            <w:noProof/>
          </w:rPr>
          <w:t>SWR-REQ-290382/B-Tx/Rx ID</w:t>
        </w:r>
        <w:r w:rsidR="00D868C0">
          <w:rPr>
            <w:noProof/>
            <w:webHidden/>
          </w:rPr>
          <w:tab/>
        </w:r>
        <w:r w:rsidR="00D868C0">
          <w:rPr>
            <w:noProof/>
            <w:webHidden/>
          </w:rPr>
          <w:fldChar w:fldCharType="begin"/>
        </w:r>
        <w:r w:rsidR="00D868C0">
          <w:rPr>
            <w:noProof/>
            <w:webHidden/>
          </w:rPr>
          <w:instrText xml:space="preserve"> PAGEREF _Toc35417501 \h </w:instrText>
        </w:r>
        <w:r w:rsidR="00D868C0">
          <w:rPr>
            <w:noProof/>
            <w:webHidden/>
          </w:rPr>
        </w:r>
        <w:r w:rsidR="00D868C0">
          <w:rPr>
            <w:noProof/>
            <w:webHidden/>
          </w:rPr>
          <w:fldChar w:fldCharType="separate"/>
        </w:r>
        <w:r w:rsidR="00D868C0">
          <w:rPr>
            <w:noProof/>
            <w:webHidden/>
          </w:rPr>
          <w:t>10</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2" w:history="1">
        <w:r w:rsidR="00D868C0" w:rsidRPr="003E06F6">
          <w:rPr>
            <w:rStyle w:val="Hyperlink"/>
            <w:noProof/>
          </w:rPr>
          <w:t>3.2</w:t>
        </w:r>
        <w:r w:rsidR="00D868C0">
          <w:rPr>
            <w:rFonts w:asciiTheme="minorHAnsi" w:eastAsiaTheme="minorEastAsia" w:hAnsiTheme="minorHAnsi" w:cstheme="minorBidi"/>
            <w:i w:val="0"/>
            <w:noProof/>
            <w:sz w:val="22"/>
            <w:szCs w:val="22"/>
          </w:rPr>
          <w:tab/>
        </w:r>
        <w:r w:rsidR="00D868C0" w:rsidRPr="003E06F6">
          <w:rPr>
            <w:rStyle w:val="Hyperlink"/>
            <w:noProof/>
          </w:rPr>
          <w:t>SWR-REQ-290383/A-Required Messages</w:t>
        </w:r>
        <w:r w:rsidR="00D868C0">
          <w:rPr>
            <w:noProof/>
            <w:webHidden/>
          </w:rPr>
          <w:tab/>
        </w:r>
        <w:r w:rsidR="00D868C0">
          <w:rPr>
            <w:noProof/>
            <w:webHidden/>
          </w:rPr>
          <w:fldChar w:fldCharType="begin"/>
        </w:r>
        <w:r w:rsidR="00D868C0">
          <w:rPr>
            <w:noProof/>
            <w:webHidden/>
          </w:rPr>
          <w:instrText xml:space="preserve"> PAGEREF _Toc35417502 \h </w:instrText>
        </w:r>
        <w:r w:rsidR="00D868C0">
          <w:rPr>
            <w:noProof/>
            <w:webHidden/>
          </w:rPr>
        </w:r>
        <w:r w:rsidR="00D868C0">
          <w:rPr>
            <w:noProof/>
            <w:webHidden/>
          </w:rPr>
          <w:fldChar w:fldCharType="separate"/>
        </w:r>
        <w:r w:rsidR="00D868C0">
          <w:rPr>
            <w:noProof/>
            <w:webHidden/>
          </w:rPr>
          <w:t>10</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3" w:history="1">
        <w:r w:rsidR="00D868C0" w:rsidRPr="003E06F6">
          <w:rPr>
            <w:rStyle w:val="Hyperlink"/>
            <w:noProof/>
          </w:rPr>
          <w:t>3.3</w:t>
        </w:r>
        <w:r w:rsidR="00D868C0">
          <w:rPr>
            <w:rFonts w:asciiTheme="minorHAnsi" w:eastAsiaTheme="minorEastAsia" w:hAnsiTheme="minorHAnsi" w:cstheme="minorBidi"/>
            <w:i w:val="0"/>
            <w:noProof/>
            <w:sz w:val="22"/>
            <w:szCs w:val="22"/>
          </w:rPr>
          <w:tab/>
        </w:r>
        <w:r w:rsidR="00D868C0" w:rsidRPr="003E06F6">
          <w:rPr>
            <w:rStyle w:val="Hyperlink"/>
            <w:noProof/>
          </w:rPr>
          <w:t>SWR-REQ-290388/A-On-Demand Self-Test</w:t>
        </w:r>
        <w:r w:rsidR="00D868C0">
          <w:rPr>
            <w:noProof/>
            <w:webHidden/>
          </w:rPr>
          <w:tab/>
        </w:r>
        <w:r w:rsidR="00D868C0">
          <w:rPr>
            <w:noProof/>
            <w:webHidden/>
          </w:rPr>
          <w:fldChar w:fldCharType="begin"/>
        </w:r>
        <w:r w:rsidR="00D868C0">
          <w:rPr>
            <w:noProof/>
            <w:webHidden/>
          </w:rPr>
          <w:instrText xml:space="preserve"> PAGEREF _Toc35417503 \h </w:instrText>
        </w:r>
        <w:r w:rsidR="00D868C0">
          <w:rPr>
            <w:noProof/>
            <w:webHidden/>
          </w:rPr>
        </w:r>
        <w:r w:rsidR="00D868C0">
          <w:rPr>
            <w:noProof/>
            <w:webHidden/>
          </w:rPr>
          <w:fldChar w:fldCharType="separate"/>
        </w:r>
        <w:r w:rsidR="00D868C0">
          <w:rPr>
            <w:noProof/>
            <w:webHidden/>
          </w:rPr>
          <w:t>11</w:t>
        </w:r>
        <w:r w:rsidR="00D868C0">
          <w:rPr>
            <w:noProof/>
            <w:webHidden/>
          </w:rPr>
          <w:fldChar w:fldCharType="end"/>
        </w:r>
      </w:hyperlink>
    </w:p>
    <w:p w:rsidR="00D868C0" w:rsidRDefault="00AB122D">
      <w:pPr>
        <w:pStyle w:val="TOC3"/>
        <w:tabs>
          <w:tab w:val="left" w:pos="1100"/>
          <w:tab w:val="right" w:leader="dot" w:pos="11107"/>
        </w:tabs>
        <w:rPr>
          <w:rFonts w:asciiTheme="minorHAnsi" w:eastAsiaTheme="minorEastAsia" w:hAnsiTheme="minorHAnsi" w:cstheme="minorBidi"/>
          <w:noProof/>
          <w:sz w:val="22"/>
          <w:szCs w:val="22"/>
        </w:rPr>
      </w:pPr>
      <w:hyperlink w:anchor="_Toc35417504" w:history="1">
        <w:r w:rsidR="00D868C0" w:rsidRPr="003E06F6">
          <w:rPr>
            <w:rStyle w:val="Hyperlink"/>
            <w:noProof/>
          </w:rPr>
          <w:t>3.3.1</w:t>
        </w:r>
        <w:r w:rsidR="00D868C0">
          <w:rPr>
            <w:rFonts w:asciiTheme="minorHAnsi" w:eastAsiaTheme="minorEastAsia" w:hAnsiTheme="minorHAnsi" w:cstheme="minorBidi"/>
            <w:noProof/>
            <w:sz w:val="22"/>
            <w:szCs w:val="22"/>
          </w:rPr>
          <w:tab/>
        </w:r>
        <w:r w:rsidR="00D868C0" w:rsidRPr="003E06F6">
          <w:rPr>
            <w:rStyle w:val="Hyperlink"/>
            <w:noProof/>
          </w:rPr>
          <w:t>SWR-REQ-290389/A-EOL Entry Condition DIDs</w:t>
        </w:r>
        <w:r w:rsidR="00D868C0">
          <w:rPr>
            <w:noProof/>
            <w:webHidden/>
          </w:rPr>
          <w:tab/>
        </w:r>
        <w:r w:rsidR="00D868C0">
          <w:rPr>
            <w:noProof/>
            <w:webHidden/>
          </w:rPr>
          <w:fldChar w:fldCharType="begin"/>
        </w:r>
        <w:r w:rsidR="00D868C0">
          <w:rPr>
            <w:noProof/>
            <w:webHidden/>
          </w:rPr>
          <w:instrText xml:space="preserve"> PAGEREF _Toc35417504 \h </w:instrText>
        </w:r>
        <w:r w:rsidR="00D868C0">
          <w:rPr>
            <w:noProof/>
            <w:webHidden/>
          </w:rPr>
        </w:r>
        <w:r w:rsidR="00D868C0">
          <w:rPr>
            <w:noProof/>
            <w:webHidden/>
          </w:rPr>
          <w:fldChar w:fldCharType="separate"/>
        </w:r>
        <w:r w:rsidR="00D868C0">
          <w:rPr>
            <w:noProof/>
            <w:webHidden/>
          </w:rPr>
          <w:t>11</w:t>
        </w:r>
        <w:r w:rsidR="00D868C0">
          <w:rPr>
            <w:noProof/>
            <w:webHidden/>
          </w:rPr>
          <w:fldChar w:fldCharType="end"/>
        </w:r>
      </w:hyperlink>
    </w:p>
    <w:p w:rsidR="00D868C0" w:rsidRDefault="00AB122D">
      <w:pPr>
        <w:pStyle w:val="TOC3"/>
        <w:tabs>
          <w:tab w:val="left" w:pos="1100"/>
          <w:tab w:val="right" w:leader="dot" w:pos="11107"/>
        </w:tabs>
        <w:rPr>
          <w:rFonts w:asciiTheme="minorHAnsi" w:eastAsiaTheme="minorEastAsia" w:hAnsiTheme="minorHAnsi" w:cstheme="minorBidi"/>
          <w:noProof/>
          <w:sz w:val="22"/>
          <w:szCs w:val="22"/>
        </w:rPr>
      </w:pPr>
      <w:hyperlink w:anchor="_Toc35417505" w:history="1">
        <w:r w:rsidR="00D868C0" w:rsidRPr="003E06F6">
          <w:rPr>
            <w:rStyle w:val="Hyperlink"/>
            <w:noProof/>
          </w:rPr>
          <w:t>3.3.2</w:t>
        </w:r>
        <w:r w:rsidR="00D868C0">
          <w:rPr>
            <w:rFonts w:asciiTheme="minorHAnsi" w:eastAsiaTheme="minorEastAsia" w:hAnsiTheme="minorHAnsi" w:cstheme="minorBidi"/>
            <w:noProof/>
            <w:sz w:val="22"/>
            <w:szCs w:val="22"/>
          </w:rPr>
          <w:tab/>
        </w:r>
        <w:r w:rsidR="00D868C0" w:rsidRPr="003E06F6">
          <w:rPr>
            <w:rStyle w:val="Hyperlink"/>
            <w:noProof/>
          </w:rPr>
          <w:t>SWR-REQ-290390/E-On-Demand DTCs and Criteria</w:t>
        </w:r>
        <w:r w:rsidR="00D868C0">
          <w:rPr>
            <w:noProof/>
            <w:webHidden/>
          </w:rPr>
          <w:tab/>
        </w:r>
        <w:r w:rsidR="00D868C0">
          <w:rPr>
            <w:noProof/>
            <w:webHidden/>
          </w:rPr>
          <w:fldChar w:fldCharType="begin"/>
        </w:r>
        <w:r w:rsidR="00D868C0">
          <w:rPr>
            <w:noProof/>
            <w:webHidden/>
          </w:rPr>
          <w:instrText xml:space="preserve"> PAGEREF _Toc35417505 \h </w:instrText>
        </w:r>
        <w:r w:rsidR="00D868C0">
          <w:rPr>
            <w:noProof/>
            <w:webHidden/>
          </w:rPr>
        </w:r>
        <w:r w:rsidR="00D868C0">
          <w:rPr>
            <w:noProof/>
            <w:webHidden/>
          </w:rPr>
          <w:fldChar w:fldCharType="separate"/>
        </w:r>
        <w:r w:rsidR="00D868C0">
          <w:rPr>
            <w:noProof/>
            <w:webHidden/>
          </w:rPr>
          <w:t>11</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6" w:history="1">
        <w:r w:rsidR="00D868C0" w:rsidRPr="003E06F6">
          <w:rPr>
            <w:rStyle w:val="Hyperlink"/>
            <w:noProof/>
          </w:rPr>
          <w:t>3.4</w:t>
        </w:r>
        <w:r w:rsidR="00D868C0">
          <w:rPr>
            <w:rFonts w:asciiTheme="minorHAnsi" w:eastAsiaTheme="minorEastAsia" w:hAnsiTheme="minorHAnsi" w:cstheme="minorBidi"/>
            <w:i w:val="0"/>
            <w:noProof/>
            <w:sz w:val="22"/>
            <w:szCs w:val="22"/>
          </w:rPr>
          <w:tab/>
        </w:r>
        <w:r w:rsidR="00D868C0" w:rsidRPr="003E06F6">
          <w:rPr>
            <w:rStyle w:val="Hyperlink"/>
            <w:noProof/>
          </w:rPr>
          <w:t>SWR-REQ-290411/A-Speaker Walkaround (6009)</w:t>
        </w:r>
        <w:r w:rsidR="00D868C0">
          <w:rPr>
            <w:noProof/>
            <w:webHidden/>
          </w:rPr>
          <w:tab/>
        </w:r>
        <w:r w:rsidR="00D868C0">
          <w:rPr>
            <w:noProof/>
            <w:webHidden/>
          </w:rPr>
          <w:fldChar w:fldCharType="begin"/>
        </w:r>
        <w:r w:rsidR="00D868C0">
          <w:rPr>
            <w:noProof/>
            <w:webHidden/>
          </w:rPr>
          <w:instrText xml:space="preserve"> PAGEREF _Toc35417506 \h </w:instrText>
        </w:r>
        <w:r w:rsidR="00D868C0">
          <w:rPr>
            <w:noProof/>
            <w:webHidden/>
          </w:rPr>
        </w:r>
        <w:r w:rsidR="00D868C0">
          <w:rPr>
            <w:noProof/>
            <w:webHidden/>
          </w:rPr>
          <w:fldChar w:fldCharType="separate"/>
        </w:r>
        <w:r w:rsidR="00D868C0">
          <w:rPr>
            <w:noProof/>
            <w:webHidden/>
          </w:rPr>
          <w:t>16</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7" w:history="1">
        <w:r w:rsidR="00D868C0" w:rsidRPr="003E06F6">
          <w:rPr>
            <w:rStyle w:val="Hyperlink"/>
            <w:noProof/>
          </w:rPr>
          <w:t>3.5</w:t>
        </w:r>
        <w:r w:rsidR="00D868C0">
          <w:rPr>
            <w:rFonts w:asciiTheme="minorHAnsi" w:eastAsiaTheme="minorEastAsia" w:hAnsiTheme="minorHAnsi" w:cstheme="minorBidi"/>
            <w:i w:val="0"/>
            <w:noProof/>
            <w:sz w:val="22"/>
            <w:szCs w:val="22"/>
          </w:rPr>
          <w:tab/>
        </w:r>
        <w:r w:rsidR="00D868C0" w:rsidRPr="003E06F6">
          <w:rPr>
            <w:rStyle w:val="Hyperlink"/>
            <w:noProof/>
          </w:rPr>
          <w:t>SWR-REQ-290412/A-Tones Test (601C)</w:t>
        </w:r>
        <w:r w:rsidR="00D868C0">
          <w:rPr>
            <w:noProof/>
            <w:webHidden/>
          </w:rPr>
          <w:tab/>
        </w:r>
        <w:r w:rsidR="00D868C0">
          <w:rPr>
            <w:noProof/>
            <w:webHidden/>
          </w:rPr>
          <w:fldChar w:fldCharType="begin"/>
        </w:r>
        <w:r w:rsidR="00D868C0">
          <w:rPr>
            <w:noProof/>
            <w:webHidden/>
          </w:rPr>
          <w:instrText xml:space="preserve"> PAGEREF _Toc35417507 \h </w:instrText>
        </w:r>
        <w:r w:rsidR="00D868C0">
          <w:rPr>
            <w:noProof/>
            <w:webHidden/>
          </w:rPr>
        </w:r>
        <w:r w:rsidR="00D868C0">
          <w:rPr>
            <w:noProof/>
            <w:webHidden/>
          </w:rPr>
          <w:fldChar w:fldCharType="separate"/>
        </w:r>
        <w:r w:rsidR="00D868C0">
          <w:rPr>
            <w:noProof/>
            <w:webHidden/>
          </w:rPr>
          <w:t>17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8" w:history="1">
        <w:r w:rsidR="00D868C0" w:rsidRPr="003E06F6">
          <w:rPr>
            <w:rStyle w:val="Hyperlink"/>
            <w:noProof/>
          </w:rPr>
          <w:t>3.6</w:t>
        </w:r>
        <w:r w:rsidR="00D868C0">
          <w:rPr>
            <w:rFonts w:asciiTheme="minorHAnsi" w:eastAsiaTheme="minorEastAsia" w:hAnsiTheme="minorHAnsi" w:cstheme="minorBidi"/>
            <w:i w:val="0"/>
            <w:noProof/>
            <w:sz w:val="22"/>
            <w:szCs w:val="22"/>
          </w:rPr>
          <w:tab/>
        </w:r>
        <w:r w:rsidR="00D868C0" w:rsidRPr="003E06F6">
          <w:rPr>
            <w:rStyle w:val="Hyperlink"/>
            <w:noProof/>
          </w:rPr>
          <w:t>SWR-REQ-290414/A-Display Test (600A)</w:t>
        </w:r>
        <w:r w:rsidR="00D868C0">
          <w:rPr>
            <w:noProof/>
            <w:webHidden/>
          </w:rPr>
          <w:tab/>
        </w:r>
        <w:r w:rsidR="00D868C0">
          <w:rPr>
            <w:noProof/>
            <w:webHidden/>
          </w:rPr>
          <w:fldChar w:fldCharType="begin"/>
        </w:r>
        <w:r w:rsidR="00D868C0">
          <w:rPr>
            <w:noProof/>
            <w:webHidden/>
          </w:rPr>
          <w:instrText xml:space="preserve"> PAGEREF _Toc35417508 \h </w:instrText>
        </w:r>
        <w:r w:rsidR="00D868C0">
          <w:rPr>
            <w:noProof/>
            <w:webHidden/>
          </w:rPr>
        </w:r>
        <w:r w:rsidR="00D868C0">
          <w:rPr>
            <w:noProof/>
            <w:webHidden/>
          </w:rPr>
          <w:fldChar w:fldCharType="separate"/>
        </w:r>
        <w:r w:rsidR="00D868C0">
          <w:rPr>
            <w:noProof/>
            <w:webHidden/>
          </w:rPr>
          <w:t>17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09" w:history="1">
        <w:r w:rsidR="00D868C0" w:rsidRPr="003E06F6">
          <w:rPr>
            <w:rStyle w:val="Hyperlink"/>
            <w:noProof/>
          </w:rPr>
          <w:t>3.7</w:t>
        </w:r>
        <w:r w:rsidR="00D868C0">
          <w:rPr>
            <w:rFonts w:asciiTheme="minorHAnsi" w:eastAsiaTheme="minorEastAsia" w:hAnsiTheme="minorHAnsi" w:cstheme="minorBidi"/>
            <w:i w:val="0"/>
            <w:noProof/>
            <w:sz w:val="22"/>
            <w:szCs w:val="22"/>
          </w:rPr>
          <w:tab/>
        </w:r>
        <w:r w:rsidR="00D868C0" w:rsidRPr="003E06F6">
          <w:rPr>
            <w:rStyle w:val="Hyperlink"/>
            <w:noProof/>
          </w:rPr>
          <w:t>SWR-REQ-290415/A-Clear All User Data Routine (FB00)</w:t>
        </w:r>
        <w:r w:rsidR="00D868C0">
          <w:rPr>
            <w:noProof/>
            <w:webHidden/>
          </w:rPr>
          <w:tab/>
        </w:r>
        <w:r w:rsidR="00D868C0">
          <w:rPr>
            <w:noProof/>
            <w:webHidden/>
          </w:rPr>
          <w:fldChar w:fldCharType="begin"/>
        </w:r>
        <w:r w:rsidR="00D868C0">
          <w:rPr>
            <w:noProof/>
            <w:webHidden/>
          </w:rPr>
          <w:instrText xml:space="preserve"> PAGEREF _Toc35417509 \h </w:instrText>
        </w:r>
        <w:r w:rsidR="00D868C0">
          <w:rPr>
            <w:noProof/>
            <w:webHidden/>
          </w:rPr>
        </w:r>
        <w:r w:rsidR="00D868C0">
          <w:rPr>
            <w:noProof/>
            <w:webHidden/>
          </w:rPr>
          <w:fldChar w:fldCharType="separate"/>
        </w:r>
        <w:r w:rsidR="00D868C0">
          <w:rPr>
            <w:noProof/>
            <w:webHidden/>
          </w:rPr>
          <w:t>17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0" w:history="1">
        <w:r w:rsidR="00D868C0" w:rsidRPr="003E06F6">
          <w:rPr>
            <w:rStyle w:val="Hyperlink"/>
            <w:noProof/>
          </w:rPr>
          <w:t>3.8</w:t>
        </w:r>
        <w:r w:rsidR="00D868C0">
          <w:rPr>
            <w:rFonts w:asciiTheme="minorHAnsi" w:eastAsiaTheme="minorEastAsia" w:hAnsiTheme="minorHAnsi" w:cstheme="minorBidi"/>
            <w:i w:val="0"/>
            <w:noProof/>
            <w:sz w:val="22"/>
            <w:szCs w:val="22"/>
          </w:rPr>
          <w:tab/>
        </w:r>
        <w:r w:rsidR="00D868C0" w:rsidRPr="003E06F6">
          <w:rPr>
            <w:rStyle w:val="Hyperlink"/>
            <w:noProof/>
          </w:rPr>
          <w:t>SWR-REQ-290416/A-Configure Private Subnodes and Collect Private Sub Node Part Numbers (203A)</w:t>
        </w:r>
        <w:r w:rsidR="00D868C0">
          <w:rPr>
            <w:noProof/>
            <w:webHidden/>
          </w:rPr>
          <w:tab/>
        </w:r>
        <w:r w:rsidR="00D868C0">
          <w:rPr>
            <w:noProof/>
            <w:webHidden/>
          </w:rPr>
          <w:fldChar w:fldCharType="begin"/>
        </w:r>
        <w:r w:rsidR="00D868C0">
          <w:rPr>
            <w:noProof/>
            <w:webHidden/>
          </w:rPr>
          <w:instrText xml:space="preserve"> PAGEREF _Toc35417510 \h </w:instrText>
        </w:r>
        <w:r w:rsidR="00D868C0">
          <w:rPr>
            <w:noProof/>
            <w:webHidden/>
          </w:rPr>
        </w:r>
        <w:r w:rsidR="00D868C0">
          <w:rPr>
            <w:noProof/>
            <w:webHidden/>
          </w:rPr>
          <w:fldChar w:fldCharType="separate"/>
        </w:r>
        <w:r w:rsidR="00D868C0">
          <w:rPr>
            <w:noProof/>
            <w:webHidden/>
          </w:rPr>
          <w:t>18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1" w:history="1">
        <w:r w:rsidR="00D868C0" w:rsidRPr="003E06F6">
          <w:rPr>
            <w:rStyle w:val="Hyperlink"/>
            <w:noProof/>
          </w:rPr>
          <w:t>3.9</w:t>
        </w:r>
        <w:r w:rsidR="00D868C0">
          <w:rPr>
            <w:rFonts w:asciiTheme="minorHAnsi" w:eastAsiaTheme="minorEastAsia" w:hAnsiTheme="minorHAnsi" w:cstheme="minorBidi"/>
            <w:i w:val="0"/>
            <w:noProof/>
            <w:sz w:val="22"/>
            <w:szCs w:val="22"/>
          </w:rPr>
          <w:tab/>
        </w:r>
        <w:r w:rsidR="00D868C0" w:rsidRPr="003E06F6">
          <w:rPr>
            <w:rStyle w:val="Hyperlink"/>
            <w:noProof/>
          </w:rPr>
          <w:t>SWR-REQ-352785/A-Reset VMCU for E100-00 Routine (F002)</w:t>
        </w:r>
        <w:r w:rsidR="00D868C0">
          <w:rPr>
            <w:noProof/>
            <w:webHidden/>
          </w:rPr>
          <w:tab/>
        </w:r>
        <w:r w:rsidR="00D868C0">
          <w:rPr>
            <w:noProof/>
            <w:webHidden/>
          </w:rPr>
          <w:fldChar w:fldCharType="begin"/>
        </w:r>
        <w:r w:rsidR="00D868C0">
          <w:rPr>
            <w:noProof/>
            <w:webHidden/>
          </w:rPr>
          <w:instrText xml:space="preserve"> PAGEREF _Toc35417511 \h </w:instrText>
        </w:r>
        <w:r w:rsidR="00D868C0">
          <w:rPr>
            <w:noProof/>
            <w:webHidden/>
          </w:rPr>
        </w:r>
        <w:r w:rsidR="00D868C0">
          <w:rPr>
            <w:noProof/>
            <w:webHidden/>
          </w:rPr>
          <w:fldChar w:fldCharType="separate"/>
        </w:r>
        <w:r w:rsidR="00D868C0">
          <w:rPr>
            <w:noProof/>
            <w:webHidden/>
          </w:rPr>
          <w:t>18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2" w:history="1">
        <w:r w:rsidR="00D868C0" w:rsidRPr="003E06F6">
          <w:rPr>
            <w:rStyle w:val="Hyperlink"/>
            <w:noProof/>
          </w:rPr>
          <w:t>3.10</w:t>
        </w:r>
        <w:r w:rsidR="00D868C0">
          <w:rPr>
            <w:rFonts w:asciiTheme="minorHAnsi" w:eastAsiaTheme="minorEastAsia" w:hAnsiTheme="minorHAnsi" w:cstheme="minorBidi"/>
            <w:i w:val="0"/>
            <w:noProof/>
            <w:sz w:val="22"/>
            <w:szCs w:val="22"/>
          </w:rPr>
          <w:tab/>
        </w:r>
        <w:r w:rsidR="00D868C0" w:rsidRPr="003E06F6">
          <w:rPr>
            <w:rStyle w:val="Hyperlink"/>
            <w:noProof/>
          </w:rPr>
          <w:t>SWR-REQ-352794/C-Tokenmgr Debug Token Removal Routine (DC00)</w:t>
        </w:r>
        <w:r w:rsidR="00D868C0">
          <w:rPr>
            <w:noProof/>
            <w:webHidden/>
          </w:rPr>
          <w:tab/>
        </w:r>
        <w:r w:rsidR="00D868C0">
          <w:rPr>
            <w:noProof/>
            <w:webHidden/>
          </w:rPr>
          <w:fldChar w:fldCharType="begin"/>
        </w:r>
        <w:r w:rsidR="00D868C0">
          <w:rPr>
            <w:noProof/>
            <w:webHidden/>
          </w:rPr>
          <w:instrText xml:space="preserve"> PAGEREF _Toc35417512 \h </w:instrText>
        </w:r>
        <w:r w:rsidR="00D868C0">
          <w:rPr>
            <w:noProof/>
            <w:webHidden/>
          </w:rPr>
        </w:r>
        <w:r w:rsidR="00D868C0">
          <w:rPr>
            <w:noProof/>
            <w:webHidden/>
          </w:rPr>
          <w:fldChar w:fldCharType="separate"/>
        </w:r>
        <w:r w:rsidR="00D868C0">
          <w:rPr>
            <w:noProof/>
            <w:webHidden/>
          </w:rPr>
          <w:t>18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3" w:history="1">
        <w:r w:rsidR="00D868C0" w:rsidRPr="003E06F6">
          <w:rPr>
            <w:rStyle w:val="Hyperlink"/>
            <w:noProof/>
          </w:rPr>
          <w:t>3.11</w:t>
        </w:r>
        <w:r w:rsidR="00D868C0">
          <w:rPr>
            <w:rFonts w:asciiTheme="minorHAnsi" w:eastAsiaTheme="minorEastAsia" w:hAnsiTheme="minorHAnsi" w:cstheme="minorBidi"/>
            <w:i w:val="0"/>
            <w:noProof/>
            <w:sz w:val="22"/>
            <w:szCs w:val="22"/>
          </w:rPr>
          <w:tab/>
        </w:r>
        <w:r w:rsidR="00D868C0" w:rsidRPr="003E06F6">
          <w:rPr>
            <w:rStyle w:val="Hyperlink"/>
            <w:noProof/>
          </w:rPr>
          <w:t>SWR-REQ-369090/B-Touch Panel Activation Routine (FA62)</w:t>
        </w:r>
        <w:r w:rsidR="00D868C0">
          <w:rPr>
            <w:noProof/>
            <w:webHidden/>
          </w:rPr>
          <w:tab/>
        </w:r>
        <w:r w:rsidR="00D868C0">
          <w:rPr>
            <w:noProof/>
            <w:webHidden/>
          </w:rPr>
          <w:fldChar w:fldCharType="begin"/>
        </w:r>
        <w:r w:rsidR="00D868C0">
          <w:rPr>
            <w:noProof/>
            <w:webHidden/>
          </w:rPr>
          <w:instrText xml:space="preserve"> PAGEREF _Toc35417513 \h </w:instrText>
        </w:r>
        <w:r w:rsidR="00D868C0">
          <w:rPr>
            <w:noProof/>
            <w:webHidden/>
          </w:rPr>
        </w:r>
        <w:r w:rsidR="00D868C0">
          <w:rPr>
            <w:noProof/>
            <w:webHidden/>
          </w:rPr>
          <w:fldChar w:fldCharType="separate"/>
        </w:r>
        <w:r w:rsidR="00D868C0">
          <w:rPr>
            <w:noProof/>
            <w:webHidden/>
          </w:rPr>
          <w:t>19</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4" w:history="1">
        <w:r w:rsidR="00D868C0" w:rsidRPr="003E06F6">
          <w:rPr>
            <w:rStyle w:val="Hyperlink"/>
            <w:noProof/>
          </w:rPr>
          <w:t>3.12</w:t>
        </w:r>
        <w:r w:rsidR="00D868C0">
          <w:rPr>
            <w:rFonts w:asciiTheme="minorHAnsi" w:eastAsiaTheme="minorEastAsia" w:hAnsiTheme="minorHAnsi" w:cstheme="minorBidi"/>
            <w:i w:val="0"/>
            <w:noProof/>
            <w:sz w:val="22"/>
            <w:szCs w:val="22"/>
          </w:rPr>
          <w:tab/>
        </w:r>
        <w:r w:rsidR="00D868C0" w:rsidRPr="003E06F6">
          <w:rPr>
            <w:rStyle w:val="Hyperlink"/>
            <w:noProof/>
          </w:rPr>
          <w:t>SWR-REQ-290417/H-Required DIDs</w:t>
        </w:r>
        <w:r w:rsidR="00D868C0">
          <w:rPr>
            <w:noProof/>
            <w:webHidden/>
          </w:rPr>
          <w:tab/>
        </w:r>
        <w:r w:rsidR="00D868C0">
          <w:rPr>
            <w:noProof/>
            <w:webHidden/>
          </w:rPr>
          <w:fldChar w:fldCharType="begin"/>
        </w:r>
        <w:r w:rsidR="00D868C0">
          <w:rPr>
            <w:noProof/>
            <w:webHidden/>
          </w:rPr>
          <w:instrText xml:space="preserve"> PAGEREF _Toc35417514 \h </w:instrText>
        </w:r>
        <w:r w:rsidR="00D868C0">
          <w:rPr>
            <w:noProof/>
            <w:webHidden/>
          </w:rPr>
        </w:r>
        <w:r w:rsidR="00D868C0">
          <w:rPr>
            <w:noProof/>
            <w:webHidden/>
          </w:rPr>
          <w:fldChar w:fldCharType="separate"/>
        </w:r>
        <w:r w:rsidR="00D868C0">
          <w:rPr>
            <w:noProof/>
            <w:webHidden/>
          </w:rPr>
          <w:t>19</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15" w:history="1">
        <w:r w:rsidR="00D868C0" w:rsidRPr="003E06F6">
          <w:rPr>
            <w:rStyle w:val="Hyperlink"/>
            <w:noProof/>
          </w:rPr>
          <w:t>3.12.1</w:t>
        </w:r>
        <w:r w:rsidR="00D868C0">
          <w:rPr>
            <w:rFonts w:asciiTheme="minorHAnsi" w:eastAsiaTheme="minorEastAsia" w:hAnsiTheme="minorHAnsi" w:cstheme="minorBidi"/>
            <w:noProof/>
            <w:sz w:val="22"/>
            <w:szCs w:val="22"/>
          </w:rPr>
          <w:tab/>
        </w:r>
        <w:r w:rsidR="00D868C0" w:rsidRPr="003E06F6">
          <w:rPr>
            <w:rStyle w:val="Hyperlink"/>
            <w:noProof/>
          </w:rPr>
          <w:t>SWR-REQ-290418/L-Supplier DIDs</w:t>
        </w:r>
        <w:r w:rsidR="00D868C0">
          <w:rPr>
            <w:noProof/>
            <w:webHidden/>
          </w:rPr>
          <w:tab/>
        </w:r>
        <w:r w:rsidR="00D868C0">
          <w:rPr>
            <w:noProof/>
            <w:webHidden/>
          </w:rPr>
          <w:fldChar w:fldCharType="begin"/>
        </w:r>
        <w:r w:rsidR="00D868C0">
          <w:rPr>
            <w:noProof/>
            <w:webHidden/>
          </w:rPr>
          <w:instrText xml:space="preserve"> PAGEREF _Toc35417515 \h </w:instrText>
        </w:r>
        <w:r w:rsidR="00D868C0">
          <w:rPr>
            <w:noProof/>
            <w:webHidden/>
          </w:rPr>
        </w:r>
        <w:r w:rsidR="00D868C0">
          <w:rPr>
            <w:noProof/>
            <w:webHidden/>
          </w:rPr>
          <w:fldChar w:fldCharType="separate"/>
        </w:r>
        <w:r w:rsidR="00D868C0">
          <w:rPr>
            <w:noProof/>
            <w:webHidden/>
          </w:rPr>
          <w:t>20</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16" w:history="1">
        <w:r w:rsidR="00D868C0" w:rsidRPr="003E06F6">
          <w:rPr>
            <w:rStyle w:val="Hyperlink"/>
            <w:noProof/>
          </w:rPr>
          <w:t>3.12.2</w:t>
        </w:r>
        <w:r w:rsidR="00D868C0">
          <w:rPr>
            <w:rFonts w:asciiTheme="minorHAnsi" w:eastAsiaTheme="minorEastAsia" w:hAnsiTheme="minorHAnsi" w:cstheme="minorBidi"/>
            <w:noProof/>
            <w:sz w:val="22"/>
            <w:szCs w:val="22"/>
          </w:rPr>
          <w:tab/>
        </w:r>
        <w:r w:rsidR="00D868C0" w:rsidRPr="003E06F6">
          <w:rPr>
            <w:rStyle w:val="Hyperlink"/>
            <w:noProof/>
          </w:rPr>
          <w:t>SWR-REQ-290419/D-Illumination DIDs</w:t>
        </w:r>
        <w:r w:rsidR="00D868C0">
          <w:rPr>
            <w:noProof/>
            <w:webHidden/>
          </w:rPr>
          <w:tab/>
        </w:r>
        <w:r w:rsidR="00D868C0">
          <w:rPr>
            <w:noProof/>
            <w:webHidden/>
          </w:rPr>
          <w:fldChar w:fldCharType="begin"/>
        </w:r>
        <w:r w:rsidR="00D868C0">
          <w:rPr>
            <w:noProof/>
            <w:webHidden/>
          </w:rPr>
          <w:instrText xml:space="preserve"> PAGEREF _Toc35417516 \h </w:instrText>
        </w:r>
        <w:r w:rsidR="00D868C0">
          <w:rPr>
            <w:noProof/>
            <w:webHidden/>
          </w:rPr>
        </w:r>
        <w:r w:rsidR="00D868C0">
          <w:rPr>
            <w:noProof/>
            <w:webHidden/>
          </w:rPr>
          <w:fldChar w:fldCharType="separate"/>
        </w:r>
        <w:r w:rsidR="00D868C0">
          <w:rPr>
            <w:noProof/>
            <w:webHidden/>
          </w:rPr>
          <w:t>25</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17" w:history="1">
        <w:r w:rsidR="00D868C0" w:rsidRPr="003E06F6">
          <w:rPr>
            <w:rStyle w:val="Hyperlink"/>
            <w:noProof/>
          </w:rPr>
          <w:t>3.12.3</w:t>
        </w:r>
        <w:r w:rsidR="00D868C0">
          <w:rPr>
            <w:rFonts w:asciiTheme="minorHAnsi" w:eastAsiaTheme="minorEastAsia" w:hAnsiTheme="minorHAnsi" w:cstheme="minorBidi"/>
            <w:noProof/>
            <w:sz w:val="22"/>
            <w:szCs w:val="22"/>
          </w:rPr>
          <w:tab/>
        </w:r>
        <w:r w:rsidR="00D868C0" w:rsidRPr="003E06F6">
          <w:rPr>
            <w:rStyle w:val="Hyperlink"/>
            <w:noProof/>
          </w:rPr>
          <w:t>SWR-REQ-290420/B-SRM DIDs</w:t>
        </w:r>
        <w:r w:rsidR="00D868C0">
          <w:rPr>
            <w:noProof/>
            <w:webHidden/>
          </w:rPr>
          <w:tab/>
        </w:r>
        <w:r w:rsidR="00D868C0">
          <w:rPr>
            <w:noProof/>
            <w:webHidden/>
          </w:rPr>
          <w:fldChar w:fldCharType="begin"/>
        </w:r>
        <w:r w:rsidR="00D868C0">
          <w:rPr>
            <w:noProof/>
            <w:webHidden/>
          </w:rPr>
          <w:instrText xml:space="preserve"> PAGEREF _Toc35417517 \h </w:instrText>
        </w:r>
        <w:r w:rsidR="00D868C0">
          <w:rPr>
            <w:noProof/>
            <w:webHidden/>
          </w:rPr>
        </w:r>
        <w:r w:rsidR="00D868C0">
          <w:rPr>
            <w:noProof/>
            <w:webHidden/>
          </w:rPr>
          <w:fldChar w:fldCharType="separate"/>
        </w:r>
        <w:r w:rsidR="00D868C0">
          <w:rPr>
            <w:noProof/>
            <w:webHidden/>
          </w:rPr>
          <w:t>27</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18" w:history="1">
        <w:r w:rsidR="00D868C0" w:rsidRPr="003E06F6">
          <w:rPr>
            <w:rStyle w:val="Hyperlink"/>
            <w:noProof/>
          </w:rPr>
          <w:t>3.12.4</w:t>
        </w:r>
        <w:r w:rsidR="00D868C0">
          <w:rPr>
            <w:rFonts w:asciiTheme="minorHAnsi" w:eastAsiaTheme="minorEastAsia" w:hAnsiTheme="minorHAnsi" w:cstheme="minorBidi"/>
            <w:noProof/>
            <w:sz w:val="22"/>
            <w:szCs w:val="22"/>
          </w:rPr>
          <w:tab/>
        </w:r>
        <w:r w:rsidR="00D868C0" w:rsidRPr="003E06F6">
          <w:rPr>
            <w:rStyle w:val="Hyperlink"/>
            <w:noProof/>
          </w:rPr>
          <w:t>SWR-REQ-329650/C-CCS Supplier DIDs</w:t>
        </w:r>
        <w:r w:rsidR="00D868C0">
          <w:rPr>
            <w:noProof/>
            <w:webHidden/>
          </w:rPr>
          <w:tab/>
        </w:r>
        <w:r w:rsidR="00D868C0">
          <w:rPr>
            <w:noProof/>
            <w:webHidden/>
          </w:rPr>
          <w:fldChar w:fldCharType="begin"/>
        </w:r>
        <w:r w:rsidR="00D868C0">
          <w:rPr>
            <w:noProof/>
            <w:webHidden/>
          </w:rPr>
          <w:instrText xml:space="preserve"> PAGEREF _Toc35417518 \h </w:instrText>
        </w:r>
        <w:r w:rsidR="00D868C0">
          <w:rPr>
            <w:noProof/>
            <w:webHidden/>
          </w:rPr>
        </w:r>
        <w:r w:rsidR="00D868C0">
          <w:rPr>
            <w:noProof/>
            <w:webHidden/>
          </w:rPr>
          <w:fldChar w:fldCharType="separate"/>
        </w:r>
        <w:r w:rsidR="00D868C0">
          <w:rPr>
            <w:noProof/>
            <w:webHidden/>
          </w:rPr>
          <w:t>28</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19" w:history="1">
        <w:r w:rsidR="00D868C0" w:rsidRPr="003E06F6">
          <w:rPr>
            <w:rStyle w:val="Hyperlink"/>
            <w:noProof/>
          </w:rPr>
          <w:t>3.13</w:t>
        </w:r>
        <w:r w:rsidR="00D868C0">
          <w:rPr>
            <w:rFonts w:asciiTheme="minorHAnsi" w:eastAsiaTheme="minorEastAsia" w:hAnsiTheme="minorHAnsi" w:cstheme="minorBidi"/>
            <w:i w:val="0"/>
            <w:noProof/>
            <w:sz w:val="22"/>
            <w:szCs w:val="22"/>
          </w:rPr>
          <w:tab/>
        </w:r>
        <w:r w:rsidR="00D868C0" w:rsidRPr="003E06F6">
          <w:rPr>
            <w:rStyle w:val="Hyperlink"/>
            <w:noProof/>
          </w:rPr>
          <w:t>SWR-REQ-290454/N-Required APIM Core Continuous DTCs</w:t>
        </w:r>
        <w:r w:rsidR="00D868C0">
          <w:rPr>
            <w:noProof/>
            <w:webHidden/>
          </w:rPr>
          <w:tab/>
        </w:r>
        <w:r w:rsidR="00D868C0">
          <w:rPr>
            <w:noProof/>
            <w:webHidden/>
          </w:rPr>
          <w:fldChar w:fldCharType="begin"/>
        </w:r>
        <w:r w:rsidR="00D868C0">
          <w:rPr>
            <w:noProof/>
            <w:webHidden/>
          </w:rPr>
          <w:instrText xml:space="preserve"> PAGEREF _Toc35417519 \h </w:instrText>
        </w:r>
        <w:r w:rsidR="00D868C0">
          <w:rPr>
            <w:noProof/>
            <w:webHidden/>
          </w:rPr>
        </w:r>
        <w:r w:rsidR="00D868C0">
          <w:rPr>
            <w:noProof/>
            <w:webHidden/>
          </w:rPr>
          <w:fldChar w:fldCharType="separate"/>
        </w:r>
        <w:r w:rsidR="00D868C0">
          <w:rPr>
            <w:noProof/>
            <w:webHidden/>
          </w:rPr>
          <w:t>29</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0" w:history="1">
        <w:r w:rsidR="00D868C0" w:rsidRPr="003E06F6">
          <w:rPr>
            <w:rStyle w:val="Hyperlink"/>
            <w:noProof/>
          </w:rPr>
          <w:t>3.13.1</w:t>
        </w:r>
        <w:r w:rsidR="00D868C0">
          <w:rPr>
            <w:rFonts w:asciiTheme="minorHAnsi" w:eastAsiaTheme="minorEastAsia" w:hAnsiTheme="minorHAnsi" w:cstheme="minorBidi"/>
            <w:noProof/>
            <w:sz w:val="22"/>
            <w:szCs w:val="22"/>
          </w:rPr>
          <w:tab/>
        </w:r>
        <w:r w:rsidR="00D868C0" w:rsidRPr="003E06F6">
          <w:rPr>
            <w:rStyle w:val="Hyperlink"/>
            <w:noProof/>
          </w:rPr>
          <w:t>SWR-REQ-370586/B-Core APIM Missing Message DTCs</w:t>
        </w:r>
        <w:r w:rsidR="00D868C0">
          <w:rPr>
            <w:noProof/>
            <w:webHidden/>
          </w:rPr>
          <w:tab/>
        </w:r>
        <w:r w:rsidR="00D868C0">
          <w:rPr>
            <w:noProof/>
            <w:webHidden/>
          </w:rPr>
          <w:fldChar w:fldCharType="begin"/>
        </w:r>
        <w:r w:rsidR="00D868C0">
          <w:rPr>
            <w:noProof/>
            <w:webHidden/>
          </w:rPr>
          <w:instrText xml:space="preserve"> PAGEREF _Toc35417520 \h </w:instrText>
        </w:r>
        <w:r w:rsidR="00D868C0">
          <w:rPr>
            <w:noProof/>
            <w:webHidden/>
          </w:rPr>
        </w:r>
        <w:r w:rsidR="00D868C0">
          <w:rPr>
            <w:noProof/>
            <w:webHidden/>
          </w:rPr>
          <w:fldChar w:fldCharType="separate"/>
        </w:r>
        <w:r w:rsidR="00D868C0">
          <w:rPr>
            <w:noProof/>
            <w:webHidden/>
          </w:rPr>
          <w:t>35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21" w:history="1">
        <w:r w:rsidR="00D868C0" w:rsidRPr="003E06F6">
          <w:rPr>
            <w:rStyle w:val="Hyperlink"/>
            <w:noProof/>
          </w:rPr>
          <w:t>3.14</w:t>
        </w:r>
        <w:r w:rsidR="00D868C0">
          <w:rPr>
            <w:rFonts w:asciiTheme="minorHAnsi" w:eastAsiaTheme="minorEastAsia" w:hAnsiTheme="minorHAnsi" w:cstheme="minorBidi"/>
            <w:i w:val="0"/>
            <w:noProof/>
            <w:sz w:val="22"/>
            <w:szCs w:val="22"/>
          </w:rPr>
          <w:tab/>
        </w:r>
        <w:r w:rsidR="00D868C0" w:rsidRPr="003E06F6">
          <w:rPr>
            <w:rStyle w:val="Hyperlink"/>
            <w:noProof/>
          </w:rPr>
          <w:t>SWR-REQ-290455/C-Configuration - Method 2 (Direct Configuration)</w:t>
        </w:r>
        <w:r w:rsidR="00D868C0">
          <w:rPr>
            <w:noProof/>
            <w:webHidden/>
          </w:rPr>
          <w:tab/>
        </w:r>
        <w:r w:rsidR="00D868C0">
          <w:rPr>
            <w:noProof/>
            <w:webHidden/>
          </w:rPr>
          <w:fldChar w:fldCharType="begin"/>
        </w:r>
        <w:r w:rsidR="00D868C0">
          <w:rPr>
            <w:noProof/>
            <w:webHidden/>
          </w:rPr>
          <w:instrText xml:space="preserve"> PAGEREF _Toc35417521 \h </w:instrText>
        </w:r>
        <w:r w:rsidR="00D868C0">
          <w:rPr>
            <w:noProof/>
            <w:webHidden/>
          </w:rPr>
        </w:r>
        <w:r w:rsidR="00D868C0">
          <w:rPr>
            <w:noProof/>
            <w:webHidden/>
          </w:rPr>
          <w:fldChar w:fldCharType="separate"/>
        </w:r>
        <w:r w:rsidR="00D868C0">
          <w:rPr>
            <w:noProof/>
            <w:webHidden/>
          </w:rPr>
          <w:t>44</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2" w:history="1">
        <w:r w:rsidR="00D868C0" w:rsidRPr="003E06F6">
          <w:rPr>
            <w:rStyle w:val="Hyperlink"/>
            <w:noProof/>
          </w:rPr>
          <w:t>3.14.1</w:t>
        </w:r>
        <w:r w:rsidR="00D868C0">
          <w:rPr>
            <w:rFonts w:asciiTheme="minorHAnsi" w:eastAsiaTheme="minorEastAsia" w:hAnsiTheme="minorHAnsi" w:cstheme="minorBidi"/>
            <w:noProof/>
            <w:sz w:val="22"/>
            <w:szCs w:val="22"/>
          </w:rPr>
          <w:tab/>
        </w:r>
        <w:r w:rsidR="00D868C0" w:rsidRPr="003E06F6">
          <w:rPr>
            <w:rStyle w:val="Hyperlink"/>
            <w:noProof/>
          </w:rPr>
          <w:t>SWR-REQ-290456/R-DE00 Configuration (Audio/Camera/Vehicle/Diag)</w:t>
        </w:r>
        <w:r w:rsidR="00D868C0">
          <w:rPr>
            <w:noProof/>
            <w:webHidden/>
          </w:rPr>
          <w:tab/>
        </w:r>
        <w:r w:rsidR="00D868C0">
          <w:rPr>
            <w:noProof/>
            <w:webHidden/>
          </w:rPr>
          <w:fldChar w:fldCharType="begin"/>
        </w:r>
        <w:r w:rsidR="00D868C0">
          <w:rPr>
            <w:noProof/>
            <w:webHidden/>
          </w:rPr>
          <w:instrText xml:space="preserve"> PAGEREF _Toc35417522 \h </w:instrText>
        </w:r>
        <w:r w:rsidR="00D868C0">
          <w:rPr>
            <w:noProof/>
            <w:webHidden/>
          </w:rPr>
        </w:r>
        <w:r w:rsidR="00D868C0">
          <w:rPr>
            <w:noProof/>
            <w:webHidden/>
          </w:rPr>
          <w:fldChar w:fldCharType="separate"/>
        </w:r>
        <w:r w:rsidR="00D868C0">
          <w:rPr>
            <w:noProof/>
            <w:webHidden/>
          </w:rPr>
          <w:t>44</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3" w:history="1">
        <w:r w:rsidR="00D868C0" w:rsidRPr="003E06F6">
          <w:rPr>
            <w:rStyle w:val="Hyperlink"/>
            <w:noProof/>
          </w:rPr>
          <w:t>3.14.2</w:t>
        </w:r>
        <w:r w:rsidR="00D868C0">
          <w:rPr>
            <w:rFonts w:asciiTheme="minorHAnsi" w:eastAsiaTheme="minorEastAsia" w:hAnsiTheme="minorHAnsi" w:cstheme="minorBidi"/>
            <w:noProof/>
            <w:sz w:val="22"/>
            <w:szCs w:val="22"/>
          </w:rPr>
          <w:tab/>
        </w:r>
        <w:r w:rsidR="00D868C0" w:rsidRPr="003E06F6">
          <w:rPr>
            <w:rStyle w:val="Hyperlink"/>
            <w:noProof/>
          </w:rPr>
          <w:t>SWR-REQ-290457/P-DE01 Configuration (HMI/Climate/Electrification/Phone-BT)</w:t>
        </w:r>
        <w:r w:rsidR="00D868C0">
          <w:rPr>
            <w:noProof/>
            <w:webHidden/>
          </w:rPr>
          <w:tab/>
        </w:r>
        <w:r w:rsidR="00D868C0">
          <w:rPr>
            <w:noProof/>
            <w:webHidden/>
          </w:rPr>
          <w:fldChar w:fldCharType="begin"/>
        </w:r>
        <w:r w:rsidR="00D868C0">
          <w:rPr>
            <w:noProof/>
            <w:webHidden/>
          </w:rPr>
          <w:instrText xml:space="preserve"> PAGEREF _Toc35417523 \h </w:instrText>
        </w:r>
        <w:r w:rsidR="00D868C0">
          <w:rPr>
            <w:noProof/>
            <w:webHidden/>
          </w:rPr>
        </w:r>
        <w:r w:rsidR="00D868C0">
          <w:rPr>
            <w:noProof/>
            <w:webHidden/>
          </w:rPr>
          <w:fldChar w:fldCharType="separate"/>
        </w:r>
        <w:r w:rsidR="00D868C0">
          <w:rPr>
            <w:noProof/>
            <w:webHidden/>
          </w:rPr>
          <w:t>52</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4" w:history="1">
        <w:r w:rsidR="00D868C0" w:rsidRPr="003E06F6">
          <w:rPr>
            <w:rStyle w:val="Hyperlink"/>
            <w:noProof/>
          </w:rPr>
          <w:t>3.14.3</w:t>
        </w:r>
        <w:r w:rsidR="00D868C0">
          <w:rPr>
            <w:rFonts w:asciiTheme="minorHAnsi" w:eastAsiaTheme="minorEastAsia" w:hAnsiTheme="minorHAnsi" w:cstheme="minorBidi"/>
            <w:noProof/>
            <w:sz w:val="22"/>
            <w:szCs w:val="22"/>
          </w:rPr>
          <w:tab/>
        </w:r>
        <w:r w:rsidR="00D868C0" w:rsidRPr="003E06F6">
          <w:rPr>
            <w:rStyle w:val="Hyperlink"/>
            <w:noProof/>
          </w:rPr>
          <w:t>SWR-REQ-290459/L-DE02 Configuration (Country Codes/State Encoded/LIN Schedule)</w:t>
        </w:r>
        <w:r w:rsidR="00D868C0">
          <w:rPr>
            <w:noProof/>
            <w:webHidden/>
          </w:rPr>
          <w:tab/>
        </w:r>
        <w:r w:rsidR="00D868C0">
          <w:rPr>
            <w:noProof/>
            <w:webHidden/>
          </w:rPr>
          <w:fldChar w:fldCharType="begin"/>
        </w:r>
        <w:r w:rsidR="00D868C0">
          <w:rPr>
            <w:noProof/>
            <w:webHidden/>
          </w:rPr>
          <w:instrText xml:space="preserve"> PAGEREF _Toc35417524 \h </w:instrText>
        </w:r>
        <w:r w:rsidR="00D868C0">
          <w:rPr>
            <w:noProof/>
            <w:webHidden/>
          </w:rPr>
        </w:r>
        <w:r w:rsidR="00D868C0">
          <w:rPr>
            <w:noProof/>
            <w:webHidden/>
          </w:rPr>
          <w:fldChar w:fldCharType="separate"/>
        </w:r>
        <w:r w:rsidR="00D868C0">
          <w:rPr>
            <w:noProof/>
            <w:webHidden/>
          </w:rPr>
          <w:t>56</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5" w:history="1">
        <w:r w:rsidR="00D868C0" w:rsidRPr="003E06F6">
          <w:rPr>
            <w:rStyle w:val="Hyperlink"/>
            <w:noProof/>
          </w:rPr>
          <w:t>3.14.4</w:t>
        </w:r>
        <w:r w:rsidR="00D868C0">
          <w:rPr>
            <w:rFonts w:asciiTheme="minorHAnsi" w:eastAsiaTheme="minorEastAsia" w:hAnsiTheme="minorHAnsi" w:cstheme="minorBidi"/>
            <w:noProof/>
            <w:sz w:val="22"/>
            <w:szCs w:val="22"/>
          </w:rPr>
          <w:tab/>
        </w:r>
        <w:r w:rsidR="00D868C0" w:rsidRPr="003E06F6">
          <w:rPr>
            <w:rStyle w:val="Hyperlink"/>
            <w:noProof/>
          </w:rPr>
          <w:t>SWR-REQ-290460/E-DE03 Configuration (Timers)</w:t>
        </w:r>
        <w:r w:rsidR="00D868C0">
          <w:rPr>
            <w:noProof/>
            <w:webHidden/>
          </w:rPr>
          <w:tab/>
        </w:r>
        <w:r w:rsidR="00D868C0">
          <w:rPr>
            <w:noProof/>
            <w:webHidden/>
          </w:rPr>
          <w:fldChar w:fldCharType="begin"/>
        </w:r>
        <w:r w:rsidR="00D868C0">
          <w:rPr>
            <w:noProof/>
            <w:webHidden/>
          </w:rPr>
          <w:instrText xml:space="preserve"> PAGEREF _Toc35417525 \h </w:instrText>
        </w:r>
        <w:r w:rsidR="00D868C0">
          <w:rPr>
            <w:noProof/>
            <w:webHidden/>
          </w:rPr>
        </w:r>
        <w:r w:rsidR="00D868C0">
          <w:rPr>
            <w:noProof/>
            <w:webHidden/>
          </w:rPr>
          <w:fldChar w:fldCharType="separate"/>
        </w:r>
        <w:r w:rsidR="00D868C0">
          <w:rPr>
            <w:noProof/>
            <w:webHidden/>
          </w:rPr>
          <w:t>61</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6" w:history="1">
        <w:r w:rsidR="00D868C0" w:rsidRPr="003E06F6">
          <w:rPr>
            <w:rStyle w:val="Hyperlink"/>
            <w:noProof/>
          </w:rPr>
          <w:t>3.14.5</w:t>
        </w:r>
        <w:r w:rsidR="00D868C0">
          <w:rPr>
            <w:rFonts w:asciiTheme="minorHAnsi" w:eastAsiaTheme="minorEastAsia" w:hAnsiTheme="minorHAnsi" w:cstheme="minorBidi"/>
            <w:noProof/>
            <w:sz w:val="22"/>
            <w:szCs w:val="22"/>
          </w:rPr>
          <w:tab/>
        </w:r>
        <w:r w:rsidR="00D868C0" w:rsidRPr="003E06F6">
          <w:rPr>
            <w:rStyle w:val="Hyperlink"/>
            <w:noProof/>
          </w:rPr>
          <w:t>SWR-REQ-290461/E-DE04 Configuration (Navigation Features)</w:t>
        </w:r>
        <w:r w:rsidR="00D868C0">
          <w:rPr>
            <w:noProof/>
            <w:webHidden/>
          </w:rPr>
          <w:tab/>
        </w:r>
        <w:r w:rsidR="00D868C0">
          <w:rPr>
            <w:noProof/>
            <w:webHidden/>
          </w:rPr>
          <w:fldChar w:fldCharType="begin"/>
        </w:r>
        <w:r w:rsidR="00D868C0">
          <w:rPr>
            <w:noProof/>
            <w:webHidden/>
          </w:rPr>
          <w:instrText xml:space="preserve"> PAGEREF _Toc35417526 \h </w:instrText>
        </w:r>
        <w:r w:rsidR="00D868C0">
          <w:rPr>
            <w:noProof/>
            <w:webHidden/>
          </w:rPr>
        </w:r>
        <w:r w:rsidR="00D868C0">
          <w:rPr>
            <w:noProof/>
            <w:webHidden/>
          </w:rPr>
          <w:fldChar w:fldCharType="separate"/>
        </w:r>
        <w:r w:rsidR="00D868C0">
          <w:rPr>
            <w:noProof/>
            <w:webHidden/>
          </w:rPr>
          <w:t>61</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7" w:history="1">
        <w:r w:rsidR="00D868C0" w:rsidRPr="003E06F6">
          <w:rPr>
            <w:rStyle w:val="Hyperlink"/>
            <w:noProof/>
          </w:rPr>
          <w:t>3.14.6</w:t>
        </w:r>
        <w:r w:rsidR="00D868C0">
          <w:rPr>
            <w:rFonts w:asciiTheme="minorHAnsi" w:eastAsiaTheme="minorEastAsia" w:hAnsiTheme="minorHAnsi" w:cstheme="minorBidi"/>
            <w:noProof/>
            <w:sz w:val="22"/>
            <w:szCs w:val="22"/>
          </w:rPr>
          <w:tab/>
        </w:r>
        <w:r w:rsidR="00D868C0" w:rsidRPr="003E06F6">
          <w:rPr>
            <w:rStyle w:val="Hyperlink"/>
            <w:noProof/>
          </w:rPr>
          <w:t>SWR-REQ-290462/E-DE04 Configuration (Navigation Parameters 1)</w:t>
        </w:r>
        <w:r w:rsidR="00D868C0">
          <w:rPr>
            <w:noProof/>
            <w:webHidden/>
          </w:rPr>
          <w:tab/>
        </w:r>
        <w:r w:rsidR="00D868C0">
          <w:rPr>
            <w:noProof/>
            <w:webHidden/>
          </w:rPr>
          <w:fldChar w:fldCharType="begin"/>
        </w:r>
        <w:r w:rsidR="00D868C0">
          <w:rPr>
            <w:noProof/>
            <w:webHidden/>
          </w:rPr>
          <w:instrText xml:space="preserve"> PAGEREF _Toc35417527 \h </w:instrText>
        </w:r>
        <w:r w:rsidR="00D868C0">
          <w:rPr>
            <w:noProof/>
            <w:webHidden/>
          </w:rPr>
        </w:r>
        <w:r w:rsidR="00D868C0">
          <w:rPr>
            <w:noProof/>
            <w:webHidden/>
          </w:rPr>
          <w:fldChar w:fldCharType="separate"/>
        </w:r>
        <w:r w:rsidR="00D868C0">
          <w:rPr>
            <w:noProof/>
            <w:webHidden/>
          </w:rPr>
          <w:t>62</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8" w:history="1">
        <w:r w:rsidR="00D868C0" w:rsidRPr="003E06F6">
          <w:rPr>
            <w:rStyle w:val="Hyperlink"/>
            <w:noProof/>
          </w:rPr>
          <w:t>3.14.7</w:t>
        </w:r>
        <w:r w:rsidR="00D868C0">
          <w:rPr>
            <w:rFonts w:asciiTheme="minorHAnsi" w:eastAsiaTheme="minorEastAsia" w:hAnsiTheme="minorHAnsi" w:cstheme="minorBidi"/>
            <w:noProof/>
            <w:sz w:val="22"/>
            <w:szCs w:val="22"/>
          </w:rPr>
          <w:tab/>
        </w:r>
        <w:r w:rsidR="00D868C0" w:rsidRPr="003E06F6">
          <w:rPr>
            <w:rStyle w:val="Hyperlink"/>
            <w:noProof/>
          </w:rPr>
          <w:t>SWR-REQ-290463/A-DE05 Configuration (NAV Parameters - Track and Wheel Base)</w:t>
        </w:r>
        <w:r w:rsidR="00D868C0">
          <w:rPr>
            <w:noProof/>
            <w:webHidden/>
          </w:rPr>
          <w:tab/>
        </w:r>
        <w:r w:rsidR="00D868C0">
          <w:rPr>
            <w:noProof/>
            <w:webHidden/>
          </w:rPr>
          <w:fldChar w:fldCharType="begin"/>
        </w:r>
        <w:r w:rsidR="00D868C0">
          <w:rPr>
            <w:noProof/>
            <w:webHidden/>
          </w:rPr>
          <w:instrText xml:space="preserve"> PAGEREF _Toc35417528 \h </w:instrText>
        </w:r>
        <w:r w:rsidR="00D868C0">
          <w:rPr>
            <w:noProof/>
            <w:webHidden/>
          </w:rPr>
        </w:r>
        <w:r w:rsidR="00D868C0">
          <w:rPr>
            <w:noProof/>
            <w:webHidden/>
          </w:rPr>
          <w:fldChar w:fldCharType="separate"/>
        </w:r>
        <w:r w:rsidR="00D868C0">
          <w:rPr>
            <w:noProof/>
            <w:webHidden/>
          </w:rPr>
          <w:t>63</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29" w:history="1">
        <w:r w:rsidR="00D868C0" w:rsidRPr="003E06F6">
          <w:rPr>
            <w:rStyle w:val="Hyperlink"/>
            <w:noProof/>
          </w:rPr>
          <w:t>3.14.8</w:t>
        </w:r>
        <w:r w:rsidR="00D868C0">
          <w:rPr>
            <w:rFonts w:asciiTheme="minorHAnsi" w:eastAsiaTheme="minorEastAsia" w:hAnsiTheme="minorHAnsi" w:cstheme="minorBidi"/>
            <w:noProof/>
            <w:sz w:val="22"/>
            <w:szCs w:val="22"/>
          </w:rPr>
          <w:tab/>
        </w:r>
        <w:r w:rsidR="00D868C0" w:rsidRPr="003E06F6">
          <w:rPr>
            <w:rStyle w:val="Hyperlink"/>
            <w:noProof/>
          </w:rPr>
          <w:t>SWR-REQ-290464/B-DE06 Configuration (NAV Vehicle Parameters)</w:t>
        </w:r>
        <w:r w:rsidR="00D868C0">
          <w:rPr>
            <w:noProof/>
            <w:webHidden/>
          </w:rPr>
          <w:tab/>
        </w:r>
        <w:r w:rsidR="00D868C0">
          <w:rPr>
            <w:noProof/>
            <w:webHidden/>
          </w:rPr>
          <w:fldChar w:fldCharType="begin"/>
        </w:r>
        <w:r w:rsidR="00D868C0">
          <w:rPr>
            <w:noProof/>
            <w:webHidden/>
          </w:rPr>
          <w:instrText xml:space="preserve"> PAGEREF _Toc35417529 \h </w:instrText>
        </w:r>
        <w:r w:rsidR="00D868C0">
          <w:rPr>
            <w:noProof/>
            <w:webHidden/>
          </w:rPr>
        </w:r>
        <w:r w:rsidR="00D868C0">
          <w:rPr>
            <w:noProof/>
            <w:webHidden/>
          </w:rPr>
          <w:fldChar w:fldCharType="separate"/>
        </w:r>
        <w:r w:rsidR="00D868C0">
          <w:rPr>
            <w:noProof/>
            <w:webHidden/>
          </w:rPr>
          <w:t>63</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0" w:history="1">
        <w:r w:rsidR="00D868C0" w:rsidRPr="003E06F6">
          <w:rPr>
            <w:rStyle w:val="Hyperlink"/>
            <w:noProof/>
          </w:rPr>
          <w:t>3.14.9</w:t>
        </w:r>
        <w:r w:rsidR="00D868C0">
          <w:rPr>
            <w:rFonts w:asciiTheme="minorHAnsi" w:eastAsiaTheme="minorEastAsia" w:hAnsiTheme="minorHAnsi" w:cstheme="minorBidi"/>
            <w:noProof/>
            <w:sz w:val="22"/>
            <w:szCs w:val="22"/>
          </w:rPr>
          <w:tab/>
        </w:r>
        <w:r w:rsidR="00D868C0" w:rsidRPr="003E06F6">
          <w:rPr>
            <w:rStyle w:val="Hyperlink"/>
            <w:noProof/>
          </w:rPr>
          <w:t>SWR-REQ-290468/B-DE07 Configuration (Park Aids)</w:t>
        </w:r>
        <w:r w:rsidR="00D868C0">
          <w:rPr>
            <w:noProof/>
            <w:webHidden/>
          </w:rPr>
          <w:tab/>
        </w:r>
        <w:r w:rsidR="00D868C0">
          <w:rPr>
            <w:noProof/>
            <w:webHidden/>
          </w:rPr>
          <w:fldChar w:fldCharType="begin"/>
        </w:r>
        <w:r w:rsidR="00D868C0">
          <w:rPr>
            <w:noProof/>
            <w:webHidden/>
          </w:rPr>
          <w:instrText xml:space="preserve"> PAGEREF _Toc35417530 \h </w:instrText>
        </w:r>
        <w:r w:rsidR="00D868C0">
          <w:rPr>
            <w:noProof/>
            <w:webHidden/>
          </w:rPr>
        </w:r>
        <w:r w:rsidR="00D868C0">
          <w:rPr>
            <w:noProof/>
            <w:webHidden/>
          </w:rPr>
          <w:fldChar w:fldCharType="separate"/>
        </w:r>
        <w:r w:rsidR="00D868C0">
          <w:rPr>
            <w:noProof/>
            <w:webHidden/>
          </w:rPr>
          <w:t>65</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1" w:history="1">
        <w:r w:rsidR="00D868C0" w:rsidRPr="003E06F6">
          <w:rPr>
            <w:rStyle w:val="Hyperlink"/>
            <w:noProof/>
          </w:rPr>
          <w:t>3.14.10</w:t>
        </w:r>
        <w:r w:rsidR="00D868C0">
          <w:rPr>
            <w:rFonts w:asciiTheme="minorHAnsi" w:eastAsiaTheme="minorEastAsia" w:hAnsiTheme="minorHAnsi" w:cstheme="minorBidi"/>
            <w:noProof/>
            <w:sz w:val="22"/>
            <w:szCs w:val="22"/>
          </w:rPr>
          <w:tab/>
        </w:r>
        <w:r w:rsidR="00D868C0" w:rsidRPr="003E06F6">
          <w:rPr>
            <w:rStyle w:val="Hyperlink"/>
            <w:noProof/>
          </w:rPr>
          <w:t>SWR-REQ-290469/N-DE08 Configuration (Centerstack Settings)</w:t>
        </w:r>
        <w:r w:rsidR="00D868C0">
          <w:rPr>
            <w:noProof/>
            <w:webHidden/>
          </w:rPr>
          <w:tab/>
        </w:r>
        <w:r w:rsidR="00D868C0">
          <w:rPr>
            <w:noProof/>
            <w:webHidden/>
          </w:rPr>
          <w:fldChar w:fldCharType="begin"/>
        </w:r>
        <w:r w:rsidR="00D868C0">
          <w:rPr>
            <w:noProof/>
            <w:webHidden/>
          </w:rPr>
          <w:instrText xml:space="preserve"> PAGEREF _Toc35417531 \h </w:instrText>
        </w:r>
        <w:r w:rsidR="00D868C0">
          <w:rPr>
            <w:noProof/>
            <w:webHidden/>
          </w:rPr>
        </w:r>
        <w:r w:rsidR="00D868C0">
          <w:rPr>
            <w:noProof/>
            <w:webHidden/>
          </w:rPr>
          <w:fldChar w:fldCharType="separate"/>
        </w:r>
        <w:r w:rsidR="00D868C0">
          <w:rPr>
            <w:noProof/>
            <w:webHidden/>
          </w:rPr>
          <w:t>66</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2" w:history="1">
        <w:r w:rsidR="00D868C0" w:rsidRPr="003E06F6">
          <w:rPr>
            <w:rStyle w:val="Hyperlink"/>
            <w:noProof/>
          </w:rPr>
          <w:t>3.14.11</w:t>
        </w:r>
        <w:r w:rsidR="00D868C0">
          <w:rPr>
            <w:rFonts w:asciiTheme="minorHAnsi" w:eastAsiaTheme="minorEastAsia" w:hAnsiTheme="minorHAnsi" w:cstheme="minorBidi"/>
            <w:noProof/>
            <w:sz w:val="22"/>
            <w:szCs w:val="22"/>
          </w:rPr>
          <w:tab/>
        </w:r>
        <w:r w:rsidR="00D868C0" w:rsidRPr="003E06F6">
          <w:rPr>
            <w:rStyle w:val="Hyperlink"/>
            <w:noProof/>
          </w:rPr>
          <w:t>SWR-REQ-367445/B-DE09 - Centerstack Settings and Climate (Continued)</w:t>
        </w:r>
        <w:r w:rsidR="00D868C0">
          <w:rPr>
            <w:noProof/>
            <w:webHidden/>
          </w:rPr>
          <w:tab/>
        </w:r>
        <w:r w:rsidR="00D868C0">
          <w:rPr>
            <w:noProof/>
            <w:webHidden/>
          </w:rPr>
          <w:fldChar w:fldCharType="begin"/>
        </w:r>
        <w:r w:rsidR="00D868C0">
          <w:rPr>
            <w:noProof/>
            <w:webHidden/>
          </w:rPr>
          <w:instrText xml:space="preserve"> PAGEREF _Toc35417532 \h </w:instrText>
        </w:r>
        <w:r w:rsidR="00D868C0">
          <w:rPr>
            <w:noProof/>
            <w:webHidden/>
          </w:rPr>
        </w:r>
        <w:r w:rsidR="00D868C0">
          <w:rPr>
            <w:noProof/>
            <w:webHidden/>
          </w:rPr>
          <w:fldChar w:fldCharType="separate"/>
        </w:r>
        <w:r w:rsidR="00D868C0">
          <w:rPr>
            <w:noProof/>
            <w:webHidden/>
          </w:rPr>
          <w:t>73</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33" w:history="1">
        <w:r w:rsidR="00D868C0" w:rsidRPr="003E06F6">
          <w:rPr>
            <w:rStyle w:val="Hyperlink"/>
            <w:noProof/>
          </w:rPr>
          <w:t>3.15</w:t>
        </w:r>
        <w:r w:rsidR="00D868C0">
          <w:rPr>
            <w:rFonts w:asciiTheme="minorHAnsi" w:eastAsiaTheme="minorEastAsia" w:hAnsiTheme="minorHAnsi" w:cstheme="minorBidi"/>
            <w:i w:val="0"/>
            <w:noProof/>
            <w:sz w:val="22"/>
            <w:szCs w:val="22"/>
          </w:rPr>
          <w:tab/>
        </w:r>
        <w:r w:rsidR="00D868C0" w:rsidRPr="003E06F6">
          <w:rPr>
            <w:rStyle w:val="Hyperlink"/>
            <w:noProof/>
          </w:rPr>
          <w:t>SWR-REQ-290470/A-Software Part Numbers</w:t>
        </w:r>
        <w:r w:rsidR="00D868C0">
          <w:rPr>
            <w:noProof/>
            <w:webHidden/>
          </w:rPr>
          <w:tab/>
        </w:r>
        <w:r w:rsidR="00D868C0">
          <w:rPr>
            <w:noProof/>
            <w:webHidden/>
          </w:rPr>
          <w:fldChar w:fldCharType="begin"/>
        </w:r>
        <w:r w:rsidR="00D868C0">
          <w:rPr>
            <w:noProof/>
            <w:webHidden/>
          </w:rPr>
          <w:instrText xml:space="preserve"> PAGEREF _Toc35417533 \h </w:instrText>
        </w:r>
        <w:r w:rsidR="00D868C0">
          <w:rPr>
            <w:noProof/>
            <w:webHidden/>
          </w:rPr>
        </w:r>
        <w:r w:rsidR="00D868C0">
          <w:rPr>
            <w:noProof/>
            <w:webHidden/>
          </w:rPr>
          <w:fldChar w:fldCharType="separate"/>
        </w:r>
        <w:r w:rsidR="00D868C0">
          <w:rPr>
            <w:noProof/>
            <w:webHidden/>
          </w:rPr>
          <w:t>75</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34" w:history="1">
        <w:r w:rsidR="00D868C0" w:rsidRPr="003E06F6">
          <w:rPr>
            <w:rStyle w:val="Hyperlink"/>
            <w:noProof/>
          </w:rPr>
          <w:t>3.16</w:t>
        </w:r>
        <w:r w:rsidR="00D868C0">
          <w:rPr>
            <w:rFonts w:asciiTheme="minorHAnsi" w:eastAsiaTheme="minorEastAsia" w:hAnsiTheme="minorHAnsi" w:cstheme="minorBidi"/>
            <w:i w:val="0"/>
            <w:noProof/>
            <w:sz w:val="22"/>
            <w:szCs w:val="22"/>
          </w:rPr>
          <w:tab/>
        </w:r>
        <w:r w:rsidR="00D868C0" w:rsidRPr="003E06F6">
          <w:rPr>
            <w:rStyle w:val="Hyperlink"/>
            <w:noProof/>
          </w:rPr>
          <w:t>SWR-REQ-290471/A-Method 3 Flash</w:t>
        </w:r>
        <w:r w:rsidR="00D868C0">
          <w:rPr>
            <w:noProof/>
            <w:webHidden/>
          </w:rPr>
          <w:tab/>
        </w:r>
        <w:r w:rsidR="00D868C0">
          <w:rPr>
            <w:noProof/>
            <w:webHidden/>
          </w:rPr>
          <w:fldChar w:fldCharType="begin"/>
        </w:r>
        <w:r w:rsidR="00D868C0">
          <w:rPr>
            <w:noProof/>
            <w:webHidden/>
          </w:rPr>
          <w:instrText xml:space="preserve"> PAGEREF _Toc35417534 \h </w:instrText>
        </w:r>
        <w:r w:rsidR="00D868C0">
          <w:rPr>
            <w:noProof/>
            <w:webHidden/>
          </w:rPr>
        </w:r>
        <w:r w:rsidR="00D868C0">
          <w:rPr>
            <w:noProof/>
            <w:webHidden/>
          </w:rPr>
          <w:fldChar w:fldCharType="separate"/>
        </w:r>
        <w:r w:rsidR="00D868C0">
          <w:rPr>
            <w:noProof/>
            <w:webHidden/>
          </w:rPr>
          <w:t>76</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5" w:history="1">
        <w:r w:rsidR="00D868C0" w:rsidRPr="003E06F6">
          <w:rPr>
            <w:rStyle w:val="Hyperlink"/>
            <w:noProof/>
          </w:rPr>
          <w:t>3.16.1</w:t>
        </w:r>
        <w:r w:rsidR="00D868C0">
          <w:rPr>
            <w:rFonts w:asciiTheme="minorHAnsi" w:eastAsiaTheme="minorEastAsia" w:hAnsiTheme="minorHAnsi" w:cstheme="minorBidi"/>
            <w:noProof/>
            <w:sz w:val="22"/>
            <w:szCs w:val="22"/>
          </w:rPr>
          <w:tab/>
        </w:r>
        <w:r w:rsidR="00D868C0" w:rsidRPr="003E06F6">
          <w:rPr>
            <w:rStyle w:val="Hyperlink"/>
            <w:noProof/>
          </w:rPr>
          <w:t>SWR-REQ-290472/A-Audio Profile Calibration File Data Structure</w:t>
        </w:r>
        <w:r w:rsidR="00D868C0">
          <w:rPr>
            <w:noProof/>
            <w:webHidden/>
          </w:rPr>
          <w:tab/>
        </w:r>
        <w:r w:rsidR="00D868C0">
          <w:rPr>
            <w:noProof/>
            <w:webHidden/>
          </w:rPr>
          <w:fldChar w:fldCharType="begin"/>
        </w:r>
        <w:r w:rsidR="00D868C0">
          <w:rPr>
            <w:noProof/>
            <w:webHidden/>
          </w:rPr>
          <w:instrText xml:space="preserve"> PAGEREF _Toc35417535 \h </w:instrText>
        </w:r>
        <w:r w:rsidR="00D868C0">
          <w:rPr>
            <w:noProof/>
            <w:webHidden/>
          </w:rPr>
        </w:r>
        <w:r w:rsidR="00D868C0">
          <w:rPr>
            <w:noProof/>
            <w:webHidden/>
          </w:rPr>
          <w:fldChar w:fldCharType="separate"/>
        </w:r>
        <w:r w:rsidR="00D868C0">
          <w:rPr>
            <w:noProof/>
            <w:webHidden/>
          </w:rPr>
          <w:t>76</w:t>
        </w:r>
        <w:r w:rsidR="00D868C0">
          <w:rPr>
            <w:noProof/>
            <w:webHidden/>
          </w:rPr>
          <w:fldChar w:fldCharType="end"/>
        </w:r>
      </w:hyperlink>
    </w:p>
    <w:p w:rsidR="00D868C0" w:rsidRDefault="00AB122D">
      <w:pPr>
        <w:pStyle w:val="TOC4"/>
        <w:tabs>
          <w:tab w:val="left" w:pos="1760"/>
          <w:tab w:val="right" w:leader="dot" w:pos="11107"/>
        </w:tabs>
        <w:rPr>
          <w:noProof/>
        </w:rPr>
      </w:pPr>
      <w:hyperlink w:anchor="_Toc35417536" w:history="1">
        <w:r w:rsidR="00D868C0" w:rsidRPr="003E06F6">
          <w:rPr>
            <w:rStyle w:val="Hyperlink"/>
            <w:noProof/>
          </w:rPr>
          <w:t>3.16.1.1</w:t>
        </w:r>
        <w:r w:rsidR="00D868C0">
          <w:rPr>
            <w:noProof/>
          </w:rPr>
          <w:tab/>
        </w:r>
        <w:r w:rsidR="00D868C0" w:rsidRPr="003E06F6">
          <w:rPr>
            <w:rStyle w:val="Hyperlink"/>
            <w:noProof/>
          </w:rPr>
          <w:t>SWR-REQ-290473/A-Audio Mode</w:t>
        </w:r>
        <w:r w:rsidR="00D868C0">
          <w:rPr>
            <w:noProof/>
            <w:webHidden/>
          </w:rPr>
          <w:tab/>
        </w:r>
        <w:r w:rsidR="00D868C0">
          <w:rPr>
            <w:noProof/>
            <w:webHidden/>
          </w:rPr>
          <w:fldChar w:fldCharType="begin"/>
        </w:r>
        <w:r w:rsidR="00D868C0">
          <w:rPr>
            <w:noProof/>
            <w:webHidden/>
          </w:rPr>
          <w:instrText xml:space="preserve"> PAGEREF _Toc35417536 \h </w:instrText>
        </w:r>
        <w:r w:rsidR="00D868C0">
          <w:rPr>
            <w:noProof/>
            <w:webHidden/>
          </w:rPr>
        </w:r>
        <w:r w:rsidR="00D868C0">
          <w:rPr>
            <w:noProof/>
            <w:webHidden/>
          </w:rPr>
          <w:fldChar w:fldCharType="separate"/>
        </w:r>
        <w:r w:rsidR="00D868C0">
          <w:rPr>
            <w:noProof/>
            <w:webHidden/>
          </w:rPr>
          <w:t>76</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7" w:history="1">
        <w:r w:rsidR="00D868C0" w:rsidRPr="003E06F6">
          <w:rPr>
            <w:rStyle w:val="Hyperlink"/>
            <w:noProof/>
          </w:rPr>
          <w:t>3.16.2</w:t>
        </w:r>
        <w:r w:rsidR="00D868C0">
          <w:rPr>
            <w:rFonts w:asciiTheme="minorHAnsi" w:eastAsiaTheme="minorEastAsia" w:hAnsiTheme="minorHAnsi" w:cstheme="minorBidi"/>
            <w:noProof/>
            <w:sz w:val="22"/>
            <w:szCs w:val="22"/>
          </w:rPr>
          <w:tab/>
        </w:r>
        <w:r w:rsidR="00D868C0" w:rsidRPr="003E06F6">
          <w:rPr>
            <w:rStyle w:val="Hyperlink"/>
            <w:noProof/>
          </w:rPr>
          <w:t>SWR-REQ-290474/D-Illumination Calibration File</w:t>
        </w:r>
        <w:r w:rsidR="00D868C0">
          <w:rPr>
            <w:noProof/>
            <w:webHidden/>
          </w:rPr>
          <w:tab/>
        </w:r>
        <w:r w:rsidR="00D868C0">
          <w:rPr>
            <w:noProof/>
            <w:webHidden/>
          </w:rPr>
          <w:fldChar w:fldCharType="begin"/>
        </w:r>
        <w:r w:rsidR="00D868C0">
          <w:rPr>
            <w:noProof/>
            <w:webHidden/>
          </w:rPr>
          <w:instrText xml:space="preserve"> PAGEREF _Toc35417537 \h </w:instrText>
        </w:r>
        <w:r w:rsidR="00D868C0">
          <w:rPr>
            <w:noProof/>
            <w:webHidden/>
          </w:rPr>
        </w:r>
        <w:r w:rsidR="00D868C0">
          <w:rPr>
            <w:noProof/>
            <w:webHidden/>
          </w:rPr>
          <w:fldChar w:fldCharType="separate"/>
        </w:r>
        <w:r w:rsidR="00D868C0">
          <w:rPr>
            <w:noProof/>
            <w:webHidden/>
          </w:rPr>
          <w:t>77</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38" w:history="1">
        <w:r w:rsidR="00D868C0" w:rsidRPr="003E06F6">
          <w:rPr>
            <w:rStyle w:val="Hyperlink"/>
            <w:noProof/>
          </w:rPr>
          <w:t>3.17</w:t>
        </w:r>
        <w:r w:rsidR="00D868C0">
          <w:rPr>
            <w:rFonts w:asciiTheme="minorHAnsi" w:eastAsiaTheme="minorEastAsia" w:hAnsiTheme="minorHAnsi" w:cstheme="minorBidi"/>
            <w:i w:val="0"/>
            <w:noProof/>
            <w:sz w:val="22"/>
            <w:szCs w:val="22"/>
          </w:rPr>
          <w:tab/>
        </w:r>
        <w:r w:rsidR="00D868C0" w:rsidRPr="003E06F6">
          <w:rPr>
            <w:rStyle w:val="Hyperlink"/>
            <w:noProof/>
          </w:rPr>
          <w:t>SWR-REQ-290475/A-SDARS (X40) Special Procedure for EOL</w:t>
        </w:r>
        <w:r w:rsidR="00D868C0">
          <w:rPr>
            <w:noProof/>
            <w:webHidden/>
          </w:rPr>
          <w:tab/>
        </w:r>
        <w:r w:rsidR="00D868C0">
          <w:rPr>
            <w:noProof/>
            <w:webHidden/>
          </w:rPr>
          <w:fldChar w:fldCharType="begin"/>
        </w:r>
        <w:r w:rsidR="00D868C0">
          <w:rPr>
            <w:noProof/>
            <w:webHidden/>
          </w:rPr>
          <w:instrText xml:space="preserve"> PAGEREF _Toc35417538 \h </w:instrText>
        </w:r>
        <w:r w:rsidR="00D868C0">
          <w:rPr>
            <w:noProof/>
            <w:webHidden/>
          </w:rPr>
        </w:r>
        <w:r w:rsidR="00D868C0">
          <w:rPr>
            <w:noProof/>
            <w:webHidden/>
          </w:rPr>
          <w:fldChar w:fldCharType="separate"/>
        </w:r>
        <w:r w:rsidR="00D868C0">
          <w:rPr>
            <w:noProof/>
            <w:webHidden/>
          </w:rPr>
          <w:t>78</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39" w:history="1">
        <w:r w:rsidR="00D868C0" w:rsidRPr="003E06F6">
          <w:rPr>
            <w:rStyle w:val="Hyperlink"/>
            <w:noProof/>
          </w:rPr>
          <w:t>3.17.1</w:t>
        </w:r>
        <w:r w:rsidR="00D868C0">
          <w:rPr>
            <w:rFonts w:asciiTheme="minorHAnsi" w:eastAsiaTheme="minorEastAsia" w:hAnsiTheme="minorHAnsi" w:cstheme="minorBidi"/>
            <w:noProof/>
            <w:sz w:val="22"/>
            <w:szCs w:val="22"/>
          </w:rPr>
          <w:tab/>
        </w:r>
        <w:r w:rsidR="00D868C0" w:rsidRPr="003E06F6">
          <w:rPr>
            <w:rStyle w:val="Hyperlink"/>
            <w:noProof/>
          </w:rPr>
          <w:t>SWR-REQ-290476/A-SXM Country Availability at Ford Assembly End of Line</w:t>
        </w:r>
        <w:r w:rsidR="00D868C0">
          <w:rPr>
            <w:noProof/>
            <w:webHidden/>
          </w:rPr>
          <w:tab/>
        </w:r>
        <w:r w:rsidR="00D868C0">
          <w:rPr>
            <w:noProof/>
            <w:webHidden/>
          </w:rPr>
          <w:fldChar w:fldCharType="begin"/>
        </w:r>
        <w:r w:rsidR="00D868C0">
          <w:rPr>
            <w:noProof/>
            <w:webHidden/>
          </w:rPr>
          <w:instrText xml:space="preserve"> PAGEREF _Toc35417539 \h </w:instrText>
        </w:r>
        <w:r w:rsidR="00D868C0">
          <w:rPr>
            <w:noProof/>
            <w:webHidden/>
          </w:rPr>
        </w:r>
        <w:r w:rsidR="00D868C0">
          <w:rPr>
            <w:noProof/>
            <w:webHidden/>
          </w:rPr>
          <w:fldChar w:fldCharType="separate"/>
        </w:r>
        <w:r w:rsidR="00D868C0">
          <w:rPr>
            <w:noProof/>
            <w:webHidden/>
          </w:rPr>
          <w:t>78</w:t>
        </w:r>
        <w:r w:rsidR="00D868C0">
          <w:rPr>
            <w:noProof/>
            <w:webHidden/>
          </w:rPr>
          <w:fldChar w:fldCharType="end"/>
        </w:r>
      </w:hyperlink>
    </w:p>
    <w:p w:rsidR="00D868C0" w:rsidRDefault="00AB122D">
      <w:pPr>
        <w:pStyle w:val="TOC3"/>
        <w:tabs>
          <w:tab w:val="left" w:pos="1320"/>
          <w:tab w:val="right" w:leader="dot" w:pos="11107"/>
        </w:tabs>
        <w:rPr>
          <w:rFonts w:asciiTheme="minorHAnsi" w:eastAsiaTheme="minorEastAsia" w:hAnsiTheme="minorHAnsi" w:cstheme="minorBidi"/>
          <w:noProof/>
          <w:sz w:val="22"/>
          <w:szCs w:val="22"/>
        </w:rPr>
      </w:pPr>
      <w:hyperlink w:anchor="_Toc35417540" w:history="1">
        <w:r w:rsidR="00D868C0" w:rsidRPr="003E06F6">
          <w:rPr>
            <w:rStyle w:val="Hyperlink"/>
            <w:noProof/>
          </w:rPr>
          <w:t>3.17.2</w:t>
        </w:r>
        <w:r w:rsidR="00D868C0">
          <w:rPr>
            <w:rFonts w:asciiTheme="minorHAnsi" w:eastAsiaTheme="minorEastAsia" w:hAnsiTheme="minorHAnsi" w:cstheme="minorBidi"/>
            <w:noProof/>
            <w:sz w:val="22"/>
            <w:szCs w:val="22"/>
          </w:rPr>
          <w:tab/>
        </w:r>
        <w:r w:rsidR="00D868C0" w:rsidRPr="003E06F6">
          <w:rPr>
            <w:rStyle w:val="Hyperlink"/>
            <w:noProof/>
          </w:rPr>
          <w:t>SWR-REQ-290477/A-SDARS (X40) Audio and Data Subscription</w:t>
        </w:r>
        <w:r w:rsidR="00D868C0">
          <w:rPr>
            <w:noProof/>
            <w:webHidden/>
          </w:rPr>
          <w:tab/>
        </w:r>
        <w:r w:rsidR="00D868C0">
          <w:rPr>
            <w:noProof/>
            <w:webHidden/>
          </w:rPr>
          <w:fldChar w:fldCharType="begin"/>
        </w:r>
        <w:r w:rsidR="00D868C0">
          <w:rPr>
            <w:noProof/>
            <w:webHidden/>
          </w:rPr>
          <w:instrText xml:space="preserve"> PAGEREF _Toc35417540 \h </w:instrText>
        </w:r>
        <w:r w:rsidR="00D868C0">
          <w:rPr>
            <w:noProof/>
            <w:webHidden/>
          </w:rPr>
        </w:r>
        <w:r w:rsidR="00D868C0">
          <w:rPr>
            <w:noProof/>
            <w:webHidden/>
          </w:rPr>
          <w:fldChar w:fldCharType="separate"/>
        </w:r>
        <w:r w:rsidR="00D868C0">
          <w:rPr>
            <w:noProof/>
            <w:webHidden/>
          </w:rPr>
          <w:t>79</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41" w:history="1">
        <w:r w:rsidR="00D868C0" w:rsidRPr="003E06F6">
          <w:rPr>
            <w:rStyle w:val="Hyperlink"/>
            <w:noProof/>
          </w:rPr>
          <w:t>3.18</w:t>
        </w:r>
        <w:r w:rsidR="00D868C0">
          <w:rPr>
            <w:rFonts w:asciiTheme="minorHAnsi" w:eastAsiaTheme="minorEastAsia" w:hAnsiTheme="minorHAnsi" w:cstheme="minorBidi"/>
            <w:i w:val="0"/>
            <w:noProof/>
            <w:sz w:val="22"/>
            <w:szCs w:val="22"/>
          </w:rPr>
          <w:tab/>
        </w:r>
        <w:r w:rsidR="00D868C0" w:rsidRPr="003E06F6">
          <w:rPr>
            <w:rStyle w:val="Hyperlink"/>
            <w:noProof/>
          </w:rPr>
          <w:t>SWR-REQ-305883/B-Special Procedure for DIDs that go to TRACE (Non SDARS)</w:t>
        </w:r>
        <w:r w:rsidR="00D868C0">
          <w:rPr>
            <w:noProof/>
            <w:webHidden/>
          </w:rPr>
          <w:tab/>
        </w:r>
        <w:r w:rsidR="00D868C0">
          <w:rPr>
            <w:noProof/>
            <w:webHidden/>
          </w:rPr>
          <w:fldChar w:fldCharType="begin"/>
        </w:r>
        <w:r w:rsidR="00D868C0">
          <w:rPr>
            <w:noProof/>
            <w:webHidden/>
          </w:rPr>
          <w:instrText xml:space="preserve"> PAGEREF _Toc35417541 \h </w:instrText>
        </w:r>
        <w:r w:rsidR="00D868C0">
          <w:rPr>
            <w:noProof/>
            <w:webHidden/>
          </w:rPr>
        </w:r>
        <w:r w:rsidR="00D868C0">
          <w:rPr>
            <w:noProof/>
            <w:webHidden/>
          </w:rPr>
          <w:fldChar w:fldCharType="separate"/>
        </w:r>
        <w:r w:rsidR="00D868C0">
          <w:rPr>
            <w:noProof/>
            <w:webHidden/>
          </w:rPr>
          <w:t>79</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42" w:history="1">
        <w:r w:rsidR="00D868C0" w:rsidRPr="003E06F6">
          <w:rPr>
            <w:rStyle w:val="Hyperlink"/>
            <w:noProof/>
          </w:rPr>
          <w:t>3.19</w:t>
        </w:r>
        <w:r w:rsidR="00D868C0">
          <w:rPr>
            <w:rFonts w:asciiTheme="minorHAnsi" w:eastAsiaTheme="minorEastAsia" w:hAnsiTheme="minorHAnsi" w:cstheme="minorBidi"/>
            <w:i w:val="0"/>
            <w:noProof/>
            <w:sz w:val="22"/>
            <w:szCs w:val="22"/>
          </w:rPr>
          <w:tab/>
        </w:r>
        <w:r w:rsidR="00D868C0" w:rsidRPr="003E06F6">
          <w:rPr>
            <w:rStyle w:val="Hyperlink"/>
            <w:noProof/>
          </w:rPr>
          <w:t>SWR-REQ-290478/A-IVS</w:t>
        </w:r>
        <w:r w:rsidR="00D868C0">
          <w:rPr>
            <w:noProof/>
            <w:webHidden/>
          </w:rPr>
          <w:tab/>
        </w:r>
        <w:r w:rsidR="00D868C0">
          <w:rPr>
            <w:noProof/>
            <w:webHidden/>
          </w:rPr>
          <w:fldChar w:fldCharType="begin"/>
        </w:r>
        <w:r w:rsidR="00D868C0">
          <w:rPr>
            <w:noProof/>
            <w:webHidden/>
          </w:rPr>
          <w:instrText xml:space="preserve"> PAGEREF _Toc35417542 \h </w:instrText>
        </w:r>
        <w:r w:rsidR="00D868C0">
          <w:rPr>
            <w:noProof/>
            <w:webHidden/>
          </w:rPr>
        </w:r>
        <w:r w:rsidR="00D868C0">
          <w:rPr>
            <w:noProof/>
            <w:webHidden/>
          </w:rPr>
          <w:fldChar w:fldCharType="separate"/>
        </w:r>
        <w:r w:rsidR="00D868C0">
          <w:rPr>
            <w:noProof/>
            <w:webHidden/>
          </w:rPr>
          <w:t>79</w:t>
        </w:r>
        <w:r w:rsidR="00D868C0">
          <w:rPr>
            <w:noProof/>
            <w:webHidden/>
          </w:rPr>
          <w:fldChar w:fldCharType="end"/>
        </w:r>
      </w:hyperlink>
    </w:p>
    <w:p w:rsidR="00D868C0" w:rsidRDefault="00AB122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417543" w:history="1">
        <w:r w:rsidR="00D868C0" w:rsidRPr="003E06F6">
          <w:rPr>
            <w:rStyle w:val="Hyperlink"/>
            <w:noProof/>
          </w:rPr>
          <w:t>4</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FRD-REQ-290543/B-References</w:t>
        </w:r>
        <w:r w:rsidR="00D868C0">
          <w:rPr>
            <w:noProof/>
            <w:webHidden/>
          </w:rPr>
          <w:tab/>
        </w:r>
        <w:r w:rsidR="00D868C0">
          <w:rPr>
            <w:noProof/>
            <w:webHidden/>
          </w:rPr>
          <w:fldChar w:fldCharType="begin"/>
        </w:r>
        <w:r w:rsidR="00D868C0">
          <w:rPr>
            <w:noProof/>
            <w:webHidden/>
          </w:rPr>
          <w:instrText xml:space="preserve"> PAGEREF _Toc35417543 \h </w:instrText>
        </w:r>
        <w:r w:rsidR="00D868C0">
          <w:rPr>
            <w:noProof/>
            <w:webHidden/>
          </w:rPr>
        </w:r>
        <w:r w:rsidR="00D868C0">
          <w:rPr>
            <w:noProof/>
            <w:webHidden/>
          </w:rPr>
          <w:fldChar w:fldCharType="separate"/>
        </w:r>
        <w:r w:rsidR="00D868C0">
          <w:rPr>
            <w:noProof/>
            <w:webHidden/>
          </w:rPr>
          <w:t>80</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44" w:history="1">
        <w:r w:rsidR="00D868C0" w:rsidRPr="003E06F6">
          <w:rPr>
            <w:rStyle w:val="Hyperlink"/>
            <w:noProof/>
          </w:rPr>
          <w:t>4.1</w:t>
        </w:r>
        <w:r w:rsidR="00D868C0">
          <w:rPr>
            <w:rFonts w:asciiTheme="minorHAnsi" w:eastAsiaTheme="minorEastAsia" w:hAnsiTheme="minorHAnsi" w:cstheme="minorBidi"/>
            <w:i w:val="0"/>
            <w:noProof/>
            <w:sz w:val="22"/>
            <w:szCs w:val="22"/>
          </w:rPr>
          <w:tab/>
        </w:r>
        <w:r w:rsidR="00D868C0" w:rsidRPr="003E06F6">
          <w:rPr>
            <w:rStyle w:val="Hyperlink"/>
            <w:noProof/>
          </w:rPr>
          <w:t>SWR-REQ-290545/A-References</w:t>
        </w:r>
        <w:r w:rsidR="00D868C0">
          <w:rPr>
            <w:noProof/>
            <w:webHidden/>
          </w:rPr>
          <w:tab/>
        </w:r>
        <w:r w:rsidR="00D868C0">
          <w:rPr>
            <w:noProof/>
            <w:webHidden/>
          </w:rPr>
          <w:fldChar w:fldCharType="begin"/>
        </w:r>
        <w:r w:rsidR="00D868C0">
          <w:rPr>
            <w:noProof/>
            <w:webHidden/>
          </w:rPr>
          <w:instrText xml:space="preserve"> PAGEREF _Toc35417544 \h </w:instrText>
        </w:r>
        <w:r w:rsidR="00D868C0">
          <w:rPr>
            <w:noProof/>
            <w:webHidden/>
          </w:rPr>
        </w:r>
        <w:r w:rsidR="00D868C0">
          <w:rPr>
            <w:noProof/>
            <w:webHidden/>
          </w:rPr>
          <w:fldChar w:fldCharType="separate"/>
        </w:r>
        <w:r w:rsidR="00D868C0">
          <w:rPr>
            <w:noProof/>
            <w:webHidden/>
          </w:rPr>
          <w:t>80</w:t>
        </w:r>
        <w:r w:rsidR="00D868C0">
          <w:rPr>
            <w:noProof/>
            <w:webHidden/>
          </w:rPr>
          <w:fldChar w:fldCharType="end"/>
        </w:r>
      </w:hyperlink>
    </w:p>
    <w:p w:rsidR="00D868C0" w:rsidRDefault="00AB122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417545" w:history="1">
        <w:r w:rsidR="00D868C0" w:rsidRPr="003E06F6">
          <w:rPr>
            <w:rStyle w:val="Hyperlink"/>
            <w:noProof/>
          </w:rPr>
          <w:t>5</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FRD-REQ-290544/C-Change Log</w:t>
        </w:r>
        <w:r w:rsidR="00D868C0">
          <w:rPr>
            <w:noProof/>
            <w:webHidden/>
          </w:rPr>
          <w:tab/>
        </w:r>
        <w:r w:rsidR="00D868C0">
          <w:rPr>
            <w:noProof/>
            <w:webHidden/>
          </w:rPr>
          <w:fldChar w:fldCharType="begin"/>
        </w:r>
        <w:r w:rsidR="00D868C0">
          <w:rPr>
            <w:noProof/>
            <w:webHidden/>
          </w:rPr>
          <w:instrText xml:space="preserve"> PAGEREF _Toc35417545 \h </w:instrText>
        </w:r>
        <w:r w:rsidR="00D868C0">
          <w:rPr>
            <w:noProof/>
            <w:webHidden/>
          </w:rPr>
        </w:r>
        <w:r w:rsidR="00D868C0">
          <w:rPr>
            <w:noProof/>
            <w:webHidden/>
          </w:rPr>
          <w:fldChar w:fldCharType="separate"/>
        </w:r>
        <w:r w:rsidR="00D868C0">
          <w:rPr>
            <w:noProof/>
            <w:webHidden/>
          </w:rPr>
          <w:t>81</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46" w:history="1">
        <w:r w:rsidR="00D868C0" w:rsidRPr="003E06F6">
          <w:rPr>
            <w:rStyle w:val="Hyperlink"/>
            <w:noProof/>
          </w:rPr>
          <w:t>5.1</w:t>
        </w:r>
        <w:r w:rsidR="00D868C0">
          <w:rPr>
            <w:rFonts w:asciiTheme="minorHAnsi" w:eastAsiaTheme="minorEastAsia" w:hAnsiTheme="minorHAnsi" w:cstheme="minorBidi"/>
            <w:i w:val="0"/>
            <w:noProof/>
            <w:sz w:val="22"/>
            <w:szCs w:val="22"/>
          </w:rPr>
          <w:tab/>
        </w:r>
        <w:r w:rsidR="00D868C0" w:rsidRPr="003E06F6">
          <w:rPr>
            <w:rStyle w:val="Hyperlink"/>
            <w:noProof/>
          </w:rPr>
          <w:t>SWR-REQ-290546/O-Change Log</w:t>
        </w:r>
        <w:r w:rsidR="00D868C0">
          <w:rPr>
            <w:noProof/>
            <w:webHidden/>
          </w:rPr>
          <w:tab/>
        </w:r>
        <w:r w:rsidR="00D868C0">
          <w:rPr>
            <w:noProof/>
            <w:webHidden/>
          </w:rPr>
          <w:fldChar w:fldCharType="begin"/>
        </w:r>
        <w:r w:rsidR="00D868C0">
          <w:rPr>
            <w:noProof/>
            <w:webHidden/>
          </w:rPr>
          <w:instrText xml:space="preserve"> PAGEREF _Toc35417546 \h </w:instrText>
        </w:r>
        <w:r w:rsidR="00D868C0">
          <w:rPr>
            <w:noProof/>
            <w:webHidden/>
          </w:rPr>
        </w:r>
        <w:r w:rsidR="00D868C0">
          <w:rPr>
            <w:noProof/>
            <w:webHidden/>
          </w:rPr>
          <w:fldChar w:fldCharType="separate"/>
        </w:r>
        <w:r w:rsidR="00D868C0">
          <w:rPr>
            <w:noProof/>
            <w:webHidden/>
          </w:rPr>
          <w:t>81</w:t>
        </w:r>
        <w:r w:rsidR="00D868C0">
          <w:rPr>
            <w:noProof/>
            <w:webHidden/>
          </w:rPr>
          <w:fldChar w:fldCharType="end"/>
        </w:r>
      </w:hyperlink>
    </w:p>
    <w:p w:rsidR="00D868C0" w:rsidRDefault="00AB122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35417547" w:history="1">
        <w:r w:rsidR="00D868C0" w:rsidRPr="003E06F6">
          <w:rPr>
            <w:rStyle w:val="Hyperlink"/>
            <w:noProof/>
          </w:rPr>
          <w:t>6</w:t>
        </w:r>
        <w:r w:rsidR="00D868C0">
          <w:rPr>
            <w:rFonts w:asciiTheme="minorHAnsi" w:eastAsiaTheme="minorEastAsia" w:hAnsiTheme="minorHAnsi" w:cstheme="minorBidi"/>
            <w:b w:val="0"/>
            <w:smallCaps w:val="0"/>
            <w:noProof/>
            <w:sz w:val="22"/>
            <w:szCs w:val="22"/>
          </w:rPr>
          <w:tab/>
        </w:r>
        <w:r w:rsidR="00D868C0" w:rsidRPr="003E06F6">
          <w:rPr>
            <w:rStyle w:val="Hyperlink"/>
            <w:noProof/>
          </w:rPr>
          <w:t>FRD-REQ-242662/A-Appendix A - DTC Failure Sub Type Definitions</w:t>
        </w:r>
        <w:r w:rsidR="00D868C0">
          <w:rPr>
            <w:noProof/>
            <w:webHidden/>
          </w:rPr>
          <w:tab/>
        </w:r>
        <w:r w:rsidR="00D868C0">
          <w:rPr>
            <w:noProof/>
            <w:webHidden/>
          </w:rPr>
          <w:fldChar w:fldCharType="begin"/>
        </w:r>
        <w:r w:rsidR="00D868C0">
          <w:rPr>
            <w:noProof/>
            <w:webHidden/>
          </w:rPr>
          <w:instrText xml:space="preserve"> PAGEREF _Toc35417547 \h </w:instrText>
        </w:r>
        <w:r w:rsidR="00D868C0">
          <w:rPr>
            <w:noProof/>
            <w:webHidden/>
          </w:rPr>
        </w:r>
        <w:r w:rsidR="00D868C0">
          <w:rPr>
            <w:noProof/>
            <w:webHidden/>
          </w:rPr>
          <w:fldChar w:fldCharType="separate"/>
        </w:r>
        <w:r w:rsidR="00D868C0">
          <w:rPr>
            <w:noProof/>
            <w:webHidden/>
          </w:rPr>
          <w:t>92</w:t>
        </w:r>
        <w:r w:rsidR="00D868C0">
          <w:rPr>
            <w:noProof/>
            <w:webHidden/>
          </w:rPr>
          <w:fldChar w:fldCharType="end"/>
        </w:r>
      </w:hyperlink>
    </w:p>
    <w:p w:rsidR="00D868C0" w:rsidRDefault="00AB122D">
      <w:pPr>
        <w:pStyle w:val="TOC2"/>
        <w:tabs>
          <w:tab w:val="left" w:pos="880"/>
          <w:tab w:val="right" w:leader="dot" w:pos="11107"/>
        </w:tabs>
        <w:rPr>
          <w:rFonts w:asciiTheme="minorHAnsi" w:eastAsiaTheme="minorEastAsia" w:hAnsiTheme="minorHAnsi" w:cstheme="minorBidi"/>
          <w:i w:val="0"/>
          <w:noProof/>
          <w:sz w:val="22"/>
          <w:szCs w:val="22"/>
        </w:rPr>
      </w:pPr>
      <w:hyperlink w:anchor="_Toc35417548" w:history="1">
        <w:r w:rsidR="00D868C0" w:rsidRPr="003E06F6">
          <w:rPr>
            <w:rStyle w:val="Hyperlink"/>
            <w:noProof/>
          </w:rPr>
          <w:t>6.1</w:t>
        </w:r>
        <w:r w:rsidR="00D868C0">
          <w:rPr>
            <w:rFonts w:asciiTheme="minorHAnsi" w:eastAsiaTheme="minorEastAsia" w:hAnsiTheme="minorHAnsi" w:cstheme="minorBidi"/>
            <w:i w:val="0"/>
            <w:noProof/>
            <w:sz w:val="22"/>
            <w:szCs w:val="22"/>
          </w:rPr>
          <w:tab/>
        </w:r>
        <w:r w:rsidR="00D868C0" w:rsidRPr="003E06F6">
          <w:rPr>
            <w:rStyle w:val="Hyperlink"/>
            <w:noProof/>
          </w:rPr>
          <w:t>SWR-REQ-242695/A-Appendix A - DTC Failure Sub Type Definitions</w:t>
        </w:r>
        <w:r w:rsidR="00D868C0">
          <w:rPr>
            <w:noProof/>
            <w:webHidden/>
          </w:rPr>
          <w:tab/>
        </w:r>
        <w:r w:rsidR="00D868C0">
          <w:rPr>
            <w:noProof/>
            <w:webHidden/>
          </w:rPr>
          <w:fldChar w:fldCharType="begin"/>
        </w:r>
        <w:r w:rsidR="00D868C0">
          <w:rPr>
            <w:noProof/>
            <w:webHidden/>
          </w:rPr>
          <w:instrText xml:space="preserve"> PAGEREF _Toc35417548 \h </w:instrText>
        </w:r>
        <w:r w:rsidR="00D868C0">
          <w:rPr>
            <w:noProof/>
            <w:webHidden/>
          </w:rPr>
        </w:r>
        <w:r w:rsidR="00D868C0">
          <w:rPr>
            <w:noProof/>
            <w:webHidden/>
          </w:rPr>
          <w:fldChar w:fldCharType="separate"/>
        </w:r>
        <w:r w:rsidR="00D868C0">
          <w:rPr>
            <w:noProof/>
            <w:webHidden/>
          </w:rPr>
          <w:t>92</w:t>
        </w:r>
        <w:r w:rsidR="00D868C0">
          <w:rPr>
            <w:noProof/>
            <w:webHidden/>
          </w:rPr>
          <w:fldChar w:fldCharType="end"/>
        </w:r>
      </w:hyperlink>
    </w:p>
    <w:p w:rsidR="000B2C36" w:rsidRDefault="000B2C36" w:rsidP="000B2C36">
      <w:pPr>
        <w:rPr>
          <w:rFonts w:cs="Arial"/>
          <w:b/>
          <w:sz w:val="36"/>
          <w:szCs w:val="36"/>
        </w:rPr>
      </w:pPr>
      <w:r>
        <w:rPr>
          <w:rFonts w:cs="Arial"/>
          <w:b/>
          <w:sz w:val="36"/>
          <w:szCs w:val="36"/>
        </w:rPr>
        <w:fldChar w:fldCharType="end"/>
      </w:r>
    </w:p>
    <w:p w:rsidR="000B2C36" w:rsidRDefault="000B2C36" w:rsidP="000B2C36">
      <w:pPr>
        <w:rPr>
          <w:rFonts w:cs="Arial"/>
        </w:rPr>
      </w:pPr>
    </w:p>
    <w:p w:rsidR="000B2C36" w:rsidRDefault="000B2C36" w:rsidP="000B2C36">
      <w:pPr>
        <w:rPr>
          <w:rFonts w:cs="Arial"/>
        </w:rPr>
      </w:pPr>
    </w:p>
    <w:p w:rsidR="000B2C36" w:rsidRDefault="000B2C36" w:rsidP="000B2C36">
      <w:pPr>
        <w:rPr>
          <w:rFonts w:cs="Arial"/>
        </w:rPr>
      </w:pPr>
    </w:p>
    <w:p w:rsidR="000B2C36" w:rsidRDefault="000B2C36" w:rsidP="000B2C36"/>
    <w:p w:rsidR="000B2C36" w:rsidRDefault="000B2C36" w:rsidP="000B2C36">
      <w:pPr>
        <w:pStyle w:val="Heading1"/>
      </w:pPr>
      <w:bookmarkStart w:id="1" w:name="_Toc35417484"/>
      <w:r w:rsidRPr="00B9479B">
        <w:lastRenderedPageBreak/>
        <w:t>FRD-REQ-242726/A-Overall Diagnostics Requirements</w:t>
      </w:r>
      <w:bookmarkEnd w:id="1"/>
    </w:p>
    <w:p w:rsidR="000B2C36" w:rsidRDefault="000B2C36" w:rsidP="000B2C36">
      <w:pPr>
        <w:pStyle w:val="Heading2"/>
      </w:pPr>
      <w:bookmarkStart w:id="2" w:name="_Toc35417485"/>
      <w:r w:rsidRPr="00B9479B">
        <w:t>SWR-REQ-242663/A-Overall Diagnostics Requirements</w:t>
      </w:r>
      <w:bookmarkEnd w:id="2"/>
    </w:p>
    <w:p w:rsidR="000B2C36" w:rsidRPr="00386552" w:rsidRDefault="000B2C36" w:rsidP="000B2C36">
      <w:pPr>
        <w:rPr>
          <w:rFonts w:cs="Arial"/>
        </w:rPr>
      </w:pPr>
    </w:p>
    <w:p w:rsidR="000B2C36" w:rsidRPr="00386552" w:rsidRDefault="000B2C36" w:rsidP="000B2C36">
      <w:pPr>
        <w:rPr>
          <w:rFonts w:cs="Arial"/>
        </w:rPr>
      </w:pPr>
      <w:r w:rsidRPr="00386552">
        <w:rPr>
          <w:rFonts w:cs="Arial"/>
        </w:rPr>
        <w:t>Every Infotainment Module shall comply with all sourced agreements in respect with Netcom Diagnostics Specifications (Netcom specifications override contradicting requirement between the Netcom Specification and this document).</w:t>
      </w:r>
    </w:p>
    <w:p w:rsidR="000B2C36" w:rsidRPr="00386552" w:rsidRDefault="000B2C36" w:rsidP="000B2C36">
      <w:pPr>
        <w:rPr>
          <w:rFonts w:cs="Arial"/>
        </w:rPr>
      </w:pPr>
    </w:p>
    <w:p w:rsidR="000B2C36" w:rsidRPr="00386552" w:rsidRDefault="000B2C36" w:rsidP="000B2C36">
      <w:pPr>
        <w:rPr>
          <w:rFonts w:cs="Arial"/>
        </w:rPr>
      </w:pPr>
      <w:r w:rsidRPr="00386552">
        <w:rPr>
          <w:rFonts w:cs="Arial"/>
        </w:rPr>
        <w:t>The Diagnostics Part II Specification is maintained by the supplier and shall be submitted to the Ford Infotainment D&amp;R for review to ensure that are requirements are captured as called out in this specification.</w:t>
      </w:r>
    </w:p>
    <w:p w:rsidR="000B2C36" w:rsidRPr="00386552" w:rsidRDefault="000B2C36" w:rsidP="000B2C36">
      <w:pPr>
        <w:rPr>
          <w:rFonts w:cs="Arial"/>
        </w:rPr>
      </w:pPr>
    </w:p>
    <w:p w:rsidR="000B2C36" w:rsidRDefault="000B2C36" w:rsidP="000B2C36">
      <w:pPr>
        <w:pStyle w:val="Heading2"/>
      </w:pPr>
      <w:bookmarkStart w:id="3" w:name="_Toc35417486"/>
      <w:r w:rsidRPr="00B9479B">
        <w:t>SWR-REQ-242664/B-Diagnostic Reviews</w:t>
      </w:r>
      <w:bookmarkEnd w:id="3"/>
    </w:p>
    <w:p w:rsidR="000B2C36" w:rsidRPr="001F1A67" w:rsidRDefault="000B2C36" w:rsidP="000B2C36">
      <w:pPr>
        <w:rPr>
          <w:rFonts w:cs="Arial"/>
        </w:rPr>
      </w:pPr>
    </w:p>
    <w:p w:rsidR="000B2C36" w:rsidRPr="001F1A67" w:rsidRDefault="000B2C36" w:rsidP="000B2C36">
      <w:pPr>
        <w:rPr>
          <w:rFonts w:cs="Arial"/>
        </w:rPr>
      </w:pPr>
      <w:r w:rsidRPr="001F1A67">
        <w:rPr>
          <w:rFonts w:cs="Arial"/>
        </w:rPr>
        <w:t>Reviews are held by the Infotainment Diagnostic Engineer or the appropriate Infotainment D&amp;R at the follow timeline to ensure that the specification requirements are captured correctly.  These reviews are to be completed and all items closed out before the appropriate milestone date.</w:t>
      </w:r>
    </w:p>
    <w:p w:rsidR="000B2C36" w:rsidRPr="001F1A67" w:rsidRDefault="000B2C36" w:rsidP="00D868C0">
      <w:pPr>
        <w:numPr>
          <w:ilvl w:val="0"/>
          <w:numId w:val="7"/>
        </w:numPr>
        <w:rPr>
          <w:rFonts w:cs="Arial"/>
        </w:rPr>
      </w:pPr>
      <w:r w:rsidRPr="001F1A67">
        <w:rPr>
          <w:rFonts w:cs="Arial"/>
        </w:rPr>
        <w:t>Initial Supplier Diagnostics Submission (Part II SSDS)– 2 months prior to FDJ</w:t>
      </w:r>
    </w:p>
    <w:p w:rsidR="000B2C36" w:rsidRPr="001F1A67" w:rsidRDefault="000B2C36" w:rsidP="00D868C0">
      <w:pPr>
        <w:numPr>
          <w:ilvl w:val="0"/>
          <w:numId w:val="7"/>
        </w:numPr>
        <w:rPr>
          <w:rFonts w:cs="Arial"/>
        </w:rPr>
      </w:pPr>
      <w:r w:rsidRPr="001F1A67">
        <w:rPr>
          <w:rFonts w:cs="Arial"/>
        </w:rPr>
        <w:t xml:space="preserve">Initial Release </w:t>
      </w:r>
      <w:proofErr w:type="gramStart"/>
      <w:r w:rsidRPr="001F1A67">
        <w:rPr>
          <w:rFonts w:cs="Arial"/>
        </w:rPr>
        <w:t>of  Part</w:t>
      </w:r>
      <w:proofErr w:type="gramEnd"/>
      <w:r w:rsidRPr="001F1A67">
        <w:rPr>
          <w:rFonts w:cs="Arial"/>
        </w:rPr>
        <w:t xml:space="preserve"> II - FDJ</w:t>
      </w:r>
    </w:p>
    <w:p w:rsidR="000B2C36" w:rsidRPr="001F1A67" w:rsidRDefault="000B2C36" w:rsidP="00D868C0">
      <w:pPr>
        <w:numPr>
          <w:ilvl w:val="0"/>
          <w:numId w:val="7"/>
        </w:numPr>
        <w:rPr>
          <w:rFonts w:cs="Arial"/>
        </w:rPr>
      </w:pPr>
      <w:r w:rsidRPr="001F1A67">
        <w:rPr>
          <w:rFonts w:cs="Arial"/>
        </w:rPr>
        <w:t>Completed Part I, Part II and Mux Results – VP</w:t>
      </w:r>
    </w:p>
    <w:p w:rsidR="000B2C36" w:rsidRPr="001F1A67" w:rsidRDefault="000B2C36" w:rsidP="00D868C0">
      <w:pPr>
        <w:numPr>
          <w:ilvl w:val="0"/>
          <w:numId w:val="7"/>
        </w:numPr>
        <w:rPr>
          <w:rFonts w:cs="Arial"/>
        </w:rPr>
      </w:pPr>
      <w:r w:rsidRPr="001F1A67">
        <w:rPr>
          <w:rFonts w:cs="Arial"/>
        </w:rPr>
        <w:t>Ford Part II Acceptance Test Procedure Completed – VP</w:t>
      </w:r>
    </w:p>
    <w:p w:rsidR="000B2C36" w:rsidRPr="001F1A67" w:rsidRDefault="000B2C36" w:rsidP="00D868C0">
      <w:pPr>
        <w:numPr>
          <w:ilvl w:val="0"/>
          <w:numId w:val="7"/>
        </w:numPr>
        <w:rPr>
          <w:rFonts w:cs="Arial"/>
        </w:rPr>
      </w:pPr>
      <w:r w:rsidRPr="001F1A67">
        <w:rPr>
          <w:rFonts w:cs="Arial"/>
        </w:rPr>
        <w:t>Completed and Pass Results for Part I, Part 2, Mux and Part 2 Acceptance Test - PEC</w:t>
      </w:r>
    </w:p>
    <w:p w:rsidR="000B2C36" w:rsidRPr="001F1A67" w:rsidRDefault="000B2C36" w:rsidP="000B2C36">
      <w:pPr>
        <w:rPr>
          <w:rFonts w:cs="Arial"/>
        </w:rPr>
      </w:pPr>
    </w:p>
    <w:p w:rsidR="000B2C36" w:rsidRPr="001F1A67" w:rsidRDefault="000B2C36" w:rsidP="000B2C36">
      <w:pPr>
        <w:rPr>
          <w:rFonts w:cs="Arial"/>
        </w:rPr>
      </w:pPr>
      <w:r w:rsidRPr="001F1A67">
        <w:rPr>
          <w:rFonts w:cs="Arial"/>
        </w:rPr>
        <w:t>A work plan is needed right before the first Diagnostic Review.  This document will be discussed during the kickoff meeting.</w:t>
      </w:r>
    </w:p>
    <w:p w:rsidR="000B2C36" w:rsidRPr="001F1A67" w:rsidRDefault="000B2C36" w:rsidP="000B2C36">
      <w:pPr>
        <w:rPr>
          <w:rFonts w:cs="Arial"/>
        </w:rPr>
      </w:pPr>
    </w:p>
    <w:p w:rsidR="000B2C36" w:rsidRPr="001F1A67" w:rsidRDefault="000B2C36" w:rsidP="000B2C36">
      <w:pPr>
        <w:rPr>
          <w:rFonts w:cs="Arial"/>
        </w:rPr>
      </w:pPr>
      <w:r w:rsidRPr="001F1A67">
        <w:rPr>
          <w:rFonts w:cs="Arial"/>
        </w:rPr>
        <w:t>All deviations to this specification need a signed SVA and a closure date.</w:t>
      </w:r>
    </w:p>
    <w:p w:rsidR="000B2C36" w:rsidRPr="001F1A67" w:rsidRDefault="000B2C36" w:rsidP="000B2C36">
      <w:pPr>
        <w:rPr>
          <w:rFonts w:cs="Arial"/>
        </w:rPr>
      </w:pPr>
      <w:r w:rsidRPr="001F1A67">
        <w:rPr>
          <w:rFonts w:cs="Arial"/>
        </w:rPr>
        <w:t>All Execution Routines are limited to 20 seconds or less.</w:t>
      </w:r>
    </w:p>
    <w:p w:rsidR="000B2C36" w:rsidRPr="001F1A67" w:rsidRDefault="000B2C36" w:rsidP="000B2C36">
      <w:pPr>
        <w:rPr>
          <w:rFonts w:cs="Arial"/>
        </w:rPr>
      </w:pPr>
      <w:r w:rsidRPr="001F1A67">
        <w:rPr>
          <w:rFonts w:cs="Arial"/>
        </w:rPr>
        <w:t xml:space="preserve">All missed dates are to be tracked in </w:t>
      </w:r>
      <w:proofErr w:type="spellStart"/>
      <w:r w:rsidRPr="001F1A67">
        <w:rPr>
          <w:rFonts w:cs="Arial"/>
        </w:rPr>
        <w:t>Etracker</w:t>
      </w:r>
      <w:proofErr w:type="spellEnd"/>
      <w:r w:rsidRPr="001F1A67">
        <w:rPr>
          <w:rFonts w:cs="Arial"/>
        </w:rPr>
        <w:t>.</w:t>
      </w:r>
    </w:p>
    <w:p w:rsidR="000B2C36" w:rsidRPr="001F1A67" w:rsidRDefault="000B2C36" w:rsidP="000B2C36">
      <w:pPr>
        <w:rPr>
          <w:rFonts w:cs="Arial"/>
        </w:rPr>
      </w:pPr>
    </w:p>
    <w:p w:rsidR="000B2C36" w:rsidRDefault="000B2C36" w:rsidP="000B2C36">
      <w:pPr>
        <w:pStyle w:val="Heading2"/>
      </w:pPr>
      <w:bookmarkStart w:id="4" w:name="_Toc35417487"/>
      <w:r w:rsidRPr="00B9479B">
        <w:t>SWR-REQ-242665/B-Ford Multimedia Templates</w:t>
      </w:r>
      <w:bookmarkEnd w:id="4"/>
    </w:p>
    <w:p w:rsidR="000B2C36" w:rsidRPr="00C427C6" w:rsidRDefault="000B2C36" w:rsidP="000B2C36">
      <w:pPr>
        <w:rPr>
          <w:rFonts w:cs="Arial"/>
        </w:rPr>
      </w:pPr>
    </w:p>
    <w:p w:rsidR="000B2C36" w:rsidRPr="00D868C0" w:rsidRDefault="000B2C36" w:rsidP="000B2C36">
      <w:pPr>
        <w:rPr>
          <w:rFonts w:cs="Arial"/>
          <w:b/>
        </w:rPr>
      </w:pPr>
      <w:r w:rsidRPr="00D868C0">
        <w:rPr>
          <w:rFonts w:cs="Arial"/>
          <w:b/>
        </w:rPr>
        <w:t>This section has been removed.</w:t>
      </w:r>
    </w:p>
    <w:p w:rsidR="000B2C36" w:rsidRDefault="000B2C36" w:rsidP="000B2C36">
      <w:pPr>
        <w:pStyle w:val="Heading2"/>
      </w:pPr>
      <w:bookmarkStart w:id="5" w:name="_Toc35417488"/>
      <w:r w:rsidRPr="00B9479B">
        <w:t>SWR-REQ-242666/A-Ford Part II (SSDS) Acceptance Test Procedure</w:t>
      </w:r>
      <w:bookmarkEnd w:id="5"/>
    </w:p>
    <w:p w:rsidR="000B2C36" w:rsidRPr="009C7612" w:rsidRDefault="000B2C36" w:rsidP="000B2C36">
      <w:pPr>
        <w:rPr>
          <w:rFonts w:cs="Arial"/>
        </w:rPr>
      </w:pPr>
    </w:p>
    <w:p w:rsidR="000B2C36" w:rsidRPr="009C7612" w:rsidRDefault="000B2C36" w:rsidP="000B2C36">
      <w:pPr>
        <w:rPr>
          <w:rFonts w:cs="Arial"/>
        </w:rPr>
      </w:pPr>
      <w:r w:rsidRPr="009C7612">
        <w:rPr>
          <w:rFonts w:cs="Arial"/>
        </w:rPr>
        <w:t>The Ford Part II Acceptance Test Procedure is created and maintained by Ford to ensure that all requirements that are called out in this document are captured correctly in the software.  The only exception is DTCs that require the component to be broken or corrupted in some manner (i.e. mechanism failures, overheat and checksum failures) are done by the supplier only.</w:t>
      </w:r>
    </w:p>
    <w:p w:rsidR="000B2C36" w:rsidRPr="009C7612" w:rsidRDefault="000B2C36" w:rsidP="000B2C36">
      <w:pPr>
        <w:rPr>
          <w:rFonts w:cs="Arial"/>
        </w:rPr>
      </w:pPr>
    </w:p>
    <w:p w:rsidR="000B2C36" w:rsidRPr="009C7612" w:rsidRDefault="000B2C36" w:rsidP="000B2C36">
      <w:pPr>
        <w:rPr>
          <w:rFonts w:cs="Arial"/>
        </w:rPr>
      </w:pPr>
      <w:r w:rsidRPr="009C7612">
        <w:rPr>
          <w:rFonts w:cs="Arial"/>
        </w:rPr>
        <w:t xml:space="preserve">DTCs that are not captured in the test procedure must have a submitted test plan and procedure to the Ford Infotainment Diagnostics Engineer.  </w:t>
      </w:r>
    </w:p>
    <w:p w:rsidR="000B2C36" w:rsidRPr="009C7612" w:rsidRDefault="000B2C36" w:rsidP="000B2C36">
      <w:pPr>
        <w:rPr>
          <w:rFonts w:cs="Arial"/>
        </w:rPr>
      </w:pPr>
    </w:p>
    <w:p w:rsidR="000B2C36" w:rsidRPr="009C7612" w:rsidRDefault="000B2C36" w:rsidP="000B2C36">
      <w:pPr>
        <w:rPr>
          <w:rFonts w:cs="Arial"/>
        </w:rPr>
      </w:pPr>
      <w:r w:rsidRPr="009C7612">
        <w:rPr>
          <w:rFonts w:cs="Arial"/>
        </w:rPr>
        <w:t xml:space="preserve">The results are reviewed after the VP submission and with every scheduled software delivery after to ensure what outstanding issues are present. </w:t>
      </w:r>
    </w:p>
    <w:p w:rsidR="000B2C36" w:rsidRPr="009C7612" w:rsidRDefault="000B2C36" w:rsidP="000B2C36">
      <w:pPr>
        <w:rPr>
          <w:rFonts w:cs="Arial"/>
        </w:rPr>
      </w:pPr>
    </w:p>
    <w:p w:rsidR="000B2C36" w:rsidRPr="009C7612" w:rsidRDefault="000B2C36" w:rsidP="000B2C36">
      <w:pPr>
        <w:rPr>
          <w:rFonts w:cs="Arial"/>
        </w:rPr>
      </w:pPr>
      <w:r w:rsidRPr="009C7612">
        <w:rPr>
          <w:rFonts w:cs="Arial"/>
        </w:rPr>
        <w:t>All issues will be tracked in the Ford E-Tracker system.</w:t>
      </w:r>
    </w:p>
    <w:p w:rsidR="000B2C36" w:rsidRPr="009C7612" w:rsidRDefault="000B2C36" w:rsidP="000B2C36">
      <w:pPr>
        <w:rPr>
          <w:rFonts w:cs="Arial"/>
        </w:rPr>
      </w:pPr>
    </w:p>
    <w:p w:rsidR="000B2C36" w:rsidRDefault="000B2C36" w:rsidP="000B2C36">
      <w:pPr>
        <w:pStyle w:val="Heading2"/>
      </w:pPr>
      <w:bookmarkStart w:id="6" w:name="_Toc35417489"/>
      <w:r w:rsidRPr="00B9479B">
        <w:t>SWR-REQ-242667/A-Infotainment Diagnostic TDR</w:t>
      </w:r>
      <w:bookmarkEnd w:id="6"/>
    </w:p>
    <w:p w:rsidR="000B2C36" w:rsidRPr="00AE3DA9" w:rsidRDefault="000B2C36" w:rsidP="000B2C36">
      <w:pPr>
        <w:rPr>
          <w:rFonts w:cs="Arial"/>
        </w:rPr>
      </w:pPr>
    </w:p>
    <w:p w:rsidR="000B2C36" w:rsidRPr="00AE3DA9" w:rsidRDefault="000B2C36" w:rsidP="000B2C36">
      <w:pPr>
        <w:rPr>
          <w:rFonts w:cs="Arial"/>
        </w:rPr>
      </w:pPr>
      <w:r w:rsidRPr="00AE3DA9">
        <w:rPr>
          <w:rFonts w:cs="Arial"/>
        </w:rPr>
        <w:t>An initial kickoff Diagnostic TDR will review all the planned dates of the meetings.  Below is an example of meeting topics.</w:t>
      </w:r>
    </w:p>
    <w:p w:rsidR="000B2C36" w:rsidRPr="00AE3DA9" w:rsidRDefault="000B2C36" w:rsidP="000B2C36">
      <w:pPr>
        <w:rPr>
          <w:rFonts w:cs="Arial"/>
        </w:rPr>
      </w:pPr>
    </w:p>
    <w:p w:rsidR="000B2C36" w:rsidRPr="00AE3DA9" w:rsidRDefault="000B2C36" w:rsidP="00D868C0">
      <w:pPr>
        <w:numPr>
          <w:ilvl w:val="0"/>
          <w:numId w:val="8"/>
        </w:numPr>
        <w:rPr>
          <w:rFonts w:cs="Arial"/>
        </w:rPr>
      </w:pPr>
      <w:r w:rsidRPr="00AE3DA9">
        <w:rPr>
          <w:rFonts w:cs="Arial"/>
        </w:rPr>
        <w:t>Introduction Kick Off Meeting</w:t>
      </w:r>
    </w:p>
    <w:p w:rsidR="000B2C36" w:rsidRPr="00AE3DA9" w:rsidRDefault="000B2C36" w:rsidP="00D868C0">
      <w:pPr>
        <w:numPr>
          <w:ilvl w:val="0"/>
          <w:numId w:val="8"/>
        </w:numPr>
        <w:rPr>
          <w:rFonts w:cs="Arial"/>
        </w:rPr>
      </w:pPr>
      <w:r w:rsidRPr="00AE3DA9">
        <w:rPr>
          <w:rFonts w:cs="Arial"/>
        </w:rPr>
        <w:t>Infotainment Diagnostics Specification Review, Internal SDARS Review (for ACMs)</w:t>
      </w:r>
    </w:p>
    <w:p w:rsidR="000B2C36" w:rsidRPr="00AE3DA9" w:rsidRDefault="000B2C36" w:rsidP="00D868C0">
      <w:pPr>
        <w:numPr>
          <w:ilvl w:val="0"/>
          <w:numId w:val="8"/>
        </w:numPr>
        <w:rPr>
          <w:rFonts w:cs="Arial"/>
        </w:rPr>
      </w:pPr>
      <w:r w:rsidRPr="00AE3DA9">
        <w:rPr>
          <w:rFonts w:cs="Arial"/>
        </w:rPr>
        <w:t>Survey Review and DTC Review, Part 2 Template Review</w:t>
      </w:r>
    </w:p>
    <w:p w:rsidR="000B2C36" w:rsidRPr="00AE3DA9" w:rsidRDefault="000B2C36" w:rsidP="00D868C0">
      <w:pPr>
        <w:numPr>
          <w:ilvl w:val="0"/>
          <w:numId w:val="8"/>
        </w:numPr>
        <w:rPr>
          <w:rFonts w:cs="Arial"/>
        </w:rPr>
      </w:pPr>
      <w:r w:rsidRPr="00AE3DA9">
        <w:rPr>
          <w:rFonts w:cs="Arial"/>
        </w:rPr>
        <w:t>Infotainment Diagnostics Test Procedure Review</w:t>
      </w:r>
    </w:p>
    <w:p w:rsidR="000B2C36" w:rsidRPr="00AE3DA9" w:rsidRDefault="000B2C36" w:rsidP="00D868C0">
      <w:pPr>
        <w:numPr>
          <w:ilvl w:val="0"/>
          <w:numId w:val="8"/>
        </w:numPr>
        <w:rPr>
          <w:rFonts w:cs="Arial"/>
        </w:rPr>
      </w:pPr>
      <w:r w:rsidRPr="00AE3DA9">
        <w:rPr>
          <w:rFonts w:cs="Arial"/>
        </w:rPr>
        <w:lastRenderedPageBreak/>
        <w:t>Part 2 Submission Review</w:t>
      </w:r>
    </w:p>
    <w:p w:rsidR="000B2C36" w:rsidRPr="00AE3DA9" w:rsidRDefault="000B2C36" w:rsidP="00D868C0">
      <w:pPr>
        <w:numPr>
          <w:ilvl w:val="0"/>
          <w:numId w:val="8"/>
        </w:numPr>
        <w:rPr>
          <w:rFonts w:cs="Arial"/>
        </w:rPr>
      </w:pPr>
      <w:r w:rsidRPr="00AE3DA9">
        <w:rPr>
          <w:rFonts w:cs="Arial"/>
        </w:rPr>
        <w:t>Part 1, Part 2, IDS Test Results Review</w:t>
      </w:r>
    </w:p>
    <w:p w:rsidR="000B2C36" w:rsidRPr="00AE3DA9" w:rsidRDefault="000B2C36" w:rsidP="00D868C0">
      <w:pPr>
        <w:numPr>
          <w:ilvl w:val="0"/>
          <w:numId w:val="8"/>
        </w:numPr>
        <w:rPr>
          <w:rFonts w:cs="Arial"/>
        </w:rPr>
      </w:pPr>
      <w:r w:rsidRPr="00AE3DA9">
        <w:rPr>
          <w:rFonts w:cs="Arial"/>
        </w:rPr>
        <w:t>Lead Program VSCS Review</w:t>
      </w:r>
    </w:p>
    <w:p w:rsidR="000B2C36" w:rsidRPr="00AE3DA9" w:rsidRDefault="000B2C36" w:rsidP="00D868C0">
      <w:pPr>
        <w:numPr>
          <w:ilvl w:val="0"/>
          <w:numId w:val="8"/>
        </w:numPr>
        <w:rPr>
          <w:rFonts w:cs="Arial"/>
        </w:rPr>
      </w:pPr>
      <w:r w:rsidRPr="00AE3DA9">
        <w:rPr>
          <w:rFonts w:cs="Arial"/>
        </w:rPr>
        <w:t>Lead Program TT Review</w:t>
      </w:r>
    </w:p>
    <w:p w:rsidR="000B2C36" w:rsidRPr="00AE3DA9" w:rsidRDefault="000B2C36" w:rsidP="00D868C0">
      <w:pPr>
        <w:numPr>
          <w:ilvl w:val="0"/>
          <w:numId w:val="8"/>
        </w:numPr>
        <w:rPr>
          <w:rFonts w:cs="Arial"/>
        </w:rPr>
      </w:pPr>
      <w:r w:rsidRPr="00AE3DA9">
        <w:rPr>
          <w:rFonts w:cs="Arial"/>
        </w:rPr>
        <w:t>Lead Program PP Review</w:t>
      </w:r>
    </w:p>
    <w:p w:rsidR="000B2C36" w:rsidRPr="00AE3DA9" w:rsidRDefault="000B2C36" w:rsidP="000B2C36">
      <w:pPr>
        <w:rPr>
          <w:rFonts w:cs="Arial"/>
        </w:rPr>
      </w:pPr>
    </w:p>
    <w:p w:rsidR="000B2C36" w:rsidRDefault="000B2C36" w:rsidP="000B2C36">
      <w:pPr>
        <w:pStyle w:val="Heading1"/>
      </w:pPr>
      <w:bookmarkStart w:id="7" w:name="_Toc35417490"/>
      <w:r w:rsidRPr="00B9479B">
        <w:lastRenderedPageBreak/>
        <w:t>FRD-REQ-290385/B-Common Diagnostic Features</w:t>
      </w:r>
      <w:bookmarkEnd w:id="7"/>
    </w:p>
    <w:p w:rsidR="000B2C36" w:rsidRDefault="000B2C36" w:rsidP="000B2C36">
      <w:pPr>
        <w:pStyle w:val="Heading2"/>
      </w:pPr>
      <w:bookmarkStart w:id="8" w:name="_Toc35417491"/>
      <w:r w:rsidRPr="00B9479B">
        <w:t>SWR-REQ-242668/A-Common Diagnostic Features</w:t>
      </w:r>
      <w:bookmarkEnd w:id="8"/>
    </w:p>
    <w:p w:rsidR="000B2C36" w:rsidRPr="00041903" w:rsidRDefault="000B2C36" w:rsidP="000B2C36">
      <w:pPr>
        <w:rPr>
          <w:rFonts w:cs="Arial"/>
        </w:rPr>
      </w:pPr>
    </w:p>
    <w:p w:rsidR="000B2C36" w:rsidRPr="00041903" w:rsidRDefault="000B2C36" w:rsidP="000B2C36">
      <w:pPr>
        <w:rPr>
          <w:rFonts w:cs="Arial"/>
        </w:rPr>
      </w:pPr>
      <w:r w:rsidRPr="00041903">
        <w:rPr>
          <w:rFonts w:cs="Arial"/>
        </w:rPr>
        <w:t>This section covers all Infotainment Diagnostic Features that are common among all components.</w:t>
      </w:r>
    </w:p>
    <w:p w:rsidR="000B2C36" w:rsidRPr="00041903" w:rsidRDefault="000B2C36" w:rsidP="000B2C36">
      <w:pPr>
        <w:rPr>
          <w:rFonts w:cs="Arial"/>
        </w:rPr>
      </w:pPr>
    </w:p>
    <w:p w:rsidR="000B2C36" w:rsidRDefault="000B2C36" w:rsidP="000B2C36">
      <w:pPr>
        <w:pStyle w:val="Heading2"/>
      </w:pPr>
      <w:bookmarkStart w:id="9" w:name="_Toc35417492"/>
      <w:r w:rsidRPr="00B9479B">
        <w:t>SWR-REQ-242669/A-Criteria for Setting Continuous DTCs</w:t>
      </w:r>
      <w:bookmarkEnd w:id="9"/>
    </w:p>
    <w:p w:rsidR="000B2C36" w:rsidRDefault="000B2C36" w:rsidP="000B2C36"/>
    <w:p w:rsidR="000B2C36" w:rsidRDefault="000B2C36" w:rsidP="000B2C36">
      <w:r>
        <w:t>The following is the criteria that shall be met in order to run the diagnostics routines for Continuous DTC setting in addition to the Netcom requirements:</w:t>
      </w:r>
    </w:p>
    <w:p w:rsidR="000B2C36" w:rsidRDefault="000B2C36" w:rsidP="00D868C0">
      <w:pPr>
        <w:numPr>
          <w:ilvl w:val="0"/>
          <w:numId w:val="9"/>
        </w:numPr>
      </w:pPr>
      <w:r>
        <w:t>The component must be between 10 volts and 16 volts.</w:t>
      </w:r>
    </w:p>
    <w:p w:rsidR="000B2C36" w:rsidRDefault="000B2C36" w:rsidP="00D868C0">
      <w:pPr>
        <w:numPr>
          <w:ilvl w:val="0"/>
          <w:numId w:val="9"/>
        </w:numPr>
      </w:pPr>
      <w:r>
        <w:t>The component must be in Run, Accessory, or Delayed Accessory (no logging in Crank or OFF) – Run for ignition switch modules</w:t>
      </w:r>
    </w:p>
    <w:p w:rsidR="000B2C36" w:rsidRDefault="000B2C36" w:rsidP="00D868C0">
      <w:pPr>
        <w:numPr>
          <w:ilvl w:val="0"/>
          <w:numId w:val="9"/>
        </w:numPr>
      </w:pPr>
      <w:r>
        <w:t>All fault conditions must resume back to normal conditions when fault is removed.</w:t>
      </w:r>
    </w:p>
    <w:p w:rsidR="000B2C36" w:rsidRDefault="000B2C36" w:rsidP="00D868C0">
      <w:pPr>
        <w:numPr>
          <w:ilvl w:val="0"/>
          <w:numId w:val="9"/>
        </w:numPr>
      </w:pPr>
      <w:r>
        <w:t>The module shall be complete with initialization processes, before continuous monitoring begins.</w:t>
      </w:r>
    </w:p>
    <w:p w:rsidR="000B2C36" w:rsidRDefault="000B2C36" w:rsidP="00D868C0">
      <w:pPr>
        <w:numPr>
          <w:ilvl w:val="0"/>
          <w:numId w:val="9"/>
        </w:numPr>
      </w:pPr>
      <w:r>
        <w:t>The continuous monitoring of DTCs shall be suspended when performing Diagnostic Routines.</w:t>
      </w:r>
    </w:p>
    <w:p w:rsidR="000B2C36" w:rsidRDefault="000B2C36" w:rsidP="00D868C0">
      <w:pPr>
        <w:numPr>
          <w:ilvl w:val="0"/>
          <w:numId w:val="9"/>
        </w:numPr>
      </w:pPr>
      <w:r>
        <w:t>The component must be in non-programming modes.</w:t>
      </w:r>
    </w:p>
    <w:p w:rsidR="000B2C36" w:rsidRDefault="000B2C36" w:rsidP="00D868C0">
      <w:pPr>
        <w:numPr>
          <w:ilvl w:val="0"/>
          <w:numId w:val="9"/>
        </w:numPr>
      </w:pPr>
      <w:r>
        <w:t>All DTCs must be cleared after 80 ignition cycles if fault does not reoccur.</w:t>
      </w:r>
    </w:p>
    <w:p w:rsidR="000B2C36" w:rsidRDefault="000B2C36" w:rsidP="00D868C0">
      <w:pPr>
        <w:numPr>
          <w:ilvl w:val="0"/>
          <w:numId w:val="9"/>
        </w:numPr>
      </w:pPr>
      <w:r>
        <w:t>Retry strategies must be exhausted before setting DTC.</w:t>
      </w:r>
    </w:p>
    <w:p w:rsidR="000B2C36" w:rsidRDefault="000B2C36" w:rsidP="00D868C0">
      <w:pPr>
        <w:numPr>
          <w:ilvl w:val="0"/>
          <w:numId w:val="9"/>
        </w:numPr>
      </w:pPr>
      <w:r>
        <w:t>All DTCs need to be stored into permanent memory when triggered.</w:t>
      </w:r>
    </w:p>
    <w:p w:rsidR="000B2C36" w:rsidRDefault="000B2C36" w:rsidP="00D868C0">
      <w:pPr>
        <w:numPr>
          <w:ilvl w:val="0"/>
          <w:numId w:val="9"/>
        </w:numPr>
      </w:pPr>
      <w:r>
        <w:t>Clearing DTCs shall clear permanent memory when triggered.</w:t>
      </w:r>
    </w:p>
    <w:p w:rsidR="000B2C36" w:rsidRDefault="000B2C36" w:rsidP="000B2C36"/>
    <w:p w:rsidR="000B2C36" w:rsidRDefault="000B2C36" w:rsidP="000B2C36">
      <w:pPr>
        <w:pStyle w:val="Heading2"/>
      </w:pPr>
      <w:bookmarkStart w:id="10" w:name="_Toc35417493"/>
      <w:r w:rsidRPr="00B9479B">
        <w:t>SWR-REQ-242670/B-Criteria for Setting Missing Message DTCs (CGEA 1.3)</w:t>
      </w:r>
      <w:bookmarkEnd w:id="10"/>
    </w:p>
    <w:p w:rsidR="000B2C36" w:rsidRPr="00956646" w:rsidRDefault="000B2C36" w:rsidP="000B2C36">
      <w:pPr>
        <w:rPr>
          <w:rFonts w:cs="Arial"/>
        </w:rPr>
      </w:pPr>
    </w:p>
    <w:p w:rsidR="000B2C36" w:rsidRPr="00956646" w:rsidRDefault="000B2C36" w:rsidP="000B2C36">
      <w:pPr>
        <w:rPr>
          <w:rFonts w:cs="Arial"/>
        </w:rPr>
      </w:pPr>
      <w:r w:rsidRPr="00956646">
        <w:rPr>
          <w:rFonts w:cs="Arial"/>
        </w:rPr>
        <w:t>The following is the criteria that shall be met in order to set Missing Message DTCs:</w:t>
      </w:r>
    </w:p>
    <w:p w:rsidR="000B2C36" w:rsidRPr="00956646" w:rsidRDefault="000B2C36" w:rsidP="00D868C0">
      <w:pPr>
        <w:numPr>
          <w:ilvl w:val="0"/>
          <w:numId w:val="10"/>
        </w:numPr>
        <w:rPr>
          <w:rFonts w:cs="Arial"/>
        </w:rPr>
      </w:pPr>
      <w:r w:rsidRPr="00956646">
        <w:rPr>
          <w:rFonts w:cs="Arial"/>
        </w:rPr>
        <w:t>The component must be between 10 volts and 16 volts.</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Ignition_Status</w:t>
      </w:r>
      <w:proofErr w:type="spellEnd"/>
      <w:r w:rsidRPr="00956646">
        <w:rPr>
          <w:rFonts w:cs="Arial"/>
        </w:rPr>
        <w:t xml:space="preserve"> must equal RUN (last known)</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PwPckTq_D_Stat</w:t>
      </w:r>
      <w:proofErr w:type="spellEnd"/>
      <w:r w:rsidRPr="00956646">
        <w:rPr>
          <w:rFonts w:cs="Arial"/>
        </w:rPr>
        <w:t xml:space="preserve"> must NOT be equal to </w:t>
      </w:r>
      <w:proofErr w:type="spellStart"/>
      <w:r w:rsidRPr="00956646">
        <w:rPr>
          <w:rFonts w:cs="Arial"/>
        </w:rPr>
        <w:t>PwPckStrtInPrgrss_</w:t>
      </w:r>
      <w:proofErr w:type="gramStart"/>
      <w:r w:rsidRPr="00956646">
        <w:rPr>
          <w:rFonts w:cs="Arial"/>
        </w:rPr>
        <w:t>TqNotAvail</w:t>
      </w:r>
      <w:proofErr w:type="spellEnd"/>
      <w:r w:rsidRPr="00956646">
        <w:rPr>
          <w:rFonts w:cs="Arial"/>
        </w:rPr>
        <w:t xml:space="preserve">  (</w:t>
      </w:r>
      <w:proofErr w:type="gramEnd"/>
      <w:r w:rsidRPr="00956646">
        <w:rPr>
          <w:rFonts w:cs="Arial"/>
        </w:rPr>
        <w:t>last known)</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ElPw_D_Stat</w:t>
      </w:r>
      <w:proofErr w:type="spellEnd"/>
      <w:r w:rsidRPr="00956646">
        <w:rPr>
          <w:rFonts w:cs="Arial"/>
        </w:rPr>
        <w:t xml:space="preserve"> (if supported) must NOT be equal to LV Event in Progress. (last known)</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Ignition_Status</w:t>
      </w:r>
      <w:proofErr w:type="spellEnd"/>
      <w:r w:rsidRPr="00956646">
        <w:rPr>
          <w:rFonts w:cs="Arial"/>
        </w:rPr>
        <w:t xml:space="preserve"> must not have changed in the last 1000ms.</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PwPckTq_D_Stat</w:t>
      </w:r>
      <w:proofErr w:type="spellEnd"/>
      <w:r w:rsidRPr="00956646">
        <w:rPr>
          <w:rFonts w:cs="Arial"/>
        </w:rPr>
        <w:t xml:space="preserve"> must not have changed in the last 1000ms.</w:t>
      </w:r>
    </w:p>
    <w:p w:rsidR="000B2C36" w:rsidRPr="00956646" w:rsidRDefault="000B2C36" w:rsidP="00D868C0">
      <w:pPr>
        <w:numPr>
          <w:ilvl w:val="0"/>
          <w:numId w:val="10"/>
        </w:numPr>
        <w:rPr>
          <w:rFonts w:cs="Arial"/>
        </w:rPr>
      </w:pPr>
      <w:r w:rsidRPr="00956646">
        <w:rPr>
          <w:rFonts w:cs="Arial"/>
        </w:rPr>
        <w:t xml:space="preserve">The signal </w:t>
      </w:r>
      <w:proofErr w:type="spellStart"/>
      <w:r w:rsidRPr="00956646">
        <w:rPr>
          <w:rFonts w:cs="Arial"/>
        </w:rPr>
        <w:t>ElPw_D_State</w:t>
      </w:r>
      <w:proofErr w:type="spellEnd"/>
      <w:r w:rsidRPr="00956646">
        <w:rPr>
          <w:rFonts w:cs="Arial"/>
        </w:rPr>
        <w:t xml:space="preserve"> (if supported) must not have changed in the last 1000ms.</w:t>
      </w:r>
    </w:p>
    <w:p w:rsidR="000B2C36" w:rsidRPr="00956646" w:rsidRDefault="000B2C36" w:rsidP="00D868C0">
      <w:pPr>
        <w:numPr>
          <w:ilvl w:val="0"/>
          <w:numId w:val="10"/>
        </w:numPr>
        <w:rPr>
          <w:rFonts w:cs="Arial"/>
        </w:rPr>
      </w:pPr>
      <w:r w:rsidRPr="00956646">
        <w:rPr>
          <w:rFonts w:cs="Arial"/>
        </w:rPr>
        <w:t>The component must suspend Missing Message Setting Strategy when performing Diagnostic Routines.</w:t>
      </w:r>
    </w:p>
    <w:p w:rsidR="000B2C36" w:rsidRPr="00956646" w:rsidRDefault="000B2C36" w:rsidP="00D868C0">
      <w:pPr>
        <w:numPr>
          <w:ilvl w:val="0"/>
          <w:numId w:val="10"/>
        </w:numPr>
        <w:rPr>
          <w:rFonts w:cs="Arial"/>
        </w:rPr>
      </w:pPr>
      <w:r w:rsidRPr="00956646">
        <w:rPr>
          <w:rFonts w:cs="Arial"/>
        </w:rPr>
        <w:t>The component must be in non-programming modes.</w:t>
      </w:r>
    </w:p>
    <w:p w:rsidR="000B2C36" w:rsidRPr="00956646" w:rsidRDefault="000B2C36" w:rsidP="00D868C0">
      <w:pPr>
        <w:numPr>
          <w:ilvl w:val="0"/>
          <w:numId w:val="10"/>
        </w:numPr>
        <w:rPr>
          <w:rFonts w:cs="Arial"/>
        </w:rPr>
      </w:pPr>
      <w:r w:rsidRPr="00956646">
        <w:rPr>
          <w:rFonts w:cs="Arial"/>
        </w:rPr>
        <w:t xml:space="preserve">The status message must be missing for more than five seconds in </w:t>
      </w:r>
      <w:proofErr w:type="gramStart"/>
      <w:r w:rsidRPr="00956646">
        <w:rPr>
          <w:rFonts w:cs="Arial"/>
        </w:rPr>
        <w:t>all of</w:t>
      </w:r>
      <w:proofErr w:type="gramEnd"/>
      <w:r w:rsidRPr="00956646">
        <w:rPr>
          <w:rFonts w:cs="Arial"/>
        </w:rPr>
        <w:t xml:space="preserve"> the above states listed above.</w:t>
      </w:r>
    </w:p>
    <w:p w:rsidR="000B2C36" w:rsidRPr="00956646" w:rsidRDefault="000B2C36" w:rsidP="00D868C0">
      <w:pPr>
        <w:numPr>
          <w:ilvl w:val="0"/>
          <w:numId w:val="10"/>
        </w:numPr>
        <w:rPr>
          <w:rFonts w:cs="Arial"/>
        </w:rPr>
      </w:pPr>
      <w:r w:rsidRPr="00956646">
        <w:rPr>
          <w:rFonts w:cs="Arial"/>
        </w:rPr>
        <w:t xml:space="preserve">Timers shall be stored and controlled in the application software.  </w:t>
      </w:r>
    </w:p>
    <w:p w:rsidR="000B2C36" w:rsidRPr="00956646" w:rsidRDefault="000B2C36" w:rsidP="00D868C0">
      <w:pPr>
        <w:numPr>
          <w:ilvl w:val="0"/>
          <w:numId w:val="10"/>
        </w:numPr>
        <w:rPr>
          <w:rFonts w:cs="Arial"/>
        </w:rPr>
      </w:pPr>
      <w:r w:rsidRPr="00956646">
        <w:rPr>
          <w:rFonts w:cs="Arial"/>
        </w:rPr>
        <w:t>Timers need be continuously reset if they do not match items 1-7 above.</w:t>
      </w:r>
    </w:p>
    <w:p w:rsidR="000B2C36" w:rsidRPr="00956646" w:rsidRDefault="000B2C36" w:rsidP="00D868C0">
      <w:pPr>
        <w:numPr>
          <w:ilvl w:val="0"/>
          <w:numId w:val="10"/>
        </w:numPr>
        <w:rPr>
          <w:rFonts w:cs="Arial"/>
        </w:rPr>
      </w:pPr>
      <w:r w:rsidRPr="00956646">
        <w:rPr>
          <w:rFonts w:cs="Arial"/>
        </w:rPr>
        <w:t>Reset time if message is received.</w:t>
      </w:r>
    </w:p>
    <w:p w:rsidR="000B2C36" w:rsidRPr="00956646" w:rsidRDefault="000B2C36" w:rsidP="000B2C36">
      <w:pPr>
        <w:rPr>
          <w:rFonts w:cs="Arial"/>
        </w:rPr>
      </w:pPr>
    </w:p>
    <w:p w:rsidR="000B2C36" w:rsidRDefault="000B2C36" w:rsidP="000B2C36">
      <w:pPr>
        <w:pStyle w:val="Heading3"/>
      </w:pPr>
      <w:bookmarkStart w:id="11" w:name="_Toc35417494"/>
      <w:r w:rsidRPr="00B9479B">
        <w:t>SWR-REQ-242696/C-Exception for Message</w:t>
      </w:r>
      <w:bookmarkEnd w:id="11"/>
    </w:p>
    <w:p w:rsidR="000B2C36" w:rsidRPr="004A23FD" w:rsidRDefault="000B2C36" w:rsidP="000B2C36">
      <w:pPr>
        <w:rPr>
          <w:rFonts w:cs="Arial"/>
        </w:rPr>
      </w:pPr>
    </w:p>
    <w:p w:rsidR="000B2C36" w:rsidRPr="004A23FD" w:rsidRDefault="000B2C36" w:rsidP="00D868C0">
      <w:pPr>
        <w:numPr>
          <w:ilvl w:val="0"/>
          <w:numId w:val="11"/>
        </w:numPr>
        <w:rPr>
          <w:rFonts w:cs="Arial"/>
        </w:rPr>
      </w:pPr>
      <w:r w:rsidRPr="004A23FD">
        <w:rPr>
          <w:rFonts w:cs="Arial"/>
        </w:rPr>
        <w:t>The last known ignition message is RUN.</w:t>
      </w:r>
    </w:p>
    <w:p w:rsidR="000B2C36" w:rsidRPr="004A23FD" w:rsidRDefault="000B2C36" w:rsidP="00D868C0">
      <w:pPr>
        <w:numPr>
          <w:ilvl w:val="0"/>
          <w:numId w:val="11"/>
        </w:numPr>
        <w:rPr>
          <w:rFonts w:cs="Arial"/>
        </w:rPr>
      </w:pPr>
      <w:r w:rsidRPr="004A23FD">
        <w:rPr>
          <w:rFonts w:cs="Arial"/>
        </w:rPr>
        <w:t>The last known ignition is Stable.</w:t>
      </w:r>
    </w:p>
    <w:p w:rsidR="000B2C36" w:rsidRPr="004A23FD" w:rsidRDefault="000B2C36" w:rsidP="00D868C0">
      <w:pPr>
        <w:numPr>
          <w:ilvl w:val="0"/>
          <w:numId w:val="11"/>
        </w:numPr>
        <w:rPr>
          <w:rFonts w:cs="Arial"/>
        </w:rPr>
      </w:pPr>
      <w:r w:rsidRPr="004A23FD">
        <w:rPr>
          <w:rFonts w:cs="Arial"/>
        </w:rPr>
        <w:t>$3B2 is missing for more than five seconds.</w:t>
      </w:r>
    </w:p>
    <w:p w:rsidR="000B2C36" w:rsidRPr="004A23FD" w:rsidRDefault="000B2C36" w:rsidP="00D868C0">
      <w:pPr>
        <w:numPr>
          <w:ilvl w:val="0"/>
          <w:numId w:val="11"/>
        </w:numPr>
        <w:rPr>
          <w:rFonts w:cs="Arial"/>
        </w:rPr>
      </w:pPr>
      <w:r w:rsidRPr="004A23FD">
        <w:rPr>
          <w:rFonts w:cs="Arial"/>
        </w:rPr>
        <w:t xml:space="preserve">If 1-3 are met, then the component shall set the DTC for loss communication with the </w:t>
      </w:r>
      <w:r>
        <w:rPr>
          <w:rFonts w:cs="Arial"/>
        </w:rPr>
        <w:t>BCM</w:t>
      </w:r>
      <w:r w:rsidRPr="004A23FD">
        <w:rPr>
          <w:rFonts w:cs="Arial"/>
        </w:rPr>
        <w:t>.</w:t>
      </w:r>
    </w:p>
    <w:p w:rsidR="000B2C36" w:rsidRPr="004A23FD" w:rsidRDefault="000B2C36" w:rsidP="000B2C36">
      <w:pPr>
        <w:rPr>
          <w:rFonts w:cs="Arial"/>
        </w:rPr>
      </w:pPr>
    </w:p>
    <w:p w:rsidR="000B2C36" w:rsidRDefault="000B2C36" w:rsidP="000B2C36">
      <w:pPr>
        <w:pStyle w:val="Heading3"/>
      </w:pPr>
      <w:bookmarkStart w:id="12" w:name="_Toc35417495"/>
      <w:r w:rsidRPr="00B9479B">
        <w:t>SWR-REQ-242697/A-Missing, Invalid, or Unknown Messages Failure Modes</w:t>
      </w:r>
      <w:bookmarkEnd w:id="12"/>
    </w:p>
    <w:p w:rsidR="000B2C36" w:rsidRPr="00BF352E" w:rsidRDefault="000B2C36" w:rsidP="000B2C36">
      <w:pPr>
        <w:rPr>
          <w:rFonts w:cs="Arial"/>
        </w:rPr>
      </w:pPr>
    </w:p>
    <w:p w:rsidR="000B2C36" w:rsidRPr="00BF352E" w:rsidRDefault="000B2C36" w:rsidP="00D868C0">
      <w:pPr>
        <w:numPr>
          <w:ilvl w:val="0"/>
          <w:numId w:val="12"/>
        </w:numPr>
        <w:rPr>
          <w:rFonts w:cs="Arial"/>
        </w:rPr>
      </w:pPr>
      <w:r w:rsidRPr="00BF352E">
        <w:rPr>
          <w:rFonts w:cs="Arial"/>
        </w:rPr>
        <w:t>Failure modes for missing messages, unknown states and invalid messages have the same failure mode as described in the missing/invalid message DTCs.</w:t>
      </w:r>
    </w:p>
    <w:p w:rsidR="000B2C36" w:rsidRPr="00BF352E" w:rsidRDefault="000B2C36" w:rsidP="00D868C0">
      <w:pPr>
        <w:numPr>
          <w:ilvl w:val="0"/>
          <w:numId w:val="12"/>
        </w:numPr>
        <w:rPr>
          <w:rFonts w:cs="Arial"/>
        </w:rPr>
      </w:pPr>
      <w:r w:rsidRPr="00BF352E">
        <w:rPr>
          <w:rFonts w:cs="Arial"/>
        </w:rPr>
        <w:t>Failure modes will work regardless of DTC setting is enabled.</w:t>
      </w:r>
    </w:p>
    <w:p w:rsidR="000B2C36" w:rsidRPr="00BF352E" w:rsidRDefault="000B2C36" w:rsidP="00D868C0">
      <w:pPr>
        <w:numPr>
          <w:ilvl w:val="0"/>
          <w:numId w:val="12"/>
        </w:numPr>
        <w:rPr>
          <w:rFonts w:cs="Arial"/>
        </w:rPr>
      </w:pPr>
      <w:r w:rsidRPr="00BF352E">
        <w:rPr>
          <w:rFonts w:cs="Arial"/>
        </w:rPr>
        <w:t xml:space="preserve">Failure modes will work with these errors </w:t>
      </w:r>
      <w:proofErr w:type="gramStart"/>
      <w:r w:rsidRPr="00BF352E">
        <w:rPr>
          <w:rFonts w:cs="Arial"/>
        </w:rPr>
        <w:t>as long as</w:t>
      </w:r>
      <w:proofErr w:type="gramEnd"/>
      <w:r w:rsidRPr="00BF352E">
        <w:rPr>
          <w:rFonts w:cs="Arial"/>
        </w:rPr>
        <w:t xml:space="preserve"> CAN is functioning (9 volts and above typically).</w:t>
      </w:r>
    </w:p>
    <w:p w:rsidR="000B2C36" w:rsidRPr="00BF352E" w:rsidRDefault="000B2C36" w:rsidP="000B2C36">
      <w:pPr>
        <w:rPr>
          <w:rFonts w:cs="Arial"/>
        </w:rPr>
      </w:pPr>
    </w:p>
    <w:p w:rsidR="000B2C36" w:rsidRDefault="000B2C36" w:rsidP="000B2C36">
      <w:pPr>
        <w:pStyle w:val="Heading2"/>
      </w:pPr>
      <w:bookmarkStart w:id="13" w:name="_Toc35417496"/>
      <w:r w:rsidRPr="00B9479B">
        <w:t>SWR-REQ-290386/B-Criteria for Setting Battery Low and High DTCs</w:t>
      </w:r>
      <w:bookmarkEnd w:id="13"/>
    </w:p>
    <w:p w:rsidR="000B2C36" w:rsidRDefault="000B2C36" w:rsidP="000B2C36">
      <w:pPr>
        <w:rPr>
          <w:rFonts w:cs="Arial"/>
        </w:rPr>
      </w:pPr>
      <w:r>
        <w:rPr>
          <w:rFonts w:cs="Arial"/>
        </w:rPr>
        <w:t>The following is the criteria that shall be met in order to set the Low Voltage DTC.</w:t>
      </w:r>
    </w:p>
    <w:p w:rsidR="000B2C36" w:rsidRDefault="000B2C36" w:rsidP="00D868C0">
      <w:pPr>
        <w:numPr>
          <w:ilvl w:val="0"/>
          <w:numId w:val="13"/>
        </w:numPr>
        <w:rPr>
          <w:rFonts w:cs="Arial"/>
        </w:rPr>
      </w:pPr>
      <w:r>
        <w:rPr>
          <w:rFonts w:cs="Arial"/>
        </w:rPr>
        <w:t>When less than 10 volts +/- 3%, the ECU shall suspend logging DTCs (with exception of Battery Low).</w:t>
      </w:r>
    </w:p>
    <w:p w:rsidR="000B2C36" w:rsidRDefault="000B2C36" w:rsidP="00D868C0">
      <w:pPr>
        <w:numPr>
          <w:ilvl w:val="0"/>
          <w:numId w:val="13"/>
        </w:numPr>
        <w:rPr>
          <w:rFonts w:cs="Arial"/>
        </w:rPr>
      </w:pPr>
      <w:r>
        <w:rPr>
          <w:rFonts w:cs="Arial"/>
        </w:rPr>
        <w:t>When less than 10 volts, for a period greater than 10 seconds, the Battery Low DTC shall set.</w:t>
      </w:r>
    </w:p>
    <w:p w:rsidR="000B2C36" w:rsidRDefault="000B2C36" w:rsidP="000B2C36">
      <w:pPr>
        <w:rPr>
          <w:rFonts w:cs="Arial"/>
        </w:rPr>
      </w:pPr>
    </w:p>
    <w:p w:rsidR="000B2C36" w:rsidRDefault="000B2C36" w:rsidP="000B2C36">
      <w:pPr>
        <w:rPr>
          <w:rFonts w:cs="Arial"/>
        </w:rPr>
      </w:pPr>
      <w:r>
        <w:rPr>
          <w:rFonts w:cs="Arial"/>
        </w:rPr>
        <w:t>The following is the criteria that shall be met in order to set the High Voltage DTC.</w:t>
      </w:r>
    </w:p>
    <w:p w:rsidR="000B2C36" w:rsidRDefault="000B2C36" w:rsidP="00D868C0">
      <w:pPr>
        <w:numPr>
          <w:ilvl w:val="0"/>
          <w:numId w:val="14"/>
        </w:numPr>
        <w:rPr>
          <w:rFonts w:cs="Arial"/>
        </w:rPr>
      </w:pPr>
      <w:r>
        <w:rPr>
          <w:rFonts w:cs="Arial"/>
        </w:rPr>
        <w:t>When above 16 volts +/- 3%, the radio shall suspend logging DTCs (</w:t>
      </w:r>
      <w:proofErr w:type="gramStart"/>
      <w:r>
        <w:rPr>
          <w:rFonts w:cs="Arial"/>
        </w:rPr>
        <w:t>with the exception of</w:t>
      </w:r>
      <w:proofErr w:type="gramEnd"/>
      <w:r>
        <w:rPr>
          <w:rFonts w:cs="Arial"/>
        </w:rPr>
        <w:t xml:space="preserve"> Battery High).</w:t>
      </w:r>
    </w:p>
    <w:p w:rsidR="000B2C36" w:rsidRDefault="000B2C36" w:rsidP="00D868C0">
      <w:pPr>
        <w:numPr>
          <w:ilvl w:val="0"/>
          <w:numId w:val="14"/>
        </w:numPr>
        <w:rPr>
          <w:rFonts w:cs="Arial"/>
        </w:rPr>
      </w:pPr>
      <w:r>
        <w:rPr>
          <w:rFonts w:cs="Arial"/>
        </w:rPr>
        <w:t xml:space="preserve">When above 16 </w:t>
      </w:r>
      <w:proofErr w:type="gramStart"/>
      <w:r>
        <w:rPr>
          <w:rFonts w:cs="Arial"/>
        </w:rPr>
        <w:t>volts  +</w:t>
      </w:r>
      <w:proofErr w:type="gramEnd"/>
      <w:r>
        <w:rPr>
          <w:rFonts w:cs="Arial"/>
        </w:rPr>
        <w:t>/- 3% for greater than 5.5s, the Battery High DTC shall set.</w:t>
      </w:r>
    </w:p>
    <w:p w:rsidR="000B2C36" w:rsidRDefault="000B2C36" w:rsidP="000B2C36">
      <w:pPr>
        <w:rPr>
          <w:rFonts w:cs="Arial"/>
        </w:rPr>
      </w:pPr>
    </w:p>
    <w:p w:rsidR="000B2C36" w:rsidRDefault="000B2C36" w:rsidP="000B2C36"/>
    <w:p w:rsidR="000B2C36" w:rsidRDefault="000B2C36" w:rsidP="000B2C36">
      <w:pPr>
        <w:pStyle w:val="Heading2"/>
      </w:pPr>
      <w:bookmarkStart w:id="14" w:name="_Toc35417497"/>
      <w:r w:rsidRPr="00B9479B">
        <w:t>SWR-REQ-242672/C-IVS Part Number Scheme</w:t>
      </w:r>
      <w:bookmarkEnd w:id="14"/>
    </w:p>
    <w:p w:rsidR="000B2C36" w:rsidRPr="004D49FE" w:rsidRDefault="000B2C36" w:rsidP="000B2C36">
      <w:pPr>
        <w:rPr>
          <w:rFonts w:cs="Arial"/>
        </w:rPr>
      </w:pPr>
    </w:p>
    <w:p w:rsidR="000B2C36" w:rsidRPr="004D49FE" w:rsidRDefault="000B2C36" w:rsidP="000B2C36">
      <w:pPr>
        <w:rPr>
          <w:rFonts w:cs="Arial"/>
        </w:rPr>
      </w:pPr>
      <w:r w:rsidRPr="004D49FE">
        <w:rPr>
          <w:rFonts w:cs="Arial"/>
        </w:rPr>
        <w:t>The IVS Base Part Numbers can be pulled from the IVS website.  www.ivs.ford.com</w:t>
      </w:r>
    </w:p>
    <w:p w:rsidR="000B2C36" w:rsidRPr="004D49FE" w:rsidRDefault="000B2C36" w:rsidP="000B2C36">
      <w:pPr>
        <w:rPr>
          <w:rFonts w:cs="Arial"/>
        </w:rPr>
      </w:pPr>
    </w:p>
    <w:p w:rsidR="000B2C36" w:rsidRPr="004D49FE" w:rsidRDefault="000B2C36" w:rsidP="000B2C36">
      <w:pPr>
        <w:rPr>
          <w:rFonts w:cs="Arial"/>
        </w:rPr>
      </w:pPr>
      <w:r w:rsidRPr="004D49FE">
        <w:rPr>
          <w:rFonts w:cs="Arial"/>
        </w:rPr>
        <w:t>The Part Number Hierarchy is as follows:</w:t>
      </w:r>
    </w:p>
    <w:p w:rsidR="000B2C36" w:rsidRPr="004D49FE" w:rsidRDefault="000B2C36" w:rsidP="00D868C0">
      <w:pPr>
        <w:numPr>
          <w:ilvl w:val="0"/>
          <w:numId w:val="15"/>
        </w:numPr>
        <w:rPr>
          <w:rFonts w:cs="Arial"/>
        </w:rPr>
      </w:pPr>
      <w:r w:rsidRPr="004D49FE">
        <w:rPr>
          <w:rFonts w:cs="Arial"/>
        </w:rPr>
        <w:t>Ford Assembly Part Number</w:t>
      </w:r>
    </w:p>
    <w:p w:rsidR="000B2C36" w:rsidRPr="004D49FE" w:rsidRDefault="000B2C36" w:rsidP="00D868C0">
      <w:pPr>
        <w:numPr>
          <w:ilvl w:val="1"/>
          <w:numId w:val="15"/>
        </w:numPr>
        <w:rPr>
          <w:rFonts w:cs="Arial"/>
        </w:rPr>
      </w:pPr>
      <w:r w:rsidRPr="004D49FE">
        <w:rPr>
          <w:rFonts w:cs="Arial"/>
        </w:rPr>
        <w:t>Core Assembly Part Number (all hardware)</w:t>
      </w:r>
    </w:p>
    <w:p w:rsidR="000B2C36" w:rsidRPr="004D49FE" w:rsidRDefault="000B2C36" w:rsidP="00D868C0">
      <w:pPr>
        <w:numPr>
          <w:ilvl w:val="1"/>
          <w:numId w:val="15"/>
        </w:numPr>
        <w:rPr>
          <w:rFonts w:cs="Arial"/>
        </w:rPr>
      </w:pPr>
      <w:r w:rsidRPr="004D49FE">
        <w:rPr>
          <w:rFonts w:cs="Arial"/>
        </w:rPr>
        <w:t>Strategy Part Number (main application)</w:t>
      </w:r>
    </w:p>
    <w:p w:rsidR="000B2C36" w:rsidRPr="004D49FE" w:rsidRDefault="000B2C36" w:rsidP="00D868C0">
      <w:pPr>
        <w:numPr>
          <w:ilvl w:val="1"/>
          <w:numId w:val="15"/>
        </w:numPr>
        <w:rPr>
          <w:rFonts w:cs="Arial"/>
        </w:rPr>
      </w:pPr>
      <w:r w:rsidRPr="004D49FE">
        <w:rPr>
          <w:rFonts w:cs="Arial"/>
        </w:rPr>
        <w:t>Calibration Part Number (calibration files)</w:t>
      </w:r>
    </w:p>
    <w:p w:rsidR="000B2C36" w:rsidRPr="004D49FE" w:rsidRDefault="000B2C36" w:rsidP="00D868C0">
      <w:pPr>
        <w:numPr>
          <w:ilvl w:val="1"/>
          <w:numId w:val="15"/>
        </w:numPr>
        <w:rPr>
          <w:rFonts w:cs="Arial"/>
        </w:rPr>
      </w:pPr>
      <w:r w:rsidRPr="004D49FE">
        <w:rPr>
          <w:rFonts w:cs="Arial"/>
        </w:rPr>
        <w:t xml:space="preserve">Secondary Bootloader Part Number </w:t>
      </w:r>
    </w:p>
    <w:p w:rsidR="000B2C36" w:rsidRPr="004D49FE" w:rsidRDefault="000B2C36" w:rsidP="00D868C0">
      <w:pPr>
        <w:numPr>
          <w:ilvl w:val="0"/>
          <w:numId w:val="15"/>
        </w:numPr>
        <w:rPr>
          <w:rFonts w:cs="Arial"/>
        </w:rPr>
      </w:pPr>
      <w:r w:rsidRPr="004D49FE">
        <w:rPr>
          <w:rFonts w:cs="Arial"/>
        </w:rPr>
        <w:t>Configuration (Standalone Calibration) Part Number has no effect on Ford Assembly Part Number.</w:t>
      </w:r>
    </w:p>
    <w:p w:rsidR="000B2C36" w:rsidRPr="004D49FE" w:rsidRDefault="000B2C36" w:rsidP="000B2C36">
      <w:pPr>
        <w:rPr>
          <w:rFonts w:cs="Arial"/>
        </w:rPr>
      </w:pPr>
    </w:p>
    <w:p w:rsidR="000B2C36" w:rsidRPr="004D49FE" w:rsidRDefault="000B2C36" w:rsidP="000B2C36">
      <w:pPr>
        <w:rPr>
          <w:rFonts w:cs="Arial"/>
        </w:rPr>
      </w:pPr>
      <w:r w:rsidRPr="004D49FE">
        <w:rPr>
          <w:rFonts w:cs="Arial"/>
        </w:rPr>
        <w:t>The ECU requires DIDs for the Delivery Assembly Part Number, Strategy Part Number</w:t>
      </w:r>
      <w:r>
        <w:rPr>
          <w:rFonts w:cs="Arial"/>
        </w:rPr>
        <w:t>(s)</w:t>
      </w:r>
      <w:r w:rsidRPr="004D49FE">
        <w:rPr>
          <w:rFonts w:cs="Arial"/>
        </w:rPr>
        <w:t>,</w:t>
      </w:r>
      <w:r>
        <w:rPr>
          <w:rFonts w:cs="Arial"/>
        </w:rPr>
        <w:t xml:space="preserve"> and Core Assembly Part Number.  The</w:t>
      </w:r>
      <w:r w:rsidRPr="004D49FE">
        <w:rPr>
          <w:rFonts w:cs="Arial"/>
        </w:rPr>
        <w:t xml:space="preserve"> Calibration Part Number</w:t>
      </w:r>
      <w:r>
        <w:rPr>
          <w:rFonts w:cs="Arial"/>
        </w:rPr>
        <w:t>(s), and Configuration (Standalone Calibration) Part Number(s) may be required by your design.</w:t>
      </w:r>
    </w:p>
    <w:p w:rsidR="000B2C36" w:rsidRPr="004D49FE" w:rsidRDefault="000B2C36" w:rsidP="000B2C36">
      <w:pPr>
        <w:rPr>
          <w:rFonts w:cs="Arial"/>
        </w:rPr>
      </w:pPr>
    </w:p>
    <w:p w:rsidR="000B2C36" w:rsidRPr="004D49FE" w:rsidRDefault="000B2C36" w:rsidP="00D868C0">
      <w:pPr>
        <w:numPr>
          <w:ilvl w:val="0"/>
          <w:numId w:val="16"/>
        </w:numPr>
        <w:ind w:left="720" w:hanging="360"/>
        <w:rPr>
          <w:rFonts w:cs="Arial"/>
        </w:rPr>
      </w:pPr>
      <w:r w:rsidRPr="004D49FE">
        <w:rPr>
          <w:rFonts w:cs="Arial"/>
        </w:rPr>
        <w:t>Delivery Assembly Part Number (DID F113) – Assembly Part Number stored in non-erasable ROM when pa</w:t>
      </w:r>
      <w:r>
        <w:rPr>
          <w:rFonts w:cs="Arial"/>
        </w:rPr>
        <w:t>rt is delivered from supplier. (Required)</w:t>
      </w:r>
    </w:p>
    <w:p w:rsidR="000B2C36" w:rsidRPr="004D49FE" w:rsidRDefault="000B2C36" w:rsidP="00D868C0">
      <w:pPr>
        <w:numPr>
          <w:ilvl w:val="0"/>
          <w:numId w:val="16"/>
        </w:numPr>
        <w:ind w:left="720" w:hanging="360"/>
        <w:rPr>
          <w:rFonts w:cs="Arial"/>
        </w:rPr>
      </w:pPr>
      <w:r w:rsidRPr="004D49FE">
        <w:rPr>
          <w:rFonts w:cs="Arial"/>
        </w:rPr>
        <w:t>Core Assembly Part Number (DID F111) – Core Assembly Part Number is stored in non-erasable ROM.</w:t>
      </w:r>
      <w:r>
        <w:rPr>
          <w:rFonts w:cs="Arial"/>
        </w:rPr>
        <w:t xml:space="preserve"> (Required)</w:t>
      </w:r>
    </w:p>
    <w:p w:rsidR="000B2C36" w:rsidRPr="004D49FE" w:rsidRDefault="000B2C36" w:rsidP="00D868C0">
      <w:pPr>
        <w:numPr>
          <w:ilvl w:val="0"/>
          <w:numId w:val="16"/>
        </w:numPr>
        <w:ind w:left="720" w:hanging="360"/>
        <w:rPr>
          <w:rFonts w:cs="Arial"/>
        </w:rPr>
      </w:pPr>
      <w:r w:rsidRPr="004D49FE">
        <w:rPr>
          <w:rFonts w:cs="Arial"/>
        </w:rPr>
        <w:t>Strategy Part Number (DID F188) – Application Part Number stored in the strategy file.</w:t>
      </w:r>
      <w:r>
        <w:rPr>
          <w:rFonts w:cs="Arial"/>
        </w:rPr>
        <w:t xml:space="preserve"> (Required)</w:t>
      </w:r>
    </w:p>
    <w:p w:rsidR="000B2C36" w:rsidRPr="004D49FE" w:rsidRDefault="000B2C36" w:rsidP="00D868C0">
      <w:pPr>
        <w:numPr>
          <w:ilvl w:val="0"/>
          <w:numId w:val="16"/>
        </w:numPr>
        <w:ind w:left="720" w:hanging="360"/>
        <w:rPr>
          <w:rFonts w:cs="Arial"/>
        </w:rPr>
      </w:pPr>
      <w:r w:rsidRPr="004D49FE">
        <w:rPr>
          <w:rFonts w:cs="Arial"/>
        </w:rPr>
        <w:t>Calibration Part Number (DID F124) – Calibration Part Number stored in the calibration file.</w:t>
      </w:r>
      <w:r>
        <w:rPr>
          <w:rFonts w:cs="Arial"/>
        </w:rPr>
        <w:t xml:space="preserve"> (Depends on if Calibration File is needed)</w:t>
      </w:r>
    </w:p>
    <w:p w:rsidR="000B2C36" w:rsidRPr="004D49FE" w:rsidRDefault="000B2C36" w:rsidP="00D868C0">
      <w:pPr>
        <w:numPr>
          <w:ilvl w:val="0"/>
          <w:numId w:val="16"/>
        </w:numPr>
        <w:ind w:left="720" w:hanging="360"/>
        <w:rPr>
          <w:rFonts w:cs="Arial"/>
        </w:rPr>
      </w:pPr>
      <w:r w:rsidRPr="004D49FE">
        <w:rPr>
          <w:rFonts w:cs="Arial"/>
        </w:rPr>
        <w:t>Standalone Calibration File (DID F10A) – Configuration Part Number stored in the standalone configuration file.</w:t>
      </w:r>
      <w:r>
        <w:rPr>
          <w:rFonts w:cs="Arial"/>
        </w:rPr>
        <w:t xml:space="preserve"> (Depends on if Configuration File is needed)</w:t>
      </w:r>
    </w:p>
    <w:p w:rsidR="000B2C36" w:rsidRPr="004D49FE" w:rsidRDefault="000B2C36" w:rsidP="000B2C36">
      <w:pPr>
        <w:rPr>
          <w:rFonts w:cs="Arial"/>
        </w:rPr>
      </w:pPr>
    </w:p>
    <w:p w:rsidR="000B2C36" w:rsidRPr="004D49FE" w:rsidRDefault="000B2C36" w:rsidP="000B2C36">
      <w:pPr>
        <w:rPr>
          <w:rFonts w:cs="Arial"/>
        </w:rPr>
      </w:pPr>
      <w:r w:rsidRPr="004D49FE">
        <w:rPr>
          <w:rFonts w:cs="Arial"/>
        </w:rPr>
        <w:t>There is no DID required for</w:t>
      </w:r>
      <w:r>
        <w:rPr>
          <w:rFonts w:cs="Arial"/>
        </w:rPr>
        <w:t xml:space="preserve"> Current Assembly Part Number.</w:t>
      </w:r>
    </w:p>
    <w:p w:rsidR="000B2C36" w:rsidRPr="004D49FE" w:rsidRDefault="000B2C36" w:rsidP="000B2C36">
      <w:pPr>
        <w:rPr>
          <w:rFonts w:cs="Arial"/>
        </w:rPr>
      </w:pPr>
    </w:p>
    <w:p w:rsidR="000B2C36" w:rsidRDefault="000B2C36" w:rsidP="000B2C36">
      <w:pPr>
        <w:pStyle w:val="Heading2"/>
      </w:pPr>
      <w:bookmarkStart w:id="15" w:name="_Toc35417498"/>
      <w:r w:rsidRPr="00B9479B">
        <w:t>SWR-REQ-290387/A-Security Code for Downloading - APIM</w:t>
      </w:r>
      <w:bookmarkEnd w:id="15"/>
    </w:p>
    <w:p w:rsidR="000B2C36" w:rsidRPr="00AE06BC" w:rsidRDefault="000B2C36" w:rsidP="000B2C36"/>
    <w:tbl>
      <w:tblPr>
        <w:tblW w:w="0" w:type="auto"/>
        <w:jc w:val="center"/>
        <w:tblCellMar>
          <w:left w:w="0" w:type="dxa"/>
          <w:right w:w="0" w:type="dxa"/>
        </w:tblCellMar>
        <w:tblLook w:val="04A0" w:firstRow="1" w:lastRow="0" w:firstColumn="1" w:lastColumn="0" w:noHBand="0" w:noVBand="1"/>
      </w:tblPr>
      <w:tblGrid>
        <w:gridCol w:w="769"/>
        <w:gridCol w:w="403"/>
        <w:gridCol w:w="394"/>
        <w:gridCol w:w="421"/>
        <w:gridCol w:w="421"/>
        <w:gridCol w:w="403"/>
        <w:gridCol w:w="394"/>
        <w:gridCol w:w="412"/>
        <w:gridCol w:w="394"/>
        <w:gridCol w:w="394"/>
        <w:gridCol w:w="458"/>
        <w:gridCol w:w="458"/>
        <w:gridCol w:w="458"/>
      </w:tblGrid>
      <w:tr w:rsidR="000B2C36" w:rsidTr="00D868C0">
        <w:trPr>
          <w:trHeight w:val="180"/>
          <w:jc w:val="center"/>
        </w:trPr>
        <w:tc>
          <w:tcPr>
            <w:tcW w:w="0" w:type="auto"/>
            <w:tcBorders>
              <w:top w:val="single" w:sz="8" w:space="0" w:color="auto"/>
              <w:left w:val="single" w:sz="8" w:space="0" w:color="auto"/>
              <w:bottom w:val="single" w:sz="8" w:space="0" w:color="auto"/>
              <w:right w:val="single" w:sz="8" w:space="0" w:color="auto"/>
            </w:tcBorders>
            <w:shd w:val="clear" w:color="auto" w:fill="00CCFF"/>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Security</w:t>
            </w:r>
          </w:p>
        </w:tc>
        <w:tc>
          <w:tcPr>
            <w:tcW w:w="0" w:type="auto"/>
            <w:gridSpan w:val="12"/>
            <w:tcBorders>
              <w:top w:val="single" w:sz="8" w:space="0" w:color="auto"/>
              <w:left w:val="nil"/>
              <w:bottom w:val="single" w:sz="8" w:space="0" w:color="auto"/>
              <w:right w:val="single" w:sz="8" w:space="0" w:color="auto"/>
            </w:tcBorders>
            <w:shd w:val="clear" w:color="auto" w:fill="00CCFF"/>
            <w:noWrap/>
            <w:tcMar>
              <w:top w:w="0" w:type="dxa"/>
              <w:left w:w="108" w:type="dxa"/>
              <w:bottom w:w="0" w:type="dxa"/>
              <w:right w:w="108" w:type="dxa"/>
            </w:tcMar>
            <w:vAlign w:val="center"/>
            <w:hideMark/>
          </w:tcPr>
          <w:p w:rsidR="000B2C36" w:rsidRDefault="000B2C36">
            <w:pPr>
              <w:spacing w:line="276" w:lineRule="auto"/>
              <w:rPr>
                <w:rFonts w:eastAsiaTheme="minorHAnsi" w:cs="Calibri"/>
                <w:b/>
                <w:bCs/>
                <w:color w:val="FF0000"/>
                <w:sz w:val="14"/>
                <w:szCs w:val="14"/>
              </w:rPr>
            </w:pPr>
            <w:r>
              <w:rPr>
                <w:b/>
                <w:bCs/>
                <w:color w:val="FF0000"/>
                <w:sz w:val="14"/>
                <w:szCs w:val="14"/>
              </w:rPr>
              <w:t> </w:t>
            </w:r>
          </w:p>
          <w:p w:rsidR="000B2C36" w:rsidRDefault="000B2C36">
            <w:pPr>
              <w:spacing w:line="276" w:lineRule="auto"/>
              <w:rPr>
                <w:rFonts w:ascii="Times New Roman" w:hAnsi="Times New Roman"/>
                <w:b/>
                <w:bCs/>
                <w:color w:val="FF0000"/>
                <w:sz w:val="14"/>
                <w:szCs w:val="14"/>
              </w:rPr>
            </w:pPr>
            <w:r>
              <w:rPr>
                <w:b/>
                <w:bCs/>
                <w:color w:val="FF0000"/>
                <w:sz w:val="14"/>
                <w:szCs w:val="14"/>
              </w:rPr>
              <w:t> </w:t>
            </w:r>
          </w:p>
          <w:p w:rsidR="000B2C36" w:rsidRDefault="000B2C36">
            <w:pPr>
              <w:spacing w:line="276" w:lineRule="auto"/>
              <w:jc w:val="center"/>
              <w:rPr>
                <w:rFonts w:ascii="Calibri" w:hAnsi="Calibri" w:cs="Calibri"/>
                <w:b/>
                <w:bCs/>
                <w:color w:val="FF0000"/>
                <w:sz w:val="14"/>
                <w:szCs w:val="14"/>
              </w:rPr>
            </w:pPr>
            <w:r>
              <w:rPr>
                <w:b/>
                <w:bCs/>
                <w:color w:val="FF0000"/>
                <w:sz w:val="14"/>
                <w:szCs w:val="14"/>
              </w:rPr>
              <w:t>Fixed Bytes from Security Algorithm (SWDL 6)</w:t>
            </w:r>
          </w:p>
          <w:p w:rsidR="000B2C36" w:rsidRDefault="000B2C36">
            <w:pPr>
              <w:spacing w:line="276" w:lineRule="auto"/>
              <w:rPr>
                <w:rFonts w:ascii="Times New Roman" w:hAnsi="Times New Roman"/>
                <w:b/>
                <w:bCs/>
                <w:color w:val="FF0000"/>
                <w:sz w:val="14"/>
                <w:szCs w:val="14"/>
              </w:rPr>
            </w:pPr>
            <w:r>
              <w:rPr>
                <w:b/>
                <w:bCs/>
                <w:color w:val="FF0000"/>
                <w:sz w:val="14"/>
                <w:szCs w:val="14"/>
              </w:rPr>
              <w:t> </w:t>
            </w:r>
          </w:p>
          <w:p w:rsidR="000B2C36" w:rsidRDefault="000B2C36">
            <w:pPr>
              <w:spacing w:line="276" w:lineRule="auto"/>
              <w:rPr>
                <w:rFonts w:eastAsiaTheme="minorHAnsi" w:cs="Calibri"/>
                <w:b/>
                <w:bCs/>
                <w:color w:val="FF0000"/>
                <w:sz w:val="14"/>
                <w:szCs w:val="14"/>
              </w:rPr>
            </w:pPr>
            <w:r>
              <w:rPr>
                <w:b/>
                <w:bCs/>
                <w:color w:val="FF0000"/>
                <w:sz w:val="14"/>
                <w:szCs w:val="14"/>
              </w:rPr>
              <w:t> </w:t>
            </w:r>
          </w:p>
        </w:tc>
      </w:tr>
      <w:tr w:rsidR="000B2C36" w:rsidTr="00D868C0">
        <w:trPr>
          <w:trHeight w:val="222"/>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Level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F12</w:t>
            </w:r>
          </w:p>
        </w:tc>
      </w:tr>
      <w:tr w:rsidR="000B2C36" w:rsidTr="00D868C0">
        <w:trPr>
          <w:trHeight w:val="45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Cs w:val="22"/>
              </w:rPr>
            </w:pPr>
            <w:r>
              <w:rPr>
                <w:b/>
                <w:bCs/>
                <w:color w:val="FF0000"/>
              </w:rPr>
              <w:t>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5F</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27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8C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5D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2F</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73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A6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52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50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12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CD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color w:val="FF0000"/>
                <w:sz w:val="16"/>
                <w:szCs w:val="16"/>
              </w:rPr>
            </w:pPr>
            <w:r>
              <w:rPr>
                <w:color w:val="FF0000"/>
                <w:sz w:val="16"/>
                <w:szCs w:val="16"/>
              </w:rPr>
              <w:t>54</w:t>
            </w:r>
          </w:p>
        </w:tc>
      </w:tr>
    </w:tbl>
    <w:p w:rsidR="000B2C36" w:rsidRDefault="000B2C36" w:rsidP="000B2C36"/>
    <w:p w:rsidR="000B2C36" w:rsidRDefault="000B2C36" w:rsidP="000B2C36"/>
    <w:p w:rsidR="000B2C36" w:rsidRDefault="000B2C36" w:rsidP="000B2C36">
      <w:pPr>
        <w:pStyle w:val="Heading2"/>
      </w:pPr>
      <w:bookmarkStart w:id="16" w:name="_Toc35417499"/>
      <w:r w:rsidRPr="00B9479B">
        <w:t>SWR-REQ-369543/A-Security Code for Configuration and Certain Routines</w:t>
      </w:r>
      <w:bookmarkEnd w:id="16"/>
    </w:p>
    <w:p w:rsidR="000B2C36" w:rsidRPr="00AE06BC" w:rsidRDefault="000B2C36" w:rsidP="000B2C36"/>
    <w:tbl>
      <w:tblPr>
        <w:tblW w:w="0" w:type="auto"/>
        <w:jc w:val="center"/>
        <w:tblCellMar>
          <w:left w:w="0" w:type="dxa"/>
          <w:right w:w="0" w:type="dxa"/>
        </w:tblCellMar>
        <w:tblLook w:val="04A0" w:firstRow="1" w:lastRow="0" w:firstColumn="1" w:lastColumn="0" w:noHBand="0" w:noVBand="1"/>
      </w:tblPr>
      <w:tblGrid>
        <w:gridCol w:w="769"/>
        <w:gridCol w:w="394"/>
        <w:gridCol w:w="394"/>
        <w:gridCol w:w="439"/>
        <w:gridCol w:w="412"/>
        <w:gridCol w:w="394"/>
        <w:gridCol w:w="403"/>
        <w:gridCol w:w="394"/>
        <w:gridCol w:w="412"/>
        <w:gridCol w:w="394"/>
        <w:gridCol w:w="458"/>
        <w:gridCol w:w="458"/>
        <w:gridCol w:w="458"/>
      </w:tblGrid>
      <w:tr w:rsidR="000B2C36" w:rsidTr="00D868C0">
        <w:trPr>
          <w:trHeight w:val="180"/>
          <w:jc w:val="center"/>
        </w:trPr>
        <w:tc>
          <w:tcPr>
            <w:tcW w:w="0" w:type="auto"/>
            <w:tcBorders>
              <w:top w:val="single" w:sz="8" w:space="0" w:color="auto"/>
              <w:left w:val="single" w:sz="8" w:space="0" w:color="auto"/>
              <w:bottom w:val="single" w:sz="8" w:space="0" w:color="auto"/>
              <w:right w:val="single" w:sz="8" w:space="0" w:color="auto"/>
            </w:tcBorders>
            <w:shd w:val="clear" w:color="auto" w:fill="00CCFF"/>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Security</w:t>
            </w:r>
          </w:p>
        </w:tc>
        <w:tc>
          <w:tcPr>
            <w:tcW w:w="0" w:type="auto"/>
            <w:gridSpan w:val="12"/>
            <w:tcBorders>
              <w:top w:val="single" w:sz="8" w:space="0" w:color="auto"/>
              <w:left w:val="nil"/>
              <w:bottom w:val="single" w:sz="8" w:space="0" w:color="auto"/>
              <w:right w:val="single" w:sz="8" w:space="0" w:color="auto"/>
            </w:tcBorders>
            <w:shd w:val="clear" w:color="auto" w:fill="00CCFF"/>
            <w:noWrap/>
            <w:tcMar>
              <w:top w:w="0" w:type="dxa"/>
              <w:left w:w="108" w:type="dxa"/>
              <w:bottom w:w="0" w:type="dxa"/>
              <w:right w:w="108" w:type="dxa"/>
            </w:tcMar>
            <w:vAlign w:val="center"/>
            <w:hideMark/>
          </w:tcPr>
          <w:p w:rsidR="000B2C36" w:rsidRDefault="000B2C36">
            <w:pPr>
              <w:spacing w:line="276" w:lineRule="auto"/>
              <w:rPr>
                <w:rFonts w:eastAsiaTheme="minorHAnsi" w:cs="Calibri"/>
                <w:b/>
                <w:bCs/>
                <w:color w:val="FF0000"/>
                <w:sz w:val="14"/>
                <w:szCs w:val="14"/>
              </w:rPr>
            </w:pPr>
            <w:r>
              <w:rPr>
                <w:b/>
                <w:bCs/>
                <w:color w:val="FF0000"/>
                <w:sz w:val="14"/>
                <w:szCs w:val="14"/>
              </w:rPr>
              <w:t> </w:t>
            </w:r>
          </w:p>
          <w:p w:rsidR="000B2C36" w:rsidRDefault="000B2C36">
            <w:pPr>
              <w:spacing w:line="276" w:lineRule="auto"/>
              <w:rPr>
                <w:rFonts w:ascii="Times New Roman" w:hAnsi="Times New Roman"/>
                <w:b/>
                <w:bCs/>
                <w:color w:val="FF0000"/>
                <w:sz w:val="14"/>
                <w:szCs w:val="14"/>
              </w:rPr>
            </w:pPr>
            <w:r>
              <w:rPr>
                <w:b/>
                <w:bCs/>
                <w:color w:val="FF0000"/>
                <w:sz w:val="14"/>
                <w:szCs w:val="14"/>
              </w:rPr>
              <w:t> </w:t>
            </w:r>
          </w:p>
          <w:p w:rsidR="000B2C36" w:rsidRDefault="000B2C36">
            <w:pPr>
              <w:spacing w:line="276" w:lineRule="auto"/>
              <w:jc w:val="center"/>
              <w:rPr>
                <w:rFonts w:ascii="Calibri" w:hAnsi="Calibri" w:cs="Calibri"/>
                <w:b/>
                <w:bCs/>
                <w:color w:val="FF0000"/>
                <w:sz w:val="14"/>
                <w:szCs w:val="14"/>
              </w:rPr>
            </w:pPr>
            <w:r>
              <w:rPr>
                <w:b/>
                <w:bCs/>
                <w:color w:val="FF0000"/>
                <w:sz w:val="14"/>
                <w:szCs w:val="14"/>
              </w:rPr>
              <w:lastRenderedPageBreak/>
              <w:t>Fixed Bytes from Security Algorithm (SWDL 6)</w:t>
            </w:r>
          </w:p>
          <w:p w:rsidR="000B2C36" w:rsidRDefault="000B2C36">
            <w:pPr>
              <w:spacing w:line="276" w:lineRule="auto"/>
              <w:rPr>
                <w:rFonts w:ascii="Times New Roman" w:hAnsi="Times New Roman"/>
                <w:b/>
                <w:bCs/>
                <w:color w:val="FF0000"/>
                <w:sz w:val="14"/>
                <w:szCs w:val="14"/>
              </w:rPr>
            </w:pPr>
            <w:r>
              <w:rPr>
                <w:b/>
                <w:bCs/>
                <w:color w:val="FF0000"/>
                <w:sz w:val="14"/>
                <w:szCs w:val="14"/>
              </w:rPr>
              <w:t> </w:t>
            </w:r>
          </w:p>
          <w:p w:rsidR="000B2C36" w:rsidRDefault="000B2C36">
            <w:pPr>
              <w:spacing w:line="276" w:lineRule="auto"/>
              <w:rPr>
                <w:rFonts w:eastAsiaTheme="minorHAnsi" w:cs="Calibri"/>
                <w:b/>
                <w:bCs/>
                <w:color w:val="FF0000"/>
                <w:sz w:val="14"/>
                <w:szCs w:val="14"/>
              </w:rPr>
            </w:pPr>
            <w:r>
              <w:rPr>
                <w:b/>
                <w:bCs/>
                <w:color w:val="FF0000"/>
                <w:sz w:val="14"/>
                <w:szCs w:val="14"/>
              </w:rPr>
              <w:t> </w:t>
            </w:r>
          </w:p>
        </w:tc>
      </w:tr>
      <w:tr w:rsidR="000B2C36" w:rsidTr="00D868C0">
        <w:trPr>
          <w:trHeight w:val="222"/>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lastRenderedPageBreak/>
              <w:t>Level</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 w:val="14"/>
                <w:szCs w:val="14"/>
              </w:rPr>
            </w:pPr>
            <w:r>
              <w:rPr>
                <w:b/>
                <w:bCs/>
                <w:color w:val="FF0000"/>
                <w:sz w:val="14"/>
                <w:szCs w:val="14"/>
              </w:rPr>
              <w:t>F12</w:t>
            </w:r>
          </w:p>
        </w:tc>
      </w:tr>
      <w:tr w:rsidR="000B2C36" w:rsidTr="00D868C0">
        <w:trPr>
          <w:trHeight w:val="45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B2C36" w:rsidRDefault="000B2C36">
            <w:pPr>
              <w:spacing w:line="276" w:lineRule="auto"/>
              <w:jc w:val="center"/>
              <w:rPr>
                <w:rFonts w:eastAsiaTheme="minorHAnsi" w:cs="Calibri"/>
                <w:b/>
                <w:bCs/>
                <w:color w:val="FF0000"/>
                <w:szCs w:val="22"/>
              </w:rPr>
            </w:pPr>
            <w:r>
              <w:rPr>
                <w:b/>
                <w:bCs/>
                <w:color w:val="FF0000"/>
              </w:rPr>
              <w:t>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34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AC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8A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26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7F</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94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B8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94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BD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71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rsidR="000B2C36" w:rsidRDefault="000B2C36">
            <w:pPr>
              <w:spacing w:line="276" w:lineRule="auto"/>
              <w:jc w:val="center"/>
              <w:rPr>
                <w:rFonts w:eastAsiaTheme="minorHAnsi" w:cs="Calibri"/>
                <w:color w:val="FF0000"/>
                <w:sz w:val="16"/>
                <w:szCs w:val="16"/>
              </w:rPr>
            </w:pPr>
            <w:r>
              <w:rPr>
                <w:rFonts w:eastAsiaTheme="minorHAnsi" w:cs="Calibri"/>
                <w:color w:val="FF0000"/>
                <w:sz w:val="16"/>
                <w:szCs w:val="16"/>
              </w:rPr>
              <w:t>AE</w:t>
            </w:r>
          </w:p>
        </w:tc>
      </w:tr>
    </w:tbl>
    <w:p w:rsidR="000B2C36" w:rsidRDefault="000B2C36" w:rsidP="000B2C36"/>
    <w:p w:rsidR="000B2C36" w:rsidRDefault="000B2C36" w:rsidP="00D868C0">
      <w:pPr>
        <w:numPr>
          <w:ilvl w:val="0"/>
          <w:numId w:val="17"/>
        </w:numPr>
      </w:pPr>
      <w:r>
        <w:t>This security level is required for any 2E configurations items and/or routines the explicitly ask for security.</w:t>
      </w:r>
    </w:p>
    <w:p w:rsidR="000B2C36" w:rsidRDefault="000B2C36" w:rsidP="000B2C36">
      <w:pPr>
        <w:pStyle w:val="Heading1"/>
      </w:pPr>
      <w:bookmarkStart w:id="17" w:name="_Toc35417500"/>
      <w:r w:rsidRPr="00B9479B">
        <w:lastRenderedPageBreak/>
        <w:t>FRD-REQ-290381/D-APIM Specific Requirements - Gen4.0</w:t>
      </w:r>
      <w:bookmarkEnd w:id="17"/>
    </w:p>
    <w:p w:rsidR="000B2C36" w:rsidRDefault="000B2C36" w:rsidP="000B2C36">
      <w:pPr>
        <w:ind w:left="1080"/>
      </w:pPr>
    </w:p>
    <w:p w:rsidR="000B2C36" w:rsidRDefault="000B2C36" w:rsidP="000B2C36">
      <w:pPr>
        <w:ind w:left="1080"/>
      </w:pPr>
      <w:r>
        <w:t>The Diagnostic CAN Transmit ID is 0x7D8 for the APIM.</w:t>
      </w:r>
    </w:p>
    <w:p w:rsidR="000B2C36" w:rsidRDefault="000B2C36" w:rsidP="000B2C36">
      <w:pPr>
        <w:ind w:left="1080"/>
      </w:pPr>
      <w:r>
        <w:t>The Diagnostic CAN Receive ID is 0x7D0 for the APIM.</w:t>
      </w:r>
    </w:p>
    <w:p w:rsidR="000B2C36" w:rsidRDefault="000B2C36" w:rsidP="000B2C36"/>
    <w:p w:rsidR="000B2C36" w:rsidRDefault="000B2C36" w:rsidP="000B2C36">
      <w:pPr>
        <w:pStyle w:val="Heading2"/>
      </w:pPr>
      <w:bookmarkStart w:id="18" w:name="_Toc35417501"/>
      <w:r w:rsidRPr="00B9479B">
        <w:t>SWR-REQ-290382/B-Tx/Rx ID</w:t>
      </w:r>
      <w:bookmarkEnd w:id="18"/>
    </w:p>
    <w:p w:rsidR="000B2C36" w:rsidRDefault="000B2C36" w:rsidP="000B2C36">
      <w:pPr>
        <w:ind w:left="1080"/>
        <w:rPr>
          <w:rFonts w:ascii="Times New Roman" w:hAnsi="Times New Roman"/>
        </w:rPr>
      </w:pPr>
      <w:r>
        <w:t>The Diagnostic CAN Transmit ID is 0x7D8 for the APIM.</w:t>
      </w:r>
    </w:p>
    <w:p w:rsidR="000B2C36" w:rsidRDefault="000B2C36" w:rsidP="000B2C36">
      <w:pPr>
        <w:ind w:left="1080"/>
      </w:pPr>
      <w:r>
        <w:t>The Diagnostic CAN Receive ID is 0x7D0 for the APIM.</w:t>
      </w:r>
    </w:p>
    <w:p w:rsidR="000B2C36" w:rsidRDefault="000B2C36" w:rsidP="000B2C36">
      <w:pPr>
        <w:ind w:left="720"/>
      </w:pPr>
    </w:p>
    <w:p w:rsidR="000B2C36" w:rsidRDefault="000B2C36" w:rsidP="000B2C36"/>
    <w:p w:rsidR="000B2C36" w:rsidRDefault="000B2C36" w:rsidP="000B2C36">
      <w:pPr>
        <w:pStyle w:val="Heading2"/>
      </w:pPr>
      <w:bookmarkStart w:id="19" w:name="_Toc35417502"/>
      <w:r w:rsidRPr="00B9479B">
        <w:t>SWR-REQ-290383/A-Required Messages</w:t>
      </w:r>
      <w:bookmarkEnd w:id="19"/>
    </w:p>
    <w:p w:rsidR="000B2C36" w:rsidRPr="00AE06BC" w:rsidRDefault="000B2C36" w:rsidP="000B2C36"/>
    <w:tbl>
      <w:tblPr>
        <w:tblW w:w="7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5496"/>
        <w:gridCol w:w="836"/>
      </w:tblGrid>
      <w:tr w:rsidR="000B2C36" w:rsidTr="00D868C0">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rPr>
                <w:b/>
                <w:bCs/>
                <w:sz w:val="16"/>
                <w:szCs w:val="16"/>
              </w:rPr>
            </w:pPr>
            <w:proofErr w:type="spellStart"/>
            <w:r>
              <w:rPr>
                <w:b/>
                <w:bCs/>
                <w:sz w:val="16"/>
                <w:szCs w:val="16"/>
              </w:rPr>
              <w:t>defaultSession</w:t>
            </w:r>
            <w:proofErr w:type="spellEnd"/>
            <w:r>
              <w:rPr>
                <w:b/>
                <w:bCs/>
                <w:sz w:val="16"/>
                <w:szCs w:val="16"/>
              </w:rPr>
              <w:t xml:space="preserve"> </w:t>
            </w:r>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jc w:val="center"/>
              <w:rPr>
                <w:b/>
                <w:bCs/>
                <w:sz w:val="16"/>
                <w:szCs w:val="16"/>
              </w:rPr>
            </w:pPr>
            <w:r>
              <w:rPr>
                <w:b/>
                <w:bCs/>
                <w:sz w:val="16"/>
                <w:szCs w:val="16"/>
              </w:rPr>
              <w:t> </w:t>
            </w:r>
          </w:p>
        </w:tc>
      </w:tr>
      <w:tr w:rsidR="000B2C36" w:rsidTr="00D868C0">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85</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ControlDTCSetting</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23</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ReadScalingDataByIdentifier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2A</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ReadDataByPeriodicIdentifier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2C</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DynamicallyDefineDataIdentifier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WriteDataByIdentifier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3D</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WriteMemoryByAddress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ClearDiagnosticInformation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96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19</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ReadDTCInformation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2F</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InputOutputCtrlByIdentifier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rPr>
                <w:b/>
                <w:bCs/>
                <w:sz w:val="16"/>
                <w:szCs w:val="16"/>
              </w:rPr>
            </w:pPr>
            <w:proofErr w:type="spellStart"/>
            <w:r>
              <w:rPr>
                <w:b/>
                <w:bCs/>
                <w:sz w:val="16"/>
                <w:szCs w:val="16"/>
              </w:rPr>
              <w:t>ExtendedDiagnosticSession</w:t>
            </w:r>
            <w:proofErr w:type="spellEnd"/>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jc w:val="center"/>
              <w:rPr>
                <w:b/>
                <w:bCs/>
                <w:sz w:val="16"/>
                <w:szCs w:val="16"/>
              </w:rPr>
            </w:pPr>
            <w:r>
              <w:rPr>
                <w:b/>
                <w:bCs/>
                <w:sz w:val="16"/>
                <w:szCs w:val="16"/>
              </w:rPr>
              <w:t> </w:t>
            </w:r>
          </w:p>
        </w:tc>
      </w:tr>
      <w:tr w:rsidR="000B2C36" w:rsidTr="00D868C0">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85</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ControlDTCSetting</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23</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ReadScalingDataByIdentifier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2A</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ReadDataByPeriodicIdentifier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lastRenderedPageBreak/>
              <w:t>2C</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DynamicallyDefineDataIdentifier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WriteDataByIdentifier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3D</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WriteMemoryByAddress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N</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ClearDiagnosticInformation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96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19</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ReadDTCInformation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2F</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InputOutputCtrlByIdentifier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135"/>
          <w:jc w:val="center"/>
        </w:trPr>
        <w:tc>
          <w:tcPr>
            <w:tcW w:w="876"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0B2C36" w:rsidRDefault="000B2C36">
            <w:pPr>
              <w:jc w:val="center"/>
            </w:pPr>
            <w:r>
              <w:t> </w:t>
            </w:r>
          </w:p>
        </w:tc>
        <w:tc>
          <w:tcPr>
            <w:tcW w:w="5496"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0B2C36" w:rsidRDefault="000B2C36">
            <w:r>
              <w:t> </w:t>
            </w:r>
          </w:p>
        </w:tc>
        <w:tc>
          <w:tcPr>
            <w:tcW w:w="836"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0B2C36" w:rsidRDefault="000B2C36">
            <w:pPr>
              <w:jc w:val="center"/>
            </w:pPr>
            <w:r>
              <w:t> </w:t>
            </w:r>
          </w:p>
        </w:tc>
      </w:tr>
      <w:tr w:rsidR="000B2C36" w:rsidTr="00D868C0">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rPr>
                <w:b/>
                <w:bCs/>
                <w:sz w:val="16"/>
                <w:szCs w:val="16"/>
              </w:rPr>
            </w:pPr>
            <w:proofErr w:type="spellStart"/>
            <w:r>
              <w:rPr>
                <w:b/>
                <w:bCs/>
                <w:sz w:val="16"/>
                <w:szCs w:val="16"/>
              </w:rPr>
              <w:t>ProgrammingSession</w:t>
            </w:r>
            <w:proofErr w:type="spellEnd"/>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rsidR="000B2C36" w:rsidRDefault="000B2C36">
            <w:pPr>
              <w:jc w:val="center"/>
              <w:rPr>
                <w:b/>
                <w:bCs/>
                <w:sz w:val="16"/>
                <w:szCs w:val="16"/>
              </w:rPr>
            </w:pPr>
            <w:r>
              <w:rPr>
                <w:b/>
                <w:bCs/>
                <w:sz w:val="16"/>
                <w:szCs w:val="16"/>
              </w:rPr>
              <w:t> </w:t>
            </w:r>
          </w:p>
        </w:tc>
      </w:tr>
      <w:tr w:rsidR="000B2C36" w:rsidTr="00D868C0">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RequestDownload</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36</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TransferData</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RequestTransferExit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r w:rsidR="000B2C36" w:rsidTr="00D868C0">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roofErr w:type="spellStart"/>
            <w: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rsidR="000B2C36" w:rsidRDefault="000B2C36">
            <w:pPr>
              <w:jc w:val="center"/>
            </w:pPr>
            <w:r>
              <w:t>Y</w:t>
            </w:r>
          </w:p>
        </w:tc>
      </w:tr>
    </w:tbl>
    <w:p w:rsidR="000B2C36" w:rsidRDefault="000B2C36" w:rsidP="000B2C36"/>
    <w:p w:rsidR="000B2C36" w:rsidRDefault="000B2C36" w:rsidP="000B2C36"/>
    <w:p w:rsidR="000B2C36" w:rsidRDefault="000B2C36" w:rsidP="000B2C36">
      <w:pPr>
        <w:pStyle w:val="Heading2"/>
      </w:pPr>
      <w:bookmarkStart w:id="20" w:name="_Toc35417503"/>
      <w:r w:rsidRPr="00B9479B">
        <w:t>SWR-REQ-290388/A-On-Demand Self-Test</w:t>
      </w:r>
      <w:bookmarkEnd w:id="20"/>
    </w:p>
    <w:p w:rsidR="000B2C36" w:rsidRDefault="000B2C36" w:rsidP="000B2C36">
      <w:pPr>
        <w:ind w:left="720"/>
      </w:pPr>
      <w:r>
        <w:t xml:space="preserve">The On-Demand </w:t>
      </w:r>
      <w:proofErr w:type="spellStart"/>
      <w:r>
        <w:t>Self Test</w:t>
      </w:r>
      <w:proofErr w:type="spellEnd"/>
      <w:r>
        <w:t xml:space="preserve"> (0202) shall enter self-test only if all the following criteria are met:</w:t>
      </w:r>
    </w:p>
    <w:p w:rsidR="000B2C36" w:rsidRDefault="000B2C36" w:rsidP="00D868C0">
      <w:pPr>
        <w:numPr>
          <w:ilvl w:val="0"/>
          <w:numId w:val="18"/>
        </w:numPr>
      </w:pPr>
      <w:r>
        <w:t>Ignition is in the Run State</w:t>
      </w:r>
    </w:p>
    <w:p w:rsidR="000B2C36" w:rsidRDefault="000B2C36" w:rsidP="00D868C0">
      <w:pPr>
        <w:numPr>
          <w:ilvl w:val="0"/>
          <w:numId w:val="18"/>
        </w:numPr>
      </w:pPr>
      <w:r>
        <w:t>Battery Voltage is Between 10-16 volts</w:t>
      </w:r>
    </w:p>
    <w:p w:rsidR="000B2C36" w:rsidRDefault="000B2C36" w:rsidP="00D868C0">
      <w:pPr>
        <w:numPr>
          <w:ilvl w:val="0"/>
          <w:numId w:val="18"/>
        </w:numPr>
      </w:pPr>
      <w:r>
        <w:t>Extended Diagnostic Session (not programming modes)</w:t>
      </w:r>
    </w:p>
    <w:p w:rsidR="000B2C36" w:rsidRDefault="000B2C36" w:rsidP="00D868C0">
      <w:pPr>
        <w:numPr>
          <w:ilvl w:val="0"/>
          <w:numId w:val="18"/>
        </w:numPr>
      </w:pPr>
      <w:r>
        <w:t>On-Demand Test is requested by tester.</w:t>
      </w:r>
    </w:p>
    <w:p w:rsidR="000B2C36" w:rsidRDefault="000B2C36" w:rsidP="00D868C0">
      <w:pPr>
        <w:numPr>
          <w:ilvl w:val="0"/>
          <w:numId w:val="18"/>
        </w:numPr>
      </w:pPr>
      <w:r>
        <w:t>Not in Phone Call, No Phone Connected</w:t>
      </w:r>
    </w:p>
    <w:p w:rsidR="000B2C36" w:rsidRDefault="000B2C36" w:rsidP="000B2C36"/>
    <w:p w:rsidR="000B2C36" w:rsidRDefault="000B2C36" w:rsidP="000B2C36">
      <w:pPr>
        <w:ind w:left="720"/>
      </w:pPr>
      <w:r>
        <w:t xml:space="preserve">The On-Demand </w:t>
      </w:r>
      <w:proofErr w:type="spellStart"/>
      <w:r>
        <w:t>Self Test</w:t>
      </w:r>
      <w:proofErr w:type="spellEnd"/>
      <w:r>
        <w:t xml:space="preserve"> (0202) shall exit self-test if any one of the following criteria is met:</w:t>
      </w:r>
    </w:p>
    <w:p w:rsidR="000B2C36" w:rsidRDefault="000B2C36" w:rsidP="00D868C0">
      <w:pPr>
        <w:numPr>
          <w:ilvl w:val="0"/>
          <w:numId w:val="18"/>
        </w:numPr>
      </w:pPr>
      <w:r>
        <w:t>Ignition transitions out of Run State</w:t>
      </w:r>
    </w:p>
    <w:p w:rsidR="000B2C36" w:rsidRDefault="000B2C36" w:rsidP="00D868C0">
      <w:pPr>
        <w:numPr>
          <w:ilvl w:val="0"/>
          <w:numId w:val="18"/>
        </w:numPr>
      </w:pPr>
      <w:r>
        <w:t>Battery Voltage Drops below 9 volts or exceeds 16 volts</w:t>
      </w:r>
    </w:p>
    <w:p w:rsidR="000B2C36" w:rsidRDefault="000B2C36" w:rsidP="00D868C0">
      <w:pPr>
        <w:numPr>
          <w:ilvl w:val="0"/>
          <w:numId w:val="18"/>
        </w:numPr>
      </w:pPr>
      <w:r>
        <w:t>A stop routine command is issued.</w:t>
      </w:r>
    </w:p>
    <w:p w:rsidR="000B2C36" w:rsidRDefault="000B2C36" w:rsidP="00D868C0">
      <w:pPr>
        <w:numPr>
          <w:ilvl w:val="0"/>
          <w:numId w:val="18"/>
        </w:numPr>
      </w:pPr>
      <w:r>
        <w:t>Tester does not communicate for more than five (5) seconds.</w:t>
      </w:r>
    </w:p>
    <w:p w:rsidR="000B2C36" w:rsidRDefault="000B2C36" w:rsidP="00D868C0">
      <w:pPr>
        <w:numPr>
          <w:ilvl w:val="0"/>
          <w:numId w:val="18"/>
        </w:numPr>
      </w:pPr>
      <w:r>
        <w:t>Test is complete.</w:t>
      </w:r>
    </w:p>
    <w:p w:rsidR="000B2C36" w:rsidRDefault="000B2C36" w:rsidP="00D868C0">
      <w:pPr>
        <w:numPr>
          <w:ilvl w:val="0"/>
          <w:numId w:val="18"/>
        </w:numPr>
      </w:pPr>
      <w:r>
        <w:t>Phone Call, No Phone Connected</w:t>
      </w:r>
    </w:p>
    <w:p w:rsidR="000B2C36" w:rsidRDefault="000B2C36" w:rsidP="000B2C36"/>
    <w:p w:rsidR="000B2C36" w:rsidRDefault="000B2C36" w:rsidP="000B2C36">
      <w:pPr>
        <w:pStyle w:val="Heading3"/>
      </w:pPr>
      <w:bookmarkStart w:id="21" w:name="_Toc35417504"/>
      <w:r w:rsidRPr="00B9479B">
        <w:t>SWR-REQ-290389/A-EOL Entry Condition DIDs</w:t>
      </w:r>
      <w:bookmarkEnd w:id="21"/>
    </w:p>
    <w:p w:rsidR="000B2C36" w:rsidRDefault="000B2C36" w:rsidP="00D868C0">
      <w:pPr>
        <w:numPr>
          <w:ilvl w:val="2"/>
          <w:numId w:val="19"/>
        </w:numPr>
      </w:pPr>
      <w:r>
        <w:t>DID 411F – Key Position</w:t>
      </w:r>
    </w:p>
    <w:p w:rsidR="000B2C36" w:rsidRDefault="000B2C36" w:rsidP="00D868C0">
      <w:pPr>
        <w:numPr>
          <w:ilvl w:val="2"/>
          <w:numId w:val="19"/>
        </w:numPr>
      </w:pPr>
      <w:r>
        <w:t>DID 8032 –Gateway Features Status</w:t>
      </w:r>
    </w:p>
    <w:p w:rsidR="000B2C36" w:rsidRDefault="000B2C36" w:rsidP="000B2C36">
      <w:pPr>
        <w:pStyle w:val="Heading3"/>
      </w:pPr>
      <w:bookmarkStart w:id="22" w:name="_Toc35417505"/>
      <w:r w:rsidRPr="00B9479B">
        <w:t>SWR-REQ-290390/E-On-Demand DTCs and Criteria</w:t>
      </w:r>
      <w:bookmarkEnd w:id="22"/>
    </w:p>
    <w:p w:rsidR="000B2C36" w:rsidRDefault="000B2C36" w:rsidP="000B2C36"/>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05"/>
        <w:gridCol w:w="3601"/>
        <w:gridCol w:w="850"/>
        <w:gridCol w:w="2473"/>
        <w:gridCol w:w="1602"/>
      </w:tblGrid>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Pin #</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I/O</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Circuit Description</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Tested</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DTCs Details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t>Configuration that applies</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lastRenderedPageBreak/>
              <w:t>n/a</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Flash ROM Checksum</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Verify Flash ROM checksum matches stored value.  DTC F00041</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EEPROM Checksum</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Verify non-changing EEPROM Checksum matches stored value.  DTC F00041</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Configuration Check</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Verify that configuration has been done and done correctly.  DTCs E10000 and E10100</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Battery B+</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Will Set F00316 if below 10 volts during test for greater than 250 </w:t>
            </w:r>
            <w:proofErr w:type="spellStart"/>
            <w:r>
              <w:t>ms.</w:t>
            </w:r>
            <w:proofErr w:type="spellEnd"/>
            <w:r>
              <w:t xml:space="preserve">  Will set F00317 if voltage is greater than 16 volts for greater than 5500ms.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J2-53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proofErr w:type="spellStart"/>
            <w:r>
              <w:t>na</w:t>
            </w:r>
            <w:proofErr w:type="spellEnd"/>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No connect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J2-54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No connect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J1-16</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proofErr w:type="spellStart"/>
            <w:r>
              <w:t>na</w:t>
            </w:r>
            <w:proofErr w:type="spellEnd"/>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No connect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J1-17</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No connect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J1-19</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HS3 CAN_H</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Will not enter diagnostics if not connected.</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J1-20</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HS3CAN_L</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Will not enter diagnostics if not connected.</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J1-51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SDL_H</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When On-demand test is requested, APIM will send diagnostic request over ICAN and wait for response from SDL.  Will set DTC DA0087 if valid response is not received in 5 seconds with at least three retries.  (Only takes one pass to not set DTC).  Any data shall pass the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Pre-X40)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J1-52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SDL_L</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When On-demand test is requested, APIM will send diagnostic request over ICAN and wait for response from SDL.  Will set DTC DA0087 if valid response is not received in 5 seconds with at least three retries.  (Only takes one pass to not set DTC).  Any data shall pass the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Pre-X40)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lastRenderedPageBreak/>
              <w:t xml:space="preserve"> J1-27</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DDRL_H TX+</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APIM to set DTC DA0087 if the APIM is not able to communicate with SRM for greater than ten (10) seconds.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J1-28</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DDRL_L Tx-</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APIM to set DTC DA0087 if the APIM is not able to communicate with SRM for greater than ten (10) seconds. APIM is not able to communicate with SRM for greater than ten (10)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 J2-51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DDRL_H Transmit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APIM to set DTC DA0087 if the APIM is not able to communicate with SRM for greater than ten (10) seconds. APIM is not able to communicate with SRM for greater than ten (10)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J2-52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DDRL_L Transmit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APIM to set DTC DA0087 if the APIM is not able to communicate with SRM for greater than ten (10) seconds. APIM is not able to communicate with SRM for greater than ten (10)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(SDARS = Available) &amp; (X40 = X40)</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I </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Mic1 </w:t>
            </w:r>
            <w:proofErr w:type="gramStart"/>
            <w:r>
              <w:t>In</w:t>
            </w:r>
            <w:proofErr w:type="gramEnd"/>
            <w:r>
              <w:t>+</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Microphone is detected if present via hardware.  VMCU will set if open 9D</w:t>
            </w:r>
            <w:proofErr w:type="gramStart"/>
            <w:r>
              <w:t>7913,  short</w:t>
            </w:r>
            <w:proofErr w:type="gramEnd"/>
            <w:r>
              <w:t xml:space="preserve"> to ground 9D7911, or short to battery 9D7912 for greater than one second.  Shut power off to microphone if error is detected until next ignition cycle.</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I </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Mic1 In-</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Microphone is detected if present via hardware.  VMCU will set if open 9D</w:t>
            </w:r>
            <w:proofErr w:type="gramStart"/>
            <w:r>
              <w:t>7913,  short</w:t>
            </w:r>
            <w:proofErr w:type="gramEnd"/>
            <w:r>
              <w:t xml:space="preserve"> to ground 9D7911, or short to battery 9D7912 for greater than one second.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J1-29</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J1-30</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lastRenderedPageBreak/>
              <w:t>J1-31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Rear Camera Video In+</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Set DTC 500101 if camera signal is missing for greater than (&gt;) 5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Front or Rear Camera = Present &amp; (Type of RVC Camera = Analog)</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56" w:lineRule="auto"/>
            </w:pPr>
            <w:r>
              <w:t>J1-15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56" w:lineRule="auto"/>
            </w:pPr>
            <w:r>
              <w:t>Rear Camera Video In-</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56" w:lineRule="auto"/>
            </w:pPr>
            <w:r>
              <w:t>Set DTC 500101 if camera signal is missing for greater than (&gt;) 5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Front or Rear Camera = Present &amp; (Type of RVC Camera = Analog)</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Rear Camera Shield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J1-10</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J1-11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J1-9</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J1-36</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Stereo Audio Out Shield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Stereo Audio Out Right +</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J1-26</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Stereo Audio Out Right -</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Stereo Audio Out Left +</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Stereo Audio Out Left -</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J1-21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Alert Audio Out Shield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Alert Audio Out 1+ </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Alert Audio Out 1-</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See Tones Test</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J1-6</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J1-8</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Media Connectivity Module 5V Power</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rPr>
                <w:strike/>
              </w:rP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J1-7</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J2-38</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Media Connectivity Module Ground</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rPr>
                <w:strike/>
              </w:rP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J2-37</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Power Ground-</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See Battery</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J2-39</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J2-40</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lastRenderedPageBreak/>
              <w:t>J2-46</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SWC+</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strike/>
              </w:rPr>
            </w:pPr>
            <w:r>
              <w:t>Set for out of range DTC 91BA1C.  Set for stuck if pressed more than three (3) seconds.  DTC 91BA63.</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SWC= Hardwired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J2-47</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SWC-</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strike/>
              </w:rPr>
            </w:pPr>
            <w:r>
              <w:t>Set for out of range DTC 91BA1C.  Set for stuck if pressed more than three (3) seconds.  DTC 91BA63.</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SWC = Hardwired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J2-48</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J-49</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J1-32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J2-50</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rPr>
                <w:strike/>
              </w:rPr>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LIN</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r>
              <w:t>Set when missing LIN signals for greater than three (3) seconds.   DTC 908701.</w:t>
            </w:r>
          </w:p>
          <w:p w:rsidR="000B2C36" w:rsidRDefault="000B2C36">
            <w:pPr>
              <w:spacing w:line="256" w:lineRule="auto"/>
            </w:pPr>
          </w:p>
          <w:p w:rsidR="000B2C36" w:rsidRDefault="000B2C36">
            <w:pPr>
              <w:spacing w:line="256" w:lineRule="auto"/>
            </w:pPr>
            <w:r>
              <w:t>Set for stuck button for greater than three (3) seconds. DTC E01363.</w:t>
            </w: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r>
              <w:t>ICP(EFP) Network = LIN</w:t>
            </w:r>
          </w:p>
          <w:p w:rsidR="000B2C36" w:rsidRDefault="000B2C36">
            <w:pPr>
              <w:spacing w:line="256" w:lineRule="auto"/>
            </w:pPr>
          </w:p>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rPr>
                <w:strike/>
              </w:rPr>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HS4+</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rPr>
                <w:strike/>
              </w:rPr>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J1-42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HS4-</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rPr>
                <w:strike/>
              </w:rPr>
            </w:pP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605"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3601"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850"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rPr>
                <w:strike/>
              </w:rPr>
            </w:pP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USB1 </w:t>
            </w:r>
            <w:proofErr w:type="spellStart"/>
            <w:r>
              <w:t>Vbus</w:t>
            </w:r>
            <w:proofErr w:type="spellEnd"/>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rPr>
                <w:strike/>
              </w:rP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605"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3601"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850"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605"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3601"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850"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2473" w:type="dxa"/>
            <w:tcBorders>
              <w:top w:val="single" w:sz="4" w:space="0" w:color="auto"/>
              <w:left w:val="single" w:sz="4" w:space="0" w:color="auto"/>
              <w:bottom w:val="single" w:sz="4" w:space="0" w:color="auto"/>
              <w:right w:val="single" w:sz="4" w:space="0" w:color="auto"/>
            </w:tcBorders>
            <w:vAlign w:val="bottom"/>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Remote USB1 Open DTC 92B813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Remote USB1 Open DTC 92B813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Remote USB2 Open DTC 960013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Remote USB2 Open DTC 960013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 xml:space="preserve">USB1 Open DTC 925213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lastRenderedPageBreak/>
              <w:t>J2-3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 Open DTC 925213</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USB1 Self-Test Detection = Enabled</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N/A</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rPr>
                <w:strike/>
              </w:rP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J2-5</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USB1-Ground</w:t>
            </w:r>
          </w:p>
        </w:tc>
        <w:tc>
          <w:tcPr>
            <w:tcW w:w="850"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rPr>
                <w:strike/>
              </w:rPr>
              <w:t> </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c>
          <w:tcPr>
            <w:tcW w:w="605"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c>
          <w:tcPr>
            <w:tcW w:w="3601"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c>
          <w:tcPr>
            <w:tcW w:w="850"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c>
          <w:tcPr>
            <w:tcW w:w="2473"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J3-1</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TP1+</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Reserved for Future Use.</w:t>
            </w: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J3-2</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TP2+</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Reserved for Future Use.</w:t>
            </w: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J3-3</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TP1-</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Reserved for Future Use.</w:t>
            </w: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J3-4</w:t>
            </w:r>
          </w:p>
        </w:tc>
        <w:tc>
          <w:tcPr>
            <w:tcW w:w="605"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56" w:lineRule="auto"/>
            </w:pPr>
            <w:r>
              <w:t>TP2-</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Reserved for Future Use.</w:t>
            </w:r>
          </w:p>
        </w:tc>
        <w:tc>
          <w:tcPr>
            <w:tcW w:w="1602"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J3</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RVC Digital</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tcPr>
          <w:p w:rsidR="000B2C36" w:rsidRDefault="000B2C36">
            <w:pPr>
              <w:spacing w:line="256" w:lineRule="auto"/>
            </w:pPr>
            <w:r>
              <w:t>Set DTC 5001-01 for LVDS Link Detect Fault or General Electrical Failure from RVC.</w:t>
            </w:r>
          </w:p>
          <w:p w:rsidR="000B2C36" w:rsidRDefault="000B2C36">
            <w:pPr>
              <w:spacing w:line="256" w:lineRule="auto"/>
            </w:pPr>
          </w:p>
          <w:p w:rsidR="000B2C36" w:rsidRDefault="000B2C36">
            <w:pPr>
              <w:spacing w:line="256" w:lineRule="auto"/>
            </w:pPr>
            <w:r>
              <w:t>Set DTC 5001-87 if Loss of Communication with I2C Slave Microcontroller from RVC.</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 xml:space="preserve">Rear Camera = Present and Type of RVC = Digital </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J3</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Display</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See REQ-199371 to set DTC C16200.</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N/A</w:t>
            </w:r>
          </w:p>
        </w:tc>
      </w:tr>
      <w:tr w:rsidR="000B2C36" w:rsidTr="000B2C36">
        <w:trPr>
          <w:jc w:val="center"/>
        </w:trPr>
        <w:tc>
          <w:tcPr>
            <w:tcW w:w="70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J3</w:t>
            </w:r>
          </w:p>
        </w:tc>
        <w:tc>
          <w:tcPr>
            <w:tcW w:w="605"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I/O</w:t>
            </w:r>
          </w:p>
        </w:tc>
        <w:tc>
          <w:tcPr>
            <w:tcW w:w="360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SDM4 Display</w:t>
            </w:r>
          </w:p>
        </w:tc>
        <w:tc>
          <w:tcPr>
            <w:tcW w:w="85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Y</w:t>
            </w:r>
          </w:p>
        </w:tc>
        <w:tc>
          <w:tcPr>
            <w:tcW w:w="247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Set 908E63 when SDM4 Buttons are pressed (stuck) for greater than (&gt;) 3 seconds.</w:t>
            </w:r>
          </w:p>
        </w:tc>
        <w:tc>
          <w:tcPr>
            <w:tcW w:w="160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pPr>
            <w:r>
              <w:t xml:space="preserve"> Based on SDM4 display on CCPU side</w:t>
            </w:r>
          </w:p>
        </w:tc>
      </w:tr>
    </w:tbl>
    <w:p w:rsidR="000B2C36" w:rsidRDefault="000B2C36" w:rsidP="000B2C36"/>
    <w:p w:rsidR="000B2C36" w:rsidRDefault="000B2C36" w:rsidP="000B2C36">
      <w:pPr>
        <w:pStyle w:val="Heading2"/>
      </w:pPr>
      <w:bookmarkStart w:id="23" w:name="_Toc35417506"/>
      <w:r w:rsidRPr="00B9479B">
        <w:t>SWR-REQ-290411/A-Speaker Walkaround (6009)</w:t>
      </w:r>
      <w:bookmarkEnd w:id="23"/>
    </w:p>
    <w:p w:rsidR="000B2C36" w:rsidRDefault="000B2C36" w:rsidP="00D868C0">
      <w:pPr>
        <w:numPr>
          <w:ilvl w:val="0"/>
          <w:numId w:val="20"/>
        </w:numPr>
      </w:pPr>
      <w:r>
        <w:t>This test is a manual test of the speakers.  Self-Test on ACM and DSPs check speakers automatically.</w:t>
      </w:r>
    </w:p>
    <w:p w:rsidR="000B2C36" w:rsidRDefault="000B2C36" w:rsidP="00D868C0">
      <w:pPr>
        <w:numPr>
          <w:ilvl w:val="0"/>
          <w:numId w:val="20"/>
        </w:numPr>
      </w:pPr>
      <w:r>
        <w:t>This test will generate tones to the speakers (1KHz tones to satellite and center speakers and 100 Hz tones to subwoofers) – These are handled by the AHU and DSP.</w:t>
      </w:r>
    </w:p>
    <w:p w:rsidR="000B2C36" w:rsidRDefault="000B2C36" w:rsidP="00D868C0">
      <w:pPr>
        <w:numPr>
          <w:ilvl w:val="0"/>
          <w:numId w:val="20"/>
        </w:numPr>
      </w:pPr>
      <w:r>
        <w:t>The ACM and DSP will cycle the speakers for 1.5 seconds each in the following sequence (LF quadrant, RF quadrant, RR quadrant, LR quadrant, and subwoofers.</w:t>
      </w:r>
    </w:p>
    <w:p w:rsidR="000B2C36" w:rsidRDefault="000B2C36" w:rsidP="00D868C0">
      <w:pPr>
        <w:numPr>
          <w:ilvl w:val="0"/>
          <w:numId w:val="20"/>
        </w:numPr>
      </w:pPr>
      <w:r>
        <w:t>The Speaker being tested shall be displayed to the display. (Speaker 1, Speaker 2…)</w:t>
      </w:r>
    </w:p>
    <w:p w:rsidR="000B2C36" w:rsidRDefault="000B2C36" w:rsidP="00D868C0">
      <w:pPr>
        <w:numPr>
          <w:ilvl w:val="0"/>
          <w:numId w:val="20"/>
        </w:numPr>
      </w:pPr>
      <w:r>
        <w:t>Exiting will take radio to previous setting (exception – dual play will still be deactivated)</w:t>
      </w:r>
    </w:p>
    <w:p w:rsidR="000B2C36" w:rsidRDefault="000B2C36" w:rsidP="000B2C36">
      <w:pPr>
        <w:ind w:left="720"/>
      </w:pPr>
    </w:p>
    <w:p w:rsidR="000B2C36" w:rsidRDefault="000B2C36" w:rsidP="000B2C36">
      <w:pPr>
        <w:ind w:left="720"/>
      </w:pPr>
      <w:r>
        <w:t xml:space="preserve">The Speaker </w:t>
      </w:r>
      <w:proofErr w:type="spellStart"/>
      <w:r>
        <w:t>Self Test</w:t>
      </w:r>
      <w:proofErr w:type="spellEnd"/>
      <w:r>
        <w:t xml:space="preserve"> (6009) shall enter self-test only if all the following criteria are met (if not correct: send conditions not correct message to tester):</w:t>
      </w:r>
    </w:p>
    <w:p w:rsidR="000B2C36" w:rsidRDefault="000B2C36" w:rsidP="00D868C0">
      <w:pPr>
        <w:numPr>
          <w:ilvl w:val="0"/>
          <w:numId w:val="20"/>
        </w:numPr>
      </w:pPr>
      <w:r>
        <w:t>Ignition is in the Run or Accessory State</w:t>
      </w:r>
    </w:p>
    <w:p w:rsidR="000B2C36" w:rsidRDefault="000B2C36" w:rsidP="00D868C0">
      <w:pPr>
        <w:numPr>
          <w:ilvl w:val="0"/>
          <w:numId w:val="20"/>
        </w:numPr>
      </w:pPr>
      <w:r>
        <w:t>Battery Voltage is Between 10-16 volts</w:t>
      </w:r>
    </w:p>
    <w:p w:rsidR="000B2C36" w:rsidRDefault="000B2C36" w:rsidP="00D868C0">
      <w:pPr>
        <w:numPr>
          <w:ilvl w:val="0"/>
          <w:numId w:val="20"/>
        </w:numPr>
      </w:pPr>
      <w:r>
        <w:t>ECU in Extended Diagnostics Mode.</w:t>
      </w:r>
    </w:p>
    <w:p w:rsidR="000B2C36" w:rsidRDefault="000B2C36" w:rsidP="00D868C0">
      <w:pPr>
        <w:numPr>
          <w:ilvl w:val="0"/>
          <w:numId w:val="20"/>
        </w:numPr>
      </w:pPr>
      <w:r>
        <w:t xml:space="preserve">Speaker </w:t>
      </w:r>
      <w:proofErr w:type="spellStart"/>
      <w:r>
        <w:t>Self Test</w:t>
      </w:r>
      <w:proofErr w:type="spellEnd"/>
      <w:r>
        <w:t xml:space="preserve"> (6009) is requested by tester.</w:t>
      </w:r>
    </w:p>
    <w:p w:rsidR="000B2C36" w:rsidRDefault="000B2C36" w:rsidP="00D868C0">
      <w:pPr>
        <w:numPr>
          <w:ilvl w:val="0"/>
          <w:numId w:val="20"/>
        </w:numPr>
      </w:pPr>
      <w:r>
        <w:t>Vehicle speed is below 5KPH. (DID F40D)</w:t>
      </w:r>
    </w:p>
    <w:p w:rsidR="000B2C36" w:rsidRDefault="000B2C36" w:rsidP="00D868C0">
      <w:pPr>
        <w:numPr>
          <w:ilvl w:val="0"/>
          <w:numId w:val="20"/>
        </w:numPr>
      </w:pPr>
      <w:r>
        <w:t>Primary Audio Source is in AM, FM or SAT modes.  (DID FD52)</w:t>
      </w:r>
    </w:p>
    <w:p w:rsidR="000B2C36" w:rsidRDefault="000B2C36" w:rsidP="00D868C0">
      <w:pPr>
        <w:numPr>
          <w:ilvl w:val="0"/>
          <w:numId w:val="20"/>
        </w:numPr>
      </w:pPr>
      <w:r>
        <w:t>Vehicle is in Park (if configured for Automatic Transmission) (DID 6310 – Value 00)</w:t>
      </w:r>
    </w:p>
    <w:p w:rsidR="000B2C36" w:rsidRDefault="000B2C36" w:rsidP="00D868C0">
      <w:pPr>
        <w:numPr>
          <w:ilvl w:val="0"/>
          <w:numId w:val="20"/>
        </w:numPr>
      </w:pPr>
      <w:r>
        <w:t>IPC must be up with the CCPU.</w:t>
      </w:r>
    </w:p>
    <w:p w:rsidR="000B2C36" w:rsidRDefault="000B2C36" w:rsidP="000B2C36">
      <w:pPr>
        <w:ind w:left="720"/>
      </w:pPr>
    </w:p>
    <w:p w:rsidR="000B2C36" w:rsidRDefault="000B2C36" w:rsidP="000B2C36">
      <w:pPr>
        <w:ind w:left="720"/>
      </w:pPr>
      <w:r>
        <w:t xml:space="preserve">The Speaker </w:t>
      </w:r>
      <w:proofErr w:type="spellStart"/>
      <w:r>
        <w:t>Self Test</w:t>
      </w:r>
      <w:proofErr w:type="spellEnd"/>
      <w:r>
        <w:t xml:space="preserve"> (6009) shall exit self-test if any one of the following criteria is met:</w:t>
      </w:r>
    </w:p>
    <w:p w:rsidR="000B2C36" w:rsidRDefault="000B2C36" w:rsidP="00D868C0">
      <w:pPr>
        <w:numPr>
          <w:ilvl w:val="0"/>
          <w:numId w:val="20"/>
        </w:numPr>
      </w:pPr>
      <w:r>
        <w:t>Ignition transitions out of Run or Accessory State</w:t>
      </w:r>
    </w:p>
    <w:p w:rsidR="000B2C36" w:rsidRDefault="000B2C36" w:rsidP="00D868C0">
      <w:pPr>
        <w:numPr>
          <w:ilvl w:val="0"/>
          <w:numId w:val="20"/>
        </w:numPr>
      </w:pPr>
      <w:r>
        <w:t>Battery Voltage Drops below 9 volts or exceeds 16 volts</w:t>
      </w:r>
    </w:p>
    <w:p w:rsidR="000B2C36" w:rsidRDefault="000B2C36" w:rsidP="00D868C0">
      <w:pPr>
        <w:numPr>
          <w:ilvl w:val="0"/>
          <w:numId w:val="20"/>
        </w:numPr>
      </w:pPr>
      <w:r>
        <w:t>A stop routine command is issued.</w:t>
      </w:r>
    </w:p>
    <w:p w:rsidR="000B2C36" w:rsidRDefault="000B2C36" w:rsidP="00D868C0">
      <w:pPr>
        <w:numPr>
          <w:ilvl w:val="0"/>
          <w:numId w:val="20"/>
        </w:numPr>
      </w:pPr>
      <w:r>
        <w:t>Tester does communicate for more than five (5) seconds.</w:t>
      </w:r>
    </w:p>
    <w:p w:rsidR="000B2C36" w:rsidRDefault="000B2C36" w:rsidP="00D868C0">
      <w:pPr>
        <w:numPr>
          <w:ilvl w:val="0"/>
          <w:numId w:val="20"/>
        </w:numPr>
      </w:pPr>
      <w:r>
        <w:t>Test is complete.</w:t>
      </w:r>
    </w:p>
    <w:p w:rsidR="000B2C36" w:rsidRDefault="000B2C36" w:rsidP="000B2C36"/>
    <w:p w:rsidR="000B2C36" w:rsidRDefault="000B2C36" w:rsidP="000B2C36">
      <w:pPr>
        <w:pStyle w:val="Heading2"/>
      </w:pPr>
      <w:bookmarkStart w:id="24" w:name="_Toc35417507"/>
      <w:r w:rsidRPr="00B9479B">
        <w:lastRenderedPageBreak/>
        <w:t>SWR-REQ-290412/A-Tones Test (601C)</w:t>
      </w:r>
      <w:bookmarkEnd w:id="24"/>
    </w:p>
    <w:p w:rsidR="000B2C36" w:rsidRDefault="000B2C36" w:rsidP="00D868C0">
      <w:pPr>
        <w:numPr>
          <w:ilvl w:val="0"/>
          <w:numId w:val="21"/>
        </w:numPr>
      </w:pPr>
      <w:r>
        <w:t xml:space="preserve">This test is a manual test of the audio connection between the APIM and the ACM.  </w:t>
      </w:r>
    </w:p>
    <w:p w:rsidR="000B2C36" w:rsidRDefault="000B2C36" w:rsidP="00D868C0">
      <w:pPr>
        <w:numPr>
          <w:ilvl w:val="0"/>
          <w:numId w:val="21"/>
        </w:numPr>
      </w:pPr>
      <w:r>
        <w:t>This test will generate tones to the speakers (1KHz tones to right stereo line and 500 Hz tones to left stereo line, and 1kHz tone to the Alert1, and a 500Hz tone to Alert2)</w:t>
      </w:r>
    </w:p>
    <w:p w:rsidR="000B2C36" w:rsidRDefault="000B2C36" w:rsidP="00D868C0">
      <w:pPr>
        <w:numPr>
          <w:ilvl w:val="0"/>
          <w:numId w:val="21"/>
        </w:numPr>
      </w:pPr>
      <w:r>
        <w:t>APIM will change to primary audio source for this test.</w:t>
      </w:r>
    </w:p>
    <w:p w:rsidR="000B2C36" w:rsidRDefault="000B2C36" w:rsidP="00D868C0">
      <w:pPr>
        <w:numPr>
          <w:ilvl w:val="0"/>
          <w:numId w:val="21"/>
        </w:numPr>
      </w:pPr>
      <w:r>
        <w:t>The APIM will cycle the stereo lines and alert lines for 1.5 seconds each in the following sequence (Right Stereo, Left Stereo, Alert1, Alert2)</w:t>
      </w:r>
    </w:p>
    <w:p w:rsidR="000B2C36" w:rsidRDefault="000B2C36" w:rsidP="00D868C0">
      <w:pPr>
        <w:numPr>
          <w:ilvl w:val="0"/>
          <w:numId w:val="21"/>
        </w:numPr>
      </w:pPr>
      <w:r>
        <w:t>APIM will ignore all button presses except source change.</w:t>
      </w:r>
    </w:p>
    <w:p w:rsidR="000B2C36" w:rsidRDefault="000B2C36" w:rsidP="00D868C0">
      <w:pPr>
        <w:numPr>
          <w:ilvl w:val="0"/>
          <w:numId w:val="21"/>
        </w:numPr>
      </w:pPr>
      <w:r>
        <w:t>APIM will display "TEST TONES" to the display.</w:t>
      </w:r>
    </w:p>
    <w:p w:rsidR="000B2C36" w:rsidRDefault="000B2C36" w:rsidP="00D868C0">
      <w:pPr>
        <w:numPr>
          <w:ilvl w:val="0"/>
          <w:numId w:val="21"/>
        </w:numPr>
      </w:pPr>
      <w:r>
        <w:t>APIM will return to previous channel/state and update display upon exiting test.</w:t>
      </w:r>
    </w:p>
    <w:p w:rsidR="000B2C36" w:rsidRDefault="000B2C36" w:rsidP="000B2C36">
      <w:pPr>
        <w:ind w:left="720"/>
      </w:pPr>
    </w:p>
    <w:p w:rsidR="000B2C36" w:rsidRDefault="000B2C36" w:rsidP="000B2C36">
      <w:pPr>
        <w:ind w:left="720"/>
      </w:pPr>
      <w:r>
        <w:t>The Tones Test (601C) shall enter self-test only if all the following criteria are met (if not correct: send conditions not correct message to tester):</w:t>
      </w:r>
    </w:p>
    <w:p w:rsidR="000B2C36" w:rsidRDefault="000B2C36" w:rsidP="00D868C0">
      <w:pPr>
        <w:numPr>
          <w:ilvl w:val="0"/>
          <w:numId w:val="21"/>
        </w:numPr>
      </w:pPr>
      <w:r>
        <w:t>Ignition is in the Run or Accessory State</w:t>
      </w:r>
    </w:p>
    <w:p w:rsidR="000B2C36" w:rsidRDefault="000B2C36" w:rsidP="00D868C0">
      <w:pPr>
        <w:numPr>
          <w:ilvl w:val="0"/>
          <w:numId w:val="21"/>
        </w:numPr>
      </w:pPr>
      <w:r>
        <w:t>Battery Voltage is Between 10-16 volts</w:t>
      </w:r>
    </w:p>
    <w:p w:rsidR="000B2C36" w:rsidRDefault="000B2C36" w:rsidP="00D868C0">
      <w:pPr>
        <w:numPr>
          <w:ilvl w:val="0"/>
          <w:numId w:val="21"/>
        </w:numPr>
      </w:pPr>
      <w:r>
        <w:t>Extended Diagnostic Session (not programming modes)</w:t>
      </w:r>
    </w:p>
    <w:p w:rsidR="000B2C36" w:rsidRDefault="000B2C36" w:rsidP="00D868C0">
      <w:pPr>
        <w:numPr>
          <w:ilvl w:val="0"/>
          <w:numId w:val="21"/>
        </w:numPr>
      </w:pPr>
      <w:r>
        <w:t>Tones Test (601C) is requested by tester.</w:t>
      </w:r>
    </w:p>
    <w:p w:rsidR="000B2C36" w:rsidRDefault="000B2C36" w:rsidP="00D868C0">
      <w:pPr>
        <w:numPr>
          <w:ilvl w:val="0"/>
          <w:numId w:val="21"/>
        </w:numPr>
      </w:pPr>
      <w:r>
        <w:t xml:space="preserve">APIM is not in a phone call </w:t>
      </w:r>
    </w:p>
    <w:p w:rsidR="000B2C36" w:rsidRDefault="000B2C36" w:rsidP="000B2C36">
      <w:pPr>
        <w:ind w:left="720"/>
      </w:pPr>
    </w:p>
    <w:p w:rsidR="000B2C36" w:rsidRDefault="000B2C36" w:rsidP="000B2C36">
      <w:pPr>
        <w:ind w:left="720"/>
      </w:pPr>
      <w:r>
        <w:t>The Tones Test (601C) shall exit self-test if any one of the following criteria is met:</w:t>
      </w:r>
    </w:p>
    <w:p w:rsidR="000B2C36" w:rsidRDefault="000B2C36" w:rsidP="00D868C0">
      <w:pPr>
        <w:numPr>
          <w:ilvl w:val="0"/>
          <w:numId w:val="21"/>
        </w:numPr>
      </w:pPr>
      <w:r>
        <w:t>Ignition transitions out of Run or Accessory State</w:t>
      </w:r>
    </w:p>
    <w:p w:rsidR="000B2C36" w:rsidRDefault="000B2C36" w:rsidP="00D868C0">
      <w:pPr>
        <w:numPr>
          <w:ilvl w:val="0"/>
          <w:numId w:val="21"/>
        </w:numPr>
      </w:pPr>
      <w:r>
        <w:t>Battery Voltage Drops below 9 volts or exceeds 16 volts</w:t>
      </w:r>
    </w:p>
    <w:p w:rsidR="000B2C36" w:rsidRDefault="000B2C36" w:rsidP="00D868C0">
      <w:pPr>
        <w:numPr>
          <w:ilvl w:val="0"/>
          <w:numId w:val="21"/>
        </w:numPr>
      </w:pPr>
      <w:r>
        <w:t>Phone Call is issued during test.</w:t>
      </w:r>
    </w:p>
    <w:p w:rsidR="000B2C36" w:rsidRDefault="000B2C36" w:rsidP="00D868C0">
      <w:pPr>
        <w:numPr>
          <w:ilvl w:val="0"/>
          <w:numId w:val="21"/>
        </w:numPr>
      </w:pPr>
      <w:r>
        <w:t>A stop routine command is issued.</w:t>
      </w:r>
    </w:p>
    <w:p w:rsidR="000B2C36" w:rsidRDefault="000B2C36" w:rsidP="00D868C0">
      <w:pPr>
        <w:numPr>
          <w:ilvl w:val="0"/>
          <w:numId w:val="21"/>
        </w:numPr>
      </w:pPr>
      <w:r>
        <w:t>Tester does not communicate for more than five (5) seconds.</w:t>
      </w:r>
    </w:p>
    <w:p w:rsidR="000B2C36" w:rsidRDefault="000B2C36" w:rsidP="00D868C0">
      <w:pPr>
        <w:numPr>
          <w:ilvl w:val="0"/>
          <w:numId w:val="21"/>
        </w:numPr>
      </w:pPr>
      <w:r>
        <w:t>Test is complete.</w:t>
      </w:r>
    </w:p>
    <w:p w:rsidR="000B2C36" w:rsidRDefault="000B2C36" w:rsidP="000B2C36">
      <w:pPr>
        <w:ind w:left="720"/>
      </w:pPr>
    </w:p>
    <w:p w:rsidR="000B2C36" w:rsidRDefault="000B2C36" w:rsidP="000B2C36"/>
    <w:p w:rsidR="000B2C36" w:rsidRDefault="000B2C36" w:rsidP="000B2C36">
      <w:pPr>
        <w:pStyle w:val="Heading2"/>
      </w:pPr>
      <w:bookmarkStart w:id="25" w:name="_Toc35417508"/>
      <w:r w:rsidRPr="00B9479B">
        <w:t>SWR-REQ-290414/A-Display Test (600A)</w:t>
      </w:r>
      <w:bookmarkEnd w:id="25"/>
    </w:p>
    <w:p w:rsidR="000B2C36" w:rsidRDefault="000B2C36" w:rsidP="00D868C0">
      <w:pPr>
        <w:numPr>
          <w:ilvl w:val="0"/>
          <w:numId w:val="22"/>
        </w:numPr>
      </w:pPr>
      <w:r>
        <w:t>This routine is to demonstrate the RGB control lines are correctly connected.</w:t>
      </w:r>
    </w:p>
    <w:p w:rsidR="000B2C36" w:rsidRDefault="000B2C36" w:rsidP="00D868C0">
      <w:pPr>
        <w:numPr>
          <w:ilvl w:val="0"/>
          <w:numId w:val="22"/>
        </w:numPr>
      </w:pPr>
      <w:r>
        <w:t>The display will fill the entire screen in the sequence of colors red, green and blue for 3 seconds each.</w:t>
      </w:r>
    </w:p>
    <w:p w:rsidR="000B2C36" w:rsidRDefault="000B2C36" w:rsidP="000B2C36">
      <w:pPr>
        <w:ind w:left="720"/>
      </w:pPr>
    </w:p>
    <w:p w:rsidR="000B2C36" w:rsidRDefault="000B2C36" w:rsidP="000B2C36">
      <w:pPr>
        <w:ind w:left="720"/>
      </w:pPr>
      <w:r>
        <w:t>The Display Test (600A) shall enter self-test only if all the following criteria are met (if not correct: send conditions not correct message to tester):</w:t>
      </w:r>
    </w:p>
    <w:p w:rsidR="000B2C36" w:rsidRDefault="000B2C36" w:rsidP="00D868C0">
      <w:pPr>
        <w:numPr>
          <w:ilvl w:val="0"/>
          <w:numId w:val="23"/>
        </w:numPr>
      </w:pPr>
      <w:r>
        <w:t>Multimedia System is On</w:t>
      </w:r>
    </w:p>
    <w:p w:rsidR="000B2C36" w:rsidRDefault="000B2C36" w:rsidP="00D868C0">
      <w:pPr>
        <w:numPr>
          <w:ilvl w:val="0"/>
          <w:numId w:val="23"/>
        </w:numPr>
      </w:pPr>
      <w:r>
        <w:t>Battery Voltage is Between 10-16 volts</w:t>
      </w:r>
    </w:p>
    <w:p w:rsidR="000B2C36" w:rsidRDefault="000B2C36" w:rsidP="00D868C0">
      <w:pPr>
        <w:numPr>
          <w:ilvl w:val="0"/>
          <w:numId w:val="23"/>
        </w:numPr>
      </w:pPr>
      <w:r>
        <w:t>Extended Diagnostic Session (not programming modes)</w:t>
      </w:r>
    </w:p>
    <w:p w:rsidR="000B2C36" w:rsidRDefault="000B2C36" w:rsidP="00D868C0">
      <w:pPr>
        <w:numPr>
          <w:ilvl w:val="0"/>
          <w:numId w:val="23"/>
        </w:numPr>
      </w:pPr>
      <w:r>
        <w:t>Not in Phone Call.</w:t>
      </w:r>
    </w:p>
    <w:p w:rsidR="000B2C36" w:rsidRDefault="000B2C36" w:rsidP="00D868C0">
      <w:pPr>
        <w:numPr>
          <w:ilvl w:val="0"/>
          <w:numId w:val="23"/>
        </w:numPr>
      </w:pPr>
      <w:r>
        <w:t>Display Test (600A) is requested by tester.</w:t>
      </w:r>
    </w:p>
    <w:p w:rsidR="000B2C36" w:rsidRDefault="000B2C36" w:rsidP="000B2C36"/>
    <w:p w:rsidR="000B2C36" w:rsidRDefault="000B2C36" w:rsidP="000B2C36">
      <w:pPr>
        <w:ind w:left="720"/>
      </w:pPr>
      <w:r>
        <w:t>The Display Test (600A) shall exit self-test if any one of the following criteria is met:</w:t>
      </w:r>
    </w:p>
    <w:p w:rsidR="000B2C36" w:rsidRDefault="000B2C36" w:rsidP="00D868C0">
      <w:pPr>
        <w:numPr>
          <w:ilvl w:val="0"/>
          <w:numId w:val="23"/>
        </w:numPr>
      </w:pPr>
      <w:r>
        <w:t>Ignition transitions out of Run or Accessory State</w:t>
      </w:r>
    </w:p>
    <w:p w:rsidR="000B2C36" w:rsidRDefault="000B2C36" w:rsidP="00D868C0">
      <w:pPr>
        <w:numPr>
          <w:ilvl w:val="0"/>
          <w:numId w:val="23"/>
        </w:numPr>
      </w:pPr>
      <w:r>
        <w:t>Battery Voltage Drops below 9 volts or exceeds 16 volts</w:t>
      </w:r>
    </w:p>
    <w:p w:rsidR="000B2C36" w:rsidRDefault="000B2C36" w:rsidP="00D868C0">
      <w:pPr>
        <w:numPr>
          <w:ilvl w:val="0"/>
          <w:numId w:val="23"/>
        </w:numPr>
      </w:pPr>
      <w:r>
        <w:t>A Phone Call is issued during test.</w:t>
      </w:r>
    </w:p>
    <w:p w:rsidR="000B2C36" w:rsidRDefault="000B2C36" w:rsidP="00D868C0">
      <w:pPr>
        <w:numPr>
          <w:ilvl w:val="0"/>
          <w:numId w:val="23"/>
        </w:numPr>
      </w:pPr>
      <w:r>
        <w:t>A stop routine command is issued.</w:t>
      </w:r>
    </w:p>
    <w:p w:rsidR="000B2C36" w:rsidRDefault="000B2C36" w:rsidP="00D868C0">
      <w:pPr>
        <w:numPr>
          <w:ilvl w:val="0"/>
          <w:numId w:val="23"/>
        </w:numPr>
      </w:pPr>
      <w:r>
        <w:t>Tester does not communicate for more than five (5) seconds.</w:t>
      </w:r>
    </w:p>
    <w:p w:rsidR="000B2C36" w:rsidRDefault="000B2C36" w:rsidP="00D868C0">
      <w:pPr>
        <w:numPr>
          <w:ilvl w:val="0"/>
          <w:numId w:val="23"/>
        </w:numPr>
      </w:pPr>
      <w:r>
        <w:t>Test is complete.</w:t>
      </w:r>
    </w:p>
    <w:p w:rsidR="000B2C36" w:rsidRDefault="000B2C36" w:rsidP="000B2C36"/>
    <w:p w:rsidR="000B2C36" w:rsidRDefault="000B2C36" w:rsidP="000B2C36">
      <w:pPr>
        <w:pStyle w:val="Heading2"/>
      </w:pPr>
      <w:bookmarkStart w:id="26" w:name="_Toc35417509"/>
      <w:r w:rsidRPr="00B9479B">
        <w:t>SWR-REQ-290415/A-Clear All User Data Routine (FB00)</w:t>
      </w:r>
      <w:bookmarkEnd w:id="26"/>
    </w:p>
    <w:p w:rsidR="000B2C36" w:rsidRDefault="000B2C36" w:rsidP="00D868C0">
      <w:pPr>
        <w:numPr>
          <w:ilvl w:val="0"/>
          <w:numId w:val="24"/>
        </w:numPr>
        <w:rPr>
          <w:b/>
        </w:rPr>
      </w:pPr>
      <w:r>
        <w:rPr>
          <w:b/>
        </w:rPr>
        <w:t>This is a Type 1 Routine to clear all user data (including Navigation Parameters) for plant use only.</w:t>
      </w:r>
    </w:p>
    <w:p w:rsidR="000B2C36" w:rsidRDefault="000B2C36" w:rsidP="000B2C36"/>
    <w:p w:rsidR="000B2C36" w:rsidRDefault="000B2C36" w:rsidP="000B2C36">
      <w:pPr>
        <w:ind w:left="720"/>
      </w:pPr>
      <w:r>
        <w:t>The Clear All User Data Routine (FB00) shall enter self-test only if all the following criteria are met (if not correct: send conditions not correct message to tester):</w:t>
      </w:r>
    </w:p>
    <w:p w:rsidR="000B2C36" w:rsidRDefault="000B2C36" w:rsidP="00D868C0">
      <w:pPr>
        <w:numPr>
          <w:ilvl w:val="0"/>
          <w:numId w:val="24"/>
        </w:numPr>
      </w:pPr>
      <w:r>
        <w:lastRenderedPageBreak/>
        <w:t>Ignition is in the Run or Accessory State</w:t>
      </w:r>
    </w:p>
    <w:p w:rsidR="000B2C36" w:rsidRDefault="000B2C36" w:rsidP="00D868C0">
      <w:pPr>
        <w:numPr>
          <w:ilvl w:val="0"/>
          <w:numId w:val="24"/>
        </w:numPr>
      </w:pPr>
      <w:r>
        <w:t>Battery Voltage is Between 10-16 volts</w:t>
      </w:r>
    </w:p>
    <w:p w:rsidR="000B2C36" w:rsidRDefault="000B2C36" w:rsidP="00D868C0">
      <w:pPr>
        <w:numPr>
          <w:ilvl w:val="0"/>
          <w:numId w:val="24"/>
        </w:numPr>
      </w:pPr>
      <w:r>
        <w:t>Extended Diagnostic Session (not programming modes)</w:t>
      </w:r>
    </w:p>
    <w:p w:rsidR="000B2C36" w:rsidRDefault="000B2C36" w:rsidP="000B2C36"/>
    <w:p w:rsidR="000B2C36" w:rsidRDefault="000B2C36" w:rsidP="000B2C36">
      <w:pPr>
        <w:ind w:left="720"/>
      </w:pPr>
      <w:r>
        <w:t>The Clear All User Data Routine (FB00) shall exit self-test if any one of the following criteria is met:</w:t>
      </w:r>
    </w:p>
    <w:p w:rsidR="000B2C36" w:rsidRDefault="000B2C36" w:rsidP="00D868C0">
      <w:pPr>
        <w:numPr>
          <w:ilvl w:val="0"/>
          <w:numId w:val="24"/>
        </w:numPr>
      </w:pPr>
      <w:r>
        <w:t>Not applicable to Type 1 Routine.</w:t>
      </w:r>
    </w:p>
    <w:p w:rsidR="000B2C36" w:rsidRDefault="000B2C36" w:rsidP="000B2C36"/>
    <w:p w:rsidR="000B2C36" w:rsidRDefault="000B2C36" w:rsidP="000B2C36"/>
    <w:p w:rsidR="000B2C36" w:rsidRDefault="000B2C36" w:rsidP="000B2C36">
      <w:pPr>
        <w:pStyle w:val="Heading2"/>
      </w:pPr>
      <w:bookmarkStart w:id="27" w:name="_Toc35417510"/>
      <w:r w:rsidRPr="00B9479B">
        <w:t xml:space="preserve">SWR-REQ-290416/A-Configure Private </w:t>
      </w:r>
      <w:proofErr w:type="spellStart"/>
      <w:r w:rsidRPr="00B9479B">
        <w:t>Subnodes</w:t>
      </w:r>
      <w:proofErr w:type="spellEnd"/>
      <w:r w:rsidRPr="00B9479B">
        <w:t xml:space="preserve"> and Collect Private Sub Node Part Numbers (203A)</w:t>
      </w:r>
      <w:bookmarkEnd w:id="27"/>
    </w:p>
    <w:p w:rsidR="000B2C36" w:rsidRDefault="000B2C36" w:rsidP="00D868C0">
      <w:pPr>
        <w:numPr>
          <w:ilvl w:val="0"/>
          <w:numId w:val="25"/>
        </w:numPr>
        <w:rPr>
          <w:b/>
        </w:rPr>
      </w:pPr>
      <w:r>
        <w:rPr>
          <w:b/>
        </w:rPr>
        <w:t>This is a Type 2 Routine configure the Digital RVC and collect any data required.</w:t>
      </w:r>
    </w:p>
    <w:p w:rsidR="000B2C36" w:rsidRDefault="000B2C36" w:rsidP="000B2C36"/>
    <w:p w:rsidR="000B2C36" w:rsidRDefault="000B2C36" w:rsidP="000B2C36">
      <w:pPr>
        <w:ind w:left="720"/>
      </w:pPr>
      <w:r>
        <w:t xml:space="preserve">The Configure Private </w:t>
      </w:r>
      <w:proofErr w:type="spellStart"/>
      <w:r>
        <w:t>Subnodes</w:t>
      </w:r>
      <w:proofErr w:type="spellEnd"/>
      <w:r>
        <w:t xml:space="preserve"> and Collect Private Sub Node Part Numbers (203A) shall enter self-test only if all the following criteria are met (if not correct: send conditions not correct message to tester):</w:t>
      </w:r>
    </w:p>
    <w:p w:rsidR="000B2C36" w:rsidRDefault="000B2C36" w:rsidP="00D868C0">
      <w:pPr>
        <w:numPr>
          <w:ilvl w:val="0"/>
          <w:numId w:val="25"/>
        </w:numPr>
      </w:pPr>
      <w:r>
        <w:t>Ignition is in the Run State</w:t>
      </w:r>
    </w:p>
    <w:p w:rsidR="000B2C36" w:rsidRDefault="000B2C36" w:rsidP="00D868C0">
      <w:pPr>
        <w:numPr>
          <w:ilvl w:val="0"/>
          <w:numId w:val="25"/>
        </w:numPr>
      </w:pPr>
      <w:r>
        <w:t>Battery Voltage is Between 10-16 volts</w:t>
      </w:r>
    </w:p>
    <w:p w:rsidR="000B2C36" w:rsidRDefault="000B2C36" w:rsidP="00D868C0">
      <w:pPr>
        <w:numPr>
          <w:ilvl w:val="0"/>
          <w:numId w:val="25"/>
        </w:numPr>
      </w:pPr>
      <w:r>
        <w:t>Extended Diagnostic Session (not programming modes)</w:t>
      </w:r>
    </w:p>
    <w:p w:rsidR="000B2C36" w:rsidRDefault="000B2C36" w:rsidP="000B2C36"/>
    <w:p w:rsidR="000B2C36" w:rsidRDefault="000B2C36" w:rsidP="000B2C36">
      <w:pPr>
        <w:ind w:left="720"/>
      </w:pPr>
      <w:r>
        <w:t xml:space="preserve">The Configure Private </w:t>
      </w:r>
      <w:proofErr w:type="spellStart"/>
      <w:r>
        <w:t>Subnodes</w:t>
      </w:r>
      <w:proofErr w:type="spellEnd"/>
      <w:r>
        <w:t xml:space="preserve"> and Collect Private Sub Node Part Numbers (203</w:t>
      </w:r>
      <w:proofErr w:type="gramStart"/>
      <w:r>
        <w:t>A)  shall</w:t>
      </w:r>
      <w:proofErr w:type="gramEnd"/>
      <w:r>
        <w:t xml:space="preserve"> exit self-test if any one of the following criteria is met:</w:t>
      </w:r>
    </w:p>
    <w:p w:rsidR="000B2C36" w:rsidRDefault="000B2C36" w:rsidP="00D868C0">
      <w:pPr>
        <w:numPr>
          <w:ilvl w:val="0"/>
          <w:numId w:val="25"/>
        </w:numPr>
      </w:pPr>
      <w:r>
        <w:t>Ignition transitions out of Run State</w:t>
      </w:r>
    </w:p>
    <w:p w:rsidR="000B2C36" w:rsidRDefault="000B2C36" w:rsidP="00D868C0">
      <w:pPr>
        <w:numPr>
          <w:ilvl w:val="0"/>
          <w:numId w:val="25"/>
        </w:numPr>
      </w:pPr>
      <w:r>
        <w:t>Battery Voltage Drops below 9 volts or exceeds 16 volts</w:t>
      </w:r>
    </w:p>
    <w:p w:rsidR="000B2C36" w:rsidRDefault="000B2C36" w:rsidP="00D868C0">
      <w:pPr>
        <w:numPr>
          <w:ilvl w:val="0"/>
          <w:numId w:val="25"/>
        </w:numPr>
      </w:pPr>
      <w:r>
        <w:t>A stop routine command is issued.</w:t>
      </w:r>
    </w:p>
    <w:p w:rsidR="000B2C36" w:rsidRDefault="000B2C36" w:rsidP="00D868C0">
      <w:pPr>
        <w:numPr>
          <w:ilvl w:val="0"/>
          <w:numId w:val="25"/>
        </w:numPr>
      </w:pPr>
      <w:r>
        <w:t>Tester does not communicate for more than five (5) seconds.</w:t>
      </w:r>
    </w:p>
    <w:p w:rsidR="000B2C36" w:rsidRDefault="000B2C36" w:rsidP="00D868C0">
      <w:pPr>
        <w:numPr>
          <w:ilvl w:val="0"/>
          <w:numId w:val="25"/>
        </w:numPr>
      </w:pPr>
      <w:r>
        <w:t>Test is complete.</w:t>
      </w:r>
    </w:p>
    <w:p w:rsidR="000B2C36" w:rsidRDefault="000B2C36" w:rsidP="000B2C36"/>
    <w:p w:rsidR="000B2C36" w:rsidRDefault="000B2C36" w:rsidP="000B2C36">
      <w:pPr>
        <w:pStyle w:val="Heading2"/>
      </w:pPr>
      <w:bookmarkStart w:id="28" w:name="_Toc35417511"/>
      <w:r w:rsidRPr="00B9479B">
        <w:t>SWR-REQ-352785/A-Reset VMCU for E100-00 Routine (F002)</w:t>
      </w:r>
      <w:bookmarkEnd w:id="28"/>
    </w:p>
    <w:p w:rsidR="000B2C36" w:rsidRPr="00A17F57" w:rsidRDefault="000B2C36" w:rsidP="000B2C36">
      <w:r w:rsidRPr="00A17F57">
        <w:t>This routine will set the clear the configuration flag to allow the DTC E10000 to be set after initial configuration has been performed.</w:t>
      </w:r>
    </w:p>
    <w:p w:rsidR="000B2C36" w:rsidRDefault="000B2C36" w:rsidP="000B2C36">
      <w:pPr>
        <w:rPr>
          <w:b/>
        </w:rPr>
      </w:pPr>
    </w:p>
    <w:p w:rsidR="000B2C36" w:rsidRPr="00A17F57" w:rsidRDefault="000B2C36" w:rsidP="00D868C0">
      <w:pPr>
        <w:numPr>
          <w:ilvl w:val="0"/>
          <w:numId w:val="26"/>
        </w:numPr>
        <w:rPr>
          <w:b/>
        </w:rPr>
      </w:pPr>
      <w:r w:rsidRPr="00A17F57">
        <w:rPr>
          <w:b/>
        </w:rPr>
        <w:t>This is a Type 1 Routine to reset DTC E10000 for engineering use only.</w:t>
      </w:r>
    </w:p>
    <w:p w:rsidR="000B2C36" w:rsidRDefault="000B2C36" w:rsidP="000B2C36"/>
    <w:p w:rsidR="000B2C36" w:rsidRDefault="000B2C36" w:rsidP="000B2C36">
      <w:pPr>
        <w:ind w:left="720"/>
      </w:pPr>
      <w:r>
        <w:t>The Reset VMCU for E100-00 Routine (F002) shall enter only if all the following criteria are met (if not correct: send conditions not correct message to tester):</w:t>
      </w:r>
    </w:p>
    <w:p w:rsidR="000B2C36" w:rsidRDefault="000B2C36" w:rsidP="00D868C0">
      <w:pPr>
        <w:numPr>
          <w:ilvl w:val="0"/>
          <w:numId w:val="27"/>
        </w:numPr>
      </w:pPr>
      <w:r>
        <w:t>Ignition is in the Run or Accessory State</w:t>
      </w:r>
    </w:p>
    <w:p w:rsidR="000B2C36" w:rsidRDefault="000B2C36" w:rsidP="00D868C0">
      <w:pPr>
        <w:numPr>
          <w:ilvl w:val="0"/>
          <w:numId w:val="27"/>
        </w:numPr>
      </w:pPr>
      <w:r>
        <w:t>Battery Voltage is Between 10-16 volts</w:t>
      </w:r>
    </w:p>
    <w:p w:rsidR="000B2C36" w:rsidRDefault="000B2C36" w:rsidP="00D868C0">
      <w:pPr>
        <w:numPr>
          <w:ilvl w:val="0"/>
          <w:numId w:val="27"/>
        </w:numPr>
      </w:pPr>
      <w:r>
        <w:t>Extended Diagnostic Session (not programming modes)</w:t>
      </w:r>
    </w:p>
    <w:p w:rsidR="000B2C36" w:rsidRDefault="000B2C36" w:rsidP="000B2C36"/>
    <w:p w:rsidR="000B2C36" w:rsidRDefault="000B2C36" w:rsidP="000B2C36">
      <w:pPr>
        <w:ind w:left="720"/>
      </w:pPr>
      <w:r>
        <w:t>The Reset VMCU for E100-00 Routine (F002) shall exit self-test if any one of the following criteria is met:</w:t>
      </w:r>
    </w:p>
    <w:p w:rsidR="000B2C36" w:rsidRDefault="000B2C36" w:rsidP="00D868C0">
      <w:pPr>
        <w:numPr>
          <w:ilvl w:val="0"/>
          <w:numId w:val="27"/>
        </w:numPr>
      </w:pPr>
      <w:r>
        <w:t>Not applicable to Type 1 Routine.</w:t>
      </w:r>
    </w:p>
    <w:p w:rsidR="000B2C36" w:rsidRDefault="000B2C36" w:rsidP="000B2C36"/>
    <w:p w:rsidR="000B2C36" w:rsidRDefault="000B2C36" w:rsidP="000B2C36">
      <w:pPr>
        <w:pStyle w:val="Heading2"/>
      </w:pPr>
      <w:bookmarkStart w:id="29" w:name="_Toc35417512"/>
      <w:r w:rsidRPr="00B9479B">
        <w:t>SWR-REQ-352794/C-</w:t>
      </w:r>
      <w:proofErr w:type="spellStart"/>
      <w:r w:rsidRPr="00B9479B">
        <w:t>Tokenmgr</w:t>
      </w:r>
      <w:proofErr w:type="spellEnd"/>
      <w:r w:rsidRPr="00B9479B">
        <w:t xml:space="preserve"> Debug Token Removal Routine (DC00)</w:t>
      </w:r>
      <w:bookmarkEnd w:id="29"/>
    </w:p>
    <w:p w:rsidR="000B2C36" w:rsidRPr="00576BA1" w:rsidRDefault="000B2C36" w:rsidP="00D868C0">
      <w:pPr>
        <w:numPr>
          <w:ilvl w:val="0"/>
          <w:numId w:val="28"/>
        </w:numPr>
      </w:pPr>
      <w:r w:rsidRPr="00576BA1">
        <w:rPr>
          <w:b/>
        </w:rPr>
        <w:t xml:space="preserve">This is a Type </w:t>
      </w:r>
      <w:r>
        <w:rPr>
          <w:b/>
        </w:rPr>
        <w:t>1</w:t>
      </w:r>
      <w:r w:rsidRPr="00576BA1">
        <w:rPr>
          <w:b/>
        </w:rPr>
        <w:t xml:space="preserve"> Routine </w:t>
      </w:r>
      <w:r>
        <w:rPr>
          <w:b/>
        </w:rPr>
        <w:t>to remove all security tokens from the VMCU.</w:t>
      </w:r>
    </w:p>
    <w:p w:rsidR="000B2C36" w:rsidRDefault="000B2C36" w:rsidP="000B2C36">
      <w:pPr>
        <w:ind w:left="1080"/>
      </w:pPr>
    </w:p>
    <w:p w:rsidR="000B2C36" w:rsidRDefault="000B2C36" w:rsidP="000B2C36">
      <w:pPr>
        <w:ind w:left="720"/>
      </w:pPr>
      <w:r>
        <w:t xml:space="preserve">The </w:t>
      </w:r>
      <w:proofErr w:type="spellStart"/>
      <w:r>
        <w:t>Tokenmgr</w:t>
      </w:r>
      <w:proofErr w:type="spellEnd"/>
      <w:r>
        <w:t xml:space="preserve"> Debug Token Removal Routine (DC00) shall enter self-test only if all the following criteria are met (if not correct: send conditions not correct message to tester):</w:t>
      </w:r>
    </w:p>
    <w:p w:rsidR="000B2C36" w:rsidRDefault="000B2C36" w:rsidP="00D868C0">
      <w:pPr>
        <w:numPr>
          <w:ilvl w:val="0"/>
          <w:numId w:val="28"/>
        </w:numPr>
      </w:pPr>
      <w:r>
        <w:t>Ignition is in the Run State</w:t>
      </w:r>
    </w:p>
    <w:p w:rsidR="000B2C36" w:rsidRDefault="000B2C36" w:rsidP="00D868C0">
      <w:pPr>
        <w:numPr>
          <w:ilvl w:val="0"/>
          <w:numId w:val="28"/>
        </w:numPr>
      </w:pPr>
      <w:r>
        <w:t>Battery Voltage is Between 10-16 volts</w:t>
      </w:r>
    </w:p>
    <w:p w:rsidR="000B2C36" w:rsidRDefault="000B2C36" w:rsidP="00D868C0">
      <w:pPr>
        <w:numPr>
          <w:ilvl w:val="0"/>
          <w:numId w:val="28"/>
        </w:numPr>
      </w:pPr>
      <w:r>
        <w:t>Extended Diagnostic Session (not programming modes)</w:t>
      </w:r>
    </w:p>
    <w:p w:rsidR="000B2C36" w:rsidRDefault="000B2C36" w:rsidP="00D868C0">
      <w:pPr>
        <w:numPr>
          <w:ilvl w:val="0"/>
          <w:numId w:val="28"/>
        </w:numPr>
      </w:pPr>
      <w:r>
        <w:t>Security Level 3 unlocked is successful.</w:t>
      </w:r>
    </w:p>
    <w:p w:rsidR="000B2C36" w:rsidRDefault="000B2C36" w:rsidP="000B2C36"/>
    <w:p w:rsidR="000B2C36" w:rsidRDefault="000B2C36" w:rsidP="000B2C36"/>
    <w:p w:rsidR="000B2C36" w:rsidRDefault="000B2C36" w:rsidP="000B2C36">
      <w:pPr>
        <w:pStyle w:val="Heading2"/>
      </w:pPr>
      <w:bookmarkStart w:id="30" w:name="_Toc35417513"/>
      <w:r w:rsidRPr="00B9479B">
        <w:lastRenderedPageBreak/>
        <w:t>SWR-REQ-369090/B-Touch Panel Activation Routine (FA62)</w:t>
      </w:r>
      <w:bookmarkEnd w:id="30"/>
    </w:p>
    <w:p w:rsidR="000B2C36" w:rsidRDefault="000B2C36" w:rsidP="00D868C0">
      <w:pPr>
        <w:numPr>
          <w:ilvl w:val="0"/>
          <w:numId w:val="29"/>
        </w:numPr>
      </w:pPr>
      <w:r>
        <w:t>This is a manual test to check the calibration of the touch screen.</w:t>
      </w:r>
    </w:p>
    <w:p w:rsidR="000B2C36" w:rsidRDefault="000B2C36" w:rsidP="00D868C0">
      <w:pPr>
        <w:numPr>
          <w:ilvl w:val="0"/>
          <w:numId w:val="29"/>
        </w:numPr>
      </w:pPr>
      <w:r>
        <w:t>This is the same test that appears in Bezel Diagnostics labeled as Touch Screen Activation Test.</w:t>
      </w:r>
    </w:p>
    <w:p w:rsidR="000B2C36" w:rsidRDefault="000B2C36" w:rsidP="00D868C0">
      <w:pPr>
        <w:numPr>
          <w:ilvl w:val="0"/>
          <w:numId w:val="29"/>
        </w:numPr>
      </w:pPr>
      <w:r>
        <w:t>This is a Type 3 Routine.</w:t>
      </w:r>
    </w:p>
    <w:p w:rsidR="000B2C36" w:rsidRDefault="000B2C36" w:rsidP="000B2C36"/>
    <w:p w:rsidR="000B2C36" w:rsidRDefault="000B2C36" w:rsidP="000B2C36">
      <w:pPr>
        <w:ind w:left="720"/>
        <w:rPr>
          <w:rFonts w:ascii="Times New Roman" w:hAnsi="Times New Roman"/>
        </w:rPr>
      </w:pPr>
      <w:r>
        <w:t>The Touch Screen Activation (FA62) Test shall enter self-test only if all the following criteria are met (if not correct: send conditions not correct message to tester):</w:t>
      </w:r>
    </w:p>
    <w:p w:rsidR="000B2C36" w:rsidRDefault="000B2C36" w:rsidP="00D868C0">
      <w:pPr>
        <w:numPr>
          <w:ilvl w:val="0"/>
          <w:numId w:val="30"/>
        </w:numPr>
      </w:pPr>
      <w:r>
        <w:t>Ignition is in the Run or Accessory State</w:t>
      </w:r>
    </w:p>
    <w:p w:rsidR="000B2C36" w:rsidRDefault="000B2C36" w:rsidP="00D868C0">
      <w:pPr>
        <w:numPr>
          <w:ilvl w:val="0"/>
          <w:numId w:val="30"/>
        </w:numPr>
      </w:pPr>
      <w:r>
        <w:t>Battery Voltage is Between 10-16 volts</w:t>
      </w:r>
    </w:p>
    <w:p w:rsidR="000B2C36" w:rsidRDefault="000B2C36" w:rsidP="00D868C0">
      <w:pPr>
        <w:numPr>
          <w:ilvl w:val="0"/>
          <w:numId w:val="30"/>
        </w:numPr>
      </w:pPr>
      <w:r>
        <w:t>Extended Diagnostic Session (not programming modes)</w:t>
      </w:r>
    </w:p>
    <w:p w:rsidR="000B2C36" w:rsidRDefault="000B2C36" w:rsidP="00D868C0">
      <w:pPr>
        <w:numPr>
          <w:ilvl w:val="0"/>
          <w:numId w:val="30"/>
        </w:numPr>
      </w:pPr>
      <w:r>
        <w:t>Touch Panel Activation (FA62) is requested by tester.</w:t>
      </w:r>
    </w:p>
    <w:p w:rsidR="000B2C36" w:rsidRDefault="000B2C36" w:rsidP="00D868C0">
      <w:pPr>
        <w:numPr>
          <w:ilvl w:val="0"/>
          <w:numId w:val="30"/>
        </w:numPr>
      </w:pPr>
      <w:r>
        <w:t>No other diagnostic routine is running.</w:t>
      </w:r>
    </w:p>
    <w:p w:rsidR="000B2C36" w:rsidRDefault="000B2C36" w:rsidP="000B2C36">
      <w:pPr>
        <w:ind w:left="720"/>
      </w:pPr>
    </w:p>
    <w:p w:rsidR="000B2C36" w:rsidRDefault="000B2C36" w:rsidP="000B2C36">
      <w:pPr>
        <w:ind w:left="720"/>
        <w:rPr>
          <w:rFonts w:ascii="Times New Roman" w:hAnsi="Times New Roman"/>
        </w:rPr>
      </w:pPr>
    </w:p>
    <w:p w:rsidR="000B2C36" w:rsidRDefault="000B2C36" w:rsidP="000B2C36">
      <w:pPr>
        <w:ind w:left="720"/>
      </w:pPr>
      <w:r>
        <w:t>The Touch Screen Activation (FA62) Test shall exit self-test if any one of the following criteria is met:</w:t>
      </w:r>
    </w:p>
    <w:p w:rsidR="000B2C36" w:rsidRDefault="000B2C36" w:rsidP="00D868C0">
      <w:pPr>
        <w:numPr>
          <w:ilvl w:val="0"/>
          <w:numId w:val="30"/>
        </w:numPr>
      </w:pPr>
      <w:r>
        <w:t>Ignition transitions out of Run or Accessory State</w:t>
      </w:r>
    </w:p>
    <w:p w:rsidR="000B2C36" w:rsidRDefault="000B2C36" w:rsidP="00D868C0">
      <w:pPr>
        <w:numPr>
          <w:ilvl w:val="0"/>
          <w:numId w:val="30"/>
        </w:numPr>
      </w:pPr>
      <w:r>
        <w:t>Battery Voltage Drops below 9 volts or exceeds 16 volts</w:t>
      </w:r>
    </w:p>
    <w:p w:rsidR="000B2C36" w:rsidRDefault="000B2C36" w:rsidP="00D868C0">
      <w:pPr>
        <w:numPr>
          <w:ilvl w:val="0"/>
          <w:numId w:val="30"/>
        </w:numPr>
      </w:pPr>
      <w:r>
        <w:t>A stop routine command is issued.</w:t>
      </w:r>
    </w:p>
    <w:p w:rsidR="000B2C36" w:rsidRDefault="000B2C36" w:rsidP="00D868C0">
      <w:pPr>
        <w:numPr>
          <w:ilvl w:val="0"/>
          <w:numId w:val="30"/>
        </w:numPr>
      </w:pPr>
      <w:r>
        <w:t>Tester does not communicate for more than five (5) seconds.</w:t>
      </w:r>
    </w:p>
    <w:p w:rsidR="000B2C36" w:rsidRDefault="000B2C36" w:rsidP="000B2C36"/>
    <w:p w:rsidR="000B2C36" w:rsidRDefault="000B2C36" w:rsidP="000B2C36">
      <w:pPr>
        <w:pStyle w:val="Heading2"/>
      </w:pPr>
      <w:bookmarkStart w:id="31" w:name="_Toc35417514"/>
      <w:r w:rsidRPr="00B9479B">
        <w:t>SWR-REQ-290417/H-Required DIDs</w:t>
      </w:r>
      <w:bookmarkEnd w:id="31"/>
    </w:p>
    <w:p w:rsidR="000B2C36" w:rsidRDefault="000B2C36" w:rsidP="00D868C0">
      <w:pPr>
        <w:numPr>
          <w:ilvl w:val="0"/>
          <w:numId w:val="31"/>
        </w:numPr>
      </w:pPr>
      <w:r>
        <w:t>DID D111 Battery Voltage (volts)</w:t>
      </w:r>
    </w:p>
    <w:p w:rsidR="000B2C36" w:rsidRDefault="000B2C36" w:rsidP="00D868C0">
      <w:pPr>
        <w:numPr>
          <w:ilvl w:val="0"/>
          <w:numId w:val="31"/>
        </w:numPr>
      </w:pPr>
      <w:r>
        <w:t>DID 411</w:t>
      </w:r>
      <w:proofErr w:type="gramStart"/>
      <w:r>
        <w:t>F  –</w:t>
      </w:r>
      <w:proofErr w:type="gramEnd"/>
      <w:r>
        <w:t xml:space="preserve"> Ignition State for Run, ACC, Crank, Delayed-Acc (Post Accessory), Off</w:t>
      </w:r>
    </w:p>
    <w:p w:rsidR="000B2C36" w:rsidRDefault="000B2C36" w:rsidP="00D868C0">
      <w:pPr>
        <w:numPr>
          <w:ilvl w:val="0"/>
          <w:numId w:val="31"/>
        </w:numPr>
      </w:pPr>
      <w:r>
        <w:t>DID F141 – ECU Serial Number (</w:t>
      </w:r>
      <w:proofErr w:type="gramStart"/>
      <w:r>
        <w:t>8 byte</w:t>
      </w:r>
      <w:proofErr w:type="gramEnd"/>
      <w:r>
        <w:t xml:space="preserve"> serial number, pad rest of DID with zeros 0x00)</w:t>
      </w:r>
    </w:p>
    <w:p w:rsidR="000B2C36" w:rsidRDefault="000B2C36" w:rsidP="00D868C0">
      <w:pPr>
        <w:numPr>
          <w:ilvl w:val="0"/>
          <w:numId w:val="31"/>
        </w:numPr>
      </w:pPr>
      <w:r>
        <w:t>DID 8032 – Gateway Features Status</w:t>
      </w:r>
    </w:p>
    <w:p w:rsidR="000B2C36" w:rsidRDefault="000B2C36" w:rsidP="00D868C0">
      <w:pPr>
        <w:numPr>
          <w:ilvl w:val="0"/>
          <w:numId w:val="31"/>
        </w:numPr>
      </w:pPr>
      <w:r>
        <w:t>DID 8033 – Embedded Consumer Operating System Part Number (CCPU Application)</w:t>
      </w:r>
    </w:p>
    <w:p w:rsidR="000B2C36" w:rsidRDefault="000B2C36" w:rsidP="00D868C0">
      <w:pPr>
        <w:numPr>
          <w:ilvl w:val="0"/>
          <w:numId w:val="31"/>
        </w:numPr>
      </w:pPr>
      <w:r>
        <w:t>DID 833C – SWC2 Switch Status (only use values associated with the APIM)</w:t>
      </w:r>
    </w:p>
    <w:p w:rsidR="000B2C36" w:rsidRDefault="000B2C36" w:rsidP="00D868C0">
      <w:pPr>
        <w:numPr>
          <w:ilvl w:val="0"/>
          <w:numId w:val="31"/>
        </w:numPr>
      </w:pPr>
      <w:r>
        <w:t>DID 8012 – GPS Information</w:t>
      </w:r>
    </w:p>
    <w:p w:rsidR="000B2C36" w:rsidRDefault="000B2C36" w:rsidP="00D868C0">
      <w:pPr>
        <w:numPr>
          <w:ilvl w:val="0"/>
          <w:numId w:val="31"/>
        </w:numPr>
      </w:pPr>
      <w:r>
        <w:t xml:space="preserve">DID F190 – Vehicle Identification Number (as transmitted by </w:t>
      </w:r>
      <w:proofErr w:type="gramStart"/>
      <w:r>
        <w:t>PCM)  -</w:t>
      </w:r>
      <w:proofErr w:type="gramEnd"/>
      <w:r>
        <w:t xml:space="preserve"> if information missing use all 00s</w:t>
      </w:r>
    </w:p>
    <w:p w:rsidR="000B2C36" w:rsidRDefault="000B2C36" w:rsidP="00D868C0">
      <w:pPr>
        <w:numPr>
          <w:ilvl w:val="0"/>
          <w:numId w:val="31"/>
        </w:numPr>
      </w:pPr>
      <w:r>
        <w:t>DID 6310 – Transmission State</w:t>
      </w:r>
    </w:p>
    <w:p w:rsidR="000B2C36" w:rsidRDefault="000B2C36" w:rsidP="00D868C0">
      <w:pPr>
        <w:numPr>
          <w:ilvl w:val="0"/>
          <w:numId w:val="31"/>
        </w:numPr>
      </w:pPr>
      <w:r>
        <w:t>DID F40D – Vehicle Speed</w:t>
      </w:r>
    </w:p>
    <w:p w:rsidR="000B2C36" w:rsidRDefault="000B2C36" w:rsidP="00D868C0">
      <w:pPr>
        <w:numPr>
          <w:ilvl w:val="0"/>
          <w:numId w:val="31"/>
        </w:numPr>
      </w:pPr>
      <w:r>
        <w:t>DID 419E – Application Software Download Status</w:t>
      </w:r>
    </w:p>
    <w:p w:rsidR="000B2C36" w:rsidRDefault="000B2C36" w:rsidP="00D868C0">
      <w:pPr>
        <w:numPr>
          <w:ilvl w:val="0"/>
          <w:numId w:val="31"/>
        </w:numPr>
      </w:pPr>
      <w:r>
        <w:t xml:space="preserve">DID 8060 – Embedded Consumer Applications Part Number 1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pPr>
      <w:r>
        <w:t xml:space="preserve">DID 8061 – Embedded Consumer Applications Part Number 2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pPr>
      <w:r>
        <w:t xml:space="preserve">DID 806A – Embedded Consumer Applications Part Number 3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pPr>
      <w:r>
        <w:t xml:space="preserve">DID 806B – Embedded Consumer Applications Part Number 4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pPr>
      <w:r>
        <w:t xml:space="preserve">DID 806C – Embedded Consumer Applications Part Number 5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pPr>
      <w:r>
        <w:t xml:space="preserve">DID 806D – Embedded Consumer Applications Part Number 6 (16 – </w:t>
      </w:r>
      <w:proofErr w:type="gramStart"/>
      <w:r>
        <w:t>24 byte</w:t>
      </w:r>
      <w:proofErr w:type="gramEnd"/>
      <w:r>
        <w:t xml:space="preserve"> ASCII Part Numbers) – Note: Will place ascii nulls if part number is missing.  Will place ascii nulls at end of valid part number.</w:t>
      </w:r>
    </w:p>
    <w:p w:rsidR="000B2C36" w:rsidRDefault="000B2C36" w:rsidP="00D868C0">
      <w:pPr>
        <w:numPr>
          <w:ilvl w:val="0"/>
          <w:numId w:val="31"/>
        </w:numPr>
        <w:autoSpaceDE w:val="0"/>
        <w:autoSpaceDN w:val="0"/>
        <w:adjustRightInd w:val="0"/>
      </w:pPr>
      <w:r>
        <w:t>DID C006 – VIN Missing Counter</w:t>
      </w:r>
    </w:p>
    <w:p w:rsidR="000B2C36" w:rsidRDefault="000B2C36" w:rsidP="00D868C0">
      <w:pPr>
        <w:numPr>
          <w:ilvl w:val="0"/>
          <w:numId w:val="31"/>
        </w:numPr>
        <w:autoSpaceDE w:val="0"/>
        <w:autoSpaceDN w:val="0"/>
        <w:adjustRightInd w:val="0"/>
      </w:pPr>
      <w:r>
        <w:t>DID C008 – VIN History List</w:t>
      </w:r>
    </w:p>
    <w:p w:rsidR="000B2C36" w:rsidRDefault="000B2C36" w:rsidP="00D868C0">
      <w:pPr>
        <w:numPr>
          <w:ilvl w:val="0"/>
          <w:numId w:val="31"/>
        </w:numPr>
      </w:pPr>
      <w:r>
        <w:t>DID F1D0 – Bluetooth Mac Address – 6 bytes HEX</w:t>
      </w:r>
    </w:p>
    <w:p w:rsidR="000B2C36" w:rsidRDefault="000B2C36" w:rsidP="00D868C0">
      <w:pPr>
        <w:numPr>
          <w:ilvl w:val="0"/>
          <w:numId w:val="31"/>
        </w:numPr>
      </w:pPr>
      <w:r>
        <w:t xml:space="preserve">DID F1D1– </w:t>
      </w:r>
      <w:proofErr w:type="spellStart"/>
      <w:r>
        <w:t>WiFi</w:t>
      </w:r>
      <w:proofErr w:type="spellEnd"/>
      <w:r>
        <w:t xml:space="preserve"> Mac Address – 6 bytes HEX</w:t>
      </w:r>
    </w:p>
    <w:p w:rsidR="000B2C36" w:rsidRDefault="000B2C36" w:rsidP="00D868C0">
      <w:pPr>
        <w:numPr>
          <w:ilvl w:val="0"/>
          <w:numId w:val="31"/>
        </w:numPr>
      </w:pPr>
      <w:r>
        <w:t>DID D704 – Checksum VMCU – 4 Bytes HEX (Calculated using CRC-32)</w:t>
      </w:r>
    </w:p>
    <w:p w:rsidR="000B2C36" w:rsidRDefault="000B2C36" w:rsidP="00D868C0">
      <w:pPr>
        <w:numPr>
          <w:ilvl w:val="0"/>
          <w:numId w:val="31"/>
        </w:numPr>
      </w:pPr>
      <w:r>
        <w:t xml:space="preserve">DID D705 </w:t>
      </w:r>
      <w:proofErr w:type="gramStart"/>
      <w:r>
        <w:t>–  Checksum</w:t>
      </w:r>
      <w:proofErr w:type="gramEnd"/>
      <w:r>
        <w:t xml:space="preserve"> CCPU – 4 Bytes HEX (Calculated using CRC-32)</w:t>
      </w:r>
    </w:p>
    <w:p w:rsidR="000B2C36" w:rsidRDefault="000B2C36" w:rsidP="00D868C0">
      <w:pPr>
        <w:numPr>
          <w:ilvl w:val="0"/>
          <w:numId w:val="31"/>
        </w:numPr>
      </w:pPr>
      <w:r>
        <w:t xml:space="preserve">DID 804A </w:t>
      </w:r>
      <w:proofErr w:type="gramStart"/>
      <w:r>
        <w:t>–  ECU</w:t>
      </w:r>
      <w:proofErr w:type="gramEnd"/>
      <w:r>
        <w:t xml:space="preserve"> Fault Reason Code</w:t>
      </w:r>
    </w:p>
    <w:p w:rsidR="000B2C36" w:rsidRDefault="000B2C36" w:rsidP="00D868C0">
      <w:pPr>
        <w:numPr>
          <w:ilvl w:val="0"/>
          <w:numId w:val="31"/>
        </w:numPr>
      </w:pPr>
      <w:r>
        <w:t xml:space="preserve">DID 804B </w:t>
      </w:r>
      <w:proofErr w:type="gramStart"/>
      <w:r>
        <w:t>-  ECU</w:t>
      </w:r>
      <w:proofErr w:type="gramEnd"/>
      <w:r>
        <w:t xml:space="preserve"> CCPU Fault</w:t>
      </w:r>
    </w:p>
    <w:p w:rsidR="000B2C36" w:rsidRDefault="000B2C36" w:rsidP="00D868C0">
      <w:pPr>
        <w:numPr>
          <w:ilvl w:val="0"/>
          <w:numId w:val="31"/>
        </w:numPr>
      </w:pPr>
      <w:r>
        <w:t>DID F124 – Software Configuration Calibration Part Number</w:t>
      </w:r>
    </w:p>
    <w:p w:rsidR="000B2C36" w:rsidRDefault="000B2C36" w:rsidP="00D868C0">
      <w:pPr>
        <w:numPr>
          <w:ilvl w:val="0"/>
          <w:numId w:val="31"/>
        </w:numPr>
      </w:pPr>
      <w:r>
        <w:lastRenderedPageBreak/>
        <w:t xml:space="preserve">DID F129 – ICP Part Number (Assembly) (read on every ignition cycle, </w:t>
      </w:r>
      <w:proofErr w:type="gramStart"/>
      <w:r>
        <w:t>FFs</w:t>
      </w:r>
      <w:proofErr w:type="gramEnd"/>
      <w:r>
        <w:t xml:space="preserve"> if part number cannot be read after 1 second) (Part Number will be padded with 00s after Part Number has been read) – LIN only</w:t>
      </w:r>
    </w:p>
    <w:p w:rsidR="000B2C36" w:rsidRDefault="000B2C36" w:rsidP="00D868C0">
      <w:pPr>
        <w:numPr>
          <w:ilvl w:val="0"/>
          <w:numId w:val="31"/>
        </w:numPr>
      </w:pPr>
      <w:r>
        <w:t xml:space="preserve">DID F12A – ICP Hardware Part Number (read on every ignition cycle, </w:t>
      </w:r>
      <w:proofErr w:type="gramStart"/>
      <w:r>
        <w:t>FFs</w:t>
      </w:r>
      <w:proofErr w:type="gramEnd"/>
      <w:r>
        <w:t xml:space="preserve"> if part number cannot be read after 1 second) (Part Number will be padded with 00s after Part Number has been read) – LIN only</w:t>
      </w:r>
    </w:p>
    <w:p w:rsidR="000B2C36" w:rsidRDefault="000B2C36" w:rsidP="00D868C0">
      <w:pPr>
        <w:numPr>
          <w:ilvl w:val="0"/>
          <w:numId w:val="31"/>
        </w:numPr>
      </w:pPr>
      <w:r>
        <w:t xml:space="preserve">DID F12B – Display Part Number (Assembly) (read on every ignition cycle, </w:t>
      </w:r>
      <w:proofErr w:type="gramStart"/>
      <w:r>
        <w:t>FFs</w:t>
      </w:r>
      <w:proofErr w:type="gramEnd"/>
      <w:r>
        <w:t xml:space="preserve"> if part number cannot be read after 1 second) (Part Number will be padded with 00s after Part Number has been read)</w:t>
      </w:r>
    </w:p>
    <w:p w:rsidR="000B2C36" w:rsidRDefault="000B2C36" w:rsidP="00D868C0">
      <w:pPr>
        <w:numPr>
          <w:ilvl w:val="0"/>
          <w:numId w:val="31"/>
        </w:numPr>
      </w:pPr>
      <w:r>
        <w:t xml:space="preserve">DID F12C – Display Hardware Part Number (read on every ignition cycle, </w:t>
      </w:r>
      <w:proofErr w:type="gramStart"/>
      <w:r>
        <w:t>FFs</w:t>
      </w:r>
      <w:proofErr w:type="gramEnd"/>
      <w:r>
        <w:t xml:space="preserve"> if part number cannot be read after 1 second) (Part Number will be padded with 00s after Part Number has been read)</w:t>
      </w:r>
    </w:p>
    <w:p w:rsidR="000B2C36" w:rsidRDefault="000B2C36" w:rsidP="00D868C0">
      <w:pPr>
        <w:numPr>
          <w:ilvl w:val="0"/>
          <w:numId w:val="31"/>
        </w:numPr>
      </w:pPr>
      <w:r>
        <w:t xml:space="preserve">DID F0E8 – ICP Software Part Number (read on every ignition cycle, </w:t>
      </w:r>
      <w:proofErr w:type="gramStart"/>
      <w:r>
        <w:t>FFs</w:t>
      </w:r>
      <w:proofErr w:type="gramEnd"/>
      <w:r>
        <w:t xml:space="preserve"> if part number cannot be read after 1 second) (Part Number will be padded with 00s after Part Number has been read) – LIN only</w:t>
      </w:r>
    </w:p>
    <w:p w:rsidR="000B2C36" w:rsidRDefault="000B2C36" w:rsidP="00D868C0">
      <w:pPr>
        <w:numPr>
          <w:ilvl w:val="0"/>
          <w:numId w:val="31"/>
        </w:numPr>
      </w:pPr>
      <w:r>
        <w:t xml:space="preserve">DID F0E9 – Display Software Part Number (read on every ignition cycle, </w:t>
      </w:r>
      <w:proofErr w:type="gramStart"/>
      <w:r>
        <w:t>FFs</w:t>
      </w:r>
      <w:proofErr w:type="gramEnd"/>
      <w:r>
        <w:t xml:space="preserve"> if part number cannot be read after 1 second) (Part Number will be padded with 00s after Part Number has been read)</w:t>
      </w:r>
    </w:p>
    <w:p w:rsidR="000B2C36" w:rsidRDefault="000B2C36" w:rsidP="00D868C0">
      <w:pPr>
        <w:numPr>
          <w:ilvl w:val="0"/>
          <w:numId w:val="31"/>
        </w:numPr>
      </w:pPr>
      <w:r>
        <w:t xml:space="preserve">DID F142 – Display Serial Number (Sync Display) (read on every ignition cycle, </w:t>
      </w:r>
      <w:proofErr w:type="gramStart"/>
      <w:r>
        <w:t>FFs</w:t>
      </w:r>
      <w:proofErr w:type="gramEnd"/>
      <w:r>
        <w:t xml:space="preserve"> if part number cannot be read after 1 second) (Part Number will be padded with 00s after Part Number has been read from Display)</w:t>
      </w:r>
    </w:p>
    <w:p w:rsidR="000B2C36" w:rsidRDefault="000B2C36" w:rsidP="00D868C0">
      <w:pPr>
        <w:numPr>
          <w:ilvl w:val="0"/>
          <w:numId w:val="31"/>
        </w:numPr>
      </w:pPr>
      <w:r>
        <w:t xml:space="preserve">DID F143 – ICP Serial Number (read on every ignition cycle, </w:t>
      </w:r>
      <w:proofErr w:type="gramStart"/>
      <w:r>
        <w:t>FFs</w:t>
      </w:r>
      <w:proofErr w:type="gramEnd"/>
      <w:r>
        <w:t xml:space="preserve"> if part number cannot be read after 1 second) (Part Number will be padded with 00s after Part Number has been read) – LIN only</w:t>
      </w:r>
    </w:p>
    <w:p w:rsidR="000B2C36" w:rsidRDefault="000B2C36" w:rsidP="00D868C0">
      <w:pPr>
        <w:numPr>
          <w:ilvl w:val="0"/>
          <w:numId w:val="31"/>
        </w:numPr>
      </w:pPr>
      <w:r>
        <w:t xml:space="preserve">DID F10A – Audio Profile File (standalone calibration files – does not affect assembly part number) (read on every ignition cycle, </w:t>
      </w:r>
      <w:proofErr w:type="gramStart"/>
      <w:r>
        <w:t>FFs</w:t>
      </w:r>
      <w:proofErr w:type="gramEnd"/>
      <w:r>
        <w:t xml:space="preserve"> if part number cannot be read after 1 second)</w:t>
      </w:r>
    </w:p>
    <w:p w:rsidR="000B2C36" w:rsidRDefault="000B2C36" w:rsidP="00D868C0">
      <w:pPr>
        <w:numPr>
          <w:ilvl w:val="0"/>
          <w:numId w:val="31"/>
        </w:numPr>
      </w:pPr>
      <w:r>
        <w:t xml:space="preserve">DID F16B– Illumination File (standalone calibration files – does not affect assembly part number) (read on every ignition cycle, </w:t>
      </w:r>
      <w:proofErr w:type="gramStart"/>
      <w:r>
        <w:t>FFs</w:t>
      </w:r>
      <w:proofErr w:type="gramEnd"/>
      <w:r>
        <w:t xml:space="preserve"> if part number cannot be read after 1 second)</w:t>
      </w:r>
    </w:p>
    <w:p w:rsidR="000B2C36" w:rsidRDefault="000B2C36" w:rsidP="00D868C0">
      <w:pPr>
        <w:numPr>
          <w:ilvl w:val="0"/>
          <w:numId w:val="31"/>
        </w:numPr>
      </w:pPr>
      <w:r>
        <w:t xml:space="preserve">DID F12D – Digital RVC Delivery Assembly Part Number - read on every ignition cycle, </w:t>
      </w:r>
      <w:proofErr w:type="gramStart"/>
      <w:r>
        <w:t>FFs</w:t>
      </w:r>
      <w:proofErr w:type="gramEnd"/>
      <w:r>
        <w:t xml:space="preserve"> if part number cannot be read after 1 second) (Part Number will be padded with 00s after Part Number has been read) </w:t>
      </w:r>
    </w:p>
    <w:p w:rsidR="000B2C36" w:rsidRDefault="000B2C36" w:rsidP="00D868C0">
      <w:pPr>
        <w:numPr>
          <w:ilvl w:val="0"/>
          <w:numId w:val="31"/>
        </w:numPr>
      </w:pPr>
      <w:r>
        <w:t xml:space="preserve">DID F145 – Digital RVC Serial Number - read on every ignition cycle, </w:t>
      </w:r>
      <w:proofErr w:type="gramStart"/>
      <w:r>
        <w:t>FFs</w:t>
      </w:r>
      <w:proofErr w:type="gramEnd"/>
      <w:r>
        <w:t xml:space="preserve"> if part number cannot be read after 1 second) (Part Number will be padded with 00s after Part Number has been read)</w:t>
      </w:r>
    </w:p>
    <w:p w:rsidR="000B2C36" w:rsidRDefault="000B2C36" w:rsidP="000B2C36"/>
    <w:p w:rsidR="000B2C36" w:rsidRDefault="000B2C36" w:rsidP="00D868C0">
      <w:pPr>
        <w:numPr>
          <w:ilvl w:val="0"/>
          <w:numId w:val="32"/>
        </w:numPr>
      </w:pPr>
      <w:r>
        <w:t>DID 8001 – Navigation Application Version</w:t>
      </w:r>
    </w:p>
    <w:p w:rsidR="000B2C36" w:rsidRDefault="000B2C36" w:rsidP="00D868C0">
      <w:pPr>
        <w:numPr>
          <w:ilvl w:val="0"/>
          <w:numId w:val="32"/>
        </w:numPr>
      </w:pPr>
      <w:r>
        <w:t>DID 8004 – Supported Bluetooth Profiles – (ASCII string of comma separated BT profile names)</w:t>
      </w:r>
    </w:p>
    <w:p w:rsidR="000B2C36" w:rsidRDefault="000B2C36" w:rsidP="00D868C0">
      <w:pPr>
        <w:numPr>
          <w:ilvl w:val="0"/>
          <w:numId w:val="32"/>
        </w:numPr>
      </w:pPr>
      <w:r>
        <w:t>DID 8023 – Active Bluetooth Profiles – (ASCII string of comma separated BT profile names)</w:t>
      </w:r>
    </w:p>
    <w:p w:rsidR="000B2C36" w:rsidRDefault="000B2C36" w:rsidP="00D868C0">
      <w:pPr>
        <w:numPr>
          <w:ilvl w:val="0"/>
          <w:numId w:val="32"/>
        </w:numPr>
      </w:pPr>
      <w:r>
        <w:t>DID 8024 – Bluetooth Status</w:t>
      </w:r>
    </w:p>
    <w:p w:rsidR="000B2C36" w:rsidRDefault="000B2C36" w:rsidP="00D868C0">
      <w:pPr>
        <w:numPr>
          <w:ilvl w:val="0"/>
          <w:numId w:val="32"/>
        </w:numPr>
      </w:pPr>
      <w:r>
        <w:t>DID 8047 – Bezel Diagnostic Status (2F controllable)</w:t>
      </w:r>
    </w:p>
    <w:p w:rsidR="000B2C36" w:rsidRDefault="000B2C36" w:rsidP="00D868C0">
      <w:pPr>
        <w:numPr>
          <w:ilvl w:val="0"/>
          <w:numId w:val="32"/>
        </w:numPr>
      </w:pPr>
      <w:r>
        <w:t>DID 804F – Bluetooth Streaming Status</w:t>
      </w:r>
    </w:p>
    <w:p w:rsidR="000B2C36" w:rsidRDefault="000B2C36" w:rsidP="00D868C0">
      <w:pPr>
        <w:numPr>
          <w:ilvl w:val="0"/>
          <w:numId w:val="32"/>
        </w:numPr>
      </w:pPr>
      <w:r>
        <w:t>DID 8052 – Navigation Map Version</w:t>
      </w:r>
    </w:p>
    <w:p w:rsidR="000B2C36" w:rsidRDefault="000B2C36" w:rsidP="00D868C0">
      <w:pPr>
        <w:numPr>
          <w:ilvl w:val="0"/>
          <w:numId w:val="32"/>
        </w:numPr>
      </w:pPr>
      <w:r>
        <w:t>DID 8053 – DAB Current Station</w:t>
      </w:r>
    </w:p>
    <w:p w:rsidR="000B2C36" w:rsidRDefault="000B2C36" w:rsidP="00D868C0">
      <w:pPr>
        <w:numPr>
          <w:ilvl w:val="0"/>
          <w:numId w:val="32"/>
        </w:numPr>
      </w:pPr>
      <w:r>
        <w:t xml:space="preserve">DID 805C – </w:t>
      </w:r>
      <w:proofErr w:type="spellStart"/>
      <w:r>
        <w:t>AppLink</w:t>
      </w:r>
      <w:proofErr w:type="spellEnd"/>
      <w:r>
        <w:t xml:space="preserve"> Status</w:t>
      </w:r>
    </w:p>
    <w:p w:rsidR="000B2C36" w:rsidRDefault="000B2C36" w:rsidP="00D868C0">
      <w:pPr>
        <w:numPr>
          <w:ilvl w:val="0"/>
          <w:numId w:val="32"/>
        </w:numPr>
      </w:pPr>
      <w:r>
        <w:t xml:space="preserve">DID 805D – </w:t>
      </w:r>
      <w:proofErr w:type="spellStart"/>
      <w:r>
        <w:t>AppLink</w:t>
      </w:r>
      <w:proofErr w:type="spellEnd"/>
      <w:r>
        <w:t xml:space="preserve"> Version</w:t>
      </w:r>
    </w:p>
    <w:p w:rsidR="000B2C36" w:rsidRDefault="000B2C36" w:rsidP="00D868C0">
      <w:pPr>
        <w:numPr>
          <w:ilvl w:val="0"/>
          <w:numId w:val="32"/>
        </w:numPr>
      </w:pPr>
      <w:r>
        <w:t>DID D03D – Software ID Number</w:t>
      </w:r>
    </w:p>
    <w:p w:rsidR="000B2C36" w:rsidRDefault="000B2C36" w:rsidP="00D868C0">
      <w:pPr>
        <w:numPr>
          <w:ilvl w:val="0"/>
          <w:numId w:val="32"/>
        </w:numPr>
      </w:pPr>
      <w:r>
        <w:t>DID D040 – Enabled Debug Token</w:t>
      </w:r>
    </w:p>
    <w:p w:rsidR="000B2C36" w:rsidRDefault="000B2C36" w:rsidP="00D868C0">
      <w:pPr>
        <w:numPr>
          <w:ilvl w:val="0"/>
          <w:numId w:val="32"/>
        </w:numPr>
      </w:pPr>
      <w:r>
        <w:t>DID F17F – Ford Electronic Serial Number</w:t>
      </w:r>
    </w:p>
    <w:p w:rsidR="000B2C36" w:rsidRDefault="000B2C36" w:rsidP="00D868C0">
      <w:pPr>
        <w:numPr>
          <w:ilvl w:val="0"/>
          <w:numId w:val="32"/>
        </w:numPr>
      </w:pPr>
      <w:r>
        <w:t>DID D021 – Authorization State</w:t>
      </w:r>
    </w:p>
    <w:p w:rsidR="000B2C36" w:rsidRDefault="000B2C36" w:rsidP="00D868C0">
      <w:pPr>
        <w:numPr>
          <w:ilvl w:val="0"/>
          <w:numId w:val="31"/>
        </w:numPr>
      </w:pPr>
      <w:r>
        <w:t xml:space="preserve">DID F1E1 </w:t>
      </w:r>
      <w:proofErr w:type="gramStart"/>
      <w:r>
        <w:t>-  Ethernet</w:t>
      </w:r>
      <w:proofErr w:type="gramEnd"/>
      <w:r>
        <w:t xml:space="preserve"> Mac Address – 6 bytes HEX</w:t>
      </w:r>
    </w:p>
    <w:p w:rsidR="000B2C36" w:rsidRDefault="000B2C36" w:rsidP="00D868C0">
      <w:pPr>
        <w:numPr>
          <w:ilvl w:val="0"/>
          <w:numId w:val="31"/>
        </w:numPr>
      </w:pPr>
      <w:r>
        <w:t>DID 8068 – APIM CCPU Bootloader Image</w:t>
      </w:r>
    </w:p>
    <w:p w:rsidR="000B2C36" w:rsidRDefault="000B2C36" w:rsidP="00D868C0">
      <w:pPr>
        <w:numPr>
          <w:ilvl w:val="0"/>
          <w:numId w:val="31"/>
        </w:numPr>
      </w:pPr>
      <w:r>
        <w:t>DID D033 – Consumer Apps Failure</w:t>
      </w:r>
    </w:p>
    <w:p w:rsidR="000B2C36" w:rsidRDefault="000B2C36" w:rsidP="00D868C0">
      <w:pPr>
        <w:numPr>
          <w:ilvl w:val="0"/>
          <w:numId w:val="31"/>
        </w:numPr>
      </w:pPr>
      <w:r>
        <w:t>DID D027 – Sync VMCU Boot Loader Part Number</w:t>
      </w:r>
    </w:p>
    <w:p w:rsidR="000B2C36" w:rsidRDefault="000B2C36" w:rsidP="000B2C36">
      <w:pPr>
        <w:pStyle w:val="Heading3"/>
      </w:pPr>
      <w:bookmarkStart w:id="32" w:name="_Toc35417515"/>
      <w:r w:rsidRPr="00B9479B">
        <w:t>SWR-REQ-290418/L-Supplier DIDs</w:t>
      </w:r>
      <w:bookmarkEnd w:id="32"/>
    </w:p>
    <w:p w:rsidR="000B2C36" w:rsidRDefault="000B2C36" w:rsidP="00D868C0">
      <w:pPr>
        <w:numPr>
          <w:ilvl w:val="0"/>
          <w:numId w:val="33"/>
        </w:numPr>
      </w:pPr>
      <w:r>
        <w:t xml:space="preserve">DID FDA0 – Over the Air Bootloader Part </w:t>
      </w:r>
      <w:proofErr w:type="gramStart"/>
      <w:r>
        <w:t>Number  -</w:t>
      </w:r>
      <w:proofErr w:type="gramEnd"/>
      <w:r>
        <w:t xml:space="preserve"> 24 Bytes ASCII</w:t>
      </w:r>
    </w:p>
    <w:p w:rsidR="000B2C36" w:rsidRDefault="000B2C36" w:rsidP="00D868C0">
      <w:pPr>
        <w:numPr>
          <w:ilvl w:val="0"/>
          <w:numId w:val="33"/>
        </w:numPr>
      </w:pPr>
      <w:r>
        <w:t xml:space="preserve">DID FD02 – Operating </w:t>
      </w:r>
      <w:proofErr w:type="gramStart"/>
      <w:r>
        <w:t>System  Version</w:t>
      </w:r>
      <w:proofErr w:type="gramEnd"/>
      <w:r>
        <w:t xml:space="preserve"> Data – 32 bytes ASCII</w:t>
      </w:r>
    </w:p>
    <w:p w:rsidR="000B2C36" w:rsidRDefault="000B2C36" w:rsidP="00D868C0">
      <w:pPr>
        <w:numPr>
          <w:ilvl w:val="0"/>
          <w:numId w:val="33"/>
        </w:numPr>
      </w:pPr>
      <w:r>
        <w:t>DID FD03 – Bluetooth Module Firmware – 32 bytes ASCII</w:t>
      </w:r>
    </w:p>
    <w:p w:rsidR="000B2C36" w:rsidRDefault="000B2C36" w:rsidP="00D868C0">
      <w:pPr>
        <w:numPr>
          <w:ilvl w:val="0"/>
          <w:numId w:val="33"/>
        </w:numPr>
      </w:pPr>
      <w:r>
        <w:t xml:space="preserve">DID FD51 – AM/FM Station – Use 2F to switch station to switch to station – will respond FF if AM or FM Station (on read only) is not the primary source.   2 Byte.  DID will match Signal </w:t>
      </w:r>
      <w:proofErr w:type="spellStart"/>
      <w:r>
        <w:t>NAV_SetCurrentStatFreq_Rq</w:t>
      </w:r>
      <w:proofErr w:type="spellEnd"/>
      <w:r>
        <w:t xml:space="preserve"> (with only the range larger). </w:t>
      </w:r>
    </w:p>
    <w:p w:rsidR="000B2C36" w:rsidRDefault="000B2C36" w:rsidP="00D868C0">
      <w:pPr>
        <w:numPr>
          <w:ilvl w:val="0"/>
          <w:numId w:val="33"/>
        </w:numPr>
      </w:pPr>
      <w:r>
        <w:t>DID FD52 – Audio Source – Use 2F for Temporary Change to switch audio modes.  (1BYTE State Encoded)</w:t>
      </w:r>
    </w:p>
    <w:p w:rsidR="000B2C36" w:rsidRDefault="000B2C36" w:rsidP="00D868C0">
      <w:pPr>
        <w:numPr>
          <w:ilvl w:val="2"/>
          <w:numId w:val="33"/>
        </w:numPr>
      </w:pPr>
      <w:r>
        <w:t>Byte 1 SED 00 – AM</w:t>
      </w:r>
    </w:p>
    <w:p w:rsidR="000B2C36" w:rsidRDefault="000B2C36" w:rsidP="00D868C0">
      <w:pPr>
        <w:numPr>
          <w:ilvl w:val="2"/>
          <w:numId w:val="33"/>
        </w:numPr>
      </w:pPr>
      <w:r>
        <w:lastRenderedPageBreak/>
        <w:t>Byte 1 SED 01 – FM1</w:t>
      </w:r>
    </w:p>
    <w:p w:rsidR="000B2C36" w:rsidRDefault="000B2C36" w:rsidP="00D868C0">
      <w:pPr>
        <w:numPr>
          <w:ilvl w:val="2"/>
          <w:numId w:val="33"/>
        </w:numPr>
      </w:pPr>
      <w:r>
        <w:t>Byte 1 SED 02 – FM2</w:t>
      </w:r>
    </w:p>
    <w:p w:rsidR="000B2C36" w:rsidRDefault="000B2C36" w:rsidP="00D868C0">
      <w:pPr>
        <w:numPr>
          <w:ilvl w:val="2"/>
          <w:numId w:val="33"/>
        </w:numPr>
      </w:pPr>
      <w:r>
        <w:t>Byte 1 SED 03 – SDARS</w:t>
      </w:r>
    </w:p>
    <w:p w:rsidR="000B2C36" w:rsidRDefault="000B2C36" w:rsidP="00D868C0">
      <w:pPr>
        <w:numPr>
          <w:ilvl w:val="2"/>
          <w:numId w:val="33"/>
        </w:numPr>
      </w:pPr>
      <w:r>
        <w:t>Byte 1 SED 04 – DAB</w:t>
      </w:r>
    </w:p>
    <w:p w:rsidR="000B2C36" w:rsidRDefault="000B2C36" w:rsidP="000B2C36">
      <w:pPr>
        <w:ind w:left="2520"/>
      </w:pPr>
      <w:r>
        <w:t>Byte 1 SED 05 – Front Disc</w:t>
      </w:r>
    </w:p>
    <w:p w:rsidR="000B2C36" w:rsidRDefault="000B2C36" w:rsidP="00D868C0">
      <w:pPr>
        <w:numPr>
          <w:ilvl w:val="2"/>
          <w:numId w:val="33"/>
        </w:numPr>
      </w:pPr>
      <w:r>
        <w:t>Byte 1 SED 06 – Front Aux Input</w:t>
      </w:r>
    </w:p>
    <w:p w:rsidR="000B2C36" w:rsidRDefault="000B2C36" w:rsidP="00D868C0">
      <w:pPr>
        <w:numPr>
          <w:ilvl w:val="2"/>
          <w:numId w:val="33"/>
        </w:numPr>
      </w:pPr>
      <w:r>
        <w:t>Byte 1 SED 07 – USB</w:t>
      </w:r>
    </w:p>
    <w:p w:rsidR="000B2C36" w:rsidRDefault="000B2C36" w:rsidP="00D868C0">
      <w:pPr>
        <w:numPr>
          <w:ilvl w:val="2"/>
          <w:numId w:val="33"/>
        </w:numPr>
      </w:pPr>
      <w:r>
        <w:t xml:space="preserve">Byte 1 SED 08 – </w:t>
      </w:r>
      <w:proofErr w:type="spellStart"/>
      <w:r>
        <w:t>BT_Stereo</w:t>
      </w:r>
      <w:proofErr w:type="spellEnd"/>
    </w:p>
    <w:p w:rsidR="000B2C36" w:rsidRDefault="000B2C36" w:rsidP="00D868C0">
      <w:pPr>
        <w:numPr>
          <w:ilvl w:val="2"/>
          <w:numId w:val="33"/>
        </w:numPr>
      </w:pPr>
      <w:r>
        <w:t>Byte 1 SED 09 – Rear Disc</w:t>
      </w:r>
    </w:p>
    <w:p w:rsidR="000B2C36" w:rsidRDefault="000B2C36" w:rsidP="00D868C0">
      <w:pPr>
        <w:numPr>
          <w:ilvl w:val="2"/>
          <w:numId w:val="33"/>
        </w:numPr>
      </w:pPr>
      <w:r>
        <w:t>Byte 1 SED 0A – In-Dash CD Changer</w:t>
      </w:r>
    </w:p>
    <w:p w:rsidR="000B2C36" w:rsidRDefault="000B2C36" w:rsidP="00D868C0">
      <w:pPr>
        <w:numPr>
          <w:ilvl w:val="2"/>
          <w:numId w:val="33"/>
        </w:numPr>
      </w:pPr>
      <w:r>
        <w:t>Byte 1 SED 0B-FF - Reserved</w:t>
      </w:r>
    </w:p>
    <w:p w:rsidR="000B2C36" w:rsidRDefault="000B2C36" w:rsidP="00D868C0">
      <w:pPr>
        <w:numPr>
          <w:ilvl w:val="0"/>
          <w:numId w:val="33"/>
        </w:numPr>
      </w:pPr>
      <w:r>
        <w:t>DID FD08 - Vehicle Health Monitor Activity Timer – 2E adjustable – Size: 2 bytes, Range: 0-65535 seconds, Units: Seconds, Default Value: 1200 seconds, Resolution: 1 second</w:t>
      </w:r>
    </w:p>
    <w:p w:rsidR="000B2C36" w:rsidRDefault="000B2C36" w:rsidP="00D868C0">
      <w:pPr>
        <w:numPr>
          <w:ilvl w:val="0"/>
          <w:numId w:val="33"/>
        </w:numPr>
      </w:pPr>
      <w:r>
        <w:t>DID FD</w:t>
      </w:r>
      <w:proofErr w:type="gramStart"/>
      <w:r>
        <w:t>09  -</w:t>
      </w:r>
      <w:proofErr w:type="gramEnd"/>
      <w:r>
        <w:t xml:space="preserve"> Voltage Hysteresis Timer – 2E adjustable – Size: 1 byte, Range 0-255 seconds, Default Value: 10 seconds, Units: Seconds, Resolution: 1 second</w:t>
      </w:r>
    </w:p>
    <w:p w:rsidR="000B2C36" w:rsidRDefault="000B2C36" w:rsidP="00D868C0">
      <w:pPr>
        <w:numPr>
          <w:ilvl w:val="0"/>
          <w:numId w:val="33"/>
        </w:numPr>
      </w:pPr>
      <w:r>
        <w:t>DID FD</w:t>
      </w:r>
      <w:proofErr w:type="gramStart"/>
      <w:r>
        <w:t>10  -</w:t>
      </w:r>
      <w:proofErr w:type="gramEnd"/>
      <w:r>
        <w:t xml:space="preserve"> </w:t>
      </w:r>
      <w:proofErr w:type="spellStart"/>
      <w:r>
        <w:t>Wifi</w:t>
      </w:r>
      <w:proofErr w:type="spellEnd"/>
      <w:r>
        <w:t xml:space="preserve"> Hotspot Data Usage Refresh Timeout – 2E adjustable – Size: 1 byte, Range 0-255 seconds, Default Value: 30 seconds, Units: Seconds, Resolution: 1 second</w:t>
      </w:r>
    </w:p>
    <w:p w:rsidR="000B2C36" w:rsidRDefault="000B2C36" w:rsidP="00D868C0">
      <w:pPr>
        <w:numPr>
          <w:ilvl w:val="0"/>
          <w:numId w:val="33"/>
        </w:numPr>
      </w:pPr>
      <w:r>
        <w:t>DID FD</w:t>
      </w:r>
      <w:proofErr w:type="gramStart"/>
      <w:r>
        <w:t>60  -</w:t>
      </w:r>
      <w:proofErr w:type="gramEnd"/>
      <w:r>
        <w:t xml:space="preserve"> Greeting Screen Timer – 2E adjustable – Size: 2 bytes, Range 0-65535 seconds (Max accepted value 6000 seconds [10 minutes], Default Value: 25 seconds, Units: Seconds, Resolution: 1 second</w:t>
      </w:r>
    </w:p>
    <w:p w:rsidR="000B2C36" w:rsidRDefault="000B2C36" w:rsidP="00D868C0">
      <w:pPr>
        <w:numPr>
          <w:ilvl w:val="0"/>
          <w:numId w:val="33"/>
        </w:numPr>
      </w:pPr>
      <w:r>
        <w:t>DID FD0A – Display Parameters: 1byte DID with encoding below:</w:t>
      </w:r>
    </w:p>
    <w:p w:rsidR="000B2C36" w:rsidRDefault="000B2C36" w:rsidP="00D868C0">
      <w:pPr>
        <w:numPr>
          <w:ilvl w:val="2"/>
          <w:numId w:val="33"/>
        </w:numPr>
        <w:autoSpaceDE w:val="0"/>
        <w:autoSpaceDN w:val="0"/>
        <w:adjustRightInd w:val="0"/>
      </w:pPr>
      <w:r>
        <w:rPr>
          <w:u w:val="single"/>
        </w:rPr>
        <w:t>BIT 7:</w:t>
      </w:r>
      <w:r>
        <w:rPr>
          <w:u w:val="single"/>
        </w:rPr>
        <w:tab/>
      </w:r>
      <w:r>
        <w:rPr>
          <w:rFonts w:eastAsia="MS Mincho"/>
          <w:lang w:eastAsia="ja-JP"/>
        </w:rPr>
        <w:t>Display Connection Error</w:t>
      </w:r>
    </w:p>
    <w:p w:rsidR="000B2C36" w:rsidRDefault="000B2C36" w:rsidP="00D868C0">
      <w:pPr>
        <w:numPr>
          <w:ilvl w:val="3"/>
          <w:numId w:val="33"/>
        </w:numPr>
        <w:autoSpaceDE w:val="0"/>
        <w:autoSpaceDN w:val="0"/>
        <w:adjustRightInd w:val="0"/>
        <w:rPr>
          <w:rFonts w:eastAsia="MS Mincho"/>
          <w:lang w:eastAsia="ja-JP"/>
        </w:rPr>
      </w:pPr>
      <w:r>
        <w:t xml:space="preserve">1 - </w:t>
      </w:r>
      <w:r>
        <w:rPr>
          <w:rFonts w:eastAsia="MS Mincho"/>
          <w:lang w:eastAsia="ja-JP"/>
        </w:rPr>
        <w:t>Open circuit to Sharp display exists</w:t>
      </w:r>
    </w:p>
    <w:p w:rsidR="000B2C36" w:rsidRDefault="000B2C36" w:rsidP="00D868C0">
      <w:pPr>
        <w:numPr>
          <w:ilvl w:val="3"/>
          <w:numId w:val="33"/>
        </w:numPr>
        <w:autoSpaceDE w:val="0"/>
        <w:autoSpaceDN w:val="0"/>
        <w:adjustRightInd w:val="0"/>
      </w:pPr>
      <w:r>
        <w:t>0 – Open circuit to Sharp display does not exist</w:t>
      </w:r>
    </w:p>
    <w:p w:rsidR="000B2C36" w:rsidRDefault="000B2C36" w:rsidP="00D868C0">
      <w:pPr>
        <w:numPr>
          <w:ilvl w:val="2"/>
          <w:numId w:val="33"/>
        </w:numPr>
        <w:autoSpaceDE w:val="0"/>
        <w:autoSpaceDN w:val="0"/>
        <w:adjustRightInd w:val="0"/>
      </w:pPr>
      <w:r>
        <w:t>BIT 6: Touch Screen Error</w:t>
      </w:r>
    </w:p>
    <w:p w:rsidR="000B2C36" w:rsidRDefault="000B2C36" w:rsidP="00D868C0">
      <w:pPr>
        <w:numPr>
          <w:ilvl w:val="3"/>
          <w:numId w:val="33"/>
        </w:numPr>
        <w:autoSpaceDE w:val="0"/>
        <w:autoSpaceDN w:val="0"/>
        <w:adjustRightInd w:val="0"/>
        <w:rPr>
          <w:rFonts w:eastAsia="MS Mincho"/>
          <w:lang w:eastAsia="ja-JP"/>
        </w:rPr>
      </w:pPr>
      <w:r>
        <w:t xml:space="preserve">1 - </w:t>
      </w:r>
      <w:r>
        <w:rPr>
          <w:rFonts w:eastAsia="MS Mincho"/>
          <w:lang w:eastAsia="ja-JP"/>
        </w:rPr>
        <w:t>Touch screen open or short circuit exists</w:t>
      </w:r>
    </w:p>
    <w:p w:rsidR="000B2C36" w:rsidRDefault="000B2C36" w:rsidP="00D868C0">
      <w:pPr>
        <w:numPr>
          <w:ilvl w:val="3"/>
          <w:numId w:val="33"/>
        </w:numPr>
        <w:autoSpaceDE w:val="0"/>
        <w:autoSpaceDN w:val="0"/>
        <w:adjustRightInd w:val="0"/>
      </w:pPr>
      <w:r>
        <w:t>0 – No Error Exists</w:t>
      </w:r>
    </w:p>
    <w:p w:rsidR="000B2C36" w:rsidRDefault="000B2C36" w:rsidP="00D868C0">
      <w:pPr>
        <w:numPr>
          <w:ilvl w:val="2"/>
          <w:numId w:val="33"/>
        </w:numPr>
        <w:autoSpaceDE w:val="0"/>
        <w:autoSpaceDN w:val="0"/>
        <w:adjustRightInd w:val="0"/>
      </w:pPr>
      <w:r>
        <w:t xml:space="preserve">BIT 5: </w:t>
      </w:r>
      <w:r>
        <w:rPr>
          <w:rFonts w:eastAsia="MS Mincho"/>
          <w:lang w:eastAsia="ja-JP"/>
        </w:rPr>
        <w:t>Thermistor backlight de-rating</w:t>
      </w:r>
    </w:p>
    <w:p w:rsidR="000B2C36" w:rsidRDefault="000B2C36" w:rsidP="00D868C0">
      <w:pPr>
        <w:numPr>
          <w:ilvl w:val="0"/>
          <w:numId w:val="34"/>
        </w:numPr>
        <w:autoSpaceDE w:val="0"/>
        <w:autoSpaceDN w:val="0"/>
        <w:adjustRightInd w:val="0"/>
        <w:rPr>
          <w:rFonts w:eastAsia="MS Mincho"/>
          <w:lang w:eastAsia="ja-JP"/>
        </w:rPr>
      </w:pPr>
      <w:r>
        <w:rPr>
          <w:rFonts w:eastAsia="MS Mincho"/>
          <w:lang w:eastAsia="ja-JP"/>
        </w:rPr>
        <w:t>1 – Backlight de-rating active</w:t>
      </w:r>
    </w:p>
    <w:p w:rsidR="000B2C36" w:rsidRDefault="000B2C36" w:rsidP="00D868C0">
      <w:pPr>
        <w:numPr>
          <w:ilvl w:val="3"/>
          <w:numId w:val="33"/>
        </w:numPr>
        <w:autoSpaceDE w:val="0"/>
        <w:autoSpaceDN w:val="0"/>
        <w:adjustRightInd w:val="0"/>
      </w:pPr>
      <w:r>
        <w:rPr>
          <w:rFonts w:eastAsia="MS Mincho"/>
          <w:lang w:eastAsia="ja-JP"/>
        </w:rPr>
        <w:t>0 – Backlight de-rating not active</w:t>
      </w:r>
    </w:p>
    <w:p w:rsidR="000B2C36" w:rsidRDefault="000B2C36" w:rsidP="00D868C0">
      <w:pPr>
        <w:numPr>
          <w:ilvl w:val="2"/>
          <w:numId w:val="33"/>
        </w:numPr>
        <w:autoSpaceDE w:val="0"/>
        <w:autoSpaceDN w:val="0"/>
        <w:adjustRightInd w:val="0"/>
      </w:pPr>
      <w:r>
        <w:rPr>
          <w:rFonts w:eastAsia="MS Mincho"/>
          <w:lang w:eastAsia="ja-JP"/>
        </w:rPr>
        <w:t>BIT 4: Reserved</w:t>
      </w:r>
    </w:p>
    <w:p w:rsidR="000B2C36" w:rsidRDefault="000B2C36" w:rsidP="00D868C0">
      <w:pPr>
        <w:numPr>
          <w:ilvl w:val="2"/>
          <w:numId w:val="33"/>
        </w:numPr>
        <w:autoSpaceDE w:val="0"/>
        <w:autoSpaceDN w:val="0"/>
        <w:adjustRightInd w:val="0"/>
      </w:pPr>
      <w:r>
        <w:rPr>
          <w:u w:val="single"/>
        </w:rPr>
        <w:t xml:space="preserve">BIT 3 </w:t>
      </w:r>
      <w:proofErr w:type="gramStart"/>
      <w:r>
        <w:rPr>
          <w:u w:val="single"/>
        </w:rPr>
        <w:t xml:space="preserve">  </w:t>
      </w:r>
      <w:r>
        <w:t>:</w:t>
      </w:r>
      <w:proofErr w:type="gramEnd"/>
      <w:r>
        <w:t xml:space="preserve"> Touch Type</w:t>
      </w:r>
    </w:p>
    <w:p w:rsidR="000B2C36" w:rsidRDefault="000B2C36" w:rsidP="00D868C0">
      <w:pPr>
        <w:numPr>
          <w:ilvl w:val="3"/>
          <w:numId w:val="33"/>
        </w:numPr>
        <w:autoSpaceDE w:val="0"/>
        <w:autoSpaceDN w:val="0"/>
        <w:adjustRightInd w:val="0"/>
      </w:pPr>
      <w:r>
        <w:t>1 – Touch Screen Present</w:t>
      </w:r>
    </w:p>
    <w:p w:rsidR="000B2C36" w:rsidRDefault="000B2C36" w:rsidP="00D868C0">
      <w:pPr>
        <w:numPr>
          <w:ilvl w:val="3"/>
          <w:numId w:val="33"/>
        </w:numPr>
        <w:autoSpaceDE w:val="0"/>
        <w:autoSpaceDN w:val="0"/>
        <w:adjustRightInd w:val="0"/>
      </w:pPr>
      <w:r>
        <w:t>0 – Touch Screen Not Present</w:t>
      </w:r>
    </w:p>
    <w:p w:rsidR="000B2C36" w:rsidRDefault="000B2C36" w:rsidP="00D868C0">
      <w:pPr>
        <w:numPr>
          <w:ilvl w:val="2"/>
          <w:numId w:val="33"/>
        </w:numPr>
        <w:autoSpaceDE w:val="0"/>
        <w:autoSpaceDN w:val="0"/>
        <w:adjustRightInd w:val="0"/>
      </w:pPr>
      <w:r>
        <w:rPr>
          <w:u w:val="single"/>
        </w:rPr>
        <w:t>BITS 2-0</w:t>
      </w:r>
      <w:r>
        <w:t>: Reserved</w:t>
      </w:r>
    </w:p>
    <w:p w:rsidR="000B2C36" w:rsidRDefault="000B2C36" w:rsidP="000B2C36">
      <w:pPr>
        <w:ind w:left="1440"/>
      </w:pPr>
    </w:p>
    <w:p w:rsidR="000B2C36" w:rsidRDefault="000B2C36" w:rsidP="00D868C0">
      <w:pPr>
        <w:numPr>
          <w:ilvl w:val="0"/>
          <w:numId w:val="33"/>
        </w:numPr>
      </w:pPr>
      <w:r>
        <w:t>DID FD1A – Display Parameters: 3byte DID with encoding below:</w:t>
      </w:r>
    </w:p>
    <w:p w:rsidR="000B2C36" w:rsidRDefault="000B2C36" w:rsidP="000B2C36">
      <w:pPr>
        <w:autoSpaceDE w:val="0"/>
        <w:autoSpaceDN w:val="0"/>
        <w:adjustRightInd w:val="0"/>
        <w:ind w:left="2880"/>
      </w:pPr>
    </w:p>
    <w:p w:rsidR="000B2C36" w:rsidRDefault="000B2C36" w:rsidP="00D868C0">
      <w:pPr>
        <w:numPr>
          <w:ilvl w:val="2"/>
          <w:numId w:val="33"/>
        </w:numPr>
        <w:autoSpaceDE w:val="0"/>
        <w:autoSpaceDN w:val="0"/>
        <w:adjustRightInd w:val="0"/>
      </w:pPr>
      <w:r>
        <w:t>Byte1</w:t>
      </w:r>
    </w:p>
    <w:p w:rsidR="000B2C36" w:rsidRDefault="000B2C36" w:rsidP="00D868C0">
      <w:pPr>
        <w:numPr>
          <w:ilvl w:val="2"/>
          <w:numId w:val="33"/>
        </w:numPr>
        <w:autoSpaceDE w:val="0"/>
        <w:autoSpaceDN w:val="0"/>
        <w:adjustRightInd w:val="0"/>
      </w:pPr>
      <w:r>
        <w:t>Bit 7: Spurious Interrupt</w:t>
      </w:r>
    </w:p>
    <w:p w:rsidR="000B2C36" w:rsidRDefault="000B2C36" w:rsidP="00D868C0">
      <w:pPr>
        <w:numPr>
          <w:ilvl w:val="3"/>
          <w:numId w:val="33"/>
        </w:numPr>
        <w:autoSpaceDE w:val="0"/>
        <w:autoSpaceDN w:val="0"/>
        <w:adjustRightInd w:val="0"/>
      </w:pPr>
      <w:r>
        <w:t>1 – Interrupts Present</w:t>
      </w:r>
    </w:p>
    <w:p w:rsidR="000B2C36" w:rsidRDefault="000B2C36" w:rsidP="00D868C0">
      <w:pPr>
        <w:numPr>
          <w:ilvl w:val="3"/>
          <w:numId w:val="33"/>
        </w:numPr>
        <w:autoSpaceDE w:val="0"/>
        <w:autoSpaceDN w:val="0"/>
        <w:adjustRightInd w:val="0"/>
      </w:pPr>
      <w:r>
        <w:t>0 – Interrupts Not Present</w:t>
      </w:r>
    </w:p>
    <w:p w:rsidR="000B2C36" w:rsidRDefault="000B2C36" w:rsidP="00D868C0">
      <w:pPr>
        <w:numPr>
          <w:ilvl w:val="2"/>
          <w:numId w:val="33"/>
        </w:numPr>
        <w:autoSpaceDE w:val="0"/>
        <w:autoSpaceDN w:val="0"/>
        <w:adjustRightInd w:val="0"/>
      </w:pPr>
      <w:r>
        <w:t>Bit 6: Touch Circuit Fault (Set during Self-Test [0202] only)</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5: Touch Panel Fault (Set during Self-Test [0202] only)</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4: Lost Communication with Display Microprocessor</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3: Display Micro Reset</w:t>
      </w:r>
    </w:p>
    <w:p w:rsidR="000B2C36" w:rsidRDefault="000B2C36" w:rsidP="00D868C0">
      <w:pPr>
        <w:numPr>
          <w:ilvl w:val="3"/>
          <w:numId w:val="33"/>
        </w:numPr>
        <w:autoSpaceDE w:val="0"/>
        <w:autoSpaceDN w:val="0"/>
        <w:adjustRightInd w:val="0"/>
      </w:pPr>
      <w:r>
        <w:t>1 – Reset Requested</w:t>
      </w:r>
    </w:p>
    <w:p w:rsidR="000B2C36" w:rsidRDefault="000B2C36" w:rsidP="00D868C0">
      <w:pPr>
        <w:numPr>
          <w:ilvl w:val="3"/>
          <w:numId w:val="33"/>
        </w:numPr>
        <w:autoSpaceDE w:val="0"/>
        <w:autoSpaceDN w:val="0"/>
        <w:adjustRightInd w:val="0"/>
      </w:pPr>
      <w:r>
        <w:t>0 – Reset Not Requested</w:t>
      </w:r>
    </w:p>
    <w:p w:rsidR="000B2C36" w:rsidRDefault="000B2C36" w:rsidP="00D868C0">
      <w:pPr>
        <w:numPr>
          <w:ilvl w:val="2"/>
          <w:numId w:val="33"/>
        </w:numPr>
        <w:autoSpaceDE w:val="0"/>
        <w:autoSpaceDN w:val="0"/>
        <w:adjustRightInd w:val="0"/>
      </w:pPr>
      <w:r>
        <w:t>Bit 2: Over temperature</w:t>
      </w:r>
      <w:r>
        <w:tab/>
      </w:r>
    </w:p>
    <w:p w:rsidR="000B2C36" w:rsidRDefault="000B2C36" w:rsidP="00D868C0">
      <w:pPr>
        <w:numPr>
          <w:ilvl w:val="3"/>
          <w:numId w:val="33"/>
        </w:numPr>
        <w:autoSpaceDE w:val="0"/>
        <w:autoSpaceDN w:val="0"/>
        <w:adjustRightInd w:val="0"/>
      </w:pPr>
      <w:r>
        <w:t>1 – Over temperature Condition Exists</w:t>
      </w:r>
    </w:p>
    <w:p w:rsidR="000B2C36" w:rsidRDefault="000B2C36" w:rsidP="00D868C0">
      <w:pPr>
        <w:numPr>
          <w:ilvl w:val="3"/>
          <w:numId w:val="33"/>
        </w:numPr>
        <w:autoSpaceDE w:val="0"/>
        <w:autoSpaceDN w:val="0"/>
        <w:adjustRightInd w:val="0"/>
      </w:pPr>
      <w:r>
        <w:t>0 – Over temperature Condition Does not Exist</w:t>
      </w:r>
    </w:p>
    <w:p w:rsidR="000B2C36" w:rsidRDefault="000B2C36" w:rsidP="00D868C0">
      <w:pPr>
        <w:numPr>
          <w:ilvl w:val="2"/>
          <w:numId w:val="33"/>
        </w:numPr>
        <w:autoSpaceDE w:val="0"/>
        <w:autoSpaceDN w:val="0"/>
        <w:adjustRightInd w:val="0"/>
      </w:pPr>
      <w:r>
        <w:lastRenderedPageBreak/>
        <w:t>Bit 1: Lost Communication with Touch Controller</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0: Touch Panel Range/Performance (Set during Self-Test [0202] only)</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Byte 2</w:t>
      </w:r>
    </w:p>
    <w:p w:rsidR="000B2C36" w:rsidRDefault="000B2C36" w:rsidP="00D868C0">
      <w:pPr>
        <w:numPr>
          <w:ilvl w:val="2"/>
          <w:numId w:val="33"/>
        </w:numPr>
        <w:autoSpaceDE w:val="0"/>
        <w:autoSpaceDN w:val="0"/>
        <w:adjustRightInd w:val="0"/>
      </w:pPr>
      <w:r>
        <w:t>Bit 7: Backlight Circuit Fault</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6: Loss of Lock Fault</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5: Unexpected Reset (INIT)</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4: Mismatched Electronic Identifier</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3: Failure to Enable (Gen1)</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2: Loss of LVDS Lock</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Bit 1: Unsupported Display (Gen2)</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0B2C36">
      <w:pPr>
        <w:autoSpaceDE w:val="0"/>
        <w:autoSpaceDN w:val="0"/>
        <w:adjustRightInd w:val="0"/>
        <w:ind w:left="3600"/>
      </w:pPr>
    </w:p>
    <w:p w:rsidR="000B2C36" w:rsidRDefault="000B2C36" w:rsidP="00D868C0">
      <w:pPr>
        <w:numPr>
          <w:ilvl w:val="2"/>
          <w:numId w:val="33"/>
        </w:numPr>
        <w:autoSpaceDE w:val="0"/>
        <w:autoSpaceDN w:val="0"/>
        <w:adjustRightInd w:val="0"/>
      </w:pPr>
      <w:r>
        <w:t>Bit 0: LVDS Link Detect Fault</w:t>
      </w:r>
    </w:p>
    <w:p w:rsidR="000B2C36" w:rsidRDefault="000B2C36" w:rsidP="00D868C0">
      <w:pPr>
        <w:numPr>
          <w:ilvl w:val="3"/>
          <w:numId w:val="33"/>
        </w:numPr>
        <w:autoSpaceDE w:val="0"/>
        <w:autoSpaceDN w:val="0"/>
        <w:adjustRightInd w:val="0"/>
      </w:pPr>
      <w:r>
        <w:t>1 – Fault Present</w:t>
      </w:r>
    </w:p>
    <w:p w:rsidR="000B2C36" w:rsidRDefault="000B2C36" w:rsidP="00D868C0">
      <w:pPr>
        <w:numPr>
          <w:ilvl w:val="3"/>
          <w:numId w:val="33"/>
        </w:numPr>
        <w:autoSpaceDE w:val="0"/>
        <w:autoSpaceDN w:val="0"/>
        <w:adjustRightInd w:val="0"/>
      </w:pPr>
      <w:r>
        <w:t>0 – Fault Not Present</w:t>
      </w:r>
    </w:p>
    <w:p w:rsidR="000B2C36" w:rsidRDefault="000B2C36" w:rsidP="00D868C0">
      <w:pPr>
        <w:numPr>
          <w:ilvl w:val="2"/>
          <w:numId w:val="33"/>
        </w:numPr>
        <w:autoSpaceDE w:val="0"/>
        <w:autoSpaceDN w:val="0"/>
        <w:adjustRightInd w:val="0"/>
      </w:pPr>
      <w:r>
        <w:t>Byte 3 Reserved</w:t>
      </w:r>
    </w:p>
    <w:p w:rsidR="000B2C36" w:rsidRDefault="000B2C36" w:rsidP="000B2C36">
      <w:pPr>
        <w:autoSpaceDE w:val="0"/>
        <w:autoSpaceDN w:val="0"/>
        <w:adjustRightInd w:val="0"/>
        <w:ind w:left="2880"/>
      </w:pPr>
    </w:p>
    <w:p w:rsidR="000B2C36" w:rsidRDefault="000B2C36" w:rsidP="00D868C0">
      <w:pPr>
        <w:numPr>
          <w:ilvl w:val="2"/>
          <w:numId w:val="33"/>
        </w:numPr>
        <w:autoSpaceDE w:val="0"/>
        <w:autoSpaceDN w:val="0"/>
        <w:adjustRightInd w:val="0"/>
      </w:pPr>
      <w:r>
        <w:t>FE80 – Panasonic Serial Number (24 bytes HEX) – readable and writable (2E) in session 60 (only readable in sessions 01, 02, and 03)</w:t>
      </w:r>
    </w:p>
    <w:p w:rsidR="000B2C36" w:rsidRDefault="000B2C36" w:rsidP="000B2C36"/>
    <w:p w:rsidR="000B2C36" w:rsidRDefault="000B2C36" w:rsidP="00D868C0">
      <w:pPr>
        <w:numPr>
          <w:ilvl w:val="2"/>
          <w:numId w:val="33"/>
        </w:numPr>
        <w:autoSpaceDE w:val="0"/>
        <w:autoSpaceDN w:val="0"/>
        <w:adjustRightInd w:val="0"/>
      </w:pPr>
      <w:r>
        <w:t>FD1B – RVC Digital Faults :4 Bytes Bitmap Encoding</w:t>
      </w:r>
    </w:p>
    <w:p w:rsidR="000B2C36" w:rsidRDefault="000B2C36" w:rsidP="000B2C36"/>
    <w:p w:rsidR="000B2C36" w:rsidRDefault="000B2C36" w:rsidP="00D868C0">
      <w:pPr>
        <w:numPr>
          <w:ilvl w:val="3"/>
          <w:numId w:val="33"/>
        </w:numPr>
        <w:autoSpaceDE w:val="0"/>
        <w:autoSpaceDN w:val="0"/>
        <w:adjustRightInd w:val="0"/>
      </w:pPr>
      <w:r>
        <w:t>Byte 1 Bit 7: Unexpected Reset</w:t>
      </w:r>
    </w:p>
    <w:p w:rsidR="000B2C36" w:rsidRDefault="000B2C36" w:rsidP="00D868C0">
      <w:pPr>
        <w:numPr>
          <w:ilvl w:val="3"/>
          <w:numId w:val="33"/>
        </w:numPr>
        <w:autoSpaceDE w:val="0"/>
        <w:autoSpaceDN w:val="0"/>
        <w:adjustRightInd w:val="0"/>
      </w:pPr>
      <w:r>
        <w:t>Byte 1 Bit 6: Reset Request</w:t>
      </w:r>
    </w:p>
    <w:p w:rsidR="000B2C36" w:rsidRDefault="000B2C36" w:rsidP="00D868C0">
      <w:pPr>
        <w:numPr>
          <w:ilvl w:val="3"/>
          <w:numId w:val="33"/>
        </w:numPr>
        <w:autoSpaceDE w:val="0"/>
        <w:autoSpaceDN w:val="0"/>
        <w:adjustRightInd w:val="0"/>
      </w:pPr>
      <w:r>
        <w:t>Byte 1 Bit 5: LVDS Link Detect Fault</w:t>
      </w:r>
    </w:p>
    <w:p w:rsidR="000B2C36" w:rsidRDefault="000B2C36" w:rsidP="00D868C0">
      <w:pPr>
        <w:numPr>
          <w:ilvl w:val="3"/>
          <w:numId w:val="33"/>
        </w:numPr>
        <w:autoSpaceDE w:val="0"/>
        <w:autoSpaceDN w:val="0"/>
        <w:adjustRightInd w:val="0"/>
      </w:pPr>
      <w:r>
        <w:t>Byte 1 Bit 4: General Electrical Fault</w:t>
      </w:r>
    </w:p>
    <w:p w:rsidR="000B2C36" w:rsidRDefault="000B2C36" w:rsidP="00D868C0">
      <w:pPr>
        <w:numPr>
          <w:ilvl w:val="3"/>
          <w:numId w:val="33"/>
        </w:numPr>
        <w:autoSpaceDE w:val="0"/>
        <w:autoSpaceDN w:val="0"/>
        <w:adjustRightInd w:val="0"/>
      </w:pPr>
      <w:r>
        <w:t>Byte 1 Bits 3-0: Reserved</w:t>
      </w:r>
    </w:p>
    <w:p w:rsidR="000B2C36" w:rsidRDefault="000B2C36" w:rsidP="00D868C0">
      <w:pPr>
        <w:numPr>
          <w:ilvl w:val="3"/>
          <w:numId w:val="33"/>
        </w:numPr>
        <w:autoSpaceDE w:val="0"/>
        <w:autoSpaceDN w:val="0"/>
        <w:adjustRightInd w:val="0"/>
      </w:pPr>
      <w:r>
        <w:t>Bytes 2-4 Reserved</w:t>
      </w:r>
    </w:p>
    <w:p w:rsidR="000B2C36" w:rsidRDefault="000B2C36" w:rsidP="000B2C36">
      <w:pPr>
        <w:autoSpaceDE w:val="0"/>
        <w:autoSpaceDN w:val="0"/>
        <w:adjustRightInd w:val="0"/>
        <w:ind w:left="2880"/>
      </w:pPr>
    </w:p>
    <w:p w:rsidR="000B2C36" w:rsidRDefault="000B2C36" w:rsidP="00D868C0">
      <w:pPr>
        <w:numPr>
          <w:ilvl w:val="0"/>
          <w:numId w:val="33"/>
        </w:numPr>
      </w:pPr>
      <w:r>
        <w:t>DID FD61 – Sound Menu Reset – Use 2F for Temporary Change to switch audio modes.  (1BYTE State Encoded)</w:t>
      </w:r>
    </w:p>
    <w:p w:rsidR="000B2C36" w:rsidRDefault="000B2C36" w:rsidP="00D868C0">
      <w:pPr>
        <w:numPr>
          <w:ilvl w:val="2"/>
          <w:numId w:val="33"/>
        </w:numPr>
      </w:pPr>
      <w:r>
        <w:t>Byte 1 SED 00 – Non-Reset Event</w:t>
      </w:r>
    </w:p>
    <w:p w:rsidR="000B2C36" w:rsidRDefault="000B2C36" w:rsidP="00D868C0">
      <w:pPr>
        <w:numPr>
          <w:ilvl w:val="2"/>
          <w:numId w:val="33"/>
        </w:numPr>
      </w:pPr>
      <w:r>
        <w:t>Byte 1 SED 01 – Reset All Bass/Treble/Mid and Fade/Balance Settings</w:t>
      </w:r>
    </w:p>
    <w:p w:rsidR="000B2C36" w:rsidRDefault="000B2C36" w:rsidP="00D868C0">
      <w:pPr>
        <w:numPr>
          <w:ilvl w:val="2"/>
          <w:numId w:val="33"/>
        </w:numPr>
      </w:pPr>
      <w:r>
        <w:t>Byte 1 SED 02 – Master Reset</w:t>
      </w:r>
    </w:p>
    <w:p w:rsidR="000B2C36" w:rsidRDefault="000B2C36" w:rsidP="00D868C0">
      <w:pPr>
        <w:numPr>
          <w:ilvl w:val="2"/>
          <w:numId w:val="33"/>
        </w:numPr>
      </w:pPr>
      <w:r>
        <w:t>SED 03-FF: Reserved</w:t>
      </w:r>
    </w:p>
    <w:p w:rsidR="000B2C36" w:rsidRDefault="000B2C36" w:rsidP="000B2C36"/>
    <w:p w:rsidR="000B2C36" w:rsidRDefault="000B2C36" w:rsidP="000B2C36">
      <w:pPr>
        <w:autoSpaceDE w:val="0"/>
        <w:autoSpaceDN w:val="0"/>
        <w:adjustRightInd w:val="0"/>
        <w:ind w:left="2880"/>
      </w:pPr>
    </w:p>
    <w:p w:rsidR="000B2C36" w:rsidRDefault="000B2C36" w:rsidP="00D868C0">
      <w:pPr>
        <w:numPr>
          <w:ilvl w:val="0"/>
          <w:numId w:val="33"/>
        </w:numPr>
      </w:pPr>
      <w:r>
        <w:t xml:space="preserve">DID FD63 </w:t>
      </w:r>
      <w:proofErr w:type="gramStart"/>
      <w:r>
        <w:t xml:space="preserve">–  </w:t>
      </w:r>
      <w:proofErr w:type="spellStart"/>
      <w:r>
        <w:t>Default</w:t>
      </w:r>
      <w:proofErr w:type="gramEnd"/>
      <w:r>
        <w:t>_Vehicle_Connectivity_On_Prompt_Retrigger</w:t>
      </w:r>
      <w:proofErr w:type="spellEnd"/>
      <w:r>
        <w:t xml:space="preserve"> – Use 2E for Permanent Change.  (1BYTE Integer)</w:t>
      </w:r>
    </w:p>
    <w:p w:rsidR="000B2C36" w:rsidRDefault="000B2C36" w:rsidP="00D868C0">
      <w:pPr>
        <w:numPr>
          <w:ilvl w:val="2"/>
          <w:numId w:val="33"/>
        </w:numPr>
      </w:pPr>
      <w:r>
        <w:t>Default Value :5</w:t>
      </w:r>
    </w:p>
    <w:p w:rsidR="000B2C36" w:rsidRDefault="000B2C36" w:rsidP="00D868C0">
      <w:pPr>
        <w:numPr>
          <w:ilvl w:val="2"/>
          <w:numId w:val="33"/>
        </w:numPr>
      </w:pPr>
      <w:r>
        <w:lastRenderedPageBreak/>
        <w:t>Range of Data: 0-15</w:t>
      </w:r>
    </w:p>
    <w:p w:rsidR="000B2C36" w:rsidRDefault="000B2C36" w:rsidP="00D868C0">
      <w:pPr>
        <w:numPr>
          <w:ilvl w:val="2"/>
          <w:numId w:val="33"/>
        </w:numPr>
      </w:pPr>
      <w:r>
        <w:t>Unitless</w:t>
      </w:r>
    </w:p>
    <w:p w:rsidR="000B2C36" w:rsidRDefault="000B2C36" w:rsidP="000B2C36">
      <w:pPr>
        <w:ind w:left="1440"/>
      </w:pPr>
    </w:p>
    <w:p w:rsidR="000B2C36" w:rsidRDefault="000B2C36" w:rsidP="00D868C0">
      <w:pPr>
        <w:numPr>
          <w:ilvl w:val="0"/>
          <w:numId w:val="35"/>
        </w:numPr>
      </w:pPr>
      <w:r>
        <w:t>DID EEFA – ECU AP Hardware ID – 16 bytes ASCII</w:t>
      </w:r>
    </w:p>
    <w:p w:rsidR="000B2C36" w:rsidRDefault="000B2C36" w:rsidP="00D868C0">
      <w:pPr>
        <w:numPr>
          <w:ilvl w:val="0"/>
          <w:numId w:val="35"/>
        </w:numPr>
      </w:pPr>
      <w:r>
        <w:t>DID EEFB – ECU CP Hardware ID – 32 bytes ASCII</w:t>
      </w:r>
    </w:p>
    <w:p w:rsidR="000B2C36" w:rsidRDefault="000B2C36" w:rsidP="00D868C0">
      <w:pPr>
        <w:numPr>
          <w:ilvl w:val="0"/>
          <w:numId w:val="35"/>
        </w:numPr>
      </w:pPr>
      <w:r>
        <w:t>DID EEFC – IDS Version 4 Byte Unsigned</w:t>
      </w:r>
    </w:p>
    <w:p w:rsidR="000B2C36" w:rsidRDefault="000B2C36" w:rsidP="00D868C0">
      <w:pPr>
        <w:numPr>
          <w:ilvl w:val="1"/>
          <w:numId w:val="35"/>
        </w:numPr>
      </w:pPr>
      <w:r>
        <w:t xml:space="preserve">Byte 1 – Architecture Version </w:t>
      </w:r>
    </w:p>
    <w:p w:rsidR="000B2C36" w:rsidRDefault="000B2C36" w:rsidP="00D868C0">
      <w:pPr>
        <w:numPr>
          <w:ilvl w:val="1"/>
          <w:numId w:val="35"/>
        </w:numPr>
      </w:pPr>
      <w:r>
        <w:t>Byte 2 – Major Version</w:t>
      </w:r>
    </w:p>
    <w:p w:rsidR="000B2C36" w:rsidRDefault="000B2C36" w:rsidP="00D868C0">
      <w:pPr>
        <w:numPr>
          <w:ilvl w:val="1"/>
          <w:numId w:val="35"/>
        </w:numPr>
      </w:pPr>
      <w:r>
        <w:t>Byte 3 – Minor Version</w:t>
      </w:r>
    </w:p>
    <w:p w:rsidR="000B2C36" w:rsidRDefault="000B2C36" w:rsidP="00D868C0">
      <w:pPr>
        <w:numPr>
          <w:ilvl w:val="1"/>
          <w:numId w:val="35"/>
        </w:numPr>
      </w:pPr>
      <w:r>
        <w:t>Byte 4 – Sub Version</w:t>
      </w:r>
    </w:p>
    <w:p w:rsidR="000B2C36" w:rsidRDefault="000B2C36" w:rsidP="000B2C36">
      <w:pPr>
        <w:ind w:left="2520"/>
      </w:pPr>
      <w:r>
        <w:t>(i.e. IDS Version 7.5.0 would be 7 5 0 0)</w:t>
      </w:r>
    </w:p>
    <w:p w:rsidR="000B2C36" w:rsidRDefault="000B2C36" w:rsidP="00D868C0">
      <w:pPr>
        <w:numPr>
          <w:ilvl w:val="0"/>
          <w:numId w:val="35"/>
        </w:numPr>
      </w:pPr>
      <w:r>
        <w:t>DID EEFE – APIM VMCU Recover Partition Image – 24 Bytes ASCII</w:t>
      </w:r>
    </w:p>
    <w:p w:rsidR="000B2C36" w:rsidRDefault="000B2C36" w:rsidP="00D868C0">
      <w:pPr>
        <w:numPr>
          <w:ilvl w:val="0"/>
          <w:numId w:val="35"/>
        </w:numPr>
      </w:pPr>
      <w:r>
        <w:t>DID EEF9 – APIM VMCU Active Application Bank – 1 Bytes ASCII</w:t>
      </w:r>
    </w:p>
    <w:p w:rsidR="000B2C36" w:rsidRDefault="000B2C36" w:rsidP="00D868C0">
      <w:pPr>
        <w:numPr>
          <w:ilvl w:val="0"/>
          <w:numId w:val="35"/>
        </w:numPr>
      </w:pPr>
      <w:r>
        <w:t>DID EEFF – APIM CCPU Recover Partition Image – 24 Bytes ASCII</w:t>
      </w:r>
    </w:p>
    <w:p w:rsidR="000B2C36" w:rsidRDefault="000B2C36" w:rsidP="00D868C0">
      <w:pPr>
        <w:numPr>
          <w:ilvl w:val="0"/>
          <w:numId w:val="35"/>
        </w:numPr>
      </w:pPr>
      <w:r>
        <w:t xml:space="preserve">DID EEF0 – Automation Test Mode – 1 Byte SED.  Use 2E for Permanent Change (VMCU to treat it like </w:t>
      </w:r>
      <w:proofErr w:type="spellStart"/>
      <w:r>
        <w:t>DExx</w:t>
      </w:r>
      <w:proofErr w:type="spellEnd"/>
      <w:r>
        <w:t xml:space="preserve"> parameter)</w:t>
      </w:r>
    </w:p>
    <w:p w:rsidR="000B2C36" w:rsidRDefault="000B2C36" w:rsidP="00D868C0">
      <w:pPr>
        <w:numPr>
          <w:ilvl w:val="1"/>
          <w:numId w:val="35"/>
        </w:numPr>
      </w:pPr>
      <w:r>
        <w:t>00 – Normal Mode</w:t>
      </w:r>
    </w:p>
    <w:p w:rsidR="000B2C36" w:rsidRDefault="000B2C36" w:rsidP="00D868C0">
      <w:pPr>
        <w:numPr>
          <w:ilvl w:val="1"/>
          <w:numId w:val="35"/>
        </w:numPr>
      </w:pPr>
      <w:r>
        <w:t>01 - Automation Test Mode</w:t>
      </w:r>
    </w:p>
    <w:p w:rsidR="000B2C36" w:rsidRDefault="000B2C36" w:rsidP="00D868C0">
      <w:pPr>
        <w:numPr>
          <w:ilvl w:val="1"/>
          <w:numId w:val="35"/>
        </w:numPr>
      </w:pPr>
      <w:r>
        <w:t>02-FF – Reserved</w:t>
      </w:r>
    </w:p>
    <w:p w:rsidR="000B2C36" w:rsidRDefault="000B2C36" w:rsidP="000B2C36">
      <w:pPr>
        <w:ind w:left="2520"/>
      </w:pPr>
    </w:p>
    <w:p w:rsidR="000B2C36" w:rsidRDefault="000B2C36" w:rsidP="00D868C0">
      <w:pPr>
        <w:numPr>
          <w:ilvl w:val="0"/>
          <w:numId w:val="35"/>
        </w:numPr>
      </w:pPr>
      <w:r>
        <w:t xml:space="preserve">DID EEF1 – Recovery Mode VMCU Indication DID – 4 Bytes BITMAPPED </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 7 - BOOT_DTC pins set to failure for 5 consecutive boot attempts</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 6 - 3 IPC establishment timeouts this ignition cycle</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 5 - 3 Boot complete timeouts this ignition cycle</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 4 - CAN based recovery mode request</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 3 - CCPU requested recovery mode</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 1 Bits 2-0 - Reserved</w:t>
      </w:r>
    </w:p>
    <w:p w:rsidR="000B2C36" w:rsidRPr="00C94827" w:rsidRDefault="000B2C36" w:rsidP="00D868C0">
      <w:pPr>
        <w:numPr>
          <w:ilvl w:val="1"/>
          <w:numId w:val="35"/>
        </w:numPr>
        <w:textAlignment w:val="center"/>
        <w:rPr>
          <w:rFonts w:ascii="Calibri" w:hAnsi="Calibri" w:cs="Calibri"/>
          <w:szCs w:val="22"/>
        </w:rPr>
      </w:pPr>
      <w:r w:rsidRPr="00C94827">
        <w:rPr>
          <w:rFonts w:ascii="Calibri" w:hAnsi="Calibri" w:cs="Calibri"/>
          <w:color w:val="1F497D"/>
          <w:szCs w:val="22"/>
        </w:rPr>
        <w:t>Bytes 2-4 Reserved</w:t>
      </w:r>
    </w:p>
    <w:p w:rsidR="000B2C36" w:rsidRDefault="000B2C36" w:rsidP="000B2C36">
      <w:pPr>
        <w:ind w:left="2520"/>
      </w:pPr>
    </w:p>
    <w:p w:rsidR="000B2C36" w:rsidRDefault="000B2C36" w:rsidP="00D868C0">
      <w:pPr>
        <w:numPr>
          <w:ilvl w:val="0"/>
          <w:numId w:val="36"/>
        </w:numPr>
      </w:pPr>
      <w:r>
        <w:t xml:space="preserve">DID EEE0 – ECU </w:t>
      </w:r>
      <w:proofErr w:type="spellStart"/>
      <w:r>
        <w:t>KeyPackage</w:t>
      </w:r>
      <w:proofErr w:type="spellEnd"/>
      <w:r>
        <w:t xml:space="preserve"> Version </w:t>
      </w:r>
    </w:p>
    <w:p w:rsidR="000B2C36" w:rsidRDefault="000B2C36" w:rsidP="00D868C0">
      <w:pPr>
        <w:numPr>
          <w:ilvl w:val="1"/>
          <w:numId w:val="36"/>
        </w:numPr>
      </w:pPr>
      <w:r>
        <w:t xml:space="preserve">Size: 2 Bytes </w:t>
      </w:r>
    </w:p>
    <w:p w:rsidR="000B2C36" w:rsidRDefault="000B2C36" w:rsidP="00D868C0">
      <w:pPr>
        <w:numPr>
          <w:ilvl w:val="1"/>
          <w:numId w:val="36"/>
        </w:numPr>
      </w:pPr>
      <w:r>
        <w:t>Units: UNSIGNED Integer</w:t>
      </w:r>
    </w:p>
    <w:p w:rsidR="000B2C36" w:rsidRDefault="000B2C36" w:rsidP="00D868C0">
      <w:pPr>
        <w:numPr>
          <w:ilvl w:val="1"/>
          <w:numId w:val="36"/>
        </w:numPr>
      </w:pPr>
      <w:r>
        <w:t>Resolution: 1</w:t>
      </w:r>
    </w:p>
    <w:p w:rsidR="000B2C36" w:rsidRDefault="000B2C36" w:rsidP="00D868C0">
      <w:pPr>
        <w:numPr>
          <w:ilvl w:val="1"/>
          <w:numId w:val="36"/>
        </w:numPr>
      </w:pPr>
      <w:r>
        <w:t>Offset: 0</w:t>
      </w:r>
    </w:p>
    <w:p w:rsidR="000B2C36" w:rsidRDefault="000B2C36" w:rsidP="00D868C0">
      <w:pPr>
        <w:numPr>
          <w:ilvl w:val="1"/>
          <w:numId w:val="36"/>
        </w:numPr>
      </w:pPr>
      <w:r>
        <w:t>Range: 0-65535</w:t>
      </w:r>
    </w:p>
    <w:p w:rsidR="000B2C36" w:rsidRDefault="000B2C36" w:rsidP="00D868C0">
      <w:pPr>
        <w:numPr>
          <w:ilvl w:val="0"/>
          <w:numId w:val="36"/>
        </w:numPr>
      </w:pPr>
      <w:r>
        <w:t>DID EEE1 ECU HW Security Status – 1 Byte State Encoded</w:t>
      </w:r>
    </w:p>
    <w:p w:rsidR="000B2C36" w:rsidRDefault="000B2C36" w:rsidP="00D868C0">
      <w:pPr>
        <w:numPr>
          <w:ilvl w:val="1"/>
          <w:numId w:val="36"/>
        </w:numPr>
        <w:spacing w:before="140"/>
        <w:rPr>
          <w:rFonts w:ascii="Calibri" w:hAnsi="Calibri" w:cs="Calibri"/>
          <w:szCs w:val="22"/>
        </w:rPr>
      </w:pPr>
      <w:r w:rsidRPr="0084189C">
        <w:rPr>
          <w:rFonts w:ascii="Calibri" w:hAnsi="Calibri" w:cs="Calibri"/>
          <w:szCs w:val="22"/>
        </w:rPr>
        <w:t>0x00 = Unknown</w:t>
      </w:r>
    </w:p>
    <w:p w:rsidR="000B2C36" w:rsidRPr="0084189C" w:rsidRDefault="000B2C36" w:rsidP="00D868C0">
      <w:pPr>
        <w:numPr>
          <w:ilvl w:val="1"/>
          <w:numId w:val="36"/>
        </w:numPr>
        <w:spacing w:before="140"/>
        <w:rPr>
          <w:rFonts w:ascii="Calibri" w:hAnsi="Calibri" w:cs="Calibri"/>
          <w:szCs w:val="22"/>
        </w:rPr>
      </w:pPr>
      <w:r w:rsidRPr="0084189C">
        <w:rPr>
          <w:rFonts w:ascii="Calibri" w:hAnsi="Calibri" w:cs="Calibri"/>
          <w:szCs w:val="22"/>
        </w:rPr>
        <w:t>0x01 = Insecure</w:t>
      </w:r>
    </w:p>
    <w:p w:rsidR="000B2C36" w:rsidRDefault="000B2C36" w:rsidP="00D868C0">
      <w:pPr>
        <w:numPr>
          <w:ilvl w:val="1"/>
          <w:numId w:val="36"/>
        </w:numPr>
        <w:spacing w:before="140"/>
        <w:rPr>
          <w:rFonts w:ascii="Calibri" w:hAnsi="Calibri" w:cs="Calibri"/>
          <w:szCs w:val="22"/>
        </w:rPr>
      </w:pPr>
      <w:r>
        <w:rPr>
          <w:rFonts w:ascii="Calibri" w:hAnsi="Calibri" w:cs="Calibri"/>
          <w:szCs w:val="22"/>
        </w:rPr>
        <w:t>0x02 = Dev-Secure</w:t>
      </w:r>
    </w:p>
    <w:p w:rsidR="000B2C36" w:rsidRDefault="000B2C36" w:rsidP="00D868C0">
      <w:pPr>
        <w:numPr>
          <w:ilvl w:val="1"/>
          <w:numId w:val="36"/>
        </w:numPr>
        <w:spacing w:before="140"/>
        <w:rPr>
          <w:rFonts w:ascii="Calibri" w:hAnsi="Calibri" w:cs="Calibri"/>
          <w:szCs w:val="22"/>
        </w:rPr>
      </w:pPr>
      <w:r>
        <w:rPr>
          <w:rFonts w:ascii="Calibri" w:hAnsi="Calibri" w:cs="Calibri"/>
          <w:szCs w:val="22"/>
        </w:rPr>
        <w:t>0x03 = Prod-Secure</w:t>
      </w:r>
    </w:p>
    <w:p w:rsidR="000B2C36" w:rsidRDefault="000B2C36" w:rsidP="000B2C36">
      <w:pPr>
        <w:ind w:left="2520"/>
      </w:pPr>
    </w:p>
    <w:p w:rsidR="000B2C36" w:rsidRPr="00172A5B" w:rsidRDefault="000B2C36" w:rsidP="00D868C0">
      <w:pPr>
        <w:numPr>
          <w:ilvl w:val="0"/>
          <w:numId w:val="37"/>
        </w:numPr>
      </w:pPr>
      <w:r>
        <w:t xml:space="preserve">DID EF11 - Ethernet Channel 1 Error Counters (40 Byte </w:t>
      </w:r>
      <w:proofErr w:type="spellStart"/>
      <w:r>
        <w:t>Packeted</w:t>
      </w:r>
      <w:proofErr w:type="spellEnd"/>
      <w:r>
        <w:t>)</w:t>
      </w:r>
    </w:p>
    <w:tbl>
      <w:tblPr>
        <w:tblStyle w:val="TableGrid"/>
        <w:tblW w:w="0" w:type="auto"/>
        <w:jc w:val="center"/>
        <w:tblLook w:val="04A0" w:firstRow="1" w:lastRow="0" w:firstColumn="1" w:lastColumn="0" w:noHBand="0" w:noVBand="1"/>
      </w:tblPr>
      <w:tblGrid>
        <w:gridCol w:w="3499"/>
        <w:gridCol w:w="889"/>
        <w:gridCol w:w="1244"/>
        <w:gridCol w:w="1158"/>
      </w:tblGrid>
      <w:tr w:rsidR="000B2C36" w:rsidTr="000B2C36">
        <w:trPr>
          <w:jc w:val="center"/>
        </w:trPr>
        <w:tc>
          <w:tcPr>
            <w:tcW w:w="3499" w:type="dxa"/>
          </w:tcPr>
          <w:p w:rsidR="000B2C36" w:rsidRDefault="000B2C36">
            <w:r>
              <w:t>Parameter Name</w:t>
            </w:r>
          </w:p>
          <w:p w:rsidR="000B2C36" w:rsidRDefault="000B2C36"/>
          <w:p w:rsidR="000B2C36" w:rsidRDefault="000B2C36" w:rsidP="000B2C36"/>
        </w:tc>
        <w:tc>
          <w:tcPr>
            <w:tcW w:w="889" w:type="dxa"/>
            <w:hideMark/>
          </w:tcPr>
          <w:p w:rsidR="000B2C36" w:rsidRDefault="000B2C36">
            <w:pPr>
              <w:jc w:val="center"/>
            </w:pPr>
            <w:r>
              <w:t>Size (bytes)</w:t>
            </w:r>
          </w:p>
        </w:tc>
        <w:tc>
          <w:tcPr>
            <w:tcW w:w="1244" w:type="dxa"/>
            <w:hideMark/>
          </w:tcPr>
          <w:p w:rsidR="000B2C36" w:rsidRDefault="000B2C36">
            <w:r>
              <w:t>Parameter Data Type</w:t>
            </w:r>
          </w:p>
        </w:tc>
        <w:tc>
          <w:tcPr>
            <w:tcW w:w="1158" w:type="dxa"/>
            <w:hideMark/>
          </w:tcPr>
          <w:p w:rsidR="000B2C36" w:rsidRDefault="000B2C36">
            <w:r>
              <w:t>Readable in Sessions</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Network Startups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Network Startup Timeout</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Network CRC Errors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Network Checksum Errors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Unsupported MAC Address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Unsupported Multicast MAC Address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Unsupported Ethernet Type</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Unsupported IP Unicast Address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lastRenderedPageBreak/>
              <w:t>Eth1 Unsupported IP Multicast Address</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r w:rsidR="000B2C36" w:rsidTr="000B2C3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9" w:type="dxa"/>
            <w:right w:w="79" w:type="dxa"/>
          </w:tblCellMar>
        </w:tblPrEx>
        <w:trPr>
          <w:jc w:val="center"/>
        </w:trPr>
        <w:tc>
          <w:tcPr>
            <w:tcW w:w="3499" w:type="dxa"/>
            <w:tcBorders>
              <w:top w:val="single" w:sz="2" w:space="0" w:color="auto"/>
              <w:left w:val="single" w:sz="2" w:space="0" w:color="auto"/>
              <w:bottom w:val="single" w:sz="2" w:space="0" w:color="auto"/>
              <w:right w:val="single" w:sz="2" w:space="0" w:color="auto"/>
            </w:tcBorders>
            <w:hideMark/>
          </w:tcPr>
          <w:p w:rsidR="000B2C36" w:rsidRDefault="000B2C36">
            <w:r>
              <w:t>Eth1 Unsupported IP Port Number</w:t>
            </w:r>
          </w:p>
        </w:tc>
        <w:tc>
          <w:tcPr>
            <w:tcW w:w="889"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4</w:t>
            </w:r>
          </w:p>
        </w:tc>
        <w:tc>
          <w:tcPr>
            <w:tcW w:w="1244"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hex</w:t>
            </w:r>
          </w:p>
        </w:tc>
        <w:tc>
          <w:tcPr>
            <w:tcW w:w="1158" w:type="dxa"/>
            <w:tcBorders>
              <w:top w:val="single" w:sz="2" w:space="0" w:color="auto"/>
              <w:left w:val="single" w:sz="2" w:space="0" w:color="auto"/>
              <w:bottom w:val="single" w:sz="2" w:space="0" w:color="auto"/>
              <w:right w:val="single" w:sz="2" w:space="0" w:color="auto"/>
            </w:tcBorders>
            <w:hideMark/>
          </w:tcPr>
          <w:p w:rsidR="000B2C36" w:rsidRDefault="000B2C36">
            <w:pPr>
              <w:jc w:val="center"/>
            </w:pPr>
            <w:r>
              <w:t>0x01, 0x03</w:t>
            </w:r>
          </w:p>
        </w:tc>
      </w:tr>
    </w:tbl>
    <w:p w:rsidR="000B2C36" w:rsidRDefault="000B2C36" w:rsidP="000B2C36"/>
    <w:p w:rsidR="000B2C36" w:rsidRDefault="000B2C36" w:rsidP="00D868C0">
      <w:pPr>
        <w:numPr>
          <w:ilvl w:val="0"/>
          <w:numId w:val="38"/>
        </w:numPr>
      </w:pPr>
      <w:r w:rsidRPr="007A3226">
        <w:t>DID EEE2</w:t>
      </w:r>
      <w:r>
        <w:t xml:space="preserve"> – Token Removal Reason (64 bytes </w:t>
      </w:r>
      <w:proofErr w:type="spellStart"/>
      <w:r>
        <w:t>Packeted</w:t>
      </w:r>
      <w:proofErr w:type="spellEnd"/>
      <w:r>
        <w:t>)</w:t>
      </w:r>
    </w:p>
    <w:p w:rsidR="000B2C36" w:rsidRDefault="000B2C36" w:rsidP="00D868C0">
      <w:pPr>
        <w:numPr>
          <w:ilvl w:val="1"/>
          <w:numId w:val="38"/>
        </w:numPr>
      </w:pPr>
      <w:r>
        <w:t>32 Sets of the Below Packets (2 bytes each = 32x2 = 64 bytes)</w:t>
      </w:r>
    </w:p>
    <w:p w:rsidR="000B2C36" w:rsidRDefault="000B2C36" w:rsidP="00D868C0">
      <w:pPr>
        <w:numPr>
          <w:ilvl w:val="1"/>
          <w:numId w:val="38"/>
        </w:numPr>
      </w:pPr>
      <w:r>
        <w:t>Token Name (1 Byte SED)</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889"/>
      </w:tblGrid>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b/>
                <w:bCs/>
                <w:szCs w:val="22"/>
              </w:rPr>
              <w:t>Value</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b/>
                <w:bCs/>
                <w:szCs w:val="22"/>
              </w:rPr>
              <w:t>State Description</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0x00</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Pr>
                <w:rFonts w:ascii="Calibri" w:hAnsi="Calibri" w:cs="Calibri"/>
                <w:szCs w:val="22"/>
              </w:rPr>
              <w:t>Default Value</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0x01</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Sync_ap_dev_sign</w:t>
            </w:r>
            <w:proofErr w:type="spellEnd"/>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0x02</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Sync_a</w:t>
            </w:r>
            <w:r w:rsidRPr="006B0C9B">
              <w:rPr>
                <w:rFonts w:ascii="Calibri" w:hAnsi="Calibri" w:cs="Calibri"/>
                <w:szCs w:val="22"/>
              </w:rPr>
              <w:t>p_dev_unsign</w:t>
            </w:r>
            <w:proofErr w:type="spellEnd"/>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0x03</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Sync_</w:t>
            </w:r>
            <w:r w:rsidRPr="006B0C9B">
              <w:rPr>
                <w:rFonts w:ascii="Calibri" w:hAnsi="Calibri" w:cs="Calibri"/>
                <w:szCs w:val="22"/>
              </w:rPr>
              <w:t>ap_debug</w:t>
            </w:r>
            <w:proofErr w:type="spellEnd"/>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0x04</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Sync_</w:t>
            </w:r>
            <w:r w:rsidRPr="006B0C9B">
              <w:rPr>
                <w:rFonts w:ascii="Calibri" w:hAnsi="Calibri" w:cs="Calibri"/>
                <w:szCs w:val="22"/>
              </w:rPr>
              <w:t>ap_logging</w:t>
            </w:r>
            <w:proofErr w:type="spellEnd"/>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0x05</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Sync_</w:t>
            </w:r>
            <w:r w:rsidRPr="006B0C9B">
              <w:rPr>
                <w:rFonts w:ascii="Calibri" w:hAnsi="Calibri" w:cs="Calibri"/>
                <w:szCs w:val="22"/>
              </w:rPr>
              <w:t>cp_debug</w:t>
            </w:r>
            <w:proofErr w:type="spellEnd"/>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w:t>
            </w:r>
            <w:r>
              <w:rPr>
                <w:rFonts w:ascii="Calibri" w:hAnsi="Calibri" w:cs="Calibri"/>
                <w:szCs w:val="22"/>
              </w:rPr>
              <w:t>06</w:t>
            </w:r>
          </w:p>
        </w:tc>
        <w:tc>
          <w:tcPr>
            <w:tcW w:w="288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proofErr w:type="spellStart"/>
            <w:r>
              <w:rPr>
                <w:rFonts w:ascii="Calibri" w:hAnsi="Calibri" w:cs="Calibri"/>
                <w:szCs w:val="22"/>
              </w:rPr>
              <w:t>Analytics_override</w:t>
            </w:r>
            <w:proofErr w:type="spellEnd"/>
          </w:p>
        </w:tc>
      </w:tr>
    </w:tbl>
    <w:p w:rsidR="000B2C36" w:rsidRDefault="000B2C36" w:rsidP="000B2C36">
      <w:pPr>
        <w:ind w:left="1440"/>
      </w:pPr>
    </w:p>
    <w:p w:rsidR="000B2C36" w:rsidRDefault="000B2C36" w:rsidP="00D868C0">
      <w:pPr>
        <w:numPr>
          <w:ilvl w:val="1"/>
          <w:numId w:val="38"/>
        </w:numPr>
      </w:pPr>
      <w:r>
        <w:t>Token Update (1 Byte SED)</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331"/>
      </w:tblGrid>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0x00</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Pr>
                <w:rFonts w:ascii="Calibri" w:hAnsi="Calibri" w:cs="Calibri"/>
                <w:szCs w:val="22"/>
              </w:rPr>
              <w:t>Default</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t>0x01</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Del="00CF767C" w:rsidRDefault="000B2C36" w:rsidP="000B2C36">
            <w:pPr>
              <w:spacing w:before="140"/>
              <w:rPr>
                <w:rFonts w:ascii="Calibri" w:hAnsi="Calibri" w:cs="Calibri"/>
                <w:szCs w:val="22"/>
              </w:rPr>
            </w:pPr>
            <w:r>
              <w:rPr>
                <w:rFonts w:ascii="Calibri" w:hAnsi="Calibri" w:cs="Calibri"/>
                <w:szCs w:val="22"/>
              </w:rPr>
              <w:t>Unknown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t>0x02</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Del="00CF767C" w:rsidRDefault="000B2C36" w:rsidP="000B2C36">
            <w:pPr>
              <w:spacing w:before="140"/>
              <w:rPr>
                <w:rFonts w:ascii="Calibri" w:hAnsi="Calibri" w:cs="Calibri"/>
                <w:szCs w:val="22"/>
              </w:rPr>
            </w:pPr>
            <w:r>
              <w:rPr>
                <w:rFonts w:ascii="Calibri" w:hAnsi="Calibri" w:cs="Calibri"/>
                <w:szCs w:val="22"/>
              </w:rPr>
              <w:t>Unknown Loading</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3</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Master </w:t>
            </w:r>
            <w:r>
              <w:rPr>
                <w:rFonts w:ascii="Calibri" w:hAnsi="Calibri" w:cs="Calibri"/>
                <w:szCs w:val="22"/>
              </w:rPr>
              <w:t>R</w:t>
            </w:r>
            <w:r w:rsidRPr="006B0C9B">
              <w:rPr>
                <w:rFonts w:ascii="Calibri" w:hAnsi="Calibri" w:cs="Calibri"/>
                <w:szCs w:val="22"/>
              </w:rPr>
              <w:t>eset</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4</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Removal </w:t>
            </w:r>
            <w:r>
              <w:rPr>
                <w:rFonts w:ascii="Calibri" w:hAnsi="Calibri" w:cs="Calibri"/>
                <w:szCs w:val="22"/>
              </w:rPr>
              <w:t>R</w:t>
            </w:r>
            <w:r w:rsidRPr="006B0C9B">
              <w:rPr>
                <w:rFonts w:ascii="Calibri" w:hAnsi="Calibri" w:cs="Calibri"/>
                <w:szCs w:val="22"/>
              </w:rPr>
              <w:t>outine</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5</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Console </w:t>
            </w:r>
            <w:r>
              <w:rPr>
                <w:rFonts w:ascii="Calibri" w:hAnsi="Calibri" w:cs="Calibri"/>
                <w:szCs w:val="22"/>
              </w:rPr>
              <w:t>A</w:t>
            </w:r>
            <w:r w:rsidRPr="006B0C9B">
              <w:rPr>
                <w:rFonts w:ascii="Calibri" w:hAnsi="Calibri" w:cs="Calibri"/>
                <w:szCs w:val="22"/>
              </w:rPr>
              <w:t>pp</w:t>
            </w:r>
            <w:r>
              <w:rPr>
                <w:rFonts w:ascii="Calibri" w:hAnsi="Calibri" w:cs="Calibri"/>
                <w:szCs w:val="22"/>
              </w:rPr>
              <w:t xml:space="preserve">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t>0x06</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t>Console App Loading</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7</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Token </w:t>
            </w:r>
            <w:r>
              <w:rPr>
                <w:rFonts w:ascii="Calibri" w:hAnsi="Calibri" w:cs="Calibri"/>
                <w:szCs w:val="22"/>
              </w:rPr>
              <w:t>C</w:t>
            </w:r>
            <w:r w:rsidRPr="006B0C9B">
              <w:rPr>
                <w:rFonts w:ascii="Calibri" w:hAnsi="Calibri" w:cs="Calibri"/>
                <w:szCs w:val="22"/>
              </w:rPr>
              <w:t xml:space="preserve">ontent </w:t>
            </w:r>
            <w:r>
              <w:rPr>
                <w:rFonts w:ascii="Calibri" w:hAnsi="Calibri" w:cs="Calibri"/>
                <w:szCs w:val="22"/>
              </w:rPr>
              <w:t>I</w:t>
            </w:r>
            <w:r w:rsidRPr="006B0C9B">
              <w:rPr>
                <w:rFonts w:ascii="Calibri" w:hAnsi="Calibri" w:cs="Calibri"/>
                <w:szCs w:val="22"/>
              </w:rPr>
              <w:t>nvalid</w:t>
            </w:r>
            <w:r>
              <w:rPr>
                <w:rFonts w:ascii="Calibri" w:hAnsi="Calibri" w:cs="Calibri"/>
                <w:szCs w:val="22"/>
              </w:rPr>
              <w:t xml:space="preserve">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8</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Token </w:t>
            </w:r>
            <w:r>
              <w:rPr>
                <w:rFonts w:ascii="Calibri" w:hAnsi="Calibri" w:cs="Calibri"/>
                <w:szCs w:val="22"/>
              </w:rPr>
              <w:t>F</w:t>
            </w:r>
            <w:r w:rsidRPr="006B0C9B">
              <w:rPr>
                <w:rFonts w:ascii="Calibri" w:hAnsi="Calibri" w:cs="Calibri"/>
                <w:szCs w:val="22"/>
              </w:rPr>
              <w:t xml:space="preserve">ile </w:t>
            </w:r>
            <w:r>
              <w:rPr>
                <w:rFonts w:ascii="Calibri" w:hAnsi="Calibri" w:cs="Calibri"/>
                <w:szCs w:val="22"/>
              </w:rPr>
              <w:t>A</w:t>
            </w:r>
            <w:r w:rsidRPr="006B0C9B">
              <w:rPr>
                <w:rFonts w:ascii="Calibri" w:hAnsi="Calibri" w:cs="Calibri"/>
                <w:szCs w:val="22"/>
              </w:rPr>
              <w:t xml:space="preserve">ccess </w:t>
            </w:r>
            <w:r>
              <w:rPr>
                <w:rFonts w:ascii="Calibri" w:hAnsi="Calibri" w:cs="Calibri"/>
                <w:szCs w:val="22"/>
              </w:rPr>
              <w:t>E</w:t>
            </w:r>
            <w:r w:rsidRPr="006B0C9B">
              <w:rPr>
                <w:rFonts w:ascii="Calibri" w:hAnsi="Calibri" w:cs="Calibri"/>
                <w:szCs w:val="22"/>
              </w:rPr>
              <w:t>rror</w:t>
            </w:r>
            <w:r>
              <w:rPr>
                <w:rFonts w:ascii="Calibri" w:hAnsi="Calibri" w:cs="Calibri"/>
                <w:szCs w:val="22"/>
              </w:rPr>
              <w:t xml:space="preserve">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9</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xml:space="preserve">Token </w:t>
            </w:r>
            <w:r>
              <w:rPr>
                <w:rFonts w:ascii="Calibri" w:hAnsi="Calibri" w:cs="Calibri"/>
                <w:szCs w:val="22"/>
              </w:rPr>
              <w:t>E</w:t>
            </w:r>
            <w:r w:rsidRPr="006B0C9B">
              <w:rPr>
                <w:rFonts w:ascii="Calibri" w:hAnsi="Calibri" w:cs="Calibri"/>
                <w:szCs w:val="22"/>
              </w:rPr>
              <w:t>xpiry</w:t>
            </w:r>
            <w:r>
              <w:rPr>
                <w:rFonts w:ascii="Calibri" w:hAnsi="Calibri" w:cs="Calibri"/>
                <w:szCs w:val="22"/>
              </w:rPr>
              <w:t xml:space="preserve">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sidRPr="006B0C9B">
              <w:rPr>
                <w:rFonts w:ascii="Calibri" w:hAnsi="Calibri" w:cs="Calibri"/>
                <w:szCs w:val="22"/>
              </w:rPr>
              <w:t> </w:t>
            </w:r>
          </w:p>
          <w:p w:rsidR="000B2C36" w:rsidRPr="006B0C9B" w:rsidRDefault="000B2C36" w:rsidP="000B2C36">
            <w:pPr>
              <w:spacing w:before="140"/>
              <w:rPr>
                <w:rFonts w:ascii="Calibri" w:hAnsi="Calibri" w:cs="Calibri"/>
                <w:szCs w:val="22"/>
              </w:rPr>
            </w:pPr>
            <w:r w:rsidRPr="006B0C9B">
              <w:rPr>
                <w:rFonts w:ascii="Calibri" w:hAnsi="Calibri" w:cs="Calibri"/>
                <w:szCs w:val="22"/>
              </w:rPr>
              <w:t>0x0</w:t>
            </w:r>
            <w:r>
              <w:rPr>
                <w:rFonts w:ascii="Calibri" w:hAnsi="Calibri" w:cs="Calibri"/>
                <w:szCs w:val="22"/>
              </w:rPr>
              <w:t>A</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B2C36" w:rsidRPr="006B0C9B" w:rsidRDefault="000B2C36" w:rsidP="000B2C36">
            <w:pPr>
              <w:spacing w:before="140"/>
              <w:rPr>
                <w:rFonts w:ascii="Calibri" w:hAnsi="Calibri" w:cs="Calibri"/>
                <w:szCs w:val="22"/>
              </w:rPr>
            </w:pPr>
            <w:r>
              <w:rPr>
                <w:rFonts w:ascii="Calibri" w:hAnsi="Calibri" w:cs="Calibri"/>
                <w:szCs w:val="22"/>
              </w:rPr>
              <w:t>Token</w:t>
            </w:r>
            <w:r w:rsidRPr="006B0C9B">
              <w:rPr>
                <w:rFonts w:ascii="Calibri" w:hAnsi="Calibri" w:cs="Calibri"/>
                <w:szCs w:val="22"/>
              </w:rPr>
              <w:t xml:space="preserve"> </w:t>
            </w:r>
            <w:r>
              <w:rPr>
                <w:rFonts w:ascii="Calibri" w:hAnsi="Calibri" w:cs="Calibri"/>
                <w:szCs w:val="22"/>
              </w:rPr>
              <w:t>S</w:t>
            </w:r>
            <w:r w:rsidRPr="006B0C9B">
              <w:rPr>
                <w:rFonts w:ascii="Calibri" w:hAnsi="Calibri" w:cs="Calibri"/>
                <w:szCs w:val="22"/>
              </w:rPr>
              <w:t xml:space="preserve">tatus </w:t>
            </w:r>
            <w:r>
              <w:rPr>
                <w:rFonts w:ascii="Calibri" w:hAnsi="Calibri" w:cs="Calibri"/>
                <w:szCs w:val="22"/>
              </w:rPr>
              <w:t>S</w:t>
            </w:r>
            <w:r w:rsidRPr="006B0C9B">
              <w:rPr>
                <w:rFonts w:ascii="Calibri" w:hAnsi="Calibri" w:cs="Calibri"/>
                <w:szCs w:val="22"/>
              </w:rPr>
              <w:t>ervice</w:t>
            </w:r>
            <w:r>
              <w:rPr>
                <w:rFonts w:ascii="Calibri" w:hAnsi="Calibri" w:cs="Calibri"/>
                <w:szCs w:val="22"/>
              </w:rPr>
              <w:t xml:space="preserve"> Removal</w:t>
            </w:r>
          </w:p>
        </w:tc>
      </w:tr>
      <w:tr w:rsidR="000B2C36" w:rsidRPr="006B0C9B" w:rsidTr="00D868C0">
        <w:trPr>
          <w:jc w:val="center"/>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lastRenderedPageBreak/>
              <w:t>0X0B</w:t>
            </w:r>
          </w:p>
        </w:tc>
        <w:tc>
          <w:tcPr>
            <w:tcW w:w="333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0B2C36" w:rsidRPr="006B0C9B" w:rsidRDefault="000B2C36" w:rsidP="000B2C36">
            <w:pPr>
              <w:spacing w:before="140"/>
              <w:rPr>
                <w:rFonts w:ascii="Calibri" w:hAnsi="Calibri" w:cs="Calibri"/>
                <w:szCs w:val="22"/>
              </w:rPr>
            </w:pPr>
            <w:r>
              <w:rPr>
                <w:rFonts w:ascii="Calibri" w:hAnsi="Calibri" w:cs="Calibri"/>
                <w:szCs w:val="22"/>
              </w:rPr>
              <w:t>Token Status Service Loading</w:t>
            </w:r>
          </w:p>
        </w:tc>
      </w:tr>
    </w:tbl>
    <w:p w:rsidR="000B2C36" w:rsidRDefault="000B2C36" w:rsidP="000B2C36"/>
    <w:p w:rsidR="000B2C36" w:rsidRDefault="000B2C36" w:rsidP="000B2C36"/>
    <w:p w:rsidR="000B2C36" w:rsidRDefault="000B2C36" w:rsidP="00D868C0">
      <w:pPr>
        <w:numPr>
          <w:ilvl w:val="0"/>
          <w:numId w:val="33"/>
        </w:numPr>
      </w:pPr>
      <w:bookmarkStart w:id="33" w:name="_Hlk22815574"/>
      <w:r>
        <w:t xml:space="preserve">DID FD67 </w:t>
      </w:r>
      <w:proofErr w:type="gramStart"/>
      <w:r>
        <w:t>–  Navigation</w:t>
      </w:r>
      <w:proofErr w:type="gramEnd"/>
      <w:r>
        <w:t xml:space="preserve"> Test Parameters– Use 2E for Permanent Change.  (1 BYTE BITMAP)</w:t>
      </w:r>
    </w:p>
    <w:p w:rsidR="000B2C36" w:rsidRDefault="000B2C36" w:rsidP="00D868C0">
      <w:pPr>
        <w:numPr>
          <w:ilvl w:val="2"/>
          <w:numId w:val="33"/>
        </w:numPr>
      </w:pPr>
      <w:r>
        <w:t xml:space="preserve">Byte 1 Bit 7: Onboard Gyro </w:t>
      </w:r>
    </w:p>
    <w:p w:rsidR="000B2C36" w:rsidRDefault="000B2C36" w:rsidP="00D868C0">
      <w:pPr>
        <w:numPr>
          <w:ilvl w:val="3"/>
          <w:numId w:val="33"/>
        </w:numPr>
      </w:pPr>
      <w:r>
        <w:t>0 – On</w:t>
      </w:r>
    </w:p>
    <w:p w:rsidR="000B2C36" w:rsidRDefault="000B2C36" w:rsidP="00D868C0">
      <w:pPr>
        <w:numPr>
          <w:ilvl w:val="3"/>
          <w:numId w:val="33"/>
        </w:numPr>
      </w:pPr>
      <w:r>
        <w:t>1 – Off</w:t>
      </w:r>
    </w:p>
    <w:p w:rsidR="000B2C36" w:rsidRDefault="000B2C36" w:rsidP="00D868C0">
      <w:pPr>
        <w:numPr>
          <w:ilvl w:val="2"/>
          <w:numId w:val="33"/>
        </w:numPr>
      </w:pPr>
      <w:r>
        <w:t>Byte 1 Bit 6: Accelerometer</w:t>
      </w:r>
    </w:p>
    <w:p w:rsidR="000B2C36" w:rsidRDefault="000B2C36" w:rsidP="00D868C0">
      <w:pPr>
        <w:numPr>
          <w:ilvl w:val="3"/>
          <w:numId w:val="33"/>
        </w:numPr>
      </w:pPr>
      <w:r>
        <w:t>0 – On</w:t>
      </w:r>
    </w:p>
    <w:p w:rsidR="000B2C36" w:rsidRDefault="000B2C36" w:rsidP="00D868C0">
      <w:pPr>
        <w:numPr>
          <w:ilvl w:val="3"/>
          <w:numId w:val="33"/>
        </w:numPr>
      </w:pPr>
      <w:r>
        <w:t>1 – Off</w:t>
      </w:r>
    </w:p>
    <w:p w:rsidR="000B2C36" w:rsidRDefault="000B2C36" w:rsidP="00D868C0">
      <w:pPr>
        <w:numPr>
          <w:ilvl w:val="2"/>
          <w:numId w:val="33"/>
        </w:numPr>
      </w:pPr>
      <w:r>
        <w:t>Byte 1 Bits 5-0: Reserved</w:t>
      </w:r>
    </w:p>
    <w:p w:rsidR="000B2C36" w:rsidRDefault="000B2C36" w:rsidP="000B2C36">
      <w:pPr>
        <w:ind w:left="2880"/>
      </w:pPr>
    </w:p>
    <w:bookmarkEnd w:id="33"/>
    <w:p w:rsidR="000B2C36" w:rsidRPr="00B45D31" w:rsidRDefault="000B2C36" w:rsidP="000B2C36"/>
    <w:p w:rsidR="000B2C36" w:rsidRDefault="000B2C36" w:rsidP="00D868C0">
      <w:pPr>
        <w:numPr>
          <w:ilvl w:val="0"/>
          <w:numId w:val="39"/>
        </w:numPr>
        <w:rPr>
          <w:rFonts w:ascii="Times New Roman" w:hAnsi="Times New Roman"/>
        </w:rPr>
      </w:pPr>
      <w:r>
        <w:t>DID FDEF – Rear Seat Occupant Alert (</w:t>
      </w:r>
      <w:proofErr w:type="gramStart"/>
      <w:r>
        <w:t>1 byte</w:t>
      </w:r>
      <w:proofErr w:type="gramEnd"/>
      <w:r>
        <w:t xml:space="preserve"> bitmap)</w:t>
      </w:r>
    </w:p>
    <w:p w:rsidR="000B2C36" w:rsidRDefault="000B2C36" w:rsidP="00D868C0">
      <w:pPr>
        <w:numPr>
          <w:ilvl w:val="2"/>
          <w:numId w:val="39"/>
        </w:numPr>
      </w:pPr>
      <w:r>
        <w:t xml:space="preserve">Bit </w:t>
      </w:r>
      <w:proofErr w:type="gramStart"/>
      <w:r>
        <w:t>7 :</w:t>
      </w:r>
      <w:proofErr w:type="gramEnd"/>
      <w:r>
        <w:t xml:space="preserve"> 0 (Untriggered)/1 (Triggered)</w:t>
      </w:r>
    </w:p>
    <w:p w:rsidR="000B2C36" w:rsidRDefault="000B2C36" w:rsidP="00D868C0">
      <w:pPr>
        <w:numPr>
          <w:ilvl w:val="2"/>
          <w:numId w:val="39"/>
        </w:numPr>
      </w:pPr>
      <w:r>
        <w:t>Bits 6-</w:t>
      </w:r>
      <w:proofErr w:type="gramStart"/>
      <w:r>
        <w:t>0 :</w:t>
      </w:r>
      <w:proofErr w:type="gramEnd"/>
      <w:r>
        <w:t xml:space="preserve"> Reserved</w:t>
      </w:r>
    </w:p>
    <w:p w:rsidR="000B2C36" w:rsidRDefault="000B2C36" w:rsidP="000B2C36">
      <w:pPr>
        <w:ind w:left="1800"/>
      </w:pPr>
    </w:p>
    <w:p w:rsidR="000B2C36" w:rsidRDefault="000B2C36" w:rsidP="00D868C0">
      <w:pPr>
        <w:numPr>
          <w:ilvl w:val="0"/>
          <w:numId w:val="39"/>
        </w:numPr>
      </w:pPr>
      <w:r>
        <w:t>DID FDF0 – Rear Seat Alert Timeout – Use 2E for Permanent Change (</w:t>
      </w:r>
      <w:proofErr w:type="gramStart"/>
      <w:r>
        <w:t>1 byte</w:t>
      </w:r>
      <w:proofErr w:type="gramEnd"/>
      <w:r>
        <w:t xml:space="preserve"> integer)</w:t>
      </w:r>
    </w:p>
    <w:p w:rsidR="000B2C36" w:rsidRDefault="000B2C36" w:rsidP="00D868C0">
      <w:pPr>
        <w:numPr>
          <w:ilvl w:val="2"/>
          <w:numId w:val="39"/>
        </w:numPr>
      </w:pPr>
      <w:r>
        <w:t xml:space="preserve">Default Value: 15 </w:t>
      </w:r>
    </w:p>
    <w:p w:rsidR="000B2C36" w:rsidRDefault="000B2C36" w:rsidP="00D868C0">
      <w:pPr>
        <w:numPr>
          <w:ilvl w:val="2"/>
          <w:numId w:val="39"/>
        </w:numPr>
      </w:pPr>
      <w:r>
        <w:t>Range of Data: 1-60</w:t>
      </w:r>
    </w:p>
    <w:p w:rsidR="000B2C36" w:rsidRDefault="000B2C36" w:rsidP="00D868C0">
      <w:pPr>
        <w:numPr>
          <w:ilvl w:val="2"/>
          <w:numId w:val="39"/>
        </w:numPr>
      </w:pPr>
      <w:r>
        <w:t>Units: minutes</w:t>
      </w:r>
    </w:p>
    <w:p w:rsidR="000B2C36" w:rsidRDefault="000B2C36" w:rsidP="000B2C36">
      <w:pPr>
        <w:autoSpaceDE w:val="0"/>
        <w:autoSpaceDN w:val="0"/>
        <w:adjustRightInd w:val="0"/>
        <w:ind w:left="2880"/>
      </w:pPr>
    </w:p>
    <w:p w:rsidR="000B2C36" w:rsidRDefault="000B2C36" w:rsidP="00D868C0">
      <w:pPr>
        <w:numPr>
          <w:ilvl w:val="0"/>
          <w:numId w:val="39"/>
        </w:numPr>
      </w:pPr>
      <w:r>
        <w:t>DID FDF1 – Rear Seat Alert Chime Duration – Use 2E for Permanent Change (</w:t>
      </w:r>
      <w:proofErr w:type="gramStart"/>
      <w:r>
        <w:t>1 byte</w:t>
      </w:r>
      <w:proofErr w:type="gramEnd"/>
      <w:r>
        <w:t xml:space="preserve"> integer)</w:t>
      </w:r>
    </w:p>
    <w:p w:rsidR="000B2C36" w:rsidRDefault="000B2C36" w:rsidP="00D868C0">
      <w:pPr>
        <w:numPr>
          <w:ilvl w:val="2"/>
          <w:numId w:val="39"/>
        </w:numPr>
      </w:pPr>
      <w:r>
        <w:t>Default Value: 10</w:t>
      </w:r>
    </w:p>
    <w:p w:rsidR="000B2C36" w:rsidRDefault="000B2C36" w:rsidP="00D868C0">
      <w:pPr>
        <w:numPr>
          <w:ilvl w:val="2"/>
          <w:numId w:val="39"/>
        </w:numPr>
      </w:pPr>
      <w:r>
        <w:t xml:space="preserve">Range: 0 – 255 </w:t>
      </w:r>
    </w:p>
    <w:p w:rsidR="000B2C36" w:rsidRDefault="000B2C36" w:rsidP="00D868C0">
      <w:pPr>
        <w:numPr>
          <w:ilvl w:val="2"/>
          <w:numId w:val="39"/>
        </w:numPr>
      </w:pPr>
      <w:r>
        <w:t>Units: Seconds</w:t>
      </w:r>
    </w:p>
    <w:p w:rsidR="000B2C36" w:rsidRDefault="000B2C36" w:rsidP="00D868C0">
      <w:pPr>
        <w:numPr>
          <w:ilvl w:val="2"/>
          <w:numId w:val="39"/>
        </w:numPr>
      </w:pPr>
      <w:proofErr w:type="gramStart"/>
      <w:r>
        <w:t>Resolution :</w:t>
      </w:r>
      <w:proofErr w:type="gramEnd"/>
      <w:r>
        <w:t xml:space="preserve"> 1</w:t>
      </w:r>
    </w:p>
    <w:p w:rsidR="000B2C36" w:rsidRDefault="000B2C36" w:rsidP="000B2C36">
      <w:pPr>
        <w:ind w:left="1440"/>
      </w:pPr>
    </w:p>
    <w:p w:rsidR="000B2C36" w:rsidRDefault="000B2C36" w:rsidP="00D868C0">
      <w:pPr>
        <w:numPr>
          <w:ilvl w:val="0"/>
          <w:numId w:val="39"/>
        </w:numPr>
      </w:pPr>
      <w:bookmarkStart w:id="34" w:name="_Hlk34741214"/>
      <w:r>
        <w:t xml:space="preserve">DID FDF2 – </w:t>
      </w:r>
      <w:bookmarkStart w:id="35" w:name="_GoBack"/>
      <w:r>
        <w:t xml:space="preserve">Stop Mode Timer </w:t>
      </w:r>
      <w:bookmarkEnd w:id="35"/>
      <w:r>
        <w:t>– Use 2E for Permanent Change (</w:t>
      </w:r>
      <w:proofErr w:type="gramStart"/>
      <w:r>
        <w:t>2 byte</w:t>
      </w:r>
      <w:proofErr w:type="gramEnd"/>
      <w:r>
        <w:t xml:space="preserve"> integer)</w:t>
      </w:r>
    </w:p>
    <w:p w:rsidR="000B2C36" w:rsidRDefault="000B2C36" w:rsidP="00D868C0">
      <w:pPr>
        <w:numPr>
          <w:ilvl w:val="2"/>
          <w:numId w:val="39"/>
        </w:numPr>
      </w:pPr>
      <w:r>
        <w:t>Default Value: 120 minutes</w:t>
      </w:r>
    </w:p>
    <w:p w:rsidR="000B2C36" w:rsidRDefault="000B2C36" w:rsidP="00D868C0">
      <w:pPr>
        <w:numPr>
          <w:ilvl w:val="2"/>
          <w:numId w:val="39"/>
        </w:numPr>
      </w:pPr>
      <w:r>
        <w:t>Range: 0-65535 Minutes</w:t>
      </w:r>
    </w:p>
    <w:p w:rsidR="000B2C36" w:rsidRDefault="000B2C36" w:rsidP="00D868C0">
      <w:pPr>
        <w:numPr>
          <w:ilvl w:val="2"/>
          <w:numId w:val="39"/>
        </w:numPr>
      </w:pPr>
      <w:r>
        <w:t>Units: Minutes</w:t>
      </w:r>
    </w:p>
    <w:p w:rsidR="000B2C36" w:rsidRDefault="000B2C36" w:rsidP="00D868C0">
      <w:pPr>
        <w:numPr>
          <w:ilvl w:val="2"/>
          <w:numId w:val="39"/>
        </w:numPr>
      </w:pPr>
      <w:r>
        <w:t>Resolution:1</w:t>
      </w:r>
    </w:p>
    <w:bookmarkEnd w:id="34"/>
    <w:p w:rsidR="000B2C36" w:rsidRDefault="000B2C36" w:rsidP="000B2C36">
      <w:pPr>
        <w:ind w:left="1440"/>
      </w:pPr>
    </w:p>
    <w:p w:rsidR="000B2C36" w:rsidRDefault="000B2C36" w:rsidP="000B2C36">
      <w:pPr>
        <w:pStyle w:val="Heading3"/>
      </w:pPr>
      <w:bookmarkStart w:id="36" w:name="_Toc35417516"/>
      <w:r w:rsidRPr="00B9479B">
        <w:t>SWR-REQ-290419/D-Illumination DIDs</w:t>
      </w:r>
      <w:bookmarkEnd w:id="36"/>
    </w:p>
    <w:p w:rsidR="000B2C36" w:rsidRDefault="000B2C36" w:rsidP="000B2C36">
      <w:r>
        <w:t>All associated DIDs shall be 2F adjustable.</w:t>
      </w:r>
    </w:p>
    <w:p w:rsidR="000B2C36" w:rsidRDefault="000B2C36" w:rsidP="000B2C36"/>
    <w:p w:rsidR="000B2C36" w:rsidRDefault="000B2C36" w:rsidP="00D868C0">
      <w:pPr>
        <w:numPr>
          <w:ilvl w:val="0"/>
          <w:numId w:val="40"/>
        </w:numPr>
      </w:pPr>
      <w:r>
        <w:rPr>
          <w:rFonts w:ascii="Helvetica" w:hAnsi="Helvetica" w:cs="Helvetica"/>
          <w:sz w:val="19"/>
          <w:szCs w:val="19"/>
        </w:rPr>
        <w:t>The APIM / AHU should have the following end of line programmable DIDs for the 2 dimming zones:</w:t>
      </w:r>
    </w:p>
    <w:tbl>
      <w:tblPr>
        <w:tblStyle w:val="TableGrid"/>
        <w:tblW w:w="0" w:type="auto"/>
        <w:jc w:val="center"/>
        <w:tblLayout w:type="fixed"/>
        <w:tblLook w:val="04A0" w:firstRow="1" w:lastRow="0" w:firstColumn="1" w:lastColumn="0" w:noHBand="0" w:noVBand="1"/>
      </w:tblPr>
      <w:tblGrid>
        <w:gridCol w:w="810"/>
        <w:gridCol w:w="2961"/>
        <w:gridCol w:w="720"/>
        <w:gridCol w:w="772"/>
        <w:gridCol w:w="3528"/>
      </w:tblGrid>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DID</w:t>
            </w:r>
          </w:p>
        </w:tc>
        <w:tc>
          <w:tcPr>
            <w:tcW w:w="2961" w:type="dxa"/>
            <w:tcBorders>
              <w:top w:val="single" w:sz="4" w:space="0" w:color="auto"/>
              <w:left w:val="single" w:sz="4" w:space="0" w:color="auto"/>
              <w:bottom w:val="single" w:sz="4" w:space="0" w:color="auto"/>
              <w:right w:val="single" w:sz="4" w:space="0" w:color="auto"/>
            </w:tcBorders>
            <w:hideMark/>
          </w:tcPr>
          <w:p w:rsidR="000B2C36" w:rsidRDefault="000B2C36">
            <w:r>
              <w:t>Identifier</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Value</w:t>
            </w:r>
          </w:p>
        </w:tc>
        <w:tc>
          <w:tcPr>
            <w:tcW w:w="772" w:type="dxa"/>
            <w:tcBorders>
              <w:top w:val="single" w:sz="4" w:space="0" w:color="auto"/>
              <w:left w:val="single" w:sz="4" w:space="0" w:color="auto"/>
              <w:bottom w:val="single" w:sz="4" w:space="0" w:color="auto"/>
              <w:right w:val="single" w:sz="4" w:space="0" w:color="auto"/>
            </w:tcBorders>
            <w:hideMark/>
          </w:tcPr>
          <w:p w:rsidR="000B2C36" w:rsidRDefault="000B2C36">
            <w:r>
              <w:t>Bytes</w:t>
            </w:r>
          </w:p>
        </w:tc>
        <w:tc>
          <w:tcPr>
            <w:tcW w:w="3528" w:type="dxa"/>
            <w:tcBorders>
              <w:top w:val="single" w:sz="4" w:space="0" w:color="auto"/>
              <w:left w:val="single" w:sz="4" w:space="0" w:color="auto"/>
              <w:bottom w:val="single" w:sz="4" w:space="0" w:color="auto"/>
              <w:right w:val="single" w:sz="4" w:space="0" w:color="auto"/>
            </w:tcBorders>
            <w:hideMark/>
          </w:tcPr>
          <w:p w:rsidR="000B2C36" w:rsidRDefault="000B2C36">
            <w:r>
              <w:t>Comments/Description</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FDB0</w:t>
            </w:r>
          </w:p>
        </w:tc>
        <w:tc>
          <w:tcPr>
            <w:tcW w:w="2961"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rFonts w:ascii="Helvetica" w:hAnsi="Helvetica" w:cs="Helvetica"/>
                <w:sz w:val="17"/>
                <w:szCs w:val="17"/>
              </w:rPr>
              <w:t>DID_VMCU_Low_PWM_RotoryBL</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772"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52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PWM value for lowest brightness</w:t>
            </w:r>
          </w:p>
          <w:p w:rsidR="000B2C36" w:rsidRDefault="000B2C36">
            <w:pPr>
              <w:autoSpaceDE w:val="0"/>
              <w:autoSpaceDN w:val="0"/>
              <w:adjustRightInd w:val="0"/>
              <w:rPr>
                <w:rFonts w:ascii="Helvetica" w:hAnsi="Helvetica" w:cs="Helvetica"/>
                <w:sz w:val="17"/>
                <w:szCs w:val="17"/>
              </w:rPr>
            </w:pPr>
            <w:proofErr w:type="spellStart"/>
            <w:r>
              <w:rPr>
                <w:rFonts w:ascii="Helvetica" w:hAnsi="Helvetica" w:cs="Helvetica"/>
                <w:sz w:val="17"/>
                <w:szCs w:val="17"/>
              </w:rPr>
              <w:t>Rotory</w:t>
            </w:r>
            <w:proofErr w:type="spellEnd"/>
            <w:r>
              <w:rPr>
                <w:rFonts w:ascii="Helvetica" w:hAnsi="Helvetica" w:cs="Helvetica"/>
                <w:sz w:val="17"/>
                <w:szCs w:val="17"/>
              </w:rPr>
              <w:t xml:space="preserve"> backlight</w:t>
            </w:r>
          </w:p>
          <w:p w:rsidR="000B2C36" w:rsidRDefault="000B2C36">
            <w:r>
              <w:rPr>
                <w:rFonts w:ascii="Helvetica" w:hAnsi="Helvetica" w:cs="Helvetica"/>
                <w:sz w:val="17"/>
                <w:szCs w:val="17"/>
              </w:rPr>
              <w:t xml:space="preserve">Use it with </w:t>
            </w:r>
            <w:proofErr w:type="spellStart"/>
            <w:r>
              <w:rPr>
                <w:rFonts w:ascii="Helvetica" w:hAnsi="Helvetica" w:cs="Helvetica"/>
                <w:sz w:val="17"/>
                <w:szCs w:val="17"/>
              </w:rPr>
              <w:t>DID_VMCU_WeightFactorBL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FDB1</w:t>
            </w:r>
          </w:p>
        </w:tc>
        <w:tc>
          <w:tcPr>
            <w:tcW w:w="2961"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rFonts w:ascii="Helvetica" w:hAnsi="Helvetica" w:cs="Helvetica"/>
                <w:sz w:val="17"/>
                <w:szCs w:val="17"/>
              </w:rPr>
              <w:t>DID_VMCU_High_PWM_RotoryBL</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255</w:t>
            </w:r>
          </w:p>
        </w:tc>
        <w:tc>
          <w:tcPr>
            <w:tcW w:w="772"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52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PWM value for highest brightness</w:t>
            </w:r>
          </w:p>
          <w:p w:rsidR="000B2C36" w:rsidRDefault="000B2C36">
            <w:pPr>
              <w:autoSpaceDE w:val="0"/>
              <w:autoSpaceDN w:val="0"/>
              <w:adjustRightInd w:val="0"/>
              <w:rPr>
                <w:rFonts w:ascii="Helvetica" w:hAnsi="Helvetica" w:cs="Helvetica"/>
                <w:sz w:val="17"/>
                <w:szCs w:val="17"/>
              </w:rPr>
            </w:pPr>
            <w:proofErr w:type="spellStart"/>
            <w:r>
              <w:rPr>
                <w:rFonts w:ascii="Helvetica" w:hAnsi="Helvetica" w:cs="Helvetica"/>
                <w:sz w:val="17"/>
                <w:szCs w:val="17"/>
              </w:rPr>
              <w:t>Rotory</w:t>
            </w:r>
            <w:proofErr w:type="spellEnd"/>
            <w:r>
              <w:rPr>
                <w:rFonts w:ascii="Helvetica" w:hAnsi="Helvetica" w:cs="Helvetica"/>
                <w:sz w:val="17"/>
                <w:szCs w:val="17"/>
              </w:rPr>
              <w:t xml:space="preserve"> backlight</w:t>
            </w:r>
          </w:p>
          <w:p w:rsidR="000B2C36" w:rsidRDefault="000B2C36">
            <w:r>
              <w:rPr>
                <w:rFonts w:ascii="Helvetica" w:hAnsi="Helvetica" w:cs="Helvetica"/>
                <w:sz w:val="17"/>
                <w:szCs w:val="17"/>
              </w:rPr>
              <w:t xml:space="preserve">Use it with </w:t>
            </w:r>
            <w:proofErr w:type="spellStart"/>
            <w:r>
              <w:rPr>
                <w:rFonts w:ascii="Helvetica" w:hAnsi="Helvetica" w:cs="Helvetica"/>
                <w:sz w:val="17"/>
                <w:szCs w:val="17"/>
              </w:rPr>
              <w:t>DID_VMCU_WeightFactorBL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FDB2</w:t>
            </w:r>
          </w:p>
        </w:tc>
        <w:tc>
          <w:tcPr>
            <w:tcW w:w="2961"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rFonts w:ascii="Helvetica" w:hAnsi="Helvetica" w:cs="Helvetica"/>
                <w:sz w:val="17"/>
                <w:szCs w:val="17"/>
              </w:rPr>
              <w:t>DID_VMCU_Low_PWM_ButtonB</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772"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52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PWM value for lowest brightness</w:t>
            </w:r>
          </w:p>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Button backlight</w:t>
            </w:r>
          </w:p>
          <w:p w:rsidR="000B2C36" w:rsidRDefault="000B2C36">
            <w:r>
              <w:rPr>
                <w:rFonts w:ascii="Helvetica" w:hAnsi="Helvetica" w:cs="Helvetica"/>
                <w:sz w:val="17"/>
                <w:szCs w:val="17"/>
              </w:rPr>
              <w:t xml:space="preserve">Use it with </w:t>
            </w:r>
            <w:proofErr w:type="spellStart"/>
            <w:r>
              <w:rPr>
                <w:rFonts w:ascii="Helvetica" w:hAnsi="Helvetica" w:cs="Helvetica"/>
                <w:sz w:val="17"/>
                <w:szCs w:val="17"/>
              </w:rPr>
              <w:t>DID_VMCU_WeightFactorBL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FDB3</w:t>
            </w:r>
          </w:p>
        </w:tc>
        <w:tc>
          <w:tcPr>
            <w:tcW w:w="2961"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rFonts w:ascii="Helvetica" w:hAnsi="Helvetica" w:cs="Helvetica"/>
                <w:sz w:val="17"/>
                <w:szCs w:val="17"/>
              </w:rPr>
              <w:t>DID_VMCU_High_PWM_ButtonB</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255</w:t>
            </w:r>
          </w:p>
        </w:tc>
        <w:tc>
          <w:tcPr>
            <w:tcW w:w="772"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52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PWM value for highest brightness</w:t>
            </w:r>
          </w:p>
          <w:p w:rsidR="000B2C36" w:rsidRDefault="000B2C36">
            <w:pPr>
              <w:autoSpaceDE w:val="0"/>
              <w:autoSpaceDN w:val="0"/>
              <w:adjustRightInd w:val="0"/>
              <w:rPr>
                <w:rFonts w:ascii="Helvetica" w:hAnsi="Helvetica" w:cs="Helvetica"/>
                <w:sz w:val="17"/>
                <w:szCs w:val="17"/>
              </w:rPr>
            </w:pPr>
            <w:r>
              <w:rPr>
                <w:rFonts w:ascii="Helvetica" w:hAnsi="Helvetica" w:cs="Helvetica"/>
                <w:sz w:val="17"/>
                <w:szCs w:val="17"/>
              </w:rPr>
              <w:t>Button backlight</w:t>
            </w:r>
          </w:p>
          <w:p w:rsidR="000B2C36" w:rsidRDefault="000B2C36">
            <w:r>
              <w:rPr>
                <w:rFonts w:ascii="Helvetica" w:hAnsi="Helvetica" w:cs="Helvetica"/>
                <w:sz w:val="17"/>
                <w:szCs w:val="17"/>
              </w:rPr>
              <w:t xml:space="preserve">Use it with </w:t>
            </w:r>
            <w:proofErr w:type="spellStart"/>
            <w:r>
              <w:rPr>
                <w:rFonts w:ascii="Helvetica" w:hAnsi="Helvetica" w:cs="Helvetica"/>
                <w:sz w:val="17"/>
                <w:szCs w:val="17"/>
              </w:rPr>
              <w:t>DID_VMCU_WeightFactorBL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61"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772" w:type="dxa"/>
            <w:tcBorders>
              <w:top w:val="single" w:sz="4" w:space="0" w:color="auto"/>
              <w:left w:val="single" w:sz="4" w:space="0" w:color="auto"/>
              <w:bottom w:val="single" w:sz="4" w:space="0" w:color="auto"/>
              <w:right w:val="single" w:sz="4" w:space="0" w:color="auto"/>
            </w:tcBorders>
          </w:tcPr>
          <w:p w:rsidR="000B2C36" w:rsidRDefault="000B2C36"/>
        </w:tc>
        <w:tc>
          <w:tcPr>
            <w:tcW w:w="3528" w:type="dxa"/>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Pr>
        <w:ind w:left="720"/>
      </w:pPr>
    </w:p>
    <w:p w:rsidR="000B2C36" w:rsidRDefault="000B2C36" w:rsidP="00D868C0">
      <w:pPr>
        <w:numPr>
          <w:ilvl w:val="0"/>
          <w:numId w:val="40"/>
        </w:numPr>
      </w:pPr>
      <w:r>
        <w:rPr>
          <w:rFonts w:ascii="Helvetica" w:hAnsi="Helvetica" w:cs="Helvetica"/>
          <w:sz w:val="19"/>
          <w:szCs w:val="19"/>
        </w:rPr>
        <w:t>The APIM / AHU should have the following 3 DIDs which are end of line programmable tables:</w:t>
      </w:r>
    </w:p>
    <w:tbl>
      <w:tblPr>
        <w:tblStyle w:val="TableGrid"/>
        <w:tblW w:w="0" w:type="auto"/>
        <w:jc w:val="center"/>
        <w:tblLayout w:type="fixed"/>
        <w:tblLook w:val="04A0" w:firstRow="1" w:lastRow="0" w:firstColumn="1" w:lastColumn="0" w:noHBand="0" w:noVBand="1"/>
      </w:tblPr>
      <w:tblGrid>
        <w:gridCol w:w="810"/>
        <w:gridCol w:w="2970"/>
        <w:gridCol w:w="720"/>
        <w:gridCol w:w="810"/>
        <w:gridCol w:w="3510"/>
      </w:tblGrid>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DID</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r>
              <w:t>Identifier</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Value</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Bytes</w:t>
            </w:r>
          </w:p>
        </w:tc>
        <w:tc>
          <w:tcPr>
            <w:tcW w:w="3510" w:type="dxa"/>
            <w:tcBorders>
              <w:top w:val="single" w:sz="4" w:space="0" w:color="auto"/>
              <w:left w:val="single" w:sz="4" w:space="0" w:color="auto"/>
              <w:bottom w:val="single" w:sz="4" w:space="0" w:color="auto"/>
              <w:right w:val="single" w:sz="4" w:space="0" w:color="auto"/>
            </w:tcBorders>
            <w:hideMark/>
          </w:tcPr>
          <w:p w:rsidR="000B2C36" w:rsidRDefault="000B2C36">
            <w:r>
              <w:t>Comments/Description</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lastRenderedPageBreak/>
              <w:t>FDB5</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DID_VMCU_WeightFactorBL</w:t>
            </w:r>
            <w:proofErr w:type="spellEnd"/>
          </w:p>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108*2</w:t>
            </w:r>
          </w:p>
        </w:tc>
        <w:tc>
          <w:tcPr>
            <w:tcW w:w="351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 xml:space="preserve">Default values see “Definition </w:t>
            </w:r>
            <w:proofErr w:type="gramStart"/>
            <w:r>
              <w:rPr>
                <w:sz w:val="17"/>
                <w:szCs w:val="17"/>
              </w:rPr>
              <w:t>Of</w:t>
            </w:r>
            <w:proofErr w:type="gramEnd"/>
            <w:r>
              <w:rPr>
                <w:sz w:val="17"/>
                <w:szCs w:val="17"/>
              </w:rPr>
              <w:t xml:space="preserve"> Weight Factors</w:t>
            </w:r>
          </w:p>
          <w:p w:rsidR="000B2C36" w:rsidRDefault="000B2C36">
            <w:r>
              <w:rPr>
                <w:sz w:val="17"/>
                <w:szCs w:val="17"/>
              </w:rPr>
              <w:t>For 8 Bit PWM Backlight”</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510"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510" w:type="dxa"/>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Pr>
        <w:autoSpaceDE w:val="0"/>
        <w:autoSpaceDN w:val="0"/>
        <w:adjustRightInd w:val="0"/>
        <w:ind w:firstLine="720"/>
        <w:rPr>
          <w:sz w:val="19"/>
          <w:szCs w:val="19"/>
        </w:rPr>
      </w:pPr>
      <w:r>
        <w:t xml:space="preserve">These </w:t>
      </w:r>
      <w:r>
        <w:rPr>
          <w:sz w:val="19"/>
          <w:szCs w:val="19"/>
        </w:rPr>
        <w:t>DIDs are used to generate the following signals:</w:t>
      </w:r>
    </w:p>
    <w:p w:rsidR="000B2C36" w:rsidRDefault="000B2C36" w:rsidP="00D868C0">
      <w:pPr>
        <w:numPr>
          <w:ilvl w:val="1"/>
          <w:numId w:val="41"/>
        </w:numPr>
        <w:autoSpaceDE w:val="0"/>
        <w:autoSpaceDN w:val="0"/>
        <w:adjustRightInd w:val="0"/>
        <w:rPr>
          <w:sz w:val="19"/>
          <w:szCs w:val="19"/>
        </w:rPr>
      </w:pPr>
      <w:proofErr w:type="spellStart"/>
      <w:r>
        <w:rPr>
          <w:sz w:val="19"/>
          <w:szCs w:val="19"/>
        </w:rPr>
        <w:t>DID_VMCU_WeightFactorBL</w:t>
      </w:r>
      <w:proofErr w:type="spellEnd"/>
      <w:r>
        <w:rPr>
          <w:sz w:val="19"/>
          <w:szCs w:val="19"/>
        </w:rPr>
        <w:t xml:space="preserve">, </w:t>
      </w:r>
      <w:proofErr w:type="spellStart"/>
      <w:r>
        <w:rPr>
          <w:sz w:val="19"/>
          <w:szCs w:val="19"/>
        </w:rPr>
        <w:t>DID_VMCU_Low_PWM_</w:t>
      </w:r>
      <w:proofErr w:type="gramStart"/>
      <w:r>
        <w:rPr>
          <w:sz w:val="19"/>
          <w:szCs w:val="19"/>
        </w:rPr>
        <w:t>RotoryBL</w:t>
      </w:r>
      <w:proofErr w:type="spellEnd"/>
      <w:r>
        <w:rPr>
          <w:sz w:val="19"/>
          <w:szCs w:val="19"/>
        </w:rPr>
        <w:t>,,</w:t>
      </w:r>
      <w:proofErr w:type="gramEnd"/>
      <w:r>
        <w:rPr>
          <w:sz w:val="19"/>
          <w:szCs w:val="19"/>
        </w:rPr>
        <w:t xml:space="preserve"> </w:t>
      </w:r>
      <w:proofErr w:type="spellStart"/>
      <w:r>
        <w:rPr>
          <w:sz w:val="19"/>
          <w:szCs w:val="19"/>
        </w:rPr>
        <w:t>DID_VMCU_High_PWM_RotoryBL</w:t>
      </w:r>
      <w:proofErr w:type="spellEnd"/>
      <w:r>
        <w:rPr>
          <w:sz w:val="19"/>
          <w:szCs w:val="19"/>
        </w:rPr>
        <w:t xml:space="preserve"> ==&gt; DSPLDimmLvl2</w:t>
      </w:r>
    </w:p>
    <w:p w:rsidR="000B2C36" w:rsidRDefault="000B2C36" w:rsidP="00D868C0">
      <w:pPr>
        <w:numPr>
          <w:ilvl w:val="1"/>
          <w:numId w:val="41"/>
        </w:numPr>
      </w:pPr>
      <w:proofErr w:type="spellStart"/>
      <w:r>
        <w:rPr>
          <w:sz w:val="19"/>
          <w:szCs w:val="19"/>
        </w:rPr>
        <w:t>DID_VMCU_WeightFactorBL</w:t>
      </w:r>
      <w:proofErr w:type="spellEnd"/>
      <w:r>
        <w:rPr>
          <w:sz w:val="19"/>
          <w:szCs w:val="19"/>
        </w:rPr>
        <w:t xml:space="preserve">, </w:t>
      </w:r>
      <w:proofErr w:type="spellStart"/>
      <w:r>
        <w:rPr>
          <w:sz w:val="19"/>
          <w:szCs w:val="19"/>
        </w:rPr>
        <w:t>DID_VMCU_Low_PWM_ButtonBL</w:t>
      </w:r>
      <w:proofErr w:type="spellEnd"/>
      <w:r>
        <w:rPr>
          <w:sz w:val="19"/>
          <w:szCs w:val="19"/>
        </w:rPr>
        <w:t>,</w:t>
      </w:r>
      <w:r>
        <w:rPr>
          <w:rFonts w:ascii="Helvetica" w:hAnsi="Helvetica" w:cs="Helvetica"/>
          <w:sz w:val="19"/>
          <w:szCs w:val="19"/>
        </w:rPr>
        <w:t xml:space="preserve"> </w:t>
      </w:r>
      <w:proofErr w:type="spellStart"/>
      <w:r>
        <w:rPr>
          <w:rFonts w:ascii="Helvetica" w:hAnsi="Helvetica" w:cs="Helvetica"/>
          <w:sz w:val="19"/>
          <w:szCs w:val="19"/>
        </w:rPr>
        <w:t>DID_VMCU_High_PWM_ButtonBL</w:t>
      </w:r>
      <w:proofErr w:type="spellEnd"/>
      <w:r>
        <w:rPr>
          <w:rFonts w:ascii="Helvetica" w:hAnsi="Helvetica" w:cs="Helvetica"/>
          <w:sz w:val="19"/>
          <w:szCs w:val="19"/>
        </w:rPr>
        <w:t xml:space="preserve"> ==&gt; DSPLDimmLvl1</w:t>
      </w:r>
    </w:p>
    <w:p w:rsidR="000B2C36" w:rsidRDefault="000B2C36" w:rsidP="000B2C36"/>
    <w:p w:rsidR="000B2C36" w:rsidRDefault="000B2C36" w:rsidP="00D868C0">
      <w:pPr>
        <w:numPr>
          <w:ilvl w:val="0"/>
          <w:numId w:val="42"/>
        </w:numPr>
      </w:pPr>
      <w:r>
        <w:rPr>
          <w:rFonts w:ascii="Helvetica" w:hAnsi="Helvetica" w:cs="Helvetica"/>
          <w:sz w:val="19"/>
          <w:szCs w:val="19"/>
        </w:rPr>
        <w:t>The APIM / AHU should have the following end of line programmable DIDs for the 2 dimming zones:</w:t>
      </w:r>
    </w:p>
    <w:tbl>
      <w:tblPr>
        <w:tblStyle w:val="TableGrid"/>
        <w:tblW w:w="0" w:type="auto"/>
        <w:jc w:val="center"/>
        <w:tblLayout w:type="fixed"/>
        <w:tblLook w:val="04A0" w:firstRow="1" w:lastRow="0" w:firstColumn="1" w:lastColumn="0" w:noHBand="0" w:noVBand="1"/>
      </w:tblPr>
      <w:tblGrid>
        <w:gridCol w:w="810"/>
        <w:gridCol w:w="2970"/>
        <w:gridCol w:w="720"/>
        <w:gridCol w:w="810"/>
        <w:gridCol w:w="3798"/>
      </w:tblGrid>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pPr>
              <w:ind w:left="1800"/>
            </w:pPr>
            <w:r>
              <w:t>D</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r>
              <w:t>Identifier</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Value</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Bytes</w:t>
            </w:r>
          </w:p>
        </w:tc>
        <w:tc>
          <w:tcPr>
            <w:tcW w:w="3798" w:type="dxa"/>
            <w:tcBorders>
              <w:top w:val="single" w:sz="4" w:space="0" w:color="auto"/>
              <w:left w:val="single" w:sz="4" w:space="0" w:color="auto"/>
              <w:bottom w:val="single" w:sz="4" w:space="0" w:color="auto"/>
              <w:right w:val="single" w:sz="4" w:space="0" w:color="auto"/>
            </w:tcBorders>
            <w:hideMark/>
          </w:tcPr>
          <w:p w:rsidR="000B2C36" w:rsidRDefault="000B2C36">
            <w:r>
              <w:t>Comments/Description</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DID_CCP_Low_PWM_DisplayBL</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37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PWM value for lowest brightness</w:t>
            </w:r>
          </w:p>
          <w:p w:rsidR="000B2C36" w:rsidRDefault="000B2C36">
            <w:pPr>
              <w:autoSpaceDE w:val="0"/>
              <w:autoSpaceDN w:val="0"/>
              <w:adjustRightInd w:val="0"/>
              <w:rPr>
                <w:sz w:val="17"/>
                <w:szCs w:val="17"/>
              </w:rPr>
            </w:pPr>
            <w:r>
              <w:rPr>
                <w:sz w:val="17"/>
                <w:szCs w:val="17"/>
              </w:rPr>
              <w:t>Display backlight</w:t>
            </w:r>
          </w:p>
          <w:p w:rsidR="000B2C36" w:rsidRDefault="000B2C36">
            <w:r>
              <w:rPr>
                <w:sz w:val="17"/>
                <w:szCs w:val="17"/>
              </w:rPr>
              <w:t xml:space="preserve">Use it with </w:t>
            </w:r>
            <w:proofErr w:type="spellStart"/>
            <w:r>
              <w:rPr>
                <w:sz w:val="17"/>
                <w:szCs w:val="17"/>
              </w:rPr>
              <w:t>DID_CCP_WeightFactorDP</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DID_CCP_High_PWM_DisplayB</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1023</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37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PWM value for highest brightness</w:t>
            </w:r>
          </w:p>
          <w:p w:rsidR="000B2C36" w:rsidRDefault="000B2C36">
            <w:pPr>
              <w:autoSpaceDE w:val="0"/>
              <w:autoSpaceDN w:val="0"/>
              <w:adjustRightInd w:val="0"/>
              <w:rPr>
                <w:sz w:val="17"/>
                <w:szCs w:val="17"/>
              </w:rPr>
            </w:pPr>
            <w:r>
              <w:rPr>
                <w:sz w:val="17"/>
                <w:szCs w:val="17"/>
              </w:rPr>
              <w:t>Display backlight</w:t>
            </w:r>
          </w:p>
          <w:p w:rsidR="000B2C36" w:rsidRDefault="000B2C36">
            <w:r>
              <w:rPr>
                <w:sz w:val="17"/>
                <w:szCs w:val="17"/>
              </w:rPr>
              <w:t xml:space="preserve">Use it with </w:t>
            </w:r>
            <w:proofErr w:type="spellStart"/>
            <w:r>
              <w:rPr>
                <w:sz w:val="17"/>
                <w:szCs w:val="17"/>
              </w:rPr>
              <w:t>DID_CCP_WeightFactorDP</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FDBA</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DID_CCP_Low_PWM_DisplayButtonBL</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PWM value for lowest brightness</w:t>
            </w:r>
          </w:p>
          <w:p w:rsidR="000B2C36" w:rsidRDefault="000B2C36">
            <w:pPr>
              <w:autoSpaceDE w:val="0"/>
              <w:autoSpaceDN w:val="0"/>
              <w:adjustRightInd w:val="0"/>
              <w:rPr>
                <w:sz w:val="17"/>
                <w:szCs w:val="17"/>
              </w:rPr>
            </w:pPr>
            <w:r>
              <w:rPr>
                <w:sz w:val="17"/>
                <w:szCs w:val="17"/>
              </w:rPr>
              <w:t>Display button backlight</w:t>
            </w:r>
          </w:p>
          <w:p w:rsidR="000B2C36" w:rsidRDefault="000B2C36">
            <w:r>
              <w:rPr>
                <w:sz w:val="17"/>
                <w:szCs w:val="17"/>
              </w:rPr>
              <w:t xml:space="preserve">Use it with </w:t>
            </w:r>
            <w:proofErr w:type="spellStart"/>
            <w:r>
              <w:rPr>
                <w:sz w:val="17"/>
                <w:szCs w:val="17"/>
              </w:rPr>
              <w:t>DID_CCP_WeightFactorBL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FDBB</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DID_CCP_High_PWM_DisplayButtonBL</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255</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PWM value for highest brightness</w:t>
            </w:r>
          </w:p>
          <w:p w:rsidR="000B2C36" w:rsidRDefault="000B2C36">
            <w:pPr>
              <w:autoSpaceDE w:val="0"/>
              <w:autoSpaceDN w:val="0"/>
              <w:adjustRightInd w:val="0"/>
              <w:rPr>
                <w:sz w:val="17"/>
                <w:szCs w:val="17"/>
              </w:rPr>
            </w:pPr>
            <w:r>
              <w:rPr>
                <w:sz w:val="17"/>
                <w:szCs w:val="17"/>
              </w:rPr>
              <w:t>Display button backlight</w:t>
            </w:r>
          </w:p>
          <w:p w:rsidR="000B2C36" w:rsidRDefault="000B2C36">
            <w:r>
              <w:rPr>
                <w:sz w:val="17"/>
                <w:szCs w:val="17"/>
              </w:rPr>
              <w:t xml:space="preserve">Use it with </w:t>
            </w:r>
            <w:proofErr w:type="spellStart"/>
            <w:r>
              <w:rPr>
                <w:sz w:val="17"/>
                <w:szCs w:val="17"/>
              </w:rPr>
              <w:t>DID_CCP_WeightFactorBL</w:t>
            </w:r>
            <w:proofErr w:type="spellEnd"/>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798" w:type="dxa"/>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Pr>
        <w:ind w:left="720"/>
      </w:pPr>
    </w:p>
    <w:p w:rsidR="000B2C36" w:rsidRDefault="000B2C36" w:rsidP="00D868C0">
      <w:pPr>
        <w:numPr>
          <w:ilvl w:val="0"/>
          <w:numId w:val="42"/>
        </w:numPr>
      </w:pPr>
      <w:r>
        <w:rPr>
          <w:sz w:val="19"/>
          <w:szCs w:val="19"/>
        </w:rPr>
        <w:t>The APIM / AHU should have the following 4 DIDs which are end of line programmable tables:</w:t>
      </w:r>
    </w:p>
    <w:tbl>
      <w:tblPr>
        <w:tblStyle w:val="TableGrid"/>
        <w:tblW w:w="0" w:type="auto"/>
        <w:jc w:val="center"/>
        <w:tblLayout w:type="fixed"/>
        <w:tblLook w:val="04A0" w:firstRow="1" w:lastRow="0" w:firstColumn="1" w:lastColumn="0" w:noHBand="0" w:noVBand="1"/>
      </w:tblPr>
      <w:tblGrid>
        <w:gridCol w:w="810"/>
        <w:gridCol w:w="2970"/>
        <w:gridCol w:w="720"/>
        <w:gridCol w:w="810"/>
        <w:gridCol w:w="3510"/>
      </w:tblGrid>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DID</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r>
              <w:t>Identifier</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Value</w:t>
            </w:r>
          </w:p>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Bytes</w:t>
            </w:r>
          </w:p>
        </w:tc>
        <w:tc>
          <w:tcPr>
            <w:tcW w:w="3510" w:type="dxa"/>
            <w:tcBorders>
              <w:top w:val="single" w:sz="4" w:space="0" w:color="auto"/>
              <w:left w:val="single" w:sz="4" w:space="0" w:color="auto"/>
              <w:bottom w:val="single" w:sz="4" w:space="0" w:color="auto"/>
              <w:right w:val="single" w:sz="4" w:space="0" w:color="auto"/>
            </w:tcBorders>
            <w:hideMark/>
          </w:tcPr>
          <w:p w:rsidR="000B2C36" w:rsidRDefault="000B2C36">
            <w:r>
              <w:t>Comments/Description</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510"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FDBE</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roofErr w:type="spellStart"/>
            <w:r>
              <w:rPr>
                <w:sz w:val="17"/>
                <w:szCs w:val="17"/>
              </w:rPr>
              <w:t>DID_CCP_WeightFactorBL</w:t>
            </w:r>
            <w:proofErr w:type="spellEnd"/>
          </w:p>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hideMark/>
          </w:tcPr>
          <w:p w:rsidR="000B2C36" w:rsidRDefault="000B2C36">
            <w:r>
              <w:t>108*2</w:t>
            </w:r>
          </w:p>
        </w:tc>
        <w:tc>
          <w:tcPr>
            <w:tcW w:w="351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sz w:val="17"/>
                <w:szCs w:val="17"/>
              </w:rPr>
            </w:pPr>
            <w:r>
              <w:rPr>
                <w:sz w:val="17"/>
                <w:szCs w:val="17"/>
              </w:rPr>
              <w:t xml:space="preserve">Default values see “Definition </w:t>
            </w:r>
            <w:proofErr w:type="gramStart"/>
            <w:r>
              <w:rPr>
                <w:sz w:val="17"/>
                <w:szCs w:val="17"/>
              </w:rPr>
              <w:t>Of</w:t>
            </w:r>
            <w:proofErr w:type="gramEnd"/>
            <w:r>
              <w:rPr>
                <w:sz w:val="17"/>
                <w:szCs w:val="17"/>
              </w:rPr>
              <w:t xml:space="preserve"> Weight Factors</w:t>
            </w:r>
          </w:p>
          <w:p w:rsidR="000B2C36" w:rsidRDefault="000B2C36">
            <w:r>
              <w:rPr>
                <w:sz w:val="17"/>
                <w:szCs w:val="17"/>
              </w:rPr>
              <w:t>For 8 Bit PWM Backlight”</w:t>
            </w:r>
          </w:p>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510"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2970" w:type="dxa"/>
            <w:tcBorders>
              <w:top w:val="single" w:sz="4" w:space="0" w:color="auto"/>
              <w:left w:val="single" w:sz="4" w:space="0" w:color="auto"/>
              <w:bottom w:val="single" w:sz="4" w:space="0" w:color="auto"/>
              <w:right w:val="single" w:sz="4" w:space="0" w:color="auto"/>
            </w:tcBorders>
          </w:tcPr>
          <w:p w:rsidR="000B2C36" w:rsidRDefault="000B2C36"/>
        </w:tc>
        <w:tc>
          <w:tcPr>
            <w:tcW w:w="720" w:type="dxa"/>
            <w:tcBorders>
              <w:top w:val="single" w:sz="4" w:space="0" w:color="auto"/>
              <w:left w:val="single" w:sz="4" w:space="0" w:color="auto"/>
              <w:bottom w:val="single" w:sz="4" w:space="0" w:color="auto"/>
              <w:right w:val="single" w:sz="4" w:space="0" w:color="auto"/>
            </w:tcBorders>
          </w:tcPr>
          <w:p w:rsidR="000B2C36" w:rsidRDefault="000B2C36"/>
        </w:tc>
        <w:tc>
          <w:tcPr>
            <w:tcW w:w="810" w:type="dxa"/>
            <w:tcBorders>
              <w:top w:val="single" w:sz="4" w:space="0" w:color="auto"/>
              <w:left w:val="single" w:sz="4" w:space="0" w:color="auto"/>
              <w:bottom w:val="single" w:sz="4" w:space="0" w:color="auto"/>
              <w:right w:val="single" w:sz="4" w:space="0" w:color="auto"/>
            </w:tcBorders>
          </w:tcPr>
          <w:p w:rsidR="000B2C36" w:rsidRDefault="000B2C36"/>
        </w:tc>
        <w:tc>
          <w:tcPr>
            <w:tcW w:w="3510" w:type="dxa"/>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Pr>
        <w:autoSpaceDE w:val="0"/>
        <w:autoSpaceDN w:val="0"/>
        <w:adjustRightInd w:val="0"/>
        <w:ind w:left="720"/>
        <w:rPr>
          <w:sz w:val="19"/>
          <w:szCs w:val="19"/>
        </w:rPr>
      </w:pPr>
      <w:r>
        <w:rPr>
          <w:sz w:val="19"/>
          <w:szCs w:val="19"/>
        </w:rPr>
        <w:t>The DIDs are used to generate the following signals:</w:t>
      </w:r>
    </w:p>
    <w:p w:rsidR="000B2C36" w:rsidRDefault="000B2C36" w:rsidP="000B2C36">
      <w:pPr>
        <w:autoSpaceDE w:val="0"/>
        <w:autoSpaceDN w:val="0"/>
        <w:adjustRightInd w:val="0"/>
        <w:ind w:left="720"/>
        <w:rPr>
          <w:sz w:val="19"/>
          <w:szCs w:val="19"/>
        </w:rPr>
      </w:pPr>
      <w:proofErr w:type="spellStart"/>
      <w:r>
        <w:rPr>
          <w:sz w:val="19"/>
          <w:szCs w:val="19"/>
        </w:rPr>
        <w:t>DID_CCP_High_PWM_DisplayBL</w:t>
      </w:r>
      <w:proofErr w:type="spellEnd"/>
      <w:r>
        <w:rPr>
          <w:sz w:val="19"/>
          <w:szCs w:val="19"/>
        </w:rPr>
        <w:t xml:space="preserve"> ==&gt; </w:t>
      </w:r>
      <w:proofErr w:type="spellStart"/>
      <w:r>
        <w:rPr>
          <w:sz w:val="19"/>
          <w:szCs w:val="19"/>
        </w:rPr>
        <w:t>Display_BL_PWM_low</w:t>
      </w:r>
      <w:proofErr w:type="spellEnd"/>
      <w:r>
        <w:rPr>
          <w:sz w:val="19"/>
          <w:szCs w:val="19"/>
        </w:rPr>
        <w:t xml:space="preserve">, </w:t>
      </w:r>
      <w:proofErr w:type="spellStart"/>
      <w:r>
        <w:rPr>
          <w:sz w:val="19"/>
          <w:szCs w:val="19"/>
        </w:rPr>
        <w:t>Display_BL_PWM_high</w:t>
      </w:r>
      <w:proofErr w:type="spellEnd"/>
    </w:p>
    <w:p w:rsidR="000B2C36" w:rsidRDefault="000B2C36" w:rsidP="000B2C36">
      <w:pPr>
        <w:autoSpaceDE w:val="0"/>
        <w:autoSpaceDN w:val="0"/>
        <w:adjustRightInd w:val="0"/>
        <w:ind w:left="720"/>
        <w:rPr>
          <w:sz w:val="19"/>
          <w:szCs w:val="19"/>
        </w:rPr>
      </w:pPr>
    </w:p>
    <w:p w:rsidR="000B2C36" w:rsidRDefault="000B2C36" w:rsidP="000B2C36">
      <w:pPr>
        <w:ind w:left="720"/>
        <w:rPr>
          <w:sz w:val="19"/>
          <w:szCs w:val="19"/>
        </w:rPr>
      </w:pPr>
      <w:proofErr w:type="spellStart"/>
      <w:r>
        <w:rPr>
          <w:sz w:val="19"/>
          <w:szCs w:val="19"/>
        </w:rPr>
        <w:t>DID_CCP_High_PWM_DisplayButtonBL</w:t>
      </w:r>
      <w:proofErr w:type="spellEnd"/>
      <w:r>
        <w:rPr>
          <w:sz w:val="19"/>
          <w:szCs w:val="19"/>
        </w:rPr>
        <w:t xml:space="preserve"> ==&gt; </w:t>
      </w:r>
      <w:proofErr w:type="spellStart"/>
      <w:r>
        <w:rPr>
          <w:sz w:val="19"/>
          <w:szCs w:val="19"/>
        </w:rPr>
        <w:t>Button_BL_PWM</w:t>
      </w:r>
      <w:proofErr w:type="spellEnd"/>
    </w:p>
    <w:p w:rsidR="000B2C36" w:rsidRDefault="000B2C36" w:rsidP="000B2C36">
      <w:pPr>
        <w:ind w:left="720"/>
        <w:rPr>
          <w:sz w:val="19"/>
          <w:szCs w:val="19"/>
        </w:rPr>
      </w:pPr>
    </w:p>
    <w:p w:rsidR="000B2C36" w:rsidRDefault="000B2C36" w:rsidP="000B2C36">
      <w:pPr>
        <w:ind w:left="720"/>
        <w:rPr>
          <w:sz w:val="19"/>
          <w:szCs w:val="19"/>
        </w:rPr>
      </w:pPr>
    </w:p>
    <w:tbl>
      <w:tblPr>
        <w:tblW w:w="9700" w:type="dxa"/>
        <w:jc w:val="center"/>
        <w:tblCellMar>
          <w:left w:w="0" w:type="dxa"/>
          <w:right w:w="0" w:type="dxa"/>
        </w:tblCellMar>
        <w:tblLook w:val="04A0" w:firstRow="1" w:lastRow="0" w:firstColumn="1" w:lastColumn="0" w:noHBand="0" w:noVBand="1"/>
      </w:tblPr>
      <w:tblGrid>
        <w:gridCol w:w="131"/>
        <w:gridCol w:w="1066"/>
        <w:gridCol w:w="7306"/>
        <w:gridCol w:w="1197"/>
      </w:tblGrid>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DID</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Indentifier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Size in Bytes</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FDC1</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DID_VMCU_TransTime_Usr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FDC2</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DID_VMCU_TransTime_Amb_Up</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FDC3</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DID_VMCU_TransTime_Amb_Down</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FDC4</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DID_VMCU_TransTime_OnOff</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FDC5</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DID_CCP_WeightFactorDP_SDM4</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108*2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FDC6</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DID_CCP_Low_PWM_SDM4</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FDC7</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DID_CCP_High_PWM_SDM4</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FDC8</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DID_CCP_WeightFactorDP_SDM6</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108*2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FDC9</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DID_CCP_Low_PWM_SDM6</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FDCA</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DID_CCP_High_PWM_SDM6</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FDCB</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DID_CCP_WeightFactorDP_SDM8</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108*2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FDCC</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DID_CCP_Low_PWM_SDM8</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FDCD</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r>
              <w:rPr>
                <w:color w:val="000000"/>
                <w:sz w:val="17"/>
                <w:szCs w:val="17"/>
              </w:rPr>
              <w:t>DID_CCP_High_PWM_SDM8</w:t>
            </w:r>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2</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lastRenderedPageBreak/>
              <w:t>FDCE</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DID_CCP_TransTime_Usr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color w:val="000000"/>
              </w:rPr>
            </w:pPr>
            <w:r>
              <w:rPr>
                <w:rFonts w:cs="Arial"/>
                <w:color w:val="000000"/>
              </w:rPr>
              <w:t>FDCF</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000000"/>
                <w:sz w:val="17"/>
                <w:szCs w:val="17"/>
              </w:rPr>
              <w:t>DID_CCP_TransTime_Amb_Up</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rFonts w:cs="Arial"/>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FDD0</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366092"/>
                <w:sz w:val="17"/>
                <w:szCs w:val="17"/>
              </w:rPr>
              <w:t>DID_CCP_TransTime_Amb_Down</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FDD1</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366092"/>
                <w:sz w:val="17"/>
                <w:szCs w:val="17"/>
              </w:rPr>
              <w:t>DID_CCP_TransTime_OnOff</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FDD2</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366092"/>
                <w:sz w:val="17"/>
                <w:szCs w:val="17"/>
              </w:rPr>
              <w:t>DID_CCP_Threshold_to_Night</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FDD3</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366092"/>
                <w:sz w:val="17"/>
                <w:szCs w:val="17"/>
              </w:rPr>
              <w:t>DID_CCP_DayToNightTime</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FDD4</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000000"/>
                <w:sz w:val="17"/>
                <w:szCs w:val="17"/>
              </w:rPr>
            </w:pPr>
            <w:proofErr w:type="spellStart"/>
            <w:r>
              <w:rPr>
                <w:color w:val="366092"/>
                <w:sz w:val="17"/>
                <w:szCs w:val="17"/>
              </w:rPr>
              <w:t>DID_CCP_NightToDayTime</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FDD5</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366092"/>
                <w:sz w:val="17"/>
                <w:szCs w:val="17"/>
              </w:rPr>
            </w:pPr>
            <w:proofErr w:type="spellStart"/>
            <w:r>
              <w:rPr>
                <w:color w:val="366092"/>
                <w:sz w:val="17"/>
                <w:szCs w:val="17"/>
              </w:rPr>
              <w:t>DID_VMCU_Dimming_Lvl_Timer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FDD6</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366092"/>
                <w:sz w:val="17"/>
                <w:szCs w:val="17"/>
              </w:rPr>
            </w:pPr>
            <w:proofErr w:type="spellStart"/>
            <w:r>
              <w:rPr>
                <w:color w:val="366092"/>
                <w:sz w:val="17"/>
                <w:szCs w:val="17"/>
              </w:rPr>
              <w:t>DID_VMCU_BatterySave_Timer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FDD7</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366092"/>
                <w:sz w:val="17"/>
                <w:szCs w:val="17"/>
              </w:rPr>
            </w:pPr>
            <w:proofErr w:type="spellStart"/>
            <w:r>
              <w:rPr>
                <w:color w:val="366092"/>
                <w:sz w:val="17"/>
                <w:szCs w:val="17"/>
              </w:rPr>
              <w:t>DID_CCP_Dimming_Lvl_Timer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trHeight w:val="270"/>
          <w:jc w:val="center"/>
        </w:trPr>
        <w:tc>
          <w:tcPr>
            <w:tcW w:w="1197" w:type="dxa"/>
            <w:gridSpan w:val="2"/>
            <w:tcBorders>
              <w:top w:val="nil"/>
              <w:left w:val="nil"/>
              <w:bottom w:val="single" w:sz="8" w:space="0" w:color="auto"/>
              <w:right w:val="single" w:sz="8" w:space="0" w:color="auto"/>
            </w:tcBorders>
            <w:shd w:val="clear" w:color="auto" w:fill="F2F2F2"/>
            <w:vAlign w:val="bottom"/>
            <w:hideMark/>
          </w:tcPr>
          <w:p w:rsidR="000B2C36" w:rsidRDefault="000B2C36">
            <w:pPr>
              <w:jc w:val="right"/>
              <w:rPr>
                <w:rFonts w:cs="Arial"/>
                <w:color w:val="000000"/>
              </w:rPr>
            </w:pPr>
            <w:r>
              <w:rPr>
                <w:rFonts w:cs="Arial"/>
                <w:color w:val="000000"/>
              </w:rPr>
              <w:t>FDD8</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rPr>
                <w:color w:val="366092"/>
                <w:sz w:val="17"/>
                <w:szCs w:val="17"/>
              </w:rPr>
            </w:pPr>
            <w:proofErr w:type="spellStart"/>
            <w:r>
              <w:rPr>
                <w:color w:val="366092"/>
                <w:sz w:val="17"/>
                <w:szCs w:val="17"/>
              </w:rPr>
              <w:t>DID_CCP_BatterySave_Timer</w:t>
            </w:r>
            <w:proofErr w:type="spellEnd"/>
          </w:p>
        </w:tc>
        <w:tc>
          <w:tcPr>
            <w:tcW w:w="1197" w:type="dxa"/>
            <w:tcBorders>
              <w:top w:val="nil"/>
              <w:left w:val="nil"/>
              <w:bottom w:val="single" w:sz="8" w:space="0" w:color="auto"/>
              <w:right w:val="nil"/>
            </w:tcBorders>
            <w:shd w:val="clear" w:color="auto" w:fill="F2F2F2"/>
            <w:vAlign w:val="center"/>
            <w:hideMark/>
          </w:tcPr>
          <w:p w:rsidR="000B2C36" w:rsidRDefault="000B2C36">
            <w:pPr>
              <w:rPr>
                <w:color w:val="000000"/>
              </w:rPr>
            </w:pPr>
            <w:r>
              <w:rPr>
                <w:color w:val="000000"/>
              </w:rPr>
              <w:t>1</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FDD9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DID_CCP_WeightFactorDP_SDM10L (landscape)</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108*2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FDDA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DID_CCP_Low_PWM_SDM10L</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FDDB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DID_CCP_High_PWM_SDM10L</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FDDC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DID_CCP_WeightFactorDP_SDM10P (portrait)</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108*2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FDDD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DID_CCP_Low_PWM_SDM10P</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FDDE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DID_CCP_High_PWM_SDM10P</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nil"/>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FDDF </w:t>
            </w:r>
          </w:p>
        </w:tc>
        <w:tc>
          <w:tcPr>
            <w:tcW w:w="7306"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DID_CCP_WeightFactorDP_SDM12L (landscape)</w:t>
            </w:r>
          </w:p>
        </w:tc>
        <w:tc>
          <w:tcPr>
            <w:tcW w:w="1197" w:type="dxa"/>
            <w:shd w:val="clear" w:color="auto" w:fill="F2F2F2"/>
            <w:vAlign w:val="center"/>
            <w:hideMark/>
          </w:tcPr>
          <w:p w:rsidR="000B2C36" w:rsidRDefault="000B2C36">
            <w:pPr>
              <w:spacing w:line="256" w:lineRule="auto"/>
              <w:rPr>
                <w:color w:val="000000"/>
              </w:rPr>
            </w:pPr>
            <w:r>
              <w:rPr>
                <w:color w:val="366092"/>
              </w:rPr>
              <w:t>108*2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 xml:space="preserve">FDE0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DID_CCP_Low_PWM_SDM12L</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pPr>
              <w:spacing w:line="256" w:lineRule="auto"/>
              <w:jc w:val="right"/>
              <w:rPr>
                <w:rFonts w:cs="Arial"/>
                <w:color w:val="000000"/>
              </w:rPr>
            </w:pPr>
            <w:r>
              <w:rPr>
                <w:rFonts w:cs="Arial"/>
                <w:color w:val="FF0000"/>
              </w:rPr>
              <w:t>FDE1</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DID_CCP_High_PWM_SDM12L</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FDE7</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DID_CCP_WeightFactorDP_SDM12P (portrait)</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108*2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 xml:space="preserve">FDE8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DID_CCP_Low_PWM_SDM12P</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 xml:space="preserve">FDE9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DID_CCP_High_PWM_SDM12P</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 xml:space="preserve">FDEA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DID_CCP_WeightFactorDP_SDM15_5</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108*2</w:t>
            </w:r>
          </w:p>
        </w:tc>
      </w:tr>
      <w:tr w:rsidR="000B2C36" w:rsidTr="00D868C0">
        <w:trPr>
          <w:gridBefore w:val="1"/>
          <w:wBefore w:w="131" w:type="dxa"/>
          <w:trHeight w:val="270"/>
          <w:jc w:val="center"/>
        </w:trPr>
        <w:tc>
          <w:tcPr>
            <w:tcW w:w="1066" w:type="dxa"/>
            <w:tcBorders>
              <w:top w:val="nil"/>
              <w:left w:val="nil"/>
              <w:bottom w:val="single" w:sz="8" w:space="0" w:color="auto"/>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 xml:space="preserve">FDEB </w:t>
            </w:r>
          </w:p>
        </w:tc>
        <w:tc>
          <w:tcPr>
            <w:tcW w:w="7306"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DID_CCP_Low_PWM_SDM15_5</w:t>
            </w:r>
          </w:p>
        </w:tc>
        <w:tc>
          <w:tcPr>
            <w:tcW w:w="1197" w:type="dxa"/>
            <w:tcBorders>
              <w:top w:val="nil"/>
              <w:left w:val="nil"/>
              <w:bottom w:val="single" w:sz="8" w:space="0" w:color="auto"/>
              <w:right w:val="nil"/>
            </w:tcBorders>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nil"/>
              <w:right w:val="single" w:sz="8" w:space="0" w:color="auto"/>
            </w:tcBorders>
            <w:shd w:val="clear" w:color="auto" w:fill="F2F2F2"/>
            <w:vAlign w:val="bottom"/>
            <w:hideMark/>
          </w:tcPr>
          <w:p w:rsidR="000B2C36" w:rsidRDefault="000B2C36" w:rsidP="000B2C36">
            <w:pPr>
              <w:spacing w:line="256" w:lineRule="auto"/>
              <w:jc w:val="right"/>
              <w:rPr>
                <w:rFonts w:cs="Arial"/>
                <w:color w:val="000000"/>
              </w:rPr>
            </w:pPr>
            <w:r>
              <w:rPr>
                <w:rFonts w:cs="Arial"/>
                <w:color w:val="FF0000"/>
              </w:rPr>
              <w:t xml:space="preserve">FDEC </w:t>
            </w:r>
          </w:p>
        </w:tc>
        <w:tc>
          <w:tcPr>
            <w:tcW w:w="7306"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rsidR="000B2C36" w:rsidRDefault="000B2C36">
            <w:pPr>
              <w:spacing w:line="256" w:lineRule="auto"/>
              <w:rPr>
                <w:color w:val="366092"/>
                <w:sz w:val="17"/>
                <w:szCs w:val="17"/>
              </w:rPr>
            </w:pPr>
            <w:r>
              <w:rPr>
                <w:color w:val="366092"/>
                <w:sz w:val="17"/>
                <w:szCs w:val="17"/>
              </w:rPr>
              <w:t>DID_CCP_High_PWM_SDM15_5</w:t>
            </w:r>
          </w:p>
        </w:tc>
        <w:tc>
          <w:tcPr>
            <w:tcW w:w="1197" w:type="dxa"/>
            <w:shd w:val="clear" w:color="auto" w:fill="F2F2F2"/>
            <w:vAlign w:val="center"/>
            <w:hideMark/>
          </w:tcPr>
          <w:p w:rsidR="000B2C36" w:rsidRDefault="000B2C36">
            <w:pPr>
              <w:spacing w:line="256" w:lineRule="auto"/>
              <w:rPr>
                <w:color w:val="000000"/>
              </w:rPr>
            </w:pPr>
            <w:r>
              <w:rPr>
                <w:color w:val="366092"/>
              </w:rPr>
              <w:t>2</w:t>
            </w:r>
          </w:p>
        </w:tc>
      </w:tr>
      <w:tr w:rsidR="000B2C36" w:rsidTr="00D868C0">
        <w:trPr>
          <w:gridBefore w:val="1"/>
          <w:wBefore w:w="131" w:type="dxa"/>
          <w:trHeight w:val="270"/>
          <w:jc w:val="center"/>
        </w:trPr>
        <w:tc>
          <w:tcPr>
            <w:tcW w:w="1066" w:type="dxa"/>
            <w:tcBorders>
              <w:top w:val="nil"/>
              <w:left w:val="nil"/>
              <w:bottom w:val="nil"/>
              <w:right w:val="single" w:sz="8" w:space="0" w:color="auto"/>
            </w:tcBorders>
            <w:shd w:val="clear" w:color="auto" w:fill="F2F2F2"/>
            <w:vAlign w:val="bottom"/>
            <w:hideMark/>
          </w:tcPr>
          <w:p w:rsidR="000B2C36" w:rsidRPr="00503F87" w:rsidRDefault="000B2C36" w:rsidP="000B2C36">
            <w:pPr>
              <w:spacing w:line="256" w:lineRule="auto"/>
              <w:jc w:val="right"/>
              <w:rPr>
                <w:rFonts w:cs="Arial"/>
                <w:color w:val="FF0000"/>
              </w:rPr>
            </w:pPr>
            <w:r w:rsidRPr="00503F87">
              <w:rPr>
                <w:rFonts w:cs="Arial"/>
                <w:color w:val="FF0000"/>
              </w:rPr>
              <w:t>FDED</w:t>
            </w:r>
          </w:p>
        </w:tc>
        <w:tc>
          <w:tcPr>
            <w:tcW w:w="7306"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rsidR="000B2C36" w:rsidRPr="00503F87" w:rsidRDefault="000B2C36" w:rsidP="000B2C36">
            <w:pPr>
              <w:spacing w:line="256" w:lineRule="auto"/>
              <w:rPr>
                <w:color w:val="366092"/>
                <w:sz w:val="17"/>
                <w:szCs w:val="17"/>
              </w:rPr>
            </w:pPr>
            <w:proofErr w:type="spellStart"/>
            <w:r>
              <w:rPr>
                <w:color w:val="366092"/>
                <w:sz w:val="17"/>
                <w:szCs w:val="17"/>
              </w:rPr>
              <w:t>DID_RVC_MinThreshold_Night</w:t>
            </w:r>
            <w:proofErr w:type="spellEnd"/>
          </w:p>
        </w:tc>
        <w:tc>
          <w:tcPr>
            <w:tcW w:w="1197" w:type="dxa"/>
            <w:shd w:val="clear" w:color="auto" w:fill="F2F2F2"/>
            <w:vAlign w:val="center"/>
            <w:hideMark/>
          </w:tcPr>
          <w:p w:rsidR="000B2C36" w:rsidRPr="00503F87" w:rsidRDefault="000B2C36" w:rsidP="000B2C36">
            <w:pPr>
              <w:spacing w:line="256" w:lineRule="auto"/>
              <w:rPr>
                <w:color w:val="366092"/>
              </w:rPr>
            </w:pPr>
            <w:r w:rsidRPr="00503F87">
              <w:rPr>
                <w:color w:val="366092"/>
              </w:rPr>
              <w:t>1</w:t>
            </w:r>
          </w:p>
        </w:tc>
      </w:tr>
      <w:tr w:rsidR="000B2C36" w:rsidTr="00D868C0">
        <w:trPr>
          <w:gridBefore w:val="1"/>
          <w:wBefore w:w="131" w:type="dxa"/>
          <w:trHeight w:val="270"/>
          <w:jc w:val="center"/>
        </w:trPr>
        <w:tc>
          <w:tcPr>
            <w:tcW w:w="1066" w:type="dxa"/>
            <w:tcBorders>
              <w:top w:val="nil"/>
              <w:left w:val="nil"/>
              <w:bottom w:val="nil"/>
              <w:right w:val="single" w:sz="8" w:space="0" w:color="auto"/>
            </w:tcBorders>
            <w:shd w:val="clear" w:color="auto" w:fill="F2F2F2"/>
            <w:vAlign w:val="bottom"/>
            <w:hideMark/>
          </w:tcPr>
          <w:p w:rsidR="000B2C36" w:rsidRPr="00503F87" w:rsidRDefault="000B2C36" w:rsidP="000B2C36">
            <w:pPr>
              <w:spacing w:line="256" w:lineRule="auto"/>
              <w:jc w:val="right"/>
              <w:rPr>
                <w:rFonts w:cs="Arial"/>
                <w:color w:val="FF0000"/>
              </w:rPr>
            </w:pPr>
            <w:r w:rsidRPr="00503F87">
              <w:rPr>
                <w:rFonts w:cs="Arial"/>
                <w:color w:val="FF0000"/>
              </w:rPr>
              <w:t>FDEE</w:t>
            </w:r>
          </w:p>
        </w:tc>
        <w:tc>
          <w:tcPr>
            <w:tcW w:w="7306" w:type="dxa"/>
            <w:tcBorders>
              <w:top w:val="nil"/>
              <w:left w:val="nil"/>
              <w:bottom w:val="nil"/>
              <w:right w:val="single" w:sz="8" w:space="0" w:color="auto"/>
            </w:tcBorders>
            <w:shd w:val="clear" w:color="auto" w:fill="F2F2F2"/>
            <w:tcMar>
              <w:top w:w="0" w:type="dxa"/>
              <w:left w:w="108" w:type="dxa"/>
              <w:bottom w:w="0" w:type="dxa"/>
              <w:right w:w="108" w:type="dxa"/>
            </w:tcMar>
            <w:vAlign w:val="center"/>
            <w:hideMark/>
          </w:tcPr>
          <w:p w:rsidR="000B2C36" w:rsidRPr="00503F87" w:rsidRDefault="000B2C36" w:rsidP="000B2C36">
            <w:pPr>
              <w:spacing w:line="256" w:lineRule="auto"/>
              <w:rPr>
                <w:color w:val="366092"/>
                <w:sz w:val="17"/>
                <w:szCs w:val="17"/>
              </w:rPr>
            </w:pPr>
            <w:proofErr w:type="spellStart"/>
            <w:r>
              <w:rPr>
                <w:color w:val="366092"/>
                <w:sz w:val="17"/>
                <w:szCs w:val="17"/>
              </w:rPr>
              <w:t>DID_RVC_MinThreshold_Day</w:t>
            </w:r>
            <w:proofErr w:type="spellEnd"/>
          </w:p>
        </w:tc>
        <w:tc>
          <w:tcPr>
            <w:tcW w:w="1197" w:type="dxa"/>
            <w:shd w:val="clear" w:color="auto" w:fill="F2F2F2"/>
            <w:vAlign w:val="center"/>
            <w:hideMark/>
          </w:tcPr>
          <w:p w:rsidR="000B2C36" w:rsidRPr="00503F87" w:rsidRDefault="000B2C36" w:rsidP="000B2C36">
            <w:pPr>
              <w:spacing w:line="256" w:lineRule="auto"/>
              <w:rPr>
                <w:color w:val="366092"/>
              </w:rPr>
            </w:pPr>
            <w:r w:rsidRPr="00503F87">
              <w:rPr>
                <w:color w:val="366092"/>
              </w:rPr>
              <w:t>1</w:t>
            </w:r>
          </w:p>
        </w:tc>
      </w:tr>
    </w:tbl>
    <w:p w:rsidR="000B2C36" w:rsidRDefault="000B2C36" w:rsidP="000B2C36"/>
    <w:p w:rsidR="000B2C36" w:rsidRDefault="000B2C36" w:rsidP="000B2C36"/>
    <w:p w:rsidR="000B2C36" w:rsidRDefault="000B2C36" w:rsidP="000B2C36">
      <w:pPr>
        <w:pStyle w:val="Heading3"/>
      </w:pPr>
      <w:bookmarkStart w:id="37" w:name="_Toc35417517"/>
      <w:r w:rsidRPr="00B9479B">
        <w:t>SWR-REQ-290420/B-SRM DIDs</w:t>
      </w:r>
      <w:bookmarkEnd w:id="37"/>
    </w:p>
    <w:p w:rsidR="000B2C36" w:rsidRDefault="000B2C36" w:rsidP="000B2C36">
      <w:r>
        <w:t>These only apply to APIM’s that are compatible with X40 SDARS (when SDARS = X40 – CCPU shall populate these items if SDARS is configured for X40 regardless of SDARS is configured to Present or Not Present</w:t>
      </w:r>
      <w:proofErr w:type="gramStart"/>
      <w:r>
        <w:t>) .</w:t>
      </w:r>
      <w:proofErr w:type="gramEnd"/>
    </w:p>
    <w:p w:rsidR="000B2C36" w:rsidRDefault="000B2C36" w:rsidP="00D868C0">
      <w:pPr>
        <w:numPr>
          <w:ilvl w:val="2"/>
          <w:numId w:val="43"/>
        </w:numPr>
      </w:pPr>
      <w:r>
        <w:t>8214 – SDARS Antenna Status</w:t>
      </w:r>
    </w:p>
    <w:p w:rsidR="000B2C36" w:rsidRDefault="000B2C36" w:rsidP="00D868C0">
      <w:pPr>
        <w:numPr>
          <w:ilvl w:val="2"/>
          <w:numId w:val="43"/>
        </w:numPr>
      </w:pPr>
      <w:r>
        <w:t xml:space="preserve">F144 – X40 SDARS ESN read on every ignition </w:t>
      </w:r>
      <w:proofErr w:type="gramStart"/>
      <w:r>
        <w:t>cycle,  If</w:t>
      </w:r>
      <w:proofErr w:type="gramEnd"/>
      <w:r>
        <w:t xml:space="preserve"> cannot be read should read EEPROM storage of previous read) (The ESN is 16 Bytes (character) Alpha-Numeric and will be padded with 00s after ESN has been read)</w:t>
      </w:r>
    </w:p>
    <w:p w:rsidR="000B2C36" w:rsidRDefault="000B2C36" w:rsidP="00D868C0">
      <w:pPr>
        <w:numPr>
          <w:ilvl w:val="2"/>
          <w:numId w:val="43"/>
        </w:numPr>
      </w:pPr>
      <w:r>
        <w:t>8066 – Pellet (50 bytes Hex)</w:t>
      </w:r>
    </w:p>
    <w:p w:rsidR="000B2C36" w:rsidRDefault="000B2C36" w:rsidP="000B2C36">
      <w:pPr>
        <w:ind w:left="2880"/>
      </w:pPr>
    </w:p>
    <w:p w:rsidR="000B2C36" w:rsidRDefault="000B2C36" w:rsidP="00D868C0">
      <w:pPr>
        <w:numPr>
          <w:ilvl w:val="2"/>
          <w:numId w:val="43"/>
        </w:numPr>
      </w:pPr>
      <w:r>
        <w:t>FD62 – SDARS Firmware (</w:t>
      </w:r>
      <w:proofErr w:type="gramStart"/>
      <w:r>
        <w:t>5 byte</w:t>
      </w:r>
      <w:proofErr w:type="gramEnd"/>
      <w:r>
        <w:t xml:space="preserve"> HEX)</w:t>
      </w:r>
    </w:p>
    <w:p w:rsidR="000B2C36" w:rsidRDefault="000B2C36" w:rsidP="00D868C0">
      <w:pPr>
        <w:numPr>
          <w:ilvl w:val="3"/>
          <w:numId w:val="43"/>
        </w:numPr>
        <w:autoSpaceDE w:val="0"/>
        <w:autoSpaceDN w:val="0"/>
        <w:adjustRightInd w:val="0"/>
      </w:pPr>
      <w:r>
        <w:t xml:space="preserve">Byte 1: system12, </w:t>
      </w:r>
      <w:proofErr w:type="spellStart"/>
      <w:r>
        <w:t>minor_rev_num</w:t>
      </w:r>
      <w:proofErr w:type="spellEnd"/>
    </w:p>
    <w:p w:rsidR="000B2C36" w:rsidRDefault="000B2C36" w:rsidP="00D868C0">
      <w:pPr>
        <w:numPr>
          <w:ilvl w:val="3"/>
          <w:numId w:val="43"/>
        </w:numPr>
        <w:autoSpaceDE w:val="0"/>
        <w:autoSpaceDN w:val="0"/>
        <w:adjustRightInd w:val="0"/>
      </w:pPr>
      <w:r>
        <w:t xml:space="preserve">Byte 2: system1, </w:t>
      </w:r>
      <w:proofErr w:type="spellStart"/>
      <w:r>
        <w:t>ver_num</w:t>
      </w:r>
      <w:proofErr w:type="spellEnd"/>
    </w:p>
    <w:p w:rsidR="000B2C36" w:rsidRDefault="000B2C36" w:rsidP="00D868C0">
      <w:pPr>
        <w:numPr>
          <w:ilvl w:val="3"/>
          <w:numId w:val="43"/>
        </w:numPr>
        <w:autoSpaceDE w:val="0"/>
        <w:autoSpaceDN w:val="0"/>
        <w:adjustRightInd w:val="0"/>
      </w:pPr>
      <w:r>
        <w:t xml:space="preserve">Byte 3: system1, </w:t>
      </w:r>
      <w:proofErr w:type="spellStart"/>
      <w:r>
        <w:t>rev_num</w:t>
      </w:r>
      <w:proofErr w:type="spellEnd"/>
    </w:p>
    <w:p w:rsidR="000B2C36" w:rsidRDefault="000B2C36" w:rsidP="00D868C0">
      <w:pPr>
        <w:numPr>
          <w:ilvl w:val="3"/>
          <w:numId w:val="43"/>
        </w:numPr>
        <w:autoSpaceDE w:val="0"/>
        <w:autoSpaceDN w:val="0"/>
        <w:adjustRightInd w:val="0"/>
      </w:pPr>
      <w:r>
        <w:t xml:space="preserve">Byte 4: system1, </w:t>
      </w:r>
      <w:proofErr w:type="spellStart"/>
      <w:r>
        <w:t>minor_rev_num</w:t>
      </w:r>
      <w:proofErr w:type="spellEnd"/>
    </w:p>
    <w:p w:rsidR="000B2C36" w:rsidRDefault="000B2C36" w:rsidP="00D868C0">
      <w:pPr>
        <w:numPr>
          <w:ilvl w:val="3"/>
          <w:numId w:val="43"/>
        </w:numPr>
        <w:autoSpaceDE w:val="0"/>
        <w:autoSpaceDN w:val="0"/>
        <w:adjustRightInd w:val="0"/>
      </w:pPr>
      <w:r>
        <w:t xml:space="preserve">Byte 5: system18, </w:t>
      </w:r>
      <w:proofErr w:type="spellStart"/>
      <w:r>
        <w:t>minor_rev_num</w:t>
      </w:r>
      <w:proofErr w:type="spellEnd"/>
    </w:p>
    <w:p w:rsidR="000B2C36" w:rsidRDefault="000B2C36" w:rsidP="00D868C0">
      <w:pPr>
        <w:numPr>
          <w:ilvl w:val="2"/>
          <w:numId w:val="43"/>
        </w:numPr>
        <w:autoSpaceDE w:val="0"/>
        <w:autoSpaceDN w:val="0"/>
        <w:adjustRightInd w:val="0"/>
      </w:pPr>
      <w:r>
        <w:t xml:space="preserve">FD64 – SXM Channel </w:t>
      </w:r>
      <w:proofErr w:type="gramStart"/>
      <w:r>
        <w:t>Name  (</w:t>
      </w:r>
      <w:proofErr w:type="gramEnd"/>
      <w:r>
        <w:t>Current Channel Name when in SDARS audio mode.  If SDARS is not current audio mode, send all 00s (NULLS)</w:t>
      </w:r>
    </w:p>
    <w:p w:rsidR="000B2C36" w:rsidRDefault="000B2C36" w:rsidP="00D868C0">
      <w:pPr>
        <w:numPr>
          <w:ilvl w:val="3"/>
          <w:numId w:val="43"/>
        </w:numPr>
        <w:autoSpaceDE w:val="0"/>
        <w:autoSpaceDN w:val="0"/>
        <w:adjustRightInd w:val="0"/>
      </w:pPr>
      <w:r>
        <w:t>Size: 20 bytes</w:t>
      </w:r>
    </w:p>
    <w:p w:rsidR="000B2C36" w:rsidRDefault="000B2C36" w:rsidP="00D868C0">
      <w:pPr>
        <w:numPr>
          <w:ilvl w:val="3"/>
          <w:numId w:val="43"/>
        </w:numPr>
        <w:autoSpaceDE w:val="0"/>
        <w:autoSpaceDN w:val="0"/>
        <w:adjustRightInd w:val="0"/>
      </w:pPr>
      <w:r>
        <w:t>Units: ASCII (HEX)</w:t>
      </w:r>
    </w:p>
    <w:p w:rsidR="000B2C36" w:rsidRDefault="000B2C36" w:rsidP="00D868C0">
      <w:pPr>
        <w:numPr>
          <w:ilvl w:val="3"/>
          <w:numId w:val="43"/>
        </w:numPr>
        <w:autoSpaceDE w:val="0"/>
        <w:autoSpaceDN w:val="0"/>
        <w:adjustRightInd w:val="0"/>
      </w:pPr>
      <w:r>
        <w:t>Pad with NULLS after data</w:t>
      </w:r>
    </w:p>
    <w:p w:rsidR="000B2C36" w:rsidRDefault="000B2C36" w:rsidP="00D868C0">
      <w:pPr>
        <w:numPr>
          <w:ilvl w:val="2"/>
          <w:numId w:val="43"/>
        </w:numPr>
        <w:autoSpaceDE w:val="0"/>
        <w:autoSpaceDN w:val="0"/>
        <w:adjustRightInd w:val="0"/>
      </w:pPr>
      <w:r>
        <w:lastRenderedPageBreak/>
        <w:t xml:space="preserve">FD65 </w:t>
      </w:r>
      <w:proofErr w:type="gramStart"/>
      <w:r>
        <w:t>–  SXM</w:t>
      </w:r>
      <w:proofErr w:type="gramEnd"/>
      <w:r>
        <w:t xml:space="preserve"> PDT Info for Current Channel  Artist  (Current Artist Name when in SDARS audio mode.  If SDARS is not current audio mode, send all 00s (NULLS)</w:t>
      </w:r>
    </w:p>
    <w:p w:rsidR="000B2C36" w:rsidRDefault="000B2C36" w:rsidP="00D868C0">
      <w:pPr>
        <w:numPr>
          <w:ilvl w:val="3"/>
          <w:numId w:val="43"/>
        </w:numPr>
        <w:autoSpaceDE w:val="0"/>
        <w:autoSpaceDN w:val="0"/>
        <w:adjustRightInd w:val="0"/>
      </w:pPr>
      <w:r>
        <w:t>Size: 36 bytes</w:t>
      </w:r>
    </w:p>
    <w:p w:rsidR="000B2C36" w:rsidRDefault="000B2C36" w:rsidP="00D868C0">
      <w:pPr>
        <w:numPr>
          <w:ilvl w:val="3"/>
          <w:numId w:val="43"/>
        </w:numPr>
        <w:autoSpaceDE w:val="0"/>
        <w:autoSpaceDN w:val="0"/>
        <w:adjustRightInd w:val="0"/>
      </w:pPr>
      <w:r>
        <w:t>Units: ASCII (HEX)</w:t>
      </w:r>
    </w:p>
    <w:p w:rsidR="000B2C36" w:rsidRDefault="000B2C36" w:rsidP="00D868C0">
      <w:pPr>
        <w:numPr>
          <w:ilvl w:val="3"/>
          <w:numId w:val="43"/>
        </w:numPr>
        <w:autoSpaceDE w:val="0"/>
        <w:autoSpaceDN w:val="0"/>
        <w:adjustRightInd w:val="0"/>
      </w:pPr>
      <w:r>
        <w:t>Pad with NULLS after data</w:t>
      </w:r>
    </w:p>
    <w:p w:rsidR="000B2C36" w:rsidRDefault="000B2C36" w:rsidP="00D868C0">
      <w:pPr>
        <w:numPr>
          <w:ilvl w:val="2"/>
          <w:numId w:val="43"/>
        </w:numPr>
        <w:autoSpaceDE w:val="0"/>
        <w:autoSpaceDN w:val="0"/>
        <w:adjustRightInd w:val="0"/>
      </w:pPr>
      <w:r>
        <w:t xml:space="preserve">FD66 – SXM PDT Info for Current Channel Song </w:t>
      </w:r>
      <w:proofErr w:type="gramStart"/>
      <w:r>
        <w:t>Title  (</w:t>
      </w:r>
      <w:proofErr w:type="gramEnd"/>
      <w:r>
        <w:t>Current Song Title when in SDARS audio mode.  If SDARS is not current audio mode, send all 00s (NULLS)</w:t>
      </w:r>
    </w:p>
    <w:p w:rsidR="000B2C36" w:rsidRDefault="000B2C36" w:rsidP="00D868C0">
      <w:pPr>
        <w:numPr>
          <w:ilvl w:val="3"/>
          <w:numId w:val="43"/>
        </w:numPr>
        <w:autoSpaceDE w:val="0"/>
        <w:autoSpaceDN w:val="0"/>
        <w:adjustRightInd w:val="0"/>
      </w:pPr>
      <w:r>
        <w:t>Size: 36 bytes</w:t>
      </w:r>
    </w:p>
    <w:p w:rsidR="000B2C36" w:rsidRDefault="000B2C36" w:rsidP="00D868C0">
      <w:pPr>
        <w:numPr>
          <w:ilvl w:val="3"/>
          <w:numId w:val="43"/>
        </w:numPr>
        <w:autoSpaceDE w:val="0"/>
        <w:autoSpaceDN w:val="0"/>
        <w:adjustRightInd w:val="0"/>
      </w:pPr>
      <w:r>
        <w:t>Units: ASCII (HEX)</w:t>
      </w:r>
    </w:p>
    <w:p w:rsidR="000B2C36" w:rsidRDefault="000B2C36" w:rsidP="00D868C0">
      <w:pPr>
        <w:numPr>
          <w:ilvl w:val="3"/>
          <w:numId w:val="43"/>
        </w:numPr>
        <w:autoSpaceDE w:val="0"/>
        <w:autoSpaceDN w:val="0"/>
        <w:adjustRightInd w:val="0"/>
      </w:pPr>
      <w:r>
        <w:t>Pad with NULLS after data</w:t>
      </w:r>
    </w:p>
    <w:p w:rsidR="000B2C36" w:rsidRDefault="000B2C36" w:rsidP="000B2C36"/>
    <w:p w:rsidR="000B2C36" w:rsidRDefault="000B2C36" w:rsidP="000B2C36">
      <w:pPr>
        <w:pStyle w:val="Heading3"/>
      </w:pPr>
      <w:bookmarkStart w:id="38" w:name="_Toc35417518"/>
      <w:r w:rsidRPr="00B9479B">
        <w:t>SWR-REQ-329650/C-CCS Supplier DIDs</w:t>
      </w:r>
      <w:bookmarkEnd w:id="38"/>
    </w:p>
    <w:p w:rsidR="000B2C36" w:rsidRPr="00C42F82" w:rsidRDefault="000B2C36" w:rsidP="00D868C0">
      <w:pPr>
        <w:numPr>
          <w:ilvl w:val="0"/>
          <w:numId w:val="44"/>
        </w:numPr>
      </w:pPr>
      <w:r>
        <w:t xml:space="preserve">DID EE10 – CCS Entity Settings – 34 Bytes </w:t>
      </w:r>
      <w:proofErr w:type="spellStart"/>
      <w:r>
        <w:t>Packeted</w:t>
      </w:r>
      <w:proofErr w:type="spellEnd"/>
      <w:r>
        <w:t xml:space="preserve"> DID</w:t>
      </w:r>
    </w:p>
    <w:p w:rsidR="000B2C36" w:rsidRDefault="000B2C36" w:rsidP="000B2C36">
      <w:pPr>
        <w:ind w:left="1800"/>
      </w:pPr>
    </w:p>
    <w:p w:rsidR="000B2C36" w:rsidRDefault="000B2C36" w:rsidP="000B2C36"/>
    <w:tbl>
      <w:tblPr>
        <w:tblStyle w:val="TableGrid"/>
        <w:tblW w:w="9586" w:type="dxa"/>
        <w:jc w:val="center"/>
        <w:tblLook w:val="04A0" w:firstRow="1" w:lastRow="0" w:firstColumn="1" w:lastColumn="0" w:noHBand="0" w:noVBand="1"/>
      </w:tblPr>
      <w:tblGrid>
        <w:gridCol w:w="1274"/>
        <w:gridCol w:w="3594"/>
        <w:gridCol w:w="858"/>
        <w:gridCol w:w="1240"/>
        <w:gridCol w:w="1353"/>
        <w:gridCol w:w="1267"/>
      </w:tblGrid>
      <w:tr w:rsidR="000B2C36" w:rsidRPr="005058B0"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Byte</w:t>
            </w:r>
          </w:p>
        </w:tc>
        <w:tc>
          <w:tcPr>
            <w:tcW w:w="3594"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Description</w:t>
            </w:r>
          </w:p>
        </w:tc>
        <w:tc>
          <w:tcPr>
            <w:tcW w:w="858"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Size</w:t>
            </w:r>
          </w:p>
        </w:tc>
        <w:tc>
          <w:tcPr>
            <w:tcW w:w="1240"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Default Value</w:t>
            </w:r>
          </w:p>
        </w:tc>
        <w:tc>
          <w:tcPr>
            <w:tcW w:w="1353"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Range of Data</w:t>
            </w:r>
          </w:p>
        </w:tc>
        <w:tc>
          <w:tcPr>
            <w:tcW w:w="1267"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Units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PTE_File_Platform_Version</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PTE_File_Major_Version</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PTE_File_Minor_Version</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PTE_File_Time_Stamp_Seconds</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6bits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0-59</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seconds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PTE_File_Time_Stamp_Minutes</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6bits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0-59</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minutes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PTE_File_Time_Stamp_Hours</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5bits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0-23</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hours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PTE_File_Time_Stamp_Day</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5bits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1-31</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day</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PTE_File_Time_Stamp_Month</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4bits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1-12</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month</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PTE_File_Time_Stamp_Year</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14bits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2000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2000-9999</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year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hideMark/>
          </w:tcPr>
          <w:p w:rsidR="000B2C36" w:rsidRDefault="000B2C36" w:rsidP="000B2C36">
            <w:r>
              <w:t>14</w:t>
            </w:r>
          </w:p>
        </w:tc>
        <w:tc>
          <w:tcPr>
            <w:tcW w:w="3594"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proofErr w:type="spellStart"/>
            <w:r>
              <w:rPr>
                <w:rFonts w:cs="Arial"/>
              </w:rPr>
              <w:t>PTE_File_Hash_Value</w:t>
            </w:r>
            <w:proofErr w:type="spellEnd"/>
            <w:r>
              <w:rPr>
                <w:rFonts w:cs="Arial"/>
              </w:rPr>
              <w:br/>
            </w:r>
            <w:r>
              <w:rPr>
                <w:rFonts w:cs="Arial"/>
              </w:rPr>
              <w:br/>
            </w:r>
          </w:p>
        </w:tc>
        <w:tc>
          <w:tcPr>
            <w:tcW w:w="858"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32bits</w:t>
            </w:r>
          </w:p>
        </w:tc>
        <w:tc>
          <w:tcPr>
            <w:tcW w:w="12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2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N/A</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UFM_File_Platform_Version</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UFM_File_Major_Version</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UFM_File_Minor_Version</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16bits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0x0000-0xFFFF</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number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24</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UFM_File_Time_Stamp_Seconds</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6bits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0-59</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seconds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25</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UFM_File_Time_Stamp_Minutes</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6bits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0-59</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minutes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26</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UFM_File_Time_Stamp_Hours</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5bits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0-23</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hours</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27</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UFM_File_Time_Stamp_Day</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5bits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1-31</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day</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28</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UFM_File_Time_Stamp_Month</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4bits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1-12</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month</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29</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UFM_File_Time_Stamp_Yea</w:t>
            </w:r>
            <w:r>
              <w:rPr>
                <w:rFonts w:cs="Arial"/>
              </w:rPr>
              <w:t>r</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14bits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2000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2000-9999</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year</w:t>
            </w:r>
          </w:p>
        </w:tc>
      </w:tr>
      <w:tr w:rsidR="000B2C36" w:rsidTr="00D868C0">
        <w:trPr>
          <w:jc w:val="center"/>
        </w:trPr>
        <w:tc>
          <w:tcPr>
            <w:tcW w:w="1274" w:type="dxa"/>
            <w:tcBorders>
              <w:top w:val="single" w:sz="4" w:space="0" w:color="auto"/>
              <w:left w:val="single" w:sz="4" w:space="0" w:color="auto"/>
              <w:bottom w:val="single" w:sz="4" w:space="0" w:color="auto"/>
              <w:right w:val="single" w:sz="4" w:space="0" w:color="auto"/>
            </w:tcBorders>
          </w:tcPr>
          <w:p w:rsidR="000B2C36" w:rsidRDefault="000B2C36" w:rsidP="000B2C36">
            <w:r>
              <w:t>31</w:t>
            </w:r>
          </w:p>
        </w:tc>
        <w:tc>
          <w:tcPr>
            <w:tcW w:w="3594"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proofErr w:type="spellStart"/>
            <w:r w:rsidRPr="003321F2">
              <w:rPr>
                <w:rFonts w:cs="Arial"/>
              </w:rPr>
              <w:t>UFM_File_Hash_Value</w:t>
            </w:r>
            <w:proofErr w:type="spellEnd"/>
          </w:p>
        </w:tc>
        <w:tc>
          <w:tcPr>
            <w:tcW w:w="858"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32bits</w:t>
            </w:r>
          </w:p>
        </w:tc>
        <w:tc>
          <w:tcPr>
            <w:tcW w:w="1240"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353"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0</w:t>
            </w:r>
          </w:p>
        </w:tc>
        <w:tc>
          <w:tcPr>
            <w:tcW w:w="1267" w:type="dxa"/>
            <w:tcBorders>
              <w:top w:val="single" w:sz="4" w:space="0" w:color="auto"/>
              <w:left w:val="single" w:sz="4" w:space="0" w:color="auto"/>
              <w:bottom w:val="single" w:sz="4" w:space="0" w:color="auto"/>
              <w:right w:val="single" w:sz="4" w:space="0" w:color="auto"/>
            </w:tcBorders>
            <w:vAlign w:val="bottom"/>
          </w:tcPr>
          <w:p w:rsidR="000B2C36" w:rsidRDefault="000B2C36" w:rsidP="000B2C36">
            <w:pPr>
              <w:rPr>
                <w:rFonts w:cs="Arial"/>
              </w:rPr>
            </w:pPr>
            <w:r>
              <w:rPr>
                <w:rFonts w:cs="Arial"/>
              </w:rPr>
              <w:t>N/A</w:t>
            </w:r>
          </w:p>
        </w:tc>
      </w:tr>
    </w:tbl>
    <w:p w:rsidR="000B2C36" w:rsidRDefault="000B2C36" w:rsidP="000B2C36"/>
    <w:p w:rsidR="000B2C36" w:rsidRDefault="000B2C36" w:rsidP="000B2C36"/>
    <w:p w:rsidR="000B2C36" w:rsidRDefault="000B2C36" w:rsidP="000B2C36"/>
    <w:p w:rsidR="000B2C36" w:rsidRDefault="000B2C36" w:rsidP="00D868C0">
      <w:pPr>
        <w:numPr>
          <w:ilvl w:val="0"/>
          <w:numId w:val="44"/>
        </w:numPr>
      </w:pPr>
      <w:r>
        <w:t xml:space="preserve">DID EE11 – CCS Synchronization State – 1 Bytes </w:t>
      </w:r>
      <w:proofErr w:type="spellStart"/>
      <w:r>
        <w:t>Packeted</w:t>
      </w:r>
      <w:proofErr w:type="spellEnd"/>
      <w:r>
        <w:t xml:space="preserve"> DID</w:t>
      </w:r>
    </w:p>
    <w:tbl>
      <w:tblPr>
        <w:tblStyle w:val="TableGrid"/>
        <w:tblW w:w="9785" w:type="dxa"/>
        <w:jc w:val="center"/>
        <w:tblLook w:val="04A0" w:firstRow="1" w:lastRow="0" w:firstColumn="1" w:lastColumn="0" w:noHBand="0" w:noVBand="1"/>
      </w:tblPr>
      <w:tblGrid>
        <w:gridCol w:w="692"/>
        <w:gridCol w:w="4642"/>
        <w:gridCol w:w="984"/>
        <w:gridCol w:w="961"/>
        <w:gridCol w:w="1473"/>
        <w:gridCol w:w="1033"/>
      </w:tblGrid>
      <w:tr w:rsidR="000B2C36" w:rsidRPr="005058B0" w:rsidTr="00D868C0">
        <w:trPr>
          <w:jc w:val="center"/>
        </w:trPr>
        <w:tc>
          <w:tcPr>
            <w:tcW w:w="693"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Byte</w:t>
            </w:r>
          </w:p>
        </w:tc>
        <w:tc>
          <w:tcPr>
            <w:tcW w:w="4667"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Description</w:t>
            </w:r>
          </w:p>
        </w:tc>
        <w:tc>
          <w:tcPr>
            <w:tcW w:w="987"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Size</w:t>
            </w:r>
          </w:p>
        </w:tc>
        <w:tc>
          <w:tcPr>
            <w:tcW w:w="962"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Default Value</w:t>
            </w:r>
          </w:p>
        </w:tc>
        <w:tc>
          <w:tcPr>
            <w:tcW w:w="1440"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Range of Data</w:t>
            </w:r>
          </w:p>
        </w:tc>
        <w:tc>
          <w:tcPr>
            <w:tcW w:w="1036" w:type="dxa"/>
            <w:tcBorders>
              <w:top w:val="single" w:sz="4" w:space="0" w:color="auto"/>
              <w:left w:val="single" w:sz="4" w:space="0" w:color="auto"/>
              <w:bottom w:val="single" w:sz="4" w:space="0" w:color="auto"/>
              <w:right w:val="single" w:sz="4" w:space="0" w:color="auto"/>
            </w:tcBorders>
            <w:hideMark/>
          </w:tcPr>
          <w:p w:rsidR="000B2C36" w:rsidRPr="005058B0" w:rsidRDefault="000B2C36" w:rsidP="000B2C36">
            <w:r w:rsidRPr="005058B0">
              <w:t>Units</w:t>
            </w:r>
          </w:p>
        </w:tc>
      </w:tr>
      <w:tr w:rsidR="000B2C36" w:rsidTr="00D868C0">
        <w:trPr>
          <w:jc w:val="center"/>
        </w:trPr>
        <w:tc>
          <w:tcPr>
            <w:tcW w:w="693" w:type="dxa"/>
            <w:tcBorders>
              <w:top w:val="single" w:sz="4" w:space="0" w:color="auto"/>
              <w:left w:val="single" w:sz="4" w:space="0" w:color="auto"/>
              <w:bottom w:val="single" w:sz="4" w:space="0" w:color="auto"/>
              <w:right w:val="single" w:sz="4" w:space="0" w:color="auto"/>
            </w:tcBorders>
            <w:hideMark/>
          </w:tcPr>
          <w:p w:rsidR="000B2C36" w:rsidRDefault="000B2C36" w:rsidP="000B2C36">
            <w:r>
              <w:lastRenderedPageBreak/>
              <w:t>1</w:t>
            </w:r>
          </w:p>
        </w:tc>
        <w:tc>
          <w:tcPr>
            <w:tcW w:w="466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br/>
              <w:t xml:space="preserve"> </w:t>
            </w:r>
            <w:r>
              <w:rPr>
                <w:rFonts w:cs="Arial"/>
              </w:rPr>
              <w:br/>
              <w:t xml:space="preserve"> CCS Synchronization State</w:t>
            </w:r>
          </w:p>
        </w:tc>
        <w:tc>
          <w:tcPr>
            <w:tcW w:w="987"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2 bits</w:t>
            </w:r>
          </w:p>
        </w:tc>
        <w:tc>
          <w:tcPr>
            <w:tcW w:w="962"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w:t>
            </w:r>
          </w:p>
        </w:tc>
        <w:tc>
          <w:tcPr>
            <w:tcW w:w="1440"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0 – Synchronizing</w:t>
            </w:r>
          </w:p>
          <w:p w:rsidR="000B2C36" w:rsidRDefault="000B2C36" w:rsidP="000B2C36">
            <w:pPr>
              <w:rPr>
                <w:rFonts w:cs="Arial"/>
              </w:rPr>
            </w:pPr>
            <w:r>
              <w:rPr>
                <w:rFonts w:cs="Arial"/>
              </w:rPr>
              <w:t>Synchronized</w:t>
            </w:r>
          </w:p>
          <w:p w:rsidR="000B2C36" w:rsidRPr="00C42F82" w:rsidRDefault="000B2C36" w:rsidP="000B2C36">
            <w:pPr>
              <w:rPr>
                <w:rFonts w:cs="Arial"/>
              </w:rPr>
            </w:pPr>
            <w:r>
              <w:rPr>
                <w:rFonts w:cs="Arial"/>
              </w:rPr>
              <w:t>Error</w:t>
            </w:r>
          </w:p>
        </w:tc>
        <w:tc>
          <w:tcPr>
            <w:tcW w:w="1036" w:type="dxa"/>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rPr>
                <w:rFonts w:cs="Arial"/>
              </w:rPr>
            </w:pPr>
            <w:r>
              <w:rPr>
                <w:rFonts w:cs="Arial"/>
              </w:rPr>
              <w:t>N/A</w:t>
            </w:r>
          </w:p>
        </w:tc>
      </w:tr>
    </w:tbl>
    <w:p w:rsidR="000B2C36" w:rsidRDefault="000B2C36" w:rsidP="000B2C36"/>
    <w:p w:rsidR="000B2C36" w:rsidRDefault="000B2C36" w:rsidP="000B2C36"/>
    <w:p w:rsidR="000B2C36" w:rsidRDefault="000B2C36" w:rsidP="000B2C36"/>
    <w:p w:rsidR="000B2C36" w:rsidRDefault="000B2C36" w:rsidP="000B2C36">
      <w:pPr>
        <w:pStyle w:val="Heading2"/>
      </w:pPr>
      <w:bookmarkStart w:id="39" w:name="_Toc35417519"/>
      <w:r w:rsidRPr="00B9479B">
        <w:t>SWR-REQ-290454/N-Required APIM Core Continuous DTCs</w:t>
      </w:r>
      <w:bookmarkEnd w:id="39"/>
    </w:p>
    <w:p w:rsidR="000B2C36" w:rsidRPr="00AE06BC" w:rsidRDefault="000B2C36" w:rsidP="000B2C36"/>
    <w:tbl>
      <w:tblPr>
        <w:tblW w:w="10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1563"/>
        <w:gridCol w:w="3272"/>
        <w:gridCol w:w="2312"/>
        <w:gridCol w:w="1728"/>
      </w:tblGrid>
      <w:tr w:rsidR="000B2C36" w:rsidTr="000B2C36">
        <w:trPr>
          <w:cantSplit/>
          <w:tblHeader/>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jc w:val="center"/>
              <w:rPr>
                <w:b/>
              </w:rPr>
            </w:pPr>
            <w:r>
              <w:rPr>
                <w:b/>
              </w:rPr>
              <w:t>DTC</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jc w:val="center"/>
              <w:rPr>
                <w:b/>
              </w:rPr>
            </w:pPr>
            <w:r>
              <w:rPr>
                <w:b/>
              </w:rPr>
              <w:t>Condition</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tabs>
                <w:tab w:val="num" w:pos="360"/>
              </w:tabs>
              <w:spacing w:line="276" w:lineRule="auto"/>
              <w:ind w:left="360" w:hanging="360"/>
              <w:jc w:val="center"/>
              <w:rPr>
                <w:b/>
              </w:rPr>
            </w:pPr>
            <w:r>
              <w:rPr>
                <w:b/>
              </w:rPr>
              <w:t>DTC Trigger</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pPr>
              <w:tabs>
                <w:tab w:val="num" w:pos="360"/>
              </w:tabs>
              <w:spacing w:line="276" w:lineRule="auto"/>
              <w:ind w:left="360" w:hanging="360"/>
              <w:jc w:val="center"/>
              <w:rPr>
                <w:b/>
              </w:rPr>
            </w:pPr>
            <w:r>
              <w:rPr>
                <w:b/>
              </w:rPr>
              <w:t>Fault Action</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jc w:val="center"/>
              <w:rPr>
                <w:b/>
              </w:rPr>
            </w:pPr>
            <w:r>
              <w:rPr>
                <w:b/>
              </w:rPr>
              <w:t>Configuration Associated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F00041 – Checksum</w:t>
            </w:r>
          </w:p>
          <w:p w:rsidR="000B2C36" w:rsidRDefault="000B2C36">
            <w:pPr>
              <w:spacing w:line="276" w:lineRule="auto"/>
            </w:pPr>
          </w:p>
          <w:p w:rsidR="000B2C36" w:rsidRDefault="000B2C36">
            <w:pPr>
              <w:spacing w:line="276" w:lineRule="auto"/>
            </w:pP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D868C0">
            <w:pPr>
              <w:numPr>
                <w:ilvl w:val="1"/>
                <w:numId w:val="45"/>
              </w:numPr>
              <w:spacing w:line="276" w:lineRule="auto"/>
            </w:pPr>
            <w:r>
              <w:t>Flash ROM checksum failure</w:t>
            </w:r>
          </w:p>
          <w:p w:rsidR="000B2C36" w:rsidRDefault="000B2C36" w:rsidP="00D868C0">
            <w:pPr>
              <w:numPr>
                <w:ilvl w:val="1"/>
                <w:numId w:val="45"/>
              </w:numPr>
              <w:spacing w:line="276" w:lineRule="auto"/>
            </w:pPr>
            <w:r>
              <w:t>EEPROM checksum failure</w:t>
            </w:r>
          </w:p>
          <w:p w:rsidR="000B2C36" w:rsidRDefault="000B2C36" w:rsidP="00D868C0">
            <w:pPr>
              <w:numPr>
                <w:ilvl w:val="1"/>
                <w:numId w:val="45"/>
              </w:numPr>
              <w:spacing w:line="276" w:lineRule="auto"/>
            </w:pPr>
            <w:r>
              <w:t>EEPROM write failure (after retries have failed)</w:t>
            </w:r>
          </w:p>
        </w:tc>
        <w:tc>
          <w:tcPr>
            <w:tcW w:w="2312" w:type="dxa"/>
            <w:tcBorders>
              <w:top w:val="single" w:sz="4" w:space="0" w:color="auto"/>
              <w:left w:val="single" w:sz="4" w:space="0" w:color="auto"/>
              <w:bottom w:val="single" w:sz="4" w:space="0" w:color="auto"/>
              <w:right w:val="single" w:sz="4" w:space="0" w:color="auto"/>
            </w:tcBorders>
          </w:tcPr>
          <w:p w:rsidR="000B2C36" w:rsidRDefault="000B2C36" w:rsidP="00D868C0">
            <w:pPr>
              <w:numPr>
                <w:ilvl w:val="1"/>
                <w:numId w:val="45"/>
              </w:numPr>
              <w:spacing w:line="276" w:lineRule="auto"/>
            </w:pPr>
            <w:r>
              <w:t>APIM will cease to function normally</w:t>
            </w:r>
          </w:p>
          <w:p w:rsidR="000B2C36" w:rsidRDefault="000B2C36" w:rsidP="00D868C0">
            <w:pPr>
              <w:numPr>
                <w:ilvl w:val="1"/>
                <w:numId w:val="45"/>
              </w:numPr>
              <w:spacing w:line="276" w:lineRule="auto"/>
            </w:pPr>
            <w:r>
              <w:t>EEPROM portion cannot be used</w:t>
            </w:r>
          </w:p>
          <w:p w:rsidR="000B2C36" w:rsidRDefault="000B2C36" w:rsidP="00D868C0">
            <w:pPr>
              <w:numPr>
                <w:ilvl w:val="1"/>
                <w:numId w:val="45"/>
              </w:numPr>
              <w:spacing w:line="276" w:lineRule="auto"/>
            </w:pPr>
            <w:r>
              <w:t>EEPROM portion is flagged for non-use</w:t>
            </w:r>
          </w:p>
          <w:p w:rsidR="000B2C36" w:rsidRDefault="000B2C36" w:rsidP="00D868C0">
            <w:pPr>
              <w:numPr>
                <w:ilvl w:val="1"/>
                <w:numId w:val="45"/>
              </w:numPr>
              <w:spacing w:line="276" w:lineRule="auto"/>
            </w:pP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F00004</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D868C0">
            <w:pPr>
              <w:numPr>
                <w:ilvl w:val="1"/>
                <w:numId w:val="45"/>
              </w:numPr>
              <w:spacing w:line="276" w:lineRule="auto"/>
            </w:pPr>
            <w:r>
              <w:t>Non-memory failure</w:t>
            </w:r>
          </w:p>
          <w:p w:rsidR="000B2C36" w:rsidRPr="00E02EF0" w:rsidRDefault="000B2C36" w:rsidP="00D868C0">
            <w:pPr>
              <w:numPr>
                <w:ilvl w:val="1"/>
                <w:numId w:val="45"/>
              </w:numPr>
              <w:spacing w:line="276" w:lineRule="auto"/>
            </w:pPr>
            <w:r>
              <w:t>See fault DIDs 804A and 804B.</w:t>
            </w:r>
          </w:p>
          <w:p w:rsidR="000B2C36" w:rsidRPr="00E02EF0" w:rsidRDefault="000B2C36" w:rsidP="00D868C0">
            <w:pPr>
              <w:numPr>
                <w:ilvl w:val="1"/>
                <w:numId w:val="45"/>
              </w:numPr>
              <w:spacing w:line="276" w:lineRule="auto"/>
            </w:pPr>
            <w:r>
              <w:t>GPS Chip Error.</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APIM may not function correctly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F00009</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ind w:left="360"/>
            </w:pPr>
            <w:r>
              <w:t>Gyro has an error for greater than five seconds.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Dead reckoning may not work properly.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Internal Gyro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F00088</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ind w:left="360"/>
            </w:pPr>
            <w:r>
              <w:t>IPC Link Down</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APIM will not function correctly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F00043</w:t>
            </w:r>
          </w:p>
        </w:tc>
        <w:tc>
          <w:tcPr>
            <w:tcW w:w="1563"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ind w:left="360"/>
            </w:pPr>
            <w:r>
              <w:t xml:space="preserve">Set when </w:t>
            </w:r>
            <w:proofErr w:type="spellStart"/>
            <w:r>
              <w:t>keymgr</w:t>
            </w:r>
            <w:proofErr w:type="spellEnd"/>
            <w:r>
              <w:t xml:space="preserve"> is unable to read a key from encrypted storage on the /</w:t>
            </w:r>
            <w:proofErr w:type="spellStart"/>
            <w:r>
              <w:t>dps</w:t>
            </w:r>
            <w:proofErr w:type="spellEnd"/>
            <w:r>
              <w:t xml:space="preserve"> partition.</w:t>
            </w:r>
          </w:p>
        </w:tc>
        <w:tc>
          <w:tcPr>
            <w:tcW w:w="2312" w:type="dxa"/>
            <w:tcBorders>
              <w:top w:val="single" w:sz="4" w:space="0" w:color="auto"/>
              <w:left w:val="single" w:sz="4" w:space="0" w:color="auto"/>
              <w:bottom w:val="single" w:sz="4" w:space="0" w:color="auto"/>
              <w:right w:val="single" w:sz="4" w:space="0" w:color="auto"/>
            </w:tcBorders>
          </w:tcPr>
          <w:p w:rsidR="000B2C36" w:rsidRDefault="000B2C36" w:rsidP="00D868C0">
            <w:pPr>
              <w:numPr>
                <w:ilvl w:val="1"/>
                <w:numId w:val="45"/>
              </w:numPr>
              <w:spacing w:line="276" w:lineRule="auto"/>
            </w:pPr>
            <w:r>
              <w:t>SOA may not be operational</w:t>
            </w:r>
          </w:p>
          <w:p w:rsidR="000B2C36" w:rsidRDefault="000B2C36" w:rsidP="00D868C0">
            <w:pPr>
              <w:numPr>
                <w:ilvl w:val="1"/>
                <w:numId w:val="45"/>
              </w:numPr>
              <w:spacing w:line="276" w:lineRule="auto"/>
            </w:pPr>
            <w:r>
              <w:t>Cloud communications may not be operational</w:t>
            </w:r>
          </w:p>
          <w:p w:rsidR="000B2C36" w:rsidRDefault="000B2C36" w:rsidP="00D868C0">
            <w:pPr>
              <w:numPr>
                <w:ilvl w:val="1"/>
                <w:numId w:val="45"/>
              </w:numPr>
              <w:spacing w:line="276" w:lineRule="auto"/>
            </w:pPr>
            <w:r>
              <w:t>OBD port may not be operational.</w:t>
            </w:r>
          </w:p>
        </w:tc>
        <w:tc>
          <w:tcPr>
            <w:tcW w:w="1728"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N/A</w:t>
            </w:r>
          </w:p>
          <w:p w:rsidR="000B2C36" w:rsidRPr="00AB5FF6" w:rsidRDefault="000B2C36" w:rsidP="000B2C36"/>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F00057</w:t>
            </w:r>
          </w:p>
        </w:tc>
        <w:tc>
          <w:tcPr>
            <w:tcW w:w="1563"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 xml:space="preserve">Set when </w:t>
            </w:r>
            <w:proofErr w:type="spellStart"/>
            <w:r>
              <w:t>tonkenmgr</w:t>
            </w:r>
            <w:proofErr w:type="spellEnd"/>
            <w:r>
              <w:t xml:space="preserve"> finds on token file on the /</w:t>
            </w:r>
            <w:proofErr w:type="spellStart"/>
            <w:r>
              <w:t>boot_fs</w:t>
            </w:r>
            <w:proofErr w:type="spellEnd"/>
            <w:r>
              <w:t xml:space="preserve"> file system.</w:t>
            </w:r>
          </w:p>
        </w:tc>
        <w:tc>
          <w:tcPr>
            <w:tcW w:w="231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Warning to the user that the APIM is in development mode.</w:t>
            </w:r>
          </w:p>
        </w:tc>
        <w:tc>
          <w:tcPr>
            <w:tcW w:w="1728"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p w:rsidR="000B2C36" w:rsidRDefault="000B2C36" w:rsidP="000B2C36">
            <w:pPr>
              <w:spacing w:line="276" w:lineRule="auto"/>
            </w:pP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lastRenderedPageBreak/>
              <w:t>F00005</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ind w:left="360"/>
            </w:pPr>
            <w:r>
              <w:t xml:space="preserve">When the APIM has </w:t>
            </w:r>
            <w:proofErr w:type="gramStart"/>
            <w:r>
              <w:t>entered into</w:t>
            </w:r>
            <w:proofErr w:type="gramEnd"/>
            <w:r>
              <w:t xml:space="preserve"> Recovery Mode.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APIM Enters Recovery Mode</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91BA63</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SWC is stuck within range for more than 120 seconds.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SWC controls.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SWC Hardwired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91BA1C</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SWC is not within range for greater than 250 </w:t>
            </w:r>
            <w:proofErr w:type="spellStart"/>
            <w:r>
              <w:t>ms.</w:t>
            </w:r>
            <w:proofErr w:type="spellEnd"/>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SWC controls.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SWC Hardwired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E10000</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APIM has not received initial configuration for Blocks DE00-DE08.</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APIM may not respond correctly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See configuration section regarding blocks DE00-DE08.</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E10100</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APIM is misconfigured – see Configuration (Method 2 section for DTC details)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APIM may not respond correctly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See configuration section.</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E10100</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APIM is configured for ECALL and TCU sends </w:t>
            </w:r>
            <w:proofErr w:type="spellStart"/>
            <w:r>
              <w:t>EmgcyCall_D_Stat</w:t>
            </w:r>
            <w:proofErr w:type="spellEnd"/>
            <w:r>
              <w:t xml:space="preserve"> = 02, 0x3, 0x4.</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proofErr w:type="spellStart"/>
            <w:r>
              <w:t>Ecall</w:t>
            </w:r>
            <w:proofErr w:type="spellEnd"/>
            <w:r>
              <w:t xml:space="preserve"> will take priority if EA and </w:t>
            </w:r>
            <w:proofErr w:type="spellStart"/>
            <w:r>
              <w:t>Ecall</w:t>
            </w:r>
            <w:proofErr w:type="spellEnd"/>
            <w:r>
              <w:t xml:space="preserve"> event takes place at the same time.</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Emergency Assist (911 </w:t>
            </w:r>
            <w:proofErr w:type="gramStart"/>
            <w:r>
              <w:t>Assist)  =</w:t>
            </w:r>
            <w:proofErr w:type="gramEnd"/>
            <w:r>
              <w:t xml:space="preserve"> Enabled.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F00317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above 9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Battery Voltage is Greater (&gt;) 16 volts for greater than 5500 milliseconds.  </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Normal Operating Conditions may begin to shut down.</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F00316</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above 9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Battery Voltage is Below (&lt;) 10 volts for greater than 10 seconds.  </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Normal Operating Conditions begin to shut down.  CAN communication will work until voltage drops below 9 volts.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lastRenderedPageBreak/>
              <w:t>925211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USB1 is shorted to ground or overloaded.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USB1 no longer functions.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92B811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Remote USB Port 1 is shorted to ground or overloaded.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Remote USB Port 1 no longer functions.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960011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Remote USB Port 2 is shorted to ground or overloaded.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Remote USB Port 1 no longer functions.</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trHeight w:val="530"/>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C16200</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See REQ-199371</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908E02</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five (5) instances of Loss of Lock (Gen2) signal, five (5) instances of Unexpected Resets or, five (5) Reset </w:t>
            </w:r>
            <w:proofErr w:type="gramStart"/>
            <w:r>
              <w:t>Request  occur</w:t>
            </w:r>
            <w:proofErr w:type="gramEnd"/>
            <w:r>
              <w:t xml:space="preserve"> with display module.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908E4A</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an unexpected display (Gen2) has been detected with display module.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908E87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w:t>
            </w:r>
            <w:r>
              <w:rPr>
                <w:rFonts w:eastAsiaTheme="minorEastAsia" w:cs="Arial"/>
              </w:rPr>
              <w:t>LVDS Source Module detects a condition where the LVDS link is operational but the display microcontroller has a persistent NAK response.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908E63</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SDM4 sends a button press for greater than 120 seconds.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buttons from SDM 4.</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Based on SDM4 display on CCPU side</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lastRenderedPageBreak/>
              <w:t>908E01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error has been detected from touchscreen.</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908E87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communication with Display microprocessor for greater than five (5) seconds.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908E4B</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Over </w:t>
            </w:r>
          </w:p>
          <w:p w:rsidR="000B2C36" w:rsidRDefault="000B2C36" w:rsidP="000B2C36">
            <w:pPr>
              <w:spacing w:line="276" w:lineRule="auto"/>
            </w:pPr>
            <w:r>
              <w:t>temperature condition set in Display.</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display.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94FD11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MCM power output is short to ground for greater than one (1) second.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multimedia connectivity module.</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w:t>
            </w:r>
            <w:proofErr w:type="spellStart"/>
            <w:r>
              <w:t>Run.Voltage</w:t>
            </w:r>
            <w:proofErr w:type="spellEnd"/>
            <w:r>
              <w:t xml:space="preserve"> is between 10 and 16 volts.  Gear is in Reverse.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video signal is not detected from Rear View Camera for more than 5 seconds when vehicle is in reverse.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No rear camera </w:t>
            </w:r>
            <w:proofErr w:type="gramStart"/>
            <w:r>
              <w:t>display</w:t>
            </w:r>
            <w:proofErr w:type="gramEnd"/>
            <w:r>
              <w:t>.</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Rear Camera = On and Type of RVC Camera = Analog </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w:t>
            </w:r>
            <w:proofErr w:type="spellStart"/>
            <w:r>
              <w:t>Run.Voltage</w:t>
            </w:r>
            <w:proofErr w:type="spellEnd"/>
            <w:r>
              <w:t xml:space="preserve"> is between 10 and 16 volts.  Gear is in Drive.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video signal is not detected from Front View Camera for more than 5 seconds when vehicle is in Drive.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No front camera </w:t>
            </w:r>
            <w:proofErr w:type="gramStart"/>
            <w:r>
              <w:t>display</w:t>
            </w:r>
            <w:proofErr w:type="gramEnd"/>
            <w:r>
              <w:t>.</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Front Camera = On = Enabled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E01751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Packaged software is not provisioned.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 packaged software functionality.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Packages selected for download.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E01745</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Software BOM not found.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 packaged software functionality.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Packages selected for download.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lastRenderedPageBreak/>
              <w:t>E01754</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Software package not available.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 packaged software functionality.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Packages selected for download.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E01752</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r>
              <w:t>Provisioning failed; Memory constraint</w:t>
            </w:r>
          </w:p>
          <w:p w:rsidR="000B2C36" w:rsidRDefault="000B2C36" w:rsidP="000B2C36">
            <w:pPr>
              <w:spacing w:line="276" w:lineRule="auto"/>
            </w:pP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No packaged software functionality.</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Packages selected for download.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919F13</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autoSpaceDE w:val="0"/>
              <w:autoSpaceDN w:val="0"/>
              <w:adjustRightInd w:val="0"/>
              <w:spacing w:line="276" w:lineRule="auto"/>
            </w:pPr>
            <w:r>
              <w:t>Set when GPS Antenna is Open for greater than (&gt;) than 250ms.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GPS information.</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919F01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autoSpaceDE w:val="0"/>
              <w:autoSpaceDN w:val="0"/>
              <w:adjustRightInd w:val="0"/>
              <w:spacing w:line="276" w:lineRule="auto"/>
            </w:pPr>
            <w:r>
              <w:t xml:space="preserve">Set when GPS Antenna is Short to Ground or Battery </w:t>
            </w:r>
          </w:p>
          <w:p w:rsidR="000B2C36" w:rsidRDefault="000B2C36" w:rsidP="000B2C36">
            <w:pPr>
              <w:autoSpaceDE w:val="0"/>
              <w:autoSpaceDN w:val="0"/>
              <w:adjustRightInd w:val="0"/>
              <w:spacing w:line="276" w:lineRule="auto"/>
            </w:pPr>
            <w:r>
              <w:t>for greater than (&gt;) than 250ms.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GPS information.</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spacing w:line="276" w:lineRule="auto"/>
              <w:textAlignment w:val="baseline"/>
            </w:pPr>
            <w:r>
              <w:t>E01363</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ICP button is stuck for greater (&gt;) than two (2) minutes.</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Button stops transmitting on CAN and </w:t>
            </w:r>
            <w:proofErr w:type="gramStart"/>
            <w:r>
              <w:t>is considered to be</w:t>
            </w:r>
            <w:proofErr w:type="gramEnd"/>
            <w:r>
              <w:t xml:space="preserve"> not pressed.</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ICP(EFP) Network = LIN AND (ICP (EFP)=Present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spacing w:line="276" w:lineRule="auto"/>
              <w:textAlignment w:val="baseline"/>
            </w:pPr>
            <w:r>
              <w:t>E01316</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ICP indicates Low Voltage.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Buttons will not work.</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ICP(EFP) Network = LIN AND (ICP (EFP)=Present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spacing w:line="276" w:lineRule="auto"/>
              <w:textAlignment w:val="baseline"/>
            </w:pPr>
            <w:r>
              <w:t>E01317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ICP indicates High Voltage.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Buttons will not work.</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ICP(EFP) Network = LIN AND (ICP (EFP)=Present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spacing w:line="276" w:lineRule="auto"/>
              <w:textAlignment w:val="baseline"/>
            </w:pPr>
            <w:r>
              <w:t>E01301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ICP indicates Rotary knob or Volume Knob Error.</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Rotary Knob or Volume knob may not work.</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ICP(EFP) Network = LIN AND (ICP (EFP)=Present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spacing w:line="276" w:lineRule="auto"/>
              <w:textAlignment w:val="baseline"/>
            </w:pPr>
            <w:r>
              <w:lastRenderedPageBreak/>
              <w:t>908701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 xml:space="preserve">Set when missing LIN signals for greater than five (5) seconds.  </w:t>
            </w:r>
          </w:p>
          <w:p w:rsidR="000B2C36" w:rsidRDefault="000B2C36" w:rsidP="000B2C36">
            <w:pPr>
              <w:spacing w:line="276" w:lineRule="auto"/>
            </w:pP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Buttons will not work.</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ICP(EFP) Network = LIN AND (ICP (EFP)=Present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DA0087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ACC, or Delayed Acc.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SRM doesn’t respond to SRM commands or has an error state for at least ten (10) seconds. (along with two resets via CAN with ACM) when ACM states SRM is active.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SDARS functions are no longer available.</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X40=X40</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500102</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Key in Run</w:t>
            </w:r>
            <w:proofErr w:type="gramStart"/>
            <w:r>
              <w:t>.,  Voltage</w:t>
            </w:r>
            <w:proofErr w:type="gramEnd"/>
            <w:r>
              <w:t xml:space="preserv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for when RVC has an Unexpected Reset or Reset Request.</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500101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for when RVC has an LVDS Link Detect Fault or General Electrical Failure.</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500181</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for RVC has a loss of lock.</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500187</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for when RVC has loss communication for 500 </w:t>
            </w:r>
            <w:proofErr w:type="spellStart"/>
            <w:r>
              <w:t>miliseconds</w:t>
            </w:r>
            <w:proofErr w:type="spellEnd"/>
            <w:r>
              <w:t>.</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50014B</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for when RVC has </w:t>
            </w:r>
            <w:proofErr w:type="spellStart"/>
            <w:r>
              <w:t>a</w:t>
            </w:r>
            <w:proofErr w:type="spellEnd"/>
            <w:r>
              <w:t xml:space="preserve"> Over temperature condition.</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RVC = Digital (</w:t>
            </w:r>
            <w:r>
              <w:rPr>
                <w:rFonts w:cs="Arial"/>
              </w:rPr>
              <w:t xml:space="preserve">Not EOL configuration, HW detected) </w:t>
            </w:r>
            <w:r>
              <w:t xml:space="preserve">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500155</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Set when RVC hasn’t received configuration.</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50011C</w:t>
            </w:r>
          </w:p>
        </w:tc>
        <w:tc>
          <w:tcPr>
            <w:tcW w:w="1563"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Key in Run.  Voltage is between 10 and 16 volts.  </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Set when RVC +9V </w:t>
            </w:r>
            <w:proofErr w:type="spellStart"/>
            <w:r>
              <w:t>Diag</w:t>
            </w:r>
            <w:proofErr w:type="spellEnd"/>
            <w:r>
              <w:t xml:space="preserve"> is not asserted 500ms after the </w:t>
            </w:r>
            <w:proofErr w:type="gramStart"/>
            <w:r>
              <w:t>nine volt</w:t>
            </w:r>
            <w:proofErr w:type="gramEnd"/>
            <w:r>
              <w:t xml:space="preserve"> power (to Digital RVC) has been activated.</w:t>
            </w:r>
          </w:p>
        </w:tc>
        <w:tc>
          <w:tcPr>
            <w:tcW w:w="2312"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Loss of RVC.</w:t>
            </w:r>
          </w:p>
        </w:tc>
        <w:tc>
          <w:tcPr>
            <w:tcW w:w="1728" w:type="dxa"/>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Type of RVC = Digital and </w:t>
            </w:r>
            <w:proofErr w:type="gramStart"/>
            <w:r>
              <w:t>Rear View</w:t>
            </w:r>
            <w:proofErr w:type="gramEnd"/>
            <w:r>
              <w:t xml:space="preserve"> Camera = Present</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lastRenderedPageBreak/>
              <w:t>E40092</w:t>
            </w:r>
          </w:p>
        </w:tc>
        <w:tc>
          <w:tcPr>
            <w:tcW w:w="1563"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Pr="00872904" w:rsidRDefault="000B2C36" w:rsidP="000B2C36">
            <w:pPr>
              <w:rPr>
                <w:rFonts w:cs="Calibri"/>
                <w:szCs w:val="22"/>
              </w:rPr>
            </w:pPr>
            <w:r w:rsidRPr="00872904">
              <w:rPr>
                <w:rFonts w:cs="Calibri"/>
                <w:szCs w:val="22"/>
              </w:rPr>
              <w:t>If no Ethernet frames are received for greater than five seconds</w:t>
            </w:r>
            <w:r>
              <w:rPr>
                <w:rFonts w:cs="Calibri"/>
                <w:szCs w:val="22"/>
              </w:rPr>
              <w:t xml:space="preserve"> from Gateway </w:t>
            </w:r>
            <w:proofErr w:type="gramStart"/>
            <w:r>
              <w:rPr>
                <w:rFonts w:cs="Calibri"/>
                <w:szCs w:val="22"/>
              </w:rPr>
              <w:t>Module</w:t>
            </w:r>
            <w:proofErr w:type="gramEnd"/>
            <w:r w:rsidRPr="00872904">
              <w:rPr>
                <w:rFonts w:cs="Calibri"/>
                <w:szCs w:val="22"/>
              </w:rPr>
              <w:t xml:space="preserve"> then the Link Status register of the PHY is read.  If the Link Status indicates the link is down, then set the DTC.</w:t>
            </w:r>
          </w:p>
          <w:p w:rsidR="000B2C36" w:rsidRDefault="000B2C36" w:rsidP="000B2C36">
            <w:pPr>
              <w:spacing w:line="276" w:lineRule="auto"/>
            </w:pPr>
          </w:p>
        </w:tc>
        <w:tc>
          <w:tcPr>
            <w:tcW w:w="231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ECG functions may not work.</w:t>
            </w:r>
          </w:p>
        </w:tc>
        <w:tc>
          <w:tcPr>
            <w:tcW w:w="1728"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E40081</w:t>
            </w:r>
          </w:p>
        </w:tc>
        <w:tc>
          <w:tcPr>
            <w:tcW w:w="1563"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Pr="00872904" w:rsidRDefault="000B2C36" w:rsidP="000B2C36">
            <w:pPr>
              <w:rPr>
                <w:szCs w:val="22"/>
              </w:rPr>
            </w:pPr>
            <w:r w:rsidRPr="00872904">
              <w:rPr>
                <w:szCs w:val="22"/>
              </w:rPr>
              <w:t xml:space="preserve">If 50% of the MAC frames received during a 5 second period have invalid CRC </w:t>
            </w:r>
            <w:r>
              <w:rPr>
                <w:szCs w:val="22"/>
              </w:rPr>
              <w:t xml:space="preserve">from the Gateway </w:t>
            </w:r>
            <w:proofErr w:type="gramStart"/>
            <w:r>
              <w:rPr>
                <w:szCs w:val="22"/>
              </w:rPr>
              <w:t>Module</w:t>
            </w:r>
            <w:proofErr w:type="gramEnd"/>
            <w:r>
              <w:rPr>
                <w:szCs w:val="22"/>
              </w:rPr>
              <w:t xml:space="preserve"> </w:t>
            </w:r>
            <w:r w:rsidRPr="00872904">
              <w:rPr>
                <w:szCs w:val="22"/>
              </w:rPr>
              <w:t>then set the DTC.</w:t>
            </w:r>
          </w:p>
          <w:p w:rsidR="000B2C36" w:rsidRDefault="000B2C36" w:rsidP="000B2C36">
            <w:pPr>
              <w:spacing w:line="276" w:lineRule="auto"/>
            </w:pPr>
          </w:p>
        </w:tc>
        <w:tc>
          <w:tcPr>
            <w:tcW w:w="231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ECG functions may not work.</w:t>
            </w:r>
          </w:p>
        </w:tc>
        <w:tc>
          <w:tcPr>
            <w:tcW w:w="1728" w:type="dxa"/>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956D89</w:t>
            </w:r>
          </w:p>
        </w:tc>
        <w:tc>
          <w:tcPr>
            <w:tcW w:w="1563"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Pr="003C1E12" w:rsidRDefault="000B2C36" w:rsidP="00D868C0">
            <w:pPr>
              <w:numPr>
                <w:ilvl w:val="1"/>
                <w:numId w:val="46"/>
              </w:numPr>
              <w:ind w:left="259"/>
              <w:textAlignment w:val="center"/>
              <w:rPr>
                <w:szCs w:val="22"/>
              </w:rPr>
            </w:pPr>
            <w:r w:rsidRPr="003C1E12">
              <w:rPr>
                <w:szCs w:val="22"/>
              </w:rPr>
              <w:t xml:space="preserve">The implementing part fails its system memory </w:t>
            </w:r>
            <w:proofErr w:type="spellStart"/>
            <w:r w:rsidRPr="003C1E12">
              <w:rPr>
                <w:szCs w:val="22"/>
              </w:rPr>
              <w:t>self test</w:t>
            </w:r>
            <w:proofErr w:type="spellEnd"/>
            <w:r w:rsidRPr="003C1E12">
              <w:rPr>
                <w:szCs w:val="22"/>
              </w:rPr>
              <w:t xml:space="preserve"> and subsequently initializes the </w:t>
            </w:r>
            <w:proofErr w:type="spellStart"/>
            <w:r w:rsidRPr="003C1E12">
              <w:rPr>
                <w:szCs w:val="22"/>
              </w:rPr>
              <w:t>OnBoardPolicyServer</w:t>
            </w:r>
            <w:proofErr w:type="spellEnd"/>
            <w:r w:rsidRPr="003C1E12">
              <w:rPr>
                <w:szCs w:val="22"/>
              </w:rPr>
              <w:t xml:space="preserve">, it shall raise the </w:t>
            </w:r>
            <w:proofErr w:type="spellStart"/>
            <w:r w:rsidRPr="003C1E12">
              <w:rPr>
                <w:szCs w:val="22"/>
              </w:rPr>
              <w:t>DataStorageError</w:t>
            </w:r>
            <w:proofErr w:type="spellEnd"/>
          </w:p>
        </w:tc>
        <w:tc>
          <w:tcPr>
            <w:tcW w:w="2312" w:type="dxa"/>
            <w:tcBorders>
              <w:top w:val="single" w:sz="4" w:space="0" w:color="auto"/>
              <w:left w:val="single" w:sz="4" w:space="0" w:color="auto"/>
              <w:bottom w:val="single" w:sz="4" w:space="0" w:color="auto"/>
              <w:right w:val="single" w:sz="4" w:space="0" w:color="auto"/>
            </w:tcBorders>
          </w:tcPr>
          <w:p w:rsidR="000B2C36" w:rsidRPr="003C1E12" w:rsidRDefault="000B2C36" w:rsidP="00D868C0">
            <w:pPr>
              <w:numPr>
                <w:ilvl w:val="1"/>
                <w:numId w:val="47"/>
              </w:numPr>
              <w:ind w:left="259"/>
              <w:textAlignment w:val="center"/>
            </w:pPr>
            <w:r w:rsidRPr="003C1E12">
              <w:t>CCS Features May Not Work </w:t>
            </w:r>
          </w:p>
        </w:tc>
        <w:tc>
          <w:tcPr>
            <w:tcW w:w="1728"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Customer Connectivity Setting = Enabled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t>956D54</w:t>
            </w:r>
          </w:p>
        </w:tc>
        <w:tc>
          <w:tcPr>
            <w:tcW w:w="1563"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Pr="003C1E12" w:rsidRDefault="000B2C36" w:rsidP="00D868C0">
            <w:pPr>
              <w:numPr>
                <w:ilvl w:val="1"/>
                <w:numId w:val="46"/>
              </w:numPr>
              <w:ind w:left="259"/>
              <w:textAlignment w:val="center"/>
              <w:rPr>
                <w:szCs w:val="22"/>
              </w:rPr>
            </w:pPr>
            <w:r>
              <w:rPr>
                <w:szCs w:val="22"/>
              </w:rPr>
              <w:t xml:space="preserve">Missing Policy Table: </w:t>
            </w:r>
          </w:p>
          <w:p w:rsidR="000B2C36" w:rsidRPr="00613238" w:rsidRDefault="000B2C36" w:rsidP="000B2C36">
            <w:pPr>
              <w:rPr>
                <w:rFonts w:cs="Arial"/>
                <w:color w:val="000000"/>
                <w:szCs w:val="22"/>
              </w:rPr>
            </w:pPr>
            <w:r w:rsidRPr="00613238">
              <w:rPr>
                <w:rFonts w:cs="Arial"/>
                <w:color w:val="000000"/>
                <w:szCs w:val="22"/>
              </w:rPr>
              <w:t>For the current display size and/or feature bundle a policy table is neither available onboard nor received via offboard synchronization.</w:t>
            </w:r>
          </w:p>
          <w:p w:rsidR="000B2C36" w:rsidRPr="003C1E12" w:rsidRDefault="000B2C36" w:rsidP="000B2C36">
            <w:pPr>
              <w:ind w:left="259"/>
              <w:textAlignment w:val="center"/>
              <w:rPr>
                <w:szCs w:val="22"/>
              </w:rPr>
            </w:pPr>
          </w:p>
        </w:tc>
        <w:tc>
          <w:tcPr>
            <w:tcW w:w="2312" w:type="dxa"/>
            <w:tcBorders>
              <w:top w:val="single" w:sz="4" w:space="0" w:color="auto"/>
              <w:left w:val="single" w:sz="4" w:space="0" w:color="auto"/>
              <w:bottom w:val="single" w:sz="4" w:space="0" w:color="auto"/>
              <w:right w:val="single" w:sz="4" w:space="0" w:color="auto"/>
            </w:tcBorders>
          </w:tcPr>
          <w:p w:rsidR="000B2C36" w:rsidRPr="003C1E12" w:rsidRDefault="000B2C36" w:rsidP="00D868C0">
            <w:pPr>
              <w:numPr>
                <w:ilvl w:val="1"/>
                <w:numId w:val="47"/>
              </w:numPr>
              <w:ind w:left="259"/>
              <w:textAlignment w:val="center"/>
            </w:pPr>
            <w:r w:rsidRPr="003C1E12">
              <w:t>CCS Features May Not Work </w:t>
            </w:r>
          </w:p>
        </w:tc>
        <w:tc>
          <w:tcPr>
            <w:tcW w:w="1728"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Customer Connectivity Setting = Enabled</w:t>
            </w:r>
          </w:p>
        </w:tc>
      </w:tr>
      <w:tr w:rsidR="000B2C36" w:rsidTr="000B2C36">
        <w:trPr>
          <w:cantSplit/>
          <w:jc w:val="center"/>
        </w:trPr>
        <w:tc>
          <w:tcPr>
            <w:tcW w:w="1585"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t>95EB57</w:t>
            </w:r>
          </w:p>
        </w:tc>
        <w:tc>
          <w:tcPr>
            <w:tcW w:w="1563"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rsidRPr="003C1E12">
              <w:t>Key in Run, ACC, or Delayed Acc.  Voltage is between 10 and 16 volts.</w:t>
            </w:r>
          </w:p>
        </w:tc>
        <w:tc>
          <w:tcPr>
            <w:tcW w:w="3272" w:type="dxa"/>
            <w:tcBorders>
              <w:top w:val="single" w:sz="4" w:space="0" w:color="auto"/>
              <w:left w:val="single" w:sz="4" w:space="0" w:color="auto"/>
              <w:bottom w:val="single" w:sz="4" w:space="0" w:color="auto"/>
              <w:right w:val="single" w:sz="4" w:space="0" w:color="auto"/>
            </w:tcBorders>
          </w:tcPr>
          <w:p w:rsidR="000B2C36" w:rsidRPr="001B7D98" w:rsidRDefault="000B2C36" w:rsidP="000B2C36">
            <w:pPr>
              <w:spacing w:before="140"/>
              <w:rPr>
                <w:rFonts w:cs="Arial"/>
                <w:szCs w:val="22"/>
              </w:rPr>
            </w:pPr>
            <w:r w:rsidRPr="001B7D98">
              <w:rPr>
                <w:rFonts w:cs="Arial"/>
                <w:szCs w:val="22"/>
              </w:rPr>
              <w:t>If the ALM components persist information about installed apps in files which are corrupted which cannot be corrected.</w:t>
            </w:r>
          </w:p>
          <w:p w:rsidR="000B2C36" w:rsidRPr="003C1E12" w:rsidRDefault="000B2C36" w:rsidP="000B2C36">
            <w:pPr>
              <w:tabs>
                <w:tab w:val="num" w:pos="1440"/>
              </w:tabs>
              <w:ind w:left="259" w:hanging="360"/>
              <w:textAlignment w:val="center"/>
              <w:rPr>
                <w:szCs w:val="22"/>
              </w:rPr>
            </w:pPr>
          </w:p>
        </w:tc>
        <w:tc>
          <w:tcPr>
            <w:tcW w:w="2312"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ind w:left="259"/>
              <w:textAlignment w:val="center"/>
            </w:pPr>
            <w:r>
              <w:t>Some installed apps may not work properly.</w:t>
            </w:r>
          </w:p>
        </w:tc>
        <w:tc>
          <w:tcPr>
            <w:tcW w:w="1728" w:type="dxa"/>
            <w:tcBorders>
              <w:top w:val="single" w:sz="4" w:space="0" w:color="auto"/>
              <w:left w:val="single" w:sz="4" w:space="0" w:color="auto"/>
              <w:bottom w:val="single" w:sz="4" w:space="0" w:color="auto"/>
              <w:right w:val="single" w:sz="4" w:space="0" w:color="auto"/>
            </w:tcBorders>
          </w:tcPr>
          <w:p w:rsidR="000B2C36" w:rsidRPr="003C1E12" w:rsidRDefault="000B2C36" w:rsidP="000B2C36">
            <w:pPr>
              <w:spacing w:line="276" w:lineRule="auto"/>
            </w:pPr>
            <w:r>
              <w:t>N/A</w:t>
            </w:r>
          </w:p>
        </w:tc>
      </w:tr>
    </w:tbl>
    <w:p w:rsidR="000B2C36" w:rsidRDefault="000B2C36" w:rsidP="000B2C36"/>
    <w:p w:rsidR="000B2C36" w:rsidRDefault="000B2C36" w:rsidP="000B2C36">
      <w:pPr>
        <w:pStyle w:val="Heading3"/>
      </w:pPr>
      <w:bookmarkStart w:id="40" w:name="_Toc35417520"/>
      <w:r w:rsidRPr="00B9479B">
        <w:t>SWR-REQ-370586/B-Core APIM Missing Message DTCs</w:t>
      </w:r>
      <w:bookmarkEnd w:id="40"/>
    </w:p>
    <w:p w:rsidR="000B2C36" w:rsidRPr="00AE06BC" w:rsidRDefault="000B2C36" w:rsidP="000B2C36"/>
    <w:tbl>
      <w:tblPr>
        <w:tblW w:w="10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542"/>
        <w:gridCol w:w="3255"/>
        <w:gridCol w:w="2295"/>
        <w:gridCol w:w="1739"/>
      </w:tblGrid>
      <w:tr w:rsidR="000B2C36" w:rsidTr="000B2C36">
        <w:trPr>
          <w:cantSplit/>
          <w:tblHeader/>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Pr="00ED28A5" w:rsidRDefault="000B2C36" w:rsidP="000B2C36">
            <w:pPr>
              <w:overflowPunct w:val="0"/>
              <w:autoSpaceDE w:val="0"/>
              <w:autoSpaceDN w:val="0"/>
              <w:adjustRightInd w:val="0"/>
              <w:spacing w:line="276" w:lineRule="auto"/>
              <w:textAlignment w:val="baseline"/>
              <w:rPr>
                <w:b/>
              </w:rPr>
            </w:pPr>
            <w:r w:rsidRPr="00ED28A5">
              <w:rPr>
                <w:b/>
              </w:rPr>
              <w:t>DTC</w:t>
            </w:r>
          </w:p>
        </w:tc>
        <w:tc>
          <w:tcPr>
            <w:tcW w:w="1559" w:type="dxa"/>
            <w:tcBorders>
              <w:top w:val="single" w:sz="4" w:space="0" w:color="auto"/>
              <w:left w:val="single" w:sz="4" w:space="0" w:color="auto"/>
              <w:bottom w:val="single" w:sz="4" w:space="0" w:color="auto"/>
              <w:right w:val="single" w:sz="4" w:space="0" w:color="auto"/>
            </w:tcBorders>
            <w:hideMark/>
          </w:tcPr>
          <w:p w:rsidR="000B2C36" w:rsidRPr="00ED28A5" w:rsidRDefault="000B2C36" w:rsidP="000B2C36">
            <w:pPr>
              <w:spacing w:line="276" w:lineRule="auto"/>
              <w:rPr>
                <w:b/>
              </w:rPr>
            </w:pPr>
            <w:r w:rsidRPr="00ED28A5">
              <w:rPr>
                <w:b/>
              </w:rPr>
              <w:t>Condition</w:t>
            </w:r>
          </w:p>
        </w:tc>
        <w:tc>
          <w:tcPr>
            <w:tcW w:w="3272" w:type="dxa"/>
            <w:tcBorders>
              <w:top w:val="single" w:sz="4" w:space="0" w:color="auto"/>
              <w:left w:val="single" w:sz="4" w:space="0" w:color="auto"/>
              <w:bottom w:val="single" w:sz="4" w:space="0" w:color="auto"/>
              <w:right w:val="single" w:sz="4" w:space="0" w:color="auto"/>
            </w:tcBorders>
            <w:hideMark/>
          </w:tcPr>
          <w:p w:rsidR="000B2C36" w:rsidRPr="00ED28A5" w:rsidRDefault="000B2C36" w:rsidP="000B2C36">
            <w:pPr>
              <w:spacing w:line="276" w:lineRule="auto"/>
              <w:rPr>
                <w:b/>
              </w:rPr>
            </w:pPr>
            <w:r w:rsidRPr="00ED28A5">
              <w:rPr>
                <w:b/>
              </w:rPr>
              <w:t>DTC Trigger</w:t>
            </w:r>
          </w:p>
        </w:tc>
        <w:tc>
          <w:tcPr>
            <w:tcW w:w="2310" w:type="dxa"/>
            <w:tcBorders>
              <w:top w:val="single" w:sz="4" w:space="0" w:color="auto"/>
              <w:left w:val="single" w:sz="4" w:space="0" w:color="auto"/>
              <w:bottom w:val="single" w:sz="4" w:space="0" w:color="auto"/>
              <w:right w:val="single" w:sz="4" w:space="0" w:color="auto"/>
            </w:tcBorders>
            <w:hideMark/>
          </w:tcPr>
          <w:p w:rsidR="000B2C36" w:rsidRPr="00ED28A5" w:rsidRDefault="000B2C36" w:rsidP="000B2C36">
            <w:pPr>
              <w:spacing w:line="276" w:lineRule="auto"/>
              <w:rPr>
                <w:b/>
              </w:rPr>
            </w:pPr>
            <w:r w:rsidRPr="00ED28A5">
              <w:rPr>
                <w:b/>
              </w:rPr>
              <w:t>Fault Action</w:t>
            </w:r>
          </w:p>
        </w:tc>
        <w:tc>
          <w:tcPr>
            <w:tcW w:w="1665" w:type="dxa"/>
            <w:tcBorders>
              <w:top w:val="single" w:sz="4" w:space="0" w:color="auto"/>
              <w:left w:val="single" w:sz="4" w:space="0" w:color="auto"/>
              <w:bottom w:val="single" w:sz="4" w:space="0" w:color="auto"/>
              <w:right w:val="single" w:sz="4" w:space="0" w:color="auto"/>
            </w:tcBorders>
            <w:hideMark/>
          </w:tcPr>
          <w:p w:rsidR="000B2C36" w:rsidRPr="00ED28A5" w:rsidRDefault="000B2C36" w:rsidP="000B2C36">
            <w:pPr>
              <w:spacing w:line="276" w:lineRule="auto"/>
              <w:rPr>
                <w:b/>
              </w:rPr>
            </w:pPr>
            <w:r w:rsidRPr="00ED28A5">
              <w:rPr>
                <w:b/>
              </w:rPr>
              <w:t>Configuration Associated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overflowPunct w:val="0"/>
              <w:autoSpaceDE w:val="0"/>
              <w:autoSpaceDN w:val="0"/>
              <w:adjustRightInd w:val="0"/>
              <w:spacing w:line="276" w:lineRule="auto"/>
              <w:textAlignment w:val="baseline"/>
              <w:rPr>
                <w:rFonts w:ascii="Courier New" w:eastAsia="Courier New" w:hAnsi="Courier New" w:cs="Courier New"/>
              </w:rPr>
            </w:pPr>
            <w:r>
              <w:t>C15500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0x225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APIM prompt generator won’t know if chimes are active.</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del w:id="41" w:author="VanHouten, John (J.A.)" w:date="2020-03-17T09:13:00Z">
              <w:r w:rsidDel="00ED28A5">
                <w:delText>N/A</w:delText>
              </w:r>
            </w:del>
            <w:ins w:id="42" w:author="VanHouten, John (J.A.)" w:date="2020-03-17T09:13:00Z">
              <w:r>
                <w:t xml:space="preserve">Sync 4.0 Hardware or </w:t>
              </w:r>
            </w:ins>
            <w:ins w:id="43" w:author="VanHouten, John (J.A.)" w:date="2020-03-17T09:14:00Z">
              <w:r>
                <w:t xml:space="preserve">(Internal/External Cluster = </w:t>
              </w:r>
            </w:ins>
            <w:ins w:id="44" w:author="VanHouten, John (J.A.)" w:date="2020-03-18T12:53:00Z">
              <w:r w:rsidR="005C20A0">
                <w:t>External</w:t>
              </w:r>
            </w:ins>
            <w:ins w:id="45" w:author="VanHouten, John (J.A.)" w:date="2020-03-17T09:14:00Z">
              <w:r>
                <w:t>)</w:t>
              </w:r>
            </w:ins>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rPr>
                <w:rFonts w:cs="Arial"/>
              </w:rPr>
              <w:t>C21200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0x2A1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SWC controls.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SWC CAN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lastRenderedPageBreak/>
              <w:t>C15900</w:t>
            </w:r>
          </w:p>
          <w:p w:rsidR="000B2C36" w:rsidRDefault="000B2C36">
            <w:pPr>
              <w:spacing w:line="276" w:lineRule="auto"/>
            </w:pPr>
          </w:p>
          <w:p w:rsidR="000B2C36" w:rsidRDefault="000B2C36">
            <w:pPr>
              <w:spacing w:line="276" w:lineRule="auto"/>
              <w:jc w:val="center"/>
            </w:pP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0x3A8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Parking Aid or functionality.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Park Aid = SAPP or APA </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C10000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0x283 when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Reverse message is lost.</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Reverse Gear Message = New</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C10000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0x202 AND 0x38A when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Bezel Diagnostics will be disabled.</w:t>
            </w:r>
          </w:p>
          <w:p w:rsidR="000B2C36" w:rsidRDefault="000B2C36">
            <w:pPr>
              <w:spacing w:line="276" w:lineRule="auto"/>
            </w:pPr>
            <w:r>
              <w:t>Driving Restrictions will be enabled.</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when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rsidP="00D868C0">
            <w:pPr>
              <w:numPr>
                <w:ilvl w:val="1"/>
                <w:numId w:val="48"/>
              </w:numPr>
              <w:spacing w:line="276" w:lineRule="auto"/>
            </w:pPr>
            <w:r>
              <w:t>HVAC Personalization will be loss.</w:t>
            </w:r>
          </w:p>
          <w:p w:rsidR="000B2C36" w:rsidRDefault="000B2C36" w:rsidP="00D868C0">
            <w:pPr>
              <w:numPr>
                <w:ilvl w:val="1"/>
                <w:numId w:val="48"/>
              </w:numPr>
              <w:spacing w:line="276" w:lineRule="auto"/>
            </w:pPr>
            <w:r>
              <w:t>Ambient Lighting for APIM will be turned off.</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[Ambient Lighting =Present] </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0x3B2 when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APIM will power down.</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0x331 when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Welcome screens and other welcome strategies may not work properly.  Farewell strategy might not operate correctly.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missing 0x40A when missing for more than five (5) seconds.</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VIN will not be captured correctly.</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C18400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ACM 0x223 is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APIM won’t generate prompts.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C18400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ACM (0x2D5, 0x2D6,0x2D8,0x2D9, 0x2DC, 0x2F5, and 0x3E8)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radio functions.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C18400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missing HD messages from the ACM </w:t>
            </w:r>
            <w:proofErr w:type="gramStart"/>
            <w:r>
              <w:t>( 0</w:t>
            </w:r>
            <w:proofErr w:type="gramEnd"/>
            <w:r>
              <w:t>x2F7)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HD functions.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HD Radio = Available</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C15100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Log if 0x4A is missing for more than five seconds from RCM.</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Emergency Assist will not work properly.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Emergency Assist (911 Assist)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C12100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Log if 0x216 is missing for more than five seconds from the ABS.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Dead Reckoning.</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C41500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Log if 0x216 signal </w:t>
            </w:r>
            <w:proofErr w:type="spellStart"/>
            <w:r>
              <w:t>WhlDiryx_D_Act</w:t>
            </w:r>
            <w:proofErr w:type="spellEnd"/>
            <w:r>
              <w:t>=Failed for more than five seconds from the ABS.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Dead Reckoning.</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C45200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Log if 0x4A is not supported for more than five seconds from RCM.</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Emergency Assist l will not work properly.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Emergency Assist (911 Assist)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C23B00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IPMB (3EE) is missing for more than five (5) seconds.</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 xml:space="preserve">If message is missing in non-Reverse </w:t>
            </w:r>
            <w:proofErr w:type="gramStart"/>
            <w:r>
              <w:t>gears</w:t>
            </w:r>
            <w:proofErr w:type="gramEnd"/>
            <w:r>
              <w:t xml:space="preserve"> then the pop-up "Camera is Unavailable” will be shown.</w:t>
            </w:r>
          </w:p>
          <w:p w:rsidR="000B2C36" w:rsidRDefault="000B2C36">
            <w:pPr>
              <w:spacing w:line="276" w:lineRule="auto"/>
            </w:pPr>
          </w:p>
          <w:p w:rsidR="000B2C36" w:rsidRDefault="000B2C36">
            <w:pPr>
              <w:spacing w:line="276" w:lineRule="auto"/>
            </w:pPr>
            <w:r>
              <w:t>If the signal is missing while if Reverse, the image will be shown with no overlays (No Zoom, no please check surroundings text).</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DE01 byte 7, bit 2 = 1 (TBA Available)</w:t>
            </w:r>
          </w:p>
          <w:p w:rsidR="000B2C36" w:rsidRDefault="000B2C36">
            <w:pPr>
              <w:spacing w:line="276" w:lineRule="auto"/>
            </w:pPr>
            <w:r>
              <w:t>&amp; DE01 byte 5, bit 5 (RVC w/SV Available)</w:t>
            </w:r>
          </w:p>
          <w:p w:rsidR="000B2C36" w:rsidRDefault="000B2C36">
            <w:pPr>
              <w:spacing w:line="276" w:lineRule="auto"/>
            </w:pPr>
            <w:r>
              <w:t xml:space="preserve">or </w:t>
            </w:r>
          </w:p>
          <w:p w:rsidR="000B2C36" w:rsidRDefault="000B2C36">
            <w:pPr>
              <w:spacing w:line="276" w:lineRule="auto"/>
            </w:pPr>
            <w:r>
              <w:t>DE01 byte 5, bit 5 (RVC w/SV Available)</w:t>
            </w:r>
          </w:p>
          <w:p w:rsidR="000B2C36" w:rsidRDefault="000B2C36">
            <w:pPr>
              <w:spacing w:line="276" w:lineRule="auto"/>
            </w:pPr>
            <w:r>
              <w:t xml:space="preserve">&amp; </w:t>
            </w:r>
          </w:p>
          <w:p w:rsidR="000B2C36" w:rsidRDefault="000B2C36">
            <w:pPr>
              <w:spacing w:line="276" w:lineRule="auto"/>
            </w:pPr>
            <w:r>
              <w:t>DE01 byte 5, bit 4 (360 Camera)</w:t>
            </w:r>
          </w:p>
          <w:p w:rsidR="000B2C36" w:rsidRDefault="000B2C36">
            <w:pPr>
              <w:spacing w:line="276" w:lineRule="auto"/>
            </w:pPr>
            <w:r>
              <w:t>or</w:t>
            </w:r>
          </w:p>
          <w:p w:rsidR="000B2C36" w:rsidRDefault="000B2C36">
            <w:pPr>
              <w:spacing w:line="276" w:lineRule="auto"/>
            </w:pPr>
            <w:r>
              <w:t>DE01 byte 5, bit 5 (RVC w/SV Available)</w:t>
            </w:r>
          </w:p>
          <w:p w:rsidR="000B2C36" w:rsidRDefault="000B2C36">
            <w:pPr>
              <w:spacing w:line="276" w:lineRule="auto"/>
            </w:pPr>
            <w:r>
              <w:t>&amp; DE01 byte 5, bit 2 (DAFVC w/SV Available</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C23800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DSP (0x221, 0x224 and 0x228)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DSP menus.</w:t>
            </w:r>
          </w:p>
          <w:p w:rsidR="000B2C36" w:rsidRDefault="000B2C36">
            <w:pPr>
              <w:spacing w:line="276" w:lineRule="auto"/>
            </w:pPr>
            <w:r>
              <w:t>Loss of SYNC generated prompts.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Smart DSP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C23800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AAM (0x221)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AAM menus.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AAM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C25600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FCIM (0x2A0)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FCIM functionality.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ICP(EFP) Network = CAN AND (ICP (EFP)=Present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C25600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FCIM (0x360, 0x361)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See reference 4 for fault actions and symptoms.</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Climate Control = Automatic</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C42200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0x3B2 when (Illumination Signal) is invalid for more than five (5) seconds.</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 xml:space="preserve">Illumination will be full nighttime brightness.  </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C19600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RSEM (0x2A2) missing for more than five (5) seconds if configured for RSEM.</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RSEM controls.</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RSEM = Available or REFP = Available</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C19800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TCU (0x21E) missing for more than five (5) seconds if configured for TCU.</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GPS information.</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TCU = Present and GPS From TCU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C19800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TCU (0x28B) missing for more than five (5) seconds if configured for TCU.</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CPP Functionality.</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TCU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C29300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HPCM (0x365) missing for more than five (5) seconds if configured for PHEV, HEV or BEV.</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Battery Monitoring.</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PHEV = Available or HEV – Available or Fuel Type = BEV</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C24B00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missing messages from the SCMG (0x34A or 0x034C) missing for more than five (5) seconds if configured for </w:t>
            </w:r>
            <w:proofErr w:type="spellStart"/>
            <w:r>
              <w:t>Multicontoured</w:t>
            </w:r>
            <w:proofErr w:type="spellEnd"/>
            <w:r>
              <w:t xml:space="preserve"> Seat. </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 xml:space="preserve">Loss of </w:t>
            </w:r>
            <w:proofErr w:type="spellStart"/>
            <w:r>
              <w:t>Multicontoured</w:t>
            </w:r>
            <w:proofErr w:type="spellEnd"/>
            <w:r>
              <w:t xml:space="preserve"> Seat HMI.</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Legacy Multi Contoured Seat = Available or Enhanced MCS = Available</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C24C00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missing messages from the SCMH (0x34B or 0x034D) missing for more than five (5) seconds if configured for </w:t>
            </w:r>
            <w:proofErr w:type="spellStart"/>
            <w:r>
              <w:t>Multicontoured</w:t>
            </w:r>
            <w:proofErr w:type="spellEnd"/>
            <w:r>
              <w:t xml:space="preserve"> Seat.</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 xml:space="preserve">Loss of </w:t>
            </w:r>
            <w:proofErr w:type="spellStart"/>
            <w:r>
              <w:t>Multicontoured</w:t>
            </w:r>
            <w:proofErr w:type="spellEnd"/>
            <w:r>
              <w:t xml:space="preserve"> Seat HMI.</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(Legacy Multi Contoured Seat = Available or Enhanced MCS = Available) AND Driver MCS Only = Disabled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C20900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PSM (0x274) missing for more than five (5) seconds if configured for Lumbar Seat.</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Lumbar HMI.</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(Lumbar = 2 Way or 4 Way) AND Driver MCS Only = Disabled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C15900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PAM (0x3AA or 0x3AB) missing for more than five (5) seconds if configured for PDC HMI.</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PDC popups.</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PDC HMI = Available </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C15100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RCM (0x27A) missing for more than five (5) seconds if configured for Gyro = Not Present.</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Dead reckoning function will not work.</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Gyro = Not Present and Gyro on Bus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C23200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SODL (0x3A6) missing for more than five (5) seconds if configured for Cross Traffic.</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Cross Traffic Left Signal Icon will not be displayed.</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Cross Traffic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C23300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SODR (0x3A7) missing for more than five (5) seconds if configured for Cross Traffic.</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Cross Traffic Right Signal Icon will not be displayed.</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Cross Traffic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C20C00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WACM (0x3F6) missing for more than five (5) seconds if configured for WACM.</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WACM popups</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WACM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C20800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missing messages from the DSM (0x3E1) missing for more than five (5) seconds if configured for Enhanced Memory.</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Enhanced Memory will not function.</w:t>
            </w:r>
          </w:p>
          <w:p w:rsidR="000B2C36" w:rsidRDefault="000B2C36">
            <w:pPr>
              <w:spacing w:line="276" w:lineRule="auto"/>
            </w:pP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Enhanced Memory = Enabled and DSM = Present</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C12100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Update Bit (</w:t>
            </w:r>
            <w:proofErr w:type="spellStart"/>
            <w:r>
              <w:t>AutoHoldSwMde_B_Ind_UB</w:t>
            </w:r>
            <w:proofErr w:type="spellEnd"/>
            <w:r>
              <w:t>) in message 0x27A hasn’t been active for more than five (5) seconds if configured for Auto hold.</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Auto hold feature will turn off on the menu.</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Auto hold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C41500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Signal after </w:t>
            </w:r>
            <w:proofErr w:type="spellStart"/>
            <w:r>
              <w:t>AutoHold</w:t>
            </w:r>
            <w:proofErr w:type="spellEnd"/>
            <w:r>
              <w:t xml:space="preserve"> button has been activated (</w:t>
            </w:r>
            <w:proofErr w:type="spellStart"/>
            <w:r>
              <w:t>AutoHoldSwMde_B_Ind</w:t>
            </w:r>
            <w:proofErr w:type="spellEnd"/>
            <w:r>
              <w:t>) in message 0x27A hasn’t changed for more than five (5) seconds if configured for Auto hold.</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Auto hold feature will turn off on the menu.</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Auto hold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C12100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 (see missing messages in 2.3 based on CGEA 1.3 strategy).</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the following messages (0x420) missing for more than five (5) seconds.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Park Hold Button will be greyed out and will be disabled and/or Selectable Drive Mode may not function.</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Park Hold = Enabled or Selectable Drive Mode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C12155</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 (see missing messages in 2.3 based on CGEA 1.3 strategy).</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CCPU hasn’t received configuration for Selectable Drive Mode via message 0x44E (ever).</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Default SDM Menu</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Selectable Drive Mode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C41500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 (see missing messages in 2.3 based on CGEA 1.3 strategy).</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CCPU sets when receiving Not Used states for Drive Mode for greater than five seconds from the ABS or no HMI mode assigned to requested Drive Mode.</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Selectable drive mode may not work properly.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Selectable Drive Mode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C41594</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Key in RUN.  Voltage is between 10 and 16 volts.  Ignition is Stable (see missing messages in 2.3 based on CGEA 1.3 strategy).</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CCPU set when SDM Counter reaches max number of Errors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Selectable drive mode may not work properly.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Selectable Drive Mode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C21400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for Update Bit if signals (</w:t>
            </w:r>
            <w:proofErr w:type="spellStart"/>
            <w:r>
              <w:t>IgnPsswrdSetup_B_Rq_UB</w:t>
            </w:r>
            <w:proofErr w:type="spellEnd"/>
            <w:r>
              <w:t xml:space="preserve"> or   </w:t>
            </w:r>
            <w:proofErr w:type="spellStart"/>
            <w:r>
              <w:t>IgnPsswrdLckout_B_Stat_UB</w:t>
            </w:r>
            <w:proofErr w:type="spellEnd"/>
            <w:r>
              <w:t xml:space="preserve"> or </w:t>
            </w:r>
            <w:proofErr w:type="spellStart"/>
            <w:r>
              <w:t>IgnPsswrdActv_B_Stat_UB</w:t>
            </w:r>
            <w:proofErr w:type="spellEnd"/>
            <w:r>
              <w:t>) in message 0x281 is has not updated for greater than five (5) seconds when configured for Backup Start Passcode = Enabled.</w:t>
            </w:r>
          </w:p>
        </w:tc>
        <w:tc>
          <w:tcPr>
            <w:tcW w:w="2310" w:type="dxa"/>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Loss of LBI functionality.</w:t>
            </w:r>
          </w:p>
          <w:p w:rsidR="000B2C36" w:rsidRDefault="000B2C36">
            <w:pPr>
              <w:spacing w:line="276" w:lineRule="auto"/>
            </w:pPr>
          </w:p>
          <w:p w:rsidR="000B2C36" w:rsidRDefault="000B2C36">
            <w:pPr>
              <w:spacing w:line="276" w:lineRule="auto"/>
            </w:pPr>
            <w:r>
              <w:t>Possible error popup.</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Backup Start Passcode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Set when message 0x38D is missing for greater than five (5) seconds when configured for Backup Start Passcode = Enabled.</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LBI functionality.</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Backup Start Passcode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when message 0x3BA or 0x3C3 is missing for greater than five (5) seconds when 360 Lighting is enabled.  </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360 Lighting.</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when </w:t>
            </w:r>
            <w:proofErr w:type="spellStart"/>
            <w:r>
              <w:t>ExtLghtDsply_B_StatArb</w:t>
            </w:r>
            <w:proofErr w:type="spellEnd"/>
            <w:r>
              <w:t xml:space="preserve"> (0x32A) has not been missing for greater than five (5) seconds when 360 Lighting is enabled.</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360 Lighting.</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C14000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when signals </w:t>
            </w:r>
            <w:proofErr w:type="spellStart"/>
            <w:r>
              <w:t>ExtLghtLeft_D_Stat</w:t>
            </w:r>
            <w:proofErr w:type="spellEnd"/>
            <w:r>
              <w:t xml:space="preserve"> </w:t>
            </w:r>
            <w:proofErr w:type="gramStart"/>
            <w:r>
              <w:t xml:space="preserve">and  </w:t>
            </w:r>
            <w:proofErr w:type="spellStart"/>
            <w:r>
              <w:t>ExtLghtRight</w:t>
            </w:r>
            <w:proofErr w:type="gramEnd"/>
            <w:r>
              <w:t>_D_Stat</w:t>
            </w:r>
            <w:proofErr w:type="spellEnd"/>
            <w:r>
              <w:t xml:space="preserve"> are equal to Null or Not USED for greater than five (5) seconds when 360 Lighting is enabled and set for four zones.  </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Loss of 360 Lighting.</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 Enabled and 360 Lighting: Number of Zones = 4</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C42200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Signal after 360 button has been activated, Front or </w:t>
            </w:r>
            <w:proofErr w:type="gramStart"/>
            <w:r>
              <w:t>Rear  (</w:t>
            </w:r>
            <w:proofErr w:type="spellStart"/>
            <w:proofErr w:type="gramEnd"/>
            <w:r>
              <w:t>ExtLghtFront_D_Stat</w:t>
            </w:r>
            <w:proofErr w:type="spellEnd"/>
            <w:r>
              <w:t xml:space="preserve">, </w:t>
            </w:r>
            <w:proofErr w:type="spellStart"/>
            <w:r>
              <w:t>ExtLghtRear_D_Status</w:t>
            </w:r>
            <w:proofErr w:type="spellEnd"/>
            <w:r>
              <w:t>)  in message 0x3BA hasn’t changed for more than five (5) seconds if configured for 360 lighting.</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will no function</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Enabled</w:t>
            </w:r>
          </w:p>
        </w:tc>
      </w:tr>
      <w:tr w:rsidR="000B2C36" w:rsidTr="000B2C36">
        <w:trPr>
          <w:cantSplit/>
          <w:jc w:val="center"/>
        </w:trPr>
        <w:tc>
          <w:tcPr>
            <w:tcW w:w="1576"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C42200</w:t>
            </w:r>
          </w:p>
        </w:tc>
        <w:tc>
          <w:tcPr>
            <w:tcW w:w="1559"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Last Known Key in RUN.  Voltage is between 10 and 16 volts.  Last Known Ignition is stable.</w:t>
            </w:r>
          </w:p>
        </w:tc>
        <w:tc>
          <w:tcPr>
            <w:tcW w:w="3272"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Set for Signal after 360 button has been activated, Left or </w:t>
            </w:r>
            <w:proofErr w:type="gramStart"/>
            <w:r>
              <w:t>Right  (</w:t>
            </w:r>
            <w:proofErr w:type="spellStart"/>
            <w:proofErr w:type="gramEnd"/>
            <w:r>
              <w:t>ExtLghtLeft_D_Stat</w:t>
            </w:r>
            <w:proofErr w:type="spellEnd"/>
            <w:r>
              <w:t xml:space="preserve">, </w:t>
            </w:r>
            <w:proofErr w:type="spellStart"/>
            <w:r>
              <w:t>ExtLghtRight_D_Status</w:t>
            </w:r>
            <w:proofErr w:type="spellEnd"/>
            <w:r>
              <w:t>)  in message 0x3BA hasn’t changed for more than five (5) seconds if configured for 360 lighting and 4 zones.</w:t>
            </w:r>
          </w:p>
        </w:tc>
        <w:tc>
          <w:tcPr>
            <w:tcW w:w="2310"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will no function</w:t>
            </w:r>
          </w:p>
        </w:tc>
        <w:tc>
          <w:tcPr>
            <w:tcW w:w="1665" w:type="dxa"/>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360 Lighting = Enabled and 360 Lighting: Number of Zones = 4</w:t>
            </w:r>
          </w:p>
        </w:tc>
      </w:tr>
    </w:tbl>
    <w:p w:rsidR="000B2C36" w:rsidRPr="00A3499F" w:rsidRDefault="000B2C36" w:rsidP="000B2C36"/>
    <w:p w:rsidR="000B2C36" w:rsidRDefault="000B2C36" w:rsidP="000B2C36">
      <w:pPr>
        <w:pStyle w:val="Heading2"/>
      </w:pPr>
      <w:bookmarkStart w:id="46" w:name="_Toc35417521"/>
      <w:r w:rsidRPr="00B9479B">
        <w:lastRenderedPageBreak/>
        <w:t>SWR-REQ-290455/C-Configuration - Method 2 (Direct Configuration)</w:t>
      </w:r>
      <w:bookmarkEnd w:id="46"/>
    </w:p>
    <w:p w:rsidR="000B2C36" w:rsidRDefault="000B2C36" w:rsidP="00D868C0">
      <w:pPr>
        <w:numPr>
          <w:ilvl w:val="0"/>
          <w:numId w:val="49"/>
        </w:numPr>
      </w:pPr>
      <w:r>
        <w:t>$2E is used to write to the configuration blocks.</w:t>
      </w:r>
    </w:p>
    <w:p w:rsidR="000B2C36" w:rsidRDefault="000B2C36" w:rsidP="00D868C0">
      <w:pPr>
        <w:numPr>
          <w:ilvl w:val="0"/>
          <w:numId w:val="49"/>
        </w:numPr>
      </w:pPr>
      <w:r>
        <w:t>Blocks DE00 is for the Option Content in the vehicle – BMP flipping.</w:t>
      </w:r>
    </w:p>
    <w:p w:rsidR="000B2C36" w:rsidRDefault="000B2C36" w:rsidP="00D868C0">
      <w:pPr>
        <w:numPr>
          <w:ilvl w:val="0"/>
          <w:numId w:val="49"/>
        </w:numPr>
      </w:pPr>
      <w:r>
        <w:t>Blocks DE01 is for Destination Code, Splash Screen and Vehicle Style – SED.</w:t>
      </w:r>
    </w:p>
    <w:p w:rsidR="000B2C36" w:rsidRDefault="000B2C36" w:rsidP="00D868C0">
      <w:pPr>
        <w:numPr>
          <w:ilvl w:val="0"/>
          <w:numId w:val="49"/>
        </w:numPr>
      </w:pPr>
      <w:r>
        <w:t>Block DE02 contains ECO Route Parameters.</w:t>
      </w:r>
    </w:p>
    <w:p w:rsidR="000B2C36" w:rsidRDefault="000B2C36" w:rsidP="00D868C0">
      <w:pPr>
        <w:numPr>
          <w:ilvl w:val="0"/>
          <w:numId w:val="49"/>
        </w:numPr>
      </w:pPr>
      <w:r>
        <w:t>Block DE03 contains Global Options – SED.</w:t>
      </w:r>
    </w:p>
    <w:p w:rsidR="000B2C36" w:rsidRDefault="000B2C36" w:rsidP="00D868C0">
      <w:pPr>
        <w:numPr>
          <w:ilvl w:val="0"/>
          <w:numId w:val="49"/>
        </w:numPr>
      </w:pPr>
      <w:r>
        <w:t>Missing configuration DTCs are only set based on the table in Block DE00-DE03 below:</w:t>
      </w:r>
    </w:p>
    <w:p w:rsidR="000B2C36" w:rsidRDefault="000B2C36" w:rsidP="00D868C0">
      <w:pPr>
        <w:numPr>
          <w:ilvl w:val="0"/>
          <w:numId w:val="49"/>
        </w:numPr>
      </w:pPr>
      <w:r>
        <w:t>Configuration can be performed whenever CAN is awake and voltage is between 9-16 volts.</w:t>
      </w:r>
    </w:p>
    <w:p w:rsidR="000B2C36" w:rsidRDefault="000B2C36" w:rsidP="000B2C36"/>
    <w:p w:rsidR="000B2C36" w:rsidRDefault="000B2C36" w:rsidP="000B2C36">
      <w:pPr>
        <w:pStyle w:val="Heading3"/>
      </w:pPr>
      <w:bookmarkStart w:id="47" w:name="_Toc35417522"/>
      <w:r w:rsidRPr="00B9479B">
        <w:t>SWR-REQ-290456/R-DE00 Configuration (Audio/Camera/Vehicle/</w:t>
      </w:r>
      <w:proofErr w:type="spellStart"/>
      <w:r w:rsidRPr="00B9479B">
        <w:t>Diag</w:t>
      </w:r>
      <w:proofErr w:type="spellEnd"/>
      <w:r w:rsidRPr="00B9479B">
        <w:t>)</w:t>
      </w:r>
      <w:bookmarkEnd w:id="47"/>
    </w:p>
    <w:p w:rsidR="000B2C36" w:rsidRPr="00AE06BC" w:rsidRDefault="000B2C36" w:rsidP="000B2C36"/>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1080"/>
        <w:gridCol w:w="2250"/>
        <w:gridCol w:w="1080"/>
        <w:gridCol w:w="2070"/>
        <w:gridCol w:w="1980"/>
      </w:tblGrid>
      <w:tr w:rsidR="000B2C36" w:rsidTr="00D868C0">
        <w:trPr>
          <w:cantSplit/>
          <w:tblHeader/>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Bit(s)</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Operation</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Configuration DTC</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Smart DSP</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Do not log missing DSP Messages</w:t>
            </w:r>
          </w:p>
          <w:p w:rsidR="000B2C36" w:rsidRDefault="000B2C36" w:rsidP="000B2C36">
            <w:r>
              <w:t xml:space="preserve">1 – Log missing DSP Messages </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
              <w:t>N/A</w:t>
            </w:r>
          </w:p>
          <w:p w:rsidR="000B2C36" w:rsidRDefault="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AAM</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Do not log missing AAM messages</w:t>
            </w:r>
          </w:p>
          <w:p w:rsidR="000B2C36" w:rsidRDefault="000B2C36">
            <w:r>
              <w:t>1 – Log Missing AAM messages (Send speaker walkaround request to ACM)</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
              <w:t>N/A</w:t>
            </w:r>
          </w:p>
          <w:p w:rsidR="000B2C36" w:rsidRDefault="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SDARS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SDARS HMI and DTCs Disabled</w:t>
            </w:r>
          </w:p>
          <w:p w:rsidR="000B2C36" w:rsidRDefault="000B2C36">
            <w:r>
              <w:t>1 – SDARS HMI and DTCs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
              <w:t>N/A</w:t>
            </w:r>
          </w:p>
          <w:p w:rsidR="000B2C36" w:rsidRDefault="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RSEM</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Do not log missing RSEM messages</w:t>
            </w:r>
          </w:p>
          <w:p w:rsidR="000B2C36" w:rsidRDefault="000B2C36">
            <w:r>
              <w:t>1 – Log Missing RSEM messages</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
              <w:t>N/A</w:t>
            </w:r>
          </w:p>
          <w:p w:rsidR="000B2C36" w:rsidRDefault="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Fader in Sound Menu</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Fader in Sound Menu</w:t>
            </w:r>
          </w:p>
          <w:p w:rsidR="000B2C36" w:rsidRDefault="000B2C36">
            <w:r>
              <w:t>1 – No Fader in Sound Menu</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bookmarkStart w:id="48" w:name="_Hlk21608525"/>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Station List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Default="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bookmarkEnd w:id="48"/>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TMC</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Not Available (Disable TMC menu)</w:t>
            </w:r>
          </w:p>
          <w:p w:rsidR="000B2C36" w:rsidRDefault="000B2C36">
            <w:r>
              <w:t>1 – Available (Enable TMC menu)</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yes, if travel link is enabled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DAB</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 xml:space="preserve">0 </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Not Available</w:t>
            </w:r>
          </w:p>
          <w:p w:rsidR="000B2C36" w:rsidRDefault="000B2C36">
            <w:r>
              <w:t>1 – Available (Always Enhanced DAB)</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HD Radio</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0 – Not Available</w:t>
            </w:r>
          </w:p>
          <w:p w:rsidR="000B2C36" w:rsidRDefault="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Radio Tuner Market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 xml:space="preserve">0 </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pPr>
              <w:rPr>
                <w:lang w:val="fr-FR"/>
              </w:rPr>
            </w:pPr>
            <w:r>
              <w:rPr>
                <w:lang w:val="fr-FR"/>
              </w:rPr>
              <w:t xml:space="preserve">0 – Non RDS </w:t>
            </w:r>
            <w:proofErr w:type="spellStart"/>
            <w:r>
              <w:rPr>
                <w:lang w:val="fr-FR"/>
              </w:rPr>
              <w:t>Market</w:t>
            </w:r>
            <w:proofErr w:type="spellEnd"/>
            <w:r>
              <w:rPr>
                <w:lang w:val="fr-FR"/>
              </w:rPr>
              <w:t xml:space="preserve"> (NA)</w:t>
            </w:r>
          </w:p>
          <w:p w:rsidR="000B2C36" w:rsidRDefault="000B2C36">
            <w:pPr>
              <w:rPr>
                <w:lang w:val="fr-FR"/>
              </w:rPr>
            </w:pPr>
            <w:r>
              <w:rPr>
                <w:lang w:val="fr-FR"/>
              </w:rPr>
              <w:t xml:space="preserve">1 – RDS </w:t>
            </w:r>
            <w:proofErr w:type="spellStart"/>
            <w:r>
              <w:rPr>
                <w:lang w:val="fr-FR"/>
              </w:rPr>
              <w:t>Market</w:t>
            </w:r>
            <w:proofErr w:type="spellEnd"/>
            <w:r>
              <w:rPr>
                <w:lang w:val="fr-FR"/>
              </w:rPr>
              <w:t xml:space="preserve"> (Europe, APA, SA)</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lastRenderedPageBreak/>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REFP (Rear EFP with Rotary Volume Knob)</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 xml:space="preserve">0 – Not </w:t>
            </w:r>
            <w:proofErr w:type="spellStart"/>
            <w:r>
              <w:t>Availble</w:t>
            </w:r>
            <w:proofErr w:type="spellEnd"/>
          </w:p>
          <w:p w:rsidR="000B2C36" w:rsidRDefault="000B2C36" w:rsidP="00D868C0">
            <w:pPr>
              <w:numPr>
                <w:ilvl w:val="0"/>
                <w:numId w:val="50"/>
              </w:numPr>
              <w:rPr>
                <w:rFonts w:ascii="Courier New" w:eastAsia="Courier New" w:hAnsi="Courier New" w:cs="Courier New"/>
              </w:rPr>
            </w:pPr>
            <w:r>
              <w:t>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
              <w:t>Surround Sound Available in Occupancy Mode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
              <w:t xml:space="preserve">0 – Available </w:t>
            </w:r>
          </w:p>
          <w:p w:rsidR="000B2C36" w:rsidRDefault="000B2C36">
            <w:r>
              <w:t xml:space="preserve">1 – Not Available </w:t>
            </w:r>
          </w:p>
          <w:p w:rsidR="000B2C36" w:rsidRDefault="000B2C36">
            <w:r>
              <w:t>*This only applies if DSP is configured for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Tone Touch HMI</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HD Radio Station Logos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REVEL Sound System</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 xml:space="preserve">1 – Present </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proofErr w:type="spellStart"/>
            <w:r>
              <w:rPr>
                <w:rFonts w:eastAsia="MS Mincho"/>
                <w:lang w:eastAsia="ja-JP"/>
              </w:rPr>
              <w:t>Autostore</w:t>
            </w:r>
            <w:proofErr w:type="spellEnd"/>
            <w:r>
              <w:rPr>
                <w:rFonts w:eastAsia="MS Mincho"/>
                <w:lang w:eastAsia="ja-JP"/>
              </w:rPr>
              <w:t xml:space="preserve"> (Mixed Mode Presets)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w:t>
            </w:r>
            <w:proofErr w:type="gramStart"/>
            <w:r>
              <w:t>Enabled  (</w:t>
            </w:r>
            <w:proofErr w:type="gramEnd"/>
            <w:r>
              <w:t>Normal Presets)</w:t>
            </w:r>
          </w:p>
          <w:p w:rsidR="000B2C36" w:rsidRDefault="000B2C36" w:rsidP="000B2C36">
            <w:r>
              <w:t>1 – Disabled (Mixed Mode Presets)</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Brazil Frequency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Non-Brazil or Brazil Frequency is not Supported by Radio</w:t>
            </w:r>
          </w:p>
          <w:p w:rsidR="000B2C36" w:rsidRDefault="000B2C36" w:rsidP="000B2C36">
            <w:r>
              <w:t>1 – Brazil Frequency Supported by Radio</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Reserved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Reserved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X40 Radio Present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Non-X40 Radio</w:t>
            </w:r>
          </w:p>
          <w:p w:rsidR="000B2C36" w:rsidRDefault="000B2C36" w:rsidP="000B2C36">
            <w:r>
              <w:t>1 – X40 Radio</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Sound Immersion</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USB1 </w:t>
            </w:r>
            <w:proofErr w:type="spellStart"/>
            <w:r>
              <w:t>Self Test</w:t>
            </w:r>
            <w:proofErr w:type="spellEnd"/>
            <w:r>
              <w:t xml:space="preserve"> Detection</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Enabled</w:t>
            </w:r>
          </w:p>
          <w:p w:rsidR="000B2C36" w:rsidRDefault="000B2C36" w:rsidP="000B2C36">
            <w:r>
              <w:t>1 – Disabled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del w:id="49" w:author="John VanHouten" w:date="2020-03-13T11:45:00Z">
              <w:r w:rsidDel="00D1162C">
                <w:delText>Reserved</w:delText>
              </w:r>
            </w:del>
            <w:ins w:id="50" w:author="John VanHouten" w:date="2020-03-13T11:45:00Z">
              <w:r>
                <w:t>Soft Camera/Parking Key</w:t>
              </w:r>
            </w:ins>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ins w:id="51" w:author="John VanHouten" w:date="2020-03-13T11:45:00Z"/>
              </w:rPr>
            </w:pPr>
            <w:del w:id="52" w:author="John VanHouten" w:date="2020-03-13T11:45:00Z">
              <w:r w:rsidDel="00D1162C">
                <w:delText>Reserved</w:delText>
              </w:r>
            </w:del>
            <w:ins w:id="53" w:author="John VanHouten" w:date="2020-03-13T11:45:00Z">
              <w:r>
                <w:t>0 – Disabled</w:t>
              </w:r>
            </w:ins>
          </w:p>
          <w:p w:rsidR="000B2C36" w:rsidRDefault="000B2C36" w:rsidP="000B2C36">
            <w:ins w:id="54" w:author="John VanHouten" w:date="2020-03-13T11:46:00Z">
              <w:r>
                <w:t>1 - Enabled</w:t>
              </w:r>
            </w:ins>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Extended Play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On</w:t>
            </w:r>
          </w:p>
          <w:p w:rsidR="000B2C36" w:rsidRDefault="000B2C36" w:rsidP="000B2C36">
            <w:r>
              <w:t>1 - Off</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Extended Play Time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01</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20 minutes</w:t>
            </w:r>
          </w:p>
          <w:p w:rsidR="000B2C36" w:rsidRDefault="000B2C36" w:rsidP="000B2C36">
            <w:r>
              <w:t>01 – 30 minutes (FNA)</w:t>
            </w:r>
          </w:p>
          <w:p w:rsidR="000B2C36" w:rsidRDefault="000B2C36" w:rsidP="000B2C36">
            <w:r>
              <w:t>10 – 40 minutes</w:t>
            </w:r>
          </w:p>
          <w:p w:rsidR="000B2C36" w:rsidRDefault="000B2C36" w:rsidP="000B2C36">
            <w:r>
              <w:t>11 – 60 minutes (</w:t>
            </w:r>
            <w:proofErr w:type="spellStart"/>
            <w:r>
              <w:t>FoE</w:t>
            </w:r>
            <w:proofErr w:type="spellEnd"/>
            <w:r>
              <w:t>)</w:t>
            </w:r>
          </w:p>
          <w:p w:rsidR="000B2C36" w:rsidRDefault="000B2C36" w:rsidP="000B2C36"/>
          <w:p w:rsidR="000B2C36" w:rsidRDefault="000B2C36" w:rsidP="000B2C36">
            <w:r>
              <w:t xml:space="preserve">* - Extended Play </w:t>
            </w:r>
            <w:proofErr w:type="gramStart"/>
            <w:r>
              <w:t>has to</w:t>
            </w:r>
            <w:proofErr w:type="gramEnd"/>
            <w:r>
              <w:t xml:space="preserve"> be selected to make this a valid option</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FM Tuner </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Available</w:t>
            </w:r>
          </w:p>
          <w:p w:rsidR="000B2C36" w:rsidRDefault="000B2C36" w:rsidP="000B2C36">
            <w:r>
              <w:t>1 – Not Available</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AM Tuner</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Available</w:t>
            </w:r>
          </w:p>
          <w:p w:rsidR="000B2C36" w:rsidRDefault="000B2C36" w:rsidP="000B2C36">
            <w:r>
              <w:t>1 – Not Available</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Number of Mixed Mode Presets Per Page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6 Presets per Page</w:t>
            </w:r>
          </w:p>
          <w:p w:rsidR="000B2C36" w:rsidRDefault="000B2C36" w:rsidP="000B2C36">
            <w:r>
              <w:t>01 – 5 Presets per Page</w:t>
            </w:r>
          </w:p>
          <w:p w:rsidR="000B2C36" w:rsidRDefault="000B2C36" w:rsidP="000B2C36">
            <w:r>
              <w:t>10 – 10 Presets Per Page</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when configured for 11.  (Functionality will follow 00 – 6 Presets)</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VR for Radio Tuner</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66A6A" w:rsidRDefault="000B2C36" w:rsidP="00D868C0">
            <w:pPr>
              <w:numPr>
                <w:ilvl w:val="0"/>
                <w:numId w:val="51"/>
              </w:numPr>
            </w:pPr>
            <w:r>
              <w:t>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Rear Camera</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Rear </w:t>
            </w:r>
            <w:proofErr w:type="spellStart"/>
            <w:r>
              <w:t>aNot</w:t>
            </w:r>
            <w:proofErr w:type="spellEnd"/>
            <w:r>
              <w:t xml:space="preserve"> Present</w:t>
            </w:r>
          </w:p>
          <w:p w:rsidR="000B2C36" w:rsidRDefault="000B2C36" w:rsidP="000B2C36">
            <w:r>
              <w:t>1 – Rear Camera Present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bookmarkStart w:id="55" w:name="_Hlk23334349"/>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Front Camera (Off Road)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bookmarkEnd w:id="55"/>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rPr>
                <w:rFonts w:eastAsia="MS Mincho"/>
                <w:lang w:eastAsia="ja-JP"/>
              </w:rPr>
              <w:t xml:space="preserve">RVC Split View (when paired with </w:t>
            </w:r>
            <w:proofErr w:type="spellStart"/>
            <w:r>
              <w:rPr>
                <w:rFonts w:eastAsia="MS Mincho"/>
                <w:lang w:eastAsia="ja-JP"/>
              </w:rPr>
              <w:t>multicameras</w:t>
            </w:r>
            <w:proofErr w:type="spellEnd"/>
            <w:r>
              <w:rPr>
                <w:rFonts w:eastAsia="MS Mincho"/>
                <w:lang w:eastAsia="ja-JP"/>
              </w:rPr>
              <w: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rPr>
                <w:rFonts w:eastAsia="MS Mincho"/>
                <w:lang w:eastAsia="ja-JP"/>
              </w:rPr>
              <w:t>360 Camera View</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rPr>
                <w:rFonts w:eastAsia="MS Mincho"/>
                <w:lang w:eastAsia="ja-JP"/>
              </w:rPr>
              <w:t>DAFVC Split View</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t>Multi Camera Strategy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Hard Button Camera Toggle</w:t>
            </w:r>
          </w:p>
          <w:p w:rsidR="000B2C36" w:rsidRDefault="000B2C36" w:rsidP="000B2C36">
            <w:r>
              <w:t>1 – Soft Button Camera Toggle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Trailer Reverse Guidance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CHMSL Camera</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 xml:space="preserve">1 - Enabled </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Aux Camera</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 xml:space="preserve">1 - Enabled </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RVC Split View Camera (non-Multi camera)</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360 Offset Views (360 Camera Required)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Steering Angle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Pinion</w:t>
            </w:r>
          </w:p>
          <w:p w:rsidR="000B2C36" w:rsidRDefault="000B2C36" w:rsidP="000B2C36">
            <w:r>
              <w:t>1 - Wheel</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Driver Restriction Images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Allowed</w:t>
            </w:r>
          </w:p>
          <w:p w:rsidR="000B2C36" w:rsidRDefault="000B2C36" w:rsidP="000B2C36">
            <w:r>
              <w:t>1 - Restricted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Park Hold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Disabled</w:t>
            </w:r>
          </w:p>
          <w:p w:rsidR="000B2C36" w:rsidRDefault="000B2C36" w:rsidP="000B2C36">
            <w:r>
              <w:t>01 – Enabled (Hitch Improvement Feature)</w:t>
            </w:r>
          </w:p>
          <w:p w:rsidR="000B2C36" w:rsidRDefault="000B2C36" w:rsidP="000B2C36">
            <w:r>
              <w:t>10 – Reserved</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when equal to 10 or 11.  Functionality should equal 00 (Disabled)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Type of RVC Camera</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Analog</w:t>
            </w:r>
          </w:p>
          <w:p w:rsidR="000B2C36" w:rsidRDefault="000B2C36" w:rsidP="000B2C36">
            <w:r>
              <w:t>1 – Digital</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if hardware is setup for other than configured.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Digital Camera Vehicle Setting</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0x00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0x00 = Vehicle 1</w:t>
            </w:r>
          </w:p>
          <w:p w:rsidR="000B2C36" w:rsidRDefault="000B2C36" w:rsidP="000B2C36">
            <w:r>
              <w:t>0x01 = Vehicle 2</w:t>
            </w:r>
          </w:p>
          <w:p w:rsidR="000B2C36" w:rsidRDefault="000B2C36" w:rsidP="000B2C36">
            <w:r>
              <w:t>0x02-3F – Vehicles 3-64</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Front Rock Crawl (360 Camera Required)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Rear Rock Crawl (360 Camera Required)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CAN SWC </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Ignition Type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Key Start</w:t>
            </w:r>
          </w:p>
          <w:p w:rsidR="000B2C36" w:rsidRDefault="000B2C36" w:rsidP="000B2C36">
            <w:r>
              <w:t>1 – Push Button Start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WOW Seat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Start/Stop Vehicle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 </w:t>
            </w:r>
            <w:proofErr w:type="gramStart"/>
            <w:r>
              <w:t>Non Start</w:t>
            </w:r>
            <w:proofErr w:type="gramEnd"/>
            <w:r>
              <w:t>/Stop</w:t>
            </w:r>
          </w:p>
          <w:p w:rsidR="000B2C36" w:rsidRDefault="000B2C36" w:rsidP="000B2C36">
            <w:r>
              <w:t>1 – Start Stop</w:t>
            </w:r>
          </w:p>
          <w:p w:rsidR="000B2C36" w:rsidRDefault="000B2C36" w:rsidP="000B2C36"/>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Transmission Type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Automatic</w:t>
            </w:r>
          </w:p>
          <w:p w:rsidR="000B2C36" w:rsidRDefault="000B2C36" w:rsidP="000B2C36">
            <w:r>
              <w:t>1 - Manual</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Ambient Lighting</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Not Available </w:t>
            </w:r>
          </w:p>
          <w:p w:rsidR="000B2C36" w:rsidRDefault="000B2C36" w:rsidP="000B2C36">
            <w:r>
              <w:t xml:space="preserve">1 – Available </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Door Keypad Code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 (</w:t>
            </w:r>
            <w:r>
              <w:rPr>
                <w:color w:val="000000"/>
              </w:rPr>
              <w:t>Door Keypad menu button shall not be displayed)</w:t>
            </w:r>
          </w:p>
          <w:p w:rsidR="000B2C36" w:rsidRDefault="000B2C36" w:rsidP="000B2C36">
            <w:r>
              <w:t>1 – Available (</w:t>
            </w:r>
            <w:r>
              <w:rPr>
                <w:color w:val="000000"/>
              </w:rPr>
              <w:t>Door Keypad menu button shall be displayed)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8</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textAlignment w:val="baseline"/>
            </w:pPr>
            <w:r>
              <w:t>Legacy Multi-contoured Seats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jc w:val="both"/>
              <w:textAlignment w:val="baseline"/>
            </w:pPr>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jc w:val="both"/>
              <w:textAlignment w:val="baseline"/>
            </w:pPr>
            <w:r>
              <w:t>0 – Not Available</w:t>
            </w:r>
          </w:p>
          <w:p w:rsidR="000B2C36" w:rsidRDefault="000B2C36" w:rsidP="000B2C36">
            <w:pPr>
              <w:jc w:val="both"/>
            </w:pPr>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pPr>
              <w:overflowPunct w:val="0"/>
              <w:autoSpaceDE w:val="0"/>
              <w:autoSpaceDN w:val="0"/>
              <w:adjustRightInd w:val="0"/>
              <w:jc w:val="both"/>
              <w:textAlignment w:val="baseline"/>
            </w:pPr>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HW SWC</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 – Not available</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Not Available</w:t>
            </w:r>
          </w:p>
          <w:p w:rsidR="000B2C36" w:rsidRDefault="000B2C36" w:rsidP="000B2C36">
            <w:pPr>
              <w:rPr>
                <w:rFonts w:cs="Arial"/>
              </w:rPr>
            </w:pPr>
            <w:r>
              <w:t xml:space="preserve">01 - </w:t>
            </w:r>
            <w:r>
              <w:rPr>
                <w:rFonts w:cs="Arial"/>
              </w:rPr>
              <w:t>SWAC with volume, PTT….  (Variant C)</w:t>
            </w:r>
          </w:p>
          <w:p w:rsidR="000B2C36" w:rsidRDefault="000B2C36" w:rsidP="000B2C36">
            <w:pPr>
              <w:rPr>
                <w:rFonts w:cs="Arial"/>
              </w:rPr>
            </w:pPr>
            <w:r>
              <w:rPr>
                <w:rFonts w:cs="Arial"/>
              </w:rPr>
              <w:t xml:space="preserve">10 - SWAC with Mode, Seek, </w:t>
            </w:r>
            <w:proofErr w:type="spellStart"/>
            <w:r>
              <w:rPr>
                <w:rFonts w:cs="Arial"/>
              </w:rPr>
              <w:t>etc</w:t>
            </w:r>
            <w:proofErr w:type="spellEnd"/>
            <w:r>
              <w:rPr>
                <w:rFonts w:cs="Arial"/>
              </w:rPr>
              <w:t>… (Variant A)</w:t>
            </w:r>
          </w:p>
          <w:p w:rsidR="000B2C36" w:rsidRDefault="000B2C36" w:rsidP="000B2C36">
            <w:r>
              <w:rPr>
                <w:rFonts w:cs="Arial"/>
              </w:rPr>
              <w:t>11 – 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 when equal to 11 (set to not available for functionality)</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Number of Bladders (MCS or WOW Seat)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Other</w:t>
            </w:r>
          </w:p>
          <w:p w:rsidR="000B2C36" w:rsidRDefault="000B2C36" w:rsidP="000B2C36">
            <w:r>
              <w:t>01 – 3 Bladders</w:t>
            </w:r>
          </w:p>
          <w:p w:rsidR="000B2C36" w:rsidRDefault="000B2C36" w:rsidP="000B2C36">
            <w:r>
              <w:t>10 – 7 Bladders</w:t>
            </w:r>
          </w:p>
          <w:p w:rsidR="000B2C36" w:rsidRDefault="000B2C36" w:rsidP="000B2C36">
            <w:r>
              <w:t xml:space="preserve">11 </w:t>
            </w:r>
            <w:proofErr w:type="gramStart"/>
            <w:r>
              <w:t>-  11</w:t>
            </w:r>
            <w:proofErr w:type="gramEnd"/>
            <w:r>
              <w:t xml:space="preserve"> Bladders</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Park Brake Type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Mechanical Park Brake (use signal </w:t>
            </w:r>
            <w:proofErr w:type="spellStart"/>
            <w:r>
              <w:rPr>
                <w:color w:val="000000"/>
              </w:rPr>
              <w:t>PrkBrkActv_B_Actl</w:t>
            </w:r>
            <w:proofErr w:type="spellEnd"/>
            <w:r>
              <w:rPr>
                <w:color w:val="000000"/>
              </w:rPr>
              <w:t>)</w:t>
            </w:r>
          </w:p>
          <w:p w:rsidR="000B2C36" w:rsidRDefault="000B2C36" w:rsidP="000B2C36">
            <w:r>
              <w:t xml:space="preserve">1 – Electronic Park Brake (use signal </w:t>
            </w:r>
            <w:proofErr w:type="spellStart"/>
            <w:r>
              <w:rPr>
                <w:color w:val="000000"/>
              </w:rPr>
              <w:t>PrkBrkStatus</w:t>
            </w:r>
            <w:proofErr w:type="spellEnd"/>
            <w:r>
              <w:rPr>
                <w:color w:val="000000"/>
              </w:rPr>
              <w: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Trailer Backup Assist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Enhanced Memory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Cross-Traffic Alert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 xml:space="preserve">Number of </w:t>
            </w:r>
            <w:proofErr w:type="spellStart"/>
            <w:r>
              <w:rPr>
                <w:rFonts w:eastAsia="MS Mincho"/>
                <w:lang w:eastAsia="ja-JP"/>
              </w:rPr>
              <w:t>Personalizations</w:t>
            </w:r>
            <w:proofErr w:type="spellEnd"/>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Disabled</w:t>
            </w:r>
          </w:p>
          <w:p w:rsidR="000B2C36" w:rsidRDefault="000B2C36" w:rsidP="000B2C36">
            <w:r>
              <w:t xml:space="preserve">01 – 2 </w:t>
            </w:r>
          </w:p>
          <w:p w:rsidR="000B2C36" w:rsidRDefault="000B2C36" w:rsidP="000B2C36">
            <w:r>
              <w:t>02 – 3</w:t>
            </w:r>
          </w:p>
          <w:p w:rsidR="000B2C36" w:rsidRDefault="000B2C36" w:rsidP="000B2C36">
            <w:r>
              <w:t xml:space="preserve">03 – 4 </w:t>
            </w:r>
          </w:p>
        </w:tc>
        <w:tc>
          <w:tcPr>
            <w:tcW w:w="1980" w:type="dxa"/>
            <w:tcBorders>
              <w:top w:val="single" w:sz="4" w:space="0" w:color="auto"/>
              <w:left w:val="single" w:sz="4" w:space="0" w:color="auto"/>
              <w:bottom w:val="single" w:sz="4" w:space="0" w:color="auto"/>
              <w:right w:val="single" w:sz="4" w:space="0" w:color="auto"/>
            </w:tcBorders>
          </w:tcPr>
          <w:p w:rsidR="000B2C36" w:rsidRPr="00E635F9" w:rsidRDefault="000B2C36" w:rsidP="000B2C36">
            <w:r w:rsidRPr="00E635F9">
              <w:rPr>
                <w:rFonts w:cs="Calibri"/>
                <w:szCs w:val="22"/>
              </w:rPr>
              <w:t xml:space="preserve">Yes, if Enhanced Memory = 1 (Enabled) and DSM = 1 (Present) and Number of </w:t>
            </w:r>
            <w:proofErr w:type="spellStart"/>
            <w:r w:rsidRPr="00E635F9">
              <w:rPr>
                <w:rFonts w:cs="Calibri"/>
                <w:szCs w:val="22"/>
              </w:rPr>
              <w:t>Personalizations</w:t>
            </w:r>
            <w:proofErr w:type="spellEnd"/>
            <w:r w:rsidRPr="00E635F9">
              <w:rPr>
                <w:rFonts w:cs="Calibri"/>
                <w:szCs w:val="22"/>
              </w:rPr>
              <w:t xml:space="preserve"> – 00 (Disabled)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WACM</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p w:rsidR="000B2C36" w:rsidRDefault="000B2C36" w:rsidP="000B2C36"/>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Ambient Lighting Type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Pantone</w:t>
            </w:r>
          </w:p>
          <w:p w:rsidR="000B2C36" w:rsidRDefault="000B2C36" w:rsidP="000B2C36">
            <w:r>
              <w:t>1 – Single Color</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Reverse Gear</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Legacy</w:t>
            </w:r>
          </w:p>
          <w:p w:rsidR="000B2C36" w:rsidRDefault="000B2C36" w:rsidP="000B2C36">
            <w:r>
              <w:t>1 – New (</w:t>
            </w:r>
            <w:proofErr w:type="spellStart"/>
            <w:r>
              <w:t>GearPos_D_Trg</w:t>
            </w:r>
            <w:proofErr w:type="spellEnd"/>
            <w:r>
              <w: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Phone as a Key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Trailer Aid Signal Source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Not Available</w:t>
            </w:r>
          </w:p>
          <w:p w:rsidR="000B2C36" w:rsidRDefault="000B2C36" w:rsidP="000B2C36">
            <w:r>
              <w:t>01 – Available with PSCM</w:t>
            </w:r>
          </w:p>
          <w:p w:rsidR="000B2C36" w:rsidRDefault="000B2C36" w:rsidP="000B2C36">
            <w:r>
              <w:t>10 – Available with IPMB</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when configured as 11.  Should act as 00 – Not Available in this case.</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Boundary Alert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Reverse Brake Assist</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Enhanced MCS</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if configured for Legacy MCS (enhanced has priority) or Power Lumbar (enhanced MCS has priority)</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Ambient Lighting System Strategy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Variant 1</w:t>
            </w:r>
          </w:p>
          <w:p w:rsidR="000B2C36" w:rsidRDefault="000B2C36" w:rsidP="000B2C36">
            <w:r>
              <w:t>1 – Variant 2</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Power Lumbar</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Disabled</w:t>
            </w:r>
          </w:p>
          <w:p w:rsidR="000B2C36" w:rsidRDefault="000B2C36" w:rsidP="000B2C36">
            <w:r>
              <w:t>01 – 2 Way Lumbar</w:t>
            </w:r>
          </w:p>
          <w:p w:rsidR="000B2C36" w:rsidRDefault="000B2C36" w:rsidP="000B2C36">
            <w:r>
              <w:t>10 – 4 Way Lumbar</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Yes, if equal to 11, then assume disabled.  Also, if MCS (legacy or </w:t>
            </w:r>
            <w:proofErr w:type="spellStart"/>
            <w:r>
              <w:t>enchanced</w:t>
            </w:r>
            <w:proofErr w:type="spellEnd"/>
            <w:r>
              <w:t xml:space="preserve"> is selected), the assume MCS functionality only.</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Parking Hot Key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Camera Hot Key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Driver Assist Hot Key</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Auto Hold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Video </w:t>
            </w:r>
            <w:proofErr w:type="gramStart"/>
            <w:r>
              <w:t>On</w:t>
            </w:r>
            <w:proofErr w:type="gramEnd"/>
            <w:r>
              <w:t xml:space="preserve"> Demand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Driver Only MCS (Only applicable with Multi Contoured Seats is Enabled)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360 Lighting</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360 Lighting: Number of Zones (360 Lighting Needs to be configured to Enabled)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2 zones</w:t>
            </w:r>
          </w:p>
          <w:p w:rsidR="000B2C36" w:rsidRDefault="000B2C36" w:rsidP="000B2C36">
            <w:r>
              <w:t>1 – 4 zones</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Architecture Version</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01</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00 – Reserved</w:t>
            </w:r>
          </w:p>
          <w:p w:rsidR="000B2C36" w:rsidRDefault="000B2C36" w:rsidP="000B2C36">
            <w:r>
              <w:t>01 – FNV2</w:t>
            </w:r>
          </w:p>
          <w:p w:rsidR="000B2C36" w:rsidRDefault="000B2C36" w:rsidP="000B2C36">
            <w:r>
              <w:t>10 – Reserved</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if equal to 00, 10, or 11 – should assume 01 (FNV2)</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Backup Start Passcode (aka LBI)</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Pr="00EF1600"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Redcap </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Trailer Backup Assist 2 Feature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if configured to be available and Trailer Settings Configuration (DE00 Byte 14 Bit7) is configured as disabled.  Will function as TBA 2 is Not Available.</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tcPr>
          <w:p w:rsidR="000B2C36" w:rsidDel="00EF1600" w:rsidRDefault="000B2C36" w:rsidP="000B2C36">
            <w:r>
              <w:t>4-3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Dark Car Mode</w:t>
            </w:r>
          </w:p>
        </w:tc>
        <w:tc>
          <w:tcPr>
            <w:tcW w:w="1080" w:type="dxa"/>
            <w:tcBorders>
              <w:top w:val="single" w:sz="4" w:space="0" w:color="auto"/>
              <w:left w:val="single" w:sz="4" w:space="0" w:color="auto"/>
              <w:bottom w:val="single" w:sz="4" w:space="0" w:color="auto"/>
              <w:right w:val="single" w:sz="4" w:space="0" w:color="auto"/>
            </w:tcBorders>
          </w:tcPr>
          <w:p w:rsidR="000B2C36" w:rsidDel="00EF1600" w:rsidRDefault="000B2C36" w:rsidP="000B2C36">
            <w:r>
              <w:t>00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Disabled</w:t>
            </w:r>
          </w:p>
          <w:p w:rsidR="000B2C36" w:rsidRDefault="000B2C36" w:rsidP="000B2C36">
            <w:r>
              <w:t>01 – Enabled (Legacy)</w:t>
            </w:r>
          </w:p>
          <w:p w:rsidR="000B2C36" w:rsidRDefault="000B2C36" w:rsidP="000B2C36">
            <w:r>
              <w:t>10 – Enabled (Version 2.0)</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when equal to 11 – should assume 00 (Disabled)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tcPr>
          <w:p w:rsidR="000B2C36" w:rsidDel="00EF1600" w:rsidRDefault="000B2C36" w:rsidP="000B2C36">
            <w:r>
              <w:t>2-1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Power to the Box</w:t>
            </w:r>
          </w:p>
        </w:tc>
        <w:tc>
          <w:tcPr>
            <w:tcW w:w="1080" w:type="dxa"/>
            <w:tcBorders>
              <w:top w:val="single" w:sz="4" w:space="0" w:color="auto"/>
              <w:left w:val="single" w:sz="4" w:space="0" w:color="auto"/>
              <w:bottom w:val="single" w:sz="4" w:space="0" w:color="auto"/>
              <w:right w:val="single" w:sz="4" w:space="0" w:color="auto"/>
            </w:tcBorders>
          </w:tcPr>
          <w:p w:rsidR="000B2C36" w:rsidDel="00EF1600" w:rsidRDefault="000B2C36" w:rsidP="000B2C36">
            <w:r>
              <w:t>00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Disabled</w:t>
            </w:r>
          </w:p>
          <w:p w:rsidR="000B2C36" w:rsidRDefault="000B2C36" w:rsidP="000B2C36">
            <w:r>
              <w:t>01 – Enabled with 1 Dial</w:t>
            </w:r>
          </w:p>
          <w:p w:rsidR="000B2C36" w:rsidRDefault="000B2C36" w:rsidP="000B2C36">
            <w:r>
              <w:t>10 – Enabled with 2 Dials</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when equal to 11 – should assume 00 (Disabled)</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13</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hideMark/>
          </w:tcPr>
          <w:p w:rsidR="000B2C36" w:rsidRPr="00BE5922" w:rsidRDefault="000B2C36" w:rsidP="000B2C36">
            <w:r w:rsidRPr="008740D0">
              <w:rPr>
                <w:rFonts w:cs="Calibri"/>
                <w:color w:val="1F497D"/>
                <w:szCs w:val="22"/>
              </w:rPr>
              <w:t>Trailer Reverse Guidance 2 Feature</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yes, if configured to be available and Trailer Settings Configuration (DE00 Byte 14 Bit7) is configured as disabled.  Will function as TRG 2 is Not Available.</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Trailer Settings Feature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Trailer Setup Configuration</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Trailer Vehicle Style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pPr>
              <w:tabs>
                <w:tab w:val="left" w:pos="780"/>
              </w:tabs>
            </w:pPr>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SUV</w:t>
            </w:r>
          </w:p>
          <w:p w:rsidR="000B2C36" w:rsidRDefault="000B2C36" w:rsidP="000B2C36">
            <w:r>
              <w:t>1 – Truck</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proofErr w:type="spellStart"/>
            <w:r>
              <w:t>Autohitch</w:t>
            </w:r>
            <w:proofErr w:type="spellEnd"/>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proofErr w:type="spellStart"/>
            <w:r>
              <w:t>Autofeature</w:t>
            </w:r>
            <w:proofErr w:type="spellEnd"/>
            <w:r>
              <w:t xml:space="preserve"> Select</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Trailer Lighting</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TBA Fifth Wheel Support</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14</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Integrated Trailer Module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7-6</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Trailer Measurement</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No Measurements</w:t>
            </w:r>
          </w:p>
          <w:p w:rsidR="000B2C36" w:rsidRDefault="000B2C36" w:rsidP="000B2C36">
            <w:r>
              <w:t>01 – Measurements</w:t>
            </w:r>
          </w:p>
          <w:p w:rsidR="000B2C36" w:rsidRDefault="000B2C36" w:rsidP="000B2C36">
            <w:r>
              <w:t>10 – Sticker</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when equal to 11 – should assume 00 (No Measurements)</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Pitch/Roll (Off Road)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Eco Behavior</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Trip ½</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Fuel Economy</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Zone Lighting</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15</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Bed Camera</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16</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360 Lighting Vehicle HMI</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0x00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0x00 – Vehicle 1 (P702)</w:t>
            </w:r>
          </w:p>
          <w:p w:rsidR="000B2C36" w:rsidRDefault="000B2C36" w:rsidP="000B2C36">
            <w:r>
              <w:t>0x01 Vehicle 2 (U725)</w:t>
            </w:r>
          </w:p>
          <w:p w:rsidR="000B2C36" w:rsidRDefault="000B2C36" w:rsidP="000B2C36">
            <w:r>
              <w:t>0x02 Vehicle 3 (P703</w:t>
            </w:r>
            <w:ins w:id="56" w:author="VanHouten, John (J.A.)" w:date="2020-03-11T13:39:00Z">
              <w:r>
                <w:t xml:space="preserve"> N.A.</w:t>
              </w:r>
            </w:ins>
            <w:r>
              <w:t>)</w:t>
            </w:r>
          </w:p>
          <w:p w:rsidR="000B2C36" w:rsidRDefault="000B2C36" w:rsidP="000B2C36">
            <w:r>
              <w:t>0x03 Vehicle 4 (U704</w:t>
            </w:r>
            <w:ins w:id="57" w:author="VanHouten, John (J.A.)" w:date="2020-03-11T13:39:00Z">
              <w:r>
                <w:t xml:space="preserve"> ECE</w:t>
              </w:r>
            </w:ins>
            <w:r>
              <w:t>)</w:t>
            </w:r>
          </w:p>
          <w:p w:rsidR="000B2C36" w:rsidRDefault="000B2C36" w:rsidP="000B2C36">
            <w:r>
              <w:t xml:space="preserve">0x04 – Vehicle 5 (P702 </w:t>
            </w:r>
            <w:ins w:id="58" w:author="VanHouten, John (J.A.)" w:date="2020-03-11T13:39:00Z">
              <w:r>
                <w:t>B</w:t>
              </w:r>
            </w:ins>
            <w:del w:id="59" w:author="VanHouten, John (J.A.)" w:date="2020-03-11T13:39:00Z">
              <w:r w:rsidDel="00211936">
                <w:delText>V</w:delText>
              </w:r>
            </w:del>
            <w:r>
              <w:t>EV)</w:t>
            </w:r>
          </w:p>
          <w:p w:rsidR="000B2C36" w:rsidRDefault="000B2C36" w:rsidP="000B2C36">
            <w:r>
              <w:t>0x05 – Vehicle 6 (U553)</w:t>
            </w:r>
          </w:p>
          <w:p w:rsidR="000B2C36" w:rsidRDefault="000B2C36" w:rsidP="000B2C36">
            <w:pPr>
              <w:rPr>
                <w:ins w:id="60" w:author="VanHouten, John (J.A.)" w:date="2020-03-11T13:39:00Z"/>
              </w:rPr>
            </w:pPr>
            <w:r>
              <w:t>0x06 – Vehicle 7 (P708)</w:t>
            </w:r>
          </w:p>
          <w:p w:rsidR="000B2C36" w:rsidRDefault="000B2C36" w:rsidP="000B2C36">
            <w:ins w:id="61" w:author="VanHouten, John (J.A.)" w:date="2020-03-11T13:39:00Z">
              <w:r>
                <w:t xml:space="preserve">07 – Vehicle 8 </w:t>
              </w:r>
            </w:ins>
            <w:ins w:id="62" w:author="VanHouten, John (J.A.)" w:date="2020-03-11T13:40:00Z">
              <w:r>
                <w:t>(P70</w:t>
              </w:r>
            </w:ins>
            <w:ins w:id="63" w:author="VanHouten, John (J.A.)" w:date="2020-03-11T15:01:00Z">
              <w:r>
                <w:t>3</w:t>
              </w:r>
            </w:ins>
            <w:ins w:id="64" w:author="VanHouten, John (J.A.)" w:date="2020-03-11T13:40:00Z">
              <w:r>
                <w:t xml:space="preserve"> ECE)</w:t>
              </w:r>
            </w:ins>
          </w:p>
          <w:p w:rsidR="000B2C36" w:rsidRDefault="000B2C36" w:rsidP="000B2C36">
            <w:r>
              <w:t>0x0</w:t>
            </w:r>
            <w:ins w:id="65" w:author="VanHouten, John (J.A.)" w:date="2020-03-11T13:40:00Z">
              <w:r>
                <w:t>8</w:t>
              </w:r>
            </w:ins>
            <w:del w:id="66" w:author="VanHouten, John (J.A.)" w:date="2020-03-11T13:40:00Z">
              <w:r w:rsidDel="00211936">
                <w:delText>7</w:delText>
              </w:r>
            </w:del>
            <w:r>
              <w:t>-0x3F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16</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Navigation</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16</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On Board Generator</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Phone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Audio</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IOD – TPMS</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Eco-Idle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Advanced HUD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4 Pin/7 Pin Trailer Connector</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 connector/4 Pin</w:t>
            </w:r>
          </w:p>
          <w:p w:rsidR="000B2C36" w:rsidRDefault="000B2C36" w:rsidP="000B2C36">
            <w:r>
              <w:t>1 – 7 Pin</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IPD – Off-Road #2</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17</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Seats Hot Key</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lastRenderedPageBreak/>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7</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RCOD View</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6</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Hitch View</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5</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CHMSL View at Speed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Aux View at Speed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RCOD View at Speed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Hitch View at Speed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BE5922" w:rsidRDefault="000B2C36" w:rsidP="000B2C36">
            <w:r>
              <w:t>1</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1 Pedal Drive</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Del="00410F72"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18</w:t>
            </w:r>
          </w:p>
        </w:tc>
        <w:tc>
          <w:tcPr>
            <w:tcW w:w="108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0</w:t>
            </w:r>
          </w:p>
        </w:tc>
        <w:tc>
          <w:tcPr>
            <w:tcW w:w="225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Off road Views at Speed</w:t>
            </w:r>
          </w:p>
        </w:tc>
        <w:tc>
          <w:tcPr>
            <w:tcW w:w="108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Del="00410F72"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Del="00410F72" w:rsidRDefault="000B2C36" w:rsidP="000B2C36">
            <w:r>
              <w:t>N/A</w:t>
            </w:r>
          </w:p>
        </w:tc>
      </w:tr>
      <w:tr w:rsidR="000B2C36" w:rsidDel="00410F72"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tcPr>
          <w:p w:rsidR="000B2C36" w:rsidDel="0030081E" w:rsidRDefault="000B2C36" w:rsidP="000B2C36">
            <w:r>
              <w:t>Selectable Drive Modes</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Camera Soft Button</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5</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DSM</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Rocket Setup</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if Set to 1 (Enabled) and Enhanced Memory is set to 0 (Disabled).  Function should be disabled in this case.</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3-2</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Number of Bladders Continued</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21 Bladders</w:t>
            </w:r>
          </w:p>
          <w:p w:rsidR="000B2C36" w:rsidRDefault="000B2C36" w:rsidP="000B2C36">
            <w:r>
              <w:t>01 – 17 Bladders</w:t>
            </w:r>
          </w:p>
          <w:p w:rsidR="000B2C36" w:rsidRDefault="000B2C36" w:rsidP="000B2C36">
            <w:r>
              <w:t>10 – Reserved</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bookmarkStart w:id="67" w:name="_Hlk22110364"/>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19</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1-0</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Portrait 360 Camera View Format</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 xml:space="preserve">00 </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00 – Horizontal</w:t>
            </w:r>
          </w:p>
          <w:p w:rsidR="000B2C36" w:rsidRDefault="000B2C36" w:rsidP="000B2C36">
            <w:r>
              <w:t>01 – Vertical (360 top)</w:t>
            </w:r>
          </w:p>
          <w:p w:rsidR="000B2C36" w:rsidRDefault="000B2C36" w:rsidP="000B2C36">
            <w:r>
              <w:t>10 – Reserved</w:t>
            </w:r>
          </w:p>
          <w:p w:rsidR="000B2C36" w:rsidRDefault="000B2C36" w:rsidP="000B2C36">
            <w:r>
              <w:t>11 – Reserved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Yes, if set to 10 or 11.  Function will be the same as 00 - Horizontal</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bookmarkStart w:id="68" w:name="_Hlk22110390"/>
            <w:bookmarkEnd w:id="67"/>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Seats Hot Key – Number of Buttons</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Single</w:t>
            </w:r>
          </w:p>
          <w:p w:rsidR="000B2C36" w:rsidRDefault="000B2C36" w:rsidP="000B2C36">
            <w:r>
              <w:t>1 – Double</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DE00</w:t>
            </w:r>
          </w:p>
        </w:tc>
        <w:tc>
          <w:tcPr>
            <w:tcW w:w="72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20</w:t>
            </w:r>
          </w:p>
        </w:tc>
        <w:tc>
          <w:tcPr>
            <w:tcW w:w="108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6</w:t>
            </w:r>
          </w:p>
        </w:tc>
        <w:tc>
          <w:tcPr>
            <w:tcW w:w="225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Trailer Light Check</w:t>
            </w:r>
          </w:p>
        </w:tc>
        <w:tc>
          <w:tcPr>
            <w:tcW w:w="108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0</w:t>
            </w:r>
          </w:p>
        </w:tc>
        <w:tc>
          <w:tcPr>
            <w:tcW w:w="2070" w:type="dxa"/>
            <w:tcBorders>
              <w:top w:val="single" w:sz="4" w:space="0" w:color="auto"/>
              <w:left w:val="single" w:sz="4" w:space="0" w:color="auto"/>
              <w:bottom w:val="single" w:sz="4" w:space="0" w:color="auto"/>
              <w:right w:val="single" w:sz="4" w:space="0" w:color="auto"/>
            </w:tcBorders>
          </w:tcPr>
          <w:p w:rsidR="000B2C36" w:rsidRPr="00550269" w:rsidRDefault="000B2C36" w:rsidP="000B2C36">
            <w:pPr>
              <w:rPr>
                <w:rFonts w:cs="Calibri"/>
                <w:szCs w:val="22"/>
              </w:rPr>
            </w:pPr>
            <w:r w:rsidRPr="00550269">
              <w:rPr>
                <w:rFonts w:cs="Calibri"/>
                <w:szCs w:val="22"/>
              </w:rPr>
              <w:t>0 – Disabled</w:t>
            </w:r>
          </w:p>
          <w:p w:rsidR="000B2C36" w:rsidRPr="00B329F5" w:rsidRDefault="000B2C36" w:rsidP="000B2C36">
            <w:r w:rsidRPr="00550269">
              <w:rPr>
                <w:rFonts w:cs="Calibri"/>
                <w:szCs w:val="22"/>
              </w:rPr>
              <w:t>1 – Enabled</w:t>
            </w:r>
          </w:p>
        </w:tc>
        <w:tc>
          <w:tcPr>
            <w:tcW w:w="1980" w:type="dxa"/>
            <w:tcBorders>
              <w:top w:val="single" w:sz="4" w:space="0" w:color="auto"/>
              <w:left w:val="single" w:sz="4" w:space="0" w:color="auto"/>
              <w:bottom w:val="single" w:sz="4" w:space="0" w:color="auto"/>
              <w:right w:val="single" w:sz="4" w:space="0" w:color="auto"/>
            </w:tcBorders>
          </w:tcPr>
          <w:p w:rsidR="000B2C36" w:rsidRPr="00B329F5" w:rsidRDefault="000B2C36" w:rsidP="000B2C36">
            <w:r w:rsidRPr="00550269">
              <w:rPr>
                <w:rFonts w:cs="Calibri"/>
                <w:szCs w:val="22"/>
              </w:rPr>
              <w:t>N/A</w:t>
            </w:r>
          </w:p>
        </w:tc>
      </w:tr>
      <w:tr w:rsidR="000B2C36" w:rsidRPr="00C73AA5"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Pr="00C73AA5" w:rsidRDefault="000B2C36" w:rsidP="000B2C36">
            <w:r w:rsidRPr="00C73AA5">
              <w:t>DE00</w:t>
            </w:r>
          </w:p>
        </w:tc>
        <w:tc>
          <w:tcPr>
            <w:tcW w:w="720" w:type="dxa"/>
            <w:tcBorders>
              <w:top w:val="single" w:sz="4" w:space="0" w:color="auto"/>
              <w:left w:val="single" w:sz="4" w:space="0" w:color="auto"/>
              <w:bottom w:val="single" w:sz="4" w:space="0" w:color="auto"/>
              <w:right w:val="single" w:sz="4" w:space="0" w:color="auto"/>
            </w:tcBorders>
          </w:tcPr>
          <w:p w:rsidR="000B2C36" w:rsidRPr="00C73AA5" w:rsidRDefault="000B2C36" w:rsidP="000B2C36">
            <w:r w:rsidRPr="00C73AA5">
              <w:t>20</w:t>
            </w:r>
          </w:p>
        </w:tc>
        <w:tc>
          <w:tcPr>
            <w:tcW w:w="1080" w:type="dxa"/>
            <w:tcBorders>
              <w:top w:val="single" w:sz="4" w:space="0" w:color="auto"/>
              <w:left w:val="single" w:sz="4" w:space="0" w:color="auto"/>
              <w:bottom w:val="single" w:sz="4" w:space="0" w:color="auto"/>
              <w:right w:val="single" w:sz="4" w:space="0" w:color="auto"/>
            </w:tcBorders>
          </w:tcPr>
          <w:p w:rsidR="000B2C36" w:rsidRPr="00C73AA5" w:rsidRDefault="000B2C36" w:rsidP="000B2C36">
            <w:r w:rsidRPr="00C73AA5">
              <w:t>5</w:t>
            </w:r>
          </w:p>
        </w:tc>
        <w:tc>
          <w:tcPr>
            <w:tcW w:w="2250" w:type="dxa"/>
            <w:tcBorders>
              <w:top w:val="single" w:sz="4" w:space="0" w:color="auto"/>
              <w:left w:val="single" w:sz="4" w:space="0" w:color="auto"/>
              <w:bottom w:val="single" w:sz="4" w:space="0" w:color="auto"/>
              <w:right w:val="single" w:sz="4" w:space="0" w:color="auto"/>
            </w:tcBorders>
          </w:tcPr>
          <w:p w:rsidR="000B2C36" w:rsidRPr="00E635F9" w:rsidRDefault="000B2C36">
            <w:pPr>
              <w:rPr>
                <w:rFonts w:cs="Calibri"/>
                <w:szCs w:val="22"/>
              </w:rPr>
            </w:pPr>
            <w:r w:rsidRPr="00D324AA">
              <w:rPr>
                <w:rFonts w:cs="Calibri"/>
                <w:szCs w:val="22"/>
              </w:rPr>
              <w:t>Weight Distribution Hitch</w:t>
            </w:r>
          </w:p>
        </w:tc>
        <w:tc>
          <w:tcPr>
            <w:tcW w:w="1080" w:type="dxa"/>
            <w:tcBorders>
              <w:top w:val="single" w:sz="4" w:space="0" w:color="auto"/>
              <w:left w:val="single" w:sz="4" w:space="0" w:color="auto"/>
              <w:bottom w:val="single" w:sz="4" w:space="0" w:color="auto"/>
              <w:right w:val="single" w:sz="4" w:space="0" w:color="auto"/>
            </w:tcBorders>
          </w:tcPr>
          <w:p w:rsidR="000B2C36" w:rsidRPr="00C73AA5" w:rsidRDefault="000B2C36" w:rsidP="000B2C36">
            <w:r w:rsidRPr="00C73AA5">
              <w:t>0</w:t>
            </w:r>
          </w:p>
        </w:tc>
        <w:tc>
          <w:tcPr>
            <w:tcW w:w="2070" w:type="dxa"/>
            <w:tcBorders>
              <w:top w:val="single" w:sz="4" w:space="0" w:color="auto"/>
              <w:left w:val="single" w:sz="4" w:space="0" w:color="auto"/>
              <w:bottom w:val="single" w:sz="4" w:space="0" w:color="auto"/>
              <w:right w:val="single" w:sz="4" w:space="0" w:color="auto"/>
            </w:tcBorders>
          </w:tcPr>
          <w:p w:rsidR="000B2C36" w:rsidRPr="00D324AA" w:rsidRDefault="000B2C36" w:rsidP="000B2C36">
            <w:pPr>
              <w:rPr>
                <w:rFonts w:cs="Calibri"/>
                <w:szCs w:val="22"/>
              </w:rPr>
            </w:pPr>
            <w:r w:rsidRPr="00D324AA">
              <w:rPr>
                <w:rFonts w:cs="Calibri"/>
                <w:szCs w:val="22"/>
              </w:rPr>
              <w:t>0 – Disabled in Connection Checklist</w:t>
            </w:r>
          </w:p>
          <w:p w:rsidR="000B2C36" w:rsidRPr="00046FC9" w:rsidRDefault="000B2C36" w:rsidP="000B2C36">
            <w:pPr>
              <w:rPr>
                <w:rFonts w:cs="Calibri"/>
                <w:szCs w:val="22"/>
              </w:rPr>
            </w:pPr>
            <w:r w:rsidRPr="00D324AA">
              <w:rPr>
                <w:rFonts w:cs="Calibri"/>
                <w:szCs w:val="22"/>
              </w:rPr>
              <w:t>1 – Enabled in Connection Checklist</w:t>
            </w:r>
          </w:p>
        </w:tc>
        <w:tc>
          <w:tcPr>
            <w:tcW w:w="1980" w:type="dxa"/>
            <w:tcBorders>
              <w:top w:val="single" w:sz="4" w:space="0" w:color="auto"/>
              <w:left w:val="single" w:sz="4" w:space="0" w:color="auto"/>
              <w:bottom w:val="single" w:sz="4" w:space="0" w:color="auto"/>
              <w:right w:val="single" w:sz="4" w:space="0" w:color="auto"/>
            </w:tcBorders>
          </w:tcPr>
          <w:p w:rsidR="000B2C36" w:rsidRPr="00C73AA5" w:rsidRDefault="000B2C36" w:rsidP="000B2C36">
            <w:r w:rsidRPr="00C73AA5">
              <w:t>N/A</w:t>
            </w:r>
          </w:p>
        </w:tc>
      </w:tr>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bookmarkStart w:id="69" w:name="_Hlk2990630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Onboard Scales</w:t>
            </w:r>
          </w:p>
        </w:tc>
        <w:tc>
          <w:tcPr>
            <w:tcW w:w="1080" w:type="dxa"/>
            <w:tcBorders>
              <w:top w:val="single" w:sz="4" w:space="0" w:color="auto"/>
              <w:left w:val="single" w:sz="4" w:space="0" w:color="auto"/>
              <w:bottom w:val="single" w:sz="4" w:space="0" w:color="auto"/>
              <w:right w:val="single" w:sz="4" w:space="0" w:color="auto"/>
            </w:tcBorders>
          </w:tcPr>
          <w:p w:rsidR="000B2C36" w:rsidDel="00C73AA5"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bookmarkEnd w:id="68"/>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108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250" w:type="dxa"/>
            <w:tcBorders>
              <w:top w:val="single" w:sz="4" w:space="0" w:color="auto"/>
              <w:left w:val="single" w:sz="4" w:space="0" w:color="auto"/>
              <w:bottom w:val="single" w:sz="4" w:space="0" w:color="auto"/>
              <w:right w:val="single" w:sz="4" w:space="0" w:color="auto"/>
            </w:tcBorders>
          </w:tcPr>
          <w:p w:rsidR="000B2C36" w:rsidRDefault="000B2C36" w:rsidP="000B2C36">
            <w:r>
              <w:t>Smart Hitch</w:t>
            </w:r>
          </w:p>
        </w:tc>
        <w:tc>
          <w:tcPr>
            <w:tcW w:w="1080" w:type="dxa"/>
            <w:tcBorders>
              <w:top w:val="single" w:sz="4" w:space="0" w:color="auto"/>
              <w:left w:val="single" w:sz="4" w:space="0" w:color="auto"/>
              <w:bottom w:val="single" w:sz="4" w:space="0" w:color="auto"/>
              <w:right w:val="single" w:sz="4" w:space="0" w:color="auto"/>
            </w:tcBorders>
          </w:tcPr>
          <w:p w:rsidR="000B2C36" w:rsidDel="00C73AA5" w:rsidRDefault="000B2C36" w:rsidP="000B2C36">
            <w:r>
              <w:t>0</w:t>
            </w:r>
          </w:p>
        </w:tc>
        <w:tc>
          <w:tcPr>
            <w:tcW w:w="2070"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1980"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bookmarkEnd w:id="69"/>
      <w:tr w:rsidR="000B2C36" w:rsidTr="00D868C0">
        <w:trPr>
          <w:cantSplit/>
          <w:jc w:val="center"/>
        </w:trPr>
        <w:tc>
          <w:tcPr>
            <w:tcW w:w="990" w:type="dxa"/>
            <w:tcBorders>
              <w:top w:val="single" w:sz="4" w:space="0" w:color="auto"/>
              <w:left w:val="single" w:sz="4" w:space="0" w:color="auto"/>
              <w:bottom w:val="single" w:sz="4" w:space="0" w:color="auto"/>
              <w:right w:val="single" w:sz="4" w:space="0" w:color="auto"/>
            </w:tcBorders>
            <w:hideMark/>
          </w:tcPr>
          <w:p w:rsidR="000B2C36" w:rsidRDefault="000B2C36" w:rsidP="000B2C36">
            <w:r>
              <w:t>DE00</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rsidP="000B2C36">
            <w:r>
              <w:t>20</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2-0</w:t>
            </w:r>
          </w:p>
        </w:tc>
        <w:tc>
          <w:tcPr>
            <w:tcW w:w="225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080" w:type="dxa"/>
            <w:tcBorders>
              <w:top w:val="single" w:sz="4" w:space="0" w:color="auto"/>
              <w:left w:val="single" w:sz="4" w:space="0" w:color="auto"/>
              <w:bottom w:val="single" w:sz="4" w:space="0" w:color="auto"/>
              <w:right w:val="single" w:sz="4" w:space="0" w:color="auto"/>
            </w:tcBorders>
            <w:hideMark/>
          </w:tcPr>
          <w:p w:rsidR="000B2C36" w:rsidRDefault="000B2C36" w:rsidP="000B2C36">
            <w:r>
              <w:t>000</w:t>
            </w:r>
          </w:p>
        </w:tc>
        <w:tc>
          <w:tcPr>
            <w:tcW w:w="2070" w:type="dxa"/>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1980" w:type="dxa"/>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bl>
    <w:p w:rsidR="000B2C36" w:rsidRDefault="000B2C36" w:rsidP="000B2C36"/>
    <w:p w:rsidR="000B2C36" w:rsidRDefault="000B2C36" w:rsidP="000B2C36">
      <w:pPr>
        <w:pStyle w:val="Heading3"/>
      </w:pPr>
      <w:bookmarkStart w:id="70" w:name="_Toc35417523"/>
      <w:r w:rsidRPr="00B9479B">
        <w:lastRenderedPageBreak/>
        <w:t>SWR-REQ-290457/P-DE01 Configuration (HMI/Climate/Electrification/Phone-BT)</w:t>
      </w:r>
      <w:bookmarkEnd w:id="70"/>
    </w:p>
    <w:p w:rsidR="000B2C36" w:rsidRPr="00AE06BC" w:rsidRDefault="000B2C36" w:rsidP="000B2C3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824"/>
        <w:gridCol w:w="924"/>
        <w:gridCol w:w="1942"/>
        <w:gridCol w:w="1644"/>
        <w:gridCol w:w="2715"/>
        <w:gridCol w:w="1977"/>
      </w:tblGrid>
      <w:tr w:rsidR="000B2C36" w:rsidTr="00D868C0">
        <w:trPr>
          <w:cantSplit/>
          <w:tblHeade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Bit(s)</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Operation</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Configuration DTC</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TRG Picture in Picture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0 – Disabled</w:t>
            </w:r>
          </w:p>
          <w:p w:rsidR="000B2C36" w:rsidRDefault="000B2C36" w:rsidP="000B2C36">
            <w:pPr>
              <w:spacing w:line="256" w:lineRule="auto"/>
            </w:pPr>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
              <w:t>Vehicle Driver Location</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 – Left Hand</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
              <w:t xml:space="preserve">0 – Left Hand Drive (When user selects Driver HMI button, send driver occupancy mode CAN signal)  </w:t>
            </w:r>
          </w:p>
          <w:p w:rsidR="000B2C36" w:rsidRDefault="000B2C36">
            <w:r>
              <w:t xml:space="preserve">1 – Right Hand Drive (When user selects Driver HMI button, send passenger occupancy mode CAN signal) </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
              <w:t>Brand</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
              <w:t>0 – Ford</w:t>
            </w:r>
          </w:p>
          <w:p w:rsidR="000B2C36" w:rsidRDefault="000B2C36">
            <w:r>
              <w:t>1 – Lincoln</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4-</w:t>
            </w:r>
          </w:p>
          <w:p w:rsidR="000B2C36" w:rsidRDefault="000B2C36">
            <w:r>
              <w:t>3</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pPr>
              <w:rPr>
                <w:rFonts w:eastAsia="MS Mincho"/>
                <w:lang w:eastAsia="ja-JP"/>
              </w:rPr>
            </w:pPr>
            <w:r>
              <w:rPr>
                <w:rFonts w:eastAsia="MS Mincho"/>
                <w:lang w:eastAsia="ja-JP"/>
              </w:rPr>
              <w:t>List Browser</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
              <w:t>00 – Navigation and Media</w:t>
            </w:r>
          </w:p>
          <w:p w:rsidR="000B2C36" w:rsidRDefault="000B2C36">
            <w:r>
              <w:t>01 – Navigation Only</w:t>
            </w:r>
          </w:p>
          <w:p w:rsidR="000B2C36" w:rsidRDefault="000B2C36">
            <w:r>
              <w:t>10 – None</w:t>
            </w:r>
          </w:p>
          <w:p w:rsidR="000B2C36" w:rsidRDefault="000B2C36">
            <w:r>
              <w:t>11 – Reserved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Yes, when equal to 11 (Functionally will equal value 00 [Navigation and Media]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
              <w:t>Calm Screen</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Default="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
              <w:t>4.2” HMI Menu Controller</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D868C0">
            <w:pPr>
              <w:numPr>
                <w:ilvl w:val="0"/>
                <w:numId w:val="52"/>
              </w:numPr>
            </w:pPr>
            <w:r>
              <w:t>Rotary Tune Knob with OK Button</w:t>
            </w:r>
          </w:p>
          <w:p w:rsidR="000B2C36" w:rsidRDefault="000B2C36" w:rsidP="00D868C0">
            <w:pPr>
              <w:numPr>
                <w:ilvl w:val="0"/>
                <w:numId w:val="52"/>
              </w:numPr>
            </w:pPr>
            <w:r>
              <w:t>5-Way controller</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
              <w:t>Gracenote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
              <w:t>0 – Enabled</w:t>
            </w:r>
          </w:p>
          <w:p w:rsidR="000B2C36" w:rsidRDefault="000B2C36">
            <w:r>
              <w:t>1 – Disabled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jc w:val="center"/>
        </w:trPr>
        <w:tc>
          <w:tcPr>
            <w:tcW w:w="48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rPr>
                <w:rFonts w:ascii="Calibri" w:hAnsi="Calibri"/>
              </w:rPr>
            </w:pPr>
            <w:r>
              <w:t>DE01</w:t>
            </w:r>
          </w:p>
        </w:tc>
        <w:tc>
          <w:tcPr>
            <w:tcW w:w="37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2</w:t>
            </w:r>
          </w:p>
        </w:tc>
        <w:tc>
          <w:tcPr>
            <w:tcW w:w="41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 xml:space="preserve">7 </w:t>
            </w:r>
          </w:p>
        </w:tc>
        <w:tc>
          <w:tcPr>
            <w:tcW w:w="87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Alexa HMI</w:t>
            </w:r>
          </w:p>
        </w:tc>
        <w:tc>
          <w:tcPr>
            <w:tcW w:w="7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0</w:t>
            </w:r>
          </w:p>
        </w:tc>
        <w:tc>
          <w:tcPr>
            <w:tcW w:w="122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0 – Disabled</w:t>
            </w:r>
          </w:p>
          <w:p w:rsidR="000B2C36" w:rsidRDefault="000B2C36">
            <w:pPr>
              <w:spacing w:line="276" w:lineRule="auto"/>
            </w:pPr>
            <w:r>
              <w:t>1 – Enabled</w:t>
            </w:r>
          </w:p>
        </w:tc>
        <w:tc>
          <w:tcPr>
            <w:tcW w:w="89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N/A</w:t>
            </w:r>
          </w:p>
        </w:tc>
      </w:tr>
      <w:tr w:rsidR="000B2C36" w:rsidTr="00D868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jc w:val="center"/>
        </w:trPr>
        <w:tc>
          <w:tcPr>
            <w:tcW w:w="4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DE01</w:t>
            </w:r>
          </w:p>
        </w:tc>
        <w:tc>
          <w:tcPr>
            <w:tcW w:w="371"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2</w:t>
            </w:r>
          </w:p>
        </w:tc>
        <w:tc>
          <w:tcPr>
            <w:tcW w:w="416"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6-5</w:t>
            </w:r>
          </w:p>
        </w:tc>
        <w:tc>
          <w:tcPr>
            <w:tcW w:w="874"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OTA Automatic Updates (HMI)</w:t>
            </w:r>
          </w:p>
        </w:tc>
        <w:tc>
          <w:tcPr>
            <w:tcW w:w="740"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00</w:t>
            </w:r>
          </w:p>
        </w:tc>
        <w:tc>
          <w:tcPr>
            <w:tcW w:w="1222"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00 – HMI Enabled</w:t>
            </w:r>
          </w:p>
          <w:p w:rsidR="000B2C36" w:rsidRDefault="000B2C36">
            <w:pPr>
              <w:spacing w:line="276" w:lineRule="auto"/>
            </w:pPr>
            <w:r>
              <w:t>01 – HMI Disabled</w:t>
            </w:r>
          </w:p>
          <w:p w:rsidR="000B2C36" w:rsidRDefault="000B2C36">
            <w:pPr>
              <w:spacing w:line="276" w:lineRule="auto"/>
            </w:pPr>
            <w:r>
              <w:t>10 – Reserved</w:t>
            </w:r>
          </w:p>
          <w:p w:rsidR="000B2C36" w:rsidRDefault="000B2C36">
            <w:pPr>
              <w:spacing w:line="276" w:lineRule="auto"/>
            </w:pPr>
            <w:r>
              <w:t>11 – Reserved</w:t>
            </w:r>
          </w:p>
        </w:tc>
        <w:tc>
          <w:tcPr>
            <w:tcW w:w="890" w:type="pct"/>
            <w:tcBorders>
              <w:top w:val="nil"/>
              <w:left w:val="nil"/>
              <w:bottom w:val="single" w:sz="8" w:space="0" w:color="auto"/>
              <w:right w:val="single" w:sz="8" w:space="0" w:color="auto"/>
            </w:tcBorders>
            <w:tcMar>
              <w:top w:w="0" w:type="dxa"/>
              <w:left w:w="108" w:type="dxa"/>
              <w:bottom w:w="0" w:type="dxa"/>
              <w:right w:w="108" w:type="dxa"/>
            </w:tcMar>
            <w:hideMark/>
          </w:tcPr>
          <w:p w:rsidR="000B2C36" w:rsidRDefault="000B2C36">
            <w:pPr>
              <w:spacing w:line="276" w:lineRule="auto"/>
            </w:pPr>
            <w:r>
              <w:t>N/A</w:t>
            </w:r>
          </w:p>
        </w:tc>
      </w:tr>
      <w:tr w:rsidR="000B2C36" w:rsidTr="00D868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jc w:val="center"/>
        </w:trPr>
        <w:tc>
          <w:tcPr>
            <w:tcW w:w="487"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0B2C36" w:rsidRDefault="000B2C36" w:rsidP="000B2C36">
            <w:pPr>
              <w:spacing w:line="276" w:lineRule="auto"/>
            </w:pPr>
            <w:r>
              <w:t>DE01</w:t>
            </w:r>
          </w:p>
        </w:tc>
        <w:tc>
          <w:tcPr>
            <w:tcW w:w="371"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spacing w:line="276" w:lineRule="auto"/>
            </w:pPr>
            <w:r>
              <w:t>2</w:t>
            </w:r>
          </w:p>
        </w:tc>
        <w:tc>
          <w:tcPr>
            <w:tcW w:w="416"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spacing w:line="276" w:lineRule="auto"/>
            </w:pPr>
            <w:r>
              <w:t>4</w:t>
            </w:r>
          </w:p>
        </w:tc>
        <w:tc>
          <w:tcPr>
            <w:tcW w:w="874"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spacing w:line="276" w:lineRule="auto"/>
            </w:pPr>
            <w:r>
              <w:t>Features Domain Button</w:t>
            </w:r>
          </w:p>
        </w:tc>
        <w:tc>
          <w:tcPr>
            <w:tcW w:w="740"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spacing w:line="276" w:lineRule="auto"/>
            </w:pPr>
            <w:r>
              <w:t>0</w:t>
            </w:r>
          </w:p>
        </w:tc>
        <w:tc>
          <w:tcPr>
            <w:tcW w:w="1222"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rPr>
                <w:rFonts w:ascii="Calibri" w:hAnsi="Calibri" w:cs="Calibri"/>
                <w:szCs w:val="22"/>
              </w:rPr>
            </w:pPr>
            <w:r>
              <w:rPr>
                <w:rFonts w:ascii="Calibri" w:hAnsi="Calibri" w:cs="Calibri"/>
                <w:szCs w:val="22"/>
              </w:rPr>
              <w:t>0 – Not Preset</w:t>
            </w:r>
          </w:p>
          <w:p w:rsidR="000B2C36" w:rsidRDefault="000B2C36" w:rsidP="000B2C36">
            <w:pPr>
              <w:spacing w:line="276" w:lineRule="auto"/>
            </w:pPr>
            <w:r>
              <w:rPr>
                <w:rFonts w:ascii="Calibri" w:hAnsi="Calibri" w:cs="Calibri"/>
                <w:szCs w:val="22"/>
              </w:rPr>
              <w:t>1 – Preset</w:t>
            </w:r>
          </w:p>
        </w:tc>
        <w:tc>
          <w:tcPr>
            <w:tcW w:w="890" w:type="pct"/>
            <w:tcBorders>
              <w:top w:val="nil"/>
              <w:left w:val="nil"/>
              <w:bottom w:val="single" w:sz="8" w:space="0" w:color="auto"/>
              <w:right w:val="single" w:sz="8" w:space="0" w:color="auto"/>
            </w:tcBorders>
            <w:tcMar>
              <w:top w:w="0" w:type="dxa"/>
              <w:left w:w="108" w:type="dxa"/>
              <w:bottom w:w="0" w:type="dxa"/>
              <w:right w:w="108" w:type="dxa"/>
            </w:tcMar>
          </w:tcPr>
          <w:p w:rsidR="000B2C36" w:rsidRDefault="000B2C36" w:rsidP="000B2C36">
            <w:pPr>
              <w:rPr>
                <w:rFonts w:ascii="Calibri" w:hAnsi="Calibri" w:cs="Calibri"/>
                <w:szCs w:val="22"/>
              </w:rPr>
            </w:pPr>
            <w:r>
              <w:rPr>
                <w:rFonts w:ascii="Calibri" w:hAnsi="Calibri" w:cs="Calibri"/>
                <w:szCs w:val="22"/>
              </w:rPr>
              <w:t>N/A</w:t>
            </w:r>
          </w:p>
          <w:p w:rsidR="000B2C36" w:rsidRDefault="000B2C36" w:rsidP="000B2C36">
            <w:pPr>
              <w:spacing w:line="276" w:lineRule="auto"/>
            </w:pPr>
            <w:r>
              <w:rPr>
                <w:rFonts w:ascii="Calibri" w:hAnsi="Calibri" w:cs="Calibri"/>
                <w:szCs w:val="22"/>
              </w:rPr>
              <w:t> </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3-2</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Favorite Domain</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00 – No Favorite Domain</w:t>
            </w:r>
          </w:p>
          <w:p w:rsidR="000B2C36" w:rsidRDefault="000B2C36" w:rsidP="000B2C36">
            <w:r>
              <w:t>01 – 1 Favorite Domain Button</w:t>
            </w:r>
          </w:p>
          <w:p w:rsidR="000B2C36" w:rsidRDefault="000B2C36" w:rsidP="000B2C36">
            <w:r>
              <w:t>10 – 2 Favorite Domain Buttons</w:t>
            </w:r>
          </w:p>
          <w:p w:rsidR="000B2C36" w:rsidRDefault="000B2C36" w:rsidP="000B2C36">
            <w:r>
              <w:t>11 - 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Display Off</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bookmarkStart w:id="71" w:name="_Hlk30598387"/>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Trail Turn Assist</w:t>
            </w:r>
          </w:p>
          <w:p w:rsidR="000B2C36" w:rsidRDefault="000B2C36" w:rsidP="000B2C36"/>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bookmarkEnd w:id="71"/>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Climate Front Zones</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 – Dual Zone</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Calibri" w:hAnsi="Calibri" w:cs="Calibri"/>
                <w:szCs w:val="22"/>
              </w:rPr>
            </w:pPr>
            <w:r>
              <w:t>0 – Dual Zone</w:t>
            </w:r>
          </w:p>
          <w:p w:rsidR="000B2C36" w:rsidRDefault="000B2C36" w:rsidP="000B2C36">
            <w:r>
              <w:t>1 – Single Zone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Smart Auto (Climate)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Rear Climate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Yes - Quad Zone has priority.</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lastRenderedPageBreak/>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Heated Steering Wheel</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 (or Hard Button Control)</w:t>
            </w:r>
          </w:p>
          <w:p w:rsidR="000B2C36" w:rsidRDefault="000B2C36" w:rsidP="000B2C36">
            <w:r>
              <w:t>1 – Available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3-2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Heated Seats HMI</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00 – None (Hard buttons or No Heated or Cooled Seats)</w:t>
            </w:r>
          </w:p>
          <w:p w:rsidR="000B2C36" w:rsidRDefault="000B2C36" w:rsidP="000B2C36">
            <w:r>
              <w:t>01 – Cooled Only</w:t>
            </w:r>
          </w:p>
          <w:p w:rsidR="000B2C36" w:rsidRDefault="000B2C36" w:rsidP="000B2C36">
            <w:r>
              <w:t>10 – Heated and Cooled</w:t>
            </w:r>
          </w:p>
          <w:p w:rsidR="000B2C36" w:rsidRDefault="000B2C36" w:rsidP="000B2C36">
            <w:r>
              <w:t>11 – Heated Only (3-LEVEL)</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Mode Man (Climate Overlay)</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Climate Control Type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Automatic (will also enable Climate VR)</w:t>
            </w:r>
          </w:p>
          <w:p w:rsidR="000B2C36" w:rsidRDefault="000B2C36" w:rsidP="000B2C36">
            <w:r>
              <w:t>1 – Manual (or if Climate is controlled via hard buttons)</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Recirc Icon (Climate)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Heated Windshield HMI</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Rear Climate Type (Only applicable when Rear Climate Configured)</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00 </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00 – Rear Manual w/o Air Flow Mode</w:t>
            </w:r>
          </w:p>
          <w:p w:rsidR="000B2C36" w:rsidRDefault="000B2C36" w:rsidP="000B2C36">
            <w:r>
              <w:t>01 – Rear Manual w/ Air Flow Mode</w:t>
            </w:r>
          </w:p>
          <w:p w:rsidR="000B2C36" w:rsidRDefault="000B2C36" w:rsidP="000B2C36">
            <w:r>
              <w:t>10 – Automatic</w:t>
            </w:r>
          </w:p>
          <w:p w:rsidR="000B2C36" w:rsidRDefault="000B2C36" w:rsidP="000B2C36">
            <w:r>
              <w:t>11 – Fan Only</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Outside Air Temperature HMI</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Off</w:t>
            </w:r>
          </w:p>
          <w:p w:rsidR="000B2C36" w:rsidRDefault="000B2C36" w:rsidP="000B2C36">
            <w:r>
              <w:t>1 – On</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Rear Defrost</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On</w:t>
            </w:r>
          </w:p>
          <w:p w:rsidR="000B2C36" w:rsidRDefault="000B2C36" w:rsidP="000B2C36">
            <w:pPr>
              <w:rPr>
                <w:b/>
              </w:rPr>
            </w:pPr>
            <w:r>
              <w:t xml:space="preserve">1 – Off </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 xml:space="preserve">Climate Domain </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1 – OFF</w:t>
            </w:r>
          </w:p>
          <w:p w:rsidR="000B2C36" w:rsidRDefault="000B2C36" w:rsidP="000B2C36">
            <w:pPr>
              <w:rPr>
                <w:rFonts w:ascii="Calibri" w:eastAsiaTheme="minorHAnsi" w:hAnsi="Calibri" w:cs="Calibri"/>
                <w:szCs w:val="22"/>
              </w:rPr>
            </w:pPr>
            <w:r>
              <w:t>0 - ON</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rPr>
                <w:rFonts w:ascii="Calibri" w:eastAsiaTheme="minorHAnsi" w:hAnsi="Calibri" w:cs="Calibri"/>
                <w:szCs w:val="22"/>
              </w:rP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Fan Repeater</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1 – OFF</w:t>
            </w:r>
          </w:p>
          <w:p w:rsidR="000B2C36" w:rsidRDefault="000B2C36" w:rsidP="000B2C36">
            <w:pPr>
              <w:rPr>
                <w:rFonts w:ascii="Calibri" w:eastAsiaTheme="minorHAnsi" w:hAnsi="Calibri" w:cs="Calibri"/>
                <w:szCs w:val="22"/>
              </w:rPr>
            </w:pPr>
            <w:r>
              <w:t>0 - ON</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rPr>
                <w:rFonts w:ascii="Calibri" w:eastAsiaTheme="minorHAnsi" w:hAnsi="Calibri" w:cs="Calibri"/>
                <w:szCs w:val="22"/>
              </w:rP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Temperature Repeater</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t>1 – OFF</w:t>
            </w:r>
          </w:p>
          <w:p w:rsidR="000B2C36" w:rsidRDefault="000B2C36" w:rsidP="000B2C36">
            <w:pPr>
              <w:rPr>
                <w:rFonts w:ascii="Calibri" w:eastAsiaTheme="minorHAnsi" w:hAnsi="Calibri" w:cs="Calibri"/>
                <w:szCs w:val="22"/>
              </w:rPr>
            </w:pPr>
            <w:r>
              <w:t>0 - ON</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ascii="Calibri" w:eastAsiaTheme="minorHAnsi" w:hAnsi="Calibri" w:cs="Calibri"/>
                <w:szCs w:val="22"/>
              </w:rPr>
            </w:pPr>
            <w:r>
              <w:rPr>
                <w:rFonts w:ascii="Calibri" w:eastAsiaTheme="minorHAnsi" w:hAnsi="Calibri" w:cs="Calibri"/>
                <w:szCs w:val="22"/>
              </w:rP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roofErr w:type="spellStart"/>
            <w:r>
              <w:t>Eheat</w:t>
            </w:r>
            <w:proofErr w:type="spellEnd"/>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Quad Zone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Yes, Quad Zone has priority.</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Auto Air Refresh</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PM Sensor for Auto Air Refresh (only valid if Auto Air </w:t>
            </w:r>
            <w:proofErr w:type="gramStart"/>
            <w:r>
              <w:t>Refresh  is</w:t>
            </w:r>
            <w:proofErr w:type="gramEnd"/>
            <w:r>
              <w:t xml:space="preserve"> configured to enabled)</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2.5</w:t>
            </w:r>
          </w:p>
          <w:p w:rsidR="000B2C36" w:rsidRDefault="000B2C36" w:rsidP="000B2C36">
            <w:r>
              <w:t>1 – 10</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Power (Climate Overlay)</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Dual (Climate Overlay)</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Max Defrost (Climate Overlay)</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Max A/C (Climate Overlay)</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lastRenderedPageBreak/>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Status Bar Temperature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Driver Focused Climate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Climate Auto Seats</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Reserved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Climate Auto Heated Steering Wheel</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6</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Mirror Defrost</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Off</w:t>
            </w:r>
          </w:p>
          <w:p w:rsidR="000B2C36" w:rsidRDefault="000B2C36" w:rsidP="000B2C36">
            <w:r>
              <w:t>1 – On</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Reserved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Hybrid (HEV)</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a Hybrid (HEV) Vehicle</w:t>
            </w:r>
          </w:p>
          <w:p w:rsidR="000B2C36" w:rsidRDefault="000B2C36" w:rsidP="000B2C36">
            <w:r>
              <w:t>1 – Hybrid (HEV)Vehicle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PHEV</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available</w:t>
            </w:r>
          </w:p>
          <w:p w:rsidR="000B2C36" w:rsidRDefault="000B2C36" w:rsidP="000B2C36">
            <w:r>
              <w:t>1 – Available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Charge Port Lock</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3-2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roofErr w:type="spellStart"/>
            <w:r>
              <w:t>Powerflow</w:t>
            </w:r>
            <w:proofErr w:type="spellEnd"/>
            <w:r>
              <w:t xml:space="preserve"> Type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00 – None</w:t>
            </w:r>
          </w:p>
          <w:p w:rsidR="000B2C36" w:rsidRDefault="000B2C36" w:rsidP="000B2C36">
            <w:r>
              <w:t>01 – MHT</w:t>
            </w:r>
          </w:p>
          <w:p w:rsidR="000B2C36" w:rsidRDefault="000B2C36" w:rsidP="000B2C36">
            <w:r>
              <w:t>10 – PS</w:t>
            </w:r>
          </w:p>
          <w:p w:rsidR="000B2C36" w:rsidRDefault="000B2C36" w:rsidP="000B2C36">
            <w:r>
              <w:t>11 – PS w/ ERAD 4WD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7-3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Charge Port Type</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00000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0x00 - No Charge Port</w:t>
            </w:r>
          </w:p>
          <w:p w:rsidR="000B2C36" w:rsidRDefault="000B2C36" w:rsidP="000B2C36">
            <w:pPr>
              <w:rPr>
                <w:rFonts w:cs="Arial"/>
              </w:rPr>
            </w:pPr>
            <w:r>
              <w:rPr>
                <w:rFonts w:cs="Arial"/>
              </w:rPr>
              <w:t>0x01 - Type 1</w:t>
            </w:r>
          </w:p>
          <w:p w:rsidR="000B2C36" w:rsidRDefault="000B2C36" w:rsidP="000B2C36">
            <w:pPr>
              <w:rPr>
                <w:rFonts w:cs="Arial"/>
              </w:rPr>
            </w:pPr>
            <w:r>
              <w:rPr>
                <w:rFonts w:cs="Arial"/>
              </w:rPr>
              <w:t>0X02 - Type 1 Combo</w:t>
            </w:r>
          </w:p>
          <w:p w:rsidR="000B2C36" w:rsidRDefault="000B2C36" w:rsidP="000B2C36">
            <w:pPr>
              <w:rPr>
                <w:rFonts w:cs="Arial"/>
              </w:rPr>
            </w:pPr>
            <w:r>
              <w:rPr>
                <w:rFonts w:cs="Arial"/>
              </w:rPr>
              <w:t>0x03 Type 2</w:t>
            </w:r>
          </w:p>
          <w:p w:rsidR="000B2C36" w:rsidRDefault="000B2C36" w:rsidP="000B2C36">
            <w:pPr>
              <w:rPr>
                <w:rFonts w:cs="Arial"/>
              </w:rPr>
            </w:pPr>
            <w:r>
              <w:rPr>
                <w:rFonts w:cs="Arial"/>
              </w:rPr>
              <w:t>0x04 Type 2 Combo</w:t>
            </w:r>
          </w:p>
          <w:p w:rsidR="000B2C36" w:rsidRDefault="000B2C36" w:rsidP="000B2C36">
            <w:pPr>
              <w:rPr>
                <w:rFonts w:cs="Arial"/>
              </w:rPr>
            </w:pPr>
            <w:r>
              <w:rPr>
                <w:rFonts w:cs="Arial"/>
              </w:rPr>
              <w:t>0x05 China AC</w:t>
            </w:r>
          </w:p>
          <w:p w:rsidR="000B2C36" w:rsidRDefault="000B2C36" w:rsidP="000B2C36">
            <w:pPr>
              <w:rPr>
                <w:rFonts w:cs="Arial"/>
              </w:rPr>
            </w:pPr>
            <w:r>
              <w:rPr>
                <w:rFonts w:cs="Arial"/>
              </w:rPr>
              <w:t>0x06 China DC</w:t>
            </w:r>
          </w:p>
          <w:p w:rsidR="000B2C36" w:rsidRDefault="000B2C36" w:rsidP="000B2C36">
            <w:r>
              <w:rPr>
                <w:rFonts w:cs="Arial"/>
              </w:rPr>
              <w:t>0x7-0x20 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 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rPr>
                <w:rFonts w:cs="Arial"/>
              </w:rP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rPr>
                <w:rFonts w:cs="Arial"/>
              </w:rPr>
              <w:t>2-0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rPr>
                <w:rFonts w:cs="Arial"/>
              </w:rPr>
              <w:t>Battery Pack Size</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 000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00 – 3P</w:t>
            </w:r>
          </w:p>
          <w:p w:rsidR="000B2C36" w:rsidRDefault="000B2C36" w:rsidP="000B2C36">
            <w:pPr>
              <w:rPr>
                <w:rFonts w:cs="Arial"/>
              </w:rPr>
            </w:pPr>
            <w:r>
              <w:rPr>
                <w:rFonts w:cs="Arial"/>
              </w:rPr>
              <w:t>01 – 4P</w:t>
            </w:r>
          </w:p>
          <w:p w:rsidR="000B2C36" w:rsidRDefault="000B2C36" w:rsidP="000B2C36">
            <w:pPr>
              <w:rPr>
                <w:rFonts w:cs="Arial"/>
              </w:rPr>
            </w:pPr>
            <w:r>
              <w:rPr>
                <w:rFonts w:cs="Arial"/>
              </w:rPr>
              <w:t>02 – 3PDR</w:t>
            </w:r>
          </w:p>
          <w:p w:rsidR="000B2C36" w:rsidRDefault="000B2C36" w:rsidP="000B2C36">
            <w:r>
              <w:rPr>
                <w:rFonts w:cs="Arial"/>
              </w:rPr>
              <w:t>03-07 – 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TCU</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Hotspot Capable Modem</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Not Present</w:t>
            </w:r>
          </w:p>
          <w:p w:rsidR="000B2C36" w:rsidRDefault="000B2C36" w:rsidP="000B2C36">
            <w:r>
              <w:t>1 – Present</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HS4 Network</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Customer Connectivity Setting</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TCU Reset</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2</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GPS from TCU</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Not Present</w:t>
            </w:r>
          </w:p>
          <w:p w:rsidR="000B2C36" w:rsidRDefault="000B2C36" w:rsidP="000B2C36">
            <w:r>
              <w:t>1 – Present</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9</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1-0</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roofErr w:type="gramStart"/>
            <w:r>
              <w:t>Other</w:t>
            </w:r>
            <w:proofErr w:type="gramEnd"/>
            <w:r>
              <w:t xml:space="preserve"> Brand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00 – Standard (Ford/Lincoln)</w:t>
            </w:r>
          </w:p>
          <w:p w:rsidR="000B2C36" w:rsidRDefault="000B2C36" w:rsidP="000B2C36">
            <w:r>
              <w:t xml:space="preserve">01 – </w:t>
            </w:r>
            <w:proofErr w:type="gramStart"/>
            <w:r>
              <w:t>Other</w:t>
            </w:r>
            <w:proofErr w:type="gramEnd"/>
            <w:r>
              <w:t xml:space="preserve"> Brand 1</w:t>
            </w:r>
          </w:p>
          <w:p w:rsidR="000B2C36" w:rsidRDefault="000B2C36" w:rsidP="000B2C36">
            <w:r>
              <w:t xml:space="preserve">10 – </w:t>
            </w:r>
            <w:proofErr w:type="gramStart"/>
            <w:r>
              <w:t>Other</w:t>
            </w:r>
            <w:proofErr w:type="gramEnd"/>
            <w:r>
              <w:t xml:space="preserve"> Brand 2</w:t>
            </w:r>
          </w:p>
          <w:p w:rsidR="000B2C36" w:rsidRDefault="000B2C36" w:rsidP="000B2C36">
            <w:r>
              <w:lastRenderedPageBreak/>
              <w:t xml:space="preserve">11 – </w:t>
            </w:r>
            <w:proofErr w:type="gramStart"/>
            <w:r>
              <w:t>Other</w:t>
            </w:r>
            <w:proofErr w:type="gramEnd"/>
            <w:r>
              <w:t xml:space="preserve"> Brand 3</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lastRenderedPageBreak/>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rPr>
                <w:rFonts w:eastAsia="MS Mincho"/>
                <w:lang w:eastAsia="ja-JP"/>
              </w:rPr>
              <w:t xml:space="preserve">Android Auto Projection </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Enable</w:t>
            </w:r>
          </w:p>
          <w:p w:rsidR="000B2C36" w:rsidRDefault="000B2C36" w:rsidP="000B2C36">
            <w:r>
              <w:t>1 – Disable</w:t>
            </w:r>
          </w:p>
          <w:p w:rsidR="000B2C36" w:rsidRDefault="000B2C36" w:rsidP="000B2C36">
            <w:pPr>
              <w:rPr>
                <w:lang w:val="fr-FR"/>
              </w:rPr>
            </w:pP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Emergency Assistance (911 Assist)</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Enable</w:t>
            </w:r>
          </w:p>
          <w:p w:rsidR="000B2C36" w:rsidRDefault="000B2C36" w:rsidP="000B2C36">
            <w:r>
              <w:t>1 – Disable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AA OE Channel Feature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Enabled</w:t>
            </w:r>
          </w:p>
          <w:p w:rsidR="000B2C36" w:rsidRDefault="000B2C36" w:rsidP="000B2C36">
            <w:r>
              <w:t>1 – Disabled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Mobile Navigation</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Enabled</w:t>
            </w:r>
          </w:p>
          <w:p w:rsidR="000B2C36" w:rsidRDefault="000B2C36" w:rsidP="000B2C36">
            <w:r>
              <w:t>1 - Disabled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Number of Telephony Buttons</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1 Telephony Button</w:t>
            </w:r>
          </w:p>
          <w:p w:rsidR="000B2C36" w:rsidRDefault="000B2C36" w:rsidP="000B2C36">
            <w:r>
              <w:t>1 – 2 Button Setup (Answer and End Call)</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Manual Mode (Sync 4.x)</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r>
              <w:t>Number of PADIs (Sync 4.x)</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1 PADI</w:t>
            </w:r>
          </w:p>
          <w:p w:rsidR="000B2C36" w:rsidRDefault="000B2C36" w:rsidP="000B2C36">
            <w:r>
              <w:t>1 – 2 PADIs</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1-0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Reserved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ICP(EFP) Type</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EFP</w:t>
            </w:r>
          </w:p>
          <w:p w:rsidR="000B2C36" w:rsidRDefault="000B2C36" w:rsidP="000B2C36">
            <w:r>
              <w:t>1 – ICP</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r>
              <w:t>ICP(EFP) Branding</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Non-Branded</w:t>
            </w:r>
          </w:p>
          <w:p w:rsidR="000B2C36" w:rsidRDefault="000B2C36" w:rsidP="000B2C36">
            <w:r>
              <w:t>1 – Branded</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ICP(EFP) Network</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CAN</w:t>
            </w:r>
          </w:p>
          <w:p w:rsidR="000B2C36" w:rsidRDefault="000B2C36" w:rsidP="000B2C36">
            <w:r>
              <w:t>1 - LIN</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11</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4</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r>
              <w:rPr>
                <w:rFonts w:cs="Arial"/>
              </w:rPr>
              <w:t>ICP(EFP) Present</w:t>
            </w:r>
          </w:p>
        </w:tc>
        <w:tc>
          <w:tcPr>
            <w:tcW w:w="740" w:type="pct"/>
            <w:tcBorders>
              <w:top w:val="single" w:sz="4" w:space="0" w:color="auto"/>
              <w:left w:val="single" w:sz="4" w:space="0" w:color="auto"/>
              <w:bottom w:val="single" w:sz="4" w:space="0" w:color="auto"/>
              <w:right w:val="single" w:sz="4" w:space="0" w:color="auto"/>
            </w:tcBorders>
          </w:tcPr>
          <w:p w:rsidR="000B2C36" w:rsidDel="005A1CC6" w:rsidRDefault="000B2C36" w:rsidP="000B2C36">
            <w:r>
              <w:rPr>
                <w:rFonts w:cs="Arial"/>
              </w:rP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 xml:space="preserve">0 - Present </w:t>
            </w:r>
          </w:p>
          <w:p w:rsidR="000B2C36" w:rsidRDefault="000B2C36" w:rsidP="000B2C36">
            <w:pPr>
              <w:rPr>
                <w:rFonts w:cs="Arial"/>
              </w:rPr>
            </w:pPr>
            <w:r>
              <w:rPr>
                <w:rFonts w:cs="Arial"/>
              </w:rPr>
              <w:t xml:space="preserve">1 - Not Present </w:t>
            </w:r>
          </w:p>
          <w:p w:rsidR="000B2C36" w:rsidRDefault="000B2C36" w:rsidP="000B2C36">
            <w:r>
              <w:rPr>
                <w:rFonts w:cs="Arial"/>
              </w:rPr>
              <w:t>(Touchscreen HMI On Button)</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rPr>
                <w:rFonts w:cs="Arial"/>
              </w:rP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11</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r>
              <w:rPr>
                <w:rFonts w:eastAsia="MS Mincho"/>
                <w:lang w:eastAsia="ja-JP"/>
              </w:rPr>
              <w:t>Rear Seat Occupant</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t>1 – Enabled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bookmarkStart w:id="72" w:name="_Hlk33616100"/>
            <w:ins w:id="73" w:author="VanHouten, John (J.A.)" w:date="2020-02-26T13:26:00Z">
              <w:r>
                <w:t>DE</w:t>
              </w:r>
            </w:ins>
            <w:ins w:id="74" w:author="VanHouten, John (J.A.)" w:date="2020-02-26T13:27:00Z">
              <w:r>
                <w:t>01</w:t>
              </w:r>
            </w:ins>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ins w:id="75" w:author="VanHouten, John (J.A.)" w:date="2020-02-26T13:27:00Z">
              <w:r>
                <w:t>11</w:t>
              </w:r>
            </w:ins>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ins w:id="76" w:author="VanHouten, John (J.A.)" w:date="2020-02-26T13:27:00Z">
              <w:r>
                <w:t>2-1</w:t>
              </w:r>
            </w:ins>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ins w:id="77" w:author="VanHouten, John (J.A.)" w:date="2020-02-26T13:27:00Z">
              <w:r>
                <w:rPr>
                  <w:rFonts w:eastAsia="MS Mincho"/>
                  <w:lang w:eastAsia="ja-JP"/>
                </w:rPr>
                <w:t>ICP Subtype</w:t>
              </w:r>
            </w:ins>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ins w:id="78" w:author="VanHouten, John (J.A.)" w:date="2020-02-26T13:27:00Z">
              <w:r>
                <w:t>00</w:t>
              </w:r>
            </w:ins>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ins w:id="79" w:author="VanHouten, John (J.A.)" w:date="2020-02-26T13:27:00Z"/>
              </w:rPr>
            </w:pPr>
            <w:ins w:id="80" w:author="VanHouten, John (J.A.)" w:date="2020-02-26T13:27:00Z">
              <w:r>
                <w:t>00 – Legacy ICP</w:t>
              </w:r>
            </w:ins>
          </w:p>
          <w:p w:rsidR="000B2C36" w:rsidRDefault="000B2C36" w:rsidP="000B2C36">
            <w:pPr>
              <w:rPr>
                <w:ins w:id="81" w:author="VanHouten, John (J.A.)" w:date="2020-02-26T13:27:00Z"/>
              </w:rPr>
            </w:pPr>
            <w:ins w:id="82" w:author="VanHouten, John (J.A.)" w:date="2020-02-26T13:27:00Z">
              <w:r>
                <w:t>01 – Mini ICP</w:t>
              </w:r>
            </w:ins>
          </w:p>
          <w:p w:rsidR="000B2C36" w:rsidRDefault="000B2C36" w:rsidP="000B2C36">
            <w:pPr>
              <w:rPr>
                <w:ins w:id="83" w:author="VanHouten, John (J.A.)" w:date="2020-02-26T13:27:00Z"/>
              </w:rPr>
            </w:pPr>
            <w:ins w:id="84" w:author="VanHouten, John (J.A.)" w:date="2020-02-26T13:27:00Z">
              <w:r>
                <w:t>10 – Reserved</w:t>
              </w:r>
            </w:ins>
          </w:p>
          <w:p w:rsidR="000B2C36" w:rsidRDefault="000B2C36" w:rsidP="000B2C36">
            <w:ins w:id="85" w:author="VanHouten, John (J.A.)" w:date="2020-02-26T13:27:00Z">
              <w:r>
                <w:t>11 – Reserved</w:t>
              </w:r>
            </w:ins>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ins w:id="86" w:author="VanHouten, John (J.A.)" w:date="2020-02-26T13:27:00Z">
              <w:r>
                <w:t>Yes, if equal to 10 or 11.  Should function as 00 – Legacy ICP</w:t>
              </w:r>
            </w:ins>
          </w:p>
        </w:tc>
      </w:tr>
      <w:bookmarkEnd w:id="72"/>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11</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del w:id="87" w:author="VanHouten, John (J.A.)" w:date="2020-02-26T13:28:00Z">
              <w:r w:rsidDel="00D01D27">
                <w:delText>2-</w:delText>
              </w:r>
            </w:del>
            <w:r>
              <w:t>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Reserved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del w:id="88" w:author="VanHouten, John (J.A.)" w:date="2020-02-26T13:28:00Z">
              <w:r w:rsidDel="00D01D27">
                <w:delText>00</w:delText>
              </w:r>
            </w:del>
            <w:r>
              <w:t>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ins w:id="89" w:author="VanHouten, John (J.A.)" w:date="2020-03-04T12:46:00Z">
              <w:r>
                <w:t>N/A</w:t>
              </w:r>
            </w:ins>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del w:id="90" w:author="VanHouten, John (J.A.)" w:date="2020-03-03T13:58:00Z">
              <w:r w:rsidDel="00F71E6A">
                <w:rPr>
                  <w:rFonts w:eastAsia="MS Mincho"/>
                  <w:lang w:eastAsia="ja-JP"/>
                </w:rPr>
                <w:delText>Reserved</w:delText>
              </w:r>
            </w:del>
            <w:ins w:id="91" w:author="VanHouten, John (J.A.)" w:date="2020-03-03T13:58:00Z">
              <w:r>
                <w:rPr>
                  <w:rFonts w:eastAsia="MS Mincho"/>
                  <w:lang w:eastAsia="ja-JP"/>
                </w:rPr>
                <w:t>Display Mode</w:t>
              </w:r>
            </w:ins>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ins w:id="92" w:author="VanHouten, John (J.A.)" w:date="2020-03-03T13:58:00Z"/>
              </w:rPr>
            </w:pPr>
            <w:del w:id="93" w:author="VanHouten, John (J.A.)" w:date="2020-03-03T13:58:00Z">
              <w:r w:rsidDel="00F71E6A">
                <w:delText>Reserved</w:delText>
              </w:r>
            </w:del>
            <w:ins w:id="94" w:author="VanHouten, John (J.A.)" w:date="2020-03-03T13:58:00Z">
              <w:r>
                <w:t>0 – Night and Day</w:t>
              </w:r>
            </w:ins>
          </w:p>
          <w:p w:rsidR="000B2C36" w:rsidRDefault="000B2C36" w:rsidP="000B2C36">
            <w:ins w:id="95" w:author="VanHouten, John (J.A.)" w:date="2020-03-03T13:58:00Z">
              <w:r>
                <w:t xml:space="preserve">1 </w:t>
              </w:r>
            </w:ins>
            <w:ins w:id="96" w:author="VanHouten, John (J.A.)" w:date="2020-03-03T13:59:00Z">
              <w:r>
                <w:t>–</w:t>
              </w:r>
            </w:ins>
            <w:ins w:id="97" w:author="VanHouten, John (J.A.)" w:date="2020-03-03T13:58:00Z">
              <w:r>
                <w:t xml:space="preserve"> N</w:t>
              </w:r>
            </w:ins>
            <w:ins w:id="98" w:author="VanHouten, John (J.A.)" w:date="2020-03-03T13:59:00Z">
              <w:r>
                <w:t>ight Only</w:t>
              </w:r>
            </w:ins>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6</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Illumination Change Step/Gradual</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r>
              <w:t>0 – Step Change</w:t>
            </w:r>
          </w:p>
          <w:p w:rsidR="000B2C36" w:rsidRDefault="000B2C36" w:rsidP="000B2C36">
            <w:r>
              <w:t>1 – Gradual Change</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12</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5</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rPr>
                <w:rFonts w:eastAsia="MS Mincho"/>
                <w:lang w:eastAsia="ja-JP"/>
              </w:rPr>
            </w:pPr>
            <w:r>
              <w:rPr>
                <w:rFonts w:eastAsia="MS Mincho"/>
                <w:lang w:eastAsia="ja-JP"/>
              </w:rPr>
              <w:t xml:space="preserve">Illumination </w:t>
            </w:r>
          </w:p>
        </w:tc>
        <w:tc>
          <w:tcPr>
            <w:tcW w:w="740"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0</w:t>
            </w:r>
          </w:p>
        </w:tc>
        <w:tc>
          <w:tcPr>
            <w:tcW w:w="122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0 – On</w:t>
            </w:r>
          </w:p>
          <w:p w:rsidR="000B2C36" w:rsidRDefault="000B2C36" w:rsidP="000B2C36">
            <w:pPr>
              <w:spacing w:line="256" w:lineRule="auto"/>
            </w:pPr>
            <w:r>
              <w:t>1 – Off</w:t>
            </w:r>
          </w:p>
        </w:tc>
        <w:tc>
          <w:tcPr>
            <w:tcW w:w="890"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56" w:lineRule="auto"/>
            </w:pPr>
            <w:r>
              <w:t>N/A</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r>
              <w:t>12</w:t>
            </w:r>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r>
              <w:t>4-3</w:t>
            </w:r>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r>
              <w:rPr>
                <w:rFonts w:eastAsia="MS Mincho"/>
                <w:lang w:eastAsia="ja-JP"/>
              </w:rPr>
              <w:t>Keypad (Length of Keycode)</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r>
              <w:t>00</w:t>
            </w: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r>
              <w:t>00 – 5 Numbers</w:t>
            </w:r>
          </w:p>
          <w:p w:rsidR="000B2C36" w:rsidRDefault="000B2C36" w:rsidP="000B2C36">
            <w:r>
              <w:t>01 – 7 Numbers</w:t>
            </w:r>
          </w:p>
          <w:p w:rsidR="000B2C36" w:rsidRDefault="000B2C36" w:rsidP="000B2C36">
            <w:r>
              <w:t>10 – Reserved</w:t>
            </w:r>
          </w:p>
          <w:p w:rsidR="000B2C36" w:rsidRDefault="000B2C36" w:rsidP="000B2C36">
            <w:r>
              <w:t>11 – Reserved</w:t>
            </w: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r>
              <w:t>Yes, when configured to 10 or 11.  Functionality will assume 5 Numbers</w:t>
            </w:r>
          </w:p>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bookmarkStart w:id="99" w:name="_Hlk34298357"/>
            <w:bookmarkStart w:id="100" w:name="_Hlk24534762"/>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12</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2-</w:t>
            </w:r>
            <w:ins w:id="101" w:author="VanHouten, John (J.A.)" w:date="2020-03-05T10:56:00Z">
              <w:r>
                <w:t>1</w:t>
              </w:r>
            </w:ins>
            <w:del w:id="102" w:author="VanHouten, John (J.A.)" w:date="2020-03-05T10:56:00Z">
              <w:r w:rsidDel="00AE38BF">
                <w:delText>0</w:delText>
              </w:r>
            </w:del>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del w:id="103" w:author="VanHouten, John (J.A.)" w:date="2020-03-05T10:56:00Z">
              <w:r w:rsidDel="00AE38BF">
                <w:rPr>
                  <w:rFonts w:eastAsia="MS Mincho"/>
                  <w:lang w:eastAsia="ja-JP"/>
                </w:rPr>
                <w:delText>Reserved</w:delText>
              </w:r>
            </w:del>
            <w:ins w:id="104" w:author="VanHouten, John (J.A.)" w:date="2020-03-05T10:56:00Z">
              <w:r>
                <w:rPr>
                  <w:rFonts w:eastAsia="MS Mincho"/>
                  <w:lang w:eastAsia="ja-JP"/>
                </w:rPr>
                <w:t>Stop Mode</w:t>
              </w:r>
            </w:ins>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del w:id="105" w:author="VanHouten, John (J.A.)" w:date="2020-03-05T10:56:00Z">
              <w:r w:rsidDel="00AE38BF">
                <w:delText>000</w:delText>
              </w:r>
            </w:del>
            <w:ins w:id="106" w:author="VanHouten, John (J.A.)" w:date="2020-03-05T10:56:00Z">
              <w:r>
                <w:t>00</w:t>
              </w:r>
            </w:ins>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ins w:id="107" w:author="VanHouten, John (J.A.)" w:date="2020-03-05T10:56:00Z"/>
              </w:rPr>
            </w:pPr>
            <w:del w:id="108" w:author="VanHouten, John (J.A.)" w:date="2020-03-05T10:56:00Z">
              <w:r w:rsidDel="00AE38BF">
                <w:delText>Reserved</w:delText>
              </w:r>
            </w:del>
            <w:ins w:id="109" w:author="VanHouten, John (J.A.)" w:date="2020-03-05T10:56:00Z">
              <w:r>
                <w:t>00- Disabled</w:t>
              </w:r>
            </w:ins>
          </w:p>
          <w:p w:rsidR="000B2C36" w:rsidRDefault="000B2C36" w:rsidP="000B2C36">
            <w:pPr>
              <w:rPr>
                <w:ins w:id="110" w:author="VanHouten, John (J.A.)" w:date="2020-03-05T10:57:00Z"/>
              </w:rPr>
            </w:pPr>
            <w:ins w:id="111" w:author="VanHouten, John (J.A.)" w:date="2020-03-05T10:56:00Z">
              <w:r>
                <w:t>01 – Stop</w:t>
              </w:r>
            </w:ins>
            <w:ins w:id="112" w:author="VanHouten, John (J.A.)" w:date="2020-03-05T10:57:00Z">
              <w:r>
                <w:t xml:space="preserve"> Mode follows Sync Strategy</w:t>
              </w:r>
            </w:ins>
          </w:p>
          <w:p w:rsidR="000B2C36" w:rsidRDefault="000B2C36" w:rsidP="000B2C36">
            <w:pPr>
              <w:rPr>
                <w:ins w:id="113" w:author="VanHouten, John (J.A.)" w:date="2020-03-05T10:57:00Z"/>
              </w:rPr>
            </w:pPr>
            <w:ins w:id="114" w:author="VanHouten, John (J.A.)" w:date="2020-03-05T10:57:00Z">
              <w:r>
                <w:t>10 – Stop Mode follows BCM Strategy</w:t>
              </w:r>
            </w:ins>
          </w:p>
          <w:p w:rsidR="000B2C36" w:rsidRDefault="000B2C36" w:rsidP="000B2C36">
            <w:ins w:id="115" w:author="VanHouten, John (J.A.)" w:date="2020-03-05T10:57:00Z">
              <w:r>
                <w:t>11 – Reserved</w:t>
              </w:r>
            </w:ins>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del w:id="116" w:author="VanHouten, John (J.A.)" w:date="2020-03-05T10:57:00Z">
              <w:r w:rsidDel="00AE38BF">
                <w:delText>N/A</w:delText>
              </w:r>
            </w:del>
            <w:ins w:id="117" w:author="VanHouten, John (J.A.)" w:date="2020-03-05T10:57:00Z">
              <w:r>
                <w:t>yes, if equal to 11.  Should function as 00 - Disabled</w:t>
              </w:r>
            </w:ins>
          </w:p>
        </w:tc>
      </w:tr>
      <w:bookmarkEnd w:id="99"/>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ins w:id="118" w:author="VanHouten, John (J.A.)" w:date="2020-03-05T10:57:00Z">
              <w:r>
                <w:t>DE0</w:t>
              </w:r>
            </w:ins>
            <w:r>
              <w:t>1</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ins w:id="119" w:author="VanHouten, John (J.A.)" w:date="2020-03-05T10:57:00Z">
              <w:r>
                <w:t>12</w:t>
              </w:r>
            </w:ins>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ins w:id="120" w:author="VanHouten, John (J.A.)" w:date="2020-03-05T10:57:00Z">
              <w:r>
                <w:t>0</w:t>
              </w:r>
            </w:ins>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ins w:id="121" w:author="VanHouten, John (J.A.)" w:date="2020-03-05T10:57:00Z">
              <w:r>
                <w:rPr>
                  <w:rFonts w:eastAsia="MS Mincho"/>
                  <w:lang w:eastAsia="ja-JP"/>
                </w:rPr>
                <w:t>Reserved</w:t>
              </w:r>
            </w:ins>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ins w:id="122" w:author="VanHouten, John (J.A.)" w:date="2020-03-05T10:57:00Z">
              <w:r>
                <w:t>Reserved</w:t>
              </w:r>
            </w:ins>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ins w:id="123" w:author="VanHouten, John (J.A.)" w:date="2020-03-10T12:51:00Z">
              <w:r>
                <w:lastRenderedPageBreak/>
                <w:t>DE01</w:t>
              </w:r>
            </w:ins>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ins w:id="124" w:author="VanHouten, John (J.A.)" w:date="2020-03-10T12:51:00Z">
              <w:r>
                <w:t>13</w:t>
              </w:r>
            </w:ins>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ins w:id="125" w:author="VanHouten, John (J.A.)" w:date="2020-03-10T12:51:00Z">
              <w:r>
                <w:t>7-6</w:t>
              </w:r>
            </w:ins>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rFonts w:eastAsia="MS Mincho"/>
                <w:lang w:eastAsia="ja-JP"/>
              </w:rPr>
            </w:pPr>
            <w:ins w:id="126" w:author="VanHouten, John (J.A.)" w:date="2020-03-10T12:51:00Z">
              <w:r>
                <w:rPr>
                  <w:rFonts w:eastAsia="MS Mincho"/>
                  <w:lang w:eastAsia="ja-JP"/>
                </w:rPr>
                <w:t>Climate Temperature Ranges</w:t>
              </w:r>
            </w:ins>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ins w:id="127" w:author="VanHouten, John (J.A.)" w:date="2020-03-10T12:51:00Z">
              <w:r>
                <w:t>00</w:t>
              </w:r>
            </w:ins>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ins w:id="128" w:author="VanHouten, John (J.A.)" w:date="2020-03-10T12:51:00Z"/>
              </w:rPr>
            </w:pPr>
            <w:ins w:id="129" w:author="VanHouten, John (J.A.)" w:date="2020-03-10T12:51:00Z">
              <w:r>
                <w:t>00 – Full (Heat and A/C)</w:t>
              </w:r>
            </w:ins>
          </w:p>
          <w:p w:rsidR="000B2C36" w:rsidRDefault="000B2C36" w:rsidP="000B2C36">
            <w:pPr>
              <w:rPr>
                <w:ins w:id="130" w:author="VanHouten, John (J.A.)" w:date="2020-03-10T12:51:00Z"/>
              </w:rPr>
            </w:pPr>
            <w:ins w:id="131" w:author="VanHouten, John (J.A.)" w:date="2020-03-10T12:51:00Z">
              <w:r>
                <w:t>01 – Heat Only</w:t>
              </w:r>
            </w:ins>
          </w:p>
          <w:p w:rsidR="000B2C36" w:rsidRDefault="000B2C36" w:rsidP="000B2C36">
            <w:pPr>
              <w:rPr>
                <w:ins w:id="132" w:author="VanHouten, John (J.A.)" w:date="2020-03-10T12:55:00Z"/>
              </w:rPr>
            </w:pPr>
            <w:ins w:id="133" w:author="VanHouten, John (J.A.)" w:date="2020-03-10T12:51:00Z">
              <w:r>
                <w:t xml:space="preserve">02 – A/C </w:t>
              </w:r>
            </w:ins>
            <w:ins w:id="134" w:author="VanHouten, John (J.A.)" w:date="2020-03-10T13:57:00Z">
              <w:r>
                <w:t>Only</w:t>
              </w:r>
            </w:ins>
          </w:p>
          <w:p w:rsidR="000B2C36" w:rsidRDefault="000B2C36" w:rsidP="000B2C36">
            <w:ins w:id="135" w:author="VanHouten, John (J.A.)" w:date="2020-03-10T12:55:00Z">
              <w:r>
                <w:t>03 – Reserved</w:t>
              </w:r>
            </w:ins>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ins w:id="136" w:author="VanHouten, John (J.A.)" w:date="2020-03-10T12:56:00Z">
              <w:r>
                <w:t>Yes, if equal to 03, should function as 00 – Full.</w:t>
              </w:r>
            </w:ins>
          </w:p>
        </w:tc>
      </w:tr>
      <w:tr w:rsidR="000B2C36" w:rsidTr="00D868C0">
        <w:trPr>
          <w:jc w:val="center"/>
          <w:ins w:id="137" w:author="VanHouten, John (J.A.)" w:date="2020-03-10T12:56:00Z"/>
        </w:trPr>
        <w:tc>
          <w:tcPr>
            <w:tcW w:w="487" w:type="pct"/>
            <w:tcBorders>
              <w:top w:val="single" w:sz="4" w:space="0" w:color="auto"/>
              <w:left w:val="single" w:sz="4" w:space="0" w:color="auto"/>
              <w:bottom w:val="single" w:sz="4" w:space="0" w:color="auto"/>
              <w:right w:val="single" w:sz="4" w:space="0" w:color="auto"/>
            </w:tcBorders>
          </w:tcPr>
          <w:p w:rsidR="000B2C36" w:rsidRDefault="000B2C36" w:rsidP="000B2C36">
            <w:pPr>
              <w:rPr>
                <w:ins w:id="138" w:author="VanHouten, John (J.A.)" w:date="2020-03-10T12:56:00Z"/>
              </w:rPr>
            </w:pPr>
            <w:ins w:id="139" w:author="VanHouten, John (J.A.)" w:date="2020-03-10T12:56:00Z">
              <w:r>
                <w:t>DE01</w:t>
              </w:r>
            </w:ins>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rPr>
                <w:ins w:id="140" w:author="VanHouten, John (J.A.)" w:date="2020-03-10T12:56:00Z"/>
              </w:rPr>
            </w:pPr>
            <w:ins w:id="141" w:author="VanHouten, John (J.A.)" w:date="2020-03-10T12:56:00Z">
              <w:r>
                <w:t>13</w:t>
              </w:r>
            </w:ins>
          </w:p>
        </w:tc>
        <w:tc>
          <w:tcPr>
            <w:tcW w:w="416" w:type="pct"/>
            <w:tcBorders>
              <w:top w:val="single" w:sz="4" w:space="0" w:color="auto"/>
              <w:left w:val="single" w:sz="4" w:space="0" w:color="auto"/>
              <w:bottom w:val="single" w:sz="4" w:space="0" w:color="auto"/>
              <w:right w:val="single" w:sz="4" w:space="0" w:color="auto"/>
            </w:tcBorders>
          </w:tcPr>
          <w:p w:rsidR="000B2C36" w:rsidRDefault="000B2C36" w:rsidP="000B2C36">
            <w:pPr>
              <w:rPr>
                <w:ins w:id="142" w:author="VanHouten, John (J.A.)" w:date="2020-03-10T12:56:00Z"/>
              </w:rPr>
            </w:pPr>
            <w:ins w:id="143" w:author="VanHouten, John (J.A.)" w:date="2020-03-10T12:56:00Z">
              <w:r>
                <w:t>5-0</w:t>
              </w:r>
            </w:ins>
          </w:p>
        </w:tc>
        <w:tc>
          <w:tcPr>
            <w:tcW w:w="874" w:type="pct"/>
            <w:tcBorders>
              <w:top w:val="single" w:sz="4" w:space="0" w:color="auto"/>
              <w:left w:val="single" w:sz="4" w:space="0" w:color="auto"/>
              <w:bottom w:val="single" w:sz="4" w:space="0" w:color="auto"/>
              <w:right w:val="single" w:sz="4" w:space="0" w:color="auto"/>
            </w:tcBorders>
          </w:tcPr>
          <w:p w:rsidR="000B2C36" w:rsidRDefault="000B2C36" w:rsidP="000B2C36">
            <w:pPr>
              <w:rPr>
                <w:ins w:id="144" w:author="VanHouten, John (J.A.)" w:date="2020-03-10T12:56:00Z"/>
                <w:rFonts w:eastAsia="MS Mincho"/>
                <w:lang w:eastAsia="ja-JP"/>
              </w:rPr>
            </w:pPr>
            <w:ins w:id="145" w:author="VanHouten, John (J.A.)" w:date="2020-03-10T12:56:00Z">
              <w:r>
                <w:rPr>
                  <w:rFonts w:eastAsia="MS Mincho"/>
                  <w:lang w:eastAsia="ja-JP"/>
                </w:rPr>
                <w:t>Reserved</w:t>
              </w:r>
            </w:ins>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pPr>
              <w:rPr>
                <w:ins w:id="146" w:author="VanHouten, John (J.A.)" w:date="2020-03-10T12:56:00Z"/>
              </w:rPr>
            </w:pPr>
          </w:p>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pPr>
              <w:rPr>
                <w:ins w:id="147" w:author="VanHouten, John (J.A.)" w:date="2020-03-10T12:56:00Z"/>
              </w:rPr>
            </w:pPr>
          </w:p>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pPr>
              <w:rPr>
                <w:ins w:id="148" w:author="VanHouten, John (J.A.)" w:date="2020-03-10T12:56:00Z"/>
              </w:rPr>
            </w:pPr>
          </w:p>
        </w:tc>
      </w:tr>
      <w:bookmarkEnd w:id="100"/>
      <w:tr w:rsidR="000B2C36" w:rsidTr="00D868C0">
        <w:trPr>
          <w:jc w:val="center"/>
        </w:trPr>
        <w:tc>
          <w:tcPr>
            <w:tcW w:w="487" w:type="pct"/>
            <w:tcBorders>
              <w:top w:val="single" w:sz="4" w:space="0" w:color="auto"/>
              <w:left w:val="single" w:sz="4" w:space="0" w:color="auto"/>
              <w:bottom w:val="single" w:sz="4" w:space="0" w:color="auto"/>
              <w:right w:val="single" w:sz="4" w:space="0" w:color="auto"/>
            </w:tcBorders>
            <w:hideMark/>
          </w:tcPr>
          <w:p w:rsidR="000B2C36" w:rsidRDefault="000B2C36" w:rsidP="000B2C36">
            <w:r>
              <w:t>DE01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1</w:t>
            </w:r>
            <w:ins w:id="149" w:author="VanHouten, John (J.A.)" w:date="2020-03-10T12:56:00Z">
              <w:r>
                <w:t>4</w:t>
              </w:r>
            </w:ins>
            <w:del w:id="150" w:author="VanHouten, John (J.A.)" w:date="2020-03-10T12:56:00Z">
              <w:r w:rsidDel="00BE4A62">
                <w:delText>3</w:delText>
              </w:r>
            </w:del>
            <w:r>
              <w:t>-15</w:t>
            </w:r>
          </w:p>
        </w:tc>
        <w:tc>
          <w:tcPr>
            <w:tcW w:w="416" w:type="pct"/>
            <w:tcBorders>
              <w:top w:val="single" w:sz="4" w:space="0" w:color="auto"/>
              <w:left w:val="single" w:sz="4" w:space="0" w:color="auto"/>
              <w:bottom w:val="single" w:sz="4" w:space="0" w:color="auto"/>
              <w:right w:val="single" w:sz="4" w:space="0" w:color="auto"/>
            </w:tcBorders>
            <w:hideMark/>
          </w:tcPr>
          <w:p w:rsidR="000B2C36" w:rsidRDefault="000B2C36" w:rsidP="000B2C36">
            <w:r>
              <w:t>7-0</w:t>
            </w:r>
          </w:p>
        </w:tc>
        <w:tc>
          <w:tcPr>
            <w:tcW w:w="874"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eastAsia="MS Mincho"/>
                <w:lang w:eastAsia="ja-JP"/>
              </w:rPr>
            </w:pPr>
            <w:r>
              <w:rPr>
                <w:rFonts w:eastAsia="MS Mincho"/>
                <w:lang w:eastAsia="ja-JP"/>
              </w:rPr>
              <w:t>Reserved</w:t>
            </w:r>
          </w:p>
        </w:tc>
        <w:tc>
          <w:tcPr>
            <w:tcW w:w="740"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1222" w:type="pct"/>
            <w:tcBorders>
              <w:top w:val="single" w:sz="4" w:space="0" w:color="auto"/>
              <w:left w:val="single" w:sz="4" w:space="0" w:color="auto"/>
              <w:bottom w:val="single" w:sz="4" w:space="0" w:color="auto"/>
              <w:right w:val="single" w:sz="4" w:space="0" w:color="auto"/>
            </w:tcBorders>
          </w:tcPr>
          <w:p w:rsidR="000B2C36" w:rsidRDefault="000B2C36" w:rsidP="000B2C36"/>
        </w:tc>
        <w:tc>
          <w:tcPr>
            <w:tcW w:w="890" w:type="pct"/>
            <w:tcBorders>
              <w:top w:val="single" w:sz="4" w:space="0" w:color="auto"/>
              <w:left w:val="single" w:sz="4" w:space="0" w:color="auto"/>
              <w:bottom w:val="single" w:sz="4" w:space="0" w:color="auto"/>
              <w:right w:val="single" w:sz="4" w:space="0" w:color="auto"/>
            </w:tcBorders>
          </w:tcPr>
          <w:p w:rsidR="000B2C36" w:rsidRDefault="000B2C36" w:rsidP="000B2C36"/>
        </w:tc>
      </w:tr>
    </w:tbl>
    <w:p w:rsidR="000B2C36" w:rsidRDefault="000B2C36" w:rsidP="000B2C36"/>
    <w:p w:rsidR="000B2C36" w:rsidRDefault="000B2C36" w:rsidP="000B2C36">
      <w:pPr>
        <w:pStyle w:val="Heading3"/>
      </w:pPr>
      <w:bookmarkStart w:id="151" w:name="_Toc35417524"/>
      <w:r w:rsidRPr="00B9479B">
        <w:t>SWR-REQ-290459/L-DE02 Configuration (Country Codes/State Encoded/LIN Schedule)</w:t>
      </w:r>
      <w:bookmarkEnd w:id="151"/>
    </w:p>
    <w:p w:rsidR="000B2C36" w:rsidRPr="00AE06BC" w:rsidRDefault="000B2C36" w:rsidP="000B2C3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824"/>
        <w:gridCol w:w="809"/>
        <w:gridCol w:w="1817"/>
        <w:gridCol w:w="40"/>
        <w:gridCol w:w="2859"/>
        <w:gridCol w:w="1717"/>
        <w:gridCol w:w="18"/>
        <w:gridCol w:w="1953"/>
      </w:tblGrid>
      <w:tr w:rsidR="000B2C36" w:rsidTr="000B2C36">
        <w:trPr>
          <w:cantSplit/>
          <w:tblHeade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Config Block</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Byte</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Size</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Description</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State Value</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Default</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rPr>
                <w:b/>
              </w:rPr>
            </w:pPr>
            <w:r>
              <w:rPr>
                <w:b/>
              </w:rPr>
              <w:t>Configuration DTC</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1</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First Letter of Country Code – ASCII</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ASCII Code of the first letter of the Country Code</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00</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Yes – set E10100 if Bytes 1 and 2 don’t equal a valid country code</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2</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Second Letter of Country Code – ASCII</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ASCII Code of the first letter of the Country Code</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00</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Yes – set E10100 if Bytes 1 and 2 don’t equal a valid country code</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3</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Splash Screen</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Reserve up to 32 Splash Screens</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rPr>
                <w:rFonts w:cs="Arial"/>
                <w:sz w:val="21"/>
                <w:szCs w:val="21"/>
              </w:rPr>
            </w:pPr>
            <w:r>
              <w:rPr>
                <w:rFonts w:cs="Arial"/>
                <w:i/>
                <w:iCs/>
                <w:sz w:val="21"/>
                <w:szCs w:val="21"/>
              </w:rPr>
              <w:t>00 – Default/not programmed</w:t>
            </w:r>
            <w:r>
              <w:rPr>
                <w:rFonts w:cs="Arial"/>
                <w:i/>
                <w:iCs/>
                <w:sz w:val="21"/>
                <w:szCs w:val="21"/>
              </w:rPr>
              <w:br/>
              <w:t>01 – Stock Ford/Lincoln Splash Screen, as determined by brand bit</w:t>
            </w:r>
            <w:r>
              <w:rPr>
                <w:rFonts w:cs="Arial"/>
                <w:i/>
                <w:iCs/>
                <w:sz w:val="21"/>
                <w:szCs w:val="21"/>
              </w:rPr>
              <w:br/>
            </w:r>
            <w:r>
              <w:rPr>
                <w:rFonts w:cs="Arial"/>
                <w:sz w:val="21"/>
                <w:szCs w:val="21"/>
              </w:rPr>
              <w:t>02 – F150</w:t>
            </w:r>
          </w:p>
          <w:p w:rsidR="000B2C36" w:rsidRDefault="000B2C36" w:rsidP="000B2C36">
            <w:pPr>
              <w:rPr>
                <w:rFonts w:cs="Arial"/>
                <w:sz w:val="21"/>
                <w:szCs w:val="21"/>
              </w:rPr>
            </w:pPr>
            <w:r>
              <w:rPr>
                <w:rFonts w:cs="Arial"/>
                <w:sz w:val="21"/>
                <w:szCs w:val="21"/>
              </w:rPr>
              <w:t>03 – Raptor</w:t>
            </w:r>
            <w:r>
              <w:rPr>
                <w:rFonts w:cs="Arial"/>
                <w:sz w:val="21"/>
                <w:szCs w:val="21"/>
              </w:rPr>
              <w:br/>
              <w:t>04 – Black Label</w:t>
            </w:r>
            <w:r>
              <w:rPr>
                <w:rFonts w:cs="Arial"/>
                <w:sz w:val="21"/>
                <w:szCs w:val="21"/>
              </w:rPr>
              <w:br/>
              <w:t>05 – Presidential</w:t>
            </w:r>
            <w:r>
              <w:rPr>
                <w:rFonts w:cs="Arial"/>
                <w:sz w:val="21"/>
                <w:szCs w:val="21"/>
              </w:rPr>
              <w:br/>
              <w:t>06 – Non-Shelby Mustang</w:t>
            </w:r>
            <w:r>
              <w:rPr>
                <w:rFonts w:cs="Arial"/>
                <w:sz w:val="21"/>
                <w:szCs w:val="21"/>
              </w:rPr>
              <w:br/>
              <w:t>07 – Shelby Mustang</w:t>
            </w:r>
            <w:r>
              <w:rPr>
                <w:rFonts w:cs="Arial"/>
                <w:sz w:val="21"/>
                <w:szCs w:val="21"/>
              </w:rPr>
              <w:br/>
              <w:t>08 – Mustang Shelby R1</w:t>
            </w:r>
            <w:r>
              <w:rPr>
                <w:rFonts w:cs="Arial"/>
                <w:sz w:val="21"/>
                <w:szCs w:val="21"/>
              </w:rPr>
              <w:br/>
              <w:t>09 – Mustang EVO</w:t>
            </w:r>
            <w:r>
              <w:rPr>
                <w:rFonts w:cs="Arial"/>
                <w:sz w:val="21"/>
                <w:szCs w:val="21"/>
              </w:rPr>
              <w:br/>
              <w:t>0A – Base Ford (Europe)</w:t>
            </w:r>
            <w:r>
              <w:rPr>
                <w:rFonts w:cs="Arial"/>
                <w:sz w:val="21"/>
                <w:szCs w:val="21"/>
              </w:rPr>
              <w:br/>
              <w:t>0B – ST</w:t>
            </w:r>
            <w:r>
              <w:rPr>
                <w:rFonts w:cs="Arial"/>
                <w:sz w:val="21"/>
                <w:szCs w:val="21"/>
              </w:rPr>
              <w:br/>
              <w:t>0C – RS</w:t>
            </w:r>
            <w:r>
              <w:rPr>
                <w:rFonts w:cs="Arial"/>
                <w:sz w:val="21"/>
                <w:szCs w:val="21"/>
              </w:rPr>
              <w:br/>
              <w:t>0D – Ford GT</w:t>
            </w:r>
            <w:r>
              <w:rPr>
                <w:rFonts w:cs="Arial"/>
                <w:sz w:val="21"/>
                <w:szCs w:val="21"/>
              </w:rPr>
              <w:br/>
              <w:t>0E – Continental</w:t>
            </w:r>
            <w:r>
              <w:rPr>
                <w:rFonts w:cs="Arial"/>
                <w:sz w:val="21"/>
                <w:szCs w:val="21"/>
              </w:rPr>
              <w:br/>
              <w:t>0F – Navigator</w:t>
            </w:r>
            <w:r>
              <w:rPr>
                <w:rFonts w:cs="Arial"/>
                <w:sz w:val="21"/>
                <w:szCs w:val="21"/>
              </w:rPr>
              <w:br/>
              <w:t>10 – Aviator</w:t>
            </w:r>
            <w:r>
              <w:rPr>
                <w:rFonts w:cs="Arial"/>
                <w:sz w:val="21"/>
                <w:szCs w:val="21"/>
              </w:rPr>
              <w:br/>
              <w:t>11 – Escape</w:t>
            </w:r>
            <w:r>
              <w:rPr>
                <w:rFonts w:cs="Arial"/>
                <w:sz w:val="21"/>
                <w:szCs w:val="21"/>
              </w:rPr>
              <w:br/>
            </w:r>
            <w:r>
              <w:rPr>
                <w:rFonts w:cs="Arial"/>
                <w:sz w:val="21"/>
                <w:szCs w:val="21"/>
              </w:rPr>
              <w:lastRenderedPageBreak/>
              <w:t>12 – Explorer</w:t>
            </w:r>
            <w:r>
              <w:rPr>
                <w:rFonts w:cs="Arial"/>
                <w:sz w:val="21"/>
                <w:szCs w:val="21"/>
              </w:rPr>
              <w:br/>
              <w:t>13 – Expedition</w:t>
            </w:r>
          </w:p>
          <w:p w:rsidR="000B2C36" w:rsidRDefault="000B2C36" w:rsidP="000B2C36">
            <w:pPr>
              <w:rPr>
                <w:rFonts w:cs="Arial"/>
                <w:sz w:val="21"/>
                <w:szCs w:val="21"/>
              </w:rPr>
            </w:pPr>
            <w:r>
              <w:rPr>
                <w:rFonts w:cs="Arial"/>
                <w:sz w:val="21"/>
                <w:szCs w:val="21"/>
              </w:rPr>
              <w:t>14 – Bronco</w:t>
            </w:r>
          </w:p>
          <w:p w:rsidR="000B2C36" w:rsidRDefault="000B2C36" w:rsidP="000B2C36">
            <w:pPr>
              <w:rPr>
                <w:rFonts w:cs="Arial"/>
                <w:sz w:val="21"/>
                <w:szCs w:val="21"/>
              </w:rPr>
            </w:pPr>
            <w:r>
              <w:rPr>
                <w:rFonts w:cs="Arial"/>
                <w:sz w:val="21"/>
                <w:szCs w:val="21"/>
              </w:rPr>
              <w:t>15 – Maverick (CX430)</w:t>
            </w:r>
          </w:p>
          <w:p w:rsidR="000B2C36" w:rsidRDefault="000B2C36" w:rsidP="000B2C36">
            <w:pPr>
              <w:rPr>
                <w:rFonts w:cs="Arial"/>
                <w:sz w:val="21"/>
                <w:szCs w:val="21"/>
              </w:rPr>
            </w:pPr>
            <w:r>
              <w:rPr>
                <w:rFonts w:cs="Arial"/>
                <w:sz w:val="21"/>
                <w:szCs w:val="21"/>
              </w:rPr>
              <w:t>16 - Vignale</w:t>
            </w:r>
            <w:r>
              <w:rPr>
                <w:rFonts w:cs="Arial"/>
                <w:sz w:val="21"/>
                <w:szCs w:val="21"/>
              </w:rPr>
              <w:br/>
              <w:t>17 – Active</w:t>
            </w:r>
          </w:p>
          <w:p w:rsidR="000B2C36" w:rsidRDefault="000B2C36" w:rsidP="000B2C36">
            <w:pPr>
              <w:rPr>
                <w:rFonts w:cs="Arial"/>
                <w:sz w:val="21"/>
                <w:szCs w:val="21"/>
              </w:rPr>
            </w:pPr>
            <w:r>
              <w:rPr>
                <w:rFonts w:cs="Arial"/>
                <w:sz w:val="21"/>
                <w:szCs w:val="21"/>
              </w:rPr>
              <w:t>18 – ST Line</w:t>
            </w:r>
          </w:p>
          <w:p w:rsidR="000B2C36" w:rsidRDefault="000B2C36" w:rsidP="000B2C36">
            <w:pPr>
              <w:rPr>
                <w:rFonts w:cs="Arial"/>
                <w:sz w:val="21"/>
                <w:szCs w:val="21"/>
              </w:rPr>
            </w:pPr>
            <w:r>
              <w:rPr>
                <w:rFonts w:cs="Arial"/>
                <w:sz w:val="21"/>
                <w:szCs w:val="21"/>
              </w:rPr>
              <w:t>19 – CX727</w:t>
            </w:r>
          </w:p>
          <w:p w:rsidR="000B2C36" w:rsidRDefault="000B2C36" w:rsidP="000B2C36">
            <w:pPr>
              <w:rPr>
                <w:rFonts w:cs="Arial"/>
                <w:sz w:val="21"/>
                <w:szCs w:val="21"/>
              </w:rPr>
            </w:pPr>
            <w:r>
              <w:rPr>
                <w:rFonts w:cs="Arial"/>
                <w:sz w:val="21"/>
                <w:szCs w:val="21"/>
              </w:rPr>
              <w:t>1A-1F - Reserved</w:t>
            </w:r>
          </w:p>
          <w:p w:rsidR="000B2C36" w:rsidRDefault="000B2C36" w:rsidP="000B2C36">
            <w:pPr>
              <w:rPr>
                <w:rFonts w:cs="Arial"/>
                <w:sz w:val="21"/>
                <w:szCs w:val="21"/>
              </w:rPr>
            </w:pPr>
            <w:r>
              <w:rPr>
                <w:rFonts w:cs="Arial"/>
                <w:sz w:val="21"/>
                <w:szCs w:val="21"/>
              </w:rPr>
              <w:t>20 – Corsair (CX483)</w:t>
            </w:r>
          </w:p>
          <w:p w:rsidR="000B2C36" w:rsidRDefault="000B2C36" w:rsidP="000B2C36">
            <w:pPr>
              <w:rPr>
                <w:rFonts w:cs="Arial"/>
                <w:sz w:val="21"/>
                <w:szCs w:val="21"/>
              </w:rPr>
            </w:pPr>
            <w:r>
              <w:rPr>
                <w:rFonts w:cs="Arial"/>
                <w:sz w:val="21"/>
                <w:szCs w:val="21"/>
              </w:rPr>
              <w:t>21 – Nautilus (U540)</w:t>
            </w:r>
          </w:p>
          <w:p w:rsidR="000B2C36" w:rsidRDefault="000B2C36">
            <w:pPr>
              <w:spacing w:line="276" w:lineRule="auto"/>
              <w:rPr>
                <w:rFonts w:cs="Arial"/>
                <w:sz w:val="21"/>
                <w:szCs w:val="21"/>
              </w:rPr>
            </w:pPr>
            <w:r>
              <w:rPr>
                <w:rFonts w:cs="Arial"/>
                <w:sz w:val="21"/>
                <w:szCs w:val="21"/>
              </w:rPr>
              <w:t>22 – CX727 GT</w:t>
            </w:r>
          </w:p>
          <w:p w:rsidR="000B2C36" w:rsidRDefault="000B2C36">
            <w:pPr>
              <w:spacing w:line="276" w:lineRule="auto"/>
            </w:pPr>
            <w:r>
              <w:rPr>
                <w:rFonts w:cs="Arial"/>
                <w:sz w:val="21"/>
                <w:szCs w:val="21"/>
              </w:rPr>
              <w:t>23-FF - Unused</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lastRenderedPageBreak/>
              <w:t>No</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4</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Vehicle Style</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00 – Undefined</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00</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Yes – Sedan Assumed</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01 – Sedan – </w:t>
            </w:r>
            <w:proofErr w:type="spellStart"/>
            <w:r>
              <w:t>PDC_Generic_Car</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02 – Coupe/Convertible</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03 – Pickup Truck – </w:t>
            </w:r>
            <w:proofErr w:type="spellStart"/>
            <w:r>
              <w:t>PDC_Truck</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04 – SUV/CUV</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05 – Large VAN – </w:t>
            </w:r>
            <w:proofErr w:type="spellStart"/>
            <w:r>
              <w:t>PDC_Lg_Comm_Van</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06 – Hatchback</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07 – Wagon</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08 – Small Commuter Van – </w:t>
            </w:r>
            <w:proofErr w:type="spellStart"/>
            <w:r>
              <w:t>PDC_Sm_Comm_Van</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09 – EcoSport – </w:t>
            </w:r>
            <w:proofErr w:type="spellStart"/>
            <w:r>
              <w:t>PDC_EcoSport</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0A –Fiesta – </w:t>
            </w:r>
            <w:proofErr w:type="spellStart"/>
            <w:r>
              <w:t>PDC_Fiesta</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 xml:space="preserve">0B – Focus – </w:t>
            </w:r>
            <w:proofErr w:type="spellStart"/>
            <w:r>
              <w:t>PDC_Focus</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0C - Bronco</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t>0D – Muscle Car</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0E-FF – Reserved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N/A</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bookmarkStart w:id="152" w:name="_Hlk25146712"/>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5</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spacing w:line="276" w:lineRule="auto"/>
            </w:pPr>
            <w:r>
              <w:t>Visual Design Variants</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Pr="00C307FA" w:rsidRDefault="000B2C36">
            <w:pPr>
              <w:autoSpaceDE w:val="0"/>
              <w:autoSpaceDN w:val="0"/>
              <w:adjustRightInd w:val="0"/>
              <w:spacing w:line="276" w:lineRule="auto"/>
              <w:rPr>
                <w:szCs w:val="22"/>
              </w:rPr>
            </w:pPr>
            <w:r w:rsidRPr="00C307FA">
              <w:rPr>
                <w:szCs w:val="22"/>
              </w:rPr>
              <w:t>Reserve up to 32 Visual Design Variants</w:t>
            </w:r>
          </w:p>
        </w:tc>
        <w:tc>
          <w:tcPr>
            <w:tcW w:w="773" w:type="pct"/>
            <w:tcBorders>
              <w:top w:val="single" w:sz="4" w:space="0" w:color="auto"/>
              <w:left w:val="single" w:sz="4" w:space="0" w:color="auto"/>
              <w:bottom w:val="single" w:sz="4" w:space="0" w:color="auto"/>
              <w:right w:val="single" w:sz="4" w:space="0" w:color="auto"/>
            </w:tcBorders>
            <w:hideMark/>
          </w:tcPr>
          <w:p w:rsidR="000B2C36" w:rsidRPr="00C307FA" w:rsidRDefault="000B2C36" w:rsidP="000B2C36">
            <w:pPr>
              <w:rPr>
                <w:rFonts w:cs="Calibri"/>
                <w:szCs w:val="22"/>
              </w:rPr>
            </w:pPr>
            <w:r w:rsidRPr="00C307FA">
              <w:rPr>
                <w:rFonts w:cs="Calibri"/>
                <w:szCs w:val="22"/>
              </w:rPr>
              <w:t>00 – 8" Landscape</w:t>
            </w:r>
          </w:p>
          <w:p w:rsidR="000B2C36" w:rsidRPr="00C307FA" w:rsidRDefault="000B2C36" w:rsidP="000B2C36">
            <w:pPr>
              <w:rPr>
                <w:rFonts w:cs="Calibri"/>
                <w:szCs w:val="22"/>
              </w:rPr>
            </w:pPr>
            <w:r w:rsidRPr="00C307FA">
              <w:rPr>
                <w:rFonts w:cs="Calibri"/>
                <w:szCs w:val="22"/>
              </w:rPr>
              <w:t>01 – 10" Portrait</w:t>
            </w:r>
          </w:p>
          <w:p w:rsidR="000B2C36" w:rsidRPr="00C307FA" w:rsidRDefault="000B2C36" w:rsidP="000B2C36">
            <w:pPr>
              <w:rPr>
                <w:rFonts w:cs="Calibri"/>
                <w:szCs w:val="22"/>
              </w:rPr>
            </w:pPr>
            <w:r w:rsidRPr="00C307FA">
              <w:rPr>
                <w:rFonts w:cs="Calibri"/>
                <w:szCs w:val="22"/>
              </w:rPr>
              <w:t>02 – 10” Landscape</w:t>
            </w:r>
          </w:p>
          <w:p w:rsidR="000B2C36" w:rsidRPr="00C307FA" w:rsidRDefault="000B2C36" w:rsidP="000B2C36">
            <w:pPr>
              <w:rPr>
                <w:rFonts w:cs="Calibri"/>
                <w:szCs w:val="22"/>
              </w:rPr>
            </w:pPr>
            <w:r w:rsidRPr="00C307FA">
              <w:rPr>
                <w:rFonts w:cs="Calibri"/>
                <w:szCs w:val="22"/>
              </w:rPr>
              <w:t>03 – 12" Landscape</w:t>
            </w:r>
          </w:p>
          <w:p w:rsidR="000B2C36" w:rsidRPr="00C307FA" w:rsidRDefault="000B2C36" w:rsidP="000B2C36">
            <w:pPr>
              <w:rPr>
                <w:rFonts w:cs="Calibri"/>
                <w:szCs w:val="22"/>
              </w:rPr>
            </w:pPr>
            <w:r w:rsidRPr="00C307FA">
              <w:rPr>
                <w:rFonts w:cs="Calibri"/>
                <w:szCs w:val="22"/>
              </w:rPr>
              <w:t>04 – 12” Portrait</w:t>
            </w:r>
            <w:r>
              <w:rPr>
                <w:rFonts w:cs="Calibri"/>
                <w:szCs w:val="22"/>
              </w:rPr>
              <w:t xml:space="preserve"> (</w:t>
            </w:r>
            <w:proofErr w:type="spellStart"/>
            <w:r>
              <w:rPr>
                <w:rFonts w:cs="Calibri"/>
                <w:szCs w:val="22"/>
              </w:rPr>
              <w:t>Dashcard</w:t>
            </w:r>
            <w:proofErr w:type="spellEnd"/>
            <w:r>
              <w:rPr>
                <w:rFonts w:cs="Calibri"/>
                <w:szCs w:val="22"/>
              </w:rPr>
              <w:t>)</w:t>
            </w:r>
          </w:p>
          <w:p w:rsidR="000B2C36" w:rsidRPr="00C307FA" w:rsidRDefault="000B2C36" w:rsidP="000B2C36">
            <w:pPr>
              <w:rPr>
                <w:rFonts w:cs="Calibri"/>
                <w:szCs w:val="22"/>
              </w:rPr>
            </w:pPr>
            <w:r w:rsidRPr="00C307FA">
              <w:rPr>
                <w:rFonts w:cs="Calibri"/>
                <w:szCs w:val="22"/>
              </w:rPr>
              <w:t>05 – 1</w:t>
            </w:r>
            <w:r>
              <w:rPr>
                <w:rFonts w:cs="Calibri"/>
                <w:szCs w:val="22"/>
              </w:rPr>
              <w:t>3.2</w:t>
            </w:r>
            <w:r w:rsidRPr="00C307FA">
              <w:rPr>
                <w:rFonts w:cs="Calibri"/>
                <w:szCs w:val="22"/>
              </w:rPr>
              <w:t xml:space="preserve">” </w:t>
            </w:r>
            <w:proofErr w:type="spellStart"/>
            <w:r w:rsidRPr="00C307FA">
              <w:rPr>
                <w:rFonts w:cs="Calibri"/>
                <w:szCs w:val="22"/>
              </w:rPr>
              <w:t>L</w:t>
            </w:r>
            <w:r>
              <w:rPr>
                <w:rFonts w:cs="Calibri"/>
                <w:szCs w:val="22"/>
              </w:rPr>
              <w:t>etterscape</w:t>
            </w:r>
            <w:proofErr w:type="spellEnd"/>
            <w:r>
              <w:rPr>
                <w:rFonts w:cs="Calibri"/>
                <w:szCs w:val="22"/>
              </w:rPr>
              <w:t xml:space="preserve"> Lincoln (</w:t>
            </w:r>
            <w:proofErr w:type="spellStart"/>
            <w:r>
              <w:rPr>
                <w:rFonts w:cs="Calibri"/>
                <w:szCs w:val="22"/>
              </w:rPr>
              <w:t>Dashcard</w:t>
            </w:r>
            <w:proofErr w:type="spellEnd"/>
            <w:r>
              <w:rPr>
                <w:rFonts w:cs="Calibri"/>
                <w:szCs w:val="22"/>
              </w:rPr>
              <w:t>)</w:t>
            </w:r>
          </w:p>
          <w:p w:rsidR="000B2C36" w:rsidRPr="00C307FA" w:rsidRDefault="000B2C36" w:rsidP="000B2C36">
            <w:pPr>
              <w:rPr>
                <w:rFonts w:cs="Calibri"/>
                <w:szCs w:val="22"/>
              </w:rPr>
            </w:pPr>
            <w:r w:rsidRPr="00C307FA">
              <w:rPr>
                <w:rFonts w:cs="Calibri"/>
                <w:szCs w:val="22"/>
              </w:rPr>
              <w:lastRenderedPageBreak/>
              <w:t>06 – 1</w:t>
            </w:r>
            <w:r>
              <w:rPr>
                <w:rFonts w:cs="Calibri"/>
                <w:szCs w:val="22"/>
              </w:rPr>
              <w:t>3.2</w:t>
            </w:r>
            <w:r w:rsidRPr="00C307FA">
              <w:rPr>
                <w:rFonts w:cs="Calibri"/>
                <w:szCs w:val="22"/>
              </w:rPr>
              <w:t xml:space="preserve">” </w:t>
            </w:r>
            <w:proofErr w:type="spellStart"/>
            <w:r w:rsidRPr="00C307FA">
              <w:rPr>
                <w:rFonts w:cs="Calibri"/>
                <w:szCs w:val="22"/>
              </w:rPr>
              <w:t>L</w:t>
            </w:r>
            <w:r>
              <w:rPr>
                <w:rFonts w:cs="Calibri"/>
                <w:szCs w:val="22"/>
              </w:rPr>
              <w:t>etterscape</w:t>
            </w:r>
            <w:proofErr w:type="spellEnd"/>
            <w:r>
              <w:rPr>
                <w:rFonts w:cs="Calibri"/>
                <w:szCs w:val="22"/>
              </w:rPr>
              <w:t xml:space="preserve"> Ford (</w:t>
            </w:r>
            <w:proofErr w:type="spellStart"/>
            <w:r>
              <w:rPr>
                <w:rFonts w:cs="Calibri"/>
                <w:szCs w:val="22"/>
              </w:rPr>
              <w:t>Dashcard</w:t>
            </w:r>
            <w:proofErr w:type="spellEnd"/>
            <w:r>
              <w:rPr>
                <w:rFonts w:cs="Calibri"/>
                <w:szCs w:val="22"/>
              </w:rPr>
              <w:t>)</w:t>
            </w:r>
          </w:p>
          <w:p w:rsidR="000B2C36" w:rsidRPr="00C307FA" w:rsidRDefault="000B2C36">
            <w:pPr>
              <w:rPr>
                <w:rFonts w:cs="Calibri"/>
                <w:szCs w:val="22"/>
              </w:rPr>
            </w:pPr>
            <w:r w:rsidRPr="00C307FA">
              <w:rPr>
                <w:rFonts w:cs="Calibri"/>
                <w:szCs w:val="22"/>
              </w:rPr>
              <w:t>07 – 15” Portrait</w:t>
            </w:r>
            <w:r>
              <w:rPr>
                <w:rFonts w:cs="Calibri"/>
                <w:szCs w:val="22"/>
              </w:rPr>
              <w:t xml:space="preserve"> (</w:t>
            </w:r>
            <w:proofErr w:type="spellStart"/>
            <w:r>
              <w:rPr>
                <w:rFonts w:cs="Calibri"/>
                <w:szCs w:val="22"/>
              </w:rPr>
              <w:t>Dashcard</w:t>
            </w:r>
            <w:proofErr w:type="spellEnd"/>
            <w:r>
              <w:rPr>
                <w:rFonts w:cs="Calibri"/>
                <w:szCs w:val="22"/>
              </w:rPr>
              <w:t>)</w:t>
            </w:r>
          </w:p>
          <w:p w:rsidR="000B2C36" w:rsidRDefault="000B2C36">
            <w:pPr>
              <w:rPr>
                <w:rFonts w:cs="Calibri"/>
                <w:szCs w:val="22"/>
              </w:rPr>
            </w:pPr>
            <w:r w:rsidRPr="00C307FA">
              <w:rPr>
                <w:rFonts w:cs="Calibri"/>
                <w:szCs w:val="22"/>
              </w:rPr>
              <w:t>08 – 1</w:t>
            </w:r>
            <w:r>
              <w:rPr>
                <w:rFonts w:cs="Calibri"/>
                <w:szCs w:val="22"/>
              </w:rPr>
              <w:t>0</w:t>
            </w:r>
            <w:r w:rsidRPr="00C307FA">
              <w:rPr>
                <w:rFonts w:cs="Calibri"/>
                <w:szCs w:val="22"/>
              </w:rPr>
              <w:t xml:space="preserve">” </w:t>
            </w:r>
            <w:r>
              <w:rPr>
                <w:rFonts w:cs="Calibri"/>
                <w:szCs w:val="22"/>
              </w:rPr>
              <w:t xml:space="preserve">Portrait </w:t>
            </w:r>
            <w:proofErr w:type="spellStart"/>
            <w:r>
              <w:rPr>
                <w:rFonts w:cs="Calibri"/>
                <w:szCs w:val="22"/>
              </w:rPr>
              <w:t>Dashcard</w:t>
            </w:r>
            <w:proofErr w:type="spellEnd"/>
          </w:p>
          <w:p w:rsidR="000B2C36" w:rsidRPr="00C307FA" w:rsidRDefault="000B2C36">
            <w:pPr>
              <w:rPr>
                <w:rFonts w:cs="Calibri"/>
                <w:szCs w:val="22"/>
              </w:rPr>
            </w:pPr>
            <w:r>
              <w:rPr>
                <w:rFonts w:cs="Calibri"/>
                <w:szCs w:val="22"/>
              </w:rPr>
              <w:t>09 – 13.2” Landscape (Qt based)</w:t>
            </w:r>
          </w:p>
          <w:p w:rsidR="000B2C36" w:rsidRDefault="000B2C36" w:rsidP="000B2C36">
            <w:pPr>
              <w:autoSpaceDE w:val="0"/>
              <w:autoSpaceDN w:val="0"/>
              <w:adjustRightInd w:val="0"/>
              <w:spacing w:line="276" w:lineRule="auto"/>
              <w:rPr>
                <w:rFonts w:cs="Calibri"/>
                <w:szCs w:val="22"/>
              </w:rPr>
            </w:pPr>
            <w:r w:rsidRPr="00C307FA">
              <w:rPr>
                <w:rFonts w:cs="Calibri"/>
                <w:szCs w:val="22"/>
              </w:rPr>
              <w:t>0</w:t>
            </w:r>
            <w:r>
              <w:rPr>
                <w:rFonts w:cs="Calibri"/>
                <w:szCs w:val="22"/>
              </w:rPr>
              <w:t>A – 12” Landscape (</w:t>
            </w:r>
            <w:proofErr w:type="spellStart"/>
            <w:r>
              <w:rPr>
                <w:rFonts w:cs="Calibri"/>
                <w:szCs w:val="22"/>
              </w:rPr>
              <w:t>Dashcard</w:t>
            </w:r>
            <w:proofErr w:type="spellEnd"/>
            <w:r>
              <w:rPr>
                <w:rFonts w:cs="Calibri"/>
                <w:szCs w:val="22"/>
              </w:rPr>
              <w:t>)</w:t>
            </w:r>
          </w:p>
          <w:p w:rsidR="000B2C36" w:rsidRPr="00C307FA" w:rsidRDefault="000B2C36" w:rsidP="000B2C36">
            <w:pPr>
              <w:autoSpaceDE w:val="0"/>
              <w:autoSpaceDN w:val="0"/>
              <w:adjustRightInd w:val="0"/>
              <w:spacing w:line="276" w:lineRule="auto"/>
              <w:rPr>
                <w:rFonts w:eastAsia="Courier New" w:cs="Courier New"/>
                <w:szCs w:val="22"/>
              </w:rPr>
            </w:pPr>
            <w:r>
              <w:rPr>
                <w:rFonts w:cs="Calibri"/>
                <w:szCs w:val="22"/>
              </w:rPr>
              <w:t>0B</w:t>
            </w:r>
            <w:r w:rsidRPr="00C307FA">
              <w:rPr>
                <w:rFonts w:cs="Calibri"/>
                <w:szCs w:val="22"/>
              </w:rPr>
              <w:t>-FF – Reserved</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spacing w:line="276" w:lineRule="auto"/>
            </w:pPr>
            <w:r>
              <w:lastRenderedPageBreak/>
              <w:t>N/A</w:t>
            </w:r>
          </w:p>
        </w:tc>
      </w:tr>
      <w:bookmarkEnd w:id="152"/>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6</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spacing w:line="276" w:lineRule="auto"/>
            </w:pPr>
            <w:r>
              <w:t xml:space="preserve">Vehicle </w:t>
            </w: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 xml:space="preserve">00 – </w:t>
            </w:r>
            <w:proofErr w:type="gramStart"/>
            <w:r>
              <w:t>Non Program</w:t>
            </w:r>
            <w:proofErr w:type="gramEnd"/>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01 – C344</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02 – C346/C519</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03 – CD391</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04 – CD533</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05 – U611</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06 – U625</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07 – CX482</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pPr>
              <w:spacing w:line="276" w:lineRule="auto"/>
            </w:pPr>
            <w:r>
              <w:t>08 – CX483</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pPr>
              <w:spacing w:line="276" w:lineRule="auto"/>
            </w:pPr>
            <w:r>
              <w:t>09 – CX727</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pPr>
              <w:spacing w:line="276" w:lineRule="auto"/>
            </w:pPr>
            <w:r>
              <w:t>0A – P758</w:t>
            </w:r>
          </w:p>
        </w:tc>
        <w:tc>
          <w:tcPr>
            <w:tcW w:w="773"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0B – P702</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0C – CD539</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0D – U725</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0E – U540</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0F – CX482N</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10 – P558</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11 – P702 ICA (Raptor)</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12 - U553</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13 – U554</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14 – CD542</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15 – V363</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16 – P702 BEV</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17 - U704</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18 – P703</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19 – V713</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1A – CX727 GT</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1B-FF – Reserved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autoSpaceDE w:val="0"/>
              <w:autoSpaceDN w:val="0"/>
              <w:adjustRightInd w:val="0"/>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autoSpaceDE w:val="0"/>
              <w:autoSpaceDN w:val="0"/>
              <w:adjustRightInd w:val="0"/>
              <w:spacing w:line="276" w:lineRule="auto"/>
              <w:jc w:val="center"/>
            </w:pPr>
            <w:r>
              <w:t>No</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7-8</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16</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Bluetooth Audio Profile Index</w:t>
            </w: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00 00 – Profile 1</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jc w:val="center"/>
            </w:pPr>
            <w:r>
              <w:t>No</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00 01 – U502 – Ford Explorer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–00 02 – MKZ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03 - U387 - Edge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04 - C344 - CMAX (Int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05 - D258 - Taurus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06 - C520 - Escape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07 - B299 - Fiesta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08 - U222 - Expedition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09 - S550 - Mustang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10 - U228 - Lincoln Navigator</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11 - D471 - Flex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12 - D472 - MKT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13 - C346N - Focus ST (Int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14 - P552 - F-150 with Sony</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 xml:space="preserve">00 32 - P473 - </w:t>
            </w:r>
            <w:proofErr w:type="spellStart"/>
            <w:r>
              <w:rPr>
                <w:rFonts w:cs="Arial"/>
              </w:rPr>
              <w:t>Superduty</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0A - V363N - Transit (Int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rFonts w:cs="Arial"/>
              </w:rPr>
              <w:t>00 0B - C346N – Focus/Generic Compact</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 xml:space="preserve">00 0C - Generic Small </w:t>
            </w:r>
            <w:proofErr w:type="spellStart"/>
            <w:r>
              <w:rPr>
                <w:rFonts w:cs="Arial"/>
              </w:rPr>
              <w:t>Xover</w:t>
            </w:r>
            <w:proofErr w:type="spellEnd"/>
            <w:r>
              <w:rPr>
                <w:rFonts w:cs="Arial"/>
              </w:rPr>
              <w:t xml:space="preserve"> (Int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 xml:space="preserve">00 0D - Generic Small </w:t>
            </w:r>
            <w:proofErr w:type="spellStart"/>
            <w:r>
              <w:rPr>
                <w:rFonts w:cs="Arial"/>
              </w:rPr>
              <w:t>Xover</w:t>
            </w:r>
            <w:proofErr w:type="spellEnd"/>
            <w:r>
              <w:rPr>
                <w:rFonts w:cs="Arial"/>
              </w:rPr>
              <w:t xml:space="preserve"> (Ext Amp)</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0E - Generic Large Sedan</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00 0F - Generic Large SUV</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16  -EU CMAX C344E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17 - EU Edge CD539X</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18 – EU Explorer U502</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19 –EU Fiesta B299</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1A –EU Focus C346E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1B –EU Galaxy CD390E Smax CD539E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1C –EU Kuga C520E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1D –EU Mondeo CD391E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1E –EU Mustang S550</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lang w:val="de-DE"/>
              </w:rPr>
              <w:t>00 1F –EU Transit 363E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t>00 20 –EU Transit Connect V408</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t>00 21–MKX U540</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22 – D568C</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23 – U375A LHD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24 – U375A RHD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25 – P375A LHD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26 – P375A RHD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29 – Ford GT</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2A – V362 OHC mic</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 2B – V362 HL mic</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rFonts w:cs="Arial"/>
              </w:rPr>
              <w:t>00 2C – B460</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rFonts w:cs="Arial"/>
              </w:rPr>
              <w:t>00 2D – B562 HL</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rFonts w:cs="Arial"/>
              </w:rPr>
              <w:t>00 2E B562 OHC</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t>00 2F - P375_Ranger-DoubleCab</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t xml:space="preserve">00 30 – U375 Everest </w:t>
            </w:r>
            <w:proofErr w:type="spellStart"/>
            <w:r>
              <w:t>MoonRoof</w:t>
            </w:r>
            <w:proofErr w:type="spellEnd"/>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t>00 31 – U375 Everest Standard Roof</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color w:val="000000"/>
              </w:rPr>
              <w:t>00 33 – P375 Ranger DBL (Branded)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rPr>
                <w:rFonts w:cs="Arial"/>
              </w:rPr>
            </w:pPr>
            <w:r>
              <w:rPr>
                <w:color w:val="000000"/>
              </w:rPr>
              <w:t>00 34 – P375 Ranger DBL (Unbranded)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rFonts w:cs="Arial"/>
              </w:rPr>
            </w:pPr>
            <w:r>
              <w:rPr>
                <w:color w:val="000000"/>
              </w:rPr>
              <w:t>00 35 – MY19 D568 Branded (New Mic Location)</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rFonts w:cs="Arial"/>
              </w:rPr>
            </w:pPr>
            <w:r>
              <w:rPr>
                <w:color w:val="000000"/>
              </w:rPr>
              <w:t>00 36 – MY19 D568 Unbranded (New Mic Location)</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rPr>
                <w:rFonts w:cs="Arial"/>
                <w:color w:val="000000"/>
              </w:rPr>
            </w:pPr>
            <w:r>
              <w:rPr>
                <w:rFonts w:cs="Arial"/>
                <w:color w:val="000000"/>
              </w:rPr>
              <w:t>00 37 – V363N – Transit HL mic</w:t>
            </w:r>
          </w:p>
          <w:p w:rsidR="000B2C36" w:rsidRDefault="000B2C36" w:rsidP="000B2C36">
            <w:pPr>
              <w:spacing w:line="276" w:lineRule="auto"/>
              <w:rPr>
                <w:rFonts w:cs="Arial"/>
              </w:rPr>
            </w:pP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rFonts w:cs="Arial"/>
              </w:rPr>
            </w:pPr>
            <w:r>
              <w:rPr>
                <w:rFonts w:cs="Arial"/>
              </w:rPr>
              <w:t>00 38 – CX727</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rFonts w:cs="Arial"/>
              </w:rPr>
            </w:pPr>
            <w:r>
              <w:rPr>
                <w:rFonts w:cs="Arial"/>
              </w:rPr>
              <w:t>00 39 – U725</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rPr>
                <w:rFonts w:cs="Arial"/>
              </w:rPr>
              <w:t xml:space="preserve">FF </w:t>
            </w:r>
            <w:proofErr w:type="spellStart"/>
            <w:r>
              <w:rPr>
                <w:rFonts w:cs="Arial"/>
              </w:rPr>
              <w:t>FF</w:t>
            </w:r>
            <w:proofErr w:type="spellEnd"/>
            <w:r>
              <w:rPr>
                <w:rFonts w:cs="Arial"/>
              </w:rPr>
              <w:t xml:space="preserve"> - Use Method 3 provisioned profile table</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9</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8</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BT Vehicle Nameplate ID</w:t>
            </w:r>
          </w:p>
        </w:tc>
        <w:tc>
          <w:tcPr>
            <w:tcW w:w="1305" w:type="pct"/>
            <w:gridSpan w:val="2"/>
            <w:tcBorders>
              <w:top w:val="single" w:sz="4" w:space="0" w:color="auto"/>
              <w:left w:val="single" w:sz="4" w:space="0" w:color="auto"/>
              <w:bottom w:val="single" w:sz="4" w:space="0" w:color="auto"/>
              <w:right w:val="single" w:sz="4" w:space="0" w:color="auto"/>
            </w:tcBorders>
            <w:vAlign w:val="bottom"/>
            <w:hideMark/>
          </w:tcPr>
          <w:p w:rsidR="000B2C36" w:rsidRDefault="000B2C36" w:rsidP="000B2C36">
            <w:pPr>
              <w:spacing w:line="276" w:lineRule="auto"/>
            </w:pPr>
            <w:r>
              <w:t xml:space="preserve">00 – FF – See Table in H83 specification. </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jc w:val="center"/>
            </w:pPr>
            <w:r>
              <w:t>N/A</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10</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4 (Bits 7-4)</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LIN11-X</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0000 </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X Number of Times for LIN Scheduler 11</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p w:rsidR="000B2C36" w:rsidRDefault="000B2C36" w:rsidP="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10</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4 (Bits 3-0)</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LIN12-Y</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0001 </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Y Number of Times for LIN Scheduler 11</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p w:rsidR="000B2C36" w:rsidRDefault="000B2C36" w:rsidP="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11</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4 (Bits 7-4)</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LIN13-Z</w:t>
            </w:r>
          </w:p>
        </w:tc>
        <w:tc>
          <w:tcPr>
            <w:tcW w:w="1305" w:type="pct"/>
            <w:gridSpan w:val="2"/>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0000</w:t>
            </w:r>
          </w:p>
        </w:tc>
        <w:tc>
          <w:tcPr>
            <w:tcW w:w="773"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Z Number of Times for LIN Scheduler 11</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N/A</w:t>
            </w:r>
          </w:p>
          <w:p w:rsidR="000B2C36" w:rsidRDefault="000B2C36" w:rsidP="000B2C36">
            <w:pPr>
              <w:spacing w:line="276" w:lineRule="auto"/>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11</w:t>
            </w:r>
          </w:p>
        </w:tc>
        <w:tc>
          <w:tcPr>
            <w:tcW w:w="364"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4 (Bits 3-2)</w:t>
            </w: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 xml:space="preserve">SDM Max Response Timer </w:t>
            </w: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00 – None</w:t>
            </w:r>
          </w:p>
          <w:p w:rsidR="000B2C36" w:rsidRDefault="000B2C36" w:rsidP="000B2C36">
            <w:pPr>
              <w:spacing w:line="276" w:lineRule="auto"/>
            </w:pPr>
            <w:r>
              <w:t xml:space="preserve">01 – 200 </w:t>
            </w:r>
            <w:proofErr w:type="spellStart"/>
            <w:r>
              <w:t>ms</w:t>
            </w:r>
            <w:proofErr w:type="spellEnd"/>
          </w:p>
          <w:p w:rsidR="000B2C36" w:rsidRDefault="000B2C36" w:rsidP="000B2C36">
            <w:pPr>
              <w:spacing w:line="276" w:lineRule="auto"/>
            </w:pPr>
            <w:r>
              <w:t xml:space="preserve">02 – 500 </w:t>
            </w:r>
            <w:proofErr w:type="spellStart"/>
            <w:r>
              <w:t>ms</w:t>
            </w:r>
            <w:proofErr w:type="spellEnd"/>
          </w:p>
          <w:p w:rsidR="000B2C36" w:rsidRDefault="000B2C36" w:rsidP="000B2C36">
            <w:pPr>
              <w:spacing w:line="276" w:lineRule="auto"/>
            </w:pPr>
            <w:r>
              <w:t>03 – Reserved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Yes, when equal to 03.  Assume 00 for functionality.</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lastRenderedPageBreak/>
              <w:t>DE02</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11</w:t>
            </w: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4 (Bits 1-0)</w:t>
            </w: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 xml:space="preserve">SDM Max Feedback Errors </w:t>
            </w: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00 – None</w:t>
            </w:r>
          </w:p>
          <w:p w:rsidR="000B2C36" w:rsidRDefault="000B2C36" w:rsidP="000B2C36">
            <w:pPr>
              <w:spacing w:line="276" w:lineRule="auto"/>
            </w:pPr>
            <w:r>
              <w:t>01 – 3</w:t>
            </w:r>
          </w:p>
          <w:p w:rsidR="000B2C36" w:rsidRDefault="000B2C36" w:rsidP="000B2C36">
            <w:pPr>
              <w:spacing w:line="276" w:lineRule="auto"/>
            </w:pPr>
            <w:r>
              <w:t>02 – Reserved</w:t>
            </w:r>
          </w:p>
          <w:p w:rsidR="000B2C36" w:rsidRDefault="000B2C36" w:rsidP="000B2C36">
            <w:pPr>
              <w:spacing w:line="276" w:lineRule="auto"/>
            </w:pPr>
            <w:r>
              <w:t>03 – Reserved</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Yes, when equal to 02 or 03.  Assume 00 for functionality.</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12</w:t>
            </w: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2 (Bits 7-6)</w:t>
            </w:r>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SDM Program HMI</w:t>
            </w: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00 – Ford HMI Names</w:t>
            </w:r>
          </w:p>
          <w:p w:rsidR="000B2C36" w:rsidRDefault="000B2C36" w:rsidP="000B2C36">
            <w:pPr>
              <w:spacing w:line="276" w:lineRule="auto"/>
            </w:pPr>
            <w:r>
              <w:t>01 – Lincoln HMI Names</w:t>
            </w:r>
          </w:p>
          <w:p w:rsidR="000B2C36" w:rsidRDefault="000B2C36" w:rsidP="000B2C36">
            <w:pPr>
              <w:spacing w:line="276" w:lineRule="auto"/>
            </w:pPr>
            <w:r>
              <w:t>02 – BEV HMI Names</w:t>
            </w:r>
          </w:p>
          <w:p w:rsidR="000B2C36" w:rsidRDefault="000B2C36" w:rsidP="000B2C36">
            <w:pPr>
              <w:spacing w:line="276" w:lineRule="auto"/>
            </w:pPr>
            <w:r>
              <w:t>03 – Program HMI Names</w:t>
            </w: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00</w:t>
            </w: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N/A</w:t>
            </w:r>
          </w:p>
        </w:tc>
      </w:tr>
      <w:tr w:rsidR="000B2C36" w:rsidTr="000B2C36">
        <w:trPr>
          <w:jc w:val="center"/>
          <w:ins w:id="153" w:author="VanHouten, John (J.A.)" w:date="2020-02-26T13:16:00Z"/>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ins w:id="154" w:author="VanHouten, John (J.A.)" w:date="2020-02-26T13:16:00Z"/>
              </w:rPr>
            </w:pPr>
            <w:ins w:id="155" w:author="VanHouten, John (J.A.)" w:date="2020-02-26T13:16:00Z">
              <w:r>
                <w:t>DE02</w:t>
              </w:r>
            </w:ins>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ins w:id="156" w:author="VanHouten, John (J.A.)" w:date="2020-02-26T13:16:00Z"/>
              </w:rPr>
            </w:pPr>
            <w:ins w:id="157" w:author="VanHouten, John (J.A.)" w:date="2020-02-26T13:16:00Z">
              <w:r>
                <w:t>12</w:t>
              </w:r>
            </w:ins>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ins w:id="158" w:author="VanHouten, John (J.A.)" w:date="2020-02-26T13:16:00Z"/>
              </w:rPr>
            </w:pPr>
            <w:ins w:id="159" w:author="VanHouten, John (J.A.)" w:date="2020-02-26T13:16:00Z">
              <w:r>
                <w:t>5-4</w:t>
              </w:r>
            </w:ins>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rPr>
                <w:ins w:id="160" w:author="VanHouten, John (J.A.)" w:date="2020-02-26T13:16:00Z"/>
              </w:rPr>
            </w:pPr>
            <w:ins w:id="161" w:author="VanHouten, John (J.A.)" w:date="2020-02-26T13:17:00Z">
              <w:r>
                <w:t>Reserved</w:t>
              </w:r>
            </w:ins>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rPr>
                <w:ins w:id="162" w:author="VanHouten, John (J.A.)" w:date="2020-02-26T13:16:00Z"/>
              </w:rPr>
            </w:pP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rPr>
                <w:ins w:id="163" w:author="VanHouten, John (J.A.)" w:date="2020-02-26T13:16:00Z"/>
              </w:rP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rPr>
                <w:ins w:id="164" w:author="VanHouten, John (J.A.)" w:date="2020-02-26T13:16:00Z"/>
              </w:rPr>
            </w:pP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12</w:t>
            </w: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del w:id="165" w:author="VanHouten, John (J.A.)" w:date="2020-02-26T13:17:00Z">
              <w:r w:rsidDel="001C20A1">
                <w:delText>6 (Bits 5-0)</w:delText>
              </w:r>
            </w:del>
            <w:ins w:id="166" w:author="VanHouten, John (J.A.)" w:date="2020-02-26T13:17:00Z">
              <w:r>
                <w:t>3-0</w:t>
              </w:r>
            </w:ins>
          </w:p>
        </w:tc>
        <w:tc>
          <w:tcPr>
            <w:tcW w:w="818"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roofErr w:type="spellStart"/>
            <w:ins w:id="167" w:author="VanHouten, John (J.A.)" w:date="2020-02-26T13:19:00Z">
              <w:r>
                <w:t>LINBtnIndIllu</w:t>
              </w:r>
              <w:proofErr w:type="spellEnd"/>
              <w:r>
                <w:t>-A</w:t>
              </w:r>
            </w:ins>
            <w:del w:id="168" w:author="VanHouten, John (J.A.)" w:date="2020-02-26T13:19:00Z">
              <w:r w:rsidDel="001C20A1">
                <w:delText>Reserved</w:delText>
              </w:r>
            </w:del>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ins w:id="169" w:author="VanHouten, John (J.A.)" w:date="2020-02-26T13:19:00Z">
              <w:r>
                <w:t>0000</w:t>
              </w:r>
            </w:ins>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ins w:id="170" w:author="VanHouten, John (J.A.)" w:date="2020-03-03T13:55:00Z">
              <w:r>
                <w:t>“</w:t>
              </w:r>
            </w:ins>
            <w:ins w:id="171" w:author="VanHouten, John (J.A.)" w:date="2020-02-26T13:19:00Z">
              <w:r>
                <w:t>A</w:t>
              </w:r>
            </w:ins>
            <w:ins w:id="172" w:author="VanHouten, John (J.A.)" w:date="2020-03-03T13:55:00Z">
              <w:r>
                <w:t>”</w:t>
              </w:r>
            </w:ins>
            <w:ins w:id="173" w:author="VanHouten, John (J.A.)" w:date="2020-02-26T13:19:00Z">
              <w:r>
                <w:t xml:space="preserve"> Number of Times for LIN Scheduler 11</w:t>
              </w:r>
            </w:ins>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ins w:id="174" w:author="VanHouten, John (J.A.)" w:date="2020-02-26T13:19:00Z">
              <w:r>
                <w:t>N/A</w:t>
              </w:r>
            </w:ins>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13</w:t>
            </w: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8</w:t>
            </w:r>
          </w:p>
        </w:tc>
        <w:tc>
          <w:tcPr>
            <w:tcW w:w="836"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r>
              <w:t>Massage Pattern</w:t>
            </w:r>
          </w:p>
        </w:tc>
        <w:tc>
          <w:tcPr>
            <w:tcW w:w="1287" w:type="pct"/>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r>
              <w:t>0x00 – Pattern Set 1</w:t>
            </w:r>
          </w:p>
          <w:p w:rsidR="000B2C36" w:rsidRDefault="000B2C36" w:rsidP="000B2C36">
            <w:pPr>
              <w:spacing w:line="276" w:lineRule="auto"/>
            </w:pPr>
            <w:r>
              <w:t>0x01 – Pattern Set 2</w:t>
            </w:r>
          </w:p>
          <w:p w:rsidR="000B2C36" w:rsidRDefault="000B2C36" w:rsidP="000B2C36">
            <w:pPr>
              <w:spacing w:line="276" w:lineRule="auto"/>
            </w:pPr>
            <w:r>
              <w:t>0x02 – Pattern Set 3</w:t>
            </w:r>
          </w:p>
          <w:p w:rsidR="000B2C36" w:rsidRDefault="000B2C36" w:rsidP="000B2C36">
            <w:pPr>
              <w:spacing w:line="276" w:lineRule="auto"/>
            </w:pPr>
            <w:r>
              <w:t>0x03 – Pattern Set 4</w:t>
            </w:r>
          </w:p>
          <w:p w:rsidR="000B2C36" w:rsidRDefault="000B2C36" w:rsidP="000B2C36">
            <w:pPr>
              <w:spacing w:line="276" w:lineRule="auto"/>
            </w:pPr>
            <w:r>
              <w:t>0x04 – Pattern Set 5</w:t>
            </w:r>
          </w:p>
          <w:p w:rsidR="000B2C36" w:rsidRDefault="000B2C36" w:rsidP="000B2C36">
            <w:pPr>
              <w:spacing w:line="276" w:lineRule="auto"/>
            </w:pPr>
            <w:r>
              <w:t>0x05 – Pattern Set 6</w:t>
            </w:r>
          </w:p>
          <w:p w:rsidR="000B2C36" w:rsidRDefault="000B2C36" w:rsidP="000B2C36">
            <w:pPr>
              <w:spacing w:line="276" w:lineRule="auto"/>
            </w:pPr>
            <w:r>
              <w:t>0x06 – Pattern Set 7</w:t>
            </w:r>
          </w:p>
          <w:p w:rsidR="000B2C36" w:rsidRDefault="000B2C36" w:rsidP="000B2C36">
            <w:pPr>
              <w:spacing w:line="276" w:lineRule="auto"/>
            </w:pPr>
            <w:r>
              <w:t>0x07 – Pattern Set 8</w:t>
            </w:r>
          </w:p>
          <w:p w:rsidR="000B2C36" w:rsidRDefault="000B2C36" w:rsidP="000B2C36">
            <w:pPr>
              <w:spacing w:line="276" w:lineRule="auto"/>
            </w:pPr>
            <w:r>
              <w:t>0x08 – Pattern Set 9</w:t>
            </w:r>
          </w:p>
          <w:p w:rsidR="000B2C36" w:rsidRDefault="000B2C36" w:rsidP="000B2C36">
            <w:pPr>
              <w:spacing w:line="276" w:lineRule="auto"/>
            </w:pPr>
            <w:r>
              <w:t>0x09 – Pattern Set 10</w:t>
            </w:r>
          </w:p>
          <w:p w:rsidR="000B2C36" w:rsidRDefault="000B2C36" w:rsidP="000B2C36">
            <w:pPr>
              <w:spacing w:line="276" w:lineRule="auto"/>
            </w:pPr>
            <w:r>
              <w:t>0x0A – Pattern Set 11</w:t>
            </w:r>
          </w:p>
          <w:p w:rsidR="000B2C36" w:rsidRDefault="000B2C36" w:rsidP="000B2C36">
            <w:pPr>
              <w:spacing w:line="276" w:lineRule="auto"/>
            </w:pPr>
            <w:r>
              <w:t>0x0B – Pattern Set 12</w:t>
            </w:r>
          </w:p>
          <w:p w:rsidR="000B2C36" w:rsidRDefault="000B2C36" w:rsidP="000B2C36">
            <w:pPr>
              <w:spacing w:line="276" w:lineRule="auto"/>
            </w:pPr>
            <w:r>
              <w:t>0x0C – Pattern Set 13</w:t>
            </w:r>
          </w:p>
          <w:p w:rsidR="000B2C36" w:rsidRDefault="000B2C36" w:rsidP="000B2C36">
            <w:pPr>
              <w:spacing w:line="276" w:lineRule="auto"/>
            </w:pPr>
            <w:r>
              <w:t>0x0D – Pattern Set 14</w:t>
            </w:r>
          </w:p>
          <w:p w:rsidR="000B2C36" w:rsidRDefault="000B2C36" w:rsidP="000B2C36">
            <w:pPr>
              <w:spacing w:line="276" w:lineRule="auto"/>
            </w:pPr>
            <w:r>
              <w:t>0x0E – Pattern Set 15</w:t>
            </w:r>
          </w:p>
          <w:p w:rsidR="000B2C36" w:rsidRDefault="000B2C36" w:rsidP="000B2C36">
            <w:pPr>
              <w:spacing w:line="276" w:lineRule="auto"/>
            </w:pPr>
            <w:r>
              <w:t>0x0F-0xFF – Reserved</w:t>
            </w:r>
          </w:p>
        </w:tc>
        <w:tc>
          <w:tcPr>
            <w:tcW w:w="781"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00</w:t>
            </w:r>
          </w:p>
        </w:tc>
        <w:tc>
          <w:tcPr>
            <w:tcW w:w="879"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r>
              <w:t>N/A</w:t>
            </w:r>
          </w:p>
        </w:tc>
      </w:tr>
      <w:tr w:rsidR="000B2C36" w:rsidTr="000B2C36">
        <w:trPr>
          <w:jc w:val="center"/>
        </w:trPr>
        <w:tc>
          <w:tcPr>
            <w:tcW w:w="482"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DE02</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14-15</w:t>
            </w:r>
          </w:p>
        </w:tc>
        <w:tc>
          <w:tcPr>
            <w:tcW w:w="364"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pPr>
          </w:p>
        </w:tc>
        <w:tc>
          <w:tcPr>
            <w:tcW w:w="818" w:type="pct"/>
            <w:tcBorders>
              <w:top w:val="single" w:sz="4" w:space="0" w:color="auto"/>
              <w:left w:val="single" w:sz="4" w:space="0" w:color="auto"/>
              <w:bottom w:val="single" w:sz="4" w:space="0" w:color="auto"/>
              <w:right w:val="single" w:sz="4" w:space="0" w:color="auto"/>
            </w:tcBorders>
            <w:hideMark/>
          </w:tcPr>
          <w:p w:rsidR="000B2C36" w:rsidRDefault="000B2C36" w:rsidP="000B2C36">
            <w:pPr>
              <w:spacing w:line="276" w:lineRule="auto"/>
            </w:pPr>
            <w:r>
              <w:t>Reserved</w:t>
            </w:r>
          </w:p>
        </w:tc>
        <w:tc>
          <w:tcPr>
            <w:tcW w:w="1305" w:type="pct"/>
            <w:gridSpan w:val="2"/>
            <w:tcBorders>
              <w:top w:val="single" w:sz="4" w:space="0" w:color="auto"/>
              <w:left w:val="single" w:sz="4" w:space="0" w:color="auto"/>
              <w:bottom w:val="single" w:sz="4" w:space="0" w:color="auto"/>
              <w:right w:val="single" w:sz="4" w:space="0" w:color="auto"/>
            </w:tcBorders>
            <w:vAlign w:val="bottom"/>
          </w:tcPr>
          <w:p w:rsidR="000B2C36" w:rsidRDefault="000B2C36" w:rsidP="000B2C36">
            <w:pPr>
              <w:spacing w:line="276" w:lineRule="auto"/>
            </w:pPr>
          </w:p>
        </w:tc>
        <w:tc>
          <w:tcPr>
            <w:tcW w:w="773" w:type="pct"/>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c>
          <w:tcPr>
            <w:tcW w:w="887" w:type="pct"/>
            <w:gridSpan w:val="2"/>
            <w:tcBorders>
              <w:top w:val="single" w:sz="4" w:space="0" w:color="auto"/>
              <w:left w:val="single" w:sz="4" w:space="0" w:color="auto"/>
              <w:bottom w:val="single" w:sz="4" w:space="0" w:color="auto"/>
              <w:right w:val="single" w:sz="4" w:space="0" w:color="auto"/>
            </w:tcBorders>
          </w:tcPr>
          <w:p w:rsidR="000B2C36" w:rsidRDefault="000B2C36" w:rsidP="000B2C36">
            <w:pPr>
              <w:spacing w:line="276" w:lineRule="auto"/>
              <w:jc w:val="center"/>
            </w:pPr>
          </w:p>
        </w:tc>
      </w:tr>
    </w:tbl>
    <w:p w:rsidR="000B2C36" w:rsidRDefault="000B2C36" w:rsidP="000B2C36"/>
    <w:p w:rsidR="000B2C36" w:rsidRDefault="000B2C36" w:rsidP="000B2C36">
      <w:pPr>
        <w:pStyle w:val="Heading3"/>
      </w:pPr>
      <w:bookmarkStart w:id="175" w:name="_Toc35417525"/>
      <w:r w:rsidRPr="00B9479B">
        <w:t>SWR-REQ-290460/E-DE03 Configuration (Timers)</w:t>
      </w:r>
      <w:bookmarkEnd w:id="175"/>
    </w:p>
    <w:p w:rsidR="000B2C36" w:rsidRPr="00AE06BC" w:rsidRDefault="000B2C36" w:rsidP="000B2C36"/>
    <w:tbl>
      <w:tblPr>
        <w:tblW w:w="55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1"/>
        <w:gridCol w:w="805"/>
        <w:gridCol w:w="763"/>
        <w:gridCol w:w="1657"/>
        <w:gridCol w:w="937"/>
        <w:gridCol w:w="1294"/>
        <w:gridCol w:w="718"/>
        <w:gridCol w:w="991"/>
        <w:gridCol w:w="691"/>
        <w:gridCol w:w="745"/>
        <w:gridCol w:w="1202"/>
        <w:gridCol w:w="1558"/>
      </w:tblGrid>
      <w:tr w:rsidR="000B2C36" w:rsidTr="00D868C0">
        <w:trPr>
          <w:cantSplit/>
          <w:tblHeader/>
          <w:jc w:val="center"/>
        </w:trPr>
        <w:tc>
          <w:tcPr>
            <w:tcW w:w="42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324"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30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Size</w:t>
            </w:r>
          </w:p>
        </w:tc>
        <w:tc>
          <w:tcPr>
            <w:tcW w:w="66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37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521" w:type="pct"/>
            <w:tcBorders>
              <w:top w:val="single" w:sz="4" w:space="0" w:color="auto"/>
              <w:left w:val="single" w:sz="4" w:space="0" w:color="auto"/>
              <w:bottom w:val="single" w:sz="4" w:space="0" w:color="auto"/>
              <w:right w:val="single" w:sz="4" w:space="0" w:color="auto"/>
            </w:tcBorders>
            <w:hideMark/>
          </w:tcPr>
          <w:p w:rsidR="000B2C36" w:rsidRDefault="000B2C36">
            <w:pPr>
              <w:rPr>
                <w:rFonts w:cs="Arial"/>
                <w:b/>
              </w:rPr>
            </w:pPr>
            <w:r>
              <w:rPr>
                <w:rFonts w:cs="Arial"/>
                <w:b/>
              </w:rPr>
              <w:t>Default</w:t>
            </w:r>
          </w:p>
          <w:p w:rsidR="000B2C36" w:rsidRDefault="000B2C36">
            <w:pPr>
              <w:rPr>
                <w:rFonts w:cs="Arial"/>
                <w:b/>
              </w:rPr>
            </w:pPr>
            <w:r>
              <w:rPr>
                <w:rFonts w:cs="Arial"/>
                <w:b/>
              </w:rPr>
              <w:t>(HEX)</w:t>
            </w:r>
          </w:p>
        </w:tc>
        <w:tc>
          <w:tcPr>
            <w:tcW w:w="289"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Res</w:t>
            </w:r>
          </w:p>
        </w:tc>
        <w:tc>
          <w:tcPr>
            <w:tcW w:w="399"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Offset</w:t>
            </w:r>
          </w:p>
        </w:tc>
        <w:tc>
          <w:tcPr>
            <w:tcW w:w="278"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Min</w:t>
            </w:r>
          </w:p>
        </w:tc>
        <w:tc>
          <w:tcPr>
            <w:tcW w:w="300"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Max</w:t>
            </w:r>
          </w:p>
        </w:tc>
        <w:tc>
          <w:tcPr>
            <w:tcW w:w="484"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Units</w:t>
            </w:r>
          </w:p>
        </w:tc>
        <w:tc>
          <w:tcPr>
            <w:tcW w:w="629" w:type="pct"/>
            <w:tcBorders>
              <w:top w:val="single" w:sz="4" w:space="0" w:color="auto"/>
              <w:left w:val="single" w:sz="4" w:space="0" w:color="auto"/>
              <w:bottom w:val="single" w:sz="4" w:space="0" w:color="auto"/>
              <w:right w:val="single" w:sz="4" w:space="0" w:color="auto"/>
            </w:tcBorders>
            <w:hideMark/>
          </w:tcPr>
          <w:p w:rsidR="000B2C36" w:rsidRDefault="000B2C36">
            <w:r>
              <w:rPr>
                <w:b/>
              </w:rPr>
              <w:t>Configuration DTC</w:t>
            </w:r>
          </w:p>
        </w:tc>
      </w:tr>
      <w:tr w:rsidR="000B2C36" w:rsidTr="00D868C0">
        <w:trPr>
          <w:jc w:val="center"/>
        </w:trPr>
        <w:tc>
          <w:tcPr>
            <w:tcW w:w="427" w:type="pct"/>
            <w:tcBorders>
              <w:top w:val="single" w:sz="4" w:space="0" w:color="auto"/>
              <w:left w:val="single" w:sz="4" w:space="0" w:color="auto"/>
              <w:bottom w:val="single" w:sz="4" w:space="0" w:color="auto"/>
              <w:right w:val="single" w:sz="4" w:space="0" w:color="auto"/>
            </w:tcBorders>
            <w:hideMark/>
          </w:tcPr>
          <w:p w:rsidR="000B2C36" w:rsidRDefault="000B2C36">
            <w:r>
              <w:t>DE03</w:t>
            </w:r>
          </w:p>
        </w:tc>
        <w:tc>
          <w:tcPr>
            <w:tcW w:w="324"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07" w:type="pct"/>
            <w:tcBorders>
              <w:top w:val="single" w:sz="4" w:space="0" w:color="auto"/>
              <w:left w:val="single" w:sz="4" w:space="0" w:color="auto"/>
              <w:bottom w:val="single" w:sz="4" w:space="0" w:color="auto"/>
              <w:right w:val="single" w:sz="4" w:space="0" w:color="auto"/>
            </w:tcBorders>
            <w:hideMark/>
          </w:tcPr>
          <w:p w:rsidR="000B2C36" w:rsidRDefault="000B2C36">
            <w:r>
              <w:t>8</w:t>
            </w:r>
          </w:p>
        </w:tc>
        <w:tc>
          <w:tcPr>
            <w:tcW w:w="667" w:type="pct"/>
            <w:tcBorders>
              <w:top w:val="single" w:sz="4" w:space="0" w:color="auto"/>
              <w:left w:val="single" w:sz="4" w:space="0" w:color="auto"/>
              <w:bottom w:val="single" w:sz="4" w:space="0" w:color="auto"/>
              <w:right w:val="single" w:sz="4" w:space="0" w:color="auto"/>
            </w:tcBorders>
            <w:hideMark/>
          </w:tcPr>
          <w:p w:rsidR="000B2C36" w:rsidRDefault="000B2C36">
            <w:r>
              <w:t>BT Pairing Timeout</w:t>
            </w:r>
          </w:p>
        </w:tc>
        <w:tc>
          <w:tcPr>
            <w:tcW w:w="377" w:type="pct"/>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521" w:type="pct"/>
            <w:tcBorders>
              <w:top w:val="single" w:sz="4" w:space="0" w:color="auto"/>
              <w:left w:val="single" w:sz="4" w:space="0" w:color="auto"/>
              <w:bottom w:val="single" w:sz="4" w:space="0" w:color="auto"/>
              <w:right w:val="single" w:sz="4" w:space="0" w:color="auto"/>
            </w:tcBorders>
            <w:hideMark/>
          </w:tcPr>
          <w:p w:rsidR="000B2C36" w:rsidRDefault="000B2C36">
            <w:pPr>
              <w:rPr>
                <w:rFonts w:cs="Arial"/>
              </w:rPr>
            </w:pPr>
            <w:r>
              <w:rPr>
                <w:rFonts w:cs="Arial"/>
              </w:rPr>
              <w:t>0x05</w:t>
            </w:r>
          </w:p>
        </w:tc>
        <w:tc>
          <w:tcPr>
            <w:tcW w:w="289"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99"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278"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300" w:type="pct"/>
            <w:tcBorders>
              <w:top w:val="single" w:sz="4" w:space="0" w:color="auto"/>
              <w:left w:val="single" w:sz="4" w:space="0" w:color="auto"/>
              <w:bottom w:val="single" w:sz="4" w:space="0" w:color="auto"/>
              <w:right w:val="single" w:sz="4" w:space="0" w:color="auto"/>
            </w:tcBorders>
            <w:hideMark/>
          </w:tcPr>
          <w:p w:rsidR="000B2C36" w:rsidRDefault="000B2C36">
            <w:r>
              <w:t>255</w:t>
            </w:r>
          </w:p>
        </w:tc>
        <w:tc>
          <w:tcPr>
            <w:tcW w:w="484" w:type="pct"/>
            <w:tcBorders>
              <w:top w:val="single" w:sz="4" w:space="0" w:color="auto"/>
              <w:left w:val="single" w:sz="4" w:space="0" w:color="auto"/>
              <w:bottom w:val="single" w:sz="4" w:space="0" w:color="auto"/>
              <w:right w:val="single" w:sz="4" w:space="0" w:color="auto"/>
            </w:tcBorders>
            <w:hideMark/>
          </w:tcPr>
          <w:p w:rsidR="000B2C36" w:rsidRDefault="000B2C36" w:rsidP="000B2C36">
            <w:r>
              <w:t>seconds</w:t>
            </w:r>
          </w:p>
        </w:tc>
        <w:tc>
          <w:tcPr>
            <w:tcW w:w="62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RPr="00A75561" w:rsidTr="00D868C0">
        <w:trPr>
          <w:trHeight w:val="548"/>
          <w:jc w:val="center"/>
        </w:trPr>
        <w:tc>
          <w:tcPr>
            <w:tcW w:w="427" w:type="pct"/>
            <w:tcBorders>
              <w:top w:val="single" w:sz="4" w:space="0" w:color="auto"/>
              <w:left w:val="single" w:sz="4" w:space="0" w:color="auto"/>
              <w:bottom w:val="single" w:sz="4" w:space="0" w:color="auto"/>
              <w:right w:val="single" w:sz="4" w:space="0" w:color="auto"/>
            </w:tcBorders>
            <w:hideMark/>
          </w:tcPr>
          <w:p w:rsidR="000B2C36" w:rsidRPr="002A1598" w:rsidRDefault="000B2C36" w:rsidP="000B2C36">
            <w:pPr>
              <w:rPr>
                <w:szCs w:val="22"/>
              </w:rPr>
            </w:pPr>
            <w:r w:rsidRPr="002A1598">
              <w:rPr>
                <w:rFonts w:cs="Arial"/>
                <w:szCs w:val="22"/>
              </w:rPr>
              <w:t>DE03</w:t>
            </w:r>
          </w:p>
        </w:tc>
        <w:tc>
          <w:tcPr>
            <w:tcW w:w="324" w:type="pct"/>
            <w:tcBorders>
              <w:top w:val="single" w:sz="4" w:space="0" w:color="auto"/>
              <w:left w:val="single" w:sz="4" w:space="0" w:color="auto"/>
              <w:bottom w:val="single" w:sz="4" w:space="0" w:color="auto"/>
              <w:right w:val="single" w:sz="4" w:space="0" w:color="auto"/>
            </w:tcBorders>
            <w:hideMark/>
          </w:tcPr>
          <w:p w:rsidR="000B2C36" w:rsidRPr="002A1598" w:rsidRDefault="000B2C36" w:rsidP="000B2C36">
            <w:pPr>
              <w:rPr>
                <w:szCs w:val="22"/>
              </w:rPr>
            </w:pPr>
            <w:r w:rsidRPr="002A1598">
              <w:rPr>
                <w:rFonts w:cs="Arial"/>
                <w:szCs w:val="22"/>
              </w:rPr>
              <w:t>2</w:t>
            </w:r>
          </w:p>
        </w:tc>
        <w:tc>
          <w:tcPr>
            <w:tcW w:w="307" w:type="pct"/>
            <w:tcBorders>
              <w:top w:val="single" w:sz="4" w:space="0" w:color="auto"/>
              <w:left w:val="single" w:sz="4" w:space="0" w:color="auto"/>
              <w:bottom w:val="single" w:sz="4" w:space="0" w:color="auto"/>
              <w:right w:val="single" w:sz="4" w:space="0" w:color="auto"/>
            </w:tcBorders>
            <w:hideMark/>
          </w:tcPr>
          <w:p w:rsidR="000B2C36" w:rsidRPr="002A1598" w:rsidRDefault="000B2C36" w:rsidP="000B2C36">
            <w:pPr>
              <w:rPr>
                <w:szCs w:val="22"/>
              </w:rPr>
            </w:pPr>
            <w:r w:rsidRPr="002A1598">
              <w:rPr>
                <w:rFonts w:cs="Arial"/>
                <w:szCs w:val="22"/>
              </w:rPr>
              <w:t>8</w:t>
            </w:r>
          </w:p>
        </w:tc>
        <w:tc>
          <w:tcPr>
            <w:tcW w:w="667" w:type="pct"/>
            <w:tcBorders>
              <w:top w:val="single" w:sz="4" w:space="0" w:color="auto"/>
              <w:left w:val="single" w:sz="4" w:space="0" w:color="auto"/>
              <w:bottom w:val="single" w:sz="4" w:space="0" w:color="auto"/>
              <w:right w:val="single" w:sz="4" w:space="0" w:color="auto"/>
            </w:tcBorders>
            <w:hideMark/>
          </w:tcPr>
          <w:p w:rsidR="000B2C36" w:rsidRPr="002A1598" w:rsidRDefault="000B2C36" w:rsidP="000B2C36">
            <w:pPr>
              <w:rPr>
                <w:szCs w:val="22"/>
              </w:rPr>
            </w:pPr>
            <w:r w:rsidRPr="002A1598">
              <w:rPr>
                <w:rFonts w:cs="Arial"/>
                <w:szCs w:val="22"/>
              </w:rPr>
              <w:t>CCPU Reboot Timer</w:t>
            </w:r>
          </w:p>
        </w:tc>
        <w:tc>
          <w:tcPr>
            <w:tcW w:w="377"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r w:rsidRPr="002A1598">
              <w:rPr>
                <w:rFonts w:cs="Arial"/>
                <w:szCs w:val="22"/>
              </w:rPr>
              <w:t>36</w:t>
            </w:r>
          </w:p>
        </w:tc>
        <w:tc>
          <w:tcPr>
            <w:tcW w:w="521"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r w:rsidRPr="002A1598">
              <w:rPr>
                <w:rFonts w:cs="Arial"/>
                <w:szCs w:val="22"/>
              </w:rPr>
              <w:t> 0x24</w:t>
            </w:r>
          </w:p>
        </w:tc>
        <w:tc>
          <w:tcPr>
            <w:tcW w:w="289"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r w:rsidRPr="002A1598">
              <w:rPr>
                <w:rFonts w:cs="Arial"/>
                <w:szCs w:val="22"/>
              </w:rPr>
              <w:t> 1</w:t>
            </w:r>
          </w:p>
        </w:tc>
        <w:tc>
          <w:tcPr>
            <w:tcW w:w="399"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r w:rsidRPr="002A1598">
              <w:rPr>
                <w:rFonts w:cs="Arial"/>
                <w:szCs w:val="22"/>
              </w:rPr>
              <w:t>0 </w:t>
            </w:r>
          </w:p>
        </w:tc>
        <w:tc>
          <w:tcPr>
            <w:tcW w:w="278"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r w:rsidRPr="002A1598">
              <w:rPr>
                <w:rFonts w:cs="Arial"/>
                <w:szCs w:val="22"/>
              </w:rPr>
              <w:t>0</w:t>
            </w:r>
          </w:p>
        </w:tc>
        <w:tc>
          <w:tcPr>
            <w:tcW w:w="300"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r w:rsidRPr="002A1598">
              <w:rPr>
                <w:rFonts w:cs="Arial"/>
                <w:szCs w:val="22"/>
              </w:rPr>
              <w:t>255</w:t>
            </w:r>
          </w:p>
        </w:tc>
        <w:tc>
          <w:tcPr>
            <w:tcW w:w="484"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szCs w:val="22"/>
              </w:rPr>
            </w:pPr>
            <w:proofErr w:type="spellStart"/>
            <w:r w:rsidRPr="002A1598">
              <w:rPr>
                <w:rFonts w:cs="Arial"/>
                <w:szCs w:val="22"/>
              </w:rPr>
              <w:t>hrs</w:t>
            </w:r>
            <w:proofErr w:type="spellEnd"/>
          </w:p>
        </w:tc>
        <w:tc>
          <w:tcPr>
            <w:tcW w:w="629" w:type="pct"/>
            <w:tcBorders>
              <w:top w:val="single" w:sz="4" w:space="0" w:color="auto"/>
              <w:left w:val="single" w:sz="4" w:space="0" w:color="auto"/>
              <w:bottom w:val="single" w:sz="4" w:space="0" w:color="auto"/>
              <w:right w:val="single" w:sz="4" w:space="0" w:color="auto"/>
            </w:tcBorders>
            <w:hideMark/>
          </w:tcPr>
          <w:p w:rsidR="000B2C36" w:rsidRPr="002A1598" w:rsidRDefault="000B2C36" w:rsidP="000B2C36">
            <w:pPr>
              <w:rPr>
                <w:szCs w:val="22"/>
              </w:rPr>
            </w:pPr>
            <w:r w:rsidRPr="002A1598">
              <w:rPr>
                <w:rFonts w:cs="Arial"/>
                <w:szCs w:val="22"/>
              </w:rPr>
              <w:t>N/A</w:t>
            </w:r>
          </w:p>
        </w:tc>
      </w:tr>
      <w:tr w:rsidR="000B2C36" w:rsidRPr="00A75561" w:rsidTr="00D868C0">
        <w:trPr>
          <w:trHeight w:val="548"/>
          <w:jc w:val="center"/>
        </w:trPr>
        <w:tc>
          <w:tcPr>
            <w:tcW w:w="427"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76" w:author="VanHouten, John (J.A.)" w:date="2020-03-11T15:14:00Z">
              <w:r>
                <w:rPr>
                  <w:rFonts w:cs="Arial"/>
                  <w:szCs w:val="22"/>
                </w:rPr>
                <w:t>DE03</w:t>
              </w:r>
            </w:ins>
          </w:p>
        </w:tc>
        <w:tc>
          <w:tcPr>
            <w:tcW w:w="324"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77" w:author="VanHouten, John (J.A.)" w:date="2020-03-11T15:14:00Z">
              <w:r>
                <w:rPr>
                  <w:rFonts w:cs="Arial"/>
                  <w:szCs w:val="22"/>
                </w:rPr>
                <w:t>3</w:t>
              </w:r>
            </w:ins>
            <w:ins w:id="178" w:author="VanHouten, John (J.A.)" w:date="2020-03-11T15:15:00Z">
              <w:r>
                <w:rPr>
                  <w:rFonts w:cs="Arial"/>
                  <w:szCs w:val="22"/>
                </w:rPr>
                <w:t>-4</w:t>
              </w:r>
            </w:ins>
          </w:p>
        </w:tc>
        <w:tc>
          <w:tcPr>
            <w:tcW w:w="307"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79" w:author="VanHouten, John (J.A.)" w:date="2020-03-11T15:15:00Z">
              <w:r>
                <w:rPr>
                  <w:rFonts w:cs="Arial"/>
                  <w:szCs w:val="22"/>
                </w:rPr>
                <w:t>16</w:t>
              </w:r>
            </w:ins>
          </w:p>
        </w:tc>
        <w:tc>
          <w:tcPr>
            <w:tcW w:w="667"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0" w:author="VanHouten, John (J.A.)" w:date="2020-03-11T15:15:00Z">
              <w:r>
                <w:rPr>
                  <w:rFonts w:cs="Arial"/>
                  <w:szCs w:val="22"/>
                </w:rPr>
                <w:t>Stop Mode Timer</w:t>
              </w:r>
            </w:ins>
          </w:p>
        </w:tc>
        <w:tc>
          <w:tcPr>
            <w:tcW w:w="377"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1" w:author="VanHouten, John (J.A.)" w:date="2020-03-11T15:15:00Z">
              <w:r>
                <w:rPr>
                  <w:rFonts w:cs="Arial"/>
                  <w:szCs w:val="22"/>
                </w:rPr>
                <w:t>120</w:t>
              </w:r>
            </w:ins>
          </w:p>
        </w:tc>
        <w:tc>
          <w:tcPr>
            <w:tcW w:w="521"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2" w:author="VanHouten, John (J.A.)" w:date="2020-03-11T15:15:00Z">
              <w:r>
                <w:rPr>
                  <w:rFonts w:cs="Arial"/>
                  <w:szCs w:val="22"/>
                </w:rPr>
                <w:t>0x78</w:t>
              </w:r>
            </w:ins>
          </w:p>
        </w:tc>
        <w:tc>
          <w:tcPr>
            <w:tcW w:w="289"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3" w:author="VanHouten, John (J.A.)" w:date="2020-03-11T15:15:00Z">
              <w:r>
                <w:rPr>
                  <w:rFonts w:cs="Arial"/>
                  <w:szCs w:val="22"/>
                </w:rPr>
                <w:t>1</w:t>
              </w:r>
            </w:ins>
          </w:p>
        </w:tc>
        <w:tc>
          <w:tcPr>
            <w:tcW w:w="399"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4" w:author="VanHouten, John (J.A.)" w:date="2020-03-11T15:15:00Z">
              <w:r>
                <w:rPr>
                  <w:rFonts w:cs="Arial"/>
                  <w:szCs w:val="22"/>
                </w:rPr>
                <w:t>0</w:t>
              </w:r>
            </w:ins>
          </w:p>
        </w:tc>
        <w:tc>
          <w:tcPr>
            <w:tcW w:w="278"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5" w:author="VanHouten, John (J.A.)" w:date="2020-03-11T15:15:00Z">
              <w:r>
                <w:rPr>
                  <w:rFonts w:cs="Arial"/>
                  <w:szCs w:val="22"/>
                </w:rPr>
                <w:t>0</w:t>
              </w:r>
            </w:ins>
          </w:p>
        </w:tc>
        <w:tc>
          <w:tcPr>
            <w:tcW w:w="300"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6" w:author="VanHouten, John (J.A.)" w:date="2020-03-11T15:15:00Z">
              <w:r>
                <w:rPr>
                  <w:rFonts w:cs="Arial"/>
                  <w:szCs w:val="22"/>
                </w:rPr>
                <w:t>65535</w:t>
              </w:r>
            </w:ins>
          </w:p>
        </w:tc>
        <w:tc>
          <w:tcPr>
            <w:tcW w:w="484"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7" w:author="VanHouten, John (J.A.)" w:date="2020-03-11T15:15:00Z">
              <w:r>
                <w:rPr>
                  <w:rFonts w:cs="Arial"/>
                  <w:szCs w:val="22"/>
                </w:rPr>
                <w:t>Minutes</w:t>
              </w:r>
            </w:ins>
          </w:p>
        </w:tc>
        <w:tc>
          <w:tcPr>
            <w:tcW w:w="629" w:type="pct"/>
            <w:tcBorders>
              <w:top w:val="single" w:sz="4" w:space="0" w:color="auto"/>
              <w:left w:val="single" w:sz="4" w:space="0" w:color="auto"/>
              <w:bottom w:val="single" w:sz="4" w:space="0" w:color="auto"/>
              <w:right w:val="single" w:sz="4" w:space="0" w:color="auto"/>
            </w:tcBorders>
          </w:tcPr>
          <w:p w:rsidR="000B2C36" w:rsidRPr="002A1598" w:rsidRDefault="000B2C36" w:rsidP="000B2C36">
            <w:pPr>
              <w:rPr>
                <w:rFonts w:cs="Arial"/>
                <w:szCs w:val="22"/>
              </w:rPr>
            </w:pPr>
            <w:ins w:id="188" w:author="VanHouten, John (J.A.)" w:date="2020-03-11T15:15:00Z">
              <w:r>
                <w:rPr>
                  <w:rFonts w:cs="Arial"/>
                  <w:szCs w:val="22"/>
                </w:rPr>
                <w:t>N/A</w:t>
              </w:r>
            </w:ins>
          </w:p>
        </w:tc>
      </w:tr>
      <w:tr w:rsidR="000B2C36" w:rsidTr="00D868C0">
        <w:trPr>
          <w:jc w:val="center"/>
        </w:trPr>
        <w:tc>
          <w:tcPr>
            <w:tcW w:w="427" w:type="pct"/>
            <w:tcBorders>
              <w:top w:val="single" w:sz="4" w:space="0" w:color="auto"/>
              <w:left w:val="single" w:sz="4" w:space="0" w:color="auto"/>
              <w:bottom w:val="single" w:sz="4" w:space="0" w:color="auto"/>
              <w:right w:val="single" w:sz="4" w:space="0" w:color="auto"/>
            </w:tcBorders>
            <w:hideMark/>
          </w:tcPr>
          <w:p w:rsidR="000B2C36" w:rsidRDefault="000B2C36">
            <w:r>
              <w:t>DE03</w:t>
            </w:r>
          </w:p>
        </w:tc>
        <w:tc>
          <w:tcPr>
            <w:tcW w:w="324" w:type="pct"/>
            <w:tcBorders>
              <w:top w:val="single" w:sz="4" w:space="0" w:color="auto"/>
              <w:left w:val="single" w:sz="4" w:space="0" w:color="auto"/>
              <w:bottom w:val="single" w:sz="4" w:space="0" w:color="auto"/>
              <w:right w:val="single" w:sz="4" w:space="0" w:color="auto"/>
            </w:tcBorders>
            <w:hideMark/>
          </w:tcPr>
          <w:p w:rsidR="000B2C36" w:rsidRDefault="000B2C36">
            <w:r>
              <w:t>3-5</w:t>
            </w:r>
          </w:p>
        </w:tc>
        <w:tc>
          <w:tcPr>
            <w:tcW w:w="307" w:type="pct"/>
            <w:tcBorders>
              <w:top w:val="single" w:sz="4" w:space="0" w:color="auto"/>
              <w:left w:val="single" w:sz="4" w:space="0" w:color="auto"/>
              <w:bottom w:val="single" w:sz="4" w:space="0" w:color="auto"/>
              <w:right w:val="single" w:sz="4" w:space="0" w:color="auto"/>
            </w:tcBorders>
            <w:hideMark/>
          </w:tcPr>
          <w:p w:rsidR="000B2C36" w:rsidRDefault="000B2C36">
            <w:r>
              <w:t>8</w:t>
            </w:r>
          </w:p>
        </w:tc>
        <w:tc>
          <w:tcPr>
            <w:tcW w:w="667"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377" w:type="pct"/>
            <w:tcBorders>
              <w:top w:val="single" w:sz="4" w:space="0" w:color="auto"/>
              <w:left w:val="single" w:sz="4" w:space="0" w:color="auto"/>
              <w:bottom w:val="single" w:sz="4" w:space="0" w:color="auto"/>
              <w:right w:val="single" w:sz="4" w:space="0" w:color="auto"/>
            </w:tcBorders>
          </w:tcPr>
          <w:p w:rsidR="000B2C36" w:rsidRDefault="000B2C36"/>
        </w:tc>
        <w:tc>
          <w:tcPr>
            <w:tcW w:w="521" w:type="pct"/>
            <w:tcBorders>
              <w:top w:val="single" w:sz="4" w:space="0" w:color="auto"/>
              <w:left w:val="single" w:sz="4" w:space="0" w:color="auto"/>
              <w:bottom w:val="single" w:sz="4" w:space="0" w:color="auto"/>
              <w:right w:val="single" w:sz="4" w:space="0" w:color="auto"/>
            </w:tcBorders>
          </w:tcPr>
          <w:p w:rsidR="000B2C36" w:rsidRDefault="000B2C36">
            <w:pPr>
              <w:rPr>
                <w:rFonts w:cs="Arial"/>
              </w:rPr>
            </w:pPr>
          </w:p>
        </w:tc>
        <w:tc>
          <w:tcPr>
            <w:tcW w:w="289" w:type="pct"/>
            <w:tcBorders>
              <w:top w:val="single" w:sz="4" w:space="0" w:color="auto"/>
              <w:left w:val="single" w:sz="4" w:space="0" w:color="auto"/>
              <w:bottom w:val="single" w:sz="4" w:space="0" w:color="auto"/>
              <w:right w:val="single" w:sz="4" w:space="0" w:color="auto"/>
            </w:tcBorders>
          </w:tcPr>
          <w:p w:rsidR="000B2C36" w:rsidRDefault="000B2C36"/>
        </w:tc>
        <w:tc>
          <w:tcPr>
            <w:tcW w:w="399" w:type="pct"/>
            <w:tcBorders>
              <w:top w:val="single" w:sz="4" w:space="0" w:color="auto"/>
              <w:left w:val="single" w:sz="4" w:space="0" w:color="auto"/>
              <w:bottom w:val="single" w:sz="4" w:space="0" w:color="auto"/>
              <w:right w:val="single" w:sz="4" w:space="0" w:color="auto"/>
            </w:tcBorders>
          </w:tcPr>
          <w:p w:rsidR="000B2C36" w:rsidRDefault="000B2C36"/>
        </w:tc>
        <w:tc>
          <w:tcPr>
            <w:tcW w:w="278" w:type="pct"/>
            <w:tcBorders>
              <w:top w:val="single" w:sz="4" w:space="0" w:color="auto"/>
              <w:left w:val="single" w:sz="4" w:space="0" w:color="auto"/>
              <w:bottom w:val="single" w:sz="4" w:space="0" w:color="auto"/>
              <w:right w:val="single" w:sz="4" w:space="0" w:color="auto"/>
            </w:tcBorders>
          </w:tcPr>
          <w:p w:rsidR="000B2C36" w:rsidRDefault="000B2C36"/>
        </w:tc>
        <w:tc>
          <w:tcPr>
            <w:tcW w:w="300" w:type="pct"/>
            <w:tcBorders>
              <w:top w:val="single" w:sz="4" w:space="0" w:color="auto"/>
              <w:left w:val="single" w:sz="4" w:space="0" w:color="auto"/>
              <w:bottom w:val="single" w:sz="4" w:space="0" w:color="auto"/>
              <w:right w:val="single" w:sz="4" w:space="0" w:color="auto"/>
            </w:tcBorders>
          </w:tcPr>
          <w:p w:rsidR="000B2C36" w:rsidRDefault="000B2C36"/>
        </w:tc>
        <w:tc>
          <w:tcPr>
            <w:tcW w:w="484" w:type="pct"/>
            <w:tcBorders>
              <w:top w:val="single" w:sz="4" w:space="0" w:color="auto"/>
              <w:left w:val="single" w:sz="4" w:space="0" w:color="auto"/>
              <w:bottom w:val="single" w:sz="4" w:space="0" w:color="auto"/>
              <w:right w:val="single" w:sz="4" w:space="0" w:color="auto"/>
            </w:tcBorders>
          </w:tcPr>
          <w:p w:rsidR="000B2C36" w:rsidRDefault="000B2C36"/>
        </w:tc>
        <w:tc>
          <w:tcPr>
            <w:tcW w:w="62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bl>
    <w:p w:rsidR="000B2C36" w:rsidRDefault="000B2C36" w:rsidP="000B2C36"/>
    <w:p w:rsidR="000B2C36" w:rsidRDefault="000B2C36" w:rsidP="000B2C36">
      <w:pPr>
        <w:pStyle w:val="Heading3"/>
      </w:pPr>
      <w:bookmarkStart w:id="189" w:name="_Toc35417526"/>
      <w:r w:rsidRPr="00B9479B">
        <w:t>SWR-REQ-290461/E-DE04 Configuration (Navigation Features)</w:t>
      </w:r>
      <w:bookmarkEnd w:id="189"/>
    </w:p>
    <w:p w:rsidR="000B2C36" w:rsidRPr="00AE06BC" w:rsidRDefault="000B2C36" w:rsidP="000B2C3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824"/>
        <w:gridCol w:w="926"/>
        <w:gridCol w:w="1826"/>
        <w:gridCol w:w="1762"/>
        <w:gridCol w:w="2712"/>
        <w:gridCol w:w="1973"/>
      </w:tblGrid>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Bit(s)</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Operation</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Configuration DTC</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7-6</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lastRenderedPageBreak/>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Display Speed Limit in HMI (Traffic Sign Recognition Installed)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 – Speed Limit in HMI1 – Speed Limit not in HMI (Traffic Sign Recognition)</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3-2</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Fuel Type</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00 – Gasoline</w:t>
            </w:r>
          </w:p>
          <w:p w:rsidR="000B2C36" w:rsidRDefault="000B2C36">
            <w:r>
              <w:t>01 – Diesel</w:t>
            </w:r>
          </w:p>
          <w:p w:rsidR="000B2C36" w:rsidRDefault="000B2C36">
            <w:r>
              <w:t>10 – CNG</w:t>
            </w:r>
          </w:p>
          <w:p w:rsidR="000B2C36" w:rsidRDefault="000B2C36">
            <w:r>
              <w:t>11 - BEV</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1-0</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NAV Repeater Conformance</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00 – Off</w:t>
            </w:r>
          </w:p>
          <w:p w:rsidR="000B2C36" w:rsidRDefault="000B2C36">
            <w:r>
              <w:t>01 – Current</w:t>
            </w:r>
          </w:p>
          <w:p w:rsidR="000B2C36" w:rsidRDefault="000B2C36">
            <w:r>
              <w:t>10 – HUD Support</w:t>
            </w:r>
          </w:p>
          <w:p w:rsidR="000B2C36" w:rsidRDefault="000B2C36">
            <w:r>
              <w:t>11 – 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Yes – 11 (Assume Off)</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7</w:t>
            </w:r>
          </w:p>
        </w:tc>
        <w:tc>
          <w:tcPr>
            <w:tcW w:w="822" w:type="pct"/>
            <w:tcBorders>
              <w:top w:val="single" w:sz="4" w:space="0" w:color="auto"/>
              <w:left w:val="single" w:sz="4" w:space="0" w:color="auto"/>
              <w:bottom w:val="single" w:sz="4" w:space="0" w:color="auto"/>
              <w:right w:val="single" w:sz="4" w:space="0" w:color="auto"/>
            </w:tcBorders>
          </w:tcPr>
          <w:p w:rsidR="000B2C36" w:rsidRDefault="000B2C36">
            <w:pPr>
              <w:rPr>
                <w:rFonts w:eastAsia="MS Mincho"/>
                <w:lang w:eastAsia="ja-JP"/>
              </w:rPr>
            </w:pPr>
            <w:r>
              <w:rPr>
                <w:rFonts w:eastAsia="MS Mincho"/>
                <w:lang w:eastAsia="ja-JP"/>
              </w:rPr>
              <w:t>Electronic horizon</w:t>
            </w:r>
          </w:p>
        </w:tc>
        <w:tc>
          <w:tcPr>
            <w:tcW w:w="793" w:type="pct"/>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122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rPr>
                <w:rFonts w:eastAsia="MS Mincho"/>
                <w:lang w:eastAsia="ja-JP"/>
              </w:rPr>
            </w:pPr>
            <w:r>
              <w:rPr>
                <w:rFonts w:eastAsia="MS Mincho"/>
                <w:lang w:eastAsia="ja-JP"/>
              </w:rPr>
              <w:t>0 - Electronic Horizon Off</w:t>
            </w:r>
          </w:p>
          <w:p w:rsidR="000B2C36" w:rsidRDefault="000B2C36">
            <w:pPr>
              <w:autoSpaceDE w:val="0"/>
              <w:autoSpaceDN w:val="0"/>
              <w:adjustRightInd w:val="0"/>
              <w:rPr>
                <w:rFonts w:eastAsia="MS Mincho"/>
                <w:lang w:eastAsia="ja-JP"/>
              </w:rPr>
            </w:pPr>
            <w:r>
              <w:rPr>
                <w:rFonts w:eastAsia="MS Mincho"/>
                <w:lang w:eastAsia="ja-JP"/>
              </w:rPr>
              <w:t>1 - Electronic Horizon EH</w:t>
            </w:r>
          </w:p>
          <w:p w:rsidR="000B2C36" w:rsidRDefault="000B2C36"/>
        </w:tc>
        <w:tc>
          <w:tcPr>
            <w:tcW w:w="889" w:type="pct"/>
            <w:tcBorders>
              <w:top w:val="single" w:sz="4" w:space="0" w:color="auto"/>
              <w:left w:val="single" w:sz="4" w:space="0" w:color="auto"/>
              <w:bottom w:val="single" w:sz="4" w:space="0" w:color="auto"/>
              <w:right w:val="single" w:sz="4" w:space="0" w:color="auto"/>
            </w:tcBorders>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tcPr>
          <w:p w:rsidR="000B2C36" w:rsidRDefault="000B2C36">
            <w:r>
              <w:t>6</w:t>
            </w:r>
          </w:p>
        </w:tc>
        <w:tc>
          <w:tcPr>
            <w:tcW w:w="822" w:type="pct"/>
            <w:tcBorders>
              <w:top w:val="single" w:sz="4" w:space="0" w:color="auto"/>
              <w:left w:val="single" w:sz="4" w:space="0" w:color="auto"/>
              <w:bottom w:val="single" w:sz="4" w:space="0" w:color="auto"/>
              <w:right w:val="single" w:sz="4" w:space="0" w:color="auto"/>
            </w:tcBorders>
          </w:tcPr>
          <w:p w:rsidR="000B2C36" w:rsidRDefault="000B2C36">
            <w:pPr>
              <w:rPr>
                <w:rFonts w:eastAsia="MS Mincho"/>
                <w:lang w:eastAsia="ja-JP"/>
              </w:rPr>
            </w:pPr>
            <w:r>
              <w:rPr>
                <w:rFonts w:eastAsia="MS Mincho"/>
                <w:lang w:eastAsia="ja-JP"/>
              </w:rPr>
              <w:t>Electronic Horizon Type</w:t>
            </w:r>
          </w:p>
        </w:tc>
        <w:tc>
          <w:tcPr>
            <w:tcW w:w="793" w:type="pct"/>
            <w:tcBorders>
              <w:top w:val="single" w:sz="4" w:space="0" w:color="auto"/>
              <w:left w:val="single" w:sz="4" w:space="0" w:color="auto"/>
              <w:bottom w:val="single" w:sz="4" w:space="0" w:color="auto"/>
              <w:right w:val="single" w:sz="4" w:space="0" w:color="auto"/>
            </w:tcBorders>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tcPr>
          <w:p w:rsidR="000B2C36" w:rsidRDefault="000B2C36">
            <w:r>
              <w:t>0 – MPP + Stubs</w:t>
            </w:r>
          </w:p>
          <w:p w:rsidR="000B2C36" w:rsidRDefault="000B2C36" w:rsidP="000B2C36">
            <w:r>
              <w:t>1 – MPP + First Level Sub Paths</w:t>
            </w:r>
          </w:p>
        </w:tc>
        <w:tc>
          <w:tcPr>
            <w:tcW w:w="889" w:type="pct"/>
            <w:tcBorders>
              <w:top w:val="single" w:sz="4" w:space="0" w:color="auto"/>
              <w:left w:val="single" w:sz="4" w:space="0" w:color="auto"/>
              <w:bottom w:val="single" w:sz="4" w:space="0" w:color="auto"/>
              <w:right w:val="single" w:sz="4" w:space="0" w:color="auto"/>
            </w:tcBorders>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pPr>
              <w:rPr>
                <w:rFonts w:eastAsia="MS Mincho"/>
                <w:lang w:eastAsia="ja-JP"/>
              </w:rPr>
            </w:pPr>
            <w:r>
              <w:rPr>
                <w:rFonts w:eastAsia="MS Mincho"/>
                <w:lang w:eastAsia="ja-JP"/>
              </w:rPr>
              <w:t>Reserved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pPr>
              <w:rPr>
                <w:rFonts w:eastAsia="MS Mincho"/>
                <w:lang w:eastAsia="ja-JP"/>
              </w:rPr>
            </w:pPr>
            <w:r>
              <w:rPr>
                <w:rFonts w:eastAsia="MS Mincho"/>
                <w:lang w:eastAsia="ja-JP"/>
              </w:rPr>
              <w:t>Reserved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3-2</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pPr>
              <w:rPr>
                <w:rFonts w:eastAsia="MS Mincho"/>
                <w:lang w:eastAsia="ja-JP"/>
              </w:rPr>
            </w:pPr>
            <w:r>
              <w:rPr>
                <w:rFonts w:eastAsia="MS Mincho"/>
                <w:lang w:eastAsia="ja-JP"/>
              </w:rPr>
              <w:t>Online Traffic</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00 – Online Traffic (TPEG) Not Available</w:t>
            </w:r>
          </w:p>
          <w:p w:rsidR="000B2C36" w:rsidRDefault="000B2C36">
            <w:r>
              <w:t>01 – Online Traffic Modem (TPEG) Available</w:t>
            </w:r>
          </w:p>
          <w:p w:rsidR="000B2C36" w:rsidRDefault="000B2C36">
            <w:r>
              <w:t>10 - Online Traffic App (TPEG) Available</w:t>
            </w:r>
          </w:p>
          <w:p w:rsidR="000B2C36" w:rsidRDefault="000B2C36">
            <w:r>
              <w:t>11 - 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Yes, when equal to 11 (Use 00 as functionality)</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Internal Gyro</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 – Not Present</w:t>
            </w:r>
          </w:p>
          <w:p w:rsidR="000B2C36" w:rsidRDefault="000B2C36">
            <w:r>
              <w:t>1 – Present</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2</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Gyro on Bus</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 xml:space="preserve">0 – Not Present </w:t>
            </w:r>
          </w:p>
          <w:p w:rsidR="000B2C36" w:rsidRDefault="000B2C36">
            <w:r>
              <w:t>1 - Present</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3</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7-6</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Local Hazard Information</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00 – Off</w:t>
            </w:r>
          </w:p>
          <w:p w:rsidR="000B2C36" w:rsidRDefault="000B2C36">
            <w:r>
              <w:t>01 – IPC Support Only</w:t>
            </w:r>
          </w:p>
          <w:p w:rsidR="000B2C36" w:rsidRDefault="000B2C36">
            <w:r>
              <w:t>10 – IPC + HUD Support</w:t>
            </w:r>
          </w:p>
          <w:p w:rsidR="000B2C36" w:rsidRDefault="000B2C36">
            <w:proofErr w:type="gramStart"/>
            <w:r>
              <w:t>11  -</w:t>
            </w:r>
            <w:proofErr w:type="gramEnd"/>
            <w:r>
              <w:t xml:space="preserve"> 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yes, if equal to 11.  Follow 00 (off) for functionality.</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Pr="008424E2" w:rsidRDefault="000B2C36" w:rsidP="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5 </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sidP="000B2C36">
            <w:r>
              <w:t>Cloud Based Routing</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Pr="008424E2" w:rsidRDefault="000B2C36" w:rsidP="000B2C36">
            <w:r>
              <w:t xml:space="preserve">0 – Enabled </w:t>
            </w:r>
          </w:p>
          <w:p w:rsidR="000B2C36" w:rsidRPr="008424E2" w:rsidRDefault="000B2C36" w:rsidP="000B2C36">
            <w:r>
              <w:t>1 - Disabled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sidP="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sidP="000B2C36">
            <w:r>
              <w:t>4</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Cloud based routing fuel </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Enabled </w:t>
            </w:r>
          </w:p>
          <w:p w:rsidR="000B2C36" w:rsidRDefault="000B2C36" w:rsidP="000B2C36">
            <w:r>
              <w:t>1 - Disabled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sidP="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sidP="000B2C36">
            <w:r>
              <w:t>3</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sidP="000B2C36">
            <w:r>
              <w:t>Cloud based routing weather</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sidP="000B2C36">
            <w:r>
              <w:t>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sidP="000B2C36">
            <w:r>
              <w:t xml:space="preserve">0 – Enabled </w:t>
            </w:r>
          </w:p>
          <w:p w:rsidR="000B2C36" w:rsidRDefault="000B2C36" w:rsidP="000B2C36">
            <w:r>
              <w:t>1 - Disabled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sidP="000B2C36">
            <w:r>
              <w:t>N/A</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3</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2-0</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793" w:type="pct"/>
            <w:tcBorders>
              <w:top w:val="single" w:sz="4" w:space="0" w:color="auto"/>
              <w:left w:val="single" w:sz="4" w:space="0" w:color="auto"/>
              <w:bottom w:val="single" w:sz="4" w:space="0" w:color="auto"/>
              <w:right w:val="single" w:sz="4" w:space="0" w:color="auto"/>
            </w:tcBorders>
            <w:hideMark/>
          </w:tcPr>
          <w:p w:rsidR="000B2C36" w:rsidRDefault="000B2C36">
            <w:r>
              <w:t>00 0000</w:t>
            </w:r>
          </w:p>
        </w:tc>
        <w:tc>
          <w:tcPr>
            <w:tcW w:w="1221"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889"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r>
      <w:tr w:rsidR="000B2C36" w:rsidTr="00D868C0">
        <w:trPr>
          <w:jc w:val="center"/>
        </w:trPr>
        <w:tc>
          <w:tcPr>
            <w:tcW w:w="488" w:type="pct"/>
            <w:tcBorders>
              <w:top w:val="single" w:sz="4" w:space="0" w:color="auto"/>
              <w:left w:val="single" w:sz="4" w:space="0" w:color="auto"/>
              <w:bottom w:val="single" w:sz="4" w:space="0" w:color="auto"/>
              <w:right w:val="single" w:sz="4" w:space="0" w:color="auto"/>
            </w:tcBorders>
            <w:hideMark/>
          </w:tcPr>
          <w:p w:rsidR="000B2C36" w:rsidRDefault="000B2C36">
            <w:r>
              <w:t>DE04</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r>
              <w:t>4-5</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r>
              <w:t>7-0</w:t>
            </w:r>
          </w:p>
        </w:tc>
        <w:tc>
          <w:tcPr>
            <w:tcW w:w="822"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793" w:type="pct"/>
            <w:tcBorders>
              <w:top w:val="single" w:sz="4" w:space="0" w:color="auto"/>
              <w:left w:val="single" w:sz="4" w:space="0" w:color="auto"/>
              <w:bottom w:val="single" w:sz="4" w:space="0" w:color="auto"/>
              <w:right w:val="single" w:sz="4" w:space="0" w:color="auto"/>
            </w:tcBorders>
          </w:tcPr>
          <w:p w:rsidR="000B2C36" w:rsidRDefault="000B2C36"/>
        </w:tc>
        <w:tc>
          <w:tcPr>
            <w:tcW w:w="1221" w:type="pct"/>
            <w:tcBorders>
              <w:top w:val="single" w:sz="4" w:space="0" w:color="auto"/>
              <w:left w:val="single" w:sz="4" w:space="0" w:color="auto"/>
              <w:bottom w:val="single" w:sz="4" w:space="0" w:color="auto"/>
              <w:right w:val="single" w:sz="4" w:space="0" w:color="auto"/>
            </w:tcBorders>
          </w:tcPr>
          <w:p w:rsidR="000B2C36" w:rsidRDefault="000B2C36"/>
        </w:tc>
        <w:tc>
          <w:tcPr>
            <w:tcW w:w="889" w:type="pct"/>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 w:rsidR="000B2C36" w:rsidRDefault="000B2C36" w:rsidP="000B2C36">
      <w:pPr>
        <w:pStyle w:val="Heading3"/>
      </w:pPr>
      <w:bookmarkStart w:id="190" w:name="_Toc35417527"/>
      <w:r w:rsidRPr="00B9479B">
        <w:t>SWR-REQ-290462/E-DE04 Configuration (Navigation Parameters 1)</w:t>
      </w:r>
      <w:bookmarkEnd w:id="190"/>
    </w:p>
    <w:p w:rsidR="000B2C36" w:rsidRPr="00AE06BC" w:rsidRDefault="000B2C36" w:rsidP="000B2C36"/>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0"/>
        <w:gridCol w:w="745"/>
        <w:gridCol w:w="3299"/>
        <w:gridCol w:w="2919"/>
        <w:gridCol w:w="1426"/>
        <w:gridCol w:w="1848"/>
      </w:tblGrid>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Block</w:t>
            </w:r>
          </w:p>
        </w:tc>
        <w:tc>
          <w:tcPr>
            <w:tcW w:w="33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Byte</w:t>
            </w:r>
          </w:p>
        </w:tc>
        <w:tc>
          <w:tcPr>
            <w:tcW w:w="148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Description</w:t>
            </w:r>
          </w:p>
        </w:tc>
        <w:tc>
          <w:tcPr>
            <w:tcW w:w="1314"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State Value</w:t>
            </w:r>
          </w:p>
        </w:tc>
        <w:tc>
          <w:tcPr>
            <w:tcW w:w="64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Default</w:t>
            </w:r>
          </w:p>
        </w:tc>
        <w:tc>
          <w:tcPr>
            <w:tcW w:w="83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rPr>
            </w:pPr>
            <w:r>
              <w:rPr>
                <w:b/>
                <w:bCs/>
              </w:rPr>
              <w:t>Configuration DTC</w:t>
            </w: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DE04</w:t>
            </w:r>
          </w:p>
        </w:tc>
        <w:tc>
          <w:tcPr>
            <w:tcW w:w="33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Byte 6 Bits 7-4</w:t>
            </w:r>
          </w:p>
        </w:tc>
        <w:tc>
          <w:tcPr>
            <w:tcW w:w="148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Wheel Tick Frequency</w:t>
            </w: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pPr>
              <w:rPr>
                <w:color w:val="000000"/>
              </w:rPr>
            </w:pPr>
            <w:r>
              <w:rPr>
                <w:color w:val="000000"/>
              </w:rPr>
              <w:t>0x00 – 20ms</w:t>
            </w:r>
          </w:p>
          <w:p w:rsidR="000B2C36" w:rsidRDefault="000B2C36">
            <w:pPr>
              <w:rPr>
                <w:color w:val="000000"/>
              </w:rPr>
            </w:pPr>
            <w:r>
              <w:rPr>
                <w:color w:val="000000"/>
              </w:rPr>
              <w:t>0x01 – 30ms</w:t>
            </w:r>
          </w:p>
          <w:p w:rsidR="000B2C36" w:rsidRDefault="000B2C36">
            <w:pPr>
              <w:rPr>
                <w:color w:val="000000"/>
              </w:rPr>
            </w:pPr>
            <w:r>
              <w:rPr>
                <w:color w:val="000000"/>
              </w:rPr>
              <w:t>0x02 – 40ms</w:t>
            </w:r>
          </w:p>
          <w:p w:rsidR="000B2C36" w:rsidRDefault="000B2C36">
            <w:pPr>
              <w:rPr>
                <w:color w:val="000000"/>
              </w:rPr>
            </w:pPr>
            <w:r>
              <w:rPr>
                <w:color w:val="000000"/>
              </w:rPr>
              <w:t>0x03 – 50ms</w:t>
            </w:r>
          </w:p>
          <w:p w:rsidR="000B2C36" w:rsidRDefault="000B2C36">
            <w:pPr>
              <w:rPr>
                <w:color w:val="000000"/>
              </w:rPr>
            </w:pPr>
            <w:r>
              <w:rPr>
                <w:color w:val="000000"/>
              </w:rPr>
              <w:t>0x04 – 60ms</w:t>
            </w:r>
          </w:p>
          <w:p w:rsidR="000B2C36" w:rsidRDefault="000B2C36">
            <w:pPr>
              <w:rPr>
                <w:color w:val="000000"/>
              </w:rPr>
            </w:pPr>
            <w:r>
              <w:rPr>
                <w:color w:val="000000"/>
              </w:rPr>
              <w:t>0x05 – 70ms</w:t>
            </w:r>
          </w:p>
          <w:p w:rsidR="000B2C36" w:rsidRDefault="000B2C36">
            <w:pPr>
              <w:rPr>
                <w:color w:val="000000"/>
              </w:rPr>
            </w:pPr>
            <w:r>
              <w:rPr>
                <w:color w:val="000000"/>
              </w:rPr>
              <w:lastRenderedPageBreak/>
              <w:t>0x06 – 80ms</w:t>
            </w:r>
          </w:p>
          <w:p w:rsidR="000B2C36" w:rsidRDefault="000B2C36">
            <w:pPr>
              <w:rPr>
                <w:color w:val="000000"/>
              </w:rPr>
            </w:pPr>
            <w:r>
              <w:rPr>
                <w:color w:val="000000"/>
              </w:rPr>
              <w:t>0x07-0x0F - Reserved</w:t>
            </w:r>
          </w:p>
        </w:tc>
        <w:tc>
          <w:tcPr>
            <w:tcW w:w="64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lastRenderedPageBreak/>
              <w:t>0x00</w:t>
            </w:r>
          </w:p>
        </w:tc>
        <w:tc>
          <w:tcPr>
            <w:tcW w:w="83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No</w:t>
            </w: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DE04</w:t>
            </w:r>
          </w:p>
        </w:tc>
        <w:tc>
          <w:tcPr>
            <w:tcW w:w="33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Byte 6 Bits 3-0</w:t>
            </w:r>
          </w:p>
        </w:tc>
        <w:tc>
          <w:tcPr>
            <w:tcW w:w="148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GPS Mount Type</w:t>
            </w: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0x00 - Roof Mount</w:t>
            </w:r>
          </w:p>
          <w:p w:rsidR="000B2C36" w:rsidRDefault="000B2C36">
            <w:r>
              <w:t>0x01 - IP Mount (No Heated windshield)</w:t>
            </w:r>
          </w:p>
          <w:p w:rsidR="000B2C36" w:rsidRDefault="000B2C36">
            <w:r>
              <w:t>0x02 - IP Mount (Heated windshield)</w:t>
            </w:r>
          </w:p>
          <w:p w:rsidR="000B2C36" w:rsidRDefault="000B2C36">
            <w:r>
              <w:t>0x03 - Windshield (</w:t>
            </w:r>
            <w:proofErr w:type="spellStart"/>
            <w:r>
              <w:t>non Heated</w:t>
            </w:r>
            <w:proofErr w:type="spellEnd"/>
            <w:r>
              <w:t>)</w:t>
            </w:r>
          </w:p>
          <w:p w:rsidR="000B2C36" w:rsidRDefault="000B2C36">
            <w:r>
              <w:t>0x04 -Windshield (Heated)</w:t>
            </w:r>
          </w:p>
          <w:p w:rsidR="000B2C36" w:rsidRDefault="000B2C36" w:rsidP="000B2C36">
            <w:pPr>
              <w:rPr>
                <w:color w:val="000000"/>
              </w:rPr>
            </w:pPr>
            <w:r>
              <w:rPr>
                <w:color w:val="000000"/>
              </w:rPr>
              <w:t>0x05-0x0F - Reserved</w:t>
            </w:r>
          </w:p>
        </w:tc>
        <w:tc>
          <w:tcPr>
            <w:tcW w:w="64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0x00</w:t>
            </w:r>
          </w:p>
        </w:tc>
        <w:tc>
          <w:tcPr>
            <w:tcW w:w="83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No</w:t>
            </w: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DE04</w:t>
            </w:r>
          </w:p>
        </w:tc>
        <w:tc>
          <w:tcPr>
            <w:tcW w:w="33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7</w:t>
            </w:r>
          </w:p>
        </w:tc>
        <w:tc>
          <w:tcPr>
            <w:tcW w:w="1485"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Drive Type</w:t>
            </w: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00 – FWD</w:t>
            </w:r>
          </w:p>
        </w:tc>
        <w:tc>
          <w:tcPr>
            <w:tcW w:w="64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00</w:t>
            </w: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01 – RWD</w:t>
            </w:r>
          </w:p>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02 – AWD</w:t>
            </w:r>
          </w:p>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03 – 4WD</w:t>
            </w:r>
          </w:p>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04 – Dually 2WD</w:t>
            </w:r>
          </w:p>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05 – Dually 4WD</w:t>
            </w:r>
          </w:p>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hideMark/>
          </w:tcPr>
          <w:p w:rsidR="000B2C36" w:rsidRDefault="000B2C36">
            <w:r>
              <w:t>06-FF - Reserved</w:t>
            </w:r>
          </w:p>
        </w:tc>
        <w:tc>
          <w:tcPr>
            <w:tcW w:w="64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00</w:t>
            </w:r>
          </w:p>
        </w:tc>
        <w:tc>
          <w:tcPr>
            <w:tcW w:w="832" w:type="pct"/>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jc w:val="center"/>
            </w:pPr>
            <w:r>
              <w:t>Yes</w:t>
            </w: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tcPr>
          <w:p w:rsidR="000B2C36" w:rsidRDefault="000B2C36"/>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r w:rsidR="000B2C36" w:rsidTr="00D868C0">
        <w:trPr>
          <w:jc w:val="center"/>
        </w:trPr>
        <w:tc>
          <w:tcPr>
            <w:tcW w:w="391"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33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485"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pPr>
          </w:p>
        </w:tc>
        <w:tc>
          <w:tcPr>
            <w:tcW w:w="1314" w:type="pct"/>
            <w:tcBorders>
              <w:top w:val="single" w:sz="4" w:space="0" w:color="auto"/>
              <w:left w:val="single" w:sz="4" w:space="0" w:color="auto"/>
              <w:bottom w:val="single" w:sz="4" w:space="0" w:color="auto"/>
              <w:right w:val="single" w:sz="4" w:space="0" w:color="auto"/>
            </w:tcBorders>
            <w:vAlign w:val="bottom"/>
          </w:tcPr>
          <w:p w:rsidR="000B2C36" w:rsidRDefault="000B2C36"/>
        </w:tc>
        <w:tc>
          <w:tcPr>
            <w:tcW w:w="64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c>
          <w:tcPr>
            <w:tcW w:w="832" w:type="pct"/>
            <w:tcBorders>
              <w:top w:val="single" w:sz="4" w:space="0" w:color="auto"/>
              <w:left w:val="single" w:sz="4" w:space="0" w:color="auto"/>
              <w:bottom w:val="single" w:sz="4" w:space="0" w:color="auto"/>
              <w:right w:val="single" w:sz="4" w:space="0" w:color="auto"/>
            </w:tcBorders>
          </w:tcPr>
          <w:p w:rsidR="000B2C36" w:rsidRDefault="000B2C36">
            <w:pPr>
              <w:autoSpaceDE w:val="0"/>
              <w:autoSpaceDN w:val="0"/>
              <w:adjustRightInd w:val="0"/>
              <w:jc w:val="center"/>
            </w:pPr>
          </w:p>
        </w:tc>
      </w:tr>
    </w:tbl>
    <w:p w:rsidR="000B2C36" w:rsidRDefault="000B2C36" w:rsidP="000B2C36"/>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03"/>
        <w:gridCol w:w="721"/>
        <w:gridCol w:w="699"/>
        <w:gridCol w:w="1261"/>
        <w:gridCol w:w="890"/>
        <w:gridCol w:w="890"/>
        <w:gridCol w:w="692"/>
        <w:gridCol w:w="815"/>
        <w:gridCol w:w="663"/>
        <w:gridCol w:w="1328"/>
        <w:gridCol w:w="764"/>
        <w:gridCol w:w="1471"/>
      </w:tblGrid>
      <w:tr w:rsidR="000B2C36" w:rsidRPr="00A70479" w:rsidTr="00D868C0">
        <w:trPr>
          <w:jc w:val="center"/>
        </w:trPr>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Config Block</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Size</w:t>
            </w:r>
          </w:p>
        </w:tc>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Description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Default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Default</w:t>
            </w:r>
          </w:p>
          <w:p w:rsidR="000B2C36" w:rsidRPr="00A70479" w:rsidRDefault="000B2C36" w:rsidP="000B2C36">
            <w:pPr>
              <w:rPr>
                <w:rFonts w:cs="Arial"/>
              </w:rPr>
            </w:pPr>
            <w:r w:rsidRPr="00A70479">
              <w:rPr>
                <w:rFonts w:cs="Arial"/>
                <w:b/>
                <w:bCs/>
              </w:rPr>
              <w:t>(HEX)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Res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Offset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Min</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Max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Units</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b/>
                <w:bCs/>
              </w:rPr>
              <w:t>Configuration DTC</w:t>
            </w:r>
          </w:p>
        </w:tc>
      </w:tr>
      <w:tr w:rsidR="000B2C36" w:rsidRPr="00A70479" w:rsidTr="00D868C0">
        <w:trPr>
          <w:jc w:val="center"/>
        </w:trPr>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DE04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8-10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24</w:t>
            </w:r>
          </w:p>
        </w:tc>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Vehicle Length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0x00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11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1,677,720.15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cm</w:t>
            </w:r>
          </w:p>
        </w:tc>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N/A</w:t>
            </w:r>
          </w:p>
        </w:tc>
      </w:tr>
      <w:tr w:rsidR="000B2C36" w:rsidRPr="00A70479" w:rsidTr="00D868C0">
        <w:trPr>
          <w:jc w:val="center"/>
        </w:trPr>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DE04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11-12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16</w:t>
            </w:r>
          </w:p>
        </w:tc>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Vehicle Height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0x00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0</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jc w:val="center"/>
              <w:rPr>
                <w:rFonts w:cs="Arial"/>
              </w:rPr>
            </w:pPr>
            <w:r w:rsidRPr="00A70479">
              <w:rPr>
                <w:rFonts w:cs="Arial"/>
              </w:rPr>
              <w:t>655.35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cm</w:t>
            </w:r>
          </w:p>
        </w:tc>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Pr="00A70479" w:rsidRDefault="000B2C36" w:rsidP="000B2C36">
            <w:pPr>
              <w:rPr>
                <w:rFonts w:cs="Arial"/>
              </w:rPr>
            </w:pPr>
            <w:r w:rsidRPr="00A70479">
              <w:rPr>
                <w:rFonts w:cs="Arial"/>
              </w:rPr>
              <w:t>N/A</w:t>
            </w:r>
          </w:p>
        </w:tc>
      </w:tr>
      <w:tr w:rsidR="000B2C36" w:rsidRPr="00A70479" w:rsidTr="00D868C0">
        <w:trPr>
          <w:jc w:val="center"/>
        </w:trPr>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r>
              <w:rPr>
                <w:rFonts w:cs="Arial"/>
              </w:rPr>
              <w:t>DE04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r>
              <w:rPr>
                <w:rFonts w:cs="Arial"/>
              </w:rPr>
              <w:t>13-15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r>
              <w:rPr>
                <w:rFonts w:cs="Arial"/>
              </w:rPr>
              <w:t>24</w:t>
            </w:r>
          </w:p>
        </w:tc>
        <w:tc>
          <w:tcPr>
            <w:tcW w:w="1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r>
              <w:rPr>
                <w:rFonts w:cs="Arial"/>
              </w:rPr>
              <w:t>Reserved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r>
              <w:rPr>
                <w:rFonts w:cs="Arial"/>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r>
              <w:rPr>
                <w:rFonts w:cs="Arial"/>
              </w:rPr>
              <w:t>0x0000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jc w:val="center"/>
              <w:rPr>
                <w:rFonts w:cs="Arial"/>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p>
        </w:tc>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B2C36" w:rsidRPr="00A70479" w:rsidRDefault="000B2C36" w:rsidP="000B2C36">
            <w:pPr>
              <w:rPr>
                <w:rFonts w:cs="Arial"/>
              </w:rPr>
            </w:pPr>
          </w:p>
        </w:tc>
      </w:tr>
    </w:tbl>
    <w:p w:rsidR="000B2C36" w:rsidRDefault="000B2C36" w:rsidP="000B2C36"/>
    <w:p w:rsidR="000B2C36" w:rsidRDefault="000B2C36" w:rsidP="000B2C36">
      <w:pPr>
        <w:pStyle w:val="Heading3"/>
      </w:pPr>
      <w:bookmarkStart w:id="191" w:name="_Toc35417528"/>
      <w:r w:rsidRPr="00B9479B">
        <w:t>SWR-REQ-290463/A-DE05 Configuration (NAV Parameters - Track and Wheel Base)</w:t>
      </w:r>
      <w:bookmarkEnd w:id="191"/>
    </w:p>
    <w:p w:rsidR="000B2C36" w:rsidRPr="00AE06BC" w:rsidRDefault="000B2C36" w:rsidP="000B2C36"/>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4"/>
        <w:gridCol w:w="709"/>
        <w:gridCol w:w="673"/>
        <w:gridCol w:w="1416"/>
        <w:gridCol w:w="968"/>
        <w:gridCol w:w="968"/>
        <w:gridCol w:w="664"/>
        <w:gridCol w:w="861"/>
        <w:gridCol w:w="615"/>
        <w:gridCol w:w="899"/>
        <w:gridCol w:w="780"/>
        <w:gridCol w:w="1632"/>
      </w:tblGrid>
      <w:tr w:rsidR="000B2C36" w:rsidTr="00D868C0">
        <w:trPr>
          <w:cantSplit/>
          <w:tblHeader/>
          <w:jc w:val="center"/>
        </w:trPr>
        <w:tc>
          <w:tcPr>
            <w:tcW w:w="613"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305"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290"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Size</w:t>
            </w:r>
          </w:p>
        </w:tc>
        <w:tc>
          <w:tcPr>
            <w:tcW w:w="610"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rPr>
                <w:rFonts w:cs="Arial"/>
                <w:b/>
              </w:rPr>
            </w:pPr>
            <w:r>
              <w:rPr>
                <w:rFonts w:cs="Arial"/>
                <w:b/>
              </w:rPr>
              <w:t>Default</w:t>
            </w:r>
          </w:p>
          <w:p w:rsidR="000B2C36" w:rsidRDefault="000B2C36">
            <w:pPr>
              <w:rPr>
                <w:rFonts w:cs="Arial"/>
                <w:b/>
              </w:rPr>
            </w:pPr>
            <w:r>
              <w:rPr>
                <w:rFonts w:cs="Arial"/>
                <w:b/>
              </w:rPr>
              <w:t>(HEX)</w:t>
            </w:r>
          </w:p>
        </w:tc>
        <w:tc>
          <w:tcPr>
            <w:tcW w:w="286"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Res</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Offset</w:t>
            </w:r>
          </w:p>
        </w:tc>
        <w:tc>
          <w:tcPr>
            <w:tcW w:w="265"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Min</w:t>
            </w:r>
          </w:p>
        </w:tc>
        <w:tc>
          <w:tcPr>
            <w:tcW w:w="387"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Max</w:t>
            </w:r>
          </w:p>
        </w:tc>
        <w:tc>
          <w:tcPr>
            <w:tcW w:w="336"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Units</w:t>
            </w:r>
          </w:p>
        </w:tc>
        <w:tc>
          <w:tcPr>
            <w:tcW w:w="705" w:type="pct"/>
            <w:tcBorders>
              <w:top w:val="single" w:sz="4" w:space="0" w:color="auto"/>
              <w:left w:val="single" w:sz="4" w:space="0" w:color="auto"/>
              <w:bottom w:val="single" w:sz="4" w:space="0" w:color="auto"/>
              <w:right w:val="single" w:sz="4" w:space="0" w:color="auto"/>
            </w:tcBorders>
            <w:hideMark/>
          </w:tcPr>
          <w:p w:rsidR="000B2C36" w:rsidRDefault="000B2C36">
            <w:r>
              <w:rPr>
                <w:b/>
              </w:rPr>
              <w:t>Configuration DTC</w:t>
            </w:r>
          </w:p>
        </w:tc>
      </w:tr>
      <w:tr w:rsidR="000B2C36" w:rsidTr="00D868C0">
        <w:trPr>
          <w:jc w:val="center"/>
        </w:trPr>
        <w:tc>
          <w:tcPr>
            <w:tcW w:w="613" w:type="pct"/>
            <w:tcBorders>
              <w:top w:val="single" w:sz="4" w:space="0" w:color="auto"/>
              <w:left w:val="single" w:sz="4" w:space="0" w:color="auto"/>
              <w:bottom w:val="single" w:sz="4" w:space="0" w:color="auto"/>
              <w:right w:val="single" w:sz="4" w:space="0" w:color="auto"/>
            </w:tcBorders>
            <w:hideMark/>
          </w:tcPr>
          <w:p w:rsidR="000B2C36" w:rsidRDefault="000B2C36">
            <w:r>
              <w:t>DE05</w:t>
            </w:r>
          </w:p>
        </w:tc>
        <w:tc>
          <w:tcPr>
            <w:tcW w:w="305" w:type="pct"/>
            <w:tcBorders>
              <w:top w:val="single" w:sz="4" w:space="0" w:color="auto"/>
              <w:left w:val="single" w:sz="4" w:space="0" w:color="auto"/>
              <w:bottom w:val="single" w:sz="4" w:space="0" w:color="auto"/>
              <w:right w:val="single" w:sz="4" w:space="0" w:color="auto"/>
            </w:tcBorders>
            <w:hideMark/>
          </w:tcPr>
          <w:p w:rsidR="000B2C36" w:rsidRDefault="000B2C36">
            <w:r>
              <w:t>1-2</w:t>
            </w:r>
          </w:p>
        </w:tc>
        <w:tc>
          <w:tcPr>
            <w:tcW w:w="290" w:type="pct"/>
            <w:tcBorders>
              <w:top w:val="single" w:sz="4" w:space="0" w:color="auto"/>
              <w:left w:val="single" w:sz="4" w:space="0" w:color="auto"/>
              <w:bottom w:val="single" w:sz="4" w:space="0" w:color="auto"/>
              <w:right w:val="single" w:sz="4" w:space="0" w:color="auto"/>
            </w:tcBorders>
            <w:hideMark/>
          </w:tcPr>
          <w:p w:rsidR="000B2C36" w:rsidRDefault="000B2C36">
            <w:r>
              <w:t>16</w:t>
            </w:r>
          </w:p>
        </w:tc>
        <w:tc>
          <w:tcPr>
            <w:tcW w:w="610" w:type="pct"/>
            <w:tcBorders>
              <w:top w:val="single" w:sz="4" w:space="0" w:color="auto"/>
              <w:left w:val="single" w:sz="4" w:space="0" w:color="auto"/>
              <w:bottom w:val="single" w:sz="4" w:space="0" w:color="auto"/>
              <w:right w:val="single" w:sz="4" w:space="0" w:color="auto"/>
            </w:tcBorders>
            <w:hideMark/>
          </w:tcPr>
          <w:p w:rsidR="000B2C36" w:rsidRDefault="000B2C36">
            <w:r>
              <w:t>Front Track</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rPr>
                <w:rFonts w:cs="Arial"/>
              </w:rPr>
            </w:pPr>
            <w:r>
              <w:rPr>
                <w:rFonts w:cs="Arial"/>
              </w:rPr>
              <w:t>0x00</w:t>
            </w:r>
          </w:p>
        </w:tc>
        <w:tc>
          <w:tcPr>
            <w:tcW w:w="286"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265"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38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655.35</w:t>
            </w:r>
          </w:p>
        </w:tc>
        <w:tc>
          <w:tcPr>
            <w:tcW w:w="336" w:type="pct"/>
            <w:tcBorders>
              <w:top w:val="single" w:sz="4" w:space="0" w:color="auto"/>
              <w:left w:val="single" w:sz="4" w:space="0" w:color="auto"/>
              <w:bottom w:val="single" w:sz="4" w:space="0" w:color="auto"/>
              <w:right w:val="single" w:sz="4" w:space="0" w:color="auto"/>
            </w:tcBorders>
            <w:hideMark/>
          </w:tcPr>
          <w:p w:rsidR="000B2C36" w:rsidRDefault="000B2C36">
            <w:r>
              <w:t>In</w:t>
            </w:r>
          </w:p>
        </w:tc>
        <w:tc>
          <w:tcPr>
            <w:tcW w:w="705"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613" w:type="pct"/>
            <w:tcBorders>
              <w:top w:val="single" w:sz="4" w:space="0" w:color="auto"/>
              <w:left w:val="single" w:sz="4" w:space="0" w:color="auto"/>
              <w:bottom w:val="single" w:sz="4" w:space="0" w:color="auto"/>
              <w:right w:val="single" w:sz="4" w:space="0" w:color="auto"/>
            </w:tcBorders>
            <w:hideMark/>
          </w:tcPr>
          <w:p w:rsidR="000B2C36" w:rsidRDefault="000B2C36">
            <w:r>
              <w:t>DE05</w:t>
            </w:r>
          </w:p>
        </w:tc>
        <w:tc>
          <w:tcPr>
            <w:tcW w:w="305" w:type="pct"/>
            <w:tcBorders>
              <w:top w:val="single" w:sz="4" w:space="0" w:color="auto"/>
              <w:left w:val="single" w:sz="4" w:space="0" w:color="auto"/>
              <w:bottom w:val="single" w:sz="4" w:space="0" w:color="auto"/>
              <w:right w:val="single" w:sz="4" w:space="0" w:color="auto"/>
            </w:tcBorders>
            <w:hideMark/>
          </w:tcPr>
          <w:p w:rsidR="000B2C36" w:rsidRDefault="000B2C36">
            <w:r>
              <w:t>3-4</w:t>
            </w:r>
          </w:p>
        </w:tc>
        <w:tc>
          <w:tcPr>
            <w:tcW w:w="290" w:type="pct"/>
            <w:tcBorders>
              <w:top w:val="single" w:sz="4" w:space="0" w:color="auto"/>
              <w:left w:val="single" w:sz="4" w:space="0" w:color="auto"/>
              <w:bottom w:val="single" w:sz="4" w:space="0" w:color="auto"/>
              <w:right w:val="single" w:sz="4" w:space="0" w:color="auto"/>
            </w:tcBorders>
            <w:hideMark/>
          </w:tcPr>
          <w:p w:rsidR="000B2C36" w:rsidRDefault="000B2C36">
            <w:r>
              <w:t>16</w:t>
            </w:r>
          </w:p>
        </w:tc>
        <w:tc>
          <w:tcPr>
            <w:tcW w:w="610" w:type="pct"/>
            <w:tcBorders>
              <w:top w:val="single" w:sz="4" w:space="0" w:color="auto"/>
              <w:left w:val="single" w:sz="4" w:space="0" w:color="auto"/>
              <w:bottom w:val="single" w:sz="4" w:space="0" w:color="auto"/>
              <w:right w:val="single" w:sz="4" w:space="0" w:color="auto"/>
            </w:tcBorders>
            <w:hideMark/>
          </w:tcPr>
          <w:p w:rsidR="000B2C36" w:rsidRDefault="000B2C36">
            <w:r>
              <w:t>Rear Track</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rPr>
                <w:rFonts w:cs="Arial"/>
              </w:rPr>
            </w:pPr>
            <w:r>
              <w:rPr>
                <w:rFonts w:cs="Arial"/>
              </w:rPr>
              <w:t>0x00</w:t>
            </w:r>
          </w:p>
        </w:tc>
        <w:tc>
          <w:tcPr>
            <w:tcW w:w="286"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265"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38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655.35</w:t>
            </w:r>
          </w:p>
        </w:tc>
        <w:tc>
          <w:tcPr>
            <w:tcW w:w="336" w:type="pct"/>
            <w:tcBorders>
              <w:top w:val="single" w:sz="4" w:space="0" w:color="auto"/>
              <w:left w:val="single" w:sz="4" w:space="0" w:color="auto"/>
              <w:bottom w:val="single" w:sz="4" w:space="0" w:color="auto"/>
              <w:right w:val="single" w:sz="4" w:space="0" w:color="auto"/>
            </w:tcBorders>
            <w:hideMark/>
          </w:tcPr>
          <w:p w:rsidR="000B2C36" w:rsidRDefault="000B2C36">
            <w:r>
              <w:t>In</w:t>
            </w:r>
          </w:p>
        </w:tc>
        <w:tc>
          <w:tcPr>
            <w:tcW w:w="705"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613" w:type="pct"/>
            <w:tcBorders>
              <w:top w:val="single" w:sz="4" w:space="0" w:color="auto"/>
              <w:left w:val="single" w:sz="4" w:space="0" w:color="auto"/>
              <w:bottom w:val="single" w:sz="4" w:space="0" w:color="auto"/>
              <w:right w:val="single" w:sz="4" w:space="0" w:color="auto"/>
            </w:tcBorders>
            <w:hideMark/>
          </w:tcPr>
          <w:p w:rsidR="000B2C36" w:rsidRDefault="000B2C36">
            <w:r>
              <w:t>DE05</w:t>
            </w:r>
          </w:p>
        </w:tc>
        <w:tc>
          <w:tcPr>
            <w:tcW w:w="305" w:type="pct"/>
            <w:tcBorders>
              <w:top w:val="single" w:sz="4" w:space="0" w:color="auto"/>
              <w:left w:val="single" w:sz="4" w:space="0" w:color="auto"/>
              <w:bottom w:val="single" w:sz="4" w:space="0" w:color="auto"/>
              <w:right w:val="single" w:sz="4" w:space="0" w:color="auto"/>
            </w:tcBorders>
            <w:hideMark/>
          </w:tcPr>
          <w:p w:rsidR="000B2C36" w:rsidRDefault="000B2C36">
            <w:r>
              <w:t>5-6</w:t>
            </w:r>
          </w:p>
        </w:tc>
        <w:tc>
          <w:tcPr>
            <w:tcW w:w="290" w:type="pct"/>
            <w:tcBorders>
              <w:top w:val="single" w:sz="4" w:space="0" w:color="auto"/>
              <w:left w:val="single" w:sz="4" w:space="0" w:color="auto"/>
              <w:bottom w:val="single" w:sz="4" w:space="0" w:color="auto"/>
              <w:right w:val="single" w:sz="4" w:space="0" w:color="auto"/>
            </w:tcBorders>
            <w:hideMark/>
          </w:tcPr>
          <w:p w:rsidR="000B2C36" w:rsidRDefault="000B2C36">
            <w:r>
              <w:t>16</w:t>
            </w:r>
          </w:p>
        </w:tc>
        <w:tc>
          <w:tcPr>
            <w:tcW w:w="610" w:type="pct"/>
            <w:tcBorders>
              <w:top w:val="single" w:sz="4" w:space="0" w:color="auto"/>
              <w:left w:val="single" w:sz="4" w:space="0" w:color="auto"/>
              <w:bottom w:val="single" w:sz="4" w:space="0" w:color="auto"/>
              <w:right w:val="single" w:sz="4" w:space="0" w:color="auto"/>
            </w:tcBorders>
            <w:hideMark/>
          </w:tcPr>
          <w:p w:rsidR="000B2C36" w:rsidRDefault="000B2C36">
            <w:r>
              <w:t>Wheel Base</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417" w:type="pct"/>
            <w:tcBorders>
              <w:top w:val="single" w:sz="4" w:space="0" w:color="auto"/>
              <w:left w:val="single" w:sz="4" w:space="0" w:color="auto"/>
              <w:bottom w:val="single" w:sz="4" w:space="0" w:color="auto"/>
              <w:right w:val="single" w:sz="4" w:space="0" w:color="auto"/>
            </w:tcBorders>
            <w:hideMark/>
          </w:tcPr>
          <w:p w:rsidR="000B2C36" w:rsidRDefault="000B2C36">
            <w:pPr>
              <w:jc w:val="center"/>
              <w:rPr>
                <w:rFonts w:cs="Arial"/>
              </w:rPr>
            </w:pPr>
            <w:r>
              <w:rPr>
                <w:rFonts w:cs="Arial"/>
              </w:rPr>
              <w:t>0x00</w:t>
            </w:r>
          </w:p>
        </w:tc>
        <w:tc>
          <w:tcPr>
            <w:tcW w:w="286"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0.01</w:t>
            </w:r>
          </w:p>
        </w:tc>
        <w:tc>
          <w:tcPr>
            <w:tcW w:w="371"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265"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0</w:t>
            </w:r>
          </w:p>
        </w:tc>
        <w:tc>
          <w:tcPr>
            <w:tcW w:w="387" w:type="pct"/>
            <w:tcBorders>
              <w:top w:val="single" w:sz="4" w:space="0" w:color="auto"/>
              <w:left w:val="single" w:sz="4" w:space="0" w:color="auto"/>
              <w:bottom w:val="single" w:sz="4" w:space="0" w:color="auto"/>
              <w:right w:val="single" w:sz="4" w:space="0" w:color="auto"/>
            </w:tcBorders>
            <w:hideMark/>
          </w:tcPr>
          <w:p w:rsidR="000B2C36" w:rsidRDefault="000B2C36">
            <w:pPr>
              <w:jc w:val="center"/>
            </w:pPr>
            <w:r>
              <w:t>655.35</w:t>
            </w:r>
          </w:p>
        </w:tc>
        <w:tc>
          <w:tcPr>
            <w:tcW w:w="336" w:type="pct"/>
            <w:tcBorders>
              <w:top w:val="single" w:sz="4" w:space="0" w:color="auto"/>
              <w:left w:val="single" w:sz="4" w:space="0" w:color="auto"/>
              <w:bottom w:val="single" w:sz="4" w:space="0" w:color="auto"/>
              <w:right w:val="single" w:sz="4" w:space="0" w:color="auto"/>
            </w:tcBorders>
            <w:hideMark/>
          </w:tcPr>
          <w:p w:rsidR="000B2C36" w:rsidRDefault="000B2C36">
            <w:r>
              <w:t>In</w:t>
            </w:r>
          </w:p>
        </w:tc>
        <w:tc>
          <w:tcPr>
            <w:tcW w:w="705"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bl>
    <w:p w:rsidR="000B2C36" w:rsidRDefault="000B2C36" w:rsidP="000B2C36"/>
    <w:p w:rsidR="000B2C36" w:rsidRDefault="000B2C36" w:rsidP="000B2C36">
      <w:pPr>
        <w:pStyle w:val="Heading3"/>
      </w:pPr>
      <w:bookmarkStart w:id="192" w:name="_Toc35417529"/>
      <w:r w:rsidRPr="00B9479B">
        <w:t>SWR-REQ-290464/B-DE06 Configuration (NAV Vehicle Parameters)</w:t>
      </w:r>
      <w:bookmarkEnd w:id="192"/>
    </w:p>
    <w:p w:rsidR="000B2C36" w:rsidRPr="00AE06BC" w:rsidRDefault="000B2C36" w:rsidP="000B2C36"/>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5"/>
        <w:gridCol w:w="675"/>
        <w:gridCol w:w="720"/>
        <w:gridCol w:w="1260"/>
        <w:gridCol w:w="765"/>
        <w:gridCol w:w="855"/>
        <w:gridCol w:w="855"/>
        <w:gridCol w:w="855"/>
        <w:gridCol w:w="855"/>
        <w:gridCol w:w="855"/>
        <w:gridCol w:w="855"/>
        <w:gridCol w:w="855"/>
      </w:tblGrid>
      <w:tr w:rsidR="000B2C36" w:rsidRPr="00894C3B" w:rsidTr="00D868C0">
        <w:trPr>
          <w:cantSplit/>
          <w:tblHeade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Config Block</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Byte</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Size (Bits)</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Description</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Default</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cs="Arial"/>
                <w:b/>
              </w:rPr>
            </w:pPr>
            <w:r w:rsidRPr="00894C3B">
              <w:rPr>
                <w:rFonts w:cs="Arial"/>
                <w:b/>
              </w:rPr>
              <w:t>Default</w:t>
            </w:r>
          </w:p>
          <w:p w:rsidR="000B2C36" w:rsidRPr="00894C3B" w:rsidRDefault="000B2C36" w:rsidP="000B2C36">
            <w:pPr>
              <w:rPr>
                <w:rFonts w:cs="Arial"/>
                <w:b/>
              </w:rPr>
            </w:pPr>
            <w:r w:rsidRPr="00894C3B">
              <w:rPr>
                <w:rFonts w:cs="Arial"/>
                <w:b/>
              </w:rPr>
              <w:t>(HEX)</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Res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Offset</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Min</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Max</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b/>
              </w:rPr>
            </w:pPr>
            <w:r w:rsidRPr="00894C3B">
              <w:rPr>
                <w:rFonts w:ascii="Times New Roman" w:hAnsi="Times New Roman"/>
                <w:b/>
              </w:rPr>
              <w:t>Units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b/>
              </w:rPr>
              <w:t>Configuration DTC</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Vehicle Weight</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0x0A</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25500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kgs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ECO Route Curve</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256</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unitless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Powertrain Efficiency</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0.392156863</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100.000000065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4</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 xml:space="preserve">Regenerative Braking </w:t>
            </w:r>
            <w:r w:rsidRPr="00894C3B">
              <w:rPr>
                <w:rFonts w:ascii="Times New Roman" w:hAnsi="Times New Roman"/>
              </w:rPr>
              <w:lastRenderedPageBreak/>
              <w:t>Efficiency Highway</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lastRenderedPageBreak/>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0.392156863</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100.000000065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spacing w:line="360" w:lineRule="auto"/>
              <w:rPr>
                <w:rFonts w:ascii="Courier New" w:eastAsia="Courier New" w:hAnsi="Courier New" w:cs="Courier New"/>
              </w:rPr>
            </w:pPr>
            <w:r w:rsidRPr="00894C3B">
              <w:rPr>
                <w:rFonts w:ascii="Times New Roman" w:hAnsi="Times New Roman"/>
              </w:rPr>
              <w:t>%</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5</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Regenerative Braking Efficiency City</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0.392156863</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100.000000065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6-7</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16</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Install Angle of APIM for Accelerometer X</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0.006</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393.21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degrees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Yes – anything above 360 should be flagged and assumed 0 degrees</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8-9</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16</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Install Angle of APIM for Accelerometer Y</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0.006</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393.21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degrees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Yes – anything above 360 should be flagged and assumed 0 degrees</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10-11</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16</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Install Angle of APIM for Accelerometer Z</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0.006.0.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393.21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degrees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Yes – anything above 360 should be flagged and assumed 0 degrees</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Wheel Ticks to Revolution Front</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295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Unitless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Wheel Ticks to Revolution Rear</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40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295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Unitless</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Tire Circumference</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355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cm</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r w:rsidR="000B2C36" w:rsidRPr="00894C3B" w:rsidTr="00D868C0">
        <w:trPr>
          <w:jc w:val="center"/>
        </w:trPr>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DE06</w:t>
            </w:r>
          </w:p>
        </w:tc>
        <w:tc>
          <w:tcPr>
            <w:tcW w:w="67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15-16</w:t>
            </w:r>
          </w:p>
        </w:tc>
        <w:tc>
          <w:tcPr>
            <w:tcW w:w="72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16</w:t>
            </w:r>
          </w:p>
        </w:tc>
        <w:tc>
          <w:tcPr>
            <w:tcW w:w="1260"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Distance from IP to rear axle</w:t>
            </w:r>
          </w:p>
        </w:tc>
        <w:tc>
          <w:tcPr>
            <w:tcW w:w="76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cs="Arial"/>
              </w:rPr>
            </w:pPr>
            <w:r w:rsidRPr="00894C3B">
              <w:rPr>
                <w:rFonts w:cs="Arial"/>
              </w:rPr>
              <w:t>0x00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100</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jc w:val="center"/>
              <w:rPr>
                <w:rFonts w:ascii="Times New Roman" w:hAnsi="Times New Roman"/>
              </w:rPr>
            </w:pPr>
            <w:r w:rsidRPr="00894C3B">
              <w:rPr>
                <w:rFonts w:ascii="Times New Roman" w:hAnsi="Times New Roman"/>
              </w:rPr>
              <w:t>65635</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cm</w:t>
            </w:r>
          </w:p>
        </w:tc>
        <w:tc>
          <w:tcPr>
            <w:tcW w:w="855" w:type="dxa"/>
            <w:tcBorders>
              <w:top w:val="single" w:sz="4" w:space="0" w:color="auto"/>
              <w:left w:val="single" w:sz="4" w:space="0" w:color="auto"/>
              <w:bottom w:val="single" w:sz="4" w:space="0" w:color="auto"/>
              <w:right w:val="single" w:sz="4" w:space="0" w:color="auto"/>
            </w:tcBorders>
            <w:hideMark/>
          </w:tcPr>
          <w:p w:rsidR="000B2C36" w:rsidRPr="00894C3B" w:rsidRDefault="000B2C36" w:rsidP="000B2C36">
            <w:pPr>
              <w:rPr>
                <w:rFonts w:ascii="Times New Roman" w:hAnsi="Times New Roman"/>
              </w:rPr>
            </w:pPr>
            <w:r w:rsidRPr="00894C3B">
              <w:rPr>
                <w:rFonts w:ascii="Times New Roman" w:hAnsi="Times New Roman"/>
              </w:rPr>
              <w:t>N/A</w:t>
            </w:r>
          </w:p>
        </w:tc>
      </w:tr>
    </w:tbl>
    <w:p w:rsidR="000B2C36" w:rsidRDefault="000B2C36" w:rsidP="000B2C36"/>
    <w:p w:rsidR="000B2C36" w:rsidRDefault="000B2C36" w:rsidP="000B2C36">
      <w:pPr>
        <w:pStyle w:val="Heading3"/>
      </w:pPr>
      <w:bookmarkStart w:id="193" w:name="_Toc35417530"/>
      <w:r w:rsidRPr="00B9479B">
        <w:lastRenderedPageBreak/>
        <w:t>SWR-REQ-290468/B-DE07 Configuration (Park Aids)</w:t>
      </w:r>
      <w:bookmarkEnd w:id="193"/>
    </w:p>
    <w:p w:rsidR="000B2C36" w:rsidRPr="00AE06BC" w:rsidRDefault="000B2C36" w:rsidP="000B2C3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701"/>
        <w:gridCol w:w="829"/>
        <w:gridCol w:w="2175"/>
        <w:gridCol w:w="1519"/>
        <w:gridCol w:w="2832"/>
        <w:gridCol w:w="2093"/>
      </w:tblGrid>
      <w:tr w:rsidR="000B2C36" w:rsidTr="00D868C0">
        <w:trPr>
          <w:cantSplit/>
          <w:tblHeade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 Block</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Bit(s)</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Operation</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Configuration DTC</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7</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PDC HMI</w:t>
            </w:r>
          </w:p>
        </w:tc>
        <w:tc>
          <w:tcPr>
            <w:tcW w:w="684" w:type="pct"/>
            <w:tcBorders>
              <w:top w:val="single" w:sz="4" w:space="0" w:color="auto"/>
              <w:left w:val="single" w:sz="4" w:space="0" w:color="auto"/>
              <w:bottom w:val="single" w:sz="4" w:space="0" w:color="auto"/>
              <w:right w:val="single" w:sz="4" w:space="0" w:color="auto"/>
            </w:tcBorders>
          </w:tcPr>
          <w:p w:rsidR="000B2C36" w:rsidRDefault="000B2C36">
            <w:r>
              <w:t xml:space="preserve">0 </w:t>
            </w:r>
          </w:p>
          <w:p w:rsidR="000B2C36" w:rsidRDefault="000B2C36"/>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 – Off</w:t>
            </w:r>
          </w:p>
          <w:p w:rsidR="000B2C36" w:rsidRDefault="000B2C36">
            <w:r>
              <w:t>1 – On</w:t>
            </w:r>
          </w:p>
        </w:tc>
        <w:tc>
          <w:tcPr>
            <w:tcW w:w="942" w:type="pct"/>
            <w:tcBorders>
              <w:top w:val="single" w:sz="4" w:space="0" w:color="auto"/>
              <w:left w:val="single" w:sz="4" w:space="0" w:color="auto"/>
              <w:bottom w:val="single" w:sz="4" w:space="0" w:color="auto"/>
              <w:right w:val="single" w:sz="4" w:space="0" w:color="auto"/>
            </w:tcBorders>
          </w:tcPr>
          <w:p w:rsidR="000B2C36" w:rsidRDefault="000B2C36">
            <w:r>
              <w:t>N/A</w:t>
            </w:r>
          </w:p>
          <w:p w:rsidR="000B2C36" w:rsidRDefault="000B2C36"/>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6</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Steering Wheel Angle Sensor</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 – Relative</w:t>
            </w:r>
          </w:p>
          <w:p w:rsidR="000B2C36" w:rsidRDefault="000B2C36">
            <w:r>
              <w:t>1 – Absolute</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5</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pPr>
              <w:rPr>
                <w:rFonts w:eastAsia="MS Mincho"/>
                <w:lang w:eastAsia="ja-JP"/>
              </w:rPr>
            </w:pPr>
            <w:r>
              <w:rPr>
                <w:rFonts w:eastAsia="MS Mincho"/>
                <w:lang w:eastAsia="ja-JP"/>
              </w:rPr>
              <w:t>Flank Guard HMI</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 – Off</w:t>
            </w:r>
          </w:p>
          <w:p w:rsidR="000B2C36" w:rsidRDefault="000B2C36">
            <w:r>
              <w:t>1 – On</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Front Park Aid Adjustable Chimes</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Default="000B2C36">
            <w:r>
              <w:t>1 – Enabled</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3</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Rear Park Aid Adjustable Chimes</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Default="000B2C36">
            <w:r>
              <w:t>1 – Enabled</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2-1</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 xml:space="preserve">APACSI Signal Strategy (Only applies when APACSI is configured </w:t>
            </w:r>
            <w:proofErr w:type="gramStart"/>
            <w:r>
              <w:t>On</w:t>
            </w:r>
            <w:proofErr w:type="gramEnd"/>
            <w:r>
              <w:t>)</w:t>
            </w:r>
          </w:p>
        </w:tc>
        <w:tc>
          <w:tcPr>
            <w:tcW w:w="684" w:type="pct"/>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275" w:type="pct"/>
            <w:tcBorders>
              <w:top w:val="single" w:sz="4" w:space="0" w:color="auto"/>
              <w:left w:val="single" w:sz="4" w:space="0" w:color="auto"/>
              <w:bottom w:val="single" w:sz="4" w:space="0" w:color="auto"/>
              <w:right w:val="single" w:sz="4" w:space="0" w:color="auto"/>
            </w:tcBorders>
            <w:hideMark/>
          </w:tcPr>
          <w:p w:rsidR="000B2C36" w:rsidRDefault="000B2C36">
            <w:r>
              <w:t>00 – Disable (All APACSI Signals are Supported)</w:t>
            </w:r>
          </w:p>
          <w:p w:rsidR="000B2C36" w:rsidRDefault="000B2C36">
            <w:r>
              <w:t>01 – Enable (</w:t>
            </w:r>
          </w:p>
          <w:p w:rsidR="000B2C36" w:rsidRDefault="000B2C36">
            <w:pPr>
              <w:rPr>
                <w:color w:val="44546A"/>
              </w:rPr>
            </w:pPr>
            <w:proofErr w:type="spellStart"/>
            <w:r>
              <w:rPr>
                <w:color w:val="44546A"/>
              </w:rPr>
              <w:t>ApaTrgtDist_D_Stat</w:t>
            </w:r>
            <w:proofErr w:type="spellEnd"/>
            <w:r>
              <w:rPr>
                <w:color w:val="44546A"/>
              </w:rPr>
              <w:t xml:space="preserve"> signal is not supported use default value described in APACSI SPSS)</w:t>
            </w:r>
          </w:p>
          <w:p w:rsidR="000B2C36" w:rsidRDefault="000B2C36">
            <w:pPr>
              <w:rPr>
                <w:color w:val="44546A"/>
              </w:rPr>
            </w:pPr>
            <w:r>
              <w:rPr>
                <w:color w:val="44546A"/>
              </w:rPr>
              <w:t>10 – Enable (</w:t>
            </w:r>
            <w:proofErr w:type="spellStart"/>
            <w:r>
              <w:rPr>
                <w:color w:val="44546A"/>
              </w:rPr>
              <w:t>ApaMsgTxt_D_Rq</w:t>
            </w:r>
            <w:proofErr w:type="spellEnd"/>
            <w:r>
              <w:rPr>
                <w:color w:val="44546A"/>
              </w:rPr>
              <w:t xml:space="preserve"> is not supported use default values described in APACSI SPSS)</w:t>
            </w:r>
          </w:p>
          <w:p w:rsidR="000B2C36" w:rsidRDefault="000B2C36">
            <w:pPr>
              <w:rPr>
                <w:color w:val="44546A"/>
                <w:szCs w:val="22"/>
              </w:rPr>
            </w:pPr>
            <w:r>
              <w:rPr>
                <w:color w:val="44546A"/>
              </w:rPr>
              <w:t xml:space="preserve">11 – Enable (Both </w:t>
            </w:r>
            <w:proofErr w:type="spellStart"/>
            <w:r>
              <w:rPr>
                <w:color w:val="44546A"/>
              </w:rPr>
              <w:t>ApaMsgTxt_D_Rq</w:t>
            </w:r>
            <w:proofErr w:type="spellEnd"/>
            <w:r>
              <w:rPr>
                <w:color w:val="44546A"/>
              </w:rPr>
              <w:t xml:space="preserve"> and </w:t>
            </w:r>
            <w:proofErr w:type="spellStart"/>
            <w:r>
              <w:rPr>
                <w:color w:val="44546A"/>
              </w:rPr>
              <w:t>ApaTrgtDist_D_Stat</w:t>
            </w:r>
            <w:proofErr w:type="spellEnd"/>
            <w:r>
              <w:rPr>
                <w:color w:val="44546A"/>
              </w:rPr>
              <w:t xml:space="preserve"> signals are not supported use default values described in APACSI SPSS)</w:t>
            </w:r>
          </w:p>
        </w:tc>
        <w:tc>
          <w:tcPr>
            <w:tcW w:w="942" w:type="pct"/>
            <w:tcBorders>
              <w:top w:val="single" w:sz="4" w:space="0" w:color="auto"/>
              <w:left w:val="single" w:sz="4" w:space="0" w:color="auto"/>
              <w:bottom w:val="single" w:sz="4" w:space="0" w:color="auto"/>
              <w:right w:val="single" w:sz="4" w:space="0" w:color="auto"/>
            </w:tcBorders>
            <w:hideMark/>
          </w:tcPr>
          <w:p w:rsidR="000B2C36" w:rsidRDefault="000B2C36">
            <w:r>
              <w:t>N/A</w:t>
            </w:r>
          </w:p>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1</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0</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684" w:type="pct"/>
            <w:tcBorders>
              <w:top w:val="single" w:sz="4" w:space="0" w:color="auto"/>
              <w:left w:val="single" w:sz="4" w:space="0" w:color="auto"/>
              <w:bottom w:val="single" w:sz="4" w:space="0" w:color="auto"/>
              <w:right w:val="single" w:sz="4" w:space="0" w:color="auto"/>
            </w:tcBorders>
          </w:tcPr>
          <w:p w:rsidR="000B2C36" w:rsidRDefault="000B2C36"/>
        </w:tc>
        <w:tc>
          <w:tcPr>
            <w:tcW w:w="1275" w:type="pct"/>
            <w:tcBorders>
              <w:top w:val="single" w:sz="4" w:space="0" w:color="auto"/>
              <w:left w:val="single" w:sz="4" w:space="0" w:color="auto"/>
              <w:bottom w:val="single" w:sz="4" w:space="0" w:color="auto"/>
              <w:right w:val="single" w:sz="4" w:space="0" w:color="auto"/>
            </w:tcBorders>
          </w:tcPr>
          <w:p w:rsidR="000B2C36" w:rsidRDefault="000B2C36"/>
        </w:tc>
        <w:tc>
          <w:tcPr>
            <w:tcW w:w="942" w:type="pct"/>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431" w:type="pct"/>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315" w:type="pct"/>
            <w:tcBorders>
              <w:top w:val="single" w:sz="4" w:space="0" w:color="auto"/>
              <w:left w:val="single" w:sz="4" w:space="0" w:color="auto"/>
              <w:bottom w:val="single" w:sz="4" w:space="0" w:color="auto"/>
              <w:right w:val="single" w:sz="4" w:space="0" w:color="auto"/>
            </w:tcBorders>
            <w:hideMark/>
          </w:tcPr>
          <w:p w:rsidR="000B2C36" w:rsidRDefault="000B2C36">
            <w:r>
              <w:t>2-5</w:t>
            </w:r>
          </w:p>
        </w:tc>
        <w:tc>
          <w:tcPr>
            <w:tcW w:w="373" w:type="pct"/>
            <w:tcBorders>
              <w:top w:val="single" w:sz="4" w:space="0" w:color="auto"/>
              <w:left w:val="single" w:sz="4" w:space="0" w:color="auto"/>
              <w:bottom w:val="single" w:sz="4" w:space="0" w:color="auto"/>
              <w:right w:val="single" w:sz="4" w:space="0" w:color="auto"/>
            </w:tcBorders>
            <w:hideMark/>
          </w:tcPr>
          <w:p w:rsidR="000B2C36" w:rsidRDefault="000B2C36">
            <w:r>
              <w:t>7-0</w:t>
            </w:r>
          </w:p>
        </w:tc>
        <w:tc>
          <w:tcPr>
            <w:tcW w:w="979" w:type="pct"/>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684" w:type="pct"/>
            <w:tcBorders>
              <w:top w:val="single" w:sz="4" w:space="0" w:color="auto"/>
              <w:left w:val="single" w:sz="4" w:space="0" w:color="auto"/>
              <w:bottom w:val="single" w:sz="4" w:space="0" w:color="auto"/>
              <w:right w:val="single" w:sz="4" w:space="0" w:color="auto"/>
            </w:tcBorders>
          </w:tcPr>
          <w:p w:rsidR="000B2C36" w:rsidRDefault="000B2C36"/>
        </w:tc>
        <w:tc>
          <w:tcPr>
            <w:tcW w:w="1275" w:type="pct"/>
            <w:tcBorders>
              <w:top w:val="single" w:sz="4" w:space="0" w:color="auto"/>
              <w:left w:val="single" w:sz="4" w:space="0" w:color="auto"/>
              <w:bottom w:val="single" w:sz="4" w:space="0" w:color="auto"/>
              <w:right w:val="single" w:sz="4" w:space="0" w:color="auto"/>
            </w:tcBorders>
          </w:tcPr>
          <w:p w:rsidR="000B2C36" w:rsidRDefault="000B2C36"/>
        </w:tc>
        <w:tc>
          <w:tcPr>
            <w:tcW w:w="942" w:type="pct"/>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694"/>
        <w:gridCol w:w="2612"/>
        <w:gridCol w:w="2407"/>
        <w:gridCol w:w="1187"/>
        <w:gridCol w:w="1659"/>
      </w:tblGrid>
      <w:tr w:rsidR="000B2C36" w:rsidTr="00D868C0">
        <w:trPr>
          <w:cantSplit/>
          <w:tblHeader/>
          <w:jc w:val="center"/>
        </w:trPr>
        <w:tc>
          <w:tcPr>
            <w:tcW w:w="791"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Block</w:t>
            </w:r>
          </w:p>
        </w:tc>
        <w:tc>
          <w:tcPr>
            <w:tcW w:w="694"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Byte</w:t>
            </w:r>
          </w:p>
        </w:tc>
        <w:tc>
          <w:tcPr>
            <w:tcW w:w="2612"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Description</w:t>
            </w:r>
          </w:p>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State Value</w:t>
            </w:r>
          </w:p>
        </w:tc>
        <w:tc>
          <w:tcPr>
            <w:tcW w:w="1187"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Default</w:t>
            </w:r>
          </w:p>
        </w:tc>
        <w:tc>
          <w:tcPr>
            <w:tcW w:w="1659"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Configuration DTC</w:t>
            </w:r>
          </w:p>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694" w:type="dxa"/>
            <w:tcBorders>
              <w:top w:val="single" w:sz="4" w:space="0" w:color="auto"/>
              <w:left w:val="single" w:sz="4" w:space="0" w:color="auto"/>
              <w:bottom w:val="single" w:sz="4" w:space="0" w:color="auto"/>
              <w:right w:val="single" w:sz="4" w:space="0" w:color="auto"/>
            </w:tcBorders>
            <w:hideMark/>
          </w:tcPr>
          <w:p w:rsidR="000B2C36" w:rsidRDefault="000B2C36">
            <w:r>
              <w:t>4</w:t>
            </w:r>
          </w:p>
        </w:tc>
        <w:tc>
          <w:tcPr>
            <w:tcW w:w="2612" w:type="dxa"/>
            <w:tcBorders>
              <w:top w:val="single" w:sz="4" w:space="0" w:color="auto"/>
              <w:left w:val="single" w:sz="4" w:space="0" w:color="auto"/>
              <w:bottom w:val="single" w:sz="4" w:space="0" w:color="auto"/>
              <w:right w:val="single" w:sz="4" w:space="0" w:color="auto"/>
            </w:tcBorders>
            <w:hideMark/>
          </w:tcPr>
          <w:p w:rsidR="000B2C36" w:rsidRDefault="000B2C36">
            <w:r>
              <w:t>Parking Assistance</w:t>
            </w:r>
          </w:p>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00 - No PDC/PSM/SAPP (None or Configuration C5)</w:t>
            </w:r>
          </w:p>
        </w:tc>
        <w:tc>
          <w:tcPr>
            <w:tcW w:w="1187" w:type="dxa"/>
            <w:tcBorders>
              <w:top w:val="single" w:sz="4" w:space="0" w:color="auto"/>
              <w:left w:val="single" w:sz="4" w:space="0" w:color="auto"/>
              <w:bottom w:val="single" w:sz="4" w:space="0" w:color="auto"/>
              <w:right w:val="single" w:sz="4" w:space="0" w:color="auto"/>
            </w:tcBorders>
            <w:hideMark/>
          </w:tcPr>
          <w:p w:rsidR="000B2C36" w:rsidRDefault="000B2C36">
            <w:r>
              <w:t>00</w:t>
            </w:r>
          </w:p>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01 - Rear PDC (Configuration C1 or C3)</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02 - Rear/Front PDC (Configuration C6 or C7)</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03 - Rear/Front PDC/SAPP (Configuration C2 or C4) (NA HMI)</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04 - Rear/SAPP (NA HMI)</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05 - Rear/Front PDC/SAPP (Configuration C2 or C4) (EU HMI)</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06 - Rear/SAPP (EU HMI)</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07 - Rear/Front PDC with APA</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08 – APA Lite</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09 – APA Lite Plus (SAPP/POA – 10 Channel)</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0A – APACSI</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Pr="002D12AD" w:rsidRDefault="000B2C36">
            <w:r w:rsidRPr="002D12AD">
              <w:t>0B – FAPA</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694"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612"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407" w:type="dxa"/>
            <w:tcBorders>
              <w:top w:val="single" w:sz="4" w:space="0" w:color="auto"/>
              <w:left w:val="single" w:sz="4" w:space="0" w:color="auto"/>
              <w:bottom w:val="single" w:sz="4" w:space="0" w:color="auto"/>
              <w:right w:val="single" w:sz="4" w:space="0" w:color="auto"/>
            </w:tcBorders>
          </w:tcPr>
          <w:p w:rsidR="000B2C36" w:rsidRPr="002D12AD" w:rsidRDefault="000B2C36" w:rsidP="000B2C36">
            <w:r w:rsidRPr="002D12AD">
              <w:t xml:space="preserve">0C - </w:t>
            </w:r>
            <w:r w:rsidRPr="002D12AD">
              <w:rPr>
                <w:rFonts w:cs="Calibri"/>
                <w:szCs w:val="22"/>
              </w:rPr>
              <w:t>SAPP with APA Deluxe</w:t>
            </w:r>
          </w:p>
        </w:tc>
        <w:tc>
          <w:tcPr>
            <w:tcW w:w="1187"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1659"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694"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612"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407" w:type="dxa"/>
            <w:tcBorders>
              <w:top w:val="single" w:sz="4" w:space="0" w:color="auto"/>
              <w:left w:val="single" w:sz="4" w:space="0" w:color="auto"/>
              <w:bottom w:val="single" w:sz="4" w:space="0" w:color="auto"/>
              <w:right w:val="single" w:sz="4" w:space="0" w:color="auto"/>
            </w:tcBorders>
          </w:tcPr>
          <w:p w:rsidR="000B2C36" w:rsidRPr="002D12AD" w:rsidRDefault="000B2C36" w:rsidP="000B2C36">
            <w:pPr>
              <w:textAlignment w:val="center"/>
            </w:pPr>
            <w:r w:rsidRPr="002D12AD">
              <w:t>0D -</w:t>
            </w:r>
            <w:r w:rsidRPr="002D12AD">
              <w:rPr>
                <w:rFonts w:cs="Calibri"/>
                <w:szCs w:val="22"/>
              </w:rPr>
              <w:t>FAPA with APA Deluxe</w:t>
            </w:r>
          </w:p>
        </w:tc>
        <w:tc>
          <w:tcPr>
            <w:tcW w:w="1187"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1659"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694"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612"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2407" w:type="dxa"/>
            <w:tcBorders>
              <w:top w:val="single" w:sz="4" w:space="0" w:color="auto"/>
              <w:left w:val="single" w:sz="4" w:space="0" w:color="auto"/>
              <w:bottom w:val="single" w:sz="4" w:space="0" w:color="auto"/>
              <w:right w:val="single" w:sz="4" w:space="0" w:color="auto"/>
            </w:tcBorders>
          </w:tcPr>
          <w:p w:rsidR="000B2C36" w:rsidRPr="002D12AD" w:rsidRDefault="000B2C36" w:rsidP="000B2C36">
            <w:r w:rsidRPr="002D12AD">
              <w:t xml:space="preserve">0E - </w:t>
            </w:r>
            <w:r w:rsidRPr="002D12AD">
              <w:rPr>
                <w:rFonts w:cs="Calibri"/>
                <w:szCs w:val="22"/>
              </w:rPr>
              <w:t xml:space="preserve">FAPA and </w:t>
            </w:r>
            <w:proofErr w:type="spellStart"/>
            <w:r w:rsidRPr="002D12AD">
              <w:rPr>
                <w:rFonts w:cs="Calibri"/>
                <w:szCs w:val="22"/>
              </w:rPr>
              <w:t>RePA</w:t>
            </w:r>
            <w:proofErr w:type="spellEnd"/>
            <w:r w:rsidRPr="002D12AD">
              <w:rPr>
                <w:rFonts w:cs="Calibri"/>
                <w:szCs w:val="22"/>
              </w:rPr>
              <w:t xml:space="preserve"> with APA Deluxe</w:t>
            </w:r>
          </w:p>
        </w:tc>
        <w:tc>
          <w:tcPr>
            <w:tcW w:w="1187" w:type="dxa"/>
            <w:tcBorders>
              <w:top w:val="single" w:sz="4" w:space="0" w:color="auto"/>
              <w:left w:val="single" w:sz="4" w:space="0" w:color="auto"/>
              <w:bottom w:val="single" w:sz="4" w:space="0" w:color="auto"/>
              <w:right w:val="single" w:sz="4" w:space="0" w:color="auto"/>
            </w:tcBorders>
          </w:tcPr>
          <w:p w:rsidR="000B2C36" w:rsidRDefault="000B2C36" w:rsidP="000B2C36"/>
        </w:tc>
        <w:tc>
          <w:tcPr>
            <w:tcW w:w="1659" w:type="dxa"/>
            <w:tcBorders>
              <w:top w:val="single" w:sz="4" w:space="0" w:color="auto"/>
              <w:left w:val="single" w:sz="4" w:space="0" w:color="auto"/>
              <w:bottom w:val="single" w:sz="4" w:space="0" w:color="auto"/>
              <w:right w:val="single" w:sz="4" w:space="0" w:color="auto"/>
            </w:tcBorders>
          </w:tcPr>
          <w:p w:rsidR="000B2C36" w:rsidRDefault="000B2C36" w:rsidP="000B2C36"/>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tcPr>
          <w:p w:rsidR="000B2C36" w:rsidRDefault="000B2C36"/>
        </w:tc>
        <w:tc>
          <w:tcPr>
            <w:tcW w:w="694" w:type="dxa"/>
            <w:tcBorders>
              <w:top w:val="single" w:sz="4" w:space="0" w:color="auto"/>
              <w:left w:val="single" w:sz="4" w:space="0" w:color="auto"/>
              <w:bottom w:val="single" w:sz="4" w:space="0" w:color="auto"/>
              <w:right w:val="single" w:sz="4" w:space="0" w:color="auto"/>
            </w:tcBorders>
          </w:tcPr>
          <w:p w:rsidR="000B2C36" w:rsidRDefault="000B2C36"/>
        </w:tc>
        <w:tc>
          <w:tcPr>
            <w:tcW w:w="2612" w:type="dxa"/>
            <w:tcBorders>
              <w:top w:val="single" w:sz="4" w:space="0" w:color="auto"/>
              <w:left w:val="single" w:sz="4" w:space="0" w:color="auto"/>
              <w:bottom w:val="single" w:sz="4" w:space="0" w:color="auto"/>
              <w:right w:val="single" w:sz="4" w:space="0" w:color="auto"/>
            </w:tcBorders>
          </w:tcPr>
          <w:p w:rsidR="000B2C36" w:rsidRDefault="000B2C36"/>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r>
              <w:t>0F-FF - Reserved</w:t>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hideMark/>
          </w:tcPr>
          <w:p w:rsidR="000B2C36" w:rsidRDefault="000B2C36">
            <w:r>
              <w:t>Yes</w:t>
            </w:r>
          </w:p>
        </w:tc>
      </w:tr>
      <w:tr w:rsidR="000B2C36" w:rsidTr="00D868C0">
        <w:trPr>
          <w:jc w:val="center"/>
        </w:trPr>
        <w:tc>
          <w:tcPr>
            <w:tcW w:w="791" w:type="dxa"/>
            <w:tcBorders>
              <w:top w:val="single" w:sz="4" w:space="0" w:color="auto"/>
              <w:left w:val="single" w:sz="4" w:space="0" w:color="auto"/>
              <w:bottom w:val="single" w:sz="4" w:space="0" w:color="auto"/>
              <w:right w:val="single" w:sz="4" w:space="0" w:color="auto"/>
            </w:tcBorders>
            <w:hideMark/>
          </w:tcPr>
          <w:p w:rsidR="000B2C36" w:rsidRDefault="000B2C36">
            <w:r>
              <w:t>DE07</w:t>
            </w:r>
          </w:p>
        </w:tc>
        <w:tc>
          <w:tcPr>
            <w:tcW w:w="694" w:type="dxa"/>
            <w:tcBorders>
              <w:top w:val="single" w:sz="4" w:space="0" w:color="auto"/>
              <w:left w:val="single" w:sz="4" w:space="0" w:color="auto"/>
              <w:bottom w:val="single" w:sz="4" w:space="0" w:color="auto"/>
              <w:right w:val="single" w:sz="4" w:space="0" w:color="auto"/>
            </w:tcBorders>
            <w:hideMark/>
          </w:tcPr>
          <w:p w:rsidR="000B2C36" w:rsidRDefault="000B2C36">
            <w:r>
              <w:t>5-10</w:t>
            </w:r>
          </w:p>
        </w:tc>
        <w:tc>
          <w:tcPr>
            <w:tcW w:w="2612" w:type="dxa"/>
            <w:tcBorders>
              <w:top w:val="single" w:sz="4" w:space="0" w:color="auto"/>
              <w:left w:val="single" w:sz="4" w:space="0" w:color="auto"/>
              <w:bottom w:val="single" w:sz="4" w:space="0" w:color="auto"/>
              <w:right w:val="single" w:sz="4" w:space="0" w:color="auto"/>
            </w:tcBorders>
            <w:hideMark/>
          </w:tcPr>
          <w:p w:rsidR="000B2C36" w:rsidRDefault="000B2C36">
            <w:r>
              <w:t>Reserved</w:t>
            </w:r>
          </w:p>
        </w:tc>
        <w:tc>
          <w:tcPr>
            <w:tcW w:w="2407" w:type="dxa"/>
            <w:tcBorders>
              <w:top w:val="single" w:sz="4" w:space="0" w:color="auto"/>
              <w:left w:val="single" w:sz="4" w:space="0" w:color="auto"/>
              <w:bottom w:val="single" w:sz="4" w:space="0" w:color="auto"/>
              <w:right w:val="single" w:sz="4" w:space="0" w:color="auto"/>
            </w:tcBorders>
            <w:hideMark/>
          </w:tcPr>
          <w:p w:rsidR="000B2C36" w:rsidRDefault="000B2C36">
            <w:pPr>
              <w:tabs>
                <w:tab w:val="center" w:pos="1150"/>
              </w:tabs>
            </w:pPr>
            <w:r>
              <w:t>Reserved</w:t>
            </w:r>
            <w:r>
              <w:tab/>
            </w:r>
          </w:p>
        </w:tc>
        <w:tc>
          <w:tcPr>
            <w:tcW w:w="1187" w:type="dxa"/>
            <w:tcBorders>
              <w:top w:val="single" w:sz="4" w:space="0" w:color="auto"/>
              <w:left w:val="single" w:sz="4" w:space="0" w:color="auto"/>
              <w:bottom w:val="single" w:sz="4" w:space="0" w:color="auto"/>
              <w:right w:val="single" w:sz="4" w:space="0" w:color="auto"/>
            </w:tcBorders>
          </w:tcPr>
          <w:p w:rsidR="000B2C36" w:rsidRDefault="000B2C36"/>
        </w:tc>
        <w:tc>
          <w:tcPr>
            <w:tcW w:w="1659" w:type="dxa"/>
            <w:tcBorders>
              <w:top w:val="single" w:sz="4" w:space="0" w:color="auto"/>
              <w:left w:val="single" w:sz="4" w:space="0" w:color="auto"/>
              <w:bottom w:val="single" w:sz="4" w:space="0" w:color="auto"/>
              <w:right w:val="single" w:sz="4" w:space="0" w:color="auto"/>
            </w:tcBorders>
          </w:tcPr>
          <w:p w:rsidR="000B2C36" w:rsidRDefault="000B2C36"/>
        </w:tc>
      </w:tr>
    </w:tbl>
    <w:p w:rsidR="000B2C36" w:rsidRDefault="000B2C36" w:rsidP="000B2C36"/>
    <w:p w:rsidR="000B2C36" w:rsidRDefault="000B2C36" w:rsidP="000B2C36">
      <w:pPr>
        <w:pStyle w:val="Heading3"/>
      </w:pPr>
      <w:bookmarkStart w:id="194" w:name="_Toc35417531"/>
      <w:r w:rsidRPr="00B9479B">
        <w:t>SWR-REQ-290469/N-DE08 Configuration (</w:t>
      </w:r>
      <w:proofErr w:type="spellStart"/>
      <w:r w:rsidRPr="00B9479B">
        <w:t>Centerstack</w:t>
      </w:r>
      <w:proofErr w:type="spellEnd"/>
      <w:r w:rsidRPr="00B9479B">
        <w:t xml:space="preserve"> Settings)</w:t>
      </w:r>
      <w:bookmarkEnd w:id="194"/>
    </w:p>
    <w:p w:rsidR="000B2C36" w:rsidRPr="00AE06BC" w:rsidRDefault="000B2C36" w:rsidP="000B2C36"/>
    <w:tbl>
      <w:tblPr>
        <w:tblW w:w="10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720"/>
        <w:gridCol w:w="720"/>
        <w:gridCol w:w="2338"/>
        <w:gridCol w:w="899"/>
        <w:gridCol w:w="3092"/>
        <w:gridCol w:w="1457"/>
      </w:tblGrid>
      <w:tr w:rsidR="000B2C36" w:rsidRPr="00EF17AC" w:rsidTr="00D868C0">
        <w:trPr>
          <w:cantSplit/>
          <w:tblHeade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Config Block</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Byte</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Bit(s)</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Description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Default</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Operation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pPr>
              <w:rPr>
                <w:b/>
              </w:rPr>
            </w:pPr>
            <w:r w:rsidRPr="00EF17AC">
              <w:rPr>
                <w:b/>
              </w:rPr>
              <w:t>Configuration DTC</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AEIS Without Override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AEIS with Override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ACC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Head Lamps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Adjustable Speed Limiter Device</w:t>
            </w:r>
            <w:ins w:id="195" w:author="VanHouten, John (J.A.)" w:date="2020-03-02T12:30:00Z">
              <w:r>
                <w:t xml:space="preserve"> (ASLD)</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AdvanceTrac</w:t>
            </w:r>
            <w:proofErr w:type="spellEnd"/>
            <w:r w:rsidRPr="00EF17AC">
              <w:t xml:space="preserve">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Auto High Beam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Autolamp</w:t>
            </w:r>
            <w:proofErr w:type="spellEnd"/>
            <w:r w:rsidRPr="00EF17AC">
              <w:t xml:space="preserve"> Delay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Autolock</w:t>
            </w:r>
            <w:proofErr w:type="spellEnd"/>
            <w:r w:rsidRPr="00EF17AC">
              <w:t xml:space="preserve">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 w:rsidRPr="00EF17AC">
              <w:t>N/A</w:t>
            </w:r>
          </w:p>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Head Lamps Traffic</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Auto Relock</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Autounlock</w:t>
            </w:r>
            <w:proofErr w:type="spellEnd"/>
            <w:r w:rsidRPr="00EF17AC">
              <w:t xml:space="preserve">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City Safety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Approach Detection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 w:rsidRPr="00EF17AC">
              <w:t>N/A</w:t>
            </w:r>
          </w:p>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Courtesy Wipe After Wash</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Driver Alert System</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Easy Entry/Exit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 w:rsidRPr="00EF17AC">
              <w:t>N/A</w:t>
            </w:r>
          </w:p>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lastRenderedPageBreak/>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Forward Collision Warning</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None</w:t>
            </w:r>
          </w:p>
          <w:p w:rsidR="000B2C36" w:rsidRPr="00EF17AC" w:rsidRDefault="000B2C36">
            <w:r w:rsidRPr="00EF17AC">
              <w:t>01 – FCW</w:t>
            </w:r>
          </w:p>
          <w:p w:rsidR="000B2C36" w:rsidRPr="00EF17AC" w:rsidRDefault="000B2C36">
            <w:r w:rsidRPr="00EF17AC">
              <w:t>10 – FCW + FDA</w:t>
            </w:r>
          </w:p>
          <w:p w:rsidR="000B2C36" w:rsidRPr="00EF17AC" w:rsidRDefault="000B2C36">
            <w:r w:rsidRPr="00EF17AC">
              <w:t>11 – Unused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Yes – when configured to 11.  Will use 00 for functionality.</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Fuel Operated Heater (FOH)</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Global Window Open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Global Window Close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Daytime Running Lamps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Temporary Mobility Kit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Mirrors </w:t>
            </w:r>
            <w:proofErr w:type="spellStart"/>
            <w:r w:rsidRPr="00EF17AC">
              <w:t>Autofold</w:t>
            </w:r>
            <w:proofErr w:type="spellEnd"/>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Mirrors Reverse Tilt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Do Not Disturb</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Fuel Operated Park Heater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One/Two Stage Unlocking</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Perimeter Alarm w/ Reduced Guard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Power Liftgate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Rear Reverse Gear Wipe (RRGW)</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Climate Settings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Driver Seat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Feature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Passenger Seat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Rear Defrost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Remote Start – Steering Wheel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Side Detect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Intelligent Speed Assistance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Trailer Sway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Front Collision Warning – On Menu</w:t>
            </w:r>
            <w:ins w:id="196" w:author="VanHouten, John (J.A.)" w:date="2020-03-02T12:30:00Z">
              <w:r>
                <w:t xml:space="preserve"> (</w:t>
              </w:r>
              <w:proofErr w:type="spellStart"/>
              <w:r>
                <w:t>FCW_OnMenu</w:t>
              </w:r>
              <w:proofErr w:type="spellEnd"/>
              <w:r>
                <w:t>)</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Intelligent Access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lastRenderedPageBreak/>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lastRenderedPageBreak/>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Silent Mode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Police Max Speed</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0x0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Off</w:t>
            </w:r>
          </w:p>
          <w:p w:rsidR="000B2C36" w:rsidRPr="00EF17AC" w:rsidRDefault="000B2C36">
            <w:r w:rsidRPr="00EF17AC">
              <w:t>1 – Reserved</w:t>
            </w:r>
          </w:p>
          <w:p w:rsidR="000B2C36" w:rsidRPr="00EF17AC" w:rsidRDefault="000B2C36">
            <w:r w:rsidRPr="00EF17AC">
              <w:t>2 – Reserved</w:t>
            </w:r>
          </w:p>
          <w:p w:rsidR="000B2C36" w:rsidRPr="00EF17AC" w:rsidRDefault="000B2C36" w:rsidP="000B2C36">
            <w:r>
              <w:t>3</w:t>
            </w:r>
            <w:r w:rsidRPr="00EF17AC">
              <w:t>– Reserved</w:t>
            </w:r>
          </w:p>
          <w:p w:rsidR="000B2C36" w:rsidRPr="00EF17AC" w:rsidRDefault="000B2C36" w:rsidP="000B2C36">
            <w:r>
              <w:t>4</w:t>
            </w:r>
            <w:r w:rsidRPr="00EF17AC">
              <w:t>– Reserved</w:t>
            </w:r>
          </w:p>
          <w:p w:rsidR="000B2C36" w:rsidRPr="00EF17AC" w:rsidRDefault="000B2C36" w:rsidP="000B2C36">
            <w:r>
              <w:t xml:space="preserve">5- </w:t>
            </w:r>
            <w:r w:rsidRPr="00EF17AC">
              <w:t>90 mph</w:t>
            </w:r>
          </w:p>
          <w:p w:rsidR="000B2C36" w:rsidRPr="00EF17AC" w:rsidRDefault="000B2C36" w:rsidP="000B2C36">
            <w:r>
              <w:t xml:space="preserve">6- </w:t>
            </w:r>
            <w:r w:rsidRPr="00EF17AC">
              <w:t>95 mph</w:t>
            </w:r>
          </w:p>
          <w:p w:rsidR="000B2C36" w:rsidRPr="00EF17AC" w:rsidRDefault="000B2C36" w:rsidP="000B2C36">
            <w:r>
              <w:t xml:space="preserve">7- </w:t>
            </w:r>
            <w:r w:rsidRPr="00EF17AC">
              <w:t>100 mph</w:t>
            </w:r>
          </w:p>
          <w:p w:rsidR="000B2C36" w:rsidRPr="00EF17AC" w:rsidRDefault="000B2C36" w:rsidP="000B2C36">
            <w:r>
              <w:t xml:space="preserve">8- </w:t>
            </w:r>
            <w:r w:rsidRPr="00EF17AC">
              <w:t>105 mph</w:t>
            </w:r>
          </w:p>
          <w:p w:rsidR="000B2C36" w:rsidRPr="00EF17AC" w:rsidRDefault="000B2C36" w:rsidP="000B2C36">
            <w:r>
              <w:t xml:space="preserve">9- </w:t>
            </w:r>
            <w:r w:rsidRPr="00EF17AC">
              <w:t>110 mph</w:t>
            </w:r>
          </w:p>
          <w:p w:rsidR="000B2C36" w:rsidRPr="00EF17AC" w:rsidRDefault="000B2C36">
            <w:r w:rsidRPr="00EF17AC">
              <w:t>A – 115 mph</w:t>
            </w:r>
          </w:p>
          <w:p w:rsidR="000B2C36" w:rsidRPr="00EF17AC" w:rsidRDefault="000B2C36">
            <w:r w:rsidRPr="00EF17AC">
              <w:t>B – 120 mph</w:t>
            </w:r>
          </w:p>
          <w:p w:rsidR="000B2C36" w:rsidRPr="00EF17AC" w:rsidRDefault="000B2C36">
            <w:r w:rsidRPr="00EF17AC">
              <w:t>C – 125 mph</w:t>
            </w:r>
          </w:p>
          <w:p w:rsidR="000B2C36" w:rsidRPr="00EF17AC" w:rsidRDefault="000B2C36">
            <w:r w:rsidRPr="00EF17AC">
              <w:t>D – 130 mph</w:t>
            </w:r>
          </w:p>
          <w:p w:rsidR="000B2C36" w:rsidRPr="00EF17AC" w:rsidRDefault="000B2C36">
            <w:r w:rsidRPr="00EF17AC">
              <w:t>E – 135 mph</w:t>
            </w:r>
          </w:p>
          <w:p w:rsidR="000B2C36" w:rsidRPr="00EF17AC" w:rsidRDefault="000B2C36">
            <w:r w:rsidRPr="00EF17AC">
              <w:t>F – 140 mph</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Yes – if configured with 1-4.  Will function as Off.</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Police Enhanced Feature Speed</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Forward Collision Warning – Braking On/Off</w:t>
            </w:r>
            <w:ins w:id="197" w:author="VanHouten, John (J.A.)" w:date="2020-03-02T12:31:00Z">
              <w:r>
                <w:t xml:space="preserve"> (</w:t>
              </w:r>
              <w:proofErr w:type="spellStart"/>
              <w:r>
                <w:t>FCW_BrakingOn</w:t>
              </w:r>
              <w:proofErr w:type="spellEnd"/>
              <w:r>
                <w:t>/Off)</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Locking Feedback Audible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Locking Feedback Visual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Evasive Steering Assist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Lane Assist Haptic Intensity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Intelligent Adaptive Cruise Control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Headlamps Feature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Lane Change Assist</w:t>
            </w:r>
            <w:ins w:id="198" w:author="VanHouten, John (J.A.)" w:date="2020-03-02T12:31:00Z">
              <w:r>
                <w:t xml:space="preserve"> (Lane Assist)</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D868C0">
            <w:pPr>
              <w:numPr>
                <w:ilvl w:val="0"/>
                <w:numId w:val="53"/>
              </w:numPr>
            </w:pPr>
            <w:r w:rsidRPr="00EF17AC">
              <w:t>– Disabled</w:t>
            </w:r>
          </w:p>
          <w:p w:rsidR="000B2C36" w:rsidRPr="00EF17AC" w:rsidRDefault="000B2C36" w:rsidP="00D868C0">
            <w:pPr>
              <w:numPr>
                <w:ilvl w:val="0"/>
                <w:numId w:val="53"/>
              </w:numPr>
            </w:pPr>
            <w:r w:rsidRPr="00EF17AC">
              <w:t>– Enabled</w:t>
            </w:r>
          </w:p>
          <w:p w:rsidR="000B2C36" w:rsidRPr="00EF17AC" w:rsidRDefault="000B2C36" w:rsidP="00D868C0">
            <w:pPr>
              <w:numPr>
                <w:ilvl w:val="0"/>
                <w:numId w:val="53"/>
              </w:numPr>
            </w:pPr>
            <w:r w:rsidRPr="00EF17AC">
              <w:t>– Euro N Cap</w:t>
            </w:r>
          </w:p>
          <w:p w:rsidR="000B2C36" w:rsidRPr="00EF17AC" w:rsidRDefault="000B2C36" w:rsidP="00D868C0">
            <w:pPr>
              <w:numPr>
                <w:ilvl w:val="0"/>
                <w:numId w:val="53"/>
              </w:numPr>
            </w:pPr>
            <w:r w:rsidRPr="00EF17AC">
              <w:t>– Reserved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Yes, if equal to 11.  Should function as 00.</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Lane Keeping Sensitivity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Advanced Trac Hard Button Control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Traction Control/IVD/RSC</w:t>
            </w:r>
            <w:ins w:id="199" w:author="VanHouten, John (J.A.)" w:date="2020-03-02T12:31:00Z">
              <w:r>
                <w:t xml:space="preserve"> (TC/IVD/RSC)</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Disabled</w:t>
            </w:r>
          </w:p>
          <w:p w:rsidR="000B2C36" w:rsidRPr="00EF17AC" w:rsidRDefault="000B2C36">
            <w:r w:rsidRPr="00EF17AC">
              <w:t>01 – TC</w:t>
            </w:r>
          </w:p>
          <w:p w:rsidR="000B2C36" w:rsidRPr="00EF17AC" w:rsidRDefault="000B2C36">
            <w:r w:rsidRPr="00EF17AC">
              <w:t>10 – IVD</w:t>
            </w:r>
          </w:p>
          <w:p w:rsidR="000B2C36" w:rsidRPr="00EF17AC" w:rsidRDefault="000B2C36">
            <w:r w:rsidRPr="00EF17AC">
              <w:t>11 - RSC</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Cruise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TSR NCAP Adaptations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TSR Overspeed Chime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Tow Haul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lastRenderedPageBreak/>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lastRenderedPageBreak/>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Trailer Blind Spot </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Wrong Way Alert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Hill Descent Control</w:t>
            </w:r>
            <w:ins w:id="200" w:author="VanHouten, John (J.A.)" w:date="2020-03-02T12:32:00Z">
              <w:r>
                <w:t xml:space="preserve"> (HDC Control Function)</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t>Snow Plow</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r>
              <w:t>0 – Not Present</w:t>
            </w:r>
          </w:p>
          <w:p w:rsidR="000B2C36" w:rsidRPr="00EF17AC" w:rsidRDefault="000B2C36">
            <w:r>
              <w:t>1 - Present</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t>Select Mode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Pr="00EF17AC" w:rsidRDefault="000B2C36">
            <w:r>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9</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Running Board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Park Lock Control </w:t>
            </w:r>
            <w:proofErr w:type="spellStart"/>
            <w:r w:rsidRPr="00EF17AC">
              <w:t>Allw</w:t>
            </w:r>
            <w:proofErr w:type="spellEnd"/>
            <w:r w:rsidRPr="00EF17AC">
              <w:t xml:space="preserve"> </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0x0 </w:t>
            </w:r>
            <w:proofErr w:type="spellStart"/>
            <w:r w:rsidRPr="00EF17AC">
              <w:t>Less_Park_Lock_Control</w:t>
            </w:r>
            <w:proofErr w:type="spellEnd"/>
          </w:p>
          <w:p w:rsidR="000B2C36" w:rsidRPr="00EF17AC" w:rsidRDefault="000B2C36">
            <w:r w:rsidRPr="00EF17AC">
              <w:t>0x1 ALLW_SUST_ENBL_FOR_PARKING</w:t>
            </w:r>
          </w:p>
          <w:p w:rsidR="000B2C36" w:rsidRPr="00EF17AC" w:rsidRDefault="000B2C36">
            <w:r w:rsidRPr="00EF17AC">
              <w:t>0x2 ALLW_TEMP_ENBL_FOR_TOWING 0x03 ALLW_FOR_EITHER_PARKING_OR_TOWING)</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Auto Start-Stop</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Perimeter Alarm Guard Reminder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Traffic Sign Recognition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TPMS By Location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TPMS Placard Pressure Display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10</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Centerstack</w:t>
            </w:r>
            <w:proofErr w:type="spellEnd"/>
            <w:r w:rsidRPr="00EF17AC">
              <w:t xml:space="preserve"> Settings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Predictive Lights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LaneAssist</w:t>
            </w:r>
            <w:proofErr w:type="spellEnd"/>
            <w:r w:rsidRPr="00EF17AC">
              <w:t xml:space="preserve"> NCAP Aid</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Disabled (Aid menu not displayed)</w:t>
            </w:r>
          </w:p>
          <w:p w:rsidR="000B2C36" w:rsidRPr="00EF17AC" w:rsidRDefault="000B2C36">
            <w:r w:rsidRPr="00EF17AC">
              <w:t>01 – Menu 1 (Reduced, Enhanced)</w:t>
            </w:r>
          </w:p>
          <w:p w:rsidR="000B2C36" w:rsidRPr="00EF17AC" w:rsidRDefault="000B2C36">
            <w:r w:rsidRPr="00EF17AC">
              <w:t>10 – Menu 2 (Off, Reduced, Enhanced)</w:t>
            </w:r>
          </w:p>
          <w:p w:rsidR="000B2C36" w:rsidRPr="00EF17AC" w:rsidRDefault="000B2C36">
            <w:r w:rsidRPr="00EF17AC">
              <w:t>11 – Menu 3 (Off, On)</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LaneAssist</w:t>
            </w:r>
            <w:proofErr w:type="spellEnd"/>
            <w:r w:rsidRPr="00EF17AC">
              <w:t xml:space="preserve"> NCAP Alert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Disabled (Alert menu not displayed)</w:t>
            </w:r>
          </w:p>
          <w:p w:rsidR="000B2C36" w:rsidRPr="00EF17AC" w:rsidRDefault="000B2C36">
            <w:r w:rsidRPr="00EF17AC">
              <w:t>01 – Menu 1 (High, Normal, Low, Off)</w:t>
            </w:r>
          </w:p>
          <w:p w:rsidR="000B2C36" w:rsidRPr="00EF17AC" w:rsidRDefault="000B2C36">
            <w:r w:rsidRPr="00EF17AC">
              <w:t>10 – Menu 2 (On, Off)</w:t>
            </w:r>
          </w:p>
          <w:p w:rsidR="000B2C36" w:rsidRPr="00EF17AC" w:rsidRDefault="000B2C36">
            <w:r w:rsidRPr="00EF17AC">
              <w:t>11 – Menu 3 (High, Normal, Low)</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Key Free</w:t>
            </w:r>
            <w:ins w:id="201" w:author="VanHouten, John (J.A.)" w:date="2020-03-02T12:32:00Z">
              <w:r>
                <w:t xml:space="preserve"> (Intelligent Access or Key Free Text)</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Intelligent Access</w:t>
            </w:r>
          </w:p>
          <w:p w:rsidR="000B2C36" w:rsidRPr="00EF17AC" w:rsidRDefault="000B2C36">
            <w:r w:rsidRPr="00EF17AC">
              <w:t>1 – Key Free</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Grade Assist</w:t>
            </w:r>
            <w:ins w:id="202" w:author="VanHouten, John (J.A.)" w:date="2020-03-02T12:32:00Z">
              <w:r>
                <w:t xml:space="preserve"> (Menu)</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lastRenderedPageBreak/>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11</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One/Two Stage Unlocking – Passenger/Commercial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Passenger (One/Two State HMI)</w:t>
            </w:r>
          </w:p>
          <w:p w:rsidR="000B2C36" w:rsidRPr="00EF17AC" w:rsidRDefault="000B2C36">
            <w:r w:rsidRPr="00EF17AC">
              <w:t>1 – Commercial (Global Unlock HMI)</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Auto High Beam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Disabled</w:t>
            </w:r>
          </w:p>
          <w:p w:rsidR="000B2C36" w:rsidRPr="00EF17AC" w:rsidRDefault="000B2C36">
            <w:r w:rsidRPr="00EF17AC">
              <w:t>01 – Auto High Beams</w:t>
            </w:r>
          </w:p>
          <w:p w:rsidR="000B2C36" w:rsidRPr="00EF17AC" w:rsidRDefault="000B2C36">
            <w:r w:rsidRPr="00EF17AC">
              <w:t>10 – Glare free High Beams</w:t>
            </w:r>
          </w:p>
          <w:p w:rsidR="000B2C36" w:rsidRPr="00EF17AC" w:rsidRDefault="000B2C36">
            <w:r w:rsidRPr="00EF17AC">
              <w:t>11 – Adaptive Driving Beams</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Air Suspension SUMA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Air Suspension Auto Height SUMA</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Blindspot Trailer Tow (BTT) Lite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Passenger Airbag Settings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mHEV</w:t>
            </w:r>
            <w:proofErr w:type="spellEnd"/>
            <w:r w:rsidRPr="00EF17AC">
              <w:t xml:space="preserve"> Start Stop Threshold Control Function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12</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Air Suspension Cargo Loading SUMA</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MyColor</w:t>
            </w:r>
            <w:proofErr w:type="spellEnd"/>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MyColor</w:t>
            </w:r>
            <w:proofErr w:type="spellEnd"/>
            <w:r w:rsidRPr="00EF17AC">
              <w:t xml:space="preserve"> HMI Type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00 – Disabled</w:t>
            </w:r>
          </w:p>
          <w:p w:rsidR="000B2C36" w:rsidRPr="00EF17AC" w:rsidRDefault="000B2C36">
            <w:r w:rsidRPr="00EF17AC">
              <w:t>01 – 12 Inch Cluster HMI</w:t>
            </w:r>
          </w:p>
          <w:p w:rsidR="000B2C36" w:rsidRPr="00EF17AC" w:rsidRDefault="000B2C36">
            <w:r w:rsidRPr="00EF17AC">
              <w:t>10 – 4 Inch Cluster HMI</w:t>
            </w:r>
          </w:p>
          <w:p w:rsidR="000B2C36" w:rsidRPr="00EF17AC" w:rsidRDefault="000B2C36">
            <w:r w:rsidRPr="00EF17AC">
              <w:t>11 - Reserved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Yes, if equal to 11 (functionality to be disabled)</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proofErr w:type="spellStart"/>
            <w:r w:rsidRPr="00EF17AC">
              <w:t>MyColor</w:t>
            </w:r>
            <w:proofErr w:type="spellEnd"/>
            <w:r w:rsidRPr="00EF17AC">
              <w:t xml:space="preserve"> Green Type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Green</w:t>
            </w:r>
          </w:p>
          <w:p w:rsidR="000B2C36" w:rsidRPr="00EF17AC" w:rsidRDefault="000B2C36">
            <w:r w:rsidRPr="00EF17AC">
              <w:t>1 – Highland Green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t>Power Liftgate Handsfree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r>
              <w:t>0 – Disabled</w:t>
            </w:r>
          </w:p>
          <w:p w:rsidR="000B2C36" w:rsidRPr="00EF17AC" w:rsidRDefault="000B2C36">
            <w:r>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Power Liftgate/Decklid HMI</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Liftgate</w:t>
            </w:r>
          </w:p>
          <w:p w:rsidR="000B2C36" w:rsidRPr="00EF17AC" w:rsidRDefault="000B2C36">
            <w:r w:rsidRPr="00EF17AC">
              <w:t>1 – Decklid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Auto Regen Control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 xml:space="preserve">0 </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13</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Steering Manual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Steering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Steering System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System Comfort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Adaptive Drive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Drive Control Menu</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Trailer Brake Controller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Tunable Exhausts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14</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Engine Rev Match</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Lap Timer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lastRenderedPageBreak/>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lastRenderedPageBreak/>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Brake Performance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Acceleration Timer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15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Driver Select Suspension</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 – Disabled</w:t>
            </w:r>
          </w:p>
          <w:p w:rsidR="000B2C36" w:rsidRPr="00EF17AC" w:rsidRDefault="000B2C36">
            <w:r w:rsidRPr="00EF17AC">
              <w:t>1 – Enabled</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
              <w:t>15</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
              <w:t>3</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
              <w:t>Custom Mode</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
              <w:t>0 – Disabled</w:t>
            </w:r>
          </w:p>
          <w:p w:rsidR="000B2C36" w:rsidRPr="00EF17AC" w:rsidRDefault="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15</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2</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Front Park Aid Long Term Disable</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15</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Rear Park Aid Long Term Disable</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t>Park Aid Accessory Mode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rsidP="000B2C36"/>
          <w:p w:rsidR="000B2C36" w:rsidRDefault="000B2C36" w:rsidP="000B2C36">
            <w:r>
              <w:t>0 – Not Present</w:t>
            </w:r>
          </w:p>
          <w:p w:rsidR="000B2C36" w:rsidRPr="00EF17AC" w:rsidRDefault="000B2C36" w:rsidP="000B2C36">
            <w:r>
              <w:t>1 - Present</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rPr>
                <w:rFonts w:eastAsia="MS Mincho"/>
                <w:lang w:eastAsia="ja-JP"/>
              </w:rPr>
              <w:t>Vehicle settings – B-car Only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rsidP="000B2C36">
            <w:r>
              <w:t>0 – Off</w:t>
            </w:r>
          </w:p>
          <w:p w:rsidR="000B2C36" w:rsidRPr="00EF17AC" w:rsidRDefault="000B2C36" w:rsidP="000B2C36">
            <w:r>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rPr>
                <w:rFonts w:eastAsia="MS Mincho"/>
                <w:lang w:eastAsia="ja-JP"/>
              </w:rPr>
              <w:t xml:space="preserve">Hill Start Assist </w:t>
            </w:r>
            <w:del w:id="203" w:author="VanHouten, John (J.A.)" w:date="2020-03-02T12:33:00Z">
              <w:r w:rsidRPr="00EF17AC" w:rsidDel="00660242">
                <w:rPr>
                  <w:rFonts w:eastAsia="MS Mincho"/>
                  <w:lang w:eastAsia="ja-JP"/>
                </w:rPr>
                <w:delText>– B-car Only</w:delText>
              </w:r>
            </w:del>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rPr>
                <w:rFonts w:eastAsia="MS Mincho"/>
                <w:lang w:eastAsia="ja-JP"/>
              </w:rPr>
              <w:t>ESP setting – B-car Only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rPr>
                <w:rFonts w:eastAsia="MS Mincho"/>
                <w:lang w:eastAsia="ja-JP"/>
              </w:rPr>
              <w:t>ESP hard button timer – B-car Only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 xml:space="preserve">0 – </w:t>
            </w:r>
            <w:proofErr w:type="spellStart"/>
            <w:r w:rsidRPr="00EF17AC">
              <w:t>FoE</w:t>
            </w:r>
            <w:proofErr w:type="spellEnd"/>
          </w:p>
          <w:p w:rsidR="000B2C36" w:rsidRPr="00EF17AC" w:rsidRDefault="000B2C36" w:rsidP="000B2C36">
            <w:r w:rsidRPr="00EF17AC">
              <w:t>1 – FNA</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rPr>
                <w:rFonts w:eastAsia="MS Mincho"/>
                <w:lang w:eastAsia="ja-JP"/>
              </w:rPr>
              <w:t>Message Center HMI – B-car Only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pPr>
              <w:rPr>
                <w:rFonts w:eastAsia="MS Mincho"/>
                <w:lang w:eastAsia="ja-JP"/>
              </w:rPr>
            </w:pPr>
            <w:r w:rsidRPr="00EF17AC">
              <w:rPr>
                <w:rFonts w:eastAsia="MS Mincho"/>
                <w:lang w:eastAsia="ja-JP"/>
              </w:rPr>
              <w:t>Electronic Stability Control (ST Vehicles)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Not Available</w:t>
            </w:r>
          </w:p>
          <w:p w:rsidR="000B2C36" w:rsidRPr="00EF17AC" w:rsidRDefault="000B2C36" w:rsidP="000B2C36">
            <w:r w:rsidRPr="00EF17AC">
              <w:t>1 – Available</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pPr>
              <w:rPr>
                <w:rFonts w:eastAsia="MS Mincho"/>
                <w:lang w:eastAsia="ja-JP"/>
              </w:rPr>
            </w:pPr>
            <w:r w:rsidRPr="00EF17AC">
              <w:rPr>
                <w:rFonts w:eastAsia="MS Mincho"/>
                <w:lang w:eastAsia="ja-JP"/>
              </w:rPr>
              <w:t>Rain Sensor</w:t>
            </w:r>
          </w:p>
          <w:p w:rsidR="000B2C36" w:rsidRPr="00EF17AC" w:rsidRDefault="000B2C36" w:rsidP="000B2C36">
            <w:pPr>
              <w:rPr>
                <w:rFonts w:eastAsia="MS Mincho"/>
                <w:lang w:eastAsia="ja-JP"/>
              </w:rPr>
            </w:pPr>
            <w:del w:id="204" w:author="VanHouten, John (J.A.)" w:date="2020-03-02T12:33:00Z">
              <w:r w:rsidRPr="00EF17AC" w:rsidDel="00660242">
                <w:rPr>
                  <w:rFonts w:eastAsia="MS Mincho"/>
                  <w:lang w:eastAsia="ja-JP"/>
                </w:rPr>
                <w:delText>– B-car Only</w:delText>
              </w:r>
            </w:del>
            <w:ins w:id="205" w:author="VanHouten, John (J.A.)" w:date="2020-03-02T12:33:00Z">
              <w:r>
                <w:rPr>
                  <w:rFonts w:eastAsia="MS Mincho"/>
                  <w:lang w:eastAsia="ja-JP"/>
                </w:rPr>
                <w:t>Wipers</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sidRPr="00EF17AC">
              <w:t>0 – Not Available</w:t>
            </w:r>
          </w:p>
          <w:p w:rsidR="000B2C36" w:rsidRPr="00EF17AC" w:rsidRDefault="000B2C36" w:rsidP="000B2C36">
            <w:r w:rsidRPr="00EF17AC">
              <w:t>1 – Available</w:t>
            </w:r>
          </w:p>
          <w:p w:rsidR="000B2C36" w:rsidRPr="00EF17AC" w:rsidRDefault="000B2C36" w:rsidP="000B2C36">
            <w:pPr>
              <w:rPr>
                <w:b/>
              </w:rPr>
            </w:pP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16</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pPr>
              <w:rPr>
                <w:rFonts w:eastAsia="MS Mincho"/>
                <w:lang w:eastAsia="ja-JP"/>
              </w:rPr>
            </w:pPr>
            <w:proofErr w:type="spellStart"/>
            <w:r w:rsidRPr="00EF17AC">
              <w:rPr>
                <w:rFonts w:eastAsia="MS Mincho"/>
                <w:lang w:eastAsia="ja-JP"/>
              </w:rPr>
              <w:t>MyKey</w:t>
            </w:r>
            <w:proofErr w:type="spellEnd"/>
            <w:r w:rsidRPr="00EF17AC">
              <w:rPr>
                <w:rFonts w:eastAsia="MS Mincho"/>
                <w:lang w:eastAsia="ja-JP"/>
              </w:rPr>
              <w:t xml:space="preserve"> Settings – B-car Only</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Not Available</w:t>
            </w:r>
          </w:p>
          <w:p w:rsidR="000B2C36" w:rsidRPr="00EF17AC" w:rsidRDefault="000B2C36" w:rsidP="000B2C36">
            <w:r w:rsidRPr="00EF17AC">
              <w:t>1 – Available</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proofErr w:type="spellStart"/>
            <w:r w:rsidRPr="00EF17AC">
              <w:t>Powerfold</w:t>
            </w:r>
            <w:proofErr w:type="spellEnd"/>
            <w:r w:rsidRPr="00EF17AC">
              <w:t xml:space="preserve"> mirrors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Lane Change Indicator</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Deflation Detection System</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4</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Park Lock Control</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3</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Information Chimes</w:t>
            </w:r>
            <w:ins w:id="206" w:author="VanHouten, John (J.A.)" w:date="2020-03-02T12:33:00Z">
              <w:r>
                <w:t xml:space="preserve"> (Chime Menu)</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2</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Warning Chimes</w:t>
            </w:r>
            <w:ins w:id="207" w:author="VanHouten, John (J.A.)" w:date="2020-03-02T12:33:00Z">
              <w:r>
                <w:t xml:space="preserve"> (Chime Menu)</w:t>
              </w:r>
            </w:ins>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Active City Stop</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17</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Alarm on Exit</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7</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proofErr w:type="spellStart"/>
            <w:r w:rsidRPr="00EF17AC">
              <w:t>Moodlight</w:t>
            </w:r>
            <w:proofErr w:type="spellEnd"/>
            <w:r w:rsidRPr="00EF17AC">
              <w:t xml:space="preserve"> Mode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6</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TPMS</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Off</w:t>
            </w:r>
          </w:p>
          <w:p w:rsidR="000B2C36" w:rsidRPr="00EF17AC" w:rsidRDefault="000B2C36" w:rsidP="000B2C36">
            <w:r w:rsidRPr="00EF17AC">
              <w:t>1 – On</w:t>
            </w:r>
          </w:p>
        </w:tc>
        <w:tc>
          <w:tcPr>
            <w:tcW w:w="1457"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5</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ECO Mode</w:t>
            </w:r>
          </w:p>
        </w:tc>
        <w:tc>
          <w:tcPr>
            <w:tcW w:w="89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w:t>
            </w:r>
          </w:p>
        </w:tc>
        <w:tc>
          <w:tcPr>
            <w:tcW w:w="3092"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0 – Not Present</w:t>
            </w:r>
          </w:p>
          <w:p w:rsidR="000B2C36" w:rsidRPr="00EF17AC" w:rsidRDefault="000B2C36" w:rsidP="000B2C36">
            <w:r w:rsidRPr="00EF17AC">
              <w:t xml:space="preserve">1 – Present </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lastRenderedPageBreak/>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4</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 xml:space="preserve">PRB </w:t>
            </w:r>
            <w:proofErr w:type="spellStart"/>
            <w:r>
              <w:t>Kickswitch</w:t>
            </w:r>
            <w:proofErr w:type="spellEnd"/>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 xml:space="preserve">0 </w:t>
            </w:r>
          </w:p>
        </w:tc>
        <w:tc>
          <w:tcPr>
            <w:tcW w:w="3092"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sidRPr="00EF17AC">
              <w:t>0 – Not Present</w:t>
            </w:r>
          </w:p>
          <w:p w:rsidR="000B2C36" w:rsidRPr="00EF17AC" w:rsidRDefault="000B2C36" w:rsidP="000B2C36">
            <w:r w:rsidRPr="00EF17AC">
              <w:t xml:space="preserve">1 – Present </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3</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Power Tailgate</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sidRPr="00EF17AC">
              <w:t>0 – Not Present</w:t>
            </w:r>
          </w:p>
          <w:p w:rsidR="000B2C36" w:rsidRPr="00EF17AC" w:rsidRDefault="000B2C36" w:rsidP="000B2C36">
            <w:r w:rsidRPr="00EF17AC">
              <w:t xml:space="preserve">1 – Present </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2</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SLIF</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1</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Blindspot Trailer Tow (BTT) Full</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4" w:lineRule="auto"/>
            </w:pPr>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18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 w:rsidRPr="00EF17AC">
              <w:t>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t>PRB Auto Timer</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Off</w:t>
            </w:r>
          </w:p>
          <w:p w:rsidR="000B2C36" w:rsidRPr="00EF17AC" w:rsidRDefault="000B2C36" w:rsidP="000B2C36">
            <w:r>
              <w:t>1 – On (only valid if Running Board Control Function is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6C43E8"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sidRPr="00DE1E77">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sidRPr="00DE1E77">
              <w:rPr>
                <w:szCs w:val="22"/>
              </w:rPr>
              <w:t>19</w:t>
            </w:r>
          </w:p>
        </w:tc>
        <w:tc>
          <w:tcPr>
            <w:tcW w:w="720"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Pr>
                <w:szCs w:val="22"/>
              </w:rPr>
              <w:t>7-4</w:t>
            </w:r>
          </w:p>
        </w:tc>
        <w:tc>
          <w:tcPr>
            <w:tcW w:w="2338"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autoSpaceDE w:val="0"/>
              <w:autoSpaceDN w:val="0"/>
              <w:spacing w:before="40" w:after="40"/>
              <w:rPr>
                <w:szCs w:val="22"/>
              </w:rPr>
            </w:pPr>
            <w:r>
              <w:rPr>
                <w:rFonts w:cs="Segoe UI"/>
                <w:color w:val="000000"/>
                <w:szCs w:val="22"/>
              </w:rPr>
              <w:t xml:space="preserve">PRB </w:t>
            </w:r>
            <w:r w:rsidRPr="00DE1E77">
              <w:rPr>
                <w:rFonts w:cs="Segoe UI"/>
                <w:color w:val="000000"/>
                <w:szCs w:val="22"/>
              </w:rPr>
              <w:t>Max Permissible Speed</w:t>
            </w:r>
          </w:p>
        </w:tc>
        <w:tc>
          <w:tcPr>
            <w:tcW w:w="899"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sidRPr="00DE1E77">
              <w:rPr>
                <w:szCs w:val="22"/>
              </w:rPr>
              <w:t>0x05</w:t>
            </w:r>
          </w:p>
        </w:tc>
        <w:tc>
          <w:tcPr>
            <w:tcW w:w="3092"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sidRPr="00DE1E77">
              <w:rPr>
                <w:szCs w:val="22"/>
              </w:rPr>
              <w:t>0x0 – 0 KPH</w:t>
            </w:r>
          </w:p>
          <w:p w:rsidR="000B2C36" w:rsidRPr="00DE1E77" w:rsidRDefault="000B2C36" w:rsidP="000B2C36">
            <w:pPr>
              <w:rPr>
                <w:szCs w:val="22"/>
              </w:rPr>
            </w:pPr>
            <w:r w:rsidRPr="00DE1E77">
              <w:rPr>
                <w:szCs w:val="22"/>
              </w:rPr>
              <w:t>0x1 – 1 KPH</w:t>
            </w:r>
          </w:p>
          <w:p w:rsidR="000B2C36" w:rsidRPr="00DE1E77" w:rsidRDefault="000B2C36" w:rsidP="000B2C36">
            <w:pPr>
              <w:rPr>
                <w:szCs w:val="22"/>
              </w:rPr>
            </w:pPr>
            <w:r w:rsidRPr="00DE1E77">
              <w:rPr>
                <w:szCs w:val="22"/>
              </w:rPr>
              <w:t>0x2 – 2 KPH</w:t>
            </w:r>
          </w:p>
          <w:p w:rsidR="000B2C36" w:rsidRPr="00DE1E77" w:rsidRDefault="000B2C36" w:rsidP="000B2C36">
            <w:pPr>
              <w:rPr>
                <w:szCs w:val="22"/>
              </w:rPr>
            </w:pPr>
            <w:r w:rsidRPr="00DE1E77">
              <w:rPr>
                <w:szCs w:val="22"/>
              </w:rPr>
              <w:t>…</w:t>
            </w:r>
          </w:p>
          <w:p w:rsidR="000B2C36" w:rsidRPr="00DE1E77" w:rsidRDefault="000B2C36" w:rsidP="000B2C36">
            <w:pPr>
              <w:rPr>
                <w:szCs w:val="22"/>
              </w:rPr>
            </w:pPr>
            <w:r>
              <w:rPr>
                <w:szCs w:val="22"/>
              </w:rPr>
              <w:t>0xF</w:t>
            </w:r>
            <w:r w:rsidRPr="00DE1E77">
              <w:rPr>
                <w:szCs w:val="22"/>
              </w:rPr>
              <w:t xml:space="preserve"> –</w:t>
            </w:r>
            <w:r>
              <w:rPr>
                <w:szCs w:val="22"/>
              </w:rPr>
              <w:t xml:space="preserve"> 15</w:t>
            </w:r>
            <w:r w:rsidRPr="00DE1E77">
              <w:rPr>
                <w:szCs w:val="22"/>
              </w:rPr>
              <w:t xml:space="preserve"> KPH</w:t>
            </w:r>
          </w:p>
        </w:tc>
        <w:tc>
          <w:tcPr>
            <w:tcW w:w="1457" w:type="dxa"/>
            <w:tcBorders>
              <w:top w:val="single" w:sz="4" w:space="0" w:color="auto"/>
              <w:left w:val="single" w:sz="4" w:space="0" w:color="auto"/>
              <w:bottom w:val="single" w:sz="4" w:space="0" w:color="auto"/>
              <w:right w:val="single" w:sz="4" w:space="0" w:color="auto"/>
            </w:tcBorders>
          </w:tcPr>
          <w:p w:rsidR="000B2C36" w:rsidRPr="00DE1E77" w:rsidRDefault="000B2C36" w:rsidP="000B2C36">
            <w:pPr>
              <w:rPr>
                <w:szCs w:val="22"/>
              </w:rPr>
            </w:pPr>
            <w:r w:rsidRPr="00DE1E77">
              <w:rPr>
                <w:szCs w:val="22"/>
              </w:rPr>
              <w:t>N/A</w:t>
            </w:r>
          </w:p>
        </w:tc>
      </w:tr>
      <w:tr w:rsidR="000B2C36" w:rsidRPr="006C43E8"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6C43E8" w:rsidRDefault="000B2C36" w:rsidP="000B2C36">
            <w:pPr>
              <w:rPr>
                <w:szCs w:val="22"/>
              </w:rPr>
            </w:pPr>
            <w:r>
              <w:rPr>
                <w:szCs w:val="22"/>
              </w:rPr>
              <w:br/>
              <w:t>DE08</w:t>
            </w:r>
          </w:p>
        </w:tc>
        <w:tc>
          <w:tcPr>
            <w:tcW w:w="720" w:type="dxa"/>
            <w:tcBorders>
              <w:top w:val="single" w:sz="4" w:space="0" w:color="auto"/>
              <w:left w:val="single" w:sz="4" w:space="0" w:color="auto"/>
              <w:bottom w:val="single" w:sz="4" w:space="0" w:color="auto"/>
              <w:right w:val="single" w:sz="4" w:space="0" w:color="auto"/>
            </w:tcBorders>
          </w:tcPr>
          <w:p w:rsidR="000B2C36" w:rsidRPr="006C43E8" w:rsidRDefault="000B2C36" w:rsidP="000B2C36">
            <w:pPr>
              <w:rPr>
                <w:szCs w:val="22"/>
              </w:rPr>
            </w:pPr>
            <w:r>
              <w:rPr>
                <w:szCs w:val="22"/>
              </w:rPr>
              <w:t>19</w:t>
            </w:r>
          </w:p>
        </w:tc>
        <w:tc>
          <w:tcPr>
            <w:tcW w:w="720" w:type="dxa"/>
            <w:tcBorders>
              <w:top w:val="single" w:sz="4" w:space="0" w:color="auto"/>
              <w:left w:val="single" w:sz="4" w:space="0" w:color="auto"/>
              <w:bottom w:val="single" w:sz="4" w:space="0" w:color="auto"/>
              <w:right w:val="single" w:sz="4" w:space="0" w:color="auto"/>
            </w:tcBorders>
          </w:tcPr>
          <w:p w:rsidR="000B2C36" w:rsidRPr="00DE38BB" w:rsidRDefault="000B2C36" w:rsidP="000B2C36">
            <w:pPr>
              <w:rPr>
                <w:szCs w:val="22"/>
              </w:rPr>
            </w:pPr>
            <w:r>
              <w:rPr>
                <w:szCs w:val="22"/>
              </w:rPr>
              <w:t>3</w:t>
            </w:r>
          </w:p>
        </w:tc>
        <w:tc>
          <w:tcPr>
            <w:tcW w:w="2338" w:type="dxa"/>
            <w:tcBorders>
              <w:top w:val="single" w:sz="4" w:space="0" w:color="auto"/>
              <w:left w:val="single" w:sz="4" w:space="0" w:color="auto"/>
              <w:bottom w:val="single" w:sz="4" w:space="0" w:color="auto"/>
              <w:right w:val="single" w:sz="4" w:space="0" w:color="auto"/>
            </w:tcBorders>
          </w:tcPr>
          <w:p w:rsidR="000B2C36" w:rsidRPr="00DE38BB" w:rsidRDefault="000B2C36">
            <w:pPr>
              <w:autoSpaceDE w:val="0"/>
              <w:autoSpaceDN w:val="0"/>
              <w:spacing w:before="40" w:after="40"/>
              <w:rPr>
                <w:rFonts w:cs="Segoe UI"/>
                <w:szCs w:val="22"/>
              </w:rPr>
            </w:pPr>
            <w:r w:rsidRPr="00DE38BB">
              <w:rPr>
                <w:rFonts w:cs="Calibri"/>
                <w:szCs w:val="22"/>
              </w:rPr>
              <w:t>Park Aid Control Rear</w:t>
            </w:r>
          </w:p>
        </w:tc>
        <w:tc>
          <w:tcPr>
            <w:tcW w:w="899" w:type="dxa"/>
            <w:tcBorders>
              <w:top w:val="single" w:sz="4" w:space="0" w:color="auto"/>
              <w:left w:val="single" w:sz="4" w:space="0" w:color="auto"/>
              <w:bottom w:val="single" w:sz="4" w:space="0" w:color="auto"/>
              <w:right w:val="single" w:sz="4" w:space="0" w:color="auto"/>
            </w:tcBorders>
          </w:tcPr>
          <w:p w:rsidR="000B2C36" w:rsidRPr="006C43E8" w:rsidRDefault="000B2C36" w:rsidP="000B2C36">
            <w:pPr>
              <w:rPr>
                <w:szCs w:val="22"/>
              </w:rPr>
            </w:pPr>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Pr="006C43E8" w:rsidRDefault="000B2C36" w:rsidP="000B2C36">
            <w:pPr>
              <w:rPr>
                <w:szCs w:val="22"/>
              </w:rPr>
            </w:pPr>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6C43E8" w:rsidRDefault="000B2C36" w:rsidP="000B2C36">
            <w:pPr>
              <w:rPr>
                <w:szCs w:val="22"/>
              </w:rPr>
            </w:pPr>
            <w:r>
              <w:rPr>
                <w:szCs w:val="22"/>
              </w:rPr>
              <w:t>N/A</w:t>
            </w:r>
          </w:p>
        </w:tc>
      </w:tr>
      <w:tr w:rsidR="000B2C36" w:rsidRPr="006C43E8"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19</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2-1</w:t>
            </w:r>
          </w:p>
        </w:tc>
        <w:tc>
          <w:tcPr>
            <w:tcW w:w="2338" w:type="dxa"/>
            <w:tcBorders>
              <w:top w:val="single" w:sz="4" w:space="0" w:color="auto"/>
              <w:left w:val="single" w:sz="4" w:space="0" w:color="auto"/>
              <w:bottom w:val="single" w:sz="4" w:space="0" w:color="auto"/>
              <w:right w:val="single" w:sz="4" w:space="0" w:color="auto"/>
            </w:tcBorders>
          </w:tcPr>
          <w:p w:rsidR="000B2C36" w:rsidRPr="00DE38BB" w:rsidRDefault="000B2C36" w:rsidP="000B2C36">
            <w:pPr>
              <w:autoSpaceDE w:val="0"/>
              <w:autoSpaceDN w:val="0"/>
              <w:spacing w:before="40" w:after="40"/>
              <w:rPr>
                <w:rFonts w:cs="Calibri"/>
                <w:szCs w:val="22"/>
              </w:rPr>
            </w:pPr>
            <w:r>
              <w:rPr>
                <w:rFonts w:cs="Calibri"/>
                <w:szCs w:val="22"/>
              </w:rPr>
              <w:t xml:space="preserve">Liftgate </w:t>
            </w:r>
            <w:proofErr w:type="spellStart"/>
            <w:r>
              <w:rPr>
                <w:rFonts w:cs="Calibri"/>
                <w:szCs w:val="22"/>
              </w:rPr>
              <w:t>Softswitch</w:t>
            </w:r>
            <w:proofErr w:type="spellEnd"/>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00 – Off</w:t>
            </w:r>
          </w:p>
          <w:p w:rsidR="000B2C36" w:rsidRDefault="000B2C36" w:rsidP="000B2C36">
            <w:pPr>
              <w:rPr>
                <w:szCs w:val="22"/>
              </w:rPr>
            </w:pPr>
            <w:r>
              <w:rPr>
                <w:szCs w:val="22"/>
              </w:rPr>
              <w:t>01 – Power Liftgate</w:t>
            </w:r>
          </w:p>
          <w:p w:rsidR="000B2C36" w:rsidRDefault="000B2C36" w:rsidP="000B2C36">
            <w:pPr>
              <w:rPr>
                <w:szCs w:val="22"/>
              </w:rPr>
            </w:pPr>
            <w:r>
              <w:rPr>
                <w:szCs w:val="22"/>
              </w:rPr>
              <w:t>10 – Manual Liftgate/Decklid</w:t>
            </w:r>
          </w:p>
          <w:p w:rsidR="000B2C36" w:rsidRDefault="000B2C36" w:rsidP="000B2C36">
            <w:pPr>
              <w:rPr>
                <w:szCs w:val="22"/>
              </w:rPr>
            </w:pPr>
            <w:r>
              <w:rPr>
                <w:szCs w:val="22"/>
              </w:rPr>
              <w:t>11 – Reserved</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Yes, if equal to 11.  Follow 00 (Off in this case)</w:t>
            </w:r>
          </w:p>
        </w:tc>
      </w:tr>
      <w:tr w:rsidR="000B2C36" w:rsidRPr="006C43E8"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19</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w:t>
            </w:r>
          </w:p>
        </w:tc>
        <w:tc>
          <w:tcPr>
            <w:tcW w:w="2338" w:type="dxa"/>
            <w:tcBorders>
              <w:top w:val="single" w:sz="4" w:space="0" w:color="auto"/>
              <w:left w:val="single" w:sz="4" w:space="0" w:color="auto"/>
              <w:bottom w:val="single" w:sz="4" w:space="0" w:color="auto"/>
              <w:right w:val="single" w:sz="4" w:space="0" w:color="auto"/>
            </w:tcBorders>
          </w:tcPr>
          <w:p w:rsidR="000B2C36" w:rsidRPr="00DE38BB" w:rsidRDefault="000B2C36" w:rsidP="000B2C36">
            <w:pPr>
              <w:autoSpaceDE w:val="0"/>
              <w:autoSpaceDN w:val="0"/>
              <w:spacing w:before="40" w:after="40"/>
              <w:rPr>
                <w:rFonts w:cs="Calibri"/>
                <w:szCs w:val="22"/>
              </w:rPr>
            </w:pPr>
            <w:r>
              <w:rPr>
                <w:rFonts w:cs="Calibri"/>
                <w:szCs w:val="22"/>
              </w:rPr>
              <w:t xml:space="preserve">Frunk </w:t>
            </w:r>
            <w:proofErr w:type="spellStart"/>
            <w:r>
              <w:rPr>
                <w:rFonts w:cs="Calibri"/>
                <w:szCs w:val="22"/>
              </w:rPr>
              <w:t>Softswitch</w:t>
            </w:r>
            <w:proofErr w:type="spellEnd"/>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Default="000B2C36" w:rsidP="000B2C36">
            <w:pPr>
              <w:rPr>
                <w:szCs w:val="22"/>
              </w:rPr>
            </w:pPr>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7</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Speed Limit Menu</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Pr="00EF17AC" w:rsidRDefault="000B2C36" w:rsidP="000B2C36">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6</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Cruise Control Variant 2</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Pr="00EF17AC" w:rsidRDefault="000B2C36" w:rsidP="000B2C36">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5</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Lane Centering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Pr="00EF17AC" w:rsidRDefault="000B2C36" w:rsidP="000B2C36">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4</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Smart Offering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szCs w:val="22"/>
              </w:rPr>
            </w:pPr>
            <w:r>
              <w:rPr>
                <w:szCs w:val="22"/>
              </w:rPr>
              <w:t>0 – Disabled</w:t>
            </w:r>
          </w:p>
          <w:p w:rsidR="000B2C36" w:rsidRPr="00EF17AC" w:rsidRDefault="000B2C36" w:rsidP="000B2C36">
            <w:r>
              <w:rPr>
                <w:szCs w:val="22"/>
              </w:rP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3</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Tire Monitor/Pressure Reset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szCs w:val="22"/>
              </w:rP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rPr>
                <w:szCs w:val="22"/>
              </w:rP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2</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Considerate Prompts Border Crossing Reminder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 xml:space="preserve">Eco Coach – Show </w:t>
            </w:r>
            <w:proofErr w:type="gramStart"/>
            <w:r>
              <w:t>In</w:t>
            </w:r>
            <w:proofErr w:type="gramEnd"/>
            <w:r>
              <w:t xml:space="preserve"> Go Mode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20</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Eco Coach – Eco Advices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7</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Eco Coach – Coasting Support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6</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Ambient Light Auto/Manual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5</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
              <w:t>Drive Control Version (Only used if Drive Control Menu is enabled)</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Version 1 (Cluster Middle Man)</w:t>
            </w:r>
          </w:p>
          <w:p w:rsidR="000B2C36" w:rsidRPr="00EF17AC" w:rsidRDefault="000B2C36" w:rsidP="000B2C36">
            <w:r>
              <w:t>1 – Version 2 (SDM)</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4</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Brake Coach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3</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Neutral Tow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lastRenderedPageBreak/>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2</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Nav Repeater in Cluster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1</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Maps in Cluster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21</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Drive History Reset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7</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Low Battery Alert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6</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Propulsion Sound Setting</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5</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Speedometer Unit Setting (Units are based on Country Code)</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LCWA</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22</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3-0</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rFonts w:cs="Arial"/>
                <w:color w:val="000000"/>
              </w:rPr>
              <w:t>Liftgate Max Permissible Speed</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rFonts w:cs="Arial"/>
              </w:rPr>
              <w:t>0x05</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0x0 – 0 KPH</w:t>
            </w:r>
          </w:p>
          <w:p w:rsidR="000B2C36" w:rsidRDefault="000B2C36" w:rsidP="000B2C36">
            <w:pPr>
              <w:rPr>
                <w:rFonts w:cs="Arial"/>
              </w:rPr>
            </w:pPr>
            <w:r>
              <w:rPr>
                <w:rFonts w:cs="Arial"/>
              </w:rPr>
              <w:t>0x1 – 1 KPH</w:t>
            </w:r>
          </w:p>
          <w:p w:rsidR="000B2C36" w:rsidRDefault="000B2C36" w:rsidP="000B2C36">
            <w:pPr>
              <w:rPr>
                <w:rFonts w:cs="Arial"/>
              </w:rPr>
            </w:pPr>
            <w:r>
              <w:rPr>
                <w:rFonts w:cs="Arial"/>
              </w:rPr>
              <w:t>0x2 – 2 KPH</w:t>
            </w:r>
          </w:p>
          <w:p w:rsidR="000B2C36" w:rsidRDefault="000B2C36" w:rsidP="000B2C36">
            <w:pPr>
              <w:rPr>
                <w:rFonts w:cs="Arial"/>
              </w:rPr>
            </w:pPr>
            <w:r>
              <w:rPr>
                <w:rFonts w:cs="Arial"/>
              </w:rPr>
              <w:t>…</w:t>
            </w:r>
          </w:p>
          <w:p w:rsidR="000B2C36" w:rsidRPr="00EF17AC" w:rsidRDefault="000B2C36" w:rsidP="000B2C36">
            <w:r>
              <w:rPr>
                <w:rFonts w:cs="Arial"/>
              </w:rPr>
              <w:t>0xF – 15 KPH</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rPr>
                <w:rFonts w:cs="Arial"/>
              </w:rP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7</w:t>
            </w:r>
          </w:p>
        </w:tc>
        <w:tc>
          <w:tcPr>
            <w:tcW w:w="2338" w:type="dxa"/>
            <w:tcBorders>
              <w:top w:val="single" w:sz="4" w:space="0" w:color="auto"/>
              <w:left w:val="single" w:sz="4" w:space="0" w:color="auto"/>
              <w:bottom w:val="single" w:sz="4" w:space="0" w:color="auto"/>
              <w:right w:val="single" w:sz="4" w:space="0" w:color="auto"/>
            </w:tcBorders>
          </w:tcPr>
          <w:p w:rsidR="000B2C36" w:rsidRPr="003D03B7" w:rsidRDefault="000B2C36" w:rsidP="000B2C36">
            <w:pPr>
              <w:rPr>
                <w:rFonts w:cs="Arial"/>
                <w:b/>
                <w:color w:val="000000"/>
              </w:rPr>
            </w:pPr>
            <w:r>
              <w:t>Walk Away Lock</w:t>
            </w:r>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pPr>
              <w:rPr>
                <w:rFonts w:cs="Arial"/>
              </w:rPr>
            </w:pPr>
            <w:r>
              <w:t>1 – Enabled</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6</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Walk Away Lock Feedback</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5</w:t>
            </w:r>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Double Lock Reminder</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Pr="00EF17AC" w:rsidRDefault="000B2C36" w:rsidP="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4</w:t>
            </w:r>
          </w:p>
        </w:tc>
        <w:tc>
          <w:tcPr>
            <w:tcW w:w="2338" w:type="dxa"/>
            <w:tcBorders>
              <w:top w:val="single" w:sz="4" w:space="0" w:color="auto"/>
              <w:left w:val="single" w:sz="4" w:space="0" w:color="auto"/>
              <w:bottom w:val="single" w:sz="4" w:space="0" w:color="auto"/>
              <w:right w:val="single" w:sz="4" w:space="0" w:color="auto"/>
            </w:tcBorders>
            <w:vAlign w:val="center"/>
          </w:tcPr>
          <w:p w:rsidR="000B2C36" w:rsidRPr="00B1533E" w:rsidRDefault="000B2C36" w:rsidP="000B2C36">
            <w:pPr>
              <w:spacing w:line="276" w:lineRule="auto"/>
              <w:rPr>
                <w:rFonts w:cs="Arial"/>
                <w:szCs w:val="22"/>
              </w:rPr>
            </w:pPr>
            <w:r w:rsidRPr="00B1533E">
              <w:rPr>
                <w:rFonts w:cs="Arial"/>
                <w:szCs w:val="22"/>
              </w:rPr>
              <w:t>Steering Gear Ratio</w:t>
            </w:r>
          </w:p>
          <w:p w:rsidR="000B2C36" w:rsidRPr="003D03B7" w:rsidRDefault="000B2C36" w:rsidP="000B2C36">
            <w:pPr>
              <w:rPr>
                <w:szCs w:val="22"/>
              </w:rPr>
            </w:pPr>
          </w:p>
        </w:tc>
        <w:tc>
          <w:tcPr>
            <w:tcW w:w="899" w:type="dxa"/>
            <w:tcBorders>
              <w:top w:val="single" w:sz="4" w:space="0" w:color="auto"/>
              <w:left w:val="single" w:sz="4" w:space="0" w:color="auto"/>
              <w:bottom w:val="single" w:sz="4" w:space="0" w:color="auto"/>
              <w:right w:val="single" w:sz="4" w:space="0" w:color="auto"/>
            </w:tcBorders>
          </w:tcPr>
          <w:p w:rsidR="000B2C36" w:rsidRPr="00B1533E" w:rsidRDefault="000B2C36" w:rsidP="000B2C36">
            <w:pPr>
              <w:rPr>
                <w:szCs w:val="22"/>
              </w:rPr>
            </w:pPr>
            <w:r w:rsidRPr="0014129C">
              <w:rPr>
                <w:szCs w:val="22"/>
              </w:rPr>
              <w:t>0</w:t>
            </w:r>
          </w:p>
        </w:tc>
        <w:tc>
          <w:tcPr>
            <w:tcW w:w="3092" w:type="dxa"/>
            <w:tcBorders>
              <w:top w:val="single" w:sz="4" w:space="0" w:color="auto"/>
              <w:left w:val="single" w:sz="4" w:space="0" w:color="auto"/>
              <w:bottom w:val="single" w:sz="4" w:space="0" w:color="auto"/>
              <w:right w:val="single" w:sz="4" w:space="0" w:color="auto"/>
            </w:tcBorders>
          </w:tcPr>
          <w:p w:rsidR="000B2C36" w:rsidRPr="003D03B7" w:rsidRDefault="000B2C36" w:rsidP="000B2C36">
            <w:pPr>
              <w:rPr>
                <w:szCs w:val="22"/>
              </w:rPr>
            </w:pPr>
            <w:r w:rsidRPr="00B1533E">
              <w:rPr>
                <w:rFonts w:cs="Arial"/>
                <w:szCs w:val="22"/>
              </w:rPr>
              <w:t>0 = 17:1</w:t>
            </w:r>
            <w:r w:rsidRPr="00B1533E">
              <w:rPr>
                <w:rFonts w:cs="Arial"/>
                <w:szCs w:val="22"/>
              </w:rPr>
              <w:br/>
              <w:t>1 = 20:1</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bookmarkStart w:id="208" w:name="_Hlk32912449"/>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3</w:t>
            </w:r>
          </w:p>
        </w:tc>
        <w:tc>
          <w:tcPr>
            <w:tcW w:w="2338" w:type="dxa"/>
            <w:tcBorders>
              <w:top w:val="single" w:sz="4" w:space="0" w:color="auto"/>
              <w:left w:val="single" w:sz="4" w:space="0" w:color="auto"/>
              <w:bottom w:val="single" w:sz="4" w:space="0" w:color="auto"/>
              <w:right w:val="single" w:sz="4" w:space="0" w:color="auto"/>
            </w:tcBorders>
          </w:tcPr>
          <w:p w:rsidR="000B2C36" w:rsidRDefault="000B2C36" w:rsidP="000B2C36">
            <w:proofErr w:type="spellStart"/>
            <w:r>
              <w:t>FoE</w:t>
            </w:r>
            <w:proofErr w:type="spellEnd"/>
            <w:r>
              <w:t xml:space="preserve"> Seatbelt Warning Strategy</w:t>
            </w:r>
          </w:p>
        </w:tc>
        <w:tc>
          <w:tcPr>
            <w:tcW w:w="899" w:type="dxa"/>
            <w:tcBorders>
              <w:top w:val="single" w:sz="4" w:space="0" w:color="auto"/>
              <w:left w:val="single" w:sz="4" w:space="0" w:color="auto"/>
              <w:bottom w:val="single" w:sz="4" w:space="0" w:color="auto"/>
              <w:right w:val="single" w:sz="4" w:space="0" w:color="auto"/>
            </w:tcBorders>
          </w:tcPr>
          <w:p w:rsidR="000B2C36" w:rsidDel="003D03B7"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
              <w:t>0 – Disabled</w:t>
            </w:r>
          </w:p>
          <w:p w:rsidR="000B2C36" w:rsidRPr="00CC66DF" w:rsidRDefault="000B2C36">
            <w:r>
              <w:t>1 - Enabled</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bookmarkEnd w:id="208"/>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r>
              <w:t>DE08</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23</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r>
              <w:t>2</w:t>
            </w:r>
          </w:p>
        </w:tc>
        <w:tc>
          <w:tcPr>
            <w:tcW w:w="2338" w:type="dxa"/>
            <w:tcBorders>
              <w:top w:val="single" w:sz="4" w:space="0" w:color="auto"/>
              <w:left w:val="single" w:sz="4" w:space="0" w:color="auto"/>
              <w:bottom w:val="single" w:sz="4" w:space="0" w:color="auto"/>
              <w:right w:val="single" w:sz="4" w:space="0" w:color="auto"/>
            </w:tcBorders>
          </w:tcPr>
          <w:p w:rsidR="000B2C36" w:rsidRDefault="000B2C36" w:rsidP="000B2C36">
            <w:r>
              <w:t>Quiet Time Exhaust Mode</w:t>
            </w:r>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r>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r>
              <w:t>0 – Disabled</w:t>
            </w:r>
          </w:p>
          <w:p w:rsidR="000B2C36" w:rsidRDefault="000B2C36" w:rsidP="000B2C36">
            <w:r w:rsidRPr="00CC66DF">
              <w:t>1 – Enabled</w:t>
            </w:r>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r>
              <w:t>N/A</w:t>
            </w:r>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bookmarkStart w:id="209" w:name="_Hlk33616445"/>
            <w:ins w:id="210" w:author="VanHouten, John (J.A.)" w:date="2020-02-26T13:32:00Z">
              <w:r>
                <w:t>DE08</w:t>
              </w:r>
            </w:ins>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ins w:id="211" w:author="VanHouten, John (J.A.)" w:date="2020-02-26T13:32:00Z">
              <w:r>
                <w:t>23</w:t>
              </w:r>
            </w:ins>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ins w:id="212" w:author="VanHouten, John (J.A.)" w:date="2020-02-26T13:32:00Z">
              <w:r>
                <w:t>1-0</w:t>
              </w:r>
            </w:ins>
          </w:p>
        </w:tc>
        <w:tc>
          <w:tcPr>
            <w:tcW w:w="2338" w:type="dxa"/>
            <w:tcBorders>
              <w:top w:val="single" w:sz="4" w:space="0" w:color="auto"/>
              <w:left w:val="single" w:sz="4" w:space="0" w:color="auto"/>
              <w:bottom w:val="single" w:sz="4" w:space="0" w:color="auto"/>
              <w:right w:val="single" w:sz="4" w:space="0" w:color="auto"/>
            </w:tcBorders>
          </w:tcPr>
          <w:p w:rsidR="000B2C36" w:rsidRDefault="000B2C36" w:rsidP="000B2C36">
            <w:ins w:id="213" w:author="VanHouten, John (J.A.)" w:date="2020-02-26T13:32:00Z">
              <w:r>
                <w:t>Clear Exit As</w:t>
              </w:r>
            </w:ins>
            <w:ins w:id="214" w:author="VanHouten, John (J.A.)" w:date="2020-02-26T13:33:00Z">
              <w:r>
                <w:t>sist</w:t>
              </w:r>
            </w:ins>
            <w:ins w:id="215" w:author="VanHouten, John (J.A.)" w:date="2020-02-26T13:32:00Z">
              <w:r>
                <w:t xml:space="preserve"> </w:t>
              </w:r>
            </w:ins>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ins w:id="216" w:author="VanHouten, John (J.A.)" w:date="2020-02-26T13:33:00Z">
              <w:r>
                <w:t>00</w:t>
              </w:r>
            </w:ins>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rPr>
                <w:ins w:id="217" w:author="VanHouten, John (J.A.)" w:date="2020-02-26T13:33:00Z"/>
              </w:rPr>
            </w:pPr>
            <w:ins w:id="218" w:author="VanHouten, John (J.A.)" w:date="2020-02-26T13:33:00Z">
              <w:r>
                <w:t>00 – Disabled</w:t>
              </w:r>
            </w:ins>
          </w:p>
          <w:p w:rsidR="000B2C36" w:rsidRDefault="000B2C36" w:rsidP="000B2C36">
            <w:pPr>
              <w:rPr>
                <w:ins w:id="219" w:author="VanHouten, John (J.A.)" w:date="2020-02-26T13:33:00Z"/>
              </w:rPr>
            </w:pPr>
            <w:ins w:id="220" w:author="VanHouten, John (J.A.)" w:date="2020-02-26T13:33:00Z">
              <w:r>
                <w:t>01 – Enabled – Egress Warning</w:t>
              </w:r>
            </w:ins>
          </w:p>
          <w:p w:rsidR="000B2C36" w:rsidRDefault="000B2C36" w:rsidP="000B2C36">
            <w:pPr>
              <w:rPr>
                <w:ins w:id="221" w:author="VanHouten, John (J.A.)" w:date="2020-02-26T13:33:00Z"/>
              </w:rPr>
            </w:pPr>
            <w:ins w:id="222" w:author="VanHouten, John (J.A.)" w:date="2020-02-26T13:33:00Z">
              <w:r>
                <w:t>10 – Enabled – Egress Prevention</w:t>
              </w:r>
            </w:ins>
          </w:p>
          <w:p w:rsidR="000B2C36" w:rsidRPr="00AE65B9" w:rsidRDefault="000B2C36" w:rsidP="000B2C36">
            <w:ins w:id="223" w:author="VanHouten, John (J.A.)" w:date="2020-02-26T13:33:00Z">
              <w:r>
                <w:t xml:space="preserve">11 – </w:t>
              </w:r>
            </w:ins>
            <w:ins w:id="224" w:author="VanHouten, John (J.A.)" w:date="2020-03-04T12:48:00Z">
              <w:r>
                <w:t>Enabled – Menu Setting Disabled</w:t>
              </w:r>
            </w:ins>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ins w:id="225" w:author="VanHouten, John (J.A.)" w:date="2020-02-26T13:33:00Z">
              <w:r>
                <w:t>N/A</w:t>
              </w:r>
            </w:ins>
          </w:p>
        </w:tc>
      </w:tr>
      <w:bookmarkEnd w:id="209"/>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del w:id="226" w:author="VanHouten, John (J.A.)" w:date="2020-03-03T13:53:00Z">
              <w:r w:rsidDel="003063A9">
                <w:delText>DE08</w:delText>
              </w:r>
            </w:del>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del w:id="227" w:author="VanHouten, John (J.A.)" w:date="2020-03-03T13:53:00Z">
              <w:r w:rsidDel="003063A9">
                <w:delText>23</w:delText>
              </w:r>
            </w:del>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del w:id="228" w:author="VanHouten, John (J.A.)" w:date="2020-03-03T13:53:00Z">
              <w:r w:rsidDel="003063A9">
                <w:delText>1</w:delText>
              </w:r>
            </w:del>
          </w:p>
        </w:tc>
        <w:tc>
          <w:tcPr>
            <w:tcW w:w="2338" w:type="dxa"/>
            <w:tcBorders>
              <w:top w:val="single" w:sz="4" w:space="0" w:color="auto"/>
              <w:left w:val="single" w:sz="4" w:space="0" w:color="auto"/>
              <w:bottom w:val="single" w:sz="4" w:space="0" w:color="auto"/>
              <w:right w:val="single" w:sz="4" w:space="0" w:color="auto"/>
            </w:tcBorders>
          </w:tcPr>
          <w:p w:rsidR="000B2C36" w:rsidRDefault="000B2C36" w:rsidP="000B2C36">
            <w:del w:id="229" w:author="VanHouten, John (J.A.)" w:date="2020-03-03T13:53:00Z">
              <w:r w:rsidDel="003063A9">
                <w:delText>Reserved</w:delText>
              </w:r>
            </w:del>
          </w:p>
        </w:tc>
        <w:tc>
          <w:tcPr>
            <w:tcW w:w="899" w:type="dxa"/>
            <w:tcBorders>
              <w:top w:val="single" w:sz="4" w:space="0" w:color="auto"/>
              <w:left w:val="single" w:sz="4" w:space="0" w:color="auto"/>
              <w:bottom w:val="single" w:sz="4" w:space="0" w:color="auto"/>
              <w:right w:val="single" w:sz="4" w:space="0" w:color="auto"/>
            </w:tcBorders>
          </w:tcPr>
          <w:p w:rsidR="000B2C36" w:rsidRDefault="000B2C36" w:rsidP="000B2C36">
            <w:del w:id="230" w:author="VanHouten, John (J.A.)" w:date="2020-03-03T13:53:00Z">
              <w:r w:rsidDel="003063A9">
                <w:delText>0</w:delText>
              </w:r>
            </w:del>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del w:id="231" w:author="VanHouten, John (J.A.)" w:date="2020-03-03T13:53:00Z">
              <w:r w:rsidDel="003063A9">
                <w:delText>Reserved</w:delText>
              </w:r>
            </w:del>
          </w:p>
        </w:tc>
        <w:tc>
          <w:tcPr>
            <w:tcW w:w="1457" w:type="dxa"/>
            <w:tcBorders>
              <w:top w:val="single" w:sz="4" w:space="0" w:color="auto"/>
              <w:left w:val="single" w:sz="4" w:space="0" w:color="auto"/>
              <w:bottom w:val="single" w:sz="4" w:space="0" w:color="auto"/>
              <w:right w:val="single" w:sz="4" w:space="0" w:color="auto"/>
            </w:tcBorders>
          </w:tcPr>
          <w:p w:rsidR="000B2C36" w:rsidRDefault="000B2C36" w:rsidP="000B2C36">
            <w:del w:id="232" w:author="VanHouten, John (J.A.)" w:date="2020-03-03T13:53:00Z">
              <w:r w:rsidDel="003063A9">
                <w:delText>N/A</w:delText>
              </w:r>
            </w:del>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3" w:author="VanHouten, John (J.A.)" w:date="2020-03-03T13:53:00Z">
              <w:r w:rsidDel="003063A9">
                <w:delText>DE08</w:delText>
              </w:r>
            </w:del>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del w:id="234" w:author="VanHouten, John (J.A.)" w:date="2020-03-03T13:53:00Z">
              <w:r w:rsidDel="003063A9">
                <w:delText>23</w:delText>
              </w:r>
            </w:del>
          </w:p>
        </w:tc>
        <w:tc>
          <w:tcPr>
            <w:tcW w:w="720"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5" w:author="VanHouten, John (J.A.)" w:date="2020-03-03T13:53:00Z">
              <w:r w:rsidDel="003063A9">
                <w:delText>0</w:delText>
              </w:r>
            </w:del>
          </w:p>
        </w:tc>
        <w:tc>
          <w:tcPr>
            <w:tcW w:w="2338"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6" w:author="VanHouten, John (J.A.)" w:date="2020-03-03T13:53:00Z">
              <w:r w:rsidDel="003063A9">
                <w:delText>Reserved</w:delText>
              </w:r>
            </w:del>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7" w:author="VanHouten, John (J.A.)" w:date="2020-03-03T13:53:00Z">
              <w:r w:rsidDel="003063A9">
                <w:delText xml:space="preserve"> 0</w:delText>
              </w:r>
            </w:del>
          </w:p>
        </w:tc>
        <w:tc>
          <w:tcPr>
            <w:tcW w:w="3092"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8" w:author="VanHouten, John (J.A.)" w:date="2020-03-03T13:53:00Z">
              <w:r w:rsidDel="003063A9">
                <w:delText>Reserved</w:delText>
              </w:r>
            </w:del>
          </w:p>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del w:id="239" w:author="VanHouten, John (J.A.)" w:date="2020-03-03T13:53:00Z">
              <w:r w:rsidDel="003063A9">
                <w:delText>N/A</w:delText>
              </w:r>
            </w:del>
          </w:p>
        </w:tc>
      </w:tr>
      <w:tr w:rsidR="000B2C36" w:rsidRPr="00EF17AC" w:rsidTr="00D868C0">
        <w:trP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DE08</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t>24</w:t>
            </w:r>
            <w:r w:rsidRPr="00EF17AC">
              <w:t>-25</w:t>
            </w:r>
          </w:p>
        </w:tc>
        <w:tc>
          <w:tcPr>
            <w:tcW w:w="720"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7-0</w:t>
            </w:r>
          </w:p>
        </w:tc>
        <w:tc>
          <w:tcPr>
            <w:tcW w:w="2338" w:type="dxa"/>
            <w:tcBorders>
              <w:top w:val="single" w:sz="4" w:space="0" w:color="auto"/>
              <w:left w:val="single" w:sz="4" w:space="0" w:color="auto"/>
              <w:bottom w:val="single" w:sz="4" w:space="0" w:color="auto"/>
              <w:right w:val="single" w:sz="4" w:space="0" w:color="auto"/>
            </w:tcBorders>
            <w:hideMark/>
          </w:tcPr>
          <w:p w:rsidR="000B2C36" w:rsidRPr="00EF17AC" w:rsidRDefault="000B2C36" w:rsidP="000B2C36">
            <w:r w:rsidRPr="00EF17AC">
              <w:t>Reserved</w:t>
            </w:r>
          </w:p>
        </w:tc>
        <w:tc>
          <w:tcPr>
            <w:tcW w:w="899" w:type="dxa"/>
            <w:tcBorders>
              <w:top w:val="single" w:sz="4" w:space="0" w:color="auto"/>
              <w:left w:val="single" w:sz="4" w:space="0" w:color="auto"/>
              <w:bottom w:val="single" w:sz="4" w:space="0" w:color="auto"/>
              <w:right w:val="single" w:sz="4" w:space="0" w:color="auto"/>
            </w:tcBorders>
          </w:tcPr>
          <w:p w:rsidR="000B2C36" w:rsidRPr="00EF17AC" w:rsidRDefault="000B2C36" w:rsidP="000B2C36"/>
        </w:tc>
        <w:tc>
          <w:tcPr>
            <w:tcW w:w="3092" w:type="dxa"/>
            <w:tcBorders>
              <w:top w:val="single" w:sz="4" w:space="0" w:color="auto"/>
              <w:left w:val="single" w:sz="4" w:space="0" w:color="auto"/>
              <w:bottom w:val="single" w:sz="4" w:space="0" w:color="auto"/>
              <w:right w:val="single" w:sz="4" w:space="0" w:color="auto"/>
            </w:tcBorders>
          </w:tcPr>
          <w:p w:rsidR="000B2C36" w:rsidRPr="00EF17AC" w:rsidRDefault="000B2C36" w:rsidP="000B2C36"/>
        </w:tc>
        <w:tc>
          <w:tcPr>
            <w:tcW w:w="1457" w:type="dxa"/>
            <w:tcBorders>
              <w:top w:val="single" w:sz="4" w:space="0" w:color="auto"/>
              <w:left w:val="single" w:sz="4" w:space="0" w:color="auto"/>
              <w:bottom w:val="single" w:sz="4" w:space="0" w:color="auto"/>
              <w:right w:val="single" w:sz="4" w:space="0" w:color="auto"/>
            </w:tcBorders>
          </w:tcPr>
          <w:p w:rsidR="000B2C36" w:rsidRPr="00EF17AC" w:rsidRDefault="000B2C36" w:rsidP="000B2C36"/>
        </w:tc>
      </w:tr>
    </w:tbl>
    <w:p w:rsidR="000B2C36" w:rsidRDefault="000B2C36" w:rsidP="000B2C36"/>
    <w:p w:rsidR="000B2C36" w:rsidRDefault="000B2C36" w:rsidP="000B2C36">
      <w:pPr>
        <w:pStyle w:val="Heading3"/>
      </w:pPr>
      <w:bookmarkStart w:id="240" w:name="_Toc35417532"/>
      <w:r w:rsidRPr="00B9479B">
        <w:t xml:space="preserve">SWR-REQ-367445/B-DE09 - </w:t>
      </w:r>
      <w:proofErr w:type="spellStart"/>
      <w:r w:rsidRPr="00B9479B">
        <w:t>Centerstack</w:t>
      </w:r>
      <w:proofErr w:type="spellEnd"/>
      <w:r w:rsidRPr="00B9479B">
        <w:t xml:space="preserve"> Settings and Climate (Continued)</w:t>
      </w:r>
      <w:bookmarkEnd w:id="240"/>
    </w:p>
    <w:p w:rsidR="000B2C36" w:rsidRPr="00AE06BC" w:rsidRDefault="000B2C36" w:rsidP="000B2C36"/>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720"/>
        <w:gridCol w:w="720"/>
        <w:gridCol w:w="2246"/>
        <w:gridCol w:w="991"/>
        <w:gridCol w:w="3092"/>
        <w:gridCol w:w="1767"/>
      </w:tblGrid>
      <w:tr w:rsidR="000B2C36"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bookmarkStart w:id="241" w:name="_Hlk24464543"/>
            <w:r>
              <w:rPr>
                <w:b/>
              </w:rPr>
              <w:lastRenderedPageBreak/>
              <w:t>Config Block</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Byte</w:t>
            </w:r>
          </w:p>
        </w:tc>
        <w:tc>
          <w:tcPr>
            <w:tcW w:w="72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Bit(s)</w:t>
            </w:r>
          </w:p>
        </w:tc>
        <w:tc>
          <w:tcPr>
            <w:tcW w:w="2246"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Description</w:t>
            </w:r>
          </w:p>
        </w:tc>
        <w:tc>
          <w:tcPr>
            <w:tcW w:w="991"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Default</w:t>
            </w:r>
          </w:p>
        </w:tc>
        <w:tc>
          <w:tcPr>
            <w:tcW w:w="3092"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Operation</w:t>
            </w:r>
          </w:p>
        </w:tc>
        <w:tc>
          <w:tcPr>
            <w:tcW w:w="176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b/>
              </w:rPr>
            </w:pPr>
            <w:r>
              <w:rPr>
                <w:b/>
              </w:rPr>
              <w:t>Configuration DTC</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proofErr w:type="spellStart"/>
            <w:r w:rsidRPr="005758AF">
              <w:rPr>
                <w:rFonts w:ascii="Calibri" w:hAnsi="Calibri" w:cs="Calibri"/>
                <w:szCs w:val="22"/>
              </w:rPr>
              <w:t>EcoCoach</w:t>
            </w:r>
            <w:proofErr w:type="spellEnd"/>
            <w:r w:rsidRPr="005758AF">
              <w:rPr>
                <w:rFonts w:ascii="Calibri" w:hAnsi="Calibri" w:cs="Calibri"/>
                <w:szCs w:val="22"/>
              </w:rPr>
              <w:t xml:space="preserve"> in Eco Mode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Engine Oil Temp Gauge – Cluster menu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Power Gauge – Cluster menu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Tachometer Gauge – Cluster menu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Oil Life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Calm Screen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1</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1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1</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2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This Trip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Fuel Economy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Electric Efficiency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Eco Behaviors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EV Coach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Auto Start Stop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1</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Seatbelt Status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TPMS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Eco Coach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Now Playing (Audio / Phone)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Nav / Compass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Average Speed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Battery Charge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Maps / Augmented Reality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1</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Classic View – Cluster </w:t>
            </w:r>
            <w:proofErr w:type="spellStart"/>
            <w:r w:rsidRPr="005758AF">
              <w:rPr>
                <w:rFonts w:ascii="Calibri" w:hAnsi="Calibri" w:cs="Calibri"/>
                <w:szCs w:val="22"/>
              </w:rPr>
              <w:t>IoD</w:t>
            </w:r>
            <w:proofErr w:type="spellEnd"/>
            <w:r w:rsidRPr="005758AF">
              <w:rPr>
                <w:rFonts w:ascii="Calibri" w:hAnsi="Calibri" w:cs="Calibri"/>
                <w:szCs w:val="22"/>
              </w:rPr>
              <w:t xml:space="preserve"> config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All values for Trip 1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1 Odometer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lastRenderedPageBreak/>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1 Average Speed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1 Average Fuel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Set to Default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1 Odometer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1 Timer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1</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Average Speed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Average Fuel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Instantaneous Fuel – configure Cluster Trip 1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All values for Trip </w:t>
            </w:r>
            <w:r>
              <w:rPr>
                <w:rFonts w:ascii="Calibri" w:hAnsi="Calibri" w:cs="Calibri"/>
                <w:szCs w:val="22"/>
              </w:rPr>
              <w:t>2</w:t>
            </w:r>
            <w:r w:rsidRPr="005758AF">
              <w:rPr>
                <w:rFonts w:ascii="Calibri" w:hAnsi="Calibri" w:cs="Calibri"/>
                <w:szCs w:val="22"/>
              </w:rPr>
              <w:t xml:space="preserve">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w:t>
            </w:r>
            <w:r>
              <w:rPr>
                <w:rFonts w:ascii="Calibri" w:hAnsi="Calibri" w:cs="Calibri"/>
                <w:szCs w:val="22"/>
              </w:rPr>
              <w:t>2</w:t>
            </w:r>
            <w:r w:rsidRPr="005758AF">
              <w:rPr>
                <w:rFonts w:ascii="Calibri" w:hAnsi="Calibri" w:cs="Calibri"/>
                <w:szCs w:val="22"/>
              </w:rPr>
              <w:t xml:space="preserve"> Odometer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w:t>
            </w:r>
            <w:r>
              <w:rPr>
                <w:rFonts w:ascii="Calibri" w:hAnsi="Calibri" w:cs="Calibri"/>
                <w:szCs w:val="22"/>
              </w:rPr>
              <w:t>2</w:t>
            </w:r>
            <w:r w:rsidRPr="005758AF">
              <w:rPr>
                <w:rFonts w:ascii="Calibri" w:hAnsi="Calibri" w:cs="Calibri"/>
                <w:szCs w:val="22"/>
              </w:rPr>
              <w:t xml:space="preserve"> Average Speed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3</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Reset Trip </w:t>
            </w:r>
            <w:r>
              <w:rPr>
                <w:rFonts w:ascii="Calibri" w:hAnsi="Calibri" w:cs="Calibri"/>
                <w:szCs w:val="22"/>
              </w:rPr>
              <w:t>2</w:t>
            </w:r>
            <w:r w:rsidRPr="005758AF">
              <w:rPr>
                <w:rFonts w:ascii="Calibri" w:hAnsi="Calibri" w:cs="Calibri"/>
                <w:szCs w:val="22"/>
              </w:rPr>
              <w:t xml:space="preserve"> Average Fuel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2</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Set to Default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1</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2 Odometer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Trip 2 Timer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7</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Average Speed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Average Fuel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5</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Instantaneous Fuel – configure Cluster Trip 2 view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DE09</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6</w:t>
            </w:r>
          </w:p>
        </w:tc>
        <w:tc>
          <w:tcPr>
            <w:tcW w:w="720"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4</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rPr>
            </w:pPr>
            <w:r w:rsidRPr="005758AF">
              <w:rPr>
                <w:rFonts w:ascii="Calibri" w:hAnsi="Calibri" w:cs="Calibri"/>
                <w:szCs w:val="22"/>
              </w:rPr>
              <w:t xml:space="preserve">Classic View – Cluster Speedo view – Cluster Menu </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 – Disabled</w:t>
            </w:r>
          </w:p>
          <w:p w:rsidR="000B2C36" w:rsidRPr="00081B64" w:rsidRDefault="000B2C36" w:rsidP="000B2C36">
            <w:pPr>
              <w:spacing w:line="256" w:lineRule="auto"/>
            </w:pPr>
            <w:r>
              <w:t>1 – Enabled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rsidRPr="00081B64">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DE00</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6</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3-0</w:t>
            </w:r>
          </w:p>
        </w:tc>
        <w:tc>
          <w:tcPr>
            <w:tcW w:w="2246" w:type="dxa"/>
            <w:tcBorders>
              <w:top w:val="single" w:sz="4" w:space="0" w:color="auto"/>
              <w:left w:val="single" w:sz="4" w:space="0" w:color="auto"/>
              <w:bottom w:val="single" w:sz="4" w:space="0" w:color="auto"/>
              <w:right w:val="single" w:sz="4" w:space="0" w:color="auto"/>
            </w:tcBorders>
          </w:tcPr>
          <w:p w:rsidR="000B2C36" w:rsidRPr="005758AF" w:rsidRDefault="000B2C36" w:rsidP="000B2C36">
            <w:pPr>
              <w:textAlignment w:val="center"/>
              <w:rPr>
                <w:rFonts w:ascii="Calibri" w:hAnsi="Calibri" w:cs="Calibri"/>
                <w:szCs w:val="22"/>
              </w:rPr>
            </w:pPr>
            <w:r>
              <w:rPr>
                <w:rFonts w:ascii="Calibri" w:hAnsi="Calibri" w:cs="Calibri"/>
                <w:szCs w:val="22"/>
              </w:rPr>
              <w:t>Reserved</w:t>
            </w:r>
          </w:p>
        </w:tc>
        <w:tc>
          <w:tcPr>
            <w:tcW w:w="991"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0000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Reserved</w:t>
            </w:r>
          </w:p>
        </w:tc>
        <w:tc>
          <w:tcPr>
            <w:tcW w:w="1767" w:type="dxa"/>
            <w:tcBorders>
              <w:top w:val="single" w:sz="4" w:space="0" w:color="auto"/>
              <w:left w:val="single" w:sz="4" w:space="0" w:color="auto"/>
              <w:bottom w:val="single" w:sz="4" w:space="0" w:color="auto"/>
              <w:right w:val="single" w:sz="4" w:space="0" w:color="auto"/>
            </w:tcBorders>
          </w:tcPr>
          <w:p w:rsidR="000B2C36" w:rsidRPr="00081B64" w:rsidRDefault="000B2C36" w:rsidP="000B2C36">
            <w:pPr>
              <w:spacing w:line="256" w:lineRule="auto"/>
            </w:pPr>
            <w:r>
              <w:t>N/A</w:t>
            </w:r>
          </w:p>
        </w:tc>
      </w:tr>
      <w:tr w:rsidR="000B2C36" w:rsidRPr="00081B64" w:rsidTr="000B2C36">
        <w:trPr>
          <w:cantSplit/>
          <w:tblHeader/>
          <w:jc w:val="center"/>
        </w:trPr>
        <w:tc>
          <w:tcPr>
            <w:tcW w:w="989"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 xml:space="preserve">DE00 </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7-25</w:t>
            </w:r>
          </w:p>
        </w:tc>
        <w:tc>
          <w:tcPr>
            <w:tcW w:w="720"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7-0</w:t>
            </w:r>
          </w:p>
        </w:tc>
        <w:tc>
          <w:tcPr>
            <w:tcW w:w="2246" w:type="dxa"/>
            <w:tcBorders>
              <w:top w:val="single" w:sz="4" w:space="0" w:color="auto"/>
              <w:left w:val="single" w:sz="4" w:space="0" w:color="auto"/>
              <w:bottom w:val="single" w:sz="4" w:space="0" w:color="auto"/>
              <w:right w:val="single" w:sz="4" w:space="0" w:color="auto"/>
            </w:tcBorders>
          </w:tcPr>
          <w:p w:rsidR="000B2C36" w:rsidRDefault="000B2C36" w:rsidP="000B2C36">
            <w:pPr>
              <w:textAlignment w:val="center"/>
              <w:rPr>
                <w:rFonts w:ascii="Calibri" w:hAnsi="Calibri" w:cs="Calibri"/>
                <w:szCs w:val="22"/>
              </w:rPr>
            </w:pPr>
            <w:r>
              <w:rPr>
                <w:rFonts w:ascii="Calibri" w:hAnsi="Calibri" w:cs="Calibri"/>
                <w:szCs w:val="22"/>
              </w:rPr>
              <w:t>Reserved</w:t>
            </w:r>
          </w:p>
        </w:tc>
        <w:tc>
          <w:tcPr>
            <w:tcW w:w="991"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0000 0000</w:t>
            </w:r>
          </w:p>
        </w:tc>
        <w:tc>
          <w:tcPr>
            <w:tcW w:w="3092"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Reserved</w:t>
            </w:r>
          </w:p>
        </w:tc>
        <w:tc>
          <w:tcPr>
            <w:tcW w:w="1767" w:type="dxa"/>
            <w:tcBorders>
              <w:top w:val="single" w:sz="4" w:space="0" w:color="auto"/>
              <w:left w:val="single" w:sz="4" w:space="0" w:color="auto"/>
              <w:bottom w:val="single" w:sz="4" w:space="0" w:color="auto"/>
              <w:right w:val="single" w:sz="4" w:space="0" w:color="auto"/>
            </w:tcBorders>
          </w:tcPr>
          <w:p w:rsidR="000B2C36" w:rsidRDefault="000B2C36" w:rsidP="000B2C36">
            <w:pPr>
              <w:spacing w:line="256" w:lineRule="auto"/>
            </w:pPr>
            <w:r>
              <w:t>N/A</w:t>
            </w:r>
          </w:p>
        </w:tc>
      </w:tr>
      <w:bookmarkEnd w:id="241"/>
    </w:tbl>
    <w:p w:rsidR="000B2C36" w:rsidRDefault="000B2C36" w:rsidP="000B2C36"/>
    <w:p w:rsidR="000B2C36" w:rsidRDefault="000B2C36" w:rsidP="000B2C36">
      <w:pPr>
        <w:pStyle w:val="Heading2"/>
      </w:pPr>
      <w:bookmarkStart w:id="242" w:name="_Toc35417533"/>
      <w:r w:rsidRPr="00B9479B">
        <w:t>SWR-REQ-290470/A-Software Part Numbers</w:t>
      </w:r>
      <w:bookmarkEnd w:id="242"/>
    </w:p>
    <w:p w:rsidR="000B2C36" w:rsidRDefault="000B2C36" w:rsidP="000B2C36">
      <w:pPr>
        <w:ind w:left="720"/>
      </w:pPr>
      <w:r>
        <w:t xml:space="preserve">The software part numbers must follow the Software Part Number Scheme as defined by the Software Group.  </w:t>
      </w:r>
    </w:p>
    <w:p w:rsidR="000B2C36" w:rsidRDefault="000B2C36" w:rsidP="000B2C36"/>
    <w:p w:rsidR="000B2C36" w:rsidRDefault="000B2C36" w:rsidP="000B2C36">
      <w:pPr>
        <w:pStyle w:val="Heading2"/>
      </w:pPr>
      <w:bookmarkStart w:id="243" w:name="_Toc35417534"/>
      <w:r w:rsidRPr="00B9479B">
        <w:t>SWR-REQ-290471/A-Method 3 Flash</w:t>
      </w:r>
      <w:bookmarkEnd w:id="243"/>
    </w:p>
    <w:p w:rsidR="000B2C36" w:rsidRDefault="000B2C36" w:rsidP="000B2C36">
      <w:pPr>
        <w:ind w:left="720"/>
      </w:pPr>
      <w:r>
        <w:t xml:space="preserve">The APIM shall meet all Netcom Requirements for Flashing Modules.  </w:t>
      </w:r>
    </w:p>
    <w:p w:rsidR="000B2C36" w:rsidRDefault="000B2C36" w:rsidP="000B2C36"/>
    <w:p w:rsidR="000B2C36" w:rsidRDefault="000B2C36" w:rsidP="000B2C36">
      <w:pPr>
        <w:pStyle w:val="Heading3"/>
      </w:pPr>
      <w:bookmarkStart w:id="244" w:name="_Toc35417535"/>
      <w:r w:rsidRPr="00B9479B">
        <w:t>SWR-REQ-290472/A-Audio Profile Calibration File Data Structure</w:t>
      </w:r>
      <w:bookmarkEnd w:id="244"/>
    </w:p>
    <w:p w:rsidR="000B2C36" w:rsidRDefault="000B2C36" w:rsidP="000B2C36">
      <w:pPr>
        <w:autoSpaceDE w:val="0"/>
        <w:autoSpaceDN w:val="0"/>
        <w:adjustRightInd w:val="0"/>
        <w:ind w:left="720"/>
      </w:pPr>
      <w:r>
        <w:t>The Audio Profile calibration consists of 10 188-byte records. Records that are unused should be filled with the value 0xFF.</w:t>
      </w:r>
    </w:p>
    <w:p w:rsidR="000B2C36" w:rsidRDefault="000B2C36" w:rsidP="000B2C36">
      <w:pPr>
        <w:autoSpaceDE w:val="0"/>
        <w:autoSpaceDN w:val="0"/>
        <w:adjustRightInd w:val="0"/>
        <w:ind w:left="720"/>
      </w:pPr>
      <w:r>
        <w:t>The calibration data is embedded in a structure that makes up the calibration-file payload. The payload structure contains the following fields:</w:t>
      </w:r>
    </w:p>
    <w:p w:rsidR="000B2C36" w:rsidRDefault="000B2C36" w:rsidP="000B2C36"/>
    <w:tbl>
      <w:tblPr>
        <w:tblStyle w:val="TableGrid"/>
        <w:tblW w:w="0" w:type="auto"/>
        <w:jc w:val="center"/>
        <w:tblLook w:val="04A0" w:firstRow="1" w:lastRow="0" w:firstColumn="1" w:lastColumn="0" w:noHBand="0" w:noVBand="1"/>
      </w:tblPr>
      <w:tblGrid>
        <w:gridCol w:w="1008"/>
        <w:gridCol w:w="1170"/>
        <w:gridCol w:w="7398"/>
      </w:tblGrid>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sz w:val="24"/>
              </w:rPr>
            </w:pPr>
            <w:r>
              <w:rPr>
                <w:b/>
                <w:bCs/>
                <w:sz w:val="24"/>
              </w:rPr>
              <w:t>Offset</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sz w:val="24"/>
              </w:rPr>
            </w:pPr>
            <w:r>
              <w:rPr>
                <w:b/>
                <w:bCs/>
                <w:sz w:val="24"/>
              </w:rPr>
              <w:t>Length</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
                <w:bCs/>
                <w:sz w:val="24"/>
              </w:rPr>
            </w:pPr>
            <w:r>
              <w:rPr>
                <w:b/>
                <w:bCs/>
                <w:sz w:val="24"/>
              </w:rPr>
              <w:t>Description</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0x0000</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4</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Data-File Signature</w:t>
            </w:r>
          </w:p>
          <w:p w:rsidR="000B2C36" w:rsidRDefault="000B2C36">
            <w:pPr>
              <w:autoSpaceDE w:val="0"/>
              <w:autoSpaceDN w:val="0"/>
              <w:adjustRightInd w:val="0"/>
            </w:pPr>
            <w:r>
              <w:t>The field used by the Flash Bootloader to verify if the calibration is present in the microcontroller’s flash memory.</w:t>
            </w:r>
          </w:p>
          <w:p w:rsidR="000B2C36" w:rsidRDefault="000B2C36">
            <w:pPr>
              <w:autoSpaceDE w:val="0"/>
              <w:autoSpaceDN w:val="0"/>
              <w:adjustRightInd w:val="0"/>
              <w:rPr>
                <w:bCs/>
              </w:rPr>
            </w:pPr>
            <w:r>
              <w:t>This field must contain the fixed hex array 0xAA, 0x55, 0xAA, 0x55.</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0x0004</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4</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Data-File CRC</w:t>
            </w:r>
          </w:p>
          <w:p w:rsidR="000B2C36" w:rsidRDefault="000B2C36">
            <w:pPr>
              <w:autoSpaceDE w:val="0"/>
              <w:autoSpaceDN w:val="0"/>
              <w:adjustRightInd w:val="0"/>
              <w:rPr>
                <w:bCs/>
              </w:rPr>
            </w:pPr>
            <w:r>
              <w:t>The field is used by the VMCU application to verify the integrity of all fields that follow the CRC. If incorrect, the VMCU will set DTC F00041. The CRC is a 32-bit value stored in big-endian order. The polynomial used to calculate the CRC does not follow the CCITT standard; it must use the polynomial required by the Green Hills Power-PC compiler. Details of the algorithm are provided below.</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0x0008</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24</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Calibration Part-Number</w:t>
            </w:r>
          </w:p>
          <w:p w:rsidR="000B2C36" w:rsidRDefault="000B2C36">
            <w:pPr>
              <w:autoSpaceDE w:val="0"/>
              <w:autoSpaceDN w:val="0"/>
              <w:adjustRightInd w:val="0"/>
              <w:rPr>
                <w:bCs/>
              </w:rPr>
            </w:pPr>
            <w:r>
              <w:t>The field contains the 24-byte ASCII part-number returned in DID F10A.</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0x0020</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1880</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Audio Profile Data</w:t>
            </w:r>
          </w:p>
          <w:p w:rsidR="000B2C36" w:rsidRDefault="000B2C36">
            <w:pPr>
              <w:autoSpaceDE w:val="0"/>
              <w:autoSpaceDN w:val="0"/>
              <w:adjustRightInd w:val="0"/>
              <w:rPr>
                <w:bCs/>
              </w:rPr>
            </w:pPr>
            <w:r>
              <w:t>Each Audio Profile contains 188 bytes. Space is provided for 10 profiles. The profiles are stored back-to-back in memory. Unused profiles should be filled with ‘FFs.</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0x0778</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4</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Audio Profile CRC</w:t>
            </w:r>
          </w:p>
          <w:p w:rsidR="000B2C36" w:rsidRDefault="000B2C36">
            <w:pPr>
              <w:autoSpaceDE w:val="0"/>
              <w:autoSpaceDN w:val="0"/>
              <w:adjustRightInd w:val="0"/>
              <w:rPr>
                <w:bCs/>
              </w:rPr>
            </w:pPr>
            <w:r>
              <w:t>The field provides the data CRC to the CCPU via OID 030:004. The CRC is a 32-bit value stored in big-endian order. The CRC is calculated from the 1880-byte Audio Profile Data field using the standard 32-bit CCITT standard.</w:t>
            </w:r>
          </w:p>
        </w:tc>
      </w:tr>
      <w:tr w:rsidR="000B2C36" w:rsidTr="00D868C0">
        <w:trPr>
          <w:jc w:val="center"/>
        </w:trPr>
        <w:tc>
          <w:tcPr>
            <w:tcW w:w="100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0x077C</w:t>
            </w:r>
          </w:p>
        </w:tc>
        <w:tc>
          <w:tcPr>
            <w:tcW w:w="1170"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rPr>
                <w:bCs/>
              </w:rPr>
            </w:pPr>
            <w:r>
              <w:rPr>
                <w:bCs/>
              </w:rPr>
              <w:t>4</w:t>
            </w:r>
          </w:p>
        </w:tc>
        <w:tc>
          <w:tcPr>
            <w:tcW w:w="7398" w:type="dxa"/>
            <w:tcBorders>
              <w:top w:val="single" w:sz="4" w:space="0" w:color="auto"/>
              <w:left w:val="single" w:sz="4" w:space="0" w:color="auto"/>
              <w:bottom w:val="single" w:sz="4" w:space="0" w:color="auto"/>
              <w:right w:val="single" w:sz="4" w:space="0" w:color="auto"/>
            </w:tcBorders>
            <w:hideMark/>
          </w:tcPr>
          <w:p w:rsidR="000B2C36" w:rsidRDefault="000B2C36">
            <w:pPr>
              <w:autoSpaceDE w:val="0"/>
              <w:autoSpaceDN w:val="0"/>
              <w:adjustRightInd w:val="0"/>
            </w:pPr>
            <w:r>
              <w:t>Data-File Presence-Pattern</w:t>
            </w:r>
          </w:p>
          <w:p w:rsidR="000B2C36" w:rsidRDefault="000B2C36">
            <w:pPr>
              <w:autoSpaceDE w:val="0"/>
              <w:autoSpaceDN w:val="0"/>
              <w:adjustRightInd w:val="0"/>
            </w:pPr>
            <w:r>
              <w:t>The field used by the Flash Bootloader (in conjunction with the Data-File Signature) to verify if the calibration is present in the microcontroller’s flash memory.</w:t>
            </w:r>
          </w:p>
          <w:p w:rsidR="000B2C36" w:rsidRDefault="000B2C36">
            <w:pPr>
              <w:autoSpaceDE w:val="0"/>
              <w:autoSpaceDN w:val="0"/>
              <w:adjustRightInd w:val="0"/>
              <w:rPr>
                <w:bCs/>
              </w:rPr>
            </w:pPr>
            <w:r>
              <w:t>The field must contain the fixed hex array 0x55, 0xAA, 0x55, 0xAA.</w:t>
            </w:r>
          </w:p>
        </w:tc>
      </w:tr>
    </w:tbl>
    <w:p w:rsidR="000B2C36" w:rsidRDefault="000B2C36" w:rsidP="000B2C36"/>
    <w:p w:rsidR="000B2C36" w:rsidRDefault="000B2C36" w:rsidP="000B2C36">
      <w:pPr>
        <w:pStyle w:val="Heading4"/>
      </w:pPr>
      <w:bookmarkStart w:id="245" w:name="_Toc35417536"/>
      <w:r w:rsidRPr="00B9479B">
        <w:t>SWR-REQ-290473/A-Audio Mode</w:t>
      </w:r>
      <w:bookmarkEnd w:id="245"/>
    </w:p>
    <w:p w:rsidR="000B2C36" w:rsidRDefault="000B2C36" w:rsidP="000B2C36">
      <w:pPr>
        <w:ind w:left="953"/>
      </w:pPr>
      <w:r>
        <w:t>SYNC supports different Audio Modes that can change dynamically during operation.</w:t>
      </w:r>
    </w:p>
    <w:p w:rsidR="000B2C36" w:rsidRDefault="000B2C36" w:rsidP="000B2C36">
      <w:pPr>
        <w:ind w:left="953"/>
      </w:pPr>
      <w:r>
        <w:t>A maximum of 10 Audio Modes is supported in SYNC.</w:t>
      </w:r>
    </w:p>
    <w:p w:rsidR="000B2C36" w:rsidRDefault="000B2C36" w:rsidP="000B2C36">
      <w:pPr>
        <w:ind w:left="953"/>
      </w:pPr>
      <w:r>
        <w:t>Each Audio Mode matches a unique index:</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05"/>
        <w:gridCol w:w="1031"/>
      </w:tblGrid>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rPr>
                <w:b/>
                <w:bCs/>
              </w:rPr>
              <w:t>Parameter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rPr>
                <w:b/>
                <w:bCs/>
              </w:rPr>
              <w:t>Index</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HFP NB</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0</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HFP WB</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1</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Siri</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2</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CarPlay</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3</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Android Auto</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4</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FaceTime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5</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lastRenderedPageBreak/>
              <w:t>Skype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6</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Extra 1</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7</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Extra 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8</w:t>
            </w:r>
          </w:p>
        </w:tc>
      </w:tr>
      <w:tr w:rsidR="000B2C36" w:rsidTr="00D868C0">
        <w:trPr>
          <w:jc w:val="center"/>
        </w:trPr>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Extra 3</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B2C36" w:rsidRDefault="000B2C36">
            <w:r>
              <w:t>9</w:t>
            </w:r>
          </w:p>
        </w:tc>
      </w:tr>
    </w:tbl>
    <w:p w:rsidR="000B2C36" w:rsidRDefault="000B2C36" w:rsidP="000B2C36"/>
    <w:p w:rsidR="000B2C36" w:rsidRDefault="000B2C36" w:rsidP="000B2C36">
      <w:pPr>
        <w:pStyle w:val="Heading3"/>
      </w:pPr>
      <w:bookmarkStart w:id="246" w:name="_Toc35417537"/>
      <w:r w:rsidRPr="00B9479B">
        <w:t>SWR-REQ-290474/D-Illumination Calibration File</w:t>
      </w:r>
      <w:bookmarkEnd w:id="246"/>
    </w:p>
    <w:p w:rsidR="000B2C36" w:rsidRPr="00AE06BC" w:rsidRDefault="000B2C36" w:rsidP="000B2C36"/>
    <w:tbl>
      <w:tblPr>
        <w:tblW w:w="10667" w:type="dxa"/>
        <w:jc w:val="center"/>
        <w:tblCellMar>
          <w:left w:w="0" w:type="dxa"/>
          <w:right w:w="0" w:type="dxa"/>
        </w:tblCellMar>
        <w:tblLook w:val="04A0" w:firstRow="1" w:lastRow="0" w:firstColumn="1" w:lastColumn="0" w:noHBand="0" w:noVBand="1"/>
      </w:tblPr>
      <w:tblGrid>
        <w:gridCol w:w="1460"/>
        <w:gridCol w:w="989"/>
        <w:gridCol w:w="1195"/>
        <w:gridCol w:w="5935"/>
        <w:gridCol w:w="1088"/>
      </w:tblGrid>
      <w:tr w:rsidR="000B2C36" w:rsidRPr="007A164A" w:rsidTr="00D868C0">
        <w:trPr>
          <w:trHeight w:val="345"/>
          <w:jc w:val="center"/>
        </w:trPr>
        <w:tc>
          <w:tcPr>
            <w:tcW w:w="1460" w:type="dxa"/>
            <w:tcBorders>
              <w:top w:val="single" w:sz="12" w:space="0" w:color="auto"/>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rPr>
            </w:pPr>
            <w:r w:rsidRPr="007A164A">
              <w:t> </w:t>
            </w:r>
          </w:p>
        </w:tc>
        <w:tc>
          <w:tcPr>
            <w:tcW w:w="989" w:type="dxa"/>
            <w:tcBorders>
              <w:top w:val="single" w:sz="12" w:space="0" w:color="auto"/>
              <w:left w:val="nil"/>
              <w:bottom w:val="single" w:sz="8" w:space="0" w:color="auto"/>
              <w:right w:val="nil"/>
            </w:tcBorders>
            <w:shd w:val="clear" w:color="auto" w:fill="F2F2F2"/>
          </w:tcPr>
          <w:p w:rsidR="000B2C36" w:rsidRPr="007A164A" w:rsidRDefault="000B2C36"/>
        </w:tc>
        <w:tc>
          <w:tcPr>
            <w:tcW w:w="1195"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rPr>
            </w:pPr>
            <w:r w:rsidRPr="007A164A">
              <w:t> </w:t>
            </w:r>
          </w:p>
        </w:tc>
        <w:tc>
          <w:tcPr>
            <w:tcW w:w="5935"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b/>
                <w:bCs/>
                <w:sz w:val="24"/>
              </w:rPr>
            </w:pPr>
            <w:r w:rsidRPr="007A164A">
              <w:rPr>
                <w:b/>
                <w:bCs/>
                <w:sz w:val="24"/>
              </w:rPr>
              <w:t>Payload</w:t>
            </w:r>
          </w:p>
        </w:tc>
        <w:tc>
          <w:tcPr>
            <w:tcW w:w="1088" w:type="dxa"/>
            <w:tcBorders>
              <w:top w:val="single" w:sz="12" w:space="0" w:color="auto"/>
              <w:left w:val="nil"/>
              <w:bottom w:val="nil"/>
              <w:right w:val="nil"/>
            </w:tcBorders>
            <w:shd w:val="clear" w:color="auto" w:fill="F2F2F2"/>
            <w:noWrap/>
            <w:tcMar>
              <w:top w:w="0" w:type="dxa"/>
              <w:left w:w="108" w:type="dxa"/>
              <w:bottom w:w="0" w:type="dxa"/>
              <w:right w:w="108" w:type="dxa"/>
            </w:tcMar>
            <w:vAlign w:val="bottom"/>
            <w:hideMark/>
          </w:tcPr>
          <w:p w:rsidR="000B2C36" w:rsidRPr="007A164A" w:rsidRDefault="000B2C36">
            <w:pPr>
              <w:rPr>
                <w:rFonts w:eastAsiaTheme="minorHAnsi" w:cs="Arial"/>
              </w:rPr>
            </w:pPr>
            <w:r w:rsidRPr="007A164A">
              <w:rPr>
                <w:rFonts w:cs="Arial"/>
              </w:rPr>
              <w:t> </w:t>
            </w:r>
          </w:p>
        </w:tc>
      </w:tr>
      <w:tr w:rsidR="000B2C36" w:rsidRPr="007A164A" w:rsidTr="00D868C0">
        <w:trPr>
          <w:trHeight w:val="33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rPr>
            </w:pPr>
            <w:r w:rsidRPr="007A164A">
              <w:t> </w:t>
            </w:r>
          </w:p>
        </w:tc>
        <w:tc>
          <w:tcPr>
            <w:tcW w:w="989" w:type="dxa"/>
            <w:tcBorders>
              <w:top w:val="nil"/>
              <w:left w:val="nil"/>
              <w:bottom w:val="single" w:sz="8" w:space="0" w:color="auto"/>
              <w:right w:val="nil"/>
            </w:tcBorders>
            <w:shd w:val="clear" w:color="auto" w:fill="F2F2F2"/>
          </w:tcPr>
          <w:p w:rsidR="000B2C36" w:rsidRPr="007A164A" w:rsidRDefault="000B2C36">
            <w:pPr>
              <w:rPr>
                <w:b/>
                <w:bCs/>
                <w:sz w:val="24"/>
              </w:rPr>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b/>
                <w:bCs/>
                <w:sz w:val="24"/>
              </w:rPr>
            </w:pPr>
            <w:r w:rsidRPr="007A164A">
              <w:rPr>
                <w:b/>
                <w:bCs/>
                <w:sz w:val="24"/>
              </w:rPr>
              <w:t> </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b/>
                <w:bCs/>
                <w:sz w:val="24"/>
              </w:rPr>
            </w:pPr>
            <w:r w:rsidRPr="007A164A">
              <w:rPr>
                <w:b/>
                <w:bCs/>
                <w:sz w:val="24"/>
              </w:rPr>
              <w:t>DID Name</w:t>
            </w:r>
          </w:p>
        </w:tc>
        <w:tc>
          <w:tcPr>
            <w:tcW w:w="108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b/>
                <w:bCs/>
                <w:sz w:val="24"/>
              </w:rPr>
            </w:pPr>
            <w:r w:rsidRPr="007A164A">
              <w:rPr>
                <w:b/>
                <w:bCs/>
                <w:sz w:val="24"/>
              </w:rPr>
              <w:t>DID Id</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t>0020*</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DID_VMCU_Low_PWM_RotoryBL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FDB0</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t>0021*</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DID_VMCU_High_PWM_RotoryBL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FDB1</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t>0022*</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DID_VMCU_Low_PWM_ButtonB</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FDB2</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t>0023*</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DID_VMCU_High_PWM_ButtonB</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FDB3</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t>0024*</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t>108</w:t>
            </w: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DID_VMCU_WeightFactorBL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FDB5</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rPr>
                <w:rFonts w:cs="Arial"/>
                <w:color w:val="000000"/>
                <w:szCs w:val="22"/>
              </w:rPr>
              <w:t>00FC</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DID_CCP_Low_PWM_DisplayBL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FDB8</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rPr>
                <w:rFonts w:cs="Arial"/>
                <w:color w:val="000000"/>
                <w:szCs w:val="22"/>
              </w:rPr>
              <w:t>00FE</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DID_CCP_High_PWM_DisplayBL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FDB9</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rPr>
                <w:rFonts w:cs="Arial"/>
                <w:color w:val="000000"/>
                <w:szCs w:val="22"/>
              </w:rPr>
              <w:t>00FF</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DID_CCP_Low_PWM_DisplayButtonBL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FDBA</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rPr>
                <w:rFonts w:cs="Arial"/>
                <w:color w:val="000000"/>
                <w:szCs w:val="22"/>
              </w:rPr>
              <w:t>0100</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DID_CCP_High_PWM_DisplayButtonBL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FDBB</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rPr>
                <w:rFonts w:eastAsiaTheme="minorHAnsi"/>
              </w:rPr>
            </w:pPr>
            <w:r>
              <w:rPr>
                <w:rFonts w:cs="Arial"/>
                <w:color w:val="000000"/>
                <w:szCs w:val="22"/>
              </w:rPr>
              <w:t>0101</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rPr>
            </w:pPr>
            <w:r>
              <w:t>108</w:t>
            </w: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sz w:val="17"/>
                <w:szCs w:val="17"/>
              </w:rPr>
            </w:pPr>
            <w:proofErr w:type="spellStart"/>
            <w:r w:rsidRPr="007A164A">
              <w:rPr>
                <w:sz w:val="17"/>
                <w:szCs w:val="17"/>
              </w:rPr>
              <w:t>DID_CCP_WeightFactorBL</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FDBE</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01D9</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DID_VMCU_TransTime_Usr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FDC1</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01DA</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DID_VMCU_TransTime_Amb_Up</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FDC2</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01DB</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DID_VMCU_TransTime_Amb_Down</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FDC3</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01DC</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DID_VMCU_TransTime_OnOff</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FDC4</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01DD</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108*2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DID_CCP_WeightFactorDP_SDM4</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FDC5</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02B5</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DID_CCP_Low_PWM_SDM4</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FDC6</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02B7</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DID_CCP_High_PWM_SDM4</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FDC7</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02B9</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108*2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DID_CCP_WeightFactorDP_SDM6</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FDC8</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0391</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DID_CCP_Low_PWM_SDM6</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FDC9</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0393</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DID_CCP_High_PWM_SDM6</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FDCA</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0395</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108*2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DID_CCP_WeightFactorDP_SDM8</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FDCB</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046D</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DID_CCP_Low_PWM_SDM8</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FDCC</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046F</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2</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DID_CCP_High_PWM_SDM8</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FDCD</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0471</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DID_CCP_TransTime_Usr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FDCE</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0472</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DID_CCP_TransTime_Amb_Up</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FDCF</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0473</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DID_CCP_TransTime_Amb_Down</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FDD0</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0474</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DID_CCP_TransTime_OnOff</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FDD1</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0475</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DID_CCP_Threshold_to_Night</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FDD2</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0476</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DID_CCP_DayToNightTime</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FDD3</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0477</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DID_CCP_NightToDayTime</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FDD4</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0478</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DID_VMCU_Dimming_Lvl_Timer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FDD5</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0479</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DID_VMCU_BatterySave_Timer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FDD6</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047A</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DID_CCP_Dimming_Lvl_Timer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FDD7</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047B</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proofErr w:type="spellStart"/>
            <w:r w:rsidRPr="007A164A">
              <w:rPr>
                <w:sz w:val="17"/>
                <w:szCs w:val="17"/>
              </w:rPr>
              <w:t>DID_CCP_BatterySave_Timer</w:t>
            </w:r>
            <w:proofErr w:type="spellEnd"/>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cs="Arial"/>
              </w:rPr>
            </w:pPr>
            <w:r w:rsidRPr="007A164A">
              <w:rPr>
                <w:rFonts w:cs="Arial"/>
              </w:rPr>
              <w:t>FDD8</w:t>
            </w:r>
          </w:p>
        </w:tc>
      </w:tr>
      <w:tr w:rsidR="000B2C36" w:rsidRPr="007A164A" w:rsidTr="00D868C0">
        <w:trPr>
          <w:trHeight w:val="270"/>
          <w:jc w:val="center"/>
        </w:trPr>
        <w:tc>
          <w:tcPr>
            <w:tcW w:w="1460" w:type="dxa"/>
            <w:tcBorders>
              <w:top w:val="nil"/>
              <w:left w:val="single" w:sz="12"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ind w:firstLine="200"/>
            </w:pPr>
            <w:r>
              <w:rPr>
                <w:rFonts w:cs="Arial"/>
                <w:color w:val="000000"/>
                <w:szCs w:val="22"/>
              </w:rPr>
              <w:t>047C</w:t>
            </w:r>
          </w:p>
        </w:tc>
        <w:tc>
          <w:tcPr>
            <w:tcW w:w="989" w:type="dxa"/>
            <w:tcBorders>
              <w:top w:val="nil"/>
              <w:left w:val="nil"/>
              <w:bottom w:val="single" w:sz="8" w:space="0" w:color="auto"/>
              <w:right w:val="nil"/>
            </w:tcBorders>
            <w:shd w:val="clear" w:color="auto" w:fill="F2F2F2"/>
          </w:tcPr>
          <w:p w:rsidR="000B2C36" w:rsidRPr="007A164A" w:rsidRDefault="000B2C36" w:rsidP="000B2C36">
            <w:pPr>
              <w:jc w:val="right"/>
            </w:pPr>
          </w:p>
        </w:tc>
        <w:tc>
          <w:tcPr>
            <w:tcW w:w="119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pPr>
            <w:r w:rsidRPr="007A164A">
              <w:t>1</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sz w:val="17"/>
                <w:szCs w:val="17"/>
              </w:rPr>
            </w:pPr>
            <w:r w:rsidRPr="007A164A">
              <w:rPr>
                <w:sz w:val="17"/>
                <w:szCs w:val="17"/>
              </w:rPr>
              <w:t>Padding</w:t>
            </w:r>
          </w:p>
        </w:tc>
        <w:tc>
          <w:tcPr>
            <w:tcW w:w="10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lastRenderedPageBreak/>
              <w:t>047D</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108*2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DID_CCP_WeightFactorDP_SDM10L (landscape)</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FDD9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0555</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DID_CCP_Low_PWM_SDM10L</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FDDA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0557</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DID_CCP_High_PWM_SDM10L</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FDDB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559</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108*2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DID_CCP_WeightFactorDP_SDM10P (portrait)</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FDDC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0631</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DID_CCP_Low_PWM_SDM10P</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FDDD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0633</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DID_CCP_High_PWM_SDM10P</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FDDE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0635</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108*2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DID_CCP_WeightFactorDP_SDM12L (landscape)</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FDDF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070D</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DID_CCP_Low_PWM_SDM12L</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FDE0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070F</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DID_CCP_High_PWM_SDM12L</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FDE1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0711</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108*2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DID_CCP_WeightFactorDP_SDM12P (portrait)</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FDE7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07E9</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DID_CCP_Low_PWM_SDM12P</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FDE8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07EB</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DID_CCP_High_PWM_SDM12P</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FDE9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07ED</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108*2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DID_CCP_WeightFactorDP_SDM15_5</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FDEA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08C5</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DID_CCP_Low_PWM_SDM15_5</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FDEN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r>
              <w:rPr>
                <w:rFonts w:cs="Arial"/>
                <w:color w:val="000000"/>
                <w:szCs w:val="22"/>
              </w:rPr>
              <w:t>08C7</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jc w:val="right"/>
              <w:rPr>
                <w:b/>
                <w:bCs/>
              </w:rPr>
            </w:pPr>
            <w:r>
              <w:rPr>
                <w:color w:val="366092"/>
              </w:rPr>
              <w:t>2</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Pr="007A164A" w:rsidRDefault="000B2C36" w:rsidP="000B2C36">
            <w:pPr>
              <w:rPr>
                <w:b/>
                <w:bCs/>
                <w:sz w:val="24"/>
              </w:rPr>
            </w:pPr>
            <w:r>
              <w:rPr>
                <w:color w:val="366092"/>
                <w:sz w:val="17"/>
                <w:szCs w:val="17"/>
              </w:rPr>
              <w:t>DID_CCP_High_PWM_SDM15_5</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Pr="007A164A" w:rsidRDefault="000B2C36" w:rsidP="000B2C36">
            <w:pPr>
              <w:rPr>
                <w:rFonts w:cs="Arial"/>
              </w:rPr>
            </w:pPr>
            <w:r>
              <w:rPr>
                <w:rFonts w:cs="Arial"/>
                <w:color w:val="FF0000"/>
              </w:rPr>
              <w:t xml:space="preserve">FDEC </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Default="000B2C36" w:rsidP="000B2C36">
            <w:pPr>
              <w:rPr>
                <w:rFonts w:ascii="Times New Roman" w:hAnsi="Times New Roman"/>
                <w:color w:val="FFFFFF"/>
              </w:rPr>
            </w:pPr>
            <w:r>
              <w:rPr>
                <w:rFonts w:cs="Arial"/>
                <w:color w:val="000000"/>
                <w:szCs w:val="22"/>
              </w:rPr>
              <w:t>08C9</w:t>
            </w:r>
          </w:p>
        </w:tc>
        <w:tc>
          <w:tcPr>
            <w:tcW w:w="2184" w:type="dxa"/>
            <w:gridSpan w:val="2"/>
            <w:tcBorders>
              <w:top w:val="nil"/>
              <w:left w:val="nil"/>
              <w:bottom w:val="single" w:sz="12" w:space="0" w:color="auto"/>
              <w:right w:val="single" w:sz="8" w:space="0" w:color="auto"/>
            </w:tcBorders>
            <w:shd w:val="clear" w:color="auto" w:fill="F2F2F2"/>
            <w:vAlign w:val="center"/>
          </w:tcPr>
          <w:p w:rsidR="000B2C36" w:rsidRDefault="000B2C36" w:rsidP="000B2C36">
            <w:pPr>
              <w:jc w:val="right"/>
              <w:rPr>
                <w:b/>
                <w:bCs/>
                <w:color w:val="000000"/>
                <w:sz w:val="24"/>
              </w:rPr>
            </w:pPr>
            <w:r>
              <w:rPr>
                <w:bCs/>
                <w:color w:val="000000"/>
              </w:rPr>
              <w:t>1</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Default="000B2C36" w:rsidP="000B2C36">
            <w:pPr>
              <w:rPr>
                <w:b/>
                <w:bCs/>
                <w:color w:val="000000"/>
                <w:sz w:val="24"/>
              </w:rPr>
            </w:pPr>
            <w:proofErr w:type="spellStart"/>
            <w:r>
              <w:rPr>
                <w:color w:val="366092"/>
                <w:sz w:val="17"/>
                <w:szCs w:val="17"/>
              </w:rPr>
              <w:t>DID_RVC_MinThreshold_Night</w:t>
            </w:r>
            <w:proofErr w:type="spellEnd"/>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Default="000B2C36" w:rsidP="000B2C36">
            <w:pPr>
              <w:rPr>
                <w:rFonts w:cs="Arial"/>
              </w:rPr>
            </w:pPr>
            <w:r>
              <w:rPr>
                <w:rFonts w:cs="Arial"/>
                <w:bCs/>
              </w:rPr>
              <w:t>FDED</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Default="000B2C36" w:rsidP="000B2C36">
            <w:pPr>
              <w:rPr>
                <w:rFonts w:ascii="Times New Roman" w:hAnsi="Times New Roman"/>
                <w:color w:val="FFFFFF"/>
              </w:rPr>
            </w:pPr>
            <w:r>
              <w:rPr>
                <w:rFonts w:cs="Arial"/>
                <w:color w:val="000000"/>
                <w:szCs w:val="22"/>
              </w:rPr>
              <w:t>08CA</w:t>
            </w:r>
          </w:p>
        </w:tc>
        <w:tc>
          <w:tcPr>
            <w:tcW w:w="2184" w:type="dxa"/>
            <w:gridSpan w:val="2"/>
            <w:tcBorders>
              <w:top w:val="nil"/>
              <w:left w:val="nil"/>
              <w:bottom w:val="single" w:sz="12" w:space="0" w:color="auto"/>
              <w:right w:val="single" w:sz="8" w:space="0" w:color="auto"/>
            </w:tcBorders>
            <w:shd w:val="clear" w:color="auto" w:fill="F2F2F2"/>
            <w:vAlign w:val="center"/>
          </w:tcPr>
          <w:p w:rsidR="000B2C36" w:rsidRDefault="000B2C36" w:rsidP="000B2C36">
            <w:pPr>
              <w:jc w:val="right"/>
              <w:rPr>
                <w:b/>
                <w:bCs/>
                <w:color w:val="000000"/>
                <w:sz w:val="24"/>
              </w:rPr>
            </w:pPr>
            <w:r>
              <w:rPr>
                <w:bCs/>
                <w:color w:val="000000"/>
              </w:rPr>
              <w:t>1</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tcPr>
          <w:p w:rsidR="000B2C36" w:rsidRDefault="000B2C36" w:rsidP="000B2C36">
            <w:pPr>
              <w:rPr>
                <w:b/>
                <w:bCs/>
                <w:color w:val="000000"/>
                <w:sz w:val="24"/>
              </w:rPr>
            </w:pPr>
            <w:proofErr w:type="spellStart"/>
            <w:r>
              <w:rPr>
                <w:color w:val="366092"/>
                <w:sz w:val="17"/>
                <w:szCs w:val="17"/>
              </w:rPr>
              <w:t>DID_RVC_MinThreshold_Day</w:t>
            </w:r>
            <w:proofErr w:type="spellEnd"/>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tcPr>
          <w:p w:rsidR="000B2C36" w:rsidRDefault="000B2C36" w:rsidP="000B2C36">
            <w:pPr>
              <w:rPr>
                <w:rFonts w:cs="Arial"/>
              </w:rPr>
            </w:pPr>
            <w:r>
              <w:rPr>
                <w:rFonts w:cs="Arial"/>
                <w:bCs/>
              </w:rPr>
              <w:t>FDEE</w:t>
            </w:r>
          </w:p>
        </w:tc>
      </w:tr>
      <w:tr w:rsidR="000B2C36" w:rsidRPr="007A164A" w:rsidTr="00D868C0">
        <w:trPr>
          <w:trHeight w:val="330"/>
          <w:jc w:val="center"/>
        </w:trPr>
        <w:tc>
          <w:tcPr>
            <w:tcW w:w="1460" w:type="dxa"/>
            <w:tcBorders>
              <w:top w:val="nil"/>
              <w:left w:val="single" w:sz="12" w:space="0" w:color="auto"/>
              <w:bottom w:val="single" w:sz="12"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rPr>
            </w:pPr>
            <w:r>
              <w:t> </w:t>
            </w:r>
          </w:p>
        </w:tc>
        <w:tc>
          <w:tcPr>
            <w:tcW w:w="989" w:type="dxa"/>
            <w:tcBorders>
              <w:top w:val="nil"/>
              <w:left w:val="nil"/>
              <w:bottom w:val="single" w:sz="12" w:space="0" w:color="auto"/>
              <w:right w:val="nil"/>
            </w:tcBorders>
            <w:shd w:val="clear" w:color="auto" w:fill="F2F2F2"/>
          </w:tcPr>
          <w:p w:rsidR="000B2C36" w:rsidRPr="007A164A" w:rsidRDefault="000B2C36" w:rsidP="000B2C36">
            <w:pPr>
              <w:jc w:val="right"/>
              <w:rPr>
                <w:b/>
                <w:bCs/>
              </w:rPr>
            </w:pPr>
          </w:p>
        </w:tc>
        <w:tc>
          <w:tcPr>
            <w:tcW w:w="119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jc w:val="right"/>
              <w:rPr>
                <w:rFonts w:eastAsiaTheme="minorHAnsi"/>
                <w:b/>
                <w:bCs/>
              </w:rPr>
            </w:pPr>
            <w:r>
              <w:rPr>
                <w:b/>
                <w:bCs/>
              </w:rPr>
              <w:t>2218</w:t>
            </w:r>
          </w:p>
        </w:tc>
        <w:tc>
          <w:tcPr>
            <w:tcW w:w="5935" w:type="dxa"/>
            <w:tcBorders>
              <w:top w:val="nil"/>
              <w:left w:val="nil"/>
              <w:bottom w:val="single" w:sz="12"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rsidP="000B2C36">
            <w:pPr>
              <w:rPr>
                <w:rFonts w:eastAsiaTheme="minorHAnsi"/>
                <w:b/>
                <w:bCs/>
                <w:sz w:val="24"/>
              </w:rPr>
            </w:pPr>
            <w:r w:rsidRPr="007A164A">
              <w:rPr>
                <w:b/>
                <w:bCs/>
                <w:sz w:val="24"/>
              </w:rPr>
              <w:t>Payload Size</w:t>
            </w:r>
          </w:p>
        </w:tc>
        <w:tc>
          <w:tcPr>
            <w:tcW w:w="1088" w:type="dxa"/>
            <w:tcBorders>
              <w:top w:val="nil"/>
              <w:left w:val="nil"/>
              <w:bottom w:val="single" w:sz="12" w:space="0" w:color="auto"/>
              <w:right w:val="nil"/>
            </w:tcBorders>
            <w:shd w:val="clear" w:color="auto" w:fill="F2F2F2"/>
            <w:noWrap/>
            <w:tcMar>
              <w:top w:w="0" w:type="dxa"/>
              <w:left w:w="108" w:type="dxa"/>
              <w:bottom w:w="0" w:type="dxa"/>
              <w:right w:w="108" w:type="dxa"/>
            </w:tcMar>
            <w:vAlign w:val="bottom"/>
            <w:hideMark/>
          </w:tcPr>
          <w:p w:rsidR="000B2C36" w:rsidRPr="007A164A" w:rsidRDefault="000B2C36" w:rsidP="000B2C36">
            <w:pPr>
              <w:rPr>
                <w:rFonts w:eastAsiaTheme="minorHAnsi" w:cs="Arial"/>
              </w:rPr>
            </w:pPr>
            <w:r w:rsidRPr="007A164A">
              <w:rPr>
                <w:rFonts w:cs="Arial"/>
              </w:rPr>
              <w:t> </w:t>
            </w:r>
          </w:p>
        </w:tc>
      </w:tr>
      <w:tr w:rsidR="000B2C36" w:rsidRPr="007A164A" w:rsidTr="00D868C0">
        <w:trPr>
          <w:trHeight w:val="1305"/>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rPr>
                <w:rFonts w:eastAsiaTheme="minorHAnsi"/>
              </w:rPr>
            </w:pPr>
            <w:r>
              <w:t>08CBA</w:t>
            </w:r>
          </w:p>
        </w:tc>
        <w:tc>
          <w:tcPr>
            <w:tcW w:w="989" w:type="dxa"/>
            <w:tcBorders>
              <w:top w:val="nil"/>
              <w:left w:val="nil"/>
              <w:bottom w:val="single" w:sz="8" w:space="0" w:color="auto"/>
              <w:right w:val="nil"/>
            </w:tcBorders>
          </w:tcPr>
          <w:p w:rsidR="000B2C36" w:rsidRPr="007A164A" w:rsidRDefault="000B2C36" w:rsidP="000B2C36">
            <w:pPr>
              <w:jc w:val="right"/>
            </w:pPr>
          </w:p>
        </w:tc>
        <w:tc>
          <w:tcPr>
            <w:tcW w:w="11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4</w:t>
            </w:r>
          </w:p>
        </w:tc>
        <w:tc>
          <w:tcPr>
            <w:tcW w:w="5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rPr>
                <w:rFonts w:eastAsiaTheme="minorHAnsi"/>
              </w:rPr>
            </w:pPr>
            <w:r w:rsidRPr="007A164A">
              <w:t>Illumination Profile CRC</w:t>
            </w:r>
            <w:r w:rsidRPr="007A164A">
              <w:br/>
              <w:t>The field provides the data CRC to the CCPU via OID 060:021. The CRC is a 32-bit value stored in big-endian order. The CRC is calculated from the 918-byte Illumination Profile Data field using the standard 32-bit CCITT polynomial.</w:t>
            </w:r>
          </w:p>
        </w:tc>
        <w:tc>
          <w:tcPr>
            <w:tcW w:w="1088" w:type="dxa"/>
            <w:noWrap/>
            <w:tcMar>
              <w:top w:w="0" w:type="dxa"/>
              <w:left w:w="108" w:type="dxa"/>
              <w:bottom w:w="0" w:type="dxa"/>
              <w:right w:w="108" w:type="dxa"/>
            </w:tcMar>
            <w:vAlign w:val="bottom"/>
            <w:hideMark/>
          </w:tcPr>
          <w:p w:rsidR="000B2C36" w:rsidRPr="007A164A" w:rsidRDefault="000B2C36" w:rsidP="000B2C36"/>
        </w:tc>
      </w:tr>
      <w:tr w:rsidR="000B2C36" w:rsidRPr="007A164A" w:rsidTr="00D868C0">
        <w:trPr>
          <w:trHeight w:val="1290"/>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rPr>
                <w:rFonts w:eastAsiaTheme="minorHAnsi"/>
              </w:rPr>
            </w:pPr>
            <w:r>
              <w:t>08CF</w:t>
            </w:r>
          </w:p>
        </w:tc>
        <w:tc>
          <w:tcPr>
            <w:tcW w:w="989" w:type="dxa"/>
            <w:tcBorders>
              <w:top w:val="nil"/>
              <w:left w:val="nil"/>
              <w:bottom w:val="single" w:sz="8" w:space="0" w:color="auto"/>
              <w:right w:val="nil"/>
            </w:tcBorders>
          </w:tcPr>
          <w:p w:rsidR="000B2C36" w:rsidRPr="007A164A" w:rsidRDefault="000B2C36" w:rsidP="000B2C36">
            <w:pPr>
              <w:jc w:val="right"/>
            </w:pPr>
          </w:p>
        </w:tc>
        <w:tc>
          <w:tcPr>
            <w:tcW w:w="11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jc w:val="right"/>
              <w:rPr>
                <w:rFonts w:eastAsiaTheme="minorHAnsi"/>
              </w:rPr>
            </w:pPr>
            <w:r w:rsidRPr="007A164A">
              <w:t>4</w:t>
            </w:r>
          </w:p>
        </w:tc>
        <w:tc>
          <w:tcPr>
            <w:tcW w:w="5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rsidP="000B2C36">
            <w:pPr>
              <w:rPr>
                <w:rFonts w:eastAsiaTheme="minorHAnsi"/>
              </w:rPr>
            </w:pPr>
            <w:r w:rsidRPr="007A164A">
              <w:t>Data File Presence Pattern</w:t>
            </w:r>
            <w:r w:rsidRPr="007A164A">
              <w:br/>
              <w:t>The field used by the Flash Bootloader (in conjunction with the Data-File Signature) to verify if the calibration is present in the microcontroller’s flash memory.</w:t>
            </w:r>
            <w:r w:rsidRPr="007A164A">
              <w:br/>
              <w:t>The field must contain the fixed hex array 0x55, 0xAA, 0x55, 0xAA.</w:t>
            </w:r>
          </w:p>
        </w:tc>
        <w:tc>
          <w:tcPr>
            <w:tcW w:w="1088" w:type="dxa"/>
            <w:noWrap/>
            <w:tcMar>
              <w:top w:w="0" w:type="dxa"/>
              <w:left w:w="108" w:type="dxa"/>
              <w:bottom w:w="0" w:type="dxa"/>
              <w:right w:w="108" w:type="dxa"/>
            </w:tcMar>
            <w:vAlign w:val="bottom"/>
            <w:hideMark/>
          </w:tcPr>
          <w:p w:rsidR="000B2C36" w:rsidRPr="007A164A" w:rsidRDefault="000B2C36" w:rsidP="000B2C36"/>
        </w:tc>
      </w:tr>
      <w:tr w:rsidR="000B2C36" w:rsidRPr="007A164A" w:rsidTr="00D868C0">
        <w:trPr>
          <w:trHeight w:val="330"/>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tc>
        <w:tc>
          <w:tcPr>
            <w:tcW w:w="989" w:type="dxa"/>
            <w:tcBorders>
              <w:top w:val="nil"/>
              <w:left w:val="nil"/>
              <w:bottom w:val="single" w:sz="8" w:space="0" w:color="auto"/>
              <w:right w:val="nil"/>
            </w:tcBorders>
          </w:tcPr>
          <w:p w:rsidR="000B2C36" w:rsidRPr="007A164A" w:rsidRDefault="000B2C36">
            <w:pPr>
              <w:jc w:val="right"/>
            </w:pPr>
          </w:p>
        </w:tc>
        <w:tc>
          <w:tcPr>
            <w:tcW w:w="11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C36" w:rsidRPr="007A164A" w:rsidRDefault="000B2C36">
            <w:pPr>
              <w:jc w:val="right"/>
              <w:rPr>
                <w:rFonts w:eastAsiaTheme="minorHAnsi"/>
              </w:rPr>
            </w:pPr>
            <w:r>
              <w:t>2226</w:t>
            </w:r>
          </w:p>
        </w:tc>
        <w:tc>
          <w:tcPr>
            <w:tcW w:w="5935"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0B2C36" w:rsidRPr="007A164A" w:rsidRDefault="000B2C36">
            <w:pPr>
              <w:rPr>
                <w:rFonts w:eastAsiaTheme="minorHAnsi"/>
                <w:b/>
                <w:bCs/>
                <w:sz w:val="24"/>
              </w:rPr>
            </w:pPr>
            <w:r w:rsidRPr="007A164A">
              <w:rPr>
                <w:b/>
                <w:bCs/>
                <w:sz w:val="24"/>
              </w:rPr>
              <w:t>File Size</w:t>
            </w:r>
          </w:p>
        </w:tc>
        <w:tc>
          <w:tcPr>
            <w:tcW w:w="1088" w:type="dxa"/>
            <w:noWrap/>
            <w:tcMar>
              <w:top w:w="0" w:type="dxa"/>
              <w:left w:w="108" w:type="dxa"/>
              <w:bottom w:w="0" w:type="dxa"/>
              <w:right w:w="108" w:type="dxa"/>
            </w:tcMar>
            <w:vAlign w:val="bottom"/>
            <w:hideMark/>
          </w:tcPr>
          <w:p w:rsidR="000B2C36" w:rsidRPr="007A164A" w:rsidRDefault="000B2C36"/>
        </w:tc>
      </w:tr>
    </w:tbl>
    <w:p w:rsidR="000B2C36" w:rsidRDefault="000B2C36" w:rsidP="000B2C36">
      <w:r>
        <w:t>Note: * VMCU Illumination only applies to LIN Hardware.</w:t>
      </w:r>
    </w:p>
    <w:p w:rsidR="000B2C36" w:rsidRDefault="000B2C36" w:rsidP="000B2C36"/>
    <w:p w:rsidR="000B2C36" w:rsidRDefault="000B2C36" w:rsidP="000B2C36"/>
    <w:p w:rsidR="000B2C36" w:rsidRDefault="000B2C36" w:rsidP="000B2C36">
      <w:pPr>
        <w:pStyle w:val="Heading2"/>
      </w:pPr>
      <w:bookmarkStart w:id="247" w:name="_Toc35417538"/>
      <w:r w:rsidRPr="00B9479B">
        <w:t>SWR-REQ-290475/A-SDARS (X40) Special Procedure for EOL</w:t>
      </w:r>
      <w:bookmarkEnd w:id="247"/>
    </w:p>
    <w:p w:rsidR="000B2C36" w:rsidRDefault="000B2C36" w:rsidP="000B2C36">
      <w:pPr>
        <w:ind w:left="720"/>
      </w:pPr>
      <w:r>
        <w:t xml:space="preserve">Sirius requires VIN, ESN, and Pellet number from Ford Assembly End of Line.  </w:t>
      </w:r>
    </w:p>
    <w:p w:rsidR="000B2C36" w:rsidRDefault="000B2C36" w:rsidP="000B2C36">
      <w:pPr>
        <w:ind w:left="720"/>
      </w:pPr>
    </w:p>
    <w:p w:rsidR="000B2C36" w:rsidRDefault="000B2C36" w:rsidP="00D868C0">
      <w:pPr>
        <w:numPr>
          <w:ilvl w:val="0"/>
          <w:numId w:val="54"/>
        </w:numPr>
      </w:pPr>
      <w:r>
        <w:t xml:space="preserve">Record in </w:t>
      </w:r>
      <w:proofErr w:type="spellStart"/>
      <w:r>
        <w:t>eCATS</w:t>
      </w:r>
      <w:proofErr w:type="spellEnd"/>
      <w:r>
        <w:t xml:space="preserve"> EOL file the VIN, ESN number (read from DID) and Pellet Data (read from DID) - which is to be transferred to TRACE database and/or GIVIS.</w:t>
      </w:r>
    </w:p>
    <w:p w:rsidR="000B2C36" w:rsidRDefault="000B2C36" w:rsidP="000B2C36"/>
    <w:p w:rsidR="000B2C36" w:rsidRDefault="000B2C36" w:rsidP="000B2C36">
      <w:pPr>
        <w:pStyle w:val="Heading3"/>
      </w:pPr>
      <w:bookmarkStart w:id="248" w:name="_Toc35417539"/>
      <w:r w:rsidRPr="00B9479B">
        <w:t>SWR-REQ-290476/A-SXM Country Availability at Ford Assembly End of Line</w:t>
      </w:r>
      <w:bookmarkEnd w:id="248"/>
    </w:p>
    <w:p w:rsidR="000B2C36" w:rsidRDefault="000B2C36" w:rsidP="00D868C0">
      <w:pPr>
        <w:numPr>
          <w:ilvl w:val="0"/>
          <w:numId w:val="55"/>
        </w:numPr>
      </w:pPr>
      <w:r>
        <w:t>SDARS is configured to available when SDARS chipset is present and when destined for the US, Canada, GSA and Military Sales.</w:t>
      </w:r>
    </w:p>
    <w:p w:rsidR="000B2C36" w:rsidRDefault="000B2C36" w:rsidP="00D868C0">
      <w:pPr>
        <w:numPr>
          <w:ilvl w:val="0"/>
          <w:numId w:val="55"/>
        </w:numPr>
      </w:pPr>
      <w:r>
        <w:t>SDARS Audio is configured to US for vehicles destined for the US, GSA, and Military Sales.</w:t>
      </w:r>
    </w:p>
    <w:p w:rsidR="000B2C36" w:rsidRDefault="000B2C36" w:rsidP="00D868C0">
      <w:pPr>
        <w:numPr>
          <w:ilvl w:val="0"/>
          <w:numId w:val="55"/>
        </w:numPr>
      </w:pPr>
      <w:r>
        <w:t>SDARS Audio is configured to Canada for vehicles destined for Canada.</w:t>
      </w:r>
    </w:p>
    <w:p w:rsidR="000B2C36" w:rsidRDefault="000B2C36" w:rsidP="00D868C0">
      <w:pPr>
        <w:numPr>
          <w:ilvl w:val="0"/>
          <w:numId w:val="55"/>
        </w:numPr>
      </w:pPr>
      <w:r>
        <w:lastRenderedPageBreak/>
        <w:t>SDARS Audio is configured to Not Used for all other destinations not listed above bullet above</w:t>
      </w:r>
    </w:p>
    <w:p w:rsidR="000B2C36" w:rsidRDefault="000B2C36" w:rsidP="00D868C0">
      <w:pPr>
        <w:numPr>
          <w:ilvl w:val="0"/>
          <w:numId w:val="55"/>
        </w:numPr>
      </w:pPr>
      <w:r>
        <w:t>SDARS Data Services is configured to Available for vehicles destined for the US, Canada, GSA and Military Sales when Navigation is an installed option.</w:t>
      </w:r>
    </w:p>
    <w:p w:rsidR="000B2C36" w:rsidRDefault="000B2C36" w:rsidP="00D868C0">
      <w:pPr>
        <w:numPr>
          <w:ilvl w:val="0"/>
          <w:numId w:val="55"/>
        </w:numPr>
      </w:pPr>
      <w:r>
        <w:t>SDARS Data Services is configured to Not Available for vehicles all other destinations not listed bullet above or when Navigation is not an installed option.</w:t>
      </w:r>
    </w:p>
    <w:p w:rsidR="000B2C36" w:rsidRDefault="000B2C36" w:rsidP="000B2C36"/>
    <w:p w:rsidR="000B2C36" w:rsidRDefault="000B2C36" w:rsidP="000B2C36"/>
    <w:p w:rsidR="000B2C36" w:rsidRDefault="000B2C36" w:rsidP="000B2C36">
      <w:pPr>
        <w:pStyle w:val="Heading3"/>
      </w:pPr>
      <w:bookmarkStart w:id="249" w:name="_Toc35417540"/>
      <w:r w:rsidRPr="00B9479B">
        <w:t>SWR-REQ-290477/A-SDARS (X40) Audio and Data Subscription</w:t>
      </w:r>
      <w:bookmarkEnd w:id="249"/>
    </w:p>
    <w:p w:rsidR="000B2C36" w:rsidRDefault="000B2C36" w:rsidP="000B2C36">
      <w:pPr>
        <w:ind w:left="720"/>
      </w:pPr>
    </w:p>
    <w:p w:rsidR="000B2C36" w:rsidRDefault="000B2C36" w:rsidP="000B2C36">
      <w:pPr>
        <w:ind w:left="720"/>
      </w:pPr>
      <w:r>
        <w:t xml:space="preserve">Once country code has been configured, the APIM will try to program the SDARS subscription (if X40 SDARS is present) within a Hard reset or Session 03 to Session 01 transition.  </w:t>
      </w:r>
    </w:p>
    <w:p w:rsidR="000B2C36" w:rsidRDefault="000B2C36" w:rsidP="000B2C36">
      <w:pPr>
        <w:ind w:left="720"/>
      </w:pPr>
    </w:p>
    <w:p w:rsidR="000B2C36" w:rsidRDefault="000B2C36" w:rsidP="000B2C36">
      <w:pPr>
        <w:ind w:left="720"/>
      </w:pPr>
      <w:r>
        <w:t>After audio subscription has been performed, and then the subscription for data can proceed based on Travel Link Configuration.</w:t>
      </w:r>
    </w:p>
    <w:p w:rsidR="000B2C36" w:rsidRDefault="000B2C36" w:rsidP="000B2C36">
      <w:pPr>
        <w:ind w:left="720"/>
      </w:pPr>
    </w:p>
    <w:p w:rsidR="000B2C36" w:rsidRDefault="000B2C36" w:rsidP="000B2C36">
      <w:pPr>
        <w:ind w:left="720"/>
      </w:pPr>
      <w:r>
        <w:t>ESN should always report valid ESN when SRM hardware is present (when SDARS = X40 – CCPU shall populate these items if SDARS is configured for X40 regardless of SDARS is configured to Present or Not Present).</w:t>
      </w:r>
    </w:p>
    <w:p w:rsidR="000B2C36" w:rsidRDefault="000B2C36" w:rsidP="000B2C36">
      <w:pPr>
        <w:ind w:left="720"/>
      </w:pPr>
    </w:p>
    <w:p w:rsidR="000B2C36" w:rsidRDefault="000B2C36" w:rsidP="000B2C36">
      <w:pPr>
        <w:ind w:left="720"/>
      </w:pPr>
      <w:r>
        <w:t>Pellet Data should be read directly from the SRM on ignition or ECU reset.</w:t>
      </w:r>
    </w:p>
    <w:p w:rsidR="000B2C36" w:rsidRDefault="000B2C36" w:rsidP="000B2C36"/>
    <w:p w:rsidR="000B2C36" w:rsidRDefault="000B2C36" w:rsidP="000B2C36">
      <w:pPr>
        <w:pStyle w:val="Heading2"/>
      </w:pPr>
      <w:bookmarkStart w:id="250" w:name="_Toc35417541"/>
      <w:r w:rsidRPr="00B9479B">
        <w:t>SWR-REQ-305883/B-Special Procedure for DIDs that go to TRACE (Non SDARS)</w:t>
      </w:r>
      <w:bookmarkEnd w:id="250"/>
    </w:p>
    <w:p w:rsidR="000B2C36" w:rsidRDefault="000B2C36" w:rsidP="00D868C0">
      <w:pPr>
        <w:autoSpaceDE w:val="0"/>
        <w:autoSpaceDN w:val="0"/>
        <w:spacing w:before="40" w:after="40"/>
        <w:ind w:left="144"/>
        <w:rPr>
          <w:rFonts w:ascii="Times New Roman" w:hAnsi="Times New Roman"/>
        </w:rPr>
      </w:pPr>
      <w:r>
        <w:t xml:space="preserve">Record in </w:t>
      </w:r>
      <w:proofErr w:type="spellStart"/>
      <w:r>
        <w:t>eCATS</w:t>
      </w:r>
      <w:proofErr w:type="spellEnd"/>
      <w:r>
        <w:t xml:space="preserve"> EOL file to send to the TRACE Database the following DIDs:</w:t>
      </w:r>
    </w:p>
    <w:p w:rsidR="000B2C36" w:rsidRDefault="000B2C36" w:rsidP="00D868C0">
      <w:pPr>
        <w:numPr>
          <w:ilvl w:val="0"/>
          <w:numId w:val="56"/>
        </w:numPr>
        <w:autoSpaceDE w:val="0"/>
        <w:autoSpaceDN w:val="0"/>
        <w:spacing w:before="40" w:after="40"/>
      </w:pPr>
      <w:r>
        <w:t>MCC (DID D705)</w:t>
      </w:r>
    </w:p>
    <w:p w:rsidR="000B2C36" w:rsidRDefault="000B2C36" w:rsidP="00D868C0">
      <w:pPr>
        <w:numPr>
          <w:ilvl w:val="0"/>
          <w:numId w:val="56"/>
        </w:numPr>
        <w:autoSpaceDE w:val="0"/>
        <w:autoSpaceDN w:val="0"/>
        <w:spacing w:before="40" w:after="40"/>
      </w:pPr>
      <w:r>
        <w:t>MVC (DID D704)</w:t>
      </w:r>
    </w:p>
    <w:p w:rsidR="000B2C36" w:rsidRDefault="000B2C36" w:rsidP="00D868C0">
      <w:pPr>
        <w:numPr>
          <w:ilvl w:val="0"/>
          <w:numId w:val="56"/>
        </w:numPr>
        <w:autoSpaceDE w:val="0"/>
        <w:autoSpaceDN w:val="0"/>
        <w:spacing w:before="40" w:after="40"/>
      </w:pPr>
      <w:r>
        <w:t xml:space="preserve">MCP </w:t>
      </w:r>
      <w:proofErr w:type="gramStart"/>
      <w:r>
        <w:t>( DID</w:t>
      </w:r>
      <w:proofErr w:type="gramEnd"/>
      <w:r>
        <w:t xml:space="preserve"> 8033)</w:t>
      </w:r>
    </w:p>
    <w:p w:rsidR="000B2C36" w:rsidRDefault="000B2C36" w:rsidP="00D868C0">
      <w:pPr>
        <w:numPr>
          <w:ilvl w:val="0"/>
          <w:numId w:val="56"/>
        </w:numPr>
        <w:autoSpaceDE w:val="0"/>
        <w:autoSpaceDN w:val="0"/>
        <w:spacing w:before="40" w:after="40"/>
      </w:pPr>
      <w:r>
        <w:t>MSN (DID F17F)</w:t>
      </w:r>
    </w:p>
    <w:p w:rsidR="000B2C36" w:rsidRPr="00686538" w:rsidRDefault="000B2C36" w:rsidP="000B2C36"/>
    <w:p w:rsidR="000B2C36" w:rsidRDefault="000B2C36" w:rsidP="000B2C36">
      <w:pPr>
        <w:pStyle w:val="Heading2"/>
      </w:pPr>
      <w:bookmarkStart w:id="251" w:name="_Toc35417542"/>
      <w:r w:rsidRPr="00B9479B">
        <w:t>SWR-REQ-290478/A-IVS</w:t>
      </w:r>
      <w:bookmarkEnd w:id="251"/>
    </w:p>
    <w:p w:rsidR="000B2C36" w:rsidRDefault="000B2C36" w:rsidP="000B2C36">
      <w:pPr>
        <w:ind w:left="720"/>
      </w:pPr>
      <w:r>
        <w:t>The supplier shall meet the latest IVS requirements at time of sourcing.</w:t>
      </w:r>
    </w:p>
    <w:p w:rsidR="000B2C36" w:rsidRDefault="000B2C36" w:rsidP="000B2C36"/>
    <w:p w:rsidR="000B2C36" w:rsidRDefault="000B2C36" w:rsidP="000B2C36">
      <w:pPr>
        <w:pStyle w:val="Heading1"/>
      </w:pPr>
      <w:bookmarkStart w:id="252" w:name="_Toc35417543"/>
      <w:r w:rsidRPr="00B9479B">
        <w:lastRenderedPageBreak/>
        <w:t>FRD-REQ-290543/B-References</w:t>
      </w:r>
      <w:bookmarkEnd w:id="252"/>
    </w:p>
    <w:p w:rsidR="000B2C36" w:rsidRDefault="000B2C36" w:rsidP="000B2C36">
      <w:pPr>
        <w:pStyle w:val="Heading2"/>
      </w:pPr>
      <w:bookmarkStart w:id="253" w:name="_Toc35417544"/>
      <w:r w:rsidRPr="00B9479B">
        <w:t>SWR-REQ-290545/A-References</w:t>
      </w:r>
      <w:bookmarkEnd w:id="253"/>
    </w:p>
    <w:p w:rsidR="000B2C36" w:rsidRDefault="000B2C36" w:rsidP="000B2C36">
      <w:r>
        <w:t>The following Netcom Specifications that are mentioned throughout this specification are referenced below.</w:t>
      </w:r>
    </w:p>
    <w:p w:rsidR="000B2C36" w:rsidRDefault="000B2C36" w:rsidP="00D868C0">
      <w:pPr>
        <w:numPr>
          <w:ilvl w:val="0"/>
          <w:numId w:val="57"/>
        </w:numPr>
      </w:pPr>
      <w:r>
        <w:t xml:space="preserve">Generic Global Diagnostic Specification (004) </w:t>
      </w:r>
    </w:p>
    <w:p w:rsidR="000B2C36" w:rsidRDefault="000B2C36" w:rsidP="00D868C0">
      <w:pPr>
        <w:numPr>
          <w:ilvl w:val="0"/>
          <w:numId w:val="57"/>
        </w:numPr>
      </w:pPr>
      <w:r>
        <w:t xml:space="preserve">ECU Configuration Specification (002) </w:t>
      </w:r>
    </w:p>
    <w:p w:rsidR="000B2C36" w:rsidRDefault="000B2C36" w:rsidP="00D868C0">
      <w:pPr>
        <w:numPr>
          <w:ilvl w:val="0"/>
          <w:numId w:val="57"/>
        </w:numPr>
      </w:pPr>
      <w:r>
        <w:t>Software Download Specification (006)</w:t>
      </w:r>
    </w:p>
    <w:p w:rsidR="000B2C36" w:rsidRDefault="000B2C36" w:rsidP="00D868C0">
      <w:pPr>
        <w:numPr>
          <w:ilvl w:val="0"/>
          <w:numId w:val="57"/>
        </w:numPr>
      </w:pPr>
      <w:r>
        <w:t>Climate Control System HMI Requirements (Latest Version)</w:t>
      </w:r>
    </w:p>
    <w:p w:rsidR="000B2C36" w:rsidRDefault="000B2C36" w:rsidP="00D868C0">
      <w:pPr>
        <w:numPr>
          <w:ilvl w:val="0"/>
          <w:numId w:val="57"/>
        </w:numPr>
        <w:rPr>
          <w:color w:val="000000"/>
          <w:szCs w:val="20"/>
        </w:rPr>
      </w:pPr>
      <w:r>
        <w:rPr>
          <w:bCs/>
          <w:color w:val="000000"/>
          <w:szCs w:val="20"/>
        </w:rPr>
        <w:t>On-Board Tester Coordination</w:t>
      </w:r>
      <w:r>
        <w:rPr>
          <w:color w:val="000000"/>
          <w:szCs w:val="20"/>
        </w:rPr>
        <w:t> </w:t>
      </w:r>
      <w:r>
        <w:rPr>
          <w:bCs/>
          <w:color w:val="000000"/>
          <w:szCs w:val="20"/>
        </w:rPr>
        <w:t>Specification</w:t>
      </w:r>
      <w:r>
        <w:rPr>
          <w:color w:val="000000"/>
          <w:szCs w:val="20"/>
        </w:rPr>
        <w:t xml:space="preserve"> (Latest Version) </w:t>
      </w:r>
    </w:p>
    <w:p w:rsidR="000B2C36" w:rsidRDefault="000B2C36" w:rsidP="000B2C36"/>
    <w:p w:rsidR="000B2C36" w:rsidRDefault="000B2C36" w:rsidP="000B2C36">
      <w:pPr>
        <w:pStyle w:val="Heading1"/>
      </w:pPr>
      <w:bookmarkStart w:id="254" w:name="_Toc35417545"/>
      <w:r w:rsidRPr="00B9479B">
        <w:lastRenderedPageBreak/>
        <w:t>FRD-REQ-290544/C-Change Log</w:t>
      </w:r>
      <w:bookmarkEnd w:id="254"/>
    </w:p>
    <w:p w:rsidR="000B2C36" w:rsidRDefault="000B2C36" w:rsidP="000B2C36">
      <w:pPr>
        <w:pStyle w:val="Heading2"/>
      </w:pPr>
      <w:bookmarkStart w:id="255" w:name="_Toc35417546"/>
      <w:r w:rsidRPr="00B9479B">
        <w:t>SWR-REQ-290546/O-Change Log</w:t>
      </w:r>
      <w:bookmarkEnd w:id="255"/>
    </w:p>
    <w:p w:rsidR="000B2C36" w:rsidRPr="00AE06BC" w:rsidRDefault="000B2C36" w:rsidP="000B2C36"/>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
        <w:tblDescription w:val=""/>
      </w:tblPr>
      <w:tblGrid>
        <w:gridCol w:w="1023"/>
        <w:gridCol w:w="1318"/>
        <w:gridCol w:w="2970"/>
        <w:gridCol w:w="4517"/>
      </w:tblGrid>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Version</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Date of Change</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Sections Changed</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rPr>
                <w:b/>
              </w:rPr>
            </w:pPr>
            <w:r>
              <w:rPr>
                <w:b/>
              </w:rPr>
              <w:t>Details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DID D03D for Software ID Number.</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Changed DID number 805F to 8066.</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Changed DID number FE35 to FD64.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Changed DID number FE36 to FD65.</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Changed DID number FE37 to FD66.</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Change DTC setting for DTC C15100 to set from (0x91 or 0x27A) to (0x91 and 0x27A)</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Removed DE00 byte 1 Bit 4 Dark Car Mode.</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DE00 Byte 13 Bit 6 Ford FOB Free Entry and Ignition - Fleet.</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DE00 Byte 13 Bit 5 Ford FOB Free Entry and Ignition - Retail.</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Dark Car Mode to DE00 Byte 13 Bits 4 and 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DE01 Byte 6 Bit 4 - Climate Auto Heated Seats.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DE01 Byte 6 Bit 3 - Climate Auto Vented Seats.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DE01 Byte 6 Bit 2 - Climate Auto Heated Steering Wheel.</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to DE01 Byte 12 Bit 5 - Illumination.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 xml:space="preserve">Added new parameters to DE02 Bytes 7-8.  (00 33 - P375 Ranger DBL (Branded), 00 34 - P375 </w:t>
            </w:r>
            <w:proofErr w:type="spellStart"/>
            <w:r>
              <w:rPr>
                <w:rFonts w:cs="Arial"/>
              </w:rPr>
              <w:t>Rangle</w:t>
            </w:r>
            <w:proofErr w:type="spellEnd"/>
            <w:r>
              <w:rPr>
                <w:rFonts w:cs="Arial"/>
              </w:rPr>
              <w:t xml:space="preserve"> DBL (Unbranded)) </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to DE04 Byte 3 Bit 5 - Cloud Based Routing.</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to DE04 Byte 3 Bit 4 - Cloud Based Routing Fuel.</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to DE04 Byte 3 Bit 3 - Cloud Based Routing Weather.</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Removed duplicate configuration for Power Liftgate Control Function in DE08 Byte 13 Bit 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Reversed bit operation for DE08 Byte 16 Bit 7 from 0 - On/1-Off to 0-Off/1-On.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4/12/2018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3.16</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requirement SWR-REQ-305883.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DIDs D040 and DID F17F.</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3.10.1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DIDs EEFA and EEFB.</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DTCs F00043 and F00057.</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DTCs C14000, C42200 for 360 Lighting for message 0x31A (2 and 4 zones).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DTCs C09D95 and C09D81 for Ethernet DTCs.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FM Tuner to DE00 Byte 4 Bit 4 and configuration AM Tuner to DE00 Byte 4 Bit 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configuration Power to the Box to DE00 Byte 13 Bits 2-1.</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 xml:space="preserve">Added Values 00 33 (P375 Ranger DBL (Branded)) and 00 34 (P375 Ranger DBL </w:t>
            </w:r>
            <w:r>
              <w:rPr>
                <w:rFonts w:cs="Arial"/>
              </w:rPr>
              <w:lastRenderedPageBreak/>
              <w:t>(Unbranded)) to DE02 Bytes 7-8 (Bluetooth Audio Profile Index).</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lastRenderedPageBreak/>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Removed configuration Navigation Application (DE04 Byte 1 Bits 7-6).</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 xml:space="preserve">Removed configuration </w:t>
            </w:r>
            <w:proofErr w:type="gramStart"/>
            <w:r>
              <w:rPr>
                <w:rFonts w:cs="Arial"/>
              </w:rPr>
              <w:t>Non Metric</w:t>
            </w:r>
            <w:proofErr w:type="gramEnd"/>
            <w:r>
              <w:rPr>
                <w:rFonts w:cs="Arial"/>
              </w:rPr>
              <w:t xml:space="preserve"> Units for NAV (DE04 Byte 1 Bit 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Removed configuration Online Traffic for SA and China (DE04 Byte 2 Bit5)</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3.12.5</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Removed configuration Hazard Spot Warning (DE04 Byte 2 Bit 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Snow Plow to DE08 Byte 9 Bit 2.</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Select Mode to DE08 Byte 9 Bit 1.</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7.1.0</w:t>
            </w:r>
          </w:p>
        </w:tc>
        <w:tc>
          <w:tcPr>
            <w:tcW w:w="1318"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5/10/2018</w:t>
            </w:r>
          </w:p>
        </w:tc>
        <w:tc>
          <w:tcPr>
            <w:tcW w:w="2970"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Default="000B2C36" w:rsidP="000B2C36">
            <w:pPr>
              <w:rPr>
                <w:rFonts w:cs="Arial"/>
              </w:rPr>
            </w:pPr>
            <w:r>
              <w:rPr>
                <w:rFonts w:cs="Arial"/>
              </w:rPr>
              <w:t>Added new configuration Custom Mode to DE08 Byte 15 Bit 3.</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2.3.1</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Made corrections to remove reference to stable bit and to change IPC to BCM.</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DID D021 - Authorization State</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DID F1E1- Ethernet MAC Address</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Removed reverse gear notes.</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Corrected incorrect message 0x81 to 0x2A1 in DTC C21200.</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"Number of Mixed Mode Presets Per Page" to DE00 Byte 4 Bits 2-1.</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Removed CGEA 1.3C from configuration "Architecture Version" in DE00 Byte 12 Bits 1-0.  Updated to assume FNV2 for reserved when setting E10100.  Set default to 01 - FNV2.</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Removed text "Mirror Defrost Icon Displayed" in the off state in configuration parameter "Rear Defrost" in DE01 Byte 4 Bit 2.</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parameter "Mirror Defrost" to DE01 Byte 6 Bit 1.</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Updated default configuration to 1- ICP in configuration "ICP(EFP) Type" in DE01 Byte 11 Bit 7.</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Updated default configuration to 1- LIN in configuration "ICP(EFP) Network" in DE01 Byte 11 Bit 5.</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Updated default configuration to 1- CGEA 1.3+ in configuration "CGEA 1.3+ Illumination Strategy" in DE01 Byte 12 Bit 7.</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3.12.3</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Updated Visual Design Variants configuration states in DE02 Byte 5.</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3.12.6</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Removed Configuration ADA Feature Level in DE04 Byte 8.</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Power Liftgate Handsfree Menu to DE08 Byte 13 Bit3.</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Front Park Aid Long Term Disable to DE08 Byte 15 Bit 2.</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Rear Park Aid Long Term Disable to DE08 Byte 15 Bit 1.</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Alexa HIM to DE01 Byte 2 Bit 7.</w:t>
            </w:r>
          </w:p>
        </w:tc>
      </w:tr>
      <w:tr w:rsidR="000B2C36" w:rsidRPr="00A83F68"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lastRenderedPageBreak/>
              <w:t>7.2.0</w:t>
            </w:r>
          </w:p>
        </w:tc>
        <w:tc>
          <w:tcPr>
            <w:tcW w:w="1318"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6/21/2018</w:t>
            </w:r>
          </w:p>
        </w:tc>
        <w:tc>
          <w:tcPr>
            <w:tcW w:w="2970"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A83F68" w:rsidRDefault="000B2C36" w:rsidP="000B2C36">
            <w:pPr>
              <w:rPr>
                <w:rFonts w:cs="Arial"/>
              </w:rPr>
            </w:pPr>
            <w:r w:rsidRPr="00A83F68">
              <w:rPr>
                <w:rFonts w:cs="Arial"/>
              </w:rPr>
              <w:t>Added new configuration OTA Automatic Updates (HMI) to DE01 Byte 2 Bites 6-5.</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3.3.2, 3.11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Made note that Camera configuration (analog vs digital) is hardware detected and no longer a configuration item.</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3.10.2, 3.14.2</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Updated Illumination DIDs.</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Updated DTC E01363, E01316, E01317, E01301, 908701, C25600 configuration associated that ICP(EFP) is present.</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Updated DTCs for 360 Lighting with updated criteria for DTC C14000 and C42200.</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Replaced DTC C09D92 with E40092 and C09D81 with E40081 and updated setting criteria for each.</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Removed configuration Digital Rear Camera (DE00 Byte 6 Bit 5).</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Added new configuration parameter Park Hold (DE00 Byte 6 Bits 2-1).</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Added new configuration parameter ICP(EFP) Present (DE01 Byte 11 Bit 4).</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Added new configuration parameter Keypad (Length of Keycode) to DE01 Byte 12 Bits 4-3.</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3.12.3</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Added new state value (09 - CX727) to configuration Vehicle in DE02 Byte 6.</w:t>
            </w:r>
          </w:p>
        </w:tc>
      </w:tr>
      <w:tr w:rsidR="000B2C36" w:rsidRPr="005002A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7.3.0</w:t>
            </w:r>
          </w:p>
        </w:tc>
        <w:tc>
          <w:tcPr>
            <w:tcW w:w="1318"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9/7/2018</w:t>
            </w:r>
          </w:p>
        </w:tc>
        <w:tc>
          <w:tcPr>
            <w:tcW w:w="2970"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Pr="005002AD" w:rsidRDefault="000B2C36" w:rsidP="000B2C36">
            <w:pPr>
              <w:rPr>
                <w:rFonts w:cs="Arial"/>
              </w:rPr>
            </w:pPr>
            <w:r w:rsidRPr="005002AD">
              <w:rPr>
                <w:rFonts w:cs="Arial"/>
              </w:rPr>
              <w:t>Added new configuration parameter Park Aid Accessory Mode to DE08 Byte 15 Bit 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CCS DTC 956D89 for Customer Connectivity Setting Data Storage Error.</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 xml:space="preserve">Added new Trailer Configurations to DE00 Byte 14 (Bit 7 - Trailer Brake Configuration, Bit 6 - Trailer Setup Configuration, Bit 5 - Trailer Measurement, Bit 4- </w:t>
            </w:r>
            <w:proofErr w:type="spellStart"/>
            <w:r w:rsidRPr="000D1E94">
              <w:rPr>
                <w:rFonts w:cs="Arial"/>
              </w:rPr>
              <w:t>Autohitch</w:t>
            </w:r>
            <w:proofErr w:type="spellEnd"/>
            <w:r w:rsidRPr="000D1E94">
              <w:rPr>
                <w:rFonts w:cs="Arial"/>
              </w:rPr>
              <w:t>, Bit 3 - Auto Feature Select, Bit 2 - Trailer Lighting, Bit 1 - TBA Fifth Wheel Support).</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new configuration Features Domain Button to DE01 Byte 2, Bit 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Updated Climate Auto Heated Seats configuration to revise to new Description Climate Auto Seats in DE01 Byte 6, Bit 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Removed Climate Auto Vented Seats configuration in DE01 Byte 6 Bit 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3.12.11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new configuration block DE09 CCS Bitmap.</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3.12.12</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new configuration block DE0A CCS Adjustable Parameters.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3.10.2, 3.14.2</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Changed DIDs FDE2-FDE6 to FDE7-FEEC due to DIDs were already used for other functions.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3.10.4</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new section for new CCS Supplier DIDs.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10/3/2018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3.10.1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Updated DIDs EEFA and EEFB from HEX to ASCII.</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10/4/2018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Removed message 0x91 for DTC C15100.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10/4/2018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Removed DTC C20800 with message 0x276.</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10/4/2018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Removed message 0x27D for DTC C19800.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7.4.0</w:t>
            </w:r>
          </w:p>
        </w:tc>
        <w:tc>
          <w:tcPr>
            <w:tcW w:w="1318"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10/4/2018</w:t>
            </w:r>
          </w:p>
        </w:tc>
        <w:tc>
          <w:tcPr>
            <w:tcW w:w="2970"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0D1E94" w:rsidRDefault="000B2C36" w:rsidP="000B2C36">
            <w:pPr>
              <w:rPr>
                <w:rFonts w:cs="Arial"/>
              </w:rPr>
            </w:pPr>
            <w:r w:rsidRPr="000D1E94">
              <w:rPr>
                <w:rFonts w:cs="Arial"/>
              </w:rPr>
              <w:t>Added new configuration parameter (VR for Radio Tuner) to DE00 Byte 4 Bit 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3.10.4</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DIDs for CCS Supplier DIDs.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lastRenderedPageBreak/>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configuration associated for DTC C15500 (message 0x225) to remove Chimes configuration.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configuration for DTC C15900 (message 0x3A8) to remove Message Set configuration.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Added new DTC 956D54 for Missing Policy Table for CCS.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Configuration Parameter DE00 Byte 1 Bit 0 (DAB) that when enabled it is always Enhanced DAB.  Removed configuration parameter DE00 Byte 3 Bit 0 Enhanced DAB due to DAB will always be Enhanced.</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Removed configuration parameter DE00 Byte 3 Bit 6 (AM Longwave / DAB L-Band) as this will always be disabled for European radios.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Splash Screens (DE02 Byte 3) values based on HMI team input.</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Removed configuration DTC for Vehicle Style (DE02 Byte 4) for the reserved values.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Visual Design Variants (DE02 Byte 5) values based on HMI team input.</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 xml:space="preserve">Added configuration parameters PRB </w:t>
            </w:r>
            <w:proofErr w:type="spellStart"/>
            <w:r>
              <w:rPr>
                <w:rFonts w:cs="Arial"/>
              </w:rPr>
              <w:t>Kickswitch</w:t>
            </w:r>
            <w:proofErr w:type="spellEnd"/>
            <w:r>
              <w:rPr>
                <w:rFonts w:cs="Arial"/>
              </w:rPr>
              <w:t xml:space="preserve"> (DE08 Byte 18 Bit 4), Power Tailgate (DE08 Byte 18 Bit 3), SLIF (DE08 Byte 18 Bit 2), Blindspot Trailer Tow (BTT) Full (DE08 Byte 18 Bite 1), and PRB Auto Timer (DE08 Byte 18 Bit 0), PRB Max Permissible Speed (DE08 Byte 19, Bits 7-4), and Park Aid Control Rear (DE08 Byte 19 Bit3).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Split configuration DE09 until DE09, DE0A, DE0B, DE0C, DE0D, and DE0E.</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3.12.12</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Updated incorrect Size (Bits) and configuration change from DE0A to DE0F.</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7.5.0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10/26/2018</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3.12.3</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6" w:lineRule="auto"/>
              <w:rPr>
                <w:rFonts w:cs="Arial"/>
              </w:rPr>
            </w:pPr>
            <w:r>
              <w:rPr>
                <w:rFonts w:cs="Arial"/>
              </w:rPr>
              <w:t>Added new value (F150 – 0x0A) to configuration Vehicle in DE02 Byte 6.</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3.10.1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DID EEFC (IDS Version).</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message (0x420) for DTC C12100 when Park Hold is Enabled.</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for 360 Camera Features with DE00 Byte 6 Bit 5 (360 Offset Views), DE00 Byte 7 Bit 1 (Front Crawl), and DE00 Byte 7 Bit 0 (Rear Crawl).</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Removed configuration Trailer Brake Configuration from DE00 Byte 14 Bit 7 due to redundancy.</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to DE00 Byte 14 Bit 7 (Trailer Settings Feature).</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to DE00 Byte 14 Bit 5 (Trailer Vehicle Style).</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Move Trailer Measure configuration from DE00 Byte 14 Bit 5 to DE00 Byte 15 Bits 7-6 and added more operation options.</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lastRenderedPageBreak/>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 xml:space="preserve">Added new configuration parameter (Liftgate </w:t>
            </w:r>
            <w:proofErr w:type="spellStart"/>
            <w:r w:rsidRPr="00A67225">
              <w:rPr>
                <w:rFonts w:cs="Arial"/>
              </w:rPr>
              <w:t>Softswitch</w:t>
            </w:r>
            <w:proofErr w:type="spellEnd"/>
            <w:r w:rsidRPr="00A67225">
              <w:rPr>
                <w:rFonts w:cs="Arial"/>
              </w:rPr>
              <w:t>) to DE08 Byte 19 Bits 2-1.</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 xml:space="preserve">Added new configuration parameter (Frunk </w:t>
            </w:r>
            <w:proofErr w:type="spellStart"/>
            <w:r w:rsidRPr="00A67225">
              <w:rPr>
                <w:rFonts w:cs="Arial"/>
              </w:rPr>
              <w:t>Softswitch</w:t>
            </w:r>
            <w:proofErr w:type="spellEnd"/>
            <w:r w:rsidRPr="00A67225">
              <w:rPr>
                <w:rFonts w:cs="Arial"/>
              </w:rPr>
              <w:t>) to DE08 Byte 19 Bit 0.</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parameter (Speed Limit Menu) to DE08 Byte 20 Bit 7.</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parameter (Cruise Control Variant 2) to DE08 Byte 20 Bit 6.</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Pr="00A67225" w:rsidRDefault="000B2C36" w:rsidP="000B2C36">
            <w:pPr>
              <w:spacing w:line="256" w:lineRule="auto"/>
              <w:rPr>
                <w:rFonts w:cs="Arial"/>
              </w:rPr>
            </w:pPr>
            <w:r w:rsidRPr="00A67225">
              <w:rPr>
                <w:rFonts w:cs="Arial"/>
              </w:rPr>
              <w:t>Added new configuration parameter (Lane Centering) to DE08 Byte 20 Bit 5.</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Pr>
                <w:rFonts w:cs="Arial"/>
              </w:rPr>
              <w:t>Added new DID 8068 (APIM CCPU Bootloader Image)</w:t>
            </w:r>
          </w:p>
        </w:tc>
      </w:tr>
      <w:tr w:rsidR="000B2C36" w:rsidRPr="00A67225"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sidRPr="00A67225">
              <w:rPr>
                <w:rFonts w:cs="Arial"/>
              </w:rPr>
              <w:t>7.6.0</w:t>
            </w:r>
          </w:p>
        </w:tc>
        <w:tc>
          <w:tcPr>
            <w:tcW w:w="1318"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sidRPr="00A67225">
              <w:rPr>
                <w:rFonts w:cs="Arial"/>
              </w:rPr>
              <w:t>11/30/2018</w:t>
            </w:r>
          </w:p>
        </w:tc>
        <w:tc>
          <w:tcPr>
            <w:tcW w:w="2970"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Pr>
                <w:rFonts w:cs="Arial"/>
              </w:rPr>
              <w:t>3.10.1</w:t>
            </w:r>
          </w:p>
        </w:tc>
        <w:tc>
          <w:tcPr>
            <w:tcW w:w="4517" w:type="dxa"/>
            <w:tcBorders>
              <w:top w:val="single" w:sz="4" w:space="0" w:color="auto"/>
              <w:left w:val="single" w:sz="4" w:space="0" w:color="auto"/>
              <w:bottom w:val="single" w:sz="4" w:space="0" w:color="auto"/>
              <w:right w:val="single" w:sz="4" w:space="0" w:color="auto"/>
            </w:tcBorders>
          </w:tcPr>
          <w:p w:rsidR="000B2C36" w:rsidRPr="00A67225" w:rsidRDefault="000B2C36" w:rsidP="000B2C36">
            <w:pPr>
              <w:spacing w:line="256" w:lineRule="auto"/>
              <w:rPr>
                <w:rFonts w:cs="Arial"/>
              </w:rPr>
            </w:pPr>
            <w:r>
              <w:rPr>
                <w:rFonts w:cs="Arial"/>
              </w:rPr>
              <w:t>Added new DID EEFF (APIM CCPU Recover Partition Image)</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3.11, 3.12.2</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 xml:space="preserve">Change Parameter Name from </w:t>
            </w:r>
            <w:proofErr w:type="spellStart"/>
            <w:r w:rsidRPr="00C829FF">
              <w:rPr>
                <w:rFonts w:cs="Arial"/>
              </w:rPr>
              <w:t>Ecall</w:t>
            </w:r>
            <w:proofErr w:type="spellEnd"/>
            <w:r w:rsidRPr="00C829FF">
              <w:rPr>
                <w:rFonts w:cs="Arial"/>
              </w:rPr>
              <w:t xml:space="preserve"> to Emergency Assist (911 Assist) in DTCs E10100, C15100, and C45200 and in configuration </w:t>
            </w:r>
            <w:proofErr w:type="gramStart"/>
            <w:r w:rsidRPr="00C829FF">
              <w:rPr>
                <w:rFonts w:cs="Arial"/>
              </w:rPr>
              <w:t>parameter  DE</w:t>
            </w:r>
            <w:proofErr w:type="gramEnd"/>
            <w:r w:rsidRPr="00C829FF">
              <w:rPr>
                <w:rFonts w:cs="Arial"/>
              </w:rPr>
              <w:t>01 Byte 10 Bit 6.</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 xml:space="preserve">Removed configuration parameters Ford FOB Free Entry and Ignition - Fleet (DE00 Byte 13 Bit 6) and Ford FOB Free Entry and Ignition (DE00 Byte 13 Bit 5). </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Added new configuration Redcap to DE00 Byte 13 Bit 6.</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3.12.2</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Added new configuration Favorite Domain in DE01 Byte 2 Bits 3-2.</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3.12.3</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Updated Visual Variants (DE02 Byte 5 Bit 8) for 04, 05, 06, 07, and 08.</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3.12.10</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Added new configuration parameters for Center Stack Settings.  The following have been added: Tire Monitor/Pressure Reset Setting (DE08 Byte 20 Bit 3), Considerate Prompts Border Crossing Reminder Setting (DE08 Byte 20 Bit 2), Eco Coach - Show in Go Mode Setting (DE08 Byte 20 Bit 1), Eco Coach - Eco Advices Setting (DE08 Byte 20 Bit 0), Eco Coach - Coasting Support Setting (DE08 Byte 21 Bit 7), Ambient Light Auto/Manual Setting (DE08 Byte 21 Bit 6), Drive Control Version (DE08 Byte 21 Bit 5), Brake Coach Setting (DE08 Byte 21 Bit 4), Neutral Tow Setting (DE08 Byte 21 Bit 3), NAV Repeater in Cluster Setting (DE08 Byte 21 Bit 2), Maps in Cluster Setting (DE08 Byte 21 Bit 1), Drive History Reset Setting (DE08 Byte 21 Bit 0), Low Batter Alert Setting (DE08 Byte 22 Bit 7), Propulsion Sound Setting (DE08 Byte 22 Bit 6), and Speedometer Unit Setting (DE08 Byte 22 Bit 5).</w:t>
            </w:r>
          </w:p>
        </w:tc>
      </w:tr>
      <w:tr w:rsidR="000B2C36" w:rsidRPr="00C829FF"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C829FF" w:rsidRDefault="000B2C36" w:rsidP="000B2C36">
            <w:pPr>
              <w:spacing w:line="256" w:lineRule="auto"/>
              <w:rPr>
                <w:rFonts w:cs="Arial"/>
              </w:rPr>
            </w:pPr>
            <w:r w:rsidRPr="00C829FF">
              <w:rPr>
                <w:rFonts w:cs="Arial"/>
              </w:rPr>
              <w:t>Added configuration parameter Type of RVC Camera to DE00 Byte 6 Bit 0.</w:t>
            </w:r>
          </w:p>
        </w:tc>
      </w:tr>
      <w:tr w:rsidR="000B2C36" w:rsidRPr="00DF5FD7"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F5FD7" w:rsidRDefault="000B2C36" w:rsidP="000B2C36">
            <w:pPr>
              <w:spacing w:line="256" w:lineRule="auto"/>
              <w:rPr>
                <w:rFonts w:cs="Arial"/>
              </w:rPr>
            </w:pPr>
            <w:r w:rsidRPr="00DF5FD7">
              <w:rPr>
                <w:rFonts w:cs="Arial"/>
              </w:rPr>
              <w:t>7.7.0</w:t>
            </w:r>
          </w:p>
        </w:tc>
        <w:tc>
          <w:tcPr>
            <w:tcW w:w="1318" w:type="dxa"/>
            <w:tcBorders>
              <w:top w:val="single" w:sz="4" w:space="0" w:color="auto"/>
              <w:left w:val="single" w:sz="4" w:space="0" w:color="auto"/>
              <w:bottom w:val="single" w:sz="4" w:space="0" w:color="auto"/>
              <w:right w:val="single" w:sz="4" w:space="0" w:color="auto"/>
            </w:tcBorders>
          </w:tcPr>
          <w:p w:rsidR="000B2C36" w:rsidRPr="00DF5FD7" w:rsidRDefault="000B2C36" w:rsidP="000B2C36">
            <w:pPr>
              <w:spacing w:line="256" w:lineRule="auto"/>
              <w:rPr>
                <w:rFonts w:cs="Arial"/>
              </w:rPr>
            </w:pPr>
            <w:r w:rsidRPr="00DF5FD7">
              <w:rPr>
                <w:rFonts w:cs="Arial"/>
              </w:rPr>
              <w:t>02/05/2019</w:t>
            </w:r>
          </w:p>
        </w:tc>
        <w:tc>
          <w:tcPr>
            <w:tcW w:w="2970" w:type="dxa"/>
            <w:tcBorders>
              <w:top w:val="single" w:sz="4" w:space="0" w:color="auto"/>
              <w:left w:val="single" w:sz="4" w:space="0" w:color="auto"/>
              <w:bottom w:val="single" w:sz="4" w:space="0" w:color="auto"/>
              <w:right w:val="single" w:sz="4" w:space="0" w:color="auto"/>
            </w:tcBorders>
          </w:tcPr>
          <w:p w:rsidR="000B2C36" w:rsidRPr="00DF5FD7" w:rsidRDefault="000B2C36" w:rsidP="000B2C36">
            <w:pPr>
              <w:spacing w:line="256" w:lineRule="auto"/>
              <w:rPr>
                <w:rFonts w:cs="Arial"/>
              </w:rPr>
            </w:pPr>
            <w:r w:rsidRPr="00DF5FD7">
              <w:rPr>
                <w:rFonts w:cs="Arial"/>
              </w:rPr>
              <w:t>3.3.2, 3.11</w:t>
            </w:r>
          </w:p>
        </w:tc>
        <w:tc>
          <w:tcPr>
            <w:tcW w:w="4517" w:type="dxa"/>
            <w:tcBorders>
              <w:top w:val="single" w:sz="4" w:space="0" w:color="auto"/>
              <w:left w:val="single" w:sz="4" w:space="0" w:color="auto"/>
              <w:bottom w:val="single" w:sz="4" w:space="0" w:color="auto"/>
              <w:right w:val="single" w:sz="4" w:space="0" w:color="auto"/>
            </w:tcBorders>
          </w:tcPr>
          <w:p w:rsidR="000B2C36" w:rsidRPr="00DF5FD7" w:rsidRDefault="000B2C36" w:rsidP="000B2C36">
            <w:pPr>
              <w:spacing w:line="256" w:lineRule="auto"/>
              <w:rPr>
                <w:rFonts w:cs="Arial"/>
              </w:rPr>
            </w:pPr>
            <w:r w:rsidRPr="00DF5FD7">
              <w:rPr>
                <w:rFonts w:cs="Arial"/>
              </w:rPr>
              <w:t>Updated Camera DTCs to look for the Type of Camera (Digital or RVC) configuration.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2.5</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Updated section to reflect correct usage of Part Numbers that may not be used on ECU.</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lastRenderedPageBreak/>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3.10</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DIDs 806A, 806B, 806C, and 806D for more Embedded Apps Part Numbers.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3.10</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DID EF01 for Ethernet Error Counters.</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3.10.1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DID EEF0 for Automation Test Mode.</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3.10.1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DID EEF1 for Recover Mode VMCU Indication.</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3.10.2, 3.14.2</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Updated Size of DIDs FDB5 FDBE and from 72*2 to 108*2</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 xml:space="preserve">3.10.2, 3.14.2 </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DIDs FDED (</w:t>
            </w:r>
            <w:proofErr w:type="spellStart"/>
            <w:r>
              <w:rPr>
                <w:rFonts w:cs="Arial"/>
              </w:rPr>
              <w:t>DID_RVC_MinThreshold_Night</w:t>
            </w:r>
            <w:proofErr w:type="spellEnd"/>
            <w:r>
              <w:rPr>
                <w:rFonts w:cs="Arial"/>
              </w:rPr>
              <w:t>) and FDEE (</w:t>
            </w:r>
            <w:proofErr w:type="spellStart"/>
            <w:r>
              <w:rPr>
                <w:rFonts w:cs="Arial"/>
              </w:rPr>
              <w:t>DID_RVC_MinThresholdDay</w:t>
            </w:r>
            <w:proofErr w:type="spellEnd"/>
            <w:r>
              <w:rPr>
                <w:rFonts w:cs="Arial"/>
              </w:rPr>
              <w:t>).</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DTC F00005 for APIM Recovery Mode.</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Removed messages 0x27B and 0x28E from DTC C19800.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configuration Ambient Lighting System Strategy to DE00 Byte 11 Bit 4.</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configuration IOD - Pitch/Roll (Off Road), IOD - Eco Behavior, IODS - Trip 1/2, IOD - Fuel Economy to DE00 Byte 15 Bits 5-2.</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configuration 360 Lighting Vehicle HMI to DE00 Byte 16 Bits 7-2.</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3.12.2</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configuration Charge Port Type to DE01 Byte 8 Bits 7-3.</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3.12.10</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Added new configuration Liftgate Max Permissible Speed to DE08 Byte 22 Bits 3-0.</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3.12.12</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Removed configuration DTC setting for DE0F Byte 11.</w:t>
            </w:r>
          </w:p>
        </w:tc>
      </w:tr>
      <w:tr w:rsidR="000B2C3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7.8.0</w:t>
            </w:r>
          </w:p>
        </w:tc>
        <w:tc>
          <w:tcPr>
            <w:tcW w:w="1318"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3/20/2019</w:t>
            </w:r>
          </w:p>
        </w:tc>
        <w:tc>
          <w:tcPr>
            <w:tcW w:w="2970"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3.14.2</w:t>
            </w:r>
          </w:p>
        </w:tc>
        <w:tc>
          <w:tcPr>
            <w:tcW w:w="4517" w:type="dxa"/>
            <w:tcBorders>
              <w:top w:val="single" w:sz="4" w:space="0" w:color="auto"/>
              <w:left w:val="single" w:sz="4" w:space="0" w:color="auto"/>
              <w:bottom w:val="single" w:sz="4" w:space="0" w:color="auto"/>
              <w:right w:val="single" w:sz="4" w:space="0" w:color="auto"/>
            </w:tcBorders>
            <w:hideMark/>
          </w:tcPr>
          <w:p w:rsidR="000B2C36" w:rsidRDefault="000B2C36">
            <w:pPr>
              <w:spacing w:line="254" w:lineRule="auto"/>
              <w:rPr>
                <w:rFonts w:cs="Arial"/>
              </w:rPr>
            </w:pPr>
            <w:r>
              <w:rPr>
                <w:rFonts w:cs="Arial"/>
              </w:rPr>
              <w:t>Update starting addresses based on new sizes and added Parameters to Illumination Calibration Table.</w:t>
            </w:r>
          </w:p>
        </w:tc>
      </w:tr>
      <w:tr w:rsidR="000B2C36" w:rsidRPr="008D3D41"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7.9.0</w:t>
            </w:r>
          </w:p>
        </w:tc>
        <w:tc>
          <w:tcPr>
            <w:tcW w:w="1318"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4/17/2019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3.10.1</w:t>
            </w:r>
          </w:p>
        </w:tc>
        <w:tc>
          <w:tcPr>
            <w:tcW w:w="4517"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Added new DID EEFE - APIM VMCU Recover Partition Image.</w:t>
            </w:r>
          </w:p>
        </w:tc>
      </w:tr>
      <w:tr w:rsidR="000B2C36" w:rsidRPr="008D3D41"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7.9.0</w:t>
            </w:r>
          </w:p>
        </w:tc>
        <w:tc>
          <w:tcPr>
            <w:tcW w:w="1318"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4/17/2019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 xml:space="preserve">Added new IOD Configurations to DE00.  DE00 Byte 15 Bit 1 - IOD - Zone Lighting, DE00 Byte 15 Bit </w:t>
            </w:r>
            <w:proofErr w:type="gramStart"/>
            <w:r w:rsidRPr="008D3D41">
              <w:rPr>
                <w:rFonts w:cs="Arial"/>
              </w:rPr>
              <w:t>0  -</w:t>
            </w:r>
            <w:proofErr w:type="gramEnd"/>
            <w:r w:rsidRPr="008D3D41">
              <w:rPr>
                <w:rFonts w:cs="Arial"/>
              </w:rPr>
              <w:t xml:space="preserve"> IOD - Bed Camera, DE00 Byte 16 Bit 1 - IOD - Navigation, DE00 Byte 16 - IOD - On Board Generator, DE00 Byte 17 Bit 7 - IOD - Phone, DE00 Byte 17 Bit 6 - IOD - Audio.</w:t>
            </w:r>
          </w:p>
        </w:tc>
      </w:tr>
      <w:tr w:rsidR="000B2C36" w:rsidRPr="008D3D41"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7.9.0</w:t>
            </w:r>
          </w:p>
        </w:tc>
        <w:tc>
          <w:tcPr>
            <w:tcW w:w="1318"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4/17/2019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3.12.3</w:t>
            </w:r>
          </w:p>
        </w:tc>
        <w:tc>
          <w:tcPr>
            <w:tcW w:w="4517" w:type="dxa"/>
            <w:tcBorders>
              <w:top w:val="single" w:sz="4" w:space="0" w:color="auto"/>
              <w:left w:val="single" w:sz="4" w:space="0" w:color="auto"/>
              <w:bottom w:val="single" w:sz="4" w:space="0" w:color="auto"/>
              <w:right w:val="single" w:sz="4" w:space="0" w:color="auto"/>
            </w:tcBorders>
            <w:hideMark/>
          </w:tcPr>
          <w:p w:rsidR="000B2C36" w:rsidRPr="008D3D41" w:rsidRDefault="000B2C36" w:rsidP="000B2C36">
            <w:pPr>
              <w:spacing w:line="254" w:lineRule="auto"/>
              <w:rPr>
                <w:rFonts w:cs="Arial"/>
              </w:rPr>
            </w:pPr>
            <w:r w:rsidRPr="008D3D41">
              <w:rPr>
                <w:rFonts w:cs="Arial"/>
              </w:rPr>
              <w:t>Added values 00 37 - V363N - Transit HL Mic and 00 38 - CX727 to DE02 Bytes 7-8.</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3.6</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section Provision Routine (602C)</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3.10</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section: Reset VMCU for E100-00 Routine</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 xml:space="preserve">Added new section: </w:t>
            </w:r>
            <w:proofErr w:type="spellStart"/>
            <w:r w:rsidRPr="003F2916">
              <w:rPr>
                <w:rFonts w:cs="Arial"/>
              </w:rPr>
              <w:t>Tokenmgr</w:t>
            </w:r>
            <w:proofErr w:type="spellEnd"/>
            <w:r w:rsidRPr="003F2916">
              <w:rPr>
                <w:rFonts w:cs="Arial"/>
              </w:rPr>
              <w:t xml:space="preserve"> Debug Token Removal Routine </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3.12</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DID F120 - Over the Air Strategy Part Number.</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3.12</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DID EF01.</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3.12</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DIDs D033 - Consumer Apps Failure and DID D027 - Sync CCPU Boot Loader Part Number</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lastRenderedPageBreak/>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3.12.1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 xml:space="preserve">Added new DIDs EEFE - APIM VMCU Recover Partition Image, EEE0 - ECU </w:t>
            </w:r>
            <w:proofErr w:type="spellStart"/>
            <w:r w:rsidRPr="003F2916">
              <w:rPr>
                <w:rFonts w:cs="Arial"/>
              </w:rPr>
              <w:t>KeyPackage</w:t>
            </w:r>
            <w:proofErr w:type="spellEnd"/>
            <w:r w:rsidRPr="003F2916">
              <w:rPr>
                <w:rFonts w:cs="Arial"/>
              </w:rPr>
              <w:t xml:space="preserve"> Version, EEE1 - ECU HW Security Status, and EF11 - Ethernet Channel 1 Error Counters.</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Replaced message 0x20A with message 0x283 in DTC C10000.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message 0x45A for DTC C15500.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messages 0x2DA, 0x2DB, and 0x2E6 from DTC C18400.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Deleted DTC D01800.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message 0x22C from DTC C25600.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Replace message 0x31A with 0x32A from message C14000 and removed UB reference.</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DTC 95EB57.</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configurations External CD (DE00 Byte 2 Bit 3), Travel Link (DE00 Byte 2 Bit 2), CD Alert Popup (DE00 Byte 3 Bit 5), and CD Player (DE00 Byte 3, Bit 4).</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Renamed Trailer Back Up Assist 2 Feature (DE00 Byte 10 Bits 1-0) to Trailer Aid Signal Source.</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configurations Trailer Back Assist 2 Feature (DE00 Byte 13 Bit 5) and Trailer Reverse Guidance 2 Feature (DE00 Byte 13 Bit 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 Integrated Trailer Module (DE00 Byte 14 Bit 0).</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 IOD - TPMS (DE00 Byte 17 Bit 5).</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configurations RCOD View (DE00 Byte 18 Bit 7), Hitch View (DE00 Byte 18 Bit 6), CHMSL View at Speed (DE00 Byte 18 Bit 5), Aux View at Speed (DE00 Byte 18 Bit 4), and Hitch View at Speed (DE00 Byte 18 Bit 3).</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 1 Pedal Drive (DE00 Byte 18 Bit 1).</w:t>
            </w:r>
          </w:p>
        </w:tc>
      </w:tr>
      <w:tr w:rsidR="000B2C36" w:rsidRPr="00DD229B"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DD229B" w:rsidRDefault="000B2C36">
            <w:pPr>
              <w:spacing w:line="252" w:lineRule="auto"/>
              <w:rPr>
                <w:rFonts w:cs="Arial"/>
              </w:rPr>
            </w:pPr>
            <w:r w:rsidRPr="00DD229B">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DD229B" w:rsidRDefault="000B2C36">
            <w:pPr>
              <w:spacing w:line="252" w:lineRule="auto"/>
              <w:rPr>
                <w:rFonts w:cs="Arial"/>
              </w:rPr>
            </w:pPr>
            <w:r w:rsidRPr="00DD229B">
              <w:rPr>
                <w:rFonts w:cs="Calibri"/>
                <w:szCs w:val="22"/>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DD229B" w:rsidRDefault="000B2C36">
            <w:pPr>
              <w:spacing w:line="252" w:lineRule="auto"/>
              <w:rPr>
                <w:rFonts w:cs="Arial"/>
              </w:rPr>
            </w:pPr>
            <w:r w:rsidRPr="00DD229B">
              <w:rPr>
                <w:rFonts w:cs="Calibri"/>
                <w:szCs w:val="22"/>
              </w:rPr>
              <w:t>3.14.1</w:t>
            </w:r>
          </w:p>
        </w:tc>
        <w:tc>
          <w:tcPr>
            <w:tcW w:w="4517" w:type="dxa"/>
            <w:tcBorders>
              <w:top w:val="single" w:sz="4" w:space="0" w:color="auto"/>
              <w:left w:val="single" w:sz="4" w:space="0" w:color="auto"/>
              <w:bottom w:val="single" w:sz="4" w:space="0" w:color="auto"/>
              <w:right w:val="single" w:sz="4" w:space="0" w:color="auto"/>
            </w:tcBorders>
            <w:hideMark/>
          </w:tcPr>
          <w:p w:rsidR="000B2C36" w:rsidRPr="00DD229B" w:rsidRDefault="000B2C36">
            <w:pPr>
              <w:spacing w:line="252" w:lineRule="auto"/>
              <w:rPr>
                <w:rFonts w:cs="Arial"/>
              </w:rPr>
            </w:pPr>
            <w:r w:rsidRPr="00DD229B">
              <w:rPr>
                <w:rFonts w:cs="Calibri"/>
                <w:szCs w:val="22"/>
              </w:rPr>
              <w:t>Renamed configuration Parameter Revel/B&amp;O Sound System to Revel Sound System (DE00 Byte 2 Bit 1)</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3.14.2</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 Display Off (DE01 Byte 2 Bit 1).</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Parameter 0A - P758 to DE00 Byte 6.</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3.14.3</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Parameter 00 29 - U725 to DE00 Byte 7-8.</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3.14.4</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Removed Configuration Day/Night Palette Delay (DE03 Byte 2).</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3.14.5</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 xml:space="preserve">Renamed Parameter </w:t>
            </w:r>
            <w:proofErr w:type="spellStart"/>
            <w:r w:rsidRPr="003F2916">
              <w:rPr>
                <w:rFonts w:cs="Arial"/>
              </w:rPr>
              <w:t>MPP+Stub</w:t>
            </w:r>
            <w:proofErr w:type="spellEnd"/>
            <w:r w:rsidRPr="003F2916">
              <w:rPr>
                <w:rFonts w:cs="Arial"/>
              </w:rPr>
              <w:t xml:space="preserve"> Expansion to First Level Sub Paths in configuration Electronic Horizon Type (DE04 Byte 2 Bit 6)</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3.14.10</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Added new configuration LCWA (DE08 Byte 22 Bit 4).</w:t>
            </w:r>
          </w:p>
        </w:tc>
      </w:tr>
      <w:tr w:rsidR="000B2C36" w:rsidRPr="003F2916" w:rsidTr="00D868C0">
        <w:trPr>
          <w:jc w:val="center"/>
        </w:trPr>
        <w:tc>
          <w:tcPr>
            <w:tcW w:w="1023"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7.10.0</w:t>
            </w:r>
          </w:p>
        </w:tc>
        <w:tc>
          <w:tcPr>
            <w:tcW w:w="1318"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5/29/2019</w:t>
            </w:r>
          </w:p>
        </w:tc>
        <w:tc>
          <w:tcPr>
            <w:tcW w:w="2970"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3.14.10</w:t>
            </w:r>
          </w:p>
        </w:tc>
        <w:tc>
          <w:tcPr>
            <w:tcW w:w="4517" w:type="dxa"/>
            <w:tcBorders>
              <w:top w:val="single" w:sz="4" w:space="0" w:color="auto"/>
              <w:left w:val="single" w:sz="4" w:space="0" w:color="auto"/>
              <w:bottom w:val="single" w:sz="4" w:space="0" w:color="auto"/>
              <w:right w:val="single" w:sz="4" w:space="0" w:color="auto"/>
            </w:tcBorders>
            <w:hideMark/>
          </w:tcPr>
          <w:p w:rsidR="000B2C36" w:rsidRPr="003F2916" w:rsidRDefault="000B2C36" w:rsidP="000B2C36">
            <w:pPr>
              <w:spacing w:line="254" w:lineRule="auto"/>
              <w:rPr>
                <w:rFonts w:cs="Arial"/>
              </w:rPr>
            </w:pPr>
            <w:r w:rsidRPr="003F2916">
              <w:rPr>
                <w:rFonts w:cs="Arial"/>
              </w:rPr>
              <w:t xml:space="preserve">Added new configurations: Walk Away Lock (DE08 Byte 23 Bit 7), Walk Away Lock </w:t>
            </w:r>
            <w:r w:rsidRPr="003F2916">
              <w:rPr>
                <w:rFonts w:cs="Arial"/>
              </w:rPr>
              <w:lastRenderedPageBreak/>
              <w:t>Feedback (DE08 Byte 23 Bit 6), and Double Lock Reminder (DE08 Byte 23 Bit 5).</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lastRenderedPageBreak/>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3.12</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Updated name for DID D027.</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DID EEF9 - APIM VMCU Active Application Bank.</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 xml:space="preserve">Added new DID EEE2 - Token Removal Reason. </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Removed note in operation concerning Deep Note.</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 xml:space="preserve">Changed name of DE00 Byte 7 Bits 1 and 0 to add Rock to the names.  </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Eco-Idle to DE00 Byte 17 Bit 4.</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Advance HUD to DE00 Byte 17 Bit 3.</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4 Pin/7 Pin Trailer Connector to DE00 Byte 17 Bit 2.</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IPD - Off-Road #2 to DE00 Byte 17 Bit 1.</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Seats Hot Key to DE00 Byte 17 Bit 0.</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Off Road Views at Speed to DE00 Byte 18 Bit 0.</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Selectable Drive Modes to DE00 Byte 19 Bit 7.</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Camera Soft Button to DE00 Byte 19 Bit 6.</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DSM to DE00 Byte 19 Bit 5.</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Removed configuration EV Type form DE01 Byte 7 Bit 4.</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 xml:space="preserve">Added new configuration TCU Reset to DE01 Byte 9 </w:t>
            </w:r>
            <w:proofErr w:type="gramStart"/>
            <w:r w:rsidRPr="00931EE3">
              <w:rPr>
                <w:rFonts w:cs="Arial"/>
              </w:rPr>
              <w:t>Bit  3</w:t>
            </w:r>
            <w:proofErr w:type="gramEnd"/>
            <w:r w:rsidRPr="00931EE3">
              <w:rPr>
                <w:rFonts w:cs="Arial"/>
              </w:rPr>
              <w:t>.</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Number of Telephony Buttons to DE01 Byte 10 Bit 3.</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3.14.6</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Vehicle Length to DE04 Bytes 8-10.</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3.14.6</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Vehicle Height to DE04 Bytes 11-12.</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Added new configuration Steering Gear Ration to DE08 Byte 23 Bit 4.</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3.14.11</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Removed requirement.</w:t>
            </w:r>
          </w:p>
        </w:tc>
      </w:tr>
      <w:tr w:rsidR="000B2C36" w:rsidRPr="00931EE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7.11.0</w:t>
            </w:r>
          </w:p>
        </w:tc>
        <w:tc>
          <w:tcPr>
            <w:tcW w:w="1318"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07/12/2019</w:t>
            </w:r>
          </w:p>
        </w:tc>
        <w:tc>
          <w:tcPr>
            <w:tcW w:w="2970"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3.14.12</w:t>
            </w:r>
          </w:p>
        </w:tc>
        <w:tc>
          <w:tcPr>
            <w:tcW w:w="4517" w:type="dxa"/>
            <w:tcBorders>
              <w:top w:val="single" w:sz="4" w:space="0" w:color="auto"/>
              <w:left w:val="single" w:sz="4" w:space="0" w:color="auto"/>
              <w:bottom w:val="single" w:sz="4" w:space="0" w:color="auto"/>
              <w:right w:val="single" w:sz="4" w:space="0" w:color="auto"/>
            </w:tcBorders>
          </w:tcPr>
          <w:p w:rsidR="000B2C36" w:rsidRPr="00931EE3" w:rsidRDefault="000B2C36" w:rsidP="000B2C36">
            <w:pPr>
              <w:spacing w:line="254" w:lineRule="auto"/>
              <w:rPr>
                <w:rFonts w:cs="Arial"/>
              </w:rPr>
            </w:pPr>
            <w:r w:rsidRPr="00931EE3">
              <w:rPr>
                <w:rFonts w:cs="Arial"/>
              </w:rPr>
              <w:t>Removed requirement.</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Added additional configuration criteria for DTC C20800 for missing message 0x3E1 that DSM must be equal to present.</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Added additional configuration criteria for DTC C12100 for missing message 0x420 that also includes that Selectable Drive Mode = Enabled will also monitor for the DTC.</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Added new message 0x44E for DTC C12100 if Selectable Drive Mode is enabled.</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lastRenderedPageBreak/>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Updated operational text for Configuration SDARS in DE00 Byte 1 Bit 5 to match actual functionality for X40 and beyond.</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Removed configuration Type of Volume Knob from DE01 Byte 1 Bit 7.</w:t>
            </w:r>
          </w:p>
        </w:tc>
      </w:tr>
      <w:tr w:rsidR="000B2C36" w:rsidRPr="00023B3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7.12.0</w:t>
            </w:r>
          </w:p>
        </w:tc>
        <w:tc>
          <w:tcPr>
            <w:tcW w:w="1318"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08/09/2019</w:t>
            </w:r>
          </w:p>
        </w:tc>
        <w:tc>
          <w:tcPr>
            <w:tcW w:w="2970"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023B39" w:rsidRDefault="000B2C36" w:rsidP="000B2C36">
            <w:pPr>
              <w:spacing w:line="254" w:lineRule="auto"/>
              <w:rPr>
                <w:rFonts w:cs="Arial"/>
              </w:rPr>
            </w:pPr>
            <w:r w:rsidRPr="00023B39">
              <w:rPr>
                <w:rFonts w:cs="Arial"/>
              </w:rPr>
              <w:t>Added new configuration Rear Seat Occupant to DE01 Byte 11 Bit 3.</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Removed message 0x44E from DT C12100.</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DTC C12155, C41500, and C41594 for Selectable Drive Mode invalid data (errors).</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GPS Chipset Failure to DTC F00004.</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Changed value 00 in DE00 Byte 9 Bits 5-4 (Number of Bladders) from 9 to 21.</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TRG Picture in Picture to DE01 Byte 1 Bit 7.</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Off-Road Turn Assist to DE01 Byte 2 Bit 0.</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Battery Pack Size to DE01 Byte 8 Bits 2-0.</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Removed configuration CGEA 1.3+ Illumination Strategy configuration from DE01 Byte 12 Bit 7.</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Changed description of value 00 of DE02 Byte 6 (Vehicle) from Non HEV, BEV, PHEV to Non-Program.</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several vehicle lines to DE01 Byte 6 (Vehicle) for Driver's Owner Manual.</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SDM Max Response Timer to DE02 Byte 11 Bits 3-2.</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SDM Max Feedback Errors to DE02 Byte 11 Bits 1-0.</w:t>
            </w:r>
          </w:p>
        </w:tc>
      </w:tr>
      <w:tr w:rsidR="000B2C36" w:rsidRPr="00D84A6D"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7.13.0</w:t>
            </w:r>
          </w:p>
        </w:tc>
        <w:tc>
          <w:tcPr>
            <w:tcW w:w="1318"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09/06/2019</w:t>
            </w:r>
          </w:p>
        </w:tc>
        <w:tc>
          <w:tcPr>
            <w:tcW w:w="2970"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D84A6D" w:rsidRDefault="000B2C36" w:rsidP="000B2C36">
            <w:pPr>
              <w:spacing w:line="254" w:lineRule="auto"/>
              <w:rPr>
                <w:rFonts w:cs="Arial"/>
              </w:rPr>
            </w:pPr>
            <w:r w:rsidRPr="00D84A6D">
              <w:rPr>
                <w:rFonts w:cs="Arial"/>
              </w:rPr>
              <w:t>Added new configuration SDM Program HMI to DE02 Byte 12 Bits 7-6.</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Changed wording for DTC C41500 for setting for Selectable Drive Mode errors.</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Changed values of 0 and 1 for DE00 Byte 4 Bit 0 VR for Radio Tuner to 0 - Disabled and 1 - Enabled.</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Changed value 00 from 21 Bladders to Other for DE00 Byte 9 Bits 5-4 (Number of Bladders).</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 xml:space="preserve">Added Configuration DTC for DE00 Byte 10 Bits 7-6 (Number of </w:t>
            </w:r>
            <w:proofErr w:type="spellStart"/>
            <w:r w:rsidRPr="00F01ED3">
              <w:rPr>
                <w:rFonts w:cs="Arial"/>
              </w:rPr>
              <w:t>Personalizations</w:t>
            </w:r>
            <w:proofErr w:type="spellEnd"/>
            <w:r w:rsidRPr="00F01ED3">
              <w:rPr>
                <w:rFonts w:cs="Arial"/>
              </w:rPr>
              <w:t>).</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configuration Rocket Setup to DE00 Byte 19 Bit 4.</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configuration Number of Bladders Continued to DE00 Byte 19 Bits 3-2.</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values 0C - Bronco and 0D - Muscle Car to DE02 Byte 4 (Vehicle Style).</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value 09 - 13.2" Landscape (Qt based) to DE02 Byte 5 (Visual Design Variants).</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configuration Massage Pattern to DE02 Byte 13.</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3.14.6</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Cleaned up confusing Bytes, Bits, and state Values.</w:t>
            </w:r>
          </w:p>
        </w:tc>
      </w:tr>
      <w:tr w:rsidR="000B2C36" w:rsidRPr="00F01ED3"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lastRenderedPageBreak/>
              <w:t>7.14.0</w:t>
            </w:r>
          </w:p>
        </w:tc>
        <w:tc>
          <w:tcPr>
            <w:tcW w:w="1318"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10/03/2019</w:t>
            </w:r>
          </w:p>
        </w:tc>
        <w:tc>
          <w:tcPr>
            <w:tcW w:w="2970"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F01ED3" w:rsidRDefault="000B2C36" w:rsidP="000B2C36">
            <w:pPr>
              <w:spacing w:line="254" w:lineRule="auto"/>
              <w:rPr>
                <w:rFonts w:cs="Arial"/>
              </w:rPr>
            </w:pPr>
            <w:r w:rsidRPr="00F01ED3">
              <w:rPr>
                <w:rFonts w:cs="Arial"/>
              </w:rPr>
              <w:t>Added new configuration to DE08 Byte 23 Bit 3 - Power Tailgate.</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2.4</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missing requirements.</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2.7</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section for Level 3 Security.</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Security Level 3 for Routine DC00.</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Updated DID EEE2.</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DID FD67 - Navigation Test Parameters.</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Updated criteria for setting DTC F00317.</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message for DTC C19800 when GPS comes from the TCU.</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3.13</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Updated missing configuration for DTC C20800.</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2 Bit 3 (B&amp;O Tone Touch HMI).</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Changed naming of configuration DE00 Byte 5 Bit 6 to replace Raptor to Off Road.</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 xml:space="preserve">Updated Configuration DTC criteria for configuration DE00 Byte 10 Bits 7-6 (Number of </w:t>
            </w:r>
            <w:proofErr w:type="spellStart"/>
            <w:r w:rsidRPr="00AB15E9">
              <w:rPr>
                <w:rFonts w:cs="Arial"/>
              </w:rPr>
              <w:t>Personalizations</w:t>
            </w:r>
            <w:proofErr w:type="spellEnd"/>
            <w:r w:rsidRPr="00AB15E9">
              <w:rPr>
                <w:rFonts w:cs="Arial"/>
              </w:rPr>
              <w:t>).</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19 Bits 1-0 (360 Camera View Format).</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20 Bit 7 (Seats Hot Key - Number of Buttons).</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9 Bit 2 (GPS from TCU).</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9 Bits 1-0 (</w:t>
            </w:r>
            <w:proofErr w:type="gramStart"/>
            <w:r w:rsidRPr="00AB15E9">
              <w:rPr>
                <w:rFonts w:cs="Arial"/>
              </w:rPr>
              <w:t>Other</w:t>
            </w:r>
            <w:proofErr w:type="gramEnd"/>
            <w:r w:rsidRPr="00AB15E9">
              <w:rPr>
                <w:rFonts w:cs="Arial"/>
              </w:rPr>
              <w:t xml:space="preserve"> Brand).</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DE08 Byte 23 Bit 2 (Quiet Time Exhaust Mode)</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DE08 Byte 23 Bit 1 (Tone Touch)</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3.3.2</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Updated criteria for setting DTC F00317.</w:t>
            </w:r>
          </w:p>
        </w:tc>
      </w:tr>
      <w:tr w:rsidR="000B2C36" w:rsidRPr="00AB15E9"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7.15.0</w:t>
            </w:r>
          </w:p>
        </w:tc>
        <w:tc>
          <w:tcPr>
            <w:tcW w:w="1318"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11/7/2019</w:t>
            </w:r>
          </w:p>
        </w:tc>
        <w:tc>
          <w:tcPr>
            <w:tcW w:w="2970"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AB15E9" w:rsidRDefault="000B2C36" w:rsidP="000B2C36">
            <w:pPr>
              <w:spacing w:line="254" w:lineRule="auto"/>
              <w:rPr>
                <w:rFonts w:cs="Arial"/>
              </w:rPr>
            </w:pPr>
            <w:r w:rsidRPr="00AB15E9">
              <w:rPr>
                <w:rFonts w:cs="Arial"/>
              </w:rPr>
              <w:t>Added new configuration to DE00 Byte 20 Bit 6 (Trailer Light Check).</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3.10</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Changed routine DC00 from Type 2 to Type 1 Routine.</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3.13 and 3.13.1</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Moved all Missing Message DTCs to new section 3.13.1</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Changed name of configuration in DE00 Byte 2 Bit 3 from B&amp;O Touch Tone HMI to Tone Touch HMI.</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Add misconfiguration DTC to configuration DE00 Byte 6 Bit 0 (Type of RVC Camera)</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Added new configuration to DE00 Byte 12 Bits 2-0 (EV Range Buffer).</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Added new parameter 0x22 (CX727 GT) to configuration DE02 Byte 3 (Splash Screen) and removed configuration DTC.</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Added new parameter 0x0B (12" Landscape (</w:t>
            </w:r>
            <w:proofErr w:type="spellStart"/>
            <w:r w:rsidRPr="004B74B4">
              <w:rPr>
                <w:rFonts w:cs="Arial"/>
              </w:rPr>
              <w:t>Dashcard</w:t>
            </w:r>
            <w:proofErr w:type="spellEnd"/>
            <w:r w:rsidRPr="004B74B4">
              <w:rPr>
                <w:rFonts w:cs="Arial"/>
              </w:rPr>
              <w:t>)) to DE02 Byte 5 (Visual Design Variants).</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Removed duplicate configuration Tone Touch from DE08 Byte 23 Bit 1.</w:t>
            </w:r>
          </w:p>
        </w:tc>
      </w:tr>
      <w:tr w:rsidR="000B2C36" w:rsidRPr="004B74B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lastRenderedPageBreak/>
              <w:t>7.16.0</w:t>
            </w:r>
          </w:p>
        </w:tc>
        <w:tc>
          <w:tcPr>
            <w:tcW w:w="1318"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12/12/2019</w:t>
            </w:r>
          </w:p>
        </w:tc>
        <w:tc>
          <w:tcPr>
            <w:tcW w:w="2970"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3.14.11</w:t>
            </w:r>
          </w:p>
        </w:tc>
        <w:tc>
          <w:tcPr>
            <w:tcW w:w="4517" w:type="dxa"/>
            <w:tcBorders>
              <w:top w:val="single" w:sz="4" w:space="0" w:color="auto"/>
              <w:left w:val="single" w:sz="4" w:space="0" w:color="auto"/>
              <w:bottom w:val="single" w:sz="4" w:space="0" w:color="auto"/>
              <w:right w:val="single" w:sz="4" w:space="0" w:color="auto"/>
            </w:tcBorders>
          </w:tcPr>
          <w:p w:rsidR="000B2C36" w:rsidRPr="004B74B4" w:rsidRDefault="000B2C36" w:rsidP="000B2C36">
            <w:pPr>
              <w:spacing w:line="254" w:lineRule="auto"/>
              <w:rPr>
                <w:rFonts w:cs="Arial"/>
              </w:rPr>
            </w:pPr>
            <w:r w:rsidRPr="004B74B4">
              <w:rPr>
                <w:rFonts w:cs="Arial"/>
              </w:rPr>
              <w:t>Added new configuration parameters to DE09 Byte 1 Bit 7 thru DE09 Byte 6 Bit 4.</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3.12.1</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Added DIDs FDEF, FDF0, and FDF1 for Rear Seat Alert.</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Added new configuration to DE00 Byte 2 Bit 2 - HD Radio Station Logos.</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 xml:space="preserve">Added new configurations to DE00 Byte 20 Bit 5 (Weight </w:t>
            </w:r>
            <w:proofErr w:type="spellStart"/>
            <w:r w:rsidRPr="00E97B71">
              <w:rPr>
                <w:rFonts w:cs="Arial"/>
              </w:rPr>
              <w:t>Distributation</w:t>
            </w:r>
            <w:proofErr w:type="spellEnd"/>
            <w:r w:rsidRPr="00E97B71">
              <w:rPr>
                <w:rFonts w:cs="Arial"/>
              </w:rPr>
              <w:t xml:space="preserve"> Hitch), DE00 Byte 20 Bit 4 (Onboard Scales), and DE00 Byte 20 Bit 3 (Smart Hitch).</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Changed configuration name in DE01 Byte 2 Bit 0 from Off-Road Turn Assist to Trail Turn Assist.</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 xml:space="preserve">Added new configurations (for 4.x </w:t>
            </w:r>
            <w:proofErr w:type="gramStart"/>
            <w:r w:rsidRPr="00E97B71">
              <w:rPr>
                <w:rFonts w:cs="Arial"/>
              </w:rPr>
              <w:t>only)  to</w:t>
            </w:r>
            <w:proofErr w:type="gramEnd"/>
            <w:r w:rsidRPr="00E97B71">
              <w:rPr>
                <w:rFonts w:cs="Arial"/>
              </w:rPr>
              <w:t xml:space="preserve"> DE01 Byte 10 Bit 2 (Manual Mode) and to DE01 Byte 10 Bit 1 (Number of PADIs).</w:t>
            </w:r>
          </w:p>
        </w:tc>
      </w:tr>
      <w:tr w:rsidR="000B2C36" w:rsidRPr="00E97B71"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7.17.0</w:t>
            </w:r>
          </w:p>
        </w:tc>
        <w:tc>
          <w:tcPr>
            <w:tcW w:w="1318"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01/27/2020</w:t>
            </w:r>
          </w:p>
        </w:tc>
        <w:tc>
          <w:tcPr>
            <w:tcW w:w="2970"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E97B71" w:rsidRDefault="000B2C36" w:rsidP="000B2C36">
            <w:pPr>
              <w:spacing w:line="254" w:lineRule="auto"/>
              <w:rPr>
                <w:rFonts w:cs="Arial"/>
              </w:rPr>
            </w:pPr>
            <w:r w:rsidRPr="00E97B71">
              <w:rPr>
                <w:rFonts w:cs="Arial"/>
              </w:rPr>
              <w:t>Removed configuration EV Range Buffer from DE01 Byte 12 Bits 2-0.</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Updated name for Configuration in DE00 Byte 19 Bits 1-0 to add "Portrait" to the name.</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Added new value to DE01 Byte 8 Bits 2-0 (Battery Pack Size) with 0x02- 3PDR.</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Added new program value to DE02 Byte 6 (Vehicle) with 0x1A - CX727 GT.</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3.14.4</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Added new timer parameter (CCPU Reboot Timer) to DE03 Byte 2.</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3.14.9</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 xml:space="preserve">Added new parameters to DE07 Byte 4 Parking Assistance with 0x0D - SAPP with APA Deluxe, 0x0E - FAPA with APA Deluxe, and 0x0E - FAPA and </w:t>
            </w:r>
            <w:proofErr w:type="spellStart"/>
            <w:r w:rsidRPr="00020034">
              <w:rPr>
                <w:rFonts w:cs="Arial"/>
              </w:rPr>
              <w:t>RePA</w:t>
            </w:r>
            <w:proofErr w:type="spellEnd"/>
            <w:r w:rsidRPr="00020034">
              <w:rPr>
                <w:rFonts w:cs="Arial"/>
              </w:rPr>
              <w:t xml:space="preserve"> with APA Deluxe</w:t>
            </w:r>
          </w:p>
        </w:tc>
      </w:tr>
      <w:tr w:rsidR="000B2C36" w:rsidRPr="00020034" w:rsidTr="00D868C0">
        <w:trPr>
          <w:jc w:val="center"/>
        </w:trPr>
        <w:tc>
          <w:tcPr>
            <w:tcW w:w="1023"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7.18.0</w:t>
            </w:r>
          </w:p>
        </w:tc>
        <w:tc>
          <w:tcPr>
            <w:tcW w:w="1318"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02/21/2020</w:t>
            </w:r>
          </w:p>
        </w:tc>
        <w:tc>
          <w:tcPr>
            <w:tcW w:w="2970"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0B2C36" w:rsidRPr="00020034" w:rsidRDefault="000B2C36" w:rsidP="000B2C36">
            <w:pPr>
              <w:spacing w:line="254" w:lineRule="auto"/>
              <w:rPr>
                <w:rFonts w:cs="Arial"/>
              </w:rPr>
            </w:pPr>
            <w:r w:rsidRPr="00020034">
              <w:rPr>
                <w:rFonts w:cs="Arial"/>
              </w:rPr>
              <w:t>Added new configuration (</w:t>
            </w:r>
            <w:proofErr w:type="spellStart"/>
            <w:r w:rsidRPr="00020034">
              <w:rPr>
                <w:rFonts w:cs="Arial"/>
              </w:rPr>
              <w:t>FoE</w:t>
            </w:r>
            <w:proofErr w:type="spellEnd"/>
            <w:r w:rsidRPr="00020034">
              <w:rPr>
                <w:rFonts w:cs="Arial"/>
              </w:rPr>
              <w:t xml:space="preserve"> Seatbelt Warning Strategy) to DE08 Byte 23 Bit 3.</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3.13.1</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 xml:space="preserve">Added configuration to DTC C15500 to state if Sync 4 or (Internal/External Cluster = External) for Sync </w:t>
            </w:r>
            <w:proofErr w:type="gramStart"/>
            <w:r w:rsidRPr="00B554AA">
              <w:rPr>
                <w:rFonts w:cs="Arial"/>
              </w:rPr>
              <w:t>4.x.</w:t>
            </w:r>
            <w:proofErr w:type="gramEnd"/>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3.14.1</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DE00 Byte 3 Bit 0 (Soft Camera/Parking Key).</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DE01 Byte 11 Bits 2-1 (ICP Subtype).</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DE01 Byte 12 Bit 7 (Display Mode).</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DE01 Byte 12 Bits 2-1 (Stop Mode).</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DE02 Byte 13 Bits 7-6 (Climate Temperature Ranges).</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3.14.2</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DE02 Byte 12 Bits 3-0 (</w:t>
            </w:r>
            <w:proofErr w:type="spellStart"/>
            <w:r w:rsidRPr="00B554AA">
              <w:rPr>
                <w:rFonts w:cs="Arial"/>
              </w:rPr>
              <w:t>LINBtIndIllu</w:t>
            </w:r>
            <w:proofErr w:type="spellEnd"/>
            <w:r w:rsidRPr="00B554AA">
              <w:rPr>
                <w:rFonts w:cs="Arial"/>
              </w:rPr>
              <w:t>-A).</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3.14.3</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DE03 Bytes 3-4 (Stop Mode Timer).</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Update Description names for DE08 Byte 1 Bit 3, DE08 Byte 6 Bit 5, DE08 Byte 7 Bit 6, DE08 Byte 8 Bits 7-</w:t>
            </w:r>
            <w:proofErr w:type="gramStart"/>
            <w:r w:rsidRPr="00B554AA">
              <w:rPr>
                <w:rFonts w:cs="Arial"/>
              </w:rPr>
              <w:t>6,  DE</w:t>
            </w:r>
            <w:proofErr w:type="gramEnd"/>
            <w:r w:rsidRPr="00B554AA">
              <w:rPr>
                <w:rFonts w:cs="Arial"/>
              </w:rPr>
              <w:t xml:space="preserve">08 Byte 8 Bits 3-2, DE08 Byte 9 Bit 3, DE08 Byte 11 Bit 2, DE08 Byte 11 Bit 1, DE08 Byte 16 Bit 6, DE08 Byte 16 Bit 1, DE08 Byte 17 Bit 3, and DE08 Byte 17 Bit 2. </w:t>
            </w:r>
          </w:p>
        </w:tc>
      </w:tr>
      <w:tr w:rsidR="00B554AA" w:rsidRPr="00B554AA" w:rsidTr="00B554AA">
        <w:trPr>
          <w:jc w:val="center"/>
        </w:trPr>
        <w:tc>
          <w:tcPr>
            <w:tcW w:w="1023"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lastRenderedPageBreak/>
              <w:t>7.19.0</w:t>
            </w:r>
          </w:p>
        </w:tc>
        <w:tc>
          <w:tcPr>
            <w:tcW w:w="1318"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03/18/2020</w:t>
            </w:r>
          </w:p>
        </w:tc>
        <w:tc>
          <w:tcPr>
            <w:tcW w:w="2970"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3.14.10</w:t>
            </w:r>
          </w:p>
        </w:tc>
        <w:tc>
          <w:tcPr>
            <w:tcW w:w="4517" w:type="dxa"/>
            <w:tcBorders>
              <w:top w:val="single" w:sz="4" w:space="0" w:color="auto"/>
              <w:left w:val="single" w:sz="4" w:space="0" w:color="auto"/>
              <w:bottom w:val="single" w:sz="4" w:space="0" w:color="auto"/>
              <w:right w:val="single" w:sz="4" w:space="0" w:color="auto"/>
            </w:tcBorders>
          </w:tcPr>
          <w:p w:rsidR="00B554AA" w:rsidRPr="00B554AA" w:rsidRDefault="00B554AA" w:rsidP="00B554AA">
            <w:pPr>
              <w:spacing w:line="254" w:lineRule="auto"/>
              <w:rPr>
                <w:rFonts w:cs="Arial"/>
              </w:rPr>
            </w:pPr>
            <w:r w:rsidRPr="00B554AA">
              <w:rPr>
                <w:rFonts w:cs="Arial"/>
              </w:rPr>
              <w:t>Added new configuration parameter to DE08 Byte 23 Bit 1-0 (Clear Exit Assist).</w:t>
            </w:r>
          </w:p>
        </w:tc>
      </w:tr>
    </w:tbl>
    <w:p w:rsidR="000B2C36" w:rsidRDefault="000B2C36" w:rsidP="000B2C36"/>
    <w:p w:rsidR="000B2C36" w:rsidRDefault="000B2C36" w:rsidP="000B2C36"/>
    <w:p w:rsidR="000B2C36" w:rsidRDefault="000B2C36" w:rsidP="000B2C36">
      <w:r>
        <w:br/>
      </w:r>
    </w:p>
    <w:p w:rsidR="000B2C36" w:rsidRDefault="000B2C36" w:rsidP="000B2C36">
      <w:pPr>
        <w:pStyle w:val="Heading1"/>
      </w:pPr>
      <w:bookmarkStart w:id="256" w:name="_Toc35417547"/>
      <w:r w:rsidRPr="00B9479B">
        <w:lastRenderedPageBreak/>
        <w:t>FRD-REQ-242662/A-Appendix A - DTC Failure Sub Type Definitions</w:t>
      </w:r>
      <w:bookmarkEnd w:id="256"/>
    </w:p>
    <w:p w:rsidR="000B2C36" w:rsidRDefault="000B2C36" w:rsidP="000B2C36">
      <w:pPr>
        <w:pStyle w:val="Heading2"/>
      </w:pPr>
      <w:bookmarkStart w:id="257" w:name="_Toc35417548"/>
      <w:r w:rsidRPr="00B9479B">
        <w:t>SWR-REQ-242695/A-Appendix A - DTC Failure Sub Type Definitions</w:t>
      </w:r>
      <w:bookmarkEnd w:id="257"/>
    </w:p>
    <w:p w:rsidR="000B2C36" w:rsidRPr="00BF4436" w:rsidRDefault="000B2C36" w:rsidP="000B2C36">
      <w:pPr>
        <w:rPr>
          <w:rFonts w:cs="Arial"/>
        </w:rPr>
      </w:pPr>
    </w:p>
    <w:p w:rsidR="000B2C36" w:rsidRPr="00BF4436" w:rsidRDefault="000B2C36" w:rsidP="000B2C36">
      <w:pPr>
        <w:rPr>
          <w:rFonts w:cs="Arial"/>
        </w:rPr>
      </w:pPr>
      <w:r w:rsidRPr="00BF4436">
        <w:rPr>
          <w:rFonts w:cs="Arial"/>
        </w:rPr>
        <w:t>Table 1 — DTC Failure Sub Type definition for failure category ‘0’</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315"/>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General Failure Information</w:t>
            </w:r>
          </w:p>
        </w:tc>
      </w:tr>
      <w:tr w:rsidR="000B2C36" w:rsidRPr="00BF4436" w:rsidTr="00D868C0">
        <w:trPr>
          <w:trHeight w:val="315"/>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300"/>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00</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0000</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no sub type information</w:t>
            </w:r>
          </w:p>
        </w:tc>
      </w:tr>
      <w:tr w:rsidR="000B2C36" w:rsidRPr="00BF4436" w:rsidTr="00D868C0">
        <w:trPr>
          <w:trHeight w:val="84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base DTC text string provides the complete description of the failure itself (no Category and no Sub Type information used, e.g. emissions-related DTC (012700 hex): P0127 Intake Air Temperature Too High).</w:t>
            </w:r>
          </w:p>
        </w:tc>
      </w:tr>
      <w:tr w:rsidR="000B2C36" w:rsidRPr="00BF4436" w:rsidTr="00D868C0">
        <w:trPr>
          <w:trHeight w:val="300"/>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01</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General Electrical Failure</w:t>
            </w:r>
          </w:p>
        </w:tc>
      </w:tr>
      <w:tr w:rsidR="000B2C36" w:rsidRPr="00BF4436" w:rsidTr="00D868C0">
        <w:trPr>
          <w:trHeight w:val="75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General Electrical Failures that cannot be assigned to a specific sub type (Category information and no Sub Type information, e.g. DTC (011501): P0115 Engine Coolant Temperature Circuit – General Electrical Failure).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General signal failure</w:t>
            </w:r>
          </w:p>
        </w:tc>
      </w:tr>
      <w:tr w:rsidR="000B2C36" w:rsidRPr="00BF4436" w:rsidTr="00D868C0">
        <w:trPr>
          <w:trHeight w:val="90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General Signal Failures that cannot be assigned to a specific sub type (Category information and no Sub Type information, e.g. DTC (014802): P0148 Fuel Delivery Error – General Signal Failure).</w:t>
            </w:r>
          </w:p>
        </w:tc>
      </w:tr>
      <w:tr w:rsidR="000B2C36" w:rsidRPr="00BF4436" w:rsidTr="00D868C0">
        <w:trPr>
          <w:trHeight w:val="28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FM (Frequency Modulated) / PWM (Pulse Width Modulated) Failures</w:t>
            </w:r>
          </w:p>
        </w:tc>
      </w:tr>
      <w:tr w:rsidR="000B2C36" w:rsidRPr="00BF4436" w:rsidTr="00D868C0">
        <w:trPr>
          <w:trHeight w:val="315"/>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for FM / PWM Failures that cannot be assigned to a specific sub type.</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04</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System Internal Failures</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server Internal Failures that cannot be assigned to a specific sub type.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System Programming Failures</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System Programming Failures that cannot be assigned to a specific sub type.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Algorithm Based Failures</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Algorithm Based Failures that cannot be assigned to a specific sub type.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Mechanical Failures</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Mechanical Failures that cannot be assigned to a specific sub type.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08</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Bus Signal / Message Failures</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Bus Signal / Message Failures that cannot be assigned to a specific sub type.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09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Component Failures</w:t>
            </w:r>
          </w:p>
        </w:tc>
      </w:tr>
      <w:tr w:rsidR="000B2C36" w:rsidRPr="00BF4436" w:rsidTr="00D868C0">
        <w:trPr>
          <w:trHeight w:val="270"/>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Component Failures that cannot be assigned to a specific sub type.</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2 — DTC Failure Sub Type definition for failure category ‘1’</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General Electrical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11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short to ground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ground (battery negative) potential for greater than a specified time period or when some other value is expected.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short to battery</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lastRenderedPageBreak/>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measures vehicle system (battery positive) potential for greater than a specified time period or when some other value is expected.</w:t>
            </w:r>
          </w:p>
        </w:tc>
      </w:tr>
      <w:tr w:rsidR="000B2C36" w:rsidRPr="00BF4436" w:rsidTr="00D868C0">
        <w:trPr>
          <w:trHeight w:val="270"/>
          <w:jc w:val="center"/>
        </w:trPr>
        <w:tc>
          <w:tcPr>
            <w:tcW w:w="1580" w:type="dxa"/>
            <w:tcBorders>
              <w:top w:val="single" w:sz="4" w:space="0" w:color="auto"/>
              <w:left w:val="single" w:sz="12" w:space="0" w:color="auto"/>
              <w:bottom w:val="nil"/>
              <w:right w:val="nil"/>
            </w:tcBorders>
            <w:hideMark/>
          </w:tcPr>
          <w:p w:rsidR="000B2C36" w:rsidRPr="00BF4436" w:rsidRDefault="000B2C36">
            <w:pPr>
              <w:rPr>
                <w:rFonts w:cs="Arial"/>
              </w:rPr>
            </w:pPr>
            <w:r w:rsidRPr="00BF4436">
              <w:rPr>
                <w:rFonts w:cs="Arial"/>
              </w:rPr>
              <w:t>13</w:t>
            </w:r>
          </w:p>
        </w:tc>
        <w:tc>
          <w:tcPr>
            <w:tcW w:w="1580" w:type="dxa"/>
            <w:tcBorders>
              <w:top w:val="sing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 xml:space="preserve">circuit open </w:t>
            </w:r>
          </w:p>
        </w:tc>
      </w:tr>
      <w:tr w:rsidR="000B2C36" w:rsidRPr="00BF4436" w:rsidTr="00D868C0">
        <w:trPr>
          <w:trHeight w:val="495"/>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determines an open circuit via lack of bias voltage, low current flow, no change in the state of an input in response to an output, etc.</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14</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short to ground or open</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condition detected by the server is the same for either indicated failure mode.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short to battery or open</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condition detected by the server is the same for either indicated failure mode.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voltage below threshold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voltage below a specified range but not necessarily a short to ground.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voltage above threshold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voltage above a specified range but not necessarily a short to battery.</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18</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current below threshold</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current flow below a specified range.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current above threshold</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current flow above a specified range.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1A</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resistance below threshold</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infers a circuit resistance below a specified range.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1B</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resistance above threshold</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infers a circuit resistance above a specified range.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1C</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voltage out of range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voltage outside the expected range but not identified as too high or too low.</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1D</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current out of range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current outside the expected range but not identified as too high or too low.</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1E</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resistance out of range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resistance outside the expected range but not identified as too high or too low.</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1F</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rPr>
            </w:pPr>
            <w:r w:rsidRPr="00BF4436">
              <w:rPr>
                <w:rFonts w:cs="Arial"/>
                <w:b/>
                <w:bCs/>
              </w:rPr>
              <w:t>circuit intermittent</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momentarily detects one of the conditions defined above, but not long enough to set a specific sub type.</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3 — DTC Failure Sub Type definition for failure category ‘2’</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General Signal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21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amplitude &lt; minimum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signal voltage below a specified range but not necessarily a short to ground (e.g., low gain).</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amplitude &gt; maximum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signal voltage above a specified range but not necessarily a short to battery (e.g., gain too high).</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stuck low</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signal that remains low when transitions are expected.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stuck high</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 signal that remains high when transitions are expected.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shape / waveform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shape of the signal (plot of the amplitude with respect to time) is not correct, e.g., improper circuit impedance.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rate of change below threshold</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signal transitions more slowly than is reasonably allowed.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rate of change above threshold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signal transitions more quickly than is reasonably allowed.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28</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bias level out of range / zero adjustment failure</w:t>
            </w:r>
          </w:p>
        </w:tc>
      </w:tr>
      <w:tr w:rsidR="000B2C36" w:rsidRPr="00BF4436" w:rsidTr="00D868C0">
        <w:trPr>
          <w:trHeight w:val="124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failures where the server applies a bias voltage to a circuit upon which is superimposed a signal voltage (e.g., Oxygen Sensor circuit.). This sub type is also used for failures where the server applies a </w:t>
            </w:r>
            <w:proofErr w:type="gramStart"/>
            <w:r w:rsidRPr="00BF4436">
              <w:rPr>
                <w:rFonts w:cs="Arial"/>
              </w:rPr>
              <w:t>zero signal</w:t>
            </w:r>
            <w:proofErr w:type="gramEnd"/>
            <w:r w:rsidRPr="00BF4436">
              <w:rPr>
                <w:rFonts w:cs="Arial"/>
              </w:rPr>
              <w:t xml:space="preserve"> level to a circuit upon which is superimposed a signal voltage (e.g., bias voltage to an Oxygen Sensor circuit, or a filtered digital m/sec</w:t>
            </w:r>
            <w:r w:rsidRPr="00BF4436">
              <w:rPr>
                <w:rFonts w:cs="Arial"/>
                <w:vertAlign w:val="superscript"/>
              </w:rPr>
              <w:t>2</w:t>
            </w:r>
            <w:r w:rsidRPr="00BF4436">
              <w:rPr>
                <w:rFonts w:cs="Arial"/>
              </w:rPr>
              <w:t xml:space="preserve"> signal while vehicle stands still for a lateral accelerator sensor module.)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 xml:space="preserve">signal </w:t>
            </w:r>
            <w:proofErr w:type="spellStart"/>
            <w:r w:rsidRPr="00BF4436">
              <w:rPr>
                <w:rFonts w:cs="Arial"/>
                <w:b/>
                <w:bCs/>
                <w:u w:val="single"/>
              </w:rPr>
              <w:t>signal</w:t>
            </w:r>
            <w:proofErr w:type="spellEnd"/>
            <w:r w:rsidRPr="00BF4436">
              <w:rPr>
                <w:rFonts w:cs="Arial"/>
                <w:b/>
                <w:bCs/>
                <w:u w:val="single"/>
              </w:rPr>
              <w:t xml:space="preserve"> invalid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value of the signal is not plausible given the operating conditions.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2F</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erratic</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signal is momentarily implausible (not long enough for "signal invalid") or discontinuous.</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4 — DTC Failure Sub Type definition for failure category ‘3’</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 xml:space="preserve">Sub Type </w:t>
            </w:r>
            <w:proofErr w:type="spellStart"/>
            <w:r w:rsidRPr="00BF4436">
              <w:rPr>
                <w:rFonts w:cs="Arial"/>
                <w:b/>
                <w:bCs/>
              </w:rPr>
              <w:t>Nible</w:t>
            </w:r>
            <w:proofErr w:type="spellEnd"/>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FM (Frequency Modulated) / PWM (Pulse Width Modulated)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31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no signal</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does not detect a signal which ought to be present (e.g., wheel speed signals present for three of the four wheels and brakes not applied.)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low time &lt; minimum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the low pulse is too narrow with respect to time.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low time &gt; maximum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the low pulse is too wide with respect to time.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rPr>
            </w:pPr>
            <w:r w:rsidRPr="00BF4436">
              <w:rPr>
                <w:rFonts w:cs="Arial"/>
                <w:b/>
                <w:bCs/>
              </w:rPr>
              <w:t>signal high time &lt; minimum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the high pulse is too narrow with respect to time.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high time &gt; maximum</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the high pulse is too wide with respect to time.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frequency too low</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excessive duration for one cycle of the output across a specified sample size.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frequency too high</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insufficient duration for one cycle of the output across a specified sample size.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38</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frequency incorrect</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measures an incorrect number of cycles in a given time period.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39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incorrect has too few pulses</w:t>
            </w:r>
          </w:p>
        </w:tc>
      </w:tr>
      <w:tr w:rsidR="000B2C36" w:rsidRPr="00BF4436" w:rsidTr="00D868C0">
        <w:trPr>
          <w:trHeight w:val="495"/>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measures too few pulses (e.g., position is calibrated in counts from one extreme to the other).</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3A</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1010</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incorrect has too many pulses</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measures too many pulses (e.g., position is calibrated in counts from one extreme to the other).</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5 — DTC Failure Sub Type definition for failure category ‘4’</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System Internal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41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general checksum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an incorrect checksum calculation where memory type is not specified.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general memory failure</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memory failure where memory type is not specified.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special memory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memory failure where the specific memory type is not defined in this category.</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data memory failure</w:t>
            </w:r>
          </w:p>
        </w:tc>
      </w:tr>
      <w:tr w:rsidR="000B2C36" w:rsidRPr="00BF4436" w:rsidTr="00D868C0">
        <w:trPr>
          <w:trHeight w:val="73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data (or working) memory failure for embedded systems using FLASH memory.  This is equivalent to RAM in RAM/ROM/EEPROM embedded systems.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program memory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by the server to indicate a </w:t>
            </w:r>
            <w:proofErr w:type="spellStart"/>
            <w:r w:rsidRPr="00BF4436">
              <w:rPr>
                <w:rFonts w:cs="Arial"/>
              </w:rPr>
              <w:t>progam</w:t>
            </w:r>
            <w:proofErr w:type="spellEnd"/>
            <w:r w:rsidRPr="00BF4436">
              <w:rPr>
                <w:rFonts w:cs="Arial"/>
              </w:rPr>
              <w:t xml:space="preserve"> memory failure for embedded systems using FLASH memory.  This is equivalent to ROM in RAM/ROM/EEPROM embedded systems.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calibration / parameter memory failure</w:t>
            </w:r>
          </w:p>
        </w:tc>
      </w:tr>
      <w:tr w:rsidR="000B2C36" w:rsidRPr="00BF4436" w:rsidTr="00D868C0">
        <w:trPr>
          <w:trHeight w:val="73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calibration / parameter memory failure for embedded systems using FLASH memory.  This is equivalent to EEPROM in RAM/ROM/EEPROM embedded systems.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watchdog / safety µC failure</w:t>
            </w:r>
          </w:p>
        </w:tc>
      </w:tr>
      <w:tr w:rsidR="000B2C36" w:rsidRPr="00BF4436" w:rsidTr="00D868C0">
        <w:trPr>
          <w:trHeight w:val="270"/>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a watchdog / safety µC failure.</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48</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supervision software failure</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supervision software failure.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internal electronic failure</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u w:val="single"/>
              </w:rPr>
            </w:pPr>
            <w:r w:rsidRPr="00BF4436">
              <w:rPr>
                <w:rFonts w:cs="Arial"/>
                <w:u w:val="single"/>
              </w:rPr>
              <w:t>This sub type is used by the server to indicate the detection of an internal circuit failure.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4A</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incorrect component installed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by the server to indicate a mismatch between the hardware connected to the server and the hardware expected by the server.</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4B</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over temperature</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the detection of an internal temperature above the expected range.</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6 — DTC Failure Sub Type definition for failure category ‘5’</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System Programming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85"/>
          <w:jc w:val="center"/>
        </w:trPr>
        <w:tc>
          <w:tcPr>
            <w:tcW w:w="1580" w:type="dxa"/>
            <w:tcBorders>
              <w:top w:val="double" w:sz="4" w:space="0" w:color="auto"/>
              <w:left w:val="single" w:sz="12" w:space="0" w:color="auto"/>
              <w:right w:val="nil"/>
            </w:tcBorders>
            <w:hideMark/>
          </w:tcPr>
          <w:p w:rsidR="000B2C36" w:rsidRPr="00BF4436" w:rsidRDefault="000B2C36">
            <w:pPr>
              <w:rPr>
                <w:rFonts w:cs="Arial"/>
              </w:rPr>
            </w:pPr>
            <w:r w:rsidRPr="00BF4436">
              <w:rPr>
                <w:rFonts w:cs="Arial"/>
              </w:rPr>
              <w:t>51</w:t>
            </w:r>
          </w:p>
        </w:tc>
        <w:tc>
          <w:tcPr>
            <w:tcW w:w="1580" w:type="dxa"/>
            <w:tcBorders>
              <w:top w:val="doub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00001</w:t>
            </w:r>
          </w:p>
        </w:tc>
        <w:tc>
          <w:tcPr>
            <w:tcW w:w="8000" w:type="dxa"/>
            <w:tcBorders>
              <w:top w:val="doub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not programmed</w:t>
            </w:r>
          </w:p>
        </w:tc>
      </w:tr>
      <w:tr w:rsidR="000B2C36" w:rsidRPr="00BF4436" w:rsidTr="00D868C0">
        <w:trPr>
          <w:trHeight w:val="270"/>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programming is required.</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52</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not activated</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that some portion of the program has not been enabled.</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53</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deactivated</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that some portion of the program has been disabled.</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54</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missing calibration</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an operational range etc. for a sensor or actuator must be taught to the server, e.g. by programming or learning.</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55</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not configured</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the need to enter (program) the sub system option content or the vehicle option content.</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7 — DTC Failure Sub Type definition for failure category ‘6’</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Algorithm Based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61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calculation failure</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w:t>
            </w:r>
            <w:proofErr w:type="gramStart"/>
            <w:r w:rsidRPr="00BF4436">
              <w:rPr>
                <w:rFonts w:cs="Arial"/>
              </w:rPr>
              <w:t>algorithm based</w:t>
            </w:r>
            <w:proofErr w:type="gramEnd"/>
            <w:r w:rsidRPr="00BF4436">
              <w:rPr>
                <w:rFonts w:cs="Arial"/>
              </w:rPr>
              <w:t xml:space="preserve"> calculation failures.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compare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compares two or more input parameters for plausibility.</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circuit / component protection time-out</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a function is active for greater than a specified time period.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plausibility failure</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plausibility failures.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has too few transitions / events</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monitors a parameter over time within specified limits and detects fewer than the expected number of transitions.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has too many transitions / events</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monitors a parameter over time within specified limits and detects more than the expected number of transitions.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67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signal incorrect after event</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failures where the server does not see the correct change of a parameter or group of parameters in response to a </w:t>
            </w:r>
            <w:proofErr w:type="gramStart"/>
            <w:r w:rsidRPr="00BF4436">
              <w:rPr>
                <w:rFonts w:cs="Arial"/>
              </w:rPr>
              <w:t>particular event</w:t>
            </w:r>
            <w:proofErr w:type="gramEnd"/>
            <w:r w:rsidRPr="00BF4436">
              <w:rPr>
                <w:rFonts w:cs="Arial"/>
              </w:rPr>
              <w:t>.</w:t>
            </w:r>
          </w:p>
        </w:tc>
      </w:tr>
      <w:tr w:rsidR="000B2C36" w:rsidRPr="00BF4436" w:rsidTr="00D868C0">
        <w:trPr>
          <w:trHeight w:val="255"/>
          <w:jc w:val="center"/>
        </w:trPr>
        <w:tc>
          <w:tcPr>
            <w:tcW w:w="1580" w:type="dxa"/>
            <w:tcBorders>
              <w:top w:val="single" w:sz="8" w:space="0" w:color="auto"/>
              <w:left w:val="single" w:sz="12" w:space="0" w:color="auto"/>
              <w:right w:val="nil"/>
            </w:tcBorders>
            <w:hideMark/>
          </w:tcPr>
          <w:p w:rsidR="000B2C36" w:rsidRPr="00BF4436" w:rsidRDefault="000B2C36">
            <w:pPr>
              <w:rPr>
                <w:rFonts w:cs="Arial"/>
              </w:rPr>
            </w:pPr>
            <w:r w:rsidRPr="00BF4436">
              <w:rPr>
                <w:rFonts w:cs="Arial"/>
              </w:rPr>
              <w:t>68</w:t>
            </w:r>
          </w:p>
        </w:tc>
        <w:tc>
          <w:tcPr>
            <w:tcW w:w="1580" w:type="dxa"/>
            <w:tcBorders>
              <w:top w:val="single" w:sz="8" w:space="0" w:color="auto"/>
              <w:left w:val="single" w:sz="8" w:space="0" w:color="auto"/>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event information</w:t>
            </w:r>
          </w:p>
        </w:tc>
      </w:tr>
      <w:tr w:rsidR="000B2C36" w:rsidRPr="00BF4436" w:rsidTr="00D868C0">
        <w:trPr>
          <w:trHeight w:val="73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the detection of a system event that was not caused by the server itself but forces the server to store a DTC (e.g. missing functionality from another system/server).</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8 — DTC Failure Sub Type definition for failure category ‘7’</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lastRenderedPageBreak/>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Mechanical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71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actuator stuck</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does not detect any motion in response to energizing a motor, solenoid, relay, etc.</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actuator stuck open</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does not detect any motion upon commanding the operation of a motor, solenoid, relay, etc., to close some piece of equipment.</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73</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actuator stuck closed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does not detect any motion upon commanding the operation of a motor, solenoid, relay, etc., to open some piece of equipment.</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actuator slipping</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excessive duration to command a motor, solenoid, relay, etc., to move a piece of equipment to a desired position.</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emergency position not reachable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is unable to command a motor, solenoid, relay, etc., to move a piece of equipment to the emergency position.</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wrong mounting position</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incorrectly mounted components, e.g., acceleration sensor showing a position error of 90°.</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commanded position not reachable</w:t>
            </w:r>
          </w:p>
        </w:tc>
      </w:tr>
      <w:tr w:rsidR="000B2C36" w:rsidRPr="00BF4436" w:rsidTr="00D868C0">
        <w:trPr>
          <w:trHeight w:val="735"/>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is unable to command a motor, solenoid, relay, etc., to move a piece of equipment to the commanded position either due to a failure in the actuator or its mechanical environment.</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78</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alignment or adjustment incorrect</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incorrectly adjusted or aligned components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79</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 xml:space="preserve">mechanical linkage failure </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failures where the server detects that the actuator is </w:t>
            </w:r>
            <w:proofErr w:type="gramStart"/>
            <w:r w:rsidRPr="00BF4436">
              <w:rPr>
                <w:rFonts w:cs="Arial"/>
              </w:rPr>
              <w:t>operational</w:t>
            </w:r>
            <w:proofErr w:type="gramEnd"/>
            <w:r w:rsidRPr="00BF4436">
              <w:rPr>
                <w:rFonts w:cs="Arial"/>
              </w:rPr>
              <w:t xml:space="preserve"> but the driven device is not operating e.g. drive cable for power sliding door broken</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7A</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fluid leak or seal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detects that a mechanical component has an unexpected gas or liquid flow in, out or through the component.</w:t>
            </w:r>
          </w:p>
        </w:tc>
      </w:tr>
      <w:tr w:rsidR="000B2C36" w:rsidRPr="00BF4436" w:rsidTr="00D868C0">
        <w:trPr>
          <w:trHeight w:val="255"/>
          <w:jc w:val="center"/>
        </w:trPr>
        <w:tc>
          <w:tcPr>
            <w:tcW w:w="1580" w:type="dxa"/>
            <w:vMerge w:val="restart"/>
            <w:tcBorders>
              <w:top w:val="single" w:sz="8" w:space="0" w:color="auto"/>
              <w:left w:val="single" w:sz="12" w:space="0" w:color="auto"/>
              <w:bottom w:val="single" w:sz="12" w:space="0" w:color="000000"/>
              <w:right w:val="nil"/>
            </w:tcBorders>
            <w:hideMark/>
          </w:tcPr>
          <w:p w:rsidR="000B2C36" w:rsidRPr="00BF4436" w:rsidRDefault="000B2C36">
            <w:pPr>
              <w:rPr>
                <w:rFonts w:cs="Arial"/>
              </w:rPr>
            </w:pPr>
            <w:r w:rsidRPr="00BF4436">
              <w:rPr>
                <w:rFonts w:cs="Arial"/>
              </w:rPr>
              <w:t>7B</w:t>
            </w:r>
          </w:p>
        </w:tc>
        <w:tc>
          <w:tcPr>
            <w:tcW w:w="1580" w:type="dxa"/>
            <w:vMerge w:val="restart"/>
            <w:tcBorders>
              <w:top w:val="single" w:sz="8" w:space="0" w:color="auto"/>
              <w:left w:val="single" w:sz="8" w:space="0" w:color="auto"/>
              <w:bottom w:val="single" w:sz="12" w:space="0" w:color="000000"/>
              <w:right w:val="single" w:sz="8" w:space="0" w:color="auto"/>
            </w:tcBorders>
            <w:hideMark/>
          </w:tcPr>
          <w:p w:rsidR="000B2C36" w:rsidRPr="00BF4436" w:rsidRDefault="000B2C3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low fluid level</w:t>
            </w:r>
          </w:p>
        </w:tc>
      </w:tr>
      <w:tr w:rsidR="000B2C36" w:rsidRPr="00BF4436" w:rsidTr="00D868C0">
        <w:trPr>
          <w:trHeight w:val="495"/>
          <w:jc w:val="center"/>
        </w:trPr>
        <w:tc>
          <w:tcPr>
            <w:tcW w:w="0" w:type="auto"/>
            <w:vMerge/>
            <w:tcBorders>
              <w:top w:val="single" w:sz="8" w:space="0" w:color="auto"/>
              <w:left w:val="single" w:sz="12" w:space="0" w:color="auto"/>
              <w:bottom w:val="single" w:sz="12" w:space="0" w:color="000000"/>
              <w:right w:val="nil"/>
            </w:tcBorders>
            <w:vAlign w:val="center"/>
            <w:hideMark/>
          </w:tcPr>
          <w:p w:rsidR="000B2C36" w:rsidRPr="00BF4436" w:rsidRDefault="000B2C36">
            <w:pPr>
              <w:rPr>
                <w:rFonts w:cs="Arial"/>
              </w:rPr>
            </w:pPr>
          </w:p>
        </w:tc>
        <w:tc>
          <w:tcPr>
            <w:tcW w:w="0" w:type="auto"/>
            <w:vMerge/>
            <w:tcBorders>
              <w:top w:val="single" w:sz="8" w:space="0" w:color="auto"/>
              <w:left w:val="single" w:sz="8" w:space="0" w:color="auto"/>
              <w:bottom w:val="single" w:sz="12" w:space="0" w:color="000000"/>
              <w:right w:val="single" w:sz="8" w:space="0" w:color="auto"/>
            </w:tcBorders>
            <w:vAlign w:val="center"/>
            <w:hideMark/>
          </w:tcPr>
          <w:p w:rsidR="000B2C36" w:rsidRPr="00BF4436" w:rsidRDefault="000B2C36">
            <w:pPr>
              <w:rPr>
                <w:rFonts w:cs="Arial"/>
              </w:rPr>
            </w:pP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detects that a fluid level is too low for proper operation of the system</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9 — DTC Failure Sub Type definition for failure category ‘8’</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Bus Signal / Message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85"/>
          <w:jc w:val="center"/>
        </w:trPr>
        <w:tc>
          <w:tcPr>
            <w:tcW w:w="1580" w:type="dxa"/>
            <w:tcBorders>
              <w:top w:val="double" w:sz="4" w:space="0" w:color="auto"/>
              <w:left w:val="single" w:sz="12" w:space="0" w:color="auto"/>
              <w:right w:val="nil"/>
            </w:tcBorders>
            <w:hideMark/>
          </w:tcPr>
          <w:p w:rsidR="000B2C36" w:rsidRPr="00BF4436" w:rsidRDefault="000B2C36">
            <w:pPr>
              <w:rPr>
                <w:rFonts w:cs="Arial"/>
              </w:rPr>
            </w:pPr>
            <w:r w:rsidRPr="00BF4436">
              <w:rPr>
                <w:rFonts w:cs="Arial"/>
              </w:rPr>
              <w:t>81</w:t>
            </w:r>
          </w:p>
        </w:tc>
        <w:tc>
          <w:tcPr>
            <w:tcW w:w="1580" w:type="dxa"/>
            <w:tcBorders>
              <w:top w:val="doub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invalid serial data received</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a signal was received with the corresponding validity bit equal to "invalid" or post processing of the signal determines it is invalid.</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82</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alive / sequence counter incorrect / not updated</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a signal was received without the corresponding rolling count value being properly updated.</w:t>
            </w:r>
          </w:p>
        </w:tc>
      </w:tr>
      <w:tr w:rsidR="000B2C36" w:rsidRPr="00BF4436" w:rsidTr="00D868C0">
        <w:trPr>
          <w:trHeight w:val="285"/>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lastRenderedPageBreak/>
              <w:t>83</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value of signal protection calculation incorrect</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by the server to indicate, that a message was processed with an incorrect protection (checksum) calculation.</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84</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signal below allowable range</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some circuit quantity, reported via serial data, is below a specified range.</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85</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signal above allowable range</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some circuit quantity, reported via serial data, is above a specified range.</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86</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signal invalid</w:t>
            </w:r>
          </w:p>
        </w:tc>
      </w:tr>
      <w:tr w:rsidR="000B2C36" w:rsidRPr="00BF4436" w:rsidTr="00D868C0">
        <w:trPr>
          <w:trHeight w:val="49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some circuit quantity, reported via serial data, is not plausible given the operating conditions.</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87</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missing message</w:t>
            </w:r>
          </w:p>
        </w:tc>
      </w:tr>
      <w:tr w:rsidR="000B2C36" w:rsidRPr="00BF4436" w:rsidTr="00D868C0">
        <w:trPr>
          <w:trHeight w:val="855"/>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one (or more) expected message(s) is not received, e.g., periodic transmission where the repetition time is too high, or message not received as a result of unforeseen reset events of the concerning component (e.g. engine control unit communicating with ABS).</w:t>
            </w:r>
          </w:p>
        </w:tc>
      </w:tr>
      <w:tr w:rsidR="000B2C36" w:rsidRPr="00BF4436" w:rsidTr="00D868C0">
        <w:trPr>
          <w:trHeight w:val="270"/>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88</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bus off</w:t>
            </w:r>
          </w:p>
        </w:tc>
      </w:tr>
      <w:tr w:rsidR="000B2C36" w:rsidRPr="00BF4436" w:rsidTr="00D868C0">
        <w:trPr>
          <w:trHeight w:val="270"/>
          <w:jc w:val="center"/>
        </w:trPr>
        <w:tc>
          <w:tcPr>
            <w:tcW w:w="1580" w:type="dxa"/>
            <w:tcBorders>
              <w:top w:val="nil"/>
              <w:left w:val="single" w:sz="12" w:space="0" w:color="auto"/>
              <w:bottom w:val="single" w:sz="4"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rsidR="000B2C36" w:rsidRPr="00BF4436" w:rsidRDefault="000B2C36">
            <w:pPr>
              <w:rPr>
                <w:rFonts w:cs="Arial"/>
              </w:rPr>
            </w:pPr>
            <w:r w:rsidRPr="00BF4436">
              <w:rPr>
                <w:rFonts w:cs="Arial"/>
              </w:rPr>
              <w:t>This sub type is used for failures where a data bus is not available.</w:t>
            </w:r>
          </w:p>
        </w:tc>
      </w:tr>
      <w:tr w:rsidR="000B2C36" w:rsidRPr="00BF4436" w:rsidTr="00D868C0">
        <w:trPr>
          <w:trHeight w:val="285"/>
          <w:jc w:val="center"/>
        </w:trPr>
        <w:tc>
          <w:tcPr>
            <w:tcW w:w="1580" w:type="dxa"/>
            <w:tcBorders>
              <w:top w:val="single" w:sz="4" w:space="0" w:color="auto"/>
              <w:left w:val="single" w:sz="12" w:space="0" w:color="auto"/>
              <w:right w:val="nil"/>
            </w:tcBorders>
            <w:hideMark/>
          </w:tcPr>
          <w:p w:rsidR="000B2C36" w:rsidRPr="00BF4436" w:rsidRDefault="000B2C36">
            <w:pPr>
              <w:rPr>
                <w:rFonts w:cs="Arial"/>
              </w:rPr>
            </w:pPr>
            <w:r w:rsidRPr="00BF4436">
              <w:rPr>
                <w:rFonts w:cs="Arial"/>
              </w:rPr>
              <w:t>8F</w:t>
            </w:r>
          </w:p>
        </w:tc>
        <w:tc>
          <w:tcPr>
            <w:tcW w:w="1580" w:type="dxa"/>
            <w:tcBorders>
              <w:top w:val="single" w:sz="4" w:space="0" w:color="auto"/>
              <w:left w:val="single" w:sz="8" w:space="0" w:color="auto"/>
              <w:right w:val="single" w:sz="8" w:space="0" w:color="auto"/>
            </w:tcBorders>
            <w:hideMark/>
          </w:tcPr>
          <w:p w:rsidR="000B2C36" w:rsidRPr="00BF4436" w:rsidRDefault="000B2C36">
            <w:pPr>
              <w:rPr>
                <w:rFonts w:cs="Arial"/>
              </w:rPr>
            </w:pPr>
            <w:r w:rsidRPr="00BF4436">
              <w:rPr>
                <w:rFonts w:cs="Arial"/>
              </w:rPr>
              <w:t>1111</w:t>
            </w:r>
          </w:p>
        </w:tc>
        <w:tc>
          <w:tcPr>
            <w:tcW w:w="8000" w:type="dxa"/>
            <w:tcBorders>
              <w:top w:val="single" w:sz="4" w:space="0" w:color="auto"/>
              <w:left w:val="nil"/>
              <w:right w:val="single" w:sz="12" w:space="0" w:color="auto"/>
            </w:tcBorders>
            <w:hideMark/>
          </w:tcPr>
          <w:p w:rsidR="000B2C36" w:rsidRPr="00BF4436" w:rsidRDefault="000B2C36">
            <w:pPr>
              <w:rPr>
                <w:rFonts w:cs="Arial"/>
                <w:b/>
                <w:bCs/>
                <w:u w:val="single"/>
              </w:rPr>
            </w:pPr>
            <w:r w:rsidRPr="00BF4436">
              <w:rPr>
                <w:rFonts w:cs="Arial"/>
                <w:b/>
                <w:bCs/>
                <w:u w:val="single"/>
              </w:rPr>
              <w:t>erratic</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signal, reported via serial data, is momentarily implausible or discontinuous.</w:t>
            </w:r>
          </w:p>
        </w:tc>
      </w:tr>
    </w:tbl>
    <w:p w:rsidR="000B2C36" w:rsidRPr="00BF4436" w:rsidRDefault="000B2C36" w:rsidP="000B2C36">
      <w:pPr>
        <w:rPr>
          <w:rFonts w:cs="Arial"/>
        </w:rPr>
      </w:pPr>
    </w:p>
    <w:p w:rsidR="000B2C36" w:rsidRPr="00BF4436" w:rsidRDefault="000B2C36" w:rsidP="000B2C36">
      <w:pPr>
        <w:rPr>
          <w:rFonts w:cs="Arial"/>
        </w:rPr>
      </w:pPr>
      <w:r w:rsidRPr="00BF4436">
        <w:rPr>
          <w:rFonts w:cs="Arial"/>
        </w:rPr>
        <w:t>Table 10 — DTC Failure Sub Type definition for failure category ‘9’</w:t>
      </w:r>
    </w:p>
    <w:p w:rsidR="000B2C36" w:rsidRPr="00BF4436" w:rsidRDefault="000B2C36" w:rsidP="000B2C36">
      <w:pPr>
        <w:rPr>
          <w:rFonts w:cs="Arial"/>
        </w:rPr>
      </w:pPr>
    </w:p>
    <w:tbl>
      <w:tblPr>
        <w:tblW w:w="11160" w:type="dxa"/>
        <w:jc w:val="center"/>
        <w:tblLook w:val="04A0" w:firstRow="1" w:lastRow="0" w:firstColumn="1" w:lastColumn="0" w:noHBand="0" w:noVBand="1"/>
      </w:tblPr>
      <w:tblGrid>
        <w:gridCol w:w="1580"/>
        <w:gridCol w:w="1580"/>
        <w:gridCol w:w="8000"/>
      </w:tblGrid>
      <w:tr w:rsidR="000B2C36" w:rsidRPr="00BF4436" w:rsidTr="00D868C0">
        <w:trPr>
          <w:trHeight w:val="270"/>
          <w:jc w:val="center"/>
        </w:trPr>
        <w:tc>
          <w:tcPr>
            <w:tcW w:w="1580" w:type="dxa"/>
            <w:tcBorders>
              <w:top w:val="single" w:sz="12" w:space="0" w:color="auto"/>
              <w:left w:val="single" w:sz="12" w:space="0" w:color="auto"/>
              <w:right w:val="nil"/>
            </w:tcBorders>
            <w:hideMark/>
          </w:tcPr>
          <w:p w:rsidR="000B2C36" w:rsidRPr="00BF4436" w:rsidRDefault="000B2C3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rsidR="000B2C36" w:rsidRPr="00BF4436" w:rsidRDefault="000B2C3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rsidR="000B2C36" w:rsidRPr="00BF4436" w:rsidRDefault="000B2C36">
            <w:pPr>
              <w:rPr>
                <w:rFonts w:cs="Arial"/>
                <w:b/>
                <w:bCs/>
              </w:rPr>
            </w:pPr>
            <w:r w:rsidRPr="00BF4436">
              <w:rPr>
                <w:rFonts w:cs="Arial"/>
                <w:b/>
                <w:bCs/>
              </w:rPr>
              <w:t>Component Failures</w:t>
            </w:r>
          </w:p>
        </w:tc>
      </w:tr>
      <w:tr w:rsidR="000B2C36" w:rsidRPr="00BF4436" w:rsidTr="00D868C0">
        <w:trPr>
          <w:trHeight w:val="270"/>
          <w:jc w:val="center"/>
        </w:trPr>
        <w:tc>
          <w:tcPr>
            <w:tcW w:w="1580" w:type="dxa"/>
            <w:tcBorders>
              <w:top w:val="nil"/>
              <w:left w:val="single" w:sz="12" w:space="0" w:color="auto"/>
              <w:bottom w:val="double" w:sz="4" w:space="0" w:color="auto"/>
              <w:right w:val="nil"/>
            </w:tcBorders>
            <w:hideMark/>
          </w:tcPr>
          <w:p w:rsidR="000B2C36" w:rsidRPr="00BF4436" w:rsidRDefault="000B2C3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rsidR="000B2C36" w:rsidRPr="00BF4436" w:rsidRDefault="000B2C3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rsidR="000B2C36" w:rsidRPr="00BF4436" w:rsidRDefault="000B2C36">
            <w:pPr>
              <w:rPr>
                <w:rFonts w:cs="Arial"/>
                <w:b/>
                <w:bCs/>
              </w:rPr>
            </w:pPr>
            <w:r w:rsidRPr="00BF4436">
              <w:rPr>
                <w:rFonts w:cs="Arial"/>
                <w:b/>
                <w:bCs/>
              </w:rPr>
              <w:t>Sub Type Description</w:t>
            </w:r>
          </w:p>
        </w:tc>
      </w:tr>
      <w:tr w:rsidR="000B2C36" w:rsidRPr="00BF4436" w:rsidTr="00D868C0">
        <w:trPr>
          <w:trHeight w:val="255"/>
          <w:jc w:val="center"/>
        </w:trPr>
        <w:tc>
          <w:tcPr>
            <w:tcW w:w="1580" w:type="dxa"/>
            <w:tcBorders>
              <w:top w:val="double" w:sz="4" w:space="0" w:color="auto"/>
              <w:left w:val="single" w:sz="12" w:space="0" w:color="auto"/>
              <w:bottom w:val="nil"/>
              <w:right w:val="nil"/>
            </w:tcBorders>
            <w:hideMark/>
          </w:tcPr>
          <w:p w:rsidR="000B2C36" w:rsidRPr="00BF4436" w:rsidRDefault="000B2C36">
            <w:pPr>
              <w:rPr>
                <w:rFonts w:cs="Arial"/>
              </w:rPr>
            </w:pPr>
            <w:r w:rsidRPr="00BF4436">
              <w:rPr>
                <w:rFonts w:cs="Arial"/>
              </w:rPr>
              <w:t>91</w:t>
            </w:r>
          </w:p>
        </w:tc>
        <w:tc>
          <w:tcPr>
            <w:tcW w:w="1580" w:type="dxa"/>
            <w:tcBorders>
              <w:top w:val="double" w:sz="4"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parametric</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a component parameter e.g. capacitance or inductance is outside its expected range.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92</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performance or incorrect operation</w:t>
            </w:r>
          </w:p>
        </w:tc>
      </w:tr>
      <w:tr w:rsidR="000B2C36" w:rsidRPr="00BF4436" w:rsidTr="00D868C0">
        <w:trPr>
          <w:trHeight w:val="495"/>
          <w:jc w:val="center"/>
        </w:trPr>
        <w:tc>
          <w:tcPr>
            <w:tcW w:w="1580" w:type="dxa"/>
            <w:tcBorders>
              <w:top w:val="nil"/>
              <w:left w:val="single" w:sz="12" w:space="0" w:color="auto"/>
              <w:bottom w:val="single" w:sz="8" w:space="0" w:color="auto"/>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the component performance is outside its expected range or operating in an incorrect way.</w:t>
            </w:r>
          </w:p>
        </w:tc>
      </w:tr>
      <w:tr w:rsidR="000B2C36" w:rsidRPr="00BF4436" w:rsidTr="00D868C0">
        <w:trPr>
          <w:trHeight w:val="25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93</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0011</w:t>
            </w:r>
          </w:p>
        </w:tc>
        <w:tc>
          <w:tcPr>
            <w:tcW w:w="8000" w:type="dxa"/>
            <w:tcBorders>
              <w:top w:val="nil"/>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no operation</w:t>
            </w:r>
          </w:p>
        </w:tc>
      </w:tr>
      <w:tr w:rsidR="000B2C36" w:rsidRPr="00BF4436" w:rsidTr="00D868C0">
        <w:trPr>
          <w:trHeight w:val="270"/>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the component is not operating.</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94</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unexpected operation</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the component is operating in a way or at a time that it has not been commanded to operate.</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95</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incorrect assembly</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failures where the server has detected that the component has been incorrectly installed e.g. hydraulic pipes crossed </w:t>
            </w:r>
            <w:proofErr w:type="gramStart"/>
            <w:r w:rsidRPr="00BF4436">
              <w:rPr>
                <w:rFonts w:cs="Arial"/>
              </w:rPr>
              <w:t>over,  circuits</w:t>
            </w:r>
            <w:proofErr w:type="gramEnd"/>
            <w:r w:rsidRPr="00BF4436">
              <w:rPr>
                <w:rFonts w:cs="Arial"/>
              </w:rPr>
              <w:t xml:space="preserve"> cross wired or polarity errors.</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96</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component internal failure</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 xml:space="preserve">This sub type is used for failures where the server has </w:t>
            </w:r>
            <w:proofErr w:type="spellStart"/>
            <w:r w:rsidRPr="00BF4436">
              <w:rPr>
                <w:rFonts w:cs="Arial"/>
              </w:rPr>
              <w:t>recived</w:t>
            </w:r>
            <w:proofErr w:type="spellEnd"/>
            <w:r w:rsidRPr="00BF4436">
              <w:rPr>
                <w:rFonts w:cs="Arial"/>
              </w:rPr>
              <w:t xml:space="preserve"> an indication about the component that indicates a failure e.g. an intelligent actuator or sensor is indicating an internal fault.</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97</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Component or system operation obstructed or blocked</w:t>
            </w:r>
          </w:p>
        </w:tc>
      </w:tr>
      <w:tr w:rsidR="000B2C36" w:rsidRPr="00BF4436" w:rsidTr="00D868C0">
        <w:trPr>
          <w:trHeight w:val="495"/>
          <w:jc w:val="center"/>
        </w:trPr>
        <w:tc>
          <w:tcPr>
            <w:tcW w:w="1580" w:type="dxa"/>
            <w:tcBorders>
              <w:top w:val="nil"/>
              <w:left w:val="single" w:sz="12" w:space="0" w:color="auto"/>
              <w:bottom w:val="nil"/>
              <w:right w:val="nil"/>
            </w:tcBorders>
            <w:hideMark/>
          </w:tcPr>
          <w:p w:rsidR="000B2C36" w:rsidRPr="00BF4436" w:rsidRDefault="000B2C3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nil"/>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the operation of a component is prevented by an obstruction e.g. advanced cruise system radar beam obstructed.</w:t>
            </w:r>
          </w:p>
        </w:tc>
      </w:tr>
      <w:tr w:rsidR="000B2C36" w:rsidRPr="00BF4436" w:rsidTr="00D868C0">
        <w:trPr>
          <w:trHeight w:val="255"/>
          <w:jc w:val="center"/>
        </w:trPr>
        <w:tc>
          <w:tcPr>
            <w:tcW w:w="1580" w:type="dxa"/>
            <w:tcBorders>
              <w:top w:val="single" w:sz="8" w:space="0" w:color="auto"/>
              <w:left w:val="single" w:sz="12" w:space="0" w:color="auto"/>
              <w:bottom w:val="nil"/>
              <w:right w:val="nil"/>
            </w:tcBorders>
            <w:hideMark/>
          </w:tcPr>
          <w:p w:rsidR="000B2C36" w:rsidRPr="00BF4436" w:rsidRDefault="000B2C36">
            <w:pPr>
              <w:rPr>
                <w:rFonts w:cs="Arial"/>
              </w:rPr>
            </w:pPr>
            <w:r w:rsidRPr="00BF4436">
              <w:rPr>
                <w:rFonts w:cs="Arial"/>
              </w:rPr>
              <w:t>98</w:t>
            </w:r>
          </w:p>
        </w:tc>
        <w:tc>
          <w:tcPr>
            <w:tcW w:w="1580" w:type="dxa"/>
            <w:tcBorders>
              <w:top w:val="single" w:sz="8" w:space="0" w:color="auto"/>
              <w:left w:val="single" w:sz="8" w:space="0" w:color="auto"/>
              <w:bottom w:val="nil"/>
              <w:right w:val="single" w:sz="8" w:space="0" w:color="auto"/>
            </w:tcBorders>
            <w:hideMark/>
          </w:tcPr>
          <w:p w:rsidR="000B2C36" w:rsidRPr="00BF4436" w:rsidRDefault="000B2C3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rsidR="000B2C36" w:rsidRPr="00BF4436" w:rsidRDefault="000B2C36">
            <w:pPr>
              <w:rPr>
                <w:rFonts w:cs="Arial"/>
                <w:b/>
                <w:bCs/>
                <w:u w:val="single"/>
              </w:rPr>
            </w:pPr>
            <w:r w:rsidRPr="00BF4436">
              <w:rPr>
                <w:rFonts w:cs="Arial"/>
                <w:b/>
                <w:bCs/>
                <w:u w:val="single"/>
              </w:rPr>
              <w:t>component or system over temperature</w:t>
            </w:r>
          </w:p>
        </w:tc>
      </w:tr>
      <w:tr w:rsidR="000B2C36" w:rsidRPr="00BF4436" w:rsidTr="00D868C0">
        <w:trPr>
          <w:trHeight w:val="495"/>
          <w:jc w:val="center"/>
        </w:trPr>
        <w:tc>
          <w:tcPr>
            <w:tcW w:w="1580" w:type="dxa"/>
            <w:tcBorders>
              <w:top w:val="nil"/>
              <w:left w:val="single" w:sz="12" w:space="0" w:color="auto"/>
              <w:bottom w:val="single" w:sz="12" w:space="0" w:color="auto"/>
              <w:right w:val="nil"/>
            </w:tcBorders>
            <w:hideMark/>
          </w:tcPr>
          <w:p w:rsidR="000B2C36" w:rsidRPr="00BF4436" w:rsidRDefault="000B2C36">
            <w:pPr>
              <w:rPr>
                <w:rFonts w:cs="Arial"/>
              </w:rPr>
            </w:pPr>
            <w:r w:rsidRPr="00BF4436">
              <w:rPr>
                <w:rFonts w:cs="Arial"/>
              </w:rPr>
              <w:lastRenderedPageBreak/>
              <w:t> </w:t>
            </w:r>
          </w:p>
        </w:tc>
        <w:tc>
          <w:tcPr>
            <w:tcW w:w="1580" w:type="dxa"/>
            <w:tcBorders>
              <w:top w:val="nil"/>
              <w:left w:val="single" w:sz="8" w:space="0" w:color="auto"/>
              <w:bottom w:val="single" w:sz="12" w:space="0" w:color="auto"/>
              <w:right w:val="single" w:sz="8" w:space="0" w:color="auto"/>
            </w:tcBorders>
            <w:hideMark/>
          </w:tcPr>
          <w:p w:rsidR="000B2C36" w:rsidRPr="00BF4436" w:rsidRDefault="000B2C3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rsidR="000B2C36" w:rsidRPr="00BF4436" w:rsidRDefault="000B2C36">
            <w:pPr>
              <w:rPr>
                <w:rFonts w:cs="Arial"/>
              </w:rPr>
            </w:pPr>
            <w:r w:rsidRPr="00BF4436">
              <w:rPr>
                <w:rFonts w:cs="Arial"/>
              </w:rPr>
              <w:t>This sub type is used for failures where the server has detected that the temperature is too high for the correct operation of the component or system.</w:t>
            </w:r>
          </w:p>
        </w:tc>
      </w:tr>
    </w:tbl>
    <w:p w:rsidR="000B2C36" w:rsidRPr="00BF4436" w:rsidRDefault="000B2C36" w:rsidP="000B2C36">
      <w:pPr>
        <w:rPr>
          <w:rFonts w:cs="Arial"/>
        </w:rPr>
      </w:pPr>
    </w:p>
    <w:p w:rsidR="000B2C36" w:rsidRPr="00AE06BC" w:rsidRDefault="000B2C36" w:rsidP="000B2C36"/>
    <w:sectPr w:rsidR="000B2C36" w:rsidRPr="00AE06BC" w:rsidSect="00D868C0">
      <w:headerReference w:type="even" r:id="rId11"/>
      <w:headerReference w:type="default" r:id="rId12"/>
      <w:footerReference w:type="even" r:id="rId13"/>
      <w:footerReference w:type="default" r:id="rId14"/>
      <w:headerReference w:type="first" r:id="rId15"/>
      <w:footerReference w:type="first" r:id="rId16"/>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22D" w:rsidRDefault="00AB122D" w:rsidP="0085312A">
      <w:r>
        <w:separator/>
      </w:r>
    </w:p>
  </w:endnote>
  <w:endnote w:type="continuationSeparator" w:id="0">
    <w:p w:rsidR="00AB122D" w:rsidRDefault="00AB122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A" w:rsidRDefault="00B55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0B2C36"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0B2C36" w:rsidRPr="00583AF9" w:rsidRDefault="000B2C36"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0B2C36" w:rsidRPr="00583AF9" w:rsidRDefault="000B2C36"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0B2C36" w:rsidRPr="00583AF9" w:rsidRDefault="000B2C36"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0B2C36" w:rsidRPr="000D1DC3" w:rsidRDefault="000B2C36"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rsidR="000B2C36" w:rsidRPr="00583AF9" w:rsidRDefault="000B2C36"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A" w:rsidRDefault="00B55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22D" w:rsidRDefault="00AB122D" w:rsidP="0085312A">
      <w:r>
        <w:separator/>
      </w:r>
    </w:p>
  </w:footnote>
  <w:footnote w:type="continuationSeparator" w:id="0">
    <w:p w:rsidR="00AB122D" w:rsidRDefault="00AB122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A" w:rsidRDefault="00B55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B2C36"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B2C36" w:rsidRDefault="000B2C36" w:rsidP="000B2C36">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B2C36" w:rsidRDefault="000B2C36" w:rsidP="000B2C36">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B2C36" w:rsidRDefault="000B2C36" w:rsidP="000B2C36">
          <w:pPr>
            <w:autoSpaceDN w:val="0"/>
            <w:jc w:val="right"/>
            <w:rPr>
              <w:rFonts w:cs="Arial"/>
              <w:b/>
              <w:sz w:val="16"/>
              <w:szCs w:val="16"/>
            </w:rPr>
          </w:pPr>
          <w:r>
            <w:rPr>
              <w:rFonts w:cs="Arial"/>
              <w:b/>
              <w:sz w:val="16"/>
              <w:szCs w:val="16"/>
            </w:rPr>
            <w:t>Subsystem Part Specific Specification</w:t>
          </w:r>
        </w:p>
        <w:p w:rsidR="000B2C36" w:rsidRDefault="000B2C36" w:rsidP="000B2C36">
          <w:pPr>
            <w:autoSpaceDN w:val="0"/>
            <w:jc w:val="right"/>
            <w:rPr>
              <w:rFonts w:cs="Arial"/>
              <w:szCs w:val="20"/>
            </w:rPr>
          </w:pPr>
          <w:r>
            <w:rPr>
              <w:rFonts w:cs="Arial"/>
              <w:b/>
              <w:sz w:val="16"/>
              <w:szCs w:val="16"/>
            </w:rPr>
            <w:t>Engineering Specification</w:t>
          </w:r>
        </w:p>
      </w:tc>
    </w:tr>
  </w:tbl>
  <w:sdt>
    <w:sdtPr>
      <w:id w:val="1468237135"/>
      <w:docPartObj>
        <w:docPartGallery w:val="Watermarks"/>
        <w:docPartUnique/>
      </w:docPartObj>
    </w:sdtPr>
    <w:sdtEndPr/>
    <w:sdtContent>
      <w:p w:rsidR="000B2C36" w:rsidRPr="000D1DC3" w:rsidRDefault="00AB122D" w:rsidP="000D1DC3">
        <w:pPr>
          <w:pStyle w:val="Header"/>
          <w:tabs>
            <w:tab w:val="clear" w:pos="4320"/>
            <w:tab w:val="clear" w:pos="8640"/>
            <w:tab w:val="left" w:pos="2520"/>
          </w:tabs>
        </w:pPr>
        <w:r>
          <w:rPr>
            <w:noProof/>
          </w:rPr>
          <w:pict w14:anchorId="089ECD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AA" w:rsidRDefault="00B55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BD6013"/>
    <w:multiLevelType w:val="hybridMultilevel"/>
    <w:tmpl w:val="E97A9450"/>
    <w:lvl w:ilvl="0" w:tplc="F1D298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D6113"/>
    <w:multiLevelType w:val="hybridMultilevel"/>
    <w:tmpl w:val="092A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46122"/>
    <w:multiLevelType w:val="hybridMultilevel"/>
    <w:tmpl w:val="F876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326053"/>
    <w:multiLevelType w:val="hybridMultilevel"/>
    <w:tmpl w:val="635898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976165"/>
    <w:multiLevelType w:val="multilevel"/>
    <w:tmpl w:val="B2DAE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36028"/>
    <w:multiLevelType w:val="hybridMultilevel"/>
    <w:tmpl w:val="C97075BC"/>
    <w:lvl w:ilvl="0" w:tplc="9DB254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96041"/>
    <w:multiLevelType w:val="hybridMultilevel"/>
    <w:tmpl w:val="AA2CDD38"/>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66229"/>
    <w:multiLevelType w:val="hybridMultilevel"/>
    <w:tmpl w:val="48B4978A"/>
    <w:lvl w:ilvl="0" w:tplc="AC20C3F0">
      <w:numFmt w:val="decimalZero"/>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CE06139"/>
    <w:multiLevelType w:val="hybridMultilevel"/>
    <w:tmpl w:val="051AEF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0826192"/>
    <w:multiLevelType w:val="hybridMultilevel"/>
    <w:tmpl w:val="C75823DC"/>
    <w:lvl w:ilvl="0" w:tplc="B6BC02B8">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23B6023"/>
    <w:multiLevelType w:val="hybridMultilevel"/>
    <w:tmpl w:val="B6242B54"/>
    <w:lvl w:ilvl="0" w:tplc="1CE293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36149"/>
    <w:multiLevelType w:val="hybridMultilevel"/>
    <w:tmpl w:val="CE8A307E"/>
    <w:lvl w:ilvl="0" w:tplc="256057E2">
      <w:numFmt w:val="bullet"/>
      <w:lvlText w:val=""/>
      <w:lvlJc w:val="left"/>
      <w:pPr>
        <w:tabs>
          <w:tab w:val="num" w:pos="1800"/>
        </w:tabs>
        <w:ind w:left="1800" w:hanging="360"/>
      </w:pPr>
      <w:rPr>
        <w:rFonts w:ascii="Symbol" w:eastAsia="Times New Roman" w:hAnsi="Symbol" w:cs="Times New Roman" w:hint="default"/>
      </w:rPr>
    </w:lvl>
    <w:lvl w:ilvl="1" w:tplc="ACB4E66C">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E76185"/>
    <w:multiLevelType w:val="hybridMultilevel"/>
    <w:tmpl w:val="DAEC3BFC"/>
    <w:lvl w:ilvl="0" w:tplc="4D1CB7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A526148"/>
    <w:multiLevelType w:val="hybridMultilevel"/>
    <w:tmpl w:val="A0F2CAD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9" w15:restartNumberingAfterBreak="0">
    <w:nsid w:val="2CDB6184"/>
    <w:multiLevelType w:val="hybridMultilevel"/>
    <w:tmpl w:val="78DC1326"/>
    <w:lvl w:ilvl="0" w:tplc="8668D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336018"/>
    <w:multiLevelType w:val="hybridMultilevel"/>
    <w:tmpl w:val="873EE422"/>
    <w:lvl w:ilvl="0" w:tplc="E7B232EA">
      <w:numFmt w:val="bullet"/>
      <w:lvlText w:val="•"/>
      <w:lvlJc w:val="left"/>
      <w:pPr>
        <w:ind w:left="1080" w:hanging="72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B6032"/>
    <w:multiLevelType w:val="hybridMultilevel"/>
    <w:tmpl w:val="16E83AC4"/>
    <w:lvl w:ilvl="0" w:tplc="86DAC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706146"/>
    <w:multiLevelType w:val="hybridMultilevel"/>
    <w:tmpl w:val="E8E67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3AA6036"/>
    <w:multiLevelType w:val="hybridMultilevel"/>
    <w:tmpl w:val="171C13C0"/>
    <w:lvl w:ilvl="0" w:tplc="E0CEB87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90C6095"/>
    <w:multiLevelType w:val="hybridMultilevel"/>
    <w:tmpl w:val="785CCCC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E3E6034"/>
    <w:multiLevelType w:val="hybridMultilevel"/>
    <w:tmpl w:val="1542025E"/>
    <w:lvl w:ilvl="0" w:tplc="E0CEB87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2256140"/>
    <w:multiLevelType w:val="hybridMultilevel"/>
    <w:tmpl w:val="8F88C024"/>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27" w15:restartNumberingAfterBreak="0">
    <w:nsid w:val="42FC6142"/>
    <w:multiLevelType w:val="hybridMultilevel"/>
    <w:tmpl w:val="207C7D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4CB6179"/>
    <w:multiLevelType w:val="hybridMultilevel"/>
    <w:tmpl w:val="C300720C"/>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EC6129"/>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DEC6136"/>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DEC6154"/>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EF26025"/>
    <w:multiLevelType w:val="hybridMultilevel"/>
    <w:tmpl w:val="183E746C"/>
    <w:lvl w:ilvl="0" w:tplc="C3D0BE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696262"/>
    <w:multiLevelType w:val="hybridMultilevel"/>
    <w:tmpl w:val="A8AC79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A696267"/>
    <w:multiLevelType w:val="hybridMultilevel"/>
    <w:tmpl w:val="A8AC79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A696276"/>
    <w:multiLevelType w:val="hybridMultilevel"/>
    <w:tmpl w:val="A8AC79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A696285"/>
    <w:multiLevelType w:val="hybridMultilevel"/>
    <w:tmpl w:val="A8AC79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5AB46158"/>
    <w:multiLevelType w:val="hybridMultilevel"/>
    <w:tmpl w:val="A4A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36111"/>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0986117"/>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1146138"/>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1266169"/>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1266174"/>
    <w:multiLevelType w:val="hybridMultilevel"/>
    <w:tmpl w:val="A1C8FD82"/>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3976072"/>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63976077"/>
    <w:multiLevelType w:val="hybridMultilevel"/>
    <w:tmpl w:val="E19CD3C6"/>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3976086"/>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63976091"/>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63976097"/>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63976102"/>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63976107"/>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63976124"/>
    <w:multiLevelType w:val="hybridMultilevel"/>
    <w:tmpl w:val="DF16D500"/>
    <w:lvl w:ilvl="0" w:tplc="256057E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1196046"/>
    <w:multiLevelType w:val="hybridMultilevel"/>
    <w:tmpl w:val="E24A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BAE0654">
      <w:numFmt w:val="bullet"/>
      <w:lvlText w:val="-"/>
      <w:lvlJc w:val="left"/>
      <w:pPr>
        <w:ind w:left="2520" w:hanging="720"/>
      </w:pPr>
      <w:rPr>
        <w:rFonts w:ascii="Univers" w:eastAsia="Times New Roman" w:hAnsi="Univer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876133"/>
    <w:multiLevelType w:val="hybridMultilevel"/>
    <w:tmpl w:val="3C867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FC6127"/>
    <w:multiLevelType w:val="hybridMultilevel"/>
    <w:tmpl w:val="E278D5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4"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5" w15:restartNumberingAfterBreak="0">
    <w:nsid w:val="7E636166"/>
    <w:multiLevelType w:val="multilevel"/>
    <w:tmpl w:val="E7706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20"/>
  </w:num>
  <w:num w:numId="9">
    <w:abstractNumId w:val="15"/>
  </w:num>
  <w:num w:numId="10">
    <w:abstractNumId w:val="32"/>
  </w:num>
  <w:num w:numId="11">
    <w:abstractNumId w:val="10"/>
  </w:num>
  <w:num w:numId="12">
    <w:abstractNumId w:val="2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1"/>
  </w:num>
  <w:num w:numId="16">
    <w:abstractNumId w:val="11"/>
  </w:num>
  <w:num w:numId="17">
    <w:abstractNumId w:val="8"/>
  </w:num>
  <w:num w:numId="18">
    <w:abstractNumId w:val="43"/>
  </w:num>
  <w:num w:numId="19">
    <w:abstractNumId w:val="44"/>
  </w:num>
  <w:num w:numId="20">
    <w:abstractNumId w:val="45"/>
  </w:num>
  <w:num w:numId="21">
    <w:abstractNumId w:val="46"/>
  </w:num>
  <w:num w:numId="22">
    <w:abstractNumId w:val="24"/>
  </w:num>
  <w:num w:numId="23">
    <w:abstractNumId w:val="47"/>
  </w:num>
  <w:num w:numId="24">
    <w:abstractNumId w:val="48"/>
  </w:num>
  <w:num w:numId="25">
    <w:abstractNumId w:val="49"/>
  </w:num>
  <w:num w:numId="26">
    <w:abstractNumId w:val="6"/>
  </w:num>
  <w:num w:numId="27">
    <w:abstractNumId w:val="38"/>
  </w:num>
  <w:num w:numId="28">
    <w:abstractNumId w:val="39"/>
  </w:num>
  <w:num w:numId="29">
    <w:abstractNumId w:val="7"/>
  </w:num>
  <w:num w:numId="30">
    <w:abstractNumId w:val="50"/>
  </w:num>
  <w:num w:numId="31">
    <w:abstractNumId w:val="29"/>
  </w:num>
  <w:num w:numId="32">
    <w:abstractNumId w:val="53"/>
  </w:num>
  <w:num w:numId="33">
    <w:abstractNumId w:val="30"/>
  </w:num>
  <w:num w:numId="34">
    <w:abstractNumId w:val="26"/>
  </w:num>
  <w:num w:numId="35">
    <w:abstractNumId w:val="27"/>
  </w:num>
  <w:num w:numId="36">
    <w:abstractNumId w:val="13"/>
  </w:num>
  <w:num w:numId="37">
    <w:abstractNumId w:val="40"/>
  </w:num>
  <w:num w:numId="38">
    <w:abstractNumId w:val="52"/>
  </w:num>
  <w:num w:numId="39">
    <w:abstractNumId w:val="30"/>
  </w:num>
  <w:num w:numId="40">
    <w:abstractNumId w:val="22"/>
  </w:num>
  <w:num w:numId="41">
    <w:abstractNumId w:val="16"/>
  </w:num>
  <w:num w:numId="42">
    <w:abstractNumId w:val="18"/>
  </w:num>
  <w:num w:numId="43">
    <w:abstractNumId w:val="31"/>
  </w:num>
  <w:num w:numId="44">
    <w:abstractNumId w:val="37"/>
  </w:num>
  <w:num w:numId="45">
    <w:abstractNumId w:val="41"/>
  </w:num>
  <w:num w:numId="46">
    <w:abstractNumId w:val="55"/>
  </w:num>
  <w:num w:numId="47">
    <w:abstractNumId w:val="9"/>
  </w:num>
  <w:num w:numId="48">
    <w:abstractNumId w:val="42"/>
  </w:num>
  <w:num w:numId="49">
    <w:abstractNumId w:val="28"/>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num>
  <w:num w:numId="5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3"/>
  </w:num>
  <w:num w:numId="55">
    <w:abstractNumId w:val="34"/>
  </w:num>
  <w:num w:numId="56">
    <w:abstractNumId w:val="35"/>
  </w:num>
  <w:num w:numId="57">
    <w:abstractNumId w:val="36"/>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Houten, John (J.A.)">
    <w15:presenceInfo w15:providerId="AD" w15:userId="S::JVANHOU2@ford.com::f0b2193b-9228-46ec-9e65-961bda6d0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2C36"/>
    <w:rsid w:val="000B5689"/>
    <w:rsid w:val="000B7DB2"/>
    <w:rsid w:val="000C4778"/>
    <w:rsid w:val="000D1DC3"/>
    <w:rsid w:val="000D265E"/>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94E3F"/>
    <w:rsid w:val="002A1081"/>
    <w:rsid w:val="002A6CE2"/>
    <w:rsid w:val="002B075A"/>
    <w:rsid w:val="002F5B92"/>
    <w:rsid w:val="003158E1"/>
    <w:rsid w:val="00333D30"/>
    <w:rsid w:val="00334805"/>
    <w:rsid w:val="00346C31"/>
    <w:rsid w:val="003608D2"/>
    <w:rsid w:val="00365F72"/>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20A0"/>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1F44"/>
    <w:rsid w:val="0085312A"/>
    <w:rsid w:val="00881C55"/>
    <w:rsid w:val="0089619C"/>
    <w:rsid w:val="00897D41"/>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40DD"/>
    <w:rsid w:val="009C63A8"/>
    <w:rsid w:val="009C78FC"/>
    <w:rsid w:val="009C7FD5"/>
    <w:rsid w:val="009D200D"/>
    <w:rsid w:val="009D4120"/>
    <w:rsid w:val="009E2119"/>
    <w:rsid w:val="009E757D"/>
    <w:rsid w:val="009F1431"/>
    <w:rsid w:val="009F5BC4"/>
    <w:rsid w:val="00A136AA"/>
    <w:rsid w:val="00A43BD7"/>
    <w:rsid w:val="00A43CEA"/>
    <w:rsid w:val="00A7466F"/>
    <w:rsid w:val="00A814BF"/>
    <w:rsid w:val="00A927DD"/>
    <w:rsid w:val="00AA2808"/>
    <w:rsid w:val="00AA7830"/>
    <w:rsid w:val="00AB122D"/>
    <w:rsid w:val="00AB4863"/>
    <w:rsid w:val="00AD4E38"/>
    <w:rsid w:val="00AD76E8"/>
    <w:rsid w:val="00AE366A"/>
    <w:rsid w:val="00B045F3"/>
    <w:rsid w:val="00B1437A"/>
    <w:rsid w:val="00B36C60"/>
    <w:rsid w:val="00B4775A"/>
    <w:rsid w:val="00B554AA"/>
    <w:rsid w:val="00B57ABD"/>
    <w:rsid w:val="00B62830"/>
    <w:rsid w:val="00B64AE1"/>
    <w:rsid w:val="00B73A9F"/>
    <w:rsid w:val="00B8033C"/>
    <w:rsid w:val="00B85813"/>
    <w:rsid w:val="00B96E41"/>
    <w:rsid w:val="00BE6A94"/>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4E82"/>
    <w:rsid w:val="00CB63E9"/>
    <w:rsid w:val="00CB710B"/>
    <w:rsid w:val="00CB7873"/>
    <w:rsid w:val="00CC519C"/>
    <w:rsid w:val="00CE1A20"/>
    <w:rsid w:val="00CE7A30"/>
    <w:rsid w:val="00D21F35"/>
    <w:rsid w:val="00D227C3"/>
    <w:rsid w:val="00D248E1"/>
    <w:rsid w:val="00D27874"/>
    <w:rsid w:val="00D54CD4"/>
    <w:rsid w:val="00D82BB9"/>
    <w:rsid w:val="00D868C0"/>
    <w:rsid w:val="00D8727D"/>
    <w:rsid w:val="00D920D7"/>
    <w:rsid w:val="00D93F85"/>
    <w:rsid w:val="00DB14CC"/>
    <w:rsid w:val="00DD1F70"/>
    <w:rsid w:val="00DF31DC"/>
    <w:rsid w:val="00E05044"/>
    <w:rsid w:val="00E1021E"/>
    <w:rsid w:val="00E25E3E"/>
    <w:rsid w:val="00E4479E"/>
    <w:rsid w:val="00E77764"/>
    <w:rsid w:val="00E8091D"/>
    <w:rsid w:val="00E93D1E"/>
    <w:rsid w:val="00EB0FC2"/>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宋体" w:hAnsi="Arial" w:cs="Arial"/>
      <w:b/>
      <w:bCs/>
      <w:iCs/>
      <w:sz w:val="24"/>
      <w:szCs w:val="28"/>
    </w:rPr>
  </w:style>
  <w:style w:type="character" w:customStyle="1" w:styleId="Heading3Char">
    <w:name w:val="Heading 3 Char"/>
    <w:basedOn w:val="DefaultParagraphFont"/>
    <w:link w:val="Heading3"/>
    <w:uiPriority w:val="9"/>
    <w:rsid w:val="002A6CE2"/>
    <w:rPr>
      <w:rFonts w:ascii="Arial" w:eastAsia="宋体" w:hAnsi="Arial" w:cs="Arial"/>
      <w:b/>
      <w:bCs/>
      <w:sz w:val="20"/>
      <w:szCs w:val="26"/>
    </w:rPr>
  </w:style>
  <w:style w:type="character" w:customStyle="1" w:styleId="Heading4Char">
    <w:name w:val="Heading 4 Char"/>
    <w:basedOn w:val="DefaultParagraphFont"/>
    <w:link w:val="Heading4"/>
    <w:uiPriority w:val="9"/>
    <w:rsid w:val="002A6CE2"/>
    <w:rPr>
      <w:rFonts w:ascii="Arial" w:eastAsia="宋体"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宋体"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D868C0"/>
    <w:pPr>
      <w:spacing w:after="100"/>
      <w:ind w:left="600"/>
    </w:pPr>
  </w:style>
  <w:style w:type="paragraph" w:styleId="NormalWeb">
    <w:name w:val="Normal (Web)"/>
    <w:basedOn w:val="Normal"/>
    <w:uiPriority w:val="99"/>
    <w:semiHidden/>
    <w:unhideWhenUsed/>
    <w:rsid w:val="00B554AA"/>
    <w:pPr>
      <w:spacing w:before="100" w:beforeAutospacing="1" w:after="100" w:afterAutospacing="1"/>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210917808">
      <w:bodyDiv w:val="1"/>
      <w:marLeft w:val="0"/>
      <w:marRight w:val="0"/>
      <w:marTop w:val="0"/>
      <w:marBottom w:val="0"/>
      <w:divBdr>
        <w:top w:val="none" w:sz="0" w:space="0" w:color="auto"/>
        <w:left w:val="none" w:sz="0" w:space="0" w:color="auto"/>
        <w:bottom w:val="none" w:sz="0" w:space="0" w:color="auto"/>
        <w:right w:val="none" w:sz="0" w:space="0" w:color="auto"/>
      </w:divBdr>
      <w:divsChild>
        <w:div w:id="1947034196">
          <w:marLeft w:val="0"/>
          <w:marRight w:val="0"/>
          <w:marTop w:val="0"/>
          <w:marBottom w:val="0"/>
          <w:divBdr>
            <w:top w:val="none" w:sz="0" w:space="0" w:color="auto"/>
            <w:left w:val="none" w:sz="0" w:space="0" w:color="auto"/>
            <w:bottom w:val="none" w:sz="0" w:space="0" w:color="auto"/>
            <w:right w:val="none" w:sz="0" w:space="0" w:color="auto"/>
          </w:divBdr>
        </w:div>
      </w:divsChild>
    </w:div>
    <w:div w:id="1308126715">
      <w:bodyDiv w:val="1"/>
      <w:marLeft w:val="0"/>
      <w:marRight w:val="0"/>
      <w:marTop w:val="0"/>
      <w:marBottom w:val="0"/>
      <w:divBdr>
        <w:top w:val="none" w:sz="0" w:space="0" w:color="auto"/>
        <w:left w:val="none" w:sz="0" w:space="0" w:color="auto"/>
        <w:bottom w:val="none" w:sz="0" w:space="0" w:color="auto"/>
        <w:right w:val="none" w:sz="0" w:space="0" w:color="auto"/>
      </w:divBdr>
      <w:divsChild>
        <w:div w:id="40627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28EF4-A277-488C-A4E4-25F21531A78A}">
  <ds:schemaRefs>
    <ds:schemaRef ds:uri="http://schemas.microsoft.com/sharepoint/v3/contenttype/forms"/>
  </ds:schemaRefs>
</ds:datastoreItem>
</file>

<file path=customXml/itemProps2.xml><?xml version="1.0" encoding="utf-8"?>
<ds:datastoreItem xmlns:ds="http://schemas.openxmlformats.org/officeDocument/2006/customXml" ds:itemID="{28861224-B9E4-46BF-9AE8-94E3B492B3F2}">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0B7C7EAA-82ED-437E-9233-A5B550DA5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16910464-780c-4f6d-8de9-d311a934c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26656</Words>
  <Characters>151943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178243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Wang, Fin (X.Y.)</cp:lastModifiedBy>
  <cp:revision>2</cp:revision>
  <dcterms:created xsi:type="dcterms:W3CDTF">2020-03-19T09:31:00Z</dcterms:created>
  <dcterms:modified xsi:type="dcterms:W3CDTF">2020-03-19T09:31:00Z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