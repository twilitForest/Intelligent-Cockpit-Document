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p w:rsidR="00AA6AFB" w:rsidRPr="00106C9E" w:rsidRDefault="00AA6AFB" w:rsidP="00AA6AFB"/>
    <w:p w:rsidR="00AA6AFB" w:rsidRDefault="00AA6AFB" w:rsidP="00D6656D">
      <w:pPr>
        <w:jc w:val="center"/>
      </w:pPr>
      <w:r>
        <w:rPr>
          <w:noProof/>
        </w:rPr>
        <w:drawing>
          <wp:inline distT="0" distB="0" distL="0" distR="0" wp14:anchorId="2E325328" wp14:editId="5BACF494">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9"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AA6AFB" w:rsidRDefault="00AA6AFB">
      <w:pPr>
        <w:jc w:val="center"/>
        <w:rPr>
          <w:rFonts w:cs="Arial"/>
          <w:b/>
          <w:color w:val="000080"/>
          <w:sz w:val="44"/>
          <w:szCs w:val="44"/>
        </w:rPr>
      </w:pPr>
      <w:r>
        <w:rPr>
          <w:rFonts w:cs="Arial"/>
          <w:b/>
          <w:color w:val="000080"/>
          <w:sz w:val="44"/>
          <w:szCs w:val="44"/>
        </w:rPr>
        <w:t>Research &amp; Vehicle Technology</w:t>
      </w:r>
    </w:p>
    <w:p w:rsidR="00AA6AFB" w:rsidRDefault="00AA6AFB">
      <w:pPr>
        <w:jc w:val="center"/>
        <w:rPr>
          <w:rFonts w:cs="Arial"/>
          <w:b/>
          <w:color w:val="000080"/>
          <w:sz w:val="40"/>
          <w:szCs w:val="40"/>
        </w:rPr>
      </w:pPr>
      <w:r>
        <w:rPr>
          <w:rFonts w:cs="Arial"/>
          <w:b/>
          <w:color w:val="000080"/>
          <w:sz w:val="40"/>
          <w:szCs w:val="40"/>
        </w:rPr>
        <w:t>“Infotainment Systems Product Development”</w:t>
      </w:r>
    </w:p>
    <w:p w:rsidR="00AA6AFB" w:rsidRDefault="00AA6AFB">
      <w:pPr>
        <w:jc w:val="center"/>
      </w:pPr>
    </w:p>
    <w:p w:rsidR="00AA6AFB" w:rsidRDefault="00AA6AFB">
      <w:pPr>
        <w:jc w:val="center"/>
      </w:pPr>
    </w:p>
    <w:p w:rsidR="00AA6AFB" w:rsidRDefault="00AA6AFB">
      <w:pPr>
        <w:jc w:val="center"/>
        <w:rPr>
          <w:rFonts w:cs="Arial"/>
          <w:b/>
          <w:sz w:val="52"/>
          <w:szCs w:val="52"/>
        </w:rPr>
      </w:pPr>
      <w:r>
        <w:rPr>
          <w:rFonts w:cs="Arial"/>
          <w:b/>
          <w:sz w:val="52"/>
          <w:szCs w:val="52"/>
        </w:rPr>
        <w:t xml:space="preserve">Feature – Volume </w:t>
      </w:r>
    </w:p>
    <w:p w:rsidR="00AA6AFB" w:rsidRDefault="00AA6AFB">
      <w:pPr>
        <w:jc w:val="center"/>
        <w:rPr>
          <w:rFonts w:cs="Arial"/>
          <w:b/>
          <w:sz w:val="52"/>
          <w:szCs w:val="52"/>
        </w:rPr>
      </w:pPr>
    </w:p>
    <w:p w:rsidR="00AA6AFB" w:rsidRDefault="00AA6AFB">
      <w:pPr>
        <w:jc w:val="center"/>
        <w:rPr>
          <w:rFonts w:cs="Arial"/>
          <w:b/>
          <w:sz w:val="52"/>
          <w:szCs w:val="52"/>
        </w:rPr>
      </w:pPr>
      <w:r>
        <w:rPr>
          <w:rFonts w:cs="Arial"/>
          <w:b/>
          <w:sz w:val="52"/>
          <w:szCs w:val="52"/>
        </w:rPr>
        <w:t>APIM Infotainment Subsystem Part Specific Specification (SPSS)</w:t>
      </w:r>
    </w:p>
    <w:p w:rsidR="00AA6AFB" w:rsidRDefault="00AA6AFB">
      <w:pPr>
        <w:jc w:val="center"/>
      </w:pPr>
    </w:p>
    <w:p w:rsidR="00AA6AFB" w:rsidRDefault="00AA6AFB">
      <w:pPr>
        <w:jc w:val="center"/>
      </w:pPr>
    </w:p>
    <w:p w:rsidR="00AA6AFB" w:rsidRDefault="00AA6AFB">
      <w:pPr>
        <w:jc w:val="center"/>
      </w:pPr>
    </w:p>
    <w:p w:rsidR="00AA6AFB" w:rsidRDefault="00AA6AFB">
      <w:pPr>
        <w:jc w:val="center"/>
      </w:pPr>
    </w:p>
    <w:p w:rsidR="00AA6AFB" w:rsidRDefault="00AA6AFB">
      <w:pPr>
        <w:jc w:val="center"/>
        <w:rPr>
          <w:rFonts w:cs="Arial"/>
          <w:sz w:val="28"/>
          <w:szCs w:val="28"/>
        </w:rPr>
      </w:pPr>
      <w:r>
        <w:rPr>
          <w:rFonts w:cs="Arial"/>
          <w:sz w:val="28"/>
          <w:szCs w:val="28"/>
        </w:rPr>
        <w:t>Version 1.3</w:t>
      </w:r>
    </w:p>
    <w:p w:rsidR="00AA6AFB" w:rsidRDefault="00AA6AFB">
      <w:pPr>
        <w:jc w:val="center"/>
        <w:rPr>
          <w:rFonts w:cs="Arial"/>
          <w:b/>
          <w:sz w:val="28"/>
          <w:szCs w:val="28"/>
        </w:rPr>
      </w:pPr>
      <w:r>
        <w:rPr>
          <w:rFonts w:cs="Arial"/>
          <w:b/>
          <w:sz w:val="28"/>
          <w:szCs w:val="28"/>
        </w:rPr>
        <w:t>UNCONTROLLED COPY IF PRINTED</w:t>
      </w:r>
    </w:p>
    <w:p w:rsidR="00AA6AFB" w:rsidRDefault="00AA6AFB">
      <w:pPr>
        <w:jc w:val="center"/>
      </w:pPr>
    </w:p>
    <w:p w:rsidR="00AA6AFB" w:rsidRDefault="00AA6AFB">
      <w:pPr>
        <w:jc w:val="center"/>
        <w:rPr>
          <w:rFonts w:cs="Arial"/>
          <w:b/>
          <w:szCs w:val="22"/>
        </w:rPr>
      </w:pPr>
      <w:r>
        <w:rPr>
          <w:rFonts w:cs="Arial"/>
          <w:b/>
          <w:szCs w:val="22"/>
        </w:rPr>
        <w:t>Version Date:  January 31, 2018</w:t>
      </w:r>
    </w:p>
    <w:p w:rsidR="00AA6AFB" w:rsidRDefault="00AA6AFB">
      <w:pPr>
        <w:jc w:val="center"/>
      </w:pPr>
    </w:p>
    <w:p w:rsidR="00AA6AFB" w:rsidRDefault="00AA6AFB">
      <w:pPr>
        <w:jc w:val="center"/>
      </w:pPr>
    </w:p>
    <w:p w:rsidR="00AA6AFB" w:rsidRDefault="00AA6AFB">
      <w:pPr>
        <w:jc w:val="center"/>
      </w:pPr>
    </w:p>
    <w:p w:rsidR="00AA6AFB" w:rsidRDefault="00AA6AFB">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AA6AFB" w:rsidRDefault="00AA6AFB">
      <w:pPr>
        <w:jc w:val="center"/>
        <w:outlineLvl w:val="0"/>
        <w:rPr>
          <w:rFonts w:cs="Arial"/>
          <w:b/>
          <w:bCs/>
          <w:sz w:val="28"/>
          <w:szCs w:val="28"/>
          <w:u w:val="single"/>
        </w:rPr>
      </w:pPr>
      <w:r>
        <w:rPr>
          <w:b/>
          <w:sz w:val="36"/>
          <w:szCs w:val="36"/>
        </w:rPr>
        <w:br w:type="page"/>
      </w:r>
      <w:bookmarkStart w:id="0" w:name="_Toc505177143"/>
      <w:r>
        <w:rPr>
          <w:rFonts w:cs="Arial"/>
          <w:b/>
          <w:bCs/>
          <w:sz w:val="28"/>
          <w:szCs w:val="28"/>
          <w:u w:val="single"/>
        </w:rPr>
        <w:lastRenderedPageBreak/>
        <w:t>Revision History</w:t>
      </w:r>
      <w:bookmarkEnd w:id="0"/>
    </w:p>
    <w:p w:rsidR="00AA6AFB" w:rsidRDefault="00AA6AFB">
      <w:pPr>
        <w:rPr>
          <w:rFonts w:cs="Arial"/>
        </w:rPr>
      </w:pPr>
    </w:p>
    <w:p w:rsidR="00AA6AFB" w:rsidRDefault="00AA6AFB">
      <w:pPr>
        <w:rPr>
          <w:rFonts w:cs="Arial"/>
        </w:rPr>
      </w:pPr>
    </w:p>
    <w:tbl>
      <w:tblPr>
        <w:tblW w:w="10944" w:type="dxa"/>
        <w:jc w:val="center"/>
        <w:tblInd w:w="-393" w:type="dxa"/>
        <w:tblLayout w:type="fixed"/>
        <w:tblLook w:val="04A0" w:firstRow="1" w:lastRow="0" w:firstColumn="1" w:lastColumn="0" w:noHBand="0" w:noVBand="1"/>
      </w:tblPr>
      <w:tblGrid>
        <w:gridCol w:w="1584"/>
        <w:gridCol w:w="1066"/>
        <w:gridCol w:w="32"/>
        <w:gridCol w:w="2344"/>
        <w:gridCol w:w="5918"/>
      </w:tblGrid>
      <w:tr w:rsidR="00AA6AFB" w:rsidTr="00AA6AFB">
        <w:trPr>
          <w:trHeight w:val="360"/>
          <w:jc w:val="center"/>
        </w:trPr>
        <w:tc>
          <w:tcPr>
            <w:tcW w:w="1584"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AA6AFB" w:rsidRDefault="00AA6AFB">
            <w:pPr>
              <w:jc w:val="center"/>
              <w:rPr>
                <w:rFonts w:cs="Arial"/>
                <w:b/>
                <w:bCs/>
                <w:lang w:val="fr-FR"/>
              </w:rPr>
            </w:pPr>
            <w:r>
              <w:rPr>
                <w:rFonts w:cs="Arial"/>
                <w:b/>
                <w:bCs/>
                <w:lang w:val="fr-FR"/>
              </w:rPr>
              <w:t>Date</w:t>
            </w:r>
          </w:p>
        </w:tc>
        <w:tc>
          <w:tcPr>
            <w:tcW w:w="106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AA6AFB" w:rsidRDefault="00AA6AFB">
            <w:pPr>
              <w:jc w:val="center"/>
              <w:rPr>
                <w:rFonts w:cs="Arial"/>
                <w:b/>
                <w:bCs/>
                <w:lang w:val="fr-FR"/>
              </w:rPr>
            </w:pPr>
            <w:r>
              <w:rPr>
                <w:rFonts w:cs="Arial"/>
                <w:b/>
                <w:bCs/>
                <w:lang w:val="fr-FR"/>
              </w:rPr>
              <w:t>Version</w:t>
            </w:r>
          </w:p>
        </w:tc>
        <w:tc>
          <w:tcPr>
            <w:tcW w:w="8294"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AA6AFB" w:rsidRDefault="00AA6AFB" w:rsidP="00AA6AFB">
            <w:pPr>
              <w:jc w:val="center"/>
              <w:rPr>
                <w:rFonts w:cs="Arial"/>
                <w:b/>
                <w:bCs/>
                <w:lang w:val="fr-FR"/>
              </w:rPr>
            </w:pPr>
            <w:r>
              <w:rPr>
                <w:rFonts w:cs="Arial"/>
                <w:b/>
                <w:bCs/>
                <w:lang w:val="fr-FR"/>
              </w:rPr>
              <w:t>Notes</w:t>
            </w:r>
          </w:p>
        </w:tc>
      </w:tr>
      <w:tr w:rsidR="00AA6AFB" w:rsidRPr="00732D03" w:rsidTr="00AA6AFB">
        <w:trPr>
          <w:trHeight w:val="245"/>
          <w:jc w:val="center"/>
        </w:trPr>
        <w:tc>
          <w:tcPr>
            <w:tcW w:w="1584" w:type="dxa"/>
            <w:tcBorders>
              <w:top w:val="single" w:sz="6" w:space="0" w:color="auto"/>
              <w:left w:val="single" w:sz="6" w:space="0" w:color="auto"/>
              <w:bottom w:val="single" w:sz="6" w:space="0" w:color="auto"/>
              <w:right w:val="single" w:sz="6" w:space="0" w:color="auto"/>
            </w:tcBorders>
            <w:hideMark/>
          </w:tcPr>
          <w:p w:rsidR="00AA6AFB" w:rsidRPr="00732D03" w:rsidRDefault="00AA6AFB" w:rsidP="00AA6AFB">
            <w:pPr>
              <w:rPr>
                <w:rFonts w:cs="Arial"/>
                <w:b/>
                <w:sz w:val="16"/>
                <w:lang w:val="fr-FR"/>
              </w:rPr>
            </w:pPr>
            <w:r w:rsidRPr="00732D03">
              <w:rPr>
                <w:rFonts w:cs="Arial"/>
                <w:b/>
                <w:sz w:val="16"/>
                <w:lang w:val="fr-FR"/>
              </w:rPr>
              <w:t>May 30, 2013</w:t>
            </w:r>
          </w:p>
        </w:tc>
        <w:tc>
          <w:tcPr>
            <w:tcW w:w="1066" w:type="dxa"/>
            <w:tcBorders>
              <w:top w:val="single" w:sz="6" w:space="0" w:color="auto"/>
              <w:left w:val="single" w:sz="6" w:space="0" w:color="auto"/>
              <w:bottom w:val="single" w:sz="6" w:space="0" w:color="auto"/>
              <w:right w:val="single" w:sz="6" w:space="0" w:color="auto"/>
            </w:tcBorders>
            <w:hideMark/>
          </w:tcPr>
          <w:p w:rsidR="00AA6AFB" w:rsidRPr="00732D03" w:rsidRDefault="00AA6AFB" w:rsidP="00AA6AFB">
            <w:pPr>
              <w:jc w:val="center"/>
              <w:rPr>
                <w:rFonts w:cs="Arial"/>
                <w:b/>
                <w:sz w:val="16"/>
                <w:lang w:val="fr-FR"/>
              </w:rPr>
            </w:pPr>
            <w:r w:rsidRPr="00732D03">
              <w:rPr>
                <w:rFonts w:cs="Arial"/>
                <w:b/>
                <w:sz w:val="16"/>
                <w:lang w:val="fr-FR"/>
              </w:rPr>
              <w:t>1.0</w:t>
            </w:r>
          </w:p>
        </w:tc>
        <w:tc>
          <w:tcPr>
            <w:tcW w:w="2376" w:type="dxa"/>
            <w:gridSpan w:val="2"/>
            <w:tcBorders>
              <w:top w:val="single" w:sz="6" w:space="0" w:color="auto"/>
              <w:left w:val="single" w:sz="6" w:space="0" w:color="auto"/>
              <w:bottom w:val="single" w:sz="6" w:space="0" w:color="auto"/>
              <w:right w:val="single" w:sz="6" w:space="0" w:color="auto"/>
            </w:tcBorders>
          </w:tcPr>
          <w:p w:rsidR="00AA6AFB" w:rsidRPr="00732D03" w:rsidRDefault="00AA6AFB" w:rsidP="00AA6AFB">
            <w:pPr>
              <w:jc w:val="center"/>
              <w:rPr>
                <w:rFonts w:cs="Arial"/>
                <w:b/>
                <w:sz w:val="16"/>
              </w:rPr>
            </w:pPr>
            <w:r w:rsidRPr="00732D03">
              <w:rPr>
                <w:rFonts w:cs="Arial"/>
                <w:b/>
                <w:sz w:val="16"/>
              </w:rPr>
              <w:t>Initial Release</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pPr>
              <w:rPr>
                <w:rFonts w:cs="Arial"/>
                <w:b/>
                <w:sz w:val="16"/>
              </w:rPr>
            </w:pPr>
          </w:p>
        </w:tc>
      </w:tr>
      <w:tr w:rsidR="00AA6AFB" w:rsidRPr="00732D03" w:rsidTr="00AA6AFB">
        <w:trPr>
          <w:trHeight w:val="245"/>
          <w:jc w:val="center"/>
        </w:trPr>
        <w:tc>
          <w:tcPr>
            <w:tcW w:w="1584" w:type="dxa"/>
            <w:tcBorders>
              <w:top w:val="single" w:sz="6" w:space="0" w:color="auto"/>
              <w:left w:val="single" w:sz="6" w:space="0" w:color="auto"/>
              <w:bottom w:val="single" w:sz="6" w:space="0" w:color="auto"/>
            </w:tcBorders>
            <w:shd w:val="thinDiagCross" w:color="auto" w:fill="D9D9D9" w:themeFill="background1" w:themeFillShade="D9"/>
            <w:vAlign w:val="center"/>
          </w:tcPr>
          <w:p w:rsidR="00AA6AFB" w:rsidRPr="00732D03" w:rsidRDefault="00AA6AFB">
            <w:pPr>
              <w:rPr>
                <w:rFonts w:cs="Arial"/>
                <w:sz w:val="16"/>
              </w:rPr>
            </w:pPr>
          </w:p>
        </w:tc>
        <w:tc>
          <w:tcPr>
            <w:tcW w:w="1066" w:type="dxa"/>
            <w:tcBorders>
              <w:top w:val="single" w:sz="6" w:space="0" w:color="auto"/>
              <w:bottom w:val="single" w:sz="6" w:space="0" w:color="auto"/>
            </w:tcBorders>
            <w:shd w:val="thinDiagCross" w:color="auto" w:fill="D9D9D9" w:themeFill="background1" w:themeFillShade="D9"/>
            <w:vAlign w:val="center"/>
          </w:tcPr>
          <w:p w:rsidR="00AA6AFB" w:rsidRPr="00732D03" w:rsidRDefault="00AA6AFB" w:rsidP="00AA6AFB">
            <w:pPr>
              <w:jc w:val="center"/>
              <w:rPr>
                <w:rFonts w:cs="Arial"/>
                <w:sz w:val="16"/>
                <w:lang w:val="fr-FR"/>
              </w:rPr>
            </w:pPr>
          </w:p>
        </w:tc>
        <w:tc>
          <w:tcPr>
            <w:tcW w:w="2376" w:type="dxa"/>
            <w:gridSpan w:val="2"/>
            <w:tcBorders>
              <w:top w:val="single" w:sz="6" w:space="0" w:color="auto"/>
              <w:bottom w:val="single" w:sz="6" w:space="0" w:color="auto"/>
            </w:tcBorders>
            <w:shd w:val="thinDiagCross" w:color="auto" w:fill="D9D9D9" w:themeFill="background1" w:themeFillShade="D9"/>
            <w:vAlign w:val="center"/>
          </w:tcPr>
          <w:p w:rsidR="00AA6AFB" w:rsidRPr="00732D03" w:rsidRDefault="00AA6AFB">
            <w:pPr>
              <w:outlineLvl w:val="3"/>
              <w:rPr>
                <w:rFonts w:cs="Arial"/>
                <w:sz w:val="16"/>
                <w:szCs w:val="16"/>
              </w:rPr>
            </w:pPr>
          </w:p>
        </w:tc>
        <w:tc>
          <w:tcPr>
            <w:tcW w:w="5918" w:type="dxa"/>
            <w:tcBorders>
              <w:top w:val="single" w:sz="6" w:space="0" w:color="auto"/>
              <w:bottom w:val="single" w:sz="6" w:space="0" w:color="auto"/>
              <w:right w:val="single" w:sz="6" w:space="0" w:color="auto"/>
            </w:tcBorders>
            <w:shd w:val="thinDiagCross" w:color="auto" w:fill="D9D9D9" w:themeFill="background1" w:themeFillShade="D9"/>
            <w:vAlign w:val="center"/>
          </w:tcPr>
          <w:p w:rsidR="00AA6AFB" w:rsidRPr="00732D03" w:rsidRDefault="00AA6AFB">
            <w:pPr>
              <w:outlineLvl w:val="3"/>
              <w:rPr>
                <w:rFonts w:cs="Arial"/>
                <w:sz w:val="16"/>
                <w:szCs w:val="16"/>
              </w:rPr>
            </w:pPr>
          </w:p>
        </w:tc>
      </w:tr>
      <w:tr w:rsidR="00AA6AFB" w:rsidRPr="00732D03" w:rsidTr="00AA6AFB">
        <w:trPr>
          <w:trHeight w:val="245"/>
          <w:jc w:val="center"/>
        </w:trPr>
        <w:tc>
          <w:tcPr>
            <w:tcW w:w="1584" w:type="dxa"/>
            <w:tcBorders>
              <w:top w:val="single" w:sz="6" w:space="0" w:color="auto"/>
              <w:left w:val="single" w:sz="6" w:space="0" w:color="auto"/>
              <w:bottom w:val="single" w:sz="6" w:space="0" w:color="auto"/>
              <w:right w:val="single" w:sz="6" w:space="0" w:color="auto"/>
            </w:tcBorders>
            <w:hideMark/>
          </w:tcPr>
          <w:p w:rsidR="00AA6AFB" w:rsidRPr="00732D03" w:rsidRDefault="00AA6AFB" w:rsidP="00AA6AFB">
            <w:pPr>
              <w:rPr>
                <w:rFonts w:cs="Arial"/>
                <w:b/>
                <w:sz w:val="16"/>
                <w:lang w:val="fr-FR"/>
              </w:rPr>
            </w:pPr>
            <w:r w:rsidRPr="00732D03">
              <w:rPr>
                <w:rFonts w:cs="Arial"/>
                <w:b/>
                <w:sz w:val="16"/>
              </w:rPr>
              <w:t>June 5, 2014</w:t>
            </w:r>
          </w:p>
        </w:tc>
        <w:tc>
          <w:tcPr>
            <w:tcW w:w="1066" w:type="dxa"/>
            <w:tcBorders>
              <w:top w:val="single" w:sz="6" w:space="0" w:color="auto"/>
              <w:left w:val="single" w:sz="6" w:space="0" w:color="auto"/>
              <w:bottom w:val="single" w:sz="6" w:space="0" w:color="auto"/>
              <w:right w:val="single" w:sz="6" w:space="0" w:color="auto"/>
            </w:tcBorders>
            <w:hideMark/>
          </w:tcPr>
          <w:p w:rsidR="00AA6AFB" w:rsidRPr="00732D03" w:rsidRDefault="00AA6AFB" w:rsidP="00AA6AFB">
            <w:pPr>
              <w:jc w:val="center"/>
              <w:rPr>
                <w:rFonts w:cs="Arial"/>
                <w:b/>
                <w:sz w:val="16"/>
                <w:lang w:val="fr-FR"/>
              </w:rPr>
            </w:pPr>
            <w:r w:rsidRPr="00732D03">
              <w:rPr>
                <w:rFonts w:cs="Arial"/>
                <w:b/>
                <w:sz w:val="16"/>
                <w:lang w:val="fr-FR"/>
              </w:rPr>
              <w:t>1.1</w:t>
            </w:r>
          </w:p>
        </w:tc>
        <w:tc>
          <w:tcPr>
            <w:tcW w:w="2376" w:type="dxa"/>
            <w:gridSpan w:val="2"/>
            <w:tcBorders>
              <w:top w:val="single" w:sz="6" w:space="0" w:color="auto"/>
              <w:left w:val="single" w:sz="6" w:space="0" w:color="auto"/>
              <w:bottom w:val="single" w:sz="6" w:space="0" w:color="auto"/>
              <w:right w:val="single" w:sz="6" w:space="0" w:color="auto"/>
            </w:tcBorders>
          </w:tcPr>
          <w:p w:rsidR="00AA6AFB" w:rsidRPr="00732D03" w:rsidRDefault="00AA6AFB" w:rsidP="00AA6AFB">
            <w:pPr>
              <w:jc w:val="center"/>
              <w:rPr>
                <w:rFonts w:cs="Arial"/>
                <w:b/>
                <w:sz w:val="16"/>
              </w:rPr>
            </w:pPr>
            <w:r>
              <w:rPr>
                <w:rFonts w:cs="Arial"/>
                <w:b/>
                <w:sz w:val="16"/>
              </w:rPr>
              <w:t>Updated</w:t>
            </w:r>
            <w:r w:rsidRPr="00732D03">
              <w:rPr>
                <w:rFonts w:cs="Arial"/>
                <w:b/>
                <w:sz w:val="16"/>
              </w:rPr>
              <w:t xml:space="preserve"> Release</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Arial"/>
                <w:b/>
                <w:sz w:val="16"/>
              </w:rPr>
            </w:pPr>
          </w:p>
        </w:tc>
      </w:tr>
      <w:tr w:rsidR="00AA6AFB" w:rsidRPr="00732D03" w:rsidTr="00AA6AFB">
        <w:trPr>
          <w:jc w:val="center"/>
        </w:trPr>
        <w:tc>
          <w:tcPr>
            <w:tcW w:w="1584" w:type="dxa"/>
            <w:tcBorders>
              <w:top w:val="single" w:sz="6" w:space="0" w:color="auto"/>
              <w:left w:val="single" w:sz="6" w:space="0" w:color="auto"/>
              <w:right w:val="single" w:sz="6" w:space="0" w:color="auto"/>
            </w:tcBorders>
            <w:vAlign w:val="center"/>
          </w:tcPr>
          <w:p w:rsidR="00AA6AFB" w:rsidRPr="00732D03" w:rsidRDefault="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3"/>
              <w:rPr>
                <w:rFonts w:cs="Arial"/>
                <w:sz w:val="16"/>
                <w:szCs w:val="16"/>
              </w:rPr>
            </w:pPr>
            <w:r w:rsidRPr="00732D03">
              <w:rPr>
                <w:rFonts w:cs="Arial"/>
                <w:sz w:val="16"/>
                <w:szCs w:val="16"/>
              </w:rPr>
              <w:t>VOL-FUR-REQ-014819/A-Volume Attenuation/Restoration (</w:t>
            </w:r>
            <w:proofErr w:type="spellStart"/>
            <w:r w:rsidRPr="00732D03">
              <w:rPr>
                <w:rFonts w:cs="Arial"/>
                <w:sz w:val="16"/>
                <w:szCs w:val="16"/>
              </w:rPr>
              <w:t>TcSE</w:t>
            </w:r>
            <w:proofErr w:type="spellEnd"/>
            <w:r w:rsidRPr="00732D03">
              <w:rPr>
                <w:rFonts w:cs="Arial"/>
                <w:sz w:val="16"/>
                <w:szCs w:val="16"/>
              </w:rPr>
              <w:t xml:space="preserve"> ROIN-27919-9)</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3"/>
              <w:rPr>
                <w:rFonts w:cs="Arial"/>
                <w:sz w:val="16"/>
                <w:szCs w:val="16"/>
              </w:rPr>
            </w:pPr>
            <w:r w:rsidRPr="00732D03">
              <w:rPr>
                <w:rFonts w:cs="Arial"/>
                <w:sz w:val="16"/>
                <w:szCs w:val="16"/>
              </w:rPr>
              <w:t xml:space="preserve">jmyslin2/SORRIS1 - updated for </w:t>
            </w:r>
            <w:proofErr w:type="spellStart"/>
            <w:r w:rsidRPr="00732D03">
              <w:rPr>
                <w:rFonts w:cs="Arial"/>
                <w:sz w:val="16"/>
                <w:szCs w:val="16"/>
              </w:rPr>
              <w:t>eCall</w:t>
            </w:r>
            <w:proofErr w:type="spellEnd"/>
            <w:r w:rsidRPr="00732D03">
              <w:rPr>
                <w:rFonts w:cs="Arial"/>
                <w:sz w:val="16"/>
                <w:szCs w:val="16"/>
              </w:rPr>
              <w:t xml:space="preserve"> volume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3"/>
              <w:rPr>
                <w:rFonts w:cs="Arial"/>
                <w:sz w:val="16"/>
                <w:szCs w:val="16"/>
              </w:rPr>
            </w:pPr>
            <w:r w:rsidRPr="00732D03">
              <w:rPr>
                <w:rFonts w:cs="Arial"/>
                <w:sz w:val="16"/>
                <w:szCs w:val="16"/>
              </w:rPr>
              <w:t>VOL-FUR-REQ-014819/D-Volume Attenuation/Restoration (</w:t>
            </w:r>
            <w:proofErr w:type="spellStart"/>
            <w:r w:rsidRPr="00732D03">
              <w:rPr>
                <w:rFonts w:cs="Arial"/>
                <w:sz w:val="16"/>
                <w:szCs w:val="16"/>
              </w:rPr>
              <w:t>TcSE</w:t>
            </w:r>
            <w:proofErr w:type="spellEnd"/>
            <w:r w:rsidRPr="00732D03">
              <w:rPr>
                <w:rFonts w:cs="Arial"/>
                <w:sz w:val="16"/>
                <w:szCs w:val="16"/>
              </w:rPr>
              <w:t xml:space="preserve"> ROIN-27919-9)</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3"/>
              <w:rPr>
                <w:rFonts w:cs="Arial"/>
                <w:sz w:val="16"/>
                <w:szCs w:val="16"/>
              </w:rPr>
            </w:pPr>
            <w:r w:rsidRPr="00732D03">
              <w:rPr>
                <w:rFonts w:cs="Arial"/>
                <w:sz w:val="16"/>
                <w:szCs w:val="16"/>
              </w:rPr>
              <w:t xml:space="preserve">2014-03-17 DWALUS: Revised from </w:t>
            </w:r>
            <w:proofErr w:type="spellStart"/>
            <w:r w:rsidRPr="00732D03">
              <w:rPr>
                <w:rFonts w:cs="Arial"/>
                <w:sz w:val="16"/>
                <w:szCs w:val="16"/>
              </w:rPr>
              <w:t>TCsE</w:t>
            </w:r>
            <w:proofErr w:type="spellEnd"/>
            <w:r w:rsidRPr="00732D03">
              <w:rPr>
                <w:rFonts w:cs="Arial"/>
                <w:sz w:val="16"/>
                <w:szCs w:val="16"/>
              </w:rPr>
              <w:t xml:space="preserve"> to VSEM format.</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4"/>
              <w:rPr>
                <w:rFonts w:cs="Arial"/>
                <w:sz w:val="16"/>
                <w:szCs w:val="16"/>
              </w:rPr>
            </w:pPr>
            <w:r w:rsidRPr="00732D03">
              <w:rPr>
                <w:rFonts w:cs="Arial"/>
                <w:sz w:val="16"/>
                <w:szCs w:val="16"/>
              </w:rPr>
              <w:t>VOL-UC-REQ-014827/C-Increase Media Volume (</w:t>
            </w:r>
            <w:proofErr w:type="spellStart"/>
            <w:r w:rsidRPr="00732D03">
              <w:rPr>
                <w:rFonts w:cs="Arial"/>
                <w:sz w:val="16"/>
                <w:szCs w:val="16"/>
              </w:rPr>
              <w:t>TcSE</w:t>
            </w:r>
            <w:proofErr w:type="spellEnd"/>
            <w:r w:rsidRPr="00732D03">
              <w:rPr>
                <w:rFonts w:cs="Arial"/>
                <w:sz w:val="16"/>
                <w:szCs w:val="16"/>
              </w:rPr>
              <w:t xml:space="preserve"> ROIN-290273-1)</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4"/>
              <w:rPr>
                <w:rFonts w:cs="Arial"/>
                <w:sz w:val="16"/>
                <w:szCs w:val="16"/>
              </w:rPr>
            </w:pPr>
            <w:r w:rsidRPr="00732D03">
              <w:rPr>
                <w:rFonts w:cs="Arial"/>
                <w:sz w:val="16"/>
                <w:szCs w:val="16"/>
              </w:rPr>
              <w:t xml:space="preserve">2014-03-17 DWALUS: Revised from </w:t>
            </w:r>
            <w:proofErr w:type="spellStart"/>
            <w:r w:rsidRPr="00732D03">
              <w:rPr>
                <w:rFonts w:cs="Arial"/>
                <w:sz w:val="16"/>
                <w:szCs w:val="16"/>
              </w:rPr>
              <w:t>TCsE</w:t>
            </w:r>
            <w:proofErr w:type="spellEnd"/>
            <w:r w:rsidRPr="00732D03">
              <w:rPr>
                <w:rFonts w:cs="Arial"/>
                <w:sz w:val="16"/>
                <w:szCs w:val="16"/>
              </w:rPr>
              <w:t xml:space="preserve"> to VSEM format.</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4"/>
              <w:rPr>
                <w:rFonts w:cs="Arial"/>
                <w:sz w:val="16"/>
                <w:szCs w:val="16"/>
              </w:rPr>
            </w:pPr>
            <w:r w:rsidRPr="00732D03">
              <w:rPr>
                <w:rFonts w:cs="Arial"/>
                <w:sz w:val="16"/>
                <w:szCs w:val="16"/>
              </w:rPr>
              <w:t>VOL-UC-REQ-014829/C-Decrease Media Volume (</w:t>
            </w:r>
            <w:proofErr w:type="spellStart"/>
            <w:r w:rsidRPr="00732D03">
              <w:rPr>
                <w:rFonts w:cs="Arial"/>
                <w:sz w:val="16"/>
                <w:szCs w:val="16"/>
              </w:rPr>
              <w:t>TcSE</w:t>
            </w:r>
            <w:proofErr w:type="spellEnd"/>
            <w:r w:rsidRPr="00732D03">
              <w:rPr>
                <w:rFonts w:cs="Arial"/>
                <w:sz w:val="16"/>
                <w:szCs w:val="16"/>
              </w:rPr>
              <w:t xml:space="preserve"> ROIN-290395-1)</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4"/>
              <w:rPr>
                <w:rFonts w:cs="Arial"/>
                <w:sz w:val="16"/>
                <w:szCs w:val="16"/>
              </w:rPr>
            </w:pPr>
            <w:r w:rsidRPr="00732D03">
              <w:rPr>
                <w:rFonts w:cs="Arial"/>
                <w:sz w:val="16"/>
                <w:szCs w:val="16"/>
              </w:rPr>
              <w:t xml:space="preserve">2014-03-17 DWALUS: Revised from </w:t>
            </w:r>
            <w:proofErr w:type="spellStart"/>
            <w:r w:rsidRPr="00732D03">
              <w:rPr>
                <w:rFonts w:cs="Arial"/>
                <w:sz w:val="16"/>
                <w:szCs w:val="16"/>
              </w:rPr>
              <w:t>TCsE</w:t>
            </w:r>
            <w:proofErr w:type="spellEnd"/>
            <w:r w:rsidRPr="00732D03">
              <w:rPr>
                <w:rFonts w:cs="Arial"/>
                <w:sz w:val="16"/>
                <w:szCs w:val="16"/>
              </w:rPr>
              <w:t xml:space="preserve"> to VSEM format.</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4"/>
              <w:rPr>
                <w:rFonts w:cs="Arial"/>
                <w:sz w:val="16"/>
                <w:szCs w:val="16"/>
              </w:rPr>
            </w:pPr>
            <w:r w:rsidRPr="00732D03">
              <w:rPr>
                <w:rFonts w:cs="Arial"/>
                <w:sz w:val="16"/>
                <w:szCs w:val="16"/>
              </w:rPr>
              <w:t>VOL-UC-REQ-014833/C-Adjust Phone Volume (</w:t>
            </w:r>
            <w:proofErr w:type="spellStart"/>
            <w:r w:rsidRPr="00732D03">
              <w:rPr>
                <w:rFonts w:cs="Arial"/>
                <w:sz w:val="16"/>
                <w:szCs w:val="16"/>
              </w:rPr>
              <w:t>TcSE</w:t>
            </w:r>
            <w:proofErr w:type="spellEnd"/>
            <w:r w:rsidRPr="00732D03">
              <w:rPr>
                <w:rFonts w:cs="Arial"/>
                <w:sz w:val="16"/>
                <w:szCs w:val="16"/>
              </w:rPr>
              <w:t xml:space="preserve"> ROIN-290402-1)</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4"/>
              <w:rPr>
                <w:rFonts w:cs="Arial"/>
                <w:sz w:val="16"/>
                <w:szCs w:val="16"/>
              </w:rPr>
            </w:pPr>
            <w:r w:rsidRPr="00732D03">
              <w:rPr>
                <w:rFonts w:cs="Arial"/>
                <w:sz w:val="16"/>
                <w:szCs w:val="16"/>
              </w:rPr>
              <w:t xml:space="preserve">2014-03-17 DWALUS: Revised from </w:t>
            </w:r>
            <w:proofErr w:type="spellStart"/>
            <w:r w:rsidRPr="00732D03">
              <w:rPr>
                <w:rFonts w:cs="Arial"/>
                <w:sz w:val="16"/>
                <w:szCs w:val="16"/>
              </w:rPr>
              <w:t>TCsE</w:t>
            </w:r>
            <w:proofErr w:type="spellEnd"/>
            <w:r w:rsidRPr="00732D03">
              <w:rPr>
                <w:rFonts w:cs="Arial"/>
                <w:sz w:val="16"/>
                <w:szCs w:val="16"/>
              </w:rPr>
              <w:t xml:space="preserve"> to VSEM format.</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4"/>
              <w:rPr>
                <w:rFonts w:cs="Arial"/>
                <w:sz w:val="16"/>
                <w:szCs w:val="16"/>
              </w:rPr>
            </w:pPr>
            <w:r w:rsidRPr="00732D03">
              <w:rPr>
                <w:rFonts w:cs="Arial"/>
                <w:sz w:val="16"/>
                <w:szCs w:val="16"/>
              </w:rPr>
              <w:t>VOL-UC-REQ-014834/C-Adjust TA Volume (</w:t>
            </w:r>
            <w:proofErr w:type="spellStart"/>
            <w:r w:rsidRPr="00732D03">
              <w:rPr>
                <w:rFonts w:cs="Arial"/>
                <w:sz w:val="16"/>
                <w:szCs w:val="16"/>
              </w:rPr>
              <w:t>TcSE</w:t>
            </w:r>
            <w:proofErr w:type="spellEnd"/>
            <w:r w:rsidRPr="00732D03">
              <w:rPr>
                <w:rFonts w:cs="Arial"/>
                <w:sz w:val="16"/>
                <w:szCs w:val="16"/>
              </w:rPr>
              <w:t xml:space="preserve"> ROIN-290403-1)</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4"/>
              <w:rPr>
                <w:rFonts w:cs="Arial"/>
                <w:sz w:val="16"/>
                <w:szCs w:val="16"/>
              </w:rPr>
            </w:pPr>
            <w:r w:rsidRPr="00732D03">
              <w:rPr>
                <w:rFonts w:cs="Arial"/>
                <w:sz w:val="16"/>
                <w:szCs w:val="16"/>
              </w:rPr>
              <w:t xml:space="preserve">2014-03-17 DWALUS: Revised from </w:t>
            </w:r>
            <w:proofErr w:type="spellStart"/>
            <w:r w:rsidRPr="00732D03">
              <w:rPr>
                <w:rFonts w:cs="Arial"/>
                <w:sz w:val="16"/>
                <w:szCs w:val="16"/>
              </w:rPr>
              <w:t>TCsE</w:t>
            </w:r>
            <w:proofErr w:type="spellEnd"/>
            <w:r w:rsidRPr="00732D03">
              <w:rPr>
                <w:rFonts w:cs="Arial"/>
                <w:sz w:val="16"/>
                <w:szCs w:val="16"/>
              </w:rPr>
              <w:t xml:space="preserve"> to VSEM format.</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5"/>
              <w:rPr>
                <w:rFonts w:cs="Arial"/>
                <w:sz w:val="16"/>
                <w:szCs w:val="16"/>
              </w:rPr>
            </w:pPr>
            <w:r w:rsidRPr="00732D03">
              <w:rPr>
                <w:rFonts w:cs="Arial"/>
                <w:sz w:val="16"/>
                <w:szCs w:val="16"/>
              </w:rPr>
              <w:t>VOL-UC-REQ-014836/C-Infotainment System exits TA Mode with storing (</w:t>
            </w:r>
            <w:proofErr w:type="spellStart"/>
            <w:r w:rsidRPr="00732D03">
              <w:rPr>
                <w:rFonts w:cs="Arial"/>
                <w:sz w:val="16"/>
                <w:szCs w:val="16"/>
              </w:rPr>
              <w:t>TcSE</w:t>
            </w:r>
            <w:proofErr w:type="spellEnd"/>
            <w:r w:rsidRPr="00732D03">
              <w:rPr>
                <w:rFonts w:cs="Arial"/>
                <w:sz w:val="16"/>
                <w:szCs w:val="16"/>
              </w:rPr>
              <w:t xml:space="preserve"> ROIN-290404-1)</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5"/>
              <w:rPr>
                <w:rFonts w:cs="Arial"/>
                <w:sz w:val="16"/>
                <w:szCs w:val="16"/>
              </w:rPr>
            </w:pPr>
            <w:r w:rsidRPr="00732D03">
              <w:rPr>
                <w:rFonts w:cs="Arial"/>
                <w:sz w:val="16"/>
                <w:szCs w:val="16"/>
              </w:rPr>
              <w:t xml:space="preserve">2014-03-17 DWALUS: Revised from </w:t>
            </w:r>
            <w:proofErr w:type="spellStart"/>
            <w:r w:rsidRPr="00732D03">
              <w:rPr>
                <w:rFonts w:cs="Arial"/>
                <w:sz w:val="16"/>
                <w:szCs w:val="16"/>
              </w:rPr>
              <w:t>TCsE</w:t>
            </w:r>
            <w:proofErr w:type="spellEnd"/>
            <w:r w:rsidRPr="00732D03">
              <w:rPr>
                <w:rFonts w:cs="Arial"/>
                <w:sz w:val="16"/>
                <w:szCs w:val="16"/>
              </w:rPr>
              <w:t xml:space="preserve"> to VSEM format.</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5"/>
              <w:rPr>
                <w:rFonts w:cs="Arial"/>
                <w:sz w:val="16"/>
                <w:szCs w:val="16"/>
              </w:rPr>
            </w:pPr>
            <w:r w:rsidRPr="00732D03">
              <w:rPr>
                <w:rFonts w:cs="Arial"/>
                <w:sz w:val="16"/>
                <w:szCs w:val="16"/>
              </w:rPr>
              <w:t>VOL-UC-REQ-014837/C-Infotainment System exits TA Mode without storing (</w:t>
            </w:r>
            <w:proofErr w:type="spellStart"/>
            <w:r w:rsidRPr="00732D03">
              <w:rPr>
                <w:rFonts w:cs="Arial"/>
                <w:sz w:val="16"/>
                <w:szCs w:val="16"/>
              </w:rPr>
              <w:t>TcSE</w:t>
            </w:r>
            <w:proofErr w:type="spellEnd"/>
            <w:r w:rsidRPr="00732D03">
              <w:rPr>
                <w:rFonts w:cs="Arial"/>
                <w:sz w:val="16"/>
                <w:szCs w:val="16"/>
              </w:rPr>
              <w:t xml:space="preserve"> ROIN-290405-1)</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5"/>
              <w:rPr>
                <w:rFonts w:cs="Arial"/>
                <w:sz w:val="16"/>
                <w:szCs w:val="16"/>
              </w:rPr>
            </w:pPr>
            <w:r w:rsidRPr="00732D03">
              <w:rPr>
                <w:rFonts w:cs="Arial"/>
                <w:sz w:val="16"/>
                <w:szCs w:val="16"/>
              </w:rPr>
              <w:t xml:space="preserve">2014-03-17 DWALUS: Revised from </w:t>
            </w:r>
            <w:proofErr w:type="spellStart"/>
            <w:r w:rsidRPr="00732D03">
              <w:rPr>
                <w:rFonts w:cs="Arial"/>
                <w:sz w:val="16"/>
                <w:szCs w:val="16"/>
              </w:rPr>
              <w:t>TCsE</w:t>
            </w:r>
            <w:proofErr w:type="spellEnd"/>
            <w:r w:rsidRPr="00732D03">
              <w:rPr>
                <w:rFonts w:cs="Arial"/>
                <w:sz w:val="16"/>
                <w:szCs w:val="16"/>
              </w:rPr>
              <w:t xml:space="preserve"> to VSEM format.</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5"/>
              <w:rPr>
                <w:rFonts w:cs="Arial"/>
                <w:sz w:val="16"/>
                <w:szCs w:val="16"/>
              </w:rPr>
            </w:pPr>
            <w:r w:rsidRPr="00732D03">
              <w:rPr>
                <w:rFonts w:cs="Arial"/>
                <w:sz w:val="16"/>
                <w:szCs w:val="16"/>
              </w:rPr>
              <w:t>VOL-UC-REQ-014843/C-Activating the Feature Volume at the Media Volume (</w:t>
            </w:r>
            <w:proofErr w:type="spellStart"/>
            <w:r w:rsidRPr="00732D03">
              <w:rPr>
                <w:rFonts w:cs="Arial"/>
                <w:sz w:val="16"/>
                <w:szCs w:val="16"/>
              </w:rPr>
              <w:t>TcSE</w:t>
            </w:r>
            <w:proofErr w:type="spellEnd"/>
            <w:r w:rsidRPr="00732D03">
              <w:rPr>
                <w:rFonts w:cs="Arial"/>
                <w:sz w:val="16"/>
                <w:szCs w:val="16"/>
              </w:rPr>
              <w:t xml:space="preserve"> ROIN-291882-1)</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5"/>
              <w:rPr>
                <w:rFonts w:cs="Arial"/>
                <w:sz w:val="16"/>
                <w:szCs w:val="16"/>
              </w:rPr>
            </w:pPr>
            <w:r w:rsidRPr="00732D03">
              <w:rPr>
                <w:rFonts w:cs="Arial"/>
                <w:sz w:val="16"/>
                <w:szCs w:val="16"/>
              </w:rPr>
              <w:t xml:space="preserve">2014-03-17 DWALUS: Revised from </w:t>
            </w:r>
            <w:proofErr w:type="spellStart"/>
            <w:r w:rsidRPr="00732D03">
              <w:rPr>
                <w:rFonts w:cs="Arial"/>
                <w:sz w:val="16"/>
                <w:szCs w:val="16"/>
              </w:rPr>
              <w:t>TCsE</w:t>
            </w:r>
            <w:proofErr w:type="spellEnd"/>
            <w:r w:rsidRPr="00732D03">
              <w:rPr>
                <w:rFonts w:cs="Arial"/>
                <w:sz w:val="16"/>
                <w:szCs w:val="16"/>
              </w:rPr>
              <w:t xml:space="preserve"> to VSEM format.</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5"/>
              <w:rPr>
                <w:rFonts w:cs="Arial"/>
                <w:sz w:val="16"/>
                <w:szCs w:val="16"/>
              </w:rPr>
            </w:pPr>
            <w:r w:rsidRPr="00732D03">
              <w:rPr>
                <w:rFonts w:cs="Arial"/>
                <w:sz w:val="16"/>
                <w:szCs w:val="16"/>
              </w:rPr>
              <w:t>VOL-SR-REQ-014858/C-Module specific volume requirements (</w:t>
            </w:r>
            <w:proofErr w:type="spellStart"/>
            <w:r w:rsidRPr="00732D03">
              <w:rPr>
                <w:rFonts w:cs="Arial"/>
                <w:sz w:val="16"/>
                <w:szCs w:val="16"/>
              </w:rPr>
              <w:t>TcSE</w:t>
            </w:r>
            <w:proofErr w:type="spellEnd"/>
            <w:r w:rsidRPr="00732D03">
              <w:rPr>
                <w:rFonts w:cs="Arial"/>
                <w:sz w:val="16"/>
                <w:szCs w:val="16"/>
              </w:rPr>
              <w:t xml:space="preserve"> ROIN-110928-5)</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outlineLvl w:val="5"/>
              <w:rPr>
                <w:rFonts w:cs="Arial"/>
                <w:sz w:val="16"/>
                <w:szCs w:val="16"/>
              </w:rPr>
            </w:pPr>
            <w:r w:rsidRPr="00732D03">
              <w:rPr>
                <w:rFonts w:cs="Arial"/>
                <w:sz w:val="16"/>
                <w:szCs w:val="16"/>
              </w:rPr>
              <w:t xml:space="preserve">&lt;jmyslin2&gt; Updated so Volume Setting Client can receive </w:t>
            </w:r>
            <w:proofErr w:type="spellStart"/>
            <w:r w:rsidRPr="00732D03">
              <w:rPr>
                <w:rFonts w:cs="Arial"/>
                <w:sz w:val="16"/>
                <w:szCs w:val="16"/>
              </w:rPr>
              <w:t>SetVolume</w:t>
            </w:r>
            <w:proofErr w:type="spellEnd"/>
            <w:r w:rsidRPr="00732D03">
              <w:rPr>
                <w:rFonts w:cs="Arial"/>
                <w:sz w:val="16"/>
                <w:szCs w:val="16"/>
              </w:rPr>
              <w:t xml:space="preserve"> from Rear Seat Controller and the Volume Setting Client (</w:t>
            </w:r>
            <w:proofErr w:type="spellStart"/>
            <w:r w:rsidRPr="00732D03">
              <w:rPr>
                <w:rFonts w:cs="Arial"/>
                <w:sz w:val="16"/>
                <w:szCs w:val="16"/>
              </w:rPr>
              <w:t>ex SYNC</w:t>
            </w:r>
            <w:proofErr w:type="spellEnd"/>
            <w:r w:rsidRPr="00732D03">
              <w:rPr>
                <w:rFonts w:cs="Arial"/>
                <w:sz w:val="16"/>
                <w:szCs w:val="16"/>
              </w:rPr>
              <w:t xml:space="preserve"> Gen 3) transmits the </w:t>
            </w:r>
            <w:proofErr w:type="spellStart"/>
            <w:r w:rsidRPr="00732D03">
              <w:rPr>
                <w:rFonts w:cs="Arial"/>
                <w:sz w:val="16"/>
                <w:szCs w:val="16"/>
              </w:rPr>
              <w:t>SetVolume</w:t>
            </w:r>
            <w:proofErr w:type="spellEnd"/>
            <w:r w:rsidRPr="00732D03">
              <w:rPr>
                <w:rFonts w:cs="Arial"/>
                <w:sz w:val="16"/>
                <w:szCs w:val="16"/>
              </w:rPr>
              <w:t xml:space="preserve"> to the Volume Setting Server</w:t>
            </w:r>
          </w:p>
        </w:tc>
      </w:tr>
      <w:tr w:rsidR="00AA6AFB" w:rsidRPr="00732D03" w:rsidTr="00AA6AFB">
        <w:trPr>
          <w:trHeight w:val="245"/>
          <w:jc w:val="center"/>
        </w:trPr>
        <w:tc>
          <w:tcPr>
            <w:tcW w:w="1584" w:type="dxa"/>
            <w:tcBorders>
              <w:top w:val="single" w:sz="6" w:space="0" w:color="auto"/>
              <w:left w:val="single" w:sz="6" w:space="0" w:color="auto"/>
              <w:bottom w:val="single" w:sz="6" w:space="0" w:color="auto"/>
            </w:tcBorders>
            <w:shd w:val="thinDiagCross" w:color="auto" w:fill="D9D9D9" w:themeFill="background1" w:themeFillShade="D9"/>
            <w:vAlign w:val="center"/>
          </w:tcPr>
          <w:p w:rsidR="00AA6AFB" w:rsidRPr="00732D03" w:rsidRDefault="00AA6AFB" w:rsidP="00AA6AFB">
            <w:pPr>
              <w:rPr>
                <w:rFonts w:cs="Arial"/>
                <w:sz w:val="16"/>
              </w:rPr>
            </w:pPr>
          </w:p>
        </w:tc>
        <w:tc>
          <w:tcPr>
            <w:tcW w:w="1066" w:type="dxa"/>
            <w:tcBorders>
              <w:top w:val="single" w:sz="6" w:space="0" w:color="auto"/>
              <w:bottom w:val="single" w:sz="6" w:space="0" w:color="auto"/>
            </w:tcBorders>
            <w:shd w:val="thinDiagCross" w:color="auto" w:fill="D9D9D9" w:themeFill="background1" w:themeFillShade="D9"/>
            <w:vAlign w:val="center"/>
          </w:tcPr>
          <w:p w:rsidR="00AA6AFB" w:rsidRPr="00732D03" w:rsidRDefault="00AA6AFB" w:rsidP="00AA6AFB">
            <w:pPr>
              <w:jc w:val="center"/>
              <w:rPr>
                <w:rFonts w:cs="Arial"/>
                <w:sz w:val="16"/>
                <w:lang w:val="fr-FR"/>
              </w:rPr>
            </w:pPr>
          </w:p>
        </w:tc>
        <w:tc>
          <w:tcPr>
            <w:tcW w:w="2376" w:type="dxa"/>
            <w:gridSpan w:val="2"/>
            <w:tcBorders>
              <w:top w:val="single" w:sz="6" w:space="0" w:color="auto"/>
              <w:bottom w:val="single" w:sz="6" w:space="0" w:color="auto"/>
            </w:tcBorders>
            <w:shd w:val="thinDiagCross" w:color="auto" w:fill="D9D9D9" w:themeFill="background1" w:themeFillShade="D9"/>
            <w:vAlign w:val="center"/>
          </w:tcPr>
          <w:p w:rsidR="00AA6AFB" w:rsidRPr="00732D03" w:rsidRDefault="00AA6AFB" w:rsidP="00AA6AFB">
            <w:pPr>
              <w:outlineLvl w:val="3"/>
              <w:rPr>
                <w:rFonts w:cs="Arial"/>
                <w:sz w:val="16"/>
                <w:szCs w:val="16"/>
              </w:rPr>
            </w:pPr>
          </w:p>
        </w:tc>
        <w:tc>
          <w:tcPr>
            <w:tcW w:w="5918" w:type="dxa"/>
            <w:tcBorders>
              <w:top w:val="single" w:sz="6" w:space="0" w:color="auto"/>
              <w:bottom w:val="single" w:sz="6" w:space="0" w:color="auto"/>
              <w:right w:val="single" w:sz="6" w:space="0" w:color="auto"/>
            </w:tcBorders>
            <w:shd w:val="thinDiagCross" w:color="auto" w:fill="D9D9D9" w:themeFill="background1" w:themeFillShade="D9"/>
            <w:vAlign w:val="center"/>
          </w:tcPr>
          <w:p w:rsidR="00AA6AFB" w:rsidRPr="00732D03" w:rsidRDefault="00AA6AFB" w:rsidP="00AA6AFB">
            <w:pPr>
              <w:outlineLvl w:val="3"/>
              <w:rPr>
                <w:rFonts w:cs="Arial"/>
                <w:sz w:val="16"/>
                <w:szCs w:val="16"/>
              </w:rPr>
            </w:pPr>
          </w:p>
        </w:tc>
      </w:tr>
      <w:tr w:rsidR="00AA6AFB" w:rsidRPr="00732D03" w:rsidTr="00AA6AFB">
        <w:trPr>
          <w:trHeight w:val="245"/>
          <w:jc w:val="center"/>
        </w:trPr>
        <w:tc>
          <w:tcPr>
            <w:tcW w:w="1584" w:type="dxa"/>
            <w:tcBorders>
              <w:top w:val="single" w:sz="6" w:space="0" w:color="auto"/>
              <w:left w:val="single" w:sz="6" w:space="0" w:color="auto"/>
              <w:bottom w:val="single" w:sz="6" w:space="0" w:color="auto"/>
              <w:right w:val="single" w:sz="6" w:space="0" w:color="auto"/>
            </w:tcBorders>
            <w:hideMark/>
          </w:tcPr>
          <w:p w:rsidR="00AA6AFB" w:rsidRPr="00732D03" w:rsidRDefault="00AA6AFB" w:rsidP="00AA6AFB">
            <w:pPr>
              <w:rPr>
                <w:rFonts w:cs="Arial"/>
                <w:b/>
                <w:sz w:val="16"/>
                <w:lang w:val="fr-FR"/>
              </w:rPr>
            </w:pPr>
            <w:r>
              <w:rPr>
                <w:rFonts w:cs="Arial"/>
                <w:b/>
                <w:sz w:val="16"/>
              </w:rPr>
              <w:t>April 29, 2015</w:t>
            </w:r>
          </w:p>
        </w:tc>
        <w:tc>
          <w:tcPr>
            <w:tcW w:w="1066" w:type="dxa"/>
            <w:tcBorders>
              <w:top w:val="single" w:sz="6" w:space="0" w:color="auto"/>
              <w:left w:val="single" w:sz="6" w:space="0" w:color="auto"/>
              <w:bottom w:val="single" w:sz="6" w:space="0" w:color="auto"/>
              <w:right w:val="single" w:sz="6" w:space="0" w:color="auto"/>
            </w:tcBorders>
            <w:hideMark/>
          </w:tcPr>
          <w:p w:rsidR="00AA6AFB" w:rsidRPr="00732D03" w:rsidRDefault="00AA6AFB" w:rsidP="00AA6AFB">
            <w:pPr>
              <w:jc w:val="center"/>
              <w:rPr>
                <w:rFonts w:cs="Arial"/>
                <w:b/>
                <w:sz w:val="16"/>
                <w:lang w:val="fr-FR"/>
              </w:rPr>
            </w:pPr>
            <w:r>
              <w:rPr>
                <w:rFonts w:cs="Arial"/>
                <w:b/>
                <w:sz w:val="16"/>
                <w:lang w:val="fr-FR"/>
              </w:rPr>
              <w:t>1.2</w:t>
            </w:r>
          </w:p>
        </w:tc>
        <w:tc>
          <w:tcPr>
            <w:tcW w:w="2376" w:type="dxa"/>
            <w:gridSpan w:val="2"/>
            <w:tcBorders>
              <w:top w:val="single" w:sz="6" w:space="0" w:color="auto"/>
              <w:left w:val="single" w:sz="6" w:space="0" w:color="auto"/>
              <w:bottom w:val="single" w:sz="6" w:space="0" w:color="auto"/>
              <w:right w:val="single" w:sz="6" w:space="0" w:color="auto"/>
            </w:tcBorders>
          </w:tcPr>
          <w:p w:rsidR="00AA6AFB" w:rsidRPr="00732D03" w:rsidRDefault="00AA6AFB" w:rsidP="00AA6AFB">
            <w:pPr>
              <w:jc w:val="center"/>
              <w:rPr>
                <w:rFonts w:cs="Arial"/>
                <w:b/>
                <w:sz w:val="16"/>
              </w:rPr>
            </w:pPr>
            <w:r>
              <w:rPr>
                <w:rFonts w:cs="Arial"/>
                <w:b/>
                <w:sz w:val="16"/>
              </w:rPr>
              <w:t>Updated</w:t>
            </w:r>
            <w:r w:rsidRPr="00732D03">
              <w:rPr>
                <w:rFonts w:cs="Arial"/>
                <w:b/>
                <w:sz w:val="16"/>
              </w:rPr>
              <w:t xml:space="preserve"> Release</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Arial"/>
                <w:b/>
                <w:sz w:val="16"/>
              </w:rPr>
            </w:pPr>
          </w:p>
        </w:tc>
      </w:tr>
      <w:tr w:rsidR="00AA6AFB" w:rsidRPr="00732D03" w:rsidTr="00AA6AFB">
        <w:trPr>
          <w:jc w:val="center"/>
        </w:trPr>
        <w:tc>
          <w:tcPr>
            <w:tcW w:w="1584" w:type="dxa"/>
            <w:tcBorders>
              <w:top w:val="single" w:sz="6" w:space="0" w:color="auto"/>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Arial"/>
                <w:sz w:val="16"/>
                <w:szCs w:val="16"/>
              </w:rPr>
            </w:pPr>
            <w:r w:rsidRPr="00732D03">
              <w:rPr>
                <w:rFonts w:cs="Arial"/>
                <w:sz w:val="16"/>
                <w:szCs w:val="16"/>
              </w:rPr>
              <w:t>VOLv2-UC-REQ-014842/C-Activating the Upper Feature Volume Border (</w:t>
            </w:r>
            <w:proofErr w:type="spellStart"/>
            <w:r w:rsidRPr="00732D03">
              <w:rPr>
                <w:rFonts w:cs="Arial"/>
                <w:sz w:val="16"/>
                <w:szCs w:val="16"/>
              </w:rPr>
              <w:t>TcSE</w:t>
            </w:r>
            <w:proofErr w:type="spellEnd"/>
            <w:r w:rsidRPr="00732D03">
              <w:rPr>
                <w:rFonts w:cs="Arial"/>
                <w:sz w:val="16"/>
                <w:szCs w:val="16"/>
              </w:rPr>
              <w:t xml:space="preserve"> ROIN-291881-1)</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Calibri"/>
                <w:sz w:val="16"/>
                <w:szCs w:val="16"/>
              </w:rPr>
            </w:pPr>
            <w:r w:rsidRPr="00732D03">
              <w:rPr>
                <w:rFonts w:cs="Calibri"/>
                <w:sz w:val="16"/>
                <w:szCs w:val="16"/>
              </w:rPr>
              <w:t>2015-01-28 MDAGE: Removed TA from this use case and pre-condition that media volume is lower than feature volume upper border. Added pre-condition that feature source is not currently active.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Arial"/>
                <w:sz w:val="16"/>
                <w:szCs w:val="16"/>
              </w:rPr>
            </w:pPr>
            <w:r w:rsidRPr="00732D03">
              <w:rPr>
                <w:rFonts w:cs="Arial"/>
                <w:sz w:val="16"/>
                <w:szCs w:val="16"/>
              </w:rPr>
              <w:t>VOLv2-UC-REQ-014845/C-Activating the Feature Volume at the last Feature Volume Level (</w:t>
            </w:r>
            <w:proofErr w:type="spellStart"/>
            <w:r w:rsidRPr="00732D03">
              <w:rPr>
                <w:rFonts w:cs="Arial"/>
                <w:sz w:val="16"/>
                <w:szCs w:val="16"/>
              </w:rPr>
              <w:t>TcSE</w:t>
            </w:r>
            <w:proofErr w:type="spellEnd"/>
            <w:r w:rsidRPr="00732D03">
              <w:rPr>
                <w:rFonts w:cs="Arial"/>
                <w:sz w:val="16"/>
                <w:szCs w:val="16"/>
              </w:rPr>
              <w:t xml:space="preserve"> ROIN-291883-1)</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Calibri"/>
                <w:sz w:val="16"/>
                <w:szCs w:val="16"/>
              </w:rPr>
            </w:pPr>
            <w:r w:rsidRPr="00732D03">
              <w:rPr>
                <w:rFonts w:cs="Calibri"/>
                <w:sz w:val="16"/>
                <w:szCs w:val="16"/>
              </w:rPr>
              <w:t>2015-01-28 MDAGE: Removed pre-condition that media volume had to be below feature volume and removed TA from this use-case. Added pre-condition that feature source is not currently active.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Arial"/>
                <w:sz w:val="16"/>
                <w:szCs w:val="16"/>
              </w:rPr>
            </w:pPr>
            <w:r w:rsidRPr="00732D03">
              <w:rPr>
                <w:rFonts w:cs="Arial"/>
                <w:sz w:val="16"/>
                <w:szCs w:val="16"/>
              </w:rPr>
              <w:t>VOLv2-UC-REQ-014846/C-Activating the Lower Volume Border (</w:t>
            </w:r>
            <w:proofErr w:type="spellStart"/>
            <w:r w:rsidRPr="00732D03">
              <w:rPr>
                <w:rFonts w:cs="Arial"/>
                <w:sz w:val="16"/>
                <w:szCs w:val="16"/>
              </w:rPr>
              <w:t>TcSE</w:t>
            </w:r>
            <w:proofErr w:type="spellEnd"/>
            <w:r w:rsidRPr="00732D03">
              <w:rPr>
                <w:rFonts w:cs="Arial"/>
                <w:sz w:val="16"/>
                <w:szCs w:val="16"/>
              </w:rPr>
              <w:t xml:space="preserve"> ROIN-291885-1)</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Calibri"/>
                <w:sz w:val="16"/>
                <w:szCs w:val="16"/>
              </w:rPr>
            </w:pPr>
            <w:r w:rsidRPr="00732D03">
              <w:rPr>
                <w:rFonts w:cs="Calibri"/>
                <w:sz w:val="16"/>
                <w:szCs w:val="16"/>
              </w:rPr>
              <w:t>2015-01-28 MDAGE: Removed TA from this use-case and pre-condition that media volume is below feature volume lower border. Added pre-condition that feature source is not currently active.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Arial"/>
                <w:sz w:val="16"/>
                <w:szCs w:val="16"/>
              </w:rPr>
            </w:pPr>
            <w:r w:rsidRPr="00732D03">
              <w:rPr>
                <w:rFonts w:cs="Arial"/>
                <w:sz w:val="16"/>
                <w:szCs w:val="16"/>
              </w:rPr>
              <w:t>VOLv2-UC-REQ-129751/A-Activating the TA Feature Volume at the last Feature Volume Level</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Calibri"/>
                <w:sz w:val="16"/>
                <w:szCs w:val="16"/>
              </w:rPr>
            </w:pPr>
            <w:r w:rsidRPr="00732D03">
              <w:rPr>
                <w:rFonts w:cs="Calibri"/>
                <w:sz w:val="16"/>
                <w:szCs w:val="16"/>
              </w:rPr>
              <w:t>2015-01-28 MDAGE: Initial release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Arial"/>
                <w:sz w:val="16"/>
                <w:szCs w:val="16"/>
              </w:rPr>
            </w:pPr>
            <w:r w:rsidRPr="00732D03">
              <w:rPr>
                <w:rFonts w:cs="Arial"/>
                <w:sz w:val="16"/>
                <w:szCs w:val="16"/>
              </w:rPr>
              <w:t>VOLv2-UC-REQ-129752/A-Activating the TA Lower Volume Border</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Calibri"/>
                <w:sz w:val="16"/>
                <w:szCs w:val="16"/>
              </w:rPr>
            </w:pPr>
            <w:r w:rsidRPr="00732D03">
              <w:rPr>
                <w:rFonts w:cs="Calibri"/>
                <w:sz w:val="16"/>
                <w:szCs w:val="16"/>
              </w:rPr>
              <w:t>2015-01-28 MDAGE: Initial Release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Arial"/>
                <w:sz w:val="16"/>
                <w:szCs w:val="16"/>
              </w:rPr>
            </w:pPr>
            <w:r w:rsidRPr="00732D03">
              <w:rPr>
                <w:rFonts w:cs="Arial"/>
                <w:sz w:val="16"/>
                <w:szCs w:val="16"/>
              </w:rPr>
              <w:t>VOLv2-UC-REQ-129753/A-Activating the TA Upper Feature Volume Border</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Calibri"/>
                <w:sz w:val="16"/>
                <w:szCs w:val="16"/>
              </w:rPr>
            </w:pPr>
            <w:r w:rsidRPr="00732D03">
              <w:rPr>
                <w:rFonts w:cs="Calibri"/>
                <w:sz w:val="16"/>
                <w:szCs w:val="16"/>
              </w:rPr>
              <w:t>2015-01-18 MDAGE: Initial Release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Arial"/>
                <w:sz w:val="16"/>
                <w:szCs w:val="16"/>
              </w:rPr>
            </w:pPr>
            <w:r w:rsidRPr="00732D03">
              <w:rPr>
                <w:rFonts w:cs="Arial"/>
                <w:sz w:val="16"/>
                <w:szCs w:val="16"/>
              </w:rPr>
              <w:t>VOL-SR-REQ-014857/C-Manual Audio Mute (</w:t>
            </w:r>
            <w:proofErr w:type="spellStart"/>
            <w:r w:rsidRPr="00732D03">
              <w:rPr>
                <w:rFonts w:cs="Arial"/>
                <w:sz w:val="16"/>
                <w:szCs w:val="16"/>
              </w:rPr>
              <w:t>TcSE</w:t>
            </w:r>
            <w:proofErr w:type="spellEnd"/>
            <w:r w:rsidRPr="00732D03">
              <w:rPr>
                <w:rFonts w:cs="Arial"/>
                <w:sz w:val="16"/>
                <w:szCs w:val="16"/>
              </w:rPr>
              <w:t xml:space="preserve"> ROIN-205228-2)+</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Calibri"/>
                <w:sz w:val="16"/>
                <w:szCs w:val="16"/>
              </w:rPr>
            </w:pPr>
            <w:r w:rsidRPr="00732D03">
              <w:rPr>
                <w:rFonts w:cs="Calibri"/>
                <w:sz w:val="16"/>
                <w:szCs w:val="16"/>
              </w:rPr>
              <w:t>&lt;jmyslin2 / Nor Von wahl (HMI team)</w:t>
            </w:r>
            <w:proofErr w:type="gramStart"/>
            <w:r w:rsidRPr="00732D03">
              <w:rPr>
                <w:rFonts w:cs="Calibri"/>
                <w:sz w:val="16"/>
                <w:szCs w:val="16"/>
              </w:rPr>
              <w:t>&gt;  Updated</w:t>
            </w:r>
            <w:proofErr w:type="gramEnd"/>
            <w:r w:rsidRPr="00732D03">
              <w:rPr>
                <w:rFonts w:cs="Calibri"/>
                <w:sz w:val="16"/>
                <w:szCs w:val="16"/>
              </w:rPr>
              <w:t xml:space="preserve"> requirement so that the volume is increased from the volume right before the manual audio mute per the HMI team.</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Arial"/>
                <w:sz w:val="16"/>
                <w:szCs w:val="16"/>
              </w:rPr>
            </w:pPr>
            <w:r w:rsidRPr="00732D03">
              <w:rPr>
                <w:rFonts w:cs="Arial"/>
                <w:sz w:val="16"/>
                <w:szCs w:val="16"/>
              </w:rPr>
              <w:t>VOL-SR-REQ-014858/G-Module specific volume requirements (</w:t>
            </w:r>
            <w:proofErr w:type="spellStart"/>
            <w:r w:rsidRPr="00732D03">
              <w:rPr>
                <w:rFonts w:cs="Arial"/>
                <w:sz w:val="16"/>
                <w:szCs w:val="16"/>
              </w:rPr>
              <w:t>TcSE</w:t>
            </w:r>
            <w:proofErr w:type="spellEnd"/>
            <w:r w:rsidRPr="00732D03">
              <w:rPr>
                <w:rFonts w:cs="Arial"/>
                <w:sz w:val="16"/>
                <w:szCs w:val="16"/>
              </w:rPr>
              <w:t xml:space="preserve"> ROIN-110928-5)</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Calibri"/>
                <w:sz w:val="16"/>
                <w:szCs w:val="16"/>
              </w:rPr>
            </w:pPr>
            <w:r w:rsidRPr="00732D03">
              <w:rPr>
                <w:rFonts w:cs="Calibri"/>
                <w:sz w:val="16"/>
                <w:szCs w:val="16"/>
              </w:rPr>
              <w:t>&lt;jmyslin2&gt;  Updated for LIN ICP connected to system master (ex CHR/APIM Gen 3)</w:t>
            </w:r>
          </w:p>
        </w:tc>
      </w:tr>
      <w:tr w:rsidR="00AA6AFB" w:rsidRPr="00732D03" w:rsidTr="00AA6AFB">
        <w:trPr>
          <w:jc w:val="center"/>
        </w:trPr>
        <w:tc>
          <w:tcPr>
            <w:tcW w:w="1584" w:type="dxa"/>
            <w:tcBorders>
              <w:left w:val="single" w:sz="6" w:space="0" w:color="auto"/>
              <w:right w:val="single" w:sz="6" w:space="0" w:color="auto"/>
            </w:tcBorders>
          </w:tcPr>
          <w:tbl>
            <w:tblPr>
              <w:tblW w:w="10944" w:type="dxa"/>
              <w:jc w:val="center"/>
              <w:tblLayout w:type="fixed"/>
              <w:tblLook w:val="04A0" w:firstRow="1" w:lastRow="0" w:firstColumn="1" w:lastColumn="0" w:noHBand="0" w:noVBand="1"/>
            </w:tblPr>
            <w:tblGrid>
              <w:gridCol w:w="1584"/>
              <w:gridCol w:w="1066"/>
              <w:gridCol w:w="2376"/>
              <w:gridCol w:w="5918"/>
            </w:tblGrid>
            <w:tr w:rsidR="00AA6AFB" w:rsidRPr="009472AB" w:rsidTr="00AA6AFB">
              <w:trPr>
                <w:trHeight w:val="245"/>
                <w:jc w:val="center"/>
              </w:trPr>
              <w:tc>
                <w:tcPr>
                  <w:tcW w:w="1584" w:type="dxa"/>
                  <w:tcBorders>
                    <w:top w:val="single" w:sz="6" w:space="0" w:color="auto"/>
                    <w:left w:val="single" w:sz="6" w:space="0" w:color="auto"/>
                    <w:bottom w:val="single" w:sz="6" w:space="0" w:color="auto"/>
                  </w:tcBorders>
                  <w:shd w:val="thinDiagCross" w:color="auto" w:fill="D9D9D9" w:themeFill="background1" w:themeFillShade="D9"/>
                  <w:vAlign w:val="center"/>
                </w:tcPr>
                <w:p w:rsidR="00AA6AFB" w:rsidRPr="009472AB" w:rsidRDefault="00AA6AFB" w:rsidP="00AA6AFB">
                  <w:pPr>
                    <w:rPr>
                      <w:rFonts w:cs="Arial"/>
                      <w:sz w:val="16"/>
                    </w:rPr>
                  </w:pPr>
                </w:p>
              </w:tc>
              <w:tc>
                <w:tcPr>
                  <w:tcW w:w="1066" w:type="dxa"/>
                  <w:tcBorders>
                    <w:top w:val="single" w:sz="6" w:space="0" w:color="auto"/>
                    <w:bottom w:val="single" w:sz="6" w:space="0" w:color="auto"/>
                  </w:tcBorders>
                  <w:shd w:val="thinDiagCross" w:color="auto" w:fill="D9D9D9" w:themeFill="background1" w:themeFillShade="D9"/>
                  <w:vAlign w:val="center"/>
                </w:tcPr>
                <w:p w:rsidR="00AA6AFB" w:rsidRPr="009472AB" w:rsidRDefault="00AA6AFB" w:rsidP="00AA6AFB">
                  <w:pPr>
                    <w:jc w:val="center"/>
                    <w:rPr>
                      <w:rFonts w:cs="Arial"/>
                      <w:sz w:val="16"/>
                      <w:lang w:val="fr-FR"/>
                    </w:rPr>
                  </w:pPr>
                </w:p>
              </w:tc>
              <w:tc>
                <w:tcPr>
                  <w:tcW w:w="2376" w:type="dxa"/>
                  <w:tcBorders>
                    <w:top w:val="single" w:sz="6" w:space="0" w:color="auto"/>
                    <w:bottom w:val="single" w:sz="6" w:space="0" w:color="auto"/>
                  </w:tcBorders>
                  <w:shd w:val="thinDiagCross" w:color="auto" w:fill="D9D9D9" w:themeFill="background1" w:themeFillShade="D9"/>
                  <w:vAlign w:val="center"/>
                </w:tcPr>
                <w:p w:rsidR="00AA6AFB" w:rsidRPr="009472AB" w:rsidRDefault="00AA6AFB" w:rsidP="00AA6AFB">
                  <w:pPr>
                    <w:outlineLvl w:val="3"/>
                    <w:rPr>
                      <w:rFonts w:cs="Arial"/>
                      <w:sz w:val="16"/>
                      <w:szCs w:val="16"/>
                    </w:rPr>
                  </w:pPr>
                </w:p>
              </w:tc>
              <w:tc>
                <w:tcPr>
                  <w:tcW w:w="5918" w:type="dxa"/>
                  <w:tcBorders>
                    <w:top w:val="single" w:sz="6" w:space="0" w:color="auto"/>
                    <w:bottom w:val="single" w:sz="6" w:space="0" w:color="auto"/>
                    <w:right w:val="single" w:sz="6" w:space="0" w:color="auto"/>
                  </w:tcBorders>
                  <w:shd w:val="thinDiagCross" w:color="auto" w:fill="D9D9D9" w:themeFill="background1" w:themeFillShade="D9"/>
                  <w:vAlign w:val="center"/>
                </w:tcPr>
                <w:p w:rsidR="00AA6AFB" w:rsidRPr="009472AB" w:rsidRDefault="00AA6AFB" w:rsidP="00AA6AFB">
                  <w:pPr>
                    <w:outlineLvl w:val="3"/>
                    <w:rPr>
                      <w:rFonts w:cs="Arial"/>
                      <w:sz w:val="16"/>
                      <w:szCs w:val="16"/>
                    </w:rPr>
                  </w:pPr>
                </w:p>
              </w:tc>
            </w:tr>
          </w:tbl>
          <w:p w:rsidR="00AA6AFB" w:rsidRDefault="00AA6AFB"/>
        </w:tc>
        <w:tc>
          <w:tcPr>
            <w:tcW w:w="3442" w:type="dxa"/>
            <w:gridSpan w:val="3"/>
            <w:tcBorders>
              <w:top w:val="single" w:sz="6" w:space="0" w:color="auto"/>
              <w:left w:val="single" w:sz="6" w:space="0" w:color="auto"/>
              <w:bottom w:val="single" w:sz="6" w:space="0" w:color="auto"/>
              <w:right w:val="single" w:sz="6" w:space="0" w:color="auto"/>
            </w:tcBorders>
          </w:tcPr>
          <w:tbl>
            <w:tblPr>
              <w:tblW w:w="10944" w:type="dxa"/>
              <w:jc w:val="center"/>
              <w:tblLayout w:type="fixed"/>
              <w:tblLook w:val="04A0" w:firstRow="1" w:lastRow="0" w:firstColumn="1" w:lastColumn="0" w:noHBand="0" w:noVBand="1"/>
            </w:tblPr>
            <w:tblGrid>
              <w:gridCol w:w="1584"/>
              <w:gridCol w:w="1066"/>
              <w:gridCol w:w="2376"/>
              <w:gridCol w:w="5918"/>
            </w:tblGrid>
            <w:tr w:rsidR="00AA6AFB" w:rsidRPr="009472AB" w:rsidTr="00AA6AFB">
              <w:trPr>
                <w:trHeight w:val="245"/>
                <w:jc w:val="center"/>
              </w:trPr>
              <w:tc>
                <w:tcPr>
                  <w:tcW w:w="1584" w:type="dxa"/>
                  <w:tcBorders>
                    <w:top w:val="single" w:sz="6" w:space="0" w:color="auto"/>
                    <w:left w:val="single" w:sz="6" w:space="0" w:color="auto"/>
                    <w:bottom w:val="single" w:sz="6" w:space="0" w:color="auto"/>
                  </w:tcBorders>
                  <w:shd w:val="thinDiagCross" w:color="auto" w:fill="D9D9D9" w:themeFill="background1" w:themeFillShade="D9"/>
                  <w:vAlign w:val="center"/>
                </w:tcPr>
                <w:p w:rsidR="00AA6AFB" w:rsidRPr="009472AB" w:rsidRDefault="00AA6AFB" w:rsidP="00AA6AFB">
                  <w:pPr>
                    <w:rPr>
                      <w:rFonts w:cs="Arial"/>
                      <w:sz w:val="16"/>
                    </w:rPr>
                  </w:pPr>
                </w:p>
              </w:tc>
              <w:tc>
                <w:tcPr>
                  <w:tcW w:w="1066" w:type="dxa"/>
                  <w:tcBorders>
                    <w:top w:val="single" w:sz="6" w:space="0" w:color="auto"/>
                    <w:bottom w:val="single" w:sz="6" w:space="0" w:color="auto"/>
                  </w:tcBorders>
                  <w:shd w:val="thinDiagCross" w:color="auto" w:fill="D9D9D9" w:themeFill="background1" w:themeFillShade="D9"/>
                  <w:vAlign w:val="center"/>
                </w:tcPr>
                <w:p w:rsidR="00AA6AFB" w:rsidRPr="009472AB" w:rsidRDefault="00AA6AFB" w:rsidP="00AA6AFB">
                  <w:pPr>
                    <w:jc w:val="center"/>
                    <w:rPr>
                      <w:rFonts w:cs="Arial"/>
                      <w:sz w:val="16"/>
                      <w:lang w:val="fr-FR"/>
                    </w:rPr>
                  </w:pPr>
                </w:p>
              </w:tc>
              <w:tc>
                <w:tcPr>
                  <w:tcW w:w="2376" w:type="dxa"/>
                  <w:tcBorders>
                    <w:top w:val="single" w:sz="6" w:space="0" w:color="auto"/>
                    <w:bottom w:val="single" w:sz="6" w:space="0" w:color="auto"/>
                  </w:tcBorders>
                  <w:shd w:val="thinDiagCross" w:color="auto" w:fill="D9D9D9" w:themeFill="background1" w:themeFillShade="D9"/>
                  <w:vAlign w:val="center"/>
                </w:tcPr>
                <w:p w:rsidR="00AA6AFB" w:rsidRPr="009472AB" w:rsidRDefault="00AA6AFB" w:rsidP="00AA6AFB">
                  <w:pPr>
                    <w:outlineLvl w:val="3"/>
                    <w:rPr>
                      <w:rFonts w:cs="Arial"/>
                      <w:sz w:val="16"/>
                      <w:szCs w:val="16"/>
                    </w:rPr>
                  </w:pPr>
                </w:p>
              </w:tc>
              <w:tc>
                <w:tcPr>
                  <w:tcW w:w="5918" w:type="dxa"/>
                  <w:tcBorders>
                    <w:top w:val="single" w:sz="6" w:space="0" w:color="auto"/>
                    <w:bottom w:val="single" w:sz="6" w:space="0" w:color="auto"/>
                    <w:right w:val="single" w:sz="6" w:space="0" w:color="auto"/>
                  </w:tcBorders>
                  <w:shd w:val="thinDiagCross" w:color="auto" w:fill="D9D9D9" w:themeFill="background1" w:themeFillShade="D9"/>
                  <w:vAlign w:val="center"/>
                </w:tcPr>
                <w:p w:rsidR="00AA6AFB" w:rsidRPr="009472AB" w:rsidRDefault="00AA6AFB" w:rsidP="00AA6AFB">
                  <w:pPr>
                    <w:outlineLvl w:val="3"/>
                    <w:rPr>
                      <w:rFonts w:cs="Arial"/>
                      <w:sz w:val="16"/>
                      <w:szCs w:val="16"/>
                    </w:rPr>
                  </w:pPr>
                </w:p>
              </w:tc>
            </w:tr>
          </w:tbl>
          <w:p w:rsidR="00AA6AFB" w:rsidRDefault="00AA6AFB"/>
        </w:tc>
        <w:tc>
          <w:tcPr>
            <w:tcW w:w="5918" w:type="dxa"/>
            <w:tcBorders>
              <w:top w:val="single" w:sz="6" w:space="0" w:color="auto"/>
              <w:left w:val="single" w:sz="6" w:space="0" w:color="auto"/>
              <w:bottom w:val="single" w:sz="6" w:space="0" w:color="auto"/>
              <w:right w:val="single" w:sz="6" w:space="0" w:color="auto"/>
            </w:tcBorders>
          </w:tcPr>
          <w:tbl>
            <w:tblPr>
              <w:tblW w:w="10944" w:type="dxa"/>
              <w:jc w:val="center"/>
              <w:tblLayout w:type="fixed"/>
              <w:tblLook w:val="04A0" w:firstRow="1" w:lastRow="0" w:firstColumn="1" w:lastColumn="0" w:noHBand="0" w:noVBand="1"/>
            </w:tblPr>
            <w:tblGrid>
              <w:gridCol w:w="1584"/>
              <w:gridCol w:w="1066"/>
              <w:gridCol w:w="2376"/>
              <w:gridCol w:w="5918"/>
            </w:tblGrid>
            <w:tr w:rsidR="00AA6AFB" w:rsidRPr="009472AB" w:rsidTr="00AA6AFB">
              <w:trPr>
                <w:trHeight w:val="245"/>
                <w:jc w:val="center"/>
              </w:trPr>
              <w:tc>
                <w:tcPr>
                  <w:tcW w:w="1584" w:type="dxa"/>
                  <w:tcBorders>
                    <w:top w:val="single" w:sz="6" w:space="0" w:color="auto"/>
                    <w:left w:val="single" w:sz="6" w:space="0" w:color="auto"/>
                    <w:bottom w:val="single" w:sz="6" w:space="0" w:color="auto"/>
                  </w:tcBorders>
                  <w:shd w:val="thinDiagCross" w:color="auto" w:fill="D9D9D9" w:themeFill="background1" w:themeFillShade="D9"/>
                  <w:vAlign w:val="center"/>
                </w:tcPr>
                <w:p w:rsidR="00AA6AFB" w:rsidRPr="009472AB" w:rsidRDefault="00AA6AFB" w:rsidP="00AA6AFB">
                  <w:pPr>
                    <w:rPr>
                      <w:rFonts w:cs="Arial"/>
                      <w:sz w:val="16"/>
                    </w:rPr>
                  </w:pPr>
                </w:p>
              </w:tc>
              <w:tc>
                <w:tcPr>
                  <w:tcW w:w="1066" w:type="dxa"/>
                  <w:tcBorders>
                    <w:top w:val="single" w:sz="6" w:space="0" w:color="auto"/>
                    <w:bottom w:val="single" w:sz="6" w:space="0" w:color="auto"/>
                  </w:tcBorders>
                  <w:shd w:val="thinDiagCross" w:color="auto" w:fill="D9D9D9" w:themeFill="background1" w:themeFillShade="D9"/>
                  <w:vAlign w:val="center"/>
                </w:tcPr>
                <w:p w:rsidR="00AA6AFB" w:rsidRPr="009472AB" w:rsidRDefault="00AA6AFB" w:rsidP="00AA6AFB">
                  <w:pPr>
                    <w:jc w:val="center"/>
                    <w:rPr>
                      <w:rFonts w:cs="Arial"/>
                      <w:sz w:val="16"/>
                      <w:lang w:val="fr-FR"/>
                    </w:rPr>
                  </w:pPr>
                </w:p>
              </w:tc>
              <w:tc>
                <w:tcPr>
                  <w:tcW w:w="2376" w:type="dxa"/>
                  <w:tcBorders>
                    <w:top w:val="single" w:sz="6" w:space="0" w:color="auto"/>
                    <w:bottom w:val="single" w:sz="6" w:space="0" w:color="auto"/>
                  </w:tcBorders>
                  <w:shd w:val="thinDiagCross" w:color="auto" w:fill="D9D9D9" w:themeFill="background1" w:themeFillShade="D9"/>
                  <w:vAlign w:val="center"/>
                </w:tcPr>
                <w:p w:rsidR="00AA6AFB" w:rsidRPr="009472AB" w:rsidRDefault="00AA6AFB" w:rsidP="00AA6AFB">
                  <w:pPr>
                    <w:outlineLvl w:val="3"/>
                    <w:rPr>
                      <w:rFonts w:cs="Arial"/>
                      <w:sz w:val="16"/>
                      <w:szCs w:val="16"/>
                    </w:rPr>
                  </w:pPr>
                </w:p>
              </w:tc>
              <w:tc>
                <w:tcPr>
                  <w:tcW w:w="5918" w:type="dxa"/>
                  <w:tcBorders>
                    <w:top w:val="single" w:sz="6" w:space="0" w:color="auto"/>
                    <w:bottom w:val="single" w:sz="6" w:space="0" w:color="auto"/>
                    <w:right w:val="single" w:sz="6" w:space="0" w:color="auto"/>
                  </w:tcBorders>
                  <w:shd w:val="thinDiagCross" w:color="auto" w:fill="D9D9D9" w:themeFill="background1" w:themeFillShade="D9"/>
                  <w:vAlign w:val="center"/>
                </w:tcPr>
                <w:p w:rsidR="00AA6AFB" w:rsidRPr="009472AB" w:rsidRDefault="00AA6AFB" w:rsidP="00AA6AFB">
                  <w:pPr>
                    <w:outlineLvl w:val="3"/>
                    <w:rPr>
                      <w:rFonts w:cs="Arial"/>
                      <w:sz w:val="16"/>
                      <w:szCs w:val="16"/>
                    </w:rPr>
                  </w:pPr>
                </w:p>
              </w:tc>
            </w:tr>
          </w:tbl>
          <w:p w:rsidR="00AA6AFB" w:rsidRDefault="00AA6AFB"/>
        </w:tc>
      </w:tr>
      <w:tr w:rsidR="00AA6AFB" w:rsidRPr="00732D03" w:rsidTr="00AA6AFB">
        <w:trPr>
          <w:jc w:val="center"/>
        </w:trPr>
        <w:tc>
          <w:tcPr>
            <w:tcW w:w="1584" w:type="dxa"/>
            <w:tcBorders>
              <w:left w:val="single" w:sz="6" w:space="0" w:color="auto"/>
              <w:bottom w:val="single" w:sz="4" w:space="0" w:color="auto"/>
              <w:right w:val="single" w:sz="6" w:space="0" w:color="auto"/>
            </w:tcBorders>
            <w:vAlign w:val="center"/>
          </w:tcPr>
          <w:p w:rsidR="00AA6AFB" w:rsidRPr="004D25B5" w:rsidRDefault="00AA6AFB" w:rsidP="00AA6AFB">
            <w:pPr>
              <w:rPr>
                <w:rFonts w:cs="Arial"/>
                <w:b/>
                <w:sz w:val="16"/>
              </w:rPr>
            </w:pPr>
            <w:r>
              <w:rPr>
                <w:rFonts w:cs="Arial"/>
                <w:b/>
                <w:sz w:val="16"/>
              </w:rPr>
              <w:t xml:space="preserve">January 31, 2018 </w:t>
            </w:r>
          </w:p>
        </w:tc>
        <w:tc>
          <w:tcPr>
            <w:tcW w:w="1098" w:type="dxa"/>
            <w:gridSpan w:val="2"/>
            <w:tcBorders>
              <w:top w:val="single" w:sz="6" w:space="0" w:color="auto"/>
              <w:left w:val="single" w:sz="6" w:space="0" w:color="auto"/>
              <w:bottom w:val="single" w:sz="6" w:space="0" w:color="auto"/>
              <w:right w:val="single" w:sz="6" w:space="0" w:color="auto"/>
            </w:tcBorders>
          </w:tcPr>
          <w:p w:rsidR="00AA6AFB" w:rsidRPr="004D25B5" w:rsidRDefault="00AA6AFB" w:rsidP="00AA6AFB">
            <w:pPr>
              <w:jc w:val="center"/>
              <w:rPr>
                <w:rFonts w:cs="Arial"/>
                <w:b/>
                <w:sz w:val="16"/>
                <w:szCs w:val="16"/>
              </w:rPr>
            </w:pPr>
            <w:r w:rsidRPr="004D25B5">
              <w:rPr>
                <w:rFonts w:cs="Arial"/>
                <w:b/>
                <w:sz w:val="16"/>
                <w:szCs w:val="16"/>
              </w:rPr>
              <w:t>1.3</w:t>
            </w:r>
          </w:p>
        </w:tc>
        <w:tc>
          <w:tcPr>
            <w:tcW w:w="2344"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jc w:val="center"/>
              <w:rPr>
                <w:rFonts w:cs="Arial"/>
                <w:sz w:val="16"/>
                <w:szCs w:val="16"/>
              </w:rPr>
            </w:pPr>
            <w:r>
              <w:rPr>
                <w:rFonts w:cs="Arial"/>
                <w:b/>
                <w:sz w:val="16"/>
              </w:rPr>
              <w:t>Updated</w:t>
            </w:r>
            <w:r w:rsidRPr="00732D03">
              <w:rPr>
                <w:rFonts w:cs="Arial"/>
                <w:b/>
                <w:sz w:val="16"/>
              </w:rPr>
              <w:t xml:space="preserve"> Release</w:t>
            </w:r>
          </w:p>
        </w:tc>
        <w:tc>
          <w:tcPr>
            <w:tcW w:w="5918" w:type="dxa"/>
            <w:tcBorders>
              <w:top w:val="single" w:sz="6" w:space="0" w:color="auto"/>
              <w:left w:val="single" w:sz="6" w:space="0" w:color="auto"/>
              <w:bottom w:val="single" w:sz="6" w:space="0" w:color="auto"/>
              <w:right w:val="single" w:sz="6" w:space="0" w:color="auto"/>
            </w:tcBorders>
          </w:tcPr>
          <w:p w:rsidR="00AA6AFB" w:rsidRPr="00732D03" w:rsidRDefault="00AA6AFB" w:rsidP="00AA6AFB">
            <w:pPr>
              <w:rPr>
                <w:rFonts w:cs="Calibri"/>
                <w:sz w:val="16"/>
                <w:szCs w:val="16"/>
              </w:rPr>
            </w:pPr>
          </w:p>
        </w:tc>
      </w:tr>
      <w:tr w:rsidR="00AA6AFB" w:rsidRPr="00732D03" w:rsidTr="00AA6AFB">
        <w:trPr>
          <w:jc w:val="center"/>
        </w:trPr>
        <w:tc>
          <w:tcPr>
            <w:tcW w:w="1584" w:type="dxa"/>
            <w:tcBorders>
              <w:top w:val="single" w:sz="4" w:space="0" w:color="auto"/>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VOL-SR-REQ-292289/A-Volume Press and Hold Error Handling</w:t>
            </w:r>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New Requirement</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VOL-TMR-REQ-292290/A-</w:t>
            </w:r>
            <w:proofErr w:type="spellStart"/>
            <w:r w:rsidRPr="00834363">
              <w:rPr>
                <w:rFonts w:cs="Arial"/>
                <w:sz w:val="16"/>
                <w:szCs w:val="16"/>
              </w:rPr>
              <w:t>T_Vol_RBAP_Timeout</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New Requirement</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VOL-SR-REQ-014858/G-Module specific volume requirements (</w:t>
            </w:r>
            <w:proofErr w:type="spellStart"/>
            <w:r w:rsidRPr="00834363">
              <w:rPr>
                <w:rFonts w:cs="Arial"/>
                <w:sz w:val="16"/>
                <w:szCs w:val="16"/>
              </w:rPr>
              <w:t>TcSE</w:t>
            </w:r>
            <w:proofErr w:type="spellEnd"/>
            <w:r w:rsidRPr="00834363">
              <w:rPr>
                <w:rFonts w:cs="Arial"/>
                <w:sz w:val="16"/>
                <w:szCs w:val="16"/>
              </w:rPr>
              <w:t xml:space="preserve"> ROIN-110928-5)</w:t>
            </w:r>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sz w:val="16"/>
                <w:szCs w:val="16"/>
              </w:rPr>
            </w:pPr>
            <w:r w:rsidRPr="00834363">
              <w:rPr>
                <w:sz w:val="16"/>
                <w:szCs w:val="16"/>
              </w:rPr>
              <w:t>&lt;jmyslin2&gt;  Updated for LIN ICP connected to system master (ex CHR/APIM Gen 3)</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MD-REQ-275444/A-</w:t>
            </w:r>
            <w:proofErr w:type="spellStart"/>
            <w:r w:rsidRPr="00834363">
              <w:rPr>
                <w:rFonts w:cs="Arial"/>
                <w:sz w:val="16"/>
                <w:szCs w:val="16"/>
              </w:rPr>
              <w:t>SetVolume</w:t>
            </w:r>
            <w:proofErr w:type="spellEnd"/>
            <w:r w:rsidRPr="00834363">
              <w:rPr>
                <w:rFonts w:cs="Arial"/>
                <w:sz w:val="16"/>
                <w:szCs w:val="16"/>
              </w:rPr>
              <w:t>+</w:t>
            </w:r>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Put interface table description in MD form.  Not requirement content change and only a clarification and formatting update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MD-REQ-275444/B-</w:t>
            </w:r>
            <w:proofErr w:type="spellStart"/>
            <w:r w:rsidRPr="00834363">
              <w:rPr>
                <w:rFonts w:cs="Arial"/>
                <w:sz w:val="16"/>
                <w:szCs w:val="16"/>
              </w:rPr>
              <w:t>SetVolume</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Updated signal description</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MD-REQ-276034/A-</w:t>
            </w:r>
            <w:proofErr w:type="spellStart"/>
            <w:r w:rsidRPr="00834363">
              <w:rPr>
                <w:rFonts w:cs="Arial"/>
                <w:sz w:val="16"/>
                <w:szCs w:val="16"/>
              </w:rPr>
              <w:t>SetVol_Level</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Updated signal description</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MD-REQ-276074/A-</w:t>
            </w:r>
            <w:proofErr w:type="spellStart"/>
            <w:r w:rsidRPr="00834363">
              <w:rPr>
                <w:rFonts w:cs="Arial"/>
                <w:sz w:val="16"/>
                <w:szCs w:val="16"/>
              </w:rPr>
              <w:t>SetVol_Source</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Updated signal description</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MD-REQ-276073/A-</w:t>
            </w:r>
            <w:proofErr w:type="spellStart"/>
            <w:r w:rsidRPr="00834363">
              <w:rPr>
                <w:rFonts w:cs="Arial"/>
                <w:sz w:val="16"/>
                <w:szCs w:val="16"/>
              </w:rPr>
              <w:t>SetVolume</w:t>
            </w:r>
            <w:proofErr w:type="spellEnd"/>
            <w:r w:rsidRPr="00834363">
              <w:rPr>
                <w:rFonts w:cs="Arial"/>
                <w:sz w:val="16"/>
                <w:szCs w:val="16"/>
              </w:rPr>
              <w:t xml:space="preserve"> (LIN network only)</w:t>
            </w:r>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Updated signal description</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MD-REQ-276097/A-</w:t>
            </w:r>
            <w:proofErr w:type="spellStart"/>
            <w:r w:rsidRPr="00834363">
              <w:rPr>
                <w:rFonts w:cs="Arial"/>
                <w:sz w:val="16"/>
                <w:szCs w:val="16"/>
              </w:rPr>
              <w:t>Audio_Vol_Level</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Updated signal description</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MD-REQ-276098/A-</w:t>
            </w:r>
            <w:proofErr w:type="spellStart"/>
            <w:r w:rsidRPr="00834363">
              <w:rPr>
                <w:rFonts w:cs="Arial"/>
                <w:sz w:val="16"/>
                <w:szCs w:val="16"/>
              </w:rPr>
              <w:t>Audio_Vol_Updated</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Updated signal description</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MD-REQ-276184/A-</w:t>
            </w:r>
            <w:proofErr w:type="spellStart"/>
            <w:r w:rsidRPr="00834363">
              <w:rPr>
                <w:rFonts w:cs="Arial"/>
                <w:sz w:val="16"/>
                <w:szCs w:val="16"/>
              </w:rPr>
              <w:t>Phone_Vol_Level</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MD for signal</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MD-REQ-276185/A-</w:t>
            </w:r>
            <w:proofErr w:type="spellStart"/>
            <w:r w:rsidRPr="00834363">
              <w:rPr>
                <w:rFonts w:cs="Arial"/>
                <w:sz w:val="16"/>
                <w:szCs w:val="16"/>
              </w:rPr>
              <w:t>Phone_Vol_Updated</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MD for Phone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MD-REQ-276186/A-</w:t>
            </w:r>
            <w:proofErr w:type="spellStart"/>
            <w:r w:rsidRPr="00834363">
              <w:rPr>
                <w:rFonts w:cs="Arial"/>
                <w:sz w:val="16"/>
                <w:szCs w:val="16"/>
              </w:rPr>
              <w:t>Prompt_Vol_Level</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MD for signal</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MD-REQ-276187/A-</w:t>
            </w:r>
            <w:proofErr w:type="spellStart"/>
            <w:r w:rsidRPr="00834363">
              <w:rPr>
                <w:rFonts w:cs="Arial"/>
                <w:sz w:val="16"/>
                <w:szCs w:val="16"/>
              </w:rPr>
              <w:t>Prompt_Vol_Updated</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MD for Phone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MD-REQ-276188/A-</w:t>
            </w:r>
            <w:proofErr w:type="spellStart"/>
            <w:r w:rsidRPr="00834363">
              <w:rPr>
                <w:rFonts w:cs="Arial"/>
                <w:sz w:val="16"/>
                <w:szCs w:val="16"/>
              </w:rPr>
              <w:t>TA_Vol_Level</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MD for signal</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MD-REQ-276189/A-</w:t>
            </w:r>
            <w:proofErr w:type="spellStart"/>
            <w:r w:rsidRPr="00834363">
              <w:rPr>
                <w:rFonts w:cs="Arial"/>
                <w:sz w:val="16"/>
                <w:szCs w:val="16"/>
              </w:rPr>
              <w:t>TA_Vol_Updated</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MD signal</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MD-REQ-276190/A-</w:t>
            </w:r>
            <w:proofErr w:type="spellStart"/>
            <w:r w:rsidRPr="00834363">
              <w:rPr>
                <w:rFonts w:cs="Arial"/>
                <w:sz w:val="16"/>
                <w:szCs w:val="16"/>
              </w:rPr>
              <w:t>VR_Vol_Level</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MD for signal</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MD-REQ-276191/A-</w:t>
            </w:r>
            <w:proofErr w:type="spellStart"/>
            <w:r w:rsidRPr="00834363">
              <w:rPr>
                <w:rFonts w:cs="Arial"/>
                <w:sz w:val="16"/>
                <w:szCs w:val="16"/>
              </w:rPr>
              <w:t>VR_Vol_Updated</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MD signal</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VOL-FUR-REQ-026147/C-Press &amp; Hold Volume Control MFD / APIM (</w:t>
            </w:r>
            <w:proofErr w:type="spellStart"/>
            <w:r w:rsidRPr="00834363">
              <w:rPr>
                <w:rFonts w:cs="Arial"/>
                <w:sz w:val="16"/>
                <w:szCs w:val="16"/>
              </w:rPr>
              <w:t>TcSE</w:t>
            </w:r>
            <w:proofErr w:type="spellEnd"/>
            <w:r w:rsidRPr="00834363">
              <w:rPr>
                <w:rFonts w:cs="Arial"/>
                <w:sz w:val="16"/>
                <w:szCs w:val="16"/>
              </w:rPr>
              <w:t xml:space="preserve"> ROIN-202657-2)</w:t>
            </w:r>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added tolerance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VOL-FUR-REQ-014819/H-Volume Attenuation/Restoration (</w:t>
            </w:r>
            <w:proofErr w:type="spellStart"/>
            <w:r w:rsidRPr="00834363">
              <w:rPr>
                <w:rFonts w:cs="Arial"/>
                <w:sz w:val="16"/>
                <w:szCs w:val="16"/>
              </w:rPr>
              <w:t>TcSE</w:t>
            </w:r>
            <w:proofErr w:type="spellEnd"/>
            <w:r w:rsidRPr="00834363">
              <w:rPr>
                <w:rFonts w:cs="Arial"/>
                <w:sz w:val="16"/>
                <w:szCs w:val="16"/>
              </w:rPr>
              <w:t xml:space="preserve"> ROIN-27919-9)+</w:t>
            </w:r>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2016-05-19 MDAGE: Changed Attenuation 5 from volume step 7 to volume step 5 to correct a misinterpretation of gain vs attenuation which led to the previous change.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VOL-FUR-REQ-014819/I-Volume Attenuation/Restoration (</w:t>
            </w:r>
            <w:proofErr w:type="spellStart"/>
            <w:r w:rsidRPr="00834363">
              <w:rPr>
                <w:rFonts w:cs="Arial"/>
                <w:sz w:val="16"/>
                <w:szCs w:val="16"/>
              </w:rPr>
              <w:t>TcSE</w:t>
            </w:r>
            <w:proofErr w:type="spellEnd"/>
            <w:r w:rsidRPr="00834363">
              <w:rPr>
                <w:rFonts w:cs="Arial"/>
                <w:sz w:val="16"/>
                <w:szCs w:val="16"/>
              </w:rPr>
              <w:t xml:space="preserve"> ROIN-27919-9)</w:t>
            </w:r>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2017-08-23 MDAGE: Removed statement that attenuation levels shall be maintained in a calibration file.</w:t>
            </w:r>
          </w:p>
        </w:tc>
      </w:tr>
      <w:tr w:rsidR="00AA6AFB" w:rsidRPr="00732D03" w:rsidTr="00AA6AFB">
        <w:trPr>
          <w:jc w:val="center"/>
        </w:trPr>
        <w:tc>
          <w:tcPr>
            <w:tcW w:w="1584" w:type="dxa"/>
            <w:tcBorders>
              <w:left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VOL-SR-REQ-014851/D-Volume Setting Server Incrementing Volume via the EFP/ECP and SWC (</w:t>
            </w:r>
            <w:proofErr w:type="spellStart"/>
            <w:r w:rsidRPr="00834363">
              <w:rPr>
                <w:rFonts w:cs="Arial"/>
                <w:sz w:val="16"/>
                <w:szCs w:val="16"/>
              </w:rPr>
              <w:t>TcSE</w:t>
            </w:r>
            <w:proofErr w:type="spellEnd"/>
            <w:r w:rsidRPr="00834363">
              <w:rPr>
                <w:rFonts w:cs="Arial"/>
                <w:sz w:val="16"/>
                <w:szCs w:val="16"/>
              </w:rPr>
              <w:t xml:space="preserve"> ROIN-39827-2)</w:t>
            </w:r>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added clarification for the requirement for CGEA 1.2 only.  No content change</w:t>
            </w:r>
          </w:p>
        </w:tc>
      </w:tr>
      <w:tr w:rsidR="00AA6AFB" w:rsidRPr="00732D03" w:rsidTr="00AA6AFB">
        <w:trPr>
          <w:jc w:val="center"/>
        </w:trPr>
        <w:tc>
          <w:tcPr>
            <w:tcW w:w="1584" w:type="dxa"/>
            <w:tcBorders>
              <w:left w:val="single" w:sz="6" w:space="0" w:color="auto"/>
              <w:bottom w:val="single" w:sz="6" w:space="0" w:color="auto"/>
              <w:right w:val="single" w:sz="6" w:space="0" w:color="auto"/>
            </w:tcBorders>
            <w:vAlign w:val="center"/>
          </w:tcPr>
          <w:p w:rsidR="00AA6AFB" w:rsidRPr="00732D03" w:rsidRDefault="00AA6AFB" w:rsidP="00AA6AFB">
            <w:pPr>
              <w:rPr>
                <w:rFonts w:cs="Arial"/>
                <w:sz w:val="16"/>
              </w:rPr>
            </w:pPr>
          </w:p>
        </w:tc>
        <w:tc>
          <w:tcPr>
            <w:tcW w:w="3442" w:type="dxa"/>
            <w:gridSpan w:val="3"/>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VOL-SR-REQ-014857/E-Manual Audio Mute (</w:t>
            </w:r>
            <w:proofErr w:type="spellStart"/>
            <w:r w:rsidRPr="00834363">
              <w:rPr>
                <w:rFonts w:cs="Arial"/>
                <w:sz w:val="16"/>
                <w:szCs w:val="16"/>
              </w:rPr>
              <w:t>TcSE</w:t>
            </w:r>
            <w:proofErr w:type="spellEnd"/>
            <w:r w:rsidRPr="00834363">
              <w:rPr>
                <w:rFonts w:cs="Arial"/>
                <w:sz w:val="16"/>
                <w:szCs w:val="16"/>
              </w:rPr>
              <w:t xml:space="preserve"> ROIN-205228-2)</w:t>
            </w:r>
          </w:p>
        </w:tc>
        <w:tc>
          <w:tcPr>
            <w:tcW w:w="5918" w:type="dxa"/>
            <w:tcBorders>
              <w:top w:val="single" w:sz="6" w:space="0" w:color="auto"/>
              <w:left w:val="single" w:sz="6" w:space="0" w:color="auto"/>
              <w:bottom w:val="single" w:sz="6" w:space="0" w:color="auto"/>
              <w:right w:val="single" w:sz="6" w:space="0" w:color="auto"/>
            </w:tcBorders>
            <w:vAlign w:val="center"/>
          </w:tcPr>
          <w:p w:rsidR="00AA6AFB" w:rsidRPr="00834363" w:rsidRDefault="00AA6AFB" w:rsidP="00AA6AFB">
            <w:pPr>
              <w:rPr>
                <w:rFonts w:cs="Arial"/>
                <w:sz w:val="16"/>
                <w:szCs w:val="16"/>
              </w:rPr>
            </w:pPr>
            <w:r w:rsidRPr="00834363">
              <w:rPr>
                <w:rFonts w:cs="Arial"/>
                <w:sz w:val="16"/>
                <w:szCs w:val="16"/>
              </w:rPr>
              <w:t>&lt;jmyslin2&gt; Per the HMI team (Nora Von wahl / Karl Vandivier) and core audio (Dan Lebioda / Matt Dage) a volume down will cancel a manual audio mute (not just a volume up).</w:t>
            </w:r>
          </w:p>
        </w:tc>
      </w:tr>
    </w:tbl>
    <w:p w:rsidR="00AA6AFB" w:rsidRDefault="00AA6AFB">
      <w:pPr>
        <w:jc w:val="center"/>
        <w:rPr>
          <w:rFonts w:cs="Arial"/>
          <w:b/>
          <w:sz w:val="36"/>
          <w:szCs w:val="36"/>
        </w:rPr>
      </w:pPr>
      <w:r>
        <w:rPr>
          <w:b/>
          <w:sz w:val="36"/>
          <w:szCs w:val="36"/>
        </w:rPr>
        <w:br w:type="page"/>
      </w:r>
      <w:r>
        <w:rPr>
          <w:rFonts w:cs="Arial"/>
          <w:b/>
          <w:sz w:val="36"/>
          <w:szCs w:val="36"/>
        </w:rPr>
        <w:lastRenderedPageBreak/>
        <w:t>Table of Contents</w:t>
      </w:r>
    </w:p>
    <w:p w:rsidR="00AA6AFB" w:rsidRDefault="00AA6AFB">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05177143" w:history="1">
        <w:r w:rsidRPr="00A40507">
          <w:rPr>
            <w:rStyle w:val="Hyperlink"/>
            <w:rFonts w:cs="Arial"/>
            <w:bCs/>
            <w:noProof/>
          </w:rPr>
          <w:t>Revision History</w:t>
        </w:r>
        <w:r>
          <w:rPr>
            <w:noProof/>
            <w:webHidden/>
          </w:rPr>
          <w:tab/>
        </w:r>
        <w:r>
          <w:rPr>
            <w:noProof/>
            <w:webHidden/>
          </w:rPr>
          <w:fldChar w:fldCharType="begin"/>
        </w:r>
        <w:r>
          <w:rPr>
            <w:noProof/>
            <w:webHidden/>
          </w:rPr>
          <w:instrText xml:space="preserve"> PAGEREF _Toc505177143 \h </w:instrText>
        </w:r>
        <w:r>
          <w:rPr>
            <w:noProof/>
            <w:webHidden/>
          </w:rPr>
        </w:r>
        <w:r>
          <w:rPr>
            <w:noProof/>
            <w:webHidden/>
          </w:rPr>
          <w:fldChar w:fldCharType="separate"/>
        </w:r>
        <w:r w:rsidR="00D6656D">
          <w:rPr>
            <w:noProof/>
            <w:webHidden/>
          </w:rPr>
          <w:t>2</w:t>
        </w:r>
        <w:r>
          <w:rPr>
            <w:noProof/>
            <w:webHidden/>
          </w:rPr>
          <w:fldChar w:fldCharType="end"/>
        </w:r>
      </w:hyperlink>
    </w:p>
    <w:p w:rsidR="00AA6AFB" w:rsidRDefault="00D6656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05177144" w:history="1">
        <w:r w:rsidR="00AA6AFB" w:rsidRPr="00A40507">
          <w:rPr>
            <w:rStyle w:val="Hyperlink"/>
            <w:noProof/>
          </w:rPr>
          <w:t>1</w:t>
        </w:r>
        <w:r w:rsidR="00AA6AFB">
          <w:rPr>
            <w:rFonts w:asciiTheme="minorHAnsi" w:eastAsiaTheme="minorEastAsia" w:hAnsiTheme="minorHAnsi" w:cstheme="minorBidi"/>
            <w:b w:val="0"/>
            <w:smallCaps w:val="0"/>
            <w:noProof/>
            <w:sz w:val="22"/>
            <w:szCs w:val="22"/>
          </w:rPr>
          <w:tab/>
        </w:r>
        <w:r w:rsidR="00AA6AFB" w:rsidRPr="00A40507">
          <w:rPr>
            <w:rStyle w:val="Hyperlink"/>
            <w:noProof/>
          </w:rPr>
          <w:t>Architectural Design</w:t>
        </w:r>
        <w:r w:rsidR="00AA6AFB">
          <w:rPr>
            <w:noProof/>
            <w:webHidden/>
          </w:rPr>
          <w:tab/>
        </w:r>
        <w:r w:rsidR="00AA6AFB">
          <w:rPr>
            <w:noProof/>
            <w:webHidden/>
          </w:rPr>
          <w:fldChar w:fldCharType="begin"/>
        </w:r>
        <w:r w:rsidR="00AA6AFB">
          <w:rPr>
            <w:noProof/>
            <w:webHidden/>
          </w:rPr>
          <w:instrText xml:space="preserve"> PAGEREF _Toc505177144 \h </w:instrText>
        </w:r>
        <w:r w:rsidR="00AA6AFB">
          <w:rPr>
            <w:noProof/>
            <w:webHidden/>
          </w:rPr>
        </w:r>
        <w:r w:rsidR="00AA6AFB">
          <w:rPr>
            <w:noProof/>
            <w:webHidden/>
          </w:rPr>
          <w:fldChar w:fldCharType="separate"/>
        </w:r>
        <w:r>
          <w:rPr>
            <w:noProof/>
            <w:webHidden/>
          </w:rPr>
          <w:t>5</w:t>
        </w:r>
        <w:r w:rsidR="00AA6AFB">
          <w:rPr>
            <w:noProof/>
            <w:webHidden/>
          </w:rPr>
          <w:fldChar w:fldCharType="end"/>
        </w:r>
      </w:hyperlink>
    </w:p>
    <w:p w:rsidR="00AA6AFB" w:rsidRDefault="00D6656D">
      <w:pPr>
        <w:pStyle w:val="TOC2"/>
        <w:tabs>
          <w:tab w:val="left" w:pos="880"/>
          <w:tab w:val="right" w:leader="dot" w:pos="11107"/>
        </w:tabs>
        <w:rPr>
          <w:rFonts w:asciiTheme="minorHAnsi" w:eastAsiaTheme="minorEastAsia" w:hAnsiTheme="minorHAnsi" w:cstheme="minorBidi"/>
          <w:i w:val="0"/>
          <w:noProof/>
          <w:sz w:val="22"/>
          <w:szCs w:val="22"/>
        </w:rPr>
      </w:pPr>
      <w:hyperlink w:anchor="_Toc505177145" w:history="1">
        <w:r w:rsidR="00AA6AFB" w:rsidRPr="00A40507">
          <w:rPr>
            <w:rStyle w:val="Hyperlink"/>
            <w:noProof/>
          </w:rPr>
          <w:t>1.1</w:t>
        </w:r>
        <w:r w:rsidR="00AA6AFB">
          <w:rPr>
            <w:rFonts w:asciiTheme="minorHAnsi" w:eastAsiaTheme="minorEastAsia" w:hAnsiTheme="minorHAnsi" w:cstheme="minorBidi"/>
            <w:i w:val="0"/>
            <w:noProof/>
            <w:sz w:val="22"/>
            <w:szCs w:val="22"/>
          </w:rPr>
          <w:tab/>
        </w:r>
        <w:r w:rsidR="00AA6AFB" w:rsidRPr="00A40507">
          <w:rPr>
            <w:rStyle w:val="Hyperlink"/>
            <w:noProof/>
          </w:rPr>
          <w:t>Volume Control Interface Requirements</w:t>
        </w:r>
        <w:r w:rsidR="00AA6AFB">
          <w:rPr>
            <w:noProof/>
            <w:webHidden/>
          </w:rPr>
          <w:tab/>
        </w:r>
        <w:r w:rsidR="00AA6AFB">
          <w:rPr>
            <w:noProof/>
            <w:webHidden/>
          </w:rPr>
          <w:fldChar w:fldCharType="begin"/>
        </w:r>
        <w:r w:rsidR="00AA6AFB">
          <w:rPr>
            <w:noProof/>
            <w:webHidden/>
          </w:rPr>
          <w:instrText xml:space="preserve"> PAGEREF _Toc505177145 \h </w:instrText>
        </w:r>
        <w:r w:rsidR="00AA6AFB">
          <w:rPr>
            <w:noProof/>
            <w:webHidden/>
          </w:rPr>
        </w:r>
        <w:r w:rsidR="00AA6AFB">
          <w:rPr>
            <w:noProof/>
            <w:webHidden/>
          </w:rPr>
          <w:fldChar w:fldCharType="separate"/>
        </w:r>
        <w:r>
          <w:rPr>
            <w:noProof/>
            <w:webHidden/>
          </w:rPr>
          <w:t>5</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46" w:history="1">
        <w:r w:rsidR="00AA6AFB" w:rsidRPr="00A40507">
          <w:rPr>
            <w:rStyle w:val="Hyperlink"/>
            <w:noProof/>
          </w:rPr>
          <w:t>1.1.1</w:t>
        </w:r>
        <w:r w:rsidR="00AA6AFB">
          <w:rPr>
            <w:rFonts w:asciiTheme="minorHAnsi" w:eastAsiaTheme="minorEastAsia" w:hAnsiTheme="minorHAnsi" w:cstheme="minorBidi"/>
            <w:noProof/>
            <w:sz w:val="22"/>
            <w:szCs w:val="22"/>
          </w:rPr>
          <w:tab/>
        </w:r>
        <w:r w:rsidR="00AA6AFB" w:rsidRPr="00A40507">
          <w:rPr>
            <w:rStyle w:val="Hyperlink"/>
            <w:noProof/>
          </w:rPr>
          <w:t>MD-REQ-275444/B-SetVolume</w:t>
        </w:r>
        <w:r w:rsidR="00AA6AFB">
          <w:rPr>
            <w:noProof/>
            <w:webHidden/>
          </w:rPr>
          <w:tab/>
        </w:r>
        <w:r w:rsidR="00AA6AFB">
          <w:rPr>
            <w:noProof/>
            <w:webHidden/>
          </w:rPr>
          <w:fldChar w:fldCharType="begin"/>
        </w:r>
        <w:r w:rsidR="00AA6AFB">
          <w:rPr>
            <w:noProof/>
            <w:webHidden/>
          </w:rPr>
          <w:instrText xml:space="preserve"> PAGEREF _Toc505177146 \h </w:instrText>
        </w:r>
        <w:r w:rsidR="00AA6AFB">
          <w:rPr>
            <w:noProof/>
            <w:webHidden/>
          </w:rPr>
        </w:r>
        <w:r w:rsidR="00AA6AFB">
          <w:rPr>
            <w:noProof/>
            <w:webHidden/>
          </w:rPr>
          <w:fldChar w:fldCharType="separate"/>
        </w:r>
        <w:r>
          <w:rPr>
            <w:noProof/>
            <w:webHidden/>
          </w:rPr>
          <w:t>5</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47" w:history="1">
        <w:r w:rsidR="00AA6AFB" w:rsidRPr="00A40507">
          <w:rPr>
            <w:rStyle w:val="Hyperlink"/>
            <w:noProof/>
          </w:rPr>
          <w:t>1.1.2</w:t>
        </w:r>
        <w:r w:rsidR="00AA6AFB">
          <w:rPr>
            <w:rFonts w:asciiTheme="minorHAnsi" w:eastAsiaTheme="minorEastAsia" w:hAnsiTheme="minorHAnsi" w:cstheme="minorBidi"/>
            <w:noProof/>
            <w:sz w:val="22"/>
            <w:szCs w:val="22"/>
          </w:rPr>
          <w:tab/>
        </w:r>
        <w:r w:rsidR="00AA6AFB" w:rsidRPr="00A40507">
          <w:rPr>
            <w:rStyle w:val="Hyperlink"/>
            <w:noProof/>
          </w:rPr>
          <w:t>MD-REQ-276034/A-SetVol_Level</w:t>
        </w:r>
        <w:r w:rsidR="00AA6AFB">
          <w:rPr>
            <w:noProof/>
            <w:webHidden/>
          </w:rPr>
          <w:tab/>
        </w:r>
        <w:r w:rsidR="00AA6AFB">
          <w:rPr>
            <w:noProof/>
            <w:webHidden/>
          </w:rPr>
          <w:fldChar w:fldCharType="begin"/>
        </w:r>
        <w:r w:rsidR="00AA6AFB">
          <w:rPr>
            <w:noProof/>
            <w:webHidden/>
          </w:rPr>
          <w:instrText xml:space="preserve"> PAGEREF _Toc505177147 \h </w:instrText>
        </w:r>
        <w:r w:rsidR="00AA6AFB">
          <w:rPr>
            <w:noProof/>
            <w:webHidden/>
          </w:rPr>
        </w:r>
        <w:r w:rsidR="00AA6AFB">
          <w:rPr>
            <w:noProof/>
            <w:webHidden/>
          </w:rPr>
          <w:fldChar w:fldCharType="separate"/>
        </w:r>
        <w:r>
          <w:rPr>
            <w:noProof/>
            <w:webHidden/>
          </w:rPr>
          <w:t>5</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48" w:history="1">
        <w:r w:rsidR="00AA6AFB" w:rsidRPr="00A40507">
          <w:rPr>
            <w:rStyle w:val="Hyperlink"/>
            <w:noProof/>
          </w:rPr>
          <w:t>1.1.3</w:t>
        </w:r>
        <w:r w:rsidR="00AA6AFB">
          <w:rPr>
            <w:rFonts w:asciiTheme="minorHAnsi" w:eastAsiaTheme="minorEastAsia" w:hAnsiTheme="minorHAnsi" w:cstheme="minorBidi"/>
            <w:noProof/>
            <w:sz w:val="22"/>
            <w:szCs w:val="22"/>
          </w:rPr>
          <w:tab/>
        </w:r>
        <w:r w:rsidR="00AA6AFB" w:rsidRPr="00A40507">
          <w:rPr>
            <w:rStyle w:val="Hyperlink"/>
            <w:noProof/>
          </w:rPr>
          <w:t>MD-REQ-276074/A-SetVol_Source</w:t>
        </w:r>
        <w:r w:rsidR="00AA6AFB">
          <w:rPr>
            <w:noProof/>
            <w:webHidden/>
          </w:rPr>
          <w:tab/>
        </w:r>
        <w:r w:rsidR="00AA6AFB">
          <w:rPr>
            <w:noProof/>
            <w:webHidden/>
          </w:rPr>
          <w:fldChar w:fldCharType="begin"/>
        </w:r>
        <w:r w:rsidR="00AA6AFB">
          <w:rPr>
            <w:noProof/>
            <w:webHidden/>
          </w:rPr>
          <w:instrText xml:space="preserve"> PAGEREF _Toc505177148 \h </w:instrText>
        </w:r>
        <w:r w:rsidR="00AA6AFB">
          <w:rPr>
            <w:noProof/>
            <w:webHidden/>
          </w:rPr>
        </w:r>
        <w:r w:rsidR="00AA6AFB">
          <w:rPr>
            <w:noProof/>
            <w:webHidden/>
          </w:rPr>
          <w:fldChar w:fldCharType="separate"/>
        </w:r>
        <w:r>
          <w:rPr>
            <w:noProof/>
            <w:webHidden/>
          </w:rPr>
          <w:t>5</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49" w:history="1">
        <w:r w:rsidR="00AA6AFB" w:rsidRPr="00A40507">
          <w:rPr>
            <w:rStyle w:val="Hyperlink"/>
            <w:noProof/>
          </w:rPr>
          <w:t>1.1.4</w:t>
        </w:r>
        <w:r w:rsidR="00AA6AFB">
          <w:rPr>
            <w:rFonts w:asciiTheme="minorHAnsi" w:eastAsiaTheme="minorEastAsia" w:hAnsiTheme="minorHAnsi" w:cstheme="minorBidi"/>
            <w:noProof/>
            <w:sz w:val="22"/>
            <w:szCs w:val="22"/>
          </w:rPr>
          <w:tab/>
        </w:r>
        <w:r w:rsidR="00AA6AFB" w:rsidRPr="00A40507">
          <w:rPr>
            <w:rStyle w:val="Hyperlink"/>
            <w:noProof/>
          </w:rPr>
          <w:t>MD-REQ-276073/A-SetVolume (LIN network only)</w:t>
        </w:r>
        <w:r w:rsidR="00AA6AFB">
          <w:rPr>
            <w:noProof/>
            <w:webHidden/>
          </w:rPr>
          <w:tab/>
        </w:r>
        <w:r w:rsidR="00AA6AFB">
          <w:rPr>
            <w:noProof/>
            <w:webHidden/>
          </w:rPr>
          <w:fldChar w:fldCharType="begin"/>
        </w:r>
        <w:r w:rsidR="00AA6AFB">
          <w:rPr>
            <w:noProof/>
            <w:webHidden/>
          </w:rPr>
          <w:instrText xml:space="preserve"> PAGEREF _Toc505177149 \h </w:instrText>
        </w:r>
        <w:r w:rsidR="00AA6AFB">
          <w:rPr>
            <w:noProof/>
            <w:webHidden/>
          </w:rPr>
        </w:r>
        <w:r w:rsidR="00AA6AFB">
          <w:rPr>
            <w:noProof/>
            <w:webHidden/>
          </w:rPr>
          <w:fldChar w:fldCharType="separate"/>
        </w:r>
        <w:r>
          <w:rPr>
            <w:noProof/>
            <w:webHidden/>
          </w:rPr>
          <w:t>6</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50" w:history="1">
        <w:r w:rsidR="00AA6AFB" w:rsidRPr="00A40507">
          <w:rPr>
            <w:rStyle w:val="Hyperlink"/>
            <w:noProof/>
          </w:rPr>
          <w:t>1.1.5</w:t>
        </w:r>
        <w:r w:rsidR="00AA6AFB">
          <w:rPr>
            <w:rFonts w:asciiTheme="minorHAnsi" w:eastAsiaTheme="minorEastAsia" w:hAnsiTheme="minorHAnsi" w:cstheme="minorBidi"/>
            <w:noProof/>
            <w:sz w:val="22"/>
            <w:szCs w:val="22"/>
          </w:rPr>
          <w:tab/>
        </w:r>
        <w:r w:rsidR="00AA6AFB" w:rsidRPr="00A40507">
          <w:rPr>
            <w:rStyle w:val="Hyperlink"/>
            <w:noProof/>
          </w:rPr>
          <w:t>MD-REQ-276097/A-Audio_Vol_Level</w:t>
        </w:r>
        <w:r w:rsidR="00AA6AFB">
          <w:rPr>
            <w:noProof/>
            <w:webHidden/>
          </w:rPr>
          <w:tab/>
        </w:r>
        <w:r w:rsidR="00AA6AFB">
          <w:rPr>
            <w:noProof/>
            <w:webHidden/>
          </w:rPr>
          <w:fldChar w:fldCharType="begin"/>
        </w:r>
        <w:r w:rsidR="00AA6AFB">
          <w:rPr>
            <w:noProof/>
            <w:webHidden/>
          </w:rPr>
          <w:instrText xml:space="preserve"> PAGEREF _Toc505177150 \h </w:instrText>
        </w:r>
        <w:r w:rsidR="00AA6AFB">
          <w:rPr>
            <w:noProof/>
            <w:webHidden/>
          </w:rPr>
        </w:r>
        <w:r w:rsidR="00AA6AFB">
          <w:rPr>
            <w:noProof/>
            <w:webHidden/>
          </w:rPr>
          <w:fldChar w:fldCharType="separate"/>
        </w:r>
        <w:r>
          <w:rPr>
            <w:noProof/>
            <w:webHidden/>
          </w:rPr>
          <w:t>6</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51" w:history="1">
        <w:r w:rsidR="00AA6AFB" w:rsidRPr="00A40507">
          <w:rPr>
            <w:rStyle w:val="Hyperlink"/>
            <w:noProof/>
          </w:rPr>
          <w:t>1.1.6</w:t>
        </w:r>
        <w:r w:rsidR="00AA6AFB">
          <w:rPr>
            <w:rFonts w:asciiTheme="minorHAnsi" w:eastAsiaTheme="minorEastAsia" w:hAnsiTheme="minorHAnsi" w:cstheme="minorBidi"/>
            <w:noProof/>
            <w:sz w:val="22"/>
            <w:szCs w:val="22"/>
          </w:rPr>
          <w:tab/>
        </w:r>
        <w:r w:rsidR="00AA6AFB" w:rsidRPr="00A40507">
          <w:rPr>
            <w:rStyle w:val="Hyperlink"/>
            <w:noProof/>
          </w:rPr>
          <w:t>MD-REQ-276098/A-Audio_Vol_Updated</w:t>
        </w:r>
        <w:r w:rsidR="00AA6AFB">
          <w:rPr>
            <w:noProof/>
            <w:webHidden/>
          </w:rPr>
          <w:tab/>
        </w:r>
        <w:r w:rsidR="00AA6AFB">
          <w:rPr>
            <w:noProof/>
            <w:webHidden/>
          </w:rPr>
          <w:fldChar w:fldCharType="begin"/>
        </w:r>
        <w:r w:rsidR="00AA6AFB">
          <w:rPr>
            <w:noProof/>
            <w:webHidden/>
          </w:rPr>
          <w:instrText xml:space="preserve"> PAGEREF _Toc505177151 \h </w:instrText>
        </w:r>
        <w:r w:rsidR="00AA6AFB">
          <w:rPr>
            <w:noProof/>
            <w:webHidden/>
          </w:rPr>
        </w:r>
        <w:r w:rsidR="00AA6AFB">
          <w:rPr>
            <w:noProof/>
            <w:webHidden/>
          </w:rPr>
          <w:fldChar w:fldCharType="separate"/>
        </w:r>
        <w:r>
          <w:rPr>
            <w:noProof/>
            <w:webHidden/>
          </w:rPr>
          <w:t>6</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52" w:history="1">
        <w:r w:rsidR="00AA6AFB" w:rsidRPr="00A40507">
          <w:rPr>
            <w:rStyle w:val="Hyperlink"/>
            <w:noProof/>
          </w:rPr>
          <w:t>1.1.7</w:t>
        </w:r>
        <w:r w:rsidR="00AA6AFB">
          <w:rPr>
            <w:rFonts w:asciiTheme="minorHAnsi" w:eastAsiaTheme="minorEastAsia" w:hAnsiTheme="minorHAnsi" w:cstheme="minorBidi"/>
            <w:noProof/>
            <w:sz w:val="22"/>
            <w:szCs w:val="22"/>
          </w:rPr>
          <w:tab/>
        </w:r>
        <w:r w:rsidR="00AA6AFB" w:rsidRPr="00A40507">
          <w:rPr>
            <w:rStyle w:val="Hyperlink"/>
            <w:noProof/>
          </w:rPr>
          <w:t>MD-REQ-276184/A-Phone_Vol_Level</w:t>
        </w:r>
        <w:r w:rsidR="00AA6AFB">
          <w:rPr>
            <w:noProof/>
            <w:webHidden/>
          </w:rPr>
          <w:tab/>
        </w:r>
        <w:r w:rsidR="00AA6AFB">
          <w:rPr>
            <w:noProof/>
            <w:webHidden/>
          </w:rPr>
          <w:fldChar w:fldCharType="begin"/>
        </w:r>
        <w:r w:rsidR="00AA6AFB">
          <w:rPr>
            <w:noProof/>
            <w:webHidden/>
          </w:rPr>
          <w:instrText xml:space="preserve"> PAGEREF _Toc505177152 \h </w:instrText>
        </w:r>
        <w:r w:rsidR="00AA6AFB">
          <w:rPr>
            <w:noProof/>
            <w:webHidden/>
          </w:rPr>
        </w:r>
        <w:r w:rsidR="00AA6AFB">
          <w:rPr>
            <w:noProof/>
            <w:webHidden/>
          </w:rPr>
          <w:fldChar w:fldCharType="separate"/>
        </w:r>
        <w:r>
          <w:rPr>
            <w:noProof/>
            <w:webHidden/>
          </w:rPr>
          <w:t>6</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53" w:history="1">
        <w:r w:rsidR="00AA6AFB" w:rsidRPr="00A40507">
          <w:rPr>
            <w:rStyle w:val="Hyperlink"/>
            <w:noProof/>
          </w:rPr>
          <w:t>1.1.8</w:t>
        </w:r>
        <w:r w:rsidR="00AA6AFB">
          <w:rPr>
            <w:rFonts w:asciiTheme="minorHAnsi" w:eastAsiaTheme="minorEastAsia" w:hAnsiTheme="minorHAnsi" w:cstheme="minorBidi"/>
            <w:noProof/>
            <w:sz w:val="22"/>
            <w:szCs w:val="22"/>
          </w:rPr>
          <w:tab/>
        </w:r>
        <w:r w:rsidR="00AA6AFB" w:rsidRPr="00A40507">
          <w:rPr>
            <w:rStyle w:val="Hyperlink"/>
            <w:noProof/>
          </w:rPr>
          <w:t>MD-REQ-276185/A-Phone_Vol_Updated</w:t>
        </w:r>
        <w:r w:rsidR="00AA6AFB">
          <w:rPr>
            <w:noProof/>
            <w:webHidden/>
          </w:rPr>
          <w:tab/>
        </w:r>
        <w:r w:rsidR="00AA6AFB">
          <w:rPr>
            <w:noProof/>
            <w:webHidden/>
          </w:rPr>
          <w:fldChar w:fldCharType="begin"/>
        </w:r>
        <w:r w:rsidR="00AA6AFB">
          <w:rPr>
            <w:noProof/>
            <w:webHidden/>
          </w:rPr>
          <w:instrText xml:space="preserve"> PAGEREF _Toc505177153 \h </w:instrText>
        </w:r>
        <w:r w:rsidR="00AA6AFB">
          <w:rPr>
            <w:noProof/>
            <w:webHidden/>
          </w:rPr>
        </w:r>
        <w:r w:rsidR="00AA6AFB">
          <w:rPr>
            <w:noProof/>
            <w:webHidden/>
          </w:rPr>
          <w:fldChar w:fldCharType="separate"/>
        </w:r>
        <w:r>
          <w:rPr>
            <w:noProof/>
            <w:webHidden/>
          </w:rPr>
          <w:t>7</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54" w:history="1">
        <w:r w:rsidR="00AA6AFB" w:rsidRPr="00A40507">
          <w:rPr>
            <w:rStyle w:val="Hyperlink"/>
            <w:noProof/>
          </w:rPr>
          <w:t>1.1.9</w:t>
        </w:r>
        <w:r w:rsidR="00AA6AFB">
          <w:rPr>
            <w:rFonts w:asciiTheme="minorHAnsi" w:eastAsiaTheme="minorEastAsia" w:hAnsiTheme="minorHAnsi" w:cstheme="minorBidi"/>
            <w:noProof/>
            <w:sz w:val="22"/>
            <w:szCs w:val="22"/>
          </w:rPr>
          <w:tab/>
        </w:r>
        <w:r w:rsidR="00AA6AFB" w:rsidRPr="00A40507">
          <w:rPr>
            <w:rStyle w:val="Hyperlink"/>
            <w:noProof/>
          </w:rPr>
          <w:t>MD-REQ-276186/A-Prompt_Vol_Level</w:t>
        </w:r>
        <w:r w:rsidR="00AA6AFB">
          <w:rPr>
            <w:noProof/>
            <w:webHidden/>
          </w:rPr>
          <w:tab/>
        </w:r>
        <w:r w:rsidR="00AA6AFB">
          <w:rPr>
            <w:noProof/>
            <w:webHidden/>
          </w:rPr>
          <w:fldChar w:fldCharType="begin"/>
        </w:r>
        <w:r w:rsidR="00AA6AFB">
          <w:rPr>
            <w:noProof/>
            <w:webHidden/>
          </w:rPr>
          <w:instrText xml:space="preserve"> PAGEREF _Toc505177154 \h </w:instrText>
        </w:r>
        <w:r w:rsidR="00AA6AFB">
          <w:rPr>
            <w:noProof/>
            <w:webHidden/>
          </w:rPr>
        </w:r>
        <w:r w:rsidR="00AA6AFB">
          <w:rPr>
            <w:noProof/>
            <w:webHidden/>
          </w:rPr>
          <w:fldChar w:fldCharType="separate"/>
        </w:r>
        <w:r>
          <w:rPr>
            <w:noProof/>
            <w:webHidden/>
          </w:rPr>
          <w:t>7</w:t>
        </w:r>
        <w:r w:rsidR="00AA6AFB">
          <w:rPr>
            <w:noProof/>
            <w:webHidden/>
          </w:rPr>
          <w:fldChar w:fldCharType="end"/>
        </w:r>
      </w:hyperlink>
    </w:p>
    <w:p w:rsidR="00AA6AFB" w:rsidRDefault="00D6656D">
      <w:pPr>
        <w:pStyle w:val="TOC3"/>
        <w:tabs>
          <w:tab w:val="left" w:pos="1320"/>
          <w:tab w:val="right" w:leader="dot" w:pos="11107"/>
        </w:tabs>
        <w:rPr>
          <w:rFonts w:asciiTheme="minorHAnsi" w:eastAsiaTheme="minorEastAsia" w:hAnsiTheme="minorHAnsi" w:cstheme="minorBidi"/>
          <w:noProof/>
          <w:sz w:val="22"/>
          <w:szCs w:val="22"/>
        </w:rPr>
      </w:pPr>
      <w:hyperlink w:anchor="_Toc505177155" w:history="1">
        <w:r w:rsidR="00AA6AFB" w:rsidRPr="00A40507">
          <w:rPr>
            <w:rStyle w:val="Hyperlink"/>
            <w:noProof/>
          </w:rPr>
          <w:t>1.1.10</w:t>
        </w:r>
        <w:r w:rsidR="00AA6AFB">
          <w:rPr>
            <w:rFonts w:asciiTheme="minorHAnsi" w:eastAsiaTheme="minorEastAsia" w:hAnsiTheme="minorHAnsi" w:cstheme="minorBidi"/>
            <w:noProof/>
            <w:sz w:val="22"/>
            <w:szCs w:val="22"/>
          </w:rPr>
          <w:tab/>
        </w:r>
        <w:r w:rsidR="00AA6AFB" w:rsidRPr="00A40507">
          <w:rPr>
            <w:rStyle w:val="Hyperlink"/>
            <w:noProof/>
          </w:rPr>
          <w:t>MD-REQ-276187/A-Prompt_Vol_Updated</w:t>
        </w:r>
        <w:r w:rsidR="00AA6AFB">
          <w:rPr>
            <w:noProof/>
            <w:webHidden/>
          </w:rPr>
          <w:tab/>
        </w:r>
        <w:r w:rsidR="00AA6AFB">
          <w:rPr>
            <w:noProof/>
            <w:webHidden/>
          </w:rPr>
          <w:fldChar w:fldCharType="begin"/>
        </w:r>
        <w:r w:rsidR="00AA6AFB">
          <w:rPr>
            <w:noProof/>
            <w:webHidden/>
          </w:rPr>
          <w:instrText xml:space="preserve"> PAGEREF _Toc505177155 \h </w:instrText>
        </w:r>
        <w:r w:rsidR="00AA6AFB">
          <w:rPr>
            <w:noProof/>
            <w:webHidden/>
          </w:rPr>
        </w:r>
        <w:r w:rsidR="00AA6AFB">
          <w:rPr>
            <w:noProof/>
            <w:webHidden/>
          </w:rPr>
          <w:fldChar w:fldCharType="separate"/>
        </w:r>
        <w:r>
          <w:rPr>
            <w:noProof/>
            <w:webHidden/>
          </w:rPr>
          <w:t>7</w:t>
        </w:r>
        <w:r w:rsidR="00AA6AFB">
          <w:rPr>
            <w:noProof/>
            <w:webHidden/>
          </w:rPr>
          <w:fldChar w:fldCharType="end"/>
        </w:r>
      </w:hyperlink>
    </w:p>
    <w:p w:rsidR="00AA6AFB" w:rsidRDefault="00D6656D">
      <w:pPr>
        <w:pStyle w:val="TOC3"/>
        <w:tabs>
          <w:tab w:val="left" w:pos="1320"/>
          <w:tab w:val="right" w:leader="dot" w:pos="11107"/>
        </w:tabs>
        <w:rPr>
          <w:rFonts w:asciiTheme="minorHAnsi" w:eastAsiaTheme="minorEastAsia" w:hAnsiTheme="minorHAnsi" w:cstheme="minorBidi"/>
          <w:noProof/>
          <w:sz w:val="22"/>
          <w:szCs w:val="22"/>
        </w:rPr>
      </w:pPr>
      <w:hyperlink w:anchor="_Toc505177156" w:history="1">
        <w:r w:rsidR="00AA6AFB" w:rsidRPr="00A40507">
          <w:rPr>
            <w:rStyle w:val="Hyperlink"/>
            <w:noProof/>
          </w:rPr>
          <w:t>1.1.11</w:t>
        </w:r>
        <w:r w:rsidR="00AA6AFB">
          <w:rPr>
            <w:rFonts w:asciiTheme="minorHAnsi" w:eastAsiaTheme="minorEastAsia" w:hAnsiTheme="minorHAnsi" w:cstheme="minorBidi"/>
            <w:noProof/>
            <w:sz w:val="22"/>
            <w:szCs w:val="22"/>
          </w:rPr>
          <w:tab/>
        </w:r>
        <w:r w:rsidR="00AA6AFB" w:rsidRPr="00A40507">
          <w:rPr>
            <w:rStyle w:val="Hyperlink"/>
            <w:noProof/>
          </w:rPr>
          <w:t>MD-REQ-276188/A-TA_Vol_Level</w:t>
        </w:r>
        <w:r w:rsidR="00AA6AFB">
          <w:rPr>
            <w:noProof/>
            <w:webHidden/>
          </w:rPr>
          <w:tab/>
        </w:r>
        <w:r w:rsidR="00AA6AFB">
          <w:rPr>
            <w:noProof/>
            <w:webHidden/>
          </w:rPr>
          <w:fldChar w:fldCharType="begin"/>
        </w:r>
        <w:r w:rsidR="00AA6AFB">
          <w:rPr>
            <w:noProof/>
            <w:webHidden/>
          </w:rPr>
          <w:instrText xml:space="preserve"> PAGEREF _Toc505177156 \h </w:instrText>
        </w:r>
        <w:r w:rsidR="00AA6AFB">
          <w:rPr>
            <w:noProof/>
            <w:webHidden/>
          </w:rPr>
        </w:r>
        <w:r w:rsidR="00AA6AFB">
          <w:rPr>
            <w:noProof/>
            <w:webHidden/>
          </w:rPr>
          <w:fldChar w:fldCharType="separate"/>
        </w:r>
        <w:r>
          <w:rPr>
            <w:noProof/>
            <w:webHidden/>
          </w:rPr>
          <w:t>7</w:t>
        </w:r>
        <w:r w:rsidR="00AA6AFB">
          <w:rPr>
            <w:noProof/>
            <w:webHidden/>
          </w:rPr>
          <w:fldChar w:fldCharType="end"/>
        </w:r>
      </w:hyperlink>
    </w:p>
    <w:p w:rsidR="00AA6AFB" w:rsidRDefault="00D6656D">
      <w:pPr>
        <w:pStyle w:val="TOC3"/>
        <w:tabs>
          <w:tab w:val="left" w:pos="1320"/>
          <w:tab w:val="right" w:leader="dot" w:pos="11107"/>
        </w:tabs>
        <w:rPr>
          <w:rFonts w:asciiTheme="minorHAnsi" w:eastAsiaTheme="minorEastAsia" w:hAnsiTheme="minorHAnsi" w:cstheme="minorBidi"/>
          <w:noProof/>
          <w:sz w:val="22"/>
          <w:szCs w:val="22"/>
        </w:rPr>
      </w:pPr>
      <w:hyperlink w:anchor="_Toc505177157" w:history="1">
        <w:r w:rsidR="00AA6AFB" w:rsidRPr="00A40507">
          <w:rPr>
            <w:rStyle w:val="Hyperlink"/>
            <w:noProof/>
          </w:rPr>
          <w:t>1.1.12</w:t>
        </w:r>
        <w:r w:rsidR="00AA6AFB">
          <w:rPr>
            <w:rFonts w:asciiTheme="minorHAnsi" w:eastAsiaTheme="minorEastAsia" w:hAnsiTheme="minorHAnsi" w:cstheme="minorBidi"/>
            <w:noProof/>
            <w:sz w:val="22"/>
            <w:szCs w:val="22"/>
          </w:rPr>
          <w:tab/>
        </w:r>
        <w:r w:rsidR="00AA6AFB" w:rsidRPr="00A40507">
          <w:rPr>
            <w:rStyle w:val="Hyperlink"/>
            <w:noProof/>
          </w:rPr>
          <w:t>MD-REQ-276189/A-TA_Vol_Updated</w:t>
        </w:r>
        <w:r w:rsidR="00AA6AFB">
          <w:rPr>
            <w:noProof/>
            <w:webHidden/>
          </w:rPr>
          <w:tab/>
        </w:r>
        <w:r w:rsidR="00AA6AFB">
          <w:rPr>
            <w:noProof/>
            <w:webHidden/>
          </w:rPr>
          <w:fldChar w:fldCharType="begin"/>
        </w:r>
        <w:r w:rsidR="00AA6AFB">
          <w:rPr>
            <w:noProof/>
            <w:webHidden/>
          </w:rPr>
          <w:instrText xml:space="preserve"> PAGEREF _Toc505177157 \h </w:instrText>
        </w:r>
        <w:r w:rsidR="00AA6AFB">
          <w:rPr>
            <w:noProof/>
            <w:webHidden/>
          </w:rPr>
        </w:r>
        <w:r w:rsidR="00AA6AFB">
          <w:rPr>
            <w:noProof/>
            <w:webHidden/>
          </w:rPr>
          <w:fldChar w:fldCharType="separate"/>
        </w:r>
        <w:r>
          <w:rPr>
            <w:noProof/>
            <w:webHidden/>
          </w:rPr>
          <w:t>8</w:t>
        </w:r>
        <w:r w:rsidR="00AA6AFB">
          <w:rPr>
            <w:noProof/>
            <w:webHidden/>
          </w:rPr>
          <w:fldChar w:fldCharType="end"/>
        </w:r>
      </w:hyperlink>
    </w:p>
    <w:p w:rsidR="00AA6AFB" w:rsidRDefault="00D6656D">
      <w:pPr>
        <w:pStyle w:val="TOC3"/>
        <w:tabs>
          <w:tab w:val="left" w:pos="1320"/>
          <w:tab w:val="right" w:leader="dot" w:pos="11107"/>
        </w:tabs>
        <w:rPr>
          <w:rFonts w:asciiTheme="minorHAnsi" w:eastAsiaTheme="minorEastAsia" w:hAnsiTheme="minorHAnsi" w:cstheme="minorBidi"/>
          <w:noProof/>
          <w:sz w:val="22"/>
          <w:szCs w:val="22"/>
        </w:rPr>
      </w:pPr>
      <w:hyperlink w:anchor="_Toc505177158" w:history="1">
        <w:r w:rsidR="00AA6AFB" w:rsidRPr="00A40507">
          <w:rPr>
            <w:rStyle w:val="Hyperlink"/>
            <w:noProof/>
          </w:rPr>
          <w:t>1.1.13</w:t>
        </w:r>
        <w:r w:rsidR="00AA6AFB">
          <w:rPr>
            <w:rFonts w:asciiTheme="minorHAnsi" w:eastAsiaTheme="minorEastAsia" w:hAnsiTheme="minorHAnsi" w:cstheme="minorBidi"/>
            <w:noProof/>
            <w:sz w:val="22"/>
            <w:szCs w:val="22"/>
          </w:rPr>
          <w:tab/>
        </w:r>
        <w:r w:rsidR="00AA6AFB" w:rsidRPr="00A40507">
          <w:rPr>
            <w:rStyle w:val="Hyperlink"/>
            <w:noProof/>
          </w:rPr>
          <w:t>MD-REQ-276190/A-VR_Vol_Level</w:t>
        </w:r>
        <w:r w:rsidR="00AA6AFB">
          <w:rPr>
            <w:noProof/>
            <w:webHidden/>
          </w:rPr>
          <w:tab/>
        </w:r>
        <w:r w:rsidR="00AA6AFB">
          <w:rPr>
            <w:noProof/>
            <w:webHidden/>
          </w:rPr>
          <w:fldChar w:fldCharType="begin"/>
        </w:r>
        <w:r w:rsidR="00AA6AFB">
          <w:rPr>
            <w:noProof/>
            <w:webHidden/>
          </w:rPr>
          <w:instrText xml:space="preserve"> PAGEREF _Toc505177158 \h </w:instrText>
        </w:r>
        <w:r w:rsidR="00AA6AFB">
          <w:rPr>
            <w:noProof/>
            <w:webHidden/>
          </w:rPr>
        </w:r>
        <w:r w:rsidR="00AA6AFB">
          <w:rPr>
            <w:noProof/>
            <w:webHidden/>
          </w:rPr>
          <w:fldChar w:fldCharType="separate"/>
        </w:r>
        <w:r>
          <w:rPr>
            <w:noProof/>
            <w:webHidden/>
          </w:rPr>
          <w:t>8</w:t>
        </w:r>
        <w:r w:rsidR="00AA6AFB">
          <w:rPr>
            <w:noProof/>
            <w:webHidden/>
          </w:rPr>
          <w:fldChar w:fldCharType="end"/>
        </w:r>
      </w:hyperlink>
    </w:p>
    <w:p w:rsidR="00AA6AFB" w:rsidRDefault="00D6656D">
      <w:pPr>
        <w:pStyle w:val="TOC3"/>
        <w:tabs>
          <w:tab w:val="left" w:pos="1320"/>
          <w:tab w:val="right" w:leader="dot" w:pos="11107"/>
        </w:tabs>
        <w:rPr>
          <w:rFonts w:asciiTheme="minorHAnsi" w:eastAsiaTheme="minorEastAsia" w:hAnsiTheme="minorHAnsi" w:cstheme="minorBidi"/>
          <w:noProof/>
          <w:sz w:val="22"/>
          <w:szCs w:val="22"/>
        </w:rPr>
      </w:pPr>
      <w:hyperlink w:anchor="_Toc505177159" w:history="1">
        <w:r w:rsidR="00AA6AFB" w:rsidRPr="00A40507">
          <w:rPr>
            <w:rStyle w:val="Hyperlink"/>
            <w:noProof/>
          </w:rPr>
          <w:t>1.1.14</w:t>
        </w:r>
        <w:r w:rsidR="00AA6AFB">
          <w:rPr>
            <w:rFonts w:asciiTheme="minorHAnsi" w:eastAsiaTheme="minorEastAsia" w:hAnsiTheme="minorHAnsi" w:cstheme="minorBidi"/>
            <w:noProof/>
            <w:sz w:val="22"/>
            <w:szCs w:val="22"/>
          </w:rPr>
          <w:tab/>
        </w:r>
        <w:r w:rsidR="00AA6AFB" w:rsidRPr="00A40507">
          <w:rPr>
            <w:rStyle w:val="Hyperlink"/>
            <w:noProof/>
          </w:rPr>
          <w:t>MD-REQ-276191/A-VR_Vol_Updated</w:t>
        </w:r>
        <w:r w:rsidR="00AA6AFB">
          <w:rPr>
            <w:noProof/>
            <w:webHidden/>
          </w:rPr>
          <w:tab/>
        </w:r>
        <w:r w:rsidR="00AA6AFB">
          <w:rPr>
            <w:noProof/>
            <w:webHidden/>
          </w:rPr>
          <w:fldChar w:fldCharType="begin"/>
        </w:r>
        <w:r w:rsidR="00AA6AFB">
          <w:rPr>
            <w:noProof/>
            <w:webHidden/>
          </w:rPr>
          <w:instrText xml:space="preserve"> PAGEREF _Toc505177159 \h </w:instrText>
        </w:r>
        <w:r w:rsidR="00AA6AFB">
          <w:rPr>
            <w:noProof/>
            <w:webHidden/>
          </w:rPr>
        </w:r>
        <w:r w:rsidR="00AA6AFB">
          <w:rPr>
            <w:noProof/>
            <w:webHidden/>
          </w:rPr>
          <w:fldChar w:fldCharType="separate"/>
        </w:r>
        <w:r>
          <w:rPr>
            <w:noProof/>
            <w:webHidden/>
          </w:rPr>
          <w:t>8</w:t>
        </w:r>
        <w:r w:rsidR="00AA6AFB">
          <w:rPr>
            <w:noProof/>
            <w:webHidden/>
          </w:rPr>
          <w:fldChar w:fldCharType="end"/>
        </w:r>
      </w:hyperlink>
    </w:p>
    <w:p w:rsidR="00AA6AFB" w:rsidRDefault="00D6656D">
      <w:pPr>
        <w:pStyle w:val="TOC2"/>
        <w:tabs>
          <w:tab w:val="left" w:pos="880"/>
          <w:tab w:val="right" w:leader="dot" w:pos="11107"/>
        </w:tabs>
        <w:rPr>
          <w:rFonts w:asciiTheme="minorHAnsi" w:eastAsiaTheme="minorEastAsia" w:hAnsiTheme="minorHAnsi" w:cstheme="minorBidi"/>
          <w:i w:val="0"/>
          <w:noProof/>
          <w:sz w:val="22"/>
          <w:szCs w:val="22"/>
        </w:rPr>
      </w:pPr>
      <w:hyperlink w:anchor="_Toc505177160" w:history="1">
        <w:r w:rsidR="00AA6AFB" w:rsidRPr="00A40507">
          <w:rPr>
            <w:rStyle w:val="Hyperlink"/>
            <w:noProof/>
          </w:rPr>
          <w:t>1.2</w:t>
        </w:r>
        <w:r w:rsidR="00AA6AFB">
          <w:rPr>
            <w:rFonts w:asciiTheme="minorHAnsi" w:eastAsiaTheme="minorEastAsia" w:hAnsiTheme="minorHAnsi" w:cstheme="minorBidi"/>
            <w:i w:val="0"/>
            <w:noProof/>
            <w:sz w:val="22"/>
            <w:szCs w:val="22"/>
          </w:rPr>
          <w:tab/>
        </w:r>
        <w:r w:rsidR="00AA6AFB" w:rsidRPr="00A40507">
          <w:rPr>
            <w:rStyle w:val="Hyperlink"/>
            <w:noProof/>
          </w:rPr>
          <w:t>VOL-CLD-REQ-014813/B-Volume Button Input Client (Volume Button Transmitter) (TcSE ROIN-202553-1)</w:t>
        </w:r>
        <w:r w:rsidR="00AA6AFB">
          <w:rPr>
            <w:noProof/>
            <w:webHidden/>
          </w:rPr>
          <w:tab/>
        </w:r>
        <w:r w:rsidR="00AA6AFB">
          <w:rPr>
            <w:noProof/>
            <w:webHidden/>
          </w:rPr>
          <w:fldChar w:fldCharType="begin"/>
        </w:r>
        <w:r w:rsidR="00AA6AFB">
          <w:rPr>
            <w:noProof/>
            <w:webHidden/>
          </w:rPr>
          <w:instrText xml:space="preserve"> PAGEREF _Toc505177160 \h </w:instrText>
        </w:r>
        <w:r w:rsidR="00AA6AFB">
          <w:rPr>
            <w:noProof/>
            <w:webHidden/>
          </w:rPr>
        </w:r>
        <w:r w:rsidR="00AA6AFB">
          <w:rPr>
            <w:noProof/>
            <w:webHidden/>
          </w:rPr>
          <w:fldChar w:fldCharType="separate"/>
        </w:r>
        <w:r>
          <w:rPr>
            <w:noProof/>
            <w:webHidden/>
          </w:rPr>
          <w:t>8</w:t>
        </w:r>
        <w:r w:rsidR="00AA6AFB">
          <w:rPr>
            <w:noProof/>
            <w:webHidden/>
          </w:rPr>
          <w:fldChar w:fldCharType="end"/>
        </w:r>
      </w:hyperlink>
    </w:p>
    <w:p w:rsidR="00AA6AFB" w:rsidRDefault="00D6656D">
      <w:pPr>
        <w:pStyle w:val="TOC2"/>
        <w:tabs>
          <w:tab w:val="left" w:pos="880"/>
          <w:tab w:val="right" w:leader="dot" w:pos="11107"/>
        </w:tabs>
        <w:rPr>
          <w:rFonts w:asciiTheme="minorHAnsi" w:eastAsiaTheme="minorEastAsia" w:hAnsiTheme="minorHAnsi" w:cstheme="minorBidi"/>
          <w:i w:val="0"/>
          <w:noProof/>
          <w:sz w:val="22"/>
          <w:szCs w:val="22"/>
        </w:rPr>
      </w:pPr>
      <w:hyperlink w:anchor="_Toc505177161" w:history="1">
        <w:r w:rsidR="00AA6AFB" w:rsidRPr="00A40507">
          <w:rPr>
            <w:rStyle w:val="Hyperlink"/>
            <w:noProof/>
          </w:rPr>
          <w:t>1.3</w:t>
        </w:r>
        <w:r w:rsidR="00AA6AFB">
          <w:rPr>
            <w:rFonts w:asciiTheme="minorHAnsi" w:eastAsiaTheme="minorEastAsia" w:hAnsiTheme="minorHAnsi" w:cstheme="minorBidi"/>
            <w:i w:val="0"/>
            <w:noProof/>
            <w:sz w:val="22"/>
            <w:szCs w:val="22"/>
          </w:rPr>
          <w:tab/>
        </w:r>
        <w:r w:rsidR="00AA6AFB" w:rsidRPr="00A40507">
          <w:rPr>
            <w:rStyle w:val="Hyperlink"/>
            <w:noProof/>
          </w:rPr>
          <w:t>VOL-CLD-REQ-026161/A-Volume Settings Server (TcSE ROIN-202554-1)</w:t>
        </w:r>
        <w:r w:rsidR="00AA6AFB">
          <w:rPr>
            <w:noProof/>
            <w:webHidden/>
          </w:rPr>
          <w:tab/>
        </w:r>
        <w:r w:rsidR="00AA6AFB">
          <w:rPr>
            <w:noProof/>
            <w:webHidden/>
          </w:rPr>
          <w:fldChar w:fldCharType="begin"/>
        </w:r>
        <w:r w:rsidR="00AA6AFB">
          <w:rPr>
            <w:noProof/>
            <w:webHidden/>
          </w:rPr>
          <w:instrText xml:space="preserve"> PAGEREF _Toc505177161 \h </w:instrText>
        </w:r>
        <w:r w:rsidR="00AA6AFB">
          <w:rPr>
            <w:noProof/>
            <w:webHidden/>
          </w:rPr>
        </w:r>
        <w:r w:rsidR="00AA6AFB">
          <w:rPr>
            <w:noProof/>
            <w:webHidden/>
          </w:rPr>
          <w:fldChar w:fldCharType="separate"/>
        </w:r>
        <w:r>
          <w:rPr>
            <w:noProof/>
            <w:webHidden/>
          </w:rPr>
          <w:t>8</w:t>
        </w:r>
        <w:r w:rsidR="00AA6AFB">
          <w:rPr>
            <w:noProof/>
            <w:webHidden/>
          </w:rPr>
          <w:fldChar w:fldCharType="end"/>
        </w:r>
      </w:hyperlink>
    </w:p>
    <w:p w:rsidR="00AA6AFB" w:rsidRDefault="00D6656D">
      <w:pPr>
        <w:pStyle w:val="TOC2"/>
        <w:tabs>
          <w:tab w:val="left" w:pos="880"/>
          <w:tab w:val="right" w:leader="dot" w:pos="11107"/>
        </w:tabs>
        <w:rPr>
          <w:rFonts w:asciiTheme="minorHAnsi" w:eastAsiaTheme="minorEastAsia" w:hAnsiTheme="minorHAnsi" w:cstheme="minorBidi"/>
          <w:i w:val="0"/>
          <w:noProof/>
          <w:sz w:val="22"/>
          <w:szCs w:val="22"/>
        </w:rPr>
      </w:pPr>
      <w:hyperlink w:anchor="_Toc505177162" w:history="1">
        <w:r w:rsidR="00AA6AFB" w:rsidRPr="00A40507">
          <w:rPr>
            <w:rStyle w:val="Hyperlink"/>
            <w:noProof/>
          </w:rPr>
          <w:t>1.4</w:t>
        </w:r>
        <w:r w:rsidR="00AA6AFB">
          <w:rPr>
            <w:rFonts w:asciiTheme="minorHAnsi" w:eastAsiaTheme="minorEastAsia" w:hAnsiTheme="minorHAnsi" w:cstheme="minorBidi"/>
            <w:i w:val="0"/>
            <w:noProof/>
            <w:sz w:val="22"/>
            <w:szCs w:val="22"/>
          </w:rPr>
          <w:tab/>
        </w:r>
        <w:r w:rsidR="00AA6AFB" w:rsidRPr="00A40507">
          <w:rPr>
            <w:rStyle w:val="Hyperlink"/>
            <w:noProof/>
          </w:rPr>
          <w:t>VOL-CLD-REQ-026160/A-Volume Settings Client - SYNC (TcSE ROIN-202654-2)</w:t>
        </w:r>
        <w:r w:rsidR="00AA6AFB">
          <w:rPr>
            <w:noProof/>
            <w:webHidden/>
          </w:rPr>
          <w:tab/>
        </w:r>
        <w:r w:rsidR="00AA6AFB">
          <w:rPr>
            <w:noProof/>
            <w:webHidden/>
          </w:rPr>
          <w:fldChar w:fldCharType="begin"/>
        </w:r>
        <w:r w:rsidR="00AA6AFB">
          <w:rPr>
            <w:noProof/>
            <w:webHidden/>
          </w:rPr>
          <w:instrText xml:space="preserve"> PAGEREF _Toc505177162 \h </w:instrText>
        </w:r>
        <w:r w:rsidR="00AA6AFB">
          <w:rPr>
            <w:noProof/>
            <w:webHidden/>
          </w:rPr>
        </w:r>
        <w:r w:rsidR="00AA6AFB">
          <w:rPr>
            <w:noProof/>
            <w:webHidden/>
          </w:rPr>
          <w:fldChar w:fldCharType="separate"/>
        </w:r>
        <w:r>
          <w:rPr>
            <w:noProof/>
            <w:webHidden/>
          </w:rPr>
          <w:t>9</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63" w:history="1">
        <w:r w:rsidR="00AA6AFB" w:rsidRPr="00A40507">
          <w:rPr>
            <w:rStyle w:val="Hyperlink"/>
            <w:noProof/>
          </w:rPr>
          <w:t>1.4.1</w:t>
        </w:r>
        <w:r w:rsidR="00AA6AFB">
          <w:rPr>
            <w:rFonts w:asciiTheme="minorHAnsi" w:eastAsiaTheme="minorEastAsia" w:hAnsiTheme="minorHAnsi" w:cstheme="minorBidi"/>
            <w:noProof/>
            <w:sz w:val="22"/>
            <w:szCs w:val="22"/>
          </w:rPr>
          <w:tab/>
        </w:r>
        <w:r w:rsidR="00AA6AFB" w:rsidRPr="00A40507">
          <w:rPr>
            <w:rStyle w:val="Hyperlink"/>
            <w:noProof/>
          </w:rPr>
          <w:t>VOL-FUR-REQ-026147/C-Press &amp; Hold Volume Control MFD / APIM (TcSE ROIN-202657-2)</w:t>
        </w:r>
        <w:r w:rsidR="00AA6AFB">
          <w:rPr>
            <w:noProof/>
            <w:webHidden/>
          </w:rPr>
          <w:tab/>
        </w:r>
        <w:r w:rsidR="00AA6AFB">
          <w:rPr>
            <w:noProof/>
            <w:webHidden/>
          </w:rPr>
          <w:fldChar w:fldCharType="begin"/>
        </w:r>
        <w:r w:rsidR="00AA6AFB">
          <w:rPr>
            <w:noProof/>
            <w:webHidden/>
          </w:rPr>
          <w:instrText xml:space="preserve"> PAGEREF _Toc505177163 \h </w:instrText>
        </w:r>
        <w:r w:rsidR="00AA6AFB">
          <w:rPr>
            <w:noProof/>
            <w:webHidden/>
          </w:rPr>
        </w:r>
        <w:r w:rsidR="00AA6AFB">
          <w:rPr>
            <w:noProof/>
            <w:webHidden/>
          </w:rPr>
          <w:fldChar w:fldCharType="separate"/>
        </w:r>
        <w:r>
          <w:rPr>
            <w:noProof/>
            <w:webHidden/>
          </w:rPr>
          <w:t>9</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64" w:history="1">
        <w:r w:rsidR="00AA6AFB" w:rsidRPr="00A40507">
          <w:rPr>
            <w:rStyle w:val="Hyperlink"/>
            <w:noProof/>
          </w:rPr>
          <w:t>1.4.2</w:t>
        </w:r>
        <w:r w:rsidR="00AA6AFB">
          <w:rPr>
            <w:rFonts w:asciiTheme="minorHAnsi" w:eastAsiaTheme="minorEastAsia" w:hAnsiTheme="minorHAnsi" w:cstheme="minorBidi"/>
            <w:noProof/>
            <w:sz w:val="22"/>
            <w:szCs w:val="22"/>
          </w:rPr>
          <w:tab/>
        </w:r>
        <w:r w:rsidR="00AA6AFB" w:rsidRPr="00A40507">
          <w:rPr>
            <w:rStyle w:val="Hyperlink"/>
            <w:noProof/>
          </w:rPr>
          <w:t>VOL-TMR-REQ-014823/C-Volume Button Held Timer (TcSE ROIN-169727-3)</w:t>
        </w:r>
        <w:r w:rsidR="00AA6AFB">
          <w:rPr>
            <w:noProof/>
            <w:webHidden/>
          </w:rPr>
          <w:tab/>
        </w:r>
        <w:r w:rsidR="00AA6AFB">
          <w:rPr>
            <w:noProof/>
            <w:webHidden/>
          </w:rPr>
          <w:fldChar w:fldCharType="begin"/>
        </w:r>
        <w:r w:rsidR="00AA6AFB">
          <w:rPr>
            <w:noProof/>
            <w:webHidden/>
          </w:rPr>
          <w:instrText xml:space="preserve"> PAGEREF _Toc505177164 \h </w:instrText>
        </w:r>
        <w:r w:rsidR="00AA6AFB">
          <w:rPr>
            <w:noProof/>
            <w:webHidden/>
          </w:rPr>
        </w:r>
        <w:r w:rsidR="00AA6AFB">
          <w:rPr>
            <w:noProof/>
            <w:webHidden/>
          </w:rPr>
          <w:fldChar w:fldCharType="separate"/>
        </w:r>
        <w:r>
          <w:rPr>
            <w:noProof/>
            <w:webHidden/>
          </w:rPr>
          <w:t>9</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65" w:history="1">
        <w:r w:rsidR="00AA6AFB" w:rsidRPr="00A40507">
          <w:rPr>
            <w:rStyle w:val="Hyperlink"/>
            <w:noProof/>
          </w:rPr>
          <w:t>1.4.3</w:t>
        </w:r>
        <w:r w:rsidR="00AA6AFB">
          <w:rPr>
            <w:rFonts w:asciiTheme="minorHAnsi" w:eastAsiaTheme="minorEastAsia" w:hAnsiTheme="minorHAnsi" w:cstheme="minorBidi"/>
            <w:noProof/>
            <w:sz w:val="22"/>
            <w:szCs w:val="22"/>
          </w:rPr>
          <w:tab/>
        </w:r>
        <w:r w:rsidR="00AA6AFB" w:rsidRPr="00A40507">
          <w:rPr>
            <w:rStyle w:val="Hyperlink"/>
            <w:noProof/>
          </w:rPr>
          <w:t>VOL-FUR-REQ-014819/I-Volume Attenuation/Restoration (TcSE ROIN-27919-9)</w:t>
        </w:r>
        <w:r w:rsidR="00AA6AFB">
          <w:rPr>
            <w:noProof/>
            <w:webHidden/>
          </w:rPr>
          <w:tab/>
        </w:r>
        <w:r w:rsidR="00AA6AFB">
          <w:rPr>
            <w:noProof/>
            <w:webHidden/>
          </w:rPr>
          <w:fldChar w:fldCharType="begin"/>
        </w:r>
        <w:r w:rsidR="00AA6AFB">
          <w:rPr>
            <w:noProof/>
            <w:webHidden/>
          </w:rPr>
          <w:instrText xml:space="preserve"> PAGEREF _Toc505177165 \h </w:instrText>
        </w:r>
        <w:r w:rsidR="00AA6AFB">
          <w:rPr>
            <w:noProof/>
            <w:webHidden/>
          </w:rPr>
        </w:r>
        <w:r w:rsidR="00AA6AFB">
          <w:rPr>
            <w:noProof/>
            <w:webHidden/>
          </w:rPr>
          <w:fldChar w:fldCharType="separate"/>
        </w:r>
        <w:r>
          <w:rPr>
            <w:noProof/>
            <w:webHidden/>
          </w:rPr>
          <w:t>9</w:t>
        </w:r>
        <w:r w:rsidR="00AA6AFB">
          <w:rPr>
            <w:noProof/>
            <w:webHidden/>
          </w:rPr>
          <w:fldChar w:fldCharType="end"/>
        </w:r>
      </w:hyperlink>
    </w:p>
    <w:p w:rsidR="00AA6AFB" w:rsidRDefault="00D6656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05177166" w:history="1">
        <w:r w:rsidR="00AA6AFB" w:rsidRPr="00A40507">
          <w:rPr>
            <w:rStyle w:val="Hyperlink"/>
            <w:noProof/>
          </w:rPr>
          <w:t>2</w:t>
        </w:r>
        <w:r w:rsidR="00AA6AFB">
          <w:rPr>
            <w:rFonts w:asciiTheme="minorHAnsi" w:eastAsiaTheme="minorEastAsia" w:hAnsiTheme="minorHAnsi" w:cstheme="minorBidi"/>
            <w:b w:val="0"/>
            <w:smallCaps w:val="0"/>
            <w:noProof/>
            <w:sz w:val="22"/>
            <w:szCs w:val="22"/>
          </w:rPr>
          <w:tab/>
        </w:r>
        <w:r w:rsidR="00AA6AFB" w:rsidRPr="00A40507">
          <w:rPr>
            <w:rStyle w:val="Hyperlink"/>
            <w:noProof/>
          </w:rPr>
          <w:t>Functional Definition</w:t>
        </w:r>
        <w:r w:rsidR="00AA6AFB">
          <w:rPr>
            <w:noProof/>
            <w:webHidden/>
          </w:rPr>
          <w:tab/>
        </w:r>
        <w:r w:rsidR="00AA6AFB">
          <w:rPr>
            <w:noProof/>
            <w:webHidden/>
          </w:rPr>
          <w:fldChar w:fldCharType="begin"/>
        </w:r>
        <w:r w:rsidR="00AA6AFB">
          <w:rPr>
            <w:noProof/>
            <w:webHidden/>
          </w:rPr>
          <w:instrText xml:space="preserve"> PAGEREF _Toc505177166 \h </w:instrText>
        </w:r>
        <w:r w:rsidR="00AA6AFB">
          <w:rPr>
            <w:noProof/>
            <w:webHidden/>
          </w:rPr>
        </w:r>
        <w:r w:rsidR="00AA6AFB">
          <w:rPr>
            <w:noProof/>
            <w:webHidden/>
          </w:rPr>
          <w:fldChar w:fldCharType="separate"/>
        </w:r>
        <w:r>
          <w:rPr>
            <w:noProof/>
            <w:webHidden/>
          </w:rPr>
          <w:t>11</w:t>
        </w:r>
        <w:r w:rsidR="00AA6AFB">
          <w:rPr>
            <w:noProof/>
            <w:webHidden/>
          </w:rPr>
          <w:fldChar w:fldCharType="end"/>
        </w:r>
      </w:hyperlink>
    </w:p>
    <w:p w:rsidR="00AA6AFB" w:rsidRDefault="00D6656D">
      <w:pPr>
        <w:pStyle w:val="TOC2"/>
        <w:tabs>
          <w:tab w:val="left" w:pos="880"/>
          <w:tab w:val="right" w:leader="dot" w:pos="11107"/>
        </w:tabs>
        <w:rPr>
          <w:rFonts w:asciiTheme="minorHAnsi" w:eastAsiaTheme="minorEastAsia" w:hAnsiTheme="minorHAnsi" w:cstheme="minorBidi"/>
          <w:i w:val="0"/>
          <w:noProof/>
          <w:sz w:val="22"/>
          <w:szCs w:val="22"/>
        </w:rPr>
      </w:pPr>
      <w:hyperlink w:anchor="_Toc505177167" w:history="1">
        <w:r w:rsidR="00AA6AFB" w:rsidRPr="00A40507">
          <w:rPr>
            <w:rStyle w:val="Hyperlink"/>
            <w:noProof/>
          </w:rPr>
          <w:t>2.1</w:t>
        </w:r>
        <w:r w:rsidR="00AA6AFB">
          <w:rPr>
            <w:rFonts w:asciiTheme="minorHAnsi" w:eastAsiaTheme="minorEastAsia" w:hAnsiTheme="minorHAnsi" w:cstheme="minorBidi"/>
            <w:i w:val="0"/>
            <w:noProof/>
            <w:sz w:val="22"/>
            <w:szCs w:val="22"/>
          </w:rPr>
          <w:tab/>
        </w:r>
        <w:r w:rsidR="00AA6AFB" w:rsidRPr="00A40507">
          <w:rPr>
            <w:rStyle w:val="Hyperlink"/>
            <w:noProof/>
          </w:rPr>
          <w:t>VOL-FUN-REQ-014826/A-Volume Control (TcSE ROIN-120283-1)</w:t>
        </w:r>
        <w:r w:rsidR="00AA6AFB">
          <w:rPr>
            <w:noProof/>
            <w:webHidden/>
          </w:rPr>
          <w:tab/>
        </w:r>
        <w:r w:rsidR="00AA6AFB">
          <w:rPr>
            <w:noProof/>
            <w:webHidden/>
          </w:rPr>
          <w:fldChar w:fldCharType="begin"/>
        </w:r>
        <w:r w:rsidR="00AA6AFB">
          <w:rPr>
            <w:noProof/>
            <w:webHidden/>
          </w:rPr>
          <w:instrText xml:space="preserve"> PAGEREF _Toc505177167 \h </w:instrText>
        </w:r>
        <w:r w:rsidR="00AA6AFB">
          <w:rPr>
            <w:noProof/>
            <w:webHidden/>
          </w:rPr>
        </w:r>
        <w:r w:rsidR="00AA6AFB">
          <w:rPr>
            <w:noProof/>
            <w:webHidden/>
          </w:rPr>
          <w:fldChar w:fldCharType="separate"/>
        </w:r>
        <w:r>
          <w:rPr>
            <w:noProof/>
            <w:webHidden/>
          </w:rPr>
          <w:t>11</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68" w:history="1">
        <w:r w:rsidR="00AA6AFB" w:rsidRPr="00A40507">
          <w:rPr>
            <w:rStyle w:val="Hyperlink"/>
            <w:noProof/>
          </w:rPr>
          <w:t>2.1.1</w:t>
        </w:r>
        <w:r w:rsidR="00AA6AFB">
          <w:rPr>
            <w:rFonts w:asciiTheme="minorHAnsi" w:eastAsiaTheme="minorEastAsia" w:hAnsiTheme="minorHAnsi" w:cstheme="minorBidi"/>
            <w:noProof/>
            <w:sz w:val="22"/>
            <w:szCs w:val="22"/>
          </w:rPr>
          <w:tab/>
        </w:r>
        <w:r w:rsidR="00AA6AFB" w:rsidRPr="00A40507">
          <w:rPr>
            <w:rStyle w:val="Hyperlink"/>
            <w:noProof/>
          </w:rPr>
          <w:t>Use Cases</w:t>
        </w:r>
        <w:r w:rsidR="00AA6AFB">
          <w:rPr>
            <w:noProof/>
            <w:webHidden/>
          </w:rPr>
          <w:tab/>
        </w:r>
        <w:r w:rsidR="00AA6AFB">
          <w:rPr>
            <w:noProof/>
            <w:webHidden/>
          </w:rPr>
          <w:fldChar w:fldCharType="begin"/>
        </w:r>
        <w:r w:rsidR="00AA6AFB">
          <w:rPr>
            <w:noProof/>
            <w:webHidden/>
          </w:rPr>
          <w:instrText xml:space="preserve"> PAGEREF _Toc505177168 \h </w:instrText>
        </w:r>
        <w:r w:rsidR="00AA6AFB">
          <w:rPr>
            <w:noProof/>
            <w:webHidden/>
          </w:rPr>
        </w:r>
        <w:r w:rsidR="00AA6AFB">
          <w:rPr>
            <w:noProof/>
            <w:webHidden/>
          </w:rPr>
          <w:fldChar w:fldCharType="separate"/>
        </w:r>
        <w:r>
          <w:rPr>
            <w:noProof/>
            <w:webHidden/>
          </w:rPr>
          <w:t>11</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69" w:history="1">
        <w:r w:rsidR="00AA6AFB" w:rsidRPr="00A40507">
          <w:rPr>
            <w:rStyle w:val="Hyperlink"/>
            <w:noProof/>
          </w:rPr>
          <w:t>2.1.2</w:t>
        </w:r>
        <w:r w:rsidR="00AA6AFB">
          <w:rPr>
            <w:rFonts w:asciiTheme="minorHAnsi" w:eastAsiaTheme="minorEastAsia" w:hAnsiTheme="minorHAnsi" w:cstheme="minorBidi"/>
            <w:noProof/>
            <w:sz w:val="22"/>
            <w:szCs w:val="22"/>
          </w:rPr>
          <w:tab/>
        </w:r>
        <w:r w:rsidR="00AA6AFB" w:rsidRPr="00A40507">
          <w:rPr>
            <w:rStyle w:val="Hyperlink"/>
            <w:noProof/>
          </w:rPr>
          <w:t>Requirements</w:t>
        </w:r>
        <w:r w:rsidR="00AA6AFB">
          <w:rPr>
            <w:noProof/>
            <w:webHidden/>
          </w:rPr>
          <w:tab/>
        </w:r>
        <w:r w:rsidR="00AA6AFB">
          <w:rPr>
            <w:noProof/>
            <w:webHidden/>
          </w:rPr>
          <w:fldChar w:fldCharType="begin"/>
        </w:r>
        <w:r w:rsidR="00AA6AFB">
          <w:rPr>
            <w:noProof/>
            <w:webHidden/>
          </w:rPr>
          <w:instrText xml:space="preserve"> PAGEREF _Toc505177169 \h </w:instrText>
        </w:r>
        <w:r w:rsidR="00AA6AFB">
          <w:rPr>
            <w:noProof/>
            <w:webHidden/>
          </w:rPr>
        </w:r>
        <w:r w:rsidR="00AA6AFB">
          <w:rPr>
            <w:noProof/>
            <w:webHidden/>
          </w:rPr>
          <w:fldChar w:fldCharType="separate"/>
        </w:r>
        <w:r>
          <w:rPr>
            <w:noProof/>
            <w:webHidden/>
          </w:rPr>
          <w:t>18</w:t>
        </w:r>
        <w:r w:rsidR="00AA6AFB">
          <w:rPr>
            <w:noProof/>
            <w:webHidden/>
          </w:rPr>
          <w:fldChar w:fldCharType="end"/>
        </w:r>
      </w:hyperlink>
    </w:p>
    <w:p w:rsidR="00AA6AFB" w:rsidRDefault="00D6656D">
      <w:pPr>
        <w:pStyle w:val="TOC3"/>
        <w:tabs>
          <w:tab w:val="left" w:pos="1100"/>
          <w:tab w:val="right" w:leader="dot" w:pos="11107"/>
        </w:tabs>
        <w:rPr>
          <w:rFonts w:asciiTheme="minorHAnsi" w:eastAsiaTheme="minorEastAsia" w:hAnsiTheme="minorHAnsi" w:cstheme="minorBidi"/>
          <w:noProof/>
          <w:sz w:val="22"/>
          <w:szCs w:val="22"/>
        </w:rPr>
      </w:pPr>
      <w:hyperlink w:anchor="_Toc505177170" w:history="1">
        <w:r w:rsidR="00AA6AFB" w:rsidRPr="00A40507">
          <w:rPr>
            <w:rStyle w:val="Hyperlink"/>
            <w:noProof/>
          </w:rPr>
          <w:t>2.1.3</w:t>
        </w:r>
        <w:r w:rsidR="00AA6AFB">
          <w:rPr>
            <w:rFonts w:asciiTheme="minorHAnsi" w:eastAsiaTheme="minorEastAsia" w:hAnsiTheme="minorHAnsi" w:cstheme="minorBidi"/>
            <w:noProof/>
            <w:sz w:val="22"/>
            <w:szCs w:val="22"/>
          </w:rPr>
          <w:tab/>
        </w:r>
        <w:r w:rsidR="00AA6AFB" w:rsidRPr="00A40507">
          <w:rPr>
            <w:rStyle w:val="Hyperlink"/>
            <w:noProof/>
          </w:rPr>
          <w:t>Sequence Diagrams</w:t>
        </w:r>
        <w:r w:rsidR="00AA6AFB">
          <w:rPr>
            <w:noProof/>
            <w:webHidden/>
          </w:rPr>
          <w:tab/>
        </w:r>
        <w:r w:rsidR="00AA6AFB">
          <w:rPr>
            <w:noProof/>
            <w:webHidden/>
          </w:rPr>
          <w:fldChar w:fldCharType="begin"/>
        </w:r>
        <w:r w:rsidR="00AA6AFB">
          <w:rPr>
            <w:noProof/>
            <w:webHidden/>
          </w:rPr>
          <w:instrText xml:space="preserve"> PAGEREF _Toc505177170 \h </w:instrText>
        </w:r>
        <w:r w:rsidR="00AA6AFB">
          <w:rPr>
            <w:noProof/>
            <w:webHidden/>
          </w:rPr>
        </w:r>
        <w:r w:rsidR="00AA6AFB">
          <w:rPr>
            <w:noProof/>
            <w:webHidden/>
          </w:rPr>
          <w:fldChar w:fldCharType="separate"/>
        </w:r>
        <w:r>
          <w:rPr>
            <w:noProof/>
            <w:webHidden/>
          </w:rPr>
          <w:t>25</w:t>
        </w:r>
        <w:r w:rsidR="00AA6AFB">
          <w:rPr>
            <w:noProof/>
            <w:webHidden/>
          </w:rPr>
          <w:fldChar w:fldCharType="end"/>
        </w:r>
      </w:hyperlink>
    </w:p>
    <w:p w:rsidR="00AA6AFB" w:rsidRDefault="00D6656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05177171" w:history="1">
        <w:r w:rsidR="00AA6AFB" w:rsidRPr="00A40507">
          <w:rPr>
            <w:rStyle w:val="Hyperlink"/>
            <w:noProof/>
          </w:rPr>
          <w:t>3</w:t>
        </w:r>
        <w:r w:rsidR="00AA6AFB">
          <w:rPr>
            <w:rFonts w:asciiTheme="minorHAnsi" w:eastAsiaTheme="minorEastAsia" w:hAnsiTheme="minorHAnsi" w:cstheme="minorBidi"/>
            <w:b w:val="0"/>
            <w:smallCaps w:val="0"/>
            <w:noProof/>
            <w:sz w:val="22"/>
            <w:szCs w:val="22"/>
          </w:rPr>
          <w:tab/>
        </w:r>
        <w:r w:rsidR="00AA6AFB" w:rsidRPr="00A40507">
          <w:rPr>
            <w:rStyle w:val="Hyperlink"/>
            <w:noProof/>
          </w:rPr>
          <w:t>Appendix: Reference Documents</w:t>
        </w:r>
        <w:r w:rsidR="00AA6AFB">
          <w:rPr>
            <w:noProof/>
            <w:webHidden/>
          </w:rPr>
          <w:tab/>
        </w:r>
        <w:r w:rsidR="00AA6AFB">
          <w:rPr>
            <w:noProof/>
            <w:webHidden/>
          </w:rPr>
          <w:fldChar w:fldCharType="begin"/>
        </w:r>
        <w:r w:rsidR="00AA6AFB">
          <w:rPr>
            <w:noProof/>
            <w:webHidden/>
          </w:rPr>
          <w:instrText xml:space="preserve"> PAGEREF _Toc505177171 \h </w:instrText>
        </w:r>
        <w:r w:rsidR="00AA6AFB">
          <w:rPr>
            <w:noProof/>
            <w:webHidden/>
          </w:rPr>
        </w:r>
        <w:r w:rsidR="00AA6AFB">
          <w:rPr>
            <w:noProof/>
            <w:webHidden/>
          </w:rPr>
          <w:fldChar w:fldCharType="separate"/>
        </w:r>
        <w:r>
          <w:rPr>
            <w:noProof/>
            <w:webHidden/>
          </w:rPr>
          <w:t>28</w:t>
        </w:r>
        <w:r w:rsidR="00AA6AFB">
          <w:rPr>
            <w:noProof/>
            <w:webHidden/>
          </w:rPr>
          <w:fldChar w:fldCharType="end"/>
        </w:r>
      </w:hyperlink>
    </w:p>
    <w:p w:rsidR="00AA6AFB" w:rsidRDefault="00AA6AFB">
      <w:pPr>
        <w:rPr>
          <w:b/>
          <w:sz w:val="36"/>
          <w:szCs w:val="36"/>
        </w:rPr>
      </w:pPr>
      <w:r>
        <w:rPr>
          <w:b/>
          <w:sz w:val="36"/>
          <w:szCs w:val="36"/>
        </w:rPr>
        <w:fldChar w:fldCharType="end"/>
      </w:r>
    </w:p>
    <w:p w:rsidR="00AA6AFB" w:rsidRDefault="00AA6AFB">
      <w:pPr>
        <w:rPr>
          <w:b/>
          <w:sz w:val="36"/>
          <w:szCs w:val="36"/>
        </w:rPr>
      </w:pPr>
    </w:p>
    <w:p w:rsidR="00AA6AFB" w:rsidRDefault="00AA6AFB" w:rsidP="00AA6AFB">
      <w:pPr>
        <w:pStyle w:val="Heading1"/>
      </w:pPr>
      <w:bookmarkStart w:id="1" w:name="_Toc505177144"/>
      <w:r>
        <w:lastRenderedPageBreak/>
        <w:t>Architectural Design</w:t>
      </w:r>
      <w:bookmarkEnd w:id="1"/>
    </w:p>
    <w:p w:rsidR="00AA6AFB" w:rsidRDefault="00AA6AFB" w:rsidP="00AA6AFB">
      <w:pPr>
        <w:pStyle w:val="Heading2"/>
      </w:pPr>
      <w:bookmarkStart w:id="2" w:name="_Toc505177145"/>
      <w:r>
        <w:t>Volume Control Interface Requirements</w:t>
      </w:r>
      <w:bookmarkEnd w:id="2"/>
    </w:p>
    <w:p w:rsidR="00AA6AFB" w:rsidRDefault="00AA6AFB" w:rsidP="00AA6AFB">
      <w:pPr>
        <w:pStyle w:val="Heading3"/>
      </w:pPr>
      <w:bookmarkStart w:id="3" w:name="_Toc505177146"/>
      <w:r w:rsidRPr="00B9479B">
        <w:t>MD-REQ-275444/B-</w:t>
      </w:r>
      <w:proofErr w:type="spellStart"/>
      <w:r w:rsidRPr="00B9479B">
        <w:t>SetVolume</w:t>
      </w:r>
      <w:bookmarkEnd w:id="3"/>
      <w:proofErr w:type="spellEnd"/>
    </w:p>
    <w:p w:rsidR="00AA6AFB" w:rsidRDefault="00AA6AFB" w:rsidP="00AA6AFB">
      <w:r w:rsidRPr="001A59D5">
        <w:rPr>
          <w:b/>
        </w:rPr>
        <w:t>Message Type</w:t>
      </w:r>
      <w:r>
        <w:t>: Request</w:t>
      </w:r>
    </w:p>
    <w:p w:rsidR="00AA6AFB" w:rsidRDefault="00AA6AFB" w:rsidP="00AA6AFB"/>
    <w:p w:rsidR="00AA6AFB" w:rsidRDefault="00AA6AFB" w:rsidP="00AA6AFB">
      <w:r>
        <w:rPr>
          <w:rFonts w:eastAsiaTheme="minorHAnsi" w:cs="Arial"/>
        </w:rPr>
        <w:t>Signal for incrementing / decrementing volume (used with a rotary volume knob)</w:t>
      </w:r>
    </w:p>
    <w:p w:rsidR="00AA6AFB" w:rsidRDefault="00AA6AFB" w:rsidP="00AA6AF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b/>
              </w:rPr>
            </w:pPr>
            <w:r>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C70078" w:rsidRDefault="00AA6AFB" w:rsidP="00AA6AFB">
            <w:pPr>
              <w:spacing w:line="276" w:lineRule="auto"/>
              <w:rPr>
                <w:rFonts w:cs="Arial"/>
                <w:b/>
              </w:rPr>
            </w:pPr>
            <w:r w:rsidRPr="00C70078">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C70078" w:rsidRDefault="00AA6AFB" w:rsidP="00AA6AFB">
            <w:pPr>
              <w:spacing w:line="276" w:lineRule="auto"/>
              <w:rPr>
                <w:rFonts w:cs="Arial"/>
                <w:b/>
              </w:rPr>
            </w:pPr>
            <w:r w:rsidRPr="00C70078">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C70078" w:rsidRDefault="00AA6AFB" w:rsidP="00AA6AFB">
            <w:pPr>
              <w:spacing w:line="276" w:lineRule="auto"/>
              <w:rPr>
                <w:rFonts w:cs="Arial"/>
                <w:b/>
              </w:rPr>
            </w:pPr>
            <w:r w:rsidRPr="00C70078">
              <w:rPr>
                <w:rFonts w:cs="Arial"/>
                <w:b/>
              </w:rPr>
              <w:t>Description</w:t>
            </w:r>
          </w:p>
        </w:tc>
      </w:tr>
      <w:tr w:rsidR="00AA6AFB" w:rsidTr="00AA6AFB">
        <w:trPr>
          <w:jc w:val="center"/>
        </w:trPr>
        <w:tc>
          <w:tcPr>
            <w:tcW w:w="2234" w:type="dxa"/>
            <w:vMerge w:val="restart"/>
            <w:tcBorders>
              <w:top w:val="single" w:sz="4" w:space="0" w:color="auto"/>
              <w:left w:val="single" w:sz="4" w:space="0" w:color="auto"/>
              <w:right w:val="single" w:sz="4" w:space="0" w:color="auto"/>
            </w:tcBorders>
          </w:tcPr>
          <w:p w:rsidR="00AA6AFB" w:rsidRDefault="00AA6AFB" w:rsidP="00AA6AFB">
            <w:pPr>
              <w:spacing w:line="276" w:lineRule="auto"/>
              <w:rPr>
                <w:rFonts w:cs="Arial"/>
              </w:rPr>
            </w:pPr>
          </w:p>
          <w:p w:rsidR="00AA6AFB" w:rsidRDefault="00AA6AFB" w:rsidP="00AA6AFB">
            <w:pPr>
              <w:spacing w:line="276" w:lineRule="auto"/>
              <w:rPr>
                <w:rFonts w:cs="Arial"/>
              </w:rPr>
            </w:pPr>
          </w:p>
          <w:p w:rsidR="00AA6AFB" w:rsidRDefault="00AA6AFB" w:rsidP="00AA6AFB">
            <w:pPr>
              <w:spacing w:line="276" w:lineRule="auto"/>
              <w:rPr>
                <w:rFonts w:cs="Arial"/>
              </w:rPr>
            </w:pPr>
          </w:p>
          <w:p w:rsidR="00AA6AFB" w:rsidRDefault="00AA6AFB" w:rsidP="00AA6AFB">
            <w:pPr>
              <w:spacing w:line="276" w:lineRule="auto"/>
              <w:rPr>
                <w:rFonts w:cs="Arial"/>
              </w:rPr>
            </w:pPr>
          </w:p>
          <w:p w:rsidR="00AA6AFB" w:rsidRDefault="00AA6AFB" w:rsidP="00AA6AFB">
            <w:pPr>
              <w:spacing w:line="276" w:lineRule="auto"/>
              <w:rPr>
                <w:rFonts w:cs="Arial"/>
              </w:rPr>
            </w:pPr>
          </w:p>
          <w:p w:rsidR="00AA6AFB" w:rsidRPr="00C70078" w:rsidRDefault="00AA6AFB" w:rsidP="00AA6AFB">
            <w:pPr>
              <w:spacing w:line="276" w:lineRule="auto"/>
              <w:rPr>
                <w:rFonts w:cs="Arial"/>
              </w:rPr>
            </w:pPr>
            <w:proofErr w:type="spellStart"/>
            <w:r>
              <w:rPr>
                <w:rFonts w:cs="Arial"/>
              </w:rPr>
              <w:t>SetVolume</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6A4EC1" w:rsidRDefault="00AA6AFB" w:rsidP="00AA6AFB">
            <w:pPr>
              <w:spacing w:line="276" w:lineRule="auto"/>
              <w:rPr>
                <w:rFonts w:cs="Arial"/>
              </w:rPr>
            </w:pPr>
            <w:r>
              <w:rPr>
                <w:rFonts w:cs="Arial"/>
              </w:rPr>
              <w:t>-30 steps</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0x0</w:t>
            </w:r>
          </w:p>
        </w:tc>
        <w:tc>
          <w:tcPr>
            <w:tcW w:w="4056" w:type="dxa"/>
            <w:tcBorders>
              <w:top w:val="single" w:sz="4" w:space="0" w:color="auto"/>
              <w:left w:val="single" w:sz="4" w:space="0" w:color="auto"/>
              <w:right w:val="single" w:sz="4" w:space="0" w:color="auto"/>
            </w:tcBorders>
            <w:vAlign w:val="center"/>
          </w:tcPr>
          <w:p w:rsidR="00AA6AFB" w:rsidRPr="00C70078" w:rsidRDefault="00AA6AFB" w:rsidP="00AA6AFB">
            <w:pPr>
              <w:autoSpaceDE w:val="0"/>
              <w:autoSpaceDN w:val="0"/>
              <w:adjustRightInd w:val="0"/>
              <w:rPr>
                <w:rFonts w:cs="Arial"/>
              </w:rPr>
            </w:pPr>
          </w:p>
        </w:tc>
      </w:tr>
      <w:tr w:rsidR="00AA6AFB" w:rsidTr="00AA6AFB">
        <w:trPr>
          <w:jc w:val="center"/>
        </w:trPr>
        <w:tc>
          <w:tcPr>
            <w:tcW w:w="2234" w:type="dxa"/>
            <w:vMerge/>
            <w:tcBorders>
              <w:left w:val="single" w:sz="4" w:space="0" w:color="auto"/>
              <w:right w:val="single" w:sz="4" w:space="0" w:color="auto"/>
            </w:tcBorders>
          </w:tcPr>
          <w:p w:rsidR="00AA6AFB" w:rsidRPr="00C70078"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-29 steps</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0x1</w:t>
            </w:r>
          </w:p>
        </w:tc>
        <w:tc>
          <w:tcPr>
            <w:tcW w:w="4056" w:type="dxa"/>
            <w:tcBorders>
              <w:left w:val="single" w:sz="4" w:space="0" w:color="auto"/>
              <w:right w:val="single" w:sz="4" w:space="0" w:color="auto"/>
            </w:tcBorders>
          </w:tcPr>
          <w:p w:rsidR="00AA6AFB" w:rsidRPr="00C70078" w:rsidRDefault="00AA6AFB" w:rsidP="00AA6AFB">
            <w:pPr>
              <w:spacing w:line="276" w:lineRule="auto"/>
              <w:rPr>
                <w:rFonts w:cs="Arial"/>
              </w:rPr>
            </w:pPr>
          </w:p>
        </w:tc>
      </w:tr>
      <w:tr w:rsidR="00AA6AFB" w:rsidTr="00AA6AFB">
        <w:trPr>
          <w:jc w:val="center"/>
        </w:trPr>
        <w:tc>
          <w:tcPr>
            <w:tcW w:w="2234" w:type="dxa"/>
            <w:vMerge/>
            <w:tcBorders>
              <w:left w:val="single" w:sz="4" w:space="0" w:color="auto"/>
              <w:right w:val="single" w:sz="4" w:space="0" w:color="auto"/>
            </w:tcBorders>
          </w:tcPr>
          <w:p w:rsidR="00AA6AFB" w:rsidRPr="00C70078"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-28 steps</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0x2</w:t>
            </w:r>
          </w:p>
        </w:tc>
        <w:tc>
          <w:tcPr>
            <w:tcW w:w="4056" w:type="dxa"/>
            <w:tcBorders>
              <w:left w:val="single" w:sz="4" w:space="0" w:color="auto"/>
              <w:right w:val="single" w:sz="4" w:space="0" w:color="auto"/>
            </w:tcBorders>
          </w:tcPr>
          <w:p w:rsidR="00AA6AFB" w:rsidRPr="00C70078" w:rsidRDefault="00AA6AFB" w:rsidP="00AA6AFB">
            <w:pPr>
              <w:spacing w:line="276" w:lineRule="auto"/>
              <w:rPr>
                <w:rFonts w:cs="Arial"/>
              </w:rPr>
            </w:pPr>
          </w:p>
        </w:tc>
      </w:tr>
      <w:tr w:rsidR="00AA6AFB" w:rsidTr="00AA6AFB">
        <w:trPr>
          <w:jc w:val="center"/>
        </w:trPr>
        <w:tc>
          <w:tcPr>
            <w:tcW w:w="2234" w:type="dxa"/>
            <w:vMerge/>
            <w:tcBorders>
              <w:left w:val="single" w:sz="4" w:space="0" w:color="auto"/>
              <w:right w:val="single" w:sz="4" w:space="0" w:color="auto"/>
            </w:tcBorders>
          </w:tcPr>
          <w:p w:rsidR="00AA6AFB"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…continued</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p>
        </w:tc>
        <w:tc>
          <w:tcPr>
            <w:tcW w:w="4056" w:type="dxa"/>
            <w:tcBorders>
              <w:left w:val="single" w:sz="4" w:space="0" w:color="auto"/>
              <w:right w:val="single" w:sz="4" w:space="0" w:color="auto"/>
            </w:tcBorders>
          </w:tcPr>
          <w:p w:rsidR="00AA6AFB" w:rsidRPr="00C70078" w:rsidRDefault="00AA6AFB" w:rsidP="00AA6AFB">
            <w:pPr>
              <w:spacing w:line="276" w:lineRule="auto"/>
              <w:rPr>
                <w:rFonts w:cs="Arial"/>
              </w:rPr>
            </w:pPr>
          </w:p>
        </w:tc>
      </w:tr>
      <w:tr w:rsidR="00AA6AFB" w:rsidTr="00AA6AFB">
        <w:trPr>
          <w:jc w:val="center"/>
        </w:trPr>
        <w:tc>
          <w:tcPr>
            <w:tcW w:w="2234" w:type="dxa"/>
            <w:vMerge/>
            <w:tcBorders>
              <w:left w:val="single" w:sz="4" w:space="0" w:color="auto"/>
              <w:right w:val="single" w:sz="4" w:space="0" w:color="auto"/>
            </w:tcBorders>
          </w:tcPr>
          <w:p w:rsidR="00AA6AFB"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-2 steps</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0x1C</w:t>
            </w:r>
          </w:p>
        </w:tc>
        <w:tc>
          <w:tcPr>
            <w:tcW w:w="4056" w:type="dxa"/>
            <w:tcBorders>
              <w:left w:val="single" w:sz="4" w:space="0" w:color="auto"/>
              <w:right w:val="single" w:sz="4" w:space="0" w:color="auto"/>
            </w:tcBorders>
          </w:tcPr>
          <w:p w:rsidR="00AA6AFB" w:rsidRPr="00C70078" w:rsidRDefault="00AA6AFB" w:rsidP="00AA6AFB">
            <w:pPr>
              <w:spacing w:line="276" w:lineRule="auto"/>
              <w:rPr>
                <w:rFonts w:cs="Arial"/>
              </w:rPr>
            </w:pPr>
          </w:p>
        </w:tc>
      </w:tr>
      <w:tr w:rsidR="00AA6AFB" w:rsidTr="00AA6AFB">
        <w:trPr>
          <w:jc w:val="center"/>
        </w:trPr>
        <w:tc>
          <w:tcPr>
            <w:tcW w:w="2234" w:type="dxa"/>
            <w:vMerge/>
            <w:tcBorders>
              <w:left w:val="single" w:sz="4" w:space="0" w:color="auto"/>
              <w:right w:val="single" w:sz="4" w:space="0" w:color="auto"/>
            </w:tcBorders>
          </w:tcPr>
          <w:p w:rsidR="00AA6AFB" w:rsidRPr="00C70078"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 xml:space="preserve">-1 step </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0x1D</w:t>
            </w:r>
          </w:p>
        </w:tc>
        <w:tc>
          <w:tcPr>
            <w:tcW w:w="4056" w:type="dxa"/>
            <w:tcBorders>
              <w:left w:val="single" w:sz="4" w:space="0" w:color="auto"/>
              <w:right w:val="single" w:sz="4" w:space="0" w:color="auto"/>
            </w:tcBorders>
          </w:tcPr>
          <w:p w:rsidR="00AA6AFB" w:rsidRPr="00C70078" w:rsidRDefault="00AA6AFB" w:rsidP="00AA6AFB">
            <w:pPr>
              <w:spacing w:line="276" w:lineRule="auto"/>
              <w:rPr>
                <w:rFonts w:cs="Arial"/>
              </w:rPr>
            </w:pPr>
            <w:r>
              <w:rPr>
                <w:rFonts w:cs="Arial"/>
              </w:rPr>
              <w:t>Decrements volume</w:t>
            </w:r>
          </w:p>
        </w:tc>
      </w:tr>
      <w:tr w:rsidR="00AA6AFB" w:rsidTr="00AA6AFB">
        <w:trPr>
          <w:jc w:val="center"/>
        </w:trPr>
        <w:tc>
          <w:tcPr>
            <w:tcW w:w="2234" w:type="dxa"/>
            <w:vMerge/>
            <w:tcBorders>
              <w:left w:val="single" w:sz="4" w:space="0" w:color="auto"/>
              <w:right w:val="single" w:sz="4" w:space="0" w:color="auto"/>
            </w:tcBorders>
          </w:tcPr>
          <w:p w:rsidR="00AA6AFB" w:rsidRPr="00C70078"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Not Pressed / Inactive</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0x1E</w:t>
            </w:r>
          </w:p>
        </w:tc>
        <w:tc>
          <w:tcPr>
            <w:tcW w:w="4056" w:type="dxa"/>
            <w:tcBorders>
              <w:left w:val="single" w:sz="4" w:space="0" w:color="auto"/>
              <w:right w:val="single" w:sz="4" w:space="0" w:color="auto"/>
            </w:tcBorders>
          </w:tcPr>
          <w:p w:rsidR="00AA6AFB" w:rsidRPr="00C70078" w:rsidRDefault="00AA6AFB" w:rsidP="00AA6AFB">
            <w:pPr>
              <w:spacing w:line="276" w:lineRule="auto"/>
              <w:rPr>
                <w:rFonts w:cs="Arial"/>
              </w:rPr>
            </w:pPr>
          </w:p>
        </w:tc>
      </w:tr>
      <w:tr w:rsidR="00AA6AFB" w:rsidTr="00AA6AFB">
        <w:trPr>
          <w:jc w:val="center"/>
        </w:trPr>
        <w:tc>
          <w:tcPr>
            <w:tcW w:w="2234" w:type="dxa"/>
            <w:vMerge/>
            <w:tcBorders>
              <w:left w:val="single" w:sz="4" w:space="0" w:color="auto"/>
              <w:right w:val="single" w:sz="4" w:space="0" w:color="auto"/>
            </w:tcBorders>
          </w:tcPr>
          <w:p w:rsidR="00AA6AFB" w:rsidRPr="00C70078"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+1 step</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0x1F</w:t>
            </w:r>
          </w:p>
        </w:tc>
        <w:tc>
          <w:tcPr>
            <w:tcW w:w="4056" w:type="dxa"/>
            <w:tcBorders>
              <w:left w:val="single" w:sz="4" w:space="0" w:color="auto"/>
              <w:right w:val="single" w:sz="4" w:space="0" w:color="auto"/>
            </w:tcBorders>
          </w:tcPr>
          <w:p w:rsidR="00AA6AFB" w:rsidRPr="00C70078" w:rsidRDefault="00AA6AFB" w:rsidP="00AA6AFB">
            <w:pPr>
              <w:spacing w:line="276" w:lineRule="auto"/>
              <w:rPr>
                <w:rFonts w:cs="Arial"/>
              </w:rPr>
            </w:pPr>
            <w:r>
              <w:rPr>
                <w:rFonts w:cs="Arial"/>
              </w:rPr>
              <w:t>Increments volume</w:t>
            </w:r>
          </w:p>
        </w:tc>
      </w:tr>
      <w:tr w:rsidR="00AA6AFB" w:rsidTr="00AA6AFB">
        <w:trPr>
          <w:jc w:val="center"/>
        </w:trPr>
        <w:tc>
          <w:tcPr>
            <w:tcW w:w="2234" w:type="dxa"/>
            <w:vMerge/>
            <w:tcBorders>
              <w:left w:val="single" w:sz="4" w:space="0" w:color="auto"/>
              <w:right w:val="single" w:sz="4" w:space="0" w:color="auto"/>
            </w:tcBorders>
          </w:tcPr>
          <w:p w:rsidR="00AA6AFB" w:rsidRPr="00C70078"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+2 steps</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0x20</w:t>
            </w:r>
          </w:p>
        </w:tc>
        <w:tc>
          <w:tcPr>
            <w:tcW w:w="4056" w:type="dxa"/>
            <w:tcBorders>
              <w:left w:val="single" w:sz="4" w:space="0" w:color="auto"/>
              <w:right w:val="single" w:sz="4" w:space="0" w:color="auto"/>
            </w:tcBorders>
          </w:tcPr>
          <w:p w:rsidR="00AA6AFB" w:rsidRPr="00C70078" w:rsidRDefault="00AA6AFB" w:rsidP="00AA6AFB">
            <w:pPr>
              <w:spacing w:line="276" w:lineRule="auto"/>
              <w:rPr>
                <w:rFonts w:cs="Arial"/>
              </w:rPr>
            </w:pPr>
          </w:p>
        </w:tc>
      </w:tr>
      <w:tr w:rsidR="00AA6AFB" w:rsidTr="00AA6AFB">
        <w:trPr>
          <w:jc w:val="center"/>
        </w:trPr>
        <w:tc>
          <w:tcPr>
            <w:tcW w:w="2234" w:type="dxa"/>
            <w:vMerge/>
            <w:tcBorders>
              <w:left w:val="single" w:sz="4" w:space="0" w:color="auto"/>
              <w:right w:val="single" w:sz="4" w:space="0" w:color="auto"/>
            </w:tcBorders>
          </w:tcPr>
          <w:p w:rsidR="00AA6AFB" w:rsidRPr="00C70078"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+3 steps</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0x21</w:t>
            </w:r>
          </w:p>
        </w:tc>
        <w:tc>
          <w:tcPr>
            <w:tcW w:w="4056" w:type="dxa"/>
            <w:tcBorders>
              <w:left w:val="single" w:sz="4" w:space="0" w:color="auto"/>
              <w:right w:val="single" w:sz="4" w:space="0" w:color="auto"/>
            </w:tcBorders>
          </w:tcPr>
          <w:p w:rsidR="00AA6AFB" w:rsidRPr="00C70078" w:rsidRDefault="00AA6AFB" w:rsidP="00AA6AFB">
            <w:pPr>
              <w:spacing w:line="276" w:lineRule="auto"/>
              <w:rPr>
                <w:rFonts w:cs="Arial"/>
              </w:rPr>
            </w:pPr>
          </w:p>
        </w:tc>
      </w:tr>
      <w:tr w:rsidR="00AA6AFB" w:rsidTr="00AA6AFB">
        <w:trPr>
          <w:jc w:val="center"/>
        </w:trPr>
        <w:tc>
          <w:tcPr>
            <w:tcW w:w="2234" w:type="dxa"/>
            <w:vMerge/>
            <w:tcBorders>
              <w:left w:val="single" w:sz="4" w:space="0" w:color="auto"/>
              <w:right w:val="single" w:sz="4" w:space="0" w:color="auto"/>
            </w:tcBorders>
          </w:tcPr>
          <w:p w:rsidR="00AA6AFB" w:rsidRPr="00C70078"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…continued</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p>
        </w:tc>
        <w:tc>
          <w:tcPr>
            <w:tcW w:w="4056" w:type="dxa"/>
            <w:tcBorders>
              <w:left w:val="single" w:sz="4" w:space="0" w:color="auto"/>
              <w:right w:val="single" w:sz="4" w:space="0" w:color="auto"/>
            </w:tcBorders>
          </w:tcPr>
          <w:p w:rsidR="00AA6AFB" w:rsidRPr="00C70078" w:rsidRDefault="00AA6AFB" w:rsidP="00AA6AFB">
            <w:pPr>
              <w:spacing w:line="276" w:lineRule="auto"/>
              <w:rPr>
                <w:rFonts w:cs="Arial"/>
              </w:rPr>
            </w:pPr>
          </w:p>
        </w:tc>
      </w:tr>
      <w:tr w:rsidR="00AA6AFB" w:rsidTr="00AA6AFB">
        <w:trPr>
          <w:jc w:val="center"/>
        </w:trPr>
        <w:tc>
          <w:tcPr>
            <w:tcW w:w="2234" w:type="dxa"/>
            <w:vMerge/>
            <w:tcBorders>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+30 steps</w:t>
            </w:r>
          </w:p>
        </w:tc>
        <w:tc>
          <w:tcPr>
            <w:tcW w:w="900" w:type="dxa"/>
            <w:tcBorders>
              <w:top w:val="single" w:sz="4" w:space="0" w:color="auto"/>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r>
              <w:rPr>
                <w:rFonts w:cs="Arial"/>
              </w:rPr>
              <w:t>0x3C</w:t>
            </w:r>
          </w:p>
        </w:tc>
        <w:tc>
          <w:tcPr>
            <w:tcW w:w="4056" w:type="dxa"/>
            <w:tcBorders>
              <w:left w:val="single" w:sz="4" w:space="0" w:color="auto"/>
              <w:bottom w:val="single" w:sz="4" w:space="0" w:color="auto"/>
              <w:right w:val="single" w:sz="4" w:space="0" w:color="auto"/>
            </w:tcBorders>
          </w:tcPr>
          <w:p w:rsidR="00AA6AFB" w:rsidRPr="00C70078" w:rsidRDefault="00AA6AFB" w:rsidP="00AA6AFB">
            <w:pPr>
              <w:spacing w:line="276" w:lineRule="auto"/>
              <w:rPr>
                <w:rFonts w:cs="Arial"/>
              </w:rPr>
            </w:pPr>
          </w:p>
        </w:tc>
      </w:tr>
    </w:tbl>
    <w:p w:rsidR="00AA6AFB" w:rsidRDefault="00AA6AFB" w:rsidP="00AA6AFB"/>
    <w:p w:rsidR="00AA6AFB" w:rsidRDefault="00AA6AFB" w:rsidP="00AA6AFB">
      <w:pPr>
        <w:pStyle w:val="Heading3"/>
      </w:pPr>
      <w:bookmarkStart w:id="4" w:name="_Toc505177147"/>
      <w:r w:rsidRPr="00B9479B">
        <w:t>MD-REQ-276034/A-</w:t>
      </w:r>
      <w:proofErr w:type="spellStart"/>
      <w:r w:rsidRPr="00B9479B">
        <w:t>SetVol_Level</w:t>
      </w:r>
      <w:bookmarkEnd w:id="4"/>
      <w:proofErr w:type="spellEnd"/>
    </w:p>
    <w:p w:rsidR="00AA6AFB" w:rsidRPr="00905A1C" w:rsidRDefault="00AA6AFB" w:rsidP="00AA6AFB">
      <w:pPr>
        <w:rPr>
          <w:rFonts w:cs="Arial"/>
        </w:rPr>
      </w:pPr>
      <w:r w:rsidRPr="00905A1C">
        <w:rPr>
          <w:rFonts w:cs="Arial"/>
          <w:b/>
        </w:rPr>
        <w:t>Message Type</w:t>
      </w:r>
      <w:r w:rsidRPr="00905A1C">
        <w:rPr>
          <w:rFonts w:cs="Arial"/>
        </w:rPr>
        <w:t>: Request</w:t>
      </w:r>
    </w:p>
    <w:p w:rsidR="00AA6AFB" w:rsidRPr="00905A1C" w:rsidRDefault="00AA6AFB" w:rsidP="00AA6AFB">
      <w:pPr>
        <w:rPr>
          <w:rFonts w:cs="Arial"/>
        </w:rPr>
      </w:pPr>
    </w:p>
    <w:p w:rsidR="00AA6AFB" w:rsidRPr="00905A1C" w:rsidRDefault="00AA6AFB" w:rsidP="00AA6AFB">
      <w:pPr>
        <w:rPr>
          <w:rFonts w:cs="Arial"/>
        </w:rPr>
      </w:pPr>
      <w:r w:rsidRPr="00905A1C">
        <w:rPr>
          <w:rFonts w:eastAsiaTheme="minorHAnsi" w:cs="Arial"/>
        </w:rPr>
        <w:t xml:space="preserve">Signal for </w:t>
      </w:r>
      <w:r>
        <w:rPr>
          <w:rFonts w:eastAsiaTheme="minorHAnsi" w:cs="Arial"/>
        </w:rPr>
        <w:t>selecting</w:t>
      </w:r>
      <w:r w:rsidRPr="00905A1C">
        <w:rPr>
          <w:rFonts w:eastAsiaTheme="minorHAnsi" w:cs="Arial"/>
        </w:rPr>
        <w:t xml:space="preserve"> a particular volume level</w:t>
      </w:r>
    </w:p>
    <w:p w:rsidR="00AA6AFB" w:rsidRPr="00905A1C" w:rsidRDefault="00AA6AFB" w:rsidP="00AA6AFB">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905A1C"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b/>
              </w:rPr>
            </w:pPr>
            <w:r w:rsidRPr="00905A1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905A1C" w:rsidRDefault="00AA6AFB" w:rsidP="00AA6AFB">
            <w:pPr>
              <w:spacing w:line="276" w:lineRule="auto"/>
              <w:rPr>
                <w:rFonts w:cs="Arial"/>
                <w:b/>
              </w:rPr>
            </w:pPr>
            <w:r w:rsidRPr="00905A1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905A1C" w:rsidRDefault="00AA6AFB" w:rsidP="00AA6AFB">
            <w:pPr>
              <w:spacing w:line="276" w:lineRule="auto"/>
              <w:rPr>
                <w:rFonts w:cs="Arial"/>
                <w:b/>
              </w:rPr>
            </w:pPr>
            <w:r w:rsidRPr="00905A1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905A1C" w:rsidRDefault="00AA6AFB" w:rsidP="00AA6AFB">
            <w:pPr>
              <w:spacing w:line="276" w:lineRule="auto"/>
              <w:rPr>
                <w:rFonts w:cs="Arial"/>
                <w:b/>
              </w:rPr>
            </w:pPr>
            <w:r w:rsidRPr="00905A1C">
              <w:rPr>
                <w:rFonts w:cs="Arial"/>
                <w:b/>
              </w:rPr>
              <w:t>Description</w:t>
            </w:r>
          </w:p>
        </w:tc>
      </w:tr>
      <w:tr w:rsidR="00AA6AFB" w:rsidRPr="00905A1C" w:rsidTr="00AA6AFB">
        <w:trPr>
          <w:jc w:val="center"/>
        </w:trPr>
        <w:tc>
          <w:tcPr>
            <w:tcW w:w="2234" w:type="dxa"/>
            <w:vMerge w:val="restart"/>
            <w:tcBorders>
              <w:top w:val="single" w:sz="4" w:space="0" w:color="auto"/>
              <w:left w:val="single" w:sz="4" w:space="0" w:color="auto"/>
              <w:right w:val="single" w:sz="4" w:space="0" w:color="auto"/>
            </w:tcBorders>
          </w:tcPr>
          <w:p w:rsidR="00AA6AFB" w:rsidRPr="00905A1C" w:rsidRDefault="00AA6AFB" w:rsidP="00AA6AFB">
            <w:pPr>
              <w:spacing w:line="276" w:lineRule="auto"/>
              <w:rPr>
                <w:rFonts w:cs="Arial"/>
              </w:rPr>
            </w:pPr>
          </w:p>
          <w:p w:rsidR="00AA6AFB" w:rsidRPr="00905A1C" w:rsidRDefault="00AA6AFB" w:rsidP="00AA6AFB">
            <w:pPr>
              <w:spacing w:line="276" w:lineRule="auto"/>
              <w:rPr>
                <w:rFonts w:cs="Arial"/>
              </w:rPr>
            </w:pPr>
          </w:p>
          <w:p w:rsidR="00AA6AFB" w:rsidRDefault="00AA6AFB" w:rsidP="00AA6AFB">
            <w:pPr>
              <w:spacing w:line="276" w:lineRule="auto"/>
              <w:rPr>
                <w:rFonts w:cs="Arial"/>
              </w:rPr>
            </w:pPr>
          </w:p>
          <w:p w:rsidR="00AA6AFB" w:rsidRPr="00905A1C" w:rsidRDefault="00AA6AFB" w:rsidP="00AA6AFB">
            <w:pPr>
              <w:spacing w:line="276" w:lineRule="auto"/>
              <w:rPr>
                <w:rFonts w:cs="Arial"/>
              </w:rPr>
            </w:pPr>
            <w:proofErr w:type="spellStart"/>
            <w:r>
              <w:rPr>
                <w:rFonts w:cs="Arial"/>
              </w:rPr>
              <w:t>SetVol_Level</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Not Pressed / Inactive</w:t>
            </w:r>
          </w:p>
        </w:tc>
        <w:tc>
          <w:tcPr>
            <w:tcW w:w="900"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905A1C" w:rsidRDefault="00AA6AFB" w:rsidP="00AA6AFB">
            <w:pPr>
              <w:autoSpaceDE w:val="0"/>
              <w:autoSpaceDN w:val="0"/>
              <w:adjustRightInd w:val="0"/>
              <w:rPr>
                <w:rFonts w:cs="Arial"/>
              </w:rPr>
            </w:pPr>
            <w:r>
              <w:rPr>
                <w:rFonts w:cs="Arial"/>
              </w:rPr>
              <w:t xml:space="preserve">Note: also called </w:t>
            </w:r>
            <w:proofErr w:type="spellStart"/>
            <w:r>
              <w:rPr>
                <w:rFonts w:cs="Arial"/>
              </w:rPr>
              <w:t>SetPointVolume</w:t>
            </w:r>
            <w:proofErr w:type="spellEnd"/>
            <w:r>
              <w:rPr>
                <w:rFonts w:cs="Arial"/>
              </w:rPr>
              <w:t xml:space="preserve"> in some SPSS features</w:t>
            </w:r>
          </w:p>
        </w:tc>
      </w:tr>
      <w:tr w:rsidR="00AA6AFB" w:rsidRPr="00905A1C" w:rsidTr="00AA6AFB">
        <w:trPr>
          <w:jc w:val="center"/>
        </w:trPr>
        <w:tc>
          <w:tcPr>
            <w:tcW w:w="2234" w:type="dxa"/>
            <w:vMerge/>
            <w:tcBorders>
              <w:left w:val="single" w:sz="4" w:space="0" w:color="auto"/>
              <w:right w:val="single" w:sz="4" w:space="0" w:color="auto"/>
            </w:tcBorders>
          </w:tcPr>
          <w:p w:rsidR="00AA6AFB" w:rsidRPr="00905A1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No Volume</w:t>
            </w:r>
          </w:p>
        </w:tc>
        <w:tc>
          <w:tcPr>
            <w:tcW w:w="900"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0x1</w:t>
            </w:r>
          </w:p>
        </w:tc>
        <w:tc>
          <w:tcPr>
            <w:tcW w:w="4056" w:type="dxa"/>
            <w:vMerge/>
            <w:tcBorders>
              <w:left w:val="single" w:sz="4" w:space="0" w:color="auto"/>
              <w:right w:val="single" w:sz="4" w:space="0" w:color="auto"/>
            </w:tcBorders>
          </w:tcPr>
          <w:p w:rsidR="00AA6AFB" w:rsidRPr="00905A1C" w:rsidRDefault="00AA6AFB" w:rsidP="00AA6AFB">
            <w:pPr>
              <w:spacing w:line="276" w:lineRule="auto"/>
              <w:rPr>
                <w:rFonts w:cs="Arial"/>
              </w:rPr>
            </w:pPr>
          </w:p>
        </w:tc>
      </w:tr>
      <w:tr w:rsidR="00AA6AFB" w:rsidRPr="00905A1C" w:rsidTr="00AA6AFB">
        <w:trPr>
          <w:jc w:val="center"/>
        </w:trPr>
        <w:tc>
          <w:tcPr>
            <w:tcW w:w="2234" w:type="dxa"/>
            <w:vMerge/>
            <w:tcBorders>
              <w:left w:val="single" w:sz="4" w:space="0" w:color="auto"/>
              <w:right w:val="single" w:sz="4" w:space="0" w:color="auto"/>
            </w:tcBorders>
          </w:tcPr>
          <w:p w:rsidR="00AA6AFB" w:rsidRPr="00905A1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Vol_Step1</w:t>
            </w:r>
          </w:p>
        </w:tc>
        <w:tc>
          <w:tcPr>
            <w:tcW w:w="900"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0x2</w:t>
            </w:r>
          </w:p>
        </w:tc>
        <w:tc>
          <w:tcPr>
            <w:tcW w:w="4056" w:type="dxa"/>
            <w:vMerge/>
            <w:tcBorders>
              <w:left w:val="single" w:sz="4" w:space="0" w:color="auto"/>
              <w:right w:val="single" w:sz="4" w:space="0" w:color="auto"/>
            </w:tcBorders>
          </w:tcPr>
          <w:p w:rsidR="00AA6AFB" w:rsidRPr="00905A1C" w:rsidRDefault="00AA6AFB" w:rsidP="00AA6AFB">
            <w:pPr>
              <w:spacing w:line="276" w:lineRule="auto"/>
              <w:rPr>
                <w:rFonts w:cs="Arial"/>
              </w:rPr>
            </w:pPr>
          </w:p>
        </w:tc>
      </w:tr>
      <w:tr w:rsidR="00AA6AFB" w:rsidRPr="00905A1C" w:rsidTr="00AA6AFB">
        <w:trPr>
          <w:jc w:val="center"/>
        </w:trPr>
        <w:tc>
          <w:tcPr>
            <w:tcW w:w="2234" w:type="dxa"/>
            <w:vMerge/>
            <w:tcBorders>
              <w:left w:val="single" w:sz="4" w:space="0" w:color="auto"/>
              <w:right w:val="single" w:sz="4" w:space="0" w:color="auto"/>
            </w:tcBorders>
          </w:tcPr>
          <w:p w:rsidR="00AA6AFB" w:rsidRPr="00905A1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Vol_Step2</w:t>
            </w:r>
          </w:p>
        </w:tc>
        <w:tc>
          <w:tcPr>
            <w:tcW w:w="900"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0x3</w:t>
            </w:r>
          </w:p>
        </w:tc>
        <w:tc>
          <w:tcPr>
            <w:tcW w:w="4056" w:type="dxa"/>
            <w:vMerge/>
            <w:tcBorders>
              <w:left w:val="single" w:sz="4" w:space="0" w:color="auto"/>
              <w:right w:val="single" w:sz="4" w:space="0" w:color="auto"/>
            </w:tcBorders>
          </w:tcPr>
          <w:p w:rsidR="00AA6AFB" w:rsidRPr="00905A1C" w:rsidRDefault="00AA6AFB" w:rsidP="00AA6AFB">
            <w:pPr>
              <w:spacing w:line="276" w:lineRule="auto"/>
              <w:rPr>
                <w:rFonts w:cs="Arial"/>
              </w:rPr>
            </w:pPr>
          </w:p>
        </w:tc>
      </w:tr>
      <w:tr w:rsidR="00AA6AFB" w:rsidRPr="00905A1C" w:rsidTr="00AA6AFB">
        <w:trPr>
          <w:jc w:val="center"/>
        </w:trPr>
        <w:tc>
          <w:tcPr>
            <w:tcW w:w="2234" w:type="dxa"/>
            <w:vMerge/>
            <w:tcBorders>
              <w:left w:val="single" w:sz="4" w:space="0" w:color="auto"/>
              <w:right w:val="single" w:sz="4" w:space="0" w:color="auto"/>
            </w:tcBorders>
          </w:tcPr>
          <w:p w:rsidR="00AA6AFB" w:rsidRPr="00905A1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Vol_Step3</w:t>
            </w:r>
          </w:p>
        </w:tc>
        <w:tc>
          <w:tcPr>
            <w:tcW w:w="900"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0x4</w:t>
            </w:r>
          </w:p>
        </w:tc>
        <w:tc>
          <w:tcPr>
            <w:tcW w:w="4056" w:type="dxa"/>
            <w:vMerge/>
            <w:tcBorders>
              <w:left w:val="single" w:sz="4" w:space="0" w:color="auto"/>
              <w:right w:val="single" w:sz="4" w:space="0" w:color="auto"/>
            </w:tcBorders>
          </w:tcPr>
          <w:p w:rsidR="00AA6AFB" w:rsidRPr="00905A1C" w:rsidRDefault="00AA6AFB" w:rsidP="00AA6AFB">
            <w:pPr>
              <w:spacing w:line="276" w:lineRule="auto"/>
              <w:rPr>
                <w:rFonts w:cs="Arial"/>
              </w:rPr>
            </w:pPr>
          </w:p>
        </w:tc>
      </w:tr>
      <w:tr w:rsidR="00AA6AFB" w:rsidRPr="00905A1C" w:rsidTr="00AA6AFB">
        <w:trPr>
          <w:jc w:val="center"/>
        </w:trPr>
        <w:tc>
          <w:tcPr>
            <w:tcW w:w="2234" w:type="dxa"/>
            <w:vMerge/>
            <w:tcBorders>
              <w:left w:val="single" w:sz="4" w:space="0" w:color="auto"/>
              <w:right w:val="single" w:sz="4" w:space="0" w:color="auto"/>
            </w:tcBorders>
          </w:tcPr>
          <w:p w:rsidR="00AA6AFB" w:rsidRPr="00905A1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Continued</w:t>
            </w:r>
          </w:p>
        </w:tc>
        <w:tc>
          <w:tcPr>
            <w:tcW w:w="900"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p>
        </w:tc>
        <w:tc>
          <w:tcPr>
            <w:tcW w:w="4056" w:type="dxa"/>
            <w:vMerge/>
            <w:tcBorders>
              <w:left w:val="single" w:sz="4" w:space="0" w:color="auto"/>
              <w:right w:val="single" w:sz="4" w:space="0" w:color="auto"/>
            </w:tcBorders>
          </w:tcPr>
          <w:p w:rsidR="00AA6AFB" w:rsidRPr="00905A1C" w:rsidRDefault="00AA6AFB" w:rsidP="00AA6AFB">
            <w:pPr>
              <w:spacing w:line="276" w:lineRule="auto"/>
              <w:rPr>
                <w:rFonts w:cs="Arial"/>
              </w:rPr>
            </w:pPr>
          </w:p>
        </w:tc>
      </w:tr>
      <w:tr w:rsidR="00AA6AFB" w:rsidRPr="00905A1C" w:rsidTr="00AA6AFB">
        <w:trPr>
          <w:jc w:val="center"/>
        </w:trPr>
        <w:tc>
          <w:tcPr>
            <w:tcW w:w="2234" w:type="dxa"/>
            <w:vMerge/>
            <w:tcBorders>
              <w:left w:val="single" w:sz="4" w:space="0" w:color="auto"/>
              <w:right w:val="single" w:sz="4" w:space="0" w:color="auto"/>
            </w:tcBorders>
          </w:tcPr>
          <w:p w:rsidR="00AA6AFB" w:rsidRPr="00905A1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Vol_Step30</w:t>
            </w:r>
          </w:p>
        </w:tc>
        <w:tc>
          <w:tcPr>
            <w:tcW w:w="900" w:type="dxa"/>
            <w:tcBorders>
              <w:top w:val="single" w:sz="4" w:space="0" w:color="auto"/>
              <w:left w:val="single" w:sz="4" w:space="0" w:color="auto"/>
              <w:bottom w:val="single" w:sz="4" w:space="0" w:color="auto"/>
              <w:right w:val="single" w:sz="4" w:space="0" w:color="auto"/>
            </w:tcBorders>
          </w:tcPr>
          <w:p w:rsidR="00AA6AFB" w:rsidRPr="00905A1C" w:rsidRDefault="00AA6AFB" w:rsidP="00AA6AFB">
            <w:pPr>
              <w:spacing w:line="276" w:lineRule="auto"/>
              <w:rPr>
                <w:rFonts w:cs="Arial"/>
              </w:rPr>
            </w:pPr>
            <w:r>
              <w:rPr>
                <w:rFonts w:cs="Arial"/>
              </w:rPr>
              <w:t>0x1F</w:t>
            </w:r>
          </w:p>
        </w:tc>
        <w:tc>
          <w:tcPr>
            <w:tcW w:w="4056" w:type="dxa"/>
            <w:vMerge/>
            <w:tcBorders>
              <w:left w:val="single" w:sz="4" w:space="0" w:color="auto"/>
              <w:right w:val="single" w:sz="4" w:space="0" w:color="auto"/>
            </w:tcBorders>
          </w:tcPr>
          <w:p w:rsidR="00AA6AFB" w:rsidRPr="00905A1C" w:rsidRDefault="00AA6AFB" w:rsidP="00AA6AFB">
            <w:pPr>
              <w:spacing w:line="276" w:lineRule="auto"/>
              <w:rPr>
                <w:rFonts w:cs="Arial"/>
              </w:rPr>
            </w:pPr>
          </w:p>
        </w:tc>
      </w:tr>
    </w:tbl>
    <w:p w:rsidR="00AA6AFB" w:rsidRPr="00905A1C" w:rsidRDefault="00AA6AFB" w:rsidP="00AA6AFB">
      <w:pPr>
        <w:rPr>
          <w:rFonts w:cs="Arial"/>
        </w:rPr>
      </w:pPr>
    </w:p>
    <w:p w:rsidR="00AA6AFB" w:rsidRDefault="00AA6AFB" w:rsidP="00AA6AFB">
      <w:pPr>
        <w:pStyle w:val="Heading3"/>
      </w:pPr>
      <w:bookmarkStart w:id="5" w:name="_Toc505177148"/>
      <w:r w:rsidRPr="00B9479B">
        <w:t>MD-REQ-276074/A-</w:t>
      </w:r>
      <w:proofErr w:type="spellStart"/>
      <w:r w:rsidRPr="00B9479B">
        <w:t>SetVol_Source</w:t>
      </w:r>
      <w:bookmarkEnd w:id="5"/>
      <w:proofErr w:type="spellEnd"/>
    </w:p>
    <w:p w:rsidR="00AA6AFB" w:rsidRPr="00EF33A4" w:rsidRDefault="00AA6AFB" w:rsidP="00AA6AFB">
      <w:pPr>
        <w:rPr>
          <w:rFonts w:cs="Arial"/>
        </w:rPr>
      </w:pPr>
      <w:r w:rsidRPr="00EF33A4">
        <w:rPr>
          <w:rFonts w:cs="Arial"/>
          <w:b/>
        </w:rPr>
        <w:t>Message Type</w:t>
      </w:r>
      <w:r w:rsidRPr="00EF33A4">
        <w:rPr>
          <w:rFonts w:cs="Arial"/>
        </w:rPr>
        <w:t>: Request</w:t>
      </w:r>
    </w:p>
    <w:p w:rsidR="00AA6AFB" w:rsidRPr="00EF33A4" w:rsidRDefault="00AA6AFB" w:rsidP="00AA6AFB">
      <w:pPr>
        <w:rPr>
          <w:rFonts w:cs="Arial"/>
        </w:rPr>
      </w:pPr>
    </w:p>
    <w:p w:rsidR="00AA6AFB" w:rsidRPr="00EF33A4" w:rsidRDefault="00AA6AFB" w:rsidP="00AA6AFB">
      <w:pPr>
        <w:rPr>
          <w:rFonts w:cs="Arial"/>
        </w:rPr>
      </w:pPr>
      <w:r w:rsidRPr="00EF33A4">
        <w:rPr>
          <w:rFonts w:eastAsiaTheme="minorHAnsi" w:cs="Arial"/>
        </w:rPr>
        <w:t xml:space="preserve">Signal for </w:t>
      </w:r>
      <w:r w:rsidRPr="00EF33A4">
        <w:rPr>
          <w:rFonts w:cs="Arial"/>
        </w:rPr>
        <w:t xml:space="preserve">commanding the Volume Settings Server what source volume to adjust.  </w:t>
      </w:r>
      <w:r w:rsidRPr="00EF33A4">
        <w:rPr>
          <w:rFonts w:eastAsiaTheme="minorHAnsi" w:cs="Arial"/>
        </w:rPr>
        <w:t xml:space="preserve"> </w:t>
      </w:r>
    </w:p>
    <w:p w:rsidR="00AA6AFB" w:rsidRPr="00EF33A4" w:rsidRDefault="00AA6AFB" w:rsidP="00AA6AFB">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EF33A4"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b/>
              </w:rPr>
            </w:pPr>
            <w:r w:rsidRPr="00EF33A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EF33A4" w:rsidRDefault="00AA6AFB" w:rsidP="00AA6AFB">
            <w:pPr>
              <w:spacing w:line="276" w:lineRule="auto"/>
              <w:rPr>
                <w:rFonts w:cs="Arial"/>
                <w:b/>
              </w:rPr>
            </w:pPr>
            <w:r w:rsidRPr="00EF33A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EF33A4" w:rsidRDefault="00AA6AFB" w:rsidP="00AA6AFB">
            <w:pPr>
              <w:spacing w:line="276" w:lineRule="auto"/>
              <w:rPr>
                <w:rFonts w:cs="Arial"/>
                <w:b/>
              </w:rPr>
            </w:pPr>
            <w:r w:rsidRPr="00EF33A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EF33A4" w:rsidRDefault="00AA6AFB" w:rsidP="00AA6AFB">
            <w:pPr>
              <w:spacing w:line="276" w:lineRule="auto"/>
              <w:rPr>
                <w:rFonts w:cs="Arial"/>
                <w:b/>
              </w:rPr>
            </w:pPr>
            <w:r w:rsidRPr="00EF33A4">
              <w:rPr>
                <w:rFonts w:cs="Arial"/>
                <w:b/>
              </w:rPr>
              <w:t>Description</w:t>
            </w:r>
          </w:p>
        </w:tc>
      </w:tr>
      <w:tr w:rsidR="00AA6AFB" w:rsidRPr="00EF33A4" w:rsidTr="00AA6AFB">
        <w:trPr>
          <w:jc w:val="center"/>
        </w:trPr>
        <w:tc>
          <w:tcPr>
            <w:tcW w:w="2234" w:type="dxa"/>
            <w:vMerge w:val="restart"/>
            <w:tcBorders>
              <w:top w:val="single" w:sz="4" w:space="0" w:color="auto"/>
              <w:left w:val="single" w:sz="4" w:space="0" w:color="auto"/>
              <w:right w:val="single" w:sz="4" w:space="0" w:color="auto"/>
            </w:tcBorders>
          </w:tcPr>
          <w:p w:rsidR="00AA6AFB" w:rsidRPr="00EF33A4" w:rsidRDefault="00AA6AFB" w:rsidP="00AA6AFB">
            <w:pPr>
              <w:spacing w:line="276" w:lineRule="auto"/>
              <w:rPr>
                <w:rFonts w:cs="Arial"/>
              </w:rPr>
            </w:pPr>
          </w:p>
          <w:p w:rsidR="00AA6AFB" w:rsidRPr="00EF33A4" w:rsidRDefault="00AA6AFB" w:rsidP="00AA6AFB">
            <w:pPr>
              <w:spacing w:line="276" w:lineRule="auto"/>
              <w:rPr>
                <w:rFonts w:cs="Arial"/>
              </w:rPr>
            </w:pPr>
          </w:p>
          <w:p w:rsidR="00AA6AFB" w:rsidRPr="00EF33A4" w:rsidRDefault="00AA6AFB" w:rsidP="00AA6AFB">
            <w:pPr>
              <w:spacing w:line="276" w:lineRule="auto"/>
              <w:rPr>
                <w:rFonts w:cs="Arial"/>
              </w:rPr>
            </w:pPr>
          </w:p>
          <w:p w:rsidR="00AA6AFB" w:rsidRPr="00EF33A4" w:rsidRDefault="00AA6AFB" w:rsidP="00AA6AFB">
            <w:pPr>
              <w:spacing w:line="276" w:lineRule="auto"/>
              <w:rPr>
                <w:rFonts w:cs="Arial"/>
              </w:rPr>
            </w:pPr>
            <w:proofErr w:type="spellStart"/>
            <w:r w:rsidRPr="00EF33A4">
              <w:rPr>
                <w:rFonts w:cs="Arial"/>
              </w:rPr>
              <w:t>SetVol_Source</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r w:rsidRPr="00EF33A4">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r w:rsidRPr="00EF33A4">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EF33A4" w:rsidRDefault="00AA6AFB" w:rsidP="00AA6AFB">
            <w:pPr>
              <w:autoSpaceDE w:val="0"/>
              <w:autoSpaceDN w:val="0"/>
              <w:adjustRightInd w:val="0"/>
              <w:rPr>
                <w:rFonts w:cs="Arial"/>
              </w:rPr>
            </w:pPr>
            <w:r w:rsidRPr="00EF33A4">
              <w:rPr>
                <w:rFonts w:cs="Arial"/>
              </w:rPr>
              <w:t xml:space="preserve">This has to be in the same message as the </w:t>
            </w:r>
            <w:proofErr w:type="spellStart"/>
            <w:r w:rsidRPr="00EF33A4">
              <w:rPr>
                <w:rFonts w:cs="Arial"/>
              </w:rPr>
              <w:t>SetVol_Level.Rq</w:t>
            </w:r>
            <w:proofErr w:type="spellEnd"/>
            <w:r w:rsidRPr="00EF33A4">
              <w:rPr>
                <w:rFonts w:cs="Arial"/>
              </w:rPr>
              <w:t xml:space="preserve"> and </w:t>
            </w:r>
            <w:proofErr w:type="spellStart"/>
            <w:r w:rsidRPr="00EF33A4">
              <w:rPr>
                <w:rFonts w:cs="Arial"/>
              </w:rPr>
              <w:t>SetVolume.Rq</w:t>
            </w:r>
            <w:proofErr w:type="spellEnd"/>
            <w:r w:rsidRPr="00EF33A4">
              <w:rPr>
                <w:rFonts w:cs="Arial"/>
              </w:rPr>
              <w:t xml:space="preserve"> signals that are to be used with this signal.</w:t>
            </w:r>
          </w:p>
        </w:tc>
      </w:tr>
      <w:tr w:rsidR="00AA6AFB" w:rsidRPr="00EF33A4" w:rsidTr="00AA6AFB">
        <w:trPr>
          <w:jc w:val="center"/>
        </w:trPr>
        <w:tc>
          <w:tcPr>
            <w:tcW w:w="2234" w:type="dxa"/>
            <w:vMerge/>
            <w:tcBorders>
              <w:left w:val="single" w:sz="4" w:space="0" w:color="auto"/>
              <w:right w:val="single" w:sz="4" w:space="0" w:color="auto"/>
            </w:tcBorders>
          </w:tcPr>
          <w:p w:rsidR="00AA6AFB" w:rsidRPr="00EF33A4"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proofErr w:type="spellStart"/>
            <w:r w:rsidRPr="00EF33A4">
              <w:rPr>
                <w:rFonts w:cs="Arial"/>
              </w:rPr>
              <w:t>SetTAVolume</w:t>
            </w:r>
            <w:proofErr w:type="spellEnd"/>
          </w:p>
        </w:tc>
        <w:tc>
          <w:tcPr>
            <w:tcW w:w="900"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r w:rsidRPr="00EF33A4">
              <w:rPr>
                <w:rFonts w:cs="Arial"/>
              </w:rPr>
              <w:t>0x1</w:t>
            </w:r>
          </w:p>
        </w:tc>
        <w:tc>
          <w:tcPr>
            <w:tcW w:w="4056" w:type="dxa"/>
            <w:vMerge/>
            <w:tcBorders>
              <w:left w:val="single" w:sz="4" w:space="0" w:color="auto"/>
              <w:right w:val="single" w:sz="4" w:space="0" w:color="auto"/>
            </w:tcBorders>
          </w:tcPr>
          <w:p w:rsidR="00AA6AFB" w:rsidRPr="00EF33A4" w:rsidRDefault="00AA6AFB" w:rsidP="00AA6AFB">
            <w:pPr>
              <w:spacing w:line="276" w:lineRule="auto"/>
              <w:rPr>
                <w:rFonts w:cs="Arial"/>
              </w:rPr>
            </w:pPr>
          </w:p>
        </w:tc>
      </w:tr>
      <w:tr w:rsidR="00AA6AFB" w:rsidRPr="00EF33A4" w:rsidTr="00AA6AFB">
        <w:trPr>
          <w:jc w:val="center"/>
        </w:trPr>
        <w:tc>
          <w:tcPr>
            <w:tcW w:w="2234" w:type="dxa"/>
            <w:vMerge/>
            <w:tcBorders>
              <w:left w:val="single" w:sz="4" w:space="0" w:color="auto"/>
              <w:right w:val="single" w:sz="4" w:space="0" w:color="auto"/>
            </w:tcBorders>
          </w:tcPr>
          <w:p w:rsidR="00AA6AFB" w:rsidRPr="00EF33A4"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proofErr w:type="spellStart"/>
            <w:r w:rsidRPr="00EF33A4">
              <w:rPr>
                <w:rFonts w:cs="Arial"/>
              </w:rPr>
              <w:t>SetPromptVolume</w:t>
            </w:r>
            <w:proofErr w:type="spellEnd"/>
          </w:p>
        </w:tc>
        <w:tc>
          <w:tcPr>
            <w:tcW w:w="900"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r w:rsidRPr="00EF33A4">
              <w:rPr>
                <w:rFonts w:cs="Arial"/>
              </w:rPr>
              <w:t>0x2</w:t>
            </w:r>
          </w:p>
        </w:tc>
        <w:tc>
          <w:tcPr>
            <w:tcW w:w="4056" w:type="dxa"/>
            <w:vMerge/>
            <w:tcBorders>
              <w:left w:val="single" w:sz="4" w:space="0" w:color="auto"/>
              <w:right w:val="single" w:sz="4" w:space="0" w:color="auto"/>
            </w:tcBorders>
          </w:tcPr>
          <w:p w:rsidR="00AA6AFB" w:rsidRPr="00EF33A4" w:rsidRDefault="00AA6AFB" w:rsidP="00AA6AFB">
            <w:pPr>
              <w:spacing w:line="276" w:lineRule="auto"/>
              <w:rPr>
                <w:rFonts w:cs="Arial"/>
              </w:rPr>
            </w:pPr>
          </w:p>
        </w:tc>
      </w:tr>
      <w:tr w:rsidR="00AA6AFB" w:rsidRPr="00EF33A4" w:rsidTr="00AA6AFB">
        <w:trPr>
          <w:jc w:val="center"/>
        </w:trPr>
        <w:tc>
          <w:tcPr>
            <w:tcW w:w="2234" w:type="dxa"/>
            <w:vMerge/>
            <w:tcBorders>
              <w:left w:val="single" w:sz="4" w:space="0" w:color="auto"/>
              <w:right w:val="single" w:sz="4" w:space="0" w:color="auto"/>
            </w:tcBorders>
          </w:tcPr>
          <w:p w:rsidR="00AA6AFB" w:rsidRPr="00EF33A4"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proofErr w:type="spellStart"/>
            <w:r w:rsidRPr="00EF33A4">
              <w:rPr>
                <w:rFonts w:cs="Arial"/>
              </w:rPr>
              <w:t>SetPhoneVolume</w:t>
            </w:r>
            <w:proofErr w:type="spellEnd"/>
          </w:p>
        </w:tc>
        <w:tc>
          <w:tcPr>
            <w:tcW w:w="900"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r w:rsidRPr="00EF33A4">
              <w:rPr>
                <w:rFonts w:cs="Arial"/>
              </w:rPr>
              <w:t>0x3</w:t>
            </w:r>
          </w:p>
        </w:tc>
        <w:tc>
          <w:tcPr>
            <w:tcW w:w="4056" w:type="dxa"/>
            <w:vMerge/>
            <w:tcBorders>
              <w:left w:val="single" w:sz="4" w:space="0" w:color="auto"/>
              <w:right w:val="single" w:sz="4" w:space="0" w:color="auto"/>
            </w:tcBorders>
          </w:tcPr>
          <w:p w:rsidR="00AA6AFB" w:rsidRPr="00EF33A4" w:rsidRDefault="00AA6AFB" w:rsidP="00AA6AFB">
            <w:pPr>
              <w:spacing w:line="276" w:lineRule="auto"/>
              <w:rPr>
                <w:rFonts w:cs="Arial"/>
              </w:rPr>
            </w:pPr>
          </w:p>
        </w:tc>
      </w:tr>
      <w:tr w:rsidR="00AA6AFB" w:rsidRPr="00EF33A4" w:rsidTr="00AA6AFB">
        <w:trPr>
          <w:jc w:val="center"/>
        </w:trPr>
        <w:tc>
          <w:tcPr>
            <w:tcW w:w="2234" w:type="dxa"/>
            <w:vMerge/>
            <w:tcBorders>
              <w:left w:val="single" w:sz="4" w:space="0" w:color="auto"/>
              <w:right w:val="single" w:sz="4" w:space="0" w:color="auto"/>
            </w:tcBorders>
          </w:tcPr>
          <w:p w:rsidR="00AA6AFB" w:rsidRPr="00EF33A4"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proofErr w:type="spellStart"/>
            <w:r w:rsidRPr="00EF33A4">
              <w:rPr>
                <w:rFonts w:cs="Arial"/>
              </w:rPr>
              <w:t>SetVRVolume</w:t>
            </w:r>
            <w:proofErr w:type="spellEnd"/>
          </w:p>
        </w:tc>
        <w:tc>
          <w:tcPr>
            <w:tcW w:w="900"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r w:rsidRPr="00EF33A4">
              <w:rPr>
                <w:rFonts w:cs="Arial"/>
              </w:rPr>
              <w:t>0x4</w:t>
            </w:r>
          </w:p>
        </w:tc>
        <w:tc>
          <w:tcPr>
            <w:tcW w:w="4056" w:type="dxa"/>
            <w:vMerge/>
            <w:tcBorders>
              <w:left w:val="single" w:sz="4" w:space="0" w:color="auto"/>
              <w:right w:val="single" w:sz="4" w:space="0" w:color="auto"/>
            </w:tcBorders>
          </w:tcPr>
          <w:p w:rsidR="00AA6AFB" w:rsidRPr="00EF33A4" w:rsidRDefault="00AA6AFB" w:rsidP="00AA6AFB">
            <w:pPr>
              <w:spacing w:line="276" w:lineRule="auto"/>
              <w:rPr>
                <w:rFonts w:cs="Arial"/>
              </w:rPr>
            </w:pPr>
          </w:p>
        </w:tc>
      </w:tr>
      <w:tr w:rsidR="00AA6AFB" w:rsidRPr="00EF33A4" w:rsidTr="00AA6AFB">
        <w:trPr>
          <w:jc w:val="center"/>
        </w:trPr>
        <w:tc>
          <w:tcPr>
            <w:tcW w:w="2234" w:type="dxa"/>
            <w:vMerge/>
            <w:tcBorders>
              <w:left w:val="single" w:sz="4" w:space="0" w:color="auto"/>
              <w:right w:val="single" w:sz="4" w:space="0" w:color="auto"/>
            </w:tcBorders>
          </w:tcPr>
          <w:p w:rsidR="00AA6AFB" w:rsidRPr="00EF33A4"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proofErr w:type="spellStart"/>
            <w:r w:rsidRPr="00EF33A4">
              <w:rPr>
                <w:rFonts w:cs="Arial"/>
              </w:rPr>
              <w:t>SetAudioVolume</w:t>
            </w:r>
            <w:proofErr w:type="spellEnd"/>
          </w:p>
        </w:tc>
        <w:tc>
          <w:tcPr>
            <w:tcW w:w="900" w:type="dxa"/>
            <w:tcBorders>
              <w:top w:val="single" w:sz="4" w:space="0" w:color="auto"/>
              <w:left w:val="single" w:sz="4" w:space="0" w:color="auto"/>
              <w:bottom w:val="single" w:sz="4" w:space="0" w:color="auto"/>
              <w:right w:val="single" w:sz="4" w:space="0" w:color="auto"/>
            </w:tcBorders>
          </w:tcPr>
          <w:p w:rsidR="00AA6AFB" w:rsidRPr="00EF33A4" w:rsidRDefault="00AA6AFB" w:rsidP="00AA6AFB">
            <w:pPr>
              <w:spacing w:line="276" w:lineRule="auto"/>
              <w:rPr>
                <w:rFonts w:cs="Arial"/>
              </w:rPr>
            </w:pPr>
            <w:r w:rsidRPr="00EF33A4">
              <w:rPr>
                <w:rFonts w:cs="Arial"/>
              </w:rPr>
              <w:t>0x5</w:t>
            </w:r>
          </w:p>
        </w:tc>
        <w:tc>
          <w:tcPr>
            <w:tcW w:w="4056" w:type="dxa"/>
            <w:vMerge/>
            <w:tcBorders>
              <w:left w:val="single" w:sz="4" w:space="0" w:color="auto"/>
              <w:right w:val="single" w:sz="4" w:space="0" w:color="auto"/>
            </w:tcBorders>
          </w:tcPr>
          <w:p w:rsidR="00AA6AFB" w:rsidRPr="00EF33A4" w:rsidRDefault="00AA6AFB" w:rsidP="00AA6AFB">
            <w:pPr>
              <w:spacing w:line="276" w:lineRule="auto"/>
              <w:rPr>
                <w:rFonts w:cs="Arial"/>
              </w:rPr>
            </w:pPr>
          </w:p>
        </w:tc>
      </w:tr>
    </w:tbl>
    <w:p w:rsidR="00AA6AFB" w:rsidRPr="00EF33A4" w:rsidRDefault="00AA6AFB" w:rsidP="00AA6AFB">
      <w:pPr>
        <w:rPr>
          <w:rFonts w:cs="Arial"/>
        </w:rPr>
      </w:pPr>
    </w:p>
    <w:p w:rsidR="00AA6AFB" w:rsidRDefault="00AA6AFB" w:rsidP="00AA6AFB">
      <w:pPr>
        <w:pStyle w:val="Heading3"/>
      </w:pPr>
      <w:bookmarkStart w:id="6" w:name="_Toc505177149"/>
      <w:r w:rsidRPr="00B9479B">
        <w:t>MD-REQ-276073/A-</w:t>
      </w:r>
      <w:proofErr w:type="spellStart"/>
      <w:r w:rsidRPr="00B9479B">
        <w:t>SetVolume</w:t>
      </w:r>
      <w:proofErr w:type="spellEnd"/>
      <w:r w:rsidRPr="00B9479B">
        <w:t xml:space="preserve"> (LIN network only)</w:t>
      </w:r>
      <w:bookmarkEnd w:id="6"/>
    </w:p>
    <w:p w:rsidR="00AA6AFB" w:rsidRPr="00FE3ED5" w:rsidRDefault="00AA6AFB" w:rsidP="00AA6AFB">
      <w:pPr>
        <w:rPr>
          <w:rFonts w:cs="Arial"/>
        </w:rPr>
      </w:pPr>
      <w:r w:rsidRPr="00FE3ED5">
        <w:rPr>
          <w:rFonts w:cs="Arial"/>
          <w:b/>
        </w:rPr>
        <w:t>Message Type</w:t>
      </w:r>
      <w:r w:rsidRPr="00FE3ED5">
        <w:rPr>
          <w:rFonts w:cs="Arial"/>
        </w:rPr>
        <w:t>: Request</w:t>
      </w:r>
    </w:p>
    <w:p w:rsidR="00AA6AFB" w:rsidRPr="00FE3ED5" w:rsidRDefault="00AA6AFB" w:rsidP="00AA6AFB">
      <w:pPr>
        <w:rPr>
          <w:rFonts w:cs="Arial"/>
        </w:rPr>
      </w:pPr>
    </w:p>
    <w:p w:rsidR="00AA6AFB" w:rsidRPr="00FE3ED5" w:rsidRDefault="00AA6AFB" w:rsidP="00AA6AFB">
      <w:pPr>
        <w:rPr>
          <w:rFonts w:cs="Arial"/>
        </w:rPr>
      </w:pPr>
      <w:r>
        <w:rPr>
          <w:rFonts w:eastAsiaTheme="minorHAnsi" w:cs="Arial"/>
        </w:rPr>
        <w:t>LIN s</w:t>
      </w:r>
      <w:r w:rsidRPr="00FE3ED5">
        <w:rPr>
          <w:rFonts w:eastAsiaTheme="minorHAnsi" w:cs="Arial"/>
        </w:rPr>
        <w:t xml:space="preserve">ignal </w:t>
      </w:r>
      <w:r>
        <w:rPr>
          <w:rFonts w:eastAsiaTheme="minorHAnsi" w:cs="Arial"/>
        </w:rPr>
        <w:t xml:space="preserve">(as opposed to CAN) </w:t>
      </w:r>
      <w:r w:rsidRPr="00FE3ED5">
        <w:rPr>
          <w:rFonts w:eastAsiaTheme="minorHAnsi" w:cs="Arial"/>
        </w:rPr>
        <w:t>for incrementing / decrementing volume (used with a rotary volume knob)</w:t>
      </w:r>
    </w:p>
    <w:p w:rsidR="00AA6AFB" w:rsidRPr="00FE3ED5" w:rsidRDefault="00AA6AFB" w:rsidP="00AA6AFB">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FE3ED5"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b/>
              </w:rPr>
            </w:pPr>
            <w:r w:rsidRPr="00FE3ED5">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FE3ED5" w:rsidRDefault="00AA6AFB" w:rsidP="00AA6AFB">
            <w:pPr>
              <w:spacing w:line="276" w:lineRule="auto"/>
              <w:rPr>
                <w:rFonts w:cs="Arial"/>
                <w:b/>
              </w:rPr>
            </w:pPr>
            <w:r w:rsidRPr="00FE3ED5">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FE3ED5" w:rsidRDefault="00AA6AFB" w:rsidP="00AA6AFB">
            <w:pPr>
              <w:spacing w:line="276" w:lineRule="auto"/>
              <w:rPr>
                <w:rFonts w:cs="Arial"/>
                <w:b/>
              </w:rPr>
            </w:pPr>
            <w:r w:rsidRPr="00FE3ED5">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FE3ED5" w:rsidRDefault="00AA6AFB" w:rsidP="00AA6AFB">
            <w:pPr>
              <w:spacing w:line="276" w:lineRule="auto"/>
              <w:rPr>
                <w:rFonts w:cs="Arial"/>
                <w:b/>
              </w:rPr>
            </w:pPr>
            <w:r w:rsidRPr="00FE3ED5">
              <w:rPr>
                <w:rFonts w:cs="Arial"/>
                <w:b/>
              </w:rPr>
              <w:t>Description</w:t>
            </w:r>
          </w:p>
        </w:tc>
      </w:tr>
      <w:tr w:rsidR="00AA6AFB" w:rsidRPr="00FE3ED5" w:rsidTr="00AA6AFB">
        <w:trPr>
          <w:jc w:val="center"/>
        </w:trPr>
        <w:tc>
          <w:tcPr>
            <w:tcW w:w="2234" w:type="dxa"/>
            <w:vMerge w:val="restart"/>
            <w:tcBorders>
              <w:top w:val="single" w:sz="4" w:space="0" w:color="auto"/>
              <w:left w:val="single" w:sz="4" w:space="0" w:color="auto"/>
              <w:right w:val="single" w:sz="4" w:space="0" w:color="auto"/>
            </w:tcBorders>
          </w:tcPr>
          <w:p w:rsidR="00AA6AFB" w:rsidRPr="00FE3ED5" w:rsidRDefault="00AA6AFB" w:rsidP="00AA6AFB">
            <w:pPr>
              <w:spacing w:line="276" w:lineRule="auto"/>
              <w:rPr>
                <w:rFonts w:cs="Arial"/>
              </w:rPr>
            </w:pPr>
          </w:p>
          <w:p w:rsidR="00AA6AFB" w:rsidRPr="00FE3ED5" w:rsidRDefault="00AA6AFB" w:rsidP="00AA6AFB">
            <w:pPr>
              <w:spacing w:line="276" w:lineRule="auto"/>
              <w:rPr>
                <w:rFonts w:cs="Arial"/>
              </w:rPr>
            </w:pPr>
          </w:p>
          <w:p w:rsidR="00AA6AFB" w:rsidRPr="00FE3ED5" w:rsidRDefault="00AA6AFB" w:rsidP="00AA6AFB">
            <w:pPr>
              <w:spacing w:line="276" w:lineRule="auto"/>
              <w:rPr>
                <w:rFonts w:cs="Arial"/>
              </w:rPr>
            </w:pPr>
          </w:p>
          <w:p w:rsidR="00AA6AFB" w:rsidRPr="00FE3ED5" w:rsidRDefault="00AA6AFB" w:rsidP="00AA6AFB">
            <w:pPr>
              <w:spacing w:line="276" w:lineRule="auto"/>
              <w:rPr>
                <w:rFonts w:cs="Arial"/>
              </w:rPr>
            </w:pPr>
          </w:p>
          <w:p w:rsidR="00AA6AFB" w:rsidRPr="00FE3ED5" w:rsidRDefault="00AA6AFB" w:rsidP="00AA6AFB">
            <w:pPr>
              <w:spacing w:line="276" w:lineRule="auto"/>
              <w:rPr>
                <w:rFonts w:cs="Arial"/>
              </w:rPr>
            </w:pPr>
          </w:p>
          <w:p w:rsidR="00AA6AFB" w:rsidRDefault="00AA6AFB" w:rsidP="00AA6AFB">
            <w:pPr>
              <w:spacing w:line="276" w:lineRule="auto"/>
              <w:rPr>
                <w:rFonts w:cs="Arial"/>
              </w:rPr>
            </w:pPr>
          </w:p>
          <w:p w:rsidR="00AA6AFB" w:rsidRPr="00FE3ED5" w:rsidRDefault="00AA6AFB" w:rsidP="00AA6AFB">
            <w:pPr>
              <w:spacing w:line="276" w:lineRule="auto"/>
              <w:rPr>
                <w:rFonts w:cs="Arial"/>
              </w:rPr>
            </w:pPr>
            <w:proofErr w:type="spellStart"/>
            <w:r w:rsidRPr="00FE3ED5">
              <w:rPr>
                <w:rFonts w:cs="Arial"/>
              </w:rPr>
              <w:t>SetVolume</w:t>
            </w:r>
            <w:proofErr w:type="spellEnd"/>
            <w:r>
              <w:rPr>
                <w:rFonts w:cs="Arial"/>
              </w:rPr>
              <w:t xml:space="preserve"> (LIN network only)</w:t>
            </w: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-7 steps</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0x0</w:t>
            </w:r>
          </w:p>
        </w:tc>
        <w:tc>
          <w:tcPr>
            <w:tcW w:w="4056" w:type="dxa"/>
            <w:tcBorders>
              <w:top w:val="single" w:sz="4" w:space="0" w:color="auto"/>
              <w:left w:val="single" w:sz="4" w:space="0" w:color="auto"/>
              <w:right w:val="single" w:sz="4" w:space="0" w:color="auto"/>
            </w:tcBorders>
            <w:vAlign w:val="center"/>
          </w:tcPr>
          <w:p w:rsidR="00AA6AFB" w:rsidRPr="00FE3ED5" w:rsidRDefault="00AA6AFB" w:rsidP="00AA6AFB">
            <w:pPr>
              <w:autoSpaceDE w:val="0"/>
              <w:autoSpaceDN w:val="0"/>
              <w:adjustRightInd w:val="0"/>
              <w:rPr>
                <w:rFonts w:cs="Arial"/>
              </w:rPr>
            </w:pPr>
          </w:p>
        </w:tc>
      </w:tr>
      <w:tr w:rsidR="00AA6AFB" w:rsidRPr="00FE3ED5" w:rsidTr="00AA6AFB">
        <w:trPr>
          <w:jc w:val="center"/>
        </w:trPr>
        <w:tc>
          <w:tcPr>
            <w:tcW w:w="2234" w:type="dxa"/>
            <w:vMerge/>
            <w:tcBorders>
              <w:left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-6 steps</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0x1</w:t>
            </w:r>
          </w:p>
        </w:tc>
        <w:tc>
          <w:tcPr>
            <w:tcW w:w="4056" w:type="dxa"/>
            <w:tcBorders>
              <w:left w:val="single" w:sz="4" w:space="0" w:color="auto"/>
              <w:right w:val="single" w:sz="4" w:space="0" w:color="auto"/>
            </w:tcBorders>
          </w:tcPr>
          <w:p w:rsidR="00AA6AFB" w:rsidRPr="00FE3ED5" w:rsidRDefault="00AA6AFB" w:rsidP="00AA6AFB">
            <w:pPr>
              <w:spacing w:line="276" w:lineRule="auto"/>
              <w:rPr>
                <w:rFonts w:cs="Arial"/>
              </w:rPr>
            </w:pPr>
          </w:p>
        </w:tc>
      </w:tr>
      <w:tr w:rsidR="00AA6AFB" w:rsidRPr="00FE3ED5" w:rsidTr="00AA6AFB">
        <w:trPr>
          <w:jc w:val="center"/>
        </w:trPr>
        <w:tc>
          <w:tcPr>
            <w:tcW w:w="2234" w:type="dxa"/>
            <w:vMerge/>
            <w:tcBorders>
              <w:left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-5 steps</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0x2</w:t>
            </w:r>
          </w:p>
        </w:tc>
        <w:tc>
          <w:tcPr>
            <w:tcW w:w="4056" w:type="dxa"/>
            <w:tcBorders>
              <w:left w:val="single" w:sz="4" w:space="0" w:color="auto"/>
              <w:right w:val="single" w:sz="4" w:space="0" w:color="auto"/>
            </w:tcBorders>
          </w:tcPr>
          <w:p w:rsidR="00AA6AFB" w:rsidRPr="00FE3ED5" w:rsidRDefault="00AA6AFB" w:rsidP="00AA6AFB">
            <w:pPr>
              <w:spacing w:line="276" w:lineRule="auto"/>
              <w:rPr>
                <w:rFonts w:cs="Arial"/>
              </w:rPr>
            </w:pPr>
          </w:p>
        </w:tc>
      </w:tr>
      <w:tr w:rsidR="00AA6AFB" w:rsidRPr="00FE3ED5" w:rsidTr="00AA6AFB">
        <w:trPr>
          <w:jc w:val="center"/>
        </w:trPr>
        <w:tc>
          <w:tcPr>
            <w:tcW w:w="2234" w:type="dxa"/>
            <w:vMerge/>
            <w:tcBorders>
              <w:left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p>
        </w:tc>
        <w:tc>
          <w:tcPr>
            <w:tcW w:w="4056" w:type="dxa"/>
            <w:tcBorders>
              <w:left w:val="single" w:sz="4" w:space="0" w:color="auto"/>
              <w:right w:val="single" w:sz="4" w:space="0" w:color="auto"/>
            </w:tcBorders>
          </w:tcPr>
          <w:p w:rsidR="00AA6AFB" w:rsidRPr="00FE3ED5" w:rsidRDefault="00AA6AFB" w:rsidP="00AA6AFB">
            <w:pPr>
              <w:spacing w:line="276" w:lineRule="auto"/>
              <w:rPr>
                <w:rFonts w:cs="Arial"/>
              </w:rPr>
            </w:pPr>
          </w:p>
        </w:tc>
      </w:tr>
      <w:tr w:rsidR="00AA6AFB" w:rsidRPr="00FE3ED5" w:rsidTr="00AA6AFB">
        <w:trPr>
          <w:jc w:val="center"/>
        </w:trPr>
        <w:tc>
          <w:tcPr>
            <w:tcW w:w="2234" w:type="dxa"/>
            <w:vMerge/>
            <w:tcBorders>
              <w:left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-2 steps</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0x5</w:t>
            </w:r>
          </w:p>
        </w:tc>
        <w:tc>
          <w:tcPr>
            <w:tcW w:w="4056" w:type="dxa"/>
            <w:tcBorders>
              <w:left w:val="single" w:sz="4" w:space="0" w:color="auto"/>
              <w:right w:val="single" w:sz="4" w:space="0" w:color="auto"/>
            </w:tcBorders>
          </w:tcPr>
          <w:p w:rsidR="00AA6AFB" w:rsidRPr="00FE3ED5" w:rsidRDefault="00AA6AFB" w:rsidP="00AA6AFB">
            <w:pPr>
              <w:spacing w:line="276" w:lineRule="auto"/>
              <w:rPr>
                <w:rFonts w:cs="Arial"/>
              </w:rPr>
            </w:pPr>
          </w:p>
        </w:tc>
      </w:tr>
      <w:tr w:rsidR="00AA6AFB" w:rsidRPr="00FE3ED5" w:rsidTr="00AA6AFB">
        <w:trPr>
          <w:jc w:val="center"/>
        </w:trPr>
        <w:tc>
          <w:tcPr>
            <w:tcW w:w="2234" w:type="dxa"/>
            <w:vMerge/>
            <w:tcBorders>
              <w:left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-1 steps</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0x6</w:t>
            </w:r>
          </w:p>
        </w:tc>
        <w:tc>
          <w:tcPr>
            <w:tcW w:w="4056" w:type="dxa"/>
            <w:tcBorders>
              <w:left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Decrements volume</w:t>
            </w:r>
          </w:p>
        </w:tc>
      </w:tr>
      <w:tr w:rsidR="00AA6AFB" w:rsidRPr="00FE3ED5" w:rsidTr="00AA6AFB">
        <w:trPr>
          <w:jc w:val="center"/>
        </w:trPr>
        <w:tc>
          <w:tcPr>
            <w:tcW w:w="2234" w:type="dxa"/>
            <w:vMerge/>
            <w:tcBorders>
              <w:left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Not Pressed / Inactive</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0x7</w:t>
            </w:r>
          </w:p>
        </w:tc>
        <w:tc>
          <w:tcPr>
            <w:tcW w:w="4056" w:type="dxa"/>
            <w:tcBorders>
              <w:left w:val="single" w:sz="4" w:space="0" w:color="auto"/>
              <w:right w:val="single" w:sz="4" w:space="0" w:color="auto"/>
            </w:tcBorders>
          </w:tcPr>
          <w:p w:rsidR="00AA6AFB" w:rsidRPr="00FE3ED5" w:rsidRDefault="00AA6AFB" w:rsidP="00AA6AFB">
            <w:pPr>
              <w:spacing w:line="276" w:lineRule="auto"/>
              <w:rPr>
                <w:rFonts w:cs="Arial"/>
              </w:rPr>
            </w:pPr>
          </w:p>
        </w:tc>
      </w:tr>
      <w:tr w:rsidR="00AA6AFB" w:rsidRPr="00FE3ED5" w:rsidTr="00AA6AFB">
        <w:trPr>
          <w:jc w:val="center"/>
        </w:trPr>
        <w:tc>
          <w:tcPr>
            <w:tcW w:w="2234" w:type="dxa"/>
            <w:vMerge/>
            <w:tcBorders>
              <w:left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+1 steps</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0x8</w:t>
            </w:r>
          </w:p>
        </w:tc>
        <w:tc>
          <w:tcPr>
            <w:tcW w:w="4056" w:type="dxa"/>
            <w:tcBorders>
              <w:left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Increments volume</w:t>
            </w:r>
          </w:p>
        </w:tc>
      </w:tr>
      <w:tr w:rsidR="00AA6AFB" w:rsidRPr="00FE3ED5" w:rsidTr="00AA6AFB">
        <w:trPr>
          <w:jc w:val="center"/>
        </w:trPr>
        <w:tc>
          <w:tcPr>
            <w:tcW w:w="2234" w:type="dxa"/>
            <w:vMerge/>
            <w:tcBorders>
              <w:left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+2 steps</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0x9</w:t>
            </w:r>
          </w:p>
        </w:tc>
        <w:tc>
          <w:tcPr>
            <w:tcW w:w="4056" w:type="dxa"/>
            <w:tcBorders>
              <w:left w:val="single" w:sz="4" w:space="0" w:color="auto"/>
              <w:right w:val="single" w:sz="4" w:space="0" w:color="auto"/>
            </w:tcBorders>
          </w:tcPr>
          <w:p w:rsidR="00AA6AFB" w:rsidRPr="00FE3ED5" w:rsidRDefault="00AA6AFB" w:rsidP="00AA6AFB">
            <w:pPr>
              <w:spacing w:line="276" w:lineRule="auto"/>
              <w:rPr>
                <w:rFonts w:cs="Arial"/>
              </w:rPr>
            </w:pPr>
          </w:p>
        </w:tc>
      </w:tr>
      <w:tr w:rsidR="00AA6AFB" w:rsidRPr="00FE3ED5" w:rsidTr="00AA6AFB">
        <w:trPr>
          <w:jc w:val="center"/>
        </w:trPr>
        <w:tc>
          <w:tcPr>
            <w:tcW w:w="2234" w:type="dxa"/>
            <w:vMerge/>
            <w:tcBorders>
              <w:left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p>
        </w:tc>
        <w:tc>
          <w:tcPr>
            <w:tcW w:w="4056" w:type="dxa"/>
            <w:tcBorders>
              <w:left w:val="single" w:sz="4" w:space="0" w:color="auto"/>
              <w:right w:val="single" w:sz="4" w:space="0" w:color="auto"/>
            </w:tcBorders>
          </w:tcPr>
          <w:p w:rsidR="00AA6AFB" w:rsidRPr="00FE3ED5" w:rsidRDefault="00AA6AFB" w:rsidP="00AA6AFB">
            <w:pPr>
              <w:spacing w:line="276" w:lineRule="auto"/>
              <w:rPr>
                <w:rFonts w:cs="Arial"/>
              </w:rPr>
            </w:pPr>
          </w:p>
        </w:tc>
      </w:tr>
      <w:tr w:rsidR="00AA6AFB" w:rsidRPr="00FE3ED5" w:rsidTr="00AA6AFB">
        <w:trPr>
          <w:jc w:val="center"/>
        </w:trPr>
        <w:tc>
          <w:tcPr>
            <w:tcW w:w="2234" w:type="dxa"/>
            <w:vMerge/>
            <w:tcBorders>
              <w:left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+5 steps</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0xC</w:t>
            </w:r>
          </w:p>
        </w:tc>
        <w:tc>
          <w:tcPr>
            <w:tcW w:w="4056" w:type="dxa"/>
            <w:tcBorders>
              <w:left w:val="single" w:sz="4" w:space="0" w:color="auto"/>
              <w:right w:val="single" w:sz="4" w:space="0" w:color="auto"/>
            </w:tcBorders>
          </w:tcPr>
          <w:p w:rsidR="00AA6AFB" w:rsidRPr="00FE3ED5" w:rsidRDefault="00AA6AFB" w:rsidP="00AA6AFB">
            <w:pPr>
              <w:spacing w:line="276" w:lineRule="auto"/>
              <w:rPr>
                <w:rFonts w:cs="Arial"/>
              </w:rPr>
            </w:pPr>
          </w:p>
        </w:tc>
      </w:tr>
      <w:tr w:rsidR="00AA6AFB" w:rsidRPr="00FE3ED5" w:rsidTr="00AA6AFB">
        <w:trPr>
          <w:jc w:val="center"/>
        </w:trPr>
        <w:tc>
          <w:tcPr>
            <w:tcW w:w="2234" w:type="dxa"/>
            <w:vMerge/>
            <w:tcBorders>
              <w:left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+6 steps</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0xD</w:t>
            </w:r>
          </w:p>
        </w:tc>
        <w:tc>
          <w:tcPr>
            <w:tcW w:w="4056" w:type="dxa"/>
            <w:tcBorders>
              <w:left w:val="single" w:sz="4" w:space="0" w:color="auto"/>
              <w:right w:val="single" w:sz="4" w:space="0" w:color="auto"/>
            </w:tcBorders>
          </w:tcPr>
          <w:p w:rsidR="00AA6AFB" w:rsidRPr="00FE3ED5" w:rsidRDefault="00AA6AFB" w:rsidP="00AA6AFB">
            <w:pPr>
              <w:spacing w:line="276" w:lineRule="auto"/>
              <w:rPr>
                <w:rFonts w:cs="Arial"/>
              </w:rPr>
            </w:pPr>
          </w:p>
        </w:tc>
      </w:tr>
      <w:tr w:rsidR="00AA6AFB" w:rsidRPr="00FE3ED5" w:rsidTr="00AA6AFB">
        <w:trPr>
          <w:jc w:val="center"/>
        </w:trPr>
        <w:tc>
          <w:tcPr>
            <w:tcW w:w="2234" w:type="dxa"/>
            <w:vMerge/>
            <w:tcBorders>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+7 steps</w:t>
            </w:r>
          </w:p>
        </w:tc>
        <w:tc>
          <w:tcPr>
            <w:tcW w:w="900" w:type="dxa"/>
            <w:tcBorders>
              <w:top w:val="single" w:sz="4" w:space="0" w:color="auto"/>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r w:rsidRPr="00FE3ED5">
              <w:rPr>
                <w:rFonts w:cs="Arial"/>
              </w:rPr>
              <w:t>0xE</w:t>
            </w:r>
          </w:p>
        </w:tc>
        <w:tc>
          <w:tcPr>
            <w:tcW w:w="4056" w:type="dxa"/>
            <w:tcBorders>
              <w:left w:val="single" w:sz="4" w:space="0" w:color="auto"/>
              <w:bottom w:val="single" w:sz="4" w:space="0" w:color="auto"/>
              <w:right w:val="single" w:sz="4" w:space="0" w:color="auto"/>
            </w:tcBorders>
          </w:tcPr>
          <w:p w:rsidR="00AA6AFB" w:rsidRPr="00FE3ED5" w:rsidRDefault="00AA6AFB" w:rsidP="00AA6AFB">
            <w:pPr>
              <w:spacing w:line="276" w:lineRule="auto"/>
              <w:rPr>
                <w:rFonts w:cs="Arial"/>
              </w:rPr>
            </w:pPr>
          </w:p>
        </w:tc>
      </w:tr>
    </w:tbl>
    <w:p w:rsidR="00AA6AFB" w:rsidRPr="00FE3ED5" w:rsidRDefault="00AA6AFB" w:rsidP="00AA6AFB">
      <w:pPr>
        <w:rPr>
          <w:rFonts w:cs="Arial"/>
        </w:rPr>
      </w:pPr>
    </w:p>
    <w:p w:rsidR="00AA6AFB" w:rsidRDefault="00AA6AFB" w:rsidP="00AA6AFB">
      <w:pPr>
        <w:pStyle w:val="Heading3"/>
      </w:pPr>
      <w:bookmarkStart w:id="7" w:name="_Toc505177150"/>
      <w:r w:rsidRPr="00B9479B">
        <w:t>MD-REQ-276097/A-</w:t>
      </w:r>
      <w:proofErr w:type="spellStart"/>
      <w:r w:rsidRPr="00B9479B">
        <w:t>Audio_Vol_Level</w:t>
      </w:r>
      <w:bookmarkEnd w:id="7"/>
      <w:proofErr w:type="spellEnd"/>
    </w:p>
    <w:p w:rsidR="00AA6AFB" w:rsidRPr="003E6A0C" w:rsidRDefault="00AA6AFB" w:rsidP="00AA6AFB">
      <w:pPr>
        <w:rPr>
          <w:rFonts w:cs="Arial"/>
        </w:rPr>
      </w:pPr>
      <w:r w:rsidRPr="003E6A0C">
        <w:rPr>
          <w:rFonts w:cs="Arial"/>
          <w:b/>
        </w:rPr>
        <w:t>Message Type</w:t>
      </w:r>
      <w:r w:rsidRPr="003E6A0C">
        <w:rPr>
          <w:rFonts w:cs="Arial"/>
        </w:rPr>
        <w:t>: Status</w:t>
      </w:r>
    </w:p>
    <w:p w:rsidR="00AA6AFB" w:rsidRPr="003E6A0C" w:rsidRDefault="00AA6AFB" w:rsidP="00AA6AFB">
      <w:pPr>
        <w:rPr>
          <w:rFonts w:cs="Arial"/>
        </w:rPr>
      </w:pPr>
    </w:p>
    <w:p w:rsidR="00AA6AFB" w:rsidRPr="003E6A0C" w:rsidRDefault="00AA6AFB" w:rsidP="00AA6AFB">
      <w:pPr>
        <w:autoSpaceDE w:val="0"/>
        <w:autoSpaceDN w:val="0"/>
        <w:adjustRightInd w:val="0"/>
        <w:rPr>
          <w:rFonts w:eastAsiaTheme="minorHAnsi" w:cs="Arial"/>
        </w:rPr>
      </w:pPr>
      <w:r w:rsidRPr="003E6A0C">
        <w:rPr>
          <w:rFonts w:eastAsiaTheme="minorHAnsi" w:cs="Arial"/>
        </w:rPr>
        <w:t>Signal from the Volume Setting Server indicating the volume level for th</w:t>
      </w:r>
      <w:r>
        <w:rPr>
          <w:rFonts w:eastAsiaTheme="minorHAnsi" w:cs="Arial"/>
        </w:rPr>
        <w:t>e media sources (ex. R</w:t>
      </w:r>
      <w:r w:rsidRPr="003E6A0C">
        <w:rPr>
          <w:rFonts w:eastAsiaTheme="minorHAnsi" w:cs="Arial"/>
        </w:rPr>
        <w:t xml:space="preserve">adio, CD, </w:t>
      </w:r>
      <w:r>
        <w:rPr>
          <w:rFonts w:eastAsiaTheme="minorHAnsi" w:cs="Arial"/>
        </w:rPr>
        <w:t>USB, Sat, Aux</w:t>
      </w:r>
      <w:r w:rsidRPr="003E6A0C">
        <w:rPr>
          <w:rFonts w:eastAsiaTheme="minorHAnsi" w:cs="Arial"/>
        </w:rPr>
        <w:t>…).</w:t>
      </w:r>
    </w:p>
    <w:p w:rsidR="00AA6AFB" w:rsidRPr="003E6A0C" w:rsidRDefault="00AA6AFB" w:rsidP="00AA6AFB">
      <w:pPr>
        <w:autoSpaceDE w:val="0"/>
        <w:autoSpaceDN w:val="0"/>
        <w:adjustRightInd w:val="0"/>
        <w:rPr>
          <w:rFonts w:eastAsiaTheme="minorHAnsi"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3E6A0C"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b/>
              </w:rPr>
            </w:pPr>
            <w:r w:rsidRPr="003E6A0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Description</w:t>
            </w:r>
          </w:p>
        </w:tc>
      </w:tr>
      <w:tr w:rsidR="00AA6AFB" w:rsidRPr="003E6A0C" w:rsidTr="00AA6AFB">
        <w:trPr>
          <w:jc w:val="center"/>
        </w:trPr>
        <w:tc>
          <w:tcPr>
            <w:tcW w:w="2234" w:type="dxa"/>
            <w:vMerge w:val="restart"/>
            <w:tcBorders>
              <w:top w:val="single" w:sz="4" w:space="0" w:color="auto"/>
              <w:left w:val="single" w:sz="4" w:space="0" w:color="auto"/>
              <w:right w:val="single" w:sz="4" w:space="0" w:color="auto"/>
            </w:tcBorders>
          </w:tcPr>
          <w:p w:rsidR="00AA6AFB" w:rsidRPr="003E6A0C" w:rsidRDefault="00AA6AFB" w:rsidP="00AA6AFB">
            <w:pPr>
              <w:spacing w:line="276" w:lineRule="auto"/>
              <w:rPr>
                <w:rFonts w:cs="Arial"/>
              </w:rPr>
            </w:pPr>
            <w:proofErr w:type="spellStart"/>
            <w:r w:rsidRPr="003E6A0C">
              <w:rPr>
                <w:rFonts w:cs="Arial"/>
              </w:rPr>
              <w:t>Audio_Vol_Level</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No Volume</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3E6A0C" w:rsidRDefault="00AA6AFB" w:rsidP="00AA6AFB">
            <w:pPr>
              <w:autoSpaceDE w:val="0"/>
              <w:autoSpaceDN w:val="0"/>
              <w:adjustRightInd w:val="0"/>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Vol_Step1</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0x1</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Vol_Step2</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0x2</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Vol_Step3</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0x3</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Vol_Step30</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0x1E</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bl>
    <w:p w:rsidR="00AA6AFB" w:rsidRPr="003E6A0C" w:rsidRDefault="00AA6AFB" w:rsidP="00AA6AFB">
      <w:pPr>
        <w:rPr>
          <w:rFonts w:cs="Arial"/>
        </w:rPr>
      </w:pPr>
    </w:p>
    <w:p w:rsidR="00AA6AFB" w:rsidRDefault="00AA6AFB" w:rsidP="00AA6AFB">
      <w:pPr>
        <w:pStyle w:val="Heading3"/>
      </w:pPr>
      <w:bookmarkStart w:id="8" w:name="_Toc505177151"/>
      <w:r w:rsidRPr="00B9479B">
        <w:t>MD-REQ-276098/A-</w:t>
      </w:r>
      <w:proofErr w:type="spellStart"/>
      <w:r w:rsidRPr="00B9479B">
        <w:t>Audio_Vol_Updated</w:t>
      </w:r>
      <w:bookmarkEnd w:id="8"/>
      <w:proofErr w:type="spellEnd"/>
    </w:p>
    <w:p w:rsidR="00AA6AFB" w:rsidRPr="002A3E04" w:rsidRDefault="00AA6AFB" w:rsidP="00AA6AFB">
      <w:pPr>
        <w:rPr>
          <w:rFonts w:cs="Arial"/>
        </w:rPr>
      </w:pPr>
      <w:r w:rsidRPr="003E6A0C">
        <w:rPr>
          <w:rFonts w:cs="Arial"/>
          <w:b/>
        </w:rPr>
        <w:t xml:space="preserve">Message </w:t>
      </w:r>
      <w:r w:rsidRPr="002A3E04">
        <w:rPr>
          <w:rFonts w:cs="Arial"/>
          <w:b/>
        </w:rPr>
        <w:t>Type</w:t>
      </w:r>
      <w:r w:rsidRPr="002A3E04">
        <w:rPr>
          <w:rFonts w:cs="Arial"/>
        </w:rPr>
        <w:t>: Status</w:t>
      </w:r>
    </w:p>
    <w:p w:rsidR="00AA6AFB" w:rsidRPr="002A3E04" w:rsidRDefault="00AA6AFB" w:rsidP="00AA6AFB">
      <w:pPr>
        <w:rPr>
          <w:rFonts w:cs="Arial"/>
        </w:rPr>
      </w:pPr>
    </w:p>
    <w:p w:rsidR="00AA6AFB" w:rsidRDefault="00AA6AFB" w:rsidP="00AA6AFB">
      <w:pPr>
        <w:autoSpaceDE w:val="0"/>
        <w:autoSpaceDN w:val="0"/>
        <w:adjustRightInd w:val="0"/>
        <w:rPr>
          <w:rFonts w:eastAsiaTheme="minorHAnsi" w:cs="Arial"/>
        </w:rPr>
      </w:pPr>
      <w:r w:rsidRPr="002A3E04">
        <w:rPr>
          <w:rFonts w:eastAsiaTheme="minorHAnsi" w:cs="Arial"/>
        </w:rPr>
        <w:t>Signal from the Volume Setting Server to indicate if the media volume is being updated</w:t>
      </w:r>
      <w:r>
        <w:rPr>
          <w:rFonts w:eastAsiaTheme="minorHAnsi" w:cs="Arial"/>
        </w:rPr>
        <w:t xml:space="preserve"> for the HMI</w:t>
      </w:r>
      <w:r w:rsidRPr="002A3E04">
        <w:rPr>
          <w:rFonts w:eastAsiaTheme="minorHAnsi" w:cs="Arial"/>
        </w:rPr>
        <w:t>.</w:t>
      </w:r>
    </w:p>
    <w:p w:rsidR="00AA6AFB" w:rsidRPr="002A3E04" w:rsidRDefault="00AA6AFB" w:rsidP="00AA6AFB">
      <w:pPr>
        <w:autoSpaceDE w:val="0"/>
        <w:autoSpaceDN w:val="0"/>
        <w:adjustRightInd w:val="0"/>
        <w:rPr>
          <w:rFonts w:eastAsiaTheme="minorHAnsi"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2A3E04"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b/>
              </w:rPr>
            </w:pPr>
            <w:r w:rsidRPr="002A3E0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Description</w:t>
            </w:r>
          </w:p>
        </w:tc>
      </w:tr>
      <w:tr w:rsidR="00AA6AFB" w:rsidRPr="002A3E04" w:rsidTr="00AA6AFB">
        <w:trPr>
          <w:jc w:val="center"/>
        </w:trPr>
        <w:tc>
          <w:tcPr>
            <w:tcW w:w="2234" w:type="dxa"/>
            <w:vMerge w:val="restart"/>
            <w:tcBorders>
              <w:top w:val="single" w:sz="4" w:space="0" w:color="auto"/>
              <w:left w:val="single" w:sz="4" w:space="0" w:color="auto"/>
              <w:right w:val="single" w:sz="4" w:space="0" w:color="auto"/>
            </w:tcBorders>
          </w:tcPr>
          <w:p w:rsidR="00AA6AFB" w:rsidRPr="002A3E04" w:rsidRDefault="00AA6AFB" w:rsidP="00AA6AFB">
            <w:pPr>
              <w:spacing w:line="276" w:lineRule="auto"/>
              <w:rPr>
                <w:rFonts w:cs="Arial"/>
              </w:rPr>
            </w:pPr>
            <w:proofErr w:type="spellStart"/>
            <w:r w:rsidRPr="002A3E04">
              <w:rPr>
                <w:rFonts w:cs="Arial"/>
              </w:rPr>
              <w:t>Audio_Vol_Updated</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No Update</w:t>
            </w:r>
          </w:p>
        </w:tc>
        <w:tc>
          <w:tcPr>
            <w:tcW w:w="900"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2A3E04" w:rsidRDefault="00AA6AFB" w:rsidP="00AA6AFB">
            <w:pPr>
              <w:autoSpaceDE w:val="0"/>
              <w:autoSpaceDN w:val="0"/>
              <w:adjustRightInd w:val="0"/>
              <w:rPr>
                <w:rFonts w:eastAsiaTheme="minorHAnsi" w:cs="Arial"/>
              </w:rPr>
            </w:pPr>
            <w:r w:rsidRPr="002A3E04">
              <w:rPr>
                <w:rFonts w:eastAsiaTheme="minorHAnsi" w:cs="Arial"/>
              </w:rPr>
              <w:t>This signal needs t</w:t>
            </w:r>
            <w:r>
              <w:rPr>
                <w:rFonts w:eastAsiaTheme="minorHAnsi" w:cs="Arial"/>
              </w:rPr>
              <w:t xml:space="preserve">o be in the same message as the </w:t>
            </w:r>
            <w:proofErr w:type="spellStart"/>
            <w:r>
              <w:rPr>
                <w:rFonts w:eastAsiaTheme="minorHAnsi" w:cs="Arial"/>
              </w:rPr>
              <w:t>Audio_Vol_Level.St</w:t>
            </w:r>
            <w:proofErr w:type="spellEnd"/>
            <w:r w:rsidRPr="002A3E04">
              <w:rPr>
                <w:rFonts w:eastAsiaTheme="minorHAnsi" w:cs="Arial"/>
              </w:rPr>
              <w:t xml:space="preserve"> signal.</w:t>
            </w:r>
          </w:p>
        </w:tc>
      </w:tr>
      <w:tr w:rsidR="00AA6AFB" w:rsidRPr="002A3E04" w:rsidTr="00AA6AFB">
        <w:trPr>
          <w:jc w:val="center"/>
        </w:trPr>
        <w:tc>
          <w:tcPr>
            <w:tcW w:w="2234" w:type="dxa"/>
            <w:vMerge/>
            <w:tcBorders>
              <w:left w:val="single" w:sz="4" w:space="0" w:color="auto"/>
              <w:right w:val="single" w:sz="4" w:space="0" w:color="auto"/>
            </w:tcBorders>
          </w:tcPr>
          <w:p w:rsidR="00AA6AFB" w:rsidRPr="002A3E04"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Updated</w:t>
            </w:r>
          </w:p>
        </w:tc>
        <w:tc>
          <w:tcPr>
            <w:tcW w:w="900"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0x1</w:t>
            </w:r>
          </w:p>
        </w:tc>
        <w:tc>
          <w:tcPr>
            <w:tcW w:w="4056" w:type="dxa"/>
            <w:vMerge/>
            <w:tcBorders>
              <w:left w:val="single" w:sz="4" w:space="0" w:color="auto"/>
              <w:right w:val="single" w:sz="4" w:space="0" w:color="auto"/>
            </w:tcBorders>
          </w:tcPr>
          <w:p w:rsidR="00AA6AFB" w:rsidRPr="002A3E04" w:rsidRDefault="00AA6AFB" w:rsidP="00AA6AFB">
            <w:pPr>
              <w:spacing w:line="276" w:lineRule="auto"/>
              <w:rPr>
                <w:rFonts w:cs="Arial"/>
              </w:rPr>
            </w:pPr>
          </w:p>
        </w:tc>
      </w:tr>
    </w:tbl>
    <w:p w:rsidR="00AA6AFB" w:rsidRPr="002A3E04" w:rsidRDefault="00AA6AFB" w:rsidP="00AA6AFB">
      <w:pPr>
        <w:rPr>
          <w:rFonts w:cs="Arial"/>
        </w:rPr>
      </w:pPr>
    </w:p>
    <w:p w:rsidR="00AA6AFB" w:rsidRDefault="00AA6AFB" w:rsidP="00AA6AFB">
      <w:pPr>
        <w:pStyle w:val="Heading3"/>
      </w:pPr>
      <w:bookmarkStart w:id="9" w:name="_Toc505177152"/>
      <w:r w:rsidRPr="00B9479B">
        <w:t>MD-REQ-276184/A-</w:t>
      </w:r>
      <w:proofErr w:type="spellStart"/>
      <w:r w:rsidRPr="00B9479B">
        <w:t>Phone_Vol_Level</w:t>
      </w:r>
      <w:bookmarkEnd w:id="9"/>
      <w:proofErr w:type="spellEnd"/>
    </w:p>
    <w:p w:rsidR="00AA6AFB" w:rsidRPr="003E6A0C" w:rsidRDefault="00AA6AFB" w:rsidP="00AA6AFB">
      <w:pPr>
        <w:rPr>
          <w:rFonts w:cs="Arial"/>
        </w:rPr>
      </w:pPr>
      <w:r w:rsidRPr="003E6A0C">
        <w:rPr>
          <w:rFonts w:cs="Arial"/>
          <w:b/>
        </w:rPr>
        <w:t>Message Type</w:t>
      </w:r>
      <w:r w:rsidRPr="003E6A0C">
        <w:rPr>
          <w:rFonts w:cs="Arial"/>
        </w:rPr>
        <w:t>: Status</w:t>
      </w:r>
    </w:p>
    <w:p w:rsidR="00AA6AFB" w:rsidRPr="003E6A0C" w:rsidRDefault="00AA6AFB" w:rsidP="00AA6AFB">
      <w:pPr>
        <w:rPr>
          <w:rFonts w:cs="Arial"/>
        </w:rPr>
      </w:pPr>
    </w:p>
    <w:p w:rsidR="00AA6AFB" w:rsidRPr="003E6A0C" w:rsidRDefault="00AA6AFB" w:rsidP="00AA6AFB">
      <w:pPr>
        <w:autoSpaceDE w:val="0"/>
        <w:autoSpaceDN w:val="0"/>
        <w:adjustRightInd w:val="0"/>
        <w:rPr>
          <w:rFonts w:eastAsiaTheme="minorHAnsi" w:cs="Arial"/>
        </w:rPr>
      </w:pPr>
      <w:r w:rsidRPr="003E6A0C">
        <w:rPr>
          <w:rFonts w:eastAsiaTheme="minorHAnsi" w:cs="Arial"/>
        </w:rPr>
        <w:t>Signal from the Volume Setting Server indicating the volume level for th</w:t>
      </w:r>
      <w:r>
        <w:rPr>
          <w:rFonts w:eastAsiaTheme="minorHAnsi" w:cs="Arial"/>
        </w:rPr>
        <w:t>e Phone source</w:t>
      </w:r>
    </w:p>
    <w:p w:rsidR="00AA6AFB" w:rsidRPr="003E6A0C" w:rsidRDefault="00AA6AFB" w:rsidP="00AA6AFB">
      <w:pPr>
        <w:autoSpaceDE w:val="0"/>
        <w:autoSpaceDN w:val="0"/>
        <w:adjustRightInd w:val="0"/>
        <w:rPr>
          <w:rFonts w:eastAsiaTheme="minorHAnsi"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3E6A0C"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b/>
              </w:rPr>
            </w:pPr>
            <w:r w:rsidRPr="003E6A0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Description</w:t>
            </w:r>
          </w:p>
        </w:tc>
      </w:tr>
      <w:tr w:rsidR="00AA6AFB" w:rsidRPr="003E6A0C" w:rsidTr="00AA6AFB">
        <w:trPr>
          <w:jc w:val="center"/>
        </w:trPr>
        <w:tc>
          <w:tcPr>
            <w:tcW w:w="2234" w:type="dxa"/>
            <w:vMerge w:val="restart"/>
            <w:tcBorders>
              <w:top w:val="single" w:sz="4" w:space="0" w:color="auto"/>
              <w:left w:val="single" w:sz="4" w:space="0" w:color="auto"/>
              <w:right w:val="single" w:sz="4" w:space="0" w:color="auto"/>
            </w:tcBorders>
          </w:tcPr>
          <w:p w:rsidR="00AA6AFB" w:rsidRPr="003E6A0C" w:rsidRDefault="00AA6AFB" w:rsidP="00AA6AFB">
            <w:pPr>
              <w:spacing w:line="276" w:lineRule="auto"/>
              <w:rPr>
                <w:rFonts w:cs="Arial"/>
              </w:rPr>
            </w:pPr>
            <w:proofErr w:type="spellStart"/>
            <w:r>
              <w:rPr>
                <w:rFonts w:cs="Arial"/>
              </w:rPr>
              <w:t>Phone_Vol_Level</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No Volume</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3E6A0C" w:rsidRDefault="00AA6AFB" w:rsidP="00AA6AFB">
            <w:pPr>
              <w:autoSpaceDE w:val="0"/>
              <w:autoSpaceDN w:val="0"/>
              <w:adjustRightInd w:val="0"/>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Vol_Step1</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0x1</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Vol_Step2</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0x2</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Vol_Step3</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0x3</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Vol_Step30</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0x1E</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bl>
    <w:p w:rsidR="00AA6AFB" w:rsidRPr="003E6A0C" w:rsidRDefault="00AA6AFB" w:rsidP="00AA6AFB">
      <w:pPr>
        <w:rPr>
          <w:rFonts w:cs="Arial"/>
        </w:rPr>
      </w:pPr>
    </w:p>
    <w:p w:rsidR="00AA6AFB" w:rsidRDefault="00AA6AFB" w:rsidP="00AA6AFB">
      <w:pPr>
        <w:pStyle w:val="Heading3"/>
      </w:pPr>
      <w:bookmarkStart w:id="10" w:name="_Toc505177153"/>
      <w:r w:rsidRPr="00B9479B">
        <w:t>MD-REQ-276185/A-</w:t>
      </w:r>
      <w:proofErr w:type="spellStart"/>
      <w:r w:rsidRPr="00B9479B">
        <w:t>Phone_Vol_Updated</w:t>
      </w:r>
      <w:bookmarkEnd w:id="10"/>
      <w:proofErr w:type="spellEnd"/>
    </w:p>
    <w:p w:rsidR="00AA6AFB" w:rsidRPr="002A3E04" w:rsidRDefault="00AA6AFB" w:rsidP="00AA6AFB">
      <w:pPr>
        <w:rPr>
          <w:rFonts w:cs="Arial"/>
        </w:rPr>
      </w:pPr>
      <w:r w:rsidRPr="003E6A0C">
        <w:rPr>
          <w:rFonts w:cs="Arial"/>
          <w:b/>
        </w:rPr>
        <w:t xml:space="preserve">Message </w:t>
      </w:r>
      <w:r w:rsidRPr="002A3E04">
        <w:rPr>
          <w:rFonts w:cs="Arial"/>
          <w:b/>
        </w:rPr>
        <w:t>Type</w:t>
      </w:r>
      <w:r w:rsidRPr="002A3E04">
        <w:rPr>
          <w:rFonts w:cs="Arial"/>
        </w:rPr>
        <w:t>: Status</w:t>
      </w:r>
    </w:p>
    <w:p w:rsidR="00AA6AFB" w:rsidRPr="002A3E04" w:rsidRDefault="00AA6AFB" w:rsidP="00AA6AFB">
      <w:pPr>
        <w:rPr>
          <w:rFonts w:cs="Arial"/>
        </w:rPr>
      </w:pPr>
    </w:p>
    <w:p w:rsidR="00AA6AFB" w:rsidRDefault="00AA6AFB" w:rsidP="00AA6AFB">
      <w:pPr>
        <w:autoSpaceDE w:val="0"/>
        <w:autoSpaceDN w:val="0"/>
        <w:adjustRightInd w:val="0"/>
        <w:rPr>
          <w:rFonts w:eastAsiaTheme="minorHAnsi" w:cs="Arial"/>
        </w:rPr>
      </w:pPr>
      <w:r w:rsidRPr="002A3E04">
        <w:rPr>
          <w:rFonts w:eastAsiaTheme="minorHAnsi" w:cs="Arial"/>
        </w:rPr>
        <w:t xml:space="preserve">Signal from the Volume Setting Server to indicate if the </w:t>
      </w:r>
      <w:r>
        <w:rPr>
          <w:rFonts w:eastAsiaTheme="minorHAnsi" w:cs="Arial"/>
        </w:rPr>
        <w:t>phone</w:t>
      </w:r>
      <w:r w:rsidRPr="002A3E04">
        <w:rPr>
          <w:rFonts w:eastAsiaTheme="minorHAnsi" w:cs="Arial"/>
        </w:rPr>
        <w:t xml:space="preserve"> volume is being updated</w:t>
      </w:r>
      <w:r>
        <w:rPr>
          <w:rFonts w:eastAsiaTheme="minorHAnsi" w:cs="Arial"/>
        </w:rPr>
        <w:t xml:space="preserve"> for the HMI</w:t>
      </w:r>
      <w:r w:rsidRPr="002A3E04">
        <w:rPr>
          <w:rFonts w:eastAsiaTheme="minorHAnsi" w:cs="Arial"/>
        </w:rPr>
        <w:t>.</w:t>
      </w:r>
    </w:p>
    <w:p w:rsidR="00AA6AFB" w:rsidRPr="002A3E04" w:rsidRDefault="00AA6AFB" w:rsidP="00AA6AFB">
      <w:pPr>
        <w:autoSpaceDE w:val="0"/>
        <w:autoSpaceDN w:val="0"/>
        <w:adjustRightInd w:val="0"/>
        <w:rPr>
          <w:rFonts w:eastAsiaTheme="minorHAnsi"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2A3E04"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b/>
              </w:rPr>
            </w:pPr>
            <w:r w:rsidRPr="002A3E0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Description</w:t>
            </w:r>
          </w:p>
        </w:tc>
      </w:tr>
      <w:tr w:rsidR="00AA6AFB" w:rsidRPr="002A3E04" w:rsidTr="00AA6AFB">
        <w:trPr>
          <w:jc w:val="center"/>
        </w:trPr>
        <w:tc>
          <w:tcPr>
            <w:tcW w:w="2234" w:type="dxa"/>
            <w:vMerge w:val="restart"/>
            <w:tcBorders>
              <w:top w:val="single" w:sz="4" w:space="0" w:color="auto"/>
              <w:left w:val="single" w:sz="4" w:space="0" w:color="auto"/>
              <w:right w:val="single" w:sz="4" w:space="0" w:color="auto"/>
            </w:tcBorders>
          </w:tcPr>
          <w:p w:rsidR="00AA6AFB" w:rsidRPr="002A3E04" w:rsidRDefault="00AA6AFB" w:rsidP="00AA6AFB">
            <w:pPr>
              <w:spacing w:line="276" w:lineRule="auto"/>
              <w:rPr>
                <w:rFonts w:cs="Arial"/>
              </w:rPr>
            </w:pPr>
            <w:proofErr w:type="spellStart"/>
            <w:r>
              <w:rPr>
                <w:rFonts w:cs="Arial"/>
              </w:rPr>
              <w:t>Phone</w:t>
            </w:r>
            <w:r w:rsidRPr="002A3E04">
              <w:rPr>
                <w:rFonts w:cs="Arial"/>
              </w:rPr>
              <w:t>_Vol_Updated</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No Update</w:t>
            </w:r>
          </w:p>
        </w:tc>
        <w:tc>
          <w:tcPr>
            <w:tcW w:w="900"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2A3E04" w:rsidRDefault="00AA6AFB" w:rsidP="00AA6AFB">
            <w:pPr>
              <w:autoSpaceDE w:val="0"/>
              <w:autoSpaceDN w:val="0"/>
              <w:adjustRightInd w:val="0"/>
              <w:rPr>
                <w:rFonts w:eastAsiaTheme="minorHAnsi" w:cs="Arial"/>
              </w:rPr>
            </w:pPr>
            <w:r w:rsidRPr="002A3E04">
              <w:rPr>
                <w:rFonts w:eastAsiaTheme="minorHAnsi" w:cs="Arial"/>
              </w:rPr>
              <w:t>This signal needs t</w:t>
            </w:r>
            <w:r>
              <w:rPr>
                <w:rFonts w:eastAsiaTheme="minorHAnsi" w:cs="Arial"/>
              </w:rPr>
              <w:t xml:space="preserve">o be in the same message as the </w:t>
            </w:r>
            <w:proofErr w:type="spellStart"/>
            <w:r>
              <w:rPr>
                <w:rFonts w:eastAsiaTheme="minorHAnsi" w:cs="Arial"/>
              </w:rPr>
              <w:t>Phone_Vol_Level.St</w:t>
            </w:r>
            <w:proofErr w:type="spellEnd"/>
            <w:r w:rsidRPr="002A3E04">
              <w:rPr>
                <w:rFonts w:eastAsiaTheme="minorHAnsi" w:cs="Arial"/>
              </w:rPr>
              <w:t xml:space="preserve"> signal.</w:t>
            </w:r>
          </w:p>
        </w:tc>
      </w:tr>
      <w:tr w:rsidR="00AA6AFB" w:rsidRPr="002A3E04" w:rsidTr="00AA6AFB">
        <w:trPr>
          <w:jc w:val="center"/>
        </w:trPr>
        <w:tc>
          <w:tcPr>
            <w:tcW w:w="2234" w:type="dxa"/>
            <w:vMerge/>
            <w:tcBorders>
              <w:left w:val="single" w:sz="4" w:space="0" w:color="auto"/>
              <w:right w:val="single" w:sz="4" w:space="0" w:color="auto"/>
            </w:tcBorders>
          </w:tcPr>
          <w:p w:rsidR="00AA6AFB" w:rsidRPr="002A3E04"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Updated</w:t>
            </w:r>
          </w:p>
        </w:tc>
        <w:tc>
          <w:tcPr>
            <w:tcW w:w="900"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0x1</w:t>
            </w:r>
          </w:p>
        </w:tc>
        <w:tc>
          <w:tcPr>
            <w:tcW w:w="4056" w:type="dxa"/>
            <w:vMerge/>
            <w:tcBorders>
              <w:left w:val="single" w:sz="4" w:space="0" w:color="auto"/>
              <w:right w:val="single" w:sz="4" w:space="0" w:color="auto"/>
            </w:tcBorders>
          </w:tcPr>
          <w:p w:rsidR="00AA6AFB" w:rsidRPr="002A3E04" w:rsidRDefault="00AA6AFB" w:rsidP="00AA6AFB">
            <w:pPr>
              <w:spacing w:line="276" w:lineRule="auto"/>
              <w:rPr>
                <w:rFonts w:cs="Arial"/>
              </w:rPr>
            </w:pPr>
          </w:p>
        </w:tc>
      </w:tr>
    </w:tbl>
    <w:p w:rsidR="00AA6AFB" w:rsidRPr="002A3E04" w:rsidRDefault="00AA6AFB" w:rsidP="00AA6AFB">
      <w:pPr>
        <w:rPr>
          <w:rFonts w:cs="Arial"/>
        </w:rPr>
      </w:pPr>
    </w:p>
    <w:p w:rsidR="00AA6AFB" w:rsidRDefault="00AA6AFB" w:rsidP="00AA6AFB">
      <w:pPr>
        <w:pStyle w:val="Heading3"/>
      </w:pPr>
      <w:bookmarkStart w:id="11" w:name="_Toc505177154"/>
      <w:r w:rsidRPr="00B9479B">
        <w:t>MD-REQ-276186/A-</w:t>
      </w:r>
      <w:proofErr w:type="spellStart"/>
      <w:r w:rsidRPr="00B9479B">
        <w:t>Prompt_Vol_Level</w:t>
      </w:r>
      <w:bookmarkEnd w:id="11"/>
      <w:proofErr w:type="spellEnd"/>
    </w:p>
    <w:p w:rsidR="00AA6AFB" w:rsidRPr="003E6A0C" w:rsidRDefault="00AA6AFB" w:rsidP="00AA6AFB">
      <w:pPr>
        <w:rPr>
          <w:rFonts w:cs="Arial"/>
        </w:rPr>
      </w:pPr>
      <w:r w:rsidRPr="003E6A0C">
        <w:rPr>
          <w:rFonts w:cs="Arial"/>
          <w:b/>
        </w:rPr>
        <w:t>Message Type</w:t>
      </w:r>
      <w:r w:rsidRPr="003E6A0C">
        <w:rPr>
          <w:rFonts w:cs="Arial"/>
        </w:rPr>
        <w:t>: Status</w:t>
      </w:r>
    </w:p>
    <w:p w:rsidR="00AA6AFB" w:rsidRPr="003E6A0C" w:rsidRDefault="00AA6AFB" w:rsidP="00AA6AFB">
      <w:pPr>
        <w:rPr>
          <w:rFonts w:cs="Arial"/>
        </w:rPr>
      </w:pPr>
    </w:p>
    <w:p w:rsidR="00AA6AFB" w:rsidRPr="003E6A0C" w:rsidRDefault="00AA6AFB" w:rsidP="00AA6AFB">
      <w:pPr>
        <w:autoSpaceDE w:val="0"/>
        <w:autoSpaceDN w:val="0"/>
        <w:adjustRightInd w:val="0"/>
        <w:rPr>
          <w:rFonts w:eastAsiaTheme="minorHAnsi" w:cs="Arial"/>
        </w:rPr>
      </w:pPr>
      <w:r w:rsidRPr="003E6A0C">
        <w:rPr>
          <w:rFonts w:eastAsiaTheme="minorHAnsi" w:cs="Arial"/>
        </w:rPr>
        <w:t>Signal from the Volume Setting Server indicating the volume level for th</w:t>
      </w:r>
      <w:r>
        <w:rPr>
          <w:rFonts w:eastAsiaTheme="minorHAnsi" w:cs="Arial"/>
        </w:rPr>
        <w:t>e mixable prompt source</w:t>
      </w:r>
    </w:p>
    <w:p w:rsidR="00AA6AFB" w:rsidRPr="003E6A0C" w:rsidRDefault="00AA6AFB" w:rsidP="00AA6AFB">
      <w:pPr>
        <w:autoSpaceDE w:val="0"/>
        <w:autoSpaceDN w:val="0"/>
        <w:adjustRightInd w:val="0"/>
        <w:rPr>
          <w:rFonts w:eastAsiaTheme="minorHAnsi"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3E6A0C"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b/>
              </w:rPr>
            </w:pPr>
            <w:r w:rsidRPr="003E6A0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Description</w:t>
            </w:r>
          </w:p>
        </w:tc>
      </w:tr>
      <w:tr w:rsidR="00AA6AFB" w:rsidRPr="003E6A0C" w:rsidTr="00AA6AFB">
        <w:trPr>
          <w:jc w:val="center"/>
        </w:trPr>
        <w:tc>
          <w:tcPr>
            <w:tcW w:w="2234" w:type="dxa"/>
            <w:vMerge w:val="restart"/>
            <w:tcBorders>
              <w:top w:val="single" w:sz="4" w:space="0" w:color="auto"/>
              <w:left w:val="single" w:sz="4" w:space="0" w:color="auto"/>
              <w:right w:val="single" w:sz="4" w:space="0" w:color="auto"/>
            </w:tcBorders>
          </w:tcPr>
          <w:p w:rsidR="00AA6AFB" w:rsidRPr="003E6A0C" w:rsidRDefault="00AA6AFB" w:rsidP="00AA6AFB">
            <w:pPr>
              <w:spacing w:line="276" w:lineRule="auto"/>
              <w:rPr>
                <w:rFonts w:cs="Arial"/>
              </w:rPr>
            </w:pPr>
            <w:proofErr w:type="spellStart"/>
            <w:r>
              <w:rPr>
                <w:rFonts w:cs="Arial"/>
              </w:rPr>
              <w:t>Prompt_Vol_Level</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No Volume</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3E6A0C" w:rsidRDefault="00AA6AFB" w:rsidP="00AA6AFB">
            <w:pPr>
              <w:autoSpaceDE w:val="0"/>
              <w:autoSpaceDN w:val="0"/>
              <w:adjustRightInd w:val="0"/>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Vol_Step1</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0x1</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Vol_Step2</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0x2</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Vol_Step3</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0x3</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Vol_Step30</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0x1E</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bl>
    <w:p w:rsidR="00AA6AFB" w:rsidRPr="003E6A0C" w:rsidRDefault="00AA6AFB" w:rsidP="00AA6AFB">
      <w:pPr>
        <w:rPr>
          <w:rFonts w:cs="Arial"/>
        </w:rPr>
      </w:pPr>
    </w:p>
    <w:p w:rsidR="00AA6AFB" w:rsidRDefault="00AA6AFB" w:rsidP="00AA6AFB">
      <w:pPr>
        <w:pStyle w:val="Heading3"/>
      </w:pPr>
      <w:bookmarkStart w:id="12" w:name="_Toc505177155"/>
      <w:r w:rsidRPr="00B9479B">
        <w:t>MD-REQ-276187/A-</w:t>
      </w:r>
      <w:proofErr w:type="spellStart"/>
      <w:r w:rsidRPr="00B9479B">
        <w:t>Prompt_Vol_Updated</w:t>
      </w:r>
      <w:bookmarkEnd w:id="12"/>
      <w:proofErr w:type="spellEnd"/>
    </w:p>
    <w:p w:rsidR="00AA6AFB" w:rsidRPr="002A3E04" w:rsidRDefault="00AA6AFB" w:rsidP="00AA6AFB">
      <w:pPr>
        <w:rPr>
          <w:rFonts w:cs="Arial"/>
        </w:rPr>
      </w:pPr>
      <w:r w:rsidRPr="003E6A0C">
        <w:rPr>
          <w:rFonts w:cs="Arial"/>
          <w:b/>
        </w:rPr>
        <w:t xml:space="preserve">Message </w:t>
      </w:r>
      <w:r w:rsidRPr="002A3E04">
        <w:rPr>
          <w:rFonts w:cs="Arial"/>
          <w:b/>
        </w:rPr>
        <w:t>Type</w:t>
      </w:r>
      <w:r w:rsidRPr="002A3E04">
        <w:rPr>
          <w:rFonts w:cs="Arial"/>
        </w:rPr>
        <w:t>: Status</w:t>
      </w:r>
    </w:p>
    <w:p w:rsidR="00AA6AFB" w:rsidRPr="002A3E04" w:rsidRDefault="00AA6AFB" w:rsidP="00AA6AFB">
      <w:pPr>
        <w:rPr>
          <w:rFonts w:cs="Arial"/>
        </w:rPr>
      </w:pPr>
    </w:p>
    <w:p w:rsidR="00AA6AFB" w:rsidRDefault="00AA6AFB" w:rsidP="00AA6AFB">
      <w:pPr>
        <w:autoSpaceDE w:val="0"/>
        <w:autoSpaceDN w:val="0"/>
        <w:adjustRightInd w:val="0"/>
        <w:rPr>
          <w:rFonts w:eastAsiaTheme="minorHAnsi" w:cs="Arial"/>
        </w:rPr>
      </w:pPr>
      <w:r w:rsidRPr="002A3E04">
        <w:rPr>
          <w:rFonts w:eastAsiaTheme="minorHAnsi" w:cs="Arial"/>
        </w:rPr>
        <w:t>Signal from the Volume Se</w:t>
      </w:r>
      <w:r>
        <w:rPr>
          <w:rFonts w:eastAsiaTheme="minorHAnsi" w:cs="Arial"/>
        </w:rPr>
        <w:t>tting Server to indicate if the mixable prompt</w:t>
      </w:r>
      <w:r w:rsidRPr="002A3E04">
        <w:rPr>
          <w:rFonts w:eastAsiaTheme="minorHAnsi" w:cs="Arial"/>
        </w:rPr>
        <w:t xml:space="preserve"> volume is being updated</w:t>
      </w:r>
      <w:r>
        <w:rPr>
          <w:rFonts w:eastAsiaTheme="minorHAnsi" w:cs="Arial"/>
        </w:rPr>
        <w:t xml:space="preserve"> for the HMI</w:t>
      </w:r>
      <w:r w:rsidRPr="002A3E04">
        <w:rPr>
          <w:rFonts w:eastAsiaTheme="minorHAnsi" w:cs="Arial"/>
        </w:rPr>
        <w:t>.</w:t>
      </w:r>
    </w:p>
    <w:p w:rsidR="00AA6AFB" w:rsidRPr="002A3E04" w:rsidRDefault="00AA6AFB" w:rsidP="00AA6AFB">
      <w:pPr>
        <w:autoSpaceDE w:val="0"/>
        <w:autoSpaceDN w:val="0"/>
        <w:adjustRightInd w:val="0"/>
        <w:rPr>
          <w:rFonts w:eastAsiaTheme="minorHAnsi"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2A3E04"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b/>
              </w:rPr>
            </w:pPr>
            <w:r w:rsidRPr="002A3E0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Description</w:t>
            </w:r>
          </w:p>
        </w:tc>
      </w:tr>
      <w:tr w:rsidR="00AA6AFB" w:rsidRPr="002A3E04" w:rsidTr="00AA6AFB">
        <w:trPr>
          <w:jc w:val="center"/>
        </w:trPr>
        <w:tc>
          <w:tcPr>
            <w:tcW w:w="2234" w:type="dxa"/>
            <w:vMerge w:val="restart"/>
            <w:tcBorders>
              <w:top w:val="single" w:sz="4" w:space="0" w:color="auto"/>
              <w:left w:val="single" w:sz="4" w:space="0" w:color="auto"/>
              <w:right w:val="single" w:sz="4" w:space="0" w:color="auto"/>
            </w:tcBorders>
          </w:tcPr>
          <w:p w:rsidR="00AA6AFB" w:rsidRPr="002A3E04" w:rsidRDefault="00AA6AFB" w:rsidP="00AA6AFB">
            <w:pPr>
              <w:spacing w:line="276" w:lineRule="auto"/>
              <w:rPr>
                <w:rFonts w:cs="Arial"/>
              </w:rPr>
            </w:pPr>
            <w:proofErr w:type="spellStart"/>
            <w:r>
              <w:rPr>
                <w:rFonts w:cs="Arial"/>
              </w:rPr>
              <w:t>Prompt</w:t>
            </w:r>
            <w:r w:rsidRPr="002A3E04">
              <w:rPr>
                <w:rFonts w:cs="Arial"/>
              </w:rPr>
              <w:t>_Vol_Updated</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No Update</w:t>
            </w:r>
          </w:p>
        </w:tc>
        <w:tc>
          <w:tcPr>
            <w:tcW w:w="900"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2A3E04" w:rsidRDefault="00AA6AFB" w:rsidP="00AA6AFB">
            <w:pPr>
              <w:autoSpaceDE w:val="0"/>
              <w:autoSpaceDN w:val="0"/>
              <w:adjustRightInd w:val="0"/>
              <w:rPr>
                <w:rFonts w:eastAsiaTheme="minorHAnsi" w:cs="Arial"/>
              </w:rPr>
            </w:pPr>
            <w:r w:rsidRPr="002A3E04">
              <w:rPr>
                <w:rFonts w:eastAsiaTheme="minorHAnsi" w:cs="Arial"/>
              </w:rPr>
              <w:t>This signal needs t</w:t>
            </w:r>
            <w:r>
              <w:rPr>
                <w:rFonts w:eastAsiaTheme="minorHAnsi" w:cs="Arial"/>
              </w:rPr>
              <w:t xml:space="preserve">o be in the same message as the </w:t>
            </w:r>
            <w:proofErr w:type="spellStart"/>
            <w:r>
              <w:rPr>
                <w:rFonts w:eastAsiaTheme="minorHAnsi" w:cs="Arial"/>
              </w:rPr>
              <w:t>Prompt_Vol_Level.St</w:t>
            </w:r>
            <w:proofErr w:type="spellEnd"/>
            <w:r w:rsidRPr="002A3E04">
              <w:rPr>
                <w:rFonts w:eastAsiaTheme="minorHAnsi" w:cs="Arial"/>
              </w:rPr>
              <w:t xml:space="preserve"> signal.</w:t>
            </w:r>
          </w:p>
        </w:tc>
      </w:tr>
      <w:tr w:rsidR="00AA6AFB" w:rsidRPr="002A3E04" w:rsidTr="00AA6AFB">
        <w:trPr>
          <w:jc w:val="center"/>
        </w:trPr>
        <w:tc>
          <w:tcPr>
            <w:tcW w:w="2234" w:type="dxa"/>
            <w:vMerge/>
            <w:tcBorders>
              <w:left w:val="single" w:sz="4" w:space="0" w:color="auto"/>
              <w:right w:val="single" w:sz="4" w:space="0" w:color="auto"/>
            </w:tcBorders>
          </w:tcPr>
          <w:p w:rsidR="00AA6AFB" w:rsidRPr="002A3E04"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Updated</w:t>
            </w:r>
          </w:p>
        </w:tc>
        <w:tc>
          <w:tcPr>
            <w:tcW w:w="900"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0x1</w:t>
            </w:r>
          </w:p>
        </w:tc>
        <w:tc>
          <w:tcPr>
            <w:tcW w:w="4056" w:type="dxa"/>
            <w:vMerge/>
            <w:tcBorders>
              <w:left w:val="single" w:sz="4" w:space="0" w:color="auto"/>
              <w:right w:val="single" w:sz="4" w:space="0" w:color="auto"/>
            </w:tcBorders>
          </w:tcPr>
          <w:p w:rsidR="00AA6AFB" w:rsidRPr="002A3E04" w:rsidRDefault="00AA6AFB" w:rsidP="00AA6AFB">
            <w:pPr>
              <w:spacing w:line="276" w:lineRule="auto"/>
              <w:rPr>
                <w:rFonts w:cs="Arial"/>
              </w:rPr>
            </w:pPr>
          </w:p>
        </w:tc>
      </w:tr>
    </w:tbl>
    <w:p w:rsidR="00AA6AFB" w:rsidRPr="002A3E04" w:rsidRDefault="00AA6AFB" w:rsidP="00AA6AFB">
      <w:pPr>
        <w:rPr>
          <w:rFonts w:cs="Arial"/>
        </w:rPr>
      </w:pPr>
    </w:p>
    <w:p w:rsidR="00AA6AFB" w:rsidRDefault="00AA6AFB" w:rsidP="00AA6AFB">
      <w:pPr>
        <w:pStyle w:val="Heading3"/>
      </w:pPr>
      <w:bookmarkStart w:id="13" w:name="_Toc505177156"/>
      <w:r w:rsidRPr="00B9479B">
        <w:t>MD-REQ-276188/A-</w:t>
      </w:r>
      <w:proofErr w:type="spellStart"/>
      <w:r w:rsidRPr="00B9479B">
        <w:t>TA_Vol_Level</w:t>
      </w:r>
      <w:bookmarkEnd w:id="13"/>
      <w:proofErr w:type="spellEnd"/>
    </w:p>
    <w:p w:rsidR="00AA6AFB" w:rsidRPr="003E6A0C" w:rsidRDefault="00AA6AFB" w:rsidP="00AA6AFB">
      <w:pPr>
        <w:rPr>
          <w:rFonts w:cs="Arial"/>
        </w:rPr>
      </w:pPr>
      <w:r w:rsidRPr="003E6A0C">
        <w:rPr>
          <w:rFonts w:cs="Arial"/>
          <w:b/>
        </w:rPr>
        <w:t>Message Type</w:t>
      </w:r>
      <w:r w:rsidRPr="003E6A0C">
        <w:rPr>
          <w:rFonts w:cs="Arial"/>
        </w:rPr>
        <w:t>: Status</w:t>
      </w:r>
    </w:p>
    <w:p w:rsidR="00AA6AFB" w:rsidRPr="003E6A0C" w:rsidRDefault="00AA6AFB" w:rsidP="00AA6AFB">
      <w:pPr>
        <w:rPr>
          <w:rFonts w:cs="Arial"/>
        </w:rPr>
      </w:pPr>
    </w:p>
    <w:p w:rsidR="00AA6AFB" w:rsidRPr="003E6A0C" w:rsidRDefault="00AA6AFB" w:rsidP="00AA6AFB">
      <w:pPr>
        <w:autoSpaceDE w:val="0"/>
        <w:autoSpaceDN w:val="0"/>
        <w:adjustRightInd w:val="0"/>
        <w:rPr>
          <w:rFonts w:eastAsiaTheme="minorHAnsi" w:cs="Arial"/>
        </w:rPr>
      </w:pPr>
      <w:r w:rsidRPr="003E6A0C">
        <w:rPr>
          <w:rFonts w:eastAsiaTheme="minorHAnsi" w:cs="Arial"/>
        </w:rPr>
        <w:t>Signal from the Volume Setting Server indicating the volume level for th</w:t>
      </w:r>
      <w:r>
        <w:rPr>
          <w:rFonts w:eastAsiaTheme="minorHAnsi" w:cs="Arial"/>
        </w:rPr>
        <w:t>e TA (Traffic Announcement) source</w:t>
      </w:r>
    </w:p>
    <w:p w:rsidR="00AA6AFB" w:rsidRPr="003E6A0C" w:rsidRDefault="00AA6AFB" w:rsidP="00AA6AFB">
      <w:pPr>
        <w:autoSpaceDE w:val="0"/>
        <w:autoSpaceDN w:val="0"/>
        <w:adjustRightInd w:val="0"/>
        <w:rPr>
          <w:rFonts w:eastAsiaTheme="minorHAnsi"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3E6A0C"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b/>
              </w:rPr>
            </w:pPr>
            <w:r w:rsidRPr="003E6A0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Description</w:t>
            </w:r>
          </w:p>
        </w:tc>
      </w:tr>
      <w:tr w:rsidR="00AA6AFB" w:rsidRPr="003E6A0C" w:rsidTr="00AA6AFB">
        <w:trPr>
          <w:jc w:val="center"/>
        </w:trPr>
        <w:tc>
          <w:tcPr>
            <w:tcW w:w="2234" w:type="dxa"/>
            <w:vMerge w:val="restart"/>
            <w:tcBorders>
              <w:top w:val="single" w:sz="4" w:space="0" w:color="auto"/>
              <w:left w:val="single" w:sz="4" w:space="0" w:color="auto"/>
              <w:right w:val="single" w:sz="4" w:space="0" w:color="auto"/>
            </w:tcBorders>
          </w:tcPr>
          <w:p w:rsidR="00AA6AFB" w:rsidRPr="003E6A0C" w:rsidRDefault="00AA6AFB" w:rsidP="00AA6AFB">
            <w:pPr>
              <w:spacing w:line="276" w:lineRule="auto"/>
              <w:rPr>
                <w:rFonts w:cs="Arial"/>
              </w:rPr>
            </w:pPr>
            <w:proofErr w:type="spellStart"/>
            <w:r>
              <w:rPr>
                <w:rFonts w:cs="Arial"/>
              </w:rPr>
              <w:t>TA_Vol_Level</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No Volume</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3E6A0C" w:rsidRDefault="00AA6AFB" w:rsidP="00AA6AFB">
            <w:pPr>
              <w:autoSpaceDE w:val="0"/>
              <w:autoSpaceDN w:val="0"/>
              <w:adjustRightInd w:val="0"/>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Vol_Step1</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0x1</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Vol_Step2</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0x2</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Vol_Step3</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0x3</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Vol_Step30</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0x1E</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bl>
    <w:p w:rsidR="00AA6AFB" w:rsidRPr="003E6A0C" w:rsidRDefault="00AA6AFB" w:rsidP="00AA6AFB">
      <w:pPr>
        <w:rPr>
          <w:rFonts w:cs="Arial"/>
        </w:rPr>
      </w:pPr>
    </w:p>
    <w:p w:rsidR="00AA6AFB" w:rsidRDefault="00AA6AFB" w:rsidP="00AA6AFB">
      <w:pPr>
        <w:pStyle w:val="Heading3"/>
      </w:pPr>
      <w:bookmarkStart w:id="14" w:name="_Toc505177157"/>
      <w:r w:rsidRPr="00B9479B">
        <w:t>MD-REQ-276189/A-</w:t>
      </w:r>
      <w:proofErr w:type="spellStart"/>
      <w:r w:rsidRPr="00B9479B">
        <w:t>TA_Vol_Updated</w:t>
      </w:r>
      <w:bookmarkEnd w:id="14"/>
      <w:proofErr w:type="spellEnd"/>
    </w:p>
    <w:p w:rsidR="00AA6AFB" w:rsidRPr="002A3E04" w:rsidRDefault="00AA6AFB" w:rsidP="00AA6AFB">
      <w:pPr>
        <w:rPr>
          <w:rFonts w:cs="Arial"/>
        </w:rPr>
      </w:pPr>
      <w:r w:rsidRPr="003E6A0C">
        <w:rPr>
          <w:rFonts w:cs="Arial"/>
          <w:b/>
        </w:rPr>
        <w:t xml:space="preserve">Message </w:t>
      </w:r>
      <w:r w:rsidRPr="002A3E04">
        <w:rPr>
          <w:rFonts w:cs="Arial"/>
          <w:b/>
        </w:rPr>
        <w:t>Type</w:t>
      </w:r>
      <w:r w:rsidRPr="002A3E04">
        <w:rPr>
          <w:rFonts w:cs="Arial"/>
        </w:rPr>
        <w:t>: Status</w:t>
      </w:r>
    </w:p>
    <w:p w:rsidR="00AA6AFB" w:rsidRPr="002A3E04" w:rsidRDefault="00AA6AFB" w:rsidP="00AA6AFB">
      <w:pPr>
        <w:rPr>
          <w:rFonts w:cs="Arial"/>
        </w:rPr>
      </w:pPr>
    </w:p>
    <w:p w:rsidR="00AA6AFB" w:rsidRDefault="00AA6AFB" w:rsidP="00AA6AFB">
      <w:pPr>
        <w:autoSpaceDE w:val="0"/>
        <w:autoSpaceDN w:val="0"/>
        <w:adjustRightInd w:val="0"/>
        <w:rPr>
          <w:rFonts w:eastAsiaTheme="minorHAnsi" w:cs="Arial"/>
        </w:rPr>
      </w:pPr>
      <w:r w:rsidRPr="002A3E04">
        <w:rPr>
          <w:rFonts w:eastAsiaTheme="minorHAnsi" w:cs="Arial"/>
        </w:rPr>
        <w:t>Signal from the Volume Se</w:t>
      </w:r>
      <w:r>
        <w:rPr>
          <w:rFonts w:eastAsiaTheme="minorHAnsi" w:cs="Arial"/>
        </w:rPr>
        <w:t>tting Server to indicate if the TA</w:t>
      </w:r>
      <w:r w:rsidRPr="002A3E04">
        <w:rPr>
          <w:rFonts w:eastAsiaTheme="minorHAnsi" w:cs="Arial"/>
        </w:rPr>
        <w:t xml:space="preserve"> volume is being updated</w:t>
      </w:r>
      <w:r>
        <w:rPr>
          <w:rFonts w:eastAsiaTheme="minorHAnsi" w:cs="Arial"/>
        </w:rPr>
        <w:t xml:space="preserve"> for the HMI</w:t>
      </w:r>
      <w:r w:rsidRPr="002A3E04">
        <w:rPr>
          <w:rFonts w:eastAsiaTheme="minorHAnsi" w:cs="Arial"/>
        </w:rPr>
        <w:t>.</w:t>
      </w:r>
    </w:p>
    <w:p w:rsidR="00AA6AFB" w:rsidRPr="002A3E04" w:rsidRDefault="00AA6AFB" w:rsidP="00AA6AFB">
      <w:pPr>
        <w:autoSpaceDE w:val="0"/>
        <w:autoSpaceDN w:val="0"/>
        <w:adjustRightInd w:val="0"/>
        <w:rPr>
          <w:rFonts w:eastAsiaTheme="minorHAnsi"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2A3E04"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b/>
              </w:rPr>
            </w:pPr>
            <w:r w:rsidRPr="002A3E0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Description</w:t>
            </w:r>
          </w:p>
        </w:tc>
      </w:tr>
      <w:tr w:rsidR="00AA6AFB" w:rsidRPr="002A3E04" w:rsidTr="00AA6AFB">
        <w:trPr>
          <w:jc w:val="center"/>
        </w:trPr>
        <w:tc>
          <w:tcPr>
            <w:tcW w:w="2234" w:type="dxa"/>
            <w:vMerge w:val="restart"/>
            <w:tcBorders>
              <w:top w:val="single" w:sz="4" w:space="0" w:color="auto"/>
              <w:left w:val="single" w:sz="4" w:space="0" w:color="auto"/>
              <w:right w:val="single" w:sz="4" w:space="0" w:color="auto"/>
            </w:tcBorders>
          </w:tcPr>
          <w:p w:rsidR="00AA6AFB" w:rsidRPr="002A3E04" w:rsidRDefault="00AA6AFB" w:rsidP="00AA6AFB">
            <w:pPr>
              <w:spacing w:line="276" w:lineRule="auto"/>
              <w:rPr>
                <w:rFonts w:cs="Arial"/>
              </w:rPr>
            </w:pPr>
            <w:proofErr w:type="spellStart"/>
            <w:r>
              <w:rPr>
                <w:rFonts w:cs="Arial"/>
              </w:rPr>
              <w:t>TA</w:t>
            </w:r>
            <w:r w:rsidRPr="002A3E04">
              <w:rPr>
                <w:rFonts w:cs="Arial"/>
              </w:rPr>
              <w:t>_Vol_Updated</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No Update</w:t>
            </w:r>
          </w:p>
        </w:tc>
        <w:tc>
          <w:tcPr>
            <w:tcW w:w="900"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2A3E04" w:rsidRDefault="00AA6AFB" w:rsidP="00AA6AFB">
            <w:pPr>
              <w:autoSpaceDE w:val="0"/>
              <w:autoSpaceDN w:val="0"/>
              <w:adjustRightInd w:val="0"/>
              <w:rPr>
                <w:rFonts w:eastAsiaTheme="minorHAnsi" w:cs="Arial"/>
              </w:rPr>
            </w:pPr>
            <w:r w:rsidRPr="002A3E04">
              <w:rPr>
                <w:rFonts w:eastAsiaTheme="minorHAnsi" w:cs="Arial"/>
              </w:rPr>
              <w:t>This signal needs t</w:t>
            </w:r>
            <w:r>
              <w:rPr>
                <w:rFonts w:eastAsiaTheme="minorHAnsi" w:cs="Arial"/>
              </w:rPr>
              <w:t xml:space="preserve">o be in the same message as the </w:t>
            </w:r>
            <w:proofErr w:type="spellStart"/>
            <w:r>
              <w:rPr>
                <w:rFonts w:eastAsiaTheme="minorHAnsi" w:cs="Arial"/>
              </w:rPr>
              <w:t>TA_Vol_Level.St</w:t>
            </w:r>
            <w:proofErr w:type="spellEnd"/>
            <w:r w:rsidRPr="002A3E04">
              <w:rPr>
                <w:rFonts w:eastAsiaTheme="minorHAnsi" w:cs="Arial"/>
              </w:rPr>
              <w:t xml:space="preserve"> signal.</w:t>
            </w:r>
          </w:p>
        </w:tc>
      </w:tr>
      <w:tr w:rsidR="00AA6AFB" w:rsidRPr="002A3E04" w:rsidTr="00AA6AFB">
        <w:trPr>
          <w:jc w:val="center"/>
        </w:trPr>
        <w:tc>
          <w:tcPr>
            <w:tcW w:w="2234" w:type="dxa"/>
            <w:vMerge/>
            <w:tcBorders>
              <w:left w:val="single" w:sz="4" w:space="0" w:color="auto"/>
              <w:right w:val="single" w:sz="4" w:space="0" w:color="auto"/>
            </w:tcBorders>
          </w:tcPr>
          <w:p w:rsidR="00AA6AFB" w:rsidRPr="002A3E04"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Updated</w:t>
            </w:r>
          </w:p>
        </w:tc>
        <w:tc>
          <w:tcPr>
            <w:tcW w:w="900"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0x1</w:t>
            </w:r>
          </w:p>
        </w:tc>
        <w:tc>
          <w:tcPr>
            <w:tcW w:w="4056" w:type="dxa"/>
            <w:vMerge/>
            <w:tcBorders>
              <w:left w:val="single" w:sz="4" w:space="0" w:color="auto"/>
              <w:right w:val="single" w:sz="4" w:space="0" w:color="auto"/>
            </w:tcBorders>
          </w:tcPr>
          <w:p w:rsidR="00AA6AFB" w:rsidRPr="002A3E04" w:rsidRDefault="00AA6AFB" w:rsidP="00AA6AFB">
            <w:pPr>
              <w:spacing w:line="276" w:lineRule="auto"/>
              <w:rPr>
                <w:rFonts w:cs="Arial"/>
              </w:rPr>
            </w:pPr>
          </w:p>
        </w:tc>
      </w:tr>
    </w:tbl>
    <w:p w:rsidR="00AA6AFB" w:rsidRPr="002A3E04" w:rsidRDefault="00AA6AFB" w:rsidP="00AA6AFB">
      <w:pPr>
        <w:rPr>
          <w:rFonts w:cs="Arial"/>
        </w:rPr>
      </w:pPr>
    </w:p>
    <w:p w:rsidR="00AA6AFB" w:rsidRDefault="00AA6AFB" w:rsidP="00AA6AFB">
      <w:pPr>
        <w:pStyle w:val="Heading3"/>
      </w:pPr>
      <w:bookmarkStart w:id="15" w:name="_Toc505177158"/>
      <w:r w:rsidRPr="00B9479B">
        <w:t>MD-REQ-276190/A-</w:t>
      </w:r>
      <w:proofErr w:type="spellStart"/>
      <w:r w:rsidRPr="00B9479B">
        <w:t>VR_Vol_Level</w:t>
      </w:r>
      <w:bookmarkEnd w:id="15"/>
      <w:proofErr w:type="spellEnd"/>
    </w:p>
    <w:p w:rsidR="00AA6AFB" w:rsidRPr="003E6A0C" w:rsidRDefault="00AA6AFB" w:rsidP="00AA6AFB">
      <w:pPr>
        <w:rPr>
          <w:rFonts w:cs="Arial"/>
        </w:rPr>
      </w:pPr>
      <w:r w:rsidRPr="003E6A0C">
        <w:rPr>
          <w:rFonts w:cs="Arial"/>
          <w:b/>
        </w:rPr>
        <w:t>Message Type</w:t>
      </w:r>
      <w:r w:rsidRPr="003E6A0C">
        <w:rPr>
          <w:rFonts w:cs="Arial"/>
        </w:rPr>
        <w:t>: Status</w:t>
      </w:r>
    </w:p>
    <w:p w:rsidR="00AA6AFB" w:rsidRPr="003E6A0C" w:rsidRDefault="00AA6AFB" w:rsidP="00AA6AFB">
      <w:pPr>
        <w:rPr>
          <w:rFonts w:cs="Arial"/>
        </w:rPr>
      </w:pPr>
    </w:p>
    <w:p w:rsidR="00AA6AFB" w:rsidRPr="003E6A0C" w:rsidRDefault="00AA6AFB" w:rsidP="00AA6AFB">
      <w:pPr>
        <w:autoSpaceDE w:val="0"/>
        <w:autoSpaceDN w:val="0"/>
        <w:adjustRightInd w:val="0"/>
        <w:rPr>
          <w:rFonts w:eastAsiaTheme="minorHAnsi" w:cs="Arial"/>
        </w:rPr>
      </w:pPr>
      <w:r w:rsidRPr="003E6A0C">
        <w:rPr>
          <w:rFonts w:eastAsiaTheme="minorHAnsi" w:cs="Arial"/>
        </w:rPr>
        <w:t>Signal from the Volume Setting Server indicating the volume level for th</w:t>
      </w:r>
      <w:r>
        <w:rPr>
          <w:rFonts w:eastAsiaTheme="minorHAnsi" w:cs="Arial"/>
        </w:rPr>
        <w:t>e VR (Voice Recognition) source</w:t>
      </w:r>
    </w:p>
    <w:p w:rsidR="00AA6AFB" w:rsidRPr="003E6A0C" w:rsidRDefault="00AA6AFB" w:rsidP="00AA6AFB">
      <w:pPr>
        <w:autoSpaceDE w:val="0"/>
        <w:autoSpaceDN w:val="0"/>
        <w:adjustRightInd w:val="0"/>
        <w:rPr>
          <w:rFonts w:eastAsiaTheme="minorHAnsi"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3E6A0C"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b/>
              </w:rPr>
            </w:pPr>
            <w:r w:rsidRPr="003E6A0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3E6A0C" w:rsidRDefault="00AA6AFB" w:rsidP="00AA6AFB">
            <w:pPr>
              <w:spacing w:line="276" w:lineRule="auto"/>
              <w:rPr>
                <w:rFonts w:cs="Arial"/>
                <w:b/>
              </w:rPr>
            </w:pPr>
            <w:r w:rsidRPr="003E6A0C">
              <w:rPr>
                <w:rFonts w:cs="Arial"/>
                <w:b/>
              </w:rPr>
              <w:t>Description</w:t>
            </w:r>
          </w:p>
        </w:tc>
      </w:tr>
      <w:tr w:rsidR="00AA6AFB" w:rsidRPr="003E6A0C" w:rsidTr="00AA6AFB">
        <w:trPr>
          <w:jc w:val="center"/>
        </w:trPr>
        <w:tc>
          <w:tcPr>
            <w:tcW w:w="2234" w:type="dxa"/>
            <w:vMerge w:val="restart"/>
            <w:tcBorders>
              <w:top w:val="single" w:sz="4" w:space="0" w:color="auto"/>
              <w:left w:val="single" w:sz="4" w:space="0" w:color="auto"/>
              <w:right w:val="single" w:sz="4" w:space="0" w:color="auto"/>
            </w:tcBorders>
          </w:tcPr>
          <w:p w:rsidR="00AA6AFB" w:rsidRPr="003E6A0C" w:rsidRDefault="00AA6AFB" w:rsidP="00AA6AFB">
            <w:pPr>
              <w:spacing w:line="276" w:lineRule="auto"/>
              <w:rPr>
                <w:rFonts w:cs="Arial"/>
              </w:rPr>
            </w:pPr>
            <w:proofErr w:type="spellStart"/>
            <w:r>
              <w:rPr>
                <w:rFonts w:cs="Arial"/>
              </w:rPr>
              <w:t>VR_Vol_Level</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No Volume</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3E6A0C" w:rsidRDefault="00AA6AFB" w:rsidP="00AA6AFB">
            <w:pPr>
              <w:autoSpaceDE w:val="0"/>
              <w:autoSpaceDN w:val="0"/>
              <w:adjustRightInd w:val="0"/>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Vol_Step1</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0x1</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Vol_Step2</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0x2</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Vol_Step3</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0x3</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r w:rsidR="00AA6AFB" w:rsidRPr="003E6A0C" w:rsidTr="00AA6AFB">
        <w:trPr>
          <w:jc w:val="center"/>
        </w:trPr>
        <w:tc>
          <w:tcPr>
            <w:tcW w:w="2234" w:type="dxa"/>
            <w:vMerge/>
            <w:tcBorders>
              <w:left w:val="single" w:sz="4" w:space="0" w:color="auto"/>
              <w:right w:val="single" w:sz="4" w:space="0" w:color="auto"/>
            </w:tcBorders>
          </w:tcPr>
          <w:p w:rsidR="00AA6AFB" w:rsidRPr="003E6A0C"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Vol_Step30</w:t>
            </w:r>
          </w:p>
        </w:tc>
        <w:tc>
          <w:tcPr>
            <w:tcW w:w="900" w:type="dxa"/>
            <w:tcBorders>
              <w:top w:val="single" w:sz="4" w:space="0" w:color="auto"/>
              <w:left w:val="single" w:sz="4" w:space="0" w:color="auto"/>
              <w:bottom w:val="single" w:sz="4" w:space="0" w:color="auto"/>
              <w:right w:val="single" w:sz="4" w:space="0" w:color="auto"/>
            </w:tcBorders>
          </w:tcPr>
          <w:p w:rsidR="00AA6AFB" w:rsidRPr="003E6A0C" w:rsidRDefault="00AA6AFB" w:rsidP="00AA6AFB">
            <w:pPr>
              <w:spacing w:line="276" w:lineRule="auto"/>
              <w:rPr>
                <w:rFonts w:cs="Arial"/>
              </w:rPr>
            </w:pPr>
            <w:r>
              <w:rPr>
                <w:rFonts w:cs="Arial"/>
              </w:rPr>
              <w:t>0x1E</w:t>
            </w:r>
          </w:p>
        </w:tc>
        <w:tc>
          <w:tcPr>
            <w:tcW w:w="4056" w:type="dxa"/>
            <w:vMerge/>
            <w:tcBorders>
              <w:left w:val="single" w:sz="4" w:space="0" w:color="auto"/>
              <w:right w:val="single" w:sz="4" w:space="0" w:color="auto"/>
            </w:tcBorders>
          </w:tcPr>
          <w:p w:rsidR="00AA6AFB" w:rsidRPr="003E6A0C" w:rsidRDefault="00AA6AFB" w:rsidP="00AA6AFB">
            <w:pPr>
              <w:spacing w:line="276" w:lineRule="auto"/>
              <w:rPr>
                <w:rFonts w:cs="Arial"/>
              </w:rPr>
            </w:pPr>
          </w:p>
        </w:tc>
      </w:tr>
    </w:tbl>
    <w:p w:rsidR="00AA6AFB" w:rsidRPr="003E6A0C" w:rsidRDefault="00AA6AFB" w:rsidP="00AA6AFB">
      <w:pPr>
        <w:rPr>
          <w:rFonts w:cs="Arial"/>
        </w:rPr>
      </w:pPr>
    </w:p>
    <w:p w:rsidR="00AA6AFB" w:rsidRDefault="00AA6AFB" w:rsidP="00AA6AFB">
      <w:pPr>
        <w:pStyle w:val="Heading3"/>
      </w:pPr>
      <w:bookmarkStart w:id="16" w:name="_Toc505177159"/>
      <w:r w:rsidRPr="00B9479B">
        <w:t>MD-REQ-276191/A-</w:t>
      </w:r>
      <w:proofErr w:type="spellStart"/>
      <w:r w:rsidRPr="00B9479B">
        <w:t>VR_Vol_Updated</w:t>
      </w:r>
      <w:bookmarkEnd w:id="16"/>
      <w:proofErr w:type="spellEnd"/>
    </w:p>
    <w:p w:rsidR="00AA6AFB" w:rsidRPr="002A3E04" w:rsidRDefault="00AA6AFB" w:rsidP="00AA6AFB">
      <w:pPr>
        <w:rPr>
          <w:rFonts w:cs="Arial"/>
        </w:rPr>
      </w:pPr>
      <w:r w:rsidRPr="003E6A0C">
        <w:rPr>
          <w:rFonts w:cs="Arial"/>
          <w:b/>
        </w:rPr>
        <w:t xml:space="preserve">Message </w:t>
      </w:r>
      <w:r w:rsidRPr="002A3E04">
        <w:rPr>
          <w:rFonts w:cs="Arial"/>
          <w:b/>
        </w:rPr>
        <w:t>Type</w:t>
      </w:r>
      <w:r w:rsidRPr="002A3E04">
        <w:rPr>
          <w:rFonts w:cs="Arial"/>
        </w:rPr>
        <w:t>: Status</w:t>
      </w:r>
    </w:p>
    <w:p w:rsidR="00AA6AFB" w:rsidRPr="002A3E04" w:rsidRDefault="00AA6AFB" w:rsidP="00AA6AFB">
      <w:pPr>
        <w:rPr>
          <w:rFonts w:cs="Arial"/>
        </w:rPr>
      </w:pPr>
    </w:p>
    <w:p w:rsidR="00AA6AFB" w:rsidRDefault="00AA6AFB" w:rsidP="00AA6AFB">
      <w:pPr>
        <w:autoSpaceDE w:val="0"/>
        <w:autoSpaceDN w:val="0"/>
        <w:adjustRightInd w:val="0"/>
        <w:rPr>
          <w:rFonts w:eastAsiaTheme="minorHAnsi" w:cs="Arial"/>
        </w:rPr>
      </w:pPr>
      <w:r w:rsidRPr="002A3E04">
        <w:rPr>
          <w:rFonts w:eastAsiaTheme="minorHAnsi" w:cs="Arial"/>
        </w:rPr>
        <w:t>Signal from the Volume Se</w:t>
      </w:r>
      <w:r>
        <w:rPr>
          <w:rFonts w:eastAsiaTheme="minorHAnsi" w:cs="Arial"/>
        </w:rPr>
        <w:t>tting Server to indicate if the VR</w:t>
      </w:r>
      <w:r w:rsidRPr="002A3E04">
        <w:rPr>
          <w:rFonts w:eastAsiaTheme="minorHAnsi" w:cs="Arial"/>
        </w:rPr>
        <w:t xml:space="preserve"> volume is being updated</w:t>
      </w:r>
      <w:r>
        <w:rPr>
          <w:rFonts w:eastAsiaTheme="minorHAnsi" w:cs="Arial"/>
        </w:rPr>
        <w:t xml:space="preserve"> for the HMI</w:t>
      </w:r>
      <w:r w:rsidRPr="002A3E04">
        <w:rPr>
          <w:rFonts w:eastAsiaTheme="minorHAnsi" w:cs="Arial"/>
        </w:rPr>
        <w:t>.</w:t>
      </w:r>
    </w:p>
    <w:p w:rsidR="00AA6AFB" w:rsidRPr="002A3E04" w:rsidRDefault="00AA6AFB" w:rsidP="00AA6AFB">
      <w:pPr>
        <w:autoSpaceDE w:val="0"/>
        <w:autoSpaceDN w:val="0"/>
        <w:adjustRightInd w:val="0"/>
        <w:rPr>
          <w:rFonts w:eastAsiaTheme="minorHAnsi"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AA6AFB" w:rsidRPr="002A3E04" w:rsidTr="00AA6AFB">
        <w:trPr>
          <w:jc w:val="center"/>
        </w:trPr>
        <w:tc>
          <w:tcPr>
            <w:tcW w:w="223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b/>
              </w:rPr>
            </w:pPr>
            <w:r w:rsidRPr="002A3E0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AA6AFB" w:rsidRPr="002A3E04" w:rsidRDefault="00AA6AFB" w:rsidP="00AA6AFB">
            <w:pPr>
              <w:spacing w:line="276" w:lineRule="auto"/>
              <w:rPr>
                <w:rFonts w:cs="Arial"/>
                <w:b/>
              </w:rPr>
            </w:pPr>
            <w:r w:rsidRPr="002A3E04">
              <w:rPr>
                <w:rFonts w:cs="Arial"/>
                <w:b/>
              </w:rPr>
              <w:t>Description</w:t>
            </w:r>
          </w:p>
        </w:tc>
      </w:tr>
      <w:tr w:rsidR="00AA6AFB" w:rsidRPr="002A3E04" w:rsidTr="00AA6AFB">
        <w:trPr>
          <w:jc w:val="center"/>
        </w:trPr>
        <w:tc>
          <w:tcPr>
            <w:tcW w:w="2234" w:type="dxa"/>
            <w:vMerge w:val="restart"/>
            <w:tcBorders>
              <w:top w:val="single" w:sz="4" w:space="0" w:color="auto"/>
              <w:left w:val="single" w:sz="4" w:space="0" w:color="auto"/>
              <w:right w:val="single" w:sz="4" w:space="0" w:color="auto"/>
            </w:tcBorders>
          </w:tcPr>
          <w:p w:rsidR="00AA6AFB" w:rsidRPr="002A3E04" w:rsidRDefault="00AA6AFB" w:rsidP="00AA6AFB">
            <w:pPr>
              <w:spacing w:line="276" w:lineRule="auto"/>
              <w:rPr>
                <w:rFonts w:cs="Arial"/>
              </w:rPr>
            </w:pPr>
            <w:proofErr w:type="spellStart"/>
            <w:r>
              <w:rPr>
                <w:rFonts w:cs="Arial"/>
              </w:rPr>
              <w:t>VR</w:t>
            </w:r>
            <w:r w:rsidRPr="002A3E04">
              <w:rPr>
                <w:rFonts w:cs="Arial"/>
              </w:rPr>
              <w:t>_Vol_Updated</w:t>
            </w:r>
            <w:proofErr w:type="spellEnd"/>
          </w:p>
        </w:tc>
        <w:tc>
          <w:tcPr>
            <w:tcW w:w="242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No Update</w:t>
            </w:r>
          </w:p>
        </w:tc>
        <w:tc>
          <w:tcPr>
            <w:tcW w:w="900"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0x0</w:t>
            </w:r>
          </w:p>
        </w:tc>
        <w:tc>
          <w:tcPr>
            <w:tcW w:w="4056" w:type="dxa"/>
            <w:vMerge w:val="restart"/>
            <w:tcBorders>
              <w:top w:val="single" w:sz="4" w:space="0" w:color="auto"/>
              <w:left w:val="single" w:sz="4" w:space="0" w:color="auto"/>
              <w:right w:val="single" w:sz="4" w:space="0" w:color="auto"/>
            </w:tcBorders>
            <w:vAlign w:val="center"/>
          </w:tcPr>
          <w:p w:rsidR="00AA6AFB" w:rsidRPr="002A3E04" w:rsidRDefault="00AA6AFB" w:rsidP="00AA6AFB">
            <w:pPr>
              <w:autoSpaceDE w:val="0"/>
              <w:autoSpaceDN w:val="0"/>
              <w:adjustRightInd w:val="0"/>
              <w:rPr>
                <w:rFonts w:eastAsiaTheme="minorHAnsi" w:cs="Arial"/>
              </w:rPr>
            </w:pPr>
            <w:r w:rsidRPr="002A3E04">
              <w:rPr>
                <w:rFonts w:eastAsiaTheme="minorHAnsi" w:cs="Arial"/>
              </w:rPr>
              <w:t>This signal needs t</w:t>
            </w:r>
            <w:r>
              <w:rPr>
                <w:rFonts w:eastAsiaTheme="minorHAnsi" w:cs="Arial"/>
              </w:rPr>
              <w:t xml:space="preserve">o be in the same message as the </w:t>
            </w:r>
            <w:proofErr w:type="spellStart"/>
            <w:r>
              <w:rPr>
                <w:rFonts w:eastAsiaTheme="minorHAnsi" w:cs="Arial"/>
              </w:rPr>
              <w:t>VR_Vol_Level.St</w:t>
            </w:r>
            <w:proofErr w:type="spellEnd"/>
            <w:r w:rsidRPr="002A3E04">
              <w:rPr>
                <w:rFonts w:eastAsiaTheme="minorHAnsi" w:cs="Arial"/>
              </w:rPr>
              <w:t xml:space="preserve"> signal.</w:t>
            </w:r>
          </w:p>
        </w:tc>
      </w:tr>
      <w:tr w:rsidR="00AA6AFB" w:rsidRPr="002A3E04" w:rsidTr="00AA6AFB">
        <w:trPr>
          <w:jc w:val="center"/>
        </w:trPr>
        <w:tc>
          <w:tcPr>
            <w:tcW w:w="2234" w:type="dxa"/>
            <w:vMerge/>
            <w:tcBorders>
              <w:left w:val="single" w:sz="4" w:space="0" w:color="auto"/>
              <w:right w:val="single" w:sz="4" w:space="0" w:color="auto"/>
            </w:tcBorders>
          </w:tcPr>
          <w:p w:rsidR="00AA6AFB" w:rsidRPr="002A3E04" w:rsidRDefault="00AA6AFB" w:rsidP="00AA6AF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Updated</w:t>
            </w:r>
          </w:p>
        </w:tc>
        <w:tc>
          <w:tcPr>
            <w:tcW w:w="900" w:type="dxa"/>
            <w:tcBorders>
              <w:top w:val="single" w:sz="4" w:space="0" w:color="auto"/>
              <w:left w:val="single" w:sz="4" w:space="0" w:color="auto"/>
              <w:bottom w:val="single" w:sz="4" w:space="0" w:color="auto"/>
              <w:right w:val="single" w:sz="4" w:space="0" w:color="auto"/>
            </w:tcBorders>
          </w:tcPr>
          <w:p w:rsidR="00AA6AFB" w:rsidRPr="002A3E04" w:rsidRDefault="00AA6AFB" w:rsidP="00AA6AFB">
            <w:pPr>
              <w:spacing w:line="276" w:lineRule="auto"/>
              <w:rPr>
                <w:rFonts w:cs="Arial"/>
              </w:rPr>
            </w:pPr>
            <w:r w:rsidRPr="002A3E04">
              <w:rPr>
                <w:rFonts w:cs="Arial"/>
              </w:rPr>
              <w:t>0x1</w:t>
            </w:r>
          </w:p>
        </w:tc>
        <w:tc>
          <w:tcPr>
            <w:tcW w:w="4056" w:type="dxa"/>
            <w:vMerge/>
            <w:tcBorders>
              <w:left w:val="single" w:sz="4" w:space="0" w:color="auto"/>
              <w:right w:val="single" w:sz="4" w:space="0" w:color="auto"/>
            </w:tcBorders>
          </w:tcPr>
          <w:p w:rsidR="00AA6AFB" w:rsidRPr="002A3E04" w:rsidRDefault="00AA6AFB" w:rsidP="00AA6AFB">
            <w:pPr>
              <w:spacing w:line="276" w:lineRule="auto"/>
              <w:rPr>
                <w:rFonts w:cs="Arial"/>
              </w:rPr>
            </w:pPr>
          </w:p>
        </w:tc>
      </w:tr>
    </w:tbl>
    <w:p w:rsidR="00AA6AFB" w:rsidRPr="002A3E04" w:rsidRDefault="00AA6AFB" w:rsidP="00AA6AFB">
      <w:pPr>
        <w:rPr>
          <w:rFonts w:cs="Arial"/>
        </w:rPr>
      </w:pPr>
    </w:p>
    <w:p w:rsidR="00AA6AFB" w:rsidRDefault="00AA6AFB" w:rsidP="00AA6AFB">
      <w:pPr>
        <w:pStyle w:val="Heading2"/>
      </w:pPr>
      <w:bookmarkStart w:id="17" w:name="_Toc505177160"/>
      <w:r w:rsidRPr="00B9479B">
        <w:t>VOL-CLD-REQ-014813/B-Volume Button Input Client (Volume Button Transmitter) (</w:t>
      </w:r>
      <w:proofErr w:type="spellStart"/>
      <w:r w:rsidRPr="00B9479B">
        <w:t>TcSE</w:t>
      </w:r>
      <w:proofErr w:type="spellEnd"/>
      <w:r w:rsidRPr="00B9479B">
        <w:t xml:space="preserve"> ROIN-202553-1)</w:t>
      </w:r>
      <w:bookmarkEnd w:id="17"/>
    </w:p>
    <w:p w:rsidR="00723B14" w:rsidRDefault="00AA6AFB">
      <w:pPr>
        <w:rPr>
          <w:rFonts w:eastAsia="MS Mincho" w:cs="Arial"/>
          <w:szCs w:val="20"/>
        </w:rPr>
      </w:pPr>
      <w:r>
        <w:rPr>
          <w:rFonts w:eastAsia="MS Mincho" w:cs="Arial"/>
          <w:szCs w:val="20"/>
        </w:rPr>
        <w:t>The Volume Button Input Client is the volume button press interface for the volume function</w:t>
      </w:r>
    </w:p>
    <w:p w:rsidR="00723B14" w:rsidRDefault="00723B14">
      <w:pPr>
        <w:rPr>
          <w:rFonts w:eastAsia="MS Mincho"/>
        </w:rPr>
      </w:pPr>
    </w:p>
    <w:p w:rsidR="00AA6AFB" w:rsidRDefault="00AA6AFB" w:rsidP="00AA6AFB">
      <w:pPr>
        <w:pStyle w:val="Heading2"/>
      </w:pPr>
      <w:bookmarkStart w:id="18" w:name="_Toc505177161"/>
      <w:r w:rsidRPr="00B9479B">
        <w:t>VOL-CLD-REQ-026161/A-Volume Settings Server (</w:t>
      </w:r>
      <w:proofErr w:type="spellStart"/>
      <w:r w:rsidRPr="00B9479B">
        <w:t>TcSE</w:t>
      </w:r>
      <w:proofErr w:type="spellEnd"/>
      <w:r w:rsidRPr="00B9479B">
        <w:t xml:space="preserve"> ROIN-202554-1)</w:t>
      </w:r>
      <w:bookmarkEnd w:id="18"/>
    </w:p>
    <w:p w:rsidR="00723B14" w:rsidRDefault="00AA6AFB">
      <w:pPr>
        <w:rPr>
          <w:rFonts w:cs="Arial"/>
          <w:szCs w:val="20"/>
        </w:rPr>
      </w:pPr>
      <w:r>
        <w:rPr>
          <w:rFonts w:cs="Arial"/>
          <w:szCs w:val="20"/>
        </w:rPr>
        <w:t>The Volume Settings Server is responsible for controlling the volume output level.</w:t>
      </w:r>
    </w:p>
    <w:p w:rsidR="00723B14" w:rsidRDefault="00723B14">
      <w:pPr>
        <w:rPr>
          <w:rFonts w:eastAsia="MS Mincho"/>
        </w:rPr>
      </w:pPr>
    </w:p>
    <w:p w:rsidR="00AA6AFB" w:rsidRDefault="00AA6AFB" w:rsidP="00AA6AFB">
      <w:pPr>
        <w:pStyle w:val="Heading2"/>
      </w:pPr>
      <w:bookmarkStart w:id="19" w:name="_Toc505177162"/>
      <w:r w:rsidRPr="00B9479B">
        <w:lastRenderedPageBreak/>
        <w:t>VOL-CLD-REQ-026160/A-Volume Settings Client - SYNC (</w:t>
      </w:r>
      <w:proofErr w:type="spellStart"/>
      <w:r w:rsidRPr="00B9479B">
        <w:t>TcSE</w:t>
      </w:r>
      <w:proofErr w:type="spellEnd"/>
      <w:r w:rsidRPr="00B9479B">
        <w:t xml:space="preserve"> ROIN-202654-2)</w:t>
      </w:r>
      <w:bookmarkEnd w:id="19"/>
    </w:p>
    <w:p w:rsidR="00723B14" w:rsidRDefault="00AA6AFB">
      <w:pPr>
        <w:rPr>
          <w:rFonts w:eastAsia="MS Mincho"/>
        </w:rPr>
      </w:pPr>
      <w:r>
        <w:rPr>
          <w:rFonts w:cs="Arial"/>
          <w:szCs w:val="20"/>
        </w:rPr>
        <w:t>The Volume Settings Client is the interface of the Volume Settings function as called out in the SPSS and as the interface for the volume HMI Output.</w:t>
      </w:r>
    </w:p>
    <w:p w:rsidR="00723B14" w:rsidRDefault="00723B14">
      <w:pPr>
        <w:rPr>
          <w:rFonts w:eastAsia="MS Mincho"/>
        </w:rPr>
      </w:pPr>
    </w:p>
    <w:p w:rsidR="00AA6AFB" w:rsidRPr="00AA6AFB" w:rsidRDefault="00AA6AFB" w:rsidP="00AA6AFB">
      <w:pPr>
        <w:pStyle w:val="Heading3"/>
        <w:rPr>
          <w:b w:val="0"/>
          <w:u w:val="single"/>
        </w:rPr>
      </w:pPr>
      <w:bookmarkStart w:id="20" w:name="_Toc505177163"/>
      <w:r w:rsidRPr="00AA6AFB">
        <w:rPr>
          <w:b w:val="0"/>
          <w:u w:val="single"/>
        </w:rPr>
        <w:t>VOL-FUR-REQ-026147/C-Press &amp; Hold Volume Control MFD / APIM (</w:t>
      </w:r>
      <w:proofErr w:type="spellStart"/>
      <w:r w:rsidRPr="00AA6AFB">
        <w:rPr>
          <w:b w:val="0"/>
          <w:u w:val="single"/>
        </w:rPr>
        <w:t>TcSE</w:t>
      </w:r>
      <w:proofErr w:type="spellEnd"/>
      <w:r w:rsidRPr="00AA6AFB">
        <w:rPr>
          <w:b w:val="0"/>
          <w:u w:val="single"/>
        </w:rPr>
        <w:t xml:space="preserve"> ROIN-202657-2)</w:t>
      </w:r>
      <w:bookmarkEnd w:id="20"/>
    </w:p>
    <w:p w:rsidR="00AA6AFB" w:rsidRDefault="00AA6AFB">
      <w:pPr>
        <w:rPr>
          <w:rFonts w:cs="Arial"/>
        </w:rPr>
      </w:pPr>
      <w:r>
        <w:rPr>
          <w:rFonts w:cs="Arial"/>
        </w:rPr>
        <w:t>When the volume Steering Wheel Controls are hardwired to the MFD / APIM then the MFD / APIM shall support the press and hold volume feature.</w:t>
      </w:r>
    </w:p>
    <w:p w:rsidR="00AA6AFB" w:rsidRDefault="00AA6AFB">
      <w:pPr>
        <w:rPr>
          <w:rFonts w:cs="Arial"/>
        </w:rPr>
      </w:pPr>
    </w:p>
    <w:p w:rsidR="00AA6AFB" w:rsidRDefault="00AA6AFB">
      <w:pPr>
        <w:rPr>
          <w:rFonts w:cs="Arial"/>
        </w:rPr>
      </w:pPr>
      <w:r>
        <w:rPr>
          <w:rFonts w:cs="Arial"/>
        </w:rPr>
        <w:t xml:space="preserve">When the CAN volume button presses are sent to the MFD / APIM that result in the MFD / APIM sending the </w:t>
      </w:r>
      <w:proofErr w:type="spellStart"/>
      <w:r>
        <w:rPr>
          <w:rFonts w:cs="Arial"/>
        </w:rPr>
        <w:t>SetVolume</w:t>
      </w:r>
      <w:proofErr w:type="spellEnd"/>
      <w:r>
        <w:rPr>
          <w:rFonts w:cs="Arial"/>
        </w:rPr>
        <w:t xml:space="preserve"> signal to the Volume Settings Server then the MFD / APIM shall support press and hold volume feature.  See requirement "</w:t>
      </w:r>
      <w:r w:rsidRPr="00693AB0">
        <w:rPr>
          <w:rFonts w:cs="Arial"/>
          <w:u w:val="single"/>
        </w:rPr>
        <w:t>VOLSYS-GREQ-</w:t>
      </w:r>
      <w:r w:rsidRPr="00693AB0">
        <w:rPr>
          <w:rFonts w:ascii="Helvetica" w:eastAsiaTheme="minorHAnsi" w:hAnsi="Helvetica" w:cs="Helvetica"/>
          <w:u w:val="single"/>
        </w:rPr>
        <w:t>014858</w:t>
      </w:r>
      <w:r w:rsidRPr="00693AB0">
        <w:rPr>
          <w:rFonts w:cs="Arial"/>
          <w:u w:val="single"/>
        </w:rPr>
        <w:t>-Module specific volume requirements</w:t>
      </w:r>
      <w:r>
        <w:rPr>
          <w:rFonts w:cs="Arial"/>
        </w:rPr>
        <w:t xml:space="preserve">" for when the MFD / APIM sends the </w:t>
      </w:r>
      <w:proofErr w:type="spellStart"/>
      <w:r>
        <w:rPr>
          <w:rFonts w:cs="Arial"/>
        </w:rPr>
        <w:t>SetVolume</w:t>
      </w:r>
      <w:proofErr w:type="spellEnd"/>
      <w:r>
        <w:rPr>
          <w:rFonts w:cs="Arial"/>
        </w:rPr>
        <w:t xml:space="preserve"> signal.</w:t>
      </w:r>
    </w:p>
    <w:p w:rsidR="00AA6AFB" w:rsidRDefault="00AA6AFB">
      <w:pPr>
        <w:rPr>
          <w:rFonts w:cs="Arial"/>
        </w:rPr>
      </w:pPr>
    </w:p>
    <w:p w:rsidR="00AA6AFB" w:rsidRDefault="00AA6AFB">
      <w:pPr>
        <w:rPr>
          <w:rFonts w:cs="Arial"/>
        </w:rPr>
      </w:pPr>
      <w:r>
        <w:rPr>
          <w:rFonts w:cs="Arial"/>
        </w:rPr>
        <w:t xml:space="preserve">The MFD / APIM shall send a single </w:t>
      </w:r>
      <w:proofErr w:type="spellStart"/>
      <w:r>
        <w:rPr>
          <w:rFonts w:cs="Arial"/>
        </w:rPr>
        <w:t>SetVolume</w:t>
      </w:r>
      <w:proofErr w:type="spellEnd"/>
      <w:r>
        <w:rPr>
          <w:rFonts w:cs="Arial"/>
        </w:rPr>
        <w:t xml:space="preserve"> increment / decrement to the Volume Settings Server when the volume button press the MFD / APIM receives is initially pressed.</w:t>
      </w:r>
    </w:p>
    <w:p w:rsidR="00AA6AFB" w:rsidRDefault="00AA6AFB">
      <w:pPr>
        <w:rPr>
          <w:rFonts w:cs="Arial"/>
        </w:rPr>
      </w:pPr>
    </w:p>
    <w:p w:rsidR="00AA6AFB" w:rsidRDefault="00AA6AFB">
      <w:pPr>
        <w:rPr>
          <w:rFonts w:cs="Arial"/>
        </w:rPr>
      </w:pPr>
      <w:r>
        <w:rPr>
          <w:rFonts w:cs="Arial"/>
        </w:rPr>
        <w:t xml:space="preserve">When the volume button is held longer than </w:t>
      </w:r>
      <w:proofErr w:type="spellStart"/>
      <w:r>
        <w:rPr>
          <w:rFonts w:cs="Arial"/>
        </w:rPr>
        <w:t>Tvolume_button_held</w:t>
      </w:r>
      <w:proofErr w:type="spellEnd"/>
      <w:r>
        <w:rPr>
          <w:rFonts w:cs="Arial"/>
        </w:rPr>
        <w:t xml:space="preserve"> then the MFD / APIM shall increment / decrement the </w:t>
      </w:r>
      <w:proofErr w:type="spellStart"/>
      <w:r>
        <w:rPr>
          <w:rFonts w:cs="Arial"/>
        </w:rPr>
        <w:t>SetVolume</w:t>
      </w:r>
      <w:proofErr w:type="spellEnd"/>
      <w:r>
        <w:rPr>
          <w:rFonts w:cs="Arial"/>
        </w:rPr>
        <w:t xml:space="preserve"> signal to the Volume Settings Server every 100 milliseconds (+/- 10%) the until the button is released.</w:t>
      </w:r>
    </w:p>
    <w:p w:rsidR="00AA6AFB" w:rsidRDefault="00AA6AFB">
      <w:pPr>
        <w:rPr>
          <w:rFonts w:eastAsia="MS Mincho"/>
        </w:rPr>
      </w:pPr>
    </w:p>
    <w:p w:rsidR="00AA6AFB" w:rsidRDefault="00AA6AFB" w:rsidP="00AA6AFB">
      <w:pPr>
        <w:pStyle w:val="Heading3"/>
      </w:pPr>
      <w:bookmarkStart w:id="21" w:name="_Toc505177164"/>
      <w:r w:rsidRPr="00B9479B">
        <w:t>VOL-TMR-REQ-014823/C-Volume Button Held Timer (</w:t>
      </w:r>
      <w:proofErr w:type="spellStart"/>
      <w:r w:rsidRPr="00B9479B">
        <w:t>TcSE</w:t>
      </w:r>
      <w:proofErr w:type="spellEnd"/>
      <w:r w:rsidRPr="00B9479B">
        <w:t xml:space="preserve"> ROIN-169727-3)</w:t>
      </w:r>
      <w:bookmarkEnd w:id="21"/>
    </w:p>
    <w:p w:rsidR="00AA6AFB" w:rsidRPr="0091772B" w:rsidRDefault="00AA6AFB" w:rsidP="00AA6AF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AA6AFB" w:rsidTr="00AA6AFB">
        <w:trPr>
          <w:jc w:val="center"/>
        </w:trPr>
        <w:tc>
          <w:tcPr>
            <w:tcW w:w="2066"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Default</w:t>
            </w:r>
          </w:p>
        </w:tc>
      </w:tr>
      <w:tr w:rsidR="00AA6AFB" w:rsidTr="00AA6AFB">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AA6AFB" w:rsidRPr="00DF054A" w:rsidRDefault="00AA6AFB">
            <w:pPr>
              <w:spacing w:line="276" w:lineRule="auto"/>
              <w:rPr>
                <w:rFonts w:ascii="Univers" w:eastAsia="Times New Roman" w:hAnsi="Univers" w:cs="Arial"/>
                <w:sz w:val="14"/>
                <w:szCs w:val="14"/>
              </w:rPr>
            </w:pPr>
            <w:r w:rsidRPr="00DF054A">
              <w:rPr>
                <w:rFonts w:cs="Arial"/>
                <w:sz w:val="14"/>
                <w:szCs w:val="14"/>
              </w:rPr>
              <w:t>Volume Button Held Timer</w:t>
            </w:r>
          </w:p>
        </w:tc>
        <w:tc>
          <w:tcPr>
            <w:tcW w:w="5442" w:type="dxa"/>
            <w:tcBorders>
              <w:top w:val="single" w:sz="4" w:space="0" w:color="auto"/>
              <w:left w:val="single" w:sz="4" w:space="0" w:color="auto"/>
              <w:bottom w:val="single" w:sz="4" w:space="0" w:color="auto"/>
              <w:right w:val="single" w:sz="4" w:space="0" w:color="auto"/>
            </w:tcBorders>
            <w:hideMark/>
          </w:tcPr>
          <w:p w:rsidR="00AA6AFB" w:rsidRDefault="00AA6AFB">
            <w:proofErr w:type="spellStart"/>
            <w:r>
              <w:t>Tvolume_button_held</w:t>
            </w:r>
            <w:proofErr w:type="spellEnd"/>
            <w:r>
              <w:t xml:space="preserve"> is a timer used to determine if the volume button (from steering wheel controls, </w:t>
            </w:r>
            <w:proofErr w:type="spellStart"/>
            <w:r>
              <w:t>etc</w:t>
            </w:r>
            <w:proofErr w:type="spellEnd"/>
            <w:r>
              <w:t>) has been held.</w:t>
            </w:r>
          </w:p>
          <w:p w:rsidR="00AA6AFB" w:rsidRDefault="00AA6AFB"/>
          <w:p w:rsidR="00AA6AFB" w:rsidRDefault="00AA6AFB">
            <w:r>
              <w:t>Note: Use the default value</w:t>
            </w:r>
          </w:p>
          <w:p w:rsidR="00AA6AFB" w:rsidRDefault="00AA6AF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ascii="Univers" w:eastAsia="Times New Roman" w:hAnsi="Univers" w:cs="Arial"/>
                <w:sz w:val="14"/>
                <w:szCs w:val="14"/>
              </w:rPr>
            </w:pPr>
            <w:r>
              <w:rPr>
                <w:rFonts w:cs="Arial"/>
                <w:sz w:val="14"/>
                <w:szCs w:val="14"/>
              </w:rPr>
              <w:t>200 - 2000</w:t>
            </w:r>
          </w:p>
        </w:tc>
        <w:tc>
          <w:tcPr>
            <w:tcW w:w="108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r>
              <w:rPr>
                <w:rFonts w:cs="Arial"/>
                <w:sz w:val="14"/>
                <w:szCs w:val="14"/>
              </w:rPr>
              <w:t>100</w:t>
            </w:r>
          </w:p>
        </w:tc>
        <w:tc>
          <w:tcPr>
            <w:tcW w:w="90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r>
              <w:rPr>
                <w:rFonts w:cs="Arial"/>
                <w:sz w:val="14"/>
                <w:szCs w:val="14"/>
              </w:rPr>
              <w:t>500</w:t>
            </w:r>
          </w:p>
        </w:tc>
      </w:tr>
    </w:tbl>
    <w:p w:rsidR="00AA6AFB" w:rsidRPr="00B01CDD" w:rsidRDefault="00AA6AFB" w:rsidP="00AA6AFB">
      <w:pPr>
        <w:rPr>
          <w:sz w:val="14"/>
          <w:szCs w:val="14"/>
        </w:rPr>
      </w:pPr>
    </w:p>
    <w:p w:rsidR="00AA6AFB" w:rsidRPr="00AA6AFB" w:rsidRDefault="00AA6AFB" w:rsidP="00AA6AFB">
      <w:pPr>
        <w:pStyle w:val="Heading3"/>
        <w:rPr>
          <w:b w:val="0"/>
          <w:u w:val="single"/>
        </w:rPr>
      </w:pPr>
      <w:bookmarkStart w:id="22" w:name="_Toc505177165"/>
      <w:r w:rsidRPr="00AA6AFB">
        <w:rPr>
          <w:b w:val="0"/>
          <w:u w:val="single"/>
        </w:rPr>
        <w:t>VOL-FUR-REQ-014819/I-Volume Attenuation/Restoration (</w:t>
      </w:r>
      <w:proofErr w:type="spellStart"/>
      <w:r w:rsidRPr="00AA6AFB">
        <w:rPr>
          <w:b w:val="0"/>
          <w:u w:val="single"/>
        </w:rPr>
        <w:t>TcSE</w:t>
      </w:r>
      <w:proofErr w:type="spellEnd"/>
      <w:r w:rsidRPr="00AA6AFB">
        <w:rPr>
          <w:b w:val="0"/>
          <w:u w:val="single"/>
        </w:rPr>
        <w:t xml:space="preserve"> ROIN-27919-9)</w:t>
      </w:r>
      <w:bookmarkEnd w:id="22"/>
    </w:p>
    <w:p w:rsidR="00AA6AFB" w:rsidRDefault="00AA6AFB">
      <w:pPr>
        <w:rPr>
          <w:rFonts w:cs="Arial"/>
          <w:b/>
        </w:rPr>
      </w:pPr>
      <w:r>
        <w:rPr>
          <w:rFonts w:cs="Arial"/>
          <w:b/>
        </w:rPr>
        <w:t>Audio Volume Attenuation</w:t>
      </w:r>
    </w:p>
    <w:p w:rsidR="00AA6AFB" w:rsidRDefault="00AA6AFB">
      <w:pPr>
        <w:rPr>
          <w:rFonts w:cs="Arial"/>
          <w:color w:val="000000"/>
        </w:rPr>
      </w:pPr>
      <w:r>
        <w:rPr>
          <w:rFonts w:cs="Arial"/>
          <w:color w:val="000000"/>
        </w:rPr>
        <w:t xml:space="preserve">The AHU/DSP amp shall meet the following requirements when receiving an </w:t>
      </w:r>
      <w:proofErr w:type="spellStart"/>
      <w:r>
        <w:rPr>
          <w:rFonts w:cs="Arial"/>
          <w:i/>
          <w:color w:val="000000"/>
        </w:rPr>
        <w:t>Attn_Info_Audio</w:t>
      </w:r>
      <w:proofErr w:type="spellEnd"/>
      <w:r>
        <w:rPr>
          <w:rFonts w:cs="Arial"/>
          <w:i/>
          <w:color w:val="000000"/>
        </w:rPr>
        <w:t>_</w:t>
      </w:r>
      <w:r>
        <w:rPr>
          <w:rFonts w:cs="Arial"/>
          <w:color w:val="000000"/>
        </w:rPr>
        <w:t xml:space="preserve"> request:</w:t>
      </w:r>
    </w:p>
    <w:p w:rsidR="00AA6AFB" w:rsidRDefault="00AA6AFB">
      <w:pPr>
        <w:ind w:left="900" w:hanging="180"/>
        <w:rPr>
          <w:rFonts w:cs="Arial"/>
        </w:rPr>
      </w:pPr>
      <w:r>
        <w:rPr>
          <w:rFonts w:ascii="Symbol" w:eastAsia="Symbol" w:hAnsi="Symbol" w:cs="Symbol"/>
          <w:color w:val="000000"/>
        </w:rPr>
        <w:t></w:t>
      </w:r>
      <w:r>
        <w:rPr>
          <w:rFonts w:eastAsia="Symbol"/>
          <w:color w:val="000000"/>
          <w:sz w:val="14"/>
          <w:szCs w:val="14"/>
        </w:rPr>
        <w:t xml:space="preserve">   </w:t>
      </w:r>
      <w:r>
        <w:rPr>
          <w:rFonts w:cs="Arial"/>
        </w:rPr>
        <w:t xml:space="preserve">Audio Attenuation for chimes (ex. </w:t>
      </w:r>
      <w:proofErr w:type="spellStart"/>
      <w:r>
        <w:rPr>
          <w:rFonts w:cs="Arial"/>
        </w:rPr>
        <w:t>IPC_</w:t>
      </w:r>
      <w:proofErr w:type="gramStart"/>
      <w:r>
        <w:rPr>
          <w:rFonts w:cs="Arial"/>
        </w:rPr>
        <w:t>Infotainment</w:t>
      </w:r>
      <w:proofErr w:type="spellEnd"/>
      <w:r>
        <w:rPr>
          <w:rFonts w:cs="Arial"/>
        </w:rPr>
        <w:t xml:space="preserve"> :</w:t>
      </w:r>
      <w:proofErr w:type="gramEnd"/>
      <w:r>
        <w:rPr>
          <w:rFonts w:cs="Arial"/>
        </w:rPr>
        <w:t xml:space="preserve"> </w:t>
      </w:r>
      <w:proofErr w:type="spellStart"/>
      <w:r>
        <w:rPr>
          <w:rFonts w:cs="Arial"/>
        </w:rPr>
        <w:t>Attn_Info_Audio</w:t>
      </w:r>
      <w:proofErr w:type="spellEnd"/>
      <w:r>
        <w:rPr>
          <w:rFonts w:cs="Arial"/>
        </w:rPr>
        <w:t>) shall apply to both the active audio source (media, phone, VR, TA, Resource Update Prompts) and alerts (SYNC prompts and beeps).</w:t>
      </w:r>
    </w:p>
    <w:p w:rsidR="00AA6AFB" w:rsidRDefault="00AA6AFB">
      <w:pPr>
        <w:ind w:left="900" w:hanging="180"/>
      </w:pPr>
      <w:r>
        <w:rPr>
          <w:rFonts w:cs="Arial"/>
        </w:rPr>
        <w:t xml:space="preserve">   </w:t>
      </w:r>
      <w:ins w:id="23" w:author="jmyslin2" w:date="2013-09-04T08:15:00Z">
        <w:r>
          <w:rPr>
            <w:rFonts w:cs="Arial"/>
          </w:rPr>
          <w:t xml:space="preserve">Exception: Audio Attenuation for chimes shall not apply to emergency phone call conditions as defined in </w:t>
        </w:r>
      </w:ins>
      <w:ins w:id="24" w:author="jmyslin2" w:date="2013-09-04T08:17:00Z">
        <w:del w:id="25" w:author="Walus, David (D.M.)" w:date="2014-03-17T07:27:00Z">
          <w:r w:rsidDel="005528CC">
            <w:rPr>
              <w:rFonts w:cs="Arial"/>
            </w:rPr>
            <w:fldChar w:fldCharType="begin"/>
          </w:r>
          <w:r w:rsidDel="005528CC">
            <w:rPr>
              <w:rFonts w:cs="Arial"/>
            </w:rPr>
            <w:delInstrText xml:space="preserve"> HYPERLINK "http://ivs02.pd3.ford.com:8080/tcr/controller/ObjLauncher?wolf_objectid=19.0.71617679&amp;LID=19.0.87611872" \o "Reference Link to Object :FAS-E911-GREQ-285276-2-Emergency Phone Call Conditions Property : Name" </w:delInstrText>
          </w:r>
          <w:r w:rsidDel="005528CC">
            <w:rPr>
              <w:rFonts w:cs="Arial"/>
            </w:rPr>
            <w:fldChar w:fldCharType="separate"/>
          </w:r>
          <w:r w:rsidRPr="00AA6AFB" w:rsidDel="005528CC">
            <w:rPr>
              <w:rFonts w:cs="Arial"/>
            </w:rPr>
            <w:delText>FAS-E911-GREQ-285276-2-Emergency Phone Call Conditions</w:delText>
          </w:r>
          <w:r w:rsidDel="005528CC">
            <w:rPr>
              <w:rFonts w:cs="Arial"/>
            </w:rPr>
            <w:fldChar w:fldCharType="end"/>
          </w:r>
        </w:del>
      </w:ins>
      <w:ins w:id="26" w:author="Walus, David (D.M.)" w:date="2014-03-17T07:28:00Z">
        <w:r w:rsidRPr="005528CC">
          <w:rPr>
            <w:rFonts w:cs="Arial"/>
          </w:rPr>
          <w:t>EASSIST-SR-REQ-014809</w:t>
        </w:r>
      </w:ins>
      <w:ins w:id="27" w:author="Walus, David (D.M.)" w:date="2014-03-17T07:27:00Z">
        <w:r w:rsidRPr="00AA6AFB">
          <w:rPr>
            <w:rFonts w:cs="Arial"/>
          </w:rPr>
          <w:t>-Emergency Phone Call Conditions</w:t>
        </w:r>
      </w:ins>
    </w:p>
    <w:p w:rsidR="00AA6AFB" w:rsidRDefault="00AA6AFB">
      <w:pPr>
        <w:ind w:left="900" w:hanging="180"/>
      </w:pPr>
      <w:r>
        <w:rPr>
          <w:rFonts w:cs="Arial"/>
        </w:rPr>
        <w:t xml:space="preserve">   Note: for beeps at a minimum Attenuation 6 shall be supported (full mute).  Reference applicable beep attenuation requirements/specifications if Attenuation 1 – Attenuation 5 are supported for beeps.</w:t>
      </w:r>
    </w:p>
    <w:p w:rsidR="00AA6AFB" w:rsidRDefault="00AA6AFB">
      <w:pPr>
        <w:ind w:left="900" w:hanging="180"/>
        <w:rPr>
          <w:ins w:id="28" w:author="Myslinski, Jason (J.S.)" w:date="2014-02-07T08:03:00Z"/>
          <w:rFonts w:cs="Arial"/>
        </w:rPr>
      </w:pPr>
      <w:r>
        <w:rPr>
          <w:rFonts w:ascii="Symbol" w:eastAsia="Symbol" w:hAnsi="Symbol" w:cs="Symbol"/>
          <w:color w:val="000000"/>
        </w:rPr>
        <w:t></w:t>
      </w:r>
      <w:r>
        <w:rPr>
          <w:rFonts w:eastAsia="Symbol"/>
          <w:color w:val="000000"/>
          <w:sz w:val="14"/>
          <w:szCs w:val="14"/>
        </w:rPr>
        <w:t xml:space="preserve">   </w:t>
      </w:r>
      <w:r>
        <w:rPr>
          <w:rFonts w:cs="Arial"/>
        </w:rPr>
        <w:t xml:space="preserve">Audio Attenuation for prompts (from the prompt generator – ex SYNC) shall apply to only the active audio source (media, phone, VR, TA) and shall NOT attenuate </w:t>
      </w:r>
      <w:proofErr w:type="gramStart"/>
      <w:r>
        <w:rPr>
          <w:rFonts w:cs="Arial"/>
        </w:rPr>
        <w:t>prompts,</w:t>
      </w:r>
      <w:proofErr w:type="gramEnd"/>
      <w:r>
        <w:rPr>
          <w:rFonts w:cs="Arial"/>
        </w:rPr>
        <w:t xml:space="preserve"> chimes and beeps.</w:t>
      </w:r>
    </w:p>
    <w:p w:rsidR="00AA6AFB" w:rsidRPr="00AA6AFB" w:rsidRDefault="00AA6AFB">
      <w:pPr>
        <w:ind w:left="900" w:hanging="180"/>
        <w:rPr>
          <w:rFonts w:cs="Arial"/>
        </w:rPr>
      </w:pPr>
      <w:ins w:id="29" w:author="Myslinski, Jason (J.S.)" w:date="2014-02-07T08:03:00Z">
        <w:r>
          <w:rPr>
            <w:rFonts w:cs="Arial"/>
          </w:rPr>
          <w:t xml:space="preserve">   </w:t>
        </w:r>
      </w:ins>
      <w:ins w:id="30" w:author="Myslinski, Jason (J.S.)" w:date="2014-02-07T08:02:00Z">
        <w:r>
          <w:rPr>
            <w:rFonts w:cs="Arial"/>
          </w:rPr>
          <w:t xml:space="preserve">Exception: Audio Attenuation for </w:t>
        </w:r>
      </w:ins>
      <w:ins w:id="31" w:author="Myslinski, Jason (J.S.)" w:date="2014-02-07T08:03:00Z">
        <w:r>
          <w:rPr>
            <w:rFonts w:cs="Arial"/>
          </w:rPr>
          <w:t>prompts</w:t>
        </w:r>
      </w:ins>
      <w:ins w:id="32" w:author="Myslinski, Jason (J.S.)" w:date="2014-02-07T08:02:00Z">
        <w:r>
          <w:rPr>
            <w:rFonts w:cs="Arial"/>
          </w:rPr>
          <w:t xml:space="preserve"> shall not apply to emergency phone call conditions as defined in </w:t>
        </w:r>
        <w:del w:id="33" w:author="Walus, David (D.M.)" w:date="2014-03-17T07:28:00Z">
          <w:r w:rsidDel="005528CC">
            <w:rPr>
              <w:rFonts w:cs="Arial"/>
            </w:rPr>
            <w:fldChar w:fldCharType="begin"/>
          </w:r>
          <w:r w:rsidDel="005528CC">
            <w:rPr>
              <w:rFonts w:cs="Arial"/>
            </w:rPr>
            <w:delInstrText xml:space="preserve"> HYPERLINK "http://ivs02.pd3.ford.com:8080/tcr/controller/ObjLauncher?wolf_objectid=19.0.71617679&amp;LID=19.0.87611872" \o "Reference Link to Object :FAS-E911-GREQ-285276-2-Emergency Phone Call Conditions Property : Name" </w:delInstrText>
          </w:r>
          <w:r w:rsidDel="005528CC">
            <w:rPr>
              <w:rFonts w:cs="Arial"/>
            </w:rPr>
            <w:fldChar w:fldCharType="separate"/>
          </w:r>
          <w:r w:rsidRPr="00DC1A67" w:rsidDel="005528CC">
            <w:rPr>
              <w:rFonts w:cs="Arial"/>
            </w:rPr>
            <w:delText>FAS-E911-GREQ-285276-2-Emergency Phone Call Conditions</w:delText>
          </w:r>
          <w:r w:rsidDel="005528CC">
            <w:rPr>
              <w:rFonts w:cs="Arial"/>
            </w:rPr>
            <w:fldChar w:fldCharType="end"/>
          </w:r>
        </w:del>
      </w:ins>
      <w:ins w:id="34" w:author="Walus, David (D.M.)" w:date="2014-03-17T07:29:00Z">
        <w:r w:rsidRPr="005528CC">
          <w:rPr>
            <w:rFonts w:cs="Arial"/>
          </w:rPr>
          <w:t xml:space="preserve"> EASSIST-SR-REQ-014809</w:t>
        </w:r>
      </w:ins>
      <w:ins w:id="35" w:author="Walus, David (D.M.)" w:date="2014-03-17T07:28:00Z">
        <w:r w:rsidRPr="00DC1A67">
          <w:rPr>
            <w:rFonts w:cs="Arial"/>
          </w:rPr>
          <w:t>-Emergency Phone Call Conditions</w:t>
        </w:r>
      </w:ins>
    </w:p>
    <w:p w:rsidR="00AA6AFB" w:rsidRDefault="00AA6AFB">
      <w:pPr>
        <w:ind w:left="900" w:hanging="180"/>
        <w:rPr>
          <w:rFonts w:cs="Arial"/>
        </w:rPr>
      </w:pPr>
      <w:r>
        <w:rPr>
          <w:rFonts w:ascii="Symbol" w:eastAsia="Symbol" w:hAnsi="Symbol" w:cs="Symbol"/>
          <w:color w:val="000000"/>
        </w:rPr>
        <w:t></w:t>
      </w:r>
      <w:r>
        <w:rPr>
          <w:rFonts w:eastAsia="Symbol"/>
          <w:color w:val="000000"/>
          <w:sz w:val="14"/>
          <w:szCs w:val="14"/>
        </w:rPr>
        <w:t xml:space="preserve">   </w:t>
      </w:r>
      <w:proofErr w:type="gramStart"/>
      <w:r>
        <w:rPr>
          <w:rFonts w:cs="Arial"/>
        </w:rPr>
        <w:t>The</w:t>
      </w:r>
      <w:proofErr w:type="gramEnd"/>
      <w:r>
        <w:rPr>
          <w:rFonts w:cs="Arial"/>
        </w:rPr>
        <w:t xml:space="preserve"> audio volume shall only be attenuated if the level is above the specified attenuation level (Table 8.4.14).</w:t>
      </w:r>
    </w:p>
    <w:p w:rsidR="00AA6AFB" w:rsidRDefault="00AA6AFB">
      <w:pPr>
        <w:ind w:left="900" w:hanging="180"/>
        <w:rPr>
          <w:rFonts w:cs="Arial"/>
        </w:rPr>
      </w:pPr>
      <w:r>
        <w:rPr>
          <w:rFonts w:ascii="Symbol" w:eastAsia="Symbol" w:hAnsi="Symbol" w:cs="Symbol"/>
          <w:color w:val="000000"/>
        </w:rPr>
        <w:t></w:t>
      </w:r>
      <w:r>
        <w:rPr>
          <w:rFonts w:eastAsia="Symbol"/>
          <w:color w:val="000000"/>
          <w:sz w:val="14"/>
          <w:szCs w:val="14"/>
        </w:rPr>
        <w:t xml:space="preserve">   </w:t>
      </w:r>
      <w:proofErr w:type="gramStart"/>
      <w:r>
        <w:rPr>
          <w:rFonts w:cs="Arial"/>
        </w:rPr>
        <w:t>The</w:t>
      </w:r>
      <w:proofErr w:type="gramEnd"/>
      <w:r>
        <w:rPr>
          <w:rFonts w:cs="Arial"/>
        </w:rPr>
        <w:t xml:space="preserve"> volume shall not be user-adjustable during a Full Mute Audio Volume Attenuation event, unless otherwise noted.  Upon exiting a full mute Audio Volume Attenuation event, the volume shall either be restored to the level just prior to the Audio Volume Attenuation event or to the next highest Audio Volume Attenuation level if another attenuation request is active.</w:t>
      </w:r>
    </w:p>
    <w:p w:rsidR="00AA6AFB" w:rsidRDefault="00AA6AFB">
      <w:pPr>
        <w:ind w:left="900" w:hanging="180"/>
        <w:rPr>
          <w:rFonts w:cs="Arial"/>
        </w:rPr>
      </w:pPr>
      <w:r>
        <w:rPr>
          <w:rFonts w:ascii="Symbol" w:eastAsia="Symbol" w:hAnsi="Symbol" w:cs="Symbol"/>
          <w:color w:val="000000"/>
        </w:rPr>
        <w:t></w:t>
      </w:r>
      <w:r>
        <w:rPr>
          <w:rFonts w:eastAsia="Symbol"/>
          <w:color w:val="000000"/>
          <w:sz w:val="14"/>
          <w:szCs w:val="14"/>
        </w:rPr>
        <w:t xml:space="preserve">   </w:t>
      </w:r>
      <w:r>
        <w:rPr>
          <w:rFonts w:cs="Arial"/>
        </w:rPr>
        <w:t>If the volume is NOT user adjusted during an Audio Volume Attenuation event, upon exiting, the volume shall either be restored to the level just prior to the Audio Volume Attenuation event or to the next highest Audio Volume Attenuation level if another attenuation request is active.</w:t>
      </w:r>
    </w:p>
    <w:p w:rsidR="00AA6AFB" w:rsidRDefault="00AA6AFB">
      <w:pPr>
        <w:ind w:left="900" w:hanging="180"/>
        <w:rPr>
          <w:rFonts w:cs="Arial"/>
        </w:rPr>
      </w:pPr>
      <w:r>
        <w:rPr>
          <w:rFonts w:ascii="Symbol" w:eastAsia="Symbol" w:hAnsi="Symbol" w:cs="Symbol"/>
          <w:color w:val="000000"/>
        </w:rPr>
        <w:t></w:t>
      </w:r>
      <w:r>
        <w:rPr>
          <w:rFonts w:eastAsia="Symbol"/>
          <w:color w:val="000000"/>
          <w:sz w:val="14"/>
          <w:szCs w:val="14"/>
        </w:rPr>
        <w:t xml:space="preserve">   </w:t>
      </w:r>
      <w:proofErr w:type="gramStart"/>
      <w:r>
        <w:rPr>
          <w:rFonts w:cs="Arial"/>
        </w:rPr>
        <w:t>If</w:t>
      </w:r>
      <w:proofErr w:type="gramEnd"/>
      <w:r>
        <w:rPr>
          <w:rFonts w:cs="Arial"/>
        </w:rPr>
        <w:t xml:space="preserve"> the user adjusts the volume during a partial Audio Volume Attenuation or Audio Volume Restoration event, the Audio Volume Attenuation or Audio Volume Restoration shall be cancelled and the volume level shall follow the user adjustment, except as noted above for a full mute attenuation. </w:t>
      </w:r>
    </w:p>
    <w:p w:rsidR="00AA6AFB" w:rsidRDefault="00AA6AFB">
      <w:pPr>
        <w:ind w:left="900" w:hanging="180"/>
        <w:rPr>
          <w:rFonts w:cs="Arial"/>
        </w:rPr>
      </w:pPr>
      <w:r>
        <w:rPr>
          <w:rFonts w:ascii="Symbol" w:eastAsia="Symbol" w:hAnsi="Symbol" w:cs="Symbol"/>
          <w:color w:val="000000"/>
        </w:rPr>
        <w:lastRenderedPageBreak/>
        <w:t></w:t>
      </w:r>
      <w:r>
        <w:rPr>
          <w:rFonts w:eastAsia="Symbol"/>
          <w:color w:val="000000"/>
          <w:sz w:val="14"/>
          <w:szCs w:val="14"/>
        </w:rPr>
        <w:t xml:space="preserve">   </w:t>
      </w:r>
      <w:r>
        <w:rPr>
          <w:rFonts w:cs="Arial"/>
        </w:rPr>
        <w:t>The AHU/DSP shall meet the Audio Volume Restoration requirements when transitioning to a new attenuation level.</w:t>
      </w:r>
    </w:p>
    <w:p w:rsidR="00AA6AFB" w:rsidRDefault="00AA6AFB">
      <w:pPr>
        <w:rPr>
          <w:rFonts w:cs="Arial"/>
          <w:color w:val="000000"/>
        </w:rPr>
      </w:pPr>
    </w:p>
    <w:p w:rsidR="00AA6AFB" w:rsidDel="00637163" w:rsidRDefault="00AA6AFB">
      <w:pPr>
        <w:rPr>
          <w:del w:id="36" w:author="Dage, Matthew (M.)" w:date="2017-08-23T08:06:00Z"/>
          <w:rFonts w:cs="Arial"/>
          <w:color w:val="000000"/>
        </w:rPr>
      </w:pPr>
      <w:del w:id="37" w:author="Dage, Matthew (M.)" w:date="2017-08-23T08:06:00Z">
        <w:r w:rsidDel="00637163">
          <w:rPr>
            <w:rFonts w:cs="Arial"/>
            <w:color w:val="000000"/>
          </w:rPr>
          <w:delText>The Audio Volume Attenuation levels defined below shall be maintained in a calibration file.</w:delText>
        </w:r>
      </w:del>
    </w:p>
    <w:p w:rsidR="00AA6AFB" w:rsidRDefault="00AA6AFB">
      <w:pPr>
        <w:rPr>
          <w:rFonts w:cs="Arial"/>
          <w:color w:val="000000"/>
        </w:rPr>
      </w:pPr>
    </w:p>
    <w:p w:rsidR="00AA6AFB" w:rsidRDefault="00AA6AFB">
      <w:pPr>
        <w:jc w:val="center"/>
        <w:rPr>
          <w:rFonts w:cs="Arial"/>
          <w:b/>
          <w:color w:val="000000"/>
        </w:rPr>
      </w:pPr>
      <w:r>
        <w:rPr>
          <w:rFonts w:cs="Arial"/>
          <w:b/>
          <w:color w:val="000000"/>
        </w:rPr>
        <w:t>Table 8.4.14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2266"/>
        <w:gridCol w:w="2266"/>
      </w:tblGrid>
      <w:tr w:rsidR="00AA6AFB">
        <w:trPr>
          <w:jc w:val="center"/>
        </w:trPr>
        <w:tc>
          <w:tcPr>
            <w:tcW w:w="2357" w:type="dxa"/>
            <w:tcBorders>
              <w:top w:val="single" w:sz="4" w:space="0" w:color="auto"/>
              <w:left w:val="single" w:sz="4" w:space="0" w:color="auto"/>
              <w:bottom w:val="double" w:sz="4" w:space="0" w:color="auto"/>
              <w:right w:val="single" w:sz="4" w:space="0" w:color="auto"/>
            </w:tcBorders>
            <w:vAlign w:val="center"/>
            <w:hideMark/>
          </w:tcPr>
          <w:p w:rsidR="00AA6AFB" w:rsidRDefault="00AA6AFB">
            <w:pPr>
              <w:keepNext/>
              <w:jc w:val="center"/>
              <w:rPr>
                <w:rFonts w:cs="Arial"/>
                <w:b/>
                <w:color w:val="000000"/>
              </w:rPr>
            </w:pPr>
            <w:r>
              <w:rPr>
                <w:rFonts w:cs="Arial"/>
                <w:b/>
                <w:color w:val="000000"/>
              </w:rPr>
              <w:t xml:space="preserve">Attenuation Level </w:t>
            </w:r>
          </w:p>
        </w:tc>
        <w:tc>
          <w:tcPr>
            <w:tcW w:w="2266" w:type="dxa"/>
            <w:tcBorders>
              <w:top w:val="single" w:sz="4" w:space="0" w:color="auto"/>
              <w:left w:val="single" w:sz="4" w:space="0" w:color="auto"/>
              <w:bottom w:val="double" w:sz="4" w:space="0" w:color="auto"/>
              <w:right w:val="single" w:sz="4" w:space="0" w:color="auto"/>
            </w:tcBorders>
            <w:hideMark/>
          </w:tcPr>
          <w:p w:rsidR="00AA6AFB" w:rsidRDefault="00AA6AFB">
            <w:pPr>
              <w:keepNext/>
              <w:jc w:val="center"/>
              <w:rPr>
                <w:rFonts w:cs="Arial"/>
                <w:b/>
                <w:color w:val="000000"/>
              </w:rPr>
            </w:pPr>
            <w:ins w:id="38" w:author="jmyslin2" w:date="2013-02-28T08:33:00Z">
              <w:r>
                <w:rPr>
                  <w:rFonts w:cs="Arial"/>
                  <w:b/>
                  <w:color w:val="000000"/>
                </w:rPr>
                <w:t>Volume Step</w:t>
              </w:r>
            </w:ins>
          </w:p>
        </w:tc>
        <w:tc>
          <w:tcPr>
            <w:tcW w:w="2266" w:type="dxa"/>
            <w:tcBorders>
              <w:top w:val="single" w:sz="4" w:space="0" w:color="auto"/>
              <w:left w:val="single" w:sz="4" w:space="0" w:color="auto"/>
              <w:bottom w:val="double" w:sz="4" w:space="0" w:color="auto"/>
              <w:right w:val="single" w:sz="4" w:space="0" w:color="auto"/>
            </w:tcBorders>
            <w:vAlign w:val="center"/>
            <w:hideMark/>
          </w:tcPr>
          <w:p w:rsidR="00AA6AFB" w:rsidRDefault="00AA6AFB">
            <w:pPr>
              <w:keepNext/>
              <w:jc w:val="center"/>
              <w:rPr>
                <w:rFonts w:cs="Arial"/>
                <w:b/>
                <w:color w:val="000000"/>
              </w:rPr>
            </w:pPr>
            <w:ins w:id="39" w:author="mdage" w:date="2013-01-10T14:55:00Z">
              <w:r>
                <w:rPr>
                  <w:rFonts w:cs="Arial"/>
                  <w:b/>
                  <w:color w:val="000000"/>
                </w:rPr>
                <w:t>Volume relative from max (0 dB)</w:t>
              </w:r>
            </w:ins>
          </w:p>
        </w:tc>
      </w:tr>
      <w:tr w:rsidR="00AA6AFB">
        <w:trPr>
          <w:jc w:val="center"/>
        </w:trPr>
        <w:tc>
          <w:tcPr>
            <w:tcW w:w="2357" w:type="dxa"/>
            <w:tcBorders>
              <w:top w:val="doub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r>
              <w:rPr>
                <w:rFonts w:cs="Arial"/>
                <w:color w:val="000000"/>
              </w:rPr>
              <w:t>Attenuation 0</w:t>
            </w:r>
          </w:p>
        </w:tc>
        <w:tc>
          <w:tcPr>
            <w:tcW w:w="2266" w:type="dxa"/>
            <w:tcBorders>
              <w:top w:val="double" w:sz="4" w:space="0" w:color="auto"/>
              <w:left w:val="single" w:sz="4" w:space="0" w:color="auto"/>
              <w:bottom w:val="single" w:sz="4" w:space="0" w:color="auto"/>
              <w:right w:val="single" w:sz="4" w:space="0" w:color="auto"/>
            </w:tcBorders>
            <w:hideMark/>
          </w:tcPr>
          <w:p w:rsidR="00AA6AFB" w:rsidRDefault="00AA6AFB">
            <w:pPr>
              <w:keepNext/>
              <w:jc w:val="center"/>
              <w:rPr>
                <w:rFonts w:cs="Arial"/>
                <w:color w:val="000000"/>
              </w:rPr>
            </w:pPr>
            <w:ins w:id="40" w:author="jmyslin2" w:date="2013-02-28T08:34:00Z">
              <w:r>
                <w:rPr>
                  <w:rFonts w:cs="Arial"/>
                  <w:color w:val="000000"/>
                </w:rPr>
                <w:t>No Attenuation</w:t>
              </w:r>
            </w:ins>
          </w:p>
        </w:tc>
        <w:tc>
          <w:tcPr>
            <w:tcW w:w="2266" w:type="dxa"/>
            <w:tcBorders>
              <w:top w:val="doub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r>
              <w:rPr>
                <w:rFonts w:cs="Arial"/>
                <w:color w:val="000000"/>
              </w:rPr>
              <w:t>No Attenuation</w:t>
            </w:r>
          </w:p>
        </w:tc>
      </w:tr>
      <w:tr w:rsidR="00AA6AFB">
        <w:trPr>
          <w:jc w:val="center"/>
        </w:trPr>
        <w:tc>
          <w:tcPr>
            <w:tcW w:w="2357"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r>
              <w:rPr>
                <w:rFonts w:cs="Arial"/>
                <w:color w:val="000000"/>
              </w:rPr>
              <w:t>Attenuation 1</w:t>
            </w:r>
          </w:p>
        </w:tc>
        <w:tc>
          <w:tcPr>
            <w:tcW w:w="2266" w:type="dxa"/>
            <w:tcBorders>
              <w:top w:val="single" w:sz="4" w:space="0" w:color="auto"/>
              <w:left w:val="single" w:sz="4" w:space="0" w:color="auto"/>
              <w:bottom w:val="single" w:sz="4" w:space="0" w:color="auto"/>
              <w:right w:val="single" w:sz="4" w:space="0" w:color="auto"/>
            </w:tcBorders>
            <w:hideMark/>
          </w:tcPr>
          <w:p w:rsidR="00AA6AFB" w:rsidRDefault="00AA6AFB">
            <w:pPr>
              <w:keepNext/>
              <w:jc w:val="center"/>
              <w:rPr>
                <w:rFonts w:cs="Arial"/>
                <w:color w:val="000000"/>
              </w:rPr>
            </w:pPr>
            <w:ins w:id="41" w:author="jmyslin2" w:date="2013-02-28T08:34:00Z">
              <w:r>
                <w:rPr>
                  <w:rFonts w:cs="Arial"/>
                  <w:color w:val="000000"/>
                </w:rPr>
                <w:t>18</w:t>
              </w:r>
            </w:ins>
          </w:p>
        </w:tc>
        <w:tc>
          <w:tcPr>
            <w:tcW w:w="2266"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ins w:id="42" w:author="jmyslin2" w:date="2013-02-28T08:36:00Z">
              <w:r>
                <w:rPr>
                  <w:rFonts w:cs="Arial"/>
                  <w:color w:val="000000"/>
                </w:rPr>
                <w:t>-15.50 dB</w:t>
              </w:r>
            </w:ins>
          </w:p>
        </w:tc>
      </w:tr>
      <w:tr w:rsidR="00AA6AFB">
        <w:trPr>
          <w:jc w:val="center"/>
        </w:trPr>
        <w:tc>
          <w:tcPr>
            <w:tcW w:w="2357"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r>
              <w:rPr>
                <w:rFonts w:cs="Arial"/>
                <w:color w:val="000000"/>
              </w:rPr>
              <w:t>Attenuation 2</w:t>
            </w:r>
          </w:p>
        </w:tc>
        <w:tc>
          <w:tcPr>
            <w:tcW w:w="2266" w:type="dxa"/>
            <w:tcBorders>
              <w:top w:val="single" w:sz="4" w:space="0" w:color="auto"/>
              <w:left w:val="single" w:sz="4" w:space="0" w:color="auto"/>
              <w:bottom w:val="single" w:sz="4" w:space="0" w:color="auto"/>
              <w:right w:val="single" w:sz="4" w:space="0" w:color="auto"/>
            </w:tcBorders>
            <w:hideMark/>
          </w:tcPr>
          <w:p w:rsidR="00AA6AFB" w:rsidRDefault="00AA6AFB">
            <w:pPr>
              <w:keepNext/>
              <w:jc w:val="center"/>
              <w:rPr>
                <w:rFonts w:cs="Arial"/>
                <w:color w:val="000000"/>
              </w:rPr>
            </w:pPr>
            <w:ins w:id="43" w:author="jmyslin2" w:date="2013-02-28T08:35:00Z">
              <w:r>
                <w:rPr>
                  <w:rFonts w:cs="Arial"/>
                  <w:color w:val="000000"/>
                </w:rPr>
                <w:t>15</w:t>
              </w:r>
            </w:ins>
          </w:p>
        </w:tc>
        <w:tc>
          <w:tcPr>
            <w:tcW w:w="2266"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ins w:id="44" w:author="jmyslin2" w:date="2013-02-28T08:36:00Z">
              <w:r>
                <w:rPr>
                  <w:rFonts w:cs="Arial"/>
                  <w:color w:val="000000"/>
                </w:rPr>
                <w:t>-20.75 dB</w:t>
              </w:r>
            </w:ins>
          </w:p>
        </w:tc>
      </w:tr>
      <w:tr w:rsidR="00AA6AFB">
        <w:trPr>
          <w:jc w:val="center"/>
        </w:trPr>
        <w:tc>
          <w:tcPr>
            <w:tcW w:w="2357"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r>
              <w:rPr>
                <w:rFonts w:cs="Arial"/>
                <w:color w:val="000000"/>
              </w:rPr>
              <w:t>Attenuation 3</w:t>
            </w:r>
          </w:p>
        </w:tc>
        <w:tc>
          <w:tcPr>
            <w:tcW w:w="2266" w:type="dxa"/>
            <w:tcBorders>
              <w:top w:val="single" w:sz="4" w:space="0" w:color="auto"/>
              <w:left w:val="single" w:sz="4" w:space="0" w:color="auto"/>
              <w:bottom w:val="single" w:sz="4" w:space="0" w:color="auto"/>
              <w:right w:val="single" w:sz="4" w:space="0" w:color="auto"/>
            </w:tcBorders>
            <w:hideMark/>
          </w:tcPr>
          <w:p w:rsidR="00AA6AFB" w:rsidRDefault="00AA6AFB">
            <w:pPr>
              <w:keepNext/>
              <w:jc w:val="center"/>
              <w:rPr>
                <w:rFonts w:cs="Arial"/>
                <w:color w:val="000000"/>
              </w:rPr>
            </w:pPr>
            <w:ins w:id="45" w:author="jmyslin2" w:date="2013-02-28T08:35:00Z">
              <w:r>
                <w:rPr>
                  <w:rFonts w:cs="Arial"/>
                  <w:color w:val="000000"/>
                </w:rPr>
                <w:t>13</w:t>
              </w:r>
            </w:ins>
          </w:p>
        </w:tc>
        <w:tc>
          <w:tcPr>
            <w:tcW w:w="2266"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ins w:id="46" w:author="jmyslin2" w:date="2013-02-28T08:36:00Z">
              <w:r>
                <w:rPr>
                  <w:rFonts w:cs="Arial"/>
                  <w:color w:val="000000"/>
                </w:rPr>
                <w:t>-24.75 dB</w:t>
              </w:r>
            </w:ins>
          </w:p>
        </w:tc>
      </w:tr>
      <w:tr w:rsidR="00AA6AFB">
        <w:trPr>
          <w:jc w:val="center"/>
        </w:trPr>
        <w:tc>
          <w:tcPr>
            <w:tcW w:w="2357"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r>
              <w:rPr>
                <w:rFonts w:cs="Arial"/>
                <w:color w:val="000000"/>
              </w:rPr>
              <w:t>Attenuation 4</w:t>
            </w:r>
          </w:p>
        </w:tc>
        <w:tc>
          <w:tcPr>
            <w:tcW w:w="2266" w:type="dxa"/>
            <w:tcBorders>
              <w:top w:val="single" w:sz="4" w:space="0" w:color="auto"/>
              <w:left w:val="single" w:sz="4" w:space="0" w:color="auto"/>
              <w:bottom w:val="single" w:sz="4" w:space="0" w:color="auto"/>
              <w:right w:val="single" w:sz="4" w:space="0" w:color="auto"/>
            </w:tcBorders>
            <w:hideMark/>
          </w:tcPr>
          <w:p w:rsidR="00AA6AFB" w:rsidRDefault="00AA6AFB">
            <w:pPr>
              <w:keepNext/>
              <w:jc w:val="center"/>
              <w:rPr>
                <w:rFonts w:cs="Arial"/>
                <w:color w:val="000000"/>
              </w:rPr>
            </w:pPr>
            <w:ins w:id="47" w:author="jmyslin2" w:date="2013-02-28T08:35:00Z">
              <w:r>
                <w:rPr>
                  <w:rFonts w:cs="Arial"/>
                  <w:color w:val="000000"/>
                </w:rPr>
                <w:t>12</w:t>
              </w:r>
            </w:ins>
          </w:p>
        </w:tc>
        <w:tc>
          <w:tcPr>
            <w:tcW w:w="2266"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ins w:id="48" w:author="jmyslin2" w:date="2013-02-28T08:36:00Z">
              <w:r>
                <w:rPr>
                  <w:rFonts w:cs="Arial"/>
                  <w:color w:val="000000"/>
                </w:rPr>
                <w:t>-27.00 dB</w:t>
              </w:r>
            </w:ins>
          </w:p>
        </w:tc>
      </w:tr>
      <w:tr w:rsidR="00AA6AFB">
        <w:trPr>
          <w:jc w:val="center"/>
        </w:trPr>
        <w:tc>
          <w:tcPr>
            <w:tcW w:w="2357"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r>
              <w:rPr>
                <w:rFonts w:cs="Arial"/>
                <w:color w:val="000000"/>
              </w:rPr>
              <w:t>Attenuation 5</w:t>
            </w:r>
          </w:p>
        </w:tc>
        <w:tc>
          <w:tcPr>
            <w:tcW w:w="2266" w:type="dxa"/>
            <w:tcBorders>
              <w:top w:val="single" w:sz="4" w:space="0" w:color="auto"/>
              <w:left w:val="single" w:sz="4" w:space="0" w:color="auto"/>
              <w:bottom w:val="single" w:sz="4" w:space="0" w:color="auto"/>
              <w:right w:val="single" w:sz="4" w:space="0" w:color="auto"/>
            </w:tcBorders>
            <w:hideMark/>
          </w:tcPr>
          <w:p w:rsidR="00AA6AFB" w:rsidRDefault="00AA6AFB">
            <w:pPr>
              <w:keepNext/>
              <w:jc w:val="center"/>
              <w:rPr>
                <w:rFonts w:cs="Arial"/>
                <w:color w:val="000000"/>
              </w:rPr>
            </w:pPr>
            <w:ins w:id="49" w:author="Dage, Matthew (M.)" w:date="2016-05-19T11:01:00Z">
              <w:r>
                <w:rPr>
                  <w:rFonts w:cs="Arial"/>
                  <w:color w:val="000000"/>
                </w:rPr>
                <w:t>5</w:t>
              </w:r>
            </w:ins>
            <w:ins w:id="50" w:author="fnowack2" w:date="2013-05-02T15:55:00Z">
              <w:del w:id="51" w:author="Dage, Matthew (M.)" w:date="2016-05-19T11:01:00Z">
                <w:r w:rsidDel="0000079F">
                  <w:rPr>
                    <w:rFonts w:cs="Arial"/>
                    <w:color w:val="000000"/>
                  </w:rPr>
                  <w:delText>7</w:delText>
                </w:r>
              </w:del>
            </w:ins>
            <w:r>
              <w:rPr>
                <w:rFonts w:cs="Arial"/>
                <w:color w:val="000000"/>
              </w:rPr>
              <w:t xml:space="preserve"> </w:t>
            </w:r>
          </w:p>
        </w:tc>
        <w:tc>
          <w:tcPr>
            <w:tcW w:w="2266"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ins w:id="52" w:author="jmyslin2" w:date="2013-05-03T08:11:00Z">
              <w:r>
                <w:rPr>
                  <w:rFonts w:cs="Arial"/>
                  <w:color w:val="000000"/>
                </w:rPr>
                <w:t>-</w:t>
              </w:r>
            </w:ins>
            <w:ins w:id="53" w:author="fnowack2" w:date="2013-05-02T15:55:00Z">
              <w:r>
                <w:rPr>
                  <w:rFonts w:cs="Arial"/>
                  <w:color w:val="000000"/>
                </w:rPr>
                <w:t>4</w:t>
              </w:r>
              <w:del w:id="54" w:author="Dage, Matthew (M.)" w:date="2016-05-19T11:02:00Z">
                <w:r w:rsidDel="0000079F">
                  <w:rPr>
                    <w:rFonts w:cs="Arial"/>
                    <w:color w:val="000000"/>
                  </w:rPr>
                  <w:delText>0</w:delText>
                </w:r>
              </w:del>
            </w:ins>
            <w:ins w:id="55" w:author="Dage, Matthew (M.)" w:date="2016-05-19T11:02:00Z">
              <w:r>
                <w:rPr>
                  <w:rFonts w:cs="Arial"/>
                  <w:color w:val="000000"/>
                </w:rPr>
                <w:t>8</w:t>
              </w:r>
            </w:ins>
            <w:ins w:id="56" w:author="fnowack2" w:date="2013-05-02T15:55:00Z">
              <w:r>
                <w:rPr>
                  <w:rFonts w:cs="Arial"/>
                  <w:color w:val="000000"/>
                </w:rPr>
                <w:t>.</w:t>
              </w:r>
              <w:del w:id="57" w:author="Dage, Matthew (M.)" w:date="2016-05-19T11:02:00Z">
                <w:r w:rsidDel="0000079F">
                  <w:rPr>
                    <w:rFonts w:cs="Arial"/>
                    <w:color w:val="000000"/>
                  </w:rPr>
                  <w:delText>7</w:delText>
                </w:r>
              </w:del>
            </w:ins>
            <w:ins w:id="58" w:author="Dage, Matthew (M.)" w:date="2016-05-19T11:02:00Z">
              <w:r>
                <w:rPr>
                  <w:rFonts w:cs="Arial"/>
                  <w:color w:val="000000"/>
                </w:rPr>
                <w:t>2</w:t>
              </w:r>
            </w:ins>
            <w:ins w:id="59" w:author="fnowack2" w:date="2013-05-02T15:55:00Z">
              <w:r>
                <w:rPr>
                  <w:rFonts w:cs="Arial"/>
                  <w:color w:val="000000"/>
                </w:rPr>
                <w:t>5</w:t>
              </w:r>
            </w:ins>
            <w:ins w:id="60" w:author="jmyslin2" w:date="2013-02-28T08:36:00Z">
              <w:r>
                <w:rPr>
                  <w:rFonts w:cs="Arial"/>
                  <w:color w:val="000000"/>
                </w:rPr>
                <w:t xml:space="preserve"> dB</w:t>
              </w:r>
            </w:ins>
          </w:p>
        </w:tc>
      </w:tr>
      <w:tr w:rsidR="00AA6AFB">
        <w:trPr>
          <w:jc w:val="center"/>
        </w:trPr>
        <w:tc>
          <w:tcPr>
            <w:tcW w:w="2357"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r>
              <w:rPr>
                <w:rFonts w:cs="Arial"/>
                <w:color w:val="000000"/>
              </w:rPr>
              <w:t>Attenuation 6</w:t>
            </w:r>
          </w:p>
        </w:tc>
        <w:tc>
          <w:tcPr>
            <w:tcW w:w="2266" w:type="dxa"/>
            <w:tcBorders>
              <w:top w:val="single" w:sz="4" w:space="0" w:color="auto"/>
              <w:left w:val="single" w:sz="4" w:space="0" w:color="auto"/>
              <w:bottom w:val="single" w:sz="4" w:space="0" w:color="auto"/>
              <w:right w:val="single" w:sz="4" w:space="0" w:color="auto"/>
            </w:tcBorders>
            <w:hideMark/>
          </w:tcPr>
          <w:p w:rsidR="00AA6AFB" w:rsidRDefault="00AA6AFB">
            <w:pPr>
              <w:keepNext/>
              <w:jc w:val="center"/>
              <w:rPr>
                <w:rFonts w:cs="Arial"/>
                <w:color w:val="000000"/>
              </w:rPr>
            </w:pPr>
            <w:ins w:id="61" w:author="jmyslin2" w:date="2013-02-28T08:34:00Z">
              <w:r>
                <w:rPr>
                  <w:rFonts w:cs="Arial"/>
                  <w:color w:val="000000"/>
                </w:rPr>
                <w:t>Full Mute</w:t>
              </w:r>
            </w:ins>
          </w:p>
        </w:tc>
        <w:tc>
          <w:tcPr>
            <w:tcW w:w="2266"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r>
              <w:rPr>
                <w:rFonts w:cs="Arial"/>
                <w:color w:val="000000"/>
              </w:rPr>
              <w:t>Full Mute</w:t>
            </w:r>
          </w:p>
        </w:tc>
      </w:tr>
      <w:tr w:rsidR="00AA6AFB">
        <w:trPr>
          <w:jc w:val="center"/>
        </w:trPr>
        <w:tc>
          <w:tcPr>
            <w:tcW w:w="2357"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r>
              <w:rPr>
                <w:rFonts w:cs="Arial"/>
                <w:color w:val="000000"/>
              </w:rPr>
              <w:t>Unknown</w:t>
            </w:r>
          </w:p>
        </w:tc>
        <w:tc>
          <w:tcPr>
            <w:tcW w:w="2266" w:type="dxa"/>
            <w:tcBorders>
              <w:top w:val="single" w:sz="4" w:space="0" w:color="auto"/>
              <w:left w:val="single" w:sz="4" w:space="0" w:color="auto"/>
              <w:bottom w:val="single" w:sz="4" w:space="0" w:color="auto"/>
              <w:right w:val="single" w:sz="4" w:space="0" w:color="auto"/>
            </w:tcBorders>
            <w:hideMark/>
          </w:tcPr>
          <w:p w:rsidR="00AA6AFB" w:rsidRDefault="00AA6AFB">
            <w:pPr>
              <w:keepNext/>
              <w:jc w:val="center"/>
              <w:rPr>
                <w:rFonts w:cs="Arial"/>
                <w:color w:val="000000"/>
              </w:rPr>
            </w:pPr>
            <w:ins w:id="62" w:author="jmyslin2" w:date="2013-02-28T08:34:00Z">
              <w:r>
                <w:rPr>
                  <w:rFonts w:cs="Arial"/>
                  <w:color w:val="000000"/>
                </w:rPr>
                <w:t>No Attenuation</w:t>
              </w:r>
            </w:ins>
          </w:p>
        </w:tc>
        <w:tc>
          <w:tcPr>
            <w:tcW w:w="2266" w:type="dxa"/>
            <w:tcBorders>
              <w:top w:val="single" w:sz="4" w:space="0" w:color="auto"/>
              <w:left w:val="single" w:sz="4" w:space="0" w:color="auto"/>
              <w:bottom w:val="single" w:sz="4" w:space="0" w:color="auto"/>
              <w:right w:val="single" w:sz="4" w:space="0" w:color="auto"/>
            </w:tcBorders>
            <w:vAlign w:val="center"/>
            <w:hideMark/>
          </w:tcPr>
          <w:p w:rsidR="00AA6AFB" w:rsidRDefault="00AA6AFB">
            <w:pPr>
              <w:keepNext/>
              <w:jc w:val="center"/>
              <w:rPr>
                <w:rFonts w:cs="Arial"/>
                <w:color w:val="000000"/>
              </w:rPr>
            </w:pPr>
            <w:r>
              <w:rPr>
                <w:rFonts w:cs="Arial"/>
                <w:color w:val="000000"/>
              </w:rPr>
              <w:t>No Attenuation</w:t>
            </w:r>
          </w:p>
        </w:tc>
      </w:tr>
    </w:tbl>
    <w:p w:rsidR="00AA6AFB" w:rsidRDefault="00AA6AFB">
      <w:pPr>
        <w:rPr>
          <w:rFonts w:cs="Arial"/>
          <w:color w:val="000000"/>
        </w:rPr>
      </w:pPr>
    </w:p>
    <w:p w:rsidR="00AA6AFB" w:rsidRDefault="00AA6AFB">
      <w:pPr>
        <w:rPr>
          <w:rFonts w:cs="Arial"/>
          <w:b/>
        </w:rPr>
      </w:pPr>
      <w:r>
        <w:rPr>
          <w:rFonts w:cs="Arial"/>
          <w:b/>
        </w:rPr>
        <w:t>Audio Volume Restoration</w:t>
      </w:r>
    </w:p>
    <w:p w:rsidR="00AA6AFB" w:rsidDel="005564FA" w:rsidRDefault="00AA6AFB">
      <w:pPr>
        <w:rPr>
          <w:del w:id="63" w:author="Myslinski, Jason (J.S.)" w:date="2014-06-09T08:39:00Z"/>
          <w:rFonts w:cs="Arial"/>
          <w:color w:val="000000"/>
        </w:rPr>
      </w:pPr>
      <w:r>
        <w:rPr>
          <w:rFonts w:cs="Arial"/>
          <w:color w:val="000000"/>
        </w:rPr>
        <w:t xml:space="preserve">When an Audio Volume Attenuation changes to a less restrictive audio attenuation level, the AHU/DSP shall restore the volume level </w:t>
      </w:r>
      <w:del w:id="64" w:author="Myslinski, Jason (J.S.)" w:date="2014-06-09T08:39:00Z">
        <w:r w:rsidDel="005564FA">
          <w:rPr>
            <w:rFonts w:cs="Arial"/>
            <w:color w:val="000000"/>
          </w:rPr>
          <w:delText>at a rate of 50 msec/volume step.</w:delText>
        </w:r>
      </w:del>
      <w:ins w:id="65" w:author="Myslinski, Jason (J.S.)" w:date="2014-06-09T08:39:00Z">
        <w:r>
          <w:rPr>
            <w:rFonts w:cs="Arial"/>
            <w:color w:val="000000"/>
          </w:rPr>
          <w:t xml:space="preserve">  as defined in SPSS requirement “VOL-FUR-REQ-088208-Audio Attenuation/Restoration</w:t>
        </w:r>
      </w:ins>
      <w:ins w:id="66" w:author="Myslinski, Jason (J.S.)" w:date="2014-06-09T08:40:00Z">
        <w:r>
          <w:rPr>
            <w:rFonts w:cs="Arial"/>
            <w:color w:val="000000"/>
          </w:rPr>
          <w:t>”.</w:t>
        </w:r>
      </w:ins>
    </w:p>
    <w:p w:rsidR="00AA6AFB" w:rsidRDefault="00AA6AFB">
      <w:pPr>
        <w:rPr>
          <w:rFonts w:cs="Arial"/>
          <w:color w:val="000000"/>
        </w:rPr>
      </w:pPr>
    </w:p>
    <w:p w:rsidR="00AA6AFB" w:rsidRDefault="00AA6AFB">
      <w:pPr>
        <w:rPr>
          <w:rFonts w:cs="Arial"/>
          <w:b/>
        </w:rPr>
      </w:pPr>
      <w:r>
        <w:rPr>
          <w:rFonts w:cs="Arial"/>
          <w:b/>
        </w:rPr>
        <w:t>Audio Volume Attenuation Fault Conditions</w:t>
      </w:r>
    </w:p>
    <w:p w:rsidR="00AA6AFB" w:rsidRDefault="00AA6AFB">
      <w:pPr>
        <w:rPr>
          <w:rFonts w:cs="Arial"/>
        </w:rPr>
      </w:pPr>
      <w:proofErr w:type="gramStart"/>
      <w:r>
        <w:rPr>
          <w:rFonts w:cs="Arial"/>
        </w:rPr>
        <w:t>If the above signal is not received for 5 seconds or the signal state is set to 0x7 (Unknown), the AHU/DSP shall default to a "No Attenuation" condition.</w:t>
      </w:r>
      <w:proofErr w:type="gramEnd"/>
    </w:p>
    <w:p w:rsidR="00AA6AFB" w:rsidRDefault="00AA6AFB">
      <w:pPr>
        <w:rPr>
          <w:rFonts w:cs="Arial"/>
        </w:rPr>
      </w:pPr>
    </w:p>
    <w:p w:rsidR="00AA6AFB" w:rsidRDefault="00AA6AFB" w:rsidP="00AA6AFB">
      <w:pPr>
        <w:pStyle w:val="Heading1"/>
      </w:pPr>
      <w:bookmarkStart w:id="67" w:name="_Toc505177166"/>
      <w:r>
        <w:lastRenderedPageBreak/>
        <w:t>Functional Definition</w:t>
      </w:r>
      <w:bookmarkEnd w:id="67"/>
    </w:p>
    <w:p w:rsidR="00AA6AFB" w:rsidRDefault="00AA6AFB" w:rsidP="00AA6AFB">
      <w:pPr>
        <w:pStyle w:val="Heading2"/>
      </w:pPr>
      <w:bookmarkStart w:id="68" w:name="_Toc505177167"/>
      <w:r w:rsidRPr="00B9479B">
        <w:t>VOL-FUN-REQ-014826/A-Volume Control (</w:t>
      </w:r>
      <w:proofErr w:type="spellStart"/>
      <w:r w:rsidRPr="00B9479B">
        <w:t>TcSE</w:t>
      </w:r>
      <w:proofErr w:type="spellEnd"/>
      <w:r w:rsidRPr="00B9479B">
        <w:t xml:space="preserve"> ROIN-120283-1)</w:t>
      </w:r>
      <w:bookmarkEnd w:id="68"/>
    </w:p>
    <w:p w:rsidR="00AA6AFB" w:rsidRDefault="00AA6AFB" w:rsidP="00AA6AFB">
      <w:pPr>
        <w:pStyle w:val="Heading3"/>
      </w:pPr>
      <w:bookmarkStart w:id="69" w:name="_Toc505177168"/>
      <w:r>
        <w:t>Use Cases</w:t>
      </w:r>
      <w:bookmarkEnd w:id="69"/>
    </w:p>
    <w:p w:rsidR="00AA6AFB" w:rsidRDefault="00AA6AFB" w:rsidP="00AA6AFB">
      <w:pPr>
        <w:pStyle w:val="Heading4"/>
      </w:pPr>
      <w:r>
        <w:t>VOL-UC-REQ-014827/D-Increase Media Volume (</w:t>
      </w:r>
      <w:proofErr w:type="spellStart"/>
      <w:r>
        <w:t>TcSE</w:t>
      </w:r>
      <w:proofErr w:type="spellEnd"/>
      <w:r>
        <w:t xml:space="preserve"> ROIN-290273-1)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 xml:space="preserve">Infotainment System is powered ON </w:t>
            </w:r>
          </w:p>
          <w:p w:rsidR="00AA6AFB" w:rsidRDefault="00AA6AFB">
            <w:pPr>
              <w:rPr>
                <w:rFonts w:cs="Arial"/>
                <w:lang w:eastAsia="zh-CN"/>
              </w:rPr>
            </w:pPr>
            <w:r>
              <w:rPr>
                <w:rFonts w:cs="Arial"/>
                <w:lang w:eastAsia="zh-CN"/>
              </w:rPr>
              <w:t>Media source is active (ex CD, USB, AM/FM…)</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rPr>
            </w:pPr>
            <w:r>
              <w:rPr>
                <w:rFonts w:cs="Arial"/>
              </w:rPr>
              <w:t>User selects &lt;Increase Volume&gt; via HMI.</w:t>
            </w:r>
            <w:r>
              <w:rPr>
                <w:rFonts w:cs="Arial"/>
              </w:rPr>
              <w:br/>
              <w:t>The infotainment system adjusts the media volume setting.</w:t>
            </w:r>
            <w:r>
              <w:rPr>
                <w:rFonts w:cs="Arial"/>
              </w:rPr>
              <w:br/>
              <w:t>HMI indicates {Media Volume Level} as level is being adjusted.</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color w:val="000000"/>
              </w:rPr>
            </w:pPr>
            <w:r>
              <w:rPr>
                <w:rFonts w:cs="Arial"/>
                <w:color w:val="000000"/>
              </w:rPr>
              <w:t>HMI indicates final {Media Volume Setting}.</w:t>
            </w:r>
            <w:r>
              <w:rPr>
                <w:rFonts w:cs="Arial"/>
                <w:color w:val="000000"/>
              </w:rPr>
              <w:br/>
              <w:t>The infotainment system will operate with updated media volume level.</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A6AFB" w:rsidRPr="002C74D7" w:rsidRDefault="00AA6AFB">
            <w:pPr>
              <w:rPr>
                <w:rFonts w:cs="Arial"/>
              </w:rPr>
            </w:pPr>
            <w:r w:rsidRPr="002C74D7">
              <w:rPr>
                <w:rFonts w:cs="Arial"/>
                <w:lang w:eastAsia="zh-CN"/>
              </w:rPr>
              <w:t>VOL-UC-REQ-014828</w:t>
            </w:r>
            <w:r w:rsidRPr="002C74D7">
              <w:rPr>
                <w:rFonts w:cs="Arial"/>
              </w:rPr>
              <w:t>-Increase Media Volume - Volume currently set to maximum</w:t>
            </w:r>
          </w:p>
          <w:p w:rsidR="00AA6AFB" w:rsidRDefault="00AA6AFB">
            <w:pPr>
              <w:rPr>
                <w:rFonts w:cs="Arial"/>
                <w:lang w:eastAsia="zh-CN"/>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G-HMI, CBI, SWC</w:t>
            </w:r>
          </w:p>
        </w:tc>
      </w:tr>
    </w:tbl>
    <w:p w:rsidR="00AA6AFB" w:rsidRDefault="00AA6AFB"/>
    <w:p w:rsidR="00AA6AFB" w:rsidRDefault="00AA6AFB" w:rsidP="00AA6AFB">
      <w:pPr>
        <w:pStyle w:val="Heading4"/>
      </w:pPr>
      <w:r>
        <w:t>VOL-UC-REQ-014828/B-Increase Media Volume - Volume currently set to maximum (</w:t>
      </w:r>
      <w:proofErr w:type="spellStart"/>
      <w:r>
        <w:t>TcSE</w:t>
      </w:r>
      <w:proofErr w:type="spellEnd"/>
      <w:r>
        <w:t xml:space="preserve"> ROIN-290275-1)</w:t>
      </w:r>
    </w:p>
    <w:p w:rsidR="00AA6AFB" w:rsidRPr="005F5EF0" w:rsidRDefault="00AA6AFB" w:rsidP="00AA6AFB">
      <w:pPr>
        <w:rPr>
          <w:b/>
          <w:sz w:val="16"/>
          <w:szCs w:val="16"/>
        </w:rPr>
      </w:pPr>
      <w:r w:rsidRPr="005F5EF0">
        <w:rPr>
          <w:b/>
          <w:sz w:val="16"/>
          <w:szCs w:val="16"/>
        </w:rPr>
        <w:t>Linked Elements</w:t>
      </w:r>
    </w:p>
    <w:p w:rsidR="00AA6AFB" w:rsidRPr="005F5EF0" w:rsidRDefault="00AA6AFB" w:rsidP="00AA6AFB">
      <w:pPr>
        <w:rPr>
          <w:sz w:val="16"/>
          <w:szCs w:val="16"/>
        </w:rPr>
      </w:pPr>
      <w:r w:rsidRPr="005F5EF0">
        <w:rPr>
          <w:sz w:val="16"/>
          <w:szCs w:val="16"/>
        </w:rPr>
        <w:t>VOL-UC-REQ-014827/D-Increase Media Volume (</w:t>
      </w:r>
      <w:proofErr w:type="spellStart"/>
      <w:r w:rsidRPr="005F5EF0">
        <w:rPr>
          <w:sz w:val="16"/>
          <w:szCs w:val="16"/>
        </w:rPr>
        <w:t>TcSE</w:t>
      </w:r>
      <w:proofErr w:type="spellEnd"/>
      <w:r w:rsidRPr="005F5EF0">
        <w:rPr>
          <w:sz w:val="16"/>
          <w:szCs w:val="16"/>
        </w:rPr>
        <w:t xml:space="preserve"> ROIN-290273-1)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Vehicle Occupant</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 xml:space="preserve">Infotainment System is powered ON </w:t>
            </w:r>
          </w:p>
          <w:p w:rsidR="00723B14" w:rsidRDefault="00AA6AFB">
            <w:pPr>
              <w:rPr>
                <w:rFonts w:cs="Arial"/>
                <w:szCs w:val="20"/>
                <w:lang w:eastAsia="zh-CN"/>
              </w:rPr>
            </w:pPr>
            <w:r>
              <w:rPr>
                <w:rFonts w:cs="Arial"/>
                <w:szCs w:val="20"/>
                <w:lang w:eastAsia="zh-CN"/>
              </w:rPr>
              <w:t>Media source is active (ex CD, USB, AM/FM…)</w:t>
            </w:r>
          </w:p>
          <w:p w:rsidR="00723B14" w:rsidRDefault="00AA6AFB">
            <w:pPr>
              <w:rPr>
                <w:rFonts w:cs="Arial"/>
                <w:szCs w:val="20"/>
                <w:lang w:eastAsia="zh-CN"/>
              </w:rPr>
            </w:pPr>
            <w:r>
              <w:rPr>
                <w:rFonts w:cs="Arial"/>
                <w:szCs w:val="20"/>
                <w:lang w:eastAsia="zh-CN"/>
              </w:rPr>
              <w:t>Media volume is currently at max volume</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rPr>
              <w:t>User selects &lt;Increase Volume&gt; via HMI.</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Fonts w:cs="Arial"/>
                <w:szCs w:val="20"/>
              </w:rPr>
              <w:t>Media Volume setting remains unchanged.</w:t>
            </w:r>
            <w:r>
              <w:rPr>
                <w:rFonts w:cs="Arial"/>
                <w:szCs w:val="20"/>
              </w:rPr>
              <w:br/>
              <w:t>HMI indicates {Media Volume Setting}.</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N/A</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G-HMI, CBI, SWC</w:t>
            </w:r>
          </w:p>
        </w:tc>
      </w:tr>
    </w:tbl>
    <w:p w:rsidR="00723B14" w:rsidRDefault="00723B14"/>
    <w:p w:rsidR="00AA6AFB" w:rsidRDefault="00AA6AFB" w:rsidP="00AA6AFB">
      <w:pPr>
        <w:pStyle w:val="Heading4"/>
      </w:pPr>
      <w:r>
        <w:t>VOL-UC-REQ-014829/D-Decrease Media Volume (</w:t>
      </w:r>
      <w:proofErr w:type="spellStart"/>
      <w:r>
        <w:t>TcSE</w:t>
      </w:r>
      <w:proofErr w:type="spellEnd"/>
      <w:r>
        <w:t xml:space="preserve"> ROIN-290395-1)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 xml:space="preserve">Infotainment System is powered ON </w:t>
            </w:r>
          </w:p>
          <w:p w:rsidR="00AA6AFB" w:rsidRDefault="00AA6AFB">
            <w:pPr>
              <w:rPr>
                <w:rFonts w:cs="Arial"/>
                <w:lang w:eastAsia="zh-CN"/>
              </w:rPr>
            </w:pPr>
            <w:r>
              <w:rPr>
                <w:rFonts w:cs="Arial"/>
                <w:lang w:eastAsia="zh-CN"/>
              </w:rPr>
              <w:t>Media source is active (ex CD, USB, AM/FM…)</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rPr>
            </w:pPr>
            <w:r>
              <w:rPr>
                <w:rFonts w:cs="Arial"/>
              </w:rPr>
              <w:t>User selects &lt;Decrease Volume&gt; via HMI.</w:t>
            </w:r>
            <w:r>
              <w:rPr>
                <w:rFonts w:cs="Arial"/>
              </w:rPr>
              <w:br/>
              <w:t>The infotainment system adjusts the media volume setting.</w:t>
            </w:r>
            <w:r>
              <w:rPr>
                <w:rFonts w:cs="Arial"/>
              </w:rPr>
              <w:br/>
              <w:t>HMI indicates {Media Volume Level} as level is being adjusted.</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color w:val="000000"/>
              </w:rPr>
            </w:pPr>
            <w:r>
              <w:rPr>
                <w:rFonts w:cs="Arial"/>
                <w:color w:val="000000"/>
              </w:rPr>
              <w:t>HMI indicates final {Media Volume Setting}.</w:t>
            </w:r>
            <w:r>
              <w:rPr>
                <w:rFonts w:cs="Arial"/>
                <w:color w:val="000000"/>
              </w:rPr>
              <w:br/>
              <w:t>The infotainment system will operate with updated media volume level.</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A6AFB" w:rsidRPr="00923BD8" w:rsidRDefault="00AA6AFB">
            <w:pPr>
              <w:rPr>
                <w:rFonts w:cs="Arial"/>
              </w:rPr>
            </w:pPr>
            <w:r w:rsidRPr="00923BD8">
              <w:rPr>
                <w:rFonts w:cs="Arial"/>
                <w:lang w:eastAsia="zh-CN"/>
              </w:rPr>
              <w:t>VOL-UC-REQ-014830</w:t>
            </w:r>
            <w:r w:rsidRPr="00923BD8">
              <w:rPr>
                <w:rFonts w:cs="Arial"/>
              </w:rPr>
              <w:t>-Decrease Media Volume - Volume currently set to minimum</w:t>
            </w:r>
          </w:p>
          <w:p w:rsidR="00AA6AFB" w:rsidRDefault="00AA6AFB">
            <w:pPr>
              <w:rPr>
                <w:rFonts w:cs="Arial"/>
                <w:lang w:eastAsia="zh-CN"/>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G-HMI, CBI, SWC</w:t>
            </w:r>
          </w:p>
        </w:tc>
      </w:tr>
    </w:tbl>
    <w:p w:rsidR="00AA6AFB" w:rsidRDefault="00AA6AFB"/>
    <w:p w:rsidR="00AA6AFB" w:rsidRDefault="00AA6AFB" w:rsidP="00AA6AFB">
      <w:pPr>
        <w:pStyle w:val="Heading4"/>
      </w:pPr>
      <w:r>
        <w:lastRenderedPageBreak/>
        <w:t>VOL-UC-REQ-014830/B-Decrease Media Volume - Volume currently set to minimum (</w:t>
      </w:r>
      <w:proofErr w:type="spellStart"/>
      <w:r>
        <w:t>TcSE</w:t>
      </w:r>
      <w:proofErr w:type="spellEnd"/>
      <w:r>
        <w:t xml:space="preserve"> ROIN-290396-1)</w:t>
      </w:r>
    </w:p>
    <w:p w:rsidR="00AA6AFB" w:rsidRPr="005F5EF0" w:rsidRDefault="00AA6AFB" w:rsidP="00AA6AFB">
      <w:pPr>
        <w:rPr>
          <w:b/>
          <w:sz w:val="16"/>
          <w:szCs w:val="16"/>
        </w:rPr>
      </w:pPr>
      <w:r w:rsidRPr="005F5EF0">
        <w:rPr>
          <w:b/>
          <w:sz w:val="16"/>
          <w:szCs w:val="16"/>
        </w:rPr>
        <w:t>Linked Elements</w:t>
      </w:r>
    </w:p>
    <w:p w:rsidR="00AA6AFB" w:rsidRPr="005F5EF0" w:rsidRDefault="00AA6AFB" w:rsidP="00AA6AFB">
      <w:pPr>
        <w:rPr>
          <w:sz w:val="16"/>
          <w:szCs w:val="16"/>
        </w:rPr>
      </w:pPr>
      <w:r w:rsidRPr="005F5EF0">
        <w:rPr>
          <w:sz w:val="16"/>
          <w:szCs w:val="16"/>
        </w:rPr>
        <w:t>VOL-UC-REQ-014829/D-Decrease Media Volume (</w:t>
      </w:r>
      <w:proofErr w:type="spellStart"/>
      <w:r w:rsidRPr="005F5EF0">
        <w:rPr>
          <w:sz w:val="16"/>
          <w:szCs w:val="16"/>
        </w:rPr>
        <w:t>TcSE</w:t>
      </w:r>
      <w:proofErr w:type="spellEnd"/>
      <w:r w:rsidRPr="005F5EF0">
        <w:rPr>
          <w:sz w:val="16"/>
          <w:szCs w:val="16"/>
        </w:rPr>
        <w:t xml:space="preserve"> ROIN-290395-1)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Vehicle Occupant</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 xml:space="preserve">Infotainment System is powered ON </w:t>
            </w:r>
          </w:p>
          <w:p w:rsidR="00723B14" w:rsidRDefault="00AA6AFB">
            <w:pPr>
              <w:rPr>
                <w:rFonts w:cs="Arial"/>
                <w:szCs w:val="20"/>
                <w:lang w:eastAsia="zh-CN"/>
              </w:rPr>
            </w:pPr>
            <w:r>
              <w:rPr>
                <w:rFonts w:cs="Arial"/>
                <w:szCs w:val="20"/>
                <w:lang w:eastAsia="zh-CN"/>
              </w:rPr>
              <w:t>Media source is active (ex CD, USB, AM/FM…)</w:t>
            </w:r>
          </w:p>
          <w:p w:rsidR="00723B14" w:rsidRDefault="00AA6AFB">
            <w:pPr>
              <w:rPr>
                <w:rFonts w:cs="Arial"/>
                <w:szCs w:val="20"/>
                <w:lang w:eastAsia="zh-CN"/>
              </w:rPr>
            </w:pPr>
            <w:r>
              <w:rPr>
                <w:rFonts w:cs="Arial"/>
                <w:szCs w:val="20"/>
                <w:lang w:eastAsia="zh-CN"/>
              </w:rPr>
              <w:t>Media volume is currently at minimum volume (no volume)</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rPr>
              <w:t>User selects &lt;Decrease Volume&gt; via HMI.</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Fonts w:cs="Arial"/>
                <w:szCs w:val="20"/>
              </w:rPr>
              <w:t>Volume setting remains unchanged.</w:t>
            </w:r>
            <w:r>
              <w:rPr>
                <w:rFonts w:cs="Arial"/>
                <w:szCs w:val="20"/>
              </w:rPr>
              <w:br/>
              <w:t>HMI indicates {Media Volume Setting}.</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N/A</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G-HMI, CBI, SWC</w:t>
            </w:r>
          </w:p>
        </w:tc>
      </w:tr>
    </w:tbl>
    <w:p w:rsidR="00723B14" w:rsidRDefault="00723B14"/>
    <w:p w:rsidR="00AA6AFB" w:rsidRDefault="00AA6AFB" w:rsidP="00AA6AFB">
      <w:pPr>
        <w:pStyle w:val="Heading4"/>
      </w:pPr>
      <w:r>
        <w:t>VOL-UC-REQ-014831/D-Adjusts Voice Recognition (VR) Volume (</w:t>
      </w:r>
      <w:proofErr w:type="spellStart"/>
      <w:r>
        <w:t>TcSE</w:t>
      </w:r>
      <w:proofErr w:type="spellEnd"/>
      <w:r>
        <w:t xml:space="preserve"> ROIN-290398-1)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Vehicle Occupant</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 xml:space="preserve">Infotainment System is powered ON </w:t>
            </w:r>
          </w:p>
          <w:p w:rsidR="00723B14" w:rsidRDefault="00AA6AFB">
            <w:pPr>
              <w:rPr>
                <w:rFonts w:cs="Arial"/>
                <w:szCs w:val="20"/>
                <w:lang w:eastAsia="zh-CN"/>
              </w:rPr>
            </w:pPr>
            <w:r>
              <w:rPr>
                <w:rFonts w:cs="Arial"/>
                <w:szCs w:val="20"/>
                <w:lang w:eastAsia="zh-CN"/>
              </w:rPr>
              <w:t>VR is the active audio source</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Fonts w:cs="Arial"/>
                <w:szCs w:val="20"/>
              </w:rPr>
              <w:t>User selects &lt;Increase/Decrease Volume&gt; via HMI.</w:t>
            </w:r>
            <w:r>
              <w:rPr>
                <w:rFonts w:cs="Arial"/>
                <w:szCs w:val="20"/>
              </w:rPr>
              <w:br/>
              <w:t>The infotainment system adjusts the VR volume setting.</w:t>
            </w:r>
            <w:r>
              <w:rPr>
                <w:rFonts w:cs="Arial"/>
                <w:szCs w:val="20"/>
              </w:rPr>
              <w:br/>
              <w:t>HMI indicates {VR Volume Level} as level is being adjusted.</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color w:val="000000"/>
                <w:szCs w:val="20"/>
              </w:rPr>
            </w:pPr>
            <w:r>
              <w:rPr>
                <w:rFonts w:cs="Arial"/>
                <w:color w:val="000000"/>
                <w:szCs w:val="20"/>
              </w:rPr>
              <w:t>HMI indicates final {VR Volume Setting}.</w:t>
            </w:r>
            <w:r>
              <w:rPr>
                <w:rFonts w:cs="Arial"/>
                <w:color w:val="000000"/>
                <w:szCs w:val="20"/>
              </w:rPr>
              <w:br/>
              <w:t>The infotainment system will operate with updated VR volume level.</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23B14" w:rsidRDefault="00AA6AFB">
            <w:pPr>
              <w:rPr>
                <w:rFonts w:cs="Arial"/>
                <w:szCs w:val="20"/>
                <w:lang w:eastAsia="zh-CN"/>
              </w:rPr>
            </w:pPr>
            <w:r>
              <w:rPr>
                <w:rFonts w:cs="Arial"/>
                <w:szCs w:val="20"/>
                <w:lang w:eastAsia="zh-CN"/>
              </w:rPr>
              <w:t>Reference the Media volume use case exceptions (currently at min and max volume) which applies to all volume sources (Media, VR, Prompts, Phone, TA)</w:t>
            </w:r>
          </w:p>
          <w:p w:rsidR="00723B14" w:rsidRDefault="00AA6AFB">
            <w:pPr>
              <w:rPr>
                <w:rFonts w:cs="Arial"/>
                <w:szCs w:val="20"/>
              </w:rPr>
            </w:pPr>
            <w:r>
              <w:rPr>
                <w:rFonts w:cs="Arial"/>
                <w:szCs w:val="20"/>
              </w:rPr>
              <w:t xml:space="preserve">E1- </w:t>
            </w:r>
            <w:hyperlink r:id="rId10" w:history="1">
              <w:r>
                <w:rPr>
                  <w:rStyle w:val="Hyperlink"/>
                  <w:rFonts w:cs="Arial"/>
                  <w:szCs w:val="20"/>
                </w:rPr>
                <w:t>VOL-GUC-290275-Increase Media Volume - Volume currently set to maximum</w:t>
              </w:r>
            </w:hyperlink>
          </w:p>
          <w:p w:rsidR="00723B14" w:rsidRDefault="00AA6AFB">
            <w:pPr>
              <w:rPr>
                <w:rFonts w:cs="Arial"/>
                <w:szCs w:val="20"/>
              </w:rPr>
            </w:pPr>
            <w:r>
              <w:rPr>
                <w:rFonts w:cs="Arial"/>
                <w:szCs w:val="20"/>
              </w:rPr>
              <w:t xml:space="preserve">E2 - </w:t>
            </w:r>
            <w:hyperlink r:id="rId11" w:history="1">
              <w:r>
                <w:rPr>
                  <w:rStyle w:val="Hyperlink"/>
                  <w:rFonts w:cs="Arial"/>
                  <w:szCs w:val="20"/>
                </w:rPr>
                <w:t>VOL-GUC-290396-Decrease Media Volume - Volume currently set to minimum</w:t>
              </w:r>
            </w:hyperlink>
          </w:p>
          <w:p w:rsidR="00723B14" w:rsidRDefault="00723B14">
            <w:pPr>
              <w:rPr>
                <w:rFonts w:cs="Arial"/>
                <w:szCs w:val="20"/>
              </w:rPr>
            </w:pP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G-HMI, CBI, SWC</w:t>
            </w:r>
          </w:p>
        </w:tc>
      </w:tr>
    </w:tbl>
    <w:p w:rsidR="00723B14" w:rsidRDefault="00723B14"/>
    <w:p w:rsidR="00AA6AFB" w:rsidRDefault="00AA6AFB" w:rsidP="00AA6AFB">
      <w:pPr>
        <w:pStyle w:val="Heading4"/>
      </w:pPr>
      <w:r>
        <w:t>VOL-UC-REQ-014832/C-Adjust Prompt Volume (</w:t>
      </w:r>
      <w:proofErr w:type="spellStart"/>
      <w:r>
        <w:t>TcSE</w:t>
      </w:r>
      <w:proofErr w:type="spellEnd"/>
      <w:r>
        <w:t xml:space="preserve"> ROIN-290401-1)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Vehicle Occupant</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 xml:space="preserve">Infotainment System is powered ON </w:t>
            </w:r>
          </w:p>
          <w:p w:rsidR="00723B14" w:rsidRDefault="00AA6AFB">
            <w:pPr>
              <w:rPr>
                <w:rFonts w:cs="Arial"/>
                <w:szCs w:val="20"/>
                <w:lang w:eastAsia="zh-CN"/>
              </w:rPr>
            </w:pPr>
            <w:r>
              <w:rPr>
                <w:rFonts w:cs="Arial"/>
                <w:szCs w:val="20"/>
                <w:lang w:eastAsia="zh-CN"/>
              </w:rPr>
              <w:t xml:space="preserve">Mixable Prompt </w:t>
            </w:r>
            <w:proofErr w:type="gramStart"/>
            <w:r>
              <w:rPr>
                <w:rFonts w:cs="Arial"/>
                <w:szCs w:val="20"/>
                <w:lang w:eastAsia="zh-CN"/>
              </w:rPr>
              <w:t>are</w:t>
            </w:r>
            <w:proofErr w:type="gramEnd"/>
            <w:r>
              <w:rPr>
                <w:rFonts w:cs="Arial"/>
                <w:szCs w:val="20"/>
                <w:lang w:eastAsia="zh-CN"/>
              </w:rPr>
              <w:t xml:space="preserve"> the active audio source (</w:t>
            </w:r>
            <w:proofErr w:type="spellStart"/>
            <w:r>
              <w:rPr>
                <w:rFonts w:cs="Arial"/>
                <w:szCs w:val="20"/>
                <w:lang w:eastAsia="zh-CN"/>
              </w:rPr>
              <w:t>ex navigation</w:t>
            </w:r>
            <w:proofErr w:type="spellEnd"/>
            <w:r>
              <w:rPr>
                <w:rFonts w:cs="Arial"/>
                <w:szCs w:val="20"/>
                <w:lang w:eastAsia="zh-CN"/>
              </w:rPr>
              <w:t xml:space="preserve"> prompts, TTS…)</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Fonts w:cs="Arial"/>
                <w:szCs w:val="20"/>
              </w:rPr>
              <w:t>User selects &lt;Increase/Decrease Volume&gt; via HMI.</w:t>
            </w:r>
            <w:r>
              <w:rPr>
                <w:rFonts w:cs="Arial"/>
                <w:szCs w:val="20"/>
              </w:rPr>
              <w:br/>
              <w:t>The infotainment system adjusts the Prompt volume setting.</w:t>
            </w:r>
            <w:r>
              <w:rPr>
                <w:rFonts w:cs="Arial"/>
                <w:szCs w:val="20"/>
              </w:rPr>
              <w:br/>
              <w:t>HMI indicates {Prompt Volume Level} as level is being adjusted.</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color w:val="000000"/>
                <w:szCs w:val="20"/>
              </w:rPr>
            </w:pPr>
            <w:r>
              <w:rPr>
                <w:rFonts w:cs="Arial"/>
                <w:color w:val="000000"/>
                <w:szCs w:val="20"/>
              </w:rPr>
              <w:t>HMI indicates final {Prompt Volume Setting}.</w:t>
            </w:r>
            <w:r>
              <w:rPr>
                <w:rFonts w:cs="Arial"/>
                <w:color w:val="000000"/>
                <w:szCs w:val="20"/>
              </w:rPr>
              <w:br/>
              <w:t>The infotainment system will operate with updated Prompt volume level.</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23B14" w:rsidRDefault="00AA6AFB">
            <w:pPr>
              <w:rPr>
                <w:rFonts w:cs="Arial"/>
                <w:szCs w:val="20"/>
                <w:lang w:eastAsia="zh-CN"/>
              </w:rPr>
            </w:pPr>
            <w:r>
              <w:rPr>
                <w:rFonts w:cs="Arial"/>
                <w:szCs w:val="20"/>
                <w:lang w:eastAsia="zh-CN"/>
              </w:rPr>
              <w:t>Reference the Media volume use case exceptions (currently at min and max volume) which applies to all volume sources (Media, VR, Prompts, Phone, TA)</w:t>
            </w:r>
          </w:p>
          <w:p w:rsidR="00723B14" w:rsidRDefault="00AA6AFB">
            <w:pPr>
              <w:rPr>
                <w:rFonts w:cs="Arial"/>
                <w:szCs w:val="20"/>
              </w:rPr>
            </w:pPr>
            <w:r>
              <w:rPr>
                <w:rFonts w:cs="Arial"/>
                <w:szCs w:val="20"/>
              </w:rPr>
              <w:t>E1-</w:t>
            </w:r>
            <w:hyperlink r:id="rId12" w:history="1">
              <w:r>
                <w:rPr>
                  <w:rStyle w:val="Hyperlink"/>
                  <w:rFonts w:cs="Arial"/>
                  <w:szCs w:val="20"/>
                </w:rPr>
                <w:t>VOL-GUC-290275-Increase Media Volume - Volume currently set to maximum</w:t>
              </w:r>
            </w:hyperlink>
          </w:p>
          <w:p w:rsidR="00723B14" w:rsidRDefault="00AA6AFB">
            <w:pPr>
              <w:rPr>
                <w:rFonts w:cs="Arial"/>
                <w:szCs w:val="20"/>
              </w:rPr>
            </w:pPr>
            <w:r>
              <w:rPr>
                <w:rFonts w:cs="Arial"/>
                <w:szCs w:val="20"/>
              </w:rPr>
              <w:t>E2-</w:t>
            </w:r>
            <w:hyperlink r:id="rId13" w:history="1">
              <w:r>
                <w:rPr>
                  <w:rStyle w:val="Hyperlink"/>
                  <w:rFonts w:cs="Arial"/>
                  <w:szCs w:val="20"/>
                </w:rPr>
                <w:t>VOL-GUC-290396-Decrease Media Volume - Volume currently set to minimum</w:t>
              </w:r>
            </w:hyperlink>
          </w:p>
          <w:p w:rsidR="00723B14" w:rsidRDefault="00723B14">
            <w:pPr>
              <w:rPr>
                <w:rFonts w:cs="Arial"/>
                <w:szCs w:val="20"/>
                <w:lang w:eastAsia="zh-CN"/>
              </w:rPr>
            </w:pP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lastRenderedPageBreak/>
              <w:t>Interfaces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G-HMI, CBI, SWC</w:t>
            </w:r>
          </w:p>
        </w:tc>
      </w:tr>
    </w:tbl>
    <w:p w:rsidR="00723B14" w:rsidRDefault="00723B14"/>
    <w:p w:rsidR="00AA6AFB" w:rsidRDefault="00AA6AFB" w:rsidP="00AA6AFB">
      <w:pPr>
        <w:pStyle w:val="Heading4"/>
      </w:pPr>
      <w:r>
        <w:t>VOL-UC-REQ-014833/D-Adjust Phone Volume (</w:t>
      </w:r>
      <w:proofErr w:type="spellStart"/>
      <w:r>
        <w:t>TcSE</w:t>
      </w:r>
      <w:proofErr w:type="spellEnd"/>
      <w:r>
        <w:t xml:space="preserve"> ROIN-290402-1)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 xml:space="preserve">Infotainment System is powered ON </w:t>
            </w:r>
          </w:p>
          <w:p w:rsidR="00AA6AFB" w:rsidRDefault="00AA6AFB">
            <w:pPr>
              <w:rPr>
                <w:rFonts w:cs="Arial"/>
                <w:lang w:eastAsia="zh-CN"/>
              </w:rPr>
            </w:pPr>
            <w:r>
              <w:rPr>
                <w:rFonts w:cs="Arial"/>
                <w:lang w:eastAsia="zh-CN"/>
              </w:rPr>
              <w:t xml:space="preserve">Phone is the active audio source </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rPr>
            </w:pPr>
            <w:r>
              <w:rPr>
                <w:rFonts w:cs="Arial"/>
              </w:rPr>
              <w:t>User selects &lt;Increase/Decrease Volume&gt; via HMI.</w:t>
            </w:r>
            <w:r>
              <w:rPr>
                <w:rFonts w:cs="Arial"/>
              </w:rPr>
              <w:br/>
              <w:t>The infotainment system adjusts the Phone volume setting.</w:t>
            </w:r>
            <w:r>
              <w:rPr>
                <w:rFonts w:cs="Arial"/>
              </w:rPr>
              <w:br/>
              <w:t>HMI indicates {Phone Volume Level} as level is being adjusted.</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color w:val="000000"/>
              </w:rPr>
            </w:pPr>
            <w:r>
              <w:rPr>
                <w:rFonts w:cs="Arial"/>
                <w:color w:val="000000"/>
              </w:rPr>
              <w:t>HMI indicates final {Phone Volume Setting}.</w:t>
            </w:r>
            <w:r>
              <w:rPr>
                <w:rFonts w:cs="Arial"/>
                <w:color w:val="000000"/>
              </w:rPr>
              <w:br/>
              <w:t>The infotainment system will operate with updated Phone volume level.</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lang w:eastAsia="zh-CN"/>
              </w:rPr>
            </w:pPr>
            <w:r>
              <w:rPr>
                <w:rFonts w:cs="Arial"/>
                <w:lang w:eastAsia="zh-CN"/>
              </w:rPr>
              <w:t>Reference the Media volume use case exceptions (currently at min and max volume) which applies to all volume sources (Media, VR, Prompts, Phone, TA)</w:t>
            </w:r>
          </w:p>
          <w:p w:rsidR="00AA6AFB" w:rsidRDefault="00AA6AFB">
            <w:pPr>
              <w:rPr>
                <w:rFonts w:cs="Arial"/>
              </w:rPr>
            </w:pPr>
            <w:r w:rsidRPr="00A85648">
              <w:rPr>
                <w:rFonts w:cs="Arial"/>
              </w:rPr>
              <w:t>VOL-UC-REQ-014828</w:t>
            </w:r>
            <w:r>
              <w:rPr>
                <w:rFonts w:cs="Arial"/>
              </w:rPr>
              <w:t>-Increase Media Volume - Volume currently set to maximum</w:t>
            </w:r>
          </w:p>
          <w:p w:rsidR="00AA6AFB" w:rsidRDefault="00AA6AFB">
            <w:pPr>
              <w:rPr>
                <w:rFonts w:cs="Arial"/>
              </w:rPr>
            </w:pPr>
            <w:r w:rsidRPr="00A85648">
              <w:rPr>
                <w:rFonts w:cs="Arial"/>
              </w:rPr>
              <w:t>VOL-UC-REQ-014830</w:t>
            </w:r>
            <w:r>
              <w:rPr>
                <w:rFonts w:cs="Arial"/>
              </w:rPr>
              <w:t>-Decrease Media Volume - Volume currently set to minimum</w:t>
            </w:r>
          </w:p>
          <w:p w:rsidR="00AA6AFB" w:rsidRDefault="00AA6AFB">
            <w:pPr>
              <w:rPr>
                <w:rFonts w:cs="Arial"/>
                <w:lang w:eastAsia="zh-CN"/>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G-HMI, CBI, SWC</w:t>
            </w:r>
          </w:p>
        </w:tc>
      </w:tr>
    </w:tbl>
    <w:p w:rsidR="00AA6AFB" w:rsidRDefault="00AA6AFB"/>
    <w:p w:rsidR="00AA6AFB" w:rsidRDefault="00AA6AFB" w:rsidP="00AA6AFB">
      <w:pPr>
        <w:pStyle w:val="Heading4"/>
      </w:pPr>
      <w:r>
        <w:t>VOL-UC-REQ-014834/D-Adjust TA Volume (</w:t>
      </w:r>
      <w:proofErr w:type="spellStart"/>
      <w:r>
        <w:t>TcSE</w:t>
      </w:r>
      <w:proofErr w:type="spellEnd"/>
      <w:r>
        <w:t xml:space="preserve"> ROIN-290403-1)</w:t>
      </w:r>
      <w:bookmarkStart w:id="70" w:name="_GoBack"/>
      <w:bookmarkEnd w:id="70"/>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 xml:space="preserve">Infotainment System is powered ON </w:t>
            </w:r>
          </w:p>
          <w:p w:rsidR="00AA6AFB" w:rsidRDefault="00AA6AFB">
            <w:pPr>
              <w:rPr>
                <w:rFonts w:cs="Arial"/>
                <w:lang w:eastAsia="zh-CN"/>
              </w:rPr>
            </w:pPr>
            <w:r>
              <w:rPr>
                <w:rFonts w:cs="Arial"/>
                <w:lang w:eastAsia="zh-CN"/>
              </w:rPr>
              <w:t xml:space="preserve">TA Mode is active </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rPr>
            </w:pPr>
            <w:r>
              <w:rPr>
                <w:rFonts w:cs="Arial"/>
              </w:rPr>
              <w:t>User selects &lt;Increase/Decrease Volume&gt; via HMI.</w:t>
            </w:r>
            <w:r>
              <w:rPr>
                <w:rFonts w:cs="Arial"/>
              </w:rPr>
              <w:br/>
              <w:t>The infotainment system adjusts the TA volume setting.</w:t>
            </w:r>
            <w:r>
              <w:rPr>
                <w:rFonts w:cs="Arial"/>
              </w:rPr>
              <w:br/>
              <w:t>HMI indicates {TA Volume Level} as level is being adjusted.</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rPr>
            </w:pPr>
            <w:r>
              <w:rPr>
                <w:rFonts w:cs="Arial"/>
                <w:color w:val="000000"/>
              </w:rPr>
              <w:t>HMI indicates final {TA Volume Setting}.</w:t>
            </w:r>
            <w:r>
              <w:rPr>
                <w:rFonts w:cs="Arial"/>
                <w:color w:val="000000"/>
              </w:rPr>
              <w:br/>
              <w:t xml:space="preserve">The </w:t>
            </w:r>
            <w:r>
              <w:rPr>
                <w:rFonts w:cs="Arial"/>
              </w:rPr>
              <w:t>infotainment system will operate with updated TA volume level.</w:t>
            </w:r>
          </w:p>
          <w:p w:rsidR="00AA6AFB" w:rsidRDefault="00AA6AFB">
            <w:pPr>
              <w:rPr>
                <w:rFonts w:cs="Arial"/>
                <w:color w:val="000000"/>
              </w:rPr>
            </w:pPr>
          </w:p>
          <w:p w:rsidR="00AA6AFB" w:rsidRDefault="00AA6AFB">
            <w:pPr>
              <w:rPr>
                <w:rFonts w:cs="Arial"/>
                <w:color w:val="000000"/>
              </w:rPr>
            </w:pPr>
            <w:r>
              <w:rPr>
                <w:rFonts w:cs="Arial"/>
                <w:color w:val="000000"/>
              </w:rPr>
              <w:t>Note: The TA volume is the same for all RDS related announcements like TA (Traffic Announcement), News and Alarm.</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lang w:eastAsia="zh-CN"/>
              </w:rPr>
            </w:pPr>
            <w:r>
              <w:rPr>
                <w:rFonts w:cs="Arial"/>
                <w:lang w:eastAsia="zh-CN"/>
              </w:rPr>
              <w:t>Reference the Media volume use case exceptions (currently at min and max volume) which applies to all volume sources (Media, VR, Prompts, Phone, TA)</w:t>
            </w:r>
          </w:p>
          <w:p w:rsidR="00AA6AFB" w:rsidRDefault="00AA6AFB">
            <w:pPr>
              <w:rPr>
                <w:rFonts w:cs="Arial"/>
              </w:rPr>
            </w:pPr>
            <w:r w:rsidRPr="006359AF">
              <w:rPr>
                <w:rFonts w:cs="Arial"/>
              </w:rPr>
              <w:t>VOL-UC-REQ-014828</w:t>
            </w:r>
            <w:r>
              <w:rPr>
                <w:rFonts w:cs="Arial"/>
              </w:rPr>
              <w:t>-Increase Media Volume - Volume currently set to maximum</w:t>
            </w:r>
          </w:p>
          <w:p w:rsidR="00AA6AFB" w:rsidRDefault="00AA6AFB">
            <w:pPr>
              <w:rPr>
                <w:rFonts w:cs="Arial"/>
              </w:rPr>
            </w:pPr>
            <w:r w:rsidRPr="006359AF">
              <w:rPr>
                <w:rFonts w:cs="Arial"/>
              </w:rPr>
              <w:t>VOL-UC-REQ-014830</w:t>
            </w:r>
            <w:r>
              <w:rPr>
                <w:rFonts w:cs="Arial"/>
              </w:rPr>
              <w:t xml:space="preserve">-Decrease Media Volume - Volume currently set to minimum </w:t>
            </w:r>
          </w:p>
          <w:p w:rsidR="00AA6AFB" w:rsidRDefault="00AA6AFB">
            <w:pPr>
              <w:rPr>
                <w:rFonts w:cs="Arial"/>
                <w:lang w:eastAsia="zh-CN"/>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G-HMI, CBI, SWC</w:t>
            </w:r>
          </w:p>
        </w:tc>
      </w:tr>
    </w:tbl>
    <w:p w:rsidR="00AA6AFB" w:rsidRDefault="00AA6AFB"/>
    <w:p w:rsidR="00AA6AFB" w:rsidRDefault="00AA6AFB" w:rsidP="00AA6AFB">
      <w:pPr>
        <w:pStyle w:val="Heading4"/>
      </w:pPr>
      <w:r>
        <w:t>VOL-UC-REQ-014835/B-Volume Borders Variant 1 (</w:t>
      </w:r>
      <w:proofErr w:type="spellStart"/>
      <w:r>
        <w:t>TcSE</w:t>
      </w:r>
      <w:proofErr w:type="spellEnd"/>
      <w:r>
        <w:t xml:space="preserve"> ROIN-292457-1)</w:t>
      </w:r>
      <w:r>
        <w:fldChar w:fldCharType="begin"/>
      </w:r>
      <w:r>
        <w:instrText xml:space="preserve"> XE "</w:instrText>
      </w:r>
      <w:r w:rsidRPr="00A62E0F">
        <w:instrText>VOL-UC-REQ-014835/B-Volume Borders Variant 1 (TcSE ROIN-292457-1)</w:instrText>
      </w:r>
      <w:r>
        <w:instrText xml:space="preserve">" </w:instrText>
      </w:r>
      <w:r>
        <w:fldChar w:fldCharType="end"/>
      </w:r>
    </w:p>
    <w:p w:rsidR="00AA6AFB" w:rsidRDefault="00AA6AFB" w:rsidP="00AA6AFB">
      <w:pPr>
        <w:pStyle w:val="Heading5"/>
      </w:pPr>
      <w:r>
        <w:t>VOL-UC-REQ-014836/C-Infotainment System exits TA Mode with storing (</w:t>
      </w:r>
      <w:proofErr w:type="spellStart"/>
      <w:r>
        <w:t>TcSE</w:t>
      </w:r>
      <w:proofErr w:type="spellEnd"/>
      <w:r>
        <w:t xml:space="preserve"> ROIN-290404-1)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 xml:space="preserve">Infotainment System is powered ON </w:t>
            </w:r>
          </w:p>
          <w:p w:rsidR="00AA6AFB" w:rsidRDefault="00AA6AFB">
            <w:pPr>
              <w:rPr>
                <w:rFonts w:cs="Arial"/>
                <w:lang w:eastAsia="zh-CN"/>
              </w:rPr>
            </w:pPr>
            <w:r>
              <w:rPr>
                <w:rFonts w:cs="Arial"/>
                <w:lang w:eastAsia="zh-CN"/>
              </w:rPr>
              <w:t xml:space="preserve">TA Mode is active </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 xml:space="preserve">Scenario </w:t>
            </w:r>
            <w:r>
              <w:rPr>
                <w:rFonts w:ascii="Calibri" w:hAnsi="Calibri"/>
                <w:b/>
                <w:szCs w:val="22"/>
                <w:lang w:eastAsia="zh-CN"/>
              </w:rPr>
              <w:lastRenderedPageBreak/>
              <w:t>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rPr>
            </w:pPr>
            <w:r>
              <w:rPr>
                <w:rFonts w:cs="Arial"/>
              </w:rPr>
              <w:lastRenderedPageBreak/>
              <w:t xml:space="preserve">User selects &lt;Increase/Decrease Volume&gt; via HMI to a value inside the </w:t>
            </w:r>
            <w:r>
              <w:rPr>
                <w:rFonts w:cs="Arial"/>
              </w:rPr>
              <w:lastRenderedPageBreak/>
              <w:t xml:space="preserve">applicable borders and exits with storing conditions according to </w:t>
            </w:r>
            <w:r w:rsidRPr="00DD0177">
              <w:rPr>
                <w:rFonts w:cs="Arial"/>
                <w:u w:val="single"/>
              </w:rPr>
              <w:t>VOL-FUR-REQ-014816-User Volumes</w:t>
            </w:r>
            <w:r w:rsidRPr="003C6E28">
              <w:rPr>
                <w:rFonts w:cs="Arial"/>
              </w:rPr>
              <w: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lastRenderedPageBreak/>
              <w:t>Post-conditions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color w:val="000000"/>
              </w:rPr>
            </w:pPr>
            <w:r>
              <w:rPr>
                <w:rFonts w:cs="Arial"/>
                <w:color w:val="000000"/>
              </w:rPr>
              <w:t>HMI indicates final {TA Volume Setting}.</w:t>
            </w:r>
            <w:r>
              <w:rPr>
                <w:rFonts w:cs="Arial"/>
                <w:color w:val="000000"/>
              </w:rPr>
              <w:br/>
              <w:t>The infotainment system will operate with updated TA volume level.</w:t>
            </w:r>
          </w:p>
          <w:p w:rsidR="00AA6AFB" w:rsidRDefault="00AA6AFB">
            <w:pPr>
              <w:rPr>
                <w:rFonts w:cs="Arial"/>
                <w:color w:val="000000"/>
              </w:rPr>
            </w:pPr>
          </w:p>
          <w:p w:rsidR="00AA6AFB" w:rsidRDefault="00AA6AFB">
            <w:pPr>
              <w:rPr>
                <w:rFonts w:cs="Arial"/>
                <w:color w:val="000000"/>
              </w:rPr>
            </w:pPr>
            <w:r>
              <w:rPr>
                <w:rFonts w:cs="Arial"/>
                <w:color w:val="000000"/>
              </w:rPr>
              <w:t>Stored Volume value becomes active volume level on next TA</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lang w:eastAsia="zh-CN"/>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G-HMI, CBI, SWC</w:t>
            </w:r>
          </w:p>
        </w:tc>
      </w:tr>
    </w:tbl>
    <w:p w:rsidR="00AA6AFB" w:rsidRDefault="00AA6AFB"/>
    <w:p w:rsidR="00AA6AFB" w:rsidRDefault="00AA6AFB" w:rsidP="00AA6AFB">
      <w:pPr>
        <w:pStyle w:val="Heading5"/>
      </w:pPr>
      <w:r>
        <w:t>VOL-UC-REQ-014837/C-Infotainment System exits TA Mode without storing (</w:t>
      </w:r>
      <w:proofErr w:type="spellStart"/>
      <w:r>
        <w:t>TcSE</w:t>
      </w:r>
      <w:proofErr w:type="spellEnd"/>
      <w:r>
        <w:t xml:space="preserve"> ROIN-290405-1)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 xml:space="preserve">Infotainment System is powered ON </w:t>
            </w:r>
          </w:p>
          <w:p w:rsidR="00AA6AFB" w:rsidRDefault="00AA6AFB">
            <w:pPr>
              <w:rPr>
                <w:rFonts w:cs="Arial"/>
                <w:lang w:eastAsia="zh-CN"/>
              </w:rPr>
            </w:pPr>
            <w:r>
              <w:rPr>
                <w:rFonts w:cs="Arial"/>
                <w:lang w:eastAsia="zh-CN"/>
              </w:rPr>
              <w:t xml:space="preserve">TA Mode is active </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rPr>
            </w:pPr>
            <w:r>
              <w:rPr>
                <w:rFonts w:cs="Arial"/>
              </w:rPr>
              <w:t>User selects &lt;Increase/Decrease Volume&gt; via HMI and is interrupted by an higher level audio priority (ex. Phone, VR</w:t>
            </w:r>
            <w:proofErr w:type="gramStart"/>
            <w:r>
              <w:rPr>
                <w:rFonts w:cs="Arial"/>
              </w:rPr>
              <w:t>,…</w:t>
            </w:r>
            <w:proofErr w:type="gramEnd"/>
            <w:r>
              <w:rPr>
                <w:rFonts w:cs="Arial"/>
              </w:rPr>
              <w:t xml:space="preserve">) or by entertainment off. Details of exist conditions according </w:t>
            </w:r>
            <w:r w:rsidRPr="001C0C9F">
              <w:rPr>
                <w:rFonts w:cs="Arial"/>
              </w:rPr>
              <w:t>VOL-FUR-REQ-014816</w:t>
            </w:r>
            <w:r w:rsidRPr="0086458C">
              <w:rPr>
                <w:rFonts w:cs="Arial"/>
              </w:rPr>
              <w:t>-User Volumes</w:t>
            </w:r>
            <w:r>
              <w:rPr>
                <w:rFonts w:cs="Arial"/>
              </w:rPr>
              <w:t xml:space="preserve">. </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color w:val="000000"/>
              </w:rPr>
            </w:pPr>
            <w:r>
              <w:rPr>
                <w:rFonts w:cs="Arial"/>
              </w:rPr>
              <w:t>The previous stored TA Volume becomes active volume level on next TA.</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lang w:eastAsia="zh-CN"/>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G-HMI, CBI, SWC</w:t>
            </w:r>
          </w:p>
        </w:tc>
      </w:tr>
    </w:tbl>
    <w:p w:rsidR="00AA6AFB" w:rsidRDefault="00AA6AFB"/>
    <w:p w:rsidR="00AA6AFB" w:rsidRDefault="00AA6AFB" w:rsidP="00AA6AFB">
      <w:pPr>
        <w:pStyle w:val="Heading5"/>
      </w:pPr>
      <w:r>
        <w:t>VOL-UC-REQ-014838/B-Activating the Upper Feature Volume Border - Phone/VR/Prompt (</w:t>
      </w:r>
      <w:proofErr w:type="spellStart"/>
      <w:r>
        <w:t>TcSE</w:t>
      </w:r>
      <w:proofErr w:type="spellEnd"/>
      <w:r>
        <w:t xml:space="preserve"> ROIN-290406-1)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Vehicle Occupant</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23B14" w:rsidRDefault="00AA6AFB">
            <w:pPr>
              <w:rPr>
                <w:rFonts w:cs="Arial"/>
                <w:szCs w:val="20"/>
                <w:lang w:eastAsia="zh-CN"/>
              </w:rPr>
            </w:pPr>
            <w:r>
              <w:rPr>
                <w:rFonts w:cs="Arial"/>
                <w:szCs w:val="20"/>
                <w:lang w:eastAsia="zh-CN"/>
              </w:rPr>
              <w:t>Infotainment System is powered ON.</w:t>
            </w:r>
          </w:p>
          <w:p w:rsidR="00723B14" w:rsidRDefault="00723B14">
            <w:pPr>
              <w:rPr>
                <w:rFonts w:cs="Arial"/>
                <w:szCs w:val="20"/>
                <w:lang w:eastAsia="zh-CN"/>
              </w:rPr>
            </w:pPr>
          </w:p>
          <w:p w:rsidR="00723B14" w:rsidRDefault="00AA6AFB">
            <w:pPr>
              <w:rPr>
                <w:rFonts w:cs="Arial"/>
                <w:szCs w:val="20"/>
                <w:lang w:eastAsia="zh-CN"/>
              </w:rPr>
            </w:pPr>
            <w:r>
              <w:rPr>
                <w:rFonts w:cs="Arial"/>
                <w:szCs w:val="20"/>
                <w:lang w:eastAsia="zh-CN"/>
              </w:rPr>
              <w:t>Phone/Prompt/VR is not the active audio source</w:t>
            </w:r>
          </w:p>
          <w:p w:rsidR="00723B14" w:rsidRDefault="00723B14">
            <w:pPr>
              <w:rPr>
                <w:rFonts w:cs="Arial"/>
                <w:szCs w:val="20"/>
                <w:lang w:eastAsia="zh-CN"/>
              </w:rPr>
            </w:pPr>
          </w:p>
          <w:p w:rsidR="00723B14" w:rsidRDefault="00AA6AFB">
            <w:pPr>
              <w:rPr>
                <w:rFonts w:cs="Arial"/>
                <w:szCs w:val="20"/>
                <w:lang w:eastAsia="zh-CN"/>
              </w:rPr>
            </w:pPr>
            <w:r>
              <w:rPr>
                <w:rFonts w:cs="Arial"/>
                <w:szCs w:val="20"/>
                <w:lang w:eastAsia="zh-CN"/>
              </w:rPr>
              <w:t>When the Feature volume was last active its volume level was above its upper volume border.</w:t>
            </w:r>
          </w:p>
          <w:p w:rsidR="00723B14" w:rsidRDefault="00723B14">
            <w:pPr>
              <w:rPr>
                <w:rFonts w:cs="Arial"/>
                <w:szCs w:val="20"/>
                <w:lang w:eastAsia="zh-CN"/>
              </w:rPr>
            </w:pPr>
          </w:p>
          <w:p w:rsidR="00723B14" w:rsidRDefault="00AA6AFB">
            <w:pPr>
              <w:rPr>
                <w:rFonts w:cs="Arial"/>
                <w:szCs w:val="20"/>
                <w:lang w:eastAsia="zh-CN"/>
              </w:rPr>
            </w:pPr>
            <w:r>
              <w:rPr>
                <w:rFonts w:cs="Arial"/>
                <w:szCs w:val="20"/>
                <w:lang w:eastAsia="zh-CN"/>
              </w:rPr>
              <w:t>Feature Volume for this use case could be Phone/Prompt/VR</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Fonts w:cs="Arial"/>
                <w:szCs w:val="20"/>
              </w:rPr>
              <w:t xml:space="preserve">A feature volume source becomes the active audio source </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color w:val="000000"/>
                <w:szCs w:val="20"/>
              </w:rPr>
            </w:pPr>
            <w:r>
              <w:rPr>
                <w:rFonts w:cs="Arial"/>
                <w:color w:val="000000"/>
                <w:szCs w:val="20"/>
              </w:rPr>
              <w:t>The Feature Volume becomes active and its volume level will be at the upper feature volume border level.</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lang w:eastAsia="zh-CN"/>
              </w:rPr>
            </w:pP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G-HMI, CBI, SWC</w:t>
            </w:r>
          </w:p>
        </w:tc>
      </w:tr>
    </w:tbl>
    <w:p w:rsidR="00723B14" w:rsidRDefault="00723B14"/>
    <w:p w:rsidR="00AA6AFB" w:rsidRDefault="00AA6AFB" w:rsidP="00AA6AFB">
      <w:pPr>
        <w:pStyle w:val="Heading5"/>
      </w:pPr>
      <w:r>
        <w:t>VOL-UC-REQ-014839/B-Activating the Lower Volume Border - Phone/VR/Prompt (</w:t>
      </w:r>
      <w:proofErr w:type="spellStart"/>
      <w:r>
        <w:t>TcSE</w:t>
      </w:r>
      <w:proofErr w:type="spellEnd"/>
      <w:r>
        <w:t xml:space="preserve"> ROIN-290407-1)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Vehicle Occupant</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23B14" w:rsidRDefault="00AA6AFB">
            <w:pPr>
              <w:rPr>
                <w:rFonts w:cs="Arial"/>
                <w:szCs w:val="20"/>
                <w:lang w:eastAsia="zh-CN"/>
              </w:rPr>
            </w:pPr>
            <w:r>
              <w:rPr>
                <w:rFonts w:cs="Arial"/>
                <w:szCs w:val="20"/>
                <w:lang w:eastAsia="zh-CN"/>
              </w:rPr>
              <w:t xml:space="preserve">Infotainment System is powered ON. </w:t>
            </w:r>
          </w:p>
          <w:p w:rsidR="00723B14" w:rsidRDefault="00723B14">
            <w:pPr>
              <w:rPr>
                <w:rFonts w:cs="Arial"/>
                <w:szCs w:val="20"/>
                <w:lang w:eastAsia="zh-CN"/>
              </w:rPr>
            </w:pPr>
          </w:p>
          <w:p w:rsidR="00723B14" w:rsidRDefault="00AA6AFB">
            <w:pPr>
              <w:rPr>
                <w:rFonts w:cs="Arial"/>
                <w:szCs w:val="20"/>
                <w:lang w:eastAsia="zh-CN"/>
              </w:rPr>
            </w:pPr>
            <w:r>
              <w:rPr>
                <w:rFonts w:cs="Arial"/>
                <w:szCs w:val="20"/>
                <w:lang w:eastAsia="zh-CN"/>
              </w:rPr>
              <w:t>Phone/Prompt/VR is not the active audio source.</w:t>
            </w:r>
          </w:p>
          <w:p w:rsidR="00723B14" w:rsidRDefault="00723B14">
            <w:pPr>
              <w:rPr>
                <w:rFonts w:cs="Arial"/>
                <w:szCs w:val="20"/>
                <w:lang w:eastAsia="zh-CN"/>
              </w:rPr>
            </w:pPr>
          </w:p>
          <w:p w:rsidR="00723B14" w:rsidRDefault="00AA6AFB">
            <w:pPr>
              <w:rPr>
                <w:rFonts w:cs="Arial"/>
                <w:szCs w:val="20"/>
                <w:lang w:eastAsia="zh-CN"/>
              </w:rPr>
            </w:pPr>
            <w:r>
              <w:rPr>
                <w:rFonts w:cs="Arial"/>
                <w:szCs w:val="20"/>
                <w:lang w:eastAsia="zh-CN"/>
              </w:rPr>
              <w:t>When the Feature volume was last active its volume level was below its lower volume border.</w:t>
            </w:r>
          </w:p>
          <w:p w:rsidR="00723B14" w:rsidRDefault="00723B14">
            <w:pPr>
              <w:rPr>
                <w:rFonts w:cs="Arial"/>
                <w:szCs w:val="20"/>
                <w:lang w:eastAsia="zh-CN"/>
              </w:rPr>
            </w:pPr>
          </w:p>
          <w:p w:rsidR="00723B14" w:rsidRDefault="00AA6AFB">
            <w:pPr>
              <w:rPr>
                <w:rFonts w:cs="Arial"/>
                <w:szCs w:val="20"/>
                <w:lang w:eastAsia="zh-CN"/>
              </w:rPr>
            </w:pPr>
            <w:r>
              <w:rPr>
                <w:rFonts w:cs="Arial"/>
                <w:szCs w:val="20"/>
                <w:lang w:eastAsia="zh-CN"/>
              </w:rPr>
              <w:t>Feature Volume for this use case could be Phone/Prompt/VR</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lastRenderedPageBreak/>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Fonts w:cs="Arial"/>
                <w:szCs w:val="20"/>
              </w:rPr>
              <w:t>A feature volume source becomes the active audio source</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color w:val="000000"/>
                <w:szCs w:val="20"/>
              </w:rPr>
            </w:pPr>
            <w:r>
              <w:rPr>
                <w:rFonts w:cs="Arial"/>
                <w:color w:val="000000"/>
                <w:szCs w:val="20"/>
              </w:rPr>
              <w:t>The feature volume becomes active and its volume level will be at the lower feature volume border level.</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lang w:eastAsia="zh-CN"/>
              </w:rPr>
            </w:pP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G-HMI, CBI, SWC</w:t>
            </w:r>
          </w:p>
        </w:tc>
      </w:tr>
    </w:tbl>
    <w:p w:rsidR="00723B14" w:rsidRDefault="00723B14"/>
    <w:p w:rsidR="00AA6AFB" w:rsidRDefault="00AA6AFB" w:rsidP="00AA6AFB">
      <w:pPr>
        <w:pStyle w:val="Heading5"/>
      </w:pPr>
      <w:r>
        <w:t>VOL-UC-REQ-014840/B-Activating the Feature volume at the last Feature Volume Level - Phone/VR/Prompt (</w:t>
      </w:r>
      <w:proofErr w:type="spellStart"/>
      <w:r>
        <w:t>TcSE</w:t>
      </w:r>
      <w:proofErr w:type="spellEnd"/>
      <w:r>
        <w:t xml:space="preserve"> ROIN-291884-1)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Vehicle Occupant</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723B14" w:rsidRDefault="00AA6AFB">
            <w:pPr>
              <w:rPr>
                <w:rFonts w:cs="Arial"/>
                <w:szCs w:val="20"/>
                <w:lang w:eastAsia="zh-CN"/>
              </w:rPr>
            </w:pPr>
            <w:r>
              <w:rPr>
                <w:rFonts w:cs="Arial"/>
                <w:szCs w:val="20"/>
                <w:lang w:eastAsia="zh-CN"/>
              </w:rPr>
              <w:t>Infotainment System is powered ON.</w:t>
            </w:r>
          </w:p>
          <w:p w:rsidR="00723B14" w:rsidRDefault="00723B14">
            <w:pPr>
              <w:rPr>
                <w:rFonts w:cs="Arial"/>
                <w:szCs w:val="20"/>
                <w:lang w:eastAsia="zh-CN"/>
              </w:rPr>
            </w:pPr>
          </w:p>
          <w:p w:rsidR="00723B14" w:rsidRDefault="00AA6AFB">
            <w:pPr>
              <w:rPr>
                <w:rFonts w:cs="Arial"/>
                <w:szCs w:val="20"/>
                <w:lang w:eastAsia="zh-CN"/>
              </w:rPr>
            </w:pPr>
            <w:r>
              <w:rPr>
                <w:rFonts w:cs="Arial"/>
                <w:szCs w:val="20"/>
                <w:lang w:eastAsia="zh-CN"/>
              </w:rPr>
              <w:t>Phone/Prompt/VR is not the active audio source.</w:t>
            </w:r>
          </w:p>
          <w:p w:rsidR="00723B14" w:rsidRDefault="00723B14">
            <w:pPr>
              <w:rPr>
                <w:rFonts w:cs="Arial"/>
                <w:szCs w:val="20"/>
                <w:lang w:eastAsia="zh-CN"/>
              </w:rPr>
            </w:pPr>
          </w:p>
          <w:p w:rsidR="00723B14" w:rsidRDefault="00AA6AFB">
            <w:pPr>
              <w:rPr>
                <w:rFonts w:cs="Arial"/>
                <w:szCs w:val="20"/>
                <w:lang w:eastAsia="zh-CN"/>
              </w:rPr>
            </w:pPr>
            <w:r>
              <w:rPr>
                <w:rFonts w:cs="Arial"/>
                <w:szCs w:val="20"/>
                <w:lang w:eastAsia="zh-CN"/>
              </w:rPr>
              <w:t>When the Feature volume was last active its volume level was below its upper volume border and above its lower volume border.</w:t>
            </w:r>
          </w:p>
          <w:p w:rsidR="00723B14" w:rsidRDefault="00723B14">
            <w:pPr>
              <w:rPr>
                <w:rFonts w:cs="Arial"/>
                <w:szCs w:val="20"/>
                <w:lang w:eastAsia="zh-CN"/>
              </w:rPr>
            </w:pPr>
          </w:p>
          <w:p w:rsidR="00723B14" w:rsidRDefault="00AA6AFB">
            <w:pPr>
              <w:rPr>
                <w:rFonts w:cs="Arial"/>
                <w:szCs w:val="20"/>
                <w:lang w:eastAsia="zh-CN"/>
              </w:rPr>
            </w:pPr>
            <w:r>
              <w:rPr>
                <w:rFonts w:cs="Arial"/>
                <w:szCs w:val="20"/>
                <w:lang w:eastAsia="zh-CN"/>
              </w:rPr>
              <w:t>Feature Volume for this use case could be Phone/Prompt/VR</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Fonts w:cs="Arial"/>
                <w:szCs w:val="20"/>
              </w:rPr>
              <w:t xml:space="preserve">A feature volume source becomes the active audio source </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color w:val="000000"/>
                <w:szCs w:val="20"/>
              </w:rPr>
            </w:pPr>
            <w:r>
              <w:rPr>
                <w:rFonts w:cs="Arial"/>
                <w:color w:val="000000"/>
                <w:szCs w:val="20"/>
              </w:rPr>
              <w:t>The Feature Volume becomes active and its volume level will be at the last used feature volume level.</w:t>
            </w: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lang w:eastAsia="zh-CN"/>
              </w:rPr>
            </w:pPr>
          </w:p>
        </w:tc>
      </w:tr>
      <w:tr w:rsidR="00723B14"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23B14" w:rsidRDefault="00AA6AFB">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lang w:eastAsia="zh-CN"/>
              </w:rPr>
            </w:pPr>
            <w:r>
              <w:rPr>
                <w:rFonts w:cs="Arial"/>
                <w:szCs w:val="20"/>
                <w:lang w:eastAsia="zh-CN"/>
              </w:rPr>
              <w:t>G-HMI, CBI, SWC</w:t>
            </w:r>
          </w:p>
        </w:tc>
      </w:tr>
    </w:tbl>
    <w:p w:rsidR="00723B14" w:rsidRDefault="00723B14"/>
    <w:p w:rsidR="00AA6AFB" w:rsidRDefault="00AA6AFB" w:rsidP="00AA6AFB">
      <w:pPr>
        <w:pStyle w:val="Heading4"/>
      </w:pPr>
      <w:r>
        <w:t>VOLv2-UC-REQ-014841/B-Volume Borders Variant 2 (</w:t>
      </w:r>
      <w:proofErr w:type="spellStart"/>
      <w:r>
        <w:t>TcSE</w:t>
      </w:r>
      <w:proofErr w:type="spellEnd"/>
      <w:r>
        <w:t xml:space="preserve"> ROIN-292458-1)</w:t>
      </w:r>
    </w:p>
    <w:p w:rsidR="00AA6AFB" w:rsidRDefault="00AA6AFB" w:rsidP="00AA6AFB">
      <w:pPr>
        <w:pStyle w:val="Heading5"/>
      </w:pPr>
      <w:r>
        <w:t>VOLv2-UC-REQ-014842/C-Activating the Upper Feature Volume Border (</w:t>
      </w:r>
      <w:proofErr w:type="spellStart"/>
      <w:r>
        <w:t>TcSE</w:t>
      </w:r>
      <w:proofErr w:type="spellEnd"/>
      <w:r>
        <w:t xml:space="preserve"> ROIN-291881-1)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lang w:eastAsia="zh-CN"/>
              </w:rPr>
            </w:pPr>
            <w:r>
              <w:rPr>
                <w:rFonts w:cs="Arial"/>
                <w:lang w:eastAsia="zh-CN"/>
              </w:rPr>
              <w:t xml:space="preserve">Infotainment System is powered ON. </w:t>
            </w:r>
          </w:p>
          <w:p w:rsidR="00AA6AFB" w:rsidRDefault="00AA6AFB">
            <w:pPr>
              <w:rPr>
                <w:rFonts w:cs="Arial"/>
                <w:lang w:eastAsia="zh-CN"/>
              </w:rPr>
            </w:pPr>
          </w:p>
          <w:p w:rsidR="00AA6AFB" w:rsidRDefault="00AA6AFB">
            <w:pPr>
              <w:rPr>
                <w:rFonts w:cs="Arial"/>
                <w:lang w:eastAsia="zh-CN"/>
              </w:rPr>
            </w:pPr>
            <w:ins w:id="71" w:author="Dage, Matthew (M.)" w:date="2015-01-28T10:10:00Z">
              <w:r>
                <w:rPr>
                  <w:rFonts w:cs="Arial"/>
                  <w:lang w:eastAsia="zh-CN"/>
                </w:rPr>
                <w:t xml:space="preserve">No Feature source is currently active. </w:t>
              </w:r>
            </w:ins>
            <w:del w:id="72" w:author="Dage, Matthew (M.)" w:date="2015-01-28T10:10:00Z">
              <w:r w:rsidDel="00B401E6">
                <w:rPr>
                  <w:rFonts w:cs="Arial"/>
                  <w:lang w:eastAsia="zh-CN"/>
                </w:rPr>
                <w:delText>Media Source (ex AM/FM, CD, USB…) is the active audio source</w:delText>
              </w:r>
            </w:del>
            <w:del w:id="73" w:author="Dage, Matthew (M.)" w:date="2015-01-28T09:18:00Z">
              <w:r w:rsidDel="00707366">
                <w:rPr>
                  <w:rFonts w:cs="Arial"/>
                  <w:lang w:eastAsia="zh-CN"/>
                </w:rPr>
                <w:delText xml:space="preserve"> and the Media volume is below the Feature upper volume limit.</w:delText>
              </w:r>
            </w:del>
          </w:p>
          <w:p w:rsidR="00AA6AFB" w:rsidRDefault="00AA6AFB">
            <w:pPr>
              <w:rPr>
                <w:rFonts w:cs="Arial"/>
                <w:lang w:eastAsia="zh-CN"/>
              </w:rPr>
            </w:pPr>
          </w:p>
          <w:p w:rsidR="00AA6AFB" w:rsidRDefault="00AA6AFB">
            <w:pPr>
              <w:rPr>
                <w:rFonts w:cs="Arial"/>
                <w:lang w:eastAsia="zh-CN"/>
              </w:rPr>
            </w:pPr>
            <w:r>
              <w:rPr>
                <w:rFonts w:cs="Arial"/>
                <w:lang w:eastAsia="zh-CN"/>
              </w:rPr>
              <w:t>When the Feature source was last active its volume level was above its Upper volume border.</w:t>
            </w:r>
          </w:p>
          <w:p w:rsidR="00AA6AFB" w:rsidRDefault="00AA6AFB">
            <w:pPr>
              <w:rPr>
                <w:rFonts w:cs="Arial"/>
                <w:lang w:eastAsia="zh-CN"/>
              </w:rPr>
            </w:pPr>
          </w:p>
          <w:p w:rsidR="00AA6AFB" w:rsidRDefault="00AA6AFB" w:rsidP="00AA6AFB">
            <w:pPr>
              <w:rPr>
                <w:rFonts w:cs="Arial"/>
                <w:lang w:eastAsia="zh-CN"/>
              </w:rPr>
            </w:pPr>
            <w:r>
              <w:rPr>
                <w:rFonts w:cs="Arial"/>
                <w:lang w:eastAsia="zh-CN"/>
              </w:rPr>
              <w:t xml:space="preserve">Feature Volume sources for this use case could be Prompts, Phone, </w:t>
            </w:r>
            <w:ins w:id="74" w:author="Dage, Matthew (M.)" w:date="2015-01-28T09:18:00Z">
              <w:r>
                <w:rPr>
                  <w:rFonts w:cs="Arial"/>
                  <w:lang w:eastAsia="zh-CN"/>
                </w:rPr>
                <w:t xml:space="preserve">or </w:t>
              </w:r>
            </w:ins>
            <w:r>
              <w:rPr>
                <w:rFonts w:cs="Arial"/>
                <w:lang w:eastAsia="zh-CN"/>
              </w:rPr>
              <w:t>VR</w:t>
            </w:r>
            <w:del w:id="75" w:author="Dage, Matthew (M.)" w:date="2015-01-28T09:18:00Z">
              <w:r w:rsidDel="00707366">
                <w:rPr>
                  <w:rFonts w:cs="Arial"/>
                  <w:lang w:eastAsia="zh-CN"/>
                </w:rPr>
                <w:delText xml:space="preserve"> or TA</w:delText>
              </w:r>
            </w:del>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rPr>
              <w:t>The Feature source becomes the active audio source</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rPr>
            </w:pPr>
            <w:r>
              <w:rPr>
                <w:rFonts w:cs="Arial"/>
                <w:color w:val="000000"/>
              </w:rPr>
              <w:t>The Feature Volume becomes active and its volume level will be at the upper volume border level.</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color w:val="000000"/>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G-HMI, CBI, SWC</w:t>
            </w:r>
          </w:p>
        </w:tc>
      </w:tr>
    </w:tbl>
    <w:p w:rsidR="00AA6AFB" w:rsidRDefault="00AA6AFB" w:rsidP="00AA6AFB">
      <w:pPr>
        <w:pStyle w:val="Heading5"/>
      </w:pPr>
      <w:r>
        <w:lastRenderedPageBreak/>
        <w:t>VOLv2-UC-REQ-014845/C-Activating the Feature Volume at the last Feature Volume Level (</w:t>
      </w:r>
      <w:proofErr w:type="spellStart"/>
      <w:r>
        <w:t>TcSE</w:t>
      </w:r>
      <w:proofErr w:type="spellEnd"/>
      <w:r>
        <w:t xml:space="preserve"> ROIN-291883-1)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lang w:eastAsia="zh-CN"/>
              </w:rPr>
            </w:pPr>
            <w:r>
              <w:rPr>
                <w:rFonts w:cs="Arial"/>
                <w:lang w:eastAsia="zh-CN"/>
              </w:rPr>
              <w:t xml:space="preserve">Infotainment System is powered ON. </w:t>
            </w:r>
          </w:p>
          <w:p w:rsidR="00AA6AFB" w:rsidRDefault="00AA6AFB">
            <w:pPr>
              <w:rPr>
                <w:rFonts w:cs="Arial"/>
                <w:lang w:eastAsia="zh-CN"/>
              </w:rPr>
            </w:pPr>
          </w:p>
          <w:p w:rsidR="00AA6AFB" w:rsidRDefault="00AA6AFB">
            <w:pPr>
              <w:rPr>
                <w:rFonts w:cs="Arial"/>
                <w:lang w:eastAsia="zh-CN"/>
              </w:rPr>
            </w:pPr>
            <w:ins w:id="76" w:author="Dage, Matthew (M.)" w:date="2015-01-28T10:11:00Z">
              <w:r>
                <w:rPr>
                  <w:rFonts w:cs="Arial"/>
                  <w:lang w:eastAsia="zh-CN"/>
                </w:rPr>
                <w:t xml:space="preserve">Feature source is not currently active. </w:t>
              </w:r>
            </w:ins>
            <w:del w:id="77" w:author="Dage, Matthew (M.)" w:date="2015-01-28T10:11:00Z">
              <w:r w:rsidDel="00475CFE">
                <w:rPr>
                  <w:rFonts w:cs="Arial"/>
                  <w:lang w:eastAsia="zh-CN"/>
                </w:rPr>
                <w:delText>Media Source (ex AM/FM, CD, USB…) is the active audio source</w:delText>
              </w:r>
            </w:del>
            <w:del w:id="78" w:author="Dage, Matthew (M.)" w:date="2015-01-28T09:07:00Z">
              <w:r w:rsidDel="00307AC0">
                <w:rPr>
                  <w:rFonts w:cs="Arial"/>
                  <w:lang w:eastAsia="zh-CN"/>
                </w:rPr>
                <w:delText xml:space="preserve"> and the Media volume is below the previous Feature volume level.</w:delText>
              </w:r>
            </w:del>
          </w:p>
          <w:p w:rsidR="00AA6AFB" w:rsidRDefault="00AA6AFB">
            <w:pPr>
              <w:rPr>
                <w:rFonts w:cs="Arial"/>
                <w:lang w:eastAsia="zh-CN"/>
              </w:rPr>
            </w:pPr>
          </w:p>
          <w:p w:rsidR="00AA6AFB" w:rsidRDefault="00AA6AFB">
            <w:pPr>
              <w:rPr>
                <w:rFonts w:cs="Arial"/>
                <w:lang w:eastAsia="zh-CN"/>
              </w:rPr>
            </w:pPr>
            <w:r>
              <w:rPr>
                <w:rFonts w:cs="Arial"/>
                <w:lang w:eastAsia="zh-CN"/>
              </w:rPr>
              <w:t>When the Feature source was last active its volume level was below the upper Feature volume border and above the Feature lower volume border.</w:t>
            </w:r>
          </w:p>
          <w:p w:rsidR="00AA6AFB" w:rsidRDefault="00AA6AFB">
            <w:pPr>
              <w:rPr>
                <w:rFonts w:cs="Arial"/>
                <w:lang w:eastAsia="zh-CN"/>
              </w:rPr>
            </w:pPr>
          </w:p>
          <w:p w:rsidR="00AA6AFB" w:rsidRDefault="00AA6AFB">
            <w:pPr>
              <w:rPr>
                <w:rFonts w:ascii="Calibri" w:eastAsia="Calibri" w:hAnsi="Calibri"/>
                <w:lang w:eastAsia="zh-CN"/>
              </w:rPr>
            </w:pPr>
            <w:r>
              <w:rPr>
                <w:rFonts w:eastAsia="Calibri" w:cs="Arial"/>
                <w:lang w:eastAsia="zh-CN"/>
              </w:rPr>
              <w:t xml:space="preserve">Feature Volume sources for this use case could be Prompts, Phone, </w:t>
            </w:r>
            <w:ins w:id="79" w:author="Dage, Matthew (M.)" w:date="2015-01-28T09:07:00Z">
              <w:r>
                <w:rPr>
                  <w:rFonts w:eastAsia="Calibri" w:cs="Arial"/>
                  <w:lang w:eastAsia="zh-CN"/>
                </w:rPr>
                <w:t xml:space="preserve">or </w:t>
              </w:r>
            </w:ins>
            <w:r>
              <w:rPr>
                <w:rFonts w:eastAsia="Calibri" w:cs="Arial"/>
                <w:lang w:eastAsia="zh-CN"/>
              </w:rPr>
              <w:t>VR</w:t>
            </w:r>
            <w:del w:id="80" w:author="Dage, Matthew (M.)" w:date="2015-01-28T09:07:00Z">
              <w:r w:rsidDel="00307AC0">
                <w:rPr>
                  <w:rFonts w:eastAsia="Calibri" w:cs="Arial"/>
                  <w:lang w:eastAsia="zh-CN"/>
                </w:rPr>
                <w:delText xml:space="preserve"> or TA</w:delText>
              </w:r>
            </w:del>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rPr>
              <w:t>Feature source becomes the active audio source</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rPr>
            </w:pPr>
            <w:r>
              <w:rPr>
                <w:rFonts w:cs="Arial"/>
                <w:color w:val="000000"/>
              </w:rPr>
              <w:t>Feature volume becomes active and the previous Feature volume level will be active</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color w:val="000000"/>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G-HMI, CBI, SWC</w:t>
            </w:r>
          </w:p>
        </w:tc>
      </w:tr>
    </w:tbl>
    <w:p w:rsidR="00AA6AFB" w:rsidRDefault="00AA6AFB"/>
    <w:p w:rsidR="00AA6AFB" w:rsidRDefault="00AA6AFB" w:rsidP="00AA6AFB">
      <w:pPr>
        <w:pStyle w:val="Heading5"/>
      </w:pPr>
      <w:r>
        <w:t>VOLv2-UC-REQ-014846/C-Activating the Lower Volume Border (</w:t>
      </w:r>
      <w:proofErr w:type="spellStart"/>
      <w:r>
        <w:t>TcSE</w:t>
      </w:r>
      <w:proofErr w:type="spellEnd"/>
      <w:r>
        <w:t xml:space="preserve"> ROIN-291885-1)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lang w:eastAsia="zh-CN"/>
              </w:rPr>
            </w:pPr>
            <w:r>
              <w:rPr>
                <w:rFonts w:cs="Arial"/>
                <w:lang w:eastAsia="zh-CN"/>
              </w:rPr>
              <w:t xml:space="preserve">Infotainment System is powered ON. </w:t>
            </w:r>
          </w:p>
          <w:p w:rsidR="00AA6AFB" w:rsidRDefault="00AA6AFB">
            <w:pPr>
              <w:rPr>
                <w:rFonts w:cs="Arial"/>
                <w:lang w:eastAsia="zh-CN"/>
              </w:rPr>
            </w:pPr>
          </w:p>
          <w:p w:rsidR="00AA6AFB" w:rsidRDefault="00AA6AFB">
            <w:pPr>
              <w:rPr>
                <w:rFonts w:cs="Arial"/>
                <w:lang w:eastAsia="zh-CN"/>
              </w:rPr>
            </w:pPr>
            <w:ins w:id="81" w:author="Dage, Matthew (M.)" w:date="2015-01-28T10:12:00Z">
              <w:r>
                <w:rPr>
                  <w:rFonts w:cs="Arial"/>
                  <w:lang w:eastAsia="zh-CN"/>
                </w:rPr>
                <w:t xml:space="preserve">Feature source is not currently active. </w:t>
              </w:r>
            </w:ins>
            <w:del w:id="82" w:author="Dage, Matthew (M.)" w:date="2015-01-28T10:12:00Z">
              <w:r w:rsidDel="00887199">
                <w:rPr>
                  <w:rFonts w:cs="Arial"/>
                  <w:lang w:eastAsia="zh-CN"/>
                </w:rPr>
                <w:delText>Media Source (ex AM/FM, CD, USB…) is the active audio source</w:delText>
              </w:r>
            </w:del>
            <w:del w:id="83" w:author="Dage, Matthew (M.)" w:date="2015-01-28T09:21:00Z">
              <w:r w:rsidDel="00136884">
                <w:rPr>
                  <w:rFonts w:cs="Arial"/>
                  <w:lang w:eastAsia="zh-CN"/>
                </w:rPr>
                <w:delText xml:space="preserve"> and the Media volume is below the Feature lower volume level border.</w:delText>
              </w:r>
            </w:del>
          </w:p>
          <w:p w:rsidR="00AA6AFB" w:rsidRDefault="00AA6AFB">
            <w:pPr>
              <w:rPr>
                <w:rFonts w:cs="Arial"/>
                <w:lang w:eastAsia="zh-CN"/>
              </w:rPr>
            </w:pPr>
          </w:p>
          <w:p w:rsidR="00AA6AFB" w:rsidRDefault="00AA6AFB">
            <w:pPr>
              <w:rPr>
                <w:rFonts w:cs="Arial"/>
                <w:lang w:eastAsia="zh-CN"/>
              </w:rPr>
            </w:pPr>
            <w:r>
              <w:rPr>
                <w:rFonts w:cs="Arial"/>
                <w:lang w:eastAsia="zh-CN"/>
              </w:rPr>
              <w:t xml:space="preserve">When the Feature </w:t>
            </w:r>
            <w:proofErr w:type="spellStart"/>
            <w:r>
              <w:rPr>
                <w:rFonts w:cs="Arial"/>
                <w:lang w:eastAsia="zh-CN"/>
              </w:rPr>
              <w:t>souce</w:t>
            </w:r>
            <w:proofErr w:type="spellEnd"/>
            <w:r>
              <w:rPr>
                <w:rFonts w:cs="Arial"/>
                <w:lang w:eastAsia="zh-CN"/>
              </w:rPr>
              <w:t xml:space="preserve"> was last active its volume level was below the Feature lower volume border level.</w:t>
            </w:r>
          </w:p>
          <w:p w:rsidR="00AA6AFB" w:rsidRDefault="00AA6AFB">
            <w:pPr>
              <w:rPr>
                <w:rFonts w:cs="Arial"/>
                <w:lang w:eastAsia="zh-CN"/>
              </w:rPr>
            </w:pPr>
          </w:p>
          <w:p w:rsidR="00AA6AFB" w:rsidRDefault="00AA6AFB" w:rsidP="00AA6AFB">
            <w:pPr>
              <w:rPr>
                <w:rFonts w:ascii="Calibri" w:eastAsia="Calibri" w:hAnsi="Calibri"/>
                <w:lang w:eastAsia="zh-CN"/>
              </w:rPr>
            </w:pPr>
            <w:r>
              <w:rPr>
                <w:rFonts w:eastAsia="Calibri" w:cs="Arial"/>
                <w:lang w:eastAsia="zh-CN"/>
              </w:rPr>
              <w:t xml:space="preserve">Feature Volume sources for this use case could be Prompts, Phone, </w:t>
            </w:r>
            <w:ins w:id="84" w:author="Dage, Matthew (M.)" w:date="2015-01-28T09:21:00Z">
              <w:r>
                <w:rPr>
                  <w:rFonts w:eastAsia="Calibri" w:cs="Arial"/>
                  <w:lang w:eastAsia="zh-CN"/>
                </w:rPr>
                <w:t xml:space="preserve">or </w:t>
              </w:r>
            </w:ins>
            <w:r>
              <w:rPr>
                <w:rFonts w:eastAsia="Calibri" w:cs="Arial"/>
                <w:lang w:eastAsia="zh-CN"/>
              </w:rPr>
              <w:t>VR</w:t>
            </w:r>
            <w:del w:id="85" w:author="Dage, Matthew (M.)" w:date="2015-01-28T09:21:00Z">
              <w:r w:rsidDel="00136884">
                <w:rPr>
                  <w:rFonts w:eastAsia="Calibri" w:cs="Arial"/>
                  <w:lang w:eastAsia="zh-CN"/>
                </w:rPr>
                <w:delText xml:space="preserve"> or TA</w:delText>
              </w:r>
            </w:del>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rPr>
              <w:t>The Feature source becomes the active audio source</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rPr>
            </w:pPr>
            <w:r>
              <w:rPr>
                <w:rFonts w:cs="Arial"/>
                <w:color w:val="000000"/>
              </w:rPr>
              <w:t>Feature volume becomes active and the Feature volume level will be at the Feature lower volume border level</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color w:val="000000"/>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G-HMI, CBI, SWC</w:t>
            </w:r>
          </w:p>
        </w:tc>
      </w:tr>
    </w:tbl>
    <w:p w:rsidR="00AA6AFB" w:rsidRDefault="00AA6AFB"/>
    <w:p w:rsidR="00AA6AFB" w:rsidRDefault="00AA6AFB" w:rsidP="00AA6AFB">
      <w:pPr>
        <w:pStyle w:val="Heading5"/>
      </w:pPr>
      <w:r>
        <w:t>VOLv2-UC-REQ-014843/C-Activating the TA Feature Volume at the Media Volume (</w:t>
      </w:r>
      <w:proofErr w:type="spellStart"/>
      <w:r>
        <w:t>TcSE</w:t>
      </w:r>
      <w:proofErr w:type="spellEnd"/>
      <w:r>
        <w:t xml:space="preserve"> ROIN-291882-1)</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rPr>
                <w:rFonts w:cs="Arial"/>
                <w:lang w:eastAsia="zh-CN"/>
              </w:rPr>
            </w:pPr>
            <w:r>
              <w:rPr>
                <w:rFonts w:cs="Arial"/>
                <w:lang w:eastAsia="zh-CN"/>
              </w:rPr>
              <w:t xml:space="preserve">Infotainment System is powered ON. </w:t>
            </w:r>
          </w:p>
          <w:p w:rsidR="00AA6AFB" w:rsidRDefault="00AA6AFB">
            <w:pPr>
              <w:rPr>
                <w:rFonts w:cs="Arial"/>
                <w:lang w:eastAsia="zh-CN"/>
              </w:rPr>
            </w:pPr>
          </w:p>
          <w:p w:rsidR="00AA6AFB" w:rsidRDefault="00AA6AFB">
            <w:pPr>
              <w:rPr>
                <w:rFonts w:cs="Arial"/>
                <w:lang w:eastAsia="zh-CN"/>
              </w:rPr>
            </w:pPr>
            <w:r>
              <w:rPr>
                <w:rFonts w:cs="Arial"/>
                <w:lang w:eastAsia="zh-CN"/>
              </w:rPr>
              <w:t>Media Source (ex AM/FM, CD, USB…) is the active audio source and the Media volume is above the previous Feature volume level.</w:t>
            </w:r>
          </w:p>
          <w:p w:rsidR="00AA6AFB" w:rsidRDefault="00AA6AFB">
            <w:pPr>
              <w:rPr>
                <w:rFonts w:cs="Arial"/>
                <w:lang w:eastAsia="zh-CN"/>
              </w:rPr>
            </w:pPr>
          </w:p>
          <w:p w:rsidR="00AA6AFB" w:rsidRDefault="00AA6AFB" w:rsidP="00AA6AFB">
            <w:pPr>
              <w:rPr>
                <w:rFonts w:ascii="Calibri" w:eastAsia="Calibri" w:hAnsi="Calibri"/>
                <w:lang w:eastAsia="zh-CN"/>
              </w:rPr>
            </w:pPr>
            <w:r>
              <w:rPr>
                <w:rFonts w:eastAsia="Calibri" w:cs="Arial"/>
                <w:lang w:eastAsia="zh-CN"/>
              </w:rPr>
              <w:t>Feature Volume source</w:t>
            </w:r>
            <w:del w:id="86" w:author="Dage, Matthew (M.)" w:date="2015-01-27T14:35:00Z">
              <w:r w:rsidDel="007716BF">
                <w:rPr>
                  <w:rFonts w:eastAsia="Calibri" w:cs="Arial"/>
                  <w:lang w:eastAsia="zh-CN"/>
                </w:rPr>
                <w:delText>s</w:delText>
              </w:r>
            </w:del>
            <w:r>
              <w:rPr>
                <w:rFonts w:eastAsia="Calibri" w:cs="Arial"/>
                <w:lang w:eastAsia="zh-CN"/>
              </w:rPr>
              <w:t xml:space="preserve"> for this use</w:t>
            </w:r>
            <w:ins w:id="87" w:author="Dage, Matthew (M.)" w:date="2015-01-27T14:36:00Z">
              <w:r>
                <w:rPr>
                  <w:rFonts w:eastAsia="Calibri" w:cs="Arial"/>
                  <w:lang w:eastAsia="zh-CN"/>
                </w:rPr>
                <w:t xml:space="preserve"> case</w:t>
              </w:r>
            </w:ins>
            <w:r>
              <w:rPr>
                <w:rFonts w:eastAsia="Calibri" w:cs="Arial"/>
                <w:lang w:eastAsia="zh-CN"/>
              </w:rPr>
              <w:t xml:space="preserve"> </w:t>
            </w:r>
            <w:del w:id="88" w:author="Dage, Matthew (M.)" w:date="2015-01-27T14:35:00Z">
              <w:r w:rsidDel="007716BF">
                <w:rPr>
                  <w:rFonts w:eastAsia="Calibri" w:cs="Arial"/>
                  <w:lang w:eastAsia="zh-CN"/>
                </w:rPr>
                <w:delText xml:space="preserve">case could be Phone, VR, or </w:delText>
              </w:r>
              <w:r w:rsidDel="007716BF">
                <w:rPr>
                  <w:rFonts w:eastAsia="Calibri" w:cs="Arial"/>
                  <w:lang w:eastAsia="zh-CN"/>
                </w:rPr>
                <w:lastRenderedPageBreak/>
                <w:delText>Prompts</w:delText>
              </w:r>
            </w:del>
            <w:ins w:id="89" w:author="Dage, Matthew (M.)" w:date="2015-01-27T14:35:00Z">
              <w:r>
                <w:rPr>
                  <w:rFonts w:eastAsia="Calibri" w:cs="Arial"/>
                  <w:lang w:eastAsia="zh-CN"/>
                </w:rPr>
                <w:t>is TA</w:t>
              </w:r>
            </w:ins>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lastRenderedPageBreak/>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rPr>
              <w:t>The Feature source becomes the active audio source</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rsidP="00AA6AFB">
            <w:pPr>
              <w:rPr>
                <w:rFonts w:cs="Arial"/>
              </w:rPr>
            </w:pPr>
            <w:r>
              <w:rPr>
                <w:rFonts w:cs="Arial"/>
              </w:rPr>
              <w:t>The Feature Volume becomes active</w:t>
            </w:r>
            <w:del w:id="90" w:author="Dage, Matthew (M.)" w:date="2015-01-27T10:40:00Z">
              <w:r w:rsidDel="00ED25B0">
                <w:rPr>
                  <w:rFonts w:cs="Arial"/>
                </w:rPr>
                <w:delText xml:space="preserve"> and its volume level will be at the Media volume level</w:delText>
              </w:r>
            </w:del>
            <w:ins w:id="91" w:author="Dage, Matthew (M.)" w:date="2015-01-27T10:40:00Z">
              <w:r>
                <w:rPr>
                  <w:rFonts w:cs="Arial"/>
                  <w:color w:val="000000"/>
                </w:rPr>
                <w:t xml:space="preserve"> </w:t>
              </w:r>
            </w:ins>
            <w:ins w:id="92" w:author="Dage, Matthew (M.)" w:date="2015-01-27T14:35:00Z">
              <w:r>
                <w:rPr>
                  <w:rFonts w:cs="Arial"/>
                  <w:color w:val="000000"/>
                </w:rPr>
                <w:t>and its vo</w:t>
              </w:r>
            </w:ins>
            <w:ins w:id="93" w:author="Dage, Matthew (M.)" w:date="2015-01-27T14:36:00Z">
              <w:r>
                <w:rPr>
                  <w:rFonts w:cs="Arial"/>
                  <w:color w:val="000000"/>
                </w:rPr>
                <w:t>lume will be at the Media volume level</w:t>
              </w:r>
            </w:ins>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rPr>
                <w:rFonts w:cs="Arial"/>
                <w:lang w:eastAsia="zh-CN"/>
              </w:rPr>
            </w:pPr>
            <w:r>
              <w:rPr>
                <w:rFonts w:cs="Arial"/>
                <w:lang w:eastAsia="zh-CN"/>
              </w:rPr>
              <w:t>G-HMI, CBI, SWC</w:t>
            </w:r>
          </w:p>
        </w:tc>
      </w:tr>
    </w:tbl>
    <w:p w:rsidR="00AA6AFB" w:rsidRDefault="00AA6AFB"/>
    <w:p w:rsidR="00AA6AFB" w:rsidRDefault="00AA6AFB" w:rsidP="00AA6AFB">
      <w:pPr>
        <w:pStyle w:val="Heading5"/>
      </w:pPr>
      <w:r>
        <w:t>VOLv2-UC-REQ-129751/A-Activating the TA Feature Volume at the last Feature Volume Level</w:t>
      </w:r>
    </w:p>
    <w:p w:rsidR="00AA6AFB" w:rsidRPr="00AE06BC" w:rsidRDefault="00AA6AFB" w:rsidP="00AA6AFB"/>
    <w:tbl>
      <w:tblPr>
        <w:tblW w:w="878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2"/>
        <w:gridCol w:w="6692"/>
      </w:tblGrid>
      <w:tr w:rsidR="00AA6AFB" w:rsidTr="00AA6AFB">
        <w:trPr>
          <w:trHeight w:val="302"/>
          <w:jc w:val="center"/>
        </w:trPr>
        <w:tc>
          <w:tcPr>
            <w:tcW w:w="209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Actors</w:t>
            </w:r>
          </w:p>
        </w:tc>
        <w:tc>
          <w:tcPr>
            <w:tcW w:w="6692"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lang w:eastAsia="zh-CN"/>
              </w:rPr>
            </w:pPr>
            <w:r>
              <w:rPr>
                <w:rFonts w:cs="Arial"/>
                <w:lang w:eastAsia="zh-CN"/>
              </w:rPr>
              <w:t>Vehicle Occupant</w:t>
            </w:r>
          </w:p>
        </w:tc>
      </w:tr>
      <w:tr w:rsidR="00AA6AFB" w:rsidTr="00AA6AFB">
        <w:trPr>
          <w:trHeight w:val="2402"/>
          <w:jc w:val="center"/>
        </w:trPr>
        <w:tc>
          <w:tcPr>
            <w:tcW w:w="209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Pre-conditions</w:t>
            </w:r>
          </w:p>
        </w:tc>
        <w:tc>
          <w:tcPr>
            <w:tcW w:w="6692" w:type="dxa"/>
            <w:tcBorders>
              <w:top w:val="single" w:sz="4" w:space="0" w:color="auto"/>
              <w:left w:val="single" w:sz="4" w:space="0" w:color="auto"/>
              <w:bottom w:val="single" w:sz="4" w:space="0" w:color="auto"/>
              <w:right w:val="single" w:sz="4" w:space="0" w:color="auto"/>
            </w:tcBorders>
          </w:tcPr>
          <w:p w:rsidR="00AA6AFB" w:rsidRDefault="00AA6AFB">
            <w:pPr>
              <w:spacing w:line="276" w:lineRule="auto"/>
              <w:rPr>
                <w:rFonts w:cs="Arial"/>
                <w:lang w:eastAsia="zh-CN"/>
              </w:rPr>
            </w:pPr>
            <w:r>
              <w:rPr>
                <w:rFonts w:cs="Arial"/>
                <w:lang w:eastAsia="zh-CN"/>
              </w:rPr>
              <w:t xml:space="preserve">Infotainment System is powered ON. </w:t>
            </w:r>
          </w:p>
          <w:p w:rsidR="00AA6AFB" w:rsidRDefault="00AA6AFB">
            <w:pPr>
              <w:spacing w:line="276" w:lineRule="auto"/>
              <w:rPr>
                <w:rFonts w:cs="Arial"/>
                <w:lang w:eastAsia="zh-CN"/>
              </w:rPr>
            </w:pPr>
          </w:p>
          <w:p w:rsidR="00AA6AFB" w:rsidRDefault="00AA6AFB">
            <w:pPr>
              <w:spacing w:line="276" w:lineRule="auto"/>
              <w:rPr>
                <w:rFonts w:cs="Arial"/>
                <w:lang w:eastAsia="zh-CN"/>
              </w:rPr>
            </w:pPr>
            <w:r>
              <w:rPr>
                <w:rFonts w:cs="Arial"/>
                <w:lang w:eastAsia="zh-CN"/>
              </w:rPr>
              <w:t>Media Source (ex AM/FM, CD, USB…) is the active audio source and the Media volume is below the previous Feature volume level.</w:t>
            </w:r>
          </w:p>
          <w:p w:rsidR="00AA6AFB" w:rsidRDefault="00AA6AFB">
            <w:pPr>
              <w:spacing w:line="276" w:lineRule="auto"/>
              <w:rPr>
                <w:rFonts w:cs="Arial"/>
                <w:lang w:eastAsia="zh-CN"/>
              </w:rPr>
            </w:pPr>
          </w:p>
          <w:p w:rsidR="00AA6AFB" w:rsidRDefault="00AA6AFB">
            <w:pPr>
              <w:spacing w:line="276" w:lineRule="auto"/>
              <w:rPr>
                <w:rFonts w:cs="Arial"/>
                <w:lang w:eastAsia="zh-CN"/>
              </w:rPr>
            </w:pPr>
            <w:r>
              <w:rPr>
                <w:rFonts w:cs="Arial"/>
                <w:lang w:eastAsia="zh-CN"/>
              </w:rPr>
              <w:t>When the Feature source was last active its volume level was below the upper Feature volume border and above the Feature lower volume border.</w:t>
            </w:r>
          </w:p>
          <w:p w:rsidR="00AA6AFB" w:rsidRDefault="00AA6AFB">
            <w:pPr>
              <w:spacing w:line="276" w:lineRule="auto"/>
              <w:rPr>
                <w:rFonts w:cs="Arial"/>
                <w:lang w:eastAsia="zh-CN"/>
              </w:rPr>
            </w:pPr>
          </w:p>
          <w:p w:rsidR="00AA6AFB" w:rsidRDefault="00AA6AFB" w:rsidP="00AA6AFB">
            <w:pPr>
              <w:spacing w:line="276" w:lineRule="auto"/>
              <w:rPr>
                <w:rFonts w:ascii="Calibri" w:eastAsia="Calibri" w:hAnsi="Calibri"/>
                <w:lang w:eastAsia="zh-CN"/>
              </w:rPr>
            </w:pPr>
            <w:r>
              <w:rPr>
                <w:rFonts w:eastAsia="Calibri" w:cs="Arial"/>
                <w:lang w:eastAsia="zh-CN"/>
              </w:rPr>
              <w:t>Feature Volume source for this use case is TA</w:t>
            </w:r>
          </w:p>
        </w:tc>
      </w:tr>
      <w:tr w:rsidR="00AA6AFB" w:rsidTr="00AA6AFB">
        <w:trPr>
          <w:trHeight w:val="302"/>
          <w:jc w:val="center"/>
        </w:trPr>
        <w:tc>
          <w:tcPr>
            <w:tcW w:w="209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Scenario Description</w:t>
            </w:r>
          </w:p>
        </w:tc>
        <w:tc>
          <w:tcPr>
            <w:tcW w:w="6692"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lang w:eastAsia="zh-CN"/>
              </w:rPr>
            </w:pPr>
            <w:r>
              <w:rPr>
                <w:rFonts w:cs="Arial"/>
              </w:rPr>
              <w:t>Feature source becomes the active audio source</w:t>
            </w:r>
          </w:p>
        </w:tc>
      </w:tr>
      <w:tr w:rsidR="00AA6AFB" w:rsidTr="00AA6AFB">
        <w:trPr>
          <w:trHeight w:val="302"/>
          <w:jc w:val="center"/>
        </w:trPr>
        <w:tc>
          <w:tcPr>
            <w:tcW w:w="209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Post-conditions</w:t>
            </w:r>
          </w:p>
        </w:tc>
        <w:tc>
          <w:tcPr>
            <w:tcW w:w="6692"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rPr>
            </w:pPr>
            <w:r>
              <w:rPr>
                <w:rFonts w:cs="Arial"/>
                <w:color w:val="000000"/>
              </w:rPr>
              <w:t>Feature volume becomes active and the previous Feature volume level will be active</w:t>
            </w:r>
          </w:p>
        </w:tc>
      </w:tr>
      <w:tr w:rsidR="00AA6AFB" w:rsidTr="00AA6AFB">
        <w:trPr>
          <w:trHeight w:val="619"/>
          <w:jc w:val="center"/>
        </w:trPr>
        <w:tc>
          <w:tcPr>
            <w:tcW w:w="209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List of Exception Use Cases</w:t>
            </w:r>
          </w:p>
        </w:tc>
        <w:tc>
          <w:tcPr>
            <w:tcW w:w="6692" w:type="dxa"/>
            <w:tcBorders>
              <w:top w:val="single" w:sz="4" w:space="0" w:color="auto"/>
              <w:left w:val="single" w:sz="4" w:space="0" w:color="auto"/>
              <w:bottom w:val="single" w:sz="4" w:space="0" w:color="auto"/>
              <w:right w:val="single" w:sz="4" w:space="0" w:color="auto"/>
            </w:tcBorders>
          </w:tcPr>
          <w:p w:rsidR="00AA6AFB" w:rsidRDefault="00AA6AFB">
            <w:pPr>
              <w:spacing w:line="276" w:lineRule="auto"/>
              <w:rPr>
                <w:rFonts w:cs="Arial"/>
                <w:color w:val="000000"/>
              </w:rPr>
            </w:pPr>
          </w:p>
        </w:tc>
      </w:tr>
      <w:tr w:rsidR="00AA6AFB" w:rsidTr="00AA6AFB">
        <w:trPr>
          <w:trHeight w:val="317"/>
          <w:jc w:val="center"/>
        </w:trPr>
        <w:tc>
          <w:tcPr>
            <w:tcW w:w="209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Interfaces</w:t>
            </w:r>
          </w:p>
        </w:tc>
        <w:tc>
          <w:tcPr>
            <w:tcW w:w="6692"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lang w:eastAsia="zh-CN"/>
              </w:rPr>
            </w:pPr>
            <w:r>
              <w:rPr>
                <w:rFonts w:cs="Arial"/>
                <w:lang w:eastAsia="zh-CN"/>
              </w:rPr>
              <w:t>G-HMI, CBI, SWC</w:t>
            </w:r>
          </w:p>
        </w:tc>
      </w:tr>
    </w:tbl>
    <w:p w:rsidR="00AA6AFB" w:rsidRDefault="00AA6AFB" w:rsidP="00AA6AFB"/>
    <w:p w:rsidR="00AA6AFB" w:rsidRDefault="00AA6AFB" w:rsidP="00AA6AFB">
      <w:pPr>
        <w:pStyle w:val="Heading5"/>
      </w:pPr>
      <w:r>
        <w:t>VOLv2-UC-REQ-129752/A-Activating the TA Lower Volume Border</w:t>
      </w:r>
    </w:p>
    <w:p w:rsidR="00AA6AFB" w:rsidRDefault="00AA6AFB" w:rsidP="00AA6AFB">
      <w:pPr>
        <w:jc w:val="center"/>
      </w:pPr>
    </w:p>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spacing w:line="276" w:lineRule="auto"/>
              <w:rPr>
                <w:rFonts w:cs="Arial"/>
                <w:lang w:eastAsia="zh-CN"/>
              </w:rPr>
            </w:pPr>
            <w:r>
              <w:rPr>
                <w:rFonts w:cs="Arial"/>
                <w:lang w:eastAsia="zh-CN"/>
              </w:rPr>
              <w:t xml:space="preserve">Infotainment System is powered ON. </w:t>
            </w:r>
          </w:p>
          <w:p w:rsidR="00AA6AFB" w:rsidRDefault="00AA6AFB">
            <w:pPr>
              <w:spacing w:line="276" w:lineRule="auto"/>
              <w:rPr>
                <w:rFonts w:cs="Arial"/>
                <w:lang w:eastAsia="zh-CN"/>
              </w:rPr>
            </w:pPr>
          </w:p>
          <w:p w:rsidR="00AA6AFB" w:rsidRDefault="00AA6AFB">
            <w:pPr>
              <w:spacing w:line="276" w:lineRule="auto"/>
              <w:rPr>
                <w:rFonts w:cs="Arial"/>
                <w:lang w:eastAsia="zh-CN"/>
              </w:rPr>
            </w:pPr>
            <w:r>
              <w:rPr>
                <w:rFonts w:cs="Arial"/>
                <w:lang w:eastAsia="zh-CN"/>
              </w:rPr>
              <w:t>Media Source (ex AM/FM, CD, USB…) is the active audio source and the Media volume is below the Feature lower volume level border.</w:t>
            </w:r>
          </w:p>
          <w:p w:rsidR="00AA6AFB" w:rsidRDefault="00AA6AFB">
            <w:pPr>
              <w:spacing w:line="276" w:lineRule="auto"/>
              <w:rPr>
                <w:rFonts w:cs="Arial"/>
                <w:lang w:eastAsia="zh-CN"/>
              </w:rPr>
            </w:pPr>
          </w:p>
          <w:p w:rsidR="00AA6AFB" w:rsidRDefault="00AA6AFB">
            <w:pPr>
              <w:spacing w:line="276" w:lineRule="auto"/>
              <w:rPr>
                <w:rFonts w:cs="Arial"/>
                <w:lang w:eastAsia="zh-CN"/>
              </w:rPr>
            </w:pPr>
            <w:r>
              <w:rPr>
                <w:rFonts w:cs="Arial"/>
                <w:lang w:eastAsia="zh-CN"/>
              </w:rPr>
              <w:t>When the Feature source was last active its volume level was below the Feature lower volume border level.</w:t>
            </w:r>
          </w:p>
          <w:p w:rsidR="00AA6AFB" w:rsidRDefault="00AA6AFB">
            <w:pPr>
              <w:spacing w:line="276" w:lineRule="auto"/>
              <w:rPr>
                <w:rFonts w:cs="Arial"/>
                <w:lang w:eastAsia="zh-CN"/>
              </w:rPr>
            </w:pPr>
          </w:p>
          <w:p w:rsidR="00AA6AFB" w:rsidRDefault="00AA6AFB" w:rsidP="00AA6AFB">
            <w:pPr>
              <w:spacing w:line="276" w:lineRule="auto"/>
              <w:rPr>
                <w:rFonts w:ascii="Calibri" w:eastAsia="Calibri" w:hAnsi="Calibri"/>
                <w:lang w:eastAsia="zh-CN"/>
              </w:rPr>
            </w:pPr>
            <w:r>
              <w:rPr>
                <w:rFonts w:eastAsia="Calibri" w:cs="Arial"/>
                <w:lang w:eastAsia="zh-CN"/>
              </w:rPr>
              <w:t>Feature Volume source for this use case is TA</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lang w:eastAsia="zh-CN"/>
              </w:rPr>
            </w:pPr>
            <w:r>
              <w:rPr>
                <w:rFonts w:cs="Arial"/>
              </w:rPr>
              <w:t>The Feature source becomes the active audio source</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rPr>
            </w:pPr>
            <w:r>
              <w:rPr>
                <w:rFonts w:cs="Arial"/>
                <w:color w:val="000000"/>
              </w:rPr>
              <w:t>Feature volume becomes active and the Feature volume level will be at the Feature lower volume border level</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spacing w:line="276" w:lineRule="auto"/>
              <w:rPr>
                <w:rFonts w:cs="Arial"/>
                <w:color w:val="000000"/>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lang w:eastAsia="zh-CN"/>
              </w:rPr>
            </w:pPr>
            <w:r>
              <w:rPr>
                <w:rFonts w:cs="Arial"/>
                <w:lang w:eastAsia="zh-CN"/>
              </w:rPr>
              <w:t>G-HMI, CBI, SWC</w:t>
            </w:r>
          </w:p>
        </w:tc>
      </w:tr>
    </w:tbl>
    <w:p w:rsidR="00AA6AFB" w:rsidRDefault="00AA6AFB" w:rsidP="00AA6AFB">
      <w:pPr>
        <w:pStyle w:val="Heading5"/>
      </w:pPr>
      <w:r>
        <w:lastRenderedPageBreak/>
        <w:t>VOLv2-UC-REQ-129753/A-Activating the TA Upper Feature Volume Border</w:t>
      </w:r>
    </w:p>
    <w:p w:rsidR="00AA6AFB" w:rsidRPr="00AE06BC" w:rsidRDefault="00AA6AFB" w:rsidP="00AA6AFB"/>
    <w:tbl>
      <w:tblPr>
        <w:tblW w:w="885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lang w:eastAsia="zh-CN"/>
              </w:rPr>
            </w:pPr>
            <w:r>
              <w:rPr>
                <w:rFonts w:cs="Arial"/>
                <w:lang w:eastAsia="zh-CN"/>
              </w:rPr>
              <w:t>Vehicle Occupant</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spacing w:line="276" w:lineRule="auto"/>
              <w:rPr>
                <w:rFonts w:cs="Arial"/>
                <w:lang w:eastAsia="zh-CN"/>
              </w:rPr>
            </w:pPr>
            <w:r>
              <w:rPr>
                <w:rFonts w:cs="Arial"/>
                <w:lang w:eastAsia="zh-CN"/>
              </w:rPr>
              <w:t xml:space="preserve">Infotainment System is powered ON. </w:t>
            </w:r>
          </w:p>
          <w:p w:rsidR="00AA6AFB" w:rsidRDefault="00AA6AFB">
            <w:pPr>
              <w:spacing w:line="276" w:lineRule="auto"/>
              <w:rPr>
                <w:rFonts w:cs="Arial"/>
                <w:lang w:eastAsia="zh-CN"/>
              </w:rPr>
            </w:pPr>
          </w:p>
          <w:p w:rsidR="00AA6AFB" w:rsidRDefault="00AA6AFB">
            <w:pPr>
              <w:spacing w:line="276" w:lineRule="auto"/>
              <w:rPr>
                <w:rFonts w:cs="Arial"/>
                <w:lang w:eastAsia="zh-CN"/>
              </w:rPr>
            </w:pPr>
            <w:r>
              <w:rPr>
                <w:rFonts w:cs="Arial"/>
                <w:lang w:eastAsia="zh-CN"/>
              </w:rPr>
              <w:t>Media Source (ex AM/FM, CD, USB…) is the active audio source and the Media volume is below the Feature upper volume limit.</w:t>
            </w:r>
          </w:p>
          <w:p w:rsidR="00AA6AFB" w:rsidRDefault="00AA6AFB">
            <w:pPr>
              <w:spacing w:line="276" w:lineRule="auto"/>
              <w:rPr>
                <w:rFonts w:cs="Arial"/>
                <w:lang w:eastAsia="zh-CN"/>
              </w:rPr>
            </w:pPr>
          </w:p>
          <w:p w:rsidR="00AA6AFB" w:rsidRDefault="00AA6AFB">
            <w:pPr>
              <w:spacing w:line="276" w:lineRule="auto"/>
              <w:rPr>
                <w:rFonts w:cs="Arial"/>
                <w:lang w:eastAsia="zh-CN"/>
              </w:rPr>
            </w:pPr>
            <w:r>
              <w:rPr>
                <w:rFonts w:cs="Arial"/>
                <w:lang w:eastAsia="zh-CN"/>
              </w:rPr>
              <w:t>When the Feature source was last active its volume level was above its Upper volume border.</w:t>
            </w:r>
          </w:p>
          <w:p w:rsidR="00AA6AFB" w:rsidRDefault="00AA6AFB">
            <w:pPr>
              <w:spacing w:line="276" w:lineRule="auto"/>
              <w:rPr>
                <w:rFonts w:cs="Arial"/>
                <w:lang w:eastAsia="zh-CN"/>
              </w:rPr>
            </w:pPr>
          </w:p>
          <w:p w:rsidR="00AA6AFB" w:rsidRDefault="00AA6AFB" w:rsidP="00AA6AFB">
            <w:pPr>
              <w:spacing w:line="276" w:lineRule="auto"/>
              <w:rPr>
                <w:rFonts w:cs="Arial"/>
                <w:lang w:eastAsia="zh-CN"/>
              </w:rPr>
            </w:pPr>
            <w:r>
              <w:rPr>
                <w:rFonts w:cs="Arial"/>
                <w:lang w:eastAsia="zh-CN"/>
              </w:rPr>
              <w:t xml:space="preserve">Feature Volume source for this use case is TA </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lang w:eastAsia="zh-CN"/>
              </w:rPr>
            </w:pPr>
            <w:r>
              <w:rPr>
                <w:rFonts w:cs="Arial"/>
              </w:rPr>
              <w:t>The Feature source becomes the active audio source</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rPr>
            </w:pPr>
            <w:r>
              <w:rPr>
                <w:rFonts w:cs="Arial"/>
                <w:color w:val="000000"/>
              </w:rPr>
              <w:t>The Feature Volume becomes active and its volume level will be at the upper volume border level.</w:t>
            </w: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A6AFB" w:rsidRDefault="00AA6AFB">
            <w:pPr>
              <w:spacing w:line="276" w:lineRule="auto"/>
              <w:rPr>
                <w:rFonts w:cs="Arial"/>
                <w:color w:val="000000"/>
              </w:rPr>
            </w:pPr>
          </w:p>
        </w:tc>
      </w:tr>
      <w:tr w:rsidR="00AA6AFB" w:rsidTr="00AA6AF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AA6AFB" w:rsidRDefault="00AA6AFB">
            <w:pPr>
              <w:spacing w:line="276" w:lineRule="auto"/>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cs="Arial"/>
                <w:lang w:eastAsia="zh-CN"/>
              </w:rPr>
            </w:pPr>
            <w:r>
              <w:rPr>
                <w:rFonts w:cs="Arial"/>
                <w:lang w:eastAsia="zh-CN"/>
              </w:rPr>
              <w:t>G-HMI, CBI, SWC</w:t>
            </w:r>
          </w:p>
        </w:tc>
      </w:tr>
    </w:tbl>
    <w:p w:rsidR="00AA6AFB" w:rsidRDefault="00AA6AFB" w:rsidP="00AA6AFB"/>
    <w:p w:rsidR="00AA6AFB" w:rsidRDefault="00AA6AFB" w:rsidP="00AA6AFB">
      <w:pPr>
        <w:pStyle w:val="Heading3"/>
      </w:pPr>
      <w:bookmarkStart w:id="94" w:name="_Toc505177169"/>
      <w:r>
        <w:t>Requirements</w:t>
      </w:r>
      <w:bookmarkEnd w:id="94"/>
    </w:p>
    <w:p w:rsidR="00AA6AFB" w:rsidRDefault="00AA6AFB" w:rsidP="00AA6AFB">
      <w:pPr>
        <w:pStyle w:val="Heading4"/>
      </w:pPr>
      <w:r>
        <w:t>Volume Level Control</w:t>
      </w:r>
    </w:p>
    <w:p w:rsidR="00AA6AFB" w:rsidRPr="00AA6AFB" w:rsidRDefault="00AA6AFB" w:rsidP="00AA6AFB">
      <w:pPr>
        <w:pStyle w:val="Heading5"/>
        <w:rPr>
          <w:b w:val="0"/>
          <w:u w:val="single"/>
        </w:rPr>
      </w:pPr>
      <w:r w:rsidRPr="00AA6AFB">
        <w:rPr>
          <w:b w:val="0"/>
          <w:u w:val="single"/>
        </w:rPr>
        <w:t>VOL-SR-REQ-014847/C-Audio Routing (</w:t>
      </w:r>
      <w:proofErr w:type="spellStart"/>
      <w:r w:rsidRPr="00AA6AFB">
        <w:rPr>
          <w:b w:val="0"/>
          <w:u w:val="single"/>
        </w:rPr>
        <w:t>TcSE</w:t>
      </w:r>
      <w:proofErr w:type="spellEnd"/>
      <w:r w:rsidRPr="00AA6AFB">
        <w:rPr>
          <w:b w:val="0"/>
          <w:u w:val="single"/>
        </w:rPr>
        <w:t xml:space="preserve"> ROIN-41507-12)</w:t>
      </w:r>
    </w:p>
    <w:p w:rsidR="00AA6AFB" w:rsidRDefault="00AA6AFB">
      <w:pPr>
        <w:jc w:val="center"/>
        <w:rPr>
          <w:rFonts w:cs="Arial"/>
          <w:b/>
        </w:rPr>
      </w:pPr>
    </w:p>
    <w:p w:rsidR="00AA6AFB" w:rsidRDefault="00AA6AFB">
      <w:pPr>
        <w:jc w:val="center"/>
        <w:rPr>
          <w:rFonts w:cs="Arial"/>
          <w:b/>
          <w:lang w:val="fr-FR"/>
        </w:rPr>
      </w:pPr>
      <w:r>
        <w:rPr>
          <w:rFonts w:cs="Arial"/>
          <w:b/>
          <w:lang w:val="fr-FR"/>
        </w:rPr>
        <w:t xml:space="preserve">Modules </w:t>
      </w:r>
      <w:proofErr w:type="spellStart"/>
      <w:r>
        <w:rPr>
          <w:rFonts w:cs="Arial"/>
          <w:b/>
          <w:lang w:val="fr-FR"/>
        </w:rPr>
        <w:t>present</w:t>
      </w:r>
      <w:proofErr w:type="spellEnd"/>
      <w:proofErr w:type="gramStart"/>
      <w:r>
        <w:rPr>
          <w:rFonts w:cs="Arial"/>
          <w:b/>
          <w:lang w:val="fr-FR"/>
        </w:rPr>
        <w:t>:  SYNC</w:t>
      </w:r>
      <w:proofErr w:type="gramEnd"/>
      <w:r>
        <w:rPr>
          <w:rFonts w:cs="Arial"/>
          <w:b/>
          <w:lang w:val="fr-FR"/>
        </w:rPr>
        <w:t xml:space="preserve"> (Gen2 / Gen3) / AHU / No DSP AMP</w:t>
      </w:r>
    </w:p>
    <w:tbl>
      <w:tblPr>
        <w:tblW w:w="8864" w:type="dxa"/>
        <w:jc w:val="center"/>
        <w:tblInd w:w="-23" w:type="dxa"/>
        <w:tblLook w:val="04A0" w:firstRow="1" w:lastRow="0" w:firstColumn="1" w:lastColumn="0" w:noHBand="0" w:noVBand="1"/>
      </w:tblPr>
      <w:tblGrid>
        <w:gridCol w:w="2092"/>
        <w:gridCol w:w="1620"/>
        <w:gridCol w:w="1309"/>
        <w:gridCol w:w="939"/>
        <w:gridCol w:w="1364"/>
        <w:gridCol w:w="1540"/>
      </w:tblGrid>
      <w:tr w:rsidR="00AA6AFB">
        <w:trPr>
          <w:trHeight w:val="525"/>
          <w:jc w:val="center"/>
        </w:trPr>
        <w:tc>
          <w:tcPr>
            <w:tcW w:w="2092" w:type="dxa"/>
            <w:tcBorders>
              <w:top w:val="single" w:sz="8" w:space="0" w:color="auto"/>
              <w:left w:val="single" w:sz="8" w:space="0" w:color="auto"/>
              <w:bottom w:val="single" w:sz="8" w:space="0" w:color="auto"/>
              <w:right w:val="single" w:sz="4" w:space="0" w:color="auto"/>
            </w:tcBorders>
            <w:noWrap/>
            <w:vAlign w:val="center"/>
            <w:hideMark/>
          </w:tcPr>
          <w:p w:rsidR="00AA6AFB" w:rsidRDefault="00AA6AFB">
            <w:pPr>
              <w:jc w:val="center"/>
              <w:rPr>
                <w:rFonts w:cs="Arial"/>
                <w:b/>
                <w:bCs/>
              </w:rPr>
            </w:pPr>
            <w:r>
              <w:rPr>
                <w:rFonts w:cs="Arial"/>
                <w:b/>
                <w:bCs/>
              </w:rPr>
              <w:t xml:space="preserve">Source of signal </w:t>
            </w:r>
          </w:p>
          <w:p w:rsidR="00AA6AFB" w:rsidRDefault="00AA6AFB">
            <w:pPr>
              <w:jc w:val="center"/>
              <w:rPr>
                <w:rFonts w:cs="Arial"/>
                <w:b/>
                <w:bCs/>
              </w:rPr>
            </w:pPr>
            <w:r>
              <w:rPr>
                <w:rFonts w:cs="Arial"/>
                <w:b/>
                <w:bCs/>
              </w:rPr>
              <w:t>To AHU</w:t>
            </w:r>
          </w:p>
        </w:tc>
        <w:tc>
          <w:tcPr>
            <w:tcW w:w="1620"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Audio</w:t>
            </w:r>
            <w:r>
              <w:rPr>
                <w:rFonts w:cs="Arial"/>
                <w:b/>
                <w:bCs/>
              </w:rPr>
              <w:br/>
              <w:t>Channel</w:t>
            </w:r>
          </w:p>
        </w:tc>
        <w:tc>
          <w:tcPr>
            <w:tcW w:w="1309"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Volume</w:t>
            </w:r>
            <w:r>
              <w:rPr>
                <w:rFonts w:cs="Arial"/>
                <w:b/>
                <w:bCs/>
              </w:rPr>
              <w:br/>
              <w:t>Line Level Output</w:t>
            </w:r>
          </w:p>
        </w:tc>
        <w:tc>
          <w:tcPr>
            <w:tcW w:w="939"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Volume</w:t>
            </w:r>
            <w:r>
              <w:rPr>
                <w:rFonts w:cs="Arial"/>
                <w:b/>
                <w:bCs/>
              </w:rPr>
              <w:br/>
              <w:t>Master</w:t>
            </w:r>
          </w:p>
        </w:tc>
        <w:tc>
          <w:tcPr>
            <w:tcW w:w="1364"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Distributes audio to Speakers</w:t>
            </w:r>
          </w:p>
        </w:tc>
        <w:tc>
          <w:tcPr>
            <w:tcW w:w="1540" w:type="dxa"/>
            <w:tcBorders>
              <w:top w:val="single" w:sz="4" w:space="0" w:color="auto"/>
              <w:left w:val="single" w:sz="4" w:space="0" w:color="auto"/>
              <w:bottom w:val="single" w:sz="8" w:space="0" w:color="auto"/>
              <w:right w:val="single" w:sz="4" w:space="0" w:color="auto"/>
            </w:tcBorders>
            <w:vAlign w:val="bottom"/>
            <w:hideMark/>
          </w:tcPr>
          <w:p w:rsidR="00AA6AFB" w:rsidRDefault="00AA6AFB">
            <w:pPr>
              <w:jc w:val="center"/>
              <w:rPr>
                <w:rFonts w:cs="Arial"/>
                <w:b/>
                <w:bCs/>
              </w:rPr>
            </w:pPr>
            <w:r>
              <w:rPr>
                <w:rFonts w:cs="Arial"/>
                <w:b/>
                <w:bCs/>
              </w:rPr>
              <w:t>AHU</w:t>
            </w:r>
            <w:r>
              <w:rPr>
                <w:rFonts w:cs="Arial"/>
              </w:rPr>
              <w:br/>
            </w:r>
            <w:r>
              <w:rPr>
                <w:rFonts w:cs="Arial"/>
                <w:b/>
                <w:bCs/>
              </w:rPr>
              <w:t>Volume State</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center"/>
            <w:hideMark/>
          </w:tcPr>
          <w:p w:rsidR="00AA6AFB" w:rsidRDefault="00AA6AFB">
            <w:pPr>
              <w:rPr>
                <w:rFonts w:cs="Arial"/>
              </w:rPr>
            </w:pPr>
            <w:r>
              <w:rPr>
                <w:rFonts w:cs="Arial"/>
              </w:rPr>
              <w:t>External Media (Sync)</w:t>
            </w:r>
          </w:p>
          <w:p w:rsidR="00AA6AFB" w:rsidRDefault="00AA6AFB">
            <w:pPr>
              <w:rPr>
                <w:rFonts w:cs="Arial"/>
                <w:sz w:val="14"/>
                <w:szCs w:val="14"/>
              </w:rPr>
            </w:pPr>
            <w:r>
              <w:rPr>
                <w:rFonts w:cs="Arial"/>
                <w:sz w:val="14"/>
                <w:szCs w:val="14"/>
              </w:rPr>
              <w:t>(</w:t>
            </w:r>
            <w:proofErr w:type="spellStart"/>
            <w:r>
              <w:rPr>
                <w:rFonts w:cs="Arial"/>
                <w:sz w:val="14"/>
                <w:szCs w:val="14"/>
              </w:rPr>
              <w:t>RequestedAudioSource</w:t>
            </w:r>
            <w:proofErr w:type="spellEnd"/>
            <w:r>
              <w:rPr>
                <w:rFonts w:cs="Arial"/>
                <w:sz w:val="14"/>
                <w:szCs w:val="14"/>
              </w:rPr>
              <w:t xml:space="preserve"> = 0x8: APIM</w:t>
            </w:r>
          </w:p>
          <w:p w:rsidR="00AA6AFB" w:rsidRDefault="00AA6AFB">
            <w:proofErr w:type="spellStart"/>
            <w:r>
              <w:rPr>
                <w:rFonts w:cs="Arial"/>
                <w:sz w:val="14"/>
                <w:szCs w:val="14"/>
              </w:rPr>
              <w:t>RequesterPriority</w:t>
            </w:r>
            <w:proofErr w:type="spellEnd"/>
            <w:r>
              <w:rPr>
                <w:rFonts w:cs="Arial"/>
                <w:sz w:val="14"/>
                <w:szCs w:val="14"/>
              </w:rPr>
              <w:t xml:space="preserve"> = $B: </w:t>
            </w:r>
            <w:proofErr w:type="spellStart"/>
            <w:r>
              <w:rPr>
                <w:rFonts w:cs="Arial"/>
                <w:sz w:val="14"/>
                <w:szCs w:val="14"/>
              </w:rPr>
              <w:t>Aux_ExtSource</w:t>
            </w:r>
            <w:proofErr w:type="spellEnd"/>
            <w:r>
              <w:rPr>
                <w:rFonts w:cs="Arial"/>
                <w:sz w:val="14"/>
                <w:szCs w:val="14"/>
              </w:rPr>
              <w:t>)</w:t>
            </w:r>
            <w:r>
              <w:rPr>
                <w:rFonts w:cs="Arial"/>
              </w:rPr>
              <w:t xml:space="preserve"> </w:t>
            </w:r>
          </w:p>
        </w:tc>
        <w:tc>
          <w:tcPr>
            <w:tcW w:w="1620"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Stereo In 1</w:t>
            </w:r>
          </w:p>
        </w:tc>
        <w:tc>
          <w:tcPr>
            <w:tcW w:w="1309"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64"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vAlign w:val="bottom"/>
            <w:hideMark/>
          </w:tcPr>
          <w:p w:rsidR="00AA6AFB" w:rsidRDefault="00AA6AFB">
            <w:pPr>
              <w:jc w:val="center"/>
              <w:rPr>
                <w:rFonts w:cs="Arial"/>
              </w:rPr>
            </w:pPr>
            <w:r>
              <w:rPr>
                <w:rFonts w:cs="Arial"/>
              </w:rPr>
              <w:t>Variable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center"/>
            <w:hideMark/>
          </w:tcPr>
          <w:p w:rsidR="00AA6AFB" w:rsidRDefault="00AA6AFB">
            <w:pPr>
              <w:rPr>
                <w:rFonts w:cs="Arial"/>
              </w:rPr>
            </w:pPr>
            <w:r>
              <w:rPr>
                <w:rFonts w:cs="Arial"/>
              </w:rPr>
              <w:t>Phone (SYNC)</w:t>
            </w:r>
          </w:p>
          <w:p w:rsidR="00AA6AFB" w:rsidRDefault="00AA6AFB">
            <w:pPr>
              <w:rPr>
                <w:rFonts w:cs="Arial"/>
                <w:sz w:val="14"/>
                <w:szCs w:val="14"/>
              </w:rPr>
            </w:pPr>
            <w:r>
              <w:rPr>
                <w:rFonts w:cs="Arial"/>
                <w:sz w:val="14"/>
                <w:szCs w:val="14"/>
              </w:rPr>
              <w:t>(</w:t>
            </w:r>
            <w:proofErr w:type="spellStart"/>
            <w:r>
              <w:rPr>
                <w:rFonts w:cs="Arial"/>
                <w:sz w:val="14"/>
                <w:szCs w:val="14"/>
              </w:rPr>
              <w:t>RequestedAudioSource</w:t>
            </w:r>
            <w:proofErr w:type="spellEnd"/>
            <w:r>
              <w:rPr>
                <w:rFonts w:cs="Arial"/>
                <w:sz w:val="14"/>
                <w:szCs w:val="14"/>
              </w:rPr>
              <w:t xml:space="preserve"> = 0x8: APIM or 0x6: Bluetooth Phone</w:t>
            </w:r>
          </w:p>
          <w:p w:rsidR="00AA6AFB" w:rsidRDefault="00AA6AFB">
            <w:pPr>
              <w:rPr>
                <w:rFonts w:cs="Arial"/>
              </w:rPr>
            </w:pPr>
            <w:proofErr w:type="spellStart"/>
            <w:r>
              <w:rPr>
                <w:rFonts w:cs="Arial"/>
                <w:sz w:val="14"/>
                <w:szCs w:val="14"/>
              </w:rPr>
              <w:t>RequesterPriority</w:t>
            </w:r>
            <w:proofErr w:type="spellEnd"/>
            <w:r>
              <w:rPr>
                <w:rFonts w:cs="Arial"/>
                <w:sz w:val="14"/>
                <w:szCs w:val="14"/>
              </w:rPr>
              <w:t xml:space="preserve"> = 0x1: Telephony Service)</w:t>
            </w:r>
          </w:p>
        </w:tc>
        <w:tc>
          <w:tcPr>
            <w:tcW w:w="1620"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Stereo In 1</w:t>
            </w:r>
          </w:p>
        </w:tc>
        <w:tc>
          <w:tcPr>
            <w:tcW w:w="1309"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64"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vAlign w:val="bottom"/>
            <w:hideMark/>
          </w:tcPr>
          <w:p w:rsidR="00AA6AFB" w:rsidRDefault="00AA6AFB">
            <w:pPr>
              <w:jc w:val="center"/>
              <w:rPr>
                <w:rFonts w:cs="Arial"/>
              </w:rPr>
            </w:pPr>
            <w:r>
              <w:rPr>
                <w:rFonts w:cs="Arial"/>
              </w:rPr>
              <w:t>Variable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VR Prompt (SYNC)</w:t>
            </w:r>
          </w:p>
          <w:p w:rsidR="00AA6AFB" w:rsidRDefault="00AA6AFB">
            <w:pPr>
              <w:rPr>
                <w:rFonts w:cs="Arial"/>
                <w:sz w:val="14"/>
                <w:szCs w:val="14"/>
              </w:rPr>
            </w:pPr>
            <w:r>
              <w:rPr>
                <w:rFonts w:cs="Arial"/>
                <w:sz w:val="14"/>
                <w:szCs w:val="14"/>
              </w:rPr>
              <w:t>(</w:t>
            </w:r>
            <w:proofErr w:type="spellStart"/>
            <w:r>
              <w:rPr>
                <w:rFonts w:cs="Arial"/>
                <w:sz w:val="14"/>
                <w:szCs w:val="14"/>
              </w:rPr>
              <w:t>RequestedAudioSource</w:t>
            </w:r>
            <w:proofErr w:type="spellEnd"/>
            <w:r>
              <w:rPr>
                <w:rFonts w:cs="Arial"/>
                <w:sz w:val="14"/>
                <w:szCs w:val="14"/>
              </w:rPr>
              <w:t xml:space="preserve"> = $4: </w:t>
            </w:r>
            <w:proofErr w:type="spellStart"/>
            <w:r>
              <w:rPr>
                <w:rFonts w:cs="Arial"/>
                <w:sz w:val="14"/>
                <w:szCs w:val="14"/>
              </w:rPr>
              <w:t>VoiceRecogniser</w:t>
            </w:r>
            <w:proofErr w:type="spellEnd"/>
          </w:p>
          <w:p w:rsidR="00AA6AFB" w:rsidRDefault="00AA6AFB">
            <w:proofErr w:type="spellStart"/>
            <w:r>
              <w:rPr>
                <w:rFonts w:cs="Arial"/>
                <w:sz w:val="14"/>
                <w:szCs w:val="14"/>
              </w:rPr>
              <w:t>RequesterPriority</w:t>
            </w:r>
            <w:proofErr w:type="spellEnd"/>
            <w:r>
              <w:rPr>
                <w:rFonts w:cs="Arial"/>
                <w:sz w:val="14"/>
                <w:szCs w:val="14"/>
              </w:rPr>
              <w:t xml:space="preserve"> = $4: </w:t>
            </w:r>
            <w:proofErr w:type="spellStart"/>
            <w:r>
              <w:rPr>
                <w:rFonts w:cs="Arial"/>
                <w:sz w:val="14"/>
                <w:szCs w:val="14"/>
              </w:rPr>
              <w:t>PttMutevoice</w:t>
            </w:r>
            <w:proofErr w:type="spellEnd"/>
            <w:r>
              <w:rPr>
                <w:rFonts w:cs="Arial"/>
                <w:sz w:val="14"/>
                <w:szCs w:val="14"/>
              </w:rPr>
              <w:t>)</w:t>
            </w:r>
          </w:p>
        </w:tc>
        <w:tc>
          <w:tcPr>
            <w:tcW w:w="1620"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Stereo In 1</w:t>
            </w:r>
          </w:p>
        </w:tc>
        <w:tc>
          <w:tcPr>
            <w:tcW w:w="130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64"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sz w:val="14"/>
                <w:szCs w:val="14"/>
                <w:lang w:val="fr-FR"/>
              </w:rPr>
            </w:pPr>
            <w:r>
              <w:rPr>
                <w:rFonts w:cs="Arial"/>
                <w:lang w:val="fr-FR"/>
              </w:rPr>
              <w:t xml:space="preserve">Non-SYNC Prompt (Navigation) </w:t>
            </w:r>
            <w:r>
              <w:rPr>
                <w:rFonts w:cs="Arial"/>
                <w:sz w:val="14"/>
                <w:szCs w:val="14"/>
                <w:lang w:val="fr-FR"/>
              </w:rPr>
              <w:t>(</w:t>
            </w:r>
            <w:proofErr w:type="spellStart"/>
            <w:r>
              <w:rPr>
                <w:rFonts w:cs="Arial"/>
                <w:sz w:val="14"/>
                <w:szCs w:val="14"/>
                <w:lang w:val="fr-FR"/>
              </w:rPr>
              <w:t>RequestedAudio</w:t>
            </w:r>
            <w:proofErr w:type="spellEnd"/>
            <w:r>
              <w:rPr>
                <w:rFonts w:cs="Arial"/>
                <w:sz w:val="14"/>
                <w:szCs w:val="14"/>
                <w:lang w:val="fr-FR"/>
              </w:rPr>
              <w:t xml:space="preserve"> Source = 0xA Navigation</w:t>
            </w:r>
          </w:p>
          <w:p w:rsidR="00AA6AFB" w:rsidRDefault="00AA6AFB">
            <w:pPr>
              <w:rPr>
                <w:rFonts w:cs="Arial"/>
              </w:rPr>
            </w:pPr>
            <w:proofErr w:type="spellStart"/>
            <w:r>
              <w:rPr>
                <w:rFonts w:cs="Arial"/>
                <w:sz w:val="14"/>
                <w:szCs w:val="14"/>
              </w:rPr>
              <w:t>ResourceUpdate</w:t>
            </w:r>
            <w:proofErr w:type="spellEnd"/>
            <w:r>
              <w:rPr>
                <w:rFonts w:cs="Arial"/>
                <w:sz w:val="14"/>
                <w:szCs w:val="14"/>
              </w:rPr>
              <w:t xml:space="preserve"> : </w:t>
            </w:r>
            <w:proofErr w:type="spellStart"/>
            <w:r>
              <w:rPr>
                <w:rFonts w:cs="Arial"/>
                <w:sz w:val="14"/>
                <w:szCs w:val="14"/>
              </w:rPr>
              <w:t>RequesterPriority</w:t>
            </w:r>
            <w:proofErr w:type="spellEnd"/>
            <w:r>
              <w:rPr>
                <w:rFonts w:cs="Arial"/>
                <w:sz w:val="14"/>
                <w:szCs w:val="14"/>
              </w:rPr>
              <w:t xml:space="preserve"> = 0x5 </w:t>
            </w:r>
            <w:proofErr w:type="spellStart"/>
            <w:r>
              <w:rPr>
                <w:rFonts w:cs="Arial"/>
                <w:sz w:val="14"/>
                <w:szCs w:val="14"/>
              </w:rPr>
              <w:t>Nav</w:t>
            </w:r>
            <w:proofErr w:type="spellEnd"/>
            <w:r>
              <w:rPr>
                <w:rFonts w:cs="Arial"/>
                <w:sz w:val="14"/>
                <w:szCs w:val="14"/>
              </w:rPr>
              <w:t xml:space="preserve"> User Voice </w:t>
            </w:r>
            <w:proofErr w:type="spellStart"/>
            <w:r>
              <w:rPr>
                <w:rFonts w:cs="Arial"/>
                <w:sz w:val="14"/>
                <w:szCs w:val="14"/>
              </w:rPr>
              <w:t>Cmd</w:t>
            </w:r>
            <w:proofErr w:type="spellEnd"/>
            <w:r>
              <w:rPr>
                <w:rFonts w:cs="Arial"/>
                <w:sz w:val="14"/>
                <w:szCs w:val="14"/>
              </w:rPr>
              <w:t xml:space="preserve"> or 0x6 </w:t>
            </w:r>
            <w:proofErr w:type="spellStart"/>
            <w:r>
              <w:rPr>
                <w:rFonts w:cs="Arial"/>
                <w:sz w:val="14"/>
                <w:szCs w:val="14"/>
              </w:rPr>
              <w:t>Nav</w:t>
            </w:r>
            <w:proofErr w:type="spellEnd"/>
            <w:r>
              <w:rPr>
                <w:rFonts w:cs="Arial"/>
                <w:sz w:val="14"/>
                <w:szCs w:val="14"/>
              </w:rPr>
              <w:t xml:space="preserve"> Sys Voice command)</w:t>
            </w:r>
          </w:p>
        </w:tc>
        <w:tc>
          <w:tcPr>
            <w:tcW w:w="1620" w:type="dxa"/>
            <w:tcBorders>
              <w:top w:val="nil"/>
              <w:left w:val="nil"/>
              <w:bottom w:val="single" w:sz="4" w:space="0" w:color="auto"/>
              <w:right w:val="single" w:sz="4" w:space="0" w:color="auto"/>
            </w:tcBorders>
            <w:noWrap/>
            <w:vAlign w:val="bottom"/>
          </w:tcPr>
          <w:p w:rsidR="00AA6AFB" w:rsidRDefault="00AA6AFB">
            <w:pPr>
              <w:jc w:val="center"/>
              <w:rPr>
                <w:rFonts w:cs="Arial"/>
              </w:rPr>
            </w:pPr>
            <w:r>
              <w:rPr>
                <w:rFonts w:cs="Arial"/>
              </w:rPr>
              <w:t xml:space="preserve">N/A </w:t>
            </w:r>
          </w:p>
          <w:p w:rsidR="00AA6AFB" w:rsidRDefault="00AA6AFB">
            <w:pPr>
              <w:jc w:val="center"/>
            </w:pPr>
          </w:p>
          <w:p w:rsidR="00AA6AFB" w:rsidRDefault="00AA6AFB">
            <w:pPr>
              <w:jc w:val="center"/>
            </w:pPr>
          </w:p>
        </w:tc>
        <w:tc>
          <w:tcPr>
            <w:tcW w:w="130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64"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lang w:val="fr-FR"/>
              </w:rPr>
            </w:pPr>
            <w:r>
              <w:rPr>
                <w:rFonts w:cs="Arial"/>
                <w:lang w:val="fr-FR"/>
              </w:rPr>
              <w:t>Mobile Navigation</w:t>
            </w:r>
          </w:p>
          <w:p w:rsidR="00AA6AFB" w:rsidRDefault="00AA6AFB">
            <w:pPr>
              <w:rPr>
                <w:rFonts w:cs="Arial"/>
                <w:sz w:val="14"/>
                <w:szCs w:val="14"/>
                <w:lang w:val="fr-FR"/>
              </w:rPr>
            </w:pPr>
            <w:r>
              <w:rPr>
                <w:rFonts w:cs="Arial"/>
                <w:sz w:val="14"/>
                <w:szCs w:val="14"/>
                <w:lang w:val="fr-FR"/>
              </w:rPr>
              <w:t>(</w:t>
            </w:r>
            <w:proofErr w:type="spellStart"/>
            <w:r>
              <w:rPr>
                <w:rFonts w:cs="Arial"/>
                <w:sz w:val="14"/>
                <w:szCs w:val="14"/>
                <w:lang w:val="fr-FR"/>
              </w:rPr>
              <w:t>RequestedAudio</w:t>
            </w:r>
            <w:proofErr w:type="spellEnd"/>
            <w:r>
              <w:rPr>
                <w:rFonts w:cs="Arial"/>
                <w:sz w:val="14"/>
                <w:szCs w:val="14"/>
                <w:lang w:val="fr-FR"/>
              </w:rPr>
              <w:t xml:space="preserve"> Source = 0xA Navigation</w:t>
            </w:r>
          </w:p>
          <w:p w:rsidR="00AA6AFB" w:rsidRDefault="00AA6AFB">
            <w:pPr>
              <w:rPr>
                <w:rFonts w:cs="Arial"/>
              </w:rPr>
            </w:pPr>
            <w:proofErr w:type="spellStart"/>
            <w:r>
              <w:rPr>
                <w:rFonts w:cs="Arial"/>
                <w:sz w:val="14"/>
                <w:szCs w:val="14"/>
              </w:rPr>
              <w:t>ResourceUpdate</w:t>
            </w:r>
            <w:proofErr w:type="spellEnd"/>
            <w:r>
              <w:rPr>
                <w:rFonts w:cs="Arial"/>
                <w:sz w:val="14"/>
                <w:szCs w:val="14"/>
              </w:rPr>
              <w:t xml:space="preserve"> : </w:t>
            </w:r>
            <w:proofErr w:type="spellStart"/>
            <w:r>
              <w:rPr>
                <w:rFonts w:cs="Arial"/>
                <w:sz w:val="14"/>
                <w:szCs w:val="14"/>
              </w:rPr>
              <w:t>RequesterPriority</w:t>
            </w:r>
            <w:proofErr w:type="spellEnd"/>
            <w:r>
              <w:rPr>
                <w:rFonts w:cs="Arial"/>
                <w:sz w:val="14"/>
                <w:szCs w:val="14"/>
              </w:rPr>
              <w:t xml:space="preserve"> = 0xC </w:t>
            </w:r>
            <w:r>
              <w:rPr>
                <w:rFonts w:cs="Arial"/>
                <w:sz w:val="14"/>
                <w:szCs w:val="14"/>
              </w:rPr>
              <w:lastRenderedPageBreak/>
              <w:t xml:space="preserve">Mobile </w:t>
            </w:r>
            <w:proofErr w:type="spellStart"/>
            <w:r>
              <w:rPr>
                <w:rFonts w:cs="Arial"/>
                <w:sz w:val="14"/>
                <w:szCs w:val="14"/>
              </w:rPr>
              <w:t>Nav</w:t>
            </w:r>
            <w:proofErr w:type="spellEnd"/>
            <w:r>
              <w:rPr>
                <w:rFonts w:cs="Arial"/>
                <w:sz w:val="14"/>
                <w:szCs w:val="14"/>
              </w:rPr>
              <w:t>/Tel Mute)</w:t>
            </w:r>
          </w:p>
        </w:tc>
        <w:tc>
          <w:tcPr>
            <w:tcW w:w="1620" w:type="dxa"/>
            <w:tcBorders>
              <w:top w:val="nil"/>
              <w:left w:val="nil"/>
              <w:bottom w:val="single" w:sz="4" w:space="0" w:color="auto"/>
              <w:right w:val="single" w:sz="4" w:space="0" w:color="auto"/>
            </w:tcBorders>
            <w:noWrap/>
            <w:vAlign w:val="bottom"/>
          </w:tcPr>
          <w:p w:rsidR="00AA6AFB" w:rsidRDefault="00AA6AFB">
            <w:pPr>
              <w:jc w:val="center"/>
              <w:rPr>
                <w:rFonts w:cs="Arial"/>
              </w:rPr>
            </w:pPr>
          </w:p>
          <w:p w:rsidR="00AA6AFB" w:rsidRDefault="00AA6AFB">
            <w:pPr>
              <w:jc w:val="center"/>
            </w:pPr>
            <w:r>
              <w:rPr>
                <w:rFonts w:cs="Arial"/>
              </w:rPr>
              <w:t xml:space="preserve">N/A </w:t>
            </w:r>
          </w:p>
          <w:p w:rsidR="00AA6AFB" w:rsidRDefault="00AA6AFB">
            <w:pPr>
              <w:jc w:val="center"/>
            </w:pPr>
          </w:p>
          <w:p w:rsidR="00AA6AFB" w:rsidRDefault="00AA6AFB">
            <w:pPr>
              <w:jc w:val="center"/>
            </w:pPr>
          </w:p>
        </w:tc>
        <w:tc>
          <w:tcPr>
            <w:tcW w:w="130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64"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lastRenderedPageBreak/>
              <w:t>Mixable Prompts (SYNC)</w:t>
            </w:r>
          </w:p>
        </w:tc>
        <w:tc>
          <w:tcPr>
            <w:tcW w:w="1620"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 xml:space="preserve">Prompt </w:t>
            </w:r>
            <w:r>
              <w:rPr>
                <w:rFonts w:cs="Arial"/>
                <w:sz w:val="16"/>
                <w:szCs w:val="16"/>
              </w:rPr>
              <w:t>(SYNC Alert In 1 on Jan 2009 AHU Device Transmittal )</w:t>
            </w:r>
          </w:p>
        </w:tc>
        <w:tc>
          <w:tcPr>
            <w:tcW w:w="130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64"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Chimes (AHU)</w:t>
            </w:r>
          </w:p>
        </w:tc>
        <w:tc>
          <w:tcPr>
            <w:tcW w:w="1620"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N/A</w:t>
            </w:r>
          </w:p>
        </w:tc>
        <w:tc>
          <w:tcPr>
            <w:tcW w:w="130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N/A</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64"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Fixed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TA Prompts (AHU)</w:t>
            </w:r>
          </w:p>
        </w:tc>
        <w:tc>
          <w:tcPr>
            <w:tcW w:w="1620"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N/A</w:t>
            </w:r>
          </w:p>
        </w:tc>
        <w:tc>
          <w:tcPr>
            <w:tcW w:w="130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N/A</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64"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bl>
    <w:p w:rsidR="00AA6AFB" w:rsidRDefault="00AA6AFB">
      <w:pPr>
        <w:jc w:val="center"/>
        <w:rPr>
          <w:rFonts w:cs="Arial"/>
        </w:rPr>
      </w:pPr>
    </w:p>
    <w:p w:rsidR="00AA6AFB" w:rsidRDefault="00AA6AFB">
      <w:pPr>
        <w:jc w:val="center"/>
        <w:rPr>
          <w:rFonts w:cs="Arial"/>
        </w:rPr>
      </w:pPr>
    </w:p>
    <w:p w:rsidR="00AA6AFB" w:rsidRDefault="00AA6AFB">
      <w:pPr>
        <w:rPr>
          <w:rFonts w:cs="Arial"/>
          <w:b/>
        </w:rPr>
      </w:pPr>
    </w:p>
    <w:p w:rsidR="00AA6AFB" w:rsidRDefault="00AA6AFB">
      <w:pPr>
        <w:jc w:val="center"/>
        <w:rPr>
          <w:rFonts w:cs="Arial"/>
          <w:b/>
          <w:lang w:val="fr-FR"/>
        </w:rPr>
      </w:pPr>
      <w:r>
        <w:rPr>
          <w:rFonts w:cs="Arial"/>
          <w:b/>
          <w:lang w:val="fr-FR"/>
        </w:rPr>
        <w:t xml:space="preserve">Modules </w:t>
      </w:r>
      <w:proofErr w:type="spellStart"/>
      <w:r>
        <w:rPr>
          <w:rFonts w:cs="Arial"/>
          <w:b/>
          <w:lang w:val="fr-FR"/>
        </w:rPr>
        <w:t>present</w:t>
      </w:r>
      <w:proofErr w:type="spellEnd"/>
      <w:proofErr w:type="gramStart"/>
      <w:r>
        <w:rPr>
          <w:rFonts w:cs="Arial"/>
          <w:b/>
          <w:lang w:val="fr-FR"/>
        </w:rPr>
        <w:t>:  SYNC</w:t>
      </w:r>
      <w:proofErr w:type="gramEnd"/>
      <w:r>
        <w:rPr>
          <w:rFonts w:cs="Arial"/>
          <w:b/>
          <w:lang w:val="fr-FR"/>
        </w:rPr>
        <w:t xml:space="preserve"> (</w:t>
      </w:r>
      <w:proofErr w:type="spellStart"/>
      <w:r>
        <w:rPr>
          <w:rFonts w:cs="Arial"/>
          <w:b/>
          <w:lang w:val="fr-FR"/>
        </w:rPr>
        <w:t>Gen</w:t>
      </w:r>
      <w:proofErr w:type="spellEnd"/>
      <w:r>
        <w:rPr>
          <w:rFonts w:cs="Arial"/>
          <w:b/>
          <w:lang w:val="fr-FR"/>
        </w:rPr>
        <w:t xml:space="preserve"> 2 / </w:t>
      </w:r>
      <w:proofErr w:type="spellStart"/>
      <w:r>
        <w:rPr>
          <w:rFonts w:cs="Arial"/>
          <w:b/>
          <w:lang w:val="fr-FR"/>
        </w:rPr>
        <w:t>Gen</w:t>
      </w:r>
      <w:proofErr w:type="spellEnd"/>
      <w:r>
        <w:rPr>
          <w:rFonts w:cs="Arial"/>
          <w:b/>
          <w:lang w:val="fr-FR"/>
        </w:rPr>
        <w:t xml:space="preserve"> 3) / AHU / DSP AMP  OR  No SYNC / AHU / DSP AMP</w:t>
      </w:r>
    </w:p>
    <w:tbl>
      <w:tblPr>
        <w:tblW w:w="8841" w:type="dxa"/>
        <w:jc w:val="center"/>
        <w:tblInd w:w="93" w:type="dxa"/>
        <w:tblLook w:val="04A0" w:firstRow="1" w:lastRow="0" w:firstColumn="1" w:lastColumn="0" w:noHBand="0" w:noVBand="1"/>
      </w:tblPr>
      <w:tblGrid>
        <w:gridCol w:w="2073"/>
        <w:gridCol w:w="1005"/>
        <w:gridCol w:w="2023"/>
        <w:gridCol w:w="939"/>
        <w:gridCol w:w="1261"/>
        <w:gridCol w:w="1540"/>
      </w:tblGrid>
      <w:tr w:rsidR="00AA6AFB">
        <w:trPr>
          <w:trHeight w:val="525"/>
          <w:jc w:val="center"/>
        </w:trPr>
        <w:tc>
          <w:tcPr>
            <w:tcW w:w="2073" w:type="dxa"/>
            <w:tcBorders>
              <w:top w:val="single" w:sz="8" w:space="0" w:color="auto"/>
              <w:left w:val="single" w:sz="8" w:space="0" w:color="auto"/>
              <w:bottom w:val="single" w:sz="8" w:space="0" w:color="auto"/>
              <w:right w:val="single" w:sz="4" w:space="0" w:color="auto"/>
            </w:tcBorders>
            <w:noWrap/>
            <w:vAlign w:val="center"/>
            <w:hideMark/>
          </w:tcPr>
          <w:p w:rsidR="00AA6AFB" w:rsidRDefault="00AA6AFB">
            <w:pPr>
              <w:jc w:val="center"/>
              <w:rPr>
                <w:rFonts w:cs="Arial"/>
                <w:b/>
                <w:bCs/>
              </w:rPr>
            </w:pPr>
            <w:r>
              <w:rPr>
                <w:rFonts w:cs="Arial"/>
                <w:b/>
                <w:bCs/>
              </w:rPr>
              <w:t>Source of signal</w:t>
            </w:r>
          </w:p>
          <w:p w:rsidR="00AA6AFB" w:rsidRDefault="00AA6AFB">
            <w:pPr>
              <w:jc w:val="center"/>
              <w:rPr>
                <w:rFonts w:cs="Arial"/>
                <w:b/>
                <w:bCs/>
              </w:rPr>
            </w:pPr>
            <w:r>
              <w:rPr>
                <w:rFonts w:cs="Arial"/>
                <w:b/>
                <w:bCs/>
              </w:rPr>
              <w:t>to DSP AMP</w:t>
            </w:r>
          </w:p>
        </w:tc>
        <w:tc>
          <w:tcPr>
            <w:tcW w:w="1005"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Audio</w:t>
            </w:r>
            <w:r>
              <w:rPr>
                <w:rFonts w:cs="Arial"/>
                <w:b/>
                <w:bCs/>
              </w:rPr>
              <w:br/>
              <w:t>Channel</w:t>
            </w:r>
          </w:p>
        </w:tc>
        <w:tc>
          <w:tcPr>
            <w:tcW w:w="2023"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Volume</w:t>
            </w:r>
            <w:r>
              <w:rPr>
                <w:rFonts w:cs="Arial"/>
                <w:b/>
                <w:bCs/>
              </w:rPr>
              <w:br/>
              <w:t>Line Level Output</w:t>
            </w:r>
          </w:p>
        </w:tc>
        <w:tc>
          <w:tcPr>
            <w:tcW w:w="939" w:type="dxa"/>
            <w:tcBorders>
              <w:top w:val="single" w:sz="4" w:space="0" w:color="auto"/>
              <w:left w:val="single" w:sz="4" w:space="0" w:color="auto"/>
              <w:bottom w:val="single" w:sz="4" w:space="0" w:color="auto"/>
              <w:right w:val="single" w:sz="4" w:space="0" w:color="auto"/>
            </w:tcBorders>
            <w:vAlign w:val="bottom"/>
            <w:hideMark/>
          </w:tcPr>
          <w:p w:rsidR="00AA6AFB" w:rsidRDefault="00AA6AFB">
            <w:pPr>
              <w:jc w:val="center"/>
              <w:rPr>
                <w:rFonts w:cs="Arial"/>
                <w:b/>
                <w:bCs/>
              </w:rPr>
            </w:pPr>
            <w:r>
              <w:rPr>
                <w:rFonts w:cs="Arial"/>
                <w:b/>
                <w:bCs/>
              </w:rPr>
              <w:t>Volume</w:t>
            </w:r>
            <w:r>
              <w:rPr>
                <w:rFonts w:cs="Arial"/>
                <w:b/>
                <w:bCs/>
              </w:rPr>
              <w:br/>
              <w:t>Master</w:t>
            </w:r>
          </w:p>
        </w:tc>
        <w:tc>
          <w:tcPr>
            <w:tcW w:w="1261"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Distributes audio to Speakers</w:t>
            </w:r>
          </w:p>
        </w:tc>
        <w:tc>
          <w:tcPr>
            <w:tcW w:w="1540" w:type="dxa"/>
            <w:tcBorders>
              <w:top w:val="single" w:sz="4" w:space="0" w:color="auto"/>
              <w:left w:val="single" w:sz="4" w:space="0" w:color="auto"/>
              <w:bottom w:val="single" w:sz="8" w:space="0" w:color="auto"/>
              <w:right w:val="single" w:sz="4" w:space="0" w:color="auto"/>
            </w:tcBorders>
            <w:vAlign w:val="bottom"/>
            <w:hideMark/>
          </w:tcPr>
          <w:p w:rsidR="00AA6AFB" w:rsidRDefault="00AA6AFB">
            <w:pPr>
              <w:jc w:val="center"/>
              <w:rPr>
                <w:rFonts w:cs="Arial"/>
                <w:b/>
                <w:bCs/>
              </w:rPr>
            </w:pPr>
            <w:r>
              <w:rPr>
                <w:rFonts w:cs="Arial"/>
                <w:b/>
                <w:bCs/>
              </w:rPr>
              <w:t>DSP</w:t>
            </w:r>
            <w:r>
              <w:rPr>
                <w:rFonts w:cs="Arial"/>
              </w:rPr>
              <w:br/>
            </w:r>
            <w:r>
              <w:rPr>
                <w:rFonts w:cs="Arial"/>
                <w:b/>
                <w:bCs/>
              </w:rPr>
              <w:t>Volume State</w:t>
            </w:r>
          </w:p>
        </w:tc>
      </w:tr>
      <w:tr w:rsidR="00AA6AFB">
        <w:trPr>
          <w:trHeight w:val="255"/>
          <w:jc w:val="center"/>
        </w:trPr>
        <w:tc>
          <w:tcPr>
            <w:tcW w:w="2073" w:type="dxa"/>
            <w:tcBorders>
              <w:top w:val="nil"/>
              <w:left w:val="single" w:sz="8" w:space="0" w:color="auto"/>
              <w:bottom w:val="single" w:sz="4" w:space="0" w:color="auto"/>
              <w:right w:val="single" w:sz="4" w:space="0" w:color="auto"/>
            </w:tcBorders>
            <w:noWrap/>
            <w:vAlign w:val="center"/>
            <w:hideMark/>
          </w:tcPr>
          <w:p w:rsidR="00AA6AFB" w:rsidRDefault="00AA6AFB">
            <w:pPr>
              <w:rPr>
                <w:rFonts w:cs="Arial"/>
              </w:rPr>
            </w:pPr>
            <w:r>
              <w:rPr>
                <w:rFonts w:cs="Arial"/>
              </w:rPr>
              <w:t xml:space="preserve">Media / Phone </w:t>
            </w:r>
          </w:p>
          <w:p w:rsidR="00AA6AFB" w:rsidRDefault="00AA6AFB">
            <w:pPr>
              <w:rPr>
                <w:rFonts w:cs="Arial"/>
              </w:rPr>
            </w:pPr>
            <w:r>
              <w:rPr>
                <w:rFonts w:cs="Arial"/>
              </w:rPr>
              <w:t>(AHU)</w:t>
            </w:r>
          </w:p>
        </w:tc>
        <w:tc>
          <w:tcPr>
            <w:tcW w:w="1005"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Stereo 1</w:t>
            </w:r>
          </w:p>
        </w:tc>
        <w:tc>
          <w:tcPr>
            <w:tcW w:w="2023"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 Fixed</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c>
          <w:tcPr>
            <w:tcW w:w="1540" w:type="dxa"/>
            <w:tcBorders>
              <w:top w:val="nil"/>
              <w:left w:val="single" w:sz="4" w:space="0" w:color="auto"/>
              <w:bottom w:val="single" w:sz="4" w:space="0" w:color="auto"/>
              <w:right w:val="single" w:sz="4" w:space="0" w:color="auto"/>
            </w:tcBorders>
            <w:vAlign w:val="bottom"/>
            <w:hideMark/>
          </w:tcPr>
          <w:p w:rsidR="00AA6AFB" w:rsidRDefault="00AA6AFB">
            <w:pPr>
              <w:jc w:val="center"/>
              <w:rPr>
                <w:rFonts w:cs="Arial"/>
              </w:rPr>
            </w:pPr>
            <w:r>
              <w:rPr>
                <w:rFonts w:cs="Arial"/>
              </w:rPr>
              <w:t>Variable Gain</w:t>
            </w:r>
          </w:p>
        </w:tc>
      </w:tr>
      <w:tr w:rsid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VR Prompt (AHU)</w:t>
            </w:r>
          </w:p>
          <w:p w:rsidR="00AA6AFB" w:rsidRDefault="00AA6AFB">
            <w:pPr>
              <w:rPr>
                <w:rFonts w:cs="Arial"/>
                <w:sz w:val="14"/>
                <w:szCs w:val="14"/>
              </w:rPr>
            </w:pPr>
            <w:r>
              <w:rPr>
                <w:rFonts w:cs="Arial"/>
                <w:sz w:val="14"/>
                <w:szCs w:val="14"/>
              </w:rPr>
              <w:t>(</w:t>
            </w:r>
            <w:proofErr w:type="spellStart"/>
            <w:r>
              <w:rPr>
                <w:rFonts w:cs="Arial"/>
                <w:sz w:val="14"/>
                <w:szCs w:val="14"/>
              </w:rPr>
              <w:t>RequestedAudioSource</w:t>
            </w:r>
            <w:proofErr w:type="spellEnd"/>
            <w:r>
              <w:rPr>
                <w:rFonts w:cs="Arial"/>
                <w:sz w:val="14"/>
                <w:szCs w:val="14"/>
              </w:rPr>
              <w:t xml:space="preserve"> = $4: </w:t>
            </w:r>
            <w:proofErr w:type="spellStart"/>
            <w:r>
              <w:rPr>
                <w:rFonts w:cs="Arial"/>
                <w:sz w:val="14"/>
                <w:szCs w:val="14"/>
              </w:rPr>
              <w:t>VoiceRecogniser</w:t>
            </w:r>
            <w:proofErr w:type="spellEnd"/>
          </w:p>
          <w:p w:rsidR="00AA6AFB" w:rsidRDefault="00AA6AFB">
            <w:proofErr w:type="spellStart"/>
            <w:r>
              <w:rPr>
                <w:rFonts w:cs="Arial"/>
                <w:sz w:val="14"/>
                <w:szCs w:val="14"/>
              </w:rPr>
              <w:t>RequesterPriority</w:t>
            </w:r>
            <w:proofErr w:type="spellEnd"/>
            <w:r>
              <w:rPr>
                <w:rFonts w:cs="Arial"/>
                <w:sz w:val="14"/>
                <w:szCs w:val="14"/>
              </w:rPr>
              <w:t xml:space="preserve"> = $4: </w:t>
            </w:r>
            <w:proofErr w:type="spellStart"/>
            <w:r>
              <w:rPr>
                <w:rFonts w:cs="Arial"/>
                <w:sz w:val="14"/>
                <w:szCs w:val="14"/>
              </w:rPr>
              <w:t>PttMutevoice</w:t>
            </w:r>
            <w:proofErr w:type="spellEnd"/>
            <w:r>
              <w:rPr>
                <w:rFonts w:cs="Arial"/>
                <w:sz w:val="14"/>
                <w:szCs w:val="14"/>
              </w:rPr>
              <w:t>)</w:t>
            </w:r>
          </w:p>
        </w:tc>
        <w:tc>
          <w:tcPr>
            <w:tcW w:w="1005"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Stereo 1</w:t>
            </w:r>
          </w:p>
        </w:tc>
        <w:tc>
          <w:tcPr>
            <w:tcW w:w="2023"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r w:rsid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sz w:val="14"/>
                <w:szCs w:val="14"/>
                <w:lang w:val="fr-FR"/>
              </w:rPr>
            </w:pPr>
            <w:r>
              <w:rPr>
                <w:rFonts w:cs="Arial"/>
                <w:lang w:val="fr-FR"/>
              </w:rPr>
              <w:t xml:space="preserve">Non-SYNC Prompt (Navigation) </w:t>
            </w:r>
            <w:r>
              <w:rPr>
                <w:rFonts w:cs="Arial"/>
                <w:sz w:val="14"/>
                <w:szCs w:val="14"/>
                <w:lang w:val="fr-FR"/>
              </w:rPr>
              <w:t>(</w:t>
            </w:r>
            <w:proofErr w:type="spellStart"/>
            <w:r>
              <w:rPr>
                <w:rFonts w:cs="Arial"/>
                <w:sz w:val="14"/>
                <w:szCs w:val="14"/>
                <w:lang w:val="fr-FR"/>
              </w:rPr>
              <w:t>RequestedAudioSource</w:t>
            </w:r>
            <w:proofErr w:type="spellEnd"/>
            <w:r>
              <w:rPr>
                <w:rFonts w:cs="Arial"/>
                <w:sz w:val="14"/>
                <w:szCs w:val="14"/>
                <w:lang w:val="fr-FR"/>
              </w:rPr>
              <w:t xml:space="preserve"> = 0xA Navigation</w:t>
            </w:r>
          </w:p>
          <w:p w:rsidR="00AA6AFB" w:rsidRDefault="00AA6AFB">
            <w:pPr>
              <w:rPr>
                <w:rFonts w:cs="Arial"/>
              </w:rPr>
            </w:pPr>
            <w:proofErr w:type="spellStart"/>
            <w:r>
              <w:rPr>
                <w:rFonts w:cs="Arial"/>
                <w:sz w:val="14"/>
                <w:szCs w:val="14"/>
              </w:rPr>
              <w:t>ResourceUpdate</w:t>
            </w:r>
            <w:proofErr w:type="spellEnd"/>
            <w:r>
              <w:rPr>
                <w:rFonts w:cs="Arial"/>
                <w:sz w:val="14"/>
                <w:szCs w:val="14"/>
              </w:rPr>
              <w:t xml:space="preserve"> : </w:t>
            </w:r>
            <w:proofErr w:type="spellStart"/>
            <w:r>
              <w:rPr>
                <w:rFonts w:cs="Arial"/>
                <w:sz w:val="14"/>
                <w:szCs w:val="14"/>
              </w:rPr>
              <w:t>RequesterPriority</w:t>
            </w:r>
            <w:proofErr w:type="spellEnd"/>
            <w:r>
              <w:rPr>
                <w:rFonts w:cs="Arial"/>
                <w:sz w:val="14"/>
                <w:szCs w:val="14"/>
              </w:rPr>
              <w:t xml:space="preserve"> = 0x5 </w:t>
            </w:r>
            <w:proofErr w:type="spellStart"/>
            <w:r>
              <w:rPr>
                <w:rFonts w:cs="Arial"/>
                <w:sz w:val="14"/>
                <w:szCs w:val="14"/>
              </w:rPr>
              <w:t>Nav</w:t>
            </w:r>
            <w:proofErr w:type="spellEnd"/>
            <w:r>
              <w:rPr>
                <w:rFonts w:cs="Arial"/>
                <w:sz w:val="14"/>
                <w:szCs w:val="14"/>
              </w:rPr>
              <w:t xml:space="preserve"> User Voice </w:t>
            </w:r>
            <w:proofErr w:type="spellStart"/>
            <w:r>
              <w:rPr>
                <w:rFonts w:cs="Arial"/>
                <w:sz w:val="14"/>
                <w:szCs w:val="14"/>
              </w:rPr>
              <w:t>Cmd</w:t>
            </w:r>
            <w:proofErr w:type="spellEnd"/>
            <w:r>
              <w:rPr>
                <w:rFonts w:cs="Arial"/>
                <w:sz w:val="14"/>
                <w:szCs w:val="14"/>
              </w:rPr>
              <w:t xml:space="preserve"> or 0x6 </w:t>
            </w:r>
            <w:proofErr w:type="spellStart"/>
            <w:r>
              <w:rPr>
                <w:rFonts w:cs="Arial"/>
                <w:sz w:val="14"/>
                <w:szCs w:val="14"/>
              </w:rPr>
              <w:t>Nav</w:t>
            </w:r>
            <w:proofErr w:type="spellEnd"/>
            <w:r>
              <w:rPr>
                <w:rFonts w:cs="Arial"/>
                <w:sz w:val="14"/>
                <w:szCs w:val="14"/>
              </w:rPr>
              <w:t xml:space="preserve"> Sys Voice command)</w:t>
            </w:r>
          </w:p>
        </w:tc>
        <w:tc>
          <w:tcPr>
            <w:tcW w:w="1005" w:type="dxa"/>
            <w:tcBorders>
              <w:top w:val="nil"/>
              <w:left w:val="nil"/>
              <w:bottom w:val="single" w:sz="4" w:space="0" w:color="auto"/>
              <w:right w:val="single" w:sz="4" w:space="0" w:color="auto"/>
            </w:tcBorders>
            <w:noWrap/>
            <w:vAlign w:val="bottom"/>
          </w:tcPr>
          <w:p w:rsidR="00AA6AFB" w:rsidRDefault="00AA6AFB">
            <w:pPr>
              <w:jc w:val="center"/>
              <w:rPr>
                <w:rFonts w:cs="Arial"/>
              </w:rPr>
            </w:pPr>
          </w:p>
          <w:p w:rsidR="00AA6AFB" w:rsidRDefault="00AA6AFB">
            <w:pPr>
              <w:jc w:val="center"/>
              <w:rPr>
                <w:rFonts w:cs="Arial"/>
              </w:rPr>
            </w:pPr>
          </w:p>
          <w:p w:rsidR="00AA6AFB" w:rsidRDefault="00AA6AFB">
            <w:pPr>
              <w:jc w:val="center"/>
            </w:pPr>
            <w:r>
              <w:rPr>
                <w:rFonts w:cs="Arial"/>
              </w:rPr>
              <w:t>N/A</w:t>
            </w:r>
          </w:p>
        </w:tc>
        <w:tc>
          <w:tcPr>
            <w:tcW w:w="2023"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r w:rsid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lang w:val="fr-FR"/>
              </w:rPr>
            </w:pPr>
            <w:r>
              <w:rPr>
                <w:rFonts w:cs="Arial"/>
                <w:lang w:val="fr-FR"/>
              </w:rPr>
              <w:t>Mobile Navigation</w:t>
            </w:r>
          </w:p>
          <w:p w:rsidR="00AA6AFB" w:rsidRDefault="00AA6AFB">
            <w:pPr>
              <w:rPr>
                <w:rFonts w:cs="Arial"/>
                <w:sz w:val="14"/>
                <w:szCs w:val="14"/>
                <w:lang w:val="fr-FR"/>
              </w:rPr>
            </w:pPr>
            <w:r>
              <w:rPr>
                <w:rFonts w:cs="Arial"/>
                <w:sz w:val="14"/>
                <w:szCs w:val="14"/>
                <w:lang w:val="fr-FR"/>
              </w:rPr>
              <w:t>(</w:t>
            </w:r>
            <w:proofErr w:type="spellStart"/>
            <w:r>
              <w:rPr>
                <w:rFonts w:cs="Arial"/>
                <w:sz w:val="14"/>
                <w:szCs w:val="14"/>
                <w:lang w:val="fr-FR"/>
              </w:rPr>
              <w:t>RequestedAudio</w:t>
            </w:r>
            <w:proofErr w:type="spellEnd"/>
            <w:r>
              <w:rPr>
                <w:rFonts w:cs="Arial"/>
                <w:sz w:val="14"/>
                <w:szCs w:val="14"/>
                <w:lang w:val="fr-FR"/>
              </w:rPr>
              <w:t xml:space="preserve"> Source = 0xA Navigation</w:t>
            </w:r>
          </w:p>
          <w:p w:rsidR="00AA6AFB" w:rsidRDefault="00AA6AFB">
            <w:pPr>
              <w:rPr>
                <w:rFonts w:cs="Arial"/>
              </w:rPr>
            </w:pPr>
            <w:proofErr w:type="spellStart"/>
            <w:r>
              <w:rPr>
                <w:rFonts w:cs="Arial"/>
                <w:sz w:val="14"/>
                <w:szCs w:val="14"/>
              </w:rPr>
              <w:t>ResourceUpdate</w:t>
            </w:r>
            <w:proofErr w:type="spellEnd"/>
            <w:r>
              <w:rPr>
                <w:rFonts w:cs="Arial"/>
                <w:sz w:val="14"/>
                <w:szCs w:val="14"/>
              </w:rPr>
              <w:t xml:space="preserve"> : </w:t>
            </w:r>
            <w:proofErr w:type="spellStart"/>
            <w:r>
              <w:rPr>
                <w:rFonts w:cs="Arial"/>
                <w:sz w:val="14"/>
                <w:szCs w:val="14"/>
              </w:rPr>
              <w:t>RequesterPriority</w:t>
            </w:r>
            <w:proofErr w:type="spellEnd"/>
            <w:r>
              <w:rPr>
                <w:rFonts w:cs="Arial"/>
                <w:sz w:val="14"/>
                <w:szCs w:val="14"/>
              </w:rPr>
              <w:t xml:space="preserve"> = 0xC Mobile </w:t>
            </w:r>
            <w:proofErr w:type="spellStart"/>
            <w:r>
              <w:rPr>
                <w:rFonts w:cs="Arial"/>
                <w:sz w:val="14"/>
                <w:szCs w:val="14"/>
              </w:rPr>
              <w:t>Nav</w:t>
            </w:r>
            <w:proofErr w:type="spellEnd"/>
            <w:r>
              <w:rPr>
                <w:rFonts w:cs="Arial"/>
                <w:sz w:val="14"/>
                <w:szCs w:val="14"/>
              </w:rPr>
              <w:t>/Tel Mute)</w:t>
            </w:r>
          </w:p>
        </w:tc>
        <w:tc>
          <w:tcPr>
            <w:tcW w:w="1005" w:type="dxa"/>
            <w:tcBorders>
              <w:top w:val="nil"/>
              <w:left w:val="nil"/>
              <w:bottom w:val="single" w:sz="4" w:space="0" w:color="auto"/>
              <w:right w:val="single" w:sz="4" w:space="0" w:color="auto"/>
            </w:tcBorders>
            <w:noWrap/>
            <w:vAlign w:val="bottom"/>
          </w:tcPr>
          <w:p w:rsidR="00AA6AFB" w:rsidRDefault="00AA6AFB">
            <w:pPr>
              <w:jc w:val="center"/>
              <w:rPr>
                <w:rFonts w:cs="Arial"/>
              </w:rPr>
            </w:pPr>
          </w:p>
          <w:p w:rsidR="00AA6AFB" w:rsidRDefault="00AA6AFB">
            <w:pPr>
              <w:jc w:val="center"/>
              <w:rPr>
                <w:rFonts w:cs="Arial"/>
              </w:rPr>
            </w:pPr>
          </w:p>
          <w:p w:rsidR="00AA6AFB" w:rsidRDefault="00AA6AFB">
            <w:pPr>
              <w:jc w:val="center"/>
            </w:pPr>
            <w:r>
              <w:rPr>
                <w:rFonts w:cs="Arial"/>
              </w:rPr>
              <w:t>N/A</w:t>
            </w:r>
          </w:p>
        </w:tc>
        <w:tc>
          <w:tcPr>
            <w:tcW w:w="2023"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r w:rsid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Mixable Prompts (SYNC)</w:t>
            </w:r>
          </w:p>
        </w:tc>
        <w:tc>
          <w:tcPr>
            <w:tcW w:w="1005"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Prompt</w:t>
            </w:r>
          </w:p>
        </w:tc>
        <w:tc>
          <w:tcPr>
            <w:tcW w:w="2023"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r w:rsid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Chimes (AHU)</w:t>
            </w:r>
          </w:p>
        </w:tc>
        <w:tc>
          <w:tcPr>
            <w:tcW w:w="1005"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Alert 1 &amp; 2</w:t>
            </w:r>
          </w:p>
        </w:tc>
        <w:tc>
          <w:tcPr>
            <w:tcW w:w="2023"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Fixed Gain</w:t>
            </w:r>
          </w:p>
        </w:tc>
      </w:tr>
      <w:tr w:rsid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TA Prompts (AHU)</w:t>
            </w:r>
          </w:p>
        </w:tc>
        <w:tc>
          <w:tcPr>
            <w:tcW w:w="1005"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 xml:space="preserve">Stereo </w:t>
            </w:r>
          </w:p>
        </w:tc>
        <w:tc>
          <w:tcPr>
            <w:tcW w:w="2023"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bl>
    <w:p w:rsidR="00AA6AFB" w:rsidRDefault="00AA6AFB">
      <w:pPr>
        <w:rPr>
          <w:rFonts w:cs="Arial"/>
        </w:rPr>
      </w:pPr>
      <w:r>
        <w:rPr>
          <w:rFonts w:cs="Arial"/>
        </w:rPr>
        <w:t xml:space="preserve">* </w:t>
      </w:r>
      <w:proofErr w:type="gramStart"/>
      <w:r>
        <w:rPr>
          <w:rFonts w:cs="Arial"/>
        </w:rPr>
        <w:t>unless</w:t>
      </w:r>
      <w:proofErr w:type="gramEnd"/>
      <w:r>
        <w:rPr>
          <w:rFonts w:cs="Arial"/>
        </w:rPr>
        <w:t xml:space="preserve"> specified otherwise for specific requirements.  </w:t>
      </w:r>
    </w:p>
    <w:p w:rsidR="00AA6AFB" w:rsidRDefault="00AA6AFB"/>
    <w:p w:rsidR="00AA6AFB" w:rsidRDefault="00AA6AFB"/>
    <w:p w:rsidR="00AA6AFB" w:rsidRDefault="00AA6AFB">
      <w:pPr>
        <w:jc w:val="center"/>
        <w:rPr>
          <w:rFonts w:cs="Arial"/>
          <w:b/>
          <w:lang w:val="fr-FR"/>
        </w:rPr>
      </w:pPr>
      <w:r>
        <w:rPr>
          <w:rFonts w:cs="Arial"/>
          <w:b/>
          <w:lang w:val="fr-FR"/>
        </w:rPr>
        <w:t xml:space="preserve">Modules </w:t>
      </w:r>
      <w:proofErr w:type="spellStart"/>
      <w:r>
        <w:rPr>
          <w:rFonts w:cs="Arial"/>
          <w:b/>
          <w:lang w:val="fr-FR"/>
        </w:rPr>
        <w:t>present</w:t>
      </w:r>
      <w:proofErr w:type="spellEnd"/>
      <w:proofErr w:type="gramStart"/>
      <w:r>
        <w:rPr>
          <w:rFonts w:cs="Arial"/>
          <w:b/>
          <w:lang w:val="fr-FR"/>
        </w:rPr>
        <w:t>:  SYNC</w:t>
      </w:r>
      <w:proofErr w:type="gramEnd"/>
      <w:r>
        <w:rPr>
          <w:rFonts w:cs="Arial"/>
          <w:b/>
          <w:lang w:val="fr-FR"/>
        </w:rPr>
        <w:t xml:space="preserve"> / DSP AMP (if SYNC and DSP AMP support S/PDIF)</w:t>
      </w:r>
    </w:p>
    <w:tbl>
      <w:tblPr>
        <w:tblW w:w="5278" w:type="dxa"/>
        <w:jc w:val="center"/>
        <w:tblInd w:w="93" w:type="dxa"/>
        <w:tblLook w:val="04A0" w:firstRow="1" w:lastRow="0" w:firstColumn="1" w:lastColumn="0" w:noHBand="0" w:noVBand="1"/>
      </w:tblPr>
      <w:tblGrid>
        <w:gridCol w:w="2073"/>
        <w:gridCol w:w="1005"/>
        <w:gridCol w:w="939"/>
        <w:gridCol w:w="1261"/>
      </w:tblGrid>
      <w:tr w:rsidR="00AA6AFB" w:rsidTr="00AA6AFB">
        <w:trPr>
          <w:trHeight w:val="525"/>
          <w:jc w:val="center"/>
        </w:trPr>
        <w:tc>
          <w:tcPr>
            <w:tcW w:w="2073" w:type="dxa"/>
            <w:tcBorders>
              <w:top w:val="single" w:sz="8" w:space="0" w:color="auto"/>
              <w:left w:val="single" w:sz="8" w:space="0" w:color="auto"/>
              <w:bottom w:val="single" w:sz="8" w:space="0" w:color="auto"/>
              <w:right w:val="single" w:sz="4" w:space="0" w:color="auto"/>
            </w:tcBorders>
            <w:noWrap/>
            <w:vAlign w:val="center"/>
            <w:hideMark/>
          </w:tcPr>
          <w:p w:rsidR="00AA6AFB" w:rsidRDefault="00AA6AFB">
            <w:pPr>
              <w:jc w:val="center"/>
              <w:rPr>
                <w:rFonts w:cs="Arial"/>
                <w:b/>
                <w:bCs/>
              </w:rPr>
            </w:pPr>
            <w:r>
              <w:rPr>
                <w:rFonts w:cs="Arial"/>
                <w:b/>
                <w:bCs/>
              </w:rPr>
              <w:t>Source of signal</w:t>
            </w:r>
          </w:p>
          <w:p w:rsidR="00AA6AFB" w:rsidRDefault="00AA6AFB">
            <w:pPr>
              <w:jc w:val="center"/>
              <w:rPr>
                <w:rFonts w:cs="Arial"/>
                <w:b/>
                <w:bCs/>
              </w:rPr>
            </w:pPr>
            <w:r>
              <w:rPr>
                <w:rFonts w:cs="Arial"/>
                <w:b/>
                <w:bCs/>
              </w:rPr>
              <w:t>to DSP AMP</w:t>
            </w:r>
          </w:p>
        </w:tc>
        <w:tc>
          <w:tcPr>
            <w:tcW w:w="1005"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Audio</w:t>
            </w:r>
            <w:r>
              <w:rPr>
                <w:rFonts w:cs="Arial"/>
                <w:b/>
                <w:bCs/>
              </w:rPr>
              <w:br/>
              <w:t>Channel</w:t>
            </w:r>
          </w:p>
        </w:tc>
        <w:tc>
          <w:tcPr>
            <w:tcW w:w="939" w:type="dxa"/>
            <w:tcBorders>
              <w:top w:val="single" w:sz="4" w:space="0" w:color="auto"/>
              <w:left w:val="single" w:sz="4" w:space="0" w:color="auto"/>
              <w:bottom w:val="single" w:sz="4" w:space="0" w:color="auto"/>
              <w:right w:val="single" w:sz="4" w:space="0" w:color="auto"/>
            </w:tcBorders>
            <w:vAlign w:val="bottom"/>
            <w:hideMark/>
          </w:tcPr>
          <w:p w:rsidR="00AA6AFB" w:rsidRDefault="00AA6AFB">
            <w:pPr>
              <w:jc w:val="center"/>
              <w:rPr>
                <w:rFonts w:cs="Arial"/>
                <w:b/>
                <w:bCs/>
              </w:rPr>
            </w:pPr>
            <w:r>
              <w:rPr>
                <w:rFonts w:cs="Arial"/>
                <w:b/>
                <w:bCs/>
              </w:rPr>
              <w:t>Volume</w:t>
            </w:r>
            <w:r>
              <w:rPr>
                <w:rFonts w:cs="Arial"/>
                <w:b/>
                <w:bCs/>
              </w:rPr>
              <w:br/>
              <w:t>Master</w:t>
            </w:r>
          </w:p>
        </w:tc>
        <w:tc>
          <w:tcPr>
            <w:tcW w:w="1261"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Distributes audio to Speakers</w:t>
            </w:r>
          </w:p>
        </w:tc>
      </w:tr>
      <w:tr w:rsidR="00AA6AFB" w:rsidTr="00AA6AFB">
        <w:trPr>
          <w:trHeight w:val="255"/>
          <w:jc w:val="center"/>
        </w:trPr>
        <w:tc>
          <w:tcPr>
            <w:tcW w:w="2073" w:type="dxa"/>
            <w:tcBorders>
              <w:top w:val="nil"/>
              <w:left w:val="single" w:sz="8" w:space="0" w:color="auto"/>
              <w:bottom w:val="single" w:sz="4" w:space="0" w:color="auto"/>
              <w:right w:val="single" w:sz="4" w:space="0" w:color="auto"/>
            </w:tcBorders>
            <w:noWrap/>
            <w:vAlign w:val="center"/>
            <w:hideMark/>
          </w:tcPr>
          <w:p w:rsidR="00AA6AFB" w:rsidRDefault="00AA6AFB">
            <w:pPr>
              <w:rPr>
                <w:rFonts w:cs="Arial"/>
              </w:rPr>
            </w:pPr>
            <w:r>
              <w:rPr>
                <w:rFonts w:cs="Arial"/>
              </w:rPr>
              <w:t>SYNC External Media (USB, BT Audio) (SYNC)</w:t>
            </w:r>
          </w:p>
          <w:p w:rsidR="00AA6AFB" w:rsidRDefault="00AA6AFB">
            <w:pPr>
              <w:rPr>
                <w:rFonts w:cs="Arial"/>
                <w:sz w:val="14"/>
                <w:szCs w:val="14"/>
              </w:rPr>
            </w:pPr>
            <w:r>
              <w:rPr>
                <w:rFonts w:cs="Arial"/>
                <w:sz w:val="14"/>
                <w:szCs w:val="14"/>
              </w:rPr>
              <w:t>(</w:t>
            </w:r>
            <w:proofErr w:type="spellStart"/>
            <w:r>
              <w:rPr>
                <w:rFonts w:cs="Arial"/>
                <w:sz w:val="14"/>
                <w:szCs w:val="14"/>
              </w:rPr>
              <w:t>RequestedAudioSource</w:t>
            </w:r>
            <w:proofErr w:type="spellEnd"/>
            <w:r>
              <w:rPr>
                <w:rFonts w:cs="Arial"/>
                <w:sz w:val="14"/>
                <w:szCs w:val="14"/>
              </w:rPr>
              <w:t xml:space="preserve"> = 0x8: APIM</w:t>
            </w:r>
          </w:p>
          <w:p w:rsidR="00AA6AFB" w:rsidRDefault="00AA6AFB">
            <w:pPr>
              <w:rPr>
                <w:rFonts w:cs="Arial"/>
              </w:rPr>
            </w:pPr>
            <w:proofErr w:type="spellStart"/>
            <w:r>
              <w:rPr>
                <w:rFonts w:cs="Arial"/>
                <w:sz w:val="14"/>
                <w:szCs w:val="14"/>
              </w:rPr>
              <w:t>RequesterPriority</w:t>
            </w:r>
            <w:proofErr w:type="spellEnd"/>
            <w:r>
              <w:rPr>
                <w:rFonts w:cs="Arial"/>
                <w:sz w:val="14"/>
                <w:szCs w:val="14"/>
              </w:rPr>
              <w:t xml:space="preserve"> = $B: </w:t>
            </w:r>
            <w:proofErr w:type="spellStart"/>
            <w:r>
              <w:rPr>
                <w:rFonts w:cs="Arial"/>
                <w:sz w:val="14"/>
                <w:szCs w:val="14"/>
              </w:rPr>
              <w:t>Aux_ExtSource</w:t>
            </w:r>
            <w:proofErr w:type="spellEnd"/>
            <w:r>
              <w:rPr>
                <w:rFonts w:cs="Arial"/>
                <w:sz w:val="14"/>
                <w:szCs w:val="14"/>
              </w:rPr>
              <w:t>)</w:t>
            </w:r>
            <w:r>
              <w:rPr>
                <w:rFonts w:cs="Arial"/>
              </w:rPr>
              <w:t xml:space="preserve"> </w:t>
            </w:r>
          </w:p>
        </w:tc>
        <w:tc>
          <w:tcPr>
            <w:tcW w:w="1005"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S/PDIF (AES3)</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r>
      <w:tr w:rsidR="00AA6AFB" w:rsidT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Phone (SYNC)</w:t>
            </w:r>
          </w:p>
          <w:p w:rsidR="00AA6AFB" w:rsidRDefault="00AA6AFB">
            <w:pPr>
              <w:rPr>
                <w:rFonts w:cs="Arial"/>
                <w:sz w:val="14"/>
                <w:szCs w:val="14"/>
              </w:rPr>
            </w:pPr>
            <w:r>
              <w:rPr>
                <w:rFonts w:cs="Arial"/>
                <w:sz w:val="14"/>
                <w:szCs w:val="14"/>
              </w:rPr>
              <w:t>(</w:t>
            </w:r>
            <w:proofErr w:type="spellStart"/>
            <w:r>
              <w:rPr>
                <w:rFonts w:cs="Arial"/>
                <w:sz w:val="14"/>
                <w:szCs w:val="14"/>
              </w:rPr>
              <w:t>RequestedAudioSource</w:t>
            </w:r>
            <w:proofErr w:type="spellEnd"/>
            <w:r>
              <w:rPr>
                <w:rFonts w:cs="Arial"/>
                <w:sz w:val="14"/>
                <w:szCs w:val="14"/>
              </w:rPr>
              <w:t xml:space="preserve"> = 0x8: APIM or 0x6: Bluetooth Phone</w:t>
            </w:r>
          </w:p>
          <w:p w:rsidR="00AA6AFB" w:rsidRDefault="00AA6AFB">
            <w:pPr>
              <w:rPr>
                <w:rFonts w:cs="Arial"/>
              </w:rPr>
            </w:pPr>
            <w:proofErr w:type="spellStart"/>
            <w:r>
              <w:rPr>
                <w:rFonts w:cs="Arial"/>
                <w:sz w:val="14"/>
                <w:szCs w:val="14"/>
              </w:rPr>
              <w:t>RequesterPriority</w:t>
            </w:r>
            <w:proofErr w:type="spellEnd"/>
            <w:r>
              <w:rPr>
                <w:rFonts w:cs="Arial"/>
                <w:sz w:val="14"/>
                <w:szCs w:val="14"/>
              </w:rPr>
              <w:t xml:space="preserve"> = 0x1: Telephony Service)</w:t>
            </w:r>
          </w:p>
        </w:tc>
        <w:tc>
          <w:tcPr>
            <w:tcW w:w="1005"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S/PDIF (AES3)</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r>
      <w:tr w:rsidR="00AA6AFB" w:rsidT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VR Prompt (SYNC)</w:t>
            </w:r>
          </w:p>
          <w:p w:rsidR="00AA6AFB" w:rsidRDefault="00AA6AFB">
            <w:pPr>
              <w:rPr>
                <w:rFonts w:cs="Arial"/>
                <w:sz w:val="14"/>
                <w:szCs w:val="14"/>
              </w:rPr>
            </w:pPr>
            <w:r>
              <w:rPr>
                <w:rFonts w:cs="Arial"/>
                <w:sz w:val="14"/>
                <w:szCs w:val="14"/>
              </w:rPr>
              <w:t>(</w:t>
            </w:r>
            <w:proofErr w:type="spellStart"/>
            <w:r>
              <w:rPr>
                <w:rFonts w:cs="Arial"/>
                <w:sz w:val="14"/>
                <w:szCs w:val="14"/>
              </w:rPr>
              <w:t>RequestedAudioSource</w:t>
            </w:r>
            <w:proofErr w:type="spellEnd"/>
            <w:r>
              <w:rPr>
                <w:rFonts w:cs="Arial"/>
                <w:sz w:val="14"/>
                <w:szCs w:val="14"/>
              </w:rPr>
              <w:t xml:space="preserve"> = $4: </w:t>
            </w:r>
            <w:proofErr w:type="spellStart"/>
            <w:r>
              <w:rPr>
                <w:rFonts w:cs="Arial"/>
                <w:sz w:val="14"/>
                <w:szCs w:val="14"/>
              </w:rPr>
              <w:t>VoiceRecogniser</w:t>
            </w:r>
            <w:proofErr w:type="spellEnd"/>
          </w:p>
          <w:p w:rsidR="00AA6AFB" w:rsidRDefault="00AA6AFB">
            <w:proofErr w:type="spellStart"/>
            <w:r>
              <w:rPr>
                <w:rFonts w:cs="Arial"/>
                <w:sz w:val="14"/>
                <w:szCs w:val="14"/>
              </w:rPr>
              <w:t>RequesterPriority</w:t>
            </w:r>
            <w:proofErr w:type="spellEnd"/>
            <w:r>
              <w:rPr>
                <w:rFonts w:cs="Arial"/>
                <w:sz w:val="14"/>
                <w:szCs w:val="14"/>
              </w:rPr>
              <w:t xml:space="preserve"> = $4: </w:t>
            </w:r>
            <w:proofErr w:type="spellStart"/>
            <w:r>
              <w:rPr>
                <w:rFonts w:cs="Arial"/>
                <w:sz w:val="14"/>
                <w:szCs w:val="14"/>
              </w:rPr>
              <w:t>PttMutevoice</w:t>
            </w:r>
            <w:proofErr w:type="spellEnd"/>
            <w:r>
              <w:rPr>
                <w:rFonts w:cs="Arial"/>
                <w:sz w:val="14"/>
                <w:szCs w:val="14"/>
              </w:rPr>
              <w:t>)</w:t>
            </w:r>
          </w:p>
        </w:tc>
        <w:tc>
          <w:tcPr>
            <w:tcW w:w="1005"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S/PDIF (AES3)</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r>
      <w:tr w:rsidR="00AA6AFB" w:rsidT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lang w:val="fr-FR"/>
              </w:rPr>
            </w:pPr>
            <w:r>
              <w:rPr>
                <w:rFonts w:cs="Arial"/>
                <w:lang w:val="fr-FR"/>
              </w:rPr>
              <w:t xml:space="preserve">AHU Media </w:t>
            </w:r>
            <w:r w:rsidRPr="00DD3EBA">
              <w:rPr>
                <w:rFonts w:cs="Arial"/>
                <w:sz w:val="14"/>
                <w:szCs w:val="14"/>
                <w:lang w:val="fr-FR"/>
              </w:rPr>
              <w:t xml:space="preserve">(all media </w:t>
            </w:r>
            <w:r w:rsidRPr="00DD3EBA">
              <w:rPr>
                <w:rFonts w:cs="Arial"/>
                <w:sz w:val="14"/>
                <w:szCs w:val="14"/>
                <w:lang w:val="fr-FR"/>
              </w:rPr>
              <w:lastRenderedPageBreak/>
              <w:t xml:space="preserve">sources </w:t>
            </w:r>
            <w:proofErr w:type="spellStart"/>
            <w:r w:rsidRPr="00DD3EBA">
              <w:rPr>
                <w:rFonts w:cs="Arial"/>
                <w:sz w:val="14"/>
                <w:szCs w:val="14"/>
                <w:lang w:val="fr-FR"/>
              </w:rPr>
              <w:t>other</w:t>
            </w:r>
            <w:proofErr w:type="spellEnd"/>
            <w:r w:rsidRPr="00DD3EBA">
              <w:rPr>
                <w:rFonts w:cs="Arial"/>
                <w:sz w:val="14"/>
                <w:szCs w:val="14"/>
                <w:lang w:val="fr-FR"/>
              </w:rPr>
              <w:t xml:space="preserve"> </w:t>
            </w:r>
            <w:proofErr w:type="spellStart"/>
            <w:r w:rsidRPr="00DD3EBA">
              <w:rPr>
                <w:rFonts w:cs="Arial"/>
                <w:sz w:val="14"/>
                <w:szCs w:val="14"/>
                <w:lang w:val="fr-FR"/>
              </w:rPr>
              <w:t>then</w:t>
            </w:r>
            <w:proofErr w:type="spellEnd"/>
            <w:r w:rsidRPr="00DD3EBA">
              <w:rPr>
                <w:rFonts w:cs="Arial"/>
                <w:sz w:val="14"/>
                <w:szCs w:val="14"/>
                <w:lang w:val="fr-FR"/>
              </w:rPr>
              <w:t xml:space="preserve"> </w:t>
            </w:r>
            <w:proofErr w:type="spellStart"/>
            <w:r w:rsidRPr="00DD3EBA">
              <w:rPr>
                <w:rFonts w:cs="Arial"/>
                <w:sz w:val="14"/>
                <w:szCs w:val="14"/>
                <w:lang w:val="fr-FR"/>
              </w:rPr>
              <w:t>SYNCs</w:t>
            </w:r>
            <w:proofErr w:type="spellEnd"/>
            <w:r w:rsidRPr="00DD3EBA">
              <w:rPr>
                <w:rFonts w:cs="Arial"/>
                <w:sz w:val="14"/>
                <w:szCs w:val="14"/>
                <w:lang w:val="fr-FR"/>
              </w:rPr>
              <w:t>... ex AM/FM/SDARS...)</w:t>
            </w:r>
          </w:p>
        </w:tc>
        <w:tc>
          <w:tcPr>
            <w:tcW w:w="1005"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lastRenderedPageBreak/>
              <w:t xml:space="preserve">Stereo 1 </w:t>
            </w:r>
            <w:r>
              <w:rPr>
                <w:rFonts w:cs="Arial"/>
              </w:rPr>
              <w:lastRenderedPageBreak/>
              <w:t>Line Level</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lastRenderedPageBreak/>
              <w:t xml:space="preserve">DSP </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r>
      <w:tr w:rsidR="00AA6AFB" w:rsidT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lastRenderedPageBreak/>
              <w:t>Mixable Prompts (SYNC)</w:t>
            </w:r>
          </w:p>
        </w:tc>
        <w:tc>
          <w:tcPr>
            <w:tcW w:w="1005"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Prompt</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r>
      <w:tr w:rsidR="00AA6AFB" w:rsidT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Chimes (AHU)</w:t>
            </w:r>
          </w:p>
        </w:tc>
        <w:tc>
          <w:tcPr>
            <w:tcW w:w="1005"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Alert 1 &amp; 2</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r>
      <w:tr w:rsidR="00AA6AFB" w:rsidTr="00AA6AFB">
        <w:trPr>
          <w:trHeight w:val="255"/>
          <w:jc w:val="center"/>
        </w:trPr>
        <w:tc>
          <w:tcPr>
            <w:tcW w:w="2073"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TA Prompts (AHU)</w:t>
            </w:r>
          </w:p>
        </w:tc>
        <w:tc>
          <w:tcPr>
            <w:tcW w:w="1005" w:type="dxa"/>
            <w:tcBorders>
              <w:top w:val="nil"/>
              <w:left w:val="nil"/>
              <w:bottom w:val="single" w:sz="4" w:space="0" w:color="auto"/>
              <w:right w:val="single" w:sz="4" w:space="0" w:color="auto"/>
            </w:tcBorders>
            <w:noWrap/>
            <w:vAlign w:val="bottom"/>
            <w:hideMark/>
          </w:tcPr>
          <w:p w:rsidR="00AA6AFB" w:rsidRDefault="00AA6AFB">
            <w:pPr>
              <w:rPr>
                <w:rFonts w:cs="Arial"/>
              </w:rPr>
            </w:pPr>
            <w:r>
              <w:rPr>
                <w:rFonts w:cs="Arial"/>
              </w:rPr>
              <w:t>Stereo 1 Line Level</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DSP</w:t>
            </w:r>
          </w:p>
        </w:tc>
        <w:tc>
          <w:tcPr>
            <w:tcW w:w="1261"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DSP</w:t>
            </w:r>
          </w:p>
        </w:tc>
      </w:tr>
    </w:tbl>
    <w:p w:rsidR="00AA6AFB" w:rsidRDefault="00AA6AFB">
      <w:pPr>
        <w:rPr>
          <w:rFonts w:cs="Arial"/>
        </w:rPr>
      </w:pPr>
    </w:p>
    <w:p w:rsidR="00AA6AFB" w:rsidRDefault="00AA6AFB">
      <w:pPr>
        <w:rPr>
          <w:rFonts w:cs="Arial"/>
        </w:rPr>
      </w:pPr>
    </w:p>
    <w:p w:rsidR="00AA6AFB" w:rsidRDefault="00AA6AFB">
      <w:pPr>
        <w:jc w:val="center"/>
        <w:rPr>
          <w:rFonts w:cs="Arial"/>
          <w:lang w:val="fr-FR"/>
        </w:rPr>
      </w:pPr>
      <w:r>
        <w:rPr>
          <w:rFonts w:cs="Arial"/>
          <w:b/>
          <w:lang w:val="fr-FR"/>
        </w:rPr>
        <w:t xml:space="preserve">Modules </w:t>
      </w:r>
      <w:proofErr w:type="spellStart"/>
      <w:r>
        <w:rPr>
          <w:rFonts w:cs="Arial"/>
          <w:b/>
          <w:lang w:val="fr-FR"/>
        </w:rPr>
        <w:t>present</w:t>
      </w:r>
      <w:proofErr w:type="spellEnd"/>
      <w:proofErr w:type="gramStart"/>
      <w:r>
        <w:rPr>
          <w:rFonts w:cs="Arial"/>
          <w:b/>
          <w:lang w:val="fr-FR"/>
        </w:rPr>
        <w:t>:  SYNC</w:t>
      </w:r>
      <w:proofErr w:type="gramEnd"/>
      <w:r>
        <w:rPr>
          <w:rFonts w:cs="Arial"/>
          <w:b/>
          <w:lang w:val="fr-FR"/>
        </w:rPr>
        <w:t xml:space="preserve"> Gen1 / AHU / No DSP AMP</w:t>
      </w:r>
    </w:p>
    <w:tbl>
      <w:tblPr>
        <w:tblW w:w="8824" w:type="dxa"/>
        <w:jc w:val="center"/>
        <w:tblInd w:w="-23" w:type="dxa"/>
        <w:tblLook w:val="04A0" w:firstRow="1" w:lastRow="0" w:firstColumn="1" w:lastColumn="0" w:noHBand="0" w:noVBand="1"/>
      </w:tblPr>
      <w:tblGrid>
        <w:gridCol w:w="2092"/>
        <w:gridCol w:w="1654"/>
        <w:gridCol w:w="1279"/>
        <w:gridCol w:w="939"/>
        <w:gridCol w:w="1320"/>
        <w:gridCol w:w="1540"/>
      </w:tblGrid>
      <w:tr w:rsidR="00AA6AFB">
        <w:trPr>
          <w:trHeight w:val="525"/>
          <w:jc w:val="center"/>
        </w:trPr>
        <w:tc>
          <w:tcPr>
            <w:tcW w:w="2092" w:type="dxa"/>
            <w:tcBorders>
              <w:top w:val="single" w:sz="8" w:space="0" w:color="auto"/>
              <w:left w:val="single" w:sz="8" w:space="0" w:color="auto"/>
              <w:bottom w:val="single" w:sz="8" w:space="0" w:color="auto"/>
              <w:right w:val="single" w:sz="4" w:space="0" w:color="auto"/>
            </w:tcBorders>
            <w:noWrap/>
            <w:vAlign w:val="center"/>
            <w:hideMark/>
          </w:tcPr>
          <w:p w:rsidR="00AA6AFB" w:rsidRDefault="00AA6AFB">
            <w:pPr>
              <w:jc w:val="center"/>
              <w:rPr>
                <w:rFonts w:cs="Arial"/>
                <w:b/>
                <w:bCs/>
              </w:rPr>
            </w:pPr>
            <w:r>
              <w:rPr>
                <w:rFonts w:cs="Arial"/>
                <w:b/>
                <w:bCs/>
              </w:rPr>
              <w:t xml:space="preserve">Source of signal </w:t>
            </w:r>
          </w:p>
          <w:p w:rsidR="00AA6AFB" w:rsidRDefault="00AA6AFB">
            <w:pPr>
              <w:jc w:val="center"/>
              <w:rPr>
                <w:rFonts w:cs="Arial"/>
                <w:b/>
                <w:bCs/>
              </w:rPr>
            </w:pPr>
            <w:r>
              <w:rPr>
                <w:rFonts w:cs="Arial"/>
                <w:b/>
                <w:bCs/>
              </w:rPr>
              <w:t>To AHU</w:t>
            </w:r>
          </w:p>
        </w:tc>
        <w:tc>
          <w:tcPr>
            <w:tcW w:w="1654"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Audio</w:t>
            </w:r>
          </w:p>
          <w:p w:rsidR="00AA6AFB" w:rsidRDefault="00AA6AFB">
            <w:pPr>
              <w:jc w:val="center"/>
              <w:rPr>
                <w:rFonts w:cs="Arial"/>
                <w:b/>
                <w:bCs/>
              </w:rPr>
            </w:pPr>
            <w:r>
              <w:rPr>
                <w:rFonts w:cs="Arial"/>
                <w:b/>
                <w:bCs/>
              </w:rPr>
              <w:t>Channel</w:t>
            </w:r>
          </w:p>
        </w:tc>
        <w:tc>
          <w:tcPr>
            <w:tcW w:w="1279"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Volume</w:t>
            </w:r>
          </w:p>
          <w:p w:rsidR="00AA6AFB" w:rsidRDefault="00AA6AFB">
            <w:pPr>
              <w:jc w:val="center"/>
              <w:rPr>
                <w:rFonts w:cs="Arial"/>
                <w:b/>
                <w:bCs/>
              </w:rPr>
            </w:pPr>
            <w:r>
              <w:rPr>
                <w:rFonts w:cs="Arial"/>
                <w:b/>
                <w:bCs/>
              </w:rPr>
              <w:t>Line Level Output</w:t>
            </w:r>
          </w:p>
        </w:tc>
        <w:tc>
          <w:tcPr>
            <w:tcW w:w="939"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Volume</w:t>
            </w:r>
            <w:r>
              <w:rPr>
                <w:rFonts w:cs="Arial"/>
                <w:b/>
                <w:bCs/>
              </w:rPr>
              <w:br/>
              <w:t>Master</w:t>
            </w:r>
          </w:p>
        </w:tc>
        <w:tc>
          <w:tcPr>
            <w:tcW w:w="1320" w:type="dxa"/>
            <w:tcBorders>
              <w:top w:val="single" w:sz="8" w:space="0" w:color="auto"/>
              <w:left w:val="nil"/>
              <w:bottom w:val="single" w:sz="8" w:space="0" w:color="auto"/>
              <w:right w:val="single" w:sz="4" w:space="0" w:color="auto"/>
            </w:tcBorders>
            <w:vAlign w:val="bottom"/>
            <w:hideMark/>
          </w:tcPr>
          <w:p w:rsidR="00AA6AFB" w:rsidRDefault="00AA6AFB">
            <w:pPr>
              <w:jc w:val="center"/>
              <w:rPr>
                <w:rFonts w:cs="Arial"/>
                <w:b/>
                <w:bCs/>
              </w:rPr>
            </w:pPr>
            <w:r>
              <w:rPr>
                <w:rFonts w:cs="Arial"/>
                <w:b/>
                <w:bCs/>
              </w:rPr>
              <w:t>Distributes audio to Speakers</w:t>
            </w:r>
          </w:p>
        </w:tc>
        <w:tc>
          <w:tcPr>
            <w:tcW w:w="1540" w:type="dxa"/>
            <w:tcBorders>
              <w:top w:val="single" w:sz="4" w:space="0" w:color="auto"/>
              <w:left w:val="single" w:sz="4" w:space="0" w:color="auto"/>
              <w:bottom w:val="single" w:sz="8" w:space="0" w:color="auto"/>
              <w:right w:val="single" w:sz="4" w:space="0" w:color="auto"/>
            </w:tcBorders>
            <w:vAlign w:val="bottom"/>
            <w:hideMark/>
          </w:tcPr>
          <w:p w:rsidR="00AA6AFB" w:rsidRDefault="00AA6AFB">
            <w:pPr>
              <w:jc w:val="center"/>
              <w:rPr>
                <w:rFonts w:cs="Arial"/>
                <w:b/>
                <w:bCs/>
              </w:rPr>
            </w:pPr>
            <w:r>
              <w:rPr>
                <w:rFonts w:cs="Arial"/>
                <w:b/>
                <w:bCs/>
              </w:rPr>
              <w:t>AHU</w:t>
            </w:r>
          </w:p>
          <w:p w:rsidR="00AA6AFB" w:rsidRDefault="00AA6AFB">
            <w:pPr>
              <w:jc w:val="center"/>
            </w:pPr>
            <w:r>
              <w:rPr>
                <w:rFonts w:cs="Arial"/>
                <w:b/>
                <w:bCs/>
              </w:rPr>
              <w:t>Volume</w:t>
            </w:r>
          </w:p>
          <w:p w:rsidR="00AA6AFB" w:rsidRDefault="00AA6AFB">
            <w:pPr>
              <w:jc w:val="center"/>
            </w:pPr>
            <w:r>
              <w:rPr>
                <w:rFonts w:cs="Arial"/>
                <w:b/>
                <w:bCs/>
              </w:rPr>
              <w:t>State</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center"/>
            <w:hideMark/>
          </w:tcPr>
          <w:p w:rsidR="00AA6AFB" w:rsidRDefault="00AA6AFB">
            <w:pPr>
              <w:rPr>
                <w:rFonts w:cs="Arial"/>
              </w:rPr>
            </w:pPr>
            <w:r>
              <w:rPr>
                <w:rFonts w:cs="Arial"/>
              </w:rPr>
              <w:t>External Media (Sync)</w:t>
            </w:r>
          </w:p>
          <w:p w:rsidR="00AA6AFB" w:rsidRDefault="00AA6AFB">
            <w:pPr>
              <w:rPr>
                <w:rFonts w:cs="Arial"/>
                <w:sz w:val="14"/>
                <w:szCs w:val="14"/>
              </w:rPr>
            </w:pPr>
            <w:r>
              <w:rPr>
                <w:rFonts w:cs="Arial"/>
                <w:sz w:val="14"/>
                <w:szCs w:val="14"/>
              </w:rPr>
              <w:t>(</w:t>
            </w:r>
            <w:proofErr w:type="spellStart"/>
            <w:r>
              <w:rPr>
                <w:rFonts w:cs="Arial"/>
                <w:sz w:val="14"/>
                <w:szCs w:val="14"/>
              </w:rPr>
              <w:t>RequestedAudioSource</w:t>
            </w:r>
            <w:proofErr w:type="spellEnd"/>
            <w:r>
              <w:rPr>
                <w:rFonts w:cs="Arial"/>
                <w:sz w:val="14"/>
                <w:szCs w:val="14"/>
              </w:rPr>
              <w:t xml:space="preserve"> = 0x8: APIM</w:t>
            </w:r>
          </w:p>
          <w:p w:rsidR="00AA6AFB" w:rsidRDefault="00AA6AFB">
            <w:pPr>
              <w:rPr>
                <w:rFonts w:cs="Arial"/>
              </w:rPr>
            </w:pPr>
            <w:proofErr w:type="spellStart"/>
            <w:r>
              <w:rPr>
                <w:rFonts w:cs="Arial"/>
                <w:sz w:val="14"/>
                <w:szCs w:val="14"/>
              </w:rPr>
              <w:t>RequesterPriority</w:t>
            </w:r>
            <w:proofErr w:type="spellEnd"/>
            <w:r>
              <w:rPr>
                <w:rFonts w:cs="Arial"/>
                <w:sz w:val="14"/>
                <w:szCs w:val="14"/>
              </w:rPr>
              <w:t xml:space="preserve"> = $B: </w:t>
            </w:r>
            <w:proofErr w:type="spellStart"/>
            <w:r>
              <w:rPr>
                <w:rFonts w:cs="Arial"/>
                <w:sz w:val="14"/>
                <w:szCs w:val="14"/>
              </w:rPr>
              <w:t>Aux_ExtSource</w:t>
            </w:r>
            <w:proofErr w:type="spellEnd"/>
            <w:r>
              <w:rPr>
                <w:rFonts w:cs="Arial"/>
                <w:sz w:val="14"/>
                <w:szCs w:val="14"/>
              </w:rPr>
              <w:t>)</w:t>
            </w:r>
            <w:r>
              <w:rPr>
                <w:rFonts w:cs="Arial"/>
              </w:rPr>
              <w:t xml:space="preserve"> </w:t>
            </w:r>
          </w:p>
        </w:tc>
        <w:tc>
          <w:tcPr>
            <w:tcW w:w="1654" w:type="dxa"/>
            <w:tcBorders>
              <w:top w:val="nil"/>
              <w:left w:val="nil"/>
              <w:bottom w:val="single" w:sz="4" w:space="0" w:color="auto"/>
              <w:right w:val="single" w:sz="4" w:space="0" w:color="auto"/>
            </w:tcBorders>
            <w:noWrap/>
            <w:vAlign w:val="bottom"/>
          </w:tcPr>
          <w:p w:rsidR="00AA6AFB" w:rsidRDefault="00AA6AFB">
            <w:pPr>
              <w:jc w:val="center"/>
              <w:rPr>
                <w:rFonts w:cs="Arial"/>
                <w:sz w:val="16"/>
                <w:szCs w:val="16"/>
              </w:rPr>
            </w:pPr>
          </w:p>
          <w:p w:rsidR="00AA6AFB" w:rsidRDefault="00AA6AFB">
            <w:pPr>
              <w:jc w:val="center"/>
              <w:rPr>
                <w:rFonts w:cs="Arial"/>
              </w:rPr>
            </w:pPr>
          </w:p>
          <w:p w:rsidR="00AA6AFB" w:rsidRDefault="00AA6AFB">
            <w:pPr>
              <w:jc w:val="center"/>
              <w:rPr>
                <w:rFonts w:cs="Arial"/>
                <w:sz w:val="16"/>
                <w:szCs w:val="16"/>
              </w:rPr>
            </w:pPr>
            <w:r>
              <w:rPr>
                <w:rFonts w:cs="Arial"/>
              </w:rPr>
              <w:t xml:space="preserve">Stereo In 1 </w:t>
            </w:r>
            <w:r>
              <w:rPr>
                <w:rFonts w:cs="Arial"/>
                <w:sz w:val="16"/>
                <w:szCs w:val="16"/>
              </w:rPr>
              <w:t>(C346N, C520 and future global radio unless noted otherwise)</w:t>
            </w:r>
          </w:p>
          <w:p w:rsidR="00AA6AFB" w:rsidRDefault="00AA6AFB">
            <w:pPr>
              <w:jc w:val="center"/>
            </w:pPr>
          </w:p>
        </w:tc>
        <w:tc>
          <w:tcPr>
            <w:tcW w:w="1279"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20"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vAlign w:val="bottom"/>
            <w:hideMark/>
          </w:tcPr>
          <w:p w:rsidR="00AA6AFB" w:rsidRDefault="00AA6AFB">
            <w:pPr>
              <w:jc w:val="center"/>
              <w:rPr>
                <w:rFonts w:cs="Arial"/>
              </w:rPr>
            </w:pPr>
            <w:r>
              <w:rPr>
                <w:rFonts w:cs="Arial"/>
              </w:rPr>
              <w:t>Variable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center"/>
            <w:hideMark/>
          </w:tcPr>
          <w:p w:rsidR="00AA6AFB" w:rsidRDefault="00AA6AFB">
            <w:pPr>
              <w:rPr>
                <w:rFonts w:cs="Arial"/>
              </w:rPr>
            </w:pPr>
            <w:r>
              <w:rPr>
                <w:rFonts w:cs="Arial"/>
              </w:rPr>
              <w:t>Phone (SYNC)</w:t>
            </w:r>
          </w:p>
          <w:p w:rsidR="00AA6AFB" w:rsidRDefault="00AA6AFB">
            <w:pPr>
              <w:rPr>
                <w:rFonts w:cs="Arial"/>
                <w:sz w:val="14"/>
                <w:szCs w:val="14"/>
              </w:rPr>
            </w:pPr>
            <w:r>
              <w:rPr>
                <w:rFonts w:cs="Arial"/>
                <w:sz w:val="14"/>
                <w:szCs w:val="14"/>
              </w:rPr>
              <w:t>(</w:t>
            </w:r>
            <w:proofErr w:type="spellStart"/>
            <w:r>
              <w:rPr>
                <w:rFonts w:cs="Arial"/>
                <w:sz w:val="14"/>
                <w:szCs w:val="14"/>
              </w:rPr>
              <w:t>RequestedAudioSource</w:t>
            </w:r>
            <w:proofErr w:type="spellEnd"/>
            <w:r>
              <w:rPr>
                <w:rFonts w:cs="Arial"/>
                <w:sz w:val="14"/>
                <w:szCs w:val="14"/>
              </w:rPr>
              <w:t xml:space="preserve"> = 0x8: APIM</w:t>
            </w:r>
          </w:p>
          <w:p w:rsidR="00AA6AFB" w:rsidRDefault="00AA6AFB">
            <w:pPr>
              <w:rPr>
                <w:rFonts w:cs="Arial"/>
              </w:rPr>
            </w:pPr>
            <w:proofErr w:type="spellStart"/>
            <w:r>
              <w:rPr>
                <w:rFonts w:cs="Arial"/>
                <w:sz w:val="14"/>
                <w:szCs w:val="14"/>
              </w:rPr>
              <w:t>RequesterPriority</w:t>
            </w:r>
            <w:proofErr w:type="spellEnd"/>
            <w:r>
              <w:rPr>
                <w:rFonts w:cs="Arial"/>
                <w:sz w:val="14"/>
                <w:szCs w:val="14"/>
              </w:rPr>
              <w:t xml:space="preserve"> = 0x1: Telephony Service)</w:t>
            </w:r>
          </w:p>
        </w:tc>
        <w:tc>
          <w:tcPr>
            <w:tcW w:w="1654" w:type="dxa"/>
            <w:tcBorders>
              <w:top w:val="nil"/>
              <w:left w:val="nil"/>
              <w:bottom w:val="single" w:sz="4" w:space="0" w:color="auto"/>
              <w:right w:val="single" w:sz="4" w:space="0" w:color="auto"/>
            </w:tcBorders>
            <w:noWrap/>
            <w:vAlign w:val="bottom"/>
          </w:tcPr>
          <w:p w:rsidR="00AA6AFB" w:rsidRDefault="00AA6AFB">
            <w:pPr>
              <w:jc w:val="center"/>
              <w:rPr>
                <w:rFonts w:cs="Arial"/>
              </w:rPr>
            </w:pPr>
          </w:p>
          <w:p w:rsidR="00AA6AFB" w:rsidRDefault="00AA6AFB">
            <w:pPr>
              <w:jc w:val="center"/>
              <w:rPr>
                <w:rFonts w:cs="Arial"/>
                <w:sz w:val="16"/>
                <w:szCs w:val="16"/>
              </w:rPr>
            </w:pPr>
            <w:r>
              <w:rPr>
                <w:rFonts w:cs="Arial"/>
              </w:rPr>
              <w:t xml:space="preserve">Prompt </w:t>
            </w:r>
            <w:r>
              <w:rPr>
                <w:rFonts w:cs="Arial"/>
                <w:sz w:val="16"/>
                <w:szCs w:val="16"/>
              </w:rPr>
              <w:t>(SYNC Alert In 1 on Jan 2009 AHU Device Transmittal )</w:t>
            </w:r>
          </w:p>
          <w:p w:rsidR="00AA6AFB" w:rsidRDefault="00AA6AFB">
            <w:pPr>
              <w:jc w:val="center"/>
            </w:pPr>
          </w:p>
        </w:tc>
        <w:tc>
          <w:tcPr>
            <w:tcW w:w="1279"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20"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vAlign w:val="bottom"/>
            <w:hideMark/>
          </w:tcPr>
          <w:p w:rsidR="00AA6AFB" w:rsidRDefault="00AA6AFB">
            <w:pPr>
              <w:jc w:val="center"/>
              <w:rPr>
                <w:rFonts w:cs="Arial"/>
              </w:rPr>
            </w:pPr>
            <w:r>
              <w:rPr>
                <w:rFonts w:cs="Arial"/>
              </w:rPr>
              <w:t>Variable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VR Prompts (SYNC)</w:t>
            </w:r>
          </w:p>
          <w:p w:rsidR="00AA6AFB" w:rsidRDefault="00AA6AFB">
            <w:pPr>
              <w:rPr>
                <w:rFonts w:cs="Arial"/>
                <w:sz w:val="14"/>
                <w:szCs w:val="14"/>
              </w:rPr>
            </w:pPr>
            <w:r>
              <w:rPr>
                <w:rFonts w:cs="Arial"/>
                <w:sz w:val="14"/>
                <w:szCs w:val="14"/>
              </w:rPr>
              <w:t>(</w:t>
            </w:r>
            <w:proofErr w:type="spellStart"/>
            <w:r>
              <w:rPr>
                <w:rFonts w:cs="Arial"/>
                <w:sz w:val="14"/>
                <w:szCs w:val="14"/>
              </w:rPr>
              <w:t>RequestedAudioSource</w:t>
            </w:r>
            <w:proofErr w:type="spellEnd"/>
            <w:r>
              <w:rPr>
                <w:rFonts w:cs="Arial"/>
                <w:sz w:val="14"/>
                <w:szCs w:val="14"/>
              </w:rPr>
              <w:t xml:space="preserve"> = $4: </w:t>
            </w:r>
            <w:proofErr w:type="spellStart"/>
            <w:r>
              <w:rPr>
                <w:rFonts w:cs="Arial"/>
                <w:sz w:val="14"/>
                <w:szCs w:val="14"/>
              </w:rPr>
              <w:t>VoiceRecogniser</w:t>
            </w:r>
            <w:proofErr w:type="spellEnd"/>
          </w:p>
          <w:p w:rsidR="00AA6AFB" w:rsidRDefault="00AA6AFB">
            <w:pPr>
              <w:rPr>
                <w:rFonts w:cs="Arial"/>
              </w:rPr>
            </w:pPr>
            <w:proofErr w:type="spellStart"/>
            <w:r>
              <w:rPr>
                <w:rFonts w:cs="Arial"/>
                <w:sz w:val="14"/>
                <w:szCs w:val="14"/>
              </w:rPr>
              <w:t>RequesterPriority</w:t>
            </w:r>
            <w:proofErr w:type="spellEnd"/>
            <w:r>
              <w:rPr>
                <w:rFonts w:cs="Arial"/>
                <w:sz w:val="14"/>
                <w:szCs w:val="14"/>
              </w:rPr>
              <w:t xml:space="preserve"> = $4: </w:t>
            </w:r>
            <w:proofErr w:type="spellStart"/>
            <w:r>
              <w:rPr>
                <w:rFonts w:cs="Arial"/>
                <w:sz w:val="14"/>
                <w:szCs w:val="14"/>
              </w:rPr>
              <w:t>PttMutevoice</w:t>
            </w:r>
            <w:proofErr w:type="spellEnd"/>
            <w:r>
              <w:rPr>
                <w:rFonts w:cs="Arial"/>
                <w:sz w:val="14"/>
                <w:szCs w:val="14"/>
              </w:rPr>
              <w:t>)</w:t>
            </w:r>
          </w:p>
        </w:tc>
        <w:tc>
          <w:tcPr>
            <w:tcW w:w="1654" w:type="dxa"/>
            <w:tcBorders>
              <w:top w:val="nil"/>
              <w:left w:val="nil"/>
              <w:bottom w:val="single" w:sz="4" w:space="0" w:color="auto"/>
              <w:right w:val="single" w:sz="4" w:space="0" w:color="auto"/>
            </w:tcBorders>
            <w:noWrap/>
            <w:vAlign w:val="bottom"/>
          </w:tcPr>
          <w:p w:rsidR="00AA6AFB" w:rsidRDefault="00AA6AFB">
            <w:pPr>
              <w:jc w:val="center"/>
              <w:rPr>
                <w:rFonts w:cs="Arial"/>
              </w:rPr>
            </w:pPr>
          </w:p>
          <w:p w:rsidR="00AA6AFB" w:rsidRDefault="00AA6AFB">
            <w:pPr>
              <w:jc w:val="center"/>
              <w:rPr>
                <w:rFonts w:cs="Arial"/>
                <w:sz w:val="16"/>
                <w:szCs w:val="16"/>
              </w:rPr>
            </w:pPr>
            <w:r>
              <w:rPr>
                <w:rFonts w:cs="Arial"/>
              </w:rPr>
              <w:t xml:space="preserve">Prompt </w:t>
            </w:r>
            <w:r>
              <w:rPr>
                <w:rFonts w:cs="Arial"/>
                <w:sz w:val="16"/>
                <w:szCs w:val="16"/>
              </w:rPr>
              <w:t>(SYNC Alert In 1 on Jan 2009 AHU Device Transmittal )</w:t>
            </w:r>
          </w:p>
          <w:p w:rsidR="00AA6AFB" w:rsidRDefault="00AA6AFB">
            <w:pPr>
              <w:jc w:val="center"/>
            </w:pPr>
          </w:p>
        </w:tc>
        <w:tc>
          <w:tcPr>
            <w:tcW w:w="127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20"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sz w:val="14"/>
                <w:szCs w:val="14"/>
                <w:lang w:val="fr-FR"/>
              </w:rPr>
            </w:pPr>
            <w:r>
              <w:rPr>
                <w:rFonts w:cs="Arial"/>
                <w:lang w:val="fr-FR"/>
              </w:rPr>
              <w:t xml:space="preserve">Non-SYNC Prompt (Navigation) </w:t>
            </w:r>
            <w:r>
              <w:rPr>
                <w:rFonts w:cs="Arial"/>
                <w:sz w:val="14"/>
                <w:szCs w:val="14"/>
                <w:lang w:val="fr-FR"/>
              </w:rPr>
              <w:t>(</w:t>
            </w:r>
            <w:proofErr w:type="spellStart"/>
            <w:r>
              <w:rPr>
                <w:rFonts w:cs="Arial"/>
                <w:sz w:val="14"/>
                <w:szCs w:val="14"/>
                <w:lang w:val="fr-FR"/>
              </w:rPr>
              <w:t>RequestedAudio</w:t>
            </w:r>
            <w:proofErr w:type="spellEnd"/>
            <w:r>
              <w:rPr>
                <w:rFonts w:cs="Arial"/>
                <w:sz w:val="14"/>
                <w:szCs w:val="14"/>
                <w:lang w:val="fr-FR"/>
              </w:rPr>
              <w:t xml:space="preserve"> Source = 0xA Navigation</w:t>
            </w:r>
          </w:p>
          <w:p w:rsidR="00AA6AFB" w:rsidRDefault="00AA6AFB">
            <w:pPr>
              <w:rPr>
                <w:rFonts w:cs="Arial"/>
              </w:rPr>
            </w:pPr>
            <w:proofErr w:type="spellStart"/>
            <w:r>
              <w:rPr>
                <w:rFonts w:cs="Arial"/>
                <w:sz w:val="14"/>
                <w:szCs w:val="14"/>
              </w:rPr>
              <w:t>ResourceUpdate</w:t>
            </w:r>
            <w:proofErr w:type="spellEnd"/>
            <w:r>
              <w:rPr>
                <w:rFonts w:cs="Arial"/>
                <w:sz w:val="14"/>
                <w:szCs w:val="14"/>
              </w:rPr>
              <w:t xml:space="preserve"> : </w:t>
            </w:r>
            <w:proofErr w:type="spellStart"/>
            <w:r>
              <w:rPr>
                <w:rFonts w:cs="Arial"/>
                <w:sz w:val="14"/>
                <w:szCs w:val="14"/>
              </w:rPr>
              <w:t>RequesterPriority</w:t>
            </w:r>
            <w:proofErr w:type="spellEnd"/>
            <w:r>
              <w:rPr>
                <w:rFonts w:cs="Arial"/>
                <w:sz w:val="14"/>
                <w:szCs w:val="14"/>
              </w:rPr>
              <w:t xml:space="preserve"> = 0x5 </w:t>
            </w:r>
            <w:proofErr w:type="spellStart"/>
            <w:r>
              <w:rPr>
                <w:rFonts w:cs="Arial"/>
                <w:sz w:val="14"/>
                <w:szCs w:val="14"/>
              </w:rPr>
              <w:t>Nav</w:t>
            </w:r>
            <w:proofErr w:type="spellEnd"/>
            <w:r>
              <w:rPr>
                <w:rFonts w:cs="Arial"/>
                <w:sz w:val="14"/>
                <w:szCs w:val="14"/>
              </w:rPr>
              <w:t xml:space="preserve"> User Voice </w:t>
            </w:r>
            <w:proofErr w:type="spellStart"/>
            <w:r>
              <w:rPr>
                <w:rFonts w:cs="Arial"/>
                <w:sz w:val="14"/>
                <w:szCs w:val="14"/>
              </w:rPr>
              <w:t>Cmd</w:t>
            </w:r>
            <w:proofErr w:type="spellEnd"/>
            <w:r>
              <w:rPr>
                <w:rFonts w:cs="Arial"/>
                <w:sz w:val="14"/>
                <w:szCs w:val="14"/>
              </w:rPr>
              <w:t xml:space="preserve"> or 0x6 </w:t>
            </w:r>
            <w:proofErr w:type="spellStart"/>
            <w:r>
              <w:rPr>
                <w:rFonts w:cs="Arial"/>
                <w:sz w:val="14"/>
                <w:szCs w:val="14"/>
              </w:rPr>
              <w:t>Nav</w:t>
            </w:r>
            <w:proofErr w:type="spellEnd"/>
            <w:r>
              <w:rPr>
                <w:rFonts w:cs="Arial"/>
                <w:sz w:val="14"/>
                <w:szCs w:val="14"/>
              </w:rPr>
              <w:t xml:space="preserve"> Sys Voice command)</w:t>
            </w:r>
          </w:p>
        </w:tc>
        <w:tc>
          <w:tcPr>
            <w:tcW w:w="1654" w:type="dxa"/>
            <w:tcBorders>
              <w:top w:val="nil"/>
              <w:left w:val="nil"/>
              <w:bottom w:val="single" w:sz="4" w:space="0" w:color="auto"/>
              <w:right w:val="single" w:sz="4" w:space="0" w:color="auto"/>
            </w:tcBorders>
            <w:noWrap/>
            <w:vAlign w:val="bottom"/>
          </w:tcPr>
          <w:p w:rsidR="00AA6AFB" w:rsidRDefault="00AA6AFB">
            <w:pPr>
              <w:jc w:val="center"/>
              <w:rPr>
                <w:rFonts w:cs="Arial"/>
              </w:rPr>
            </w:pPr>
            <w:proofErr w:type="spellStart"/>
            <w:r>
              <w:rPr>
                <w:rFonts w:cs="Arial"/>
              </w:rPr>
              <w:t>Nav</w:t>
            </w:r>
            <w:proofErr w:type="spellEnd"/>
            <w:r>
              <w:rPr>
                <w:rFonts w:cs="Arial"/>
              </w:rPr>
              <w:t xml:space="preserve"> Audio</w:t>
            </w:r>
          </w:p>
          <w:p w:rsidR="00AA6AFB" w:rsidRDefault="00AA6AFB">
            <w:pPr>
              <w:jc w:val="center"/>
              <w:rPr>
                <w:rFonts w:cs="Arial"/>
              </w:rPr>
            </w:pPr>
            <w:r>
              <w:rPr>
                <w:rFonts w:cs="Arial"/>
              </w:rPr>
              <w:t>(MFD5)</w:t>
            </w:r>
          </w:p>
          <w:p w:rsidR="00AA6AFB" w:rsidRDefault="00AA6AFB">
            <w:pPr>
              <w:jc w:val="center"/>
              <w:rPr>
                <w:rFonts w:cs="Arial"/>
              </w:rPr>
            </w:pPr>
          </w:p>
          <w:p w:rsidR="00AA6AFB" w:rsidRDefault="00AA6AFB">
            <w:pPr>
              <w:jc w:val="center"/>
              <w:rPr>
                <w:rFonts w:cs="Arial"/>
              </w:rPr>
            </w:pPr>
          </w:p>
          <w:p w:rsidR="00AA6AFB" w:rsidRDefault="00AA6AFB">
            <w:pPr>
              <w:jc w:val="center"/>
            </w:pPr>
          </w:p>
        </w:tc>
        <w:tc>
          <w:tcPr>
            <w:tcW w:w="127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20"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 &amp; variable Mixing Ratio</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lang w:val="fr-FR"/>
              </w:rPr>
            </w:pPr>
            <w:r>
              <w:rPr>
                <w:rFonts w:cs="Arial"/>
                <w:lang w:val="fr-FR"/>
              </w:rPr>
              <w:t>Mobile Navigation</w:t>
            </w:r>
          </w:p>
          <w:p w:rsidR="00AA6AFB" w:rsidRDefault="00AA6AFB">
            <w:pPr>
              <w:rPr>
                <w:rFonts w:cs="Arial"/>
                <w:sz w:val="14"/>
                <w:szCs w:val="14"/>
                <w:lang w:val="fr-FR"/>
              </w:rPr>
            </w:pPr>
            <w:r>
              <w:rPr>
                <w:rFonts w:cs="Arial"/>
                <w:sz w:val="14"/>
                <w:szCs w:val="14"/>
                <w:lang w:val="fr-FR"/>
              </w:rPr>
              <w:t>(</w:t>
            </w:r>
            <w:proofErr w:type="spellStart"/>
            <w:r>
              <w:rPr>
                <w:rFonts w:cs="Arial"/>
                <w:sz w:val="14"/>
                <w:szCs w:val="14"/>
                <w:lang w:val="fr-FR"/>
              </w:rPr>
              <w:t>RequestedAudio</w:t>
            </w:r>
            <w:proofErr w:type="spellEnd"/>
            <w:r>
              <w:rPr>
                <w:rFonts w:cs="Arial"/>
                <w:sz w:val="14"/>
                <w:szCs w:val="14"/>
                <w:lang w:val="fr-FR"/>
              </w:rPr>
              <w:t xml:space="preserve"> Source = 0xA Navigation</w:t>
            </w:r>
          </w:p>
          <w:p w:rsidR="00AA6AFB" w:rsidRDefault="00AA6AFB">
            <w:pPr>
              <w:rPr>
                <w:rFonts w:cs="Arial"/>
              </w:rPr>
            </w:pPr>
            <w:proofErr w:type="spellStart"/>
            <w:r>
              <w:rPr>
                <w:rFonts w:cs="Arial"/>
                <w:sz w:val="14"/>
                <w:szCs w:val="14"/>
              </w:rPr>
              <w:t>ResourceUpdate</w:t>
            </w:r>
            <w:proofErr w:type="spellEnd"/>
            <w:r>
              <w:rPr>
                <w:rFonts w:cs="Arial"/>
                <w:sz w:val="14"/>
                <w:szCs w:val="14"/>
              </w:rPr>
              <w:t xml:space="preserve"> : </w:t>
            </w:r>
            <w:proofErr w:type="spellStart"/>
            <w:r>
              <w:rPr>
                <w:rFonts w:cs="Arial"/>
                <w:sz w:val="14"/>
                <w:szCs w:val="14"/>
              </w:rPr>
              <w:t>RequesterPriority</w:t>
            </w:r>
            <w:proofErr w:type="spellEnd"/>
            <w:r>
              <w:rPr>
                <w:rFonts w:cs="Arial"/>
                <w:sz w:val="14"/>
                <w:szCs w:val="14"/>
              </w:rPr>
              <w:t xml:space="preserve"> = 0xC Mobile </w:t>
            </w:r>
            <w:proofErr w:type="spellStart"/>
            <w:r>
              <w:rPr>
                <w:rFonts w:cs="Arial"/>
                <w:sz w:val="14"/>
                <w:szCs w:val="14"/>
              </w:rPr>
              <w:t>Nav</w:t>
            </w:r>
            <w:proofErr w:type="spellEnd"/>
            <w:r>
              <w:rPr>
                <w:rFonts w:cs="Arial"/>
                <w:sz w:val="14"/>
                <w:szCs w:val="14"/>
              </w:rPr>
              <w:t>/Tel Mute)</w:t>
            </w:r>
          </w:p>
        </w:tc>
        <w:tc>
          <w:tcPr>
            <w:tcW w:w="1654" w:type="dxa"/>
            <w:tcBorders>
              <w:top w:val="nil"/>
              <w:left w:val="nil"/>
              <w:bottom w:val="single" w:sz="4" w:space="0" w:color="auto"/>
              <w:right w:val="single" w:sz="4" w:space="0" w:color="auto"/>
            </w:tcBorders>
            <w:noWrap/>
            <w:vAlign w:val="bottom"/>
          </w:tcPr>
          <w:p w:rsidR="00AA6AFB" w:rsidRDefault="00AA6AFB">
            <w:pPr>
              <w:jc w:val="center"/>
              <w:rPr>
                <w:rFonts w:cs="Arial"/>
              </w:rPr>
            </w:pPr>
            <w:r>
              <w:rPr>
                <w:rFonts w:cs="Arial"/>
              </w:rPr>
              <w:t xml:space="preserve"> </w:t>
            </w:r>
          </w:p>
          <w:p w:rsidR="00AA6AFB" w:rsidRDefault="00AA6AFB">
            <w:pPr>
              <w:jc w:val="center"/>
              <w:rPr>
                <w:rFonts w:cs="Arial"/>
              </w:rPr>
            </w:pPr>
          </w:p>
          <w:p w:rsidR="00AA6AFB" w:rsidRDefault="00AA6AFB">
            <w:pPr>
              <w:jc w:val="center"/>
              <w:rPr>
                <w:rFonts w:cs="Arial"/>
              </w:rPr>
            </w:pPr>
            <w:r>
              <w:rPr>
                <w:rFonts w:cs="Arial"/>
              </w:rPr>
              <w:t>N/A</w:t>
            </w:r>
          </w:p>
          <w:p w:rsidR="00AA6AFB" w:rsidRDefault="00AA6AFB">
            <w:pPr>
              <w:jc w:val="center"/>
            </w:pPr>
          </w:p>
        </w:tc>
        <w:tc>
          <w:tcPr>
            <w:tcW w:w="127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20"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Mixable Prompts (SYNC)</w:t>
            </w:r>
          </w:p>
        </w:tc>
        <w:tc>
          <w:tcPr>
            <w:tcW w:w="1654"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 xml:space="preserve">   N/A</w:t>
            </w:r>
          </w:p>
        </w:tc>
        <w:tc>
          <w:tcPr>
            <w:tcW w:w="127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Fixed</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20"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Chimes (AHU)</w:t>
            </w:r>
          </w:p>
        </w:tc>
        <w:tc>
          <w:tcPr>
            <w:tcW w:w="1654"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N/A</w:t>
            </w:r>
          </w:p>
        </w:tc>
        <w:tc>
          <w:tcPr>
            <w:tcW w:w="127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N/A</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20"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Fixed Gain</w:t>
            </w:r>
          </w:p>
        </w:tc>
      </w:tr>
      <w:tr w:rsidR="00AA6AFB">
        <w:trPr>
          <w:trHeight w:val="255"/>
          <w:jc w:val="center"/>
        </w:trPr>
        <w:tc>
          <w:tcPr>
            <w:tcW w:w="2092" w:type="dxa"/>
            <w:tcBorders>
              <w:top w:val="nil"/>
              <w:left w:val="single" w:sz="8" w:space="0" w:color="auto"/>
              <w:bottom w:val="single" w:sz="4" w:space="0" w:color="auto"/>
              <w:right w:val="single" w:sz="4" w:space="0" w:color="auto"/>
            </w:tcBorders>
            <w:noWrap/>
            <w:vAlign w:val="bottom"/>
            <w:hideMark/>
          </w:tcPr>
          <w:p w:rsidR="00AA6AFB" w:rsidRDefault="00AA6AFB">
            <w:pPr>
              <w:rPr>
                <w:rFonts w:cs="Arial"/>
              </w:rPr>
            </w:pPr>
            <w:r>
              <w:rPr>
                <w:rFonts w:cs="Arial"/>
              </w:rPr>
              <w:t>TA Prompts (AHU)</w:t>
            </w:r>
          </w:p>
        </w:tc>
        <w:tc>
          <w:tcPr>
            <w:tcW w:w="1654"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N/A</w:t>
            </w:r>
          </w:p>
        </w:tc>
        <w:tc>
          <w:tcPr>
            <w:tcW w:w="127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N/A</w:t>
            </w:r>
          </w:p>
        </w:tc>
        <w:tc>
          <w:tcPr>
            <w:tcW w:w="939" w:type="dxa"/>
            <w:tcBorders>
              <w:top w:val="nil"/>
              <w:left w:val="nil"/>
              <w:bottom w:val="single" w:sz="4" w:space="0" w:color="auto"/>
              <w:right w:val="single" w:sz="4" w:space="0" w:color="auto"/>
            </w:tcBorders>
            <w:noWrap/>
            <w:vAlign w:val="bottom"/>
            <w:hideMark/>
          </w:tcPr>
          <w:p w:rsidR="00AA6AFB" w:rsidRDefault="00AA6AFB">
            <w:pPr>
              <w:jc w:val="center"/>
              <w:rPr>
                <w:rFonts w:cs="Arial"/>
              </w:rPr>
            </w:pPr>
            <w:r>
              <w:rPr>
                <w:rFonts w:cs="Arial"/>
              </w:rPr>
              <w:t>AHU</w:t>
            </w:r>
          </w:p>
        </w:tc>
        <w:tc>
          <w:tcPr>
            <w:tcW w:w="1320" w:type="dxa"/>
            <w:tcBorders>
              <w:top w:val="nil"/>
              <w:left w:val="nil"/>
              <w:bottom w:val="single" w:sz="4" w:space="0" w:color="auto"/>
              <w:right w:val="single" w:sz="4" w:space="0" w:color="auto"/>
            </w:tcBorders>
            <w:vAlign w:val="bottom"/>
            <w:hideMark/>
          </w:tcPr>
          <w:p w:rsidR="00AA6AFB" w:rsidRDefault="00AA6AFB">
            <w:pPr>
              <w:jc w:val="center"/>
              <w:rPr>
                <w:rFonts w:cs="Arial"/>
              </w:rPr>
            </w:pPr>
            <w:r>
              <w:rPr>
                <w:rFonts w:cs="Arial"/>
              </w:rPr>
              <w:t>AHU</w:t>
            </w:r>
          </w:p>
        </w:tc>
        <w:tc>
          <w:tcPr>
            <w:tcW w:w="1540" w:type="dxa"/>
            <w:tcBorders>
              <w:top w:val="nil"/>
              <w:left w:val="single" w:sz="4" w:space="0" w:color="auto"/>
              <w:bottom w:val="single" w:sz="4" w:space="0" w:color="auto"/>
              <w:right w:val="single" w:sz="4" w:space="0" w:color="auto"/>
            </w:tcBorders>
            <w:noWrap/>
            <w:vAlign w:val="bottom"/>
            <w:hideMark/>
          </w:tcPr>
          <w:p w:rsidR="00AA6AFB" w:rsidRDefault="00AA6AFB">
            <w:pPr>
              <w:jc w:val="center"/>
              <w:rPr>
                <w:rFonts w:cs="Arial"/>
              </w:rPr>
            </w:pPr>
            <w:r>
              <w:rPr>
                <w:rFonts w:cs="Arial"/>
              </w:rPr>
              <w:t>Variable Gain</w:t>
            </w:r>
          </w:p>
        </w:tc>
      </w:tr>
    </w:tbl>
    <w:p w:rsidR="00AA6AFB" w:rsidRDefault="00AA6AFB">
      <w:pPr>
        <w:rPr>
          <w:rFonts w:cs="Arial"/>
        </w:rPr>
      </w:pPr>
    </w:p>
    <w:p w:rsidR="00AA6AFB" w:rsidRDefault="00AA6AFB"/>
    <w:p w:rsidR="00AA6AFB" w:rsidRDefault="00AA6AFB">
      <w:pPr>
        <w:rPr>
          <w:rFonts w:cs="Arial"/>
        </w:rPr>
      </w:pPr>
      <w:r>
        <w:rPr>
          <w:rFonts w:cs="Arial"/>
        </w:rPr>
        <w:t xml:space="preserve">Volume Master (volume settings server) shall be responsible for listening to volume change request (volume Button Input Server) and storage of the volume setting sources (Media, Phone, Prompt, VR, </w:t>
      </w:r>
      <w:proofErr w:type="gramStart"/>
      <w:r>
        <w:rPr>
          <w:rFonts w:cs="Arial"/>
        </w:rPr>
        <w:t>TA</w:t>
      </w:r>
      <w:proofErr w:type="gramEnd"/>
      <w:r>
        <w:rPr>
          <w:rFonts w:cs="Arial"/>
        </w:rPr>
        <w:t>).</w:t>
      </w:r>
    </w:p>
    <w:p w:rsidR="00AA6AFB" w:rsidRDefault="00AA6AFB">
      <w:pPr>
        <w:rPr>
          <w:rFonts w:cs="Arial"/>
        </w:rPr>
      </w:pPr>
    </w:p>
    <w:p w:rsidR="00AA6AFB" w:rsidRDefault="00AA6AFB">
      <w:pPr>
        <w:rPr>
          <w:rFonts w:cs="Arial"/>
        </w:rPr>
      </w:pPr>
      <w:r>
        <w:rPr>
          <w:rFonts w:cs="Arial"/>
        </w:rPr>
        <w:t>Note: for A2B volume routing see Digital Audio Bus SPSS.</w:t>
      </w:r>
    </w:p>
    <w:p w:rsidR="00AA6AFB" w:rsidRPr="00AA6AFB" w:rsidRDefault="00AA6AFB" w:rsidP="00AA6AFB">
      <w:pPr>
        <w:pStyle w:val="Heading5"/>
        <w:rPr>
          <w:b w:val="0"/>
          <w:u w:val="single"/>
        </w:rPr>
      </w:pPr>
      <w:r w:rsidRPr="00AA6AFB">
        <w:rPr>
          <w:b w:val="0"/>
          <w:u w:val="single"/>
        </w:rPr>
        <w:lastRenderedPageBreak/>
        <w:t>VOL-SR-REQ-014848/B-Module that is the Volume Setting Server when AHU and DSP AMP present (</w:t>
      </w:r>
      <w:proofErr w:type="spellStart"/>
      <w:r w:rsidRPr="00AA6AFB">
        <w:rPr>
          <w:b w:val="0"/>
          <w:u w:val="single"/>
        </w:rPr>
        <w:t>TcSE</w:t>
      </w:r>
      <w:proofErr w:type="spellEnd"/>
      <w:r w:rsidRPr="00AA6AFB">
        <w:rPr>
          <w:b w:val="0"/>
          <w:u w:val="single"/>
        </w:rPr>
        <w:t xml:space="preserve"> ROIN-39823-2)</w:t>
      </w:r>
    </w:p>
    <w:p w:rsidR="00723B14" w:rsidRDefault="00AA6AFB">
      <w:pPr>
        <w:rPr>
          <w:rStyle w:val="msoins0"/>
          <w:rFonts w:cs="Arial"/>
          <w:szCs w:val="20"/>
        </w:rPr>
      </w:pPr>
      <w:r>
        <w:rPr>
          <w:rFonts w:cs="Arial"/>
          <w:szCs w:val="20"/>
        </w:rPr>
        <w:t xml:space="preserve">When there is both an AHU and DSP AMP on the vehicle at the same time then the DSP AMP shall be in control of the Active Volume Settings Sources (Media, Phone, Prompt, VR, </w:t>
      </w:r>
      <w:proofErr w:type="gramStart"/>
      <w:r>
        <w:rPr>
          <w:rFonts w:cs="Arial"/>
          <w:szCs w:val="20"/>
        </w:rPr>
        <w:t>TA</w:t>
      </w:r>
      <w:proofErr w:type="gramEnd"/>
      <w:r>
        <w:rPr>
          <w:rFonts w:cs="Arial"/>
          <w:szCs w:val="20"/>
        </w:rPr>
        <w:t>)</w:t>
      </w:r>
      <w:r>
        <w:rPr>
          <w:rStyle w:val="msoins0"/>
          <w:rFonts w:cs="Arial"/>
          <w:szCs w:val="20"/>
        </w:rPr>
        <w:t xml:space="preserve"> and shall be the Volume Server.  When no DSP AMP is present the AHU shall be in control of the Active Volume Settings Sources and shall be the Volume Server.</w:t>
      </w:r>
    </w:p>
    <w:p w:rsidR="00723B14" w:rsidRDefault="00723B14"/>
    <w:p w:rsidR="00AA6AFB" w:rsidRPr="00AA6AFB" w:rsidRDefault="00AA6AFB" w:rsidP="00AA6AFB">
      <w:pPr>
        <w:pStyle w:val="Heading5"/>
        <w:rPr>
          <w:b w:val="0"/>
          <w:u w:val="single"/>
        </w:rPr>
      </w:pPr>
      <w:r w:rsidRPr="00AA6AFB">
        <w:rPr>
          <w:b w:val="0"/>
          <w:u w:val="single"/>
        </w:rPr>
        <w:t>VOL-SR-REQ-014849/B-Display Module Volume signals to look at between the AHU and DSP AMP (</w:t>
      </w:r>
      <w:proofErr w:type="spellStart"/>
      <w:r w:rsidRPr="00AA6AFB">
        <w:rPr>
          <w:b w:val="0"/>
          <w:u w:val="single"/>
        </w:rPr>
        <w:t>TcSE</w:t>
      </w:r>
      <w:proofErr w:type="spellEnd"/>
      <w:r w:rsidRPr="00AA6AFB">
        <w:rPr>
          <w:b w:val="0"/>
          <w:u w:val="single"/>
        </w:rPr>
        <w:t xml:space="preserve"> ROIN-39824-1)</w:t>
      </w:r>
    </w:p>
    <w:p w:rsidR="00723B14" w:rsidRDefault="00AA6AFB">
      <w:pPr>
        <w:rPr>
          <w:szCs w:val="20"/>
        </w:rPr>
      </w:pPr>
      <w:r>
        <w:rPr>
          <w:rFonts w:cs="Arial"/>
          <w:szCs w:val="20"/>
        </w:rPr>
        <w:t xml:space="preserve">When there is both an AHU and DSP AMP on the vehicle at the same time then the display module(s) shall only look at the volume settings status signals from the DSP AMP for display information.  The AHU shall set its volume settings status signals to the default values when the DSP AMP is present.   </w:t>
      </w:r>
    </w:p>
    <w:p w:rsidR="00AA6AFB" w:rsidRPr="00AA6AFB" w:rsidRDefault="00AA6AFB" w:rsidP="00AA6AFB">
      <w:pPr>
        <w:pStyle w:val="Heading5"/>
        <w:rPr>
          <w:b w:val="0"/>
          <w:u w:val="single"/>
        </w:rPr>
      </w:pPr>
      <w:r w:rsidRPr="00AA6AFB">
        <w:rPr>
          <w:b w:val="0"/>
          <w:u w:val="single"/>
        </w:rPr>
        <w:t>VOL-SR-REQ-014850/B-Storage of volume levels by the volume Setting Server (</w:t>
      </w:r>
      <w:proofErr w:type="spellStart"/>
      <w:r w:rsidRPr="00AA6AFB">
        <w:rPr>
          <w:b w:val="0"/>
          <w:u w:val="single"/>
        </w:rPr>
        <w:t>TcSE</w:t>
      </w:r>
      <w:proofErr w:type="spellEnd"/>
      <w:r w:rsidRPr="00AA6AFB">
        <w:rPr>
          <w:b w:val="0"/>
          <w:u w:val="single"/>
        </w:rPr>
        <w:t xml:space="preserve"> ROIN-39825-2)</w:t>
      </w:r>
    </w:p>
    <w:p w:rsidR="00723B14" w:rsidRDefault="00AA6AFB">
      <w:pPr>
        <w:rPr>
          <w:szCs w:val="20"/>
        </w:rPr>
      </w:pPr>
      <w:r>
        <w:rPr>
          <w:rFonts w:cs="Arial"/>
          <w:szCs w:val="20"/>
        </w:rPr>
        <w:t>The Volume Settings Server is responsible for maintaining the last known state of the volume levels for the volume setting sources (Media, Phone, Prompt, VR, TA) during all modes of operation and transition of power modes.</w:t>
      </w:r>
    </w:p>
    <w:p w:rsidR="00AA6AFB" w:rsidRPr="00AA6AFB" w:rsidRDefault="00AA6AFB" w:rsidP="00AA6AFB">
      <w:pPr>
        <w:pStyle w:val="Heading5"/>
        <w:rPr>
          <w:b w:val="0"/>
          <w:u w:val="single"/>
        </w:rPr>
      </w:pPr>
      <w:r w:rsidRPr="00AA6AFB">
        <w:rPr>
          <w:b w:val="0"/>
          <w:u w:val="single"/>
        </w:rPr>
        <w:t>VOL-SR-REQ-014851/D-Volume Setting Server Incrementing Volume via the EFP/ECP and SWC (</w:t>
      </w:r>
      <w:proofErr w:type="spellStart"/>
      <w:r w:rsidRPr="00AA6AFB">
        <w:rPr>
          <w:b w:val="0"/>
          <w:u w:val="single"/>
        </w:rPr>
        <w:t>TcSE</w:t>
      </w:r>
      <w:proofErr w:type="spellEnd"/>
      <w:r w:rsidRPr="00AA6AFB">
        <w:rPr>
          <w:b w:val="0"/>
          <w:u w:val="single"/>
        </w:rPr>
        <w:t xml:space="preserve"> ROIN-39827-2)</w:t>
      </w:r>
    </w:p>
    <w:p w:rsidR="00AA6AFB" w:rsidRDefault="00AA6AFB">
      <w:pPr>
        <w:rPr>
          <w:rFonts w:cs="Arial"/>
        </w:rPr>
      </w:pPr>
      <w:r>
        <w:rPr>
          <w:rFonts w:cs="Arial"/>
        </w:rPr>
        <w:t>The Volume Settings Server shall monitor volume adjustments from the Volume Button Input Client via the '</w:t>
      </w:r>
      <w:proofErr w:type="spellStart"/>
      <w:r>
        <w:rPr>
          <w:rFonts w:cs="Arial"/>
        </w:rPr>
        <w:t>BCP_Button_</w:t>
      </w:r>
      <w:proofErr w:type="gramStart"/>
      <w:r>
        <w:rPr>
          <w:rFonts w:cs="Arial"/>
        </w:rPr>
        <w:t>Press</w:t>
      </w:r>
      <w:proofErr w:type="spellEnd"/>
      <w:r>
        <w:rPr>
          <w:rFonts w:cs="Arial"/>
        </w:rPr>
        <w:t xml:space="preserve"> :</w:t>
      </w:r>
      <w:proofErr w:type="gramEnd"/>
      <w:r>
        <w:rPr>
          <w:rFonts w:cs="Arial"/>
        </w:rPr>
        <w:t xml:space="preserve"> </w:t>
      </w:r>
      <w:proofErr w:type="spellStart"/>
      <w:r>
        <w:rPr>
          <w:rFonts w:cs="Arial"/>
        </w:rPr>
        <w:t>SetVolume</w:t>
      </w:r>
      <w:proofErr w:type="spellEnd"/>
      <w:r>
        <w:rPr>
          <w:rFonts w:cs="Arial"/>
        </w:rPr>
        <w:t xml:space="preserve">' signal and ‘_Steering_Wheel_Data2 : </w:t>
      </w:r>
      <w:proofErr w:type="spellStart"/>
      <w:r>
        <w:rPr>
          <w:rFonts w:cs="Arial"/>
        </w:rPr>
        <w:t>SteWhlCtl_Volume</w:t>
      </w:r>
      <w:proofErr w:type="spellEnd"/>
      <w:r>
        <w:rPr>
          <w:rFonts w:cs="Arial"/>
        </w:rPr>
        <w:t xml:space="preserve">_(Up/Down) </w:t>
      </w:r>
      <w:ins w:id="95" w:author="Myslinski, Jason (J.S.)" w:date="2017-10-10T15:07:00Z">
        <w:r>
          <w:rPr>
            <w:rFonts w:cs="Arial"/>
          </w:rPr>
          <w:t>– CGEA 1.2 only</w:t>
        </w:r>
      </w:ins>
      <w:r>
        <w:rPr>
          <w:rFonts w:cs="Arial"/>
        </w:rPr>
        <w:t>' signals for incrementing / decrementing volume.</w:t>
      </w:r>
    </w:p>
    <w:p w:rsidR="00AA6AFB" w:rsidRPr="00AA6AFB" w:rsidRDefault="00AA6AFB" w:rsidP="00AA6AFB">
      <w:pPr>
        <w:pStyle w:val="Heading5"/>
        <w:rPr>
          <w:b w:val="0"/>
          <w:u w:val="single"/>
        </w:rPr>
      </w:pPr>
      <w:r w:rsidRPr="00AA6AFB">
        <w:rPr>
          <w:b w:val="0"/>
          <w:u w:val="single"/>
        </w:rPr>
        <w:t xml:space="preserve">VOL-SR-REQ-014852/C-Volume Setting Server changing to a pre-defined volume level with the </w:t>
      </w:r>
      <w:proofErr w:type="spellStart"/>
      <w:r w:rsidRPr="00AA6AFB">
        <w:rPr>
          <w:b w:val="0"/>
          <w:u w:val="single"/>
        </w:rPr>
        <w:t>SetPointVolume</w:t>
      </w:r>
      <w:proofErr w:type="spellEnd"/>
      <w:r w:rsidRPr="00AA6AFB">
        <w:rPr>
          <w:b w:val="0"/>
          <w:u w:val="single"/>
        </w:rPr>
        <w:t xml:space="preserve"> signal (</w:t>
      </w:r>
      <w:proofErr w:type="spellStart"/>
      <w:r w:rsidRPr="00AA6AFB">
        <w:rPr>
          <w:b w:val="0"/>
          <w:u w:val="single"/>
        </w:rPr>
        <w:t>TcSE</w:t>
      </w:r>
      <w:proofErr w:type="spellEnd"/>
      <w:r w:rsidRPr="00AA6AFB">
        <w:rPr>
          <w:b w:val="0"/>
          <w:u w:val="single"/>
        </w:rPr>
        <w:t xml:space="preserve"> ROIN-39828-2)</w:t>
      </w:r>
    </w:p>
    <w:p w:rsidR="00723B14" w:rsidRDefault="00AA6AFB">
      <w:pPr>
        <w:rPr>
          <w:szCs w:val="20"/>
        </w:rPr>
      </w:pPr>
      <w:r>
        <w:rPr>
          <w:rFonts w:cs="Arial"/>
          <w:szCs w:val="20"/>
        </w:rPr>
        <w:t>The Volume Settings Server shall monitor volume adjustments from the Volume Button Input Client via the '</w:t>
      </w:r>
      <w:proofErr w:type="spellStart"/>
      <w:r>
        <w:rPr>
          <w:rStyle w:val="spelle"/>
          <w:rFonts w:cs="Arial"/>
          <w:szCs w:val="20"/>
        </w:rPr>
        <w:t>BCP_Button_</w:t>
      </w:r>
      <w:proofErr w:type="gramStart"/>
      <w:r>
        <w:rPr>
          <w:rFonts w:cs="Arial"/>
          <w:szCs w:val="20"/>
        </w:rPr>
        <w:t>Press</w:t>
      </w:r>
      <w:proofErr w:type="spellEnd"/>
      <w:r>
        <w:rPr>
          <w:rFonts w:cs="Arial"/>
          <w:szCs w:val="20"/>
        </w:rPr>
        <w:t xml:space="preserve"> :</w:t>
      </w:r>
      <w:proofErr w:type="gramEnd"/>
      <w:r>
        <w:rPr>
          <w:rFonts w:cs="Arial"/>
          <w:szCs w:val="20"/>
        </w:rPr>
        <w:t xml:space="preserve"> </w:t>
      </w:r>
      <w:proofErr w:type="spellStart"/>
      <w:r>
        <w:rPr>
          <w:rStyle w:val="spelle"/>
          <w:rFonts w:cs="Arial"/>
          <w:szCs w:val="20"/>
        </w:rPr>
        <w:t>SetPointVolume</w:t>
      </w:r>
      <w:proofErr w:type="spellEnd"/>
      <w:r>
        <w:rPr>
          <w:rFonts w:cs="Arial"/>
          <w:szCs w:val="20"/>
        </w:rPr>
        <w:t>' signal for setting predefined volume levels.</w:t>
      </w:r>
    </w:p>
    <w:p w:rsidR="00AA6AFB" w:rsidRPr="00AA6AFB" w:rsidRDefault="00AA6AFB" w:rsidP="00AA6AFB">
      <w:pPr>
        <w:pStyle w:val="Heading5"/>
        <w:rPr>
          <w:b w:val="0"/>
          <w:u w:val="single"/>
        </w:rPr>
      </w:pPr>
      <w:r w:rsidRPr="00AA6AFB">
        <w:rPr>
          <w:b w:val="0"/>
          <w:u w:val="single"/>
        </w:rPr>
        <w:t xml:space="preserve">VOL-SR-REQ-014853/C-Volume Setting Server Updating Volume with </w:t>
      </w:r>
      <w:proofErr w:type="gramStart"/>
      <w:r w:rsidRPr="00AA6AFB">
        <w:rPr>
          <w:b w:val="0"/>
          <w:u w:val="single"/>
        </w:rPr>
        <w:t xml:space="preserve">the  </w:t>
      </w:r>
      <w:proofErr w:type="spellStart"/>
      <w:r w:rsidRPr="00AA6AFB">
        <w:rPr>
          <w:b w:val="0"/>
          <w:u w:val="single"/>
        </w:rPr>
        <w:t>SetVolume.Rq</w:t>
      </w:r>
      <w:proofErr w:type="spellEnd"/>
      <w:proofErr w:type="gramEnd"/>
      <w:r w:rsidRPr="00AA6AFB">
        <w:rPr>
          <w:b w:val="0"/>
          <w:u w:val="single"/>
        </w:rPr>
        <w:t xml:space="preserve"> or </w:t>
      </w:r>
      <w:proofErr w:type="spellStart"/>
      <w:r w:rsidRPr="00AA6AFB">
        <w:rPr>
          <w:b w:val="0"/>
          <w:u w:val="single"/>
        </w:rPr>
        <w:t>SetVol_Level.Rq</w:t>
      </w:r>
      <w:proofErr w:type="spellEnd"/>
      <w:r w:rsidRPr="00AA6AFB">
        <w:rPr>
          <w:b w:val="0"/>
          <w:u w:val="single"/>
        </w:rPr>
        <w:t xml:space="preserve"> signals (</w:t>
      </w:r>
      <w:proofErr w:type="spellStart"/>
      <w:r w:rsidRPr="00AA6AFB">
        <w:rPr>
          <w:b w:val="0"/>
          <w:u w:val="single"/>
        </w:rPr>
        <w:t>TcSE</w:t>
      </w:r>
      <w:proofErr w:type="spellEnd"/>
      <w:r w:rsidRPr="00AA6AFB">
        <w:rPr>
          <w:b w:val="0"/>
          <w:u w:val="single"/>
        </w:rPr>
        <w:t xml:space="preserve"> ROIN-39829-4)</w:t>
      </w:r>
    </w:p>
    <w:p w:rsidR="00AA6AFB" w:rsidRDefault="00AA6AFB">
      <w:pPr>
        <w:rPr>
          <w:rFonts w:cs="Arial"/>
        </w:rPr>
      </w:pPr>
      <w:r>
        <w:rPr>
          <w:rFonts w:cs="Arial"/>
        </w:rPr>
        <w:t>The Volume Settings Server (</w:t>
      </w:r>
      <w:proofErr w:type="spellStart"/>
      <w:r>
        <w:rPr>
          <w:rFonts w:cs="Arial"/>
        </w:rPr>
        <w:t>ex AHU</w:t>
      </w:r>
      <w:proofErr w:type="spellEnd"/>
      <w:r>
        <w:rPr>
          <w:rFonts w:cs="Arial"/>
        </w:rPr>
        <w:t>, DSP AMP) shall update the '</w:t>
      </w:r>
      <w:proofErr w:type="spellStart"/>
      <w:r>
        <w:rPr>
          <w:rFonts w:cs="Arial"/>
        </w:rPr>
        <w:t>XXX_Volume_Level</w:t>
      </w:r>
      <w:proofErr w:type="spellEnd"/>
      <w:r>
        <w:rPr>
          <w:rFonts w:cs="Arial"/>
        </w:rPr>
        <w:t>' and "</w:t>
      </w:r>
      <w:proofErr w:type="spellStart"/>
      <w:r>
        <w:rPr>
          <w:rFonts w:cs="Arial"/>
        </w:rPr>
        <w:t>XXX_Vol_Updated</w:t>
      </w:r>
      <w:proofErr w:type="spellEnd"/>
      <w:r>
        <w:rPr>
          <w:rFonts w:cs="Arial"/>
        </w:rPr>
        <w:t xml:space="preserve"> = Updated' signals within </w:t>
      </w:r>
      <w:proofErr w:type="spellStart"/>
      <w:r>
        <w:rPr>
          <w:rFonts w:cs="Arial"/>
        </w:rPr>
        <w:t>Tvol_update</w:t>
      </w:r>
      <w:proofErr w:type="spellEnd"/>
      <w:r>
        <w:rPr>
          <w:rFonts w:cs="Arial"/>
        </w:rPr>
        <w:t xml:space="preserve"> of the Volume Setting Server receiving the '</w:t>
      </w:r>
      <w:proofErr w:type="spellStart"/>
      <w:r>
        <w:rPr>
          <w:rFonts w:cs="Arial"/>
        </w:rPr>
        <w:t>SetVolume.Rq</w:t>
      </w:r>
      <w:proofErr w:type="spellEnd"/>
      <w:r>
        <w:rPr>
          <w:rFonts w:cs="Arial"/>
        </w:rPr>
        <w:t>' or '</w:t>
      </w:r>
      <w:proofErr w:type="spellStart"/>
      <w:r>
        <w:rPr>
          <w:rFonts w:cs="Arial"/>
        </w:rPr>
        <w:t>SetVol_Level.Rq</w:t>
      </w:r>
      <w:proofErr w:type="spellEnd"/>
      <w:r>
        <w:rPr>
          <w:rFonts w:cs="Arial"/>
        </w:rPr>
        <w:t>' signals from the Volume Settings Client (ex. APIM Gen 3, MFD…).</w:t>
      </w:r>
    </w:p>
    <w:p w:rsidR="00AA6AFB" w:rsidRPr="00AA6AFB" w:rsidRDefault="00AA6AFB" w:rsidP="00AA6AFB">
      <w:pPr>
        <w:pStyle w:val="Heading5"/>
        <w:rPr>
          <w:b w:val="0"/>
          <w:u w:val="single"/>
        </w:rPr>
      </w:pPr>
      <w:r w:rsidRPr="00AA6AFB">
        <w:rPr>
          <w:b w:val="0"/>
          <w:u w:val="single"/>
        </w:rPr>
        <w:t>VOL-SR-REQ-014854/D-Volume Settings Server Updating volume status signals from the Button Input Client (</w:t>
      </w:r>
      <w:proofErr w:type="spellStart"/>
      <w:r w:rsidRPr="00AA6AFB">
        <w:rPr>
          <w:b w:val="0"/>
          <w:u w:val="single"/>
        </w:rPr>
        <w:t>TcSE</w:t>
      </w:r>
      <w:proofErr w:type="spellEnd"/>
      <w:r w:rsidRPr="00AA6AFB">
        <w:rPr>
          <w:b w:val="0"/>
          <w:u w:val="single"/>
        </w:rPr>
        <w:t xml:space="preserve"> ROIN-39831-3)</w:t>
      </w:r>
    </w:p>
    <w:p w:rsidR="00AA6AFB" w:rsidRDefault="00AA6AFB">
      <w:pPr>
        <w:rPr>
          <w:rFonts w:cs="Arial"/>
        </w:rPr>
      </w:pPr>
      <w:r>
        <w:rPr>
          <w:rFonts w:cs="Arial"/>
        </w:rPr>
        <w:t>The Volume Settings Server (</w:t>
      </w:r>
      <w:proofErr w:type="spellStart"/>
      <w:r>
        <w:rPr>
          <w:rFonts w:cs="Arial"/>
        </w:rPr>
        <w:t>ex AHU</w:t>
      </w:r>
      <w:proofErr w:type="spellEnd"/>
      <w:r>
        <w:rPr>
          <w:rFonts w:cs="Arial"/>
        </w:rPr>
        <w:t>, DSP AMP) shall update the '</w:t>
      </w:r>
      <w:proofErr w:type="spellStart"/>
      <w:r>
        <w:rPr>
          <w:rFonts w:cs="Arial"/>
        </w:rPr>
        <w:t>XXX_Volume_Level</w:t>
      </w:r>
      <w:proofErr w:type="spellEnd"/>
      <w:r>
        <w:rPr>
          <w:rFonts w:cs="Arial"/>
        </w:rPr>
        <w:t>' and "</w:t>
      </w:r>
      <w:proofErr w:type="spellStart"/>
      <w:r>
        <w:rPr>
          <w:rFonts w:cs="Arial"/>
        </w:rPr>
        <w:t>XXX_Vol_Updated</w:t>
      </w:r>
      <w:proofErr w:type="spellEnd"/>
      <w:r>
        <w:rPr>
          <w:rFonts w:cs="Arial"/>
        </w:rPr>
        <w:t xml:space="preserve"> = Updated' signals within </w:t>
      </w:r>
      <w:proofErr w:type="spellStart"/>
      <w:r>
        <w:rPr>
          <w:rFonts w:cs="Arial"/>
        </w:rPr>
        <w:t>Tvol_update</w:t>
      </w:r>
      <w:proofErr w:type="spellEnd"/>
      <w:r>
        <w:rPr>
          <w:rFonts w:cs="Arial"/>
        </w:rPr>
        <w:t xml:space="preserve"> of the Volume Settings Server receiving the volume button press event CAN message from the Button Input Client (ex </w:t>
      </w:r>
      <w:proofErr w:type="spellStart"/>
      <w:r>
        <w:rPr>
          <w:rFonts w:cs="Arial"/>
        </w:rPr>
        <w:t>SetVolume</w:t>
      </w:r>
      <w:proofErr w:type="spellEnd"/>
      <w:r>
        <w:rPr>
          <w:rFonts w:cs="Arial"/>
        </w:rPr>
        <w:t xml:space="preserve"> from the ECP, SYNC sending </w:t>
      </w:r>
      <w:proofErr w:type="spellStart"/>
      <w:r>
        <w:rPr>
          <w:rFonts w:cs="Arial"/>
        </w:rPr>
        <w:t>SetVolume</w:t>
      </w:r>
      <w:proofErr w:type="spellEnd"/>
      <w:r>
        <w:rPr>
          <w:rFonts w:cs="Arial"/>
        </w:rPr>
        <w:t xml:space="preserve"> for SWC button press).  </w:t>
      </w:r>
    </w:p>
    <w:p w:rsidR="00AA6AFB" w:rsidRDefault="00AA6AFB">
      <w:pPr>
        <w:rPr>
          <w:rFonts w:cs="Arial"/>
        </w:rPr>
      </w:pPr>
    </w:p>
    <w:p w:rsidR="00AA6AFB" w:rsidRDefault="00AA6AFB">
      <w:pPr>
        <w:rPr>
          <w:rFonts w:cs="Arial"/>
        </w:rPr>
      </w:pPr>
      <w:r>
        <w:rPr>
          <w:rFonts w:cs="Arial"/>
        </w:rPr>
        <w:t xml:space="preserve">Note:  for the integrated AHU (Volume Setting Client and Volume Setting Server in one module) the CAN Volume Setting Client </w:t>
      </w:r>
      <w:proofErr w:type="spellStart"/>
      <w:r>
        <w:rPr>
          <w:rFonts w:cs="Arial"/>
        </w:rPr>
        <w:t>SetVolume</w:t>
      </w:r>
      <w:proofErr w:type="spellEnd"/>
      <w:r>
        <w:rPr>
          <w:rFonts w:cs="Arial"/>
        </w:rPr>
        <w:t xml:space="preserve"> is not necessarily sent since can be internal but logically it is sent and can be used to update the '</w:t>
      </w:r>
      <w:proofErr w:type="spellStart"/>
      <w:r>
        <w:rPr>
          <w:rFonts w:cs="Arial"/>
        </w:rPr>
        <w:t>XXX_Volume_Level</w:t>
      </w:r>
      <w:proofErr w:type="spellEnd"/>
      <w:r>
        <w:rPr>
          <w:rFonts w:cs="Arial"/>
        </w:rPr>
        <w:t>' and "</w:t>
      </w:r>
      <w:proofErr w:type="spellStart"/>
      <w:r>
        <w:rPr>
          <w:rFonts w:cs="Arial"/>
        </w:rPr>
        <w:t>XXX_Vol_Updated</w:t>
      </w:r>
      <w:proofErr w:type="spellEnd"/>
      <w:r>
        <w:rPr>
          <w:rFonts w:cs="Arial"/>
        </w:rPr>
        <w:t xml:space="preserve"> = Updated' signals. (</w:t>
      </w:r>
      <w:proofErr w:type="gramStart"/>
      <w:r>
        <w:rPr>
          <w:rFonts w:cs="Arial"/>
        </w:rPr>
        <w:t>example</w:t>
      </w:r>
      <w:proofErr w:type="gramEnd"/>
      <w:r>
        <w:rPr>
          <w:rFonts w:cs="Arial"/>
        </w:rPr>
        <w:t xml:space="preserve"> integrated AHU updating volume status/updated signals: </w:t>
      </w:r>
      <w:proofErr w:type="spellStart"/>
      <w:r>
        <w:rPr>
          <w:rFonts w:cs="Arial"/>
        </w:rPr>
        <w:t>SetVolume</w:t>
      </w:r>
      <w:proofErr w:type="spellEnd"/>
      <w:r>
        <w:rPr>
          <w:rFonts w:cs="Arial"/>
        </w:rPr>
        <w:t xml:space="preserve"> from the LIN ICP, </w:t>
      </w:r>
      <w:proofErr w:type="spellStart"/>
      <w:r>
        <w:rPr>
          <w:rFonts w:cs="Arial"/>
        </w:rPr>
        <w:t>SetVolume</w:t>
      </w:r>
      <w:proofErr w:type="spellEnd"/>
      <w:r>
        <w:rPr>
          <w:rFonts w:cs="Arial"/>
        </w:rPr>
        <w:t xml:space="preserve"> from the CAN ECP/EFP, SWC button press over CAN…)</w:t>
      </w:r>
    </w:p>
    <w:p w:rsidR="00AA6AFB" w:rsidRPr="00AA6AFB" w:rsidRDefault="00AA6AFB" w:rsidP="00AA6AFB">
      <w:pPr>
        <w:pStyle w:val="Heading5"/>
        <w:rPr>
          <w:b w:val="0"/>
          <w:u w:val="single"/>
        </w:rPr>
      </w:pPr>
      <w:r w:rsidRPr="00AA6AFB">
        <w:rPr>
          <w:b w:val="0"/>
          <w:u w:val="single"/>
        </w:rPr>
        <w:t>VOL-SR-REQ-014855/F-Volume Display Updates (</w:t>
      </w:r>
      <w:proofErr w:type="spellStart"/>
      <w:r w:rsidRPr="00AA6AFB">
        <w:rPr>
          <w:b w:val="0"/>
          <w:u w:val="single"/>
        </w:rPr>
        <w:t>TcSE</w:t>
      </w:r>
      <w:proofErr w:type="spellEnd"/>
      <w:r w:rsidRPr="00AA6AFB">
        <w:rPr>
          <w:b w:val="0"/>
          <w:u w:val="single"/>
        </w:rPr>
        <w:t xml:space="preserve"> ROIN-39848-2)</w:t>
      </w:r>
    </w:p>
    <w:p w:rsidR="00AA6AFB" w:rsidRDefault="00AA6AFB">
      <w:pPr>
        <w:rPr>
          <w:rFonts w:cs="Arial"/>
        </w:rPr>
      </w:pPr>
      <w:r>
        <w:rPr>
          <w:rFonts w:cs="Arial"/>
        </w:rPr>
        <w:t xml:space="preserve">The HMI Output shall update the display (if applicable per HMI) within </w:t>
      </w:r>
      <w:proofErr w:type="spellStart"/>
      <w:r>
        <w:rPr>
          <w:rFonts w:cs="Arial"/>
        </w:rPr>
        <w:t>Tdisplay_update</w:t>
      </w:r>
      <w:proofErr w:type="spellEnd"/>
      <w:r>
        <w:rPr>
          <w:rFonts w:cs="Arial"/>
        </w:rPr>
        <w:t xml:space="preserve"> of receiving the signal '</w:t>
      </w:r>
      <w:proofErr w:type="spellStart"/>
      <w:r>
        <w:rPr>
          <w:rFonts w:cs="Arial"/>
        </w:rPr>
        <w:t>XXX_Vol_Updated</w:t>
      </w:r>
      <w:proofErr w:type="spellEnd"/>
      <w:r>
        <w:rPr>
          <w:rFonts w:cs="Arial"/>
        </w:rPr>
        <w:t xml:space="preserve"> = Updated'.  </w:t>
      </w:r>
    </w:p>
    <w:p w:rsidR="00AA6AFB" w:rsidRDefault="00AA6AFB">
      <w:pPr>
        <w:rPr>
          <w:rFonts w:cs="Arial"/>
        </w:rPr>
      </w:pPr>
    </w:p>
    <w:p w:rsidR="00AA6AFB" w:rsidRDefault="00AA6AFB">
      <w:pPr>
        <w:rPr>
          <w:rFonts w:cs="Arial"/>
        </w:rPr>
      </w:pPr>
      <w:r>
        <w:rPr>
          <w:rFonts w:cs="Arial"/>
        </w:rPr>
        <w:t>The Volume Setting Server should set "</w:t>
      </w:r>
      <w:proofErr w:type="spellStart"/>
      <w:r>
        <w:rPr>
          <w:rFonts w:cs="Arial"/>
        </w:rPr>
        <w:t>XXX_Vol_Updated</w:t>
      </w:r>
      <w:proofErr w:type="spellEnd"/>
      <w:r>
        <w:rPr>
          <w:rFonts w:cs="Arial"/>
        </w:rPr>
        <w:t xml:space="preserve"> = No Update" unless there is a requirement specifying “</w:t>
      </w:r>
      <w:proofErr w:type="spellStart"/>
      <w:r>
        <w:rPr>
          <w:rFonts w:cs="Arial"/>
        </w:rPr>
        <w:t>XXX_Vol_Updated</w:t>
      </w:r>
      <w:proofErr w:type="spellEnd"/>
      <w:r>
        <w:rPr>
          <w:rFonts w:cs="Arial"/>
        </w:rPr>
        <w:t xml:space="preserve"> = Updated” for a specified volume event or unless it is specified for the Volume Setting Server to update the Volume HMI.    </w:t>
      </w:r>
    </w:p>
    <w:p w:rsidR="00AA6AFB" w:rsidRDefault="00AA6AFB">
      <w:pPr>
        <w:rPr>
          <w:rFonts w:cs="Arial"/>
        </w:rPr>
      </w:pPr>
    </w:p>
    <w:p w:rsidR="00AA6AFB" w:rsidRDefault="00AA6AFB">
      <w:pPr>
        <w:rPr>
          <w:rFonts w:cs="Arial"/>
        </w:rPr>
      </w:pPr>
      <w:r>
        <w:rPr>
          <w:rFonts w:cs="Arial"/>
        </w:rPr>
        <w:t xml:space="preserve">Note:  The </w:t>
      </w:r>
      <w:proofErr w:type="spellStart"/>
      <w:r>
        <w:rPr>
          <w:rFonts w:cs="Arial"/>
        </w:rPr>
        <w:t>XXX_Volume_Level.St</w:t>
      </w:r>
      <w:proofErr w:type="spellEnd"/>
      <w:r>
        <w:rPr>
          <w:rFonts w:cs="Arial"/>
        </w:rPr>
        <w:t xml:space="preserve"> signals should reflect the volume or stored volume level.  The </w:t>
      </w:r>
      <w:proofErr w:type="spellStart"/>
      <w:r>
        <w:rPr>
          <w:rFonts w:cs="Arial"/>
        </w:rPr>
        <w:t>XXX_Volume_Level.St</w:t>
      </w:r>
      <w:proofErr w:type="spellEnd"/>
      <w:r>
        <w:rPr>
          <w:rFonts w:cs="Arial"/>
        </w:rPr>
        <w:t xml:space="preserve"> signals changing would not cause an HMI update and an HMI update would only occur when </w:t>
      </w:r>
      <w:proofErr w:type="spellStart"/>
      <w:r>
        <w:rPr>
          <w:rFonts w:cs="Arial"/>
        </w:rPr>
        <w:t>XXX_Vol_Updated</w:t>
      </w:r>
      <w:proofErr w:type="spellEnd"/>
      <w:r>
        <w:rPr>
          <w:rFonts w:cs="Arial"/>
        </w:rPr>
        <w:t xml:space="preserve"> = Updated.</w:t>
      </w:r>
    </w:p>
    <w:p w:rsidR="00AA6AFB" w:rsidRDefault="00AA6AFB">
      <w:pPr>
        <w:rPr>
          <w:rFonts w:cs="Arial"/>
        </w:rPr>
      </w:pPr>
    </w:p>
    <w:p w:rsidR="00AA6AFB" w:rsidRDefault="00AA6AFB">
      <w:pPr>
        <w:rPr>
          <w:rFonts w:cs="Arial"/>
        </w:rPr>
      </w:pPr>
    </w:p>
    <w:p w:rsidR="00AA6AFB" w:rsidRDefault="00AA6AFB">
      <w:pPr>
        <w:rPr>
          <w:rFonts w:cs="Arial"/>
        </w:rPr>
      </w:pPr>
      <w:r>
        <w:rPr>
          <w:rFonts w:cs="Arial"/>
        </w:rPr>
        <w:t xml:space="preserve">Example using the </w:t>
      </w:r>
      <w:proofErr w:type="spellStart"/>
      <w:r>
        <w:rPr>
          <w:rFonts w:cs="Arial"/>
        </w:rPr>
        <w:t>Vol_Updated</w:t>
      </w:r>
      <w:proofErr w:type="spellEnd"/>
      <w:r>
        <w:rPr>
          <w:rFonts w:cs="Arial"/>
        </w:rPr>
        <w:t xml:space="preserve"> signal (see HMI for details of what is shown on the HMI):  </w:t>
      </w:r>
    </w:p>
    <w:p w:rsidR="00AA6AFB" w:rsidRPr="00324752" w:rsidRDefault="00AA6AFB" w:rsidP="004505D6">
      <w:pPr>
        <w:numPr>
          <w:ilvl w:val="0"/>
          <w:numId w:val="7"/>
        </w:numPr>
      </w:pPr>
      <w:r>
        <w:t xml:space="preserve">The user had previously turned the Media volume to zero and the Volume Setting Server has the </w:t>
      </w:r>
      <w:proofErr w:type="spellStart"/>
      <w:r>
        <w:t>Media_Volume_Level.St</w:t>
      </w:r>
      <w:proofErr w:type="spellEnd"/>
      <w:r>
        <w:t xml:space="preserve"> = 0.</w:t>
      </w:r>
    </w:p>
    <w:p w:rsidR="00AA6AFB" w:rsidRDefault="00AA6AFB" w:rsidP="004505D6">
      <w:pPr>
        <w:numPr>
          <w:ilvl w:val="0"/>
          <w:numId w:val="7"/>
        </w:numPr>
      </w:pPr>
      <w:r>
        <w:t xml:space="preserve">While at zero the user turns the volume knob down and the Volume Setting Client sends </w:t>
      </w:r>
      <w:proofErr w:type="spellStart"/>
      <w:r>
        <w:t>SetVolume</w:t>
      </w:r>
      <w:proofErr w:type="spellEnd"/>
      <w:r>
        <w:t xml:space="preserve"> = -1 volume step (see applicable requirements for details of using </w:t>
      </w:r>
      <w:proofErr w:type="spellStart"/>
      <w:r>
        <w:t>setVolume</w:t>
      </w:r>
      <w:proofErr w:type="spellEnd"/>
      <w:r>
        <w:t xml:space="preserve">) to the Volume Setting Server.  In response the Volume Setting Server leaves unchanged </w:t>
      </w:r>
      <w:proofErr w:type="spellStart"/>
      <w:r>
        <w:t>Media_Volume_Level.St</w:t>
      </w:r>
      <w:proofErr w:type="spellEnd"/>
      <w:r>
        <w:t xml:space="preserve"> = 0 but sets </w:t>
      </w:r>
      <w:proofErr w:type="spellStart"/>
      <w:r>
        <w:t>Media_Vol_Updated</w:t>
      </w:r>
      <w:proofErr w:type="spellEnd"/>
      <w:r>
        <w:t xml:space="preserve"> = Updated per SPSS requirement “</w:t>
      </w:r>
      <w:r w:rsidRPr="00457890">
        <w:rPr>
          <w:u w:val="single"/>
        </w:rPr>
        <w:t xml:space="preserve">VOL-REQ-014853 Volume Setting Server updating volume with the </w:t>
      </w:r>
      <w:proofErr w:type="spellStart"/>
      <w:r w:rsidRPr="00457890">
        <w:rPr>
          <w:u w:val="single"/>
        </w:rPr>
        <w:t>SetVolume</w:t>
      </w:r>
      <w:proofErr w:type="spellEnd"/>
      <w:r w:rsidRPr="00457890">
        <w:rPr>
          <w:u w:val="single"/>
        </w:rPr>
        <w:t xml:space="preserve"> or </w:t>
      </w:r>
      <w:proofErr w:type="spellStart"/>
      <w:r w:rsidRPr="00457890">
        <w:rPr>
          <w:u w:val="single"/>
        </w:rPr>
        <w:t>SetVol_Level.Rq</w:t>
      </w:r>
      <w:proofErr w:type="spellEnd"/>
      <w:r w:rsidRPr="00457890">
        <w:rPr>
          <w:u w:val="single"/>
        </w:rPr>
        <w:t xml:space="preserve"> signals</w:t>
      </w:r>
      <w:r>
        <w:t>”.</w:t>
      </w:r>
    </w:p>
    <w:p w:rsidR="00AA6AFB" w:rsidRDefault="00AA6AFB" w:rsidP="004505D6">
      <w:pPr>
        <w:numPr>
          <w:ilvl w:val="0"/>
          <w:numId w:val="7"/>
        </w:numPr>
      </w:pPr>
      <w:r>
        <w:t>The HMI Output displays some sort of minimum volume HMI if applicable.</w:t>
      </w:r>
    </w:p>
    <w:p w:rsidR="00AA6AFB" w:rsidRDefault="00AA6AFB" w:rsidP="00AA6AFB"/>
    <w:p w:rsidR="00AA6AFB" w:rsidRDefault="00AA6AFB" w:rsidP="00AA6AFB">
      <w:r>
        <w:t xml:space="preserve">Note2:  </w:t>
      </w:r>
      <w:proofErr w:type="spellStart"/>
      <w:r>
        <w:t>Attn_Info_Audio</w:t>
      </w:r>
      <w:proofErr w:type="spellEnd"/>
      <w:r>
        <w:t xml:space="preserve"> (</w:t>
      </w:r>
      <w:proofErr w:type="spellStart"/>
      <w:r>
        <w:t>ex sent</w:t>
      </w:r>
      <w:proofErr w:type="spellEnd"/>
      <w:r>
        <w:t xml:space="preserve"> for chimes or </w:t>
      </w:r>
      <w:proofErr w:type="spellStart"/>
      <w:r>
        <w:t>SYNC_Alerts</w:t>
      </w:r>
      <w:proofErr w:type="spellEnd"/>
      <w:r>
        <w:t xml:space="preserve"> mixable prompts) there is no requirement to update the </w:t>
      </w:r>
      <w:proofErr w:type="spellStart"/>
      <w:r>
        <w:t>XXX_Vol_Updated</w:t>
      </w:r>
      <w:proofErr w:type="spellEnd"/>
      <w:r>
        <w:t xml:space="preserve"> signal when attenuating audio.  So in this case the </w:t>
      </w:r>
      <w:proofErr w:type="spellStart"/>
      <w:r>
        <w:t>XXX_Volume_Level.St</w:t>
      </w:r>
      <w:proofErr w:type="spellEnd"/>
      <w:r>
        <w:t xml:space="preserve"> would be attenuated to the lower volume (if was above the attenuation level) but that would not result in </w:t>
      </w:r>
      <w:proofErr w:type="spellStart"/>
      <w:r>
        <w:t>XXX_Vol_Updated</w:t>
      </w:r>
      <w:proofErr w:type="spellEnd"/>
      <w:r>
        <w:t xml:space="preserve"> being set to Updated.</w:t>
      </w:r>
    </w:p>
    <w:p w:rsidR="00AA6AFB" w:rsidRPr="00324752" w:rsidRDefault="00AA6AFB" w:rsidP="00AA6AFB"/>
    <w:p w:rsidR="00AA6AFB" w:rsidRPr="00AA6AFB" w:rsidRDefault="00AA6AFB" w:rsidP="00AA6AFB">
      <w:pPr>
        <w:pStyle w:val="Heading5"/>
        <w:rPr>
          <w:b w:val="0"/>
          <w:u w:val="single"/>
        </w:rPr>
      </w:pPr>
      <w:r w:rsidRPr="00AA6AFB">
        <w:rPr>
          <w:b w:val="0"/>
          <w:u w:val="single"/>
        </w:rPr>
        <w:t>VOL-SR-REQ-014856/D-Volume Signals usage (</w:t>
      </w:r>
      <w:proofErr w:type="spellStart"/>
      <w:r w:rsidRPr="00AA6AFB">
        <w:rPr>
          <w:b w:val="0"/>
          <w:u w:val="single"/>
        </w:rPr>
        <w:t>TcSE</w:t>
      </w:r>
      <w:proofErr w:type="spellEnd"/>
      <w:r w:rsidRPr="00AA6AFB">
        <w:rPr>
          <w:b w:val="0"/>
          <w:u w:val="single"/>
        </w:rPr>
        <w:t xml:space="preserve"> ROIN-39849-10)</w:t>
      </w:r>
    </w:p>
    <w:p w:rsidR="00AA6AFB" w:rsidRDefault="00AA6AFB">
      <w:pPr>
        <w:numPr>
          <w:ins w:id="96" w:author="jmyslin2" w:date="2010-10-06T11:01:00Z"/>
        </w:numPr>
        <w:rPr>
          <w:ins w:id="97" w:author="jmyslin2" w:date="2010-10-06T11:01:00Z"/>
          <w:rFonts w:cs="Arial"/>
        </w:rPr>
      </w:pPr>
      <w:r>
        <w:rPr>
          <w:rFonts w:cs="Arial"/>
        </w:rPr>
        <w:t xml:space="preserve">The Volume Settings Client &amp; Server shall utilize the </w:t>
      </w:r>
      <w:proofErr w:type="spellStart"/>
      <w:proofErr w:type="gramStart"/>
      <w:r>
        <w:rPr>
          <w:rFonts w:cs="Arial"/>
        </w:rPr>
        <w:t>ResourceUpdate.St</w:t>
      </w:r>
      <w:proofErr w:type="spellEnd"/>
      <w:r>
        <w:rPr>
          <w:rFonts w:cs="Arial"/>
        </w:rPr>
        <w:t xml:space="preserve"> :</w:t>
      </w:r>
      <w:proofErr w:type="gramEnd"/>
      <w:r>
        <w:rPr>
          <w:rFonts w:cs="Arial"/>
        </w:rPr>
        <w:t xml:space="preserve"> </w:t>
      </w:r>
      <w:proofErr w:type="spellStart"/>
      <w:r>
        <w:rPr>
          <w:rFonts w:cs="Arial"/>
        </w:rPr>
        <w:t>ResourceRequestStatus</w:t>
      </w:r>
      <w:proofErr w:type="spellEnd"/>
      <w:r>
        <w:rPr>
          <w:rFonts w:cs="Arial"/>
        </w:rPr>
        <w:t xml:space="preserve"> = Granted (as defined in the Audio Management section) to identify the Active Volume Settings Source (Media, Phone, Prompt, VR, TA).  </w:t>
      </w:r>
      <w:ins w:id="98" w:author="jmyslin2" w:date="2010-10-06T11:01:00Z">
        <w:r>
          <w:rPr>
            <w:rFonts w:cs="Arial"/>
          </w:rPr>
          <w:t xml:space="preserve">The Volume Settings Server shall adjust its volume to the volume level </w:t>
        </w:r>
      </w:ins>
      <w:ins w:id="99" w:author="jmyslin2" w:date="2010-10-06T11:05:00Z">
        <w:r>
          <w:rPr>
            <w:rFonts w:cs="Arial"/>
          </w:rPr>
          <w:t>of the</w:t>
        </w:r>
      </w:ins>
      <w:ins w:id="100" w:author="jmyslin2" w:date="2010-10-06T11:03:00Z">
        <w:r>
          <w:rPr>
            <w:rFonts w:cs="Arial"/>
          </w:rPr>
          <w:t xml:space="preserve"> source </w:t>
        </w:r>
      </w:ins>
      <w:ins w:id="101" w:author="jmyslin2" w:date="2010-10-06T11:01:00Z">
        <w:r>
          <w:rPr>
            <w:rFonts w:cs="Arial"/>
          </w:rPr>
          <w:t xml:space="preserve">Granted in the </w:t>
        </w:r>
        <w:proofErr w:type="spellStart"/>
        <w:r>
          <w:rPr>
            <w:rFonts w:cs="Arial"/>
          </w:rPr>
          <w:t>ResourceUpdate.St</w:t>
        </w:r>
        <w:proofErr w:type="spellEnd"/>
        <w:r>
          <w:rPr>
            <w:rFonts w:cs="Arial"/>
          </w:rPr>
          <w:t xml:space="preserve"> message within </w:t>
        </w:r>
      </w:ins>
      <w:ins w:id="102" w:author="jmyslin2" w:date="2010-10-27T14:41:00Z">
        <w:r>
          <w:rPr>
            <w:rFonts w:cs="Arial"/>
          </w:rPr>
          <w:t>60</w:t>
        </w:r>
      </w:ins>
      <w:ins w:id="103" w:author="jmyslin2" w:date="2010-10-06T11:01:00Z">
        <w:r>
          <w:rPr>
            <w:rFonts w:cs="Arial"/>
          </w:rPr>
          <w:t xml:space="preserve"> </w:t>
        </w:r>
        <w:proofErr w:type="spellStart"/>
        <w:r>
          <w:rPr>
            <w:rFonts w:cs="Arial"/>
          </w:rPr>
          <w:t>msec</w:t>
        </w:r>
        <w:proofErr w:type="spellEnd"/>
        <w:r>
          <w:rPr>
            <w:rFonts w:cs="Arial"/>
          </w:rPr>
          <w:t xml:space="preserve"> of the</w:t>
        </w:r>
      </w:ins>
      <w:ins w:id="104" w:author="jmyslin2" w:date="2010-10-06T11:03:00Z">
        <w:r>
          <w:rPr>
            <w:rFonts w:cs="Arial"/>
          </w:rPr>
          <w:t xml:space="preserve"> Volume Settings Server receiving the</w:t>
        </w:r>
      </w:ins>
      <w:ins w:id="105" w:author="jmyslin2" w:date="2010-10-06T11:01:00Z">
        <w:r>
          <w:rPr>
            <w:rFonts w:cs="Arial"/>
          </w:rPr>
          <w:t xml:space="preserve"> </w:t>
        </w:r>
        <w:proofErr w:type="spellStart"/>
        <w:r>
          <w:rPr>
            <w:rFonts w:cs="Arial"/>
          </w:rPr>
          <w:t>ResourceUpdate</w:t>
        </w:r>
      </w:ins>
      <w:ins w:id="106" w:author="jmyslin2" w:date="2010-10-06T11:03:00Z">
        <w:r>
          <w:rPr>
            <w:rFonts w:cs="Arial"/>
          </w:rPr>
          <w:t>.St</w:t>
        </w:r>
      </w:ins>
      <w:proofErr w:type="spellEnd"/>
      <w:ins w:id="107" w:author="jmyslin2" w:date="2010-10-06T11:01:00Z">
        <w:r>
          <w:rPr>
            <w:rFonts w:cs="Arial"/>
          </w:rPr>
          <w:t xml:space="preserve"> changing a source to "Granted".</w:t>
        </w:r>
      </w:ins>
    </w:p>
    <w:p w:rsidR="00AA6AFB" w:rsidRDefault="00AA6AFB"/>
    <w:p w:rsidR="00AA6AFB" w:rsidRDefault="00AA6AFB">
      <w:pPr>
        <w:rPr>
          <w:rFonts w:cs="Arial"/>
        </w:rPr>
      </w:pPr>
      <w:r>
        <w:rPr>
          <w:rFonts w:cs="Arial"/>
        </w:rPr>
        <w:t xml:space="preserve">The Active Volume Setting Source can play its audio through the loud speakers and monitors volume user adjustments for changing the volume level.  When both Prompts and the active audio source are </w:t>
      </w:r>
      <w:proofErr w:type="gramStart"/>
      <w:r>
        <w:rPr>
          <w:rFonts w:cs="Arial"/>
        </w:rPr>
        <w:t>Granted</w:t>
      </w:r>
      <w:proofErr w:type="gramEnd"/>
      <w:r>
        <w:rPr>
          <w:rFonts w:cs="Arial"/>
        </w:rPr>
        <w:t xml:space="preserve"> in the </w:t>
      </w:r>
      <w:proofErr w:type="spellStart"/>
      <w:r>
        <w:rPr>
          <w:rFonts w:cs="Arial"/>
        </w:rPr>
        <w:t>ResourceUpdate</w:t>
      </w:r>
      <w:proofErr w:type="spellEnd"/>
      <w:r>
        <w:rPr>
          <w:rFonts w:cs="Arial"/>
        </w:rPr>
        <w:t xml:space="preserve"> message then while Prompts is Granted it is the Active Volume Settings Source.  </w:t>
      </w:r>
    </w:p>
    <w:p w:rsidR="00AA6AFB" w:rsidRDefault="00AA6AFB">
      <w:pPr>
        <w:rPr>
          <w:rFonts w:cs="Arial"/>
        </w:rPr>
      </w:pPr>
    </w:p>
    <w:p w:rsidR="00AA6AFB" w:rsidRDefault="00AA6AFB">
      <w:r>
        <w:rPr>
          <w:rFonts w:cs="Arial"/>
        </w:rPr>
        <w:t>Reference Audio Management SPSS requirement “</w:t>
      </w:r>
      <w:hyperlink r:id="rId14" w:tooltip="Reference Link to Object :AUMGNT-GREQ-41055-6-Audio Request - Allowable Combinations Property : Name" w:history="1">
        <w:r w:rsidRPr="00BD34C8">
          <w:rPr>
            <w:rFonts w:cs="Arial"/>
            <w:u w:val="single"/>
          </w:rPr>
          <w:t>AUMGNT-GREQ-014570-Audio Request - Allowable Combinations</w:t>
        </w:r>
      </w:hyperlink>
      <w:r>
        <w:rPr>
          <w:rFonts w:cs="Arial"/>
        </w:rPr>
        <w:t xml:space="preserve">” for a list of the volume settings sources to be used for a particular setting of the </w:t>
      </w:r>
      <w:proofErr w:type="spellStart"/>
      <w:r>
        <w:rPr>
          <w:rFonts w:cs="Arial"/>
        </w:rPr>
        <w:t>ResourceUpdate.St</w:t>
      </w:r>
      <w:proofErr w:type="spellEnd"/>
      <w:r>
        <w:rPr>
          <w:rFonts w:cs="Arial"/>
        </w:rPr>
        <w:t xml:space="preserve"> message.</w:t>
      </w:r>
    </w:p>
    <w:p w:rsidR="00AA6AFB" w:rsidRDefault="00AA6AFB">
      <w:pPr>
        <w:rPr>
          <w:rFonts w:cs="Arial"/>
        </w:rPr>
      </w:pPr>
    </w:p>
    <w:p w:rsidR="00AA6AFB" w:rsidRDefault="00AA6AFB">
      <w:pPr>
        <w:rPr>
          <w:rFonts w:cs="Arial"/>
        </w:rPr>
      </w:pPr>
      <w:r>
        <w:rPr>
          <w:rFonts w:cs="Arial"/>
        </w:rPr>
        <w:t>SYNC Mixable Prompts (</w:t>
      </w:r>
      <w:proofErr w:type="spellStart"/>
      <w:r>
        <w:rPr>
          <w:rFonts w:cs="Arial"/>
        </w:rPr>
        <w:t>SYNC_</w:t>
      </w:r>
      <w:proofErr w:type="gramStart"/>
      <w:r>
        <w:rPr>
          <w:rFonts w:cs="Arial"/>
        </w:rPr>
        <w:t>Alerts</w:t>
      </w:r>
      <w:proofErr w:type="spellEnd"/>
      <w:r>
        <w:rPr>
          <w:rFonts w:cs="Arial"/>
        </w:rPr>
        <w:t xml:space="preserve"> :</w:t>
      </w:r>
      <w:proofErr w:type="gramEnd"/>
      <w:r>
        <w:rPr>
          <w:rFonts w:cs="Arial"/>
        </w:rPr>
        <w:t xml:space="preserve"> </w:t>
      </w:r>
      <w:proofErr w:type="spellStart"/>
      <w:r>
        <w:rPr>
          <w:rFonts w:cs="Arial"/>
        </w:rPr>
        <w:t>Alert_Chan</w:t>
      </w:r>
      <w:proofErr w:type="spellEnd"/>
      <w:r>
        <w:rPr>
          <w:rFonts w:cs="Arial"/>
        </w:rPr>
        <w:t xml:space="preserve"> = Initialized for Prompts) are independent of the </w:t>
      </w:r>
      <w:proofErr w:type="spellStart"/>
      <w:r>
        <w:rPr>
          <w:rFonts w:cs="Arial"/>
        </w:rPr>
        <w:t>ResourceUpdate</w:t>
      </w:r>
      <w:proofErr w:type="spellEnd"/>
      <w:r>
        <w:rPr>
          <w:rFonts w:cs="Arial"/>
        </w:rPr>
        <w:t xml:space="preserve"> signal and are volume user adjustable also.  Reference the Alert section of the SPSS for when SYNC prompts are the Active Volume Setting Source.</w:t>
      </w:r>
    </w:p>
    <w:p w:rsidR="00AA6AFB" w:rsidRDefault="00AA6AFB">
      <w:pPr>
        <w:rPr>
          <w:rFonts w:cs="Arial"/>
        </w:rPr>
      </w:pPr>
    </w:p>
    <w:p w:rsidR="00AA6AFB" w:rsidRDefault="00AA6AFB">
      <w:pPr>
        <w:rPr>
          <w:rFonts w:cs="Arial"/>
        </w:rPr>
      </w:pPr>
      <w:r>
        <w:rPr>
          <w:rFonts w:cs="Arial"/>
        </w:rPr>
        <w:t xml:space="preserve">Chimes are independent of the </w:t>
      </w:r>
      <w:proofErr w:type="spellStart"/>
      <w:r>
        <w:rPr>
          <w:rFonts w:cs="Arial"/>
        </w:rPr>
        <w:t>ResourceUpdate</w:t>
      </w:r>
      <w:proofErr w:type="spellEnd"/>
      <w:r>
        <w:rPr>
          <w:rFonts w:cs="Arial"/>
        </w:rPr>
        <w:t xml:space="preserve"> status message and are NOT volume user adjustable.  </w:t>
      </w:r>
    </w:p>
    <w:p w:rsidR="00AA6AFB" w:rsidRDefault="00AA6AFB">
      <w:pPr>
        <w:rPr>
          <w:rFonts w:cs="Arial"/>
        </w:rPr>
      </w:pPr>
    </w:p>
    <w:p w:rsidR="00AA6AFB" w:rsidRDefault="00AA6AFB">
      <w:pPr>
        <w:rPr>
          <w:rFonts w:cs="Arial"/>
        </w:rPr>
      </w:pPr>
      <w:r>
        <w:rPr>
          <w:rFonts w:cs="Arial"/>
        </w:rPr>
        <w:t xml:space="preserve">If adjusting the volume independent of the Active Volume Settings Source from the Volume Setting Client (ex MFD/APIM) then use the </w:t>
      </w:r>
      <w:proofErr w:type="spellStart"/>
      <w:r>
        <w:rPr>
          <w:rFonts w:cs="Arial"/>
        </w:rPr>
        <w:t>SetVol_Source.Rq</w:t>
      </w:r>
      <w:proofErr w:type="spellEnd"/>
      <w:r>
        <w:rPr>
          <w:rFonts w:cs="Arial"/>
        </w:rPr>
        <w:t xml:space="preserve"> signal to identify the source volume is to be adjusted.  The </w:t>
      </w:r>
      <w:proofErr w:type="spellStart"/>
      <w:r>
        <w:rPr>
          <w:rFonts w:cs="Arial"/>
        </w:rPr>
        <w:t>SetVol_Source.Rq</w:t>
      </w:r>
      <w:proofErr w:type="spellEnd"/>
      <w:r>
        <w:rPr>
          <w:rFonts w:cs="Arial"/>
        </w:rPr>
        <w:t xml:space="preserve"> can be used with the </w:t>
      </w:r>
      <w:proofErr w:type="spellStart"/>
      <w:r>
        <w:rPr>
          <w:rFonts w:cs="Arial"/>
        </w:rPr>
        <w:t>SetVol_Level.Rq</w:t>
      </w:r>
      <w:proofErr w:type="spellEnd"/>
      <w:r>
        <w:rPr>
          <w:rFonts w:cs="Arial"/>
        </w:rPr>
        <w:t xml:space="preserve"> or </w:t>
      </w:r>
      <w:proofErr w:type="spellStart"/>
      <w:r>
        <w:rPr>
          <w:rFonts w:cs="Arial"/>
        </w:rPr>
        <w:t>SetVolume.Rq</w:t>
      </w:r>
      <w:proofErr w:type="spellEnd"/>
      <w:r>
        <w:rPr>
          <w:rFonts w:cs="Arial"/>
        </w:rPr>
        <w:t xml:space="preserve"> signals.  When the signal </w:t>
      </w:r>
      <w:proofErr w:type="spellStart"/>
      <w:r>
        <w:rPr>
          <w:rFonts w:cs="Arial"/>
        </w:rPr>
        <w:t>SetVol_Source</w:t>
      </w:r>
      <w:proofErr w:type="spellEnd"/>
      <w:r>
        <w:rPr>
          <w:rFonts w:cs="Arial"/>
        </w:rPr>
        <w:t xml:space="preserve"> is set to 'inactive' then utilize the </w:t>
      </w:r>
      <w:proofErr w:type="spellStart"/>
      <w:r>
        <w:rPr>
          <w:rFonts w:cs="Arial"/>
        </w:rPr>
        <w:t>ResourceUpdate</w:t>
      </w:r>
      <w:proofErr w:type="spellEnd"/>
      <w:r>
        <w:rPr>
          <w:rFonts w:cs="Arial"/>
        </w:rPr>
        <w:t xml:space="preserve"> status message to identify the source volume to be adjusted.</w:t>
      </w:r>
    </w:p>
    <w:p w:rsidR="00AA6AFB" w:rsidRDefault="00AA6AFB">
      <w:pPr>
        <w:rPr>
          <w:rFonts w:cs="Arial"/>
        </w:rPr>
      </w:pPr>
    </w:p>
    <w:p w:rsidR="00AA6AFB" w:rsidRDefault="00AA6AFB">
      <w:r>
        <w:rPr>
          <w:rFonts w:cs="Arial"/>
        </w:rPr>
        <w:t xml:space="preserve">Since the </w:t>
      </w:r>
      <w:proofErr w:type="spellStart"/>
      <w:r>
        <w:rPr>
          <w:rFonts w:cs="Arial"/>
        </w:rPr>
        <w:t>SetVol_Level.Rq</w:t>
      </w:r>
      <w:proofErr w:type="spellEnd"/>
      <w:r>
        <w:rPr>
          <w:rFonts w:cs="Arial"/>
        </w:rPr>
        <w:t xml:space="preserve"> and </w:t>
      </w:r>
      <w:proofErr w:type="spellStart"/>
      <w:r>
        <w:rPr>
          <w:rFonts w:cs="Arial"/>
        </w:rPr>
        <w:t>SetVolume.Rq</w:t>
      </w:r>
      <w:proofErr w:type="spellEnd"/>
      <w:r>
        <w:rPr>
          <w:rFonts w:cs="Arial"/>
        </w:rPr>
        <w:t xml:space="preserve"> signals are in the same message the Volume Setting Client (ex MFD/APIM) shall only set one signal at a time with the other signal not being used set to inactive.  </w:t>
      </w:r>
    </w:p>
    <w:p w:rsidR="00AA6AFB" w:rsidRDefault="00AA6AFB">
      <w:pPr>
        <w:rPr>
          <w:rFonts w:cs="Arial"/>
        </w:rPr>
      </w:pPr>
    </w:p>
    <w:p w:rsidR="00AA6AFB" w:rsidRDefault="00AA6AFB"/>
    <w:p w:rsidR="00AA6AFB" w:rsidRPr="00AA6AFB" w:rsidRDefault="00AA6AFB" w:rsidP="00AA6AFB">
      <w:pPr>
        <w:pStyle w:val="Heading5"/>
        <w:rPr>
          <w:b w:val="0"/>
          <w:u w:val="single"/>
        </w:rPr>
      </w:pPr>
      <w:r w:rsidRPr="00AA6AFB">
        <w:rPr>
          <w:b w:val="0"/>
          <w:u w:val="single"/>
        </w:rPr>
        <w:t>VOL-SR-REQ-014857/E-Manual Audio Mute (</w:t>
      </w:r>
      <w:proofErr w:type="spellStart"/>
      <w:r w:rsidRPr="00AA6AFB">
        <w:rPr>
          <w:b w:val="0"/>
          <w:u w:val="single"/>
        </w:rPr>
        <w:t>TcSE</w:t>
      </w:r>
      <w:proofErr w:type="spellEnd"/>
      <w:r w:rsidRPr="00AA6AFB">
        <w:rPr>
          <w:b w:val="0"/>
          <w:u w:val="single"/>
        </w:rPr>
        <w:t xml:space="preserve"> ROIN-205228-2)</w:t>
      </w:r>
    </w:p>
    <w:p w:rsidR="00AA6AFB" w:rsidRDefault="00AA6AFB">
      <w:pPr>
        <w:rPr>
          <w:bCs/>
        </w:rPr>
      </w:pPr>
      <w:r>
        <w:rPr>
          <w:rFonts w:cs="Arial"/>
          <w:bCs/>
        </w:rPr>
        <w:t xml:space="preserve">The infotainment system audio can be muted by a "Manual Audio Mute" audio request:   </w:t>
      </w:r>
    </w:p>
    <w:p w:rsidR="00AA6AFB" w:rsidRDefault="00AA6AFB">
      <w:pPr>
        <w:rPr>
          <w:rFonts w:cs="Arial"/>
          <w:bCs/>
        </w:rPr>
      </w:pPr>
    </w:p>
    <w:p w:rsidR="00AA6AFB" w:rsidRDefault="00AA6AFB">
      <w:pPr>
        <w:ind w:left="720"/>
        <w:rPr>
          <w:rFonts w:cs="Arial"/>
          <w:bCs/>
        </w:rPr>
      </w:pPr>
      <w:proofErr w:type="spellStart"/>
      <w:proofErr w:type="gramStart"/>
      <w:r>
        <w:rPr>
          <w:rFonts w:cs="Arial"/>
          <w:bCs/>
        </w:rPr>
        <w:t>AudioRequest.Rq</w:t>
      </w:r>
      <w:proofErr w:type="spellEnd"/>
      <w:r>
        <w:rPr>
          <w:rFonts w:cs="Arial"/>
          <w:bCs/>
        </w:rPr>
        <w:t>(</w:t>
      </w:r>
      <w:proofErr w:type="spellStart"/>
      <w:proofErr w:type="gramEnd"/>
      <w:r>
        <w:rPr>
          <w:rFonts w:cs="Arial"/>
        </w:rPr>
        <w:t>RequestAudioResource</w:t>
      </w:r>
      <w:proofErr w:type="spellEnd"/>
      <w:r>
        <w:rPr>
          <w:rFonts w:cs="Arial"/>
        </w:rPr>
        <w:t>,  Front Requester,  Not Requested,  Manual Audio Mute)</w:t>
      </w:r>
    </w:p>
    <w:p w:rsidR="00AA6AFB" w:rsidRDefault="00AA6AFB">
      <w:pPr>
        <w:rPr>
          <w:rFonts w:cs="Arial"/>
          <w:bCs/>
        </w:rPr>
      </w:pPr>
    </w:p>
    <w:p w:rsidR="00AA6AFB" w:rsidRDefault="00AA6AFB">
      <w:pPr>
        <w:rPr>
          <w:rFonts w:cs="Arial"/>
        </w:rPr>
      </w:pPr>
      <w:r>
        <w:rPr>
          <w:rFonts w:cs="Arial"/>
          <w:bCs/>
        </w:rPr>
        <w:t xml:space="preserve">Upon reception of the request the Audio Resource Server shall process the request and gracefully mute the audio output of the infotainment system.  </w:t>
      </w:r>
      <w:r>
        <w:rPr>
          <w:rFonts w:cs="Arial"/>
        </w:rPr>
        <w:t xml:space="preserve">When the </w:t>
      </w:r>
      <w:proofErr w:type="spellStart"/>
      <w:r>
        <w:rPr>
          <w:rFonts w:cs="Arial"/>
        </w:rPr>
        <w:t>ResourceUpdate</w:t>
      </w:r>
      <w:proofErr w:type="spellEnd"/>
      <w:r>
        <w:rPr>
          <w:rFonts w:cs="Arial"/>
        </w:rPr>
        <w:t xml:space="preserve"> message indicates a manual audio mute is Granted "</w:t>
      </w:r>
      <w:proofErr w:type="spellStart"/>
      <w:r>
        <w:rPr>
          <w:rFonts w:cs="Arial"/>
        </w:rPr>
        <w:t>ResourceUpdate.St</w:t>
      </w:r>
      <w:proofErr w:type="spellEnd"/>
      <w:r>
        <w:rPr>
          <w:rFonts w:cs="Arial"/>
        </w:rPr>
        <w:t xml:space="preserve"> (Front Requester, Not Requested, Manual Audio Mute, Granted)" then the Audio Volume Settings Server shall mute the Granted source (ex. no mute of SYNC Prompts, Chimes and applicable sources in table </w:t>
      </w:r>
      <w:hyperlink r:id="rId15" w:tooltip="Reference Link to Object :AUMGNT-GREQ-40963-2-Audio Request_Properties of Priorities_Overview Property : Name" w:history="1">
        <w:r>
          <w:rPr>
            <w:rFonts w:cs="Arial"/>
            <w:u w:val="single"/>
          </w:rPr>
          <w:t>AUMGNT-GREQ-014552</w:t>
        </w:r>
        <w:r w:rsidRPr="00B205C3">
          <w:rPr>
            <w:rFonts w:cs="Arial"/>
            <w:u w:val="single"/>
          </w:rPr>
          <w:t xml:space="preserve">-Audio </w:t>
        </w:r>
        <w:proofErr w:type="spellStart"/>
        <w:r w:rsidRPr="00B205C3">
          <w:rPr>
            <w:rFonts w:cs="Arial"/>
            <w:u w:val="single"/>
          </w:rPr>
          <w:t>Request_Properties</w:t>
        </w:r>
        <w:proofErr w:type="spellEnd"/>
        <w:r w:rsidRPr="00B205C3">
          <w:rPr>
            <w:rFonts w:cs="Arial"/>
            <w:u w:val="single"/>
          </w:rPr>
          <w:t xml:space="preserve"> of </w:t>
        </w:r>
        <w:proofErr w:type="spellStart"/>
        <w:r w:rsidRPr="00B205C3">
          <w:rPr>
            <w:rFonts w:cs="Arial"/>
            <w:u w:val="single"/>
          </w:rPr>
          <w:t>Priorities_Overview</w:t>
        </w:r>
        <w:proofErr w:type="spellEnd"/>
      </w:hyperlink>
      <w:r>
        <w:rPr>
          <w:rFonts w:cs="Arial"/>
        </w:rPr>
        <w:t xml:space="preserve">).  </w:t>
      </w:r>
    </w:p>
    <w:p w:rsidR="00AA6AFB" w:rsidRDefault="00AA6AFB">
      <w:pPr>
        <w:rPr>
          <w:rFonts w:cs="Arial"/>
        </w:rPr>
      </w:pPr>
    </w:p>
    <w:p w:rsidR="00AA6AFB" w:rsidRDefault="00AA6AFB">
      <w:pPr>
        <w:rPr>
          <w:ins w:id="108" w:author="Myslinski, Jason (J.S.)" w:date="2015-01-27T09:46:00Z"/>
          <w:rFonts w:cs="Arial"/>
        </w:rPr>
      </w:pPr>
      <w:r>
        <w:rPr>
          <w:rFonts w:cs="Arial"/>
          <w:bCs/>
        </w:rPr>
        <w:lastRenderedPageBreak/>
        <w:t xml:space="preserve">While the volume is muted and the </w:t>
      </w:r>
      <w:ins w:id="109" w:author="Myslinski, Jason (J.S.)" w:date="2016-02-09T10:18:00Z">
        <w:r>
          <w:rPr>
            <w:rFonts w:cs="Arial"/>
            <w:bCs/>
          </w:rPr>
          <w:t xml:space="preserve">user </w:t>
        </w:r>
      </w:ins>
      <w:ins w:id="110" w:author="Myslinski, Jason (J.S.)" w:date="2016-02-09T10:12:00Z">
        <w:r>
          <w:rPr>
            <w:rFonts w:cs="Arial"/>
            <w:bCs/>
          </w:rPr>
          <w:t>adjust</w:t>
        </w:r>
      </w:ins>
      <w:ins w:id="111" w:author="Myslinski, Jason (J.S.)" w:date="2016-02-09T10:18:00Z">
        <w:r>
          <w:rPr>
            <w:rFonts w:cs="Arial"/>
            <w:bCs/>
          </w:rPr>
          <w:t>s</w:t>
        </w:r>
      </w:ins>
      <w:ins w:id="112" w:author="Myslinski, Jason (J.S.)" w:date="2016-02-09T10:12:00Z">
        <w:r>
          <w:rPr>
            <w:rFonts w:cs="Arial"/>
            <w:bCs/>
          </w:rPr>
          <w:t xml:space="preserve"> the volume (increase or decrease volume) </w:t>
        </w:r>
      </w:ins>
      <w:del w:id="113" w:author="Myslinski, Jason (J.S.)" w:date="2016-02-09T10:12:00Z">
        <w:r w:rsidDel="00B205C3">
          <w:rPr>
            <w:rFonts w:cs="Arial"/>
            <w:bCs/>
          </w:rPr>
          <w:delText xml:space="preserve">customer increases the volume </w:delText>
        </w:r>
      </w:del>
      <w:r>
        <w:rPr>
          <w:rFonts w:cs="Arial"/>
          <w:bCs/>
        </w:rPr>
        <w:t xml:space="preserve">then the "Manual Audio Mute" shall be released by the Audio Resource Server in the ResourceUpdate.st message and then the </w:t>
      </w:r>
      <w:r>
        <w:rPr>
          <w:rFonts w:cs="Arial"/>
        </w:rPr>
        <w:t>Audio Volume Settings Server shall unmute</w:t>
      </w:r>
      <w:ins w:id="114" w:author="Myslinski, Jason (J.S.)" w:date="2015-01-27T09:46:00Z">
        <w:r>
          <w:rPr>
            <w:rFonts w:cs="Arial"/>
          </w:rPr>
          <w:t xml:space="preserve"> from the last volume step before the mute event</w:t>
        </w:r>
      </w:ins>
      <w:r>
        <w:rPr>
          <w:rFonts w:cs="Arial"/>
        </w:rPr>
        <w:t>.</w:t>
      </w:r>
    </w:p>
    <w:p w:rsidR="00AA6AFB" w:rsidRDefault="00AA6AFB">
      <w:pPr>
        <w:autoSpaceDE w:val="0"/>
        <w:autoSpaceDN w:val="0"/>
        <w:adjustRightInd w:val="0"/>
      </w:pPr>
      <w:del w:id="115" w:author="Myslinski, Jason (J.S.)" w:date="2016-02-09T10:20:00Z">
        <w:r w:rsidDel="0080422E">
          <w:rPr>
            <w:rFonts w:cs="Arial"/>
          </w:rPr>
          <w:delText>,</w:delText>
        </w:r>
      </w:del>
    </w:p>
    <w:p w:rsidR="00AA6AFB" w:rsidRDefault="00AA6AFB">
      <w:pPr>
        <w:autoSpaceDE w:val="0"/>
        <w:autoSpaceDN w:val="0"/>
        <w:adjustRightInd w:val="0"/>
      </w:pPr>
      <w:r>
        <w:rPr>
          <w:rFonts w:cs="Arial"/>
        </w:rPr>
        <w:t>Note: when a DSP AMP is present the AHU is still responsible for releasing the Manual Audio Mute with a volume change.</w:t>
      </w:r>
    </w:p>
    <w:p w:rsidR="00AA6AFB" w:rsidRDefault="00AA6AFB">
      <w:pPr>
        <w:autoSpaceDE w:val="0"/>
        <w:autoSpaceDN w:val="0"/>
        <w:adjustRightInd w:val="0"/>
        <w:rPr>
          <w:rFonts w:cs="Arial"/>
        </w:rPr>
      </w:pPr>
    </w:p>
    <w:p w:rsidR="00AA6AFB" w:rsidRDefault="00AA6AFB">
      <w:pPr>
        <w:autoSpaceDE w:val="0"/>
        <w:autoSpaceDN w:val="0"/>
        <w:adjustRightInd w:val="0"/>
        <w:rPr>
          <w:i/>
          <w:iCs/>
        </w:rPr>
      </w:pPr>
      <w:r>
        <w:rPr>
          <w:rFonts w:cs="Arial"/>
        </w:rPr>
        <w:t xml:space="preserve">The </w:t>
      </w:r>
      <w:proofErr w:type="spellStart"/>
      <w:r>
        <w:rPr>
          <w:rFonts w:cs="Arial"/>
        </w:rPr>
        <w:t>Audio_Vol_Level</w:t>
      </w:r>
      <w:proofErr w:type="spellEnd"/>
      <w:r>
        <w:rPr>
          <w:rFonts w:cs="Arial"/>
        </w:rPr>
        <w:t xml:space="preserve"> status message will reflect the muted volume but the Media volume setting _</w:t>
      </w:r>
      <w:proofErr w:type="spellStart"/>
      <w:r>
        <w:rPr>
          <w:rFonts w:cs="Arial"/>
        </w:rPr>
        <w:t>Volume_Updated</w:t>
      </w:r>
      <w:proofErr w:type="spellEnd"/>
      <w:r>
        <w:rPr>
          <w:rFonts w:cs="Arial"/>
        </w:rPr>
        <w:t xml:space="preserve"> bit shall not be set to "Updated" for a manual audio mute transition but remain as "No Update".  </w:t>
      </w:r>
    </w:p>
    <w:p w:rsidR="00AA6AFB" w:rsidRDefault="00AA6AFB">
      <w:pPr>
        <w:rPr>
          <w:rFonts w:cs="Arial"/>
          <w:bCs/>
        </w:rPr>
      </w:pPr>
    </w:p>
    <w:p w:rsidR="00AA6AFB" w:rsidRDefault="00AA6AFB">
      <w:pPr>
        <w:rPr>
          <w:rFonts w:cs="Arial"/>
          <w:bCs/>
        </w:rPr>
      </w:pPr>
      <w:r>
        <w:rPr>
          <w:rFonts w:cs="Arial"/>
          <w:bCs/>
        </w:rPr>
        <w:t xml:space="preserve">While the infotainment system is muted, indicated by </w:t>
      </w:r>
      <w:proofErr w:type="spellStart"/>
      <w:r>
        <w:rPr>
          <w:rFonts w:cs="Arial"/>
        </w:rPr>
        <w:t>ResourceUpdate.St</w:t>
      </w:r>
      <w:proofErr w:type="spellEnd"/>
      <w:r>
        <w:rPr>
          <w:rFonts w:cs="Arial"/>
        </w:rPr>
        <w:t xml:space="preserve"> (Front Requester, Not Requested, Manual Audio Mute, </w:t>
      </w:r>
      <w:proofErr w:type="gramStart"/>
      <w:r>
        <w:rPr>
          <w:rFonts w:cs="Arial"/>
        </w:rPr>
        <w:t>Granted</w:t>
      </w:r>
      <w:proofErr w:type="gramEnd"/>
      <w:r>
        <w:rPr>
          <w:rFonts w:cs="Arial"/>
        </w:rPr>
        <w:t xml:space="preserve">), and the </w:t>
      </w:r>
      <w:r>
        <w:rPr>
          <w:rFonts w:cs="Arial"/>
          <w:bCs/>
        </w:rPr>
        <w:t>Audio Resource Server receives the following audio request:</w:t>
      </w:r>
    </w:p>
    <w:p w:rsidR="00AA6AFB" w:rsidRDefault="00AA6AFB">
      <w:pPr>
        <w:rPr>
          <w:rFonts w:cs="Arial"/>
          <w:bCs/>
        </w:rPr>
      </w:pPr>
    </w:p>
    <w:p w:rsidR="00AA6AFB" w:rsidRDefault="00AA6AFB">
      <w:pPr>
        <w:ind w:left="720"/>
        <w:rPr>
          <w:rFonts w:cs="Arial"/>
          <w:bCs/>
        </w:rPr>
      </w:pPr>
      <w:proofErr w:type="spellStart"/>
      <w:proofErr w:type="gramStart"/>
      <w:r>
        <w:rPr>
          <w:rFonts w:cs="Arial"/>
          <w:bCs/>
        </w:rPr>
        <w:t>AudioRequest.Rq</w:t>
      </w:r>
      <w:proofErr w:type="spellEnd"/>
      <w:r>
        <w:rPr>
          <w:rFonts w:cs="Arial"/>
          <w:bCs/>
        </w:rPr>
        <w:t>(</w:t>
      </w:r>
      <w:proofErr w:type="spellStart"/>
      <w:proofErr w:type="gramEnd"/>
      <w:r>
        <w:rPr>
          <w:rFonts w:cs="Arial"/>
        </w:rPr>
        <w:t>ReleaseAudioResource</w:t>
      </w:r>
      <w:proofErr w:type="spellEnd"/>
      <w:r>
        <w:rPr>
          <w:rFonts w:cs="Arial"/>
        </w:rPr>
        <w:t>,  Front Requester,  Not Requested,  Manual Audio Mute)</w:t>
      </w:r>
    </w:p>
    <w:p w:rsidR="00AA6AFB" w:rsidRDefault="00AA6AFB">
      <w:pPr>
        <w:rPr>
          <w:rFonts w:cs="Arial"/>
          <w:bCs/>
        </w:rPr>
      </w:pPr>
    </w:p>
    <w:p w:rsidR="00AA6AFB" w:rsidRDefault="00AA6AFB">
      <w:pPr>
        <w:rPr>
          <w:rFonts w:cs="Arial"/>
          <w:bCs/>
        </w:rPr>
      </w:pPr>
      <w:r>
        <w:rPr>
          <w:rFonts w:cs="Arial"/>
          <w:bCs/>
        </w:rPr>
        <w:t>The Audio Resource Server shall process the request and gracefully un-mute the audio output of the infotainment system.  The restored audio volume level shall set to the previous volume level prior to the mute request.</w:t>
      </w:r>
    </w:p>
    <w:p w:rsidR="00AA6AFB" w:rsidRDefault="00AA6AFB"/>
    <w:p w:rsidR="00AA6AFB" w:rsidRDefault="00AA6AFB">
      <w:pPr>
        <w:rPr>
          <w:rFonts w:cs="Arial"/>
          <w:bCs/>
        </w:rPr>
      </w:pPr>
      <w:r>
        <w:rPr>
          <w:rFonts w:cs="Arial"/>
          <w:bCs/>
        </w:rPr>
        <w:t>The Audio Resource Server shall store the "Manual Audio Mute" status in case of system interrupts like TA, News, Alarm, Phone and Voice to mute again after the interrupt ends.</w:t>
      </w:r>
    </w:p>
    <w:p w:rsidR="00AA6AFB" w:rsidRDefault="00AA6AFB"/>
    <w:p w:rsidR="00AA6AFB" w:rsidRDefault="00AA6AFB">
      <w:pPr>
        <w:rPr>
          <w:rFonts w:cs="Arial"/>
          <w:bCs/>
        </w:rPr>
      </w:pPr>
    </w:p>
    <w:p w:rsidR="00AA6AFB" w:rsidRDefault="00AA6AFB"/>
    <w:p w:rsidR="00AA6AFB" w:rsidRDefault="00AA6AFB"/>
    <w:p w:rsidR="00AA6AFB" w:rsidRPr="00AA6AFB" w:rsidRDefault="00AA6AFB" w:rsidP="00AA6AFB">
      <w:pPr>
        <w:pStyle w:val="Heading5"/>
        <w:rPr>
          <w:b w:val="0"/>
          <w:u w:val="single"/>
        </w:rPr>
      </w:pPr>
      <w:r w:rsidRPr="00AA6AFB">
        <w:rPr>
          <w:b w:val="0"/>
          <w:u w:val="single"/>
        </w:rPr>
        <w:t>VOL-SR-REQ-014858/G-Module specific volume requirements (</w:t>
      </w:r>
      <w:proofErr w:type="spellStart"/>
      <w:r w:rsidRPr="00AA6AFB">
        <w:rPr>
          <w:b w:val="0"/>
          <w:u w:val="single"/>
        </w:rPr>
        <w:t>TcSE</w:t>
      </w:r>
      <w:proofErr w:type="spellEnd"/>
      <w:r w:rsidRPr="00AA6AFB">
        <w:rPr>
          <w:b w:val="0"/>
          <w:u w:val="single"/>
        </w:rPr>
        <w:t xml:space="preserve"> ROIN-110928-5)</w:t>
      </w:r>
    </w:p>
    <w:p w:rsidR="00AA6AFB" w:rsidRDefault="00AA6AFB">
      <w:pPr>
        <w:rPr>
          <w:rFonts w:cs="Arial"/>
        </w:rPr>
      </w:pPr>
      <w:r>
        <w:rPr>
          <w:rFonts w:cs="Arial"/>
        </w:rPr>
        <w:t xml:space="preserve">When the ICP (BCP) Volume Button Input Client has a dedicated network connection to the Volume Settings Client (ex ICP LIN connection to the </w:t>
      </w:r>
      <w:r w:rsidRPr="00EC6347">
        <w:rPr>
          <w:rFonts w:cs="Arial"/>
        </w:rPr>
        <w:t>MFD</w:t>
      </w:r>
      <w:r>
        <w:rPr>
          <w:rFonts w:cs="Arial"/>
        </w:rPr>
        <w:t xml:space="preserve"> </w:t>
      </w:r>
      <w:r w:rsidRPr="00EC6347">
        <w:rPr>
          <w:rFonts w:cs="Arial"/>
        </w:rPr>
        <w:t>/</w:t>
      </w:r>
      <w:r>
        <w:rPr>
          <w:rFonts w:cs="Arial"/>
        </w:rPr>
        <w:t xml:space="preserve"> </w:t>
      </w:r>
      <w:r w:rsidRPr="00EC6347">
        <w:rPr>
          <w:rFonts w:cs="Arial"/>
        </w:rPr>
        <w:t>APIM</w:t>
      </w:r>
      <w:r>
        <w:rPr>
          <w:rFonts w:cs="Arial"/>
        </w:rPr>
        <w:t xml:space="preserve"> </w:t>
      </w:r>
      <w:r w:rsidRPr="00EC6347">
        <w:rPr>
          <w:rFonts w:cs="Arial"/>
        </w:rPr>
        <w:t>/</w:t>
      </w:r>
      <w:r>
        <w:rPr>
          <w:rFonts w:cs="Arial"/>
        </w:rPr>
        <w:t xml:space="preserve"> integrated AHU</w:t>
      </w:r>
      <w:r w:rsidRPr="00EC6347">
        <w:rPr>
          <w:rFonts w:cs="Arial"/>
        </w:rPr>
        <w:t>) then</w:t>
      </w:r>
      <w:r>
        <w:rPr>
          <w:rFonts w:cs="Arial"/>
        </w:rPr>
        <w:t xml:space="preserve"> the Volume Settings Client will send the </w:t>
      </w:r>
      <w:proofErr w:type="spellStart"/>
      <w:r>
        <w:rPr>
          <w:rFonts w:cs="Arial"/>
        </w:rPr>
        <w:t>SetVolume</w:t>
      </w:r>
      <w:proofErr w:type="spellEnd"/>
      <w:r>
        <w:rPr>
          <w:rFonts w:cs="Arial"/>
        </w:rPr>
        <w:t xml:space="preserve"> signal to the Volume Setting Server for volume adjustments.</w:t>
      </w:r>
    </w:p>
    <w:p w:rsidR="00AA6AFB" w:rsidRDefault="00AA6AFB">
      <w:pPr>
        <w:rPr>
          <w:rFonts w:cs="Arial"/>
        </w:rPr>
      </w:pPr>
    </w:p>
    <w:p w:rsidR="00AA6AFB" w:rsidRDefault="00AA6AFB">
      <w:pPr>
        <w:rPr>
          <w:rFonts w:cs="Arial"/>
        </w:rPr>
      </w:pPr>
      <w:r>
        <w:rPr>
          <w:rFonts w:cs="Arial"/>
        </w:rPr>
        <w:t xml:space="preserve">When the Steering Wheel Controls are hardwired to the Volume Settings Client then the </w:t>
      </w:r>
      <w:proofErr w:type="spellStart"/>
      <w:r>
        <w:rPr>
          <w:rFonts w:cs="Arial"/>
        </w:rPr>
        <w:t>SetVolume</w:t>
      </w:r>
      <w:proofErr w:type="spellEnd"/>
      <w:r>
        <w:rPr>
          <w:rFonts w:cs="Arial"/>
        </w:rPr>
        <w:t xml:space="preserve"> signal will be sent to the Volume Setting Server for volume adjustments.</w:t>
      </w:r>
    </w:p>
    <w:p w:rsidR="00AA6AFB" w:rsidRDefault="00AA6AFB"/>
    <w:p w:rsidR="00AA6AFB" w:rsidRDefault="00AA6AFB">
      <w:r>
        <w:rPr>
          <w:rFonts w:cs="Arial"/>
        </w:rPr>
        <w:t xml:space="preserve">For a CAN based EFP the </w:t>
      </w:r>
      <w:proofErr w:type="spellStart"/>
      <w:r>
        <w:rPr>
          <w:rFonts w:cs="Arial"/>
        </w:rPr>
        <w:t>SetVolume</w:t>
      </w:r>
      <w:proofErr w:type="spellEnd"/>
      <w:r>
        <w:rPr>
          <w:rFonts w:cs="Arial"/>
        </w:rPr>
        <w:t xml:space="preserve"> signal shall be sent directly to the Volume Settings Server over the infotainment bus.</w:t>
      </w:r>
    </w:p>
    <w:p w:rsidR="00AA6AFB" w:rsidRDefault="00AA6AFB"/>
    <w:p w:rsidR="00AA6AFB" w:rsidRDefault="00AA6AFB">
      <w:pPr>
        <w:rPr>
          <w:rFonts w:cs="Arial"/>
        </w:rPr>
      </w:pPr>
      <w:r>
        <w:rPr>
          <w:rFonts w:cs="Arial"/>
        </w:rPr>
        <w:t>For the CAN based Steering Wheel Controls using message 0x81 the Volume button presses will be sent directly to the Volume Settings Server over the infotainment bus.</w:t>
      </w:r>
    </w:p>
    <w:p w:rsidR="00AA6AFB" w:rsidRDefault="00AA6AFB">
      <w:pPr>
        <w:rPr>
          <w:rFonts w:cs="Arial"/>
        </w:rPr>
      </w:pPr>
    </w:p>
    <w:p w:rsidR="00AA6AFB" w:rsidRDefault="00AA6AFB">
      <w:pPr>
        <w:rPr>
          <w:rFonts w:cs="Arial"/>
        </w:rPr>
      </w:pPr>
      <w:r>
        <w:rPr>
          <w:rFonts w:cs="Arial"/>
        </w:rPr>
        <w:t>For the CAN based Steering Wheel Controls using message 0x2A1 the Volume button presses will be sent to the Volume Settings Client (ex</w:t>
      </w:r>
      <w:r w:rsidRPr="00604DE8">
        <w:rPr>
          <w:rFonts w:cs="Arial"/>
        </w:rPr>
        <w:t xml:space="preserve"> </w:t>
      </w:r>
      <w:r>
        <w:rPr>
          <w:rFonts w:cs="Arial"/>
        </w:rPr>
        <w:t xml:space="preserve">MFD / APIM </w:t>
      </w:r>
      <w:r w:rsidRPr="00EC6347">
        <w:rPr>
          <w:rFonts w:cs="Arial"/>
        </w:rPr>
        <w:t>/</w:t>
      </w:r>
      <w:r>
        <w:rPr>
          <w:rFonts w:cs="Arial"/>
        </w:rPr>
        <w:t xml:space="preserve"> </w:t>
      </w:r>
      <w:r w:rsidRPr="00EC6347">
        <w:rPr>
          <w:rFonts w:cs="Arial"/>
        </w:rPr>
        <w:t>I</w:t>
      </w:r>
      <w:r>
        <w:rPr>
          <w:rFonts w:cs="Arial"/>
        </w:rPr>
        <w:t xml:space="preserve">ntegrated </w:t>
      </w:r>
      <w:r w:rsidRPr="00EC6347">
        <w:rPr>
          <w:rFonts w:cs="Arial"/>
        </w:rPr>
        <w:t>AHU</w:t>
      </w:r>
      <w:r>
        <w:rPr>
          <w:rFonts w:cs="Arial"/>
        </w:rPr>
        <w:t xml:space="preserve">) and the Volume Setting Client (ex MFD / APIM / Integrated AHU) will then send the </w:t>
      </w:r>
      <w:proofErr w:type="spellStart"/>
      <w:r>
        <w:rPr>
          <w:rFonts w:cs="Arial"/>
        </w:rPr>
        <w:t>SetVolume</w:t>
      </w:r>
      <w:proofErr w:type="spellEnd"/>
      <w:r>
        <w:rPr>
          <w:rFonts w:cs="Arial"/>
        </w:rPr>
        <w:t xml:space="preserve"> signal to the Volume Settings Server.</w:t>
      </w:r>
    </w:p>
    <w:p w:rsidR="00AA6AFB" w:rsidRDefault="00AA6AFB">
      <w:pPr>
        <w:rPr>
          <w:rFonts w:cs="Arial"/>
        </w:rPr>
      </w:pPr>
    </w:p>
    <w:p w:rsidR="00AA6AFB" w:rsidRDefault="00AA6AFB">
      <w:pPr>
        <w:rPr>
          <w:rFonts w:cs="Arial"/>
        </w:rPr>
      </w:pPr>
    </w:p>
    <w:p w:rsidR="00AA6AFB" w:rsidRDefault="00AA6AFB">
      <w:pPr>
        <w:numPr>
          <w:ins w:id="116" w:author="jmyslin2" w:date="2013-11-14T14:26:00Z"/>
        </w:numPr>
        <w:rPr>
          <w:ins w:id="117" w:author="jmyslin2" w:date="2013-11-14T14:26:00Z"/>
        </w:rPr>
      </w:pPr>
      <w:ins w:id="118" w:author="jmyslin2" w:date="2013-11-14T14:26:00Z">
        <w:r>
          <w:rPr>
            <w:rFonts w:cs="Arial"/>
          </w:rPr>
          <w:t>For the CAN based RSEM</w:t>
        </w:r>
      </w:ins>
      <w:ins w:id="119" w:author="Myslinski, Jason (J.S.)" w:date="2014-05-16T07:55:00Z">
        <w:r>
          <w:rPr>
            <w:rFonts w:cs="Arial"/>
          </w:rPr>
          <w:t>/RACM</w:t>
        </w:r>
      </w:ins>
      <w:ins w:id="120" w:author="jmyslin2" w:date="2013-11-14T14:26:00Z">
        <w:r>
          <w:rPr>
            <w:rFonts w:cs="Arial"/>
          </w:rPr>
          <w:t xml:space="preserve"> (Rear Seat</w:t>
        </w:r>
      </w:ins>
      <w:ins w:id="121" w:author="Myslinski, Jason (J.S.)" w:date="2014-05-16T07:55:00Z">
        <w:r>
          <w:rPr>
            <w:rFonts w:cs="Arial"/>
          </w:rPr>
          <w:t xml:space="preserve"> Audio</w:t>
        </w:r>
      </w:ins>
      <w:ins w:id="122" w:author="jmyslin2" w:date="2013-11-14T14:26:00Z">
        <w:r>
          <w:rPr>
            <w:rFonts w:cs="Arial"/>
          </w:rPr>
          <w:t xml:space="preserve"> Controls) using message 0x2A2 </w:t>
        </w:r>
        <w:proofErr w:type="spellStart"/>
        <w:r>
          <w:rPr>
            <w:rFonts w:cs="Arial"/>
          </w:rPr>
          <w:t>RACM_Button_Press</w:t>
        </w:r>
        <w:proofErr w:type="spellEnd"/>
        <w:r>
          <w:rPr>
            <w:rFonts w:cs="Arial"/>
          </w:rPr>
          <w:t xml:space="preserve"> the volume </w:t>
        </w:r>
      </w:ins>
      <w:ins w:id="123" w:author="Myslinski, Jason (J.S.)" w:date="2014-04-02T09:23:00Z">
        <w:r>
          <w:rPr>
            <w:rFonts w:cs="Arial"/>
          </w:rPr>
          <w:t>button</w:t>
        </w:r>
      </w:ins>
      <w:ins w:id="124" w:author="jmyslin2" w:date="2013-11-14T14:26:00Z">
        <w:r>
          <w:rPr>
            <w:rFonts w:cs="Arial"/>
          </w:rPr>
          <w:t xml:space="preserve"> presses</w:t>
        </w:r>
      </w:ins>
      <w:ins w:id="125" w:author="Myslinski, Jason (J.S.)" w:date="2014-04-02T09:23:00Z">
        <w:r>
          <w:rPr>
            <w:rFonts w:cs="Arial"/>
          </w:rPr>
          <w:t xml:space="preserve"> and </w:t>
        </w:r>
        <w:proofErr w:type="spellStart"/>
        <w:r>
          <w:rPr>
            <w:rFonts w:cs="Arial"/>
          </w:rPr>
          <w:t>SetVolume</w:t>
        </w:r>
        <w:proofErr w:type="spellEnd"/>
        <w:r>
          <w:rPr>
            <w:rFonts w:cs="Arial"/>
          </w:rPr>
          <w:t xml:space="preserve"> signal</w:t>
        </w:r>
      </w:ins>
      <w:ins w:id="126" w:author="jmyslin2" w:date="2013-11-14T14:26:00Z">
        <w:r>
          <w:rPr>
            <w:rFonts w:cs="Arial"/>
          </w:rPr>
          <w:t xml:space="preserve"> will be sent to the Volume Setting Client </w:t>
        </w:r>
      </w:ins>
      <w:ins w:id="127" w:author="Myslinski, Jason (J.S.)" w:date="2014-09-18T14:20:00Z">
        <w:r>
          <w:rPr>
            <w:rFonts w:cs="Arial"/>
          </w:rPr>
          <w:t>(ex</w:t>
        </w:r>
      </w:ins>
      <w:ins w:id="128" w:author="Myslinski, Jason (J.S.)" w:date="2014-09-18T14:21:00Z">
        <w:r>
          <w:rPr>
            <w:rFonts w:cs="Arial"/>
          </w:rPr>
          <w:t xml:space="preserve"> MFD</w:t>
        </w:r>
      </w:ins>
      <w:ins w:id="129" w:author="Myslinski, Jason (J.S.)" w:date="2014-09-18T14:22:00Z">
        <w:r>
          <w:rPr>
            <w:rFonts w:cs="Arial"/>
          </w:rPr>
          <w:t xml:space="preserve"> </w:t>
        </w:r>
      </w:ins>
      <w:ins w:id="130" w:author="Myslinski, Jason (J.S.)" w:date="2014-09-18T14:21:00Z">
        <w:r>
          <w:rPr>
            <w:rFonts w:cs="Arial"/>
          </w:rPr>
          <w:t>/</w:t>
        </w:r>
      </w:ins>
      <w:ins w:id="131" w:author="Myslinski, Jason (J.S.)" w:date="2014-09-18T14:22:00Z">
        <w:r>
          <w:rPr>
            <w:rFonts w:cs="Arial"/>
          </w:rPr>
          <w:t xml:space="preserve"> </w:t>
        </w:r>
      </w:ins>
      <w:ins w:id="132" w:author="Myslinski, Jason (J.S.)" w:date="2014-09-18T14:21:00Z">
        <w:r>
          <w:rPr>
            <w:rFonts w:cs="Arial"/>
          </w:rPr>
          <w:t>APIM</w:t>
        </w:r>
      </w:ins>
      <w:ins w:id="133" w:author="Myslinski, Jason (J.S.)" w:date="2014-09-18T14:22:00Z">
        <w:r>
          <w:rPr>
            <w:rFonts w:cs="Arial"/>
          </w:rPr>
          <w:t xml:space="preserve"> </w:t>
        </w:r>
      </w:ins>
      <w:ins w:id="134" w:author="Myslinski, Jason (J.S.)" w:date="2014-09-18T14:21:00Z">
        <w:r w:rsidRPr="00115B90">
          <w:rPr>
            <w:rFonts w:cs="Arial"/>
          </w:rPr>
          <w:t>/</w:t>
        </w:r>
      </w:ins>
      <w:ins w:id="135" w:author="Myslinski, Jason (J.S.)" w:date="2014-09-18T14:22:00Z">
        <w:r>
          <w:rPr>
            <w:rFonts w:cs="Arial"/>
          </w:rPr>
          <w:t xml:space="preserve"> </w:t>
        </w:r>
      </w:ins>
      <w:ins w:id="136" w:author="Myslinski, Jason (J.S.)" w:date="2014-09-18T14:21:00Z">
        <w:r>
          <w:rPr>
            <w:rFonts w:cs="Arial"/>
          </w:rPr>
          <w:t xml:space="preserve">integrated </w:t>
        </w:r>
      </w:ins>
      <w:ins w:id="137" w:author="Myslinski, Jason (J.S.)" w:date="2014-09-18T14:22:00Z">
        <w:r>
          <w:rPr>
            <w:rFonts w:cs="Arial"/>
          </w:rPr>
          <w:t>AHU</w:t>
        </w:r>
      </w:ins>
      <w:ins w:id="138" w:author="Myslinski, Jason (J.S.)" w:date="2014-09-18T14:21:00Z">
        <w:r>
          <w:rPr>
            <w:rFonts w:cs="Arial"/>
          </w:rPr>
          <w:t>)</w:t>
        </w:r>
      </w:ins>
      <w:ins w:id="139" w:author="Myslinski, Jason (J.S.)" w:date="2014-09-18T14:20:00Z">
        <w:r>
          <w:rPr>
            <w:rFonts w:cs="Arial"/>
          </w:rPr>
          <w:t xml:space="preserve"> </w:t>
        </w:r>
      </w:ins>
      <w:ins w:id="140" w:author="jmyslin2" w:date="2013-11-14T14:26:00Z">
        <w:r>
          <w:rPr>
            <w:rFonts w:cs="Arial"/>
          </w:rPr>
          <w:t xml:space="preserve">and the </w:t>
        </w:r>
      </w:ins>
      <w:ins w:id="141" w:author="Myslinski, Jason (J.S.)" w:date="2014-05-16T07:55:00Z">
        <w:r>
          <w:rPr>
            <w:rFonts w:cs="Arial"/>
          </w:rPr>
          <w:t>Volume Setting</w:t>
        </w:r>
      </w:ins>
      <w:ins w:id="142" w:author="Myslinski, Jason (J.S.)" w:date="2014-09-18T14:21:00Z">
        <w:r>
          <w:rPr>
            <w:rFonts w:cs="Arial"/>
          </w:rPr>
          <w:t xml:space="preserve"> </w:t>
        </w:r>
      </w:ins>
      <w:ins w:id="143" w:author="Myslinski, Jason (J.S.)" w:date="2014-05-16T07:55:00Z">
        <w:r>
          <w:rPr>
            <w:rFonts w:cs="Arial"/>
          </w:rPr>
          <w:t>Client</w:t>
        </w:r>
      </w:ins>
      <w:ins w:id="144" w:author="Myslinski, Jason (J.S.)" w:date="2014-09-18T14:21:00Z">
        <w:r>
          <w:rPr>
            <w:rFonts w:cs="Arial"/>
          </w:rPr>
          <w:t xml:space="preserve"> </w:t>
        </w:r>
      </w:ins>
      <w:ins w:id="145" w:author="jmyslin2" w:date="2013-11-14T14:26:00Z">
        <w:r>
          <w:rPr>
            <w:rFonts w:cs="Arial"/>
          </w:rPr>
          <w:t xml:space="preserve">will then send the </w:t>
        </w:r>
        <w:proofErr w:type="spellStart"/>
        <w:r>
          <w:rPr>
            <w:rFonts w:cs="Arial"/>
          </w:rPr>
          <w:t>SetVolume</w:t>
        </w:r>
        <w:proofErr w:type="spellEnd"/>
        <w:r>
          <w:rPr>
            <w:rFonts w:cs="Arial"/>
          </w:rPr>
          <w:t xml:space="preserve"> signal to the Volume Setting Server.</w:t>
        </w:r>
        <w:del w:id="146" w:author="Myslinski, Jason (J.S.)" w:date="2014-04-02T09:22:00Z">
          <w:r w:rsidDel="003F1E81">
            <w:rPr>
              <w:rFonts w:cs="Arial"/>
            </w:rPr>
            <w:delText xml:space="preserve"> </w:delText>
          </w:r>
        </w:del>
      </w:ins>
    </w:p>
    <w:p w:rsidR="00AA6AFB" w:rsidRDefault="00AA6AFB">
      <w:pPr>
        <w:numPr>
          <w:ins w:id="147" w:author="jmyslin2" w:date="2013-11-14T14:26:00Z"/>
        </w:numPr>
        <w:rPr>
          <w:ins w:id="148" w:author="jmyslin2" w:date="2013-11-14T14:26:00Z"/>
          <w:rFonts w:cs="Arial"/>
        </w:rPr>
      </w:pPr>
    </w:p>
    <w:p w:rsidR="00AA6AFB" w:rsidRDefault="00AA6AFB"/>
    <w:p w:rsidR="00AA6AFB" w:rsidRDefault="00AA6AFB">
      <w:r>
        <w:rPr>
          <w:rFonts w:cs="Arial"/>
        </w:rPr>
        <w:t xml:space="preserve">Note: for the Volume Button Input Server (Button Receiver or Volume Setting Server) receiving the </w:t>
      </w:r>
      <w:proofErr w:type="spellStart"/>
      <w:r>
        <w:rPr>
          <w:rFonts w:cs="Arial"/>
        </w:rPr>
        <w:t>SetVolume</w:t>
      </w:r>
      <w:proofErr w:type="spellEnd"/>
      <w:r>
        <w:rPr>
          <w:rFonts w:cs="Arial"/>
        </w:rPr>
        <w:t xml:space="preserve"> and </w:t>
      </w:r>
      <w:proofErr w:type="spellStart"/>
      <w:r>
        <w:rPr>
          <w:rFonts w:cs="Arial"/>
        </w:rPr>
        <w:t>SetPointVolume</w:t>
      </w:r>
      <w:proofErr w:type="spellEnd"/>
      <w:r>
        <w:rPr>
          <w:rFonts w:cs="Arial"/>
        </w:rPr>
        <w:t xml:space="preserve"> signals from the Volume Button Input Client (Button Transmitter) reference the following requirements from the Button Strategy section:  “</w:t>
      </w:r>
      <w:r w:rsidRPr="00207615">
        <w:rPr>
          <w:rFonts w:cs="Arial"/>
          <w:u w:val="single"/>
        </w:rPr>
        <w:t xml:space="preserve">BUTTON-GREQ-110929-1-Receivers of </w:t>
      </w:r>
      <w:proofErr w:type="spellStart"/>
      <w:r w:rsidRPr="00207615">
        <w:rPr>
          <w:rFonts w:cs="Arial"/>
          <w:u w:val="single"/>
        </w:rPr>
        <w:t>SetVolume</w:t>
      </w:r>
      <w:proofErr w:type="spellEnd"/>
      <w:r w:rsidRPr="00207615">
        <w:rPr>
          <w:rFonts w:cs="Arial"/>
          <w:u w:val="single"/>
        </w:rPr>
        <w:t xml:space="preserve"> Button presses</w:t>
      </w:r>
      <w:r>
        <w:rPr>
          <w:rFonts w:cs="Arial"/>
        </w:rPr>
        <w:t>” and “</w:t>
      </w:r>
      <w:r w:rsidRPr="00207615">
        <w:rPr>
          <w:rFonts w:cs="Arial"/>
          <w:u w:val="single"/>
        </w:rPr>
        <w:t xml:space="preserve">BUTTON-GREQ-110930-1-Receivers of </w:t>
      </w:r>
      <w:proofErr w:type="spellStart"/>
      <w:r w:rsidRPr="00207615">
        <w:rPr>
          <w:rFonts w:cs="Arial"/>
          <w:u w:val="single"/>
        </w:rPr>
        <w:t>SetPointVolume</w:t>
      </w:r>
      <w:proofErr w:type="spellEnd"/>
      <w:r w:rsidRPr="00207615">
        <w:rPr>
          <w:rFonts w:cs="Arial"/>
          <w:u w:val="single"/>
        </w:rPr>
        <w:t xml:space="preserve"> and </w:t>
      </w:r>
      <w:proofErr w:type="spellStart"/>
      <w:r w:rsidRPr="00207615">
        <w:rPr>
          <w:rFonts w:cs="Arial"/>
          <w:u w:val="single"/>
        </w:rPr>
        <w:t>MFD_SetVol_Level</w:t>
      </w:r>
      <w:proofErr w:type="spellEnd"/>
      <w:r w:rsidRPr="00207615">
        <w:rPr>
          <w:rFonts w:cs="Arial"/>
          <w:u w:val="single"/>
        </w:rPr>
        <w:t xml:space="preserve"> Button Presses</w:t>
      </w:r>
      <w:r>
        <w:rPr>
          <w:rFonts w:cs="Arial"/>
        </w:rPr>
        <w:t>”.</w:t>
      </w:r>
    </w:p>
    <w:p w:rsidR="00AA6AFB" w:rsidRDefault="00AA6AFB">
      <w:pPr>
        <w:rPr>
          <w:rFonts w:cs="Arial"/>
        </w:rPr>
      </w:pPr>
    </w:p>
    <w:p w:rsidR="00AA6AFB" w:rsidRDefault="00AA6AFB">
      <w:pPr>
        <w:rPr>
          <w:rFonts w:cs="Arial"/>
        </w:rPr>
      </w:pPr>
      <w:r>
        <w:rPr>
          <w:rFonts w:cs="Arial"/>
        </w:rPr>
        <w:t>See CAN dB and Input Translation Matrix for any additional volume press sources.</w:t>
      </w:r>
    </w:p>
    <w:p w:rsidR="00AA6AFB" w:rsidRDefault="00AA6AFB">
      <w:pPr>
        <w:rPr>
          <w:rFonts w:cs="Arial"/>
        </w:rPr>
      </w:pPr>
      <w:r>
        <w:rPr>
          <w:rFonts w:cs="Arial"/>
        </w:rPr>
        <w:t xml:space="preserve"> </w:t>
      </w:r>
    </w:p>
    <w:p w:rsidR="00AA6AFB" w:rsidRDefault="00AA6AFB">
      <w:pPr>
        <w:rPr>
          <w:rFonts w:cs="Arial"/>
        </w:rPr>
      </w:pPr>
    </w:p>
    <w:p w:rsidR="00AA6AFB" w:rsidRDefault="00AA6AFB">
      <w:pPr>
        <w:rPr>
          <w:rFonts w:cs="Arial"/>
        </w:rPr>
      </w:pPr>
    </w:p>
    <w:p w:rsidR="00AA6AFB" w:rsidRDefault="00AA6AFB">
      <w:pPr>
        <w:rPr>
          <w:rFonts w:cs="Arial"/>
        </w:rPr>
      </w:pPr>
    </w:p>
    <w:p w:rsidR="00AA6AFB" w:rsidRDefault="00AA6AFB">
      <w:pPr>
        <w:rPr>
          <w:rFonts w:cs="Arial"/>
        </w:rPr>
      </w:pPr>
    </w:p>
    <w:p w:rsidR="00AA6AFB" w:rsidRPr="00AA6AFB" w:rsidRDefault="00AA6AFB" w:rsidP="00AA6AFB">
      <w:pPr>
        <w:pStyle w:val="Heading5"/>
        <w:rPr>
          <w:b w:val="0"/>
          <w:u w:val="single"/>
        </w:rPr>
      </w:pPr>
      <w:r w:rsidRPr="00AA6AFB">
        <w:rPr>
          <w:b w:val="0"/>
          <w:u w:val="single"/>
        </w:rPr>
        <w:lastRenderedPageBreak/>
        <w:t>VOL-SR-REQ-292289/A-Volume Press and Hold Error Handling</w:t>
      </w:r>
    </w:p>
    <w:p w:rsidR="00AA6AFB" w:rsidRDefault="00AA6AFB" w:rsidP="00AA6AFB">
      <w:pPr>
        <w:rPr>
          <w:rFonts w:cs="Arial"/>
        </w:rPr>
      </w:pPr>
      <w:r>
        <w:rPr>
          <w:rFonts w:cs="Arial"/>
        </w:rPr>
        <w:t>The</w:t>
      </w:r>
      <w:r w:rsidRPr="00A608C8">
        <w:rPr>
          <w:rFonts w:cs="Arial"/>
        </w:rPr>
        <w:t xml:space="preserve"> receiver of the volume</w:t>
      </w:r>
      <w:r>
        <w:rPr>
          <w:rFonts w:cs="Arial"/>
        </w:rPr>
        <w:t xml:space="preserve"> up or volume down</w:t>
      </w:r>
      <w:r w:rsidRPr="00A608C8">
        <w:rPr>
          <w:rFonts w:cs="Arial"/>
        </w:rPr>
        <w:t xml:space="preserve"> button press</w:t>
      </w:r>
      <w:r>
        <w:rPr>
          <w:rFonts w:cs="Arial"/>
        </w:rPr>
        <w:t xml:space="preserve"> signal</w:t>
      </w:r>
      <w:r w:rsidRPr="00A608C8">
        <w:rPr>
          <w:rFonts w:cs="Arial"/>
        </w:rPr>
        <w:t xml:space="preserve"> (ex SWCM volume Pressed / </w:t>
      </w:r>
      <w:proofErr w:type="spellStart"/>
      <w:r w:rsidRPr="00A608C8">
        <w:rPr>
          <w:rFonts w:cs="Arial"/>
        </w:rPr>
        <w:t>Not_Pressed</w:t>
      </w:r>
      <w:proofErr w:type="spellEnd"/>
      <w:r w:rsidRPr="00A608C8">
        <w:rPr>
          <w:rFonts w:cs="Arial"/>
        </w:rPr>
        <w:t xml:space="preserve">) </w:t>
      </w:r>
      <w:r>
        <w:rPr>
          <w:rFonts w:cs="Arial"/>
        </w:rPr>
        <w:t xml:space="preserve">shall cancel the volume press and hold feature when: </w:t>
      </w:r>
    </w:p>
    <w:p w:rsidR="00AA6AFB" w:rsidRDefault="00AA6AFB" w:rsidP="004505D6">
      <w:pPr>
        <w:numPr>
          <w:ilvl w:val="0"/>
          <w:numId w:val="8"/>
        </w:numPr>
        <w:rPr>
          <w:rFonts w:cs="Arial"/>
        </w:rPr>
      </w:pPr>
      <w:r>
        <w:rPr>
          <w:rFonts w:cs="Arial"/>
        </w:rPr>
        <w:t>A volume button “Pressed” has been on the network without a volume button “</w:t>
      </w:r>
      <w:proofErr w:type="spellStart"/>
      <w:r>
        <w:rPr>
          <w:rFonts w:cs="Arial"/>
        </w:rPr>
        <w:t>Not_Pressed</w:t>
      </w:r>
      <w:proofErr w:type="spellEnd"/>
      <w:r>
        <w:rPr>
          <w:rFonts w:cs="Arial"/>
        </w:rPr>
        <w:t xml:space="preserve">” for </w:t>
      </w:r>
      <w:proofErr w:type="spellStart"/>
      <w:r>
        <w:rPr>
          <w:rFonts w:cs="Arial"/>
        </w:rPr>
        <w:t>T_Vol_RBAP_Timeout</w:t>
      </w:r>
      <w:proofErr w:type="spellEnd"/>
      <w:r>
        <w:rPr>
          <w:rFonts w:cs="Arial"/>
        </w:rPr>
        <w:t>.</w:t>
      </w:r>
    </w:p>
    <w:p w:rsidR="00AA6AFB" w:rsidRDefault="00AA6AFB" w:rsidP="00AA6AFB">
      <w:pPr>
        <w:rPr>
          <w:rFonts w:cs="Arial"/>
        </w:rPr>
      </w:pPr>
      <w:r>
        <w:rPr>
          <w:rFonts w:cs="Arial"/>
        </w:rPr>
        <w:t>OR</w:t>
      </w:r>
    </w:p>
    <w:p w:rsidR="00AA6AFB" w:rsidRDefault="00AA6AFB" w:rsidP="004505D6">
      <w:pPr>
        <w:numPr>
          <w:ilvl w:val="0"/>
          <w:numId w:val="8"/>
        </w:numPr>
        <w:rPr>
          <w:rFonts w:cs="Arial"/>
        </w:rPr>
      </w:pPr>
      <w:r>
        <w:rPr>
          <w:rFonts w:cs="Arial"/>
        </w:rPr>
        <w:t>Any volume button press opposite the current volume button press is received (</w:t>
      </w:r>
      <w:proofErr w:type="spellStart"/>
      <w:r>
        <w:rPr>
          <w:rFonts w:cs="Arial"/>
        </w:rPr>
        <w:t>ie</w:t>
      </w:r>
      <w:proofErr w:type="spellEnd"/>
      <w:r>
        <w:rPr>
          <w:rFonts w:cs="Arial"/>
        </w:rPr>
        <w:t xml:space="preserve"> volume up vs volume down)</w:t>
      </w:r>
    </w:p>
    <w:p w:rsidR="00AA6AFB" w:rsidRDefault="00AA6AFB" w:rsidP="004505D6">
      <w:pPr>
        <w:numPr>
          <w:ilvl w:val="1"/>
          <w:numId w:val="8"/>
        </w:numPr>
        <w:rPr>
          <w:rFonts w:cs="Arial"/>
        </w:rPr>
      </w:pPr>
      <w:r>
        <w:rPr>
          <w:rFonts w:cs="Arial"/>
        </w:rPr>
        <w:t xml:space="preserve">Ex.  SWC volume </w:t>
      </w:r>
      <w:proofErr w:type="gramStart"/>
      <w:r>
        <w:rPr>
          <w:rFonts w:cs="Arial"/>
        </w:rPr>
        <w:t>Up</w:t>
      </w:r>
      <w:proofErr w:type="gramEnd"/>
      <w:r>
        <w:rPr>
          <w:rFonts w:cs="Arial"/>
        </w:rPr>
        <w:t xml:space="preserve"> button is in a volume press and hold state and an EFP rotary volume Down button is set to “Pressed”.  The SWC volume up press and hold would be cancelled.</w:t>
      </w:r>
    </w:p>
    <w:p w:rsidR="00AA6AFB" w:rsidRDefault="00AA6AFB" w:rsidP="00AA6AFB">
      <w:pPr>
        <w:rPr>
          <w:rFonts w:cs="Arial"/>
        </w:rPr>
      </w:pPr>
    </w:p>
    <w:p w:rsidR="00AA6AFB" w:rsidRDefault="00AA6AFB" w:rsidP="00AA6AFB">
      <w:pPr>
        <w:rPr>
          <w:rFonts w:cs="Arial"/>
        </w:rPr>
      </w:pPr>
      <w:r>
        <w:rPr>
          <w:rFonts w:cs="Arial"/>
        </w:rPr>
        <w:t>When the volume up or a volume down press and hold is cancelled by any of the scenarios in this requirement the receiver of the volume button press signal shall allow the same volume button press or same volume button press and hold function to occur again when:</w:t>
      </w:r>
    </w:p>
    <w:p w:rsidR="00AA6AFB" w:rsidRDefault="00AA6AFB" w:rsidP="004505D6">
      <w:pPr>
        <w:numPr>
          <w:ilvl w:val="0"/>
          <w:numId w:val="9"/>
        </w:numPr>
        <w:rPr>
          <w:rFonts w:cs="Arial"/>
        </w:rPr>
      </w:pPr>
      <w:r>
        <w:rPr>
          <w:rFonts w:cs="Arial"/>
        </w:rPr>
        <w:t>The infotainment system has been powered OFF and back ON again</w:t>
      </w:r>
    </w:p>
    <w:p w:rsidR="00AA6AFB" w:rsidRDefault="00AA6AFB" w:rsidP="004505D6">
      <w:pPr>
        <w:numPr>
          <w:ilvl w:val="1"/>
          <w:numId w:val="9"/>
        </w:numPr>
        <w:rPr>
          <w:rFonts w:cs="Arial"/>
        </w:rPr>
      </w:pPr>
      <w:r>
        <w:rPr>
          <w:rFonts w:cs="Arial"/>
        </w:rPr>
        <w:t xml:space="preserve">Ex.  </w:t>
      </w:r>
      <w:proofErr w:type="spellStart"/>
      <w:r>
        <w:rPr>
          <w:rFonts w:cs="Arial"/>
        </w:rPr>
        <w:t>HMIAudioMode</w:t>
      </w:r>
      <w:proofErr w:type="spellEnd"/>
      <w:r>
        <w:rPr>
          <w:rFonts w:cs="Arial"/>
        </w:rPr>
        <w:t xml:space="preserve"> = ON when press and hold cancelled and </w:t>
      </w:r>
      <w:proofErr w:type="spellStart"/>
      <w:r>
        <w:rPr>
          <w:rFonts w:cs="Arial"/>
        </w:rPr>
        <w:t>HMIAudioMode</w:t>
      </w:r>
      <w:proofErr w:type="spellEnd"/>
      <w:r>
        <w:rPr>
          <w:rFonts w:cs="Arial"/>
        </w:rPr>
        <w:t xml:space="preserve"> went OFF and back ON again</w:t>
      </w:r>
    </w:p>
    <w:p w:rsidR="00AA6AFB" w:rsidRDefault="00AA6AFB" w:rsidP="00AA6AFB">
      <w:pPr>
        <w:rPr>
          <w:rFonts w:cs="Arial"/>
        </w:rPr>
      </w:pPr>
      <w:r>
        <w:rPr>
          <w:rFonts w:cs="Arial"/>
        </w:rPr>
        <w:t>OR</w:t>
      </w:r>
    </w:p>
    <w:p w:rsidR="00AA6AFB" w:rsidRPr="00ED7004" w:rsidRDefault="00AA6AFB" w:rsidP="004505D6">
      <w:pPr>
        <w:numPr>
          <w:ilvl w:val="0"/>
          <w:numId w:val="9"/>
        </w:numPr>
        <w:rPr>
          <w:rFonts w:cs="Arial"/>
        </w:rPr>
      </w:pPr>
      <w:r>
        <w:rPr>
          <w:rFonts w:cs="Arial"/>
        </w:rPr>
        <w:t>A Volume button “</w:t>
      </w:r>
      <w:proofErr w:type="spellStart"/>
      <w:r>
        <w:rPr>
          <w:rFonts w:cs="Arial"/>
        </w:rPr>
        <w:t>Not_Pressed</w:t>
      </w:r>
      <w:proofErr w:type="spellEnd"/>
      <w:r>
        <w:rPr>
          <w:rFonts w:cs="Arial"/>
        </w:rPr>
        <w:t xml:space="preserve">” signal is received for the particular volume signal (ex from SWCM) that previously sent the Volume button Pressed without a Volume button </w:t>
      </w:r>
      <w:proofErr w:type="spellStart"/>
      <w:r>
        <w:rPr>
          <w:rFonts w:cs="Arial"/>
        </w:rPr>
        <w:t>Not_Pressed</w:t>
      </w:r>
      <w:proofErr w:type="spellEnd"/>
      <w:r>
        <w:rPr>
          <w:rFonts w:cs="Arial"/>
        </w:rPr>
        <w:t xml:space="preserve">.  </w:t>
      </w:r>
    </w:p>
    <w:p w:rsidR="00AA6AFB" w:rsidRPr="007761B3" w:rsidRDefault="00AA6AFB" w:rsidP="004505D6">
      <w:pPr>
        <w:numPr>
          <w:ilvl w:val="1"/>
          <w:numId w:val="9"/>
        </w:numPr>
        <w:rPr>
          <w:rFonts w:cs="Arial"/>
        </w:rPr>
      </w:pPr>
      <w:r>
        <w:rPr>
          <w:rFonts w:cs="Arial"/>
        </w:rPr>
        <w:t xml:space="preserve">Ex.  SWCM volume up press and hold was cancelled because of </w:t>
      </w:r>
      <w:proofErr w:type="spellStart"/>
      <w:r>
        <w:rPr>
          <w:rFonts w:cs="Arial"/>
        </w:rPr>
        <w:t>T_Vol_RBAP_Timout</w:t>
      </w:r>
      <w:proofErr w:type="spellEnd"/>
      <w:r>
        <w:rPr>
          <w:rFonts w:cs="Arial"/>
        </w:rPr>
        <w:t xml:space="preserve"> elapsing without a Volume </w:t>
      </w:r>
      <w:proofErr w:type="gramStart"/>
      <w:r>
        <w:rPr>
          <w:rFonts w:cs="Arial"/>
        </w:rPr>
        <w:t>Up</w:t>
      </w:r>
      <w:proofErr w:type="gramEnd"/>
      <w:r>
        <w:rPr>
          <w:rFonts w:cs="Arial"/>
        </w:rPr>
        <w:t xml:space="preserve"> </w:t>
      </w:r>
      <w:proofErr w:type="spellStart"/>
      <w:r>
        <w:rPr>
          <w:rFonts w:cs="Arial"/>
        </w:rPr>
        <w:t>Not_Press</w:t>
      </w:r>
      <w:proofErr w:type="spellEnd"/>
      <w:r>
        <w:rPr>
          <w:rFonts w:cs="Arial"/>
        </w:rPr>
        <w:t xml:space="preserve"> (error on SWCM where didn’t send a </w:t>
      </w:r>
      <w:proofErr w:type="spellStart"/>
      <w:r>
        <w:rPr>
          <w:rFonts w:cs="Arial"/>
        </w:rPr>
        <w:t>Not_Pressed</w:t>
      </w:r>
      <w:proofErr w:type="spellEnd"/>
      <w:r>
        <w:rPr>
          <w:rFonts w:cs="Arial"/>
        </w:rPr>
        <w:t>).  The user presses the SWCM volume up button again (nothing happens) but when the user releases the SWCM volume up button if this time the SWCM sends a volume up “</w:t>
      </w:r>
      <w:proofErr w:type="spellStart"/>
      <w:r>
        <w:rPr>
          <w:rFonts w:cs="Arial"/>
        </w:rPr>
        <w:t>Not_Pressed</w:t>
      </w:r>
      <w:proofErr w:type="spellEnd"/>
      <w:r>
        <w:rPr>
          <w:rFonts w:cs="Arial"/>
        </w:rPr>
        <w:t>” then the volume button press and volume button press and hold functionality would work on the next volume button press.</w:t>
      </w:r>
    </w:p>
    <w:p w:rsidR="00AA6AFB" w:rsidRDefault="00AA6AFB" w:rsidP="00AA6AFB">
      <w:pPr>
        <w:rPr>
          <w:rFonts w:cs="Arial"/>
        </w:rPr>
      </w:pPr>
    </w:p>
    <w:p w:rsidR="00AA6AFB" w:rsidRDefault="00AA6AFB" w:rsidP="00AA6AFB">
      <w:pPr>
        <w:rPr>
          <w:rFonts w:cs="Arial"/>
        </w:rPr>
      </w:pPr>
      <w:r>
        <w:rPr>
          <w:rFonts w:cs="Arial"/>
        </w:rPr>
        <w:t>Reference requirements:</w:t>
      </w:r>
    </w:p>
    <w:p w:rsidR="00AA6AFB" w:rsidRDefault="00AA6AFB" w:rsidP="004505D6">
      <w:pPr>
        <w:numPr>
          <w:ilvl w:val="0"/>
          <w:numId w:val="9"/>
        </w:numPr>
        <w:rPr>
          <w:rFonts w:cs="Arial"/>
        </w:rPr>
      </w:pPr>
      <w:r>
        <w:rPr>
          <w:rFonts w:cs="Arial"/>
        </w:rPr>
        <w:t>VOL-TMR-REQ-292290-T_Vol_RBAP_Timeout</w:t>
      </w:r>
    </w:p>
    <w:p w:rsidR="00AA6AFB" w:rsidRPr="00F97764" w:rsidRDefault="00AA6AFB" w:rsidP="004505D6">
      <w:pPr>
        <w:numPr>
          <w:ilvl w:val="0"/>
          <w:numId w:val="9"/>
        </w:numPr>
        <w:rPr>
          <w:rFonts w:cs="Arial"/>
        </w:rPr>
      </w:pPr>
      <w:r>
        <w:rPr>
          <w:rFonts w:cs="Arial"/>
        </w:rPr>
        <w:t>BUTTON-SR-REQ-014704-Cancelling RBAP</w:t>
      </w:r>
    </w:p>
    <w:p w:rsidR="00AA6AFB" w:rsidRDefault="00AA6AFB" w:rsidP="00AA6AFB">
      <w:pPr>
        <w:rPr>
          <w:rFonts w:cs="Arial"/>
        </w:rPr>
      </w:pPr>
    </w:p>
    <w:p w:rsidR="00AA6AFB" w:rsidRPr="00A608C8" w:rsidRDefault="00AA6AFB" w:rsidP="00AA6AFB">
      <w:pPr>
        <w:rPr>
          <w:rFonts w:cs="Arial"/>
        </w:rPr>
      </w:pPr>
    </w:p>
    <w:p w:rsidR="00AA6AFB" w:rsidRDefault="00AA6AFB" w:rsidP="00AA6AFB">
      <w:pPr>
        <w:pStyle w:val="Heading5"/>
      </w:pPr>
      <w:r w:rsidRPr="00B9479B">
        <w:t>VOL-TMR-REQ-292290/A-</w:t>
      </w:r>
      <w:proofErr w:type="spellStart"/>
      <w:r w:rsidRPr="00B9479B">
        <w:t>T_Vol_RBAP_Timeout</w:t>
      </w:r>
      <w:proofErr w:type="spellEnd"/>
    </w:p>
    <w:p w:rsidR="00AA6AFB" w:rsidRPr="0091772B" w:rsidRDefault="00AA6AFB" w:rsidP="00AA6AF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AA6AFB" w:rsidTr="00AA6AFB">
        <w:trPr>
          <w:jc w:val="center"/>
        </w:trPr>
        <w:tc>
          <w:tcPr>
            <w:tcW w:w="2066"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Default</w:t>
            </w:r>
          </w:p>
        </w:tc>
      </w:tr>
      <w:tr w:rsidR="00AA6AFB" w:rsidTr="00AA6AFB">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AA6AFB" w:rsidRPr="00DF054A" w:rsidRDefault="00AA6AFB">
            <w:pPr>
              <w:spacing w:line="276" w:lineRule="auto"/>
              <w:rPr>
                <w:rFonts w:ascii="Univers" w:eastAsia="Times New Roman" w:hAnsi="Univers" w:cs="Arial"/>
                <w:sz w:val="14"/>
                <w:szCs w:val="14"/>
              </w:rPr>
            </w:pPr>
            <w:proofErr w:type="spellStart"/>
            <w:r w:rsidRPr="00DF054A">
              <w:rPr>
                <w:rFonts w:cs="Arial"/>
                <w:sz w:val="14"/>
                <w:szCs w:val="14"/>
              </w:rPr>
              <w:t>T_Vol_RBAP_Timeout</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AA6AFB" w:rsidRDefault="00AA6AFB" w:rsidP="00AA6AFB">
            <w:pPr>
              <w:rPr>
                <w:rFonts w:cs="Arial"/>
                <w:sz w:val="16"/>
                <w:szCs w:val="16"/>
              </w:rPr>
            </w:pPr>
            <w:r>
              <w:rPr>
                <w:rFonts w:cs="Arial"/>
                <w:sz w:val="16"/>
                <w:szCs w:val="16"/>
              </w:rPr>
              <w:t>The time from when a volume button “Pressed” is received without receiving a volume button “</w:t>
            </w:r>
            <w:proofErr w:type="spellStart"/>
            <w:r>
              <w:rPr>
                <w:rFonts w:cs="Arial"/>
                <w:sz w:val="16"/>
                <w:szCs w:val="16"/>
              </w:rPr>
              <w:t>Not_Press</w:t>
            </w:r>
            <w:proofErr w:type="spellEnd"/>
            <w:r>
              <w:rPr>
                <w:rFonts w:cs="Arial"/>
                <w:sz w:val="16"/>
                <w:szCs w:val="16"/>
              </w:rPr>
              <w:t xml:space="preserve">” before the volume press or press and hold function is cancelled.  </w:t>
            </w:r>
          </w:p>
          <w:p w:rsidR="00AA6AFB" w:rsidRDefault="00AA6AFB" w:rsidP="00AA6AFB">
            <w:pPr>
              <w:rPr>
                <w:rFonts w:cs="Arial"/>
                <w:sz w:val="16"/>
                <w:szCs w:val="16"/>
              </w:rPr>
            </w:pPr>
          </w:p>
          <w:p w:rsidR="00AA6AFB" w:rsidRDefault="00AA6AFB" w:rsidP="00AA6AFB">
            <w:pPr>
              <w:rPr>
                <w:rFonts w:cs="Arial"/>
                <w:sz w:val="16"/>
                <w:szCs w:val="16"/>
              </w:rPr>
            </w:pPr>
            <w:r>
              <w:rPr>
                <w:rFonts w:cs="Arial"/>
                <w:sz w:val="16"/>
                <w:szCs w:val="16"/>
              </w:rPr>
              <w:t xml:space="preserve">This is the </w:t>
            </w:r>
            <w:proofErr w:type="spellStart"/>
            <w:r>
              <w:rPr>
                <w:rFonts w:cs="Arial"/>
                <w:sz w:val="16"/>
                <w:szCs w:val="16"/>
              </w:rPr>
              <w:t>T_RBAP_Timeout</w:t>
            </w:r>
            <w:proofErr w:type="spellEnd"/>
            <w:r>
              <w:rPr>
                <w:rFonts w:cs="Arial"/>
                <w:sz w:val="16"/>
                <w:szCs w:val="16"/>
              </w:rPr>
              <w:t xml:space="preserve"> value for cancelling the volume button Receiver Button Activation Process (RBAP) for the volume button in Button SPSS requirement “</w:t>
            </w:r>
            <w:r>
              <w:rPr>
                <w:rFonts w:cs="Arial"/>
                <w:sz w:val="16"/>
                <w:szCs w:val="16"/>
                <w:u w:val="single"/>
              </w:rPr>
              <w:t>Button-REQ-014704-Cancelling RBAP</w:t>
            </w:r>
            <w:r>
              <w:rPr>
                <w:rFonts w:cs="Arial"/>
                <w:sz w:val="16"/>
                <w:szCs w:val="16"/>
              </w:rPr>
              <w:t xml:space="preserve">” </w:t>
            </w:r>
          </w:p>
          <w:p w:rsidR="00AA6AFB" w:rsidRDefault="00AA6AFB" w:rsidP="00AA6AFB">
            <w:pPr>
              <w:rPr>
                <w:rFonts w:cs="Arial"/>
                <w:sz w:val="16"/>
                <w:szCs w:val="16"/>
              </w:rPr>
            </w:pPr>
          </w:p>
          <w:p w:rsidR="00AA6AFB" w:rsidRDefault="00AA6AFB" w:rsidP="00AA6AFB">
            <w:pPr>
              <w:rPr>
                <w:rFonts w:cs="Arial"/>
                <w:sz w:val="16"/>
                <w:szCs w:val="16"/>
              </w:rPr>
            </w:pPr>
            <w:r>
              <w:rPr>
                <w:rFonts w:cs="Arial"/>
                <w:sz w:val="16"/>
                <w:szCs w:val="16"/>
              </w:rPr>
              <w:t xml:space="preserve">Tolerance for the default value is +/- 100 </w:t>
            </w:r>
            <w:proofErr w:type="spellStart"/>
            <w:r>
              <w:rPr>
                <w:rFonts w:cs="Arial"/>
                <w:sz w:val="16"/>
                <w:szCs w:val="16"/>
              </w:rPr>
              <w:t>msec</w:t>
            </w:r>
            <w:proofErr w:type="spellEnd"/>
          </w:p>
          <w:p w:rsidR="00AA6AFB" w:rsidRDefault="00AA6AFB" w:rsidP="00AA6AFB">
            <w:pPr>
              <w:rPr>
                <w:rFonts w:cs="Arial"/>
                <w:sz w:val="16"/>
                <w:szCs w:val="16"/>
              </w:rPr>
            </w:pPr>
          </w:p>
          <w:p w:rsidR="00AA6AFB" w:rsidRPr="00645FAC" w:rsidRDefault="00AA6AFB" w:rsidP="00AA6AFB">
            <w:pPr>
              <w:rPr>
                <w:rFonts w:cs="Arial"/>
                <w:sz w:val="16"/>
                <w:szCs w:val="16"/>
              </w:rPr>
            </w:pPr>
            <w:r>
              <w:rPr>
                <w:rFonts w:cs="Arial"/>
                <w:sz w:val="16"/>
                <w:szCs w:val="16"/>
              </w:rPr>
              <w:t xml:space="preserve">Note: always use the Default Value </w:t>
            </w:r>
          </w:p>
          <w:p w:rsidR="00AA6AFB" w:rsidRDefault="00AA6AF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ascii="Univers" w:eastAsia="Times New Roman" w:hAnsi="Univers" w:cs="Arial"/>
                <w:sz w:val="14"/>
                <w:szCs w:val="14"/>
              </w:rPr>
            </w:pPr>
            <w:r>
              <w:rPr>
                <w:rFonts w:cs="Arial"/>
                <w:sz w:val="14"/>
                <w:szCs w:val="14"/>
              </w:rPr>
              <w:t>5000 - 10000</w:t>
            </w:r>
          </w:p>
        </w:tc>
        <w:tc>
          <w:tcPr>
            <w:tcW w:w="108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r>
              <w:rPr>
                <w:rFonts w:cs="Arial"/>
                <w:sz w:val="14"/>
                <w:szCs w:val="14"/>
              </w:rPr>
              <w:t>100</w:t>
            </w:r>
          </w:p>
        </w:tc>
        <w:tc>
          <w:tcPr>
            <w:tcW w:w="90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r>
              <w:rPr>
                <w:rFonts w:cs="Arial"/>
                <w:sz w:val="14"/>
                <w:szCs w:val="14"/>
              </w:rPr>
              <w:t>5000</w:t>
            </w:r>
          </w:p>
        </w:tc>
      </w:tr>
    </w:tbl>
    <w:p w:rsidR="00AA6AFB" w:rsidRPr="00B01CDD" w:rsidRDefault="00AA6AFB" w:rsidP="00AA6AFB">
      <w:pPr>
        <w:rPr>
          <w:sz w:val="14"/>
          <w:szCs w:val="14"/>
        </w:rPr>
      </w:pPr>
    </w:p>
    <w:p w:rsidR="00AA6AFB" w:rsidRDefault="00AA6AFB" w:rsidP="00AA6AFB">
      <w:pPr>
        <w:pStyle w:val="Heading4"/>
      </w:pPr>
      <w:r>
        <w:t>Media / Phone / Prompt / VR / TA Volume Settings</w:t>
      </w:r>
    </w:p>
    <w:p w:rsidR="00723B14" w:rsidRDefault="00AA6AFB">
      <w:pPr>
        <w:rPr>
          <w:rFonts w:cs="Arial"/>
          <w:szCs w:val="20"/>
        </w:rPr>
      </w:pPr>
      <w:r>
        <w:rPr>
          <w:rFonts w:cs="Arial"/>
          <w:szCs w:val="20"/>
        </w:rPr>
        <w:t>The Volume Settings Server will have to store multiple volume level settings for different volume sources / prompts and broadcast the volume level status on the Infotainment bus.  Note: Chime volume level strategy is discussed in the Alert section.</w:t>
      </w:r>
    </w:p>
    <w:p w:rsidR="00723B14" w:rsidRDefault="00723B14"/>
    <w:p w:rsidR="00AA6AFB" w:rsidRPr="00AA6AFB" w:rsidRDefault="00AA6AFB" w:rsidP="00AA6AFB">
      <w:pPr>
        <w:pStyle w:val="Heading5"/>
        <w:rPr>
          <w:b w:val="0"/>
          <w:u w:val="single"/>
        </w:rPr>
      </w:pPr>
      <w:r w:rsidRPr="00AA6AFB">
        <w:rPr>
          <w:b w:val="0"/>
          <w:u w:val="single"/>
        </w:rPr>
        <w:t>VOL-SR-REQ-014859/B-Media Volume (</w:t>
      </w:r>
      <w:proofErr w:type="spellStart"/>
      <w:r w:rsidRPr="00AA6AFB">
        <w:rPr>
          <w:b w:val="0"/>
          <w:u w:val="single"/>
        </w:rPr>
        <w:t>TcSE</w:t>
      </w:r>
      <w:proofErr w:type="spellEnd"/>
      <w:r w:rsidRPr="00AA6AFB">
        <w:rPr>
          <w:b w:val="0"/>
          <w:u w:val="single"/>
        </w:rPr>
        <w:t xml:space="preserve"> ROIN-39859-1)</w:t>
      </w:r>
    </w:p>
    <w:p w:rsidR="00723B14" w:rsidRDefault="00AA6AFB">
      <w:pPr>
        <w:rPr>
          <w:szCs w:val="20"/>
        </w:rPr>
      </w:pPr>
      <w:r>
        <w:rPr>
          <w:rFonts w:cs="Arial"/>
          <w:szCs w:val="20"/>
        </w:rPr>
        <w:t>The Media volume (</w:t>
      </w:r>
      <w:proofErr w:type="spellStart"/>
      <w:r>
        <w:rPr>
          <w:rStyle w:val="spelle"/>
          <w:rFonts w:cs="Arial"/>
          <w:szCs w:val="20"/>
        </w:rPr>
        <w:t>ie</w:t>
      </w:r>
      <w:proofErr w:type="spellEnd"/>
      <w:r>
        <w:rPr>
          <w:rFonts w:cs="Arial"/>
          <w:szCs w:val="20"/>
        </w:rPr>
        <w:t xml:space="preserve"> AM / FM / CD / SDARS / DAB / AUX / USB/BT Audio) level is indicated via the Volume Settings Server </w:t>
      </w:r>
      <w:proofErr w:type="spellStart"/>
      <w:r>
        <w:rPr>
          <w:rStyle w:val="spelle"/>
          <w:rFonts w:cs="Arial"/>
          <w:szCs w:val="20"/>
        </w:rPr>
        <w:t>XXX</w:t>
      </w:r>
      <w:r>
        <w:rPr>
          <w:rFonts w:cs="Arial"/>
          <w:szCs w:val="20"/>
        </w:rPr>
        <w:t>_</w:t>
      </w:r>
      <w:r>
        <w:rPr>
          <w:rStyle w:val="spelle"/>
          <w:rFonts w:cs="Arial"/>
          <w:szCs w:val="20"/>
        </w:rPr>
        <w:t>Audio_Volume_</w:t>
      </w:r>
      <w:proofErr w:type="gramStart"/>
      <w:r>
        <w:rPr>
          <w:rFonts w:cs="Arial"/>
          <w:szCs w:val="20"/>
        </w:rPr>
        <w:t>Level.St</w:t>
      </w:r>
      <w:proofErr w:type="spellEnd"/>
      <w:r>
        <w:rPr>
          <w:rFonts w:cs="Arial"/>
          <w:szCs w:val="20"/>
        </w:rPr>
        <w:t>(</w:t>
      </w:r>
      <w:proofErr w:type="gramEnd"/>
      <w:r>
        <w:rPr>
          <w:rFonts w:cs="Arial"/>
          <w:szCs w:val="20"/>
        </w:rPr>
        <w:t>) signal.  Refer to the Volume Setting Server component requirements for details on volume level outputs for each volume step.</w:t>
      </w:r>
    </w:p>
    <w:p w:rsidR="00AA6AFB" w:rsidRPr="00AA6AFB" w:rsidRDefault="00AA6AFB" w:rsidP="00AA6AFB">
      <w:pPr>
        <w:pStyle w:val="Heading5"/>
        <w:rPr>
          <w:b w:val="0"/>
          <w:u w:val="single"/>
        </w:rPr>
      </w:pPr>
      <w:r w:rsidRPr="00AA6AFB">
        <w:rPr>
          <w:b w:val="0"/>
          <w:u w:val="single"/>
        </w:rPr>
        <w:lastRenderedPageBreak/>
        <w:t>VOL-SR-REQ-014860/B-Phone Volume (</w:t>
      </w:r>
      <w:proofErr w:type="spellStart"/>
      <w:r w:rsidRPr="00AA6AFB">
        <w:rPr>
          <w:b w:val="0"/>
          <w:u w:val="single"/>
        </w:rPr>
        <w:t>TcSE</w:t>
      </w:r>
      <w:proofErr w:type="spellEnd"/>
      <w:r w:rsidRPr="00AA6AFB">
        <w:rPr>
          <w:b w:val="0"/>
          <w:u w:val="single"/>
        </w:rPr>
        <w:t xml:space="preserve"> ROIN-39861-1)</w:t>
      </w:r>
    </w:p>
    <w:p w:rsidR="00723B14" w:rsidRDefault="00AA6AFB">
      <w:pPr>
        <w:rPr>
          <w:szCs w:val="20"/>
        </w:rPr>
      </w:pPr>
      <w:r>
        <w:rPr>
          <w:rFonts w:cs="Arial"/>
          <w:szCs w:val="20"/>
        </w:rPr>
        <w:t xml:space="preserve">The Phone volume level is indicated via the Volume Settings Server </w:t>
      </w:r>
      <w:proofErr w:type="spellStart"/>
      <w:r>
        <w:rPr>
          <w:rStyle w:val="spelle"/>
          <w:rFonts w:cs="Arial"/>
          <w:szCs w:val="20"/>
        </w:rPr>
        <w:t>XXX</w:t>
      </w:r>
      <w:r>
        <w:rPr>
          <w:rFonts w:cs="Arial"/>
          <w:szCs w:val="20"/>
        </w:rPr>
        <w:t>_</w:t>
      </w:r>
      <w:r>
        <w:rPr>
          <w:rStyle w:val="spelle"/>
          <w:rFonts w:cs="Arial"/>
          <w:szCs w:val="20"/>
        </w:rPr>
        <w:t>Phone_Volume_</w:t>
      </w:r>
      <w:proofErr w:type="gramStart"/>
      <w:r>
        <w:rPr>
          <w:rFonts w:cs="Arial"/>
          <w:szCs w:val="20"/>
        </w:rPr>
        <w:t>Level.St</w:t>
      </w:r>
      <w:proofErr w:type="spellEnd"/>
      <w:r>
        <w:rPr>
          <w:rFonts w:cs="Arial"/>
          <w:szCs w:val="20"/>
        </w:rPr>
        <w:t>(</w:t>
      </w:r>
      <w:proofErr w:type="gramEnd"/>
      <w:r>
        <w:rPr>
          <w:rFonts w:cs="Arial"/>
          <w:szCs w:val="20"/>
        </w:rPr>
        <w:t>) signal.  Refer to the Volume Settings Server component requirements for details on volume level outputs for each volume step.</w:t>
      </w:r>
    </w:p>
    <w:p w:rsidR="00AA6AFB" w:rsidRPr="00AA6AFB" w:rsidRDefault="00AA6AFB" w:rsidP="00AA6AFB">
      <w:pPr>
        <w:pStyle w:val="Heading5"/>
        <w:rPr>
          <w:b w:val="0"/>
          <w:u w:val="single"/>
        </w:rPr>
      </w:pPr>
      <w:r w:rsidRPr="00AA6AFB">
        <w:rPr>
          <w:b w:val="0"/>
          <w:u w:val="single"/>
        </w:rPr>
        <w:t>VOL-SR-REQ-014861/B-Prompt Volume (</w:t>
      </w:r>
      <w:proofErr w:type="spellStart"/>
      <w:r w:rsidRPr="00AA6AFB">
        <w:rPr>
          <w:b w:val="0"/>
          <w:u w:val="single"/>
        </w:rPr>
        <w:t>TcSE</w:t>
      </w:r>
      <w:proofErr w:type="spellEnd"/>
      <w:r w:rsidRPr="00AA6AFB">
        <w:rPr>
          <w:b w:val="0"/>
          <w:u w:val="single"/>
        </w:rPr>
        <w:t xml:space="preserve"> ROIN-39862-2)</w:t>
      </w:r>
    </w:p>
    <w:p w:rsidR="00723B14" w:rsidRDefault="00AA6AFB">
      <w:pPr>
        <w:rPr>
          <w:rFonts w:cs="Arial"/>
          <w:szCs w:val="20"/>
        </w:rPr>
      </w:pPr>
      <w:r>
        <w:rPr>
          <w:rFonts w:cs="Arial"/>
          <w:szCs w:val="20"/>
        </w:rPr>
        <w:t xml:space="preserve">The mixable Prompt volume level is indicated via the Volume Settings Server </w:t>
      </w:r>
      <w:proofErr w:type="spellStart"/>
      <w:r>
        <w:rPr>
          <w:rStyle w:val="spelle"/>
          <w:rFonts w:cs="Arial"/>
          <w:szCs w:val="20"/>
        </w:rPr>
        <w:t>Prompt_Volume_</w:t>
      </w:r>
      <w:r>
        <w:rPr>
          <w:rFonts w:cs="Arial"/>
          <w:szCs w:val="20"/>
        </w:rPr>
        <w:t>Level.St</w:t>
      </w:r>
      <w:proofErr w:type="spellEnd"/>
      <w:r>
        <w:rPr>
          <w:rFonts w:cs="Arial"/>
          <w:szCs w:val="20"/>
        </w:rPr>
        <w:t xml:space="preserve"> signal.  Refer to the Volume Setting Server component requirements for details on volume level outputs for each volume step. </w:t>
      </w:r>
    </w:p>
    <w:p w:rsidR="00AA6AFB" w:rsidRPr="00AA6AFB" w:rsidRDefault="00AA6AFB" w:rsidP="00AA6AFB">
      <w:pPr>
        <w:pStyle w:val="Heading5"/>
        <w:rPr>
          <w:b w:val="0"/>
          <w:u w:val="single"/>
        </w:rPr>
      </w:pPr>
      <w:r w:rsidRPr="00AA6AFB">
        <w:rPr>
          <w:b w:val="0"/>
          <w:u w:val="single"/>
        </w:rPr>
        <w:t>VOL-SR-REQ-014862/B-TA Volume (</w:t>
      </w:r>
      <w:proofErr w:type="spellStart"/>
      <w:r w:rsidRPr="00AA6AFB">
        <w:rPr>
          <w:b w:val="0"/>
          <w:u w:val="single"/>
        </w:rPr>
        <w:t>TcSE</w:t>
      </w:r>
      <w:proofErr w:type="spellEnd"/>
      <w:r w:rsidRPr="00AA6AFB">
        <w:rPr>
          <w:b w:val="0"/>
          <w:u w:val="single"/>
        </w:rPr>
        <w:t xml:space="preserve"> ROIN-39863-1)</w:t>
      </w:r>
    </w:p>
    <w:p w:rsidR="00723B14" w:rsidRDefault="00AA6AFB">
      <w:pPr>
        <w:rPr>
          <w:szCs w:val="20"/>
        </w:rPr>
      </w:pPr>
      <w:r>
        <w:rPr>
          <w:rFonts w:cs="Arial"/>
          <w:szCs w:val="20"/>
        </w:rPr>
        <w:t xml:space="preserve">The Traffic Announcement volume level is indicated via the Volume Settings Server </w:t>
      </w:r>
      <w:proofErr w:type="spellStart"/>
      <w:r>
        <w:rPr>
          <w:rStyle w:val="spelle"/>
          <w:rFonts w:cs="Arial"/>
          <w:szCs w:val="20"/>
        </w:rPr>
        <w:t>XXX_TA_Volume_</w:t>
      </w:r>
      <w:proofErr w:type="gramStart"/>
      <w:r>
        <w:rPr>
          <w:rFonts w:cs="Arial"/>
          <w:szCs w:val="20"/>
        </w:rPr>
        <w:t>Level.St</w:t>
      </w:r>
      <w:proofErr w:type="spellEnd"/>
      <w:r>
        <w:rPr>
          <w:rFonts w:cs="Arial"/>
          <w:szCs w:val="20"/>
        </w:rPr>
        <w:t>(</w:t>
      </w:r>
      <w:proofErr w:type="gramEnd"/>
      <w:r>
        <w:rPr>
          <w:rFonts w:cs="Arial"/>
          <w:szCs w:val="20"/>
        </w:rPr>
        <w:t>) signal.  Refer to the Volume Settings Server component requirements for details on volume level outputs for each volume step.</w:t>
      </w:r>
    </w:p>
    <w:p w:rsidR="00AA6AFB" w:rsidRPr="00AA6AFB" w:rsidRDefault="00AA6AFB" w:rsidP="00AA6AFB">
      <w:pPr>
        <w:pStyle w:val="Heading5"/>
        <w:rPr>
          <w:b w:val="0"/>
          <w:u w:val="single"/>
        </w:rPr>
      </w:pPr>
      <w:r w:rsidRPr="00AA6AFB">
        <w:rPr>
          <w:b w:val="0"/>
          <w:u w:val="single"/>
        </w:rPr>
        <w:t>VOL-SR-REQ-014863/B-VR Volume (</w:t>
      </w:r>
      <w:proofErr w:type="spellStart"/>
      <w:r w:rsidRPr="00AA6AFB">
        <w:rPr>
          <w:b w:val="0"/>
          <w:u w:val="single"/>
        </w:rPr>
        <w:t>TcSE</w:t>
      </w:r>
      <w:proofErr w:type="spellEnd"/>
      <w:r w:rsidRPr="00AA6AFB">
        <w:rPr>
          <w:b w:val="0"/>
          <w:u w:val="single"/>
        </w:rPr>
        <w:t xml:space="preserve"> ROIN-39864-1)</w:t>
      </w:r>
    </w:p>
    <w:p w:rsidR="00723B14" w:rsidRDefault="00AA6AFB">
      <w:pPr>
        <w:rPr>
          <w:szCs w:val="20"/>
        </w:rPr>
      </w:pPr>
      <w:r>
        <w:rPr>
          <w:rFonts w:cs="Arial"/>
          <w:szCs w:val="20"/>
        </w:rPr>
        <w:t xml:space="preserve">The Voice Recognition volume level is indicated via the Volume Settings Server </w:t>
      </w:r>
      <w:proofErr w:type="spellStart"/>
      <w:r>
        <w:rPr>
          <w:rStyle w:val="spelle"/>
          <w:rFonts w:cs="Arial"/>
          <w:szCs w:val="20"/>
        </w:rPr>
        <w:t>XXX</w:t>
      </w:r>
      <w:r>
        <w:rPr>
          <w:rFonts w:cs="Arial"/>
          <w:szCs w:val="20"/>
        </w:rPr>
        <w:t>_</w:t>
      </w:r>
      <w:r>
        <w:rPr>
          <w:rStyle w:val="spelle"/>
          <w:rFonts w:cs="Arial"/>
          <w:szCs w:val="20"/>
        </w:rPr>
        <w:t>VR_Volume_</w:t>
      </w:r>
      <w:proofErr w:type="gramStart"/>
      <w:r>
        <w:rPr>
          <w:rFonts w:cs="Arial"/>
          <w:szCs w:val="20"/>
        </w:rPr>
        <w:t>Level.St</w:t>
      </w:r>
      <w:proofErr w:type="spellEnd"/>
      <w:r>
        <w:rPr>
          <w:rFonts w:cs="Arial"/>
          <w:szCs w:val="20"/>
        </w:rPr>
        <w:t>(</w:t>
      </w:r>
      <w:proofErr w:type="gramEnd"/>
      <w:r>
        <w:rPr>
          <w:rFonts w:cs="Arial"/>
          <w:szCs w:val="20"/>
        </w:rPr>
        <w:t>) signal.  Refer to the Volume Settings Server component requirements for details on volume level outputs for each volume step.</w:t>
      </w:r>
    </w:p>
    <w:p w:rsidR="00AA6AFB" w:rsidRDefault="00AA6AFB" w:rsidP="00AA6AFB">
      <w:pPr>
        <w:pStyle w:val="Heading3"/>
      </w:pPr>
      <w:bookmarkStart w:id="149" w:name="_Toc505177170"/>
      <w:r>
        <w:t>Sequence Diagrams</w:t>
      </w:r>
      <w:bookmarkEnd w:id="149"/>
    </w:p>
    <w:p w:rsidR="00AA6AFB" w:rsidRDefault="00AA6AFB" w:rsidP="00AA6AFB">
      <w:pPr>
        <w:pStyle w:val="Heading4"/>
      </w:pPr>
      <w:r w:rsidRPr="00B9479B">
        <w:t>VOL-TMR-REQ-014864/B-</w:t>
      </w:r>
      <w:proofErr w:type="spellStart"/>
      <w:r w:rsidRPr="00B9479B">
        <w:t>Tdisplay_update</w:t>
      </w:r>
      <w:proofErr w:type="spellEnd"/>
      <w:r w:rsidRPr="00B9479B">
        <w:t xml:space="preserve"> (</w:t>
      </w:r>
      <w:proofErr w:type="spellStart"/>
      <w:r w:rsidRPr="00B9479B">
        <w:t>TcSE</w:t>
      </w:r>
      <w:proofErr w:type="spellEnd"/>
      <w:r w:rsidRPr="00B9479B">
        <w:t xml:space="preserve"> ROIN-39868-1)</w:t>
      </w:r>
    </w:p>
    <w:p w:rsidR="00AA6AFB" w:rsidRPr="0091772B" w:rsidRDefault="00AA6AFB" w:rsidP="00AA6AF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AA6AFB" w:rsidTr="00AA6AFB">
        <w:trPr>
          <w:jc w:val="center"/>
        </w:trPr>
        <w:tc>
          <w:tcPr>
            <w:tcW w:w="2066"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Default</w:t>
            </w:r>
          </w:p>
        </w:tc>
      </w:tr>
      <w:tr w:rsidR="00AA6AFB" w:rsidTr="00AA6AFB">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AA6AFB" w:rsidRPr="00DF054A" w:rsidRDefault="00AA6AFB">
            <w:pPr>
              <w:spacing w:line="276" w:lineRule="auto"/>
              <w:rPr>
                <w:rFonts w:ascii="Univers" w:eastAsia="Times New Roman" w:hAnsi="Univers" w:cs="Arial"/>
                <w:sz w:val="14"/>
                <w:szCs w:val="14"/>
              </w:rPr>
            </w:pPr>
            <w:proofErr w:type="spellStart"/>
            <w:r w:rsidRPr="00DF054A">
              <w:rPr>
                <w:rFonts w:cs="Arial"/>
                <w:sz w:val="14"/>
                <w:szCs w:val="14"/>
              </w:rPr>
              <w:t>Tdisplay_update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rPr>
            </w:pPr>
            <w:r>
              <w:rPr>
                <w:rFonts w:cs="Arial"/>
                <w:sz w:val="14"/>
              </w:rPr>
              <w:t xml:space="preserve">Maximum time allowed from when the HMI Output module receives the </w:t>
            </w:r>
            <w:proofErr w:type="spellStart"/>
            <w:r>
              <w:rPr>
                <w:rStyle w:val="spelle"/>
                <w:rFonts w:cs="Arial"/>
                <w:sz w:val="14"/>
              </w:rPr>
              <w:t>XXX_Volume_Level</w:t>
            </w:r>
            <w:proofErr w:type="spellEnd"/>
            <w:r>
              <w:rPr>
                <w:rFonts w:cs="Arial"/>
                <w:sz w:val="14"/>
              </w:rPr>
              <w:t xml:space="preserve"> message with an update until the new volume level is updated on the display.</w:t>
            </w:r>
          </w:p>
          <w:p w:rsidR="00AA6AFB" w:rsidRDefault="00AA6AF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r>
              <w:rPr>
                <w:rFonts w:cs="Arial"/>
                <w:sz w:val="14"/>
                <w:szCs w:val="14"/>
              </w:rPr>
              <w:t>50</w:t>
            </w:r>
          </w:p>
        </w:tc>
      </w:tr>
    </w:tbl>
    <w:p w:rsidR="00AA6AFB" w:rsidRPr="00B01CDD" w:rsidRDefault="00AA6AFB" w:rsidP="00AA6AFB">
      <w:pPr>
        <w:rPr>
          <w:sz w:val="14"/>
          <w:szCs w:val="14"/>
        </w:rPr>
      </w:pPr>
    </w:p>
    <w:p w:rsidR="00AA6AFB" w:rsidRDefault="00AA6AFB" w:rsidP="00AA6AFB">
      <w:pPr>
        <w:pStyle w:val="Heading4"/>
      </w:pPr>
      <w:r w:rsidRPr="00B9479B">
        <w:t>VOL-TMR-REQ-014865/B-</w:t>
      </w:r>
      <w:proofErr w:type="spellStart"/>
      <w:r w:rsidRPr="00B9479B">
        <w:t>Tvol_update</w:t>
      </w:r>
      <w:proofErr w:type="spellEnd"/>
      <w:r w:rsidRPr="00B9479B">
        <w:t xml:space="preserve"> (</w:t>
      </w:r>
      <w:proofErr w:type="spellStart"/>
      <w:r w:rsidRPr="00B9479B">
        <w:t>TcSE</w:t>
      </w:r>
      <w:proofErr w:type="spellEnd"/>
      <w:r w:rsidRPr="00B9479B">
        <w:t xml:space="preserve"> ROIN-39869-2)</w:t>
      </w:r>
    </w:p>
    <w:p w:rsidR="00AA6AFB" w:rsidRPr="0091772B" w:rsidRDefault="00AA6AFB" w:rsidP="00AA6AF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AA6AFB" w:rsidTr="00AA6AFB">
        <w:trPr>
          <w:jc w:val="center"/>
        </w:trPr>
        <w:tc>
          <w:tcPr>
            <w:tcW w:w="2066"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b/>
                <w:sz w:val="14"/>
                <w:szCs w:val="14"/>
              </w:rPr>
            </w:pPr>
            <w:r>
              <w:rPr>
                <w:rFonts w:cs="Arial"/>
                <w:b/>
                <w:sz w:val="14"/>
                <w:szCs w:val="14"/>
              </w:rPr>
              <w:t>Default</w:t>
            </w:r>
          </w:p>
        </w:tc>
      </w:tr>
      <w:tr w:rsidR="00AA6AFB" w:rsidTr="00AA6AFB">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AA6AFB" w:rsidRPr="00DF054A" w:rsidRDefault="00AA6AFB">
            <w:pPr>
              <w:spacing w:line="276" w:lineRule="auto"/>
              <w:rPr>
                <w:rFonts w:ascii="Univers" w:eastAsia="Times New Roman" w:hAnsi="Univers" w:cs="Arial"/>
                <w:sz w:val="14"/>
                <w:szCs w:val="14"/>
              </w:rPr>
            </w:pPr>
            <w:proofErr w:type="spellStart"/>
            <w:r w:rsidRPr="00DF054A">
              <w:rPr>
                <w:rFonts w:cs="Arial"/>
                <w:sz w:val="14"/>
                <w:szCs w:val="14"/>
              </w:rPr>
              <w:t>Tvol_update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 w:val="14"/>
              </w:rPr>
            </w:pPr>
            <w:r>
              <w:rPr>
                <w:rFonts w:cs="Arial"/>
                <w:sz w:val="14"/>
              </w:rPr>
              <w:t>The maximum time allowed from when the Volume Settings Server receives a request to change volume until the Volume Level Status Message is put on the bus.</w:t>
            </w:r>
          </w:p>
          <w:p w:rsidR="00723B14" w:rsidRDefault="00723B14">
            <w:pPr>
              <w:rPr>
                <w:rFonts w:cs="Arial"/>
              </w:rPr>
            </w:pPr>
          </w:p>
          <w:p w:rsidR="00AA6AFB" w:rsidRDefault="00AA6AF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AA6AFB" w:rsidRDefault="00AA6AFB">
            <w:pPr>
              <w:spacing w:line="276" w:lineRule="auto"/>
              <w:jc w:val="center"/>
              <w:rPr>
                <w:rFonts w:ascii="Univers" w:eastAsia="Times New Roman" w:hAnsi="Univers" w:cs="Arial"/>
                <w:sz w:val="14"/>
                <w:szCs w:val="14"/>
              </w:rPr>
            </w:pPr>
            <w:r>
              <w:rPr>
                <w:rFonts w:cs="Arial"/>
                <w:sz w:val="14"/>
                <w:szCs w:val="14"/>
              </w:rPr>
              <w:t>50</w:t>
            </w:r>
          </w:p>
        </w:tc>
      </w:tr>
    </w:tbl>
    <w:p w:rsidR="00AA6AFB" w:rsidRPr="00B01CDD" w:rsidRDefault="00AA6AFB" w:rsidP="00AA6AFB">
      <w:pPr>
        <w:rPr>
          <w:sz w:val="14"/>
          <w:szCs w:val="14"/>
        </w:rPr>
      </w:pPr>
    </w:p>
    <w:p w:rsidR="00AA6AFB" w:rsidRDefault="00AA6AFB" w:rsidP="00AA6AFB">
      <w:pPr>
        <w:pStyle w:val="Heading4"/>
      </w:pPr>
      <w:r>
        <w:t>VOL-SD-REQ-014866/A-Volume adjustment from Volume Button Input Client directly to the Volume Settings Server (</w:t>
      </w:r>
      <w:proofErr w:type="spellStart"/>
      <w:r>
        <w:t>TcSE</w:t>
      </w:r>
      <w:proofErr w:type="spellEnd"/>
      <w:r>
        <w:t xml:space="preserve"> ROIN-39873-1)</w:t>
      </w:r>
    </w:p>
    <w:p w:rsidR="00AA6AFB" w:rsidRPr="00760C18" w:rsidRDefault="00AA6AFB" w:rsidP="00AA6AFB">
      <w:pPr>
        <w:pStyle w:val="BoldText"/>
        <w:ind w:left="720"/>
      </w:pPr>
      <w:r w:rsidRPr="00760C18">
        <w:t>Pre-condition</w:t>
      </w:r>
    </w:p>
    <w:p w:rsidR="00723B14" w:rsidRDefault="00AA6AFB">
      <w:pPr>
        <w:ind w:left="720"/>
        <w:rPr>
          <w:rFonts w:cs="Arial"/>
          <w:szCs w:val="20"/>
        </w:rPr>
      </w:pPr>
      <w:r>
        <w:rPr>
          <w:rFonts w:cs="Arial"/>
          <w:szCs w:val="20"/>
        </w:rPr>
        <w:t>Volume is unchanged</w:t>
      </w:r>
    </w:p>
    <w:p w:rsidR="00723B14" w:rsidRDefault="00723B14">
      <w:pPr>
        <w:ind w:left="720"/>
        <w:rPr>
          <w:rFonts w:cs="Arial"/>
          <w:szCs w:val="20"/>
        </w:rPr>
      </w:pPr>
    </w:p>
    <w:p w:rsidR="00AA6AFB" w:rsidRPr="00760C18" w:rsidRDefault="00AA6AFB" w:rsidP="00AA6AFB">
      <w:pPr>
        <w:pStyle w:val="BoldText"/>
        <w:ind w:left="720"/>
      </w:pPr>
      <w:r w:rsidRPr="00760C18">
        <w:t>Post-condition</w:t>
      </w:r>
    </w:p>
    <w:p w:rsidR="00723B14" w:rsidRDefault="00AA6AFB">
      <w:pPr>
        <w:ind w:left="720"/>
        <w:rPr>
          <w:rFonts w:cs="Arial"/>
          <w:szCs w:val="20"/>
        </w:rPr>
      </w:pPr>
      <w:r>
        <w:rPr>
          <w:rFonts w:cs="Arial"/>
          <w:szCs w:val="20"/>
        </w:rPr>
        <w:t>Adjusted Volume level heard through the speakers and if applicable the volume updated on the display</w:t>
      </w:r>
    </w:p>
    <w:p w:rsidR="00723B14" w:rsidRDefault="00723B14">
      <w:pPr>
        <w:ind w:left="720"/>
        <w:rPr>
          <w:rFonts w:cs="Arial"/>
          <w:szCs w:val="20"/>
        </w:rPr>
      </w:pPr>
    </w:p>
    <w:p w:rsidR="00AA6AFB" w:rsidRPr="00760C18" w:rsidRDefault="00AA6AFB" w:rsidP="00AA6AFB">
      <w:pPr>
        <w:pStyle w:val="BoldText"/>
      </w:pPr>
      <w:r w:rsidRPr="00760C18">
        <w:lastRenderedPageBreak/>
        <w:t>Sequence Diagram</w:t>
      </w:r>
    </w:p>
    <w:p w:rsidR="00AA6AFB" w:rsidRDefault="00AA6AFB" w:rsidP="00D6656D">
      <w:pPr>
        <w:jc w:val="center"/>
        <w:rPr>
          <w:rFonts w:cs="Arial"/>
        </w:rPr>
      </w:pPr>
      <w:r>
        <w:rPr>
          <w:rFonts w:cs="Arial"/>
          <w:noProof/>
        </w:rPr>
        <w:drawing>
          <wp:inline distT="0" distB="0" distL="0" distR="0" wp14:anchorId="29595AC9" wp14:editId="63FC9BF2">
            <wp:extent cx="5476875" cy="3752850"/>
            <wp:effectExtent l="0" t="0" r="9525" b="0"/>
            <wp:docPr id="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76875" cy="3752850"/>
                    </a:xfrm>
                    <a:prstGeom prst="rect">
                      <a:avLst/>
                    </a:prstGeom>
                    <a:noFill/>
                    <a:ln w="9525">
                      <a:noFill/>
                      <a:miter lim="800000"/>
                      <a:headEnd/>
                      <a:tailEnd/>
                    </a:ln>
                  </pic:spPr>
                </pic:pic>
              </a:graphicData>
            </a:graphic>
          </wp:inline>
        </w:drawing>
      </w:r>
    </w:p>
    <w:p w:rsidR="00AA6AFB" w:rsidRDefault="00AA6AFB">
      <w:pPr>
        <w:jc w:val="center"/>
        <w:rPr>
          <w:rFonts w:cs="Arial"/>
        </w:rPr>
      </w:pPr>
    </w:p>
    <w:p w:rsidR="00AA6AFB" w:rsidRPr="003D26EC" w:rsidRDefault="00AA6AFB" w:rsidP="00AA6AFB">
      <w:pPr>
        <w:rPr>
          <w:rFonts w:cs="Arial"/>
        </w:rPr>
      </w:pPr>
      <w:r w:rsidRPr="003D26EC">
        <w:rPr>
          <w:rFonts w:cs="Arial"/>
        </w:rPr>
        <w:t xml:space="preserve">Note: an example for a scenario that would use this sequence diagram (but not limited to this) would be when a CAN EFP sends the </w:t>
      </w:r>
      <w:proofErr w:type="spellStart"/>
      <w:r w:rsidRPr="003D26EC">
        <w:rPr>
          <w:rFonts w:cs="Arial"/>
        </w:rPr>
        <w:t>setVolume</w:t>
      </w:r>
      <w:proofErr w:type="spellEnd"/>
      <w:r w:rsidRPr="003D26EC">
        <w:rPr>
          <w:rFonts w:cs="Arial"/>
        </w:rPr>
        <w:t xml:space="preserve"> signal directly to the AHU / DSP AMP </w:t>
      </w:r>
    </w:p>
    <w:p w:rsidR="00AA6AFB" w:rsidRDefault="00AA6AFB">
      <w:pPr>
        <w:jc w:val="center"/>
        <w:rPr>
          <w:rFonts w:cs="Arial"/>
        </w:rPr>
      </w:pPr>
    </w:p>
    <w:p w:rsidR="00AA6AFB" w:rsidRDefault="00AA6AFB" w:rsidP="00AA6AFB">
      <w:pPr>
        <w:pStyle w:val="Heading4"/>
      </w:pPr>
      <w:r>
        <w:t>VOL-SD-REQ-014867/A-Volume adjustment from the Volume Settings Client to the Volume Settings Server (</w:t>
      </w:r>
      <w:proofErr w:type="spellStart"/>
      <w:r>
        <w:t>TcSE</w:t>
      </w:r>
      <w:proofErr w:type="spellEnd"/>
      <w:r>
        <w:t xml:space="preserve"> ROIN-39878-2)</w:t>
      </w:r>
    </w:p>
    <w:p w:rsidR="00AA6AFB" w:rsidRPr="00760C18" w:rsidRDefault="00AA6AFB" w:rsidP="00AA6AFB">
      <w:pPr>
        <w:pStyle w:val="BoldText"/>
        <w:ind w:left="720"/>
      </w:pPr>
      <w:r w:rsidRPr="00760C18">
        <w:t>Pre-condition</w:t>
      </w:r>
    </w:p>
    <w:p w:rsidR="00723B14" w:rsidRDefault="00AA6AFB">
      <w:pPr>
        <w:ind w:left="720"/>
        <w:rPr>
          <w:rFonts w:cs="Arial"/>
          <w:szCs w:val="20"/>
        </w:rPr>
      </w:pPr>
      <w:r>
        <w:rPr>
          <w:rFonts w:cs="Arial"/>
          <w:szCs w:val="20"/>
        </w:rPr>
        <w:t>Volume is adjusted</w:t>
      </w:r>
    </w:p>
    <w:p w:rsidR="00723B14" w:rsidRDefault="00723B14">
      <w:pPr>
        <w:ind w:left="720"/>
      </w:pPr>
    </w:p>
    <w:p w:rsidR="00AA6AFB" w:rsidRPr="00760C18" w:rsidRDefault="00AA6AFB" w:rsidP="00AA6AFB">
      <w:pPr>
        <w:pStyle w:val="BoldText"/>
        <w:ind w:left="720"/>
      </w:pPr>
      <w:r w:rsidRPr="00760C18">
        <w:t>Post-condition</w:t>
      </w:r>
    </w:p>
    <w:p w:rsidR="00723B14" w:rsidRDefault="00AA6AFB">
      <w:pPr>
        <w:ind w:left="720"/>
        <w:rPr>
          <w:rFonts w:cs="Arial"/>
          <w:szCs w:val="20"/>
        </w:rPr>
      </w:pPr>
      <w:r>
        <w:rPr>
          <w:rFonts w:cs="Arial"/>
          <w:szCs w:val="20"/>
        </w:rPr>
        <w:t>Adjusted Volume level heard through the speakers and if applicable the volume updated on the display</w:t>
      </w:r>
    </w:p>
    <w:p w:rsidR="00723B14" w:rsidRDefault="00723B14">
      <w:pPr>
        <w:ind w:left="720"/>
      </w:pPr>
    </w:p>
    <w:p w:rsidR="00AA6AFB" w:rsidRPr="00760C18" w:rsidRDefault="00AA6AFB" w:rsidP="00AA6AFB">
      <w:pPr>
        <w:pStyle w:val="BoldText"/>
      </w:pPr>
      <w:r w:rsidRPr="00760C18">
        <w:t>Sequence Diagram</w:t>
      </w:r>
    </w:p>
    <w:p w:rsidR="00AA6AFB" w:rsidRDefault="00AA6AFB" w:rsidP="00D6656D">
      <w:pPr>
        <w:jc w:val="center"/>
        <w:rPr>
          <w:rFonts w:cs="Arial"/>
        </w:rPr>
      </w:pPr>
      <w:r>
        <w:rPr>
          <w:rFonts w:cs="Arial"/>
          <w:noProof/>
        </w:rPr>
        <w:drawing>
          <wp:inline distT="0" distB="0" distL="0" distR="0" wp14:anchorId="792B62B6" wp14:editId="1076DE86">
            <wp:extent cx="5476875" cy="2543175"/>
            <wp:effectExtent l="0" t="0" r="9525" b="9525"/>
            <wp:docPr id="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76875" cy="2543175"/>
                    </a:xfrm>
                    <a:prstGeom prst="rect">
                      <a:avLst/>
                    </a:prstGeom>
                    <a:noFill/>
                    <a:ln w="9525">
                      <a:noFill/>
                      <a:miter lim="800000"/>
                      <a:headEnd/>
                      <a:tailEnd/>
                    </a:ln>
                  </pic:spPr>
                </pic:pic>
              </a:graphicData>
            </a:graphic>
          </wp:inline>
        </w:drawing>
      </w:r>
    </w:p>
    <w:p w:rsidR="00AA6AFB" w:rsidRDefault="00AA6AFB">
      <w:pPr>
        <w:rPr>
          <w:rFonts w:cs="Arial"/>
        </w:rPr>
      </w:pPr>
    </w:p>
    <w:p w:rsidR="00AA6AFB" w:rsidRPr="00F65F7E" w:rsidRDefault="00AA6AFB" w:rsidP="00AA6AFB">
      <w:pPr>
        <w:rPr>
          <w:rFonts w:cs="Arial"/>
        </w:rPr>
      </w:pPr>
      <w:r w:rsidRPr="00F65F7E">
        <w:rPr>
          <w:rFonts w:cs="Arial"/>
        </w:rPr>
        <w:t>Note: some examples for a scenario that would use this sequence diagram would be when (not limited to these examples):</w:t>
      </w:r>
    </w:p>
    <w:p w:rsidR="00AA6AFB" w:rsidRPr="00F65F7E" w:rsidRDefault="00AA6AFB" w:rsidP="004505D6">
      <w:pPr>
        <w:numPr>
          <w:ilvl w:val="0"/>
          <w:numId w:val="10"/>
        </w:numPr>
        <w:rPr>
          <w:rFonts w:cs="Arial"/>
        </w:rPr>
      </w:pPr>
      <w:r w:rsidRPr="00F65F7E">
        <w:rPr>
          <w:rFonts w:cs="Arial"/>
        </w:rPr>
        <w:t xml:space="preserve">a CAN SWC volume signal is sent from the Volume Button Input Client to the Volume Settings Client (ex APIM, MFD...) and then the Volume Settings Client sends the </w:t>
      </w:r>
      <w:proofErr w:type="spellStart"/>
      <w:r w:rsidRPr="00F65F7E">
        <w:rPr>
          <w:rFonts w:cs="Arial"/>
        </w:rPr>
        <w:t>setVolume</w:t>
      </w:r>
      <w:proofErr w:type="spellEnd"/>
      <w:r w:rsidRPr="00F65F7E">
        <w:rPr>
          <w:rFonts w:cs="Arial"/>
        </w:rPr>
        <w:t xml:space="preserve"> to the AHU or DSP AMP Volume Settings Server</w:t>
      </w:r>
    </w:p>
    <w:p w:rsidR="00AA6AFB" w:rsidRPr="00F65F7E" w:rsidRDefault="00AA6AFB" w:rsidP="004505D6">
      <w:pPr>
        <w:numPr>
          <w:ilvl w:val="0"/>
          <w:numId w:val="10"/>
        </w:numPr>
        <w:rPr>
          <w:rFonts w:cs="Arial"/>
        </w:rPr>
      </w:pPr>
      <w:r w:rsidRPr="00F65F7E">
        <w:rPr>
          <w:rFonts w:cs="Arial"/>
        </w:rPr>
        <w:t xml:space="preserve">A LIN ICP with volume knob Volume Button Input Client sends </w:t>
      </w:r>
      <w:proofErr w:type="spellStart"/>
      <w:r w:rsidRPr="00F65F7E">
        <w:rPr>
          <w:rFonts w:cs="Arial"/>
        </w:rPr>
        <w:t>setVolume</w:t>
      </w:r>
      <w:proofErr w:type="spellEnd"/>
      <w:r w:rsidRPr="00F65F7E">
        <w:rPr>
          <w:rFonts w:cs="Arial"/>
        </w:rPr>
        <w:t xml:space="preserve"> from LIN ICP to Volume Settings Client (ex APIM, MFD..) which then sends the </w:t>
      </w:r>
      <w:proofErr w:type="spellStart"/>
      <w:r w:rsidRPr="00F65F7E">
        <w:rPr>
          <w:rFonts w:cs="Arial"/>
        </w:rPr>
        <w:t>setVolume</w:t>
      </w:r>
      <w:proofErr w:type="spellEnd"/>
      <w:r w:rsidRPr="00F65F7E">
        <w:rPr>
          <w:rFonts w:cs="Arial"/>
        </w:rPr>
        <w:t xml:space="preserve"> to the AHU or DSP AMP Volume Settings Server </w:t>
      </w:r>
    </w:p>
    <w:p w:rsidR="00AA6AFB" w:rsidRPr="00F65F7E" w:rsidRDefault="00AA6AFB" w:rsidP="00AA6AFB">
      <w:pPr>
        <w:rPr>
          <w:rFonts w:cs="Arial"/>
        </w:rPr>
      </w:pPr>
    </w:p>
    <w:p w:rsidR="00AA6AFB" w:rsidRPr="00F65F7E" w:rsidRDefault="00AA6AFB">
      <w:pPr>
        <w:rPr>
          <w:rFonts w:cs="Arial"/>
        </w:rPr>
      </w:pPr>
    </w:p>
    <w:p w:rsidR="00AA6AFB" w:rsidRDefault="00AA6AFB" w:rsidP="00AA6AFB">
      <w:pPr>
        <w:pStyle w:val="Heading1"/>
      </w:pPr>
      <w:bookmarkStart w:id="150" w:name="_Toc505177171"/>
      <w:r>
        <w:lastRenderedPageBreak/>
        <w:t>Appendix: Reference Documents</w:t>
      </w:r>
      <w:bookmarkEnd w:id="150"/>
    </w:p>
    <w:p w:rsidR="00AA6AFB" w:rsidRPr="00AE06BC" w:rsidRDefault="00AA6AFB" w:rsidP="00AA6AF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Fonts w:cs="Arial"/>
                <w:szCs w:val="20"/>
              </w:rPr>
              <w:t>Reference #</w:t>
            </w:r>
          </w:p>
        </w:tc>
        <w:tc>
          <w:tcPr>
            <w:tcW w:w="756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Fonts w:cs="Arial"/>
                <w:szCs w:val="20"/>
              </w:rPr>
              <w:t>Document Title</w:t>
            </w: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1</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2</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3</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4</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highlight w:val="yellow"/>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5</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6</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7</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8</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9</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ind w:left="360"/>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10</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ind w:left="360"/>
              <w:rPr>
                <w:rFonts w:cs="Arial"/>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11</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12</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Style w:val="msoins00"/>
                <w:rFonts w:cs="Arial"/>
                <w:szCs w:val="20"/>
              </w:rPr>
              <w:t>13</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hideMark/>
          </w:tcPr>
          <w:p w:rsidR="00723B14" w:rsidRDefault="00AA6AFB">
            <w:pPr>
              <w:rPr>
                <w:rFonts w:cs="Arial"/>
                <w:szCs w:val="20"/>
              </w:rPr>
            </w:pPr>
            <w:r>
              <w:rPr>
                <w:rFonts w:cs="Arial"/>
                <w:szCs w:val="20"/>
              </w:rPr>
              <w:t>14</w:t>
            </w: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autoSpaceDE w:val="0"/>
              <w:autoSpaceDN w:val="0"/>
              <w:adjustRightInd w:val="0"/>
              <w:rPr>
                <w:rFonts w:cs="Arial"/>
                <w:bCs/>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autoSpaceDE w:val="0"/>
              <w:autoSpaceDN w:val="0"/>
              <w:adjustRightInd w:val="0"/>
              <w:rPr>
                <w:rFonts w:cs="Arial"/>
                <w:bCs/>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autoSpaceDE w:val="0"/>
              <w:autoSpaceDN w:val="0"/>
              <w:adjustRightInd w:val="0"/>
              <w:rPr>
                <w:rFonts w:cs="Arial"/>
                <w:bCs/>
                <w:szCs w:val="20"/>
              </w:rPr>
            </w:pPr>
          </w:p>
        </w:tc>
      </w:tr>
      <w:tr w:rsidR="00723B14">
        <w:trPr>
          <w:jc w:val="center"/>
        </w:trPr>
        <w:tc>
          <w:tcPr>
            <w:tcW w:w="1293" w:type="dxa"/>
            <w:tcBorders>
              <w:top w:val="single" w:sz="4" w:space="0" w:color="auto"/>
              <w:left w:val="single" w:sz="4" w:space="0" w:color="auto"/>
              <w:bottom w:val="single" w:sz="4" w:space="0" w:color="auto"/>
              <w:right w:val="single" w:sz="4" w:space="0" w:color="auto"/>
            </w:tcBorders>
          </w:tcPr>
          <w:p w:rsidR="00723B14" w:rsidRDefault="00723B14">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rsidR="00723B14" w:rsidRDefault="00723B14">
            <w:pPr>
              <w:autoSpaceDE w:val="0"/>
              <w:autoSpaceDN w:val="0"/>
              <w:adjustRightInd w:val="0"/>
              <w:rPr>
                <w:rFonts w:cs="Arial"/>
                <w:bCs/>
                <w:szCs w:val="20"/>
              </w:rPr>
            </w:pPr>
          </w:p>
        </w:tc>
      </w:tr>
    </w:tbl>
    <w:p w:rsidR="00723B14" w:rsidRDefault="00723B14">
      <w:pPr>
        <w:rPr>
          <w:rFonts w:cs="Arial"/>
          <w:szCs w:val="20"/>
        </w:rPr>
      </w:pPr>
    </w:p>
    <w:p w:rsidR="00AA6AFB" w:rsidRPr="00AE06BC" w:rsidRDefault="00AA6AFB" w:rsidP="00AA6AFB"/>
    <w:sectPr w:rsidR="00AA6AFB" w:rsidRPr="00AE06BC" w:rsidSect="00D6656D">
      <w:headerReference w:type="default" r:id="rId18"/>
      <w:footerReference w:type="default" r:id="rId19"/>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FFB" w:rsidRDefault="00617FFB" w:rsidP="0085312A">
      <w:r>
        <w:separator/>
      </w:r>
    </w:p>
  </w:endnote>
  <w:endnote w:type="continuationSeparator" w:id="0">
    <w:p w:rsidR="00617FFB" w:rsidRDefault="00617FFB"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D6656D"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D6656D" w:rsidRPr="00583AF9" w:rsidRDefault="00D6656D" w:rsidP="00AA6AFB">
          <w:pPr>
            <w:tabs>
              <w:tab w:val="center" w:pos="4320"/>
              <w:tab w:val="right" w:pos="8640"/>
            </w:tabs>
            <w:jc w:val="center"/>
            <w:rPr>
              <w:sz w:val="16"/>
            </w:rPr>
          </w:pPr>
          <w:r w:rsidRPr="00583AF9">
            <w:rPr>
              <w:b/>
              <w:smallCaps/>
              <w:sz w:val="16"/>
            </w:rPr>
            <w:t>file:</w:t>
          </w:r>
          <w:r>
            <w:rPr>
              <w:b/>
              <w:smallCaps/>
              <w:sz w:val="16"/>
            </w:rPr>
            <w:t xml:space="preserve"> </w:t>
          </w:r>
          <w:r>
            <w:rPr>
              <w:b/>
              <w:smallCaps/>
              <w:sz w:val="16"/>
            </w:rPr>
            <w:fldChar w:fldCharType="begin"/>
          </w:r>
          <w:r>
            <w:rPr>
              <w:b/>
              <w:smallCaps/>
              <w:sz w:val="16"/>
            </w:rPr>
            <w:instrText xml:space="preserve"> FILENAME </w:instrText>
          </w:r>
          <w:r>
            <w:rPr>
              <w:b/>
              <w:smallCaps/>
              <w:sz w:val="16"/>
            </w:rPr>
            <w:fldChar w:fldCharType="separate"/>
          </w:r>
          <w:r>
            <w:rPr>
              <w:b/>
              <w:smallCaps/>
              <w:noProof/>
              <w:sz w:val="16"/>
            </w:rPr>
            <w:t>Volume APIM SPSS v1.3 jan 31, 2018.docx</w:t>
          </w:r>
          <w:r>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D6656D" w:rsidRPr="00583AF9" w:rsidRDefault="00D6656D"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D6656D" w:rsidRPr="00583AF9" w:rsidRDefault="00D6656D"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D6656D" w:rsidRPr="000D1DC3" w:rsidRDefault="00D6656D"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501367">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501367">
            <w:rPr>
              <w:noProof/>
              <w:szCs w:val="20"/>
            </w:rPr>
            <w:t>28</w:t>
          </w:r>
          <w:r w:rsidRPr="00583AF9">
            <w:rPr>
              <w:szCs w:val="20"/>
            </w:rPr>
            <w:fldChar w:fldCharType="end"/>
          </w:r>
        </w:p>
      </w:tc>
    </w:tr>
  </w:tbl>
  <w:p w:rsidR="00D6656D" w:rsidRPr="00583AF9" w:rsidRDefault="00D6656D"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FFB" w:rsidRDefault="00617FFB" w:rsidP="0085312A">
      <w:r>
        <w:separator/>
      </w:r>
    </w:p>
  </w:footnote>
  <w:footnote w:type="continuationSeparator" w:id="0">
    <w:p w:rsidR="00617FFB" w:rsidRDefault="00617FFB"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D6656D"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D6656D" w:rsidRDefault="00D6656D" w:rsidP="00AA6AFB">
          <w:pPr>
            <w:pStyle w:val="Date"/>
            <w:jc w:val="center"/>
            <w:rPr>
              <w:rFonts w:ascii="Arial" w:hAnsi="Arial" w:cs="Arial"/>
            </w:rPr>
          </w:pPr>
          <w:r>
            <w:rPr>
              <w:rFonts w:ascii="Arial" w:hAnsi="Arial" w:cs="Arial"/>
              <w:noProof/>
            </w:rPr>
            <w:drawing>
              <wp:inline distT="0" distB="0" distL="0" distR="0" wp14:anchorId="044A1853" wp14:editId="2993EC6A">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D6656D" w:rsidRDefault="00D6656D" w:rsidP="00AA6AFB">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D6656D" w:rsidRDefault="00D6656D" w:rsidP="00AA6AFB">
          <w:pPr>
            <w:autoSpaceDN w:val="0"/>
            <w:jc w:val="right"/>
            <w:rPr>
              <w:rFonts w:cs="Arial"/>
              <w:b/>
              <w:sz w:val="16"/>
              <w:szCs w:val="16"/>
            </w:rPr>
          </w:pPr>
          <w:r>
            <w:rPr>
              <w:rFonts w:cs="Arial"/>
              <w:b/>
              <w:sz w:val="16"/>
              <w:szCs w:val="16"/>
            </w:rPr>
            <w:t>Subsystem Part Specific Specification</w:t>
          </w:r>
        </w:p>
        <w:p w:rsidR="00D6656D" w:rsidRDefault="00D6656D" w:rsidP="00AA6AFB">
          <w:pPr>
            <w:autoSpaceDN w:val="0"/>
            <w:jc w:val="right"/>
            <w:rPr>
              <w:rFonts w:cs="Arial"/>
              <w:szCs w:val="20"/>
            </w:rPr>
          </w:pPr>
          <w:r>
            <w:rPr>
              <w:rFonts w:cs="Arial"/>
              <w:b/>
              <w:sz w:val="16"/>
              <w:szCs w:val="16"/>
            </w:rPr>
            <w:t>Engineering Specification</w:t>
          </w:r>
        </w:p>
      </w:tc>
    </w:tr>
  </w:tbl>
  <w:p w:rsidR="00D6656D" w:rsidRPr="000D1DC3" w:rsidRDefault="00D6656D"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130F6114"/>
    <w:multiLevelType w:val="hybridMultilevel"/>
    <w:tmpl w:val="AA4A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606106"/>
    <w:multiLevelType w:val="hybridMultilevel"/>
    <w:tmpl w:val="8DF2FA4C"/>
    <w:lvl w:ilvl="0" w:tplc="A2B0B93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26122"/>
    <w:multiLevelType w:val="hybridMultilevel"/>
    <w:tmpl w:val="A6660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68CD6113"/>
    <w:multiLevelType w:val="hybridMultilevel"/>
    <w:tmpl w:val="BB100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6"/>
  </w:num>
  <w:num w:numId="8">
    <w:abstractNumId w:val="5"/>
  </w:num>
  <w:num w:numId="9">
    <w:abstractNumId w:val="8"/>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00D82"/>
    <w:rsid w:val="00012850"/>
    <w:rsid w:val="00051423"/>
    <w:rsid w:val="000D1DC3"/>
    <w:rsid w:val="00151537"/>
    <w:rsid w:val="00193F35"/>
    <w:rsid w:val="001C09E8"/>
    <w:rsid w:val="001F31C1"/>
    <w:rsid w:val="002566C9"/>
    <w:rsid w:val="002A6CE2"/>
    <w:rsid w:val="002B075A"/>
    <w:rsid w:val="003608D2"/>
    <w:rsid w:val="003874CD"/>
    <w:rsid w:val="003C0C76"/>
    <w:rsid w:val="0040647E"/>
    <w:rsid w:val="00424137"/>
    <w:rsid w:val="004505D6"/>
    <w:rsid w:val="00463E8B"/>
    <w:rsid w:val="00471CC7"/>
    <w:rsid w:val="00491BBB"/>
    <w:rsid w:val="004C4667"/>
    <w:rsid w:val="00501367"/>
    <w:rsid w:val="00502E45"/>
    <w:rsid w:val="005241ED"/>
    <w:rsid w:val="00530C8E"/>
    <w:rsid w:val="0057297D"/>
    <w:rsid w:val="00574CEC"/>
    <w:rsid w:val="00580D99"/>
    <w:rsid w:val="00583AF9"/>
    <w:rsid w:val="00586F13"/>
    <w:rsid w:val="005C5317"/>
    <w:rsid w:val="005F3200"/>
    <w:rsid w:val="00617FFB"/>
    <w:rsid w:val="00625C03"/>
    <w:rsid w:val="006260F9"/>
    <w:rsid w:val="0065745C"/>
    <w:rsid w:val="0071307B"/>
    <w:rsid w:val="00723B14"/>
    <w:rsid w:val="007C2C46"/>
    <w:rsid w:val="008460A7"/>
    <w:rsid w:val="0085312A"/>
    <w:rsid w:val="008A77F0"/>
    <w:rsid w:val="008B0F55"/>
    <w:rsid w:val="008C133C"/>
    <w:rsid w:val="008C5B86"/>
    <w:rsid w:val="008D1E1E"/>
    <w:rsid w:val="00902826"/>
    <w:rsid w:val="00935347"/>
    <w:rsid w:val="009503AA"/>
    <w:rsid w:val="009731C0"/>
    <w:rsid w:val="009765B1"/>
    <w:rsid w:val="009C78FC"/>
    <w:rsid w:val="009D4120"/>
    <w:rsid w:val="009E757D"/>
    <w:rsid w:val="00A814BF"/>
    <w:rsid w:val="00AA6AFB"/>
    <w:rsid w:val="00AA7830"/>
    <w:rsid w:val="00AB4863"/>
    <w:rsid w:val="00AD4E38"/>
    <w:rsid w:val="00AD76E8"/>
    <w:rsid w:val="00AE366A"/>
    <w:rsid w:val="00B1437A"/>
    <w:rsid w:val="00B64AE1"/>
    <w:rsid w:val="00B73A9F"/>
    <w:rsid w:val="00B85813"/>
    <w:rsid w:val="00C00C83"/>
    <w:rsid w:val="00C02A8F"/>
    <w:rsid w:val="00C05293"/>
    <w:rsid w:val="00C05CF4"/>
    <w:rsid w:val="00C179E9"/>
    <w:rsid w:val="00C571B5"/>
    <w:rsid w:val="00C66C6C"/>
    <w:rsid w:val="00C802BC"/>
    <w:rsid w:val="00C8142F"/>
    <w:rsid w:val="00C9018E"/>
    <w:rsid w:val="00CB710B"/>
    <w:rsid w:val="00CB7873"/>
    <w:rsid w:val="00CC519C"/>
    <w:rsid w:val="00CE7A30"/>
    <w:rsid w:val="00D227C3"/>
    <w:rsid w:val="00D248E1"/>
    <w:rsid w:val="00D27874"/>
    <w:rsid w:val="00D54CD4"/>
    <w:rsid w:val="00D6656D"/>
    <w:rsid w:val="00D8727D"/>
    <w:rsid w:val="00DD1F70"/>
    <w:rsid w:val="00E1021E"/>
    <w:rsid w:val="00E4479E"/>
    <w:rsid w:val="00E8091D"/>
    <w:rsid w:val="00E93D1E"/>
    <w:rsid w:val="00EB0FC2"/>
    <w:rsid w:val="00F4026E"/>
    <w:rsid w:val="00F51A77"/>
    <w:rsid w:val="00F653E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CommentSubject">
    <w:name w:val="annotation subject"/>
    <w:basedOn w:val="CommentText"/>
    <w:next w:val="CommentText"/>
    <w:link w:val="CommentSubjectChar"/>
    <w:uiPriority w:val="99"/>
    <w:semiHidden/>
    <w:unhideWhenUsed/>
    <w:rsid w:val="00AA6AFB"/>
    <w:rPr>
      <w:b/>
      <w:bCs/>
      <w:szCs w:val="20"/>
    </w:rPr>
  </w:style>
  <w:style w:type="character" w:customStyle="1" w:styleId="CommentSubjectChar">
    <w:name w:val="Comment Subject Char"/>
    <w:basedOn w:val="CommentTextChar"/>
    <w:link w:val="CommentSubject"/>
    <w:uiPriority w:val="99"/>
    <w:semiHidden/>
    <w:rsid w:val="00AA6AFB"/>
    <w:rPr>
      <w:rFonts w:ascii="Arial" w:eastAsia="SimSun" w:hAnsi="Arial" w:cs="Times New Roman"/>
      <w:b/>
      <w:bCs/>
      <w:sz w:val="20"/>
      <w:szCs w:val="20"/>
    </w:rPr>
  </w:style>
  <w:style w:type="paragraph" w:styleId="Revision">
    <w:name w:val="Revision"/>
    <w:hidden/>
    <w:uiPriority w:val="99"/>
    <w:semiHidden/>
    <w:rsid w:val="00AA6AFB"/>
    <w:pPr>
      <w:spacing w:after="0" w:line="240" w:lineRule="auto"/>
    </w:pPr>
    <w:rPr>
      <w:rFonts w:ascii="Arial" w:eastAsia="SimSu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CommentSubject">
    <w:name w:val="annotation subject"/>
    <w:basedOn w:val="CommentText"/>
    <w:next w:val="CommentText"/>
    <w:link w:val="CommentSubjectChar"/>
    <w:uiPriority w:val="99"/>
    <w:semiHidden/>
    <w:unhideWhenUsed/>
    <w:rsid w:val="00AA6AFB"/>
    <w:rPr>
      <w:b/>
      <w:bCs/>
      <w:szCs w:val="20"/>
    </w:rPr>
  </w:style>
  <w:style w:type="character" w:customStyle="1" w:styleId="CommentSubjectChar">
    <w:name w:val="Comment Subject Char"/>
    <w:basedOn w:val="CommentTextChar"/>
    <w:link w:val="CommentSubject"/>
    <w:uiPriority w:val="99"/>
    <w:semiHidden/>
    <w:rsid w:val="00AA6AFB"/>
    <w:rPr>
      <w:rFonts w:ascii="Arial" w:eastAsia="SimSun" w:hAnsi="Arial" w:cs="Times New Roman"/>
      <w:b/>
      <w:bCs/>
      <w:sz w:val="20"/>
      <w:szCs w:val="20"/>
    </w:rPr>
  </w:style>
  <w:style w:type="paragraph" w:styleId="Revision">
    <w:name w:val="Revision"/>
    <w:hidden/>
    <w:uiPriority w:val="99"/>
    <w:semiHidden/>
    <w:rsid w:val="00AA6AFB"/>
    <w:pPr>
      <w:spacing w:after="0" w:line="240" w:lineRule="auto"/>
    </w:pPr>
    <w:rPr>
      <w:rFonts w:ascii="Arial" w:eastAsia="SimSu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vs02.pd3.ford.com:8080/tcr/controller/ObjLauncher?wolf_objectid=19.0.79204909&amp;LID=19.0.79204909&amp;tcr_symbolic_target_id=19.0.79204909&amp;tcr_symbolic_property_id=2.0.4153"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ivs02.pd3.ford.com:8080/tcr/controller/ObjLauncher?wolf_objectid=19.0.79140672&amp;LID=19.0.79140672&amp;tcr_symbolic_target_id=19.0.79140672&amp;tcr_symbolic_property_id=2.0.4153"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vs02.pd3.ford.com:8080/tcr/controller/ObjLauncher?wolf_objectid=19.0.79204909&amp;LID=19.0.79204909&amp;tcr_symbolic_target_id=19.0.79204909&amp;tcr_symbolic_property_id=2.0.4153" TargetMode="Externa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yperlink" Target="http://ivs02.pd3.ford.com:8080/tcr/controller/ObjLauncher?wolf_objectid=4.0.54859271&amp;LID=19.0.63426322" TargetMode="External"/><Relationship Id="rId23" Type="http://schemas.openxmlformats.org/officeDocument/2006/relationships/customXml" Target="../customXml/item3.xml"/><Relationship Id="rId10" Type="http://schemas.openxmlformats.org/officeDocument/2006/relationships/hyperlink" Target="http://ivs02.pd3.ford.com:8080/tcr/controller/ObjLauncher?wolf_objectid=19.0.79140672&amp;LID=19.0.79140672&amp;tcr_symbolic_target_id=19.0.79140672&amp;tcr_symbolic_property_id=2.0.4153"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vs02.pd3.ford.com:8080/tcr/controller/ObjLauncher?wolf_objectid=19.0.45455336&amp;LID=19.0.7637493"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B7706939-9C58-4DAF-B9CA-CC7E0B1891C2}"/>
</file>

<file path=customXml/itemProps2.xml><?xml version="1.0" encoding="utf-8"?>
<ds:datastoreItem xmlns:ds="http://schemas.openxmlformats.org/officeDocument/2006/customXml" ds:itemID="{CB0C90D0-89A7-450F-AA2D-EF19D91139C6}"/>
</file>

<file path=customXml/itemProps3.xml><?xml version="1.0" encoding="utf-8"?>
<ds:datastoreItem xmlns:ds="http://schemas.openxmlformats.org/officeDocument/2006/customXml" ds:itemID="{2F4561C4-B847-4E02-B15B-EDC027FE927D}"/>
</file>

<file path=customXml/itemProps4.xml><?xml version="1.0" encoding="utf-8"?>
<ds:datastoreItem xmlns:ds="http://schemas.openxmlformats.org/officeDocument/2006/customXml" ds:itemID="{EF52FF5C-075D-45AA-8302-7119A53A0D06}"/>
</file>

<file path=docProps/app.xml><?xml version="1.0" encoding="utf-8"?>
<Properties xmlns="http://schemas.openxmlformats.org/officeDocument/2006/extended-properties" xmlns:vt="http://schemas.openxmlformats.org/officeDocument/2006/docPropsVTypes">
  <Template>Normal</Template>
  <TotalTime>1</TotalTime>
  <Pages>28</Pages>
  <Words>8515</Words>
  <Characters>48540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56942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2018-02-01T13:43:00Z</dcterms:created>
  <dcterms:modified xsi:type="dcterms:W3CDTF">2018-02-01T13:43:00Z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