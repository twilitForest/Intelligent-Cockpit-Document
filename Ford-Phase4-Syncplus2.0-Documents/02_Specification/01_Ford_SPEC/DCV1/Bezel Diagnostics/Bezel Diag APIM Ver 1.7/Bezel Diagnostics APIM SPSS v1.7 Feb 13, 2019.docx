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EA5F32" w:rsidP="00106C9E"/>
    <w:p w:rsidR="005C2D99" w:rsidRDefault="00EA5F32" w:rsidP="00AC2554">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5C2D99" w:rsidRDefault="00EA5F32">
      <w:pPr>
        <w:jc w:val="center"/>
        <w:rPr>
          <w:rFonts w:cs="Arial"/>
          <w:b/>
          <w:color w:val="000080"/>
          <w:sz w:val="44"/>
          <w:szCs w:val="44"/>
        </w:rPr>
      </w:pPr>
      <w:r>
        <w:rPr>
          <w:rFonts w:cs="Arial"/>
          <w:b/>
          <w:color w:val="000080"/>
          <w:sz w:val="44"/>
          <w:szCs w:val="44"/>
        </w:rPr>
        <w:t>Research &amp; Vehicle Technology</w:t>
      </w:r>
    </w:p>
    <w:p w:rsidR="005C2D99" w:rsidRDefault="00EA5F32">
      <w:pPr>
        <w:jc w:val="center"/>
        <w:rPr>
          <w:rFonts w:cs="Arial"/>
          <w:b/>
          <w:color w:val="000080"/>
          <w:sz w:val="40"/>
          <w:szCs w:val="40"/>
        </w:rPr>
      </w:pPr>
      <w:r>
        <w:rPr>
          <w:rFonts w:cs="Arial"/>
          <w:b/>
          <w:color w:val="000080"/>
          <w:sz w:val="40"/>
          <w:szCs w:val="40"/>
        </w:rPr>
        <w:t>“Infotainment Systems Product Development”</w:t>
      </w:r>
    </w:p>
    <w:p w:rsidR="005C2D99" w:rsidRDefault="00EA5F32">
      <w:pPr>
        <w:jc w:val="center"/>
      </w:pPr>
    </w:p>
    <w:p w:rsidR="005C2D99" w:rsidRDefault="00EA5F32">
      <w:pPr>
        <w:jc w:val="center"/>
      </w:pPr>
    </w:p>
    <w:p w:rsidR="005C2D99" w:rsidRDefault="00EA5F32">
      <w:pPr>
        <w:jc w:val="center"/>
        <w:rPr>
          <w:rFonts w:cs="Arial"/>
          <w:b/>
          <w:sz w:val="52"/>
          <w:szCs w:val="52"/>
        </w:rPr>
      </w:pPr>
      <w:r>
        <w:rPr>
          <w:rFonts w:cs="Arial"/>
          <w:b/>
          <w:sz w:val="52"/>
          <w:szCs w:val="52"/>
        </w:rPr>
        <w:t>Feature – Bezel Diagnostics</w:t>
      </w:r>
    </w:p>
    <w:p w:rsidR="005C2D99" w:rsidRDefault="00EA5F32">
      <w:pPr>
        <w:jc w:val="center"/>
        <w:rPr>
          <w:rFonts w:cs="Arial"/>
          <w:b/>
          <w:sz w:val="52"/>
          <w:szCs w:val="52"/>
        </w:rPr>
      </w:pPr>
    </w:p>
    <w:p w:rsidR="005C2D99" w:rsidRDefault="00EA5F32">
      <w:pPr>
        <w:jc w:val="center"/>
        <w:rPr>
          <w:rFonts w:cs="Arial"/>
          <w:b/>
          <w:sz w:val="52"/>
          <w:szCs w:val="52"/>
        </w:rPr>
      </w:pPr>
      <w:r>
        <w:rPr>
          <w:rFonts w:cs="Arial"/>
          <w:b/>
          <w:sz w:val="52"/>
          <w:szCs w:val="52"/>
        </w:rPr>
        <w:t xml:space="preserve">APIM </w:t>
      </w:r>
      <w:r>
        <w:rPr>
          <w:rFonts w:cs="Arial"/>
          <w:b/>
          <w:sz w:val="52"/>
          <w:szCs w:val="52"/>
        </w:rPr>
        <w:t>Infotainment Subsystem Part Specific Specification (SPSS)</w:t>
      </w:r>
    </w:p>
    <w:p w:rsidR="005C2D99" w:rsidRDefault="00EA5F32">
      <w:pPr>
        <w:jc w:val="center"/>
      </w:pPr>
    </w:p>
    <w:p w:rsidR="005C2D99" w:rsidRDefault="00EA5F32">
      <w:pPr>
        <w:jc w:val="center"/>
      </w:pPr>
    </w:p>
    <w:p w:rsidR="005C2D99" w:rsidRDefault="00EA5F32">
      <w:pPr>
        <w:jc w:val="center"/>
      </w:pPr>
    </w:p>
    <w:p w:rsidR="005C2D99" w:rsidRDefault="00EA5F32">
      <w:pPr>
        <w:jc w:val="center"/>
      </w:pPr>
    </w:p>
    <w:p w:rsidR="005C2D99" w:rsidRDefault="00EA5F32">
      <w:pPr>
        <w:jc w:val="center"/>
        <w:rPr>
          <w:rFonts w:cs="Arial"/>
          <w:sz w:val="28"/>
          <w:szCs w:val="28"/>
        </w:rPr>
      </w:pPr>
      <w:r>
        <w:rPr>
          <w:rFonts w:cs="Arial"/>
          <w:sz w:val="28"/>
          <w:szCs w:val="28"/>
        </w:rPr>
        <w:t>Version 1.7</w:t>
      </w:r>
    </w:p>
    <w:p w:rsidR="005C2D99" w:rsidRDefault="00EA5F32">
      <w:pPr>
        <w:jc w:val="center"/>
        <w:rPr>
          <w:rFonts w:cs="Arial"/>
          <w:b/>
          <w:sz w:val="28"/>
          <w:szCs w:val="28"/>
        </w:rPr>
      </w:pPr>
      <w:r>
        <w:rPr>
          <w:rFonts w:cs="Arial"/>
          <w:b/>
          <w:sz w:val="28"/>
          <w:szCs w:val="28"/>
        </w:rPr>
        <w:t>UNCONTROLLED COPY IF PRINTED</w:t>
      </w:r>
    </w:p>
    <w:p w:rsidR="005C2D99" w:rsidRDefault="00EA5F32">
      <w:pPr>
        <w:jc w:val="center"/>
      </w:pPr>
    </w:p>
    <w:p w:rsidR="005C2D99" w:rsidRDefault="00EA5F32">
      <w:pPr>
        <w:jc w:val="center"/>
        <w:rPr>
          <w:rFonts w:cs="Arial"/>
          <w:b/>
          <w:szCs w:val="22"/>
        </w:rPr>
      </w:pPr>
      <w:r>
        <w:rPr>
          <w:rFonts w:cs="Arial"/>
          <w:b/>
          <w:szCs w:val="22"/>
        </w:rPr>
        <w:t>Version Date:  February 13, 2019</w:t>
      </w:r>
    </w:p>
    <w:p w:rsidR="005C2D99" w:rsidRDefault="00EA5F32">
      <w:pPr>
        <w:jc w:val="center"/>
      </w:pPr>
    </w:p>
    <w:p w:rsidR="005C2D99" w:rsidRDefault="00EA5F32">
      <w:pPr>
        <w:jc w:val="center"/>
      </w:pPr>
    </w:p>
    <w:p w:rsidR="005C2D99" w:rsidRDefault="00EA5F32">
      <w:pPr>
        <w:jc w:val="center"/>
      </w:pPr>
    </w:p>
    <w:p w:rsidR="005C2D99" w:rsidRDefault="00EA5F32">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5C2D99" w:rsidRDefault="00EA5F32">
      <w:pPr>
        <w:jc w:val="center"/>
        <w:outlineLvl w:val="0"/>
        <w:rPr>
          <w:rFonts w:cs="Arial"/>
          <w:b/>
          <w:bCs/>
          <w:sz w:val="28"/>
          <w:szCs w:val="28"/>
          <w:u w:val="single"/>
        </w:rPr>
      </w:pPr>
      <w:r>
        <w:rPr>
          <w:b/>
          <w:sz w:val="36"/>
          <w:szCs w:val="36"/>
        </w:rPr>
        <w:br w:type="page"/>
      </w:r>
      <w:bookmarkStart w:id="0" w:name="_Toc957345"/>
      <w:r>
        <w:rPr>
          <w:rFonts w:cs="Arial"/>
          <w:b/>
          <w:bCs/>
          <w:sz w:val="28"/>
          <w:szCs w:val="28"/>
          <w:u w:val="single"/>
        </w:rPr>
        <w:lastRenderedPageBreak/>
        <w:t>Revision History</w:t>
      </w:r>
      <w:bookmarkEnd w:id="0"/>
    </w:p>
    <w:p w:rsidR="005C2D99" w:rsidRDefault="00EA5F32">
      <w:pPr>
        <w:rPr>
          <w:rFonts w:cs="Arial"/>
        </w:rPr>
      </w:pPr>
    </w:p>
    <w:p w:rsidR="005C2D99" w:rsidRDefault="00EA5F32">
      <w:pPr>
        <w:rPr>
          <w:rFonts w:cs="Arial"/>
        </w:rPr>
      </w:pPr>
    </w:p>
    <w:tbl>
      <w:tblPr>
        <w:tblW w:w="10925" w:type="dxa"/>
        <w:jc w:val="center"/>
        <w:tblLayout w:type="fixed"/>
        <w:tblLook w:val="04A0" w:firstRow="1" w:lastRow="0" w:firstColumn="1" w:lastColumn="0" w:noHBand="0" w:noVBand="1"/>
      </w:tblPr>
      <w:tblGrid>
        <w:gridCol w:w="1746"/>
        <w:gridCol w:w="1020"/>
        <w:gridCol w:w="2341"/>
        <w:gridCol w:w="5818"/>
      </w:tblGrid>
      <w:tr w:rsidR="005C2D99" w:rsidTr="00A30F9E">
        <w:trPr>
          <w:trHeight w:val="346"/>
          <w:jc w:val="center"/>
        </w:trPr>
        <w:tc>
          <w:tcPr>
            <w:tcW w:w="174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5C2D99" w:rsidRDefault="00EA5F32">
            <w:pPr>
              <w:jc w:val="center"/>
              <w:rPr>
                <w:rFonts w:cs="Arial"/>
                <w:b/>
                <w:bCs/>
                <w:lang w:val="fr-FR"/>
              </w:rPr>
            </w:pPr>
            <w:r>
              <w:rPr>
                <w:rFonts w:cs="Arial"/>
                <w:b/>
                <w:bCs/>
                <w:lang w:val="fr-FR"/>
              </w:rPr>
              <w:t>Date</w:t>
            </w:r>
          </w:p>
        </w:tc>
        <w:tc>
          <w:tcPr>
            <w:tcW w:w="102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5C2D99" w:rsidRDefault="00EA5F32">
            <w:pPr>
              <w:jc w:val="center"/>
              <w:rPr>
                <w:rFonts w:cs="Arial"/>
                <w:b/>
                <w:bCs/>
                <w:lang w:val="fr-FR"/>
              </w:rPr>
            </w:pPr>
            <w:r>
              <w:rPr>
                <w:rFonts w:cs="Arial"/>
                <w:b/>
                <w:bCs/>
                <w:lang w:val="fr-FR"/>
              </w:rPr>
              <w:t>Version</w:t>
            </w:r>
          </w:p>
        </w:tc>
        <w:tc>
          <w:tcPr>
            <w:tcW w:w="8159"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5C2D99" w:rsidRDefault="00EA5F32" w:rsidP="004E015F">
            <w:pPr>
              <w:jc w:val="center"/>
              <w:rPr>
                <w:rFonts w:cs="Arial"/>
                <w:b/>
                <w:bCs/>
                <w:lang w:val="fr-FR"/>
              </w:rPr>
            </w:pPr>
            <w:r>
              <w:rPr>
                <w:rFonts w:cs="Arial"/>
                <w:b/>
                <w:bCs/>
                <w:lang w:val="fr-FR"/>
              </w:rPr>
              <w:t>Notes</w:t>
            </w:r>
          </w:p>
        </w:tc>
      </w:tr>
      <w:tr w:rsidR="004E015F" w:rsidRPr="004E015F" w:rsidTr="00A30F9E">
        <w:trPr>
          <w:trHeight w:val="245"/>
          <w:jc w:val="center"/>
        </w:trPr>
        <w:tc>
          <w:tcPr>
            <w:tcW w:w="1746" w:type="dxa"/>
            <w:tcBorders>
              <w:top w:val="single" w:sz="6" w:space="0" w:color="auto"/>
              <w:left w:val="single" w:sz="6" w:space="0" w:color="auto"/>
              <w:bottom w:val="single" w:sz="6" w:space="0" w:color="auto"/>
              <w:right w:val="single" w:sz="6" w:space="0" w:color="auto"/>
            </w:tcBorders>
          </w:tcPr>
          <w:p w:rsidR="004E015F" w:rsidRPr="004E015F" w:rsidRDefault="00EA5F32" w:rsidP="00BB4EFE">
            <w:pPr>
              <w:rPr>
                <w:rFonts w:cs="Arial"/>
                <w:b/>
                <w:sz w:val="16"/>
                <w:lang w:val="fr-FR"/>
              </w:rPr>
            </w:pPr>
            <w:r w:rsidRPr="004E015F">
              <w:rPr>
                <w:rFonts w:cs="Arial"/>
                <w:b/>
                <w:sz w:val="16"/>
                <w:lang w:val="fr-FR"/>
              </w:rPr>
              <w:t>May 30, 2013</w:t>
            </w:r>
          </w:p>
        </w:tc>
        <w:tc>
          <w:tcPr>
            <w:tcW w:w="1020" w:type="dxa"/>
            <w:tcBorders>
              <w:top w:val="single" w:sz="6" w:space="0" w:color="auto"/>
              <w:left w:val="single" w:sz="6" w:space="0" w:color="auto"/>
              <w:bottom w:val="single" w:sz="6" w:space="0" w:color="auto"/>
              <w:right w:val="single" w:sz="6" w:space="0" w:color="auto"/>
            </w:tcBorders>
          </w:tcPr>
          <w:p w:rsidR="004E015F" w:rsidRPr="004E015F" w:rsidRDefault="00EA5F32" w:rsidP="00BB4EFE">
            <w:pPr>
              <w:jc w:val="center"/>
              <w:rPr>
                <w:rFonts w:cs="Arial"/>
                <w:b/>
                <w:sz w:val="16"/>
                <w:lang w:val="fr-FR"/>
              </w:rPr>
            </w:pPr>
            <w:r w:rsidRPr="004E015F">
              <w:rPr>
                <w:rFonts w:cs="Arial"/>
                <w:b/>
                <w:sz w:val="16"/>
                <w:lang w:val="fr-FR"/>
              </w:rPr>
              <w:t>1.0</w:t>
            </w:r>
          </w:p>
        </w:tc>
        <w:tc>
          <w:tcPr>
            <w:tcW w:w="2341" w:type="dxa"/>
            <w:tcBorders>
              <w:top w:val="single" w:sz="6" w:space="0" w:color="auto"/>
              <w:left w:val="single" w:sz="6" w:space="0" w:color="auto"/>
              <w:bottom w:val="single" w:sz="6" w:space="0" w:color="auto"/>
              <w:right w:val="single" w:sz="6" w:space="0" w:color="auto"/>
            </w:tcBorders>
          </w:tcPr>
          <w:p w:rsidR="004E015F" w:rsidRPr="004E015F" w:rsidRDefault="00EA5F32" w:rsidP="004E015F">
            <w:pPr>
              <w:jc w:val="center"/>
              <w:rPr>
                <w:rFonts w:cs="Arial"/>
                <w:b/>
                <w:sz w:val="16"/>
              </w:rPr>
            </w:pPr>
            <w:r w:rsidRPr="004E015F">
              <w:rPr>
                <w:rFonts w:cs="Arial"/>
                <w:b/>
                <w:sz w:val="16"/>
              </w:rPr>
              <w:t>Initial Release</w:t>
            </w:r>
          </w:p>
        </w:tc>
        <w:tc>
          <w:tcPr>
            <w:tcW w:w="5818" w:type="dxa"/>
            <w:tcBorders>
              <w:top w:val="single" w:sz="6" w:space="0" w:color="auto"/>
              <w:left w:val="single" w:sz="6" w:space="0" w:color="auto"/>
              <w:bottom w:val="single" w:sz="6" w:space="0" w:color="auto"/>
              <w:right w:val="single" w:sz="6" w:space="0" w:color="auto"/>
            </w:tcBorders>
          </w:tcPr>
          <w:p w:rsidR="004E015F" w:rsidRPr="004E015F" w:rsidRDefault="00EA5F32">
            <w:pPr>
              <w:rPr>
                <w:rFonts w:cs="Arial"/>
                <w:b/>
                <w:sz w:val="16"/>
              </w:rPr>
            </w:pPr>
          </w:p>
        </w:tc>
      </w:tr>
      <w:tr w:rsidR="004E015F" w:rsidTr="00A30F9E">
        <w:trPr>
          <w:trHeight w:val="245"/>
          <w:jc w:val="center"/>
        </w:trPr>
        <w:tc>
          <w:tcPr>
            <w:tcW w:w="1746" w:type="dxa"/>
            <w:tcBorders>
              <w:top w:val="single" w:sz="6" w:space="0" w:color="auto"/>
              <w:left w:val="single" w:sz="6" w:space="0" w:color="auto"/>
              <w:bottom w:val="single" w:sz="6" w:space="0" w:color="auto"/>
            </w:tcBorders>
            <w:shd w:val="thinDiagCross" w:color="auto" w:fill="D9D9D9" w:themeFill="background1" w:themeFillShade="D9"/>
          </w:tcPr>
          <w:p w:rsidR="004E015F" w:rsidRDefault="00EA5F32">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4E015F" w:rsidRDefault="00EA5F32">
            <w:pPr>
              <w:jc w:val="center"/>
              <w:rPr>
                <w:rFonts w:cs="Arial"/>
                <w:sz w:val="16"/>
                <w:lang w:val="fr-FR"/>
              </w:rPr>
            </w:pPr>
          </w:p>
        </w:tc>
        <w:tc>
          <w:tcPr>
            <w:tcW w:w="2341" w:type="dxa"/>
            <w:tcBorders>
              <w:top w:val="single" w:sz="6" w:space="0" w:color="auto"/>
              <w:bottom w:val="single" w:sz="6" w:space="0" w:color="auto"/>
            </w:tcBorders>
            <w:shd w:val="thinDiagCross" w:color="auto" w:fill="D9D9D9" w:themeFill="background1" w:themeFillShade="D9"/>
          </w:tcPr>
          <w:p w:rsidR="004E015F" w:rsidRDefault="00EA5F32">
            <w:pPr>
              <w:rPr>
                <w:rFonts w:cs="Arial"/>
                <w:sz w:val="16"/>
              </w:rPr>
            </w:pPr>
          </w:p>
        </w:tc>
        <w:tc>
          <w:tcPr>
            <w:tcW w:w="5818" w:type="dxa"/>
            <w:tcBorders>
              <w:top w:val="single" w:sz="6" w:space="0" w:color="auto"/>
              <w:bottom w:val="single" w:sz="6" w:space="0" w:color="auto"/>
              <w:right w:val="single" w:sz="6" w:space="0" w:color="auto"/>
            </w:tcBorders>
            <w:shd w:val="thinDiagCross" w:color="auto" w:fill="D9D9D9" w:themeFill="background1" w:themeFillShade="D9"/>
          </w:tcPr>
          <w:p w:rsidR="004E015F" w:rsidRDefault="00EA5F32">
            <w:pPr>
              <w:rPr>
                <w:rFonts w:cs="Arial"/>
                <w:sz w:val="16"/>
              </w:rPr>
            </w:pPr>
          </w:p>
        </w:tc>
      </w:tr>
      <w:tr w:rsidR="00A47A08" w:rsidRPr="004E015F" w:rsidTr="00410497">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A47A08" w:rsidRPr="004E015F" w:rsidRDefault="00EA5F32">
            <w:pPr>
              <w:rPr>
                <w:rFonts w:cs="Arial"/>
                <w:b/>
                <w:sz w:val="16"/>
                <w:lang w:val="fr-FR"/>
              </w:rPr>
            </w:pPr>
            <w:r w:rsidRPr="004E015F">
              <w:rPr>
                <w:rFonts w:cs="Arial"/>
                <w:b/>
                <w:sz w:val="16"/>
              </w:rPr>
              <w:t>October</w:t>
            </w:r>
            <w:r w:rsidRPr="004E015F">
              <w:rPr>
                <w:rFonts w:cs="Arial"/>
                <w:b/>
                <w:sz w:val="16"/>
                <w:lang w:val="fr-FR"/>
              </w:rPr>
              <w:t xml:space="preserve"> 15, 2013</w:t>
            </w:r>
          </w:p>
        </w:tc>
        <w:tc>
          <w:tcPr>
            <w:tcW w:w="1020" w:type="dxa"/>
            <w:tcBorders>
              <w:top w:val="single" w:sz="6" w:space="0" w:color="auto"/>
              <w:left w:val="single" w:sz="6" w:space="0" w:color="auto"/>
              <w:bottom w:val="single" w:sz="6" w:space="0" w:color="auto"/>
              <w:right w:val="single" w:sz="6" w:space="0" w:color="auto"/>
            </w:tcBorders>
            <w:hideMark/>
          </w:tcPr>
          <w:p w:rsidR="00A47A08" w:rsidRPr="004E015F" w:rsidRDefault="00EA5F32">
            <w:pPr>
              <w:jc w:val="center"/>
              <w:rPr>
                <w:rFonts w:cs="Arial"/>
                <w:b/>
                <w:sz w:val="16"/>
                <w:lang w:val="fr-FR"/>
              </w:rPr>
            </w:pPr>
            <w:r w:rsidRPr="004E015F">
              <w:rPr>
                <w:rFonts w:cs="Arial"/>
                <w:b/>
                <w:sz w:val="16"/>
                <w:lang w:val="fr-FR"/>
              </w:rPr>
              <w:t>1.1</w:t>
            </w:r>
          </w:p>
        </w:tc>
        <w:tc>
          <w:tcPr>
            <w:tcW w:w="8159" w:type="dxa"/>
            <w:gridSpan w:val="2"/>
            <w:tcBorders>
              <w:top w:val="single" w:sz="6" w:space="0" w:color="auto"/>
              <w:left w:val="single" w:sz="6" w:space="0" w:color="auto"/>
              <w:bottom w:val="single" w:sz="6" w:space="0" w:color="auto"/>
              <w:right w:val="single" w:sz="6" w:space="0" w:color="auto"/>
            </w:tcBorders>
          </w:tcPr>
          <w:p w:rsidR="00A47A08" w:rsidRPr="004E015F" w:rsidRDefault="00EA5F32">
            <w:pPr>
              <w:rPr>
                <w:rFonts w:cs="Arial"/>
                <w:b/>
                <w:sz w:val="16"/>
              </w:rPr>
            </w:pPr>
          </w:p>
        </w:tc>
      </w:tr>
      <w:tr w:rsidR="004E015F" w:rsidTr="00A30F9E">
        <w:trPr>
          <w:trHeight w:val="237"/>
          <w:jc w:val="center"/>
        </w:trPr>
        <w:tc>
          <w:tcPr>
            <w:tcW w:w="1746" w:type="dxa"/>
            <w:tcBorders>
              <w:top w:val="single" w:sz="6" w:space="0" w:color="auto"/>
              <w:left w:val="single" w:sz="6" w:space="0" w:color="auto"/>
              <w:bottom w:val="single" w:sz="6" w:space="0" w:color="auto"/>
              <w:right w:val="single" w:sz="6" w:space="0" w:color="auto"/>
            </w:tcBorders>
          </w:tcPr>
          <w:p w:rsidR="004E015F"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4E015F" w:rsidRDefault="00EA5F32" w:rsidP="004B5004">
            <w:pPr>
              <w:rPr>
                <w:rFonts w:cs="Arial"/>
                <w:sz w:val="16"/>
              </w:rPr>
            </w:pPr>
            <w:r>
              <w:rPr>
                <w:rFonts w:cs="Arial"/>
                <w:sz w:val="16"/>
              </w:rPr>
              <w:t>DIAG-GREQ-304169-1-AAM module</w:t>
            </w:r>
          </w:p>
        </w:tc>
        <w:tc>
          <w:tcPr>
            <w:tcW w:w="5818" w:type="dxa"/>
            <w:tcBorders>
              <w:top w:val="single" w:sz="6" w:space="0" w:color="auto"/>
              <w:left w:val="single" w:sz="6" w:space="0" w:color="auto"/>
              <w:bottom w:val="single" w:sz="6" w:space="0" w:color="auto"/>
              <w:right w:val="single" w:sz="6" w:space="0" w:color="auto"/>
            </w:tcBorders>
          </w:tcPr>
          <w:p w:rsidR="004E015F" w:rsidRDefault="00EA5F32" w:rsidP="004B5004">
            <w:pPr>
              <w:rPr>
                <w:rFonts w:cs="Arial"/>
                <w:sz w:val="16"/>
              </w:rPr>
            </w:pPr>
            <w:r>
              <w:rPr>
                <w:rFonts w:cs="Arial"/>
                <w:sz w:val="16"/>
              </w:rPr>
              <w:t>&lt;jmyslin2 Oct 10, 2013&gt; Added requirement for when AAM module present</w:t>
            </w:r>
          </w:p>
        </w:tc>
      </w:tr>
      <w:tr w:rsidR="004E015F" w:rsidTr="00A30F9E">
        <w:trPr>
          <w:trHeight w:val="245"/>
          <w:jc w:val="center"/>
        </w:trPr>
        <w:tc>
          <w:tcPr>
            <w:tcW w:w="1746" w:type="dxa"/>
            <w:tcBorders>
              <w:top w:val="single" w:sz="6" w:space="0" w:color="auto"/>
              <w:left w:val="single" w:sz="6" w:space="0" w:color="auto"/>
              <w:bottom w:val="single" w:sz="6" w:space="0" w:color="auto"/>
            </w:tcBorders>
            <w:shd w:val="thinDiagCross" w:color="auto" w:fill="D9D9D9" w:themeFill="background1" w:themeFillShade="D9"/>
          </w:tcPr>
          <w:p w:rsidR="004E015F" w:rsidRDefault="00EA5F32" w:rsidP="00BB4EF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4E015F" w:rsidRDefault="00EA5F32" w:rsidP="00BB4EFE">
            <w:pPr>
              <w:jc w:val="center"/>
              <w:rPr>
                <w:rFonts w:cs="Arial"/>
                <w:sz w:val="16"/>
                <w:lang w:val="fr-FR"/>
              </w:rPr>
            </w:pPr>
          </w:p>
        </w:tc>
        <w:tc>
          <w:tcPr>
            <w:tcW w:w="2341" w:type="dxa"/>
            <w:tcBorders>
              <w:top w:val="single" w:sz="6" w:space="0" w:color="auto"/>
              <w:bottom w:val="single" w:sz="6" w:space="0" w:color="auto"/>
            </w:tcBorders>
            <w:shd w:val="thinDiagCross" w:color="auto" w:fill="D9D9D9" w:themeFill="background1" w:themeFillShade="D9"/>
          </w:tcPr>
          <w:p w:rsidR="004E015F" w:rsidRDefault="00EA5F32" w:rsidP="00BB4EFE">
            <w:pPr>
              <w:rPr>
                <w:rFonts w:cs="Arial"/>
                <w:sz w:val="16"/>
              </w:rPr>
            </w:pPr>
          </w:p>
        </w:tc>
        <w:tc>
          <w:tcPr>
            <w:tcW w:w="5818" w:type="dxa"/>
            <w:tcBorders>
              <w:top w:val="single" w:sz="6" w:space="0" w:color="auto"/>
              <w:bottom w:val="single" w:sz="6" w:space="0" w:color="auto"/>
              <w:right w:val="single" w:sz="6" w:space="0" w:color="auto"/>
            </w:tcBorders>
            <w:shd w:val="thinDiagCross" w:color="auto" w:fill="D9D9D9" w:themeFill="background1" w:themeFillShade="D9"/>
          </w:tcPr>
          <w:p w:rsidR="004E015F" w:rsidRDefault="00EA5F32" w:rsidP="00BB4EFE">
            <w:pPr>
              <w:rPr>
                <w:rFonts w:cs="Arial"/>
                <w:sz w:val="16"/>
              </w:rPr>
            </w:pPr>
          </w:p>
        </w:tc>
      </w:tr>
      <w:tr w:rsidR="00A47A08" w:rsidRPr="004E015F" w:rsidTr="00845BCB">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A47A08" w:rsidRPr="004E015F" w:rsidRDefault="00EA5F32" w:rsidP="00BB4EFE">
            <w:pPr>
              <w:rPr>
                <w:rFonts w:cs="Arial"/>
                <w:b/>
                <w:sz w:val="16"/>
                <w:lang w:val="fr-FR"/>
              </w:rPr>
            </w:pPr>
            <w:r>
              <w:rPr>
                <w:rFonts w:cs="Arial"/>
                <w:b/>
                <w:sz w:val="16"/>
              </w:rPr>
              <w:t>December 10, 2014</w:t>
            </w:r>
          </w:p>
        </w:tc>
        <w:tc>
          <w:tcPr>
            <w:tcW w:w="1020" w:type="dxa"/>
            <w:tcBorders>
              <w:top w:val="single" w:sz="6" w:space="0" w:color="auto"/>
              <w:left w:val="single" w:sz="6" w:space="0" w:color="auto"/>
              <w:bottom w:val="single" w:sz="6" w:space="0" w:color="auto"/>
              <w:right w:val="single" w:sz="6" w:space="0" w:color="auto"/>
            </w:tcBorders>
            <w:hideMark/>
          </w:tcPr>
          <w:p w:rsidR="00A47A08" w:rsidRPr="004E015F" w:rsidRDefault="00EA5F32" w:rsidP="00BB4EFE">
            <w:pPr>
              <w:jc w:val="center"/>
              <w:rPr>
                <w:rFonts w:cs="Arial"/>
                <w:b/>
                <w:sz w:val="16"/>
                <w:lang w:val="fr-FR"/>
              </w:rPr>
            </w:pPr>
            <w:r>
              <w:rPr>
                <w:rFonts w:cs="Arial"/>
                <w:b/>
                <w:sz w:val="16"/>
                <w:lang w:val="fr-FR"/>
              </w:rPr>
              <w:t>1.2</w:t>
            </w:r>
          </w:p>
        </w:tc>
        <w:tc>
          <w:tcPr>
            <w:tcW w:w="8159" w:type="dxa"/>
            <w:gridSpan w:val="2"/>
            <w:tcBorders>
              <w:top w:val="single" w:sz="6" w:space="0" w:color="auto"/>
              <w:left w:val="single" w:sz="6" w:space="0" w:color="auto"/>
              <w:bottom w:val="single" w:sz="6" w:space="0" w:color="auto"/>
              <w:right w:val="single" w:sz="6" w:space="0" w:color="auto"/>
            </w:tcBorders>
          </w:tcPr>
          <w:p w:rsidR="00A47A08" w:rsidRPr="004E015F" w:rsidRDefault="00EA5F32" w:rsidP="00BB4EFE">
            <w:pPr>
              <w:rPr>
                <w:rFonts w:cs="Arial"/>
                <w:b/>
                <w:sz w:val="16"/>
              </w:rPr>
            </w:pPr>
          </w:p>
        </w:tc>
      </w:tr>
      <w:tr w:rsidR="004E015F" w:rsidTr="00A30F9E">
        <w:trPr>
          <w:trHeight w:val="237"/>
          <w:jc w:val="center"/>
        </w:trPr>
        <w:tc>
          <w:tcPr>
            <w:tcW w:w="1746" w:type="dxa"/>
            <w:tcBorders>
              <w:top w:val="single" w:sz="6" w:space="0" w:color="auto"/>
              <w:left w:val="single" w:sz="6" w:space="0" w:color="auto"/>
              <w:right w:val="single" w:sz="6" w:space="0" w:color="auto"/>
            </w:tcBorders>
          </w:tcPr>
          <w:p w:rsidR="004E015F"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4E015F" w:rsidRPr="004E015F" w:rsidRDefault="00EA5F32" w:rsidP="004B5004">
            <w:pPr>
              <w:rPr>
                <w:rFonts w:cs="Arial"/>
                <w:sz w:val="16"/>
                <w:szCs w:val="16"/>
              </w:rPr>
            </w:pPr>
            <w:r w:rsidRPr="004E015F">
              <w:rPr>
                <w:rFonts w:cs="Arial"/>
                <w:sz w:val="16"/>
                <w:szCs w:val="16"/>
              </w:rPr>
              <w:t>DIAG-FRD-REQ-016476/B-Bezel Diagnostics (TcSE ROIN-291321-1)</w:t>
            </w:r>
          </w:p>
        </w:tc>
        <w:tc>
          <w:tcPr>
            <w:tcW w:w="5818" w:type="dxa"/>
            <w:tcBorders>
              <w:top w:val="single" w:sz="6" w:space="0" w:color="auto"/>
              <w:left w:val="single" w:sz="6" w:space="0" w:color="auto"/>
              <w:bottom w:val="single" w:sz="6" w:space="0" w:color="auto"/>
              <w:right w:val="single" w:sz="6" w:space="0" w:color="auto"/>
            </w:tcBorders>
          </w:tcPr>
          <w:p w:rsidR="004E015F" w:rsidRPr="004E015F" w:rsidRDefault="00EA5F32" w:rsidP="004B5004">
            <w:pPr>
              <w:rPr>
                <w:rFonts w:cs="Calibri"/>
                <w:sz w:val="16"/>
                <w:szCs w:val="16"/>
              </w:rPr>
            </w:pPr>
            <w:r w:rsidRPr="004E015F">
              <w:rPr>
                <w:rFonts w:cs="Calibri"/>
                <w:sz w:val="16"/>
                <w:szCs w:val="16"/>
              </w:rPr>
              <w:t>&lt;jmyslin2 / Hans-Christian Zubert&gt; Update Bezel</w:t>
            </w:r>
            <w:r w:rsidRPr="004E015F">
              <w:rPr>
                <w:rFonts w:cs="Calibri"/>
                <w:sz w:val="16"/>
                <w:szCs w:val="16"/>
              </w:rPr>
              <w:t xml:space="preserve"> Diagnostics SPSS to include LIN ICP part number interface</w:t>
            </w:r>
          </w:p>
        </w:tc>
      </w:tr>
      <w:tr w:rsidR="004E015F" w:rsidTr="00A30F9E">
        <w:trPr>
          <w:trHeight w:val="237"/>
          <w:jc w:val="center"/>
        </w:trPr>
        <w:tc>
          <w:tcPr>
            <w:tcW w:w="1746" w:type="dxa"/>
            <w:tcBorders>
              <w:left w:val="single" w:sz="6" w:space="0" w:color="auto"/>
              <w:right w:val="single" w:sz="6" w:space="0" w:color="auto"/>
            </w:tcBorders>
          </w:tcPr>
          <w:p w:rsidR="004E015F" w:rsidRDefault="00EA5F32" w:rsidP="00AD7C8B">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4E015F" w:rsidRPr="004E015F" w:rsidRDefault="00EA5F32" w:rsidP="00AD7C8B">
            <w:pPr>
              <w:rPr>
                <w:rFonts w:cs="Arial"/>
                <w:sz w:val="16"/>
                <w:szCs w:val="16"/>
              </w:rPr>
            </w:pPr>
            <w:r w:rsidRPr="004E015F">
              <w:rPr>
                <w:rFonts w:cs="Arial"/>
                <w:sz w:val="16"/>
                <w:szCs w:val="16"/>
              </w:rPr>
              <w:t>DIAG-SR-REQ-103696/A-LIN ICP Part Number during Bezel Diagnostics</w:t>
            </w:r>
          </w:p>
        </w:tc>
        <w:tc>
          <w:tcPr>
            <w:tcW w:w="5818" w:type="dxa"/>
            <w:tcBorders>
              <w:top w:val="single" w:sz="6" w:space="0" w:color="auto"/>
              <w:left w:val="single" w:sz="6" w:space="0" w:color="auto"/>
              <w:bottom w:val="single" w:sz="6" w:space="0" w:color="auto"/>
              <w:right w:val="single" w:sz="6" w:space="0" w:color="auto"/>
            </w:tcBorders>
          </w:tcPr>
          <w:p w:rsidR="004E015F" w:rsidRPr="004E015F" w:rsidRDefault="00EA5F32" w:rsidP="00AD7C8B">
            <w:pPr>
              <w:rPr>
                <w:rFonts w:cs="Calibri"/>
                <w:sz w:val="16"/>
                <w:szCs w:val="16"/>
              </w:rPr>
            </w:pPr>
            <w:r w:rsidRPr="004E015F">
              <w:rPr>
                <w:rFonts w:cs="Calibri"/>
                <w:sz w:val="16"/>
                <w:szCs w:val="16"/>
              </w:rPr>
              <w:t>&lt;jmsylin2&gt; New Bezel Diagnostic requirement when have a LIN ICP for displaying part numbers</w:t>
            </w:r>
          </w:p>
        </w:tc>
      </w:tr>
      <w:tr w:rsidR="005A172A" w:rsidTr="00A30F9E">
        <w:trPr>
          <w:trHeight w:val="245"/>
          <w:jc w:val="center"/>
        </w:trPr>
        <w:tc>
          <w:tcPr>
            <w:tcW w:w="1746" w:type="dxa"/>
            <w:tcBorders>
              <w:top w:val="single" w:sz="6" w:space="0" w:color="auto"/>
              <w:left w:val="single" w:sz="6" w:space="0" w:color="auto"/>
              <w:bottom w:val="single" w:sz="6" w:space="0" w:color="auto"/>
            </w:tcBorders>
            <w:shd w:val="thinDiagCross" w:color="auto" w:fill="D9D9D9" w:themeFill="background1" w:themeFillShade="D9"/>
          </w:tcPr>
          <w:p w:rsidR="005A172A" w:rsidRDefault="00EA5F32" w:rsidP="005D4CC7">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5A172A" w:rsidRDefault="00EA5F32" w:rsidP="005D4CC7">
            <w:pPr>
              <w:jc w:val="center"/>
              <w:rPr>
                <w:rFonts w:cs="Arial"/>
                <w:sz w:val="16"/>
                <w:lang w:val="fr-FR"/>
              </w:rPr>
            </w:pPr>
          </w:p>
        </w:tc>
        <w:tc>
          <w:tcPr>
            <w:tcW w:w="2341" w:type="dxa"/>
            <w:tcBorders>
              <w:top w:val="single" w:sz="6" w:space="0" w:color="auto"/>
              <w:bottom w:val="single" w:sz="6" w:space="0" w:color="auto"/>
            </w:tcBorders>
            <w:shd w:val="thinDiagCross" w:color="auto" w:fill="D9D9D9" w:themeFill="background1" w:themeFillShade="D9"/>
          </w:tcPr>
          <w:p w:rsidR="005A172A" w:rsidRDefault="00EA5F32" w:rsidP="005D4CC7">
            <w:pPr>
              <w:rPr>
                <w:rFonts w:cs="Arial"/>
                <w:sz w:val="16"/>
              </w:rPr>
            </w:pPr>
          </w:p>
        </w:tc>
        <w:tc>
          <w:tcPr>
            <w:tcW w:w="5818" w:type="dxa"/>
            <w:tcBorders>
              <w:top w:val="single" w:sz="6" w:space="0" w:color="auto"/>
              <w:bottom w:val="single" w:sz="6" w:space="0" w:color="auto"/>
              <w:right w:val="single" w:sz="6" w:space="0" w:color="auto"/>
            </w:tcBorders>
            <w:shd w:val="thinDiagCross" w:color="auto" w:fill="D9D9D9" w:themeFill="background1" w:themeFillShade="D9"/>
          </w:tcPr>
          <w:p w:rsidR="005A172A" w:rsidRDefault="00EA5F32" w:rsidP="005D4CC7">
            <w:pPr>
              <w:rPr>
                <w:rFonts w:cs="Arial"/>
                <w:sz w:val="16"/>
              </w:rPr>
            </w:pPr>
          </w:p>
        </w:tc>
      </w:tr>
      <w:tr w:rsidR="00A47A08" w:rsidRPr="004E015F" w:rsidTr="00792B92">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A47A08" w:rsidRPr="004E015F" w:rsidRDefault="00EA5F32" w:rsidP="005D4CC7">
            <w:pPr>
              <w:rPr>
                <w:rFonts w:cs="Arial"/>
                <w:b/>
                <w:sz w:val="16"/>
                <w:lang w:val="fr-FR"/>
              </w:rPr>
            </w:pPr>
            <w:r>
              <w:rPr>
                <w:rFonts w:cs="Arial"/>
                <w:b/>
                <w:sz w:val="16"/>
              </w:rPr>
              <w:t>June 4, 2015</w:t>
            </w:r>
          </w:p>
        </w:tc>
        <w:tc>
          <w:tcPr>
            <w:tcW w:w="1020" w:type="dxa"/>
            <w:tcBorders>
              <w:top w:val="single" w:sz="6" w:space="0" w:color="auto"/>
              <w:left w:val="single" w:sz="6" w:space="0" w:color="auto"/>
              <w:bottom w:val="single" w:sz="6" w:space="0" w:color="auto"/>
              <w:right w:val="single" w:sz="6" w:space="0" w:color="auto"/>
            </w:tcBorders>
            <w:hideMark/>
          </w:tcPr>
          <w:p w:rsidR="00A47A08" w:rsidRPr="004E015F" w:rsidRDefault="00EA5F32" w:rsidP="005D4CC7">
            <w:pPr>
              <w:jc w:val="center"/>
              <w:rPr>
                <w:rFonts w:cs="Arial"/>
                <w:b/>
                <w:sz w:val="16"/>
                <w:lang w:val="fr-FR"/>
              </w:rPr>
            </w:pPr>
            <w:r>
              <w:rPr>
                <w:rFonts w:cs="Arial"/>
                <w:b/>
                <w:sz w:val="16"/>
                <w:lang w:val="fr-FR"/>
              </w:rPr>
              <w:t>1.3</w:t>
            </w:r>
          </w:p>
        </w:tc>
        <w:tc>
          <w:tcPr>
            <w:tcW w:w="8159" w:type="dxa"/>
            <w:gridSpan w:val="2"/>
            <w:tcBorders>
              <w:top w:val="single" w:sz="6" w:space="0" w:color="auto"/>
              <w:left w:val="single" w:sz="6" w:space="0" w:color="auto"/>
              <w:bottom w:val="single" w:sz="6" w:space="0" w:color="auto"/>
              <w:right w:val="single" w:sz="6" w:space="0" w:color="auto"/>
            </w:tcBorders>
          </w:tcPr>
          <w:p w:rsidR="00A47A08" w:rsidRPr="004E015F" w:rsidRDefault="00EA5F32" w:rsidP="005D4CC7">
            <w:pPr>
              <w:rPr>
                <w:rFonts w:cs="Arial"/>
                <w:b/>
                <w:sz w:val="16"/>
              </w:rPr>
            </w:pPr>
          </w:p>
        </w:tc>
      </w:tr>
      <w:tr w:rsidR="005A172A" w:rsidTr="00A30F9E">
        <w:trPr>
          <w:trHeight w:val="237"/>
          <w:jc w:val="center"/>
        </w:trPr>
        <w:tc>
          <w:tcPr>
            <w:tcW w:w="1746" w:type="dxa"/>
            <w:tcBorders>
              <w:top w:val="single" w:sz="6" w:space="0" w:color="auto"/>
              <w:left w:val="single" w:sz="6" w:space="0" w:color="auto"/>
              <w:right w:val="single" w:sz="6" w:space="0" w:color="auto"/>
            </w:tcBorders>
          </w:tcPr>
          <w:p w:rsidR="005A172A"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5A172A" w:rsidRPr="005A172A" w:rsidRDefault="00EA5F32" w:rsidP="004B5004">
            <w:pPr>
              <w:rPr>
                <w:rFonts w:cs="Arial"/>
                <w:sz w:val="16"/>
                <w:szCs w:val="16"/>
              </w:rPr>
            </w:pPr>
            <w:r w:rsidRPr="005A172A">
              <w:rPr>
                <w:rFonts w:cs="Arial"/>
                <w:sz w:val="16"/>
                <w:szCs w:val="16"/>
              </w:rPr>
              <w:t>DIAG-SR-REQ-115757/A-Request and Response of HWPN (PCB)</w:t>
            </w:r>
          </w:p>
        </w:tc>
        <w:tc>
          <w:tcPr>
            <w:tcW w:w="5818" w:type="dxa"/>
            <w:tcBorders>
              <w:top w:val="single" w:sz="6" w:space="0" w:color="auto"/>
              <w:left w:val="single" w:sz="6" w:space="0" w:color="auto"/>
              <w:bottom w:val="single" w:sz="6" w:space="0" w:color="auto"/>
              <w:right w:val="single" w:sz="6" w:space="0" w:color="auto"/>
            </w:tcBorders>
          </w:tcPr>
          <w:p w:rsidR="005A172A" w:rsidRPr="005A172A" w:rsidRDefault="00EA5F32" w:rsidP="004B5004">
            <w:pPr>
              <w:rPr>
                <w:rFonts w:cs="Calibri"/>
                <w:sz w:val="16"/>
                <w:szCs w:val="16"/>
              </w:rPr>
            </w:pPr>
            <w:r w:rsidRPr="005A172A">
              <w:rPr>
                <w:rFonts w:cs="Calibri"/>
                <w:sz w:val="16"/>
                <w:szCs w:val="16"/>
              </w:rPr>
              <w:t>hzubert - modified SupplierID and FunctionID in example to wildcard values.</w:t>
            </w:r>
          </w:p>
        </w:tc>
      </w:tr>
      <w:tr w:rsidR="005A172A" w:rsidTr="00A30F9E">
        <w:trPr>
          <w:trHeight w:val="237"/>
          <w:jc w:val="center"/>
        </w:trPr>
        <w:tc>
          <w:tcPr>
            <w:tcW w:w="1746" w:type="dxa"/>
            <w:tcBorders>
              <w:left w:val="single" w:sz="6" w:space="0" w:color="auto"/>
              <w:right w:val="single" w:sz="6" w:space="0" w:color="auto"/>
            </w:tcBorders>
          </w:tcPr>
          <w:p w:rsidR="005A172A"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5A172A" w:rsidRPr="005A172A" w:rsidRDefault="00EA5F32" w:rsidP="004B5004">
            <w:pPr>
              <w:rPr>
                <w:rFonts w:cs="Arial"/>
                <w:sz w:val="16"/>
                <w:szCs w:val="16"/>
              </w:rPr>
            </w:pPr>
            <w:r w:rsidRPr="005A172A">
              <w:rPr>
                <w:rFonts w:cs="Arial"/>
                <w:sz w:val="16"/>
                <w:szCs w:val="16"/>
              </w:rPr>
              <w:t>DIAG-SR-REQ-115758/A-Request and Response of SWPN</w:t>
            </w:r>
          </w:p>
        </w:tc>
        <w:tc>
          <w:tcPr>
            <w:tcW w:w="5818" w:type="dxa"/>
            <w:tcBorders>
              <w:top w:val="single" w:sz="6" w:space="0" w:color="auto"/>
              <w:left w:val="single" w:sz="6" w:space="0" w:color="auto"/>
              <w:bottom w:val="single" w:sz="6" w:space="0" w:color="auto"/>
              <w:right w:val="single" w:sz="6" w:space="0" w:color="auto"/>
            </w:tcBorders>
          </w:tcPr>
          <w:p w:rsidR="005A172A" w:rsidRPr="005A172A" w:rsidRDefault="00EA5F32" w:rsidP="004B5004">
            <w:pPr>
              <w:rPr>
                <w:rFonts w:cs="Calibri"/>
                <w:sz w:val="16"/>
                <w:szCs w:val="16"/>
              </w:rPr>
            </w:pPr>
            <w:r w:rsidRPr="005A172A">
              <w:rPr>
                <w:rFonts w:cs="Calibri"/>
                <w:sz w:val="16"/>
                <w:szCs w:val="16"/>
              </w:rPr>
              <w:t xml:space="preserve">hzubert - modified SupplierID and FunctionID in example to wildcard </w:t>
            </w:r>
            <w:r w:rsidRPr="005A172A">
              <w:rPr>
                <w:rFonts w:cs="Calibri"/>
                <w:sz w:val="16"/>
                <w:szCs w:val="16"/>
              </w:rPr>
              <w:t>values.</w:t>
            </w:r>
          </w:p>
        </w:tc>
      </w:tr>
      <w:tr w:rsidR="005A172A" w:rsidTr="00A30F9E">
        <w:trPr>
          <w:trHeight w:val="237"/>
          <w:jc w:val="center"/>
        </w:trPr>
        <w:tc>
          <w:tcPr>
            <w:tcW w:w="1746" w:type="dxa"/>
            <w:tcBorders>
              <w:left w:val="single" w:sz="6" w:space="0" w:color="auto"/>
              <w:bottom w:val="single" w:sz="4" w:space="0" w:color="auto"/>
              <w:right w:val="single" w:sz="6" w:space="0" w:color="auto"/>
            </w:tcBorders>
          </w:tcPr>
          <w:p w:rsidR="005A172A"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5A172A" w:rsidRPr="005A172A" w:rsidRDefault="00EA5F32" w:rsidP="004B5004">
            <w:pPr>
              <w:rPr>
                <w:rFonts w:cs="Arial"/>
                <w:sz w:val="16"/>
                <w:szCs w:val="16"/>
              </w:rPr>
            </w:pPr>
            <w:r w:rsidRPr="005A172A">
              <w:rPr>
                <w:rFonts w:cs="Arial"/>
                <w:sz w:val="16"/>
                <w:szCs w:val="16"/>
              </w:rPr>
              <w:t>DIAG-FUN-REQ-164015/A-Bezel Diagnostics - I2C over LVDS+</w:t>
            </w:r>
          </w:p>
        </w:tc>
        <w:tc>
          <w:tcPr>
            <w:tcW w:w="5818" w:type="dxa"/>
            <w:tcBorders>
              <w:top w:val="single" w:sz="6" w:space="0" w:color="auto"/>
              <w:left w:val="single" w:sz="6" w:space="0" w:color="auto"/>
              <w:bottom w:val="single" w:sz="6" w:space="0" w:color="auto"/>
              <w:right w:val="single" w:sz="6" w:space="0" w:color="auto"/>
            </w:tcBorders>
          </w:tcPr>
          <w:p w:rsidR="005A172A" w:rsidRPr="005A172A" w:rsidRDefault="00EA5F32" w:rsidP="004B5004">
            <w:pPr>
              <w:rPr>
                <w:rFonts w:cs="Calibri"/>
                <w:sz w:val="16"/>
                <w:szCs w:val="16"/>
              </w:rPr>
            </w:pPr>
            <w:r w:rsidRPr="005A172A">
              <w:rPr>
                <w:rFonts w:cs="Calibri"/>
                <w:sz w:val="16"/>
                <w:szCs w:val="16"/>
              </w:rPr>
              <w:t>&lt;Jason Myslinski / Hans-Christian Zubert&gt; New Bezel Diagnostics function for I2C over LVDS</w:t>
            </w:r>
          </w:p>
        </w:tc>
      </w:tr>
      <w:tr w:rsidR="00F750A8" w:rsidTr="00A30F9E">
        <w:trPr>
          <w:trHeight w:val="237"/>
          <w:jc w:val="center"/>
        </w:trPr>
        <w:tc>
          <w:tcPr>
            <w:tcW w:w="1746" w:type="dxa"/>
            <w:tcBorders>
              <w:top w:val="single" w:sz="4" w:space="0" w:color="auto"/>
              <w:left w:val="single" w:sz="4" w:space="0" w:color="auto"/>
              <w:bottom w:val="single" w:sz="4" w:space="0" w:color="auto"/>
              <w:right w:val="single" w:sz="4" w:space="0" w:color="auto"/>
            </w:tcBorders>
          </w:tcPr>
          <w:tbl>
            <w:tblPr>
              <w:tblW w:w="10925" w:type="dxa"/>
              <w:jc w:val="center"/>
              <w:tblLayout w:type="fixed"/>
              <w:tblLook w:val="04A0" w:firstRow="1" w:lastRow="0" w:firstColumn="1" w:lastColumn="0" w:noHBand="0" w:noVBand="1"/>
            </w:tblPr>
            <w:tblGrid>
              <w:gridCol w:w="1746"/>
              <w:gridCol w:w="1020"/>
              <w:gridCol w:w="2339"/>
              <w:gridCol w:w="5820"/>
            </w:tblGrid>
            <w:tr w:rsidR="00F750A8" w:rsidRPr="0022528B" w:rsidTr="00D407A7">
              <w:trPr>
                <w:trHeight w:val="245"/>
                <w:jc w:val="center"/>
              </w:trPr>
              <w:tc>
                <w:tcPr>
                  <w:tcW w:w="1746" w:type="dxa"/>
                  <w:tcBorders>
                    <w:top w:val="single" w:sz="6" w:space="0" w:color="auto"/>
                    <w:left w:val="single" w:sz="6" w:space="0" w:color="auto"/>
                    <w:bottom w:val="single" w:sz="6" w:space="0" w:color="auto"/>
                  </w:tcBorders>
                  <w:shd w:val="thinDiagCross" w:color="auto" w:fill="D9D9D9" w:themeFill="background1" w:themeFillShade="D9"/>
                </w:tcPr>
                <w:p w:rsidR="00F750A8" w:rsidRPr="0022528B" w:rsidRDefault="00EA5F32" w:rsidP="00D407A7">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750A8" w:rsidRPr="0022528B" w:rsidRDefault="00EA5F32" w:rsidP="00D407A7">
                  <w:pPr>
                    <w:jc w:val="center"/>
                    <w:rPr>
                      <w:rFonts w:cs="Arial"/>
                      <w:sz w:val="16"/>
                      <w:lang w:val="fr-FR"/>
                    </w:rPr>
                  </w:pPr>
                </w:p>
              </w:tc>
              <w:tc>
                <w:tcPr>
                  <w:tcW w:w="2339" w:type="dxa"/>
                  <w:tcBorders>
                    <w:top w:val="single" w:sz="6" w:space="0" w:color="auto"/>
                    <w:bottom w:val="single" w:sz="6" w:space="0" w:color="auto"/>
                  </w:tcBorders>
                  <w:shd w:val="thinDiagCross" w:color="auto" w:fill="D9D9D9" w:themeFill="background1" w:themeFillShade="D9"/>
                </w:tcPr>
                <w:p w:rsidR="00F750A8" w:rsidRPr="0022528B" w:rsidRDefault="00EA5F32" w:rsidP="00D407A7">
                  <w:pPr>
                    <w:rPr>
                      <w:rFonts w:cs="Arial"/>
                      <w:sz w:val="16"/>
                    </w:rPr>
                  </w:pPr>
                </w:p>
              </w:tc>
              <w:tc>
                <w:tcPr>
                  <w:tcW w:w="5820" w:type="dxa"/>
                  <w:tcBorders>
                    <w:top w:val="single" w:sz="6" w:space="0" w:color="auto"/>
                    <w:bottom w:val="single" w:sz="6" w:space="0" w:color="auto"/>
                    <w:right w:val="single" w:sz="6" w:space="0" w:color="auto"/>
                  </w:tcBorders>
                  <w:shd w:val="thinDiagCross" w:color="auto" w:fill="D9D9D9" w:themeFill="background1" w:themeFillShade="D9"/>
                </w:tcPr>
                <w:p w:rsidR="00F750A8" w:rsidRPr="0022528B" w:rsidRDefault="00EA5F32" w:rsidP="00D407A7">
                  <w:pPr>
                    <w:rPr>
                      <w:rFonts w:cs="Arial"/>
                      <w:sz w:val="16"/>
                    </w:rPr>
                  </w:pPr>
                </w:p>
              </w:tc>
            </w:tr>
          </w:tbl>
          <w:p w:rsidR="00F750A8" w:rsidRDefault="00EA5F32"/>
        </w:tc>
        <w:tc>
          <w:tcPr>
            <w:tcW w:w="3361" w:type="dxa"/>
            <w:gridSpan w:val="2"/>
            <w:tcBorders>
              <w:top w:val="single" w:sz="6" w:space="0" w:color="auto"/>
              <w:left w:val="single" w:sz="4" w:space="0" w:color="auto"/>
              <w:bottom w:val="single" w:sz="6" w:space="0" w:color="auto"/>
              <w:right w:val="single" w:sz="6" w:space="0" w:color="auto"/>
            </w:tcBorders>
          </w:tcPr>
          <w:tbl>
            <w:tblPr>
              <w:tblW w:w="10925" w:type="dxa"/>
              <w:jc w:val="center"/>
              <w:tblLayout w:type="fixed"/>
              <w:tblLook w:val="04A0" w:firstRow="1" w:lastRow="0" w:firstColumn="1" w:lastColumn="0" w:noHBand="0" w:noVBand="1"/>
            </w:tblPr>
            <w:tblGrid>
              <w:gridCol w:w="1746"/>
              <w:gridCol w:w="1020"/>
              <w:gridCol w:w="2339"/>
              <w:gridCol w:w="5820"/>
            </w:tblGrid>
            <w:tr w:rsidR="00F750A8" w:rsidRPr="0022528B" w:rsidTr="00D407A7">
              <w:trPr>
                <w:trHeight w:val="245"/>
                <w:jc w:val="center"/>
              </w:trPr>
              <w:tc>
                <w:tcPr>
                  <w:tcW w:w="1746" w:type="dxa"/>
                  <w:tcBorders>
                    <w:top w:val="single" w:sz="6" w:space="0" w:color="auto"/>
                    <w:left w:val="single" w:sz="6" w:space="0" w:color="auto"/>
                    <w:bottom w:val="single" w:sz="6" w:space="0" w:color="auto"/>
                  </w:tcBorders>
                  <w:shd w:val="thinDiagCross" w:color="auto" w:fill="D9D9D9" w:themeFill="background1" w:themeFillShade="D9"/>
                </w:tcPr>
                <w:p w:rsidR="00F750A8" w:rsidRPr="0022528B" w:rsidRDefault="00EA5F32" w:rsidP="00D407A7">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750A8" w:rsidRPr="0022528B" w:rsidRDefault="00EA5F32" w:rsidP="00D407A7">
                  <w:pPr>
                    <w:jc w:val="center"/>
                    <w:rPr>
                      <w:rFonts w:cs="Arial"/>
                      <w:sz w:val="16"/>
                      <w:lang w:val="fr-FR"/>
                    </w:rPr>
                  </w:pPr>
                </w:p>
              </w:tc>
              <w:tc>
                <w:tcPr>
                  <w:tcW w:w="2339" w:type="dxa"/>
                  <w:tcBorders>
                    <w:top w:val="single" w:sz="6" w:space="0" w:color="auto"/>
                    <w:bottom w:val="single" w:sz="6" w:space="0" w:color="auto"/>
                  </w:tcBorders>
                  <w:shd w:val="thinDiagCross" w:color="auto" w:fill="D9D9D9" w:themeFill="background1" w:themeFillShade="D9"/>
                </w:tcPr>
                <w:p w:rsidR="00F750A8" w:rsidRPr="0022528B" w:rsidRDefault="00EA5F32" w:rsidP="00D407A7">
                  <w:pPr>
                    <w:rPr>
                      <w:rFonts w:cs="Arial"/>
                      <w:sz w:val="16"/>
                    </w:rPr>
                  </w:pPr>
                </w:p>
              </w:tc>
              <w:tc>
                <w:tcPr>
                  <w:tcW w:w="5820" w:type="dxa"/>
                  <w:tcBorders>
                    <w:top w:val="single" w:sz="6" w:space="0" w:color="auto"/>
                    <w:bottom w:val="single" w:sz="6" w:space="0" w:color="auto"/>
                    <w:right w:val="single" w:sz="6" w:space="0" w:color="auto"/>
                  </w:tcBorders>
                  <w:shd w:val="thinDiagCross" w:color="auto" w:fill="D9D9D9" w:themeFill="background1" w:themeFillShade="D9"/>
                </w:tcPr>
                <w:p w:rsidR="00F750A8" w:rsidRPr="0022528B" w:rsidRDefault="00EA5F32" w:rsidP="00D407A7">
                  <w:pPr>
                    <w:rPr>
                      <w:rFonts w:cs="Arial"/>
                      <w:sz w:val="16"/>
                    </w:rPr>
                  </w:pPr>
                </w:p>
              </w:tc>
            </w:tr>
          </w:tbl>
          <w:p w:rsidR="00F750A8" w:rsidRDefault="00EA5F32"/>
        </w:tc>
        <w:tc>
          <w:tcPr>
            <w:tcW w:w="5818" w:type="dxa"/>
            <w:tcBorders>
              <w:top w:val="single" w:sz="6" w:space="0" w:color="auto"/>
              <w:left w:val="single" w:sz="6" w:space="0" w:color="auto"/>
              <w:bottom w:val="single" w:sz="6" w:space="0" w:color="auto"/>
              <w:right w:val="single" w:sz="6" w:space="0" w:color="auto"/>
            </w:tcBorders>
          </w:tcPr>
          <w:tbl>
            <w:tblPr>
              <w:tblW w:w="10925" w:type="dxa"/>
              <w:jc w:val="center"/>
              <w:tblLayout w:type="fixed"/>
              <w:tblLook w:val="04A0" w:firstRow="1" w:lastRow="0" w:firstColumn="1" w:lastColumn="0" w:noHBand="0" w:noVBand="1"/>
            </w:tblPr>
            <w:tblGrid>
              <w:gridCol w:w="1746"/>
              <w:gridCol w:w="1020"/>
              <w:gridCol w:w="2339"/>
              <w:gridCol w:w="5820"/>
            </w:tblGrid>
            <w:tr w:rsidR="00F750A8" w:rsidRPr="0022528B" w:rsidTr="00D407A7">
              <w:trPr>
                <w:trHeight w:val="245"/>
                <w:jc w:val="center"/>
              </w:trPr>
              <w:tc>
                <w:tcPr>
                  <w:tcW w:w="1746" w:type="dxa"/>
                  <w:tcBorders>
                    <w:top w:val="single" w:sz="6" w:space="0" w:color="auto"/>
                    <w:left w:val="single" w:sz="6" w:space="0" w:color="auto"/>
                    <w:bottom w:val="single" w:sz="6" w:space="0" w:color="auto"/>
                  </w:tcBorders>
                  <w:shd w:val="thinDiagCross" w:color="auto" w:fill="D9D9D9" w:themeFill="background1" w:themeFillShade="D9"/>
                </w:tcPr>
                <w:p w:rsidR="00F750A8" w:rsidRPr="0022528B" w:rsidRDefault="00EA5F32" w:rsidP="00D407A7">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750A8" w:rsidRPr="0022528B" w:rsidRDefault="00EA5F32" w:rsidP="00D407A7">
                  <w:pPr>
                    <w:jc w:val="center"/>
                    <w:rPr>
                      <w:rFonts w:cs="Arial"/>
                      <w:sz w:val="16"/>
                      <w:lang w:val="fr-FR"/>
                    </w:rPr>
                  </w:pPr>
                </w:p>
              </w:tc>
              <w:tc>
                <w:tcPr>
                  <w:tcW w:w="2339" w:type="dxa"/>
                  <w:tcBorders>
                    <w:top w:val="single" w:sz="6" w:space="0" w:color="auto"/>
                    <w:bottom w:val="single" w:sz="6" w:space="0" w:color="auto"/>
                  </w:tcBorders>
                  <w:shd w:val="thinDiagCross" w:color="auto" w:fill="D9D9D9" w:themeFill="background1" w:themeFillShade="D9"/>
                </w:tcPr>
                <w:p w:rsidR="00F750A8" w:rsidRPr="0022528B" w:rsidRDefault="00EA5F32" w:rsidP="00D407A7">
                  <w:pPr>
                    <w:rPr>
                      <w:rFonts w:cs="Arial"/>
                      <w:sz w:val="16"/>
                    </w:rPr>
                  </w:pPr>
                </w:p>
              </w:tc>
              <w:tc>
                <w:tcPr>
                  <w:tcW w:w="5820" w:type="dxa"/>
                  <w:tcBorders>
                    <w:top w:val="single" w:sz="6" w:space="0" w:color="auto"/>
                    <w:bottom w:val="single" w:sz="6" w:space="0" w:color="auto"/>
                    <w:right w:val="single" w:sz="6" w:space="0" w:color="auto"/>
                  </w:tcBorders>
                  <w:shd w:val="thinDiagCross" w:color="auto" w:fill="D9D9D9" w:themeFill="background1" w:themeFillShade="D9"/>
                </w:tcPr>
                <w:p w:rsidR="00F750A8" w:rsidRPr="0022528B" w:rsidRDefault="00EA5F32" w:rsidP="00D407A7">
                  <w:pPr>
                    <w:rPr>
                      <w:rFonts w:cs="Arial"/>
                      <w:sz w:val="16"/>
                    </w:rPr>
                  </w:pPr>
                </w:p>
              </w:tc>
            </w:tr>
          </w:tbl>
          <w:p w:rsidR="00F750A8" w:rsidRDefault="00EA5F32"/>
        </w:tc>
      </w:tr>
      <w:tr w:rsidR="00A47A08" w:rsidTr="00387A40">
        <w:trPr>
          <w:trHeight w:val="237"/>
          <w:jc w:val="center"/>
        </w:trPr>
        <w:tc>
          <w:tcPr>
            <w:tcW w:w="1746" w:type="dxa"/>
            <w:tcBorders>
              <w:top w:val="single" w:sz="4" w:space="0" w:color="auto"/>
              <w:left w:val="single" w:sz="4" w:space="0" w:color="auto"/>
              <w:bottom w:val="single" w:sz="4" w:space="0" w:color="auto"/>
              <w:right w:val="single" w:sz="4" w:space="0" w:color="auto"/>
            </w:tcBorders>
          </w:tcPr>
          <w:p w:rsidR="00A47A08" w:rsidRPr="00F750A8" w:rsidRDefault="00EA5F32" w:rsidP="00237564">
            <w:pPr>
              <w:rPr>
                <w:rFonts w:cs="Arial"/>
                <w:b/>
                <w:sz w:val="16"/>
                <w:lang w:val="fr-FR"/>
              </w:rPr>
            </w:pPr>
            <w:r>
              <w:rPr>
                <w:rFonts w:cs="Arial"/>
                <w:b/>
                <w:sz w:val="16"/>
                <w:lang w:val="fr-FR"/>
              </w:rPr>
              <w:t>May 7</w:t>
            </w:r>
            <w:r w:rsidRPr="00F750A8">
              <w:rPr>
                <w:rFonts w:cs="Arial"/>
                <w:b/>
                <w:sz w:val="16"/>
                <w:lang w:val="fr-FR"/>
              </w:rPr>
              <w:t>, 2018</w:t>
            </w:r>
          </w:p>
        </w:tc>
        <w:tc>
          <w:tcPr>
            <w:tcW w:w="1020" w:type="dxa"/>
            <w:tcBorders>
              <w:top w:val="single" w:sz="4" w:space="0" w:color="auto"/>
              <w:left w:val="single" w:sz="4" w:space="0" w:color="auto"/>
              <w:bottom w:val="single" w:sz="6" w:space="0" w:color="auto"/>
              <w:right w:val="single" w:sz="6" w:space="0" w:color="auto"/>
            </w:tcBorders>
          </w:tcPr>
          <w:p w:rsidR="00A47A08" w:rsidRPr="00F750A8" w:rsidRDefault="00EA5F32" w:rsidP="0034103F">
            <w:pPr>
              <w:jc w:val="center"/>
              <w:rPr>
                <w:rFonts w:cs="Arial"/>
                <w:b/>
                <w:sz w:val="16"/>
                <w:szCs w:val="16"/>
              </w:rPr>
            </w:pPr>
            <w:r w:rsidRPr="00F750A8">
              <w:rPr>
                <w:rFonts w:cs="Arial"/>
                <w:b/>
                <w:sz w:val="16"/>
                <w:szCs w:val="16"/>
              </w:rPr>
              <w:t>1.4</w:t>
            </w:r>
          </w:p>
        </w:tc>
        <w:tc>
          <w:tcPr>
            <w:tcW w:w="8159" w:type="dxa"/>
            <w:gridSpan w:val="2"/>
            <w:tcBorders>
              <w:top w:val="single" w:sz="4" w:space="0" w:color="auto"/>
              <w:left w:val="single" w:sz="4" w:space="0" w:color="auto"/>
              <w:bottom w:val="single" w:sz="6" w:space="0" w:color="auto"/>
              <w:right w:val="single" w:sz="6" w:space="0" w:color="auto"/>
            </w:tcBorders>
          </w:tcPr>
          <w:p w:rsidR="00A47A08" w:rsidRPr="005A172A" w:rsidRDefault="00EA5F32" w:rsidP="00AD7C8B">
            <w:pPr>
              <w:rPr>
                <w:rFonts w:cs="Calibri"/>
                <w:sz w:val="16"/>
                <w:szCs w:val="16"/>
              </w:rPr>
            </w:pPr>
          </w:p>
        </w:tc>
      </w:tr>
      <w:tr w:rsidR="001F44BB" w:rsidTr="00A30F9E">
        <w:trPr>
          <w:trHeight w:val="237"/>
          <w:jc w:val="center"/>
        </w:trPr>
        <w:tc>
          <w:tcPr>
            <w:tcW w:w="1746" w:type="dxa"/>
            <w:vMerge w:val="restart"/>
            <w:tcBorders>
              <w:top w:val="single" w:sz="4" w:space="0" w:color="auto"/>
              <w:left w:val="single" w:sz="6" w:space="0" w:color="auto"/>
              <w:right w:val="single" w:sz="6" w:space="0" w:color="auto"/>
            </w:tcBorders>
          </w:tcPr>
          <w:p w:rsidR="001F44BB"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1F44BB" w:rsidRPr="0014211C" w:rsidRDefault="00EA5F32" w:rsidP="004B5004">
            <w:pPr>
              <w:rPr>
                <w:rFonts w:cs="Arial"/>
                <w:sz w:val="16"/>
                <w:szCs w:val="16"/>
              </w:rPr>
            </w:pPr>
            <w:r w:rsidRPr="0014211C">
              <w:rPr>
                <w:rFonts w:cs="Arial"/>
                <w:sz w:val="16"/>
                <w:szCs w:val="16"/>
              </w:rPr>
              <w:t>DIAG-FUN-REQ-273205/A-Bezel Diagnostics - SOA (Ethernet)</w:t>
            </w:r>
          </w:p>
        </w:tc>
        <w:tc>
          <w:tcPr>
            <w:tcW w:w="5818" w:type="dxa"/>
            <w:tcBorders>
              <w:top w:val="single" w:sz="6" w:space="0" w:color="auto"/>
              <w:left w:val="single" w:sz="6" w:space="0" w:color="auto"/>
              <w:bottom w:val="single" w:sz="6" w:space="0" w:color="auto"/>
              <w:right w:val="single" w:sz="6" w:space="0" w:color="auto"/>
            </w:tcBorders>
          </w:tcPr>
          <w:p w:rsidR="001F44BB" w:rsidRPr="0014211C" w:rsidRDefault="00EA5F32" w:rsidP="004B5004">
            <w:pPr>
              <w:rPr>
                <w:rFonts w:cs="Arial"/>
                <w:sz w:val="16"/>
                <w:szCs w:val="16"/>
              </w:rPr>
            </w:pPr>
            <w:r w:rsidRPr="0014211C">
              <w:rPr>
                <w:rFonts w:cs="Arial"/>
                <w:sz w:val="16"/>
                <w:szCs w:val="16"/>
              </w:rPr>
              <w:t xml:space="preserve">&lt;jmyslin2&gt; Initial release of SOA / Ethernet Bezel Diagnostics.  New function for FNV2 SYNC, TCU and ECG Bezel Diagnostics over SOA / Ethernet.  All requirements in this function are new for this initial release of SOA Bezel Diagnostics.  </w:t>
            </w:r>
          </w:p>
        </w:tc>
      </w:tr>
      <w:tr w:rsidR="007B37F1" w:rsidTr="00A30F9E">
        <w:trPr>
          <w:trHeight w:val="237"/>
          <w:jc w:val="center"/>
        </w:trPr>
        <w:tc>
          <w:tcPr>
            <w:tcW w:w="1746" w:type="dxa"/>
            <w:vMerge/>
            <w:tcBorders>
              <w:left w:val="single" w:sz="6" w:space="0" w:color="auto"/>
              <w:right w:val="single" w:sz="6" w:space="0" w:color="auto"/>
            </w:tcBorders>
          </w:tcPr>
          <w:p w:rsidR="007B37F1"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7B37F1" w:rsidRPr="007B37F1" w:rsidRDefault="00EA5F32" w:rsidP="004B5004">
            <w:pPr>
              <w:rPr>
                <w:rFonts w:cs="Arial"/>
                <w:sz w:val="16"/>
                <w:szCs w:val="16"/>
              </w:rPr>
            </w:pPr>
            <w:r w:rsidRPr="007B37F1">
              <w:rPr>
                <w:rFonts w:cs="Arial"/>
                <w:sz w:val="16"/>
                <w:szCs w:val="16"/>
              </w:rPr>
              <w:t>473234/A-Inter</w:t>
            </w:r>
            <w:r w:rsidRPr="007B37F1">
              <w:rPr>
                <w:rFonts w:cs="Arial"/>
                <w:sz w:val="16"/>
                <w:szCs w:val="16"/>
              </w:rPr>
              <w:t>face Requirements - SOA Bezel Diagnostics</w:t>
            </w:r>
          </w:p>
        </w:tc>
        <w:tc>
          <w:tcPr>
            <w:tcW w:w="5818" w:type="dxa"/>
            <w:tcBorders>
              <w:top w:val="single" w:sz="6" w:space="0" w:color="auto"/>
              <w:left w:val="single" w:sz="6" w:space="0" w:color="auto"/>
              <w:bottom w:val="single" w:sz="6" w:space="0" w:color="auto"/>
              <w:right w:val="single" w:sz="6" w:space="0" w:color="auto"/>
            </w:tcBorders>
          </w:tcPr>
          <w:p w:rsidR="007B37F1" w:rsidRPr="007B37F1" w:rsidRDefault="00EA5F32" w:rsidP="004B5004">
            <w:pPr>
              <w:rPr>
                <w:rFonts w:cs="Arial"/>
                <w:sz w:val="16"/>
                <w:szCs w:val="16"/>
              </w:rPr>
            </w:pPr>
            <w:r w:rsidRPr="007B37F1">
              <w:rPr>
                <w:rFonts w:cs="Arial"/>
                <w:sz w:val="16"/>
                <w:szCs w:val="16"/>
              </w:rPr>
              <w:t>473234/A-Interface Requirements - SOA Bezel Diagnostics</w:t>
            </w:r>
          </w:p>
        </w:tc>
      </w:tr>
      <w:tr w:rsidR="007B37F1" w:rsidTr="00A30F9E">
        <w:trPr>
          <w:trHeight w:val="237"/>
          <w:jc w:val="center"/>
        </w:trPr>
        <w:tc>
          <w:tcPr>
            <w:tcW w:w="1746" w:type="dxa"/>
            <w:vMerge/>
            <w:tcBorders>
              <w:left w:val="single" w:sz="6" w:space="0" w:color="auto"/>
              <w:right w:val="single" w:sz="6" w:space="0" w:color="auto"/>
            </w:tcBorders>
          </w:tcPr>
          <w:p w:rsidR="007B37F1"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7B37F1" w:rsidRPr="007B37F1" w:rsidRDefault="00EA5F32" w:rsidP="004B5004">
            <w:pPr>
              <w:rPr>
                <w:rFonts w:cs="Arial"/>
                <w:sz w:val="16"/>
                <w:szCs w:val="16"/>
              </w:rPr>
            </w:pPr>
            <w:r w:rsidRPr="007B37F1">
              <w:rPr>
                <w:rFonts w:cs="Arial"/>
                <w:sz w:val="16"/>
                <w:szCs w:val="16"/>
              </w:rPr>
              <w:t>MD-REQ-275119/F-getTcuBezelDiagnosticData</w:t>
            </w:r>
          </w:p>
        </w:tc>
        <w:tc>
          <w:tcPr>
            <w:tcW w:w="5818" w:type="dxa"/>
            <w:tcBorders>
              <w:top w:val="single" w:sz="6" w:space="0" w:color="auto"/>
              <w:left w:val="single" w:sz="6" w:space="0" w:color="auto"/>
              <w:bottom w:val="single" w:sz="6" w:space="0" w:color="auto"/>
              <w:right w:val="single" w:sz="6" w:space="0" w:color="auto"/>
            </w:tcBorders>
          </w:tcPr>
          <w:p w:rsidR="007B37F1" w:rsidRPr="007B37F1" w:rsidRDefault="00EA5F32" w:rsidP="004B5004">
            <w:pPr>
              <w:rPr>
                <w:rFonts w:cs="Arial"/>
                <w:sz w:val="16"/>
                <w:szCs w:val="16"/>
              </w:rPr>
            </w:pPr>
            <w:r w:rsidRPr="007B37F1">
              <w:rPr>
                <w:rFonts w:cs="Arial"/>
                <w:sz w:val="16"/>
                <w:szCs w:val="16"/>
              </w:rPr>
              <w:t>&lt;jmyslin2&gt; Logical API MD for TCU SOA Bezel Diagnostics</w:t>
            </w:r>
          </w:p>
        </w:tc>
      </w:tr>
      <w:tr w:rsidR="007B37F1" w:rsidTr="00A30F9E">
        <w:trPr>
          <w:trHeight w:val="237"/>
          <w:jc w:val="center"/>
        </w:trPr>
        <w:tc>
          <w:tcPr>
            <w:tcW w:w="1746" w:type="dxa"/>
            <w:vMerge/>
            <w:tcBorders>
              <w:left w:val="single" w:sz="6" w:space="0" w:color="auto"/>
              <w:right w:val="single" w:sz="6" w:space="0" w:color="auto"/>
            </w:tcBorders>
          </w:tcPr>
          <w:p w:rsidR="007B37F1"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7B37F1" w:rsidRPr="007B37F1" w:rsidRDefault="00EA5F32" w:rsidP="004B5004">
            <w:pPr>
              <w:rPr>
                <w:rFonts w:cs="Arial"/>
                <w:sz w:val="16"/>
                <w:szCs w:val="16"/>
              </w:rPr>
            </w:pPr>
            <w:r w:rsidRPr="007B37F1">
              <w:rPr>
                <w:rFonts w:cs="Arial"/>
                <w:sz w:val="16"/>
                <w:szCs w:val="16"/>
              </w:rPr>
              <w:t>MD-REQ-275359/F-getEcgBezelDiagnosticData</w:t>
            </w:r>
          </w:p>
        </w:tc>
        <w:tc>
          <w:tcPr>
            <w:tcW w:w="5818" w:type="dxa"/>
            <w:tcBorders>
              <w:top w:val="single" w:sz="6" w:space="0" w:color="auto"/>
              <w:left w:val="single" w:sz="6" w:space="0" w:color="auto"/>
              <w:bottom w:val="single" w:sz="6" w:space="0" w:color="auto"/>
              <w:right w:val="single" w:sz="6" w:space="0" w:color="auto"/>
            </w:tcBorders>
          </w:tcPr>
          <w:p w:rsidR="007B37F1" w:rsidRPr="007B37F1" w:rsidRDefault="00EA5F32" w:rsidP="004B5004">
            <w:pPr>
              <w:rPr>
                <w:rFonts w:cs="Arial"/>
                <w:sz w:val="16"/>
                <w:szCs w:val="16"/>
              </w:rPr>
            </w:pPr>
            <w:r w:rsidRPr="007B37F1">
              <w:rPr>
                <w:rFonts w:cs="Arial"/>
                <w:sz w:val="16"/>
                <w:szCs w:val="16"/>
              </w:rPr>
              <w:t xml:space="preserve">&lt;jmyslin2&gt; </w:t>
            </w:r>
            <w:r w:rsidRPr="007B37F1">
              <w:rPr>
                <w:rFonts w:cs="Arial"/>
                <w:sz w:val="16"/>
                <w:szCs w:val="16"/>
              </w:rPr>
              <w:t>Logical API MD for ECG SOA Bezel Diagnostics</w:t>
            </w:r>
          </w:p>
        </w:tc>
      </w:tr>
      <w:tr w:rsidR="00F750A8" w:rsidTr="00A30F9E">
        <w:trPr>
          <w:trHeight w:val="237"/>
          <w:jc w:val="center"/>
        </w:trPr>
        <w:tc>
          <w:tcPr>
            <w:tcW w:w="1746" w:type="dxa"/>
            <w:vMerge/>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MD-REQ-277459/A-Bezel_Diagnostic.Rq</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Put interface table description in MD form.  Not requirement content change and only a clarification and formatting update</w:t>
            </w:r>
          </w:p>
        </w:tc>
      </w:tr>
      <w:tr w:rsidR="00F750A8" w:rsidTr="00A30F9E">
        <w:trPr>
          <w:trHeight w:val="237"/>
          <w:jc w:val="center"/>
        </w:trPr>
        <w:tc>
          <w:tcPr>
            <w:tcW w:w="1746" w:type="dxa"/>
            <w:vMerge/>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MD-REQ-277675/A-AHU_Bezel_Diag.St+</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Put interface table description in MD form.  Not requirement content change and only a clarification and formatting update</w:t>
            </w:r>
          </w:p>
        </w:tc>
      </w:tr>
      <w:tr w:rsidR="00F750A8" w:rsidTr="00387A40">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MD-REQ-277746/A-DSP_Bezel_Diag.St+</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Put interface table description in MD form.  Not requirement content chang</w:t>
            </w:r>
            <w:r w:rsidRPr="00F750A8">
              <w:rPr>
                <w:rFonts w:cs="Arial"/>
                <w:sz w:val="16"/>
                <w:szCs w:val="16"/>
              </w:rPr>
              <w:t>e and only a clarification and formatting update</w:t>
            </w:r>
          </w:p>
        </w:tc>
      </w:tr>
      <w:tr w:rsidR="00F750A8" w:rsidTr="00387A40">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MD-REQ-277747/A-EFP_Bezel_Diag.St+</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Put interface table description in MD form.  Not requirement content change and only a clarification and formatting update</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MD-REQ-278042/A-</w:t>
            </w:r>
            <w:r w:rsidRPr="00F750A8">
              <w:rPr>
                <w:rFonts w:cs="Arial"/>
                <w:sz w:val="16"/>
                <w:szCs w:val="16"/>
              </w:rPr>
              <w:t>AHU_Bezel_Diag_Data+</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Put interface table description in MD form.  Not requirement content change and only a clarification and formatting update</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MD-REQ-278042/B-AHU_Bezel_Diag_Data</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Grammar update only.  No content change</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MD-REQ-278</w:t>
            </w:r>
            <w:r w:rsidRPr="00F750A8">
              <w:rPr>
                <w:rFonts w:cs="Arial"/>
                <w:sz w:val="16"/>
                <w:szCs w:val="16"/>
              </w:rPr>
              <w:t>043/A-DSP_Bezel_Diag_Data</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Put interface table description in MD form.  Not requirement content change and only a clarification and formatting update</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MD-REQ-278044/A-EFP_Bezel_Diag_Data</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Put interface table description in MD form.  No</w:t>
            </w:r>
            <w:r w:rsidRPr="00F750A8">
              <w:rPr>
                <w:rFonts w:cs="Arial"/>
                <w:sz w:val="16"/>
                <w:szCs w:val="16"/>
              </w:rPr>
              <w:t>t requirement content change and only a clarification and formatting update</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MD-REQ-276458/A-Vehicle_Speed.St+</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created MD</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MD-REQ-276458/B-Vehicle_Speed.St</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MD clarification</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MD-REQ-276459/A-Vehicle_Speed_QF</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created MD</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DIAG-FUN-REQ-016450/B-Bezel Diagnostic Session Entry Conditions (TcSE ROIN-291280-1)</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&lt;jmyslin2&gt; No update, revision number accidently revised with no changes</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IFS-MMI2C-SR-REQ-140624/B-0x31 Core Assembly FPN+</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"&lt;joravec4&gt;</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IFS-MMI2C-SR-REQ-140624/C-0x31 C</w:t>
            </w:r>
            <w:r w:rsidRPr="00F750A8">
              <w:rPr>
                <w:rFonts w:cs="Arial"/>
                <w:sz w:val="16"/>
                <w:szCs w:val="16"/>
              </w:rPr>
              <w:t>ore Assembly FPN</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&lt;hzubert&gt; Generalized wording</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IFS-MMI2C-SR-REQ-140625/B-0x32 Delivery Assembly FPN+</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"&lt;joravec4&gt;</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IFS-MMI2C-SR-REQ-140625/C-0x32 Delivery Assembly FPN</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&lt;hzubert&gt; Generalized wording</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IFS-MMI2C-SR-REQ-140626/B-0x33 Software FPN+</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"&lt;joravec4&gt;</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IFS-MMI2C-SR-REQ-140626/C-0x33 Software FPN</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&lt;hzubert&gt; Generalized wording</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IFS-MMI2C-SR-REQ-140627/B-0x34 Serial Number+</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"&lt;joravec4&gt;</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IFS-MMI2C-SR-REQ-140627/C-0x34 Serial Number</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&lt;hzubert&gt; Generalized wording</w:t>
            </w:r>
          </w:p>
        </w:tc>
      </w:tr>
      <w:tr w:rsidR="00F750A8" w:rsidTr="00A30F9E">
        <w:trPr>
          <w:trHeight w:val="237"/>
          <w:jc w:val="center"/>
        </w:trPr>
        <w:tc>
          <w:tcPr>
            <w:tcW w:w="1746" w:type="dxa"/>
            <w:tcBorders>
              <w:left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IFS-MMI2C-SR-REQ-140628/B-0x35 Main Calibration Data FPN+</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"&lt;joravec4&gt;</w:t>
            </w:r>
          </w:p>
        </w:tc>
      </w:tr>
      <w:tr w:rsidR="00F750A8" w:rsidTr="00A30F9E">
        <w:trPr>
          <w:trHeight w:val="237"/>
          <w:jc w:val="center"/>
        </w:trPr>
        <w:tc>
          <w:tcPr>
            <w:tcW w:w="1746" w:type="dxa"/>
            <w:tcBorders>
              <w:left w:val="single" w:sz="6" w:space="0" w:color="auto"/>
              <w:bottom w:val="single" w:sz="6" w:space="0" w:color="auto"/>
              <w:right w:val="single" w:sz="6" w:space="0" w:color="auto"/>
            </w:tcBorders>
          </w:tcPr>
          <w:p w:rsidR="00F750A8" w:rsidRDefault="00EA5F32" w:rsidP="004B5004">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IFS-MMI2C-SR-REQ-140628/C-0x35 Main Calibration Data FPN</w:t>
            </w:r>
          </w:p>
        </w:tc>
        <w:tc>
          <w:tcPr>
            <w:tcW w:w="5818" w:type="dxa"/>
            <w:tcBorders>
              <w:top w:val="single" w:sz="6" w:space="0" w:color="auto"/>
              <w:left w:val="single" w:sz="6" w:space="0" w:color="auto"/>
              <w:bottom w:val="single" w:sz="6" w:space="0" w:color="auto"/>
              <w:right w:val="single" w:sz="6" w:space="0" w:color="auto"/>
            </w:tcBorders>
          </w:tcPr>
          <w:p w:rsidR="00F750A8" w:rsidRPr="00F750A8" w:rsidRDefault="00EA5F32" w:rsidP="004B5004">
            <w:pPr>
              <w:rPr>
                <w:rFonts w:cs="Arial"/>
                <w:sz w:val="16"/>
                <w:szCs w:val="16"/>
              </w:rPr>
            </w:pPr>
            <w:r w:rsidRPr="00F750A8">
              <w:rPr>
                <w:rFonts w:cs="Arial"/>
                <w:sz w:val="16"/>
                <w:szCs w:val="16"/>
              </w:rPr>
              <w:t>&lt;hzubert&gt; Generalized wording</w:t>
            </w:r>
          </w:p>
        </w:tc>
      </w:tr>
      <w:tr w:rsidR="00A30F9E" w:rsidTr="00A30F9E">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A30F9E" w:rsidRDefault="00EA5F32">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rsidR="00A30F9E" w:rsidRDefault="00EA5F32">
            <w:pPr>
              <w:spacing w:line="276" w:lineRule="auto"/>
              <w:jc w:val="center"/>
              <w:rPr>
                <w:rFonts w:cs="Arial"/>
                <w:sz w:val="16"/>
                <w:lang w:val="fr-FR"/>
              </w:rPr>
            </w:pPr>
          </w:p>
        </w:tc>
        <w:tc>
          <w:tcPr>
            <w:tcW w:w="2341" w:type="dxa"/>
            <w:tcBorders>
              <w:top w:val="single" w:sz="6" w:space="0" w:color="auto"/>
              <w:left w:val="nil"/>
              <w:bottom w:val="single" w:sz="6" w:space="0" w:color="auto"/>
              <w:right w:val="nil"/>
            </w:tcBorders>
            <w:shd w:val="thinDiagCross" w:color="auto" w:fill="D9D9D9" w:themeFill="background1" w:themeFillShade="D9"/>
          </w:tcPr>
          <w:p w:rsidR="00A30F9E" w:rsidRDefault="00EA5F32">
            <w:pPr>
              <w:spacing w:line="276" w:lineRule="auto"/>
              <w:rPr>
                <w:rFonts w:cs="Arial"/>
                <w:sz w:val="16"/>
              </w:rPr>
            </w:pPr>
          </w:p>
        </w:tc>
        <w:tc>
          <w:tcPr>
            <w:tcW w:w="5818" w:type="dxa"/>
            <w:tcBorders>
              <w:top w:val="single" w:sz="6" w:space="0" w:color="auto"/>
              <w:left w:val="nil"/>
              <w:bottom w:val="single" w:sz="6" w:space="0" w:color="auto"/>
              <w:right w:val="single" w:sz="6" w:space="0" w:color="auto"/>
            </w:tcBorders>
            <w:shd w:val="thinDiagCross" w:color="auto" w:fill="D9D9D9" w:themeFill="background1" w:themeFillShade="D9"/>
          </w:tcPr>
          <w:p w:rsidR="00A30F9E" w:rsidRDefault="00EA5F32">
            <w:pPr>
              <w:spacing w:line="276" w:lineRule="auto"/>
              <w:rPr>
                <w:rFonts w:cs="Arial"/>
                <w:sz w:val="16"/>
              </w:rPr>
            </w:pPr>
          </w:p>
        </w:tc>
      </w:tr>
      <w:tr w:rsidR="00A47A08" w:rsidTr="0045306E">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A47A08" w:rsidRDefault="00EA5F32">
            <w:pPr>
              <w:spacing w:line="276" w:lineRule="auto"/>
              <w:rPr>
                <w:rFonts w:cs="Arial"/>
                <w:b/>
                <w:sz w:val="16"/>
                <w:lang w:val="fr-FR"/>
              </w:rPr>
            </w:pPr>
            <w:r>
              <w:rPr>
                <w:rFonts w:cs="Arial"/>
                <w:b/>
                <w:sz w:val="16"/>
              </w:rPr>
              <w:t>September 7, 2018</w:t>
            </w:r>
          </w:p>
        </w:tc>
        <w:tc>
          <w:tcPr>
            <w:tcW w:w="1020" w:type="dxa"/>
            <w:tcBorders>
              <w:top w:val="single" w:sz="6" w:space="0" w:color="auto"/>
              <w:left w:val="single" w:sz="6" w:space="0" w:color="auto"/>
              <w:bottom w:val="single" w:sz="6" w:space="0" w:color="auto"/>
              <w:right w:val="single" w:sz="6" w:space="0" w:color="auto"/>
            </w:tcBorders>
            <w:hideMark/>
          </w:tcPr>
          <w:p w:rsidR="00A47A08" w:rsidRDefault="00EA5F32">
            <w:pPr>
              <w:spacing w:line="276" w:lineRule="auto"/>
              <w:jc w:val="center"/>
              <w:rPr>
                <w:rFonts w:cs="Arial"/>
                <w:b/>
                <w:sz w:val="16"/>
                <w:lang w:val="fr-FR"/>
              </w:rPr>
            </w:pPr>
            <w:r>
              <w:rPr>
                <w:rFonts w:cs="Arial"/>
                <w:b/>
                <w:sz w:val="16"/>
                <w:lang w:val="fr-FR"/>
              </w:rPr>
              <w:t>1.5</w:t>
            </w:r>
          </w:p>
        </w:tc>
        <w:tc>
          <w:tcPr>
            <w:tcW w:w="8159" w:type="dxa"/>
            <w:gridSpan w:val="2"/>
            <w:tcBorders>
              <w:top w:val="single" w:sz="6" w:space="0" w:color="auto"/>
              <w:left w:val="single" w:sz="6" w:space="0" w:color="auto"/>
              <w:bottom w:val="single" w:sz="6" w:space="0" w:color="auto"/>
              <w:right w:val="single" w:sz="6" w:space="0" w:color="auto"/>
            </w:tcBorders>
            <w:hideMark/>
          </w:tcPr>
          <w:p w:rsidR="00A47A08" w:rsidRDefault="00EA5F32">
            <w:pPr>
              <w:spacing w:line="276" w:lineRule="auto"/>
              <w:rPr>
                <w:rFonts w:cs="Arial"/>
                <w:b/>
                <w:sz w:val="16"/>
              </w:rPr>
            </w:pPr>
          </w:p>
        </w:tc>
      </w:tr>
      <w:tr w:rsidR="00A30F9E" w:rsidTr="00A30F9E">
        <w:trPr>
          <w:trHeight w:val="237"/>
          <w:jc w:val="center"/>
        </w:trPr>
        <w:tc>
          <w:tcPr>
            <w:tcW w:w="1746" w:type="dxa"/>
            <w:tcBorders>
              <w:top w:val="single" w:sz="6" w:space="0" w:color="auto"/>
              <w:left w:val="single" w:sz="6" w:space="0" w:color="auto"/>
              <w:bottom w:val="nil"/>
              <w:right w:val="single" w:sz="6" w:space="0" w:color="auto"/>
            </w:tcBorders>
          </w:tcPr>
          <w:p w:rsidR="00A30F9E" w:rsidRDefault="00EA5F32" w:rsidP="00A30F9E">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hideMark/>
          </w:tcPr>
          <w:p w:rsidR="00A30F9E" w:rsidRDefault="00EA5F32" w:rsidP="00A30F9E">
            <w:pPr>
              <w:rPr>
                <w:rFonts w:cs="Arial"/>
                <w:sz w:val="16"/>
                <w:szCs w:val="16"/>
              </w:rPr>
            </w:pPr>
            <w:r>
              <w:rPr>
                <w:rFonts w:cs="Arial"/>
                <w:sz w:val="16"/>
                <w:szCs w:val="16"/>
              </w:rPr>
              <w:t>DIAG-CLD-REQ-311960/A-Bezel Diagnostic Server - AHU (APIM V2)</w:t>
            </w:r>
          </w:p>
        </w:tc>
        <w:tc>
          <w:tcPr>
            <w:tcW w:w="5818" w:type="dxa"/>
            <w:tcBorders>
              <w:top w:val="single" w:sz="6" w:space="0" w:color="auto"/>
              <w:left w:val="single" w:sz="6" w:space="0" w:color="auto"/>
              <w:bottom w:val="single" w:sz="6" w:space="0" w:color="auto"/>
              <w:right w:val="single" w:sz="6" w:space="0" w:color="auto"/>
            </w:tcBorders>
            <w:vAlign w:val="center"/>
            <w:hideMark/>
          </w:tcPr>
          <w:p w:rsidR="00A30F9E" w:rsidRDefault="00EA5F32" w:rsidP="00A30F9E">
            <w:pPr>
              <w:rPr>
                <w:rFonts w:cs="Calibri"/>
                <w:sz w:val="16"/>
                <w:szCs w:val="16"/>
              </w:rPr>
            </w:pPr>
            <w:r>
              <w:rPr>
                <w:rFonts w:cs="Calibri"/>
                <w:sz w:val="16"/>
                <w:szCs w:val="16"/>
              </w:rPr>
              <w:t>&lt;jmyslin2&gt; Requirements apply only to SYNC 4.1 when AHU functionality is integrated into SYNC</w:t>
            </w:r>
          </w:p>
        </w:tc>
      </w:tr>
      <w:tr w:rsidR="00A30F9E" w:rsidTr="00A30F9E">
        <w:trPr>
          <w:trHeight w:val="237"/>
          <w:jc w:val="center"/>
        </w:trPr>
        <w:tc>
          <w:tcPr>
            <w:tcW w:w="1746" w:type="dxa"/>
            <w:tcBorders>
              <w:top w:val="nil"/>
              <w:left w:val="single" w:sz="6" w:space="0" w:color="auto"/>
              <w:bottom w:val="nil"/>
              <w:right w:val="single" w:sz="6" w:space="0" w:color="auto"/>
            </w:tcBorders>
          </w:tcPr>
          <w:p w:rsidR="00A30F9E" w:rsidRDefault="00EA5F32" w:rsidP="00A30F9E">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hideMark/>
          </w:tcPr>
          <w:p w:rsidR="00A30F9E" w:rsidRDefault="00EA5F32" w:rsidP="00A30F9E">
            <w:pPr>
              <w:rPr>
                <w:rFonts w:cs="Arial"/>
                <w:sz w:val="16"/>
                <w:szCs w:val="16"/>
              </w:rPr>
            </w:pPr>
            <w:r>
              <w:rPr>
                <w:rFonts w:cs="Arial"/>
                <w:sz w:val="16"/>
                <w:szCs w:val="16"/>
              </w:rPr>
              <w:t>DIAG-FUR-REQ-311961/A-Diagnostics - integrated AHU functionality (APIM v2)</w:t>
            </w:r>
          </w:p>
        </w:tc>
        <w:tc>
          <w:tcPr>
            <w:tcW w:w="5818" w:type="dxa"/>
            <w:tcBorders>
              <w:top w:val="single" w:sz="6" w:space="0" w:color="auto"/>
              <w:left w:val="single" w:sz="6" w:space="0" w:color="auto"/>
              <w:bottom w:val="single" w:sz="6" w:space="0" w:color="auto"/>
              <w:right w:val="single" w:sz="6" w:space="0" w:color="auto"/>
            </w:tcBorders>
            <w:vAlign w:val="center"/>
            <w:hideMark/>
          </w:tcPr>
          <w:p w:rsidR="00A30F9E" w:rsidRDefault="00EA5F32" w:rsidP="00A30F9E">
            <w:pPr>
              <w:rPr>
                <w:rFonts w:cs="Calibri"/>
                <w:sz w:val="16"/>
                <w:szCs w:val="16"/>
              </w:rPr>
            </w:pPr>
            <w:r>
              <w:rPr>
                <w:rFonts w:cs="Calibri"/>
                <w:sz w:val="16"/>
                <w:szCs w:val="16"/>
              </w:rPr>
              <w:t>&lt;jmyslin2&gt; Applies to SYNC 4.1 when AHU functionality is integrated into SYNC.</w:t>
            </w:r>
          </w:p>
        </w:tc>
      </w:tr>
      <w:tr w:rsidR="00A30F9E" w:rsidTr="00A30F9E">
        <w:trPr>
          <w:trHeight w:val="237"/>
          <w:jc w:val="center"/>
        </w:trPr>
        <w:tc>
          <w:tcPr>
            <w:tcW w:w="1746" w:type="dxa"/>
            <w:tcBorders>
              <w:top w:val="nil"/>
              <w:left w:val="single" w:sz="6" w:space="0" w:color="auto"/>
              <w:bottom w:val="nil"/>
              <w:right w:val="single" w:sz="6" w:space="0" w:color="auto"/>
            </w:tcBorders>
          </w:tcPr>
          <w:p w:rsidR="00A30F9E" w:rsidRDefault="00EA5F32" w:rsidP="00A30F9E">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hideMark/>
          </w:tcPr>
          <w:p w:rsidR="00A30F9E" w:rsidRDefault="00EA5F32" w:rsidP="00A30F9E">
            <w:pPr>
              <w:rPr>
                <w:rFonts w:cs="Arial"/>
                <w:sz w:val="16"/>
                <w:szCs w:val="16"/>
              </w:rPr>
            </w:pPr>
            <w:r>
              <w:rPr>
                <w:rFonts w:cs="Arial"/>
                <w:sz w:val="16"/>
                <w:szCs w:val="16"/>
              </w:rPr>
              <w:t>481093/B-Bezel Diagnostics Interface Requirements - SOA</w:t>
            </w:r>
          </w:p>
        </w:tc>
        <w:tc>
          <w:tcPr>
            <w:tcW w:w="5818" w:type="dxa"/>
            <w:tcBorders>
              <w:top w:val="single" w:sz="6" w:space="0" w:color="auto"/>
              <w:left w:val="single" w:sz="6" w:space="0" w:color="auto"/>
              <w:bottom w:val="single" w:sz="6" w:space="0" w:color="auto"/>
              <w:right w:val="single" w:sz="6" w:space="0" w:color="auto"/>
            </w:tcBorders>
            <w:vAlign w:val="center"/>
            <w:hideMark/>
          </w:tcPr>
          <w:p w:rsidR="00A30F9E" w:rsidRDefault="00EA5F32" w:rsidP="00A30F9E">
            <w:pPr>
              <w:rPr>
                <w:rFonts w:cs="Calibri"/>
                <w:sz w:val="16"/>
                <w:szCs w:val="16"/>
              </w:rPr>
            </w:pPr>
            <w:r>
              <w:rPr>
                <w:rFonts w:cs="Calibri"/>
                <w:sz w:val="16"/>
                <w:szCs w:val="16"/>
              </w:rPr>
              <w:t>&lt;jmyslin2&gt; added class descriptions, no content change</w:t>
            </w:r>
          </w:p>
        </w:tc>
      </w:tr>
      <w:tr w:rsidR="00A30F9E" w:rsidTr="00A30F9E">
        <w:trPr>
          <w:trHeight w:val="237"/>
          <w:jc w:val="center"/>
        </w:trPr>
        <w:tc>
          <w:tcPr>
            <w:tcW w:w="1746" w:type="dxa"/>
            <w:tcBorders>
              <w:top w:val="nil"/>
              <w:left w:val="single" w:sz="6" w:space="0" w:color="auto"/>
              <w:bottom w:val="single" w:sz="4" w:space="0" w:color="auto"/>
              <w:right w:val="single" w:sz="6" w:space="0" w:color="auto"/>
            </w:tcBorders>
          </w:tcPr>
          <w:p w:rsidR="00A30F9E" w:rsidRDefault="00EA5F32" w:rsidP="00A30F9E">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hideMark/>
          </w:tcPr>
          <w:p w:rsidR="00A30F9E" w:rsidRDefault="00EA5F32" w:rsidP="00A30F9E">
            <w:pPr>
              <w:rPr>
                <w:rFonts w:cs="Arial"/>
                <w:sz w:val="16"/>
                <w:szCs w:val="16"/>
              </w:rPr>
            </w:pPr>
            <w:r>
              <w:rPr>
                <w:rFonts w:cs="Arial"/>
                <w:sz w:val="16"/>
                <w:szCs w:val="16"/>
              </w:rPr>
              <w:t>STR-055943/C-Appendix: Reference Documents (TcSE ROIN-291330)</w:t>
            </w:r>
          </w:p>
        </w:tc>
        <w:tc>
          <w:tcPr>
            <w:tcW w:w="5818" w:type="dxa"/>
            <w:tcBorders>
              <w:top w:val="single" w:sz="6" w:space="0" w:color="auto"/>
              <w:left w:val="single" w:sz="6" w:space="0" w:color="auto"/>
              <w:bottom w:val="single" w:sz="6" w:space="0" w:color="auto"/>
              <w:right w:val="single" w:sz="6" w:space="0" w:color="auto"/>
            </w:tcBorders>
            <w:vAlign w:val="center"/>
            <w:hideMark/>
          </w:tcPr>
          <w:p w:rsidR="00A30F9E" w:rsidRDefault="00EA5F32" w:rsidP="00A30F9E">
            <w:pPr>
              <w:rPr>
                <w:rFonts w:cs="Calibri"/>
                <w:sz w:val="16"/>
                <w:szCs w:val="16"/>
              </w:rPr>
            </w:pPr>
            <w:r>
              <w:rPr>
                <w:rFonts w:cs="Calibri"/>
                <w:sz w:val="16"/>
                <w:szCs w:val="16"/>
              </w:rPr>
              <w:t>&lt;jmyslin2&gt; added a couple additional references.  No content change</w:t>
            </w:r>
          </w:p>
        </w:tc>
      </w:tr>
      <w:tr w:rsidR="00A47A08" w:rsidTr="00263527">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A47A08" w:rsidRDefault="00EA5F32" w:rsidP="00263527">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rsidR="00A47A08" w:rsidRDefault="00EA5F32" w:rsidP="00263527">
            <w:pPr>
              <w:spacing w:line="276" w:lineRule="auto"/>
              <w:jc w:val="center"/>
              <w:rPr>
                <w:rFonts w:cs="Arial"/>
                <w:sz w:val="16"/>
                <w:lang w:val="fr-FR"/>
              </w:rPr>
            </w:pPr>
          </w:p>
        </w:tc>
        <w:tc>
          <w:tcPr>
            <w:tcW w:w="2341" w:type="dxa"/>
            <w:tcBorders>
              <w:top w:val="single" w:sz="6" w:space="0" w:color="auto"/>
              <w:left w:val="nil"/>
              <w:bottom w:val="single" w:sz="6" w:space="0" w:color="auto"/>
              <w:right w:val="nil"/>
            </w:tcBorders>
            <w:shd w:val="thinDiagCross" w:color="auto" w:fill="D9D9D9" w:themeFill="background1" w:themeFillShade="D9"/>
          </w:tcPr>
          <w:p w:rsidR="00A47A08" w:rsidRDefault="00EA5F32" w:rsidP="00263527">
            <w:pPr>
              <w:spacing w:line="276" w:lineRule="auto"/>
              <w:rPr>
                <w:rFonts w:cs="Arial"/>
                <w:sz w:val="16"/>
              </w:rPr>
            </w:pPr>
          </w:p>
        </w:tc>
        <w:tc>
          <w:tcPr>
            <w:tcW w:w="5818" w:type="dxa"/>
            <w:tcBorders>
              <w:top w:val="single" w:sz="6" w:space="0" w:color="auto"/>
              <w:left w:val="nil"/>
              <w:bottom w:val="single" w:sz="6" w:space="0" w:color="auto"/>
              <w:right w:val="single" w:sz="6" w:space="0" w:color="auto"/>
            </w:tcBorders>
            <w:shd w:val="thinDiagCross" w:color="auto" w:fill="D9D9D9" w:themeFill="background1" w:themeFillShade="D9"/>
          </w:tcPr>
          <w:p w:rsidR="00A47A08" w:rsidRDefault="00EA5F32" w:rsidP="00263527">
            <w:pPr>
              <w:spacing w:line="276" w:lineRule="auto"/>
              <w:rPr>
                <w:rFonts w:cs="Arial"/>
                <w:sz w:val="16"/>
              </w:rPr>
            </w:pPr>
          </w:p>
        </w:tc>
      </w:tr>
      <w:tr w:rsidR="00A47A08" w:rsidTr="00263527">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A47A08" w:rsidRPr="00A47A08" w:rsidRDefault="00EA5F32" w:rsidP="00263527">
            <w:pPr>
              <w:spacing w:line="276" w:lineRule="auto"/>
              <w:rPr>
                <w:rFonts w:cs="Arial"/>
                <w:b/>
                <w:sz w:val="16"/>
              </w:rPr>
            </w:pPr>
            <w:r>
              <w:rPr>
                <w:rFonts w:cs="Arial"/>
                <w:b/>
                <w:sz w:val="16"/>
              </w:rPr>
              <w:t>January</w:t>
            </w:r>
            <w:r>
              <w:rPr>
                <w:rFonts w:cs="Arial"/>
                <w:b/>
                <w:sz w:val="16"/>
              </w:rPr>
              <w:t xml:space="preserve"> 31, 2019</w:t>
            </w:r>
          </w:p>
        </w:tc>
        <w:tc>
          <w:tcPr>
            <w:tcW w:w="1020" w:type="dxa"/>
            <w:tcBorders>
              <w:top w:val="single" w:sz="6" w:space="0" w:color="auto"/>
              <w:left w:val="single" w:sz="6" w:space="0" w:color="auto"/>
              <w:bottom w:val="single" w:sz="6" w:space="0" w:color="auto"/>
              <w:right w:val="single" w:sz="6" w:space="0" w:color="auto"/>
            </w:tcBorders>
            <w:hideMark/>
          </w:tcPr>
          <w:p w:rsidR="00A47A08" w:rsidRDefault="00EA5F32" w:rsidP="00263527">
            <w:pPr>
              <w:spacing w:line="276" w:lineRule="auto"/>
              <w:jc w:val="center"/>
              <w:rPr>
                <w:rFonts w:cs="Arial"/>
                <w:b/>
                <w:sz w:val="16"/>
                <w:lang w:val="fr-FR"/>
              </w:rPr>
            </w:pPr>
            <w:r>
              <w:rPr>
                <w:rFonts w:cs="Arial"/>
                <w:b/>
                <w:sz w:val="16"/>
                <w:lang w:val="fr-FR"/>
              </w:rPr>
              <w:t>1.6</w:t>
            </w:r>
          </w:p>
        </w:tc>
        <w:tc>
          <w:tcPr>
            <w:tcW w:w="8159" w:type="dxa"/>
            <w:gridSpan w:val="2"/>
            <w:tcBorders>
              <w:top w:val="single" w:sz="6" w:space="0" w:color="auto"/>
              <w:left w:val="single" w:sz="6" w:space="0" w:color="auto"/>
              <w:bottom w:val="single" w:sz="6" w:space="0" w:color="auto"/>
              <w:right w:val="single" w:sz="6" w:space="0" w:color="auto"/>
            </w:tcBorders>
            <w:hideMark/>
          </w:tcPr>
          <w:p w:rsidR="00A47A08" w:rsidRDefault="00EA5F32" w:rsidP="00263527">
            <w:pPr>
              <w:spacing w:line="276" w:lineRule="auto"/>
              <w:rPr>
                <w:rFonts w:cs="Arial"/>
                <w:b/>
                <w:sz w:val="16"/>
              </w:rPr>
            </w:pPr>
          </w:p>
        </w:tc>
      </w:tr>
      <w:tr w:rsidR="00A47A08" w:rsidTr="00A47A08">
        <w:trPr>
          <w:trHeight w:val="237"/>
          <w:jc w:val="center"/>
        </w:trPr>
        <w:tc>
          <w:tcPr>
            <w:tcW w:w="1746" w:type="dxa"/>
            <w:tcBorders>
              <w:top w:val="single" w:sz="6" w:space="0" w:color="auto"/>
              <w:left w:val="single" w:sz="6" w:space="0" w:color="auto"/>
              <w:bottom w:val="nil"/>
              <w:right w:val="single" w:sz="6" w:space="0" w:color="auto"/>
            </w:tcBorders>
          </w:tcPr>
          <w:p w:rsidR="00A47A08" w:rsidRDefault="00EA5F32" w:rsidP="00387A40">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tcPr>
          <w:p w:rsidR="00A47A08" w:rsidRPr="00A47A08" w:rsidRDefault="00EA5F32" w:rsidP="00387A40">
            <w:pPr>
              <w:rPr>
                <w:rFonts w:cs="Arial"/>
                <w:sz w:val="16"/>
                <w:szCs w:val="16"/>
              </w:rPr>
            </w:pPr>
            <w:r w:rsidRPr="00A47A08">
              <w:rPr>
                <w:rFonts w:cs="Arial"/>
                <w:sz w:val="16"/>
                <w:szCs w:val="16"/>
              </w:rPr>
              <w:t>DIAG-UC-REQ-016451/B-Bezel Diagnostics – Enter Bezel Diagnostics (TcSE ROIN-291319-1)</w:t>
            </w:r>
          </w:p>
        </w:tc>
        <w:tc>
          <w:tcPr>
            <w:tcW w:w="5818" w:type="dxa"/>
            <w:tcBorders>
              <w:top w:val="single" w:sz="6" w:space="0" w:color="auto"/>
              <w:left w:val="single" w:sz="6" w:space="0" w:color="auto"/>
              <w:bottom w:val="single" w:sz="6" w:space="0" w:color="auto"/>
              <w:right w:val="single" w:sz="6" w:space="0" w:color="auto"/>
            </w:tcBorders>
            <w:vAlign w:val="center"/>
          </w:tcPr>
          <w:p w:rsidR="00A47A08" w:rsidRPr="00A47A08" w:rsidRDefault="00EA5F32" w:rsidP="00387A40">
            <w:pPr>
              <w:rPr>
                <w:rFonts w:cs="Calibri"/>
                <w:sz w:val="16"/>
                <w:szCs w:val="16"/>
              </w:rPr>
            </w:pPr>
            <w:r w:rsidRPr="00A47A08">
              <w:rPr>
                <w:rFonts w:cs="Calibri"/>
                <w:sz w:val="16"/>
                <w:szCs w:val="16"/>
              </w:rPr>
              <w:t>&lt;jmyslin2&gt; Updated use case to move pre-condition that a media source is active to enter bezel diagnostics</w:t>
            </w:r>
          </w:p>
        </w:tc>
      </w:tr>
      <w:tr w:rsidR="00A47A08" w:rsidTr="00A47A08">
        <w:trPr>
          <w:trHeight w:val="237"/>
          <w:jc w:val="center"/>
        </w:trPr>
        <w:tc>
          <w:tcPr>
            <w:tcW w:w="1746" w:type="dxa"/>
            <w:tcBorders>
              <w:top w:val="nil"/>
              <w:left w:val="single" w:sz="6" w:space="0" w:color="auto"/>
              <w:bottom w:val="nil"/>
              <w:right w:val="single" w:sz="6" w:space="0" w:color="auto"/>
            </w:tcBorders>
          </w:tcPr>
          <w:p w:rsidR="00A47A08" w:rsidRDefault="00EA5F32" w:rsidP="00387A40">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tcPr>
          <w:p w:rsidR="00A47A08" w:rsidRPr="00A47A08" w:rsidRDefault="00EA5F32" w:rsidP="00387A40">
            <w:pPr>
              <w:rPr>
                <w:rFonts w:cs="Arial"/>
                <w:sz w:val="16"/>
                <w:szCs w:val="16"/>
              </w:rPr>
            </w:pPr>
            <w:r w:rsidRPr="00A47A08">
              <w:rPr>
                <w:rFonts w:cs="Arial"/>
                <w:sz w:val="16"/>
                <w:szCs w:val="16"/>
              </w:rPr>
              <w:t xml:space="preserve">DIAG-UC-REQ-016452/B-Bezel Diagnostics – </w:t>
            </w:r>
            <w:r w:rsidRPr="00A47A08">
              <w:rPr>
                <w:rFonts w:cs="Arial"/>
                <w:sz w:val="16"/>
                <w:szCs w:val="16"/>
              </w:rPr>
              <w:t>Cannot enter Bezel Diagnostics (TcSE ROIN-291320-1)</w:t>
            </w:r>
          </w:p>
        </w:tc>
        <w:tc>
          <w:tcPr>
            <w:tcW w:w="5818" w:type="dxa"/>
            <w:tcBorders>
              <w:top w:val="single" w:sz="6" w:space="0" w:color="auto"/>
              <w:left w:val="single" w:sz="6" w:space="0" w:color="auto"/>
              <w:bottom w:val="single" w:sz="6" w:space="0" w:color="auto"/>
              <w:right w:val="single" w:sz="6" w:space="0" w:color="auto"/>
            </w:tcBorders>
            <w:vAlign w:val="center"/>
          </w:tcPr>
          <w:p w:rsidR="00A47A08" w:rsidRPr="00A47A08" w:rsidRDefault="00EA5F32" w:rsidP="00387A40">
            <w:pPr>
              <w:rPr>
                <w:rFonts w:cs="Calibri"/>
                <w:sz w:val="16"/>
                <w:szCs w:val="16"/>
              </w:rPr>
            </w:pPr>
            <w:r w:rsidRPr="00A47A08">
              <w:rPr>
                <w:rFonts w:cs="Calibri"/>
                <w:sz w:val="16"/>
                <w:szCs w:val="16"/>
              </w:rPr>
              <w:t>&lt;jmyslin2&gt; updated to remove requirement on active media source</w:t>
            </w:r>
          </w:p>
        </w:tc>
      </w:tr>
      <w:tr w:rsidR="00A47A08" w:rsidTr="00A47A08">
        <w:trPr>
          <w:trHeight w:val="237"/>
          <w:jc w:val="center"/>
        </w:trPr>
        <w:tc>
          <w:tcPr>
            <w:tcW w:w="1746" w:type="dxa"/>
            <w:tcBorders>
              <w:top w:val="nil"/>
              <w:left w:val="single" w:sz="6" w:space="0" w:color="auto"/>
              <w:bottom w:val="single" w:sz="4" w:space="0" w:color="auto"/>
              <w:right w:val="single" w:sz="6" w:space="0" w:color="auto"/>
            </w:tcBorders>
          </w:tcPr>
          <w:p w:rsidR="00A47A08" w:rsidRDefault="00EA5F32" w:rsidP="00387A40">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tcPr>
          <w:p w:rsidR="00A47A08" w:rsidRPr="00A47A08" w:rsidRDefault="00EA5F32" w:rsidP="00387A40">
            <w:pPr>
              <w:rPr>
                <w:rFonts w:cs="Arial"/>
                <w:sz w:val="16"/>
                <w:szCs w:val="16"/>
              </w:rPr>
            </w:pPr>
            <w:r w:rsidRPr="00A47A08">
              <w:rPr>
                <w:rFonts w:cs="Arial"/>
                <w:sz w:val="16"/>
                <w:szCs w:val="16"/>
              </w:rPr>
              <w:t>DIAG-SR-REQ-015060/B-Entry Conditions for user initiated bezel diagnostic session (TcSE ROIN-129519-2)</w:t>
            </w:r>
          </w:p>
        </w:tc>
        <w:tc>
          <w:tcPr>
            <w:tcW w:w="5818" w:type="dxa"/>
            <w:tcBorders>
              <w:top w:val="single" w:sz="6" w:space="0" w:color="auto"/>
              <w:left w:val="single" w:sz="6" w:space="0" w:color="auto"/>
              <w:bottom w:val="single" w:sz="6" w:space="0" w:color="auto"/>
              <w:right w:val="single" w:sz="6" w:space="0" w:color="auto"/>
            </w:tcBorders>
            <w:vAlign w:val="center"/>
          </w:tcPr>
          <w:p w:rsidR="00A47A08" w:rsidRPr="00A47A08" w:rsidRDefault="00EA5F32" w:rsidP="00387A40">
            <w:pPr>
              <w:rPr>
                <w:rFonts w:cs="Calibri"/>
                <w:sz w:val="16"/>
                <w:szCs w:val="16"/>
              </w:rPr>
            </w:pPr>
            <w:r w:rsidRPr="00A47A08">
              <w:rPr>
                <w:rFonts w:cs="Calibri"/>
                <w:sz w:val="16"/>
                <w:szCs w:val="16"/>
              </w:rPr>
              <w:t>&lt;jmyslin2&gt; Per a request by the Bezel Diagnostics Client team I updated the requirement to include flexability so a Media Source does not always have to be active to enter bezel diagnostics</w:t>
            </w:r>
          </w:p>
        </w:tc>
      </w:tr>
      <w:tr w:rsidR="00387A40" w:rsidTr="00CA2281">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387A40" w:rsidRDefault="00EA5F32" w:rsidP="00CA2281">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rsidR="00387A40" w:rsidRDefault="00EA5F32" w:rsidP="00CA2281">
            <w:pPr>
              <w:spacing w:line="276" w:lineRule="auto"/>
              <w:jc w:val="center"/>
              <w:rPr>
                <w:rFonts w:cs="Arial"/>
                <w:sz w:val="16"/>
                <w:lang w:val="fr-FR"/>
              </w:rPr>
            </w:pPr>
          </w:p>
        </w:tc>
        <w:tc>
          <w:tcPr>
            <w:tcW w:w="2341" w:type="dxa"/>
            <w:tcBorders>
              <w:top w:val="single" w:sz="6" w:space="0" w:color="auto"/>
              <w:left w:val="nil"/>
              <w:bottom w:val="single" w:sz="6" w:space="0" w:color="auto"/>
              <w:right w:val="nil"/>
            </w:tcBorders>
            <w:shd w:val="thinDiagCross" w:color="auto" w:fill="D9D9D9" w:themeFill="background1" w:themeFillShade="D9"/>
          </w:tcPr>
          <w:p w:rsidR="00387A40" w:rsidRDefault="00EA5F32" w:rsidP="00CA2281">
            <w:pPr>
              <w:spacing w:line="276" w:lineRule="auto"/>
              <w:rPr>
                <w:rFonts w:cs="Arial"/>
                <w:sz w:val="16"/>
              </w:rPr>
            </w:pPr>
          </w:p>
        </w:tc>
        <w:tc>
          <w:tcPr>
            <w:tcW w:w="5818" w:type="dxa"/>
            <w:tcBorders>
              <w:top w:val="single" w:sz="6" w:space="0" w:color="auto"/>
              <w:left w:val="nil"/>
              <w:bottom w:val="single" w:sz="6" w:space="0" w:color="auto"/>
              <w:right w:val="single" w:sz="6" w:space="0" w:color="auto"/>
            </w:tcBorders>
            <w:shd w:val="thinDiagCross" w:color="auto" w:fill="D9D9D9" w:themeFill="background1" w:themeFillShade="D9"/>
          </w:tcPr>
          <w:p w:rsidR="00387A40" w:rsidRDefault="00EA5F32" w:rsidP="00CA2281">
            <w:pPr>
              <w:spacing w:line="276" w:lineRule="auto"/>
              <w:rPr>
                <w:rFonts w:cs="Arial"/>
                <w:sz w:val="16"/>
              </w:rPr>
            </w:pPr>
          </w:p>
        </w:tc>
      </w:tr>
      <w:tr w:rsidR="00387A40" w:rsidTr="00CA2281">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387A40" w:rsidRPr="00A47A08" w:rsidRDefault="00EA5F32" w:rsidP="00387A40">
            <w:pPr>
              <w:spacing w:line="276" w:lineRule="auto"/>
              <w:rPr>
                <w:rFonts w:cs="Arial"/>
                <w:b/>
                <w:sz w:val="16"/>
              </w:rPr>
            </w:pPr>
            <w:r>
              <w:rPr>
                <w:rFonts w:cs="Arial"/>
                <w:b/>
                <w:sz w:val="16"/>
              </w:rPr>
              <w:t>February 13, 2019</w:t>
            </w:r>
          </w:p>
        </w:tc>
        <w:tc>
          <w:tcPr>
            <w:tcW w:w="1020" w:type="dxa"/>
            <w:tcBorders>
              <w:top w:val="single" w:sz="6" w:space="0" w:color="auto"/>
              <w:left w:val="single" w:sz="6" w:space="0" w:color="auto"/>
              <w:bottom w:val="single" w:sz="6" w:space="0" w:color="auto"/>
              <w:right w:val="single" w:sz="6" w:space="0" w:color="auto"/>
            </w:tcBorders>
            <w:hideMark/>
          </w:tcPr>
          <w:p w:rsidR="00387A40" w:rsidRDefault="00EA5F32" w:rsidP="00CA2281">
            <w:pPr>
              <w:spacing w:line="276" w:lineRule="auto"/>
              <w:jc w:val="center"/>
              <w:rPr>
                <w:rFonts w:cs="Arial"/>
                <w:b/>
                <w:sz w:val="16"/>
                <w:lang w:val="fr-FR"/>
              </w:rPr>
            </w:pPr>
            <w:r>
              <w:rPr>
                <w:rFonts w:cs="Arial"/>
                <w:b/>
                <w:sz w:val="16"/>
                <w:lang w:val="fr-FR"/>
              </w:rPr>
              <w:t>1.7</w:t>
            </w:r>
          </w:p>
        </w:tc>
        <w:tc>
          <w:tcPr>
            <w:tcW w:w="8159" w:type="dxa"/>
            <w:gridSpan w:val="2"/>
            <w:tcBorders>
              <w:top w:val="single" w:sz="6" w:space="0" w:color="auto"/>
              <w:left w:val="single" w:sz="6" w:space="0" w:color="auto"/>
              <w:bottom w:val="single" w:sz="6" w:space="0" w:color="auto"/>
              <w:right w:val="single" w:sz="6" w:space="0" w:color="auto"/>
            </w:tcBorders>
            <w:hideMark/>
          </w:tcPr>
          <w:p w:rsidR="00387A40" w:rsidRDefault="00EA5F32" w:rsidP="00CA2281">
            <w:pPr>
              <w:spacing w:line="276" w:lineRule="auto"/>
              <w:rPr>
                <w:rFonts w:cs="Arial"/>
                <w:b/>
                <w:sz w:val="16"/>
              </w:rPr>
            </w:pPr>
          </w:p>
        </w:tc>
      </w:tr>
      <w:tr w:rsidR="00387A40" w:rsidRPr="00A47A08" w:rsidTr="00CA2281">
        <w:trPr>
          <w:trHeight w:val="237"/>
          <w:jc w:val="center"/>
        </w:trPr>
        <w:tc>
          <w:tcPr>
            <w:tcW w:w="1746" w:type="dxa"/>
            <w:tcBorders>
              <w:top w:val="single" w:sz="6" w:space="0" w:color="auto"/>
              <w:left w:val="single" w:sz="6" w:space="0" w:color="auto"/>
              <w:bottom w:val="nil"/>
              <w:right w:val="single" w:sz="6" w:space="0" w:color="auto"/>
            </w:tcBorders>
          </w:tcPr>
          <w:p w:rsidR="00387A40" w:rsidRDefault="00EA5F32" w:rsidP="00387A40">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tcPr>
          <w:p w:rsidR="00387A40" w:rsidRPr="00387A40" w:rsidRDefault="00EA5F32" w:rsidP="00387A40">
            <w:pPr>
              <w:rPr>
                <w:rFonts w:cs="Arial"/>
                <w:sz w:val="16"/>
                <w:szCs w:val="16"/>
              </w:rPr>
            </w:pPr>
            <w:r w:rsidRPr="00387A40">
              <w:rPr>
                <w:rFonts w:cs="Arial"/>
                <w:sz w:val="16"/>
                <w:szCs w:val="16"/>
              </w:rPr>
              <w:t xml:space="preserve">DIAG-UC-REQ-016454/C-Bezel </w:t>
            </w:r>
            <w:r w:rsidRPr="00387A40">
              <w:rPr>
                <w:rFonts w:cs="Arial"/>
                <w:sz w:val="16"/>
                <w:szCs w:val="16"/>
              </w:rPr>
              <w:t>Diagnostics – Exit Bezel Diagnostics (TcSE ROIN-291079-1)</w:t>
            </w:r>
          </w:p>
        </w:tc>
        <w:tc>
          <w:tcPr>
            <w:tcW w:w="5818" w:type="dxa"/>
            <w:tcBorders>
              <w:top w:val="single" w:sz="6" w:space="0" w:color="auto"/>
              <w:left w:val="single" w:sz="6" w:space="0" w:color="auto"/>
              <w:bottom w:val="single" w:sz="6" w:space="0" w:color="auto"/>
              <w:right w:val="single" w:sz="6" w:space="0" w:color="auto"/>
            </w:tcBorders>
            <w:vAlign w:val="center"/>
          </w:tcPr>
          <w:p w:rsidR="00387A40" w:rsidRPr="00387A40" w:rsidRDefault="00EA5F32" w:rsidP="00387A40">
            <w:pPr>
              <w:rPr>
                <w:rFonts w:cs="Calibri"/>
                <w:sz w:val="16"/>
                <w:szCs w:val="16"/>
              </w:rPr>
            </w:pPr>
            <w:r w:rsidRPr="00387A40">
              <w:rPr>
                <w:rFonts w:cs="Calibri"/>
                <w:sz w:val="16"/>
                <w:szCs w:val="16"/>
              </w:rPr>
              <w:t>&lt;jmyslin2&gt; Updated to include higher priority feature in use case</w:t>
            </w:r>
          </w:p>
        </w:tc>
      </w:tr>
      <w:tr w:rsidR="00387A40" w:rsidRPr="00A47A08" w:rsidTr="00CA2281">
        <w:trPr>
          <w:trHeight w:val="237"/>
          <w:jc w:val="center"/>
        </w:trPr>
        <w:tc>
          <w:tcPr>
            <w:tcW w:w="1746" w:type="dxa"/>
            <w:tcBorders>
              <w:top w:val="nil"/>
              <w:left w:val="single" w:sz="6" w:space="0" w:color="auto"/>
              <w:bottom w:val="nil"/>
              <w:right w:val="single" w:sz="6" w:space="0" w:color="auto"/>
            </w:tcBorders>
          </w:tcPr>
          <w:p w:rsidR="00387A40" w:rsidRDefault="00EA5F32" w:rsidP="00387A40">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tcPr>
          <w:p w:rsidR="00387A40" w:rsidRPr="00387A40" w:rsidRDefault="00EA5F32" w:rsidP="00387A40">
            <w:pPr>
              <w:rPr>
                <w:rFonts w:cs="Arial"/>
                <w:sz w:val="16"/>
                <w:szCs w:val="16"/>
              </w:rPr>
            </w:pPr>
            <w:r w:rsidRPr="00387A40">
              <w:rPr>
                <w:rFonts w:cs="Arial"/>
                <w:sz w:val="16"/>
                <w:szCs w:val="16"/>
              </w:rPr>
              <w:t>DIAG-SR-REQ-015063/C-Exit Conditions for Bezel Diagnostics (TcSE ROIN-129521-3)</w:t>
            </w:r>
          </w:p>
        </w:tc>
        <w:tc>
          <w:tcPr>
            <w:tcW w:w="5818" w:type="dxa"/>
            <w:tcBorders>
              <w:top w:val="single" w:sz="6" w:space="0" w:color="auto"/>
              <w:left w:val="single" w:sz="6" w:space="0" w:color="auto"/>
              <w:bottom w:val="single" w:sz="6" w:space="0" w:color="auto"/>
              <w:right w:val="single" w:sz="6" w:space="0" w:color="auto"/>
            </w:tcBorders>
            <w:vAlign w:val="center"/>
          </w:tcPr>
          <w:p w:rsidR="00387A40" w:rsidRPr="00387A40" w:rsidRDefault="00EA5F32" w:rsidP="00387A40">
            <w:pPr>
              <w:rPr>
                <w:rFonts w:cs="Calibri"/>
                <w:sz w:val="16"/>
                <w:szCs w:val="16"/>
              </w:rPr>
            </w:pPr>
            <w:r w:rsidRPr="00387A40">
              <w:rPr>
                <w:rFonts w:cs="Calibri"/>
                <w:sz w:val="16"/>
                <w:szCs w:val="16"/>
              </w:rPr>
              <w:t xml:space="preserve">&lt;jmyslin2&gt; updated to include higher priority </w:t>
            </w:r>
            <w:r w:rsidRPr="00387A40">
              <w:rPr>
                <w:rFonts w:cs="Calibri"/>
                <w:sz w:val="16"/>
                <w:szCs w:val="16"/>
              </w:rPr>
              <w:t>feature</w:t>
            </w:r>
          </w:p>
        </w:tc>
      </w:tr>
      <w:tr w:rsidR="00387A40" w:rsidRPr="00A47A08" w:rsidTr="00CA2281">
        <w:trPr>
          <w:trHeight w:val="237"/>
          <w:jc w:val="center"/>
        </w:trPr>
        <w:tc>
          <w:tcPr>
            <w:tcW w:w="1746" w:type="dxa"/>
            <w:tcBorders>
              <w:top w:val="nil"/>
              <w:left w:val="single" w:sz="6" w:space="0" w:color="auto"/>
              <w:bottom w:val="single" w:sz="4" w:space="0" w:color="auto"/>
              <w:right w:val="single" w:sz="6" w:space="0" w:color="auto"/>
            </w:tcBorders>
          </w:tcPr>
          <w:p w:rsidR="00387A40" w:rsidRDefault="00EA5F32" w:rsidP="00387A40">
            <w:pPr>
              <w:rPr>
                <w:rFonts w:cs="Arial"/>
                <w:sz w:val="16"/>
                <w:lang w:val="fr-FR"/>
              </w:rPr>
            </w:pPr>
          </w:p>
        </w:tc>
        <w:tc>
          <w:tcPr>
            <w:tcW w:w="3361" w:type="dxa"/>
            <w:gridSpan w:val="2"/>
            <w:tcBorders>
              <w:top w:val="single" w:sz="6" w:space="0" w:color="auto"/>
              <w:left w:val="single" w:sz="6" w:space="0" w:color="auto"/>
              <w:bottom w:val="single" w:sz="6" w:space="0" w:color="auto"/>
              <w:right w:val="single" w:sz="6" w:space="0" w:color="auto"/>
            </w:tcBorders>
            <w:vAlign w:val="center"/>
          </w:tcPr>
          <w:p w:rsidR="00387A40" w:rsidRPr="00387A40" w:rsidRDefault="00EA5F32" w:rsidP="00387A40">
            <w:pPr>
              <w:rPr>
                <w:rFonts w:cs="Arial"/>
                <w:sz w:val="16"/>
                <w:szCs w:val="16"/>
              </w:rPr>
            </w:pPr>
            <w:r w:rsidRPr="00387A40">
              <w:rPr>
                <w:rFonts w:cs="Arial"/>
                <w:sz w:val="16"/>
                <w:szCs w:val="16"/>
              </w:rPr>
              <w:t>DIAG-UC-REQ-016454/C-Bezel Diagnostics – Exit Bezel Diagnostics (TcSE ROIN-291079-1)</w:t>
            </w:r>
          </w:p>
        </w:tc>
        <w:tc>
          <w:tcPr>
            <w:tcW w:w="5818" w:type="dxa"/>
            <w:tcBorders>
              <w:top w:val="single" w:sz="6" w:space="0" w:color="auto"/>
              <w:left w:val="single" w:sz="6" w:space="0" w:color="auto"/>
              <w:bottom w:val="single" w:sz="6" w:space="0" w:color="auto"/>
              <w:right w:val="single" w:sz="6" w:space="0" w:color="auto"/>
            </w:tcBorders>
            <w:vAlign w:val="center"/>
          </w:tcPr>
          <w:p w:rsidR="00387A40" w:rsidRPr="00387A40" w:rsidRDefault="00EA5F32" w:rsidP="00387A40">
            <w:pPr>
              <w:rPr>
                <w:rFonts w:cs="Calibri"/>
                <w:sz w:val="16"/>
                <w:szCs w:val="16"/>
              </w:rPr>
            </w:pPr>
            <w:r w:rsidRPr="00387A40">
              <w:rPr>
                <w:rFonts w:cs="Calibri"/>
                <w:sz w:val="16"/>
                <w:szCs w:val="16"/>
              </w:rPr>
              <w:t>&lt;jmyslin2&gt; Updated to include higher priority feature in use case</w:t>
            </w:r>
          </w:p>
        </w:tc>
      </w:tr>
    </w:tbl>
    <w:p w:rsidR="005C2D99" w:rsidRDefault="00EA5F32">
      <w:pPr>
        <w:rPr>
          <w:rFonts w:cs="Arial"/>
        </w:rPr>
      </w:pPr>
    </w:p>
    <w:p w:rsidR="005C2D99" w:rsidRDefault="00EA5F32">
      <w:pPr>
        <w:rPr>
          <w:rFonts w:cs="Arial"/>
        </w:rPr>
      </w:pPr>
    </w:p>
    <w:p w:rsidR="005C2D99" w:rsidRDefault="00EA5F32">
      <w:pPr>
        <w:rPr>
          <w:rFonts w:cs="Arial"/>
        </w:rPr>
      </w:pPr>
    </w:p>
    <w:p w:rsidR="005C2D99" w:rsidRDefault="00EA5F32">
      <w:pPr>
        <w:rPr>
          <w:rFonts w:cs="Arial"/>
        </w:rPr>
      </w:pPr>
    </w:p>
    <w:p w:rsidR="005C2D99" w:rsidRDefault="00EA5F32">
      <w:pPr>
        <w:jc w:val="center"/>
        <w:rPr>
          <w:rFonts w:cs="Arial"/>
          <w:b/>
          <w:sz w:val="36"/>
          <w:szCs w:val="36"/>
        </w:rPr>
      </w:pPr>
      <w:r>
        <w:rPr>
          <w:b/>
          <w:sz w:val="36"/>
          <w:szCs w:val="36"/>
        </w:rPr>
        <w:br w:type="page"/>
      </w:r>
      <w:r>
        <w:rPr>
          <w:rFonts w:cs="Arial"/>
          <w:b/>
          <w:sz w:val="36"/>
          <w:szCs w:val="36"/>
        </w:rPr>
        <w:lastRenderedPageBreak/>
        <w:t>Table of Contents</w:t>
      </w:r>
    </w:p>
    <w:p w:rsidR="00AC2554" w:rsidRDefault="00EA5F32">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957345" w:history="1">
        <w:r w:rsidR="00AC2554" w:rsidRPr="00E86554">
          <w:rPr>
            <w:rStyle w:val="Hyperlink"/>
            <w:rFonts w:cs="Arial"/>
            <w:bCs/>
            <w:noProof/>
          </w:rPr>
          <w:t>Revision History</w:t>
        </w:r>
        <w:r w:rsidR="00AC2554">
          <w:rPr>
            <w:noProof/>
            <w:webHidden/>
          </w:rPr>
          <w:tab/>
        </w:r>
        <w:r w:rsidR="00AC2554">
          <w:rPr>
            <w:noProof/>
            <w:webHidden/>
          </w:rPr>
          <w:fldChar w:fldCharType="begin"/>
        </w:r>
        <w:r w:rsidR="00AC2554">
          <w:rPr>
            <w:noProof/>
            <w:webHidden/>
          </w:rPr>
          <w:instrText xml:space="preserve"> PAGEREF _Toc957345 \h </w:instrText>
        </w:r>
        <w:r w:rsidR="00AC2554">
          <w:rPr>
            <w:noProof/>
            <w:webHidden/>
          </w:rPr>
        </w:r>
        <w:r w:rsidR="00AC2554">
          <w:rPr>
            <w:noProof/>
            <w:webHidden/>
          </w:rPr>
          <w:fldChar w:fldCharType="separate"/>
        </w:r>
        <w:r w:rsidR="00AC2554">
          <w:rPr>
            <w:noProof/>
            <w:webHidden/>
          </w:rPr>
          <w:t>2</w:t>
        </w:r>
        <w:r w:rsidR="00AC2554">
          <w:rPr>
            <w:noProof/>
            <w:webHidden/>
          </w:rPr>
          <w:fldChar w:fldCharType="end"/>
        </w:r>
      </w:hyperlink>
    </w:p>
    <w:p w:rsidR="00AC2554" w:rsidRDefault="00AC25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57346" w:history="1">
        <w:r w:rsidRPr="00E86554">
          <w:rPr>
            <w:rStyle w:val="Hyperlink"/>
            <w:noProof/>
          </w:rPr>
          <w:t>1</w:t>
        </w:r>
        <w:r>
          <w:rPr>
            <w:rFonts w:asciiTheme="minorHAnsi" w:eastAsiaTheme="minorEastAsia" w:hAnsiTheme="minorHAnsi" w:cstheme="minorBidi"/>
            <w:b w:val="0"/>
            <w:smallCaps w:val="0"/>
            <w:noProof/>
            <w:sz w:val="22"/>
            <w:szCs w:val="22"/>
          </w:rPr>
          <w:tab/>
        </w:r>
        <w:r w:rsidRPr="00E86554">
          <w:rPr>
            <w:rStyle w:val="Hyperlink"/>
            <w:noProof/>
          </w:rPr>
          <w:t>Architectural Design - CAN</w:t>
        </w:r>
        <w:r>
          <w:rPr>
            <w:noProof/>
            <w:webHidden/>
          </w:rPr>
          <w:tab/>
        </w:r>
        <w:r>
          <w:rPr>
            <w:noProof/>
            <w:webHidden/>
          </w:rPr>
          <w:fldChar w:fldCharType="begin"/>
        </w:r>
        <w:r>
          <w:rPr>
            <w:noProof/>
            <w:webHidden/>
          </w:rPr>
          <w:instrText xml:space="preserve"> PAGEREF _Toc957346 \h </w:instrText>
        </w:r>
        <w:r>
          <w:rPr>
            <w:noProof/>
            <w:webHidden/>
          </w:rPr>
        </w:r>
        <w:r>
          <w:rPr>
            <w:noProof/>
            <w:webHidden/>
          </w:rPr>
          <w:fldChar w:fldCharType="separate"/>
        </w:r>
        <w:r>
          <w:rPr>
            <w:noProof/>
            <w:webHidden/>
          </w:rPr>
          <w:t>7</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47" w:history="1">
        <w:r w:rsidRPr="00E86554">
          <w:rPr>
            <w:rStyle w:val="Hyperlink"/>
            <w:noProof/>
          </w:rPr>
          <w:t>1.1</w:t>
        </w:r>
        <w:r>
          <w:rPr>
            <w:rFonts w:asciiTheme="minorHAnsi" w:eastAsiaTheme="minorEastAsia" w:hAnsiTheme="minorHAnsi" w:cstheme="minorBidi"/>
            <w:i w:val="0"/>
            <w:noProof/>
            <w:sz w:val="22"/>
            <w:szCs w:val="22"/>
          </w:rPr>
          <w:tab/>
        </w:r>
        <w:r w:rsidRPr="00E86554">
          <w:rPr>
            <w:rStyle w:val="Hyperlink"/>
            <w:noProof/>
          </w:rPr>
          <w:t>DIAG-CLD-REQ-015050/A-Bezel Diagnostic Client (TcSE ROIN-202564-1)</w:t>
        </w:r>
        <w:r>
          <w:rPr>
            <w:noProof/>
            <w:webHidden/>
          </w:rPr>
          <w:tab/>
        </w:r>
        <w:r>
          <w:rPr>
            <w:noProof/>
            <w:webHidden/>
          </w:rPr>
          <w:fldChar w:fldCharType="begin"/>
        </w:r>
        <w:r>
          <w:rPr>
            <w:noProof/>
            <w:webHidden/>
          </w:rPr>
          <w:instrText xml:space="preserve"> PAGEREF _Toc957347 \h </w:instrText>
        </w:r>
        <w:r>
          <w:rPr>
            <w:noProof/>
            <w:webHidden/>
          </w:rPr>
        </w:r>
        <w:r>
          <w:rPr>
            <w:noProof/>
            <w:webHidden/>
          </w:rPr>
          <w:fldChar w:fldCharType="separate"/>
        </w:r>
        <w:r>
          <w:rPr>
            <w:noProof/>
            <w:webHidden/>
          </w:rPr>
          <w:t>7</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48" w:history="1">
        <w:r w:rsidRPr="00E86554">
          <w:rPr>
            <w:rStyle w:val="Hyperlink"/>
            <w:noProof/>
          </w:rPr>
          <w:t>1.2</w:t>
        </w:r>
        <w:r>
          <w:rPr>
            <w:rFonts w:asciiTheme="minorHAnsi" w:eastAsiaTheme="minorEastAsia" w:hAnsiTheme="minorHAnsi" w:cstheme="minorBidi"/>
            <w:i w:val="0"/>
            <w:noProof/>
            <w:sz w:val="22"/>
            <w:szCs w:val="22"/>
          </w:rPr>
          <w:tab/>
        </w:r>
        <w:r w:rsidRPr="00E86554">
          <w:rPr>
            <w:rStyle w:val="Hyperlink"/>
            <w:noProof/>
          </w:rPr>
          <w:t>DIAG-CLD-REQ-016469/A-Bezel Diagnostic Server (TcSE ROIN-202563-1)</w:t>
        </w:r>
        <w:r>
          <w:rPr>
            <w:noProof/>
            <w:webHidden/>
          </w:rPr>
          <w:tab/>
        </w:r>
        <w:r>
          <w:rPr>
            <w:noProof/>
            <w:webHidden/>
          </w:rPr>
          <w:fldChar w:fldCharType="begin"/>
        </w:r>
        <w:r>
          <w:rPr>
            <w:noProof/>
            <w:webHidden/>
          </w:rPr>
          <w:instrText xml:space="preserve"> PAGEREF _Toc957348 \h </w:instrText>
        </w:r>
        <w:r>
          <w:rPr>
            <w:noProof/>
            <w:webHidden/>
          </w:rPr>
        </w:r>
        <w:r>
          <w:rPr>
            <w:noProof/>
            <w:webHidden/>
          </w:rPr>
          <w:fldChar w:fldCharType="separate"/>
        </w:r>
        <w:r>
          <w:rPr>
            <w:noProof/>
            <w:webHidden/>
          </w:rPr>
          <w:t>7</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49" w:history="1">
        <w:r w:rsidRPr="00E86554">
          <w:rPr>
            <w:rStyle w:val="Hyperlink"/>
            <w:noProof/>
          </w:rPr>
          <w:t>1.3</w:t>
        </w:r>
        <w:r>
          <w:rPr>
            <w:rFonts w:asciiTheme="minorHAnsi" w:eastAsiaTheme="minorEastAsia" w:hAnsiTheme="minorHAnsi" w:cstheme="minorBidi"/>
            <w:i w:val="0"/>
            <w:noProof/>
            <w:sz w:val="22"/>
            <w:szCs w:val="22"/>
          </w:rPr>
          <w:tab/>
        </w:r>
        <w:r w:rsidRPr="00E86554">
          <w:rPr>
            <w:rStyle w:val="Hyperlink"/>
            <w:noProof/>
          </w:rPr>
          <w:t>DIAG-CLD-REQ-311960/A-Bezel Diagnostic Server - AHU (APIM V2)</w:t>
        </w:r>
        <w:r>
          <w:rPr>
            <w:noProof/>
            <w:webHidden/>
          </w:rPr>
          <w:tab/>
        </w:r>
        <w:r>
          <w:rPr>
            <w:noProof/>
            <w:webHidden/>
          </w:rPr>
          <w:fldChar w:fldCharType="begin"/>
        </w:r>
        <w:r>
          <w:rPr>
            <w:noProof/>
            <w:webHidden/>
          </w:rPr>
          <w:instrText xml:space="preserve"> PAGEREF _Toc957349 \h </w:instrText>
        </w:r>
        <w:r>
          <w:rPr>
            <w:noProof/>
            <w:webHidden/>
          </w:rPr>
        </w:r>
        <w:r>
          <w:rPr>
            <w:noProof/>
            <w:webHidden/>
          </w:rPr>
          <w:fldChar w:fldCharType="separate"/>
        </w:r>
        <w:r>
          <w:rPr>
            <w:noProof/>
            <w:webHidden/>
          </w:rPr>
          <w:t>7</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50" w:history="1">
        <w:r w:rsidRPr="00E86554">
          <w:rPr>
            <w:rStyle w:val="Hyperlink"/>
            <w:noProof/>
          </w:rPr>
          <w:t>1.3.1</w:t>
        </w:r>
        <w:r>
          <w:rPr>
            <w:rFonts w:asciiTheme="minorHAnsi" w:eastAsiaTheme="minorEastAsia" w:hAnsiTheme="minorHAnsi" w:cstheme="minorBidi"/>
            <w:noProof/>
            <w:sz w:val="22"/>
            <w:szCs w:val="22"/>
          </w:rPr>
          <w:tab/>
        </w:r>
        <w:r w:rsidRPr="00E86554">
          <w:rPr>
            <w:rStyle w:val="Hyperlink"/>
            <w:noProof/>
          </w:rPr>
          <w:t>DIAG-FUR-REQ-311961/A-Diagnostics - integrated AHU functionality (APIM v2)</w:t>
        </w:r>
        <w:r>
          <w:rPr>
            <w:noProof/>
            <w:webHidden/>
          </w:rPr>
          <w:tab/>
        </w:r>
        <w:r>
          <w:rPr>
            <w:noProof/>
            <w:webHidden/>
          </w:rPr>
          <w:fldChar w:fldCharType="begin"/>
        </w:r>
        <w:r>
          <w:rPr>
            <w:noProof/>
            <w:webHidden/>
          </w:rPr>
          <w:instrText xml:space="preserve"> PAGEREF _Toc957350 \h </w:instrText>
        </w:r>
        <w:r>
          <w:rPr>
            <w:noProof/>
            <w:webHidden/>
          </w:rPr>
        </w:r>
        <w:r>
          <w:rPr>
            <w:noProof/>
            <w:webHidden/>
          </w:rPr>
          <w:fldChar w:fldCharType="separate"/>
        </w:r>
        <w:r>
          <w:rPr>
            <w:noProof/>
            <w:webHidden/>
          </w:rPr>
          <w:t>7</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51" w:history="1">
        <w:r w:rsidRPr="00E86554">
          <w:rPr>
            <w:rStyle w:val="Hyperlink"/>
            <w:noProof/>
          </w:rPr>
          <w:t>1.4</w:t>
        </w:r>
        <w:r>
          <w:rPr>
            <w:rFonts w:asciiTheme="minorHAnsi" w:eastAsiaTheme="minorEastAsia" w:hAnsiTheme="minorHAnsi" w:cstheme="minorBidi"/>
            <w:i w:val="0"/>
            <w:noProof/>
            <w:sz w:val="22"/>
            <w:szCs w:val="22"/>
          </w:rPr>
          <w:tab/>
        </w:r>
        <w:r w:rsidRPr="00E86554">
          <w:rPr>
            <w:rStyle w:val="Hyperlink"/>
            <w:noProof/>
          </w:rPr>
          <w:t>Bezel Diagnostics Interface Requirements</w:t>
        </w:r>
        <w:r>
          <w:rPr>
            <w:noProof/>
            <w:webHidden/>
          </w:rPr>
          <w:tab/>
        </w:r>
        <w:r>
          <w:rPr>
            <w:noProof/>
            <w:webHidden/>
          </w:rPr>
          <w:fldChar w:fldCharType="begin"/>
        </w:r>
        <w:r>
          <w:rPr>
            <w:noProof/>
            <w:webHidden/>
          </w:rPr>
          <w:instrText xml:space="preserve"> PAGEREF _Toc957351 \h </w:instrText>
        </w:r>
        <w:r>
          <w:rPr>
            <w:noProof/>
            <w:webHidden/>
          </w:rPr>
        </w:r>
        <w:r>
          <w:rPr>
            <w:noProof/>
            <w:webHidden/>
          </w:rPr>
          <w:fldChar w:fldCharType="separate"/>
        </w:r>
        <w:r>
          <w:rPr>
            <w:noProof/>
            <w:webHidden/>
          </w:rPr>
          <w:t>8</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52" w:history="1">
        <w:r w:rsidRPr="00E86554">
          <w:rPr>
            <w:rStyle w:val="Hyperlink"/>
            <w:noProof/>
          </w:rPr>
          <w:t>1.4.1</w:t>
        </w:r>
        <w:r>
          <w:rPr>
            <w:rFonts w:asciiTheme="minorHAnsi" w:eastAsiaTheme="minorEastAsia" w:hAnsiTheme="minorHAnsi" w:cstheme="minorBidi"/>
            <w:noProof/>
            <w:sz w:val="22"/>
            <w:szCs w:val="22"/>
          </w:rPr>
          <w:tab/>
        </w:r>
        <w:r w:rsidRPr="00E86554">
          <w:rPr>
            <w:rStyle w:val="Hyperlink"/>
            <w:noProof/>
          </w:rPr>
          <w:t>DIAG-IIR-REQ-015049/B-Bezel Diagnostics Interface Requirements (TcSE ROIN-129515-3)</w:t>
        </w:r>
        <w:r>
          <w:rPr>
            <w:noProof/>
            <w:webHidden/>
          </w:rPr>
          <w:tab/>
        </w:r>
        <w:r>
          <w:rPr>
            <w:noProof/>
            <w:webHidden/>
          </w:rPr>
          <w:fldChar w:fldCharType="begin"/>
        </w:r>
        <w:r>
          <w:rPr>
            <w:noProof/>
            <w:webHidden/>
          </w:rPr>
          <w:instrText xml:space="preserve"> PAGEREF _Toc957352 \h </w:instrText>
        </w:r>
        <w:r>
          <w:rPr>
            <w:noProof/>
            <w:webHidden/>
          </w:rPr>
        </w:r>
        <w:r>
          <w:rPr>
            <w:noProof/>
            <w:webHidden/>
          </w:rPr>
          <w:fldChar w:fldCharType="separate"/>
        </w:r>
        <w:r>
          <w:rPr>
            <w:noProof/>
            <w:webHidden/>
          </w:rPr>
          <w:t>8</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53" w:history="1">
        <w:r w:rsidRPr="00E86554">
          <w:rPr>
            <w:rStyle w:val="Hyperlink"/>
            <w:noProof/>
          </w:rPr>
          <w:t>1.5</w:t>
        </w:r>
        <w:r>
          <w:rPr>
            <w:rFonts w:asciiTheme="minorHAnsi" w:eastAsiaTheme="minorEastAsia" w:hAnsiTheme="minorHAnsi" w:cstheme="minorBidi"/>
            <w:i w:val="0"/>
            <w:noProof/>
            <w:sz w:val="22"/>
            <w:szCs w:val="22"/>
          </w:rPr>
          <w:tab/>
        </w:r>
        <w:r w:rsidRPr="00E86554">
          <w:rPr>
            <w:rStyle w:val="Hyperlink"/>
            <w:noProof/>
          </w:rPr>
          <w:t>Bezel Diagnostics Interface Requirements - SOA</w:t>
        </w:r>
        <w:r>
          <w:rPr>
            <w:noProof/>
            <w:webHidden/>
          </w:rPr>
          <w:tab/>
        </w:r>
        <w:r>
          <w:rPr>
            <w:noProof/>
            <w:webHidden/>
          </w:rPr>
          <w:fldChar w:fldCharType="begin"/>
        </w:r>
        <w:r>
          <w:rPr>
            <w:noProof/>
            <w:webHidden/>
          </w:rPr>
          <w:instrText xml:space="preserve"> PAGEREF _Toc957353 \h </w:instrText>
        </w:r>
        <w:r>
          <w:rPr>
            <w:noProof/>
            <w:webHidden/>
          </w:rPr>
        </w:r>
        <w:r>
          <w:rPr>
            <w:noProof/>
            <w:webHidden/>
          </w:rPr>
          <w:fldChar w:fldCharType="separate"/>
        </w:r>
        <w:r>
          <w:rPr>
            <w:noProof/>
            <w:webHidden/>
          </w:rPr>
          <w:t>12</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54" w:history="1">
        <w:r w:rsidRPr="00E86554">
          <w:rPr>
            <w:rStyle w:val="Hyperlink"/>
            <w:noProof/>
          </w:rPr>
          <w:t>1.5.1</w:t>
        </w:r>
        <w:r>
          <w:rPr>
            <w:rFonts w:asciiTheme="minorHAnsi" w:eastAsiaTheme="minorEastAsia" w:hAnsiTheme="minorHAnsi" w:cstheme="minorBidi"/>
            <w:noProof/>
            <w:sz w:val="22"/>
            <w:szCs w:val="22"/>
          </w:rPr>
          <w:tab/>
        </w:r>
        <w:r w:rsidRPr="00E86554">
          <w:rPr>
            <w:rStyle w:val="Hyperlink"/>
            <w:noProof/>
          </w:rPr>
          <w:t>DIAG-CLD-REQ-273355/A-Bezel Diagnostic Server - SOA (TCU)</w:t>
        </w:r>
        <w:r>
          <w:rPr>
            <w:noProof/>
            <w:webHidden/>
          </w:rPr>
          <w:tab/>
        </w:r>
        <w:r>
          <w:rPr>
            <w:noProof/>
            <w:webHidden/>
          </w:rPr>
          <w:fldChar w:fldCharType="begin"/>
        </w:r>
        <w:r>
          <w:rPr>
            <w:noProof/>
            <w:webHidden/>
          </w:rPr>
          <w:instrText xml:space="preserve"> PAGEREF _Toc957354 \h </w:instrText>
        </w:r>
        <w:r>
          <w:rPr>
            <w:noProof/>
            <w:webHidden/>
          </w:rPr>
        </w:r>
        <w:r>
          <w:rPr>
            <w:noProof/>
            <w:webHidden/>
          </w:rPr>
          <w:fldChar w:fldCharType="separate"/>
        </w:r>
        <w:r>
          <w:rPr>
            <w:noProof/>
            <w:webHidden/>
          </w:rPr>
          <w:t>12</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55" w:history="1">
        <w:r w:rsidRPr="00E86554">
          <w:rPr>
            <w:rStyle w:val="Hyperlink"/>
            <w:noProof/>
          </w:rPr>
          <w:t>1.5.2</w:t>
        </w:r>
        <w:r>
          <w:rPr>
            <w:rFonts w:asciiTheme="minorHAnsi" w:eastAsiaTheme="minorEastAsia" w:hAnsiTheme="minorHAnsi" w:cstheme="minorBidi"/>
            <w:noProof/>
            <w:sz w:val="22"/>
            <w:szCs w:val="22"/>
          </w:rPr>
          <w:tab/>
        </w:r>
        <w:r w:rsidRPr="00E86554">
          <w:rPr>
            <w:rStyle w:val="Hyperlink"/>
            <w:noProof/>
          </w:rPr>
          <w:t>DIAG-CLD-REQ-278463/A-Bezel Diagnostic Client - SOA</w:t>
        </w:r>
        <w:r>
          <w:rPr>
            <w:noProof/>
            <w:webHidden/>
          </w:rPr>
          <w:tab/>
        </w:r>
        <w:r>
          <w:rPr>
            <w:noProof/>
            <w:webHidden/>
          </w:rPr>
          <w:fldChar w:fldCharType="begin"/>
        </w:r>
        <w:r>
          <w:rPr>
            <w:noProof/>
            <w:webHidden/>
          </w:rPr>
          <w:instrText xml:space="preserve"> PAGEREF _Toc957355 \h </w:instrText>
        </w:r>
        <w:r>
          <w:rPr>
            <w:noProof/>
            <w:webHidden/>
          </w:rPr>
        </w:r>
        <w:r>
          <w:rPr>
            <w:noProof/>
            <w:webHidden/>
          </w:rPr>
          <w:fldChar w:fldCharType="separate"/>
        </w:r>
        <w:r>
          <w:rPr>
            <w:noProof/>
            <w:webHidden/>
          </w:rPr>
          <w:t>12</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56" w:history="1">
        <w:r w:rsidRPr="00E86554">
          <w:rPr>
            <w:rStyle w:val="Hyperlink"/>
            <w:noProof/>
          </w:rPr>
          <w:t>1.5.3</w:t>
        </w:r>
        <w:r>
          <w:rPr>
            <w:rFonts w:asciiTheme="minorHAnsi" w:eastAsiaTheme="minorEastAsia" w:hAnsiTheme="minorHAnsi" w:cstheme="minorBidi"/>
            <w:noProof/>
            <w:sz w:val="22"/>
            <w:szCs w:val="22"/>
          </w:rPr>
          <w:tab/>
        </w:r>
        <w:r w:rsidRPr="00E86554">
          <w:rPr>
            <w:rStyle w:val="Hyperlink"/>
            <w:noProof/>
          </w:rPr>
          <w:t>DIAG-CLD-REQ-278390/A-Bezel Diagnostic Server - SOA (ECG)</w:t>
        </w:r>
        <w:r>
          <w:rPr>
            <w:noProof/>
            <w:webHidden/>
          </w:rPr>
          <w:tab/>
        </w:r>
        <w:r>
          <w:rPr>
            <w:noProof/>
            <w:webHidden/>
          </w:rPr>
          <w:fldChar w:fldCharType="begin"/>
        </w:r>
        <w:r>
          <w:rPr>
            <w:noProof/>
            <w:webHidden/>
          </w:rPr>
          <w:instrText xml:space="preserve"> PAGEREF _Toc957356 \h </w:instrText>
        </w:r>
        <w:r>
          <w:rPr>
            <w:noProof/>
            <w:webHidden/>
          </w:rPr>
        </w:r>
        <w:r>
          <w:rPr>
            <w:noProof/>
            <w:webHidden/>
          </w:rPr>
          <w:fldChar w:fldCharType="separate"/>
        </w:r>
        <w:r>
          <w:rPr>
            <w:noProof/>
            <w:webHidden/>
          </w:rPr>
          <w:t>12</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57" w:history="1">
        <w:r w:rsidRPr="00E86554">
          <w:rPr>
            <w:rStyle w:val="Hyperlink"/>
            <w:noProof/>
          </w:rPr>
          <w:t>1.5.4</w:t>
        </w:r>
        <w:r>
          <w:rPr>
            <w:rFonts w:asciiTheme="minorHAnsi" w:eastAsiaTheme="minorEastAsia" w:hAnsiTheme="minorHAnsi" w:cstheme="minorBidi"/>
            <w:noProof/>
            <w:sz w:val="22"/>
            <w:szCs w:val="22"/>
          </w:rPr>
          <w:tab/>
        </w:r>
        <w:r w:rsidRPr="00E86554">
          <w:rPr>
            <w:rStyle w:val="Hyperlink"/>
            <w:noProof/>
          </w:rPr>
          <w:t>MD-REQ-275119/F-getTcuBezelDiagnosticData</w:t>
        </w:r>
        <w:r>
          <w:rPr>
            <w:noProof/>
            <w:webHidden/>
          </w:rPr>
          <w:tab/>
        </w:r>
        <w:r>
          <w:rPr>
            <w:noProof/>
            <w:webHidden/>
          </w:rPr>
          <w:fldChar w:fldCharType="begin"/>
        </w:r>
        <w:r>
          <w:rPr>
            <w:noProof/>
            <w:webHidden/>
          </w:rPr>
          <w:instrText xml:space="preserve"> PAGEREF _Toc957357 \h </w:instrText>
        </w:r>
        <w:r>
          <w:rPr>
            <w:noProof/>
            <w:webHidden/>
          </w:rPr>
        </w:r>
        <w:r>
          <w:rPr>
            <w:noProof/>
            <w:webHidden/>
          </w:rPr>
          <w:fldChar w:fldCharType="separate"/>
        </w:r>
        <w:r>
          <w:rPr>
            <w:noProof/>
            <w:webHidden/>
          </w:rPr>
          <w:t>12</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58" w:history="1">
        <w:r w:rsidRPr="00E86554">
          <w:rPr>
            <w:rStyle w:val="Hyperlink"/>
            <w:noProof/>
          </w:rPr>
          <w:t>1.5.5</w:t>
        </w:r>
        <w:r>
          <w:rPr>
            <w:rFonts w:asciiTheme="minorHAnsi" w:eastAsiaTheme="minorEastAsia" w:hAnsiTheme="minorHAnsi" w:cstheme="minorBidi"/>
            <w:noProof/>
            <w:sz w:val="22"/>
            <w:szCs w:val="22"/>
          </w:rPr>
          <w:tab/>
        </w:r>
        <w:r w:rsidRPr="00E86554">
          <w:rPr>
            <w:rStyle w:val="Hyperlink"/>
            <w:noProof/>
          </w:rPr>
          <w:t>MD-REQ-275359/F-getEcgBezelDiagnosticData</w:t>
        </w:r>
        <w:r>
          <w:rPr>
            <w:noProof/>
            <w:webHidden/>
          </w:rPr>
          <w:tab/>
        </w:r>
        <w:r>
          <w:rPr>
            <w:noProof/>
            <w:webHidden/>
          </w:rPr>
          <w:fldChar w:fldCharType="begin"/>
        </w:r>
        <w:r>
          <w:rPr>
            <w:noProof/>
            <w:webHidden/>
          </w:rPr>
          <w:instrText xml:space="preserve"> PAGEREF _Toc957358 \h </w:instrText>
        </w:r>
        <w:r>
          <w:rPr>
            <w:noProof/>
            <w:webHidden/>
          </w:rPr>
        </w:r>
        <w:r>
          <w:rPr>
            <w:noProof/>
            <w:webHidden/>
          </w:rPr>
          <w:fldChar w:fldCharType="separate"/>
        </w:r>
        <w:r>
          <w:rPr>
            <w:noProof/>
            <w:webHidden/>
          </w:rPr>
          <w:t>14</w:t>
        </w:r>
        <w:r>
          <w:rPr>
            <w:noProof/>
            <w:webHidden/>
          </w:rPr>
          <w:fldChar w:fldCharType="end"/>
        </w:r>
      </w:hyperlink>
    </w:p>
    <w:p w:rsidR="00AC2554" w:rsidRDefault="00AC25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57359" w:history="1">
        <w:r w:rsidRPr="00E86554">
          <w:rPr>
            <w:rStyle w:val="Hyperlink"/>
            <w:noProof/>
          </w:rPr>
          <w:t>2</w:t>
        </w:r>
        <w:r>
          <w:rPr>
            <w:rFonts w:asciiTheme="minorHAnsi" w:eastAsiaTheme="minorEastAsia" w:hAnsiTheme="minorHAnsi" w:cstheme="minorBidi"/>
            <w:b w:val="0"/>
            <w:smallCaps w:val="0"/>
            <w:noProof/>
            <w:sz w:val="22"/>
            <w:szCs w:val="22"/>
          </w:rPr>
          <w:tab/>
        </w:r>
        <w:r w:rsidRPr="00E86554">
          <w:rPr>
            <w:rStyle w:val="Hyperlink"/>
            <w:noProof/>
          </w:rPr>
          <w:t>Architectural Design - LIN</w:t>
        </w:r>
        <w:r>
          <w:rPr>
            <w:noProof/>
            <w:webHidden/>
          </w:rPr>
          <w:tab/>
        </w:r>
        <w:r>
          <w:rPr>
            <w:noProof/>
            <w:webHidden/>
          </w:rPr>
          <w:fldChar w:fldCharType="begin"/>
        </w:r>
        <w:r>
          <w:rPr>
            <w:noProof/>
            <w:webHidden/>
          </w:rPr>
          <w:instrText xml:space="preserve"> PAGEREF _Toc957359 \h </w:instrText>
        </w:r>
        <w:r>
          <w:rPr>
            <w:noProof/>
            <w:webHidden/>
          </w:rPr>
        </w:r>
        <w:r>
          <w:rPr>
            <w:noProof/>
            <w:webHidden/>
          </w:rPr>
          <w:fldChar w:fldCharType="separate"/>
        </w:r>
        <w:r>
          <w:rPr>
            <w:noProof/>
            <w:webHidden/>
          </w:rPr>
          <w:t>16</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60" w:history="1">
        <w:r w:rsidRPr="00E86554">
          <w:rPr>
            <w:rStyle w:val="Hyperlink"/>
            <w:noProof/>
          </w:rPr>
          <w:t>2.1</w:t>
        </w:r>
        <w:r>
          <w:rPr>
            <w:rFonts w:asciiTheme="minorHAnsi" w:eastAsiaTheme="minorEastAsia" w:hAnsiTheme="minorHAnsi" w:cstheme="minorBidi"/>
            <w:i w:val="0"/>
            <w:noProof/>
            <w:sz w:val="22"/>
            <w:szCs w:val="22"/>
          </w:rPr>
          <w:tab/>
        </w:r>
        <w:r w:rsidRPr="00E86554">
          <w:rPr>
            <w:rStyle w:val="Hyperlink"/>
            <w:noProof/>
          </w:rPr>
          <w:t>DIAGv2-CLD-REQ-117487/A-LIN Bezel Diagnostic Client</w:t>
        </w:r>
        <w:r>
          <w:rPr>
            <w:noProof/>
            <w:webHidden/>
          </w:rPr>
          <w:tab/>
        </w:r>
        <w:r>
          <w:rPr>
            <w:noProof/>
            <w:webHidden/>
          </w:rPr>
          <w:fldChar w:fldCharType="begin"/>
        </w:r>
        <w:r>
          <w:rPr>
            <w:noProof/>
            <w:webHidden/>
          </w:rPr>
          <w:instrText xml:space="preserve"> PAGEREF _Toc957360 \h </w:instrText>
        </w:r>
        <w:r>
          <w:rPr>
            <w:noProof/>
            <w:webHidden/>
          </w:rPr>
        </w:r>
        <w:r>
          <w:rPr>
            <w:noProof/>
            <w:webHidden/>
          </w:rPr>
          <w:fldChar w:fldCharType="separate"/>
        </w:r>
        <w:r>
          <w:rPr>
            <w:noProof/>
            <w:webHidden/>
          </w:rPr>
          <w:t>16</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61" w:history="1">
        <w:r w:rsidRPr="00E86554">
          <w:rPr>
            <w:rStyle w:val="Hyperlink"/>
            <w:noProof/>
          </w:rPr>
          <w:t>2.2</w:t>
        </w:r>
        <w:r>
          <w:rPr>
            <w:rFonts w:asciiTheme="minorHAnsi" w:eastAsiaTheme="minorEastAsia" w:hAnsiTheme="minorHAnsi" w:cstheme="minorBidi"/>
            <w:i w:val="0"/>
            <w:noProof/>
            <w:sz w:val="22"/>
            <w:szCs w:val="22"/>
          </w:rPr>
          <w:tab/>
        </w:r>
        <w:r w:rsidRPr="00E86554">
          <w:rPr>
            <w:rStyle w:val="Hyperlink"/>
            <w:noProof/>
          </w:rPr>
          <w:t>DIAGv2-CLD-REQ-117488/A-LIN Bezel Diagnostic Server</w:t>
        </w:r>
        <w:r>
          <w:rPr>
            <w:noProof/>
            <w:webHidden/>
          </w:rPr>
          <w:tab/>
        </w:r>
        <w:r>
          <w:rPr>
            <w:noProof/>
            <w:webHidden/>
          </w:rPr>
          <w:fldChar w:fldCharType="begin"/>
        </w:r>
        <w:r>
          <w:rPr>
            <w:noProof/>
            <w:webHidden/>
          </w:rPr>
          <w:instrText xml:space="preserve"> PAGEREF _Toc957361 \h </w:instrText>
        </w:r>
        <w:r>
          <w:rPr>
            <w:noProof/>
            <w:webHidden/>
          </w:rPr>
        </w:r>
        <w:r>
          <w:rPr>
            <w:noProof/>
            <w:webHidden/>
          </w:rPr>
          <w:fldChar w:fldCharType="separate"/>
        </w:r>
        <w:r>
          <w:rPr>
            <w:noProof/>
            <w:webHidden/>
          </w:rPr>
          <w:t>16</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62" w:history="1">
        <w:r w:rsidRPr="00E86554">
          <w:rPr>
            <w:rStyle w:val="Hyperlink"/>
            <w:noProof/>
          </w:rPr>
          <w:t>2.3</w:t>
        </w:r>
        <w:r>
          <w:rPr>
            <w:rFonts w:asciiTheme="minorHAnsi" w:eastAsiaTheme="minorEastAsia" w:hAnsiTheme="minorHAnsi" w:cstheme="minorBidi"/>
            <w:i w:val="0"/>
            <w:noProof/>
            <w:sz w:val="22"/>
            <w:szCs w:val="22"/>
          </w:rPr>
          <w:tab/>
        </w:r>
        <w:r w:rsidRPr="00E86554">
          <w:rPr>
            <w:rStyle w:val="Hyperlink"/>
            <w:noProof/>
          </w:rPr>
          <w:t>LIN Serial Number Interface</w:t>
        </w:r>
        <w:r>
          <w:rPr>
            <w:noProof/>
            <w:webHidden/>
          </w:rPr>
          <w:tab/>
        </w:r>
        <w:r>
          <w:rPr>
            <w:noProof/>
            <w:webHidden/>
          </w:rPr>
          <w:fldChar w:fldCharType="begin"/>
        </w:r>
        <w:r>
          <w:rPr>
            <w:noProof/>
            <w:webHidden/>
          </w:rPr>
          <w:instrText xml:space="preserve"> PAGEREF _Toc957362 \h </w:instrText>
        </w:r>
        <w:r>
          <w:rPr>
            <w:noProof/>
            <w:webHidden/>
          </w:rPr>
        </w:r>
        <w:r>
          <w:rPr>
            <w:noProof/>
            <w:webHidden/>
          </w:rPr>
          <w:fldChar w:fldCharType="separate"/>
        </w:r>
        <w:r>
          <w:rPr>
            <w:noProof/>
            <w:webHidden/>
          </w:rPr>
          <w:t>16</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63" w:history="1">
        <w:r w:rsidRPr="00E86554">
          <w:rPr>
            <w:rStyle w:val="Hyperlink"/>
            <w:noProof/>
          </w:rPr>
          <w:t>2.3.1</w:t>
        </w:r>
        <w:r>
          <w:rPr>
            <w:rFonts w:asciiTheme="minorHAnsi" w:eastAsiaTheme="minorEastAsia" w:hAnsiTheme="minorHAnsi" w:cstheme="minorBidi"/>
            <w:noProof/>
            <w:sz w:val="22"/>
            <w:szCs w:val="22"/>
          </w:rPr>
          <w:tab/>
        </w:r>
        <w:r w:rsidRPr="00E86554">
          <w:rPr>
            <w:rStyle w:val="Hyperlink"/>
            <w:noProof/>
          </w:rPr>
          <w:t>DIAG-SR-REQ-117486/A-LIN Serial Number Interface</w:t>
        </w:r>
        <w:r>
          <w:rPr>
            <w:noProof/>
            <w:webHidden/>
          </w:rPr>
          <w:tab/>
        </w:r>
        <w:r>
          <w:rPr>
            <w:noProof/>
            <w:webHidden/>
          </w:rPr>
          <w:fldChar w:fldCharType="begin"/>
        </w:r>
        <w:r>
          <w:rPr>
            <w:noProof/>
            <w:webHidden/>
          </w:rPr>
          <w:instrText xml:space="preserve"> PAGEREF _Toc957363 \h </w:instrText>
        </w:r>
        <w:r>
          <w:rPr>
            <w:noProof/>
            <w:webHidden/>
          </w:rPr>
        </w:r>
        <w:r>
          <w:rPr>
            <w:noProof/>
            <w:webHidden/>
          </w:rPr>
          <w:fldChar w:fldCharType="separate"/>
        </w:r>
        <w:r>
          <w:rPr>
            <w:noProof/>
            <w:webHidden/>
          </w:rPr>
          <w:t>16</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64" w:history="1">
        <w:r w:rsidRPr="00E86554">
          <w:rPr>
            <w:rStyle w:val="Hyperlink"/>
            <w:noProof/>
          </w:rPr>
          <w:t>2.4</w:t>
        </w:r>
        <w:r>
          <w:rPr>
            <w:rFonts w:asciiTheme="minorHAnsi" w:eastAsiaTheme="minorEastAsia" w:hAnsiTheme="minorHAnsi" w:cstheme="minorBidi"/>
            <w:i w:val="0"/>
            <w:noProof/>
            <w:sz w:val="22"/>
            <w:szCs w:val="22"/>
          </w:rPr>
          <w:tab/>
        </w:r>
        <w:r w:rsidRPr="00E86554">
          <w:rPr>
            <w:rStyle w:val="Hyperlink"/>
            <w:noProof/>
          </w:rPr>
          <w:t>LIN Extended Part Numbers Interface</w:t>
        </w:r>
        <w:r>
          <w:rPr>
            <w:noProof/>
            <w:webHidden/>
          </w:rPr>
          <w:tab/>
        </w:r>
        <w:r>
          <w:rPr>
            <w:noProof/>
            <w:webHidden/>
          </w:rPr>
          <w:fldChar w:fldCharType="begin"/>
        </w:r>
        <w:r>
          <w:rPr>
            <w:noProof/>
            <w:webHidden/>
          </w:rPr>
          <w:instrText xml:space="preserve"> PAGEREF _Toc957364 \h </w:instrText>
        </w:r>
        <w:r>
          <w:rPr>
            <w:noProof/>
            <w:webHidden/>
          </w:rPr>
        </w:r>
        <w:r>
          <w:rPr>
            <w:noProof/>
            <w:webHidden/>
          </w:rPr>
          <w:fldChar w:fldCharType="separate"/>
        </w:r>
        <w:r>
          <w:rPr>
            <w:noProof/>
            <w:webHidden/>
          </w:rPr>
          <w:t>19</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65" w:history="1">
        <w:r w:rsidRPr="00E86554">
          <w:rPr>
            <w:rStyle w:val="Hyperlink"/>
            <w:noProof/>
          </w:rPr>
          <w:t>2.4.1</w:t>
        </w:r>
        <w:r>
          <w:rPr>
            <w:rFonts w:asciiTheme="minorHAnsi" w:eastAsiaTheme="minorEastAsia" w:hAnsiTheme="minorHAnsi" w:cstheme="minorBidi"/>
            <w:noProof/>
            <w:sz w:val="22"/>
            <w:szCs w:val="22"/>
          </w:rPr>
          <w:tab/>
        </w:r>
        <w:r w:rsidRPr="00E86554">
          <w:rPr>
            <w:rStyle w:val="Hyperlink"/>
            <w:noProof/>
          </w:rPr>
          <w:t>DIAG-IIR-REQ-115763/A-LIN MasterReqXx</w:t>
        </w:r>
        <w:r>
          <w:rPr>
            <w:noProof/>
            <w:webHidden/>
          </w:rPr>
          <w:tab/>
        </w:r>
        <w:r>
          <w:rPr>
            <w:noProof/>
            <w:webHidden/>
          </w:rPr>
          <w:fldChar w:fldCharType="begin"/>
        </w:r>
        <w:r>
          <w:rPr>
            <w:noProof/>
            <w:webHidden/>
          </w:rPr>
          <w:instrText xml:space="preserve"> PAGEREF _Toc957365 \h </w:instrText>
        </w:r>
        <w:r>
          <w:rPr>
            <w:noProof/>
            <w:webHidden/>
          </w:rPr>
        </w:r>
        <w:r>
          <w:rPr>
            <w:noProof/>
            <w:webHidden/>
          </w:rPr>
          <w:fldChar w:fldCharType="separate"/>
        </w:r>
        <w:r>
          <w:rPr>
            <w:noProof/>
            <w:webHidden/>
          </w:rPr>
          <w:t>19</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66" w:history="1">
        <w:r w:rsidRPr="00E86554">
          <w:rPr>
            <w:rStyle w:val="Hyperlink"/>
            <w:noProof/>
          </w:rPr>
          <w:t>2.4.2</w:t>
        </w:r>
        <w:r>
          <w:rPr>
            <w:rFonts w:asciiTheme="minorHAnsi" w:eastAsiaTheme="minorEastAsia" w:hAnsiTheme="minorHAnsi" w:cstheme="minorBidi"/>
            <w:noProof/>
            <w:sz w:val="22"/>
            <w:szCs w:val="22"/>
          </w:rPr>
          <w:tab/>
        </w:r>
        <w:r w:rsidRPr="00E86554">
          <w:rPr>
            <w:rStyle w:val="Hyperlink"/>
            <w:noProof/>
          </w:rPr>
          <w:t>DIAG-IIR-REQ-115764/A-LIN SlaveRespXx</w:t>
        </w:r>
        <w:r>
          <w:rPr>
            <w:noProof/>
            <w:webHidden/>
          </w:rPr>
          <w:tab/>
        </w:r>
        <w:r>
          <w:rPr>
            <w:noProof/>
            <w:webHidden/>
          </w:rPr>
          <w:fldChar w:fldCharType="begin"/>
        </w:r>
        <w:r>
          <w:rPr>
            <w:noProof/>
            <w:webHidden/>
          </w:rPr>
          <w:instrText xml:space="preserve"> PAGEREF _Toc957366 \h </w:instrText>
        </w:r>
        <w:r>
          <w:rPr>
            <w:noProof/>
            <w:webHidden/>
          </w:rPr>
        </w:r>
        <w:r>
          <w:rPr>
            <w:noProof/>
            <w:webHidden/>
          </w:rPr>
          <w:fldChar w:fldCharType="separate"/>
        </w:r>
        <w:r>
          <w:rPr>
            <w:noProof/>
            <w:webHidden/>
          </w:rPr>
          <w:t>19</w:t>
        </w:r>
        <w:r>
          <w:rPr>
            <w:noProof/>
            <w:webHidden/>
          </w:rPr>
          <w:fldChar w:fldCharType="end"/>
        </w:r>
      </w:hyperlink>
    </w:p>
    <w:p w:rsidR="00AC2554" w:rsidRDefault="00AC25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57367" w:history="1">
        <w:r w:rsidRPr="00E86554">
          <w:rPr>
            <w:rStyle w:val="Hyperlink"/>
            <w:noProof/>
          </w:rPr>
          <w:t>3</w:t>
        </w:r>
        <w:r>
          <w:rPr>
            <w:rFonts w:asciiTheme="minorHAnsi" w:eastAsiaTheme="minorEastAsia" w:hAnsiTheme="minorHAnsi" w:cstheme="minorBidi"/>
            <w:b w:val="0"/>
            <w:smallCaps w:val="0"/>
            <w:noProof/>
            <w:sz w:val="22"/>
            <w:szCs w:val="22"/>
          </w:rPr>
          <w:tab/>
        </w:r>
        <w:r w:rsidRPr="00E86554">
          <w:rPr>
            <w:rStyle w:val="Hyperlink"/>
            <w:noProof/>
          </w:rPr>
          <w:t>Architectural Design - I2C over LVDS</w:t>
        </w:r>
        <w:r>
          <w:rPr>
            <w:noProof/>
            <w:webHidden/>
          </w:rPr>
          <w:tab/>
        </w:r>
        <w:r>
          <w:rPr>
            <w:noProof/>
            <w:webHidden/>
          </w:rPr>
          <w:fldChar w:fldCharType="begin"/>
        </w:r>
        <w:r>
          <w:rPr>
            <w:noProof/>
            <w:webHidden/>
          </w:rPr>
          <w:instrText xml:space="preserve"> PAGEREF _Toc957367 \h </w:instrText>
        </w:r>
        <w:r>
          <w:rPr>
            <w:noProof/>
            <w:webHidden/>
          </w:rPr>
        </w:r>
        <w:r>
          <w:rPr>
            <w:noProof/>
            <w:webHidden/>
          </w:rPr>
          <w:fldChar w:fldCharType="separate"/>
        </w:r>
        <w:r>
          <w:rPr>
            <w:noProof/>
            <w:webHidden/>
          </w:rPr>
          <w:t>20</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68" w:history="1">
        <w:r w:rsidRPr="00E86554">
          <w:rPr>
            <w:rStyle w:val="Hyperlink"/>
            <w:noProof/>
          </w:rPr>
          <w:t>3.1</w:t>
        </w:r>
        <w:r>
          <w:rPr>
            <w:rFonts w:asciiTheme="minorHAnsi" w:eastAsiaTheme="minorEastAsia" w:hAnsiTheme="minorHAnsi" w:cstheme="minorBidi"/>
            <w:i w:val="0"/>
            <w:noProof/>
            <w:sz w:val="22"/>
            <w:szCs w:val="22"/>
          </w:rPr>
          <w:tab/>
        </w:r>
        <w:r w:rsidRPr="00E86554">
          <w:rPr>
            <w:rStyle w:val="Hyperlink"/>
            <w:noProof/>
          </w:rPr>
          <w:t>DIAG-CLD-REQ-163996/A-I2C Bezel Diagnostic Client</w:t>
        </w:r>
        <w:r>
          <w:rPr>
            <w:noProof/>
            <w:webHidden/>
          </w:rPr>
          <w:tab/>
        </w:r>
        <w:r>
          <w:rPr>
            <w:noProof/>
            <w:webHidden/>
          </w:rPr>
          <w:fldChar w:fldCharType="begin"/>
        </w:r>
        <w:r>
          <w:rPr>
            <w:noProof/>
            <w:webHidden/>
          </w:rPr>
          <w:instrText xml:space="preserve"> PAGEREF _Toc957368 \h </w:instrText>
        </w:r>
        <w:r>
          <w:rPr>
            <w:noProof/>
            <w:webHidden/>
          </w:rPr>
        </w:r>
        <w:r>
          <w:rPr>
            <w:noProof/>
            <w:webHidden/>
          </w:rPr>
          <w:fldChar w:fldCharType="separate"/>
        </w:r>
        <w:r>
          <w:rPr>
            <w:noProof/>
            <w:webHidden/>
          </w:rPr>
          <w:t>20</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69" w:history="1">
        <w:r w:rsidRPr="00E86554">
          <w:rPr>
            <w:rStyle w:val="Hyperlink"/>
            <w:noProof/>
          </w:rPr>
          <w:t>3.2</w:t>
        </w:r>
        <w:r>
          <w:rPr>
            <w:rFonts w:asciiTheme="minorHAnsi" w:eastAsiaTheme="minorEastAsia" w:hAnsiTheme="minorHAnsi" w:cstheme="minorBidi"/>
            <w:i w:val="0"/>
            <w:noProof/>
            <w:sz w:val="22"/>
            <w:szCs w:val="22"/>
          </w:rPr>
          <w:tab/>
        </w:r>
        <w:r w:rsidRPr="00E86554">
          <w:rPr>
            <w:rStyle w:val="Hyperlink"/>
            <w:noProof/>
          </w:rPr>
          <w:t>DIAG-CLD-REQ-163997/A-I2C Bezel Diagnostic Server</w:t>
        </w:r>
        <w:r>
          <w:rPr>
            <w:noProof/>
            <w:webHidden/>
          </w:rPr>
          <w:tab/>
        </w:r>
        <w:r>
          <w:rPr>
            <w:noProof/>
            <w:webHidden/>
          </w:rPr>
          <w:fldChar w:fldCharType="begin"/>
        </w:r>
        <w:r>
          <w:rPr>
            <w:noProof/>
            <w:webHidden/>
          </w:rPr>
          <w:instrText xml:space="preserve"> PAGEREF _Toc957369 \h </w:instrText>
        </w:r>
        <w:r>
          <w:rPr>
            <w:noProof/>
            <w:webHidden/>
          </w:rPr>
        </w:r>
        <w:r>
          <w:rPr>
            <w:noProof/>
            <w:webHidden/>
          </w:rPr>
          <w:fldChar w:fldCharType="separate"/>
        </w:r>
        <w:r>
          <w:rPr>
            <w:noProof/>
            <w:webHidden/>
          </w:rPr>
          <w:t>20</w:t>
        </w:r>
        <w:r>
          <w:rPr>
            <w:noProof/>
            <w:webHidden/>
          </w:rPr>
          <w:fldChar w:fldCharType="end"/>
        </w:r>
      </w:hyperlink>
    </w:p>
    <w:p w:rsidR="00AC2554" w:rsidRDefault="00AC25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57370" w:history="1">
        <w:r w:rsidRPr="00E86554">
          <w:rPr>
            <w:rStyle w:val="Hyperlink"/>
            <w:noProof/>
          </w:rPr>
          <w:t>4</w:t>
        </w:r>
        <w:r>
          <w:rPr>
            <w:rFonts w:asciiTheme="minorHAnsi" w:eastAsiaTheme="minorEastAsia" w:hAnsiTheme="minorHAnsi" w:cstheme="minorBidi"/>
            <w:b w:val="0"/>
            <w:smallCaps w:val="0"/>
            <w:noProof/>
            <w:sz w:val="22"/>
            <w:szCs w:val="22"/>
          </w:rPr>
          <w:tab/>
        </w:r>
        <w:r w:rsidRPr="00E86554">
          <w:rPr>
            <w:rStyle w:val="Hyperlink"/>
            <w:noProof/>
          </w:rPr>
          <w:t>Architectural Design - SOA_Ethernet</w:t>
        </w:r>
        <w:r>
          <w:rPr>
            <w:noProof/>
            <w:webHidden/>
          </w:rPr>
          <w:tab/>
        </w:r>
        <w:r>
          <w:rPr>
            <w:noProof/>
            <w:webHidden/>
          </w:rPr>
          <w:fldChar w:fldCharType="begin"/>
        </w:r>
        <w:r>
          <w:rPr>
            <w:noProof/>
            <w:webHidden/>
          </w:rPr>
          <w:instrText xml:space="preserve"> PAGEREF _Toc957370 \h </w:instrText>
        </w:r>
        <w:r>
          <w:rPr>
            <w:noProof/>
            <w:webHidden/>
          </w:rPr>
        </w:r>
        <w:r>
          <w:rPr>
            <w:noProof/>
            <w:webHidden/>
          </w:rPr>
          <w:fldChar w:fldCharType="separate"/>
        </w:r>
        <w:r>
          <w:rPr>
            <w:noProof/>
            <w:webHidden/>
          </w:rPr>
          <w:t>21</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71" w:history="1">
        <w:r w:rsidRPr="00E86554">
          <w:rPr>
            <w:rStyle w:val="Hyperlink"/>
            <w:noProof/>
          </w:rPr>
          <w:t>4.1</w:t>
        </w:r>
        <w:r>
          <w:rPr>
            <w:rFonts w:asciiTheme="minorHAnsi" w:eastAsiaTheme="minorEastAsia" w:hAnsiTheme="minorHAnsi" w:cstheme="minorBidi"/>
            <w:i w:val="0"/>
            <w:noProof/>
            <w:sz w:val="22"/>
            <w:szCs w:val="22"/>
          </w:rPr>
          <w:tab/>
        </w:r>
        <w:r w:rsidRPr="00E86554">
          <w:rPr>
            <w:rStyle w:val="Hyperlink"/>
            <w:noProof/>
          </w:rPr>
          <w:t>DIAG-CLD-REQ-278463/A-Bezel Diagnostic Client - SOA</w:t>
        </w:r>
        <w:r>
          <w:rPr>
            <w:noProof/>
            <w:webHidden/>
          </w:rPr>
          <w:tab/>
        </w:r>
        <w:r>
          <w:rPr>
            <w:noProof/>
            <w:webHidden/>
          </w:rPr>
          <w:fldChar w:fldCharType="begin"/>
        </w:r>
        <w:r>
          <w:rPr>
            <w:noProof/>
            <w:webHidden/>
          </w:rPr>
          <w:instrText xml:space="preserve"> PAGEREF _Toc957371 \h </w:instrText>
        </w:r>
        <w:r>
          <w:rPr>
            <w:noProof/>
            <w:webHidden/>
          </w:rPr>
        </w:r>
        <w:r>
          <w:rPr>
            <w:noProof/>
            <w:webHidden/>
          </w:rPr>
          <w:fldChar w:fldCharType="separate"/>
        </w:r>
        <w:r>
          <w:rPr>
            <w:noProof/>
            <w:webHidden/>
          </w:rPr>
          <w:t>21</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72" w:history="1">
        <w:r w:rsidRPr="00E86554">
          <w:rPr>
            <w:rStyle w:val="Hyperlink"/>
            <w:noProof/>
          </w:rPr>
          <w:t>4.2</w:t>
        </w:r>
        <w:r>
          <w:rPr>
            <w:rFonts w:asciiTheme="minorHAnsi" w:eastAsiaTheme="minorEastAsia" w:hAnsiTheme="minorHAnsi" w:cstheme="minorBidi"/>
            <w:i w:val="0"/>
            <w:noProof/>
            <w:sz w:val="22"/>
            <w:szCs w:val="22"/>
          </w:rPr>
          <w:tab/>
        </w:r>
        <w:r w:rsidRPr="00E86554">
          <w:rPr>
            <w:rStyle w:val="Hyperlink"/>
            <w:noProof/>
          </w:rPr>
          <w:t>DIAG-CLD-REQ-278390/A-Bezel Diagnostic Server - SOA (ECG)</w:t>
        </w:r>
        <w:r>
          <w:rPr>
            <w:noProof/>
            <w:webHidden/>
          </w:rPr>
          <w:tab/>
        </w:r>
        <w:r>
          <w:rPr>
            <w:noProof/>
            <w:webHidden/>
          </w:rPr>
          <w:fldChar w:fldCharType="begin"/>
        </w:r>
        <w:r>
          <w:rPr>
            <w:noProof/>
            <w:webHidden/>
          </w:rPr>
          <w:instrText xml:space="preserve"> PAGEREF _Toc957372 \h </w:instrText>
        </w:r>
        <w:r>
          <w:rPr>
            <w:noProof/>
            <w:webHidden/>
          </w:rPr>
        </w:r>
        <w:r>
          <w:rPr>
            <w:noProof/>
            <w:webHidden/>
          </w:rPr>
          <w:fldChar w:fldCharType="separate"/>
        </w:r>
        <w:r>
          <w:rPr>
            <w:noProof/>
            <w:webHidden/>
          </w:rPr>
          <w:t>21</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73" w:history="1">
        <w:r w:rsidRPr="00E86554">
          <w:rPr>
            <w:rStyle w:val="Hyperlink"/>
            <w:noProof/>
          </w:rPr>
          <w:t>4.3</w:t>
        </w:r>
        <w:r>
          <w:rPr>
            <w:rFonts w:asciiTheme="minorHAnsi" w:eastAsiaTheme="minorEastAsia" w:hAnsiTheme="minorHAnsi" w:cstheme="minorBidi"/>
            <w:i w:val="0"/>
            <w:noProof/>
            <w:sz w:val="22"/>
            <w:szCs w:val="22"/>
          </w:rPr>
          <w:tab/>
        </w:r>
        <w:r w:rsidRPr="00E86554">
          <w:rPr>
            <w:rStyle w:val="Hyperlink"/>
            <w:noProof/>
          </w:rPr>
          <w:t>DIAG-CLD-REQ-273355/A-Bezel Diagnostic Server - SOA (TCU)</w:t>
        </w:r>
        <w:r>
          <w:rPr>
            <w:noProof/>
            <w:webHidden/>
          </w:rPr>
          <w:tab/>
        </w:r>
        <w:r>
          <w:rPr>
            <w:noProof/>
            <w:webHidden/>
          </w:rPr>
          <w:fldChar w:fldCharType="begin"/>
        </w:r>
        <w:r>
          <w:rPr>
            <w:noProof/>
            <w:webHidden/>
          </w:rPr>
          <w:instrText xml:space="preserve"> PAGEREF _Toc957373 \h </w:instrText>
        </w:r>
        <w:r>
          <w:rPr>
            <w:noProof/>
            <w:webHidden/>
          </w:rPr>
        </w:r>
        <w:r>
          <w:rPr>
            <w:noProof/>
            <w:webHidden/>
          </w:rPr>
          <w:fldChar w:fldCharType="separate"/>
        </w:r>
        <w:r>
          <w:rPr>
            <w:noProof/>
            <w:webHidden/>
          </w:rPr>
          <w:t>21</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74" w:history="1">
        <w:r w:rsidRPr="00E86554">
          <w:rPr>
            <w:rStyle w:val="Hyperlink"/>
            <w:noProof/>
          </w:rPr>
          <w:t>4.4</w:t>
        </w:r>
        <w:r>
          <w:rPr>
            <w:rFonts w:asciiTheme="minorHAnsi" w:eastAsiaTheme="minorEastAsia" w:hAnsiTheme="minorHAnsi" w:cstheme="minorBidi"/>
            <w:i w:val="0"/>
            <w:noProof/>
            <w:sz w:val="22"/>
            <w:szCs w:val="22"/>
          </w:rPr>
          <w:tab/>
        </w:r>
        <w:r w:rsidRPr="00E86554">
          <w:rPr>
            <w:rStyle w:val="Hyperlink"/>
            <w:noProof/>
          </w:rPr>
          <w:t>Interface Requirements - SOA Bezel Diagnostics</w:t>
        </w:r>
        <w:r>
          <w:rPr>
            <w:noProof/>
            <w:webHidden/>
          </w:rPr>
          <w:tab/>
        </w:r>
        <w:r>
          <w:rPr>
            <w:noProof/>
            <w:webHidden/>
          </w:rPr>
          <w:fldChar w:fldCharType="begin"/>
        </w:r>
        <w:r>
          <w:rPr>
            <w:noProof/>
            <w:webHidden/>
          </w:rPr>
          <w:instrText xml:space="preserve"> PAGEREF _Toc957374 \h </w:instrText>
        </w:r>
        <w:r>
          <w:rPr>
            <w:noProof/>
            <w:webHidden/>
          </w:rPr>
        </w:r>
        <w:r>
          <w:rPr>
            <w:noProof/>
            <w:webHidden/>
          </w:rPr>
          <w:fldChar w:fldCharType="separate"/>
        </w:r>
        <w:r>
          <w:rPr>
            <w:noProof/>
            <w:webHidden/>
          </w:rPr>
          <w:t>21</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75" w:history="1">
        <w:r w:rsidRPr="00E86554">
          <w:rPr>
            <w:rStyle w:val="Hyperlink"/>
            <w:noProof/>
          </w:rPr>
          <w:t>4.4.1</w:t>
        </w:r>
        <w:r>
          <w:rPr>
            <w:rFonts w:asciiTheme="minorHAnsi" w:eastAsiaTheme="minorEastAsia" w:hAnsiTheme="minorHAnsi" w:cstheme="minorBidi"/>
            <w:noProof/>
            <w:sz w:val="22"/>
            <w:szCs w:val="22"/>
          </w:rPr>
          <w:tab/>
        </w:r>
        <w:r w:rsidRPr="00E86554">
          <w:rPr>
            <w:rStyle w:val="Hyperlink"/>
            <w:noProof/>
          </w:rPr>
          <w:t>MD-REQ-275119/F-getTcuBezelDiagnosticData</w:t>
        </w:r>
        <w:r>
          <w:rPr>
            <w:noProof/>
            <w:webHidden/>
          </w:rPr>
          <w:tab/>
        </w:r>
        <w:r>
          <w:rPr>
            <w:noProof/>
            <w:webHidden/>
          </w:rPr>
          <w:fldChar w:fldCharType="begin"/>
        </w:r>
        <w:r>
          <w:rPr>
            <w:noProof/>
            <w:webHidden/>
          </w:rPr>
          <w:instrText xml:space="preserve"> PAGEREF _Toc957375 \h </w:instrText>
        </w:r>
        <w:r>
          <w:rPr>
            <w:noProof/>
            <w:webHidden/>
          </w:rPr>
        </w:r>
        <w:r>
          <w:rPr>
            <w:noProof/>
            <w:webHidden/>
          </w:rPr>
          <w:fldChar w:fldCharType="separate"/>
        </w:r>
        <w:r>
          <w:rPr>
            <w:noProof/>
            <w:webHidden/>
          </w:rPr>
          <w:t>21</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76" w:history="1">
        <w:r w:rsidRPr="00E86554">
          <w:rPr>
            <w:rStyle w:val="Hyperlink"/>
            <w:noProof/>
          </w:rPr>
          <w:t>4.4.2</w:t>
        </w:r>
        <w:r>
          <w:rPr>
            <w:rFonts w:asciiTheme="minorHAnsi" w:eastAsiaTheme="minorEastAsia" w:hAnsiTheme="minorHAnsi" w:cstheme="minorBidi"/>
            <w:noProof/>
            <w:sz w:val="22"/>
            <w:szCs w:val="22"/>
          </w:rPr>
          <w:tab/>
        </w:r>
        <w:r w:rsidRPr="00E86554">
          <w:rPr>
            <w:rStyle w:val="Hyperlink"/>
            <w:noProof/>
          </w:rPr>
          <w:t>MD-REQ-275359/F-getEcgBezelDiagnosticData</w:t>
        </w:r>
        <w:r>
          <w:rPr>
            <w:noProof/>
            <w:webHidden/>
          </w:rPr>
          <w:tab/>
        </w:r>
        <w:r>
          <w:rPr>
            <w:noProof/>
            <w:webHidden/>
          </w:rPr>
          <w:fldChar w:fldCharType="begin"/>
        </w:r>
        <w:r>
          <w:rPr>
            <w:noProof/>
            <w:webHidden/>
          </w:rPr>
          <w:instrText xml:space="preserve"> PAGEREF _Toc957376 \h </w:instrText>
        </w:r>
        <w:r>
          <w:rPr>
            <w:noProof/>
            <w:webHidden/>
          </w:rPr>
        </w:r>
        <w:r>
          <w:rPr>
            <w:noProof/>
            <w:webHidden/>
          </w:rPr>
          <w:fldChar w:fldCharType="separate"/>
        </w:r>
        <w:r>
          <w:rPr>
            <w:noProof/>
            <w:webHidden/>
          </w:rPr>
          <w:t>22</w:t>
        </w:r>
        <w:r>
          <w:rPr>
            <w:noProof/>
            <w:webHidden/>
          </w:rPr>
          <w:fldChar w:fldCharType="end"/>
        </w:r>
      </w:hyperlink>
    </w:p>
    <w:p w:rsidR="00AC2554" w:rsidRDefault="00AC25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57377" w:history="1">
        <w:r w:rsidRPr="00E86554">
          <w:rPr>
            <w:rStyle w:val="Hyperlink"/>
            <w:noProof/>
          </w:rPr>
          <w:t>5</w:t>
        </w:r>
        <w:r>
          <w:rPr>
            <w:rFonts w:asciiTheme="minorHAnsi" w:eastAsiaTheme="minorEastAsia" w:hAnsiTheme="minorHAnsi" w:cstheme="minorBidi"/>
            <w:b w:val="0"/>
            <w:smallCaps w:val="0"/>
            <w:noProof/>
            <w:sz w:val="22"/>
            <w:szCs w:val="22"/>
          </w:rPr>
          <w:tab/>
        </w:r>
        <w:r w:rsidRPr="00E86554">
          <w:rPr>
            <w:rStyle w:val="Hyperlink"/>
            <w:noProof/>
          </w:rPr>
          <w:t>General Requirements</w:t>
        </w:r>
        <w:r>
          <w:rPr>
            <w:noProof/>
            <w:webHidden/>
          </w:rPr>
          <w:tab/>
        </w:r>
        <w:r>
          <w:rPr>
            <w:noProof/>
            <w:webHidden/>
          </w:rPr>
          <w:fldChar w:fldCharType="begin"/>
        </w:r>
        <w:r>
          <w:rPr>
            <w:noProof/>
            <w:webHidden/>
          </w:rPr>
          <w:instrText xml:space="preserve"> PAGEREF _Toc957377 \h </w:instrText>
        </w:r>
        <w:r>
          <w:rPr>
            <w:noProof/>
            <w:webHidden/>
          </w:rPr>
        </w:r>
        <w:r>
          <w:rPr>
            <w:noProof/>
            <w:webHidden/>
          </w:rPr>
          <w:fldChar w:fldCharType="separate"/>
        </w:r>
        <w:r>
          <w:rPr>
            <w:noProof/>
            <w:webHidden/>
          </w:rPr>
          <w:t>25</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78" w:history="1">
        <w:r w:rsidRPr="00E86554">
          <w:rPr>
            <w:rStyle w:val="Hyperlink"/>
            <w:noProof/>
          </w:rPr>
          <w:t>5.1</w:t>
        </w:r>
        <w:r>
          <w:rPr>
            <w:rFonts w:asciiTheme="minorHAnsi" w:eastAsiaTheme="minorEastAsia" w:hAnsiTheme="minorHAnsi" w:cstheme="minorBidi"/>
            <w:i w:val="0"/>
            <w:noProof/>
            <w:sz w:val="22"/>
            <w:szCs w:val="22"/>
          </w:rPr>
          <w:tab/>
        </w:r>
        <w:r w:rsidRPr="00E86554">
          <w:rPr>
            <w:rStyle w:val="Hyperlink"/>
            <w:noProof/>
          </w:rPr>
          <w:t>DIAG-SR-REQ-103696/A-LIN ICP Part Number during Bezel Diagnostics</w:t>
        </w:r>
        <w:r>
          <w:rPr>
            <w:noProof/>
            <w:webHidden/>
          </w:rPr>
          <w:tab/>
        </w:r>
        <w:r>
          <w:rPr>
            <w:noProof/>
            <w:webHidden/>
          </w:rPr>
          <w:fldChar w:fldCharType="begin"/>
        </w:r>
        <w:r>
          <w:rPr>
            <w:noProof/>
            <w:webHidden/>
          </w:rPr>
          <w:instrText xml:space="preserve"> PAGEREF _Toc957378 \h </w:instrText>
        </w:r>
        <w:r>
          <w:rPr>
            <w:noProof/>
            <w:webHidden/>
          </w:rPr>
        </w:r>
        <w:r>
          <w:rPr>
            <w:noProof/>
            <w:webHidden/>
          </w:rPr>
          <w:fldChar w:fldCharType="separate"/>
        </w:r>
        <w:r>
          <w:rPr>
            <w:noProof/>
            <w:webHidden/>
          </w:rPr>
          <w:t>25</w:t>
        </w:r>
        <w:r>
          <w:rPr>
            <w:noProof/>
            <w:webHidden/>
          </w:rPr>
          <w:fldChar w:fldCharType="end"/>
        </w:r>
      </w:hyperlink>
    </w:p>
    <w:p w:rsidR="00AC2554" w:rsidRDefault="00AC25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57379" w:history="1">
        <w:r w:rsidRPr="00E86554">
          <w:rPr>
            <w:rStyle w:val="Hyperlink"/>
            <w:noProof/>
          </w:rPr>
          <w:t>6</w:t>
        </w:r>
        <w:r>
          <w:rPr>
            <w:rFonts w:asciiTheme="minorHAnsi" w:eastAsiaTheme="minorEastAsia" w:hAnsiTheme="minorHAnsi" w:cstheme="minorBidi"/>
            <w:b w:val="0"/>
            <w:smallCaps w:val="0"/>
            <w:noProof/>
            <w:sz w:val="22"/>
            <w:szCs w:val="22"/>
          </w:rPr>
          <w:tab/>
        </w:r>
        <w:r w:rsidRPr="00E86554">
          <w:rPr>
            <w:rStyle w:val="Hyperlink"/>
            <w:noProof/>
          </w:rPr>
          <w:t>Functional Definition</w:t>
        </w:r>
        <w:r>
          <w:rPr>
            <w:noProof/>
            <w:webHidden/>
          </w:rPr>
          <w:tab/>
        </w:r>
        <w:r>
          <w:rPr>
            <w:noProof/>
            <w:webHidden/>
          </w:rPr>
          <w:fldChar w:fldCharType="begin"/>
        </w:r>
        <w:r>
          <w:rPr>
            <w:noProof/>
            <w:webHidden/>
          </w:rPr>
          <w:instrText xml:space="preserve"> PAGEREF _Toc957379 \h </w:instrText>
        </w:r>
        <w:r>
          <w:rPr>
            <w:noProof/>
            <w:webHidden/>
          </w:rPr>
        </w:r>
        <w:r>
          <w:rPr>
            <w:noProof/>
            <w:webHidden/>
          </w:rPr>
          <w:fldChar w:fldCharType="separate"/>
        </w:r>
        <w:r>
          <w:rPr>
            <w:noProof/>
            <w:webHidden/>
          </w:rPr>
          <w:t>26</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80" w:history="1">
        <w:r w:rsidRPr="00E86554">
          <w:rPr>
            <w:rStyle w:val="Hyperlink"/>
            <w:noProof/>
          </w:rPr>
          <w:t>6.1</w:t>
        </w:r>
        <w:r>
          <w:rPr>
            <w:rFonts w:asciiTheme="minorHAnsi" w:eastAsiaTheme="minorEastAsia" w:hAnsiTheme="minorHAnsi" w:cstheme="minorBidi"/>
            <w:i w:val="0"/>
            <w:noProof/>
            <w:sz w:val="22"/>
            <w:szCs w:val="22"/>
          </w:rPr>
          <w:tab/>
        </w:r>
        <w:r w:rsidRPr="00E86554">
          <w:rPr>
            <w:rStyle w:val="Hyperlink"/>
            <w:noProof/>
          </w:rPr>
          <w:t>DIAG-FUN-REQ-016449/A-Bezel Diagnostic Get All Background Diagnostic Request during Initialization (TcSE ROIN-291276-1)</w:t>
        </w:r>
        <w:r>
          <w:rPr>
            <w:noProof/>
            <w:webHidden/>
          </w:rPr>
          <w:tab/>
        </w:r>
        <w:r>
          <w:rPr>
            <w:noProof/>
            <w:webHidden/>
          </w:rPr>
          <w:fldChar w:fldCharType="begin"/>
        </w:r>
        <w:r>
          <w:rPr>
            <w:noProof/>
            <w:webHidden/>
          </w:rPr>
          <w:instrText xml:space="preserve"> PAGEREF _Toc957380 \h </w:instrText>
        </w:r>
        <w:r>
          <w:rPr>
            <w:noProof/>
            <w:webHidden/>
          </w:rPr>
        </w:r>
        <w:r>
          <w:rPr>
            <w:noProof/>
            <w:webHidden/>
          </w:rPr>
          <w:fldChar w:fldCharType="separate"/>
        </w:r>
        <w:r>
          <w:rPr>
            <w:noProof/>
            <w:webHidden/>
          </w:rPr>
          <w:t>26</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81" w:history="1">
        <w:r w:rsidRPr="00E86554">
          <w:rPr>
            <w:rStyle w:val="Hyperlink"/>
            <w:noProof/>
          </w:rPr>
          <w:t>6.1.1</w:t>
        </w:r>
        <w:r>
          <w:rPr>
            <w:rFonts w:asciiTheme="minorHAnsi" w:eastAsiaTheme="minorEastAsia" w:hAnsiTheme="minorHAnsi" w:cstheme="minorBidi"/>
            <w:noProof/>
            <w:sz w:val="22"/>
            <w:szCs w:val="22"/>
          </w:rPr>
          <w:tab/>
        </w:r>
        <w:r w:rsidRPr="00E86554">
          <w:rPr>
            <w:rStyle w:val="Hyperlink"/>
            <w:noProof/>
          </w:rPr>
          <w:t>DIAG-SR-REQ-015054/B-Bezel Diagnostic Client Get All Background Diagnostic Request initialization (TcSE ROIN-129499-1)</w:t>
        </w:r>
        <w:r>
          <w:rPr>
            <w:noProof/>
            <w:webHidden/>
          </w:rPr>
          <w:tab/>
        </w:r>
        <w:r>
          <w:rPr>
            <w:noProof/>
            <w:webHidden/>
          </w:rPr>
          <w:fldChar w:fldCharType="begin"/>
        </w:r>
        <w:r>
          <w:rPr>
            <w:noProof/>
            <w:webHidden/>
          </w:rPr>
          <w:instrText xml:space="preserve"> PAGEREF _Toc957381 \h </w:instrText>
        </w:r>
        <w:r>
          <w:rPr>
            <w:noProof/>
            <w:webHidden/>
          </w:rPr>
        </w:r>
        <w:r>
          <w:rPr>
            <w:noProof/>
            <w:webHidden/>
          </w:rPr>
          <w:fldChar w:fldCharType="separate"/>
        </w:r>
        <w:r>
          <w:rPr>
            <w:noProof/>
            <w:webHidden/>
          </w:rPr>
          <w:t>26</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82" w:history="1">
        <w:r w:rsidRPr="00E86554">
          <w:rPr>
            <w:rStyle w:val="Hyperlink"/>
            <w:noProof/>
          </w:rPr>
          <w:t>6.1.2</w:t>
        </w:r>
        <w:r>
          <w:rPr>
            <w:rFonts w:asciiTheme="minorHAnsi" w:eastAsiaTheme="minorEastAsia" w:hAnsiTheme="minorHAnsi" w:cstheme="minorBidi"/>
            <w:noProof/>
            <w:sz w:val="22"/>
            <w:szCs w:val="22"/>
          </w:rPr>
          <w:tab/>
        </w:r>
        <w:r w:rsidRPr="00E86554">
          <w:rPr>
            <w:rStyle w:val="Hyperlink"/>
            <w:noProof/>
          </w:rPr>
          <w:t>DIAG-SR-REQ-015055/A-Bezel Diagnostic Client storing Bezel Diagnostic Background Diagnostic Request data (TcSE ROIN-129516-1)</w:t>
        </w:r>
        <w:r>
          <w:rPr>
            <w:noProof/>
            <w:webHidden/>
          </w:rPr>
          <w:tab/>
        </w:r>
        <w:r>
          <w:rPr>
            <w:noProof/>
            <w:webHidden/>
          </w:rPr>
          <w:fldChar w:fldCharType="begin"/>
        </w:r>
        <w:r>
          <w:rPr>
            <w:noProof/>
            <w:webHidden/>
          </w:rPr>
          <w:instrText xml:space="preserve"> PAGEREF _Toc957382 \h </w:instrText>
        </w:r>
        <w:r>
          <w:rPr>
            <w:noProof/>
            <w:webHidden/>
          </w:rPr>
        </w:r>
        <w:r>
          <w:rPr>
            <w:noProof/>
            <w:webHidden/>
          </w:rPr>
          <w:fldChar w:fldCharType="separate"/>
        </w:r>
        <w:r>
          <w:rPr>
            <w:noProof/>
            <w:webHidden/>
          </w:rPr>
          <w:t>26</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83" w:history="1">
        <w:r w:rsidRPr="00E86554">
          <w:rPr>
            <w:rStyle w:val="Hyperlink"/>
            <w:noProof/>
          </w:rPr>
          <w:t>6.1.3</w:t>
        </w:r>
        <w:r>
          <w:rPr>
            <w:rFonts w:asciiTheme="minorHAnsi" w:eastAsiaTheme="minorEastAsia" w:hAnsiTheme="minorHAnsi" w:cstheme="minorBidi"/>
            <w:noProof/>
            <w:sz w:val="22"/>
            <w:szCs w:val="22"/>
          </w:rPr>
          <w:tab/>
        </w:r>
        <w:r w:rsidRPr="00E86554">
          <w:rPr>
            <w:rStyle w:val="Hyperlink"/>
            <w:noProof/>
          </w:rPr>
          <w:t>DIAG-SR-REQ-015056/A-Bezel Diagnostic Server response during a Get All Background Diagnostic request (TcSE ROIN-205229-1)</w:t>
        </w:r>
        <w:r>
          <w:rPr>
            <w:noProof/>
            <w:webHidden/>
          </w:rPr>
          <w:tab/>
        </w:r>
        <w:r>
          <w:rPr>
            <w:noProof/>
            <w:webHidden/>
          </w:rPr>
          <w:fldChar w:fldCharType="begin"/>
        </w:r>
        <w:r>
          <w:rPr>
            <w:noProof/>
            <w:webHidden/>
          </w:rPr>
          <w:instrText xml:space="preserve"> PAGEREF _Toc957383 \h </w:instrText>
        </w:r>
        <w:r>
          <w:rPr>
            <w:noProof/>
            <w:webHidden/>
          </w:rPr>
        </w:r>
        <w:r>
          <w:rPr>
            <w:noProof/>
            <w:webHidden/>
          </w:rPr>
          <w:fldChar w:fldCharType="separate"/>
        </w:r>
        <w:r>
          <w:rPr>
            <w:noProof/>
            <w:webHidden/>
          </w:rPr>
          <w:t>26</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84" w:history="1">
        <w:r w:rsidRPr="00E86554">
          <w:rPr>
            <w:rStyle w:val="Hyperlink"/>
            <w:noProof/>
          </w:rPr>
          <w:t>6.1.4</w:t>
        </w:r>
        <w:r>
          <w:rPr>
            <w:rFonts w:asciiTheme="minorHAnsi" w:eastAsiaTheme="minorEastAsia" w:hAnsiTheme="minorHAnsi" w:cstheme="minorBidi"/>
            <w:noProof/>
            <w:sz w:val="22"/>
            <w:szCs w:val="22"/>
          </w:rPr>
          <w:tab/>
        </w:r>
        <w:r w:rsidRPr="00E86554">
          <w:rPr>
            <w:rStyle w:val="Hyperlink"/>
            <w:noProof/>
          </w:rPr>
          <w:t>DIAG-TMR-REQ-015057/B-T_Diagnostic_Request (TcSE ROIN-129518-1)</w:t>
        </w:r>
        <w:r>
          <w:rPr>
            <w:noProof/>
            <w:webHidden/>
          </w:rPr>
          <w:tab/>
        </w:r>
        <w:r>
          <w:rPr>
            <w:noProof/>
            <w:webHidden/>
          </w:rPr>
          <w:fldChar w:fldCharType="begin"/>
        </w:r>
        <w:r>
          <w:rPr>
            <w:noProof/>
            <w:webHidden/>
          </w:rPr>
          <w:instrText xml:space="preserve"> PAGEREF _Toc957384 \h </w:instrText>
        </w:r>
        <w:r>
          <w:rPr>
            <w:noProof/>
            <w:webHidden/>
          </w:rPr>
        </w:r>
        <w:r>
          <w:rPr>
            <w:noProof/>
            <w:webHidden/>
          </w:rPr>
          <w:fldChar w:fldCharType="separate"/>
        </w:r>
        <w:r>
          <w:rPr>
            <w:noProof/>
            <w:webHidden/>
          </w:rPr>
          <w:t>26</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85" w:history="1">
        <w:r w:rsidRPr="00E86554">
          <w:rPr>
            <w:rStyle w:val="Hyperlink"/>
            <w:noProof/>
          </w:rPr>
          <w:t>6.1.5</w:t>
        </w:r>
        <w:r>
          <w:rPr>
            <w:rFonts w:asciiTheme="minorHAnsi" w:eastAsiaTheme="minorEastAsia" w:hAnsiTheme="minorHAnsi" w:cstheme="minorBidi"/>
            <w:noProof/>
            <w:sz w:val="22"/>
            <w:szCs w:val="22"/>
          </w:rPr>
          <w:tab/>
        </w:r>
        <w:r w:rsidRPr="00E86554">
          <w:rPr>
            <w:rStyle w:val="Hyperlink"/>
            <w:noProof/>
          </w:rPr>
          <w:t>DIAG-SD-REQ-015058/A-Bezel Diagnostics - Get All Background Diagnostic Request during Initialization (TcSE ROIN-129508-1)</w:t>
        </w:r>
        <w:r>
          <w:rPr>
            <w:noProof/>
            <w:webHidden/>
          </w:rPr>
          <w:tab/>
        </w:r>
        <w:r>
          <w:rPr>
            <w:noProof/>
            <w:webHidden/>
          </w:rPr>
          <w:fldChar w:fldCharType="begin"/>
        </w:r>
        <w:r>
          <w:rPr>
            <w:noProof/>
            <w:webHidden/>
          </w:rPr>
          <w:instrText xml:space="preserve"> PAGEREF _Toc957385 \h </w:instrText>
        </w:r>
        <w:r>
          <w:rPr>
            <w:noProof/>
            <w:webHidden/>
          </w:rPr>
        </w:r>
        <w:r>
          <w:rPr>
            <w:noProof/>
            <w:webHidden/>
          </w:rPr>
          <w:fldChar w:fldCharType="separate"/>
        </w:r>
        <w:r>
          <w:rPr>
            <w:noProof/>
            <w:webHidden/>
          </w:rPr>
          <w:t>26</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86" w:history="1">
        <w:r w:rsidRPr="00E86554">
          <w:rPr>
            <w:rStyle w:val="Hyperlink"/>
            <w:noProof/>
          </w:rPr>
          <w:t>6.2</w:t>
        </w:r>
        <w:r>
          <w:rPr>
            <w:rFonts w:asciiTheme="minorHAnsi" w:eastAsiaTheme="minorEastAsia" w:hAnsiTheme="minorHAnsi" w:cstheme="minorBidi"/>
            <w:i w:val="0"/>
            <w:noProof/>
            <w:sz w:val="22"/>
            <w:szCs w:val="22"/>
          </w:rPr>
          <w:tab/>
        </w:r>
        <w:r w:rsidRPr="00E86554">
          <w:rPr>
            <w:rStyle w:val="Hyperlink"/>
            <w:noProof/>
          </w:rPr>
          <w:t>DIAG-FUN-REQ-016450/B-Bezel Diagnostic Session Entry Conditions (TcSE ROIN-291280-1)</w:t>
        </w:r>
        <w:r>
          <w:rPr>
            <w:noProof/>
            <w:webHidden/>
          </w:rPr>
          <w:tab/>
        </w:r>
        <w:r>
          <w:rPr>
            <w:noProof/>
            <w:webHidden/>
          </w:rPr>
          <w:fldChar w:fldCharType="begin"/>
        </w:r>
        <w:r>
          <w:rPr>
            <w:noProof/>
            <w:webHidden/>
          </w:rPr>
          <w:instrText xml:space="preserve"> PAGEREF _Toc957386 \h </w:instrText>
        </w:r>
        <w:r>
          <w:rPr>
            <w:noProof/>
            <w:webHidden/>
          </w:rPr>
        </w:r>
        <w:r>
          <w:rPr>
            <w:noProof/>
            <w:webHidden/>
          </w:rPr>
          <w:fldChar w:fldCharType="separate"/>
        </w:r>
        <w:r>
          <w:rPr>
            <w:noProof/>
            <w:webHidden/>
          </w:rPr>
          <w:t>28</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87" w:history="1">
        <w:r w:rsidRPr="00E86554">
          <w:rPr>
            <w:rStyle w:val="Hyperlink"/>
            <w:noProof/>
          </w:rPr>
          <w:t>6.2.1</w:t>
        </w:r>
        <w:r>
          <w:rPr>
            <w:rFonts w:asciiTheme="minorHAnsi" w:eastAsiaTheme="minorEastAsia" w:hAnsiTheme="minorHAnsi" w:cstheme="minorBidi"/>
            <w:noProof/>
            <w:sz w:val="22"/>
            <w:szCs w:val="22"/>
          </w:rPr>
          <w:tab/>
        </w:r>
        <w:r w:rsidRPr="00E86554">
          <w:rPr>
            <w:rStyle w:val="Hyperlink"/>
            <w:noProof/>
          </w:rPr>
          <w:t>DIAG-UC-REQ-016451/B-Bezel Diagnostics – Enter Bezel Diagnostics (TcSE ROIN-291319-1)</w:t>
        </w:r>
        <w:r>
          <w:rPr>
            <w:noProof/>
            <w:webHidden/>
          </w:rPr>
          <w:tab/>
        </w:r>
        <w:r>
          <w:rPr>
            <w:noProof/>
            <w:webHidden/>
          </w:rPr>
          <w:fldChar w:fldCharType="begin"/>
        </w:r>
        <w:r>
          <w:rPr>
            <w:noProof/>
            <w:webHidden/>
          </w:rPr>
          <w:instrText xml:space="preserve"> PAGEREF _Toc957387 \h </w:instrText>
        </w:r>
        <w:r>
          <w:rPr>
            <w:noProof/>
            <w:webHidden/>
          </w:rPr>
        </w:r>
        <w:r>
          <w:rPr>
            <w:noProof/>
            <w:webHidden/>
          </w:rPr>
          <w:fldChar w:fldCharType="separate"/>
        </w:r>
        <w:r>
          <w:rPr>
            <w:noProof/>
            <w:webHidden/>
          </w:rPr>
          <w:t>28</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88" w:history="1">
        <w:r w:rsidRPr="00E86554">
          <w:rPr>
            <w:rStyle w:val="Hyperlink"/>
            <w:noProof/>
          </w:rPr>
          <w:t>6.2.2</w:t>
        </w:r>
        <w:r>
          <w:rPr>
            <w:rFonts w:asciiTheme="minorHAnsi" w:eastAsiaTheme="minorEastAsia" w:hAnsiTheme="minorHAnsi" w:cstheme="minorBidi"/>
            <w:noProof/>
            <w:sz w:val="22"/>
            <w:szCs w:val="22"/>
          </w:rPr>
          <w:tab/>
        </w:r>
        <w:r w:rsidRPr="00E86554">
          <w:rPr>
            <w:rStyle w:val="Hyperlink"/>
            <w:noProof/>
          </w:rPr>
          <w:t>DIAG-UC-REQ-016452/B-Bezel Diagnostics – Cannot enter Bezel Diagnostics (TcSE ROIN-291320-1)</w:t>
        </w:r>
        <w:r>
          <w:rPr>
            <w:noProof/>
            <w:webHidden/>
          </w:rPr>
          <w:tab/>
        </w:r>
        <w:r>
          <w:rPr>
            <w:noProof/>
            <w:webHidden/>
          </w:rPr>
          <w:fldChar w:fldCharType="begin"/>
        </w:r>
        <w:r>
          <w:rPr>
            <w:noProof/>
            <w:webHidden/>
          </w:rPr>
          <w:instrText xml:space="preserve"> PAGEREF _Toc957388 \h </w:instrText>
        </w:r>
        <w:r>
          <w:rPr>
            <w:noProof/>
            <w:webHidden/>
          </w:rPr>
        </w:r>
        <w:r>
          <w:rPr>
            <w:noProof/>
            <w:webHidden/>
          </w:rPr>
          <w:fldChar w:fldCharType="separate"/>
        </w:r>
        <w:r>
          <w:rPr>
            <w:noProof/>
            <w:webHidden/>
          </w:rPr>
          <w:t>28</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89" w:history="1">
        <w:r w:rsidRPr="00E86554">
          <w:rPr>
            <w:rStyle w:val="Hyperlink"/>
            <w:noProof/>
          </w:rPr>
          <w:t>6.2.3</w:t>
        </w:r>
        <w:r>
          <w:rPr>
            <w:rFonts w:asciiTheme="minorHAnsi" w:eastAsiaTheme="minorEastAsia" w:hAnsiTheme="minorHAnsi" w:cstheme="minorBidi"/>
            <w:noProof/>
            <w:sz w:val="22"/>
            <w:szCs w:val="22"/>
          </w:rPr>
          <w:tab/>
        </w:r>
        <w:r w:rsidRPr="00E86554">
          <w:rPr>
            <w:rStyle w:val="Hyperlink"/>
            <w:noProof/>
          </w:rPr>
          <w:t>DIAG-SR-REQ-015060/B-Entry Conditions for user initiated bezel diagnostic session (TcSE ROIN-129519-2)</w:t>
        </w:r>
        <w:r>
          <w:rPr>
            <w:noProof/>
            <w:webHidden/>
          </w:rPr>
          <w:tab/>
        </w:r>
        <w:r>
          <w:rPr>
            <w:noProof/>
            <w:webHidden/>
          </w:rPr>
          <w:fldChar w:fldCharType="begin"/>
        </w:r>
        <w:r>
          <w:rPr>
            <w:noProof/>
            <w:webHidden/>
          </w:rPr>
          <w:instrText xml:space="preserve"> PAGEREF _Toc957389 \h </w:instrText>
        </w:r>
        <w:r>
          <w:rPr>
            <w:noProof/>
            <w:webHidden/>
          </w:rPr>
        </w:r>
        <w:r>
          <w:rPr>
            <w:noProof/>
            <w:webHidden/>
          </w:rPr>
          <w:fldChar w:fldCharType="separate"/>
        </w:r>
        <w:r>
          <w:rPr>
            <w:noProof/>
            <w:webHidden/>
          </w:rPr>
          <w:t>28</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90" w:history="1">
        <w:r w:rsidRPr="00E86554">
          <w:rPr>
            <w:rStyle w:val="Hyperlink"/>
            <w:noProof/>
          </w:rPr>
          <w:t>6.2.4</w:t>
        </w:r>
        <w:r>
          <w:rPr>
            <w:rFonts w:asciiTheme="minorHAnsi" w:eastAsiaTheme="minorEastAsia" w:hAnsiTheme="minorHAnsi" w:cstheme="minorBidi"/>
            <w:noProof/>
            <w:sz w:val="22"/>
            <w:szCs w:val="22"/>
          </w:rPr>
          <w:tab/>
        </w:r>
        <w:r w:rsidRPr="00E86554">
          <w:rPr>
            <w:rStyle w:val="Hyperlink"/>
            <w:noProof/>
          </w:rPr>
          <w:t>DIAG-SR-REQ-015061/B-Bezel Diagnostic entered in Single Play (TcSE ROIN-129520-1)</w:t>
        </w:r>
        <w:r>
          <w:rPr>
            <w:noProof/>
            <w:webHidden/>
          </w:rPr>
          <w:tab/>
        </w:r>
        <w:r>
          <w:rPr>
            <w:noProof/>
            <w:webHidden/>
          </w:rPr>
          <w:fldChar w:fldCharType="begin"/>
        </w:r>
        <w:r>
          <w:rPr>
            <w:noProof/>
            <w:webHidden/>
          </w:rPr>
          <w:instrText xml:space="preserve"> PAGEREF _Toc957390 \h </w:instrText>
        </w:r>
        <w:r>
          <w:rPr>
            <w:noProof/>
            <w:webHidden/>
          </w:rPr>
        </w:r>
        <w:r>
          <w:rPr>
            <w:noProof/>
            <w:webHidden/>
          </w:rPr>
          <w:fldChar w:fldCharType="separate"/>
        </w:r>
        <w:r>
          <w:rPr>
            <w:noProof/>
            <w:webHidden/>
          </w:rPr>
          <w:t>29</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91" w:history="1">
        <w:r w:rsidRPr="00E86554">
          <w:rPr>
            <w:rStyle w:val="Hyperlink"/>
            <w:noProof/>
          </w:rPr>
          <w:t>6.3</w:t>
        </w:r>
        <w:r>
          <w:rPr>
            <w:rFonts w:asciiTheme="minorHAnsi" w:eastAsiaTheme="minorEastAsia" w:hAnsiTheme="minorHAnsi" w:cstheme="minorBidi"/>
            <w:i w:val="0"/>
            <w:noProof/>
            <w:sz w:val="22"/>
            <w:szCs w:val="22"/>
          </w:rPr>
          <w:tab/>
        </w:r>
        <w:r w:rsidRPr="00E86554">
          <w:rPr>
            <w:rStyle w:val="Hyperlink"/>
            <w:noProof/>
          </w:rPr>
          <w:t>DIAG-FUN-REQ-016453/A-Bezel Diagnostic Session Exit Conditions (TcSE ROIN-291277-1)</w:t>
        </w:r>
        <w:r>
          <w:rPr>
            <w:noProof/>
            <w:webHidden/>
          </w:rPr>
          <w:tab/>
        </w:r>
        <w:r>
          <w:rPr>
            <w:noProof/>
            <w:webHidden/>
          </w:rPr>
          <w:fldChar w:fldCharType="begin"/>
        </w:r>
        <w:r>
          <w:rPr>
            <w:noProof/>
            <w:webHidden/>
          </w:rPr>
          <w:instrText xml:space="preserve"> PAGEREF _Toc957391 \h </w:instrText>
        </w:r>
        <w:r>
          <w:rPr>
            <w:noProof/>
            <w:webHidden/>
          </w:rPr>
        </w:r>
        <w:r>
          <w:rPr>
            <w:noProof/>
            <w:webHidden/>
          </w:rPr>
          <w:fldChar w:fldCharType="separate"/>
        </w:r>
        <w:r>
          <w:rPr>
            <w:noProof/>
            <w:webHidden/>
          </w:rPr>
          <w:t>30</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92" w:history="1">
        <w:r w:rsidRPr="00E86554">
          <w:rPr>
            <w:rStyle w:val="Hyperlink"/>
            <w:noProof/>
          </w:rPr>
          <w:t>6.3.1</w:t>
        </w:r>
        <w:r>
          <w:rPr>
            <w:rFonts w:asciiTheme="minorHAnsi" w:eastAsiaTheme="minorEastAsia" w:hAnsiTheme="minorHAnsi" w:cstheme="minorBidi"/>
            <w:noProof/>
            <w:sz w:val="22"/>
            <w:szCs w:val="22"/>
          </w:rPr>
          <w:tab/>
        </w:r>
        <w:r w:rsidRPr="00E86554">
          <w:rPr>
            <w:rStyle w:val="Hyperlink"/>
            <w:noProof/>
          </w:rPr>
          <w:t>DIAG-UC-REQ-016454/C-Bezel Diagnostics – Exit Bezel Diagnostics (TcSE ROIN-291079-1)</w:t>
        </w:r>
        <w:r>
          <w:rPr>
            <w:noProof/>
            <w:webHidden/>
          </w:rPr>
          <w:tab/>
        </w:r>
        <w:r>
          <w:rPr>
            <w:noProof/>
            <w:webHidden/>
          </w:rPr>
          <w:fldChar w:fldCharType="begin"/>
        </w:r>
        <w:r>
          <w:rPr>
            <w:noProof/>
            <w:webHidden/>
          </w:rPr>
          <w:instrText xml:space="preserve"> PAGEREF _Toc957392 \h </w:instrText>
        </w:r>
        <w:r>
          <w:rPr>
            <w:noProof/>
            <w:webHidden/>
          </w:rPr>
        </w:r>
        <w:r>
          <w:rPr>
            <w:noProof/>
            <w:webHidden/>
          </w:rPr>
          <w:fldChar w:fldCharType="separate"/>
        </w:r>
        <w:r>
          <w:rPr>
            <w:noProof/>
            <w:webHidden/>
          </w:rPr>
          <w:t>30</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93" w:history="1">
        <w:r w:rsidRPr="00E86554">
          <w:rPr>
            <w:rStyle w:val="Hyperlink"/>
            <w:noProof/>
          </w:rPr>
          <w:t>6.3.2</w:t>
        </w:r>
        <w:r>
          <w:rPr>
            <w:rFonts w:asciiTheme="minorHAnsi" w:eastAsiaTheme="minorEastAsia" w:hAnsiTheme="minorHAnsi" w:cstheme="minorBidi"/>
            <w:noProof/>
            <w:sz w:val="22"/>
            <w:szCs w:val="22"/>
          </w:rPr>
          <w:tab/>
        </w:r>
        <w:r w:rsidRPr="00E86554">
          <w:rPr>
            <w:rStyle w:val="Hyperlink"/>
            <w:noProof/>
          </w:rPr>
          <w:t>DIAG-SR-REQ-015063/C-Exit Conditions for Bezel Diagnostics (TcSE ROIN-129521-3)</w:t>
        </w:r>
        <w:r>
          <w:rPr>
            <w:noProof/>
            <w:webHidden/>
          </w:rPr>
          <w:tab/>
        </w:r>
        <w:r>
          <w:rPr>
            <w:noProof/>
            <w:webHidden/>
          </w:rPr>
          <w:fldChar w:fldCharType="begin"/>
        </w:r>
        <w:r>
          <w:rPr>
            <w:noProof/>
            <w:webHidden/>
          </w:rPr>
          <w:instrText xml:space="preserve"> PAGEREF _Toc957393 \h </w:instrText>
        </w:r>
        <w:r>
          <w:rPr>
            <w:noProof/>
            <w:webHidden/>
          </w:rPr>
        </w:r>
        <w:r>
          <w:rPr>
            <w:noProof/>
            <w:webHidden/>
          </w:rPr>
          <w:fldChar w:fldCharType="separate"/>
        </w:r>
        <w:r>
          <w:rPr>
            <w:noProof/>
            <w:webHidden/>
          </w:rPr>
          <w:t>30</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394" w:history="1">
        <w:r w:rsidRPr="00E86554">
          <w:rPr>
            <w:rStyle w:val="Hyperlink"/>
            <w:noProof/>
          </w:rPr>
          <w:t>6.4</w:t>
        </w:r>
        <w:r>
          <w:rPr>
            <w:rFonts w:asciiTheme="minorHAnsi" w:eastAsiaTheme="minorEastAsia" w:hAnsiTheme="minorHAnsi" w:cstheme="minorBidi"/>
            <w:i w:val="0"/>
            <w:noProof/>
            <w:sz w:val="22"/>
            <w:szCs w:val="22"/>
          </w:rPr>
          <w:tab/>
        </w:r>
        <w:r w:rsidRPr="00E86554">
          <w:rPr>
            <w:rStyle w:val="Hyperlink"/>
            <w:noProof/>
          </w:rPr>
          <w:t>DIAG-FUN-REQ-016455/A-Bezel Diagnostic Speaker Walk-Around (TcSE ROIN-291278-1)</w:t>
        </w:r>
        <w:r>
          <w:rPr>
            <w:noProof/>
            <w:webHidden/>
          </w:rPr>
          <w:tab/>
        </w:r>
        <w:r>
          <w:rPr>
            <w:noProof/>
            <w:webHidden/>
          </w:rPr>
          <w:fldChar w:fldCharType="begin"/>
        </w:r>
        <w:r>
          <w:rPr>
            <w:noProof/>
            <w:webHidden/>
          </w:rPr>
          <w:instrText xml:space="preserve"> PAGEREF _Toc957394 \h </w:instrText>
        </w:r>
        <w:r>
          <w:rPr>
            <w:noProof/>
            <w:webHidden/>
          </w:rPr>
        </w:r>
        <w:r>
          <w:rPr>
            <w:noProof/>
            <w:webHidden/>
          </w:rPr>
          <w:fldChar w:fldCharType="separate"/>
        </w:r>
        <w:r>
          <w:rPr>
            <w:noProof/>
            <w:webHidden/>
          </w:rPr>
          <w:t>31</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95" w:history="1">
        <w:r w:rsidRPr="00E86554">
          <w:rPr>
            <w:rStyle w:val="Hyperlink"/>
            <w:noProof/>
          </w:rPr>
          <w:t>6.4.1</w:t>
        </w:r>
        <w:r>
          <w:rPr>
            <w:rFonts w:asciiTheme="minorHAnsi" w:eastAsiaTheme="minorEastAsia" w:hAnsiTheme="minorHAnsi" w:cstheme="minorBidi"/>
            <w:noProof/>
            <w:sz w:val="22"/>
            <w:szCs w:val="22"/>
          </w:rPr>
          <w:tab/>
        </w:r>
        <w:r w:rsidRPr="00E86554">
          <w:rPr>
            <w:rStyle w:val="Hyperlink"/>
            <w:noProof/>
          </w:rPr>
          <w:t>DIAG-UC-REQ-016456/A-Bezel Diagnostics – Entry Bezel Diagnostic and Speaker Walkaround (TcSE ROIN-291069-1)</w:t>
        </w:r>
        <w:r>
          <w:rPr>
            <w:noProof/>
            <w:webHidden/>
          </w:rPr>
          <w:tab/>
        </w:r>
        <w:r>
          <w:rPr>
            <w:noProof/>
            <w:webHidden/>
          </w:rPr>
          <w:fldChar w:fldCharType="begin"/>
        </w:r>
        <w:r>
          <w:rPr>
            <w:noProof/>
            <w:webHidden/>
          </w:rPr>
          <w:instrText xml:space="preserve"> PAGEREF _Toc957395 \h </w:instrText>
        </w:r>
        <w:r>
          <w:rPr>
            <w:noProof/>
            <w:webHidden/>
          </w:rPr>
        </w:r>
        <w:r>
          <w:rPr>
            <w:noProof/>
            <w:webHidden/>
          </w:rPr>
          <w:fldChar w:fldCharType="separate"/>
        </w:r>
        <w:r>
          <w:rPr>
            <w:noProof/>
            <w:webHidden/>
          </w:rPr>
          <w:t>31</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96" w:history="1">
        <w:r w:rsidRPr="00E86554">
          <w:rPr>
            <w:rStyle w:val="Hyperlink"/>
            <w:noProof/>
          </w:rPr>
          <w:t>6.4.2</w:t>
        </w:r>
        <w:r>
          <w:rPr>
            <w:rFonts w:asciiTheme="minorHAnsi" w:eastAsiaTheme="minorEastAsia" w:hAnsiTheme="minorHAnsi" w:cstheme="minorBidi"/>
            <w:noProof/>
            <w:sz w:val="22"/>
            <w:szCs w:val="22"/>
          </w:rPr>
          <w:tab/>
        </w:r>
        <w:r w:rsidRPr="00E86554">
          <w:rPr>
            <w:rStyle w:val="Hyperlink"/>
            <w:noProof/>
          </w:rPr>
          <w:t>DIAG-UC-REQ-016457/A-Bezel Diagnostics – Speaker Walk Around – Entry from within Bezel Diagnostics (TcSE ROIN-291075-1)</w:t>
        </w:r>
        <w:r>
          <w:rPr>
            <w:noProof/>
            <w:webHidden/>
          </w:rPr>
          <w:tab/>
        </w:r>
        <w:r>
          <w:rPr>
            <w:noProof/>
            <w:webHidden/>
          </w:rPr>
          <w:fldChar w:fldCharType="begin"/>
        </w:r>
        <w:r>
          <w:rPr>
            <w:noProof/>
            <w:webHidden/>
          </w:rPr>
          <w:instrText xml:space="preserve"> PAGEREF _Toc957396 \h </w:instrText>
        </w:r>
        <w:r>
          <w:rPr>
            <w:noProof/>
            <w:webHidden/>
          </w:rPr>
        </w:r>
        <w:r>
          <w:rPr>
            <w:noProof/>
            <w:webHidden/>
          </w:rPr>
          <w:fldChar w:fldCharType="separate"/>
        </w:r>
        <w:r>
          <w:rPr>
            <w:noProof/>
            <w:webHidden/>
          </w:rPr>
          <w:t>31</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97" w:history="1">
        <w:r w:rsidRPr="00E86554">
          <w:rPr>
            <w:rStyle w:val="Hyperlink"/>
            <w:noProof/>
          </w:rPr>
          <w:t>6.4.3</w:t>
        </w:r>
        <w:r>
          <w:rPr>
            <w:rFonts w:asciiTheme="minorHAnsi" w:eastAsiaTheme="minorEastAsia" w:hAnsiTheme="minorHAnsi" w:cstheme="minorBidi"/>
            <w:noProof/>
            <w:sz w:val="22"/>
            <w:szCs w:val="22"/>
          </w:rPr>
          <w:tab/>
        </w:r>
        <w:r w:rsidRPr="00E86554">
          <w:rPr>
            <w:rStyle w:val="Hyperlink"/>
            <w:noProof/>
          </w:rPr>
          <w:t>DIAG-UC-REQ-016458/A-Bezel Diagnostics – Vehicle speed above 5kph during speaker walk around (TcSE ROIN-291076-1)</w:t>
        </w:r>
        <w:r>
          <w:rPr>
            <w:noProof/>
            <w:webHidden/>
          </w:rPr>
          <w:tab/>
        </w:r>
        <w:r>
          <w:rPr>
            <w:noProof/>
            <w:webHidden/>
          </w:rPr>
          <w:fldChar w:fldCharType="begin"/>
        </w:r>
        <w:r>
          <w:rPr>
            <w:noProof/>
            <w:webHidden/>
          </w:rPr>
          <w:instrText xml:space="preserve"> PAGEREF _Toc957397 \h </w:instrText>
        </w:r>
        <w:r>
          <w:rPr>
            <w:noProof/>
            <w:webHidden/>
          </w:rPr>
        </w:r>
        <w:r>
          <w:rPr>
            <w:noProof/>
            <w:webHidden/>
          </w:rPr>
          <w:fldChar w:fldCharType="separate"/>
        </w:r>
        <w:r>
          <w:rPr>
            <w:noProof/>
            <w:webHidden/>
          </w:rPr>
          <w:t>32</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98" w:history="1">
        <w:r w:rsidRPr="00E86554">
          <w:rPr>
            <w:rStyle w:val="Hyperlink"/>
            <w:noProof/>
          </w:rPr>
          <w:t>6.4.4</w:t>
        </w:r>
        <w:r>
          <w:rPr>
            <w:rFonts w:asciiTheme="minorHAnsi" w:eastAsiaTheme="minorEastAsia" w:hAnsiTheme="minorHAnsi" w:cstheme="minorBidi"/>
            <w:noProof/>
            <w:sz w:val="22"/>
            <w:szCs w:val="22"/>
          </w:rPr>
          <w:tab/>
        </w:r>
        <w:r w:rsidRPr="00E86554">
          <w:rPr>
            <w:rStyle w:val="Hyperlink"/>
            <w:noProof/>
          </w:rPr>
          <w:t>DIAG-UC-REQ-016459/A-Bezel Diagnostics – Internal Bezel Diagnostics Speaker Walk Around Completed (TcSE ROIN-291077-1)</w:t>
        </w:r>
        <w:r>
          <w:rPr>
            <w:noProof/>
            <w:webHidden/>
          </w:rPr>
          <w:tab/>
        </w:r>
        <w:r>
          <w:rPr>
            <w:noProof/>
            <w:webHidden/>
          </w:rPr>
          <w:fldChar w:fldCharType="begin"/>
        </w:r>
        <w:r>
          <w:rPr>
            <w:noProof/>
            <w:webHidden/>
          </w:rPr>
          <w:instrText xml:space="preserve"> PAGEREF _Toc957398 \h </w:instrText>
        </w:r>
        <w:r>
          <w:rPr>
            <w:noProof/>
            <w:webHidden/>
          </w:rPr>
        </w:r>
        <w:r>
          <w:rPr>
            <w:noProof/>
            <w:webHidden/>
          </w:rPr>
          <w:fldChar w:fldCharType="separate"/>
        </w:r>
        <w:r>
          <w:rPr>
            <w:noProof/>
            <w:webHidden/>
          </w:rPr>
          <w:t>32</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399" w:history="1">
        <w:r w:rsidRPr="00E86554">
          <w:rPr>
            <w:rStyle w:val="Hyperlink"/>
            <w:noProof/>
          </w:rPr>
          <w:t>6.4.5</w:t>
        </w:r>
        <w:r>
          <w:rPr>
            <w:rFonts w:asciiTheme="minorHAnsi" w:eastAsiaTheme="minorEastAsia" w:hAnsiTheme="minorHAnsi" w:cstheme="minorBidi"/>
            <w:noProof/>
            <w:sz w:val="22"/>
            <w:szCs w:val="22"/>
          </w:rPr>
          <w:tab/>
        </w:r>
        <w:r w:rsidRPr="00E86554">
          <w:rPr>
            <w:rStyle w:val="Hyperlink"/>
            <w:noProof/>
          </w:rPr>
          <w:t>DIAG-SR-REQ-015065/A-Speaker Walk-Around initiation at entry of Bezel Diagnostic session (TcSE ROIN-129523-2)</w:t>
        </w:r>
        <w:r>
          <w:rPr>
            <w:noProof/>
            <w:webHidden/>
          </w:rPr>
          <w:tab/>
        </w:r>
        <w:r>
          <w:rPr>
            <w:noProof/>
            <w:webHidden/>
          </w:rPr>
          <w:fldChar w:fldCharType="begin"/>
        </w:r>
        <w:r>
          <w:rPr>
            <w:noProof/>
            <w:webHidden/>
          </w:rPr>
          <w:instrText xml:space="preserve"> PAGEREF _Toc957399 \h </w:instrText>
        </w:r>
        <w:r>
          <w:rPr>
            <w:noProof/>
            <w:webHidden/>
          </w:rPr>
        </w:r>
        <w:r>
          <w:rPr>
            <w:noProof/>
            <w:webHidden/>
          </w:rPr>
          <w:fldChar w:fldCharType="separate"/>
        </w:r>
        <w:r>
          <w:rPr>
            <w:noProof/>
            <w:webHidden/>
          </w:rPr>
          <w:t>32</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00" w:history="1">
        <w:r w:rsidRPr="00E86554">
          <w:rPr>
            <w:rStyle w:val="Hyperlink"/>
            <w:noProof/>
          </w:rPr>
          <w:t>6.4.6</w:t>
        </w:r>
        <w:r>
          <w:rPr>
            <w:rFonts w:asciiTheme="minorHAnsi" w:eastAsiaTheme="minorEastAsia" w:hAnsiTheme="minorHAnsi" w:cstheme="minorBidi"/>
            <w:noProof/>
            <w:sz w:val="22"/>
            <w:szCs w:val="22"/>
          </w:rPr>
          <w:tab/>
        </w:r>
        <w:r w:rsidRPr="00E86554">
          <w:rPr>
            <w:rStyle w:val="Hyperlink"/>
            <w:noProof/>
          </w:rPr>
          <w:t>DIAG-SR-REQ-015066/A-Chime operation during Speaker Walk-Around (TcSE ROIN-129524-1)</w:t>
        </w:r>
        <w:r>
          <w:rPr>
            <w:noProof/>
            <w:webHidden/>
          </w:rPr>
          <w:tab/>
        </w:r>
        <w:r>
          <w:rPr>
            <w:noProof/>
            <w:webHidden/>
          </w:rPr>
          <w:fldChar w:fldCharType="begin"/>
        </w:r>
        <w:r>
          <w:rPr>
            <w:noProof/>
            <w:webHidden/>
          </w:rPr>
          <w:instrText xml:space="preserve"> PAGEREF _Toc957400 \h </w:instrText>
        </w:r>
        <w:r>
          <w:rPr>
            <w:noProof/>
            <w:webHidden/>
          </w:rPr>
        </w:r>
        <w:r>
          <w:rPr>
            <w:noProof/>
            <w:webHidden/>
          </w:rPr>
          <w:fldChar w:fldCharType="separate"/>
        </w:r>
        <w:r>
          <w:rPr>
            <w:noProof/>
            <w:webHidden/>
          </w:rPr>
          <w:t>33</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01" w:history="1">
        <w:r w:rsidRPr="00E86554">
          <w:rPr>
            <w:rStyle w:val="Hyperlink"/>
            <w:noProof/>
          </w:rPr>
          <w:t>6.4.7</w:t>
        </w:r>
        <w:r>
          <w:rPr>
            <w:rFonts w:asciiTheme="minorHAnsi" w:eastAsiaTheme="minorEastAsia" w:hAnsiTheme="minorHAnsi" w:cstheme="minorBidi"/>
            <w:noProof/>
            <w:sz w:val="22"/>
            <w:szCs w:val="22"/>
          </w:rPr>
          <w:tab/>
        </w:r>
        <w:r w:rsidRPr="00E86554">
          <w:rPr>
            <w:rStyle w:val="Hyperlink"/>
            <w:noProof/>
          </w:rPr>
          <w:t>DIAG-SR-REQ-015067/B-Module controlling the Speaker Walk-Around function (TcSE ROIN-129525-2)</w:t>
        </w:r>
        <w:r>
          <w:rPr>
            <w:noProof/>
            <w:webHidden/>
          </w:rPr>
          <w:tab/>
        </w:r>
        <w:r>
          <w:rPr>
            <w:noProof/>
            <w:webHidden/>
          </w:rPr>
          <w:fldChar w:fldCharType="begin"/>
        </w:r>
        <w:r>
          <w:rPr>
            <w:noProof/>
            <w:webHidden/>
          </w:rPr>
          <w:instrText xml:space="preserve"> PAGEREF _Toc957401 \h </w:instrText>
        </w:r>
        <w:r>
          <w:rPr>
            <w:noProof/>
            <w:webHidden/>
          </w:rPr>
        </w:r>
        <w:r>
          <w:rPr>
            <w:noProof/>
            <w:webHidden/>
          </w:rPr>
          <w:fldChar w:fldCharType="separate"/>
        </w:r>
        <w:r>
          <w:rPr>
            <w:noProof/>
            <w:webHidden/>
          </w:rPr>
          <w:t>33</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02" w:history="1">
        <w:r w:rsidRPr="00E86554">
          <w:rPr>
            <w:rStyle w:val="Hyperlink"/>
            <w:noProof/>
          </w:rPr>
          <w:t>6.4.8</w:t>
        </w:r>
        <w:r>
          <w:rPr>
            <w:rFonts w:asciiTheme="minorHAnsi" w:eastAsiaTheme="minorEastAsia" w:hAnsiTheme="minorHAnsi" w:cstheme="minorBidi"/>
            <w:noProof/>
            <w:sz w:val="22"/>
            <w:szCs w:val="22"/>
          </w:rPr>
          <w:tab/>
        </w:r>
        <w:r w:rsidRPr="00E86554">
          <w:rPr>
            <w:rStyle w:val="Hyperlink"/>
            <w:noProof/>
          </w:rPr>
          <w:t>DIAG-SR-REQ-015068/A-Cancelling Speaker Walk-Around because vehicle in motion (TcSE ROIN-129526-1)</w:t>
        </w:r>
        <w:r>
          <w:rPr>
            <w:noProof/>
            <w:webHidden/>
          </w:rPr>
          <w:tab/>
        </w:r>
        <w:r>
          <w:rPr>
            <w:noProof/>
            <w:webHidden/>
          </w:rPr>
          <w:fldChar w:fldCharType="begin"/>
        </w:r>
        <w:r>
          <w:rPr>
            <w:noProof/>
            <w:webHidden/>
          </w:rPr>
          <w:instrText xml:space="preserve"> PAGEREF _Toc957402 \h </w:instrText>
        </w:r>
        <w:r>
          <w:rPr>
            <w:noProof/>
            <w:webHidden/>
          </w:rPr>
        </w:r>
        <w:r>
          <w:rPr>
            <w:noProof/>
            <w:webHidden/>
          </w:rPr>
          <w:fldChar w:fldCharType="separate"/>
        </w:r>
        <w:r>
          <w:rPr>
            <w:noProof/>
            <w:webHidden/>
          </w:rPr>
          <w:t>33</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403" w:history="1">
        <w:r w:rsidRPr="00E86554">
          <w:rPr>
            <w:rStyle w:val="Hyperlink"/>
            <w:noProof/>
          </w:rPr>
          <w:t>6.5</w:t>
        </w:r>
        <w:r>
          <w:rPr>
            <w:rFonts w:asciiTheme="minorHAnsi" w:eastAsiaTheme="minorEastAsia" w:hAnsiTheme="minorHAnsi" w:cstheme="minorBidi"/>
            <w:i w:val="0"/>
            <w:noProof/>
            <w:sz w:val="22"/>
            <w:szCs w:val="22"/>
          </w:rPr>
          <w:tab/>
        </w:r>
        <w:r w:rsidRPr="00E86554">
          <w:rPr>
            <w:rStyle w:val="Hyperlink"/>
            <w:noProof/>
          </w:rPr>
          <w:t>DIAG-FUN-REQ-016460/A-Bezel Diagnostic Activation Events (TcSE ROIN-291279-1)</w:t>
        </w:r>
        <w:r>
          <w:rPr>
            <w:noProof/>
            <w:webHidden/>
          </w:rPr>
          <w:tab/>
        </w:r>
        <w:r>
          <w:rPr>
            <w:noProof/>
            <w:webHidden/>
          </w:rPr>
          <w:fldChar w:fldCharType="begin"/>
        </w:r>
        <w:r>
          <w:rPr>
            <w:noProof/>
            <w:webHidden/>
          </w:rPr>
          <w:instrText xml:space="preserve"> PAGEREF _Toc957403 \h </w:instrText>
        </w:r>
        <w:r>
          <w:rPr>
            <w:noProof/>
            <w:webHidden/>
          </w:rPr>
        </w:r>
        <w:r>
          <w:rPr>
            <w:noProof/>
            <w:webHidden/>
          </w:rPr>
          <w:fldChar w:fldCharType="separate"/>
        </w:r>
        <w:r>
          <w:rPr>
            <w:noProof/>
            <w:webHidden/>
          </w:rPr>
          <w:t>34</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04" w:history="1">
        <w:r w:rsidRPr="00E86554">
          <w:rPr>
            <w:rStyle w:val="Hyperlink"/>
            <w:noProof/>
          </w:rPr>
          <w:t>6.5.1</w:t>
        </w:r>
        <w:r>
          <w:rPr>
            <w:rFonts w:asciiTheme="minorHAnsi" w:eastAsiaTheme="minorEastAsia" w:hAnsiTheme="minorHAnsi" w:cstheme="minorBidi"/>
            <w:noProof/>
            <w:sz w:val="22"/>
            <w:szCs w:val="22"/>
          </w:rPr>
          <w:tab/>
        </w:r>
        <w:r w:rsidRPr="00E86554">
          <w:rPr>
            <w:rStyle w:val="Hyperlink"/>
            <w:noProof/>
          </w:rPr>
          <w:t>DIAG-UC-REQ-016461/A-Bezel Diagnostics – Main Menu (TcSE ROIN-291070-1)</w:t>
        </w:r>
        <w:r>
          <w:rPr>
            <w:noProof/>
            <w:webHidden/>
          </w:rPr>
          <w:tab/>
        </w:r>
        <w:r>
          <w:rPr>
            <w:noProof/>
            <w:webHidden/>
          </w:rPr>
          <w:fldChar w:fldCharType="begin"/>
        </w:r>
        <w:r>
          <w:rPr>
            <w:noProof/>
            <w:webHidden/>
          </w:rPr>
          <w:instrText xml:space="preserve"> PAGEREF _Toc957404 \h </w:instrText>
        </w:r>
        <w:r>
          <w:rPr>
            <w:noProof/>
            <w:webHidden/>
          </w:rPr>
        </w:r>
        <w:r>
          <w:rPr>
            <w:noProof/>
            <w:webHidden/>
          </w:rPr>
          <w:fldChar w:fldCharType="separate"/>
        </w:r>
        <w:r>
          <w:rPr>
            <w:noProof/>
            <w:webHidden/>
          </w:rPr>
          <w:t>34</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05" w:history="1">
        <w:r w:rsidRPr="00E86554">
          <w:rPr>
            <w:rStyle w:val="Hyperlink"/>
            <w:noProof/>
          </w:rPr>
          <w:t>6.5.2</w:t>
        </w:r>
        <w:r>
          <w:rPr>
            <w:rFonts w:asciiTheme="minorHAnsi" w:eastAsiaTheme="minorEastAsia" w:hAnsiTheme="minorHAnsi" w:cstheme="minorBidi"/>
            <w:noProof/>
            <w:sz w:val="22"/>
            <w:szCs w:val="22"/>
          </w:rPr>
          <w:tab/>
        </w:r>
        <w:r w:rsidRPr="00E86554">
          <w:rPr>
            <w:rStyle w:val="Hyperlink"/>
            <w:noProof/>
          </w:rPr>
          <w:t>DIAG-UC-REQ-016462/A-Bezel Diagnostics – Module Specific Sub menu (TcSE ROIN-291071-1)</w:t>
        </w:r>
        <w:r>
          <w:rPr>
            <w:noProof/>
            <w:webHidden/>
          </w:rPr>
          <w:tab/>
        </w:r>
        <w:r>
          <w:rPr>
            <w:noProof/>
            <w:webHidden/>
          </w:rPr>
          <w:fldChar w:fldCharType="begin"/>
        </w:r>
        <w:r>
          <w:rPr>
            <w:noProof/>
            <w:webHidden/>
          </w:rPr>
          <w:instrText xml:space="preserve"> PAGEREF _Toc957405 \h </w:instrText>
        </w:r>
        <w:r>
          <w:rPr>
            <w:noProof/>
            <w:webHidden/>
          </w:rPr>
        </w:r>
        <w:r>
          <w:rPr>
            <w:noProof/>
            <w:webHidden/>
          </w:rPr>
          <w:fldChar w:fldCharType="separate"/>
        </w:r>
        <w:r>
          <w:rPr>
            <w:noProof/>
            <w:webHidden/>
          </w:rPr>
          <w:t>34</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06" w:history="1">
        <w:r w:rsidRPr="00E86554">
          <w:rPr>
            <w:rStyle w:val="Hyperlink"/>
            <w:noProof/>
          </w:rPr>
          <w:t>6.5.3</w:t>
        </w:r>
        <w:r>
          <w:rPr>
            <w:rFonts w:asciiTheme="minorHAnsi" w:eastAsiaTheme="minorEastAsia" w:hAnsiTheme="minorHAnsi" w:cstheme="minorBidi"/>
            <w:noProof/>
            <w:sz w:val="22"/>
            <w:szCs w:val="22"/>
          </w:rPr>
          <w:tab/>
        </w:r>
        <w:r w:rsidRPr="00E86554">
          <w:rPr>
            <w:rStyle w:val="Hyperlink"/>
            <w:noProof/>
          </w:rPr>
          <w:t>DIAG-UC-REQ-016463/B-Bezel Diagnostics – Component Part Numbers (TcSE ROIN-291072-1)</w:t>
        </w:r>
        <w:r>
          <w:rPr>
            <w:noProof/>
            <w:webHidden/>
          </w:rPr>
          <w:tab/>
        </w:r>
        <w:r>
          <w:rPr>
            <w:noProof/>
            <w:webHidden/>
          </w:rPr>
          <w:fldChar w:fldCharType="begin"/>
        </w:r>
        <w:r>
          <w:rPr>
            <w:noProof/>
            <w:webHidden/>
          </w:rPr>
          <w:instrText xml:space="preserve"> PAGEREF _Toc957406 \h </w:instrText>
        </w:r>
        <w:r>
          <w:rPr>
            <w:noProof/>
            <w:webHidden/>
          </w:rPr>
        </w:r>
        <w:r>
          <w:rPr>
            <w:noProof/>
            <w:webHidden/>
          </w:rPr>
          <w:fldChar w:fldCharType="separate"/>
        </w:r>
        <w:r>
          <w:rPr>
            <w:noProof/>
            <w:webHidden/>
          </w:rPr>
          <w:t>34</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07" w:history="1">
        <w:r w:rsidRPr="00E86554">
          <w:rPr>
            <w:rStyle w:val="Hyperlink"/>
            <w:noProof/>
          </w:rPr>
          <w:t>6.5.4</w:t>
        </w:r>
        <w:r>
          <w:rPr>
            <w:rFonts w:asciiTheme="minorHAnsi" w:eastAsiaTheme="minorEastAsia" w:hAnsiTheme="minorHAnsi" w:cstheme="minorBidi"/>
            <w:noProof/>
            <w:sz w:val="22"/>
            <w:szCs w:val="22"/>
          </w:rPr>
          <w:tab/>
        </w:r>
        <w:r w:rsidRPr="00E86554">
          <w:rPr>
            <w:rStyle w:val="Hyperlink"/>
            <w:noProof/>
          </w:rPr>
          <w:t>DIAG-UC-REQ-016464/A-Bezel Diagnostics – SDARS ESN (TcSE ROIN-291073-1)</w:t>
        </w:r>
        <w:r>
          <w:rPr>
            <w:noProof/>
            <w:webHidden/>
          </w:rPr>
          <w:tab/>
        </w:r>
        <w:r>
          <w:rPr>
            <w:noProof/>
            <w:webHidden/>
          </w:rPr>
          <w:fldChar w:fldCharType="begin"/>
        </w:r>
        <w:r>
          <w:rPr>
            <w:noProof/>
            <w:webHidden/>
          </w:rPr>
          <w:instrText xml:space="preserve"> PAGEREF _Toc957407 \h </w:instrText>
        </w:r>
        <w:r>
          <w:rPr>
            <w:noProof/>
            <w:webHidden/>
          </w:rPr>
        </w:r>
        <w:r>
          <w:rPr>
            <w:noProof/>
            <w:webHidden/>
          </w:rPr>
          <w:fldChar w:fldCharType="separate"/>
        </w:r>
        <w:r>
          <w:rPr>
            <w:noProof/>
            <w:webHidden/>
          </w:rPr>
          <w:t>35</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08" w:history="1">
        <w:r w:rsidRPr="00E86554">
          <w:rPr>
            <w:rStyle w:val="Hyperlink"/>
            <w:noProof/>
          </w:rPr>
          <w:t>6.5.5</w:t>
        </w:r>
        <w:r>
          <w:rPr>
            <w:rFonts w:asciiTheme="minorHAnsi" w:eastAsiaTheme="minorEastAsia" w:hAnsiTheme="minorHAnsi" w:cstheme="minorBidi"/>
            <w:noProof/>
            <w:sz w:val="22"/>
            <w:szCs w:val="22"/>
          </w:rPr>
          <w:tab/>
        </w:r>
        <w:r w:rsidRPr="00E86554">
          <w:rPr>
            <w:rStyle w:val="Hyperlink"/>
            <w:noProof/>
          </w:rPr>
          <w:t>DIAG-UC-REQ-016465/A-Bezel Diagnostics – AM/FM Signal Strength (TcSE ROIN-291074-1)</w:t>
        </w:r>
        <w:r>
          <w:rPr>
            <w:noProof/>
            <w:webHidden/>
          </w:rPr>
          <w:tab/>
        </w:r>
        <w:r>
          <w:rPr>
            <w:noProof/>
            <w:webHidden/>
          </w:rPr>
          <w:fldChar w:fldCharType="begin"/>
        </w:r>
        <w:r>
          <w:rPr>
            <w:noProof/>
            <w:webHidden/>
          </w:rPr>
          <w:instrText xml:space="preserve"> PAGEREF _Toc957408 \h </w:instrText>
        </w:r>
        <w:r>
          <w:rPr>
            <w:noProof/>
            <w:webHidden/>
          </w:rPr>
        </w:r>
        <w:r>
          <w:rPr>
            <w:noProof/>
            <w:webHidden/>
          </w:rPr>
          <w:fldChar w:fldCharType="separate"/>
        </w:r>
        <w:r>
          <w:rPr>
            <w:noProof/>
            <w:webHidden/>
          </w:rPr>
          <w:t>35</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09" w:history="1">
        <w:r w:rsidRPr="00E86554">
          <w:rPr>
            <w:rStyle w:val="Hyperlink"/>
            <w:noProof/>
          </w:rPr>
          <w:t>6.5.6</w:t>
        </w:r>
        <w:r>
          <w:rPr>
            <w:rFonts w:asciiTheme="minorHAnsi" w:eastAsiaTheme="minorEastAsia" w:hAnsiTheme="minorHAnsi" w:cstheme="minorBidi"/>
            <w:noProof/>
            <w:sz w:val="22"/>
            <w:szCs w:val="22"/>
          </w:rPr>
          <w:tab/>
        </w:r>
        <w:r w:rsidRPr="00E86554">
          <w:rPr>
            <w:rStyle w:val="Hyperlink"/>
            <w:noProof/>
          </w:rPr>
          <w:t>DIAG-SR-REQ-015070/A-Signals to enter a Bezel Diagnostic session (TcSE ROIN-129527-1)</w:t>
        </w:r>
        <w:r>
          <w:rPr>
            <w:noProof/>
            <w:webHidden/>
          </w:rPr>
          <w:tab/>
        </w:r>
        <w:r>
          <w:rPr>
            <w:noProof/>
            <w:webHidden/>
          </w:rPr>
          <w:fldChar w:fldCharType="begin"/>
        </w:r>
        <w:r>
          <w:rPr>
            <w:noProof/>
            <w:webHidden/>
          </w:rPr>
          <w:instrText xml:space="preserve"> PAGEREF _Toc957409 \h </w:instrText>
        </w:r>
        <w:r>
          <w:rPr>
            <w:noProof/>
            <w:webHidden/>
          </w:rPr>
        </w:r>
        <w:r>
          <w:rPr>
            <w:noProof/>
            <w:webHidden/>
          </w:rPr>
          <w:fldChar w:fldCharType="separate"/>
        </w:r>
        <w:r>
          <w:rPr>
            <w:noProof/>
            <w:webHidden/>
          </w:rPr>
          <w:t>35</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10" w:history="1">
        <w:r w:rsidRPr="00E86554">
          <w:rPr>
            <w:rStyle w:val="Hyperlink"/>
            <w:noProof/>
          </w:rPr>
          <w:t>6.5.7</w:t>
        </w:r>
        <w:r>
          <w:rPr>
            <w:rFonts w:asciiTheme="minorHAnsi" w:eastAsiaTheme="minorEastAsia" w:hAnsiTheme="minorHAnsi" w:cstheme="minorBidi"/>
            <w:noProof/>
            <w:sz w:val="22"/>
            <w:szCs w:val="22"/>
          </w:rPr>
          <w:tab/>
        </w:r>
        <w:r w:rsidRPr="00E86554">
          <w:rPr>
            <w:rStyle w:val="Hyperlink"/>
            <w:noProof/>
          </w:rPr>
          <w:t>DIAG-SR-REQ-015071/A-Signals to identify what Bezel Diagnostic operation to perform (TcSE ROIN-129528-1)</w:t>
        </w:r>
        <w:r>
          <w:rPr>
            <w:noProof/>
            <w:webHidden/>
          </w:rPr>
          <w:tab/>
        </w:r>
        <w:r>
          <w:rPr>
            <w:noProof/>
            <w:webHidden/>
          </w:rPr>
          <w:fldChar w:fldCharType="begin"/>
        </w:r>
        <w:r>
          <w:rPr>
            <w:noProof/>
            <w:webHidden/>
          </w:rPr>
          <w:instrText xml:space="preserve"> PAGEREF _Toc957410 \h </w:instrText>
        </w:r>
        <w:r>
          <w:rPr>
            <w:noProof/>
            <w:webHidden/>
          </w:rPr>
        </w:r>
        <w:r>
          <w:rPr>
            <w:noProof/>
            <w:webHidden/>
          </w:rPr>
          <w:fldChar w:fldCharType="separate"/>
        </w:r>
        <w:r>
          <w:rPr>
            <w:noProof/>
            <w:webHidden/>
          </w:rPr>
          <w:t>35</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11" w:history="1">
        <w:r w:rsidRPr="00E86554">
          <w:rPr>
            <w:rStyle w:val="Hyperlink"/>
            <w:noProof/>
          </w:rPr>
          <w:t>6.5.8</w:t>
        </w:r>
        <w:r>
          <w:rPr>
            <w:rFonts w:asciiTheme="minorHAnsi" w:eastAsiaTheme="minorEastAsia" w:hAnsiTheme="minorHAnsi" w:cstheme="minorBidi"/>
            <w:noProof/>
            <w:sz w:val="22"/>
            <w:szCs w:val="22"/>
          </w:rPr>
          <w:tab/>
        </w:r>
        <w:r w:rsidRPr="00E86554">
          <w:rPr>
            <w:rStyle w:val="Hyperlink"/>
            <w:noProof/>
          </w:rPr>
          <w:t>DIAG-SR-REQ-015072/A-Identification of the module to perform the Bezel Diagnostic operation (TcSE ROIN-129529-1)</w:t>
        </w:r>
        <w:r>
          <w:rPr>
            <w:noProof/>
            <w:webHidden/>
          </w:rPr>
          <w:tab/>
        </w:r>
        <w:r>
          <w:rPr>
            <w:noProof/>
            <w:webHidden/>
          </w:rPr>
          <w:fldChar w:fldCharType="begin"/>
        </w:r>
        <w:r>
          <w:rPr>
            <w:noProof/>
            <w:webHidden/>
          </w:rPr>
          <w:instrText xml:space="preserve"> PAGEREF _Toc957411 \h </w:instrText>
        </w:r>
        <w:r>
          <w:rPr>
            <w:noProof/>
            <w:webHidden/>
          </w:rPr>
        </w:r>
        <w:r>
          <w:rPr>
            <w:noProof/>
            <w:webHidden/>
          </w:rPr>
          <w:fldChar w:fldCharType="separate"/>
        </w:r>
        <w:r>
          <w:rPr>
            <w:noProof/>
            <w:webHidden/>
          </w:rPr>
          <w:t>36</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12" w:history="1">
        <w:r w:rsidRPr="00E86554">
          <w:rPr>
            <w:rStyle w:val="Hyperlink"/>
            <w:noProof/>
          </w:rPr>
          <w:t>6.5.9</w:t>
        </w:r>
        <w:r>
          <w:rPr>
            <w:rFonts w:asciiTheme="minorHAnsi" w:eastAsiaTheme="minorEastAsia" w:hAnsiTheme="minorHAnsi" w:cstheme="minorBidi"/>
            <w:noProof/>
            <w:sz w:val="22"/>
            <w:szCs w:val="22"/>
          </w:rPr>
          <w:tab/>
        </w:r>
        <w:r w:rsidRPr="00E86554">
          <w:rPr>
            <w:rStyle w:val="Hyperlink"/>
            <w:noProof/>
          </w:rPr>
          <w:t>DIAG-SR-REQ-015073/A-Initiation of Speaker Walk-Around (TcSE ROIN-129530-1)</w:t>
        </w:r>
        <w:r>
          <w:rPr>
            <w:noProof/>
            <w:webHidden/>
          </w:rPr>
          <w:tab/>
        </w:r>
        <w:r>
          <w:rPr>
            <w:noProof/>
            <w:webHidden/>
          </w:rPr>
          <w:fldChar w:fldCharType="begin"/>
        </w:r>
        <w:r>
          <w:rPr>
            <w:noProof/>
            <w:webHidden/>
          </w:rPr>
          <w:instrText xml:space="preserve"> PAGEREF _Toc957412 \h </w:instrText>
        </w:r>
        <w:r>
          <w:rPr>
            <w:noProof/>
            <w:webHidden/>
          </w:rPr>
        </w:r>
        <w:r>
          <w:rPr>
            <w:noProof/>
            <w:webHidden/>
          </w:rPr>
          <w:fldChar w:fldCharType="separate"/>
        </w:r>
        <w:r>
          <w:rPr>
            <w:noProof/>
            <w:webHidden/>
          </w:rPr>
          <w:t>36</w:t>
        </w:r>
        <w:r>
          <w:rPr>
            <w:noProof/>
            <w:webHidden/>
          </w:rPr>
          <w:fldChar w:fldCharType="end"/>
        </w:r>
      </w:hyperlink>
    </w:p>
    <w:p w:rsidR="00AC2554" w:rsidRDefault="00AC2554">
      <w:pPr>
        <w:pStyle w:val="TOC3"/>
        <w:tabs>
          <w:tab w:val="left" w:pos="1320"/>
          <w:tab w:val="right" w:leader="dot" w:pos="11107"/>
        </w:tabs>
        <w:rPr>
          <w:rFonts w:asciiTheme="minorHAnsi" w:eastAsiaTheme="minorEastAsia" w:hAnsiTheme="minorHAnsi" w:cstheme="minorBidi"/>
          <w:noProof/>
          <w:sz w:val="22"/>
          <w:szCs w:val="22"/>
        </w:rPr>
      </w:pPr>
      <w:hyperlink w:anchor="_Toc957413" w:history="1">
        <w:r w:rsidRPr="00E86554">
          <w:rPr>
            <w:rStyle w:val="Hyperlink"/>
            <w:noProof/>
          </w:rPr>
          <w:t>6.5.10</w:t>
        </w:r>
        <w:r>
          <w:rPr>
            <w:rFonts w:asciiTheme="minorHAnsi" w:eastAsiaTheme="minorEastAsia" w:hAnsiTheme="minorHAnsi" w:cstheme="minorBidi"/>
            <w:noProof/>
            <w:sz w:val="22"/>
            <w:szCs w:val="22"/>
          </w:rPr>
          <w:tab/>
        </w:r>
        <w:r w:rsidRPr="00E86554">
          <w:rPr>
            <w:rStyle w:val="Hyperlink"/>
            <w:noProof/>
          </w:rPr>
          <w:t>DIAG-SR-REQ-015074/A-Signal to cancel a Bezel Diagnostic session (TcSE ROIN-129531-1)</w:t>
        </w:r>
        <w:r>
          <w:rPr>
            <w:noProof/>
            <w:webHidden/>
          </w:rPr>
          <w:tab/>
        </w:r>
        <w:r>
          <w:rPr>
            <w:noProof/>
            <w:webHidden/>
          </w:rPr>
          <w:fldChar w:fldCharType="begin"/>
        </w:r>
        <w:r>
          <w:rPr>
            <w:noProof/>
            <w:webHidden/>
          </w:rPr>
          <w:instrText xml:space="preserve"> PAGEREF _Toc957413 \h </w:instrText>
        </w:r>
        <w:r>
          <w:rPr>
            <w:noProof/>
            <w:webHidden/>
          </w:rPr>
        </w:r>
        <w:r>
          <w:rPr>
            <w:noProof/>
            <w:webHidden/>
          </w:rPr>
          <w:fldChar w:fldCharType="separate"/>
        </w:r>
        <w:r>
          <w:rPr>
            <w:noProof/>
            <w:webHidden/>
          </w:rPr>
          <w:t>36</w:t>
        </w:r>
        <w:r>
          <w:rPr>
            <w:noProof/>
            <w:webHidden/>
          </w:rPr>
          <w:fldChar w:fldCharType="end"/>
        </w:r>
      </w:hyperlink>
    </w:p>
    <w:p w:rsidR="00AC2554" w:rsidRDefault="00AC2554">
      <w:pPr>
        <w:pStyle w:val="TOC3"/>
        <w:tabs>
          <w:tab w:val="left" w:pos="1320"/>
          <w:tab w:val="right" w:leader="dot" w:pos="11107"/>
        </w:tabs>
        <w:rPr>
          <w:rFonts w:asciiTheme="minorHAnsi" w:eastAsiaTheme="minorEastAsia" w:hAnsiTheme="minorHAnsi" w:cstheme="minorBidi"/>
          <w:noProof/>
          <w:sz w:val="22"/>
          <w:szCs w:val="22"/>
        </w:rPr>
      </w:pPr>
      <w:hyperlink w:anchor="_Toc957414" w:history="1">
        <w:r w:rsidRPr="00E86554">
          <w:rPr>
            <w:rStyle w:val="Hyperlink"/>
            <w:noProof/>
          </w:rPr>
          <w:t>6.5.11</w:t>
        </w:r>
        <w:r>
          <w:rPr>
            <w:rFonts w:asciiTheme="minorHAnsi" w:eastAsiaTheme="minorEastAsia" w:hAnsiTheme="minorHAnsi" w:cstheme="minorBidi"/>
            <w:noProof/>
            <w:sz w:val="22"/>
            <w:szCs w:val="22"/>
          </w:rPr>
          <w:tab/>
        </w:r>
        <w:r w:rsidRPr="00E86554">
          <w:rPr>
            <w:rStyle w:val="Hyperlink"/>
            <w:noProof/>
          </w:rPr>
          <w:t>DIAG-SR-REQ-015075/A-Bezel Diagnostic HMI Output (TcSE ROIN-129532-1)</w:t>
        </w:r>
        <w:r>
          <w:rPr>
            <w:noProof/>
            <w:webHidden/>
          </w:rPr>
          <w:tab/>
        </w:r>
        <w:r>
          <w:rPr>
            <w:noProof/>
            <w:webHidden/>
          </w:rPr>
          <w:fldChar w:fldCharType="begin"/>
        </w:r>
        <w:r>
          <w:rPr>
            <w:noProof/>
            <w:webHidden/>
          </w:rPr>
          <w:instrText xml:space="preserve"> PAGEREF _Toc957414 \h </w:instrText>
        </w:r>
        <w:r>
          <w:rPr>
            <w:noProof/>
            <w:webHidden/>
          </w:rPr>
        </w:r>
        <w:r>
          <w:rPr>
            <w:noProof/>
            <w:webHidden/>
          </w:rPr>
          <w:fldChar w:fldCharType="separate"/>
        </w:r>
        <w:r>
          <w:rPr>
            <w:noProof/>
            <w:webHidden/>
          </w:rPr>
          <w:t>36</w:t>
        </w:r>
        <w:r>
          <w:rPr>
            <w:noProof/>
            <w:webHidden/>
          </w:rPr>
          <w:fldChar w:fldCharType="end"/>
        </w:r>
      </w:hyperlink>
    </w:p>
    <w:p w:rsidR="00AC2554" w:rsidRDefault="00AC2554">
      <w:pPr>
        <w:pStyle w:val="TOC3"/>
        <w:tabs>
          <w:tab w:val="left" w:pos="1320"/>
          <w:tab w:val="right" w:leader="dot" w:pos="11107"/>
        </w:tabs>
        <w:rPr>
          <w:rFonts w:asciiTheme="minorHAnsi" w:eastAsiaTheme="minorEastAsia" w:hAnsiTheme="minorHAnsi" w:cstheme="minorBidi"/>
          <w:noProof/>
          <w:sz w:val="22"/>
          <w:szCs w:val="22"/>
        </w:rPr>
      </w:pPr>
      <w:hyperlink w:anchor="_Toc957415" w:history="1">
        <w:r w:rsidRPr="00E86554">
          <w:rPr>
            <w:rStyle w:val="Hyperlink"/>
            <w:noProof/>
          </w:rPr>
          <w:t>6.5.12</w:t>
        </w:r>
        <w:r>
          <w:rPr>
            <w:rFonts w:asciiTheme="minorHAnsi" w:eastAsiaTheme="minorEastAsia" w:hAnsiTheme="minorHAnsi" w:cstheme="minorBidi"/>
            <w:noProof/>
            <w:sz w:val="22"/>
            <w:szCs w:val="22"/>
          </w:rPr>
          <w:tab/>
        </w:r>
        <w:r w:rsidRPr="00E86554">
          <w:rPr>
            <w:rStyle w:val="Hyperlink"/>
            <w:noProof/>
          </w:rPr>
          <w:t>DIAG-SR-REQ-015076/A-Bezel Diagnostic Default Session (TcSE ROIN-129533-1)</w:t>
        </w:r>
        <w:r>
          <w:rPr>
            <w:noProof/>
            <w:webHidden/>
          </w:rPr>
          <w:tab/>
        </w:r>
        <w:r>
          <w:rPr>
            <w:noProof/>
            <w:webHidden/>
          </w:rPr>
          <w:fldChar w:fldCharType="begin"/>
        </w:r>
        <w:r>
          <w:rPr>
            <w:noProof/>
            <w:webHidden/>
          </w:rPr>
          <w:instrText xml:space="preserve"> PAGEREF _Toc957415 \h </w:instrText>
        </w:r>
        <w:r>
          <w:rPr>
            <w:noProof/>
            <w:webHidden/>
          </w:rPr>
        </w:r>
        <w:r>
          <w:rPr>
            <w:noProof/>
            <w:webHidden/>
          </w:rPr>
          <w:fldChar w:fldCharType="separate"/>
        </w:r>
        <w:r>
          <w:rPr>
            <w:noProof/>
            <w:webHidden/>
          </w:rPr>
          <w:t>36</w:t>
        </w:r>
        <w:r>
          <w:rPr>
            <w:noProof/>
            <w:webHidden/>
          </w:rPr>
          <w:fldChar w:fldCharType="end"/>
        </w:r>
      </w:hyperlink>
    </w:p>
    <w:p w:rsidR="00AC2554" w:rsidRDefault="00AC2554">
      <w:pPr>
        <w:pStyle w:val="TOC3"/>
        <w:tabs>
          <w:tab w:val="left" w:pos="1320"/>
          <w:tab w:val="right" w:leader="dot" w:pos="11107"/>
        </w:tabs>
        <w:rPr>
          <w:rFonts w:asciiTheme="minorHAnsi" w:eastAsiaTheme="minorEastAsia" w:hAnsiTheme="minorHAnsi" w:cstheme="minorBidi"/>
          <w:noProof/>
          <w:sz w:val="22"/>
          <w:szCs w:val="22"/>
        </w:rPr>
      </w:pPr>
      <w:hyperlink w:anchor="_Toc957416" w:history="1">
        <w:r w:rsidRPr="00E86554">
          <w:rPr>
            <w:rStyle w:val="Hyperlink"/>
            <w:noProof/>
          </w:rPr>
          <w:t>6.5.13</w:t>
        </w:r>
        <w:r>
          <w:rPr>
            <w:rFonts w:asciiTheme="minorHAnsi" w:eastAsiaTheme="minorEastAsia" w:hAnsiTheme="minorHAnsi" w:cstheme="minorBidi"/>
            <w:noProof/>
            <w:sz w:val="22"/>
            <w:szCs w:val="22"/>
          </w:rPr>
          <w:tab/>
        </w:r>
        <w:r w:rsidRPr="00E86554">
          <w:rPr>
            <w:rStyle w:val="Hyperlink"/>
            <w:noProof/>
          </w:rPr>
          <w:t>DIAG-REQ-015077/A-AAM module (TcSE ROIN-304169-1)</w:t>
        </w:r>
        <w:r>
          <w:rPr>
            <w:noProof/>
            <w:webHidden/>
          </w:rPr>
          <w:tab/>
        </w:r>
        <w:r>
          <w:rPr>
            <w:noProof/>
            <w:webHidden/>
          </w:rPr>
          <w:fldChar w:fldCharType="begin"/>
        </w:r>
        <w:r>
          <w:rPr>
            <w:noProof/>
            <w:webHidden/>
          </w:rPr>
          <w:instrText xml:space="preserve"> PAGEREF _Toc957416 \h </w:instrText>
        </w:r>
        <w:r>
          <w:rPr>
            <w:noProof/>
            <w:webHidden/>
          </w:rPr>
        </w:r>
        <w:r>
          <w:rPr>
            <w:noProof/>
            <w:webHidden/>
          </w:rPr>
          <w:fldChar w:fldCharType="separate"/>
        </w:r>
        <w:r>
          <w:rPr>
            <w:noProof/>
            <w:webHidden/>
          </w:rPr>
          <w:t>36</w:t>
        </w:r>
        <w:r>
          <w:rPr>
            <w:noProof/>
            <w:webHidden/>
          </w:rPr>
          <w:fldChar w:fldCharType="end"/>
        </w:r>
      </w:hyperlink>
    </w:p>
    <w:p w:rsidR="00AC2554" w:rsidRDefault="00AC2554">
      <w:pPr>
        <w:pStyle w:val="TOC3"/>
        <w:tabs>
          <w:tab w:val="left" w:pos="1320"/>
          <w:tab w:val="right" w:leader="dot" w:pos="11107"/>
        </w:tabs>
        <w:rPr>
          <w:rFonts w:asciiTheme="minorHAnsi" w:eastAsiaTheme="minorEastAsia" w:hAnsiTheme="minorHAnsi" w:cstheme="minorBidi"/>
          <w:noProof/>
          <w:sz w:val="22"/>
          <w:szCs w:val="22"/>
        </w:rPr>
      </w:pPr>
      <w:hyperlink w:anchor="_Toc957417" w:history="1">
        <w:r w:rsidRPr="00E86554">
          <w:rPr>
            <w:rStyle w:val="Hyperlink"/>
            <w:noProof/>
          </w:rPr>
          <w:t>6.5.14</w:t>
        </w:r>
        <w:r>
          <w:rPr>
            <w:rFonts w:asciiTheme="minorHAnsi" w:eastAsiaTheme="minorEastAsia" w:hAnsiTheme="minorHAnsi" w:cstheme="minorBidi"/>
            <w:noProof/>
            <w:sz w:val="22"/>
            <w:szCs w:val="22"/>
          </w:rPr>
          <w:tab/>
        </w:r>
        <w:r w:rsidRPr="00E86554">
          <w:rPr>
            <w:rStyle w:val="Hyperlink"/>
            <w:noProof/>
          </w:rPr>
          <w:t>Sequence Diagrams</w:t>
        </w:r>
        <w:r>
          <w:rPr>
            <w:noProof/>
            <w:webHidden/>
          </w:rPr>
          <w:tab/>
        </w:r>
        <w:r>
          <w:rPr>
            <w:noProof/>
            <w:webHidden/>
          </w:rPr>
          <w:fldChar w:fldCharType="begin"/>
        </w:r>
        <w:r>
          <w:rPr>
            <w:noProof/>
            <w:webHidden/>
          </w:rPr>
          <w:instrText xml:space="preserve"> PAGEREF _Toc957417 \h </w:instrText>
        </w:r>
        <w:r>
          <w:rPr>
            <w:noProof/>
            <w:webHidden/>
          </w:rPr>
        </w:r>
        <w:r>
          <w:rPr>
            <w:noProof/>
            <w:webHidden/>
          </w:rPr>
          <w:fldChar w:fldCharType="separate"/>
        </w:r>
        <w:r>
          <w:rPr>
            <w:noProof/>
            <w:webHidden/>
          </w:rPr>
          <w:t>36</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418" w:history="1">
        <w:r w:rsidRPr="00E86554">
          <w:rPr>
            <w:rStyle w:val="Hyperlink"/>
            <w:noProof/>
          </w:rPr>
          <w:t>6.6</w:t>
        </w:r>
        <w:r>
          <w:rPr>
            <w:rFonts w:asciiTheme="minorHAnsi" w:eastAsiaTheme="minorEastAsia" w:hAnsiTheme="minorHAnsi" w:cstheme="minorBidi"/>
            <w:i w:val="0"/>
            <w:noProof/>
            <w:sz w:val="22"/>
            <w:szCs w:val="22"/>
          </w:rPr>
          <w:tab/>
        </w:r>
        <w:r w:rsidRPr="00E86554">
          <w:rPr>
            <w:rStyle w:val="Hyperlink"/>
            <w:noProof/>
          </w:rPr>
          <w:t>DIAG-FUN-REQ-115753/A-Bezel Diagnostics LIN Extended Part Number Readout</w:t>
        </w:r>
        <w:r>
          <w:rPr>
            <w:noProof/>
            <w:webHidden/>
          </w:rPr>
          <w:tab/>
        </w:r>
        <w:r>
          <w:rPr>
            <w:noProof/>
            <w:webHidden/>
          </w:rPr>
          <w:fldChar w:fldCharType="begin"/>
        </w:r>
        <w:r>
          <w:rPr>
            <w:noProof/>
            <w:webHidden/>
          </w:rPr>
          <w:instrText xml:space="preserve"> PAGEREF _Toc957418 \h </w:instrText>
        </w:r>
        <w:r>
          <w:rPr>
            <w:noProof/>
            <w:webHidden/>
          </w:rPr>
        </w:r>
        <w:r>
          <w:rPr>
            <w:noProof/>
            <w:webHidden/>
          </w:rPr>
          <w:fldChar w:fldCharType="separate"/>
        </w:r>
        <w:r>
          <w:rPr>
            <w:noProof/>
            <w:webHidden/>
          </w:rPr>
          <w:t>38</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19" w:history="1">
        <w:r w:rsidRPr="00E86554">
          <w:rPr>
            <w:rStyle w:val="Hyperlink"/>
            <w:noProof/>
          </w:rPr>
          <w:t>6.6.1</w:t>
        </w:r>
        <w:r>
          <w:rPr>
            <w:rFonts w:asciiTheme="minorHAnsi" w:eastAsiaTheme="minorEastAsia" w:hAnsiTheme="minorHAnsi" w:cstheme="minorBidi"/>
            <w:noProof/>
            <w:sz w:val="22"/>
            <w:szCs w:val="22"/>
          </w:rPr>
          <w:tab/>
        </w:r>
        <w:r w:rsidRPr="00E86554">
          <w:rPr>
            <w:rStyle w:val="Hyperlink"/>
            <w:noProof/>
          </w:rPr>
          <w:t>DIAG-SR-REQ-115754/A-Signal Flow</w:t>
        </w:r>
        <w:r>
          <w:rPr>
            <w:noProof/>
            <w:webHidden/>
          </w:rPr>
          <w:tab/>
        </w:r>
        <w:r>
          <w:rPr>
            <w:noProof/>
            <w:webHidden/>
          </w:rPr>
          <w:fldChar w:fldCharType="begin"/>
        </w:r>
        <w:r>
          <w:rPr>
            <w:noProof/>
            <w:webHidden/>
          </w:rPr>
          <w:instrText xml:space="preserve"> PAGEREF _Toc957419 \h </w:instrText>
        </w:r>
        <w:r>
          <w:rPr>
            <w:noProof/>
            <w:webHidden/>
          </w:rPr>
        </w:r>
        <w:r>
          <w:rPr>
            <w:noProof/>
            <w:webHidden/>
          </w:rPr>
          <w:fldChar w:fldCharType="separate"/>
        </w:r>
        <w:r>
          <w:rPr>
            <w:noProof/>
            <w:webHidden/>
          </w:rPr>
          <w:t>38</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20" w:history="1">
        <w:r w:rsidRPr="00E86554">
          <w:rPr>
            <w:rStyle w:val="Hyperlink"/>
            <w:noProof/>
          </w:rPr>
          <w:t>6.6.2</w:t>
        </w:r>
        <w:r>
          <w:rPr>
            <w:rFonts w:asciiTheme="minorHAnsi" w:eastAsiaTheme="minorEastAsia" w:hAnsiTheme="minorHAnsi" w:cstheme="minorBidi"/>
            <w:noProof/>
            <w:sz w:val="22"/>
            <w:szCs w:val="22"/>
          </w:rPr>
          <w:tab/>
        </w:r>
        <w:r w:rsidRPr="00E86554">
          <w:rPr>
            <w:rStyle w:val="Hyperlink"/>
            <w:noProof/>
          </w:rPr>
          <w:t>DIAG-SR-REQ-115755/A-Coding of PCI</w:t>
        </w:r>
        <w:r>
          <w:rPr>
            <w:noProof/>
            <w:webHidden/>
          </w:rPr>
          <w:tab/>
        </w:r>
        <w:r>
          <w:rPr>
            <w:noProof/>
            <w:webHidden/>
          </w:rPr>
          <w:fldChar w:fldCharType="begin"/>
        </w:r>
        <w:r>
          <w:rPr>
            <w:noProof/>
            <w:webHidden/>
          </w:rPr>
          <w:instrText xml:space="preserve"> PAGEREF _Toc957420 \h </w:instrText>
        </w:r>
        <w:r>
          <w:rPr>
            <w:noProof/>
            <w:webHidden/>
          </w:rPr>
        </w:r>
        <w:r>
          <w:rPr>
            <w:noProof/>
            <w:webHidden/>
          </w:rPr>
          <w:fldChar w:fldCharType="separate"/>
        </w:r>
        <w:r>
          <w:rPr>
            <w:noProof/>
            <w:webHidden/>
          </w:rPr>
          <w:t>38</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21" w:history="1">
        <w:r w:rsidRPr="00E86554">
          <w:rPr>
            <w:rStyle w:val="Hyperlink"/>
            <w:noProof/>
          </w:rPr>
          <w:t>6.6.3</w:t>
        </w:r>
        <w:r>
          <w:rPr>
            <w:rFonts w:asciiTheme="minorHAnsi" w:eastAsiaTheme="minorEastAsia" w:hAnsiTheme="minorHAnsi" w:cstheme="minorBidi"/>
            <w:noProof/>
            <w:sz w:val="22"/>
            <w:szCs w:val="22"/>
          </w:rPr>
          <w:tab/>
        </w:r>
        <w:r w:rsidRPr="00E86554">
          <w:rPr>
            <w:rStyle w:val="Hyperlink"/>
            <w:noProof/>
          </w:rPr>
          <w:t>Examples</w:t>
        </w:r>
        <w:r>
          <w:rPr>
            <w:noProof/>
            <w:webHidden/>
          </w:rPr>
          <w:tab/>
        </w:r>
        <w:r>
          <w:rPr>
            <w:noProof/>
            <w:webHidden/>
          </w:rPr>
          <w:fldChar w:fldCharType="begin"/>
        </w:r>
        <w:r>
          <w:rPr>
            <w:noProof/>
            <w:webHidden/>
          </w:rPr>
          <w:instrText xml:space="preserve"> PAGEREF _Toc957421 \h </w:instrText>
        </w:r>
        <w:r>
          <w:rPr>
            <w:noProof/>
            <w:webHidden/>
          </w:rPr>
        </w:r>
        <w:r>
          <w:rPr>
            <w:noProof/>
            <w:webHidden/>
          </w:rPr>
          <w:fldChar w:fldCharType="separate"/>
        </w:r>
        <w:r>
          <w:rPr>
            <w:noProof/>
            <w:webHidden/>
          </w:rPr>
          <w:t>38</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422" w:history="1">
        <w:r w:rsidRPr="00E86554">
          <w:rPr>
            <w:rStyle w:val="Hyperlink"/>
            <w:noProof/>
          </w:rPr>
          <w:t>6.7</w:t>
        </w:r>
        <w:r>
          <w:rPr>
            <w:rFonts w:asciiTheme="minorHAnsi" w:eastAsiaTheme="minorEastAsia" w:hAnsiTheme="minorHAnsi" w:cstheme="minorBidi"/>
            <w:i w:val="0"/>
            <w:noProof/>
            <w:sz w:val="22"/>
            <w:szCs w:val="22"/>
          </w:rPr>
          <w:tab/>
        </w:r>
        <w:r w:rsidRPr="00E86554">
          <w:rPr>
            <w:rStyle w:val="Hyperlink"/>
            <w:noProof/>
          </w:rPr>
          <w:t>DIAG-FUN-REQ-164015/B-Bezel Diagnostics - I2C over LVDS</w:t>
        </w:r>
        <w:r>
          <w:rPr>
            <w:noProof/>
            <w:webHidden/>
          </w:rPr>
          <w:tab/>
        </w:r>
        <w:r>
          <w:rPr>
            <w:noProof/>
            <w:webHidden/>
          </w:rPr>
          <w:fldChar w:fldCharType="begin"/>
        </w:r>
        <w:r>
          <w:rPr>
            <w:noProof/>
            <w:webHidden/>
          </w:rPr>
          <w:instrText xml:space="preserve"> PAGEREF _Toc957422 \h </w:instrText>
        </w:r>
        <w:r>
          <w:rPr>
            <w:noProof/>
            <w:webHidden/>
          </w:rPr>
        </w:r>
        <w:r>
          <w:rPr>
            <w:noProof/>
            <w:webHidden/>
          </w:rPr>
          <w:fldChar w:fldCharType="separate"/>
        </w:r>
        <w:r>
          <w:rPr>
            <w:noProof/>
            <w:webHidden/>
          </w:rPr>
          <w:t>41</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23" w:history="1">
        <w:r w:rsidRPr="00E86554">
          <w:rPr>
            <w:rStyle w:val="Hyperlink"/>
            <w:noProof/>
          </w:rPr>
          <w:t>6.7.1</w:t>
        </w:r>
        <w:r>
          <w:rPr>
            <w:rFonts w:asciiTheme="minorHAnsi" w:eastAsiaTheme="minorEastAsia" w:hAnsiTheme="minorHAnsi" w:cstheme="minorBidi"/>
            <w:noProof/>
            <w:sz w:val="22"/>
            <w:szCs w:val="22"/>
          </w:rPr>
          <w:tab/>
        </w:r>
        <w:r w:rsidRPr="00E86554">
          <w:rPr>
            <w:rStyle w:val="Hyperlink"/>
            <w:noProof/>
          </w:rPr>
          <w:t>ECU Core Assembly Number</w:t>
        </w:r>
        <w:r>
          <w:rPr>
            <w:noProof/>
            <w:webHidden/>
          </w:rPr>
          <w:tab/>
        </w:r>
        <w:r>
          <w:rPr>
            <w:noProof/>
            <w:webHidden/>
          </w:rPr>
          <w:fldChar w:fldCharType="begin"/>
        </w:r>
        <w:r>
          <w:rPr>
            <w:noProof/>
            <w:webHidden/>
          </w:rPr>
          <w:instrText xml:space="preserve"> PAGEREF _Toc957423 \h </w:instrText>
        </w:r>
        <w:r>
          <w:rPr>
            <w:noProof/>
            <w:webHidden/>
          </w:rPr>
        </w:r>
        <w:r>
          <w:rPr>
            <w:noProof/>
            <w:webHidden/>
          </w:rPr>
          <w:fldChar w:fldCharType="separate"/>
        </w:r>
        <w:r>
          <w:rPr>
            <w:noProof/>
            <w:webHidden/>
          </w:rPr>
          <w:t>41</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24" w:history="1">
        <w:r w:rsidRPr="00E86554">
          <w:rPr>
            <w:rStyle w:val="Hyperlink"/>
            <w:noProof/>
          </w:rPr>
          <w:t>6.7.2</w:t>
        </w:r>
        <w:r>
          <w:rPr>
            <w:rFonts w:asciiTheme="minorHAnsi" w:eastAsiaTheme="minorEastAsia" w:hAnsiTheme="minorHAnsi" w:cstheme="minorBidi"/>
            <w:noProof/>
            <w:sz w:val="22"/>
            <w:szCs w:val="22"/>
          </w:rPr>
          <w:tab/>
        </w:r>
        <w:r w:rsidRPr="00E86554">
          <w:rPr>
            <w:rStyle w:val="Hyperlink"/>
            <w:noProof/>
          </w:rPr>
          <w:t>ECU Delivery Assembly Number</w:t>
        </w:r>
        <w:r>
          <w:rPr>
            <w:noProof/>
            <w:webHidden/>
          </w:rPr>
          <w:tab/>
        </w:r>
        <w:r>
          <w:rPr>
            <w:noProof/>
            <w:webHidden/>
          </w:rPr>
          <w:fldChar w:fldCharType="begin"/>
        </w:r>
        <w:r>
          <w:rPr>
            <w:noProof/>
            <w:webHidden/>
          </w:rPr>
          <w:instrText xml:space="preserve"> PAGEREF _Toc957424 \h </w:instrText>
        </w:r>
        <w:r>
          <w:rPr>
            <w:noProof/>
            <w:webHidden/>
          </w:rPr>
        </w:r>
        <w:r>
          <w:rPr>
            <w:noProof/>
            <w:webHidden/>
          </w:rPr>
          <w:fldChar w:fldCharType="separate"/>
        </w:r>
        <w:r>
          <w:rPr>
            <w:noProof/>
            <w:webHidden/>
          </w:rPr>
          <w:t>41</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25" w:history="1">
        <w:r w:rsidRPr="00E86554">
          <w:rPr>
            <w:rStyle w:val="Hyperlink"/>
            <w:noProof/>
          </w:rPr>
          <w:t>6.7.3</w:t>
        </w:r>
        <w:r>
          <w:rPr>
            <w:rFonts w:asciiTheme="minorHAnsi" w:eastAsiaTheme="minorEastAsia" w:hAnsiTheme="minorHAnsi" w:cstheme="minorBidi"/>
            <w:noProof/>
            <w:sz w:val="22"/>
            <w:szCs w:val="22"/>
          </w:rPr>
          <w:tab/>
        </w:r>
        <w:r w:rsidRPr="00E86554">
          <w:rPr>
            <w:rStyle w:val="Hyperlink"/>
            <w:noProof/>
          </w:rPr>
          <w:t>ECU Software Part Number</w:t>
        </w:r>
        <w:r>
          <w:rPr>
            <w:noProof/>
            <w:webHidden/>
          </w:rPr>
          <w:tab/>
        </w:r>
        <w:r>
          <w:rPr>
            <w:noProof/>
            <w:webHidden/>
          </w:rPr>
          <w:fldChar w:fldCharType="begin"/>
        </w:r>
        <w:r>
          <w:rPr>
            <w:noProof/>
            <w:webHidden/>
          </w:rPr>
          <w:instrText xml:space="preserve"> PAGEREF _Toc957425 \h </w:instrText>
        </w:r>
        <w:r>
          <w:rPr>
            <w:noProof/>
            <w:webHidden/>
          </w:rPr>
        </w:r>
        <w:r>
          <w:rPr>
            <w:noProof/>
            <w:webHidden/>
          </w:rPr>
          <w:fldChar w:fldCharType="separate"/>
        </w:r>
        <w:r>
          <w:rPr>
            <w:noProof/>
            <w:webHidden/>
          </w:rPr>
          <w:t>42</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26" w:history="1">
        <w:r w:rsidRPr="00E86554">
          <w:rPr>
            <w:rStyle w:val="Hyperlink"/>
            <w:noProof/>
          </w:rPr>
          <w:t>6.7.4</w:t>
        </w:r>
        <w:r>
          <w:rPr>
            <w:rFonts w:asciiTheme="minorHAnsi" w:eastAsiaTheme="minorEastAsia" w:hAnsiTheme="minorHAnsi" w:cstheme="minorBidi"/>
            <w:noProof/>
            <w:sz w:val="22"/>
            <w:szCs w:val="22"/>
          </w:rPr>
          <w:tab/>
        </w:r>
        <w:r w:rsidRPr="00E86554">
          <w:rPr>
            <w:rStyle w:val="Hyperlink"/>
            <w:noProof/>
          </w:rPr>
          <w:t>ECU Serial Number</w:t>
        </w:r>
        <w:r>
          <w:rPr>
            <w:noProof/>
            <w:webHidden/>
          </w:rPr>
          <w:tab/>
        </w:r>
        <w:r>
          <w:rPr>
            <w:noProof/>
            <w:webHidden/>
          </w:rPr>
          <w:fldChar w:fldCharType="begin"/>
        </w:r>
        <w:r>
          <w:rPr>
            <w:noProof/>
            <w:webHidden/>
          </w:rPr>
          <w:instrText xml:space="preserve"> PAGEREF _Toc957426 \h </w:instrText>
        </w:r>
        <w:r>
          <w:rPr>
            <w:noProof/>
            <w:webHidden/>
          </w:rPr>
        </w:r>
        <w:r>
          <w:rPr>
            <w:noProof/>
            <w:webHidden/>
          </w:rPr>
          <w:fldChar w:fldCharType="separate"/>
        </w:r>
        <w:r>
          <w:rPr>
            <w:noProof/>
            <w:webHidden/>
          </w:rPr>
          <w:t>43</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27" w:history="1">
        <w:r w:rsidRPr="00E86554">
          <w:rPr>
            <w:rStyle w:val="Hyperlink"/>
            <w:noProof/>
          </w:rPr>
          <w:t>6.7.5</w:t>
        </w:r>
        <w:r>
          <w:rPr>
            <w:rFonts w:asciiTheme="minorHAnsi" w:eastAsiaTheme="minorEastAsia" w:hAnsiTheme="minorHAnsi" w:cstheme="minorBidi"/>
            <w:noProof/>
            <w:sz w:val="22"/>
            <w:szCs w:val="22"/>
          </w:rPr>
          <w:tab/>
        </w:r>
        <w:r w:rsidRPr="00E86554">
          <w:rPr>
            <w:rStyle w:val="Hyperlink"/>
            <w:noProof/>
          </w:rPr>
          <w:t>ECU Main Calibration Data Number</w:t>
        </w:r>
        <w:r>
          <w:rPr>
            <w:noProof/>
            <w:webHidden/>
          </w:rPr>
          <w:tab/>
        </w:r>
        <w:r>
          <w:rPr>
            <w:noProof/>
            <w:webHidden/>
          </w:rPr>
          <w:fldChar w:fldCharType="begin"/>
        </w:r>
        <w:r>
          <w:rPr>
            <w:noProof/>
            <w:webHidden/>
          </w:rPr>
          <w:instrText xml:space="preserve"> PAGEREF _Toc957427 \h </w:instrText>
        </w:r>
        <w:r>
          <w:rPr>
            <w:noProof/>
            <w:webHidden/>
          </w:rPr>
        </w:r>
        <w:r>
          <w:rPr>
            <w:noProof/>
            <w:webHidden/>
          </w:rPr>
          <w:fldChar w:fldCharType="separate"/>
        </w:r>
        <w:r>
          <w:rPr>
            <w:noProof/>
            <w:webHidden/>
          </w:rPr>
          <w:t>44</w:t>
        </w:r>
        <w:r>
          <w:rPr>
            <w:noProof/>
            <w:webHidden/>
          </w:rPr>
          <w:fldChar w:fldCharType="end"/>
        </w:r>
      </w:hyperlink>
    </w:p>
    <w:p w:rsidR="00AC2554" w:rsidRDefault="00AC2554">
      <w:pPr>
        <w:pStyle w:val="TOC2"/>
        <w:tabs>
          <w:tab w:val="left" w:pos="880"/>
          <w:tab w:val="right" w:leader="dot" w:pos="11107"/>
        </w:tabs>
        <w:rPr>
          <w:rFonts w:asciiTheme="minorHAnsi" w:eastAsiaTheme="minorEastAsia" w:hAnsiTheme="minorHAnsi" w:cstheme="minorBidi"/>
          <w:i w:val="0"/>
          <w:noProof/>
          <w:sz w:val="22"/>
          <w:szCs w:val="22"/>
        </w:rPr>
      </w:pPr>
      <w:hyperlink w:anchor="_Toc957428" w:history="1">
        <w:r w:rsidRPr="00E86554">
          <w:rPr>
            <w:rStyle w:val="Hyperlink"/>
            <w:noProof/>
          </w:rPr>
          <w:t>6.8</w:t>
        </w:r>
        <w:r>
          <w:rPr>
            <w:rFonts w:asciiTheme="minorHAnsi" w:eastAsiaTheme="minorEastAsia" w:hAnsiTheme="minorHAnsi" w:cstheme="minorBidi"/>
            <w:i w:val="0"/>
            <w:noProof/>
            <w:sz w:val="22"/>
            <w:szCs w:val="22"/>
          </w:rPr>
          <w:tab/>
        </w:r>
        <w:r w:rsidRPr="00E86554">
          <w:rPr>
            <w:rStyle w:val="Hyperlink"/>
            <w:noProof/>
          </w:rPr>
          <w:t>DIAG-FUN-REQ-273205/A-Bezel Diagnostics - SOA (Ethernet)</w:t>
        </w:r>
        <w:r>
          <w:rPr>
            <w:noProof/>
            <w:webHidden/>
          </w:rPr>
          <w:tab/>
        </w:r>
        <w:r>
          <w:rPr>
            <w:noProof/>
            <w:webHidden/>
          </w:rPr>
          <w:fldChar w:fldCharType="begin"/>
        </w:r>
        <w:r>
          <w:rPr>
            <w:noProof/>
            <w:webHidden/>
          </w:rPr>
          <w:instrText xml:space="preserve"> PAGEREF _Toc957428 \h </w:instrText>
        </w:r>
        <w:r>
          <w:rPr>
            <w:noProof/>
            <w:webHidden/>
          </w:rPr>
        </w:r>
        <w:r>
          <w:rPr>
            <w:noProof/>
            <w:webHidden/>
          </w:rPr>
          <w:fldChar w:fldCharType="separate"/>
        </w:r>
        <w:r>
          <w:rPr>
            <w:noProof/>
            <w:webHidden/>
          </w:rPr>
          <w:t>46</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29" w:history="1">
        <w:r w:rsidRPr="00E86554">
          <w:rPr>
            <w:rStyle w:val="Hyperlink"/>
            <w:noProof/>
          </w:rPr>
          <w:t>6.8.1</w:t>
        </w:r>
        <w:r>
          <w:rPr>
            <w:rFonts w:asciiTheme="minorHAnsi" w:eastAsiaTheme="minorEastAsia" w:hAnsiTheme="minorHAnsi" w:cstheme="minorBidi"/>
            <w:noProof/>
            <w:sz w:val="22"/>
            <w:szCs w:val="22"/>
          </w:rPr>
          <w:tab/>
        </w:r>
        <w:r w:rsidRPr="00E86554">
          <w:rPr>
            <w:rStyle w:val="Hyperlink"/>
            <w:noProof/>
          </w:rPr>
          <w:t>Disclaimer</w:t>
        </w:r>
        <w:r>
          <w:rPr>
            <w:noProof/>
            <w:webHidden/>
          </w:rPr>
          <w:tab/>
        </w:r>
        <w:r>
          <w:rPr>
            <w:noProof/>
            <w:webHidden/>
          </w:rPr>
          <w:fldChar w:fldCharType="begin"/>
        </w:r>
        <w:r>
          <w:rPr>
            <w:noProof/>
            <w:webHidden/>
          </w:rPr>
          <w:instrText xml:space="preserve"> PAGEREF _Toc957429 \h </w:instrText>
        </w:r>
        <w:r>
          <w:rPr>
            <w:noProof/>
            <w:webHidden/>
          </w:rPr>
        </w:r>
        <w:r>
          <w:rPr>
            <w:noProof/>
            <w:webHidden/>
          </w:rPr>
          <w:fldChar w:fldCharType="separate"/>
        </w:r>
        <w:r>
          <w:rPr>
            <w:noProof/>
            <w:webHidden/>
          </w:rPr>
          <w:t>46</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30" w:history="1">
        <w:r w:rsidRPr="00E86554">
          <w:rPr>
            <w:rStyle w:val="Hyperlink"/>
            <w:noProof/>
          </w:rPr>
          <w:t>6.8.2</w:t>
        </w:r>
        <w:r>
          <w:rPr>
            <w:rFonts w:asciiTheme="minorHAnsi" w:eastAsiaTheme="minorEastAsia" w:hAnsiTheme="minorHAnsi" w:cstheme="minorBidi"/>
            <w:noProof/>
            <w:sz w:val="22"/>
            <w:szCs w:val="22"/>
          </w:rPr>
          <w:tab/>
        </w:r>
        <w:r w:rsidRPr="00E86554">
          <w:rPr>
            <w:rStyle w:val="Hyperlink"/>
            <w:noProof/>
          </w:rPr>
          <w:t>Use Cases</w:t>
        </w:r>
        <w:r>
          <w:rPr>
            <w:noProof/>
            <w:webHidden/>
          </w:rPr>
          <w:tab/>
        </w:r>
        <w:r>
          <w:rPr>
            <w:noProof/>
            <w:webHidden/>
          </w:rPr>
          <w:fldChar w:fldCharType="begin"/>
        </w:r>
        <w:r>
          <w:rPr>
            <w:noProof/>
            <w:webHidden/>
          </w:rPr>
          <w:instrText xml:space="preserve"> PAGEREF _Toc957430 \h </w:instrText>
        </w:r>
        <w:r>
          <w:rPr>
            <w:noProof/>
            <w:webHidden/>
          </w:rPr>
        </w:r>
        <w:r>
          <w:rPr>
            <w:noProof/>
            <w:webHidden/>
          </w:rPr>
          <w:fldChar w:fldCharType="separate"/>
        </w:r>
        <w:r>
          <w:rPr>
            <w:noProof/>
            <w:webHidden/>
          </w:rPr>
          <w:t>47</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31" w:history="1">
        <w:r w:rsidRPr="00E86554">
          <w:rPr>
            <w:rStyle w:val="Hyperlink"/>
            <w:noProof/>
          </w:rPr>
          <w:t>6.8.3</w:t>
        </w:r>
        <w:r>
          <w:rPr>
            <w:rFonts w:asciiTheme="minorHAnsi" w:eastAsiaTheme="minorEastAsia" w:hAnsiTheme="minorHAnsi" w:cstheme="minorBidi"/>
            <w:noProof/>
            <w:sz w:val="22"/>
            <w:szCs w:val="22"/>
          </w:rPr>
          <w:tab/>
        </w:r>
        <w:r w:rsidRPr="00E86554">
          <w:rPr>
            <w:rStyle w:val="Hyperlink"/>
            <w:noProof/>
          </w:rPr>
          <w:t>General Requirements</w:t>
        </w:r>
        <w:r>
          <w:rPr>
            <w:noProof/>
            <w:webHidden/>
          </w:rPr>
          <w:tab/>
        </w:r>
        <w:r>
          <w:rPr>
            <w:noProof/>
            <w:webHidden/>
          </w:rPr>
          <w:fldChar w:fldCharType="begin"/>
        </w:r>
        <w:r>
          <w:rPr>
            <w:noProof/>
            <w:webHidden/>
          </w:rPr>
          <w:instrText xml:space="preserve"> PAGEREF _Toc957431 \h </w:instrText>
        </w:r>
        <w:r>
          <w:rPr>
            <w:noProof/>
            <w:webHidden/>
          </w:rPr>
        </w:r>
        <w:r>
          <w:rPr>
            <w:noProof/>
            <w:webHidden/>
          </w:rPr>
          <w:fldChar w:fldCharType="separate"/>
        </w:r>
        <w:r>
          <w:rPr>
            <w:noProof/>
            <w:webHidden/>
          </w:rPr>
          <w:t>49</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32" w:history="1">
        <w:r w:rsidRPr="00E86554">
          <w:rPr>
            <w:rStyle w:val="Hyperlink"/>
            <w:noProof/>
          </w:rPr>
          <w:t>6.8.4</w:t>
        </w:r>
        <w:r>
          <w:rPr>
            <w:rFonts w:asciiTheme="minorHAnsi" w:eastAsiaTheme="minorEastAsia" w:hAnsiTheme="minorHAnsi" w:cstheme="minorBidi"/>
            <w:noProof/>
            <w:sz w:val="22"/>
            <w:szCs w:val="22"/>
          </w:rPr>
          <w:tab/>
        </w:r>
        <w:r w:rsidRPr="00E86554">
          <w:rPr>
            <w:rStyle w:val="Hyperlink"/>
            <w:noProof/>
          </w:rPr>
          <w:t>Requirements TCU</w:t>
        </w:r>
        <w:r>
          <w:rPr>
            <w:noProof/>
            <w:webHidden/>
          </w:rPr>
          <w:tab/>
        </w:r>
        <w:r>
          <w:rPr>
            <w:noProof/>
            <w:webHidden/>
          </w:rPr>
          <w:fldChar w:fldCharType="begin"/>
        </w:r>
        <w:r>
          <w:rPr>
            <w:noProof/>
            <w:webHidden/>
          </w:rPr>
          <w:instrText xml:space="preserve"> PAGEREF _Toc957432 \h </w:instrText>
        </w:r>
        <w:r>
          <w:rPr>
            <w:noProof/>
            <w:webHidden/>
          </w:rPr>
        </w:r>
        <w:r>
          <w:rPr>
            <w:noProof/>
            <w:webHidden/>
          </w:rPr>
          <w:fldChar w:fldCharType="separate"/>
        </w:r>
        <w:r>
          <w:rPr>
            <w:noProof/>
            <w:webHidden/>
          </w:rPr>
          <w:t>49</w:t>
        </w:r>
        <w:r>
          <w:rPr>
            <w:noProof/>
            <w:webHidden/>
          </w:rPr>
          <w:fldChar w:fldCharType="end"/>
        </w:r>
      </w:hyperlink>
    </w:p>
    <w:p w:rsidR="00AC2554" w:rsidRDefault="00AC2554">
      <w:pPr>
        <w:pStyle w:val="TOC3"/>
        <w:tabs>
          <w:tab w:val="left" w:pos="1100"/>
          <w:tab w:val="right" w:leader="dot" w:pos="11107"/>
        </w:tabs>
        <w:rPr>
          <w:rFonts w:asciiTheme="minorHAnsi" w:eastAsiaTheme="minorEastAsia" w:hAnsiTheme="minorHAnsi" w:cstheme="minorBidi"/>
          <w:noProof/>
          <w:sz w:val="22"/>
          <w:szCs w:val="22"/>
        </w:rPr>
      </w:pPr>
      <w:hyperlink w:anchor="_Toc957433" w:history="1">
        <w:r w:rsidRPr="00E86554">
          <w:rPr>
            <w:rStyle w:val="Hyperlink"/>
            <w:noProof/>
          </w:rPr>
          <w:t>6.8.5</w:t>
        </w:r>
        <w:r>
          <w:rPr>
            <w:rFonts w:asciiTheme="minorHAnsi" w:eastAsiaTheme="minorEastAsia" w:hAnsiTheme="minorHAnsi" w:cstheme="minorBidi"/>
            <w:noProof/>
            <w:sz w:val="22"/>
            <w:szCs w:val="22"/>
          </w:rPr>
          <w:tab/>
        </w:r>
        <w:r w:rsidRPr="00E86554">
          <w:rPr>
            <w:rStyle w:val="Hyperlink"/>
            <w:noProof/>
          </w:rPr>
          <w:t>Requirements ECG</w:t>
        </w:r>
        <w:r>
          <w:rPr>
            <w:noProof/>
            <w:webHidden/>
          </w:rPr>
          <w:tab/>
        </w:r>
        <w:r>
          <w:rPr>
            <w:noProof/>
            <w:webHidden/>
          </w:rPr>
          <w:fldChar w:fldCharType="begin"/>
        </w:r>
        <w:r>
          <w:rPr>
            <w:noProof/>
            <w:webHidden/>
          </w:rPr>
          <w:instrText xml:space="preserve"> PAGEREF _Toc957433 \h </w:instrText>
        </w:r>
        <w:r>
          <w:rPr>
            <w:noProof/>
            <w:webHidden/>
          </w:rPr>
        </w:r>
        <w:r>
          <w:rPr>
            <w:noProof/>
            <w:webHidden/>
          </w:rPr>
          <w:fldChar w:fldCharType="separate"/>
        </w:r>
        <w:r>
          <w:rPr>
            <w:noProof/>
            <w:webHidden/>
          </w:rPr>
          <w:t>52</w:t>
        </w:r>
        <w:r>
          <w:rPr>
            <w:noProof/>
            <w:webHidden/>
          </w:rPr>
          <w:fldChar w:fldCharType="end"/>
        </w:r>
      </w:hyperlink>
    </w:p>
    <w:p w:rsidR="00AC2554" w:rsidRDefault="00AC2554">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957434" w:history="1">
        <w:r w:rsidRPr="00E86554">
          <w:rPr>
            <w:rStyle w:val="Hyperlink"/>
            <w:noProof/>
          </w:rPr>
          <w:t>7</w:t>
        </w:r>
        <w:r>
          <w:rPr>
            <w:rFonts w:asciiTheme="minorHAnsi" w:eastAsiaTheme="minorEastAsia" w:hAnsiTheme="minorHAnsi" w:cstheme="minorBidi"/>
            <w:b w:val="0"/>
            <w:smallCaps w:val="0"/>
            <w:noProof/>
            <w:sz w:val="22"/>
            <w:szCs w:val="22"/>
          </w:rPr>
          <w:tab/>
        </w:r>
        <w:r w:rsidRPr="00E86554">
          <w:rPr>
            <w:rStyle w:val="Hyperlink"/>
            <w:noProof/>
          </w:rPr>
          <w:t>Appendix: Reference Documents</w:t>
        </w:r>
        <w:r>
          <w:rPr>
            <w:noProof/>
            <w:webHidden/>
          </w:rPr>
          <w:tab/>
        </w:r>
        <w:r>
          <w:rPr>
            <w:noProof/>
            <w:webHidden/>
          </w:rPr>
          <w:fldChar w:fldCharType="begin"/>
        </w:r>
        <w:r>
          <w:rPr>
            <w:noProof/>
            <w:webHidden/>
          </w:rPr>
          <w:instrText xml:space="preserve"> PAGEREF _Toc957434 \h </w:instrText>
        </w:r>
        <w:r>
          <w:rPr>
            <w:noProof/>
            <w:webHidden/>
          </w:rPr>
        </w:r>
        <w:r>
          <w:rPr>
            <w:noProof/>
            <w:webHidden/>
          </w:rPr>
          <w:fldChar w:fldCharType="separate"/>
        </w:r>
        <w:r>
          <w:rPr>
            <w:noProof/>
            <w:webHidden/>
          </w:rPr>
          <w:t>53</w:t>
        </w:r>
        <w:r>
          <w:rPr>
            <w:noProof/>
            <w:webHidden/>
          </w:rPr>
          <w:fldChar w:fldCharType="end"/>
        </w:r>
      </w:hyperlink>
    </w:p>
    <w:p w:rsidR="005C2D99" w:rsidRDefault="00EA5F32">
      <w:pPr>
        <w:rPr>
          <w:b/>
          <w:sz w:val="36"/>
          <w:szCs w:val="36"/>
        </w:rPr>
      </w:pPr>
      <w:r>
        <w:rPr>
          <w:b/>
          <w:sz w:val="36"/>
          <w:szCs w:val="36"/>
        </w:rPr>
        <w:fldChar w:fldCharType="end"/>
      </w:r>
    </w:p>
    <w:p w:rsidR="005C2D99" w:rsidRDefault="00EA5F32">
      <w:pPr>
        <w:rPr>
          <w:b/>
          <w:sz w:val="36"/>
          <w:szCs w:val="36"/>
        </w:rPr>
      </w:pPr>
    </w:p>
    <w:p w:rsidR="00406F39" w:rsidRDefault="00EA5F32" w:rsidP="00AC2554">
      <w:pPr>
        <w:pStyle w:val="Heading1"/>
      </w:pPr>
      <w:bookmarkStart w:id="1" w:name="_Toc957346"/>
      <w:r>
        <w:lastRenderedPageBreak/>
        <w:t>Architectural Design - CAN</w:t>
      </w:r>
      <w:bookmarkEnd w:id="1"/>
    </w:p>
    <w:p w:rsidR="00614815" w:rsidRDefault="00EA5F32">
      <w:pPr>
        <w:rPr>
          <w:rFonts w:cs="Arial"/>
          <w:szCs w:val="20"/>
        </w:rPr>
      </w:pPr>
      <w:r>
        <w:rPr>
          <w:rFonts w:cs="Arial"/>
          <w:szCs w:val="20"/>
        </w:rPr>
        <w:t>All Infotainment components shall support module diagnostics as defined in the Global Diagnostic Specification (Part I) and Infotainment Diagnostic S</w:t>
      </w:r>
      <w:r>
        <w:rPr>
          <w:rFonts w:cs="Arial"/>
          <w:szCs w:val="20"/>
        </w:rPr>
        <w:t xml:space="preserve">pecification (IDS).  This section only covers Bezel Diagnostics.  </w:t>
      </w:r>
    </w:p>
    <w:p w:rsidR="00614815" w:rsidRDefault="00614815">
      <w:pPr>
        <w:rPr>
          <w:rFonts w:cs="Arial"/>
          <w:szCs w:val="20"/>
        </w:rPr>
      </w:pPr>
    </w:p>
    <w:p w:rsidR="00614815" w:rsidRDefault="00EA5F32">
      <w:pPr>
        <w:rPr>
          <w:rFonts w:cs="Arial"/>
          <w:szCs w:val="20"/>
        </w:rPr>
      </w:pPr>
      <w:r>
        <w:rPr>
          <w:rFonts w:cs="Arial"/>
          <w:szCs w:val="20"/>
          <w:u w:val="single"/>
        </w:rPr>
        <w:t>Definitions</w:t>
      </w:r>
      <w:r>
        <w:rPr>
          <w:rFonts w:cs="Arial"/>
          <w:szCs w:val="20"/>
        </w:rPr>
        <w:t>:</w:t>
      </w:r>
    </w:p>
    <w:p w:rsidR="00614815" w:rsidRDefault="00EA5F32">
      <w:pPr>
        <w:rPr>
          <w:rFonts w:cs="Arial"/>
          <w:szCs w:val="20"/>
        </w:rPr>
      </w:pPr>
      <w:r>
        <w:rPr>
          <w:rFonts w:cs="Arial"/>
          <w:szCs w:val="20"/>
          <w:u w:val="single"/>
        </w:rPr>
        <w:t>Bezel Diagnostic Default Session</w:t>
      </w:r>
      <w:r>
        <w:rPr>
          <w:rFonts w:cs="Arial"/>
          <w:szCs w:val="20"/>
        </w:rPr>
        <w:t xml:space="preserve">:  Bezel Diagnostic display for selecting specific component Bezel Diagnostic tests.  </w:t>
      </w:r>
    </w:p>
    <w:p w:rsidR="00614815" w:rsidRDefault="00614815"/>
    <w:p w:rsidR="00614815" w:rsidRDefault="00614815"/>
    <w:p w:rsidR="00406F39" w:rsidRDefault="00EA5F32" w:rsidP="00AC2554">
      <w:pPr>
        <w:pStyle w:val="Heading2"/>
      </w:pPr>
      <w:bookmarkStart w:id="2" w:name="_Toc957347"/>
      <w:r w:rsidRPr="00B9479B">
        <w:t>DIAG-CLD-REQ-015050/A-Bezel Diagnostic Client (TcSE ROIN-202564-1)</w:t>
      </w:r>
      <w:bookmarkEnd w:id="2"/>
    </w:p>
    <w:p w:rsidR="00614815" w:rsidRDefault="00EA5F32">
      <w:pPr>
        <w:rPr>
          <w:rFonts w:eastAsia="MS Mincho" w:cs="Arial"/>
          <w:szCs w:val="20"/>
        </w:rPr>
      </w:pPr>
      <w:r>
        <w:rPr>
          <w:rFonts w:eastAsia="MS Mincho" w:cs="Arial"/>
          <w:szCs w:val="20"/>
        </w:rPr>
        <w:t>The Bezel Diagnostic Client is the interface and control for the Bezel Diagnostic function</w:t>
      </w:r>
    </w:p>
    <w:p w:rsidR="00614815" w:rsidRDefault="00614815">
      <w:pPr>
        <w:rPr>
          <w:rFonts w:eastAsia="MS Mincho"/>
        </w:rPr>
      </w:pPr>
    </w:p>
    <w:p w:rsidR="00406F39" w:rsidRDefault="00EA5F32" w:rsidP="00AC2554">
      <w:pPr>
        <w:pStyle w:val="Heading2"/>
      </w:pPr>
      <w:bookmarkStart w:id="3" w:name="_Toc957348"/>
      <w:r w:rsidRPr="00B9479B">
        <w:t>DIAG</w:t>
      </w:r>
      <w:r w:rsidRPr="00B9479B">
        <w:t>-CLD-REQ-016469/A-Bezel Diagnostic Server (TcSE ROIN-202563-1)</w:t>
      </w:r>
      <w:bookmarkEnd w:id="3"/>
    </w:p>
    <w:p w:rsidR="00614815" w:rsidRDefault="00EA5F32">
      <w:pPr>
        <w:rPr>
          <w:rFonts w:eastAsia="MS Mincho" w:cs="Arial"/>
          <w:szCs w:val="20"/>
        </w:rPr>
      </w:pPr>
      <w:r>
        <w:rPr>
          <w:rFonts w:eastAsia="MS Mincho" w:cs="Arial"/>
          <w:szCs w:val="20"/>
        </w:rPr>
        <w:t xml:space="preserve">The Bezel Diagnostic Server is responsible </w:t>
      </w:r>
      <w:r>
        <w:rPr>
          <w:rFonts w:eastAsia="MS Mincho" w:cs="Arial"/>
          <w:szCs w:val="20"/>
        </w:rPr>
        <w:t>for performing the requested Bezel Diagnostic operation</w:t>
      </w:r>
    </w:p>
    <w:p w:rsidR="00614815" w:rsidRDefault="00614815">
      <w:pPr>
        <w:rPr>
          <w:rFonts w:eastAsia="MS Mincho"/>
        </w:rPr>
      </w:pPr>
    </w:p>
    <w:p w:rsidR="00406F39" w:rsidRDefault="00EA5F32" w:rsidP="00AC2554">
      <w:pPr>
        <w:pStyle w:val="Heading2"/>
      </w:pPr>
      <w:bookmarkStart w:id="4" w:name="_Toc957349"/>
      <w:r w:rsidRPr="00B9479B">
        <w:t>DIAG-CLD-REQ-311960/A-Bezel Diagnostic Server - AHU (APIM V2)</w:t>
      </w:r>
      <w:bookmarkEnd w:id="4"/>
    </w:p>
    <w:p w:rsidR="00614815" w:rsidRDefault="00EA5F32">
      <w:pPr>
        <w:rPr>
          <w:rFonts w:eastAsia="MS Mincho" w:cs="Arial"/>
          <w:szCs w:val="20"/>
        </w:rPr>
      </w:pPr>
      <w:r>
        <w:rPr>
          <w:rFonts w:eastAsia="MS Mincho" w:cs="Arial"/>
          <w:szCs w:val="20"/>
        </w:rPr>
        <w:t>The Bezel Diagnostic Server is responsible for performing the requested Bezel Diagnostic operation</w:t>
      </w:r>
    </w:p>
    <w:p w:rsidR="00614815" w:rsidRDefault="00614815">
      <w:pPr>
        <w:rPr>
          <w:rFonts w:eastAsia="MS Mincho"/>
        </w:rPr>
      </w:pPr>
    </w:p>
    <w:p w:rsidR="00AC2554" w:rsidRPr="00AC2554" w:rsidRDefault="00AC2554" w:rsidP="00AC2554">
      <w:pPr>
        <w:pStyle w:val="Heading3"/>
        <w:rPr>
          <w:b w:val="0"/>
          <w:u w:val="single"/>
        </w:rPr>
      </w:pPr>
      <w:bookmarkStart w:id="5" w:name="_Toc957350"/>
      <w:r w:rsidRPr="00AC2554">
        <w:rPr>
          <w:b w:val="0"/>
          <w:u w:val="single"/>
        </w:rPr>
        <w:t>DIAG-FUR-REQ-311961/A-Diagnostics - integrated AHU functionality (APIM v2)</w:t>
      </w:r>
      <w:bookmarkEnd w:id="5"/>
    </w:p>
    <w:p w:rsidR="00614815" w:rsidRDefault="00EA5F32">
      <w:pPr>
        <w:rPr>
          <w:rFonts w:cs="Arial"/>
          <w:b/>
          <w:szCs w:val="20"/>
        </w:rPr>
      </w:pPr>
      <w:r>
        <w:rPr>
          <w:rFonts w:cs="Arial"/>
          <w:b/>
          <w:szCs w:val="20"/>
        </w:rPr>
        <w:t>AHU Diagnostics</w:t>
      </w:r>
    </w:p>
    <w:p w:rsidR="00614815" w:rsidRDefault="00EA5F32">
      <w:pPr>
        <w:rPr>
          <w:rFonts w:cs="Arial"/>
          <w:color w:val="000000"/>
          <w:szCs w:val="20"/>
        </w:rPr>
      </w:pPr>
      <w:r>
        <w:rPr>
          <w:rFonts w:cs="Arial"/>
          <w:color w:val="000000"/>
          <w:szCs w:val="20"/>
        </w:rPr>
        <w:t>The AHU shall support the following diagnostic routines when requested:</w:t>
      </w:r>
    </w:p>
    <w:p w:rsidR="00614815" w:rsidRDefault="00EA5F32">
      <w:pPr>
        <w:ind w:left="360"/>
        <w:rPr>
          <w:rFonts w:cs="Arial"/>
          <w:color w:val="000000"/>
          <w:szCs w:val="20"/>
        </w:rPr>
      </w:pPr>
      <w:r>
        <w:rPr>
          <w:rFonts w:cs="Arial"/>
          <w:color w:val="000000"/>
          <w:szCs w:val="20"/>
        </w:rPr>
        <w:t>1.  Speaker Walk Around</w:t>
      </w:r>
    </w:p>
    <w:p w:rsidR="00614815" w:rsidRDefault="00EA5F32">
      <w:pPr>
        <w:ind w:left="360"/>
        <w:rPr>
          <w:rFonts w:cs="Arial"/>
          <w:color w:val="000000"/>
          <w:szCs w:val="20"/>
        </w:rPr>
      </w:pPr>
      <w:r>
        <w:rPr>
          <w:rFonts w:cs="Arial"/>
          <w:color w:val="000000"/>
          <w:szCs w:val="20"/>
        </w:rPr>
        <w:t>2.  Signal Strength</w:t>
      </w:r>
    </w:p>
    <w:p w:rsidR="00614815" w:rsidRDefault="00EA5F32">
      <w:pPr>
        <w:ind w:left="360"/>
        <w:rPr>
          <w:rFonts w:cs="Arial"/>
          <w:color w:val="000000"/>
          <w:szCs w:val="20"/>
        </w:rPr>
      </w:pPr>
      <w:r>
        <w:rPr>
          <w:rFonts w:cs="Arial"/>
          <w:color w:val="000000"/>
          <w:szCs w:val="20"/>
        </w:rPr>
        <w:t>3.  Software Part Number</w:t>
      </w:r>
    </w:p>
    <w:p w:rsidR="00614815" w:rsidRDefault="00EA5F32">
      <w:pPr>
        <w:ind w:left="360"/>
        <w:rPr>
          <w:rFonts w:cs="Arial"/>
          <w:color w:val="000000"/>
          <w:szCs w:val="20"/>
        </w:rPr>
      </w:pPr>
      <w:r>
        <w:rPr>
          <w:rFonts w:cs="Arial"/>
          <w:color w:val="000000"/>
          <w:szCs w:val="20"/>
        </w:rPr>
        <w:t xml:space="preserve">4.  Hardware </w:t>
      </w:r>
      <w:r>
        <w:rPr>
          <w:rFonts w:cs="Arial"/>
          <w:color w:val="000000"/>
          <w:szCs w:val="20"/>
        </w:rPr>
        <w:t>Part Number</w:t>
      </w:r>
    </w:p>
    <w:p w:rsidR="00614815" w:rsidRDefault="00EA5F32">
      <w:pPr>
        <w:ind w:left="360"/>
        <w:rPr>
          <w:rFonts w:cs="Arial"/>
          <w:color w:val="000000"/>
          <w:szCs w:val="20"/>
        </w:rPr>
      </w:pPr>
      <w:r>
        <w:rPr>
          <w:rFonts w:cs="Arial"/>
          <w:color w:val="000000"/>
          <w:szCs w:val="20"/>
        </w:rPr>
        <w:t>5.  Calibration Part Number</w:t>
      </w:r>
    </w:p>
    <w:p w:rsidR="00614815" w:rsidRDefault="00EA5F32">
      <w:pPr>
        <w:ind w:left="360"/>
        <w:rPr>
          <w:rFonts w:cs="Arial"/>
          <w:color w:val="000000"/>
          <w:szCs w:val="20"/>
        </w:rPr>
      </w:pPr>
      <w:r>
        <w:rPr>
          <w:rFonts w:cs="Arial"/>
          <w:color w:val="000000"/>
          <w:szCs w:val="20"/>
        </w:rPr>
        <w:t>6.  SDARS ESN</w:t>
      </w:r>
    </w:p>
    <w:p w:rsidR="00614815" w:rsidRDefault="00614815">
      <w:pPr>
        <w:rPr>
          <w:rFonts w:cs="Arial"/>
          <w:color w:val="000000"/>
          <w:szCs w:val="20"/>
        </w:rPr>
      </w:pPr>
    </w:p>
    <w:p w:rsidR="00614815" w:rsidRDefault="00EA5F32">
      <w:pPr>
        <w:rPr>
          <w:rFonts w:cs="Arial"/>
          <w:b/>
          <w:szCs w:val="20"/>
        </w:rPr>
      </w:pPr>
      <w:r>
        <w:rPr>
          <w:rFonts w:cs="Arial"/>
          <w:b/>
          <w:szCs w:val="20"/>
        </w:rPr>
        <w:t>Speaker Walk Around</w:t>
      </w:r>
    </w:p>
    <w:p w:rsidR="00614815" w:rsidRDefault="00EA5F32">
      <w:pPr>
        <w:rPr>
          <w:rFonts w:cs="Arial"/>
          <w:szCs w:val="20"/>
        </w:rPr>
      </w:pPr>
      <w:r>
        <w:rPr>
          <w:rFonts w:cs="Arial"/>
          <w:szCs w:val="20"/>
        </w:rPr>
        <w:t xml:space="preserve">This function shall execute vehicle speaker walk around test utilizing an internally generated </w:t>
      </w:r>
      <w:del w:id="6" w:author="jhartm12" w:date="2009-04-20T13:18:00Z">
        <w:r>
          <w:rPr>
            <w:rFonts w:cs="Arial"/>
            <w:szCs w:val="20"/>
          </w:rPr>
          <w:delText xml:space="preserve">1 KHz </w:delText>
        </w:r>
      </w:del>
      <w:r>
        <w:rPr>
          <w:rFonts w:cs="Arial"/>
          <w:szCs w:val="20"/>
        </w:rPr>
        <w:t>tone</w:t>
      </w:r>
      <w:ins w:id="7" w:author="jhartm12" w:date="2009-04-20T13:19:00Z">
        <w:r>
          <w:rPr>
            <w:rStyle w:val="msoins1"/>
            <w:rFonts w:cs="Arial"/>
            <w:szCs w:val="20"/>
          </w:rPr>
          <w:t>s</w:t>
        </w:r>
      </w:ins>
      <w:r>
        <w:rPr>
          <w:rFonts w:cs="Arial"/>
          <w:szCs w:val="20"/>
        </w:rPr>
        <w:t xml:space="preserve"> on the main</w:t>
      </w:r>
      <w:ins w:id="8" w:author="jhartm12" w:date="2009-04-20T13:19:00Z">
        <w:r>
          <w:rPr>
            <w:rStyle w:val="msoins1"/>
            <w:rFonts w:cs="Arial"/>
            <w:szCs w:val="20"/>
          </w:rPr>
          <w:t>,</w:t>
        </w:r>
      </w:ins>
      <w:del w:id="9" w:author="jhartm12" w:date="2009-04-20T13:19:00Z">
        <w:r>
          <w:rPr>
            <w:rFonts w:cs="Arial"/>
            <w:szCs w:val="20"/>
          </w:rPr>
          <w:delText xml:space="preserve"> a</w:delText>
        </w:r>
      </w:del>
      <w:r>
        <w:rPr>
          <w:rFonts w:cs="Arial"/>
          <w:szCs w:val="20"/>
        </w:rPr>
        <w:t xml:space="preserve"> center image channels, and </w:t>
      </w:r>
      <w:del w:id="10" w:author="jhartm12" w:date="2009-04-20T13:19:00Z">
        <w:r>
          <w:rPr>
            <w:rFonts w:cs="Arial"/>
            <w:szCs w:val="20"/>
          </w:rPr>
          <w:delText xml:space="preserve">a 60 Hz tone on the </w:delText>
        </w:r>
      </w:del>
      <w:r>
        <w:rPr>
          <w:rFonts w:cs="Arial"/>
          <w:szCs w:val="20"/>
        </w:rPr>
        <w:t xml:space="preserve">subwoofer channels. </w:t>
      </w:r>
      <w:ins w:id="11" w:author="jhartm12" w:date="2009-04-20T13:19:00Z">
        <w:r>
          <w:rPr>
            <w:rStyle w:val="msoins1"/>
            <w:rFonts w:cs="Arial"/>
            <w:szCs w:val="20"/>
          </w:rPr>
          <w:t xml:space="preserve">  Refer to the applicable Infotainment Diagnostic Specification for the frequencies of the tones used to test each channel.  </w:t>
        </w:r>
      </w:ins>
    </w:p>
    <w:p w:rsidR="00614815" w:rsidRDefault="00614815">
      <w:pPr>
        <w:rPr>
          <w:rFonts w:cs="Arial"/>
          <w:szCs w:val="20"/>
        </w:rPr>
      </w:pPr>
    </w:p>
    <w:p w:rsidR="00614815" w:rsidRDefault="00EA5F32">
      <w:pPr>
        <w:rPr>
          <w:rFonts w:cs="Arial"/>
          <w:szCs w:val="20"/>
        </w:rPr>
      </w:pPr>
      <w:r>
        <w:rPr>
          <w:rFonts w:cs="Arial"/>
          <w:szCs w:val="20"/>
        </w:rPr>
        <w:t xml:space="preserve">Speaker walk around test sequence LF, RF, RR, LR, Aux1 (if applicable), Aux2 (if applicable) for 1.5 seconds </w:t>
      </w:r>
      <w:r>
        <w:rPr>
          <w:rFonts w:cs="Arial"/>
          <w:szCs w:val="20"/>
        </w:rPr>
        <w:t xml:space="preserve">each and shall display the speaker being tested on the display.  The volume shall be defaulted to volume step </w:t>
      </w:r>
      <w:del w:id="12" w:author="jhartm12" w:date="2009-04-20T13:24:00Z">
        <w:r>
          <w:rPr>
            <w:rFonts w:cs="Arial"/>
            <w:szCs w:val="20"/>
          </w:rPr>
          <w:delText xml:space="preserve">9 </w:delText>
        </w:r>
      </w:del>
      <w:ins w:id="13" w:author="jhartm12" w:date="2009-04-20T13:24:00Z">
        <w:r>
          <w:rPr>
            <w:rStyle w:val="msoins1"/>
            <w:rFonts w:cs="Arial"/>
            <w:szCs w:val="20"/>
          </w:rPr>
          <w:t xml:space="preserve">8 </w:t>
        </w:r>
      </w:ins>
      <w:r>
        <w:rPr>
          <w:rFonts w:cs="Arial"/>
          <w:szCs w:val="20"/>
        </w:rPr>
        <w:t>and the volume knob shall adjust the volume in speaker walk around.</w:t>
      </w:r>
    </w:p>
    <w:p w:rsidR="00614815" w:rsidRDefault="00614815">
      <w:pPr>
        <w:numPr>
          <w:ins w:id="14" w:author="jhartm12" w:date="2009-04-20T14:50:00Z"/>
        </w:numPr>
        <w:rPr>
          <w:ins w:id="15" w:author="jhartm12" w:date="2009-04-20T14:50:00Z"/>
          <w:rStyle w:val="msoins1"/>
        </w:rPr>
      </w:pPr>
    </w:p>
    <w:p w:rsidR="00614815" w:rsidRDefault="00EA5F32">
      <w:pPr>
        <w:numPr>
          <w:ins w:id="16" w:author="jhartm12" w:date="2009-04-20T14:50:00Z"/>
        </w:numPr>
        <w:rPr>
          <w:ins w:id="17" w:author="jhartm12" w:date="2009-04-20T14:50:00Z"/>
          <w:rStyle w:val="msoins1"/>
          <w:rFonts w:cs="Arial"/>
          <w:szCs w:val="20"/>
        </w:rPr>
      </w:pPr>
      <w:ins w:id="18" w:author="jhartm12" w:date="2009-04-20T14:50:00Z">
        <w:r>
          <w:rPr>
            <w:rStyle w:val="msoins1"/>
            <w:rFonts w:cs="Arial"/>
            <w:szCs w:val="20"/>
          </w:rPr>
          <w:t xml:space="preserve">The AHU shall transmit the name of each speaker to the proper display </w:t>
        </w:r>
        <w:r>
          <w:rPr>
            <w:rStyle w:val="msoins1"/>
            <w:rFonts w:cs="Arial"/>
            <w:szCs w:val="20"/>
          </w:rPr>
          <w:t xml:space="preserve">device(s) as its being tested during the speaker walk-around test.  The following table outlines the text that shall be </w:t>
        </w:r>
      </w:ins>
      <w:ins w:id="19" w:author="jhartm12" w:date="2009-04-20T14:51:00Z">
        <w:r>
          <w:rPr>
            <w:rStyle w:val="msoins1"/>
            <w:rFonts w:cs="Arial"/>
            <w:szCs w:val="20"/>
          </w:rPr>
          <w:t>transmitted</w:t>
        </w:r>
      </w:ins>
      <w:ins w:id="20" w:author="jhartm12" w:date="2009-04-20T14:50:00Z">
        <w:r>
          <w:rPr>
            <w:rStyle w:val="msoins1"/>
            <w:rFonts w:cs="Arial"/>
            <w:szCs w:val="20"/>
          </w:rPr>
          <w:t xml:space="preserve"> when the associated output channel is tested.</w:t>
        </w:r>
      </w:ins>
    </w:p>
    <w:p w:rsidR="00614815" w:rsidRDefault="00614815">
      <w:pPr>
        <w:numPr>
          <w:ins w:id="21" w:author="jhartm12" w:date="2009-04-20T14:50:00Z"/>
        </w:numPr>
        <w:rPr>
          <w:ins w:id="22" w:author="jhartm12" w:date="2009-04-20T14:50:00Z"/>
          <w:rStyle w:val="msoins1"/>
          <w:rFonts w:cs="Arial"/>
          <w:szCs w:val="20"/>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494"/>
        <w:gridCol w:w="2800"/>
      </w:tblGrid>
      <w:tr w:rsidR="00614815">
        <w:trPr>
          <w:jc w:val="center"/>
          <w:ins w:id="23" w:author="jhartm12" w:date="2009-04-20T14:50:00Z"/>
        </w:trPr>
        <w:tc>
          <w:tcPr>
            <w:tcW w:w="1494" w:type="dxa"/>
            <w:tcBorders>
              <w:top w:val="double" w:sz="4" w:space="0" w:color="auto"/>
              <w:left w:val="double" w:sz="4" w:space="0" w:color="auto"/>
              <w:bottom w:val="single" w:sz="12" w:space="0" w:color="auto"/>
              <w:right w:val="single" w:sz="4" w:space="0" w:color="auto"/>
            </w:tcBorders>
            <w:shd w:val="clear" w:color="auto" w:fill="E6E6E6"/>
            <w:vAlign w:val="center"/>
            <w:hideMark/>
          </w:tcPr>
          <w:p w:rsidR="00614815" w:rsidRDefault="00EA5F32">
            <w:pPr>
              <w:keepNext/>
              <w:numPr>
                <w:ins w:id="24" w:author="jhartm12" w:date="2009-04-20T14:50:00Z"/>
              </w:numPr>
              <w:jc w:val="center"/>
              <w:rPr>
                <w:ins w:id="25" w:author="jhartm12" w:date="2009-04-20T14:50:00Z"/>
                <w:rStyle w:val="msoins1"/>
                <w:rFonts w:cs="Arial"/>
                <w:b/>
                <w:bCs/>
              </w:rPr>
            </w:pPr>
            <w:ins w:id="26" w:author="jhartm12" w:date="2009-04-20T14:50:00Z">
              <w:r>
                <w:rPr>
                  <w:rStyle w:val="msoins1"/>
                  <w:rFonts w:cs="Arial"/>
                  <w:b/>
                  <w:bCs/>
                  <w:szCs w:val="20"/>
                </w:rPr>
                <w:t>Channel Under Test</w:t>
              </w:r>
            </w:ins>
          </w:p>
        </w:tc>
        <w:tc>
          <w:tcPr>
            <w:tcW w:w="2800" w:type="dxa"/>
            <w:tcBorders>
              <w:top w:val="double" w:sz="4" w:space="0" w:color="auto"/>
              <w:left w:val="single" w:sz="4" w:space="0" w:color="auto"/>
              <w:bottom w:val="single" w:sz="12" w:space="0" w:color="auto"/>
              <w:right w:val="single" w:sz="4" w:space="0" w:color="auto"/>
            </w:tcBorders>
            <w:shd w:val="clear" w:color="auto" w:fill="E6E6E6"/>
            <w:vAlign w:val="center"/>
            <w:hideMark/>
          </w:tcPr>
          <w:p w:rsidR="00614815" w:rsidRDefault="00EA5F32">
            <w:pPr>
              <w:keepNext/>
              <w:numPr>
                <w:ins w:id="27" w:author="jhartm12" w:date="2009-04-20T14:50:00Z"/>
              </w:numPr>
              <w:jc w:val="center"/>
              <w:rPr>
                <w:ins w:id="28" w:author="jhartm12" w:date="2009-04-20T14:50:00Z"/>
                <w:rStyle w:val="msoins1"/>
                <w:rFonts w:cs="Arial"/>
                <w:b/>
                <w:bCs/>
              </w:rPr>
            </w:pPr>
            <w:ins w:id="29" w:author="jhartm12" w:date="2009-04-20T14:50:00Z">
              <w:r>
                <w:rPr>
                  <w:rStyle w:val="msoins1"/>
                  <w:rFonts w:cs="Arial"/>
                  <w:b/>
                  <w:bCs/>
                  <w:szCs w:val="20"/>
                </w:rPr>
                <w:t>Display Text</w:t>
              </w:r>
            </w:ins>
          </w:p>
        </w:tc>
      </w:tr>
      <w:tr w:rsidR="00614815">
        <w:trPr>
          <w:jc w:val="center"/>
          <w:ins w:id="30" w:author="jhartm12" w:date="2009-04-20T14:50:00Z"/>
        </w:trPr>
        <w:tc>
          <w:tcPr>
            <w:tcW w:w="1494" w:type="dxa"/>
            <w:tcBorders>
              <w:top w:val="single" w:sz="12" w:space="0" w:color="auto"/>
              <w:left w:val="double" w:sz="4" w:space="0" w:color="auto"/>
              <w:bottom w:val="single" w:sz="4" w:space="0" w:color="auto"/>
              <w:right w:val="single" w:sz="4" w:space="0" w:color="auto"/>
            </w:tcBorders>
            <w:vAlign w:val="center"/>
            <w:hideMark/>
          </w:tcPr>
          <w:p w:rsidR="00614815" w:rsidRDefault="00EA5F32">
            <w:pPr>
              <w:keepNext/>
              <w:numPr>
                <w:ins w:id="31" w:author="jhartm12" w:date="2009-04-20T14:50:00Z"/>
              </w:numPr>
              <w:jc w:val="center"/>
              <w:rPr>
                <w:ins w:id="32" w:author="jhartm12" w:date="2009-04-20T14:50:00Z"/>
                <w:rStyle w:val="msoins1"/>
                <w:rFonts w:cs="Arial"/>
              </w:rPr>
            </w:pPr>
            <w:ins w:id="33" w:author="jhartm12" w:date="2009-04-20T14:50:00Z">
              <w:r>
                <w:rPr>
                  <w:rStyle w:val="msoins1"/>
                  <w:rFonts w:cs="Arial"/>
                  <w:szCs w:val="20"/>
                </w:rPr>
                <w:t>LF Door</w:t>
              </w:r>
            </w:ins>
          </w:p>
        </w:tc>
        <w:tc>
          <w:tcPr>
            <w:tcW w:w="2800" w:type="dxa"/>
            <w:tcBorders>
              <w:top w:val="single" w:sz="12" w:space="0" w:color="auto"/>
              <w:left w:val="single" w:sz="4" w:space="0" w:color="auto"/>
              <w:bottom w:val="single" w:sz="4" w:space="0" w:color="auto"/>
              <w:right w:val="single" w:sz="4" w:space="0" w:color="auto"/>
            </w:tcBorders>
            <w:vAlign w:val="center"/>
            <w:hideMark/>
          </w:tcPr>
          <w:p w:rsidR="00614815" w:rsidRDefault="00EA5F32">
            <w:pPr>
              <w:keepNext/>
              <w:numPr>
                <w:ins w:id="34" w:author="jhartm12" w:date="2009-04-20T14:50:00Z"/>
              </w:numPr>
              <w:jc w:val="center"/>
              <w:rPr>
                <w:ins w:id="35" w:author="jhartm12" w:date="2009-04-20T14:50:00Z"/>
                <w:rStyle w:val="msoins1"/>
                <w:rFonts w:cs="Arial"/>
                <w:b/>
                <w:bCs/>
              </w:rPr>
            </w:pPr>
            <w:ins w:id="36" w:author="jhartm12" w:date="2009-04-20T14:50:00Z">
              <w:r>
                <w:rPr>
                  <w:rStyle w:val="msoins1"/>
                  <w:rFonts w:cs="Arial"/>
                  <w:b/>
                  <w:bCs/>
                  <w:szCs w:val="20"/>
                </w:rPr>
                <w:t>LF DOOR</w:t>
              </w:r>
            </w:ins>
          </w:p>
        </w:tc>
      </w:tr>
      <w:tr w:rsidR="00614815">
        <w:trPr>
          <w:jc w:val="center"/>
          <w:ins w:id="37" w:author="jhartm12" w:date="2009-04-20T14:50:00Z"/>
        </w:trPr>
        <w:tc>
          <w:tcPr>
            <w:tcW w:w="1494" w:type="dxa"/>
            <w:tcBorders>
              <w:top w:val="single" w:sz="4" w:space="0" w:color="auto"/>
              <w:left w:val="double" w:sz="4" w:space="0" w:color="auto"/>
              <w:bottom w:val="single" w:sz="4" w:space="0" w:color="auto"/>
              <w:right w:val="single" w:sz="4" w:space="0" w:color="auto"/>
            </w:tcBorders>
            <w:vAlign w:val="center"/>
            <w:hideMark/>
          </w:tcPr>
          <w:p w:rsidR="00614815" w:rsidRDefault="00EA5F32">
            <w:pPr>
              <w:keepNext/>
              <w:numPr>
                <w:ins w:id="38" w:author="jhartm12" w:date="2009-04-20T14:50:00Z"/>
              </w:numPr>
              <w:jc w:val="center"/>
              <w:rPr>
                <w:ins w:id="39" w:author="jhartm12" w:date="2009-04-20T14:50:00Z"/>
                <w:rStyle w:val="msoins1"/>
                <w:rFonts w:cs="Arial"/>
              </w:rPr>
            </w:pPr>
            <w:ins w:id="40" w:author="jhartm12" w:date="2009-04-20T14:50:00Z">
              <w:r>
                <w:rPr>
                  <w:rStyle w:val="msoins1"/>
                  <w:rFonts w:cs="Arial"/>
                  <w:szCs w:val="20"/>
                </w:rPr>
                <w:t>LF Tweeter</w:t>
              </w:r>
            </w:ins>
          </w:p>
        </w:tc>
        <w:tc>
          <w:tcPr>
            <w:tcW w:w="2800" w:type="dxa"/>
            <w:tcBorders>
              <w:top w:val="single" w:sz="4" w:space="0" w:color="auto"/>
              <w:left w:val="single" w:sz="4" w:space="0" w:color="auto"/>
              <w:bottom w:val="single" w:sz="4" w:space="0" w:color="auto"/>
              <w:right w:val="single" w:sz="4" w:space="0" w:color="auto"/>
            </w:tcBorders>
            <w:vAlign w:val="center"/>
            <w:hideMark/>
          </w:tcPr>
          <w:p w:rsidR="00614815" w:rsidRDefault="00EA5F32">
            <w:pPr>
              <w:keepNext/>
              <w:numPr>
                <w:ins w:id="41" w:author="jhartm12" w:date="2009-04-20T14:50:00Z"/>
              </w:numPr>
              <w:jc w:val="center"/>
              <w:rPr>
                <w:ins w:id="42" w:author="jhartm12" w:date="2009-04-20T14:50:00Z"/>
                <w:rStyle w:val="msoins1"/>
                <w:rFonts w:cs="Arial"/>
                <w:b/>
                <w:bCs/>
              </w:rPr>
            </w:pPr>
            <w:ins w:id="43" w:author="jhartm12" w:date="2009-04-20T14:50:00Z">
              <w:r>
                <w:rPr>
                  <w:rStyle w:val="msoins1"/>
                  <w:rFonts w:cs="Arial"/>
                  <w:b/>
                  <w:bCs/>
                  <w:szCs w:val="20"/>
                </w:rPr>
                <w:t>LF TWEETER</w:t>
              </w:r>
            </w:ins>
          </w:p>
        </w:tc>
      </w:tr>
      <w:tr w:rsidR="00614815">
        <w:trPr>
          <w:jc w:val="center"/>
          <w:ins w:id="44" w:author="jhartm12" w:date="2009-04-20T15:18:00Z"/>
        </w:trPr>
        <w:tc>
          <w:tcPr>
            <w:tcW w:w="1494" w:type="dxa"/>
            <w:tcBorders>
              <w:top w:val="single" w:sz="4" w:space="0" w:color="auto"/>
              <w:left w:val="double" w:sz="4" w:space="0" w:color="auto"/>
              <w:bottom w:val="single" w:sz="4" w:space="0" w:color="auto"/>
              <w:right w:val="single" w:sz="4" w:space="0" w:color="auto"/>
            </w:tcBorders>
            <w:vAlign w:val="center"/>
            <w:hideMark/>
          </w:tcPr>
          <w:p w:rsidR="00614815" w:rsidRDefault="00EA5F32">
            <w:pPr>
              <w:keepNext/>
              <w:numPr>
                <w:ins w:id="45" w:author="jhartm12" w:date="2009-04-20T14:50:00Z"/>
              </w:numPr>
              <w:jc w:val="center"/>
              <w:rPr>
                <w:ins w:id="46" w:author="jhartm12" w:date="2009-04-20T15:18:00Z"/>
                <w:rStyle w:val="msoins1"/>
                <w:rFonts w:cs="Arial"/>
              </w:rPr>
            </w:pPr>
            <w:ins w:id="47" w:author="jhartm12" w:date="2009-04-20T15:18:00Z">
              <w:r>
                <w:rPr>
                  <w:rStyle w:val="msoins1"/>
                  <w:rFonts w:cs="Arial"/>
                  <w:szCs w:val="20"/>
                </w:rPr>
                <w:t xml:space="preserve">RF </w:t>
              </w:r>
              <w:r>
                <w:rPr>
                  <w:rStyle w:val="msoins1"/>
                  <w:rFonts w:cs="Arial"/>
                  <w:szCs w:val="20"/>
                </w:rPr>
                <w:t>Door</w:t>
              </w:r>
            </w:ins>
          </w:p>
        </w:tc>
        <w:tc>
          <w:tcPr>
            <w:tcW w:w="2800" w:type="dxa"/>
            <w:tcBorders>
              <w:top w:val="single" w:sz="4" w:space="0" w:color="auto"/>
              <w:left w:val="single" w:sz="4" w:space="0" w:color="auto"/>
              <w:bottom w:val="single" w:sz="4" w:space="0" w:color="auto"/>
              <w:right w:val="single" w:sz="4" w:space="0" w:color="auto"/>
            </w:tcBorders>
            <w:vAlign w:val="center"/>
            <w:hideMark/>
          </w:tcPr>
          <w:p w:rsidR="00614815" w:rsidRDefault="00EA5F32">
            <w:pPr>
              <w:keepNext/>
              <w:numPr>
                <w:ins w:id="48" w:author="jhartm12" w:date="2009-04-20T14:50:00Z"/>
              </w:numPr>
              <w:jc w:val="center"/>
              <w:rPr>
                <w:ins w:id="49" w:author="jhartm12" w:date="2009-04-20T15:18:00Z"/>
                <w:rStyle w:val="msoins1"/>
                <w:rFonts w:cs="Arial"/>
                <w:b/>
                <w:bCs/>
              </w:rPr>
            </w:pPr>
            <w:ins w:id="50" w:author="jhartm12" w:date="2009-04-20T15:18:00Z">
              <w:r>
                <w:rPr>
                  <w:rStyle w:val="msoins1"/>
                  <w:rFonts w:cs="Arial"/>
                  <w:b/>
                  <w:bCs/>
                  <w:szCs w:val="20"/>
                </w:rPr>
                <w:t>RF DOOR</w:t>
              </w:r>
            </w:ins>
          </w:p>
        </w:tc>
      </w:tr>
      <w:tr w:rsidR="00614815">
        <w:trPr>
          <w:jc w:val="center"/>
          <w:ins w:id="51" w:author="jhartm12" w:date="2009-04-20T14:50:00Z"/>
        </w:trPr>
        <w:tc>
          <w:tcPr>
            <w:tcW w:w="1494" w:type="dxa"/>
            <w:tcBorders>
              <w:top w:val="single" w:sz="4" w:space="0" w:color="auto"/>
              <w:left w:val="double" w:sz="4" w:space="0" w:color="auto"/>
              <w:bottom w:val="single" w:sz="4" w:space="0" w:color="auto"/>
              <w:right w:val="single" w:sz="4" w:space="0" w:color="auto"/>
            </w:tcBorders>
            <w:vAlign w:val="center"/>
            <w:hideMark/>
          </w:tcPr>
          <w:p w:rsidR="00614815" w:rsidRDefault="00EA5F32">
            <w:pPr>
              <w:keepNext/>
              <w:numPr>
                <w:ins w:id="52" w:author="jhartm12" w:date="2009-04-20T14:50:00Z"/>
              </w:numPr>
              <w:jc w:val="center"/>
              <w:rPr>
                <w:ins w:id="53" w:author="jhartm12" w:date="2009-04-20T14:50:00Z"/>
                <w:rStyle w:val="msoins1"/>
                <w:rFonts w:cs="Arial"/>
              </w:rPr>
            </w:pPr>
            <w:ins w:id="54" w:author="jhartm12" w:date="2009-04-20T14:50:00Z">
              <w:r>
                <w:rPr>
                  <w:rStyle w:val="msoins1"/>
                  <w:rFonts w:cs="Arial"/>
                  <w:szCs w:val="20"/>
                </w:rPr>
                <w:t>RF Tweeter</w:t>
              </w:r>
            </w:ins>
          </w:p>
        </w:tc>
        <w:tc>
          <w:tcPr>
            <w:tcW w:w="2800" w:type="dxa"/>
            <w:tcBorders>
              <w:top w:val="single" w:sz="4" w:space="0" w:color="auto"/>
              <w:left w:val="single" w:sz="4" w:space="0" w:color="auto"/>
              <w:bottom w:val="single" w:sz="4" w:space="0" w:color="auto"/>
              <w:right w:val="single" w:sz="4" w:space="0" w:color="auto"/>
            </w:tcBorders>
            <w:vAlign w:val="center"/>
            <w:hideMark/>
          </w:tcPr>
          <w:p w:rsidR="00614815" w:rsidRDefault="00EA5F32">
            <w:pPr>
              <w:keepNext/>
              <w:numPr>
                <w:ins w:id="55" w:author="jhartm12" w:date="2009-04-20T14:50:00Z"/>
              </w:numPr>
              <w:jc w:val="center"/>
              <w:rPr>
                <w:ins w:id="56" w:author="jhartm12" w:date="2009-04-20T14:50:00Z"/>
                <w:rStyle w:val="msoins1"/>
                <w:rFonts w:cs="Arial"/>
                <w:b/>
                <w:bCs/>
              </w:rPr>
            </w:pPr>
            <w:ins w:id="57" w:author="jhartm12" w:date="2009-04-20T14:50:00Z">
              <w:r>
                <w:rPr>
                  <w:rStyle w:val="msoins1"/>
                  <w:rFonts w:cs="Arial"/>
                  <w:b/>
                  <w:bCs/>
                  <w:szCs w:val="20"/>
                </w:rPr>
                <w:t>RF TWEETER</w:t>
              </w:r>
            </w:ins>
          </w:p>
        </w:tc>
      </w:tr>
      <w:tr w:rsidR="00614815">
        <w:trPr>
          <w:jc w:val="center"/>
          <w:ins w:id="58" w:author="jhartm12" w:date="2009-04-20T14:50:00Z"/>
        </w:trPr>
        <w:tc>
          <w:tcPr>
            <w:tcW w:w="1494" w:type="dxa"/>
            <w:tcBorders>
              <w:top w:val="single" w:sz="4" w:space="0" w:color="auto"/>
              <w:left w:val="double" w:sz="4" w:space="0" w:color="auto"/>
              <w:bottom w:val="single" w:sz="4" w:space="0" w:color="auto"/>
              <w:right w:val="single" w:sz="4" w:space="0" w:color="auto"/>
            </w:tcBorders>
            <w:vAlign w:val="center"/>
            <w:hideMark/>
          </w:tcPr>
          <w:p w:rsidR="00614815" w:rsidRDefault="00EA5F32">
            <w:pPr>
              <w:keepNext/>
              <w:numPr>
                <w:ins w:id="59" w:author="jhartm12" w:date="2009-04-20T14:50:00Z"/>
              </w:numPr>
              <w:jc w:val="center"/>
              <w:rPr>
                <w:ins w:id="60" w:author="jhartm12" w:date="2009-04-20T14:50:00Z"/>
                <w:rStyle w:val="msoins1"/>
                <w:rFonts w:cs="Arial"/>
              </w:rPr>
            </w:pPr>
            <w:ins w:id="61" w:author="jhartm12" w:date="2009-04-20T14:50:00Z">
              <w:r>
                <w:rPr>
                  <w:rStyle w:val="msoins1"/>
                  <w:rFonts w:cs="Arial"/>
                  <w:szCs w:val="20"/>
                </w:rPr>
                <w:t>RR Door</w:t>
              </w:r>
            </w:ins>
          </w:p>
        </w:tc>
        <w:tc>
          <w:tcPr>
            <w:tcW w:w="2800" w:type="dxa"/>
            <w:tcBorders>
              <w:top w:val="single" w:sz="4" w:space="0" w:color="auto"/>
              <w:left w:val="single" w:sz="4" w:space="0" w:color="auto"/>
              <w:bottom w:val="single" w:sz="4" w:space="0" w:color="auto"/>
              <w:right w:val="single" w:sz="4" w:space="0" w:color="auto"/>
            </w:tcBorders>
            <w:vAlign w:val="center"/>
            <w:hideMark/>
          </w:tcPr>
          <w:p w:rsidR="00614815" w:rsidRDefault="00EA5F32">
            <w:pPr>
              <w:keepNext/>
              <w:numPr>
                <w:ins w:id="62" w:author="jhartm12" w:date="2009-04-20T14:50:00Z"/>
              </w:numPr>
              <w:jc w:val="center"/>
              <w:rPr>
                <w:ins w:id="63" w:author="jhartm12" w:date="2009-04-20T14:50:00Z"/>
                <w:rStyle w:val="msoins1"/>
                <w:rFonts w:cs="Arial"/>
                <w:b/>
                <w:bCs/>
              </w:rPr>
            </w:pPr>
            <w:ins w:id="64" w:author="jhartm12" w:date="2009-04-20T14:50:00Z">
              <w:r>
                <w:rPr>
                  <w:rStyle w:val="msoins1"/>
                  <w:rFonts w:cs="Arial"/>
                  <w:b/>
                  <w:bCs/>
                  <w:szCs w:val="20"/>
                </w:rPr>
                <w:t>RR DOOR</w:t>
              </w:r>
            </w:ins>
          </w:p>
        </w:tc>
      </w:tr>
      <w:tr w:rsidR="00614815">
        <w:trPr>
          <w:jc w:val="center"/>
          <w:ins w:id="65" w:author="jhartm12" w:date="2009-04-20T14:50:00Z"/>
        </w:trPr>
        <w:tc>
          <w:tcPr>
            <w:tcW w:w="1494" w:type="dxa"/>
            <w:tcBorders>
              <w:top w:val="single" w:sz="4" w:space="0" w:color="auto"/>
              <w:left w:val="double" w:sz="4" w:space="0" w:color="auto"/>
              <w:bottom w:val="single" w:sz="4" w:space="0" w:color="auto"/>
              <w:right w:val="single" w:sz="4" w:space="0" w:color="auto"/>
            </w:tcBorders>
            <w:vAlign w:val="center"/>
            <w:hideMark/>
          </w:tcPr>
          <w:p w:rsidR="00614815" w:rsidRDefault="00EA5F32">
            <w:pPr>
              <w:keepNext/>
              <w:numPr>
                <w:ins w:id="66" w:author="jhartm12" w:date="2009-04-20T14:50:00Z"/>
              </w:numPr>
              <w:jc w:val="center"/>
              <w:rPr>
                <w:ins w:id="67" w:author="jhartm12" w:date="2009-04-20T14:50:00Z"/>
                <w:rStyle w:val="msoins1"/>
                <w:rFonts w:cs="Arial"/>
              </w:rPr>
            </w:pPr>
            <w:ins w:id="68" w:author="jhartm12" w:date="2009-04-20T15:18:00Z">
              <w:r>
                <w:rPr>
                  <w:rStyle w:val="msoins1"/>
                  <w:rFonts w:cs="Arial"/>
                  <w:szCs w:val="20"/>
                </w:rPr>
                <w:t>LR Door</w:t>
              </w:r>
            </w:ins>
          </w:p>
        </w:tc>
        <w:tc>
          <w:tcPr>
            <w:tcW w:w="2800" w:type="dxa"/>
            <w:tcBorders>
              <w:top w:val="single" w:sz="4" w:space="0" w:color="auto"/>
              <w:left w:val="single" w:sz="4" w:space="0" w:color="auto"/>
              <w:bottom w:val="single" w:sz="4" w:space="0" w:color="auto"/>
              <w:right w:val="single" w:sz="4" w:space="0" w:color="auto"/>
            </w:tcBorders>
            <w:vAlign w:val="center"/>
            <w:hideMark/>
          </w:tcPr>
          <w:p w:rsidR="00614815" w:rsidRDefault="00EA5F32">
            <w:pPr>
              <w:keepNext/>
              <w:numPr>
                <w:ins w:id="69" w:author="jhartm12" w:date="2009-04-20T14:50:00Z"/>
              </w:numPr>
              <w:jc w:val="center"/>
              <w:rPr>
                <w:ins w:id="70" w:author="jhartm12" w:date="2009-04-20T14:50:00Z"/>
                <w:rStyle w:val="msoins1"/>
                <w:rFonts w:cs="Arial"/>
                <w:b/>
                <w:bCs/>
              </w:rPr>
            </w:pPr>
            <w:ins w:id="71" w:author="jhartm12" w:date="2009-04-20T15:18:00Z">
              <w:r>
                <w:rPr>
                  <w:rStyle w:val="msoins1"/>
                  <w:rFonts w:cs="Arial"/>
                  <w:b/>
                  <w:bCs/>
                  <w:szCs w:val="20"/>
                </w:rPr>
                <w:t>LR DOOR</w:t>
              </w:r>
            </w:ins>
          </w:p>
        </w:tc>
      </w:tr>
      <w:tr w:rsidR="00614815">
        <w:trPr>
          <w:jc w:val="center"/>
          <w:ins w:id="72" w:author="jhartm12" w:date="2009-04-20T14:50:00Z"/>
        </w:trPr>
        <w:tc>
          <w:tcPr>
            <w:tcW w:w="1494" w:type="dxa"/>
            <w:tcBorders>
              <w:top w:val="single" w:sz="4" w:space="0" w:color="auto"/>
              <w:left w:val="double" w:sz="4" w:space="0" w:color="auto"/>
              <w:bottom w:val="single" w:sz="4" w:space="0" w:color="auto"/>
              <w:right w:val="single" w:sz="4" w:space="0" w:color="auto"/>
            </w:tcBorders>
            <w:vAlign w:val="center"/>
            <w:hideMark/>
          </w:tcPr>
          <w:p w:rsidR="00614815" w:rsidRDefault="00EA5F32">
            <w:pPr>
              <w:keepNext/>
              <w:numPr>
                <w:ins w:id="73" w:author="jhartm12" w:date="2009-04-20T14:50:00Z"/>
              </w:numPr>
              <w:jc w:val="center"/>
              <w:rPr>
                <w:ins w:id="74" w:author="jhartm12" w:date="2009-04-20T14:50:00Z"/>
                <w:rStyle w:val="msoins1"/>
                <w:rFonts w:cs="Arial"/>
              </w:rPr>
            </w:pPr>
            <w:ins w:id="75" w:author="jhartm12" w:date="2009-04-20T14:55:00Z">
              <w:r>
                <w:rPr>
                  <w:rStyle w:val="msoins1"/>
                  <w:rFonts w:cs="Arial"/>
                  <w:szCs w:val="20"/>
                  <w:rPrChange w:id="76" w:author="jhartm12" w:date="2009-04-20T15:18:00Z">
                    <w:rPr>
                      <w:rStyle w:val="msoins1"/>
                      <w:rFonts w:cs="Arial"/>
                    </w:rPr>
                  </w:rPrChange>
                </w:rPr>
                <w:t>Aux 1</w:t>
              </w:r>
            </w:ins>
          </w:p>
        </w:tc>
        <w:tc>
          <w:tcPr>
            <w:tcW w:w="2800" w:type="dxa"/>
            <w:tcBorders>
              <w:top w:val="single" w:sz="4" w:space="0" w:color="auto"/>
              <w:left w:val="single" w:sz="4" w:space="0" w:color="auto"/>
              <w:bottom w:val="single" w:sz="4" w:space="0" w:color="auto"/>
              <w:right w:val="single" w:sz="4" w:space="0" w:color="auto"/>
            </w:tcBorders>
            <w:vAlign w:val="center"/>
            <w:hideMark/>
          </w:tcPr>
          <w:p w:rsidR="00614815" w:rsidRDefault="00EA5F32">
            <w:pPr>
              <w:keepNext/>
              <w:numPr>
                <w:ins w:id="77" w:author="jhartm12" w:date="2009-04-20T14:50:00Z"/>
              </w:numPr>
              <w:jc w:val="center"/>
              <w:rPr>
                <w:ins w:id="78" w:author="jhartm12" w:date="2009-04-20T14:50:00Z"/>
                <w:rStyle w:val="msoins1"/>
                <w:rFonts w:cs="Arial"/>
                <w:b/>
                <w:bCs/>
              </w:rPr>
            </w:pPr>
            <w:ins w:id="79" w:author="jhartm12" w:date="2009-04-20T15:17:00Z">
              <w:r>
                <w:rPr>
                  <w:rStyle w:val="msoins1"/>
                  <w:rFonts w:cs="Arial"/>
                  <w:b/>
                  <w:bCs/>
                  <w:szCs w:val="20"/>
                  <w:rPrChange w:id="80" w:author="jhartm12" w:date="2009-04-20T15:18:00Z">
                    <w:rPr>
                      <w:rStyle w:val="msoins1"/>
                      <w:rFonts w:cs="Arial"/>
                      <w:b/>
                      <w:bCs/>
                    </w:rPr>
                  </w:rPrChange>
                </w:rPr>
                <w:t>AUX 1</w:t>
              </w:r>
            </w:ins>
          </w:p>
        </w:tc>
      </w:tr>
      <w:tr w:rsidR="00614815">
        <w:trPr>
          <w:jc w:val="center"/>
          <w:ins w:id="81" w:author="jhartm12" w:date="2009-04-20T14:50:00Z"/>
        </w:trPr>
        <w:tc>
          <w:tcPr>
            <w:tcW w:w="1494" w:type="dxa"/>
            <w:tcBorders>
              <w:top w:val="single" w:sz="4" w:space="0" w:color="auto"/>
              <w:left w:val="double" w:sz="4" w:space="0" w:color="auto"/>
              <w:bottom w:val="double" w:sz="4" w:space="0" w:color="auto"/>
              <w:right w:val="single" w:sz="4" w:space="0" w:color="auto"/>
            </w:tcBorders>
            <w:vAlign w:val="center"/>
            <w:hideMark/>
          </w:tcPr>
          <w:p w:rsidR="00614815" w:rsidRDefault="00EA5F32">
            <w:pPr>
              <w:keepNext/>
              <w:numPr>
                <w:ins w:id="82" w:author="jhartm12" w:date="2009-04-20T14:50:00Z"/>
              </w:numPr>
              <w:jc w:val="center"/>
              <w:rPr>
                <w:ins w:id="83" w:author="jhartm12" w:date="2009-04-20T14:50:00Z"/>
                <w:rStyle w:val="msoins1"/>
                <w:rFonts w:cs="Arial"/>
              </w:rPr>
            </w:pPr>
            <w:ins w:id="84" w:author="jhartm12" w:date="2009-04-20T15:17:00Z">
              <w:r>
                <w:rPr>
                  <w:rStyle w:val="msoins1"/>
                  <w:rFonts w:cs="Arial"/>
                  <w:szCs w:val="20"/>
                </w:rPr>
                <w:t>Aux 2</w:t>
              </w:r>
            </w:ins>
          </w:p>
        </w:tc>
        <w:tc>
          <w:tcPr>
            <w:tcW w:w="2800" w:type="dxa"/>
            <w:tcBorders>
              <w:top w:val="single" w:sz="4" w:space="0" w:color="auto"/>
              <w:left w:val="single" w:sz="4" w:space="0" w:color="auto"/>
              <w:bottom w:val="double" w:sz="4" w:space="0" w:color="auto"/>
              <w:right w:val="single" w:sz="4" w:space="0" w:color="auto"/>
            </w:tcBorders>
            <w:vAlign w:val="center"/>
            <w:hideMark/>
          </w:tcPr>
          <w:p w:rsidR="00614815" w:rsidRDefault="00EA5F32">
            <w:pPr>
              <w:keepNext/>
              <w:numPr>
                <w:ins w:id="85" w:author="jhartm12" w:date="2009-04-20T14:50:00Z"/>
              </w:numPr>
              <w:jc w:val="center"/>
              <w:rPr>
                <w:ins w:id="86" w:author="jhartm12" w:date="2009-04-20T14:50:00Z"/>
                <w:rStyle w:val="msoins1"/>
                <w:rFonts w:cs="Arial"/>
                <w:b/>
                <w:bCs/>
              </w:rPr>
            </w:pPr>
            <w:ins w:id="87" w:author="jhartm12" w:date="2009-04-20T15:17:00Z">
              <w:r>
                <w:rPr>
                  <w:rStyle w:val="msoins1"/>
                  <w:rFonts w:cs="Arial"/>
                  <w:b/>
                  <w:bCs/>
                  <w:szCs w:val="20"/>
                </w:rPr>
                <w:t>AUX 2</w:t>
              </w:r>
            </w:ins>
          </w:p>
        </w:tc>
      </w:tr>
    </w:tbl>
    <w:p w:rsidR="00614815" w:rsidRDefault="00614815">
      <w:pPr>
        <w:numPr>
          <w:ins w:id="88" w:author="jhartm12" w:date="2009-04-20T14:50:00Z"/>
        </w:numPr>
        <w:rPr>
          <w:ins w:id="89" w:author="jhartm12" w:date="2009-04-20T14:50:00Z"/>
          <w:rStyle w:val="msoins1"/>
          <w:rFonts w:cs="Arial"/>
          <w:szCs w:val="20"/>
        </w:rPr>
      </w:pPr>
    </w:p>
    <w:p w:rsidR="00614815" w:rsidRDefault="00614815"/>
    <w:p w:rsidR="00614815" w:rsidRDefault="00EA5F32">
      <w:pPr>
        <w:rPr>
          <w:rFonts w:cs="Arial"/>
          <w:b/>
          <w:szCs w:val="20"/>
        </w:rPr>
      </w:pPr>
      <w:r>
        <w:rPr>
          <w:rFonts w:cs="Arial"/>
          <w:b/>
          <w:szCs w:val="20"/>
        </w:rPr>
        <w:t>Signal Strength</w:t>
      </w:r>
    </w:p>
    <w:p w:rsidR="00614815" w:rsidRDefault="00EA5F32">
      <w:pPr>
        <w:keepNext/>
        <w:keepLines/>
        <w:widowControl w:val="0"/>
        <w:autoSpaceDN w:val="0"/>
        <w:spacing w:line="180" w:lineRule="atLeast"/>
        <w:rPr>
          <w:rFonts w:cs="Arial"/>
          <w:color w:val="000000"/>
          <w:szCs w:val="20"/>
        </w:rPr>
      </w:pPr>
      <w:r>
        <w:rPr>
          <w:rFonts w:cs="Arial"/>
          <w:color w:val="000000"/>
          <w:szCs w:val="20"/>
        </w:rPr>
        <w:t xml:space="preserve">This function shall enable the viewing of the AHU signal strength via the vehicle display.  The display shall be updated every 5 seconds with the 5 second average.  The range is 0 to 255 in the units </w:t>
      </w:r>
      <w:r>
        <w:rPr>
          <w:rStyle w:val="spelle"/>
          <w:rFonts w:cs="Arial"/>
          <w:color w:val="000000"/>
          <w:szCs w:val="20"/>
        </w:rPr>
        <w:t>dBuv</w:t>
      </w:r>
      <w:r>
        <w:rPr>
          <w:rFonts w:cs="Arial"/>
          <w:color w:val="000000"/>
          <w:szCs w:val="20"/>
        </w:rPr>
        <w:t>.</w:t>
      </w:r>
    </w:p>
    <w:p w:rsidR="00614815" w:rsidRDefault="00EA5F32">
      <w:pPr>
        <w:rPr>
          <w:rFonts w:cs="Arial"/>
          <w:color w:val="000000"/>
          <w:szCs w:val="20"/>
          <w:lang w:val="en-GB"/>
        </w:rPr>
      </w:pPr>
      <w:r>
        <w:rPr>
          <w:rFonts w:cs="Arial"/>
          <w:color w:val="000000"/>
          <w:szCs w:val="20"/>
          <w:lang w:val="en-GB"/>
        </w:rPr>
        <w:t xml:space="preserve">The AHU shall display the current station’s radio </w:t>
      </w:r>
      <w:r>
        <w:rPr>
          <w:rFonts w:cs="Arial"/>
          <w:color w:val="000000"/>
          <w:szCs w:val="20"/>
          <w:lang w:val="en-GB"/>
        </w:rPr>
        <w:t>signal strength.</w:t>
      </w:r>
    </w:p>
    <w:p w:rsidR="00614815" w:rsidRDefault="00EA5F32">
      <w:pPr>
        <w:rPr>
          <w:rFonts w:cs="Arial"/>
          <w:b/>
          <w:szCs w:val="20"/>
        </w:rPr>
      </w:pPr>
      <w:r>
        <w:rPr>
          <w:rFonts w:cs="Arial"/>
          <w:b/>
          <w:szCs w:val="20"/>
        </w:rPr>
        <w:t>Software Part Number</w:t>
      </w:r>
    </w:p>
    <w:p w:rsidR="00614815" w:rsidRDefault="00EA5F32">
      <w:pPr>
        <w:rPr>
          <w:rFonts w:cs="Arial"/>
          <w:szCs w:val="20"/>
          <w:lang w:val="en-GB"/>
        </w:rPr>
      </w:pPr>
      <w:r>
        <w:rPr>
          <w:rFonts w:cs="Arial"/>
          <w:szCs w:val="20"/>
        </w:rPr>
        <w:t xml:space="preserve">This function shall enable the viewing AHU software part number via </w:t>
      </w:r>
      <w:r>
        <w:rPr>
          <w:rFonts w:cs="Arial"/>
          <w:szCs w:val="20"/>
          <w:lang w:val="en-GB"/>
        </w:rPr>
        <w:t>the vehicle display.</w:t>
      </w:r>
    </w:p>
    <w:p w:rsidR="00614815" w:rsidRDefault="00614815">
      <w:pPr>
        <w:rPr>
          <w:rFonts w:cs="Arial"/>
          <w:szCs w:val="20"/>
          <w:lang w:val="en-GB"/>
        </w:rPr>
      </w:pPr>
    </w:p>
    <w:p w:rsidR="00614815" w:rsidRDefault="00614815">
      <w:pPr>
        <w:rPr>
          <w:rFonts w:cs="Arial"/>
          <w:szCs w:val="20"/>
          <w:lang w:val="en-GB"/>
        </w:rPr>
      </w:pPr>
    </w:p>
    <w:p w:rsidR="00614815" w:rsidRDefault="00EA5F32">
      <w:pPr>
        <w:rPr>
          <w:rFonts w:cs="Arial"/>
          <w:b/>
          <w:szCs w:val="20"/>
        </w:rPr>
      </w:pPr>
      <w:r>
        <w:rPr>
          <w:rFonts w:cs="Arial"/>
          <w:b/>
          <w:szCs w:val="20"/>
        </w:rPr>
        <w:t>Hardware Part Number</w:t>
      </w:r>
    </w:p>
    <w:p w:rsidR="00614815" w:rsidRDefault="00EA5F32">
      <w:pPr>
        <w:rPr>
          <w:rFonts w:cs="Arial"/>
          <w:szCs w:val="20"/>
        </w:rPr>
      </w:pPr>
      <w:r>
        <w:rPr>
          <w:rFonts w:cs="Arial"/>
          <w:szCs w:val="20"/>
        </w:rPr>
        <w:t xml:space="preserve">This function shall enable the viewing AHU hardware part number via </w:t>
      </w:r>
      <w:r>
        <w:rPr>
          <w:rFonts w:cs="Arial"/>
          <w:color w:val="000000"/>
          <w:szCs w:val="20"/>
          <w:lang w:val="en-GB"/>
        </w:rPr>
        <w:t xml:space="preserve">the vehicle display.  </w:t>
      </w:r>
    </w:p>
    <w:p w:rsidR="00614815" w:rsidRDefault="00614815">
      <w:pPr>
        <w:rPr>
          <w:rFonts w:cs="Arial"/>
          <w:szCs w:val="20"/>
          <w:lang w:val="en-GB"/>
        </w:rPr>
      </w:pPr>
    </w:p>
    <w:p w:rsidR="00614815" w:rsidRDefault="00614815">
      <w:pPr>
        <w:rPr>
          <w:rFonts w:cs="Arial"/>
          <w:szCs w:val="20"/>
          <w:lang w:val="en-GB"/>
        </w:rPr>
      </w:pPr>
    </w:p>
    <w:p w:rsidR="00614815" w:rsidRDefault="00EA5F32">
      <w:pPr>
        <w:rPr>
          <w:rFonts w:cs="Arial"/>
          <w:b/>
          <w:szCs w:val="20"/>
        </w:rPr>
      </w:pPr>
      <w:r>
        <w:rPr>
          <w:rFonts w:cs="Arial"/>
          <w:b/>
          <w:szCs w:val="20"/>
        </w:rPr>
        <w:t xml:space="preserve">Calibration </w:t>
      </w:r>
      <w:r>
        <w:rPr>
          <w:rFonts w:cs="Arial"/>
          <w:b/>
          <w:szCs w:val="20"/>
        </w:rPr>
        <w:t>Part Number</w:t>
      </w:r>
    </w:p>
    <w:p w:rsidR="00614815" w:rsidRDefault="00EA5F32">
      <w:pPr>
        <w:rPr>
          <w:rFonts w:cs="Arial"/>
          <w:szCs w:val="20"/>
        </w:rPr>
      </w:pPr>
      <w:r>
        <w:rPr>
          <w:rFonts w:cs="Arial"/>
          <w:szCs w:val="20"/>
        </w:rPr>
        <w:t xml:space="preserve">This function shall enable the viewing AHU calibration part number via </w:t>
      </w:r>
      <w:r>
        <w:rPr>
          <w:rFonts w:cs="Arial"/>
          <w:color w:val="000000"/>
          <w:szCs w:val="20"/>
          <w:lang w:val="en-GB"/>
        </w:rPr>
        <w:t xml:space="preserve">the vehicle display.  </w:t>
      </w:r>
    </w:p>
    <w:p w:rsidR="00614815" w:rsidRDefault="00614815">
      <w:pPr>
        <w:rPr>
          <w:rFonts w:cs="Arial"/>
          <w:szCs w:val="20"/>
          <w:lang w:val="en-GB"/>
        </w:rPr>
      </w:pPr>
    </w:p>
    <w:p w:rsidR="00614815" w:rsidRDefault="00614815">
      <w:pPr>
        <w:rPr>
          <w:rFonts w:cs="Arial"/>
          <w:szCs w:val="20"/>
          <w:lang w:val="en-GB"/>
        </w:rPr>
      </w:pPr>
    </w:p>
    <w:p w:rsidR="00614815" w:rsidRDefault="00EA5F32">
      <w:pPr>
        <w:rPr>
          <w:rFonts w:cs="Arial"/>
          <w:b/>
          <w:szCs w:val="20"/>
        </w:rPr>
      </w:pPr>
      <w:r>
        <w:rPr>
          <w:rFonts w:cs="Arial"/>
          <w:b/>
          <w:szCs w:val="20"/>
        </w:rPr>
        <w:t>SDARS ESN</w:t>
      </w:r>
    </w:p>
    <w:p w:rsidR="00614815" w:rsidRDefault="00EA5F32">
      <w:pPr>
        <w:rPr>
          <w:rFonts w:cs="Arial"/>
          <w:color w:val="000000"/>
          <w:szCs w:val="20"/>
          <w:lang w:val="en-GB"/>
        </w:rPr>
      </w:pPr>
      <w:r>
        <w:rPr>
          <w:rFonts w:cs="Arial"/>
          <w:szCs w:val="20"/>
        </w:rPr>
        <w:t xml:space="preserve">This function shall enable the viewing AHU SDARS ESN via </w:t>
      </w:r>
      <w:r>
        <w:rPr>
          <w:rFonts w:cs="Arial"/>
          <w:color w:val="000000"/>
          <w:szCs w:val="20"/>
          <w:lang w:val="en-GB"/>
        </w:rPr>
        <w:t>the vehicle display.</w:t>
      </w:r>
    </w:p>
    <w:p w:rsidR="00614815" w:rsidRDefault="00614815">
      <w:pPr>
        <w:rPr>
          <w:rFonts w:cs="Arial"/>
          <w:szCs w:val="20"/>
        </w:rPr>
      </w:pPr>
    </w:p>
    <w:p w:rsidR="00406F39" w:rsidRDefault="00EA5F32" w:rsidP="00AC2554">
      <w:pPr>
        <w:pStyle w:val="Heading2"/>
      </w:pPr>
      <w:bookmarkStart w:id="90" w:name="_Toc957351"/>
      <w:r>
        <w:t xml:space="preserve">Bezel Diagnostics </w:t>
      </w:r>
      <w:r>
        <w:t>Interface Requirements</w:t>
      </w:r>
      <w:bookmarkEnd w:id="90"/>
    </w:p>
    <w:p w:rsidR="00406F39" w:rsidRDefault="00EA5F32" w:rsidP="00AC2554">
      <w:pPr>
        <w:pStyle w:val="Heading3"/>
      </w:pPr>
      <w:bookmarkStart w:id="91" w:name="_Toc957352"/>
      <w:r w:rsidRPr="00B9479B">
        <w:t xml:space="preserve">DIAG-IIR-REQ-015049/B-Bezel Diagnostics Interface Requirements </w:t>
      </w:r>
      <w:r w:rsidRPr="00B9479B">
        <w:t>(TcSE ROIN-129515-3)</w:t>
      </w:r>
      <w:bookmarkEnd w:id="91"/>
    </w:p>
    <w:p w:rsidR="00406F39" w:rsidRDefault="00EA5F32" w:rsidP="00AC2554">
      <w:pPr>
        <w:pStyle w:val="Heading4"/>
      </w:pPr>
      <w:r w:rsidRPr="00B9479B">
        <w:t>MD-REQ-277459/A-Bezel_Diagnostic.Rq</w:t>
      </w:r>
    </w:p>
    <w:p w:rsidR="00500605" w:rsidRPr="008B361B" w:rsidRDefault="00EA5F32" w:rsidP="00500605">
      <w:pPr>
        <w:rPr>
          <w:rFonts w:cs="Arial"/>
        </w:rPr>
      </w:pPr>
      <w:r w:rsidRPr="008B361B">
        <w:rPr>
          <w:rFonts w:cs="Arial"/>
          <w:b/>
        </w:rPr>
        <w:t>Message Type</w:t>
      </w:r>
      <w:r w:rsidRPr="008B361B">
        <w:rPr>
          <w:rFonts w:cs="Arial"/>
        </w:rPr>
        <w:t xml:space="preserve">: </w:t>
      </w:r>
      <w:r w:rsidRPr="008B361B">
        <w:rPr>
          <w:rFonts w:cs="Arial"/>
        </w:rPr>
        <w:t>Request</w:t>
      </w:r>
    </w:p>
    <w:p w:rsidR="003E6AEB" w:rsidRPr="008B361B" w:rsidRDefault="00EA5F32" w:rsidP="00500605">
      <w:pPr>
        <w:rPr>
          <w:rFonts w:cs="Arial"/>
        </w:rPr>
      </w:pPr>
    </w:p>
    <w:p w:rsidR="001A59D5" w:rsidRPr="008B361B" w:rsidRDefault="00EA5F32" w:rsidP="008B361B">
      <w:pPr>
        <w:autoSpaceDE w:val="0"/>
        <w:autoSpaceDN w:val="0"/>
        <w:adjustRightInd w:val="0"/>
        <w:rPr>
          <w:rFonts w:eastAsiaTheme="minorHAnsi" w:cs="Arial"/>
        </w:rPr>
      </w:pPr>
      <w:r w:rsidRPr="008B361B">
        <w:rPr>
          <w:rFonts w:eastAsiaTheme="minorHAnsi" w:cs="Arial"/>
        </w:rPr>
        <w:t>Request signal from the Diagnostic Client to the Diagnostic Server indicating if Bezel Diagnostics is active and what function to perform</w:t>
      </w:r>
    </w:p>
    <w:p w:rsidR="008B361B" w:rsidRPr="008B361B" w:rsidRDefault="00EA5F32" w:rsidP="008B361B">
      <w:pPr>
        <w:autoSpaceDE w:val="0"/>
        <w:autoSpaceDN w:val="0"/>
        <w:adjustRightInd w:val="0"/>
        <w:rPr>
          <w:rFonts w:eastAsiaTheme="minorHAnsi" w:cs="Arial"/>
        </w:rPr>
      </w:pPr>
    </w:p>
    <w:tbl>
      <w:tblPr>
        <w:tblW w:w="10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7"/>
        <w:gridCol w:w="2610"/>
        <w:gridCol w:w="2367"/>
        <w:gridCol w:w="810"/>
        <w:gridCol w:w="2610"/>
      </w:tblGrid>
      <w:tr w:rsidR="00820369" w:rsidRPr="008B361B" w:rsidTr="004A54F8">
        <w:trPr>
          <w:jc w:val="center"/>
        </w:trPr>
        <w:tc>
          <w:tcPr>
            <w:tcW w:w="4897" w:type="dxa"/>
            <w:gridSpan w:val="2"/>
            <w:tcBorders>
              <w:top w:val="single" w:sz="4" w:space="0" w:color="auto"/>
              <w:left w:val="single" w:sz="4" w:space="0" w:color="auto"/>
              <w:bottom w:val="single" w:sz="4" w:space="0" w:color="auto"/>
              <w:right w:val="single" w:sz="4" w:space="0" w:color="auto"/>
            </w:tcBorders>
          </w:tcPr>
          <w:p w:rsidR="00820369" w:rsidRPr="008B361B" w:rsidRDefault="00EA5F32" w:rsidP="003F3392">
            <w:pPr>
              <w:spacing w:line="276" w:lineRule="auto"/>
              <w:rPr>
                <w:rFonts w:cs="Arial"/>
                <w:b/>
              </w:rPr>
            </w:pPr>
            <w:r w:rsidRPr="008B361B">
              <w:rPr>
                <w:rFonts w:cs="Arial"/>
                <w:b/>
              </w:rPr>
              <w:t>Logical Signal Name</w:t>
            </w:r>
          </w:p>
        </w:tc>
        <w:tc>
          <w:tcPr>
            <w:tcW w:w="2367" w:type="dxa"/>
            <w:tcBorders>
              <w:top w:val="single" w:sz="4" w:space="0" w:color="auto"/>
              <w:left w:val="single" w:sz="4" w:space="0" w:color="auto"/>
              <w:bottom w:val="single" w:sz="4" w:space="0" w:color="auto"/>
              <w:right w:val="single" w:sz="4" w:space="0" w:color="auto"/>
            </w:tcBorders>
            <w:hideMark/>
          </w:tcPr>
          <w:p w:rsidR="00820369" w:rsidRPr="008B361B" w:rsidRDefault="00EA5F32" w:rsidP="003F3392">
            <w:pPr>
              <w:spacing w:line="276" w:lineRule="auto"/>
              <w:rPr>
                <w:rFonts w:cs="Arial"/>
                <w:b/>
              </w:rPr>
            </w:pPr>
            <w:r w:rsidRPr="008B361B">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820369" w:rsidRPr="008B361B" w:rsidRDefault="00EA5F32" w:rsidP="003F3392">
            <w:pPr>
              <w:spacing w:line="276" w:lineRule="auto"/>
              <w:rPr>
                <w:rFonts w:cs="Arial"/>
                <w:b/>
              </w:rPr>
            </w:pPr>
            <w:r w:rsidRPr="008B361B">
              <w:rPr>
                <w:rFonts w:cs="Arial"/>
                <w:b/>
              </w:rPr>
              <w:t>Value</w:t>
            </w:r>
          </w:p>
        </w:tc>
        <w:tc>
          <w:tcPr>
            <w:tcW w:w="2610" w:type="dxa"/>
            <w:tcBorders>
              <w:top w:val="single" w:sz="4" w:space="0" w:color="auto"/>
              <w:left w:val="single" w:sz="4" w:space="0" w:color="auto"/>
              <w:bottom w:val="single" w:sz="4" w:space="0" w:color="auto"/>
              <w:right w:val="single" w:sz="4" w:space="0" w:color="auto"/>
            </w:tcBorders>
            <w:hideMark/>
          </w:tcPr>
          <w:p w:rsidR="00820369" w:rsidRPr="008B361B" w:rsidRDefault="00EA5F32" w:rsidP="008F5CBB">
            <w:pPr>
              <w:spacing w:line="276" w:lineRule="auto"/>
              <w:rPr>
                <w:rFonts w:cs="Arial"/>
                <w:b/>
              </w:rPr>
            </w:pPr>
            <w:r w:rsidRPr="008B361B">
              <w:rPr>
                <w:rFonts w:cs="Arial"/>
                <w:b/>
              </w:rPr>
              <w:t>Description</w:t>
            </w:r>
          </w:p>
        </w:tc>
      </w:tr>
      <w:tr w:rsidR="008B361B" w:rsidRPr="008B361B" w:rsidTr="004A54F8">
        <w:trPr>
          <w:jc w:val="center"/>
        </w:trPr>
        <w:tc>
          <w:tcPr>
            <w:tcW w:w="2287" w:type="dxa"/>
            <w:vMerge w:val="restart"/>
            <w:tcBorders>
              <w:top w:val="single" w:sz="4" w:space="0" w:color="auto"/>
              <w:left w:val="single" w:sz="4" w:space="0" w:color="auto"/>
              <w:right w:val="single" w:sz="4" w:space="0" w:color="auto"/>
            </w:tcBorders>
          </w:tcPr>
          <w:p w:rsidR="008B361B" w:rsidRPr="008B361B" w:rsidRDefault="00EA5F32" w:rsidP="003F3392">
            <w:pPr>
              <w:spacing w:line="276" w:lineRule="auto"/>
              <w:rPr>
                <w:rFonts w:cs="Arial"/>
              </w:rPr>
            </w:pPr>
            <w:r>
              <w:rPr>
                <w:rFonts w:cs="Arial"/>
              </w:rPr>
              <w:t>Bezel_Diagnostic.Rq</w:t>
            </w:r>
          </w:p>
        </w:tc>
        <w:tc>
          <w:tcPr>
            <w:tcW w:w="2610" w:type="dxa"/>
            <w:vMerge w:val="restart"/>
            <w:tcBorders>
              <w:top w:val="single" w:sz="4" w:space="0" w:color="auto"/>
              <w:left w:val="single" w:sz="4" w:space="0" w:color="auto"/>
              <w:right w:val="single" w:sz="4" w:space="0" w:color="auto"/>
            </w:tcBorders>
          </w:tcPr>
          <w:p w:rsidR="008B361B" w:rsidRPr="008B361B" w:rsidRDefault="00EA5F32" w:rsidP="003F3392">
            <w:pPr>
              <w:spacing w:line="276" w:lineRule="auto"/>
              <w:rPr>
                <w:rFonts w:cs="Arial"/>
              </w:rPr>
            </w:pPr>
            <w:r>
              <w:rPr>
                <w:rFonts w:cs="Arial"/>
              </w:rPr>
              <w:t>Bezel_Diag_State_Rq</w:t>
            </w:r>
          </w:p>
        </w:tc>
        <w:tc>
          <w:tcPr>
            <w:tcW w:w="2367"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Inactive</w:t>
            </w:r>
          </w:p>
        </w:tc>
        <w:tc>
          <w:tcPr>
            <w:tcW w:w="810"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0x0</w:t>
            </w:r>
          </w:p>
        </w:tc>
        <w:tc>
          <w:tcPr>
            <w:tcW w:w="2610" w:type="dxa"/>
            <w:tcBorders>
              <w:top w:val="single" w:sz="4" w:space="0" w:color="auto"/>
              <w:left w:val="single" w:sz="4" w:space="0" w:color="auto"/>
              <w:right w:val="single" w:sz="4" w:space="0" w:color="auto"/>
            </w:tcBorders>
            <w:vAlign w:val="center"/>
          </w:tcPr>
          <w:p w:rsidR="008B361B" w:rsidRPr="008B361B" w:rsidRDefault="00EA5F32" w:rsidP="003F3392">
            <w:pPr>
              <w:autoSpaceDE w:val="0"/>
              <w:autoSpaceDN w:val="0"/>
              <w:adjustRightInd w:val="0"/>
              <w:rPr>
                <w:rFonts w:cs="Arial"/>
              </w:rPr>
            </w:pPr>
          </w:p>
        </w:tc>
      </w:tr>
      <w:tr w:rsidR="008B361B" w:rsidRPr="008B361B" w:rsidTr="004A54F8">
        <w:trPr>
          <w:jc w:val="center"/>
        </w:trPr>
        <w:tc>
          <w:tcPr>
            <w:tcW w:w="2287"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Active</w:t>
            </w:r>
          </w:p>
        </w:tc>
        <w:tc>
          <w:tcPr>
            <w:tcW w:w="810"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0x1</w:t>
            </w:r>
          </w:p>
        </w:tc>
        <w:tc>
          <w:tcPr>
            <w:tcW w:w="2610" w:type="dxa"/>
            <w:tcBorders>
              <w:left w:val="single" w:sz="4" w:space="0" w:color="auto"/>
              <w:right w:val="single" w:sz="4" w:space="0" w:color="auto"/>
            </w:tcBorders>
          </w:tcPr>
          <w:p w:rsidR="008B361B" w:rsidRPr="008B361B" w:rsidRDefault="00EA5F32" w:rsidP="003F3392">
            <w:pPr>
              <w:spacing w:line="276" w:lineRule="auto"/>
              <w:rPr>
                <w:rFonts w:cs="Arial"/>
              </w:rPr>
            </w:pPr>
          </w:p>
        </w:tc>
      </w:tr>
      <w:tr w:rsidR="008B361B" w:rsidRPr="008B361B" w:rsidTr="004A54F8">
        <w:trPr>
          <w:jc w:val="center"/>
        </w:trPr>
        <w:tc>
          <w:tcPr>
            <w:tcW w:w="2287"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610" w:type="dxa"/>
            <w:vMerge w:val="restart"/>
            <w:tcBorders>
              <w:left w:val="single" w:sz="4" w:space="0" w:color="auto"/>
              <w:right w:val="single" w:sz="4" w:space="0" w:color="auto"/>
            </w:tcBorders>
          </w:tcPr>
          <w:p w:rsidR="008B361B" w:rsidRPr="008B361B" w:rsidRDefault="00EA5F32" w:rsidP="003F3392">
            <w:pPr>
              <w:spacing w:line="276" w:lineRule="auto"/>
              <w:rPr>
                <w:rFonts w:cs="Arial"/>
              </w:rPr>
            </w:pPr>
            <w:r>
              <w:rPr>
                <w:rFonts w:cs="Arial"/>
              </w:rPr>
              <w:t>Bezel_Diag_Module_Rq</w:t>
            </w:r>
          </w:p>
        </w:tc>
        <w:tc>
          <w:tcPr>
            <w:tcW w:w="2367"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Inactive</w:t>
            </w:r>
          </w:p>
        </w:tc>
        <w:tc>
          <w:tcPr>
            <w:tcW w:w="810"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0x0</w:t>
            </w:r>
          </w:p>
        </w:tc>
        <w:tc>
          <w:tcPr>
            <w:tcW w:w="2610" w:type="dxa"/>
            <w:tcBorders>
              <w:left w:val="single" w:sz="4" w:space="0" w:color="auto"/>
              <w:right w:val="single" w:sz="4" w:space="0" w:color="auto"/>
            </w:tcBorders>
          </w:tcPr>
          <w:p w:rsidR="008B361B" w:rsidRPr="008B361B" w:rsidRDefault="00EA5F32" w:rsidP="003F3392">
            <w:pPr>
              <w:spacing w:line="276" w:lineRule="auto"/>
              <w:rPr>
                <w:rFonts w:cs="Arial"/>
              </w:rPr>
            </w:pPr>
          </w:p>
        </w:tc>
      </w:tr>
      <w:tr w:rsidR="008B361B" w:rsidRPr="008B361B" w:rsidTr="004A54F8">
        <w:trPr>
          <w:jc w:val="center"/>
        </w:trPr>
        <w:tc>
          <w:tcPr>
            <w:tcW w:w="2287"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AHU</w:t>
            </w:r>
          </w:p>
        </w:tc>
        <w:tc>
          <w:tcPr>
            <w:tcW w:w="810"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0x1</w:t>
            </w:r>
          </w:p>
        </w:tc>
        <w:tc>
          <w:tcPr>
            <w:tcW w:w="2610" w:type="dxa"/>
            <w:tcBorders>
              <w:left w:val="single" w:sz="4" w:space="0" w:color="auto"/>
              <w:right w:val="single" w:sz="4" w:space="0" w:color="auto"/>
            </w:tcBorders>
          </w:tcPr>
          <w:p w:rsidR="008B361B" w:rsidRPr="008B361B" w:rsidRDefault="00EA5F32" w:rsidP="003F3392">
            <w:pPr>
              <w:spacing w:line="276" w:lineRule="auto"/>
              <w:rPr>
                <w:rFonts w:cs="Arial"/>
              </w:rPr>
            </w:pPr>
          </w:p>
        </w:tc>
      </w:tr>
      <w:tr w:rsidR="008B361B" w:rsidRPr="008B361B" w:rsidTr="004A54F8">
        <w:trPr>
          <w:jc w:val="center"/>
        </w:trPr>
        <w:tc>
          <w:tcPr>
            <w:tcW w:w="2287"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DSP AMP</w:t>
            </w:r>
          </w:p>
        </w:tc>
        <w:tc>
          <w:tcPr>
            <w:tcW w:w="810"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0x2</w:t>
            </w:r>
          </w:p>
        </w:tc>
        <w:tc>
          <w:tcPr>
            <w:tcW w:w="2610" w:type="dxa"/>
            <w:tcBorders>
              <w:left w:val="single" w:sz="4" w:space="0" w:color="auto"/>
              <w:right w:val="single" w:sz="4" w:space="0" w:color="auto"/>
            </w:tcBorders>
          </w:tcPr>
          <w:p w:rsidR="008B361B" w:rsidRPr="008B361B" w:rsidRDefault="00EA5F32" w:rsidP="003F3392">
            <w:pPr>
              <w:spacing w:line="276" w:lineRule="auto"/>
              <w:rPr>
                <w:rFonts w:cs="Arial"/>
              </w:rPr>
            </w:pPr>
            <w:r>
              <w:rPr>
                <w:rFonts w:cs="Arial"/>
              </w:rPr>
              <w:t>Note: could be DSP AMP or AAM</w:t>
            </w:r>
          </w:p>
        </w:tc>
      </w:tr>
      <w:tr w:rsidR="008B361B" w:rsidRPr="008B361B" w:rsidTr="004A54F8">
        <w:trPr>
          <w:jc w:val="center"/>
        </w:trPr>
        <w:tc>
          <w:tcPr>
            <w:tcW w:w="2287"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EFP</w:t>
            </w:r>
          </w:p>
        </w:tc>
        <w:tc>
          <w:tcPr>
            <w:tcW w:w="810"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p>
        </w:tc>
        <w:tc>
          <w:tcPr>
            <w:tcW w:w="2610" w:type="dxa"/>
            <w:tcBorders>
              <w:left w:val="single" w:sz="4" w:space="0" w:color="auto"/>
              <w:right w:val="single" w:sz="4" w:space="0" w:color="auto"/>
            </w:tcBorders>
          </w:tcPr>
          <w:p w:rsidR="008B361B" w:rsidRPr="008B361B" w:rsidRDefault="00EA5F32" w:rsidP="003F3392">
            <w:pPr>
              <w:spacing w:line="276" w:lineRule="auto"/>
              <w:rPr>
                <w:rFonts w:cs="Arial"/>
              </w:rPr>
            </w:pPr>
          </w:p>
        </w:tc>
      </w:tr>
      <w:tr w:rsidR="008B361B" w:rsidRPr="008B361B" w:rsidTr="004A54F8">
        <w:trPr>
          <w:jc w:val="center"/>
        </w:trPr>
        <w:tc>
          <w:tcPr>
            <w:tcW w:w="2287"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cont.</w:t>
            </w:r>
          </w:p>
        </w:tc>
        <w:tc>
          <w:tcPr>
            <w:tcW w:w="810"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w:t>
            </w:r>
          </w:p>
        </w:tc>
        <w:tc>
          <w:tcPr>
            <w:tcW w:w="2610" w:type="dxa"/>
            <w:tcBorders>
              <w:left w:val="single" w:sz="4" w:space="0" w:color="auto"/>
              <w:right w:val="single" w:sz="4" w:space="0" w:color="auto"/>
            </w:tcBorders>
          </w:tcPr>
          <w:p w:rsidR="008B361B" w:rsidRPr="008B361B" w:rsidRDefault="00EA5F32" w:rsidP="003F3392">
            <w:pPr>
              <w:spacing w:line="276" w:lineRule="auto"/>
              <w:rPr>
                <w:rFonts w:cs="Arial"/>
              </w:rPr>
            </w:pPr>
          </w:p>
        </w:tc>
      </w:tr>
      <w:tr w:rsidR="008B361B" w:rsidRPr="008B361B" w:rsidTr="004A54F8">
        <w:trPr>
          <w:jc w:val="center"/>
        </w:trPr>
        <w:tc>
          <w:tcPr>
            <w:tcW w:w="2287"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8B361B"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Reserved</w:t>
            </w:r>
          </w:p>
        </w:tc>
        <w:tc>
          <w:tcPr>
            <w:tcW w:w="810" w:type="dxa"/>
            <w:tcBorders>
              <w:top w:val="single" w:sz="4" w:space="0" w:color="auto"/>
              <w:left w:val="single" w:sz="4" w:space="0" w:color="auto"/>
              <w:bottom w:val="single" w:sz="4" w:space="0" w:color="auto"/>
              <w:right w:val="single" w:sz="4" w:space="0" w:color="auto"/>
            </w:tcBorders>
          </w:tcPr>
          <w:p w:rsidR="008B361B" w:rsidRPr="008B361B" w:rsidRDefault="00EA5F32" w:rsidP="003F3392">
            <w:pPr>
              <w:spacing w:line="276" w:lineRule="auto"/>
              <w:rPr>
                <w:rFonts w:cs="Arial"/>
              </w:rPr>
            </w:pPr>
            <w:r>
              <w:rPr>
                <w:rFonts w:cs="Arial"/>
              </w:rPr>
              <w:t>0xF</w:t>
            </w:r>
          </w:p>
        </w:tc>
        <w:tc>
          <w:tcPr>
            <w:tcW w:w="2610" w:type="dxa"/>
            <w:tcBorders>
              <w:left w:val="single" w:sz="4" w:space="0" w:color="auto"/>
              <w:right w:val="single" w:sz="4" w:space="0" w:color="auto"/>
            </w:tcBorders>
          </w:tcPr>
          <w:p w:rsidR="008B361B"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610" w:type="dxa"/>
            <w:vMerge w:val="restart"/>
            <w:tcBorders>
              <w:left w:val="single" w:sz="4" w:space="0" w:color="auto"/>
              <w:right w:val="single" w:sz="4" w:space="0" w:color="auto"/>
            </w:tcBorders>
          </w:tcPr>
          <w:p w:rsidR="004A54F8" w:rsidRPr="008B361B" w:rsidRDefault="00EA5F32" w:rsidP="003F3392">
            <w:pPr>
              <w:spacing w:line="276" w:lineRule="auto"/>
              <w:rPr>
                <w:rFonts w:cs="Arial"/>
              </w:rPr>
            </w:pPr>
            <w:r>
              <w:rPr>
                <w:rFonts w:cs="Arial"/>
              </w:rPr>
              <w:t>Diagnostic_Operation_Rq</w:t>
            </w: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Inactive</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0x0</w:t>
            </w:r>
          </w:p>
        </w:tc>
        <w:tc>
          <w:tcPr>
            <w:tcW w:w="2610" w:type="dxa"/>
            <w:tcBorders>
              <w:left w:val="single" w:sz="4" w:space="0" w:color="auto"/>
              <w:right w:val="single" w:sz="4" w:space="0" w:color="auto"/>
            </w:tcBorders>
          </w:tcPr>
          <w:p w:rsidR="004A54F8"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Get All Background Diagnostic Request</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0x1</w:t>
            </w:r>
          </w:p>
        </w:tc>
        <w:tc>
          <w:tcPr>
            <w:tcW w:w="2610" w:type="dxa"/>
            <w:tcBorders>
              <w:left w:val="single" w:sz="4" w:space="0" w:color="auto"/>
              <w:right w:val="single" w:sz="4" w:space="0" w:color="auto"/>
            </w:tcBorders>
          </w:tcPr>
          <w:p w:rsidR="004A54F8"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Software Part Number</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0x2</w:t>
            </w:r>
          </w:p>
        </w:tc>
        <w:tc>
          <w:tcPr>
            <w:tcW w:w="2610" w:type="dxa"/>
            <w:tcBorders>
              <w:left w:val="single" w:sz="4" w:space="0" w:color="auto"/>
              <w:right w:val="single" w:sz="4" w:space="0" w:color="auto"/>
            </w:tcBorders>
          </w:tcPr>
          <w:p w:rsidR="004A54F8"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Hardware Part Number</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0x3</w:t>
            </w:r>
          </w:p>
        </w:tc>
        <w:tc>
          <w:tcPr>
            <w:tcW w:w="2610" w:type="dxa"/>
            <w:tcBorders>
              <w:left w:val="single" w:sz="4" w:space="0" w:color="auto"/>
              <w:right w:val="single" w:sz="4" w:space="0" w:color="auto"/>
            </w:tcBorders>
          </w:tcPr>
          <w:p w:rsidR="004A54F8"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Calibration Part Number</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0x4</w:t>
            </w:r>
          </w:p>
        </w:tc>
        <w:tc>
          <w:tcPr>
            <w:tcW w:w="2610" w:type="dxa"/>
            <w:tcBorders>
              <w:left w:val="single" w:sz="4" w:space="0" w:color="auto"/>
              <w:right w:val="single" w:sz="4" w:space="0" w:color="auto"/>
            </w:tcBorders>
          </w:tcPr>
          <w:p w:rsidR="004A54F8"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Speaker Walk-Around</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0x5</w:t>
            </w:r>
          </w:p>
        </w:tc>
        <w:tc>
          <w:tcPr>
            <w:tcW w:w="2610" w:type="dxa"/>
            <w:tcBorders>
              <w:left w:val="single" w:sz="4" w:space="0" w:color="auto"/>
              <w:right w:val="single" w:sz="4" w:space="0" w:color="auto"/>
            </w:tcBorders>
          </w:tcPr>
          <w:p w:rsidR="004A54F8"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610" w:type="dxa"/>
            <w:vMerge/>
            <w:tcBorders>
              <w:left w:val="single" w:sz="4" w:space="0" w:color="auto"/>
              <w:right w:val="single" w:sz="4" w:space="0" w:color="auto"/>
            </w:tcBorders>
          </w:tcPr>
          <w:p w:rsidR="004A54F8"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SDARS ESN number</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0x6</w:t>
            </w:r>
          </w:p>
        </w:tc>
        <w:tc>
          <w:tcPr>
            <w:tcW w:w="2610" w:type="dxa"/>
            <w:tcBorders>
              <w:left w:val="single" w:sz="4" w:space="0" w:color="auto"/>
              <w:right w:val="single" w:sz="4" w:space="0" w:color="auto"/>
            </w:tcBorders>
          </w:tcPr>
          <w:p w:rsidR="004A54F8"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right w:val="single" w:sz="4" w:space="0" w:color="auto"/>
            </w:tcBorders>
          </w:tcPr>
          <w:p w:rsidR="004A54F8" w:rsidRPr="008B361B" w:rsidRDefault="00EA5F32" w:rsidP="003E6AEB">
            <w:pPr>
              <w:spacing w:line="276" w:lineRule="auto"/>
              <w:rPr>
                <w:rFonts w:cs="Arial"/>
              </w:rPr>
            </w:pPr>
          </w:p>
        </w:tc>
        <w:tc>
          <w:tcPr>
            <w:tcW w:w="2610" w:type="dxa"/>
            <w:vMerge/>
            <w:tcBorders>
              <w:left w:val="single" w:sz="4" w:space="0" w:color="auto"/>
              <w:right w:val="single" w:sz="4" w:space="0" w:color="auto"/>
            </w:tcBorders>
          </w:tcPr>
          <w:p w:rsidR="004A54F8" w:rsidRPr="008B361B" w:rsidRDefault="00EA5F32" w:rsidP="003E6AEB">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E6AEB">
            <w:pPr>
              <w:spacing w:line="276" w:lineRule="auto"/>
              <w:rPr>
                <w:rFonts w:cs="Arial"/>
              </w:rPr>
            </w:pPr>
            <w:r>
              <w:rPr>
                <w:rFonts w:cs="Arial"/>
              </w:rPr>
              <w:t>Signal Strength</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0x7</w:t>
            </w:r>
          </w:p>
        </w:tc>
        <w:tc>
          <w:tcPr>
            <w:tcW w:w="2610" w:type="dxa"/>
            <w:tcBorders>
              <w:left w:val="single" w:sz="4" w:space="0" w:color="auto"/>
              <w:right w:val="single" w:sz="4" w:space="0" w:color="auto"/>
            </w:tcBorders>
          </w:tcPr>
          <w:p w:rsidR="004A54F8"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right w:val="single" w:sz="4" w:space="0" w:color="auto"/>
            </w:tcBorders>
          </w:tcPr>
          <w:p w:rsidR="004A54F8" w:rsidRPr="008B361B" w:rsidRDefault="00EA5F32" w:rsidP="003E6AEB">
            <w:pPr>
              <w:spacing w:line="276" w:lineRule="auto"/>
              <w:rPr>
                <w:rFonts w:cs="Arial"/>
              </w:rPr>
            </w:pPr>
          </w:p>
        </w:tc>
        <w:tc>
          <w:tcPr>
            <w:tcW w:w="2610" w:type="dxa"/>
            <w:vMerge/>
            <w:tcBorders>
              <w:left w:val="single" w:sz="4" w:space="0" w:color="auto"/>
              <w:right w:val="single" w:sz="4" w:space="0" w:color="auto"/>
            </w:tcBorders>
          </w:tcPr>
          <w:p w:rsidR="004A54F8" w:rsidRPr="008B361B" w:rsidRDefault="00EA5F32" w:rsidP="003E6AEB">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E6AEB">
            <w:pPr>
              <w:spacing w:line="276" w:lineRule="auto"/>
              <w:rPr>
                <w:rFonts w:cs="Arial"/>
              </w:rPr>
            </w:pPr>
            <w:r>
              <w:rPr>
                <w:rFonts w:cs="Arial"/>
              </w:rPr>
              <w:t>Cont.</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w:t>
            </w:r>
          </w:p>
        </w:tc>
        <w:tc>
          <w:tcPr>
            <w:tcW w:w="2610" w:type="dxa"/>
            <w:tcBorders>
              <w:left w:val="single" w:sz="4" w:space="0" w:color="auto"/>
              <w:right w:val="single" w:sz="4" w:space="0" w:color="auto"/>
            </w:tcBorders>
          </w:tcPr>
          <w:p w:rsidR="004A54F8" w:rsidRPr="008B361B" w:rsidRDefault="00EA5F32" w:rsidP="003F3392">
            <w:pPr>
              <w:spacing w:line="276" w:lineRule="auto"/>
              <w:rPr>
                <w:rFonts w:cs="Arial"/>
              </w:rPr>
            </w:pPr>
          </w:p>
        </w:tc>
      </w:tr>
      <w:tr w:rsidR="004A54F8" w:rsidRPr="008B361B" w:rsidTr="004A54F8">
        <w:trPr>
          <w:jc w:val="center"/>
        </w:trPr>
        <w:tc>
          <w:tcPr>
            <w:tcW w:w="2287" w:type="dxa"/>
            <w:vMerge/>
            <w:tcBorders>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p>
        </w:tc>
        <w:tc>
          <w:tcPr>
            <w:tcW w:w="2610" w:type="dxa"/>
            <w:vMerge/>
            <w:tcBorders>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p>
        </w:tc>
        <w:tc>
          <w:tcPr>
            <w:tcW w:w="2367"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Reserved</w:t>
            </w:r>
          </w:p>
        </w:tc>
        <w:tc>
          <w:tcPr>
            <w:tcW w:w="810" w:type="dxa"/>
            <w:tcBorders>
              <w:top w:val="single" w:sz="4" w:space="0" w:color="auto"/>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r>
              <w:rPr>
                <w:rFonts w:cs="Arial"/>
              </w:rPr>
              <w:t>0xF</w:t>
            </w:r>
          </w:p>
        </w:tc>
        <w:tc>
          <w:tcPr>
            <w:tcW w:w="2610" w:type="dxa"/>
            <w:tcBorders>
              <w:left w:val="single" w:sz="4" w:space="0" w:color="auto"/>
              <w:bottom w:val="single" w:sz="4" w:space="0" w:color="auto"/>
              <w:right w:val="single" w:sz="4" w:space="0" w:color="auto"/>
            </w:tcBorders>
          </w:tcPr>
          <w:p w:rsidR="004A54F8" w:rsidRPr="008B361B" w:rsidRDefault="00EA5F32" w:rsidP="003F3392">
            <w:pPr>
              <w:spacing w:line="276" w:lineRule="auto"/>
              <w:rPr>
                <w:rFonts w:cs="Arial"/>
              </w:rPr>
            </w:pPr>
          </w:p>
        </w:tc>
      </w:tr>
    </w:tbl>
    <w:p w:rsidR="001A59D5" w:rsidRPr="008B361B" w:rsidRDefault="00EA5F32" w:rsidP="00500605">
      <w:pPr>
        <w:rPr>
          <w:rFonts w:cs="Arial"/>
        </w:rPr>
      </w:pPr>
    </w:p>
    <w:p w:rsidR="00406F39" w:rsidRDefault="00EA5F32" w:rsidP="00AC2554">
      <w:pPr>
        <w:pStyle w:val="Heading4"/>
      </w:pPr>
      <w:r w:rsidRPr="00B9479B">
        <w:lastRenderedPageBreak/>
        <w:t>MD-REQ-277675/B-AHU_Bezel_Diag.St</w:t>
      </w:r>
    </w:p>
    <w:p w:rsidR="00500605" w:rsidRPr="008B361B" w:rsidRDefault="00EA5F32" w:rsidP="00500605">
      <w:pPr>
        <w:rPr>
          <w:rFonts w:cs="Arial"/>
        </w:rPr>
      </w:pPr>
      <w:r w:rsidRPr="008B361B">
        <w:rPr>
          <w:rFonts w:cs="Arial"/>
          <w:b/>
        </w:rPr>
        <w:t>Message Type</w:t>
      </w:r>
      <w:r w:rsidRPr="008B361B">
        <w:rPr>
          <w:rFonts w:cs="Arial"/>
        </w:rPr>
        <w:t xml:space="preserve">: </w:t>
      </w:r>
      <w:r>
        <w:rPr>
          <w:rFonts w:cs="Arial"/>
        </w:rPr>
        <w:t>Status/Response</w:t>
      </w:r>
    </w:p>
    <w:p w:rsidR="003061E8" w:rsidRDefault="00EA5F32" w:rsidP="008B361B">
      <w:pPr>
        <w:autoSpaceDE w:val="0"/>
        <w:autoSpaceDN w:val="0"/>
        <w:adjustRightInd w:val="0"/>
        <w:rPr>
          <w:rFonts w:eastAsiaTheme="minorHAnsi" w:cs="Arial"/>
        </w:rPr>
      </w:pPr>
    </w:p>
    <w:p w:rsidR="008B361B" w:rsidRDefault="00EA5F32" w:rsidP="008B361B">
      <w:pPr>
        <w:autoSpaceDE w:val="0"/>
        <w:autoSpaceDN w:val="0"/>
        <w:adjustRightInd w:val="0"/>
        <w:rPr>
          <w:rFonts w:eastAsiaTheme="minorHAnsi" w:cs="Arial"/>
        </w:rPr>
      </w:pPr>
      <w:r>
        <w:rPr>
          <w:rFonts w:eastAsiaTheme="minorHAnsi" w:cs="Arial"/>
        </w:rPr>
        <w:t>S</w:t>
      </w:r>
      <w:r w:rsidRPr="008B361B">
        <w:rPr>
          <w:rFonts w:eastAsiaTheme="minorHAnsi" w:cs="Arial"/>
        </w:rPr>
        <w:t>ignal from the</w:t>
      </w:r>
      <w:r>
        <w:rPr>
          <w:rFonts w:eastAsiaTheme="minorHAnsi" w:cs="Arial"/>
        </w:rPr>
        <w:t xml:space="preserve"> Bezel</w:t>
      </w:r>
      <w:r w:rsidRPr="008B361B">
        <w:rPr>
          <w:rFonts w:eastAsiaTheme="minorHAnsi" w:cs="Arial"/>
        </w:rPr>
        <w:t xml:space="preserve"> Diagnostic </w:t>
      </w:r>
      <w:r>
        <w:rPr>
          <w:rFonts w:eastAsiaTheme="minorHAnsi" w:cs="Arial"/>
        </w:rPr>
        <w:t>Server</w:t>
      </w:r>
      <w:r w:rsidRPr="008B361B">
        <w:rPr>
          <w:rFonts w:eastAsiaTheme="minorHAnsi" w:cs="Arial"/>
        </w:rPr>
        <w:t xml:space="preserve"> to the </w:t>
      </w:r>
      <w:r>
        <w:rPr>
          <w:rFonts w:eastAsiaTheme="minorHAnsi" w:cs="Arial"/>
        </w:rPr>
        <w:t xml:space="preserve">Bezel </w:t>
      </w:r>
      <w:r w:rsidRPr="008B361B">
        <w:rPr>
          <w:rFonts w:eastAsiaTheme="minorHAnsi" w:cs="Arial"/>
        </w:rPr>
        <w:t xml:space="preserve">Diagnostic </w:t>
      </w:r>
      <w:r>
        <w:rPr>
          <w:rFonts w:eastAsiaTheme="minorHAnsi" w:cs="Arial"/>
        </w:rPr>
        <w:t>Client indicating what function is active</w:t>
      </w:r>
    </w:p>
    <w:p w:rsidR="003061E8" w:rsidRPr="008B361B" w:rsidRDefault="00EA5F32" w:rsidP="008B361B">
      <w:pPr>
        <w:autoSpaceDE w:val="0"/>
        <w:autoSpaceDN w:val="0"/>
        <w:adjustRightInd w:val="0"/>
        <w:rPr>
          <w:rFonts w:eastAsiaTheme="minorHAnsi" w:cs="Arial"/>
        </w:rPr>
      </w:pPr>
    </w:p>
    <w:tbl>
      <w:tblPr>
        <w:tblW w:w="10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870"/>
        <w:gridCol w:w="900"/>
        <w:gridCol w:w="3362"/>
      </w:tblGrid>
      <w:tr w:rsidR="00820369" w:rsidRPr="008B361B" w:rsidTr="00C16735">
        <w:trPr>
          <w:jc w:val="center"/>
        </w:trPr>
        <w:tc>
          <w:tcPr>
            <w:tcW w:w="2552" w:type="dxa"/>
            <w:tcBorders>
              <w:top w:val="single" w:sz="4" w:space="0" w:color="auto"/>
              <w:left w:val="single" w:sz="4" w:space="0" w:color="auto"/>
              <w:bottom w:val="single" w:sz="4" w:space="0" w:color="auto"/>
              <w:right w:val="single" w:sz="4" w:space="0" w:color="auto"/>
            </w:tcBorders>
          </w:tcPr>
          <w:p w:rsidR="00820369" w:rsidRPr="008B361B" w:rsidRDefault="00EA5F32" w:rsidP="003F3392">
            <w:pPr>
              <w:spacing w:line="276" w:lineRule="auto"/>
              <w:rPr>
                <w:rFonts w:cs="Arial"/>
                <w:b/>
              </w:rPr>
            </w:pPr>
            <w:r w:rsidRPr="008B361B">
              <w:rPr>
                <w:rFonts w:cs="Arial"/>
                <w:b/>
              </w:rPr>
              <w:t>Logical Signal Name</w:t>
            </w:r>
          </w:p>
        </w:tc>
        <w:tc>
          <w:tcPr>
            <w:tcW w:w="3870" w:type="dxa"/>
            <w:tcBorders>
              <w:top w:val="single" w:sz="4" w:space="0" w:color="auto"/>
              <w:left w:val="single" w:sz="4" w:space="0" w:color="auto"/>
              <w:bottom w:val="single" w:sz="4" w:space="0" w:color="auto"/>
              <w:right w:val="single" w:sz="4" w:space="0" w:color="auto"/>
            </w:tcBorders>
            <w:hideMark/>
          </w:tcPr>
          <w:p w:rsidR="00820369" w:rsidRPr="008B361B" w:rsidRDefault="00EA5F32" w:rsidP="003F3392">
            <w:pPr>
              <w:spacing w:line="276" w:lineRule="auto"/>
              <w:rPr>
                <w:rFonts w:cs="Arial"/>
                <w:b/>
              </w:rPr>
            </w:pPr>
            <w:r w:rsidRPr="008B361B">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820369" w:rsidRPr="008B361B" w:rsidRDefault="00EA5F32" w:rsidP="003F3392">
            <w:pPr>
              <w:spacing w:line="276" w:lineRule="auto"/>
              <w:rPr>
                <w:rFonts w:cs="Arial"/>
                <w:b/>
              </w:rPr>
            </w:pPr>
            <w:r w:rsidRPr="008B361B">
              <w:rPr>
                <w:rFonts w:cs="Arial"/>
                <w:b/>
              </w:rPr>
              <w:t>Value</w:t>
            </w:r>
          </w:p>
        </w:tc>
        <w:tc>
          <w:tcPr>
            <w:tcW w:w="3362" w:type="dxa"/>
            <w:tcBorders>
              <w:top w:val="single" w:sz="4" w:space="0" w:color="auto"/>
              <w:left w:val="single" w:sz="4" w:space="0" w:color="auto"/>
              <w:bottom w:val="single" w:sz="4" w:space="0" w:color="auto"/>
              <w:right w:val="single" w:sz="4" w:space="0" w:color="auto"/>
            </w:tcBorders>
            <w:hideMark/>
          </w:tcPr>
          <w:p w:rsidR="00820369" w:rsidRPr="008B361B" w:rsidRDefault="00EA5F32" w:rsidP="008F5CBB">
            <w:pPr>
              <w:spacing w:line="276" w:lineRule="auto"/>
              <w:rPr>
                <w:rFonts w:cs="Arial"/>
                <w:b/>
              </w:rPr>
            </w:pPr>
            <w:r w:rsidRPr="008B361B">
              <w:rPr>
                <w:rFonts w:cs="Arial"/>
                <w:b/>
              </w:rPr>
              <w:t>Description</w:t>
            </w:r>
          </w:p>
        </w:tc>
      </w:tr>
      <w:tr w:rsidR="003061E8" w:rsidRPr="008B361B" w:rsidTr="00C16735">
        <w:trPr>
          <w:jc w:val="center"/>
        </w:trPr>
        <w:tc>
          <w:tcPr>
            <w:tcW w:w="2552" w:type="dxa"/>
            <w:vMerge w:val="restart"/>
            <w:tcBorders>
              <w:top w:val="single" w:sz="4" w:space="0" w:color="auto"/>
              <w:left w:val="single" w:sz="4" w:space="0" w:color="auto"/>
              <w:right w:val="single" w:sz="4" w:space="0" w:color="auto"/>
            </w:tcBorders>
          </w:tcPr>
          <w:p w:rsidR="003061E8" w:rsidRPr="008B361B" w:rsidRDefault="00EA5F32" w:rsidP="003F3392">
            <w:pPr>
              <w:spacing w:line="276" w:lineRule="auto"/>
              <w:rPr>
                <w:rFonts w:cs="Arial"/>
              </w:rPr>
            </w:pPr>
            <w:r>
              <w:rPr>
                <w:rFonts w:cs="Arial"/>
              </w:rPr>
              <w:t>AHU_Bezel_Diag.St</w:t>
            </w: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Inactive / No Data Exists</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0x0</w:t>
            </w:r>
          </w:p>
        </w:tc>
        <w:tc>
          <w:tcPr>
            <w:tcW w:w="3362" w:type="dxa"/>
            <w:tcBorders>
              <w:top w:val="single" w:sz="4" w:space="0" w:color="auto"/>
              <w:left w:val="single" w:sz="4" w:space="0" w:color="auto"/>
              <w:right w:val="single" w:sz="4" w:space="0" w:color="auto"/>
            </w:tcBorders>
            <w:vAlign w:val="center"/>
          </w:tcPr>
          <w:p w:rsidR="003061E8" w:rsidRPr="008B361B" w:rsidRDefault="00EA5F32" w:rsidP="003F3392">
            <w:pPr>
              <w:autoSpaceDE w:val="0"/>
              <w:autoSpaceDN w:val="0"/>
              <w:adjustRightInd w:val="0"/>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Software Part</w:t>
            </w:r>
            <w:r>
              <w:rPr>
                <w:rFonts w:cs="Arial"/>
              </w:rPr>
              <w:t xml:space="preserve">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0x1</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Hardware Part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0x2</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Calibration Part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0x3</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Speaker Walk-Around</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0x4</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SDARS ESN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0x5</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Signal Strength</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0x6</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bl>
    <w:p w:rsidR="001A59D5" w:rsidRPr="008B361B" w:rsidRDefault="00EA5F32" w:rsidP="00500605">
      <w:pPr>
        <w:rPr>
          <w:rFonts w:cs="Arial"/>
        </w:rPr>
      </w:pPr>
    </w:p>
    <w:p w:rsidR="00406F39" w:rsidRDefault="00EA5F32" w:rsidP="00AC2554">
      <w:pPr>
        <w:pStyle w:val="Heading4"/>
      </w:pPr>
      <w:r w:rsidRPr="00B9479B">
        <w:t>MD-REQ-277746/B-DSP_Bezel_Diag.St</w:t>
      </w:r>
    </w:p>
    <w:p w:rsidR="00500605" w:rsidRPr="008B361B" w:rsidRDefault="00EA5F32" w:rsidP="00500605">
      <w:pPr>
        <w:rPr>
          <w:rFonts w:cs="Arial"/>
        </w:rPr>
      </w:pPr>
      <w:r w:rsidRPr="008B361B">
        <w:rPr>
          <w:rFonts w:cs="Arial"/>
          <w:b/>
        </w:rPr>
        <w:t>Message Type</w:t>
      </w:r>
      <w:r w:rsidRPr="008B361B">
        <w:rPr>
          <w:rFonts w:cs="Arial"/>
        </w:rPr>
        <w:t xml:space="preserve">: </w:t>
      </w:r>
      <w:r>
        <w:rPr>
          <w:rFonts w:cs="Arial"/>
        </w:rPr>
        <w:t>Status/Response</w:t>
      </w:r>
    </w:p>
    <w:p w:rsidR="003061E8" w:rsidRDefault="00EA5F32" w:rsidP="008B361B">
      <w:pPr>
        <w:autoSpaceDE w:val="0"/>
        <w:autoSpaceDN w:val="0"/>
        <w:adjustRightInd w:val="0"/>
        <w:rPr>
          <w:rFonts w:eastAsiaTheme="minorHAnsi" w:cs="Arial"/>
        </w:rPr>
      </w:pPr>
    </w:p>
    <w:p w:rsidR="008B361B" w:rsidRDefault="00EA5F32" w:rsidP="008B361B">
      <w:pPr>
        <w:autoSpaceDE w:val="0"/>
        <w:autoSpaceDN w:val="0"/>
        <w:adjustRightInd w:val="0"/>
        <w:rPr>
          <w:rFonts w:eastAsiaTheme="minorHAnsi" w:cs="Arial"/>
        </w:rPr>
      </w:pPr>
      <w:r>
        <w:rPr>
          <w:rFonts w:eastAsiaTheme="minorHAnsi" w:cs="Arial"/>
        </w:rPr>
        <w:t>S</w:t>
      </w:r>
      <w:r w:rsidRPr="008B361B">
        <w:rPr>
          <w:rFonts w:eastAsiaTheme="minorHAnsi" w:cs="Arial"/>
        </w:rPr>
        <w:t>ignal from the</w:t>
      </w:r>
      <w:r>
        <w:rPr>
          <w:rFonts w:eastAsiaTheme="minorHAnsi" w:cs="Arial"/>
        </w:rPr>
        <w:t xml:space="preserve"> Bezel</w:t>
      </w:r>
      <w:r w:rsidRPr="008B361B">
        <w:rPr>
          <w:rFonts w:eastAsiaTheme="minorHAnsi" w:cs="Arial"/>
        </w:rPr>
        <w:t xml:space="preserve"> Diagnostic </w:t>
      </w:r>
      <w:r>
        <w:rPr>
          <w:rFonts w:eastAsiaTheme="minorHAnsi" w:cs="Arial"/>
        </w:rPr>
        <w:t>Server</w:t>
      </w:r>
      <w:r w:rsidRPr="008B361B">
        <w:rPr>
          <w:rFonts w:eastAsiaTheme="minorHAnsi" w:cs="Arial"/>
        </w:rPr>
        <w:t xml:space="preserve"> to the </w:t>
      </w:r>
      <w:r>
        <w:rPr>
          <w:rFonts w:eastAsiaTheme="minorHAnsi" w:cs="Arial"/>
        </w:rPr>
        <w:t xml:space="preserve">Bezel </w:t>
      </w:r>
      <w:r w:rsidRPr="008B361B">
        <w:rPr>
          <w:rFonts w:eastAsiaTheme="minorHAnsi" w:cs="Arial"/>
        </w:rPr>
        <w:t xml:space="preserve">Diagnostic </w:t>
      </w:r>
      <w:r>
        <w:rPr>
          <w:rFonts w:eastAsiaTheme="minorHAnsi" w:cs="Arial"/>
        </w:rPr>
        <w:t>Client indicating what function is active</w:t>
      </w:r>
    </w:p>
    <w:p w:rsidR="003061E8" w:rsidRPr="008B361B" w:rsidRDefault="00EA5F32" w:rsidP="008B361B">
      <w:pPr>
        <w:autoSpaceDE w:val="0"/>
        <w:autoSpaceDN w:val="0"/>
        <w:adjustRightInd w:val="0"/>
        <w:rPr>
          <w:rFonts w:eastAsiaTheme="minorHAnsi" w:cs="Arial"/>
        </w:rPr>
      </w:pPr>
    </w:p>
    <w:tbl>
      <w:tblPr>
        <w:tblW w:w="10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870"/>
        <w:gridCol w:w="900"/>
        <w:gridCol w:w="3362"/>
      </w:tblGrid>
      <w:tr w:rsidR="00820369" w:rsidRPr="008B361B" w:rsidTr="00C16735">
        <w:trPr>
          <w:jc w:val="center"/>
        </w:trPr>
        <w:tc>
          <w:tcPr>
            <w:tcW w:w="2552" w:type="dxa"/>
            <w:tcBorders>
              <w:top w:val="single" w:sz="4" w:space="0" w:color="auto"/>
              <w:left w:val="single" w:sz="4" w:space="0" w:color="auto"/>
              <w:bottom w:val="single" w:sz="4" w:space="0" w:color="auto"/>
              <w:right w:val="single" w:sz="4" w:space="0" w:color="auto"/>
            </w:tcBorders>
          </w:tcPr>
          <w:p w:rsidR="00820369" w:rsidRPr="008B361B" w:rsidRDefault="00EA5F32" w:rsidP="003F3392">
            <w:pPr>
              <w:spacing w:line="276" w:lineRule="auto"/>
              <w:rPr>
                <w:rFonts w:cs="Arial"/>
                <w:b/>
              </w:rPr>
            </w:pPr>
            <w:r w:rsidRPr="008B361B">
              <w:rPr>
                <w:rFonts w:cs="Arial"/>
                <w:b/>
              </w:rPr>
              <w:t>Logical Signal Name</w:t>
            </w:r>
          </w:p>
        </w:tc>
        <w:tc>
          <w:tcPr>
            <w:tcW w:w="3870" w:type="dxa"/>
            <w:tcBorders>
              <w:top w:val="single" w:sz="4" w:space="0" w:color="auto"/>
              <w:left w:val="single" w:sz="4" w:space="0" w:color="auto"/>
              <w:bottom w:val="single" w:sz="4" w:space="0" w:color="auto"/>
              <w:right w:val="single" w:sz="4" w:space="0" w:color="auto"/>
            </w:tcBorders>
            <w:hideMark/>
          </w:tcPr>
          <w:p w:rsidR="00820369" w:rsidRPr="008B361B" w:rsidRDefault="00EA5F32" w:rsidP="003F3392">
            <w:pPr>
              <w:spacing w:line="276" w:lineRule="auto"/>
              <w:rPr>
                <w:rFonts w:cs="Arial"/>
                <w:b/>
              </w:rPr>
            </w:pPr>
            <w:r w:rsidRPr="008B361B">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820369" w:rsidRPr="008B361B" w:rsidRDefault="00EA5F32" w:rsidP="003F3392">
            <w:pPr>
              <w:spacing w:line="276" w:lineRule="auto"/>
              <w:rPr>
                <w:rFonts w:cs="Arial"/>
                <w:b/>
              </w:rPr>
            </w:pPr>
            <w:r w:rsidRPr="008B361B">
              <w:rPr>
                <w:rFonts w:cs="Arial"/>
                <w:b/>
              </w:rPr>
              <w:t>Value</w:t>
            </w:r>
          </w:p>
        </w:tc>
        <w:tc>
          <w:tcPr>
            <w:tcW w:w="3362" w:type="dxa"/>
            <w:tcBorders>
              <w:top w:val="single" w:sz="4" w:space="0" w:color="auto"/>
              <w:left w:val="single" w:sz="4" w:space="0" w:color="auto"/>
              <w:bottom w:val="single" w:sz="4" w:space="0" w:color="auto"/>
              <w:right w:val="single" w:sz="4" w:space="0" w:color="auto"/>
            </w:tcBorders>
            <w:hideMark/>
          </w:tcPr>
          <w:p w:rsidR="00820369" w:rsidRPr="008B361B" w:rsidRDefault="00EA5F32" w:rsidP="008F5CBB">
            <w:pPr>
              <w:spacing w:line="276" w:lineRule="auto"/>
              <w:rPr>
                <w:rFonts w:cs="Arial"/>
                <w:b/>
              </w:rPr>
            </w:pPr>
            <w:r w:rsidRPr="008B361B">
              <w:rPr>
                <w:rFonts w:cs="Arial"/>
                <w:b/>
              </w:rPr>
              <w:t>Description</w:t>
            </w:r>
          </w:p>
        </w:tc>
      </w:tr>
      <w:tr w:rsidR="003061E8" w:rsidRPr="008B361B" w:rsidTr="00C16735">
        <w:trPr>
          <w:jc w:val="center"/>
        </w:trPr>
        <w:tc>
          <w:tcPr>
            <w:tcW w:w="2552" w:type="dxa"/>
            <w:vMerge w:val="restart"/>
            <w:tcBorders>
              <w:top w:val="single" w:sz="4" w:space="0" w:color="auto"/>
              <w:left w:val="single" w:sz="4" w:space="0" w:color="auto"/>
              <w:right w:val="single" w:sz="4" w:space="0" w:color="auto"/>
            </w:tcBorders>
          </w:tcPr>
          <w:p w:rsidR="003061E8" w:rsidRPr="008B361B" w:rsidRDefault="00EA5F32" w:rsidP="003F3392">
            <w:pPr>
              <w:spacing w:line="276" w:lineRule="auto"/>
              <w:rPr>
                <w:rFonts w:cs="Arial"/>
              </w:rPr>
            </w:pPr>
            <w:r>
              <w:rPr>
                <w:rFonts w:cs="Arial"/>
              </w:rPr>
              <w:t>DSP_Bezel_Diag.St</w:t>
            </w: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Inactive / No Data Exists</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0x0</w:t>
            </w:r>
          </w:p>
        </w:tc>
        <w:tc>
          <w:tcPr>
            <w:tcW w:w="3362" w:type="dxa"/>
            <w:tcBorders>
              <w:top w:val="single" w:sz="4" w:space="0" w:color="auto"/>
              <w:left w:val="single" w:sz="4" w:space="0" w:color="auto"/>
              <w:right w:val="single" w:sz="4" w:space="0" w:color="auto"/>
            </w:tcBorders>
            <w:vAlign w:val="center"/>
          </w:tcPr>
          <w:p w:rsidR="003061E8" w:rsidRPr="008B361B" w:rsidRDefault="00EA5F32" w:rsidP="003F3392">
            <w:pPr>
              <w:autoSpaceDE w:val="0"/>
              <w:autoSpaceDN w:val="0"/>
              <w:adjustRightInd w:val="0"/>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Software Part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0x1</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Hardware Part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0x2</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Calibration Part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0x3</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Speaker Walk-Around</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0x4</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bl>
    <w:p w:rsidR="001A59D5" w:rsidRPr="008B361B" w:rsidRDefault="00EA5F32" w:rsidP="00500605">
      <w:pPr>
        <w:rPr>
          <w:rFonts w:cs="Arial"/>
        </w:rPr>
      </w:pPr>
    </w:p>
    <w:p w:rsidR="00406F39" w:rsidRDefault="00EA5F32" w:rsidP="00AC2554">
      <w:pPr>
        <w:pStyle w:val="Heading4"/>
      </w:pPr>
      <w:r w:rsidRPr="00B9479B">
        <w:t>MD-REQ-277747/B-EFP_Bezel_Diag.St</w:t>
      </w:r>
    </w:p>
    <w:p w:rsidR="00500605" w:rsidRPr="008B361B" w:rsidRDefault="00EA5F32" w:rsidP="00500605">
      <w:pPr>
        <w:rPr>
          <w:rFonts w:cs="Arial"/>
        </w:rPr>
      </w:pPr>
      <w:r w:rsidRPr="008B361B">
        <w:rPr>
          <w:rFonts w:cs="Arial"/>
          <w:b/>
        </w:rPr>
        <w:t>Message Type</w:t>
      </w:r>
      <w:r w:rsidRPr="008B361B">
        <w:rPr>
          <w:rFonts w:cs="Arial"/>
        </w:rPr>
        <w:t xml:space="preserve">: </w:t>
      </w:r>
      <w:r>
        <w:rPr>
          <w:rFonts w:cs="Arial"/>
        </w:rPr>
        <w:t>Status/Response</w:t>
      </w:r>
    </w:p>
    <w:p w:rsidR="003061E8" w:rsidRDefault="00EA5F32" w:rsidP="008B361B">
      <w:pPr>
        <w:autoSpaceDE w:val="0"/>
        <w:autoSpaceDN w:val="0"/>
        <w:adjustRightInd w:val="0"/>
        <w:rPr>
          <w:rFonts w:eastAsiaTheme="minorHAnsi" w:cs="Arial"/>
        </w:rPr>
      </w:pPr>
    </w:p>
    <w:p w:rsidR="008B361B" w:rsidRDefault="00EA5F32" w:rsidP="008B361B">
      <w:pPr>
        <w:autoSpaceDE w:val="0"/>
        <w:autoSpaceDN w:val="0"/>
        <w:adjustRightInd w:val="0"/>
        <w:rPr>
          <w:rFonts w:eastAsiaTheme="minorHAnsi" w:cs="Arial"/>
        </w:rPr>
      </w:pPr>
      <w:r>
        <w:rPr>
          <w:rFonts w:eastAsiaTheme="minorHAnsi" w:cs="Arial"/>
        </w:rPr>
        <w:t>S</w:t>
      </w:r>
      <w:r w:rsidRPr="008B361B">
        <w:rPr>
          <w:rFonts w:eastAsiaTheme="minorHAnsi" w:cs="Arial"/>
        </w:rPr>
        <w:t>ignal from the</w:t>
      </w:r>
      <w:r>
        <w:rPr>
          <w:rFonts w:eastAsiaTheme="minorHAnsi" w:cs="Arial"/>
        </w:rPr>
        <w:t xml:space="preserve"> Bezel</w:t>
      </w:r>
      <w:r w:rsidRPr="008B361B">
        <w:rPr>
          <w:rFonts w:eastAsiaTheme="minorHAnsi" w:cs="Arial"/>
        </w:rPr>
        <w:t xml:space="preserve"> Diagnostic </w:t>
      </w:r>
      <w:r>
        <w:rPr>
          <w:rFonts w:eastAsiaTheme="minorHAnsi" w:cs="Arial"/>
        </w:rPr>
        <w:t>Server</w:t>
      </w:r>
      <w:r w:rsidRPr="008B361B">
        <w:rPr>
          <w:rFonts w:eastAsiaTheme="minorHAnsi" w:cs="Arial"/>
        </w:rPr>
        <w:t xml:space="preserve"> to the </w:t>
      </w:r>
      <w:r>
        <w:rPr>
          <w:rFonts w:eastAsiaTheme="minorHAnsi" w:cs="Arial"/>
        </w:rPr>
        <w:t xml:space="preserve">Bezel </w:t>
      </w:r>
      <w:r w:rsidRPr="008B361B">
        <w:rPr>
          <w:rFonts w:eastAsiaTheme="minorHAnsi" w:cs="Arial"/>
        </w:rPr>
        <w:t xml:space="preserve">Diagnostic </w:t>
      </w:r>
      <w:r>
        <w:rPr>
          <w:rFonts w:eastAsiaTheme="minorHAnsi" w:cs="Arial"/>
        </w:rPr>
        <w:t>Client indicating what function is active</w:t>
      </w:r>
    </w:p>
    <w:p w:rsidR="003061E8" w:rsidRPr="008B361B" w:rsidRDefault="00EA5F32" w:rsidP="008B361B">
      <w:pPr>
        <w:autoSpaceDE w:val="0"/>
        <w:autoSpaceDN w:val="0"/>
        <w:adjustRightInd w:val="0"/>
        <w:rPr>
          <w:rFonts w:eastAsiaTheme="minorHAnsi" w:cs="Arial"/>
        </w:rPr>
      </w:pPr>
    </w:p>
    <w:tbl>
      <w:tblPr>
        <w:tblW w:w="10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870"/>
        <w:gridCol w:w="900"/>
        <w:gridCol w:w="3362"/>
      </w:tblGrid>
      <w:tr w:rsidR="00820369" w:rsidRPr="008B361B" w:rsidTr="00C16735">
        <w:trPr>
          <w:jc w:val="center"/>
        </w:trPr>
        <w:tc>
          <w:tcPr>
            <w:tcW w:w="2552" w:type="dxa"/>
            <w:tcBorders>
              <w:top w:val="single" w:sz="4" w:space="0" w:color="auto"/>
              <w:left w:val="single" w:sz="4" w:space="0" w:color="auto"/>
              <w:bottom w:val="single" w:sz="4" w:space="0" w:color="auto"/>
              <w:right w:val="single" w:sz="4" w:space="0" w:color="auto"/>
            </w:tcBorders>
          </w:tcPr>
          <w:p w:rsidR="00820369" w:rsidRPr="008B361B" w:rsidRDefault="00EA5F32" w:rsidP="003F3392">
            <w:pPr>
              <w:spacing w:line="276" w:lineRule="auto"/>
              <w:rPr>
                <w:rFonts w:cs="Arial"/>
                <w:b/>
              </w:rPr>
            </w:pPr>
            <w:r w:rsidRPr="008B361B">
              <w:rPr>
                <w:rFonts w:cs="Arial"/>
                <w:b/>
              </w:rPr>
              <w:t>Logical Signal Name</w:t>
            </w:r>
          </w:p>
        </w:tc>
        <w:tc>
          <w:tcPr>
            <w:tcW w:w="3870" w:type="dxa"/>
            <w:tcBorders>
              <w:top w:val="single" w:sz="4" w:space="0" w:color="auto"/>
              <w:left w:val="single" w:sz="4" w:space="0" w:color="auto"/>
              <w:bottom w:val="single" w:sz="4" w:space="0" w:color="auto"/>
              <w:right w:val="single" w:sz="4" w:space="0" w:color="auto"/>
            </w:tcBorders>
            <w:hideMark/>
          </w:tcPr>
          <w:p w:rsidR="00820369" w:rsidRPr="008B361B" w:rsidRDefault="00EA5F32" w:rsidP="003F3392">
            <w:pPr>
              <w:spacing w:line="276" w:lineRule="auto"/>
              <w:rPr>
                <w:rFonts w:cs="Arial"/>
                <w:b/>
              </w:rPr>
            </w:pPr>
            <w:r w:rsidRPr="008B361B">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rsidR="00820369" w:rsidRPr="008B361B" w:rsidRDefault="00EA5F32" w:rsidP="003F3392">
            <w:pPr>
              <w:spacing w:line="276" w:lineRule="auto"/>
              <w:rPr>
                <w:rFonts w:cs="Arial"/>
                <w:b/>
              </w:rPr>
            </w:pPr>
            <w:r w:rsidRPr="008B361B">
              <w:rPr>
                <w:rFonts w:cs="Arial"/>
                <w:b/>
              </w:rPr>
              <w:t>Value</w:t>
            </w:r>
          </w:p>
        </w:tc>
        <w:tc>
          <w:tcPr>
            <w:tcW w:w="3362" w:type="dxa"/>
            <w:tcBorders>
              <w:top w:val="single" w:sz="4" w:space="0" w:color="auto"/>
              <w:left w:val="single" w:sz="4" w:space="0" w:color="auto"/>
              <w:bottom w:val="single" w:sz="4" w:space="0" w:color="auto"/>
              <w:right w:val="single" w:sz="4" w:space="0" w:color="auto"/>
            </w:tcBorders>
            <w:hideMark/>
          </w:tcPr>
          <w:p w:rsidR="00820369" w:rsidRPr="008B361B" w:rsidRDefault="00EA5F32" w:rsidP="008F5CBB">
            <w:pPr>
              <w:spacing w:line="276" w:lineRule="auto"/>
              <w:rPr>
                <w:rFonts w:cs="Arial"/>
                <w:b/>
              </w:rPr>
            </w:pPr>
            <w:r w:rsidRPr="008B361B">
              <w:rPr>
                <w:rFonts w:cs="Arial"/>
                <w:b/>
              </w:rPr>
              <w:t>Description</w:t>
            </w:r>
          </w:p>
        </w:tc>
      </w:tr>
      <w:tr w:rsidR="003061E8" w:rsidRPr="008B361B" w:rsidTr="00C16735">
        <w:trPr>
          <w:jc w:val="center"/>
        </w:trPr>
        <w:tc>
          <w:tcPr>
            <w:tcW w:w="2552" w:type="dxa"/>
            <w:vMerge w:val="restart"/>
            <w:tcBorders>
              <w:top w:val="single" w:sz="4" w:space="0" w:color="auto"/>
              <w:left w:val="single" w:sz="4" w:space="0" w:color="auto"/>
              <w:right w:val="single" w:sz="4" w:space="0" w:color="auto"/>
            </w:tcBorders>
          </w:tcPr>
          <w:p w:rsidR="003061E8" w:rsidRPr="008B361B" w:rsidRDefault="00EA5F32" w:rsidP="003F3392">
            <w:pPr>
              <w:spacing w:line="276" w:lineRule="auto"/>
              <w:rPr>
                <w:rFonts w:cs="Arial"/>
              </w:rPr>
            </w:pPr>
            <w:r>
              <w:rPr>
                <w:rFonts w:cs="Arial"/>
              </w:rPr>
              <w:t>EFP_Bezel_Diag.St</w:t>
            </w: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Inactive / No Data Exists</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0x0</w:t>
            </w:r>
          </w:p>
        </w:tc>
        <w:tc>
          <w:tcPr>
            <w:tcW w:w="3362" w:type="dxa"/>
            <w:tcBorders>
              <w:top w:val="single" w:sz="4" w:space="0" w:color="auto"/>
              <w:left w:val="single" w:sz="4" w:space="0" w:color="auto"/>
              <w:right w:val="single" w:sz="4" w:space="0" w:color="auto"/>
            </w:tcBorders>
            <w:vAlign w:val="center"/>
          </w:tcPr>
          <w:p w:rsidR="003061E8" w:rsidRPr="008B361B" w:rsidRDefault="00EA5F32" w:rsidP="003F3392">
            <w:pPr>
              <w:autoSpaceDE w:val="0"/>
              <w:autoSpaceDN w:val="0"/>
              <w:adjustRightInd w:val="0"/>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Software Part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0x1</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Hardware Part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0x2</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r w:rsidR="003061E8" w:rsidRPr="008B361B" w:rsidTr="00C16735">
        <w:trPr>
          <w:jc w:val="center"/>
        </w:trPr>
        <w:tc>
          <w:tcPr>
            <w:tcW w:w="2552" w:type="dxa"/>
            <w:vMerge/>
            <w:tcBorders>
              <w:left w:val="single" w:sz="4" w:space="0" w:color="auto"/>
              <w:right w:val="single" w:sz="4" w:space="0" w:color="auto"/>
            </w:tcBorders>
          </w:tcPr>
          <w:p w:rsidR="003061E8" w:rsidRPr="008B361B" w:rsidRDefault="00EA5F32" w:rsidP="003F3392">
            <w:pPr>
              <w:spacing w:line="276" w:lineRule="auto"/>
              <w:rPr>
                <w:rFonts w:cs="Arial"/>
              </w:rPr>
            </w:pPr>
          </w:p>
        </w:tc>
        <w:tc>
          <w:tcPr>
            <w:tcW w:w="387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Calibration Part Number</w:t>
            </w:r>
          </w:p>
        </w:tc>
        <w:tc>
          <w:tcPr>
            <w:tcW w:w="900" w:type="dxa"/>
            <w:tcBorders>
              <w:top w:val="single" w:sz="4" w:space="0" w:color="auto"/>
              <w:left w:val="single" w:sz="4" w:space="0" w:color="auto"/>
              <w:bottom w:val="single" w:sz="4" w:space="0" w:color="auto"/>
              <w:right w:val="single" w:sz="4" w:space="0" w:color="auto"/>
            </w:tcBorders>
          </w:tcPr>
          <w:p w:rsidR="003061E8" w:rsidRPr="008B361B" w:rsidRDefault="00EA5F32" w:rsidP="003F3392">
            <w:pPr>
              <w:spacing w:line="276" w:lineRule="auto"/>
              <w:rPr>
                <w:rFonts w:cs="Arial"/>
              </w:rPr>
            </w:pPr>
            <w:r>
              <w:rPr>
                <w:rFonts w:cs="Arial"/>
              </w:rPr>
              <w:t>0x3</w:t>
            </w:r>
          </w:p>
        </w:tc>
        <w:tc>
          <w:tcPr>
            <w:tcW w:w="3362" w:type="dxa"/>
            <w:tcBorders>
              <w:left w:val="single" w:sz="4" w:space="0" w:color="auto"/>
              <w:right w:val="single" w:sz="4" w:space="0" w:color="auto"/>
            </w:tcBorders>
          </w:tcPr>
          <w:p w:rsidR="003061E8" w:rsidRPr="008B361B" w:rsidRDefault="00EA5F32" w:rsidP="003F3392">
            <w:pPr>
              <w:spacing w:line="276" w:lineRule="auto"/>
              <w:rPr>
                <w:rFonts w:cs="Arial"/>
              </w:rPr>
            </w:pPr>
          </w:p>
        </w:tc>
      </w:tr>
    </w:tbl>
    <w:p w:rsidR="001A59D5" w:rsidRPr="008B361B" w:rsidRDefault="00EA5F32" w:rsidP="00500605">
      <w:pPr>
        <w:rPr>
          <w:rFonts w:cs="Arial"/>
        </w:rPr>
      </w:pPr>
    </w:p>
    <w:p w:rsidR="00406F39" w:rsidRDefault="00EA5F32" w:rsidP="00AC2554">
      <w:pPr>
        <w:pStyle w:val="Heading4"/>
      </w:pPr>
      <w:r w:rsidRPr="00B9479B">
        <w:t>MD-REQ-278042/B-AHU_Bezel_Diag_Data</w:t>
      </w:r>
    </w:p>
    <w:p w:rsidR="00500605" w:rsidRPr="00B5540E" w:rsidRDefault="00EA5F32" w:rsidP="00500605">
      <w:pPr>
        <w:rPr>
          <w:rFonts w:cs="Arial"/>
        </w:rPr>
      </w:pPr>
      <w:r w:rsidRPr="00B5540E">
        <w:rPr>
          <w:rFonts w:cs="Arial"/>
          <w:b/>
        </w:rPr>
        <w:t>Message Type</w:t>
      </w:r>
      <w:r w:rsidRPr="00B5540E">
        <w:rPr>
          <w:rFonts w:cs="Arial"/>
        </w:rPr>
        <w:t xml:space="preserve">: Response </w:t>
      </w:r>
    </w:p>
    <w:p w:rsidR="003E6AEB" w:rsidRPr="00B5540E" w:rsidRDefault="00EA5F32" w:rsidP="00500605">
      <w:pPr>
        <w:rPr>
          <w:rFonts w:cs="Arial"/>
        </w:rPr>
      </w:pPr>
    </w:p>
    <w:p w:rsidR="008B361B" w:rsidRPr="00B5540E" w:rsidRDefault="00EA5F32" w:rsidP="00B5540E">
      <w:pPr>
        <w:autoSpaceDE w:val="0"/>
        <w:autoSpaceDN w:val="0"/>
        <w:adjustRightInd w:val="0"/>
        <w:rPr>
          <w:rFonts w:eastAsiaTheme="minorHAnsi" w:cs="Arial"/>
        </w:rPr>
      </w:pPr>
      <w:r w:rsidRPr="00B5540E">
        <w:rPr>
          <w:rFonts w:eastAsiaTheme="minorHAnsi" w:cs="Arial"/>
        </w:rPr>
        <w:t xml:space="preserve">A Transport Protocol Bezel </w:t>
      </w:r>
      <w:r w:rsidRPr="00B5540E">
        <w:rPr>
          <w:rFonts w:eastAsiaTheme="minorHAnsi" w:cs="Arial"/>
        </w:rPr>
        <w:t>Diagnostic response from the AHU Diagnostic Server to the Diagnostic Client with the information for display on the HMI output</w:t>
      </w:r>
    </w:p>
    <w:p w:rsidR="00B5540E" w:rsidRPr="00B5540E" w:rsidRDefault="00EA5F32" w:rsidP="00B5540E">
      <w:pPr>
        <w:autoSpaceDE w:val="0"/>
        <w:autoSpaceDN w:val="0"/>
        <w:adjustRightInd w:val="0"/>
        <w:rPr>
          <w:rFonts w:eastAsiaTheme="minorHAnsi" w:cs="Arial"/>
        </w:rPr>
      </w:pPr>
    </w:p>
    <w:tbl>
      <w:tblPr>
        <w:tblW w:w="10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2340"/>
        <w:gridCol w:w="2415"/>
        <w:gridCol w:w="818"/>
        <w:gridCol w:w="2970"/>
      </w:tblGrid>
      <w:tr w:rsidR="00820369" w:rsidRPr="00B5540E" w:rsidTr="00A73CA7">
        <w:trPr>
          <w:jc w:val="center"/>
        </w:trPr>
        <w:tc>
          <w:tcPr>
            <w:tcW w:w="4680" w:type="dxa"/>
            <w:gridSpan w:val="2"/>
            <w:tcBorders>
              <w:top w:val="single" w:sz="4" w:space="0" w:color="auto"/>
              <w:left w:val="single" w:sz="4" w:space="0" w:color="auto"/>
              <w:bottom w:val="single" w:sz="4" w:space="0" w:color="auto"/>
              <w:right w:val="single" w:sz="4" w:space="0" w:color="auto"/>
            </w:tcBorders>
          </w:tcPr>
          <w:p w:rsidR="00820369" w:rsidRPr="00B5540E" w:rsidRDefault="00EA5F32" w:rsidP="003F3392">
            <w:pPr>
              <w:spacing w:line="276" w:lineRule="auto"/>
              <w:rPr>
                <w:rFonts w:cs="Arial"/>
                <w:b/>
              </w:rPr>
            </w:pPr>
            <w:r w:rsidRPr="00B5540E">
              <w:rPr>
                <w:rFonts w:cs="Arial"/>
                <w:b/>
              </w:rPr>
              <w:t>Logical Signal Name</w:t>
            </w:r>
          </w:p>
        </w:tc>
        <w:tc>
          <w:tcPr>
            <w:tcW w:w="2415" w:type="dxa"/>
            <w:tcBorders>
              <w:top w:val="single" w:sz="4" w:space="0" w:color="auto"/>
              <w:left w:val="single" w:sz="4" w:space="0" w:color="auto"/>
              <w:bottom w:val="single" w:sz="4" w:space="0" w:color="auto"/>
              <w:right w:val="single" w:sz="4" w:space="0" w:color="auto"/>
            </w:tcBorders>
            <w:hideMark/>
          </w:tcPr>
          <w:p w:rsidR="00820369" w:rsidRPr="00B5540E" w:rsidRDefault="00EA5F32" w:rsidP="003F3392">
            <w:pPr>
              <w:spacing w:line="276" w:lineRule="auto"/>
              <w:rPr>
                <w:rFonts w:cs="Arial"/>
                <w:b/>
              </w:rPr>
            </w:pPr>
            <w:r w:rsidRPr="00B5540E">
              <w:rPr>
                <w:rFonts w:cs="Arial"/>
                <w:b/>
              </w:rPr>
              <w:t>Literals</w:t>
            </w:r>
          </w:p>
        </w:tc>
        <w:tc>
          <w:tcPr>
            <w:tcW w:w="818" w:type="dxa"/>
            <w:tcBorders>
              <w:top w:val="single" w:sz="4" w:space="0" w:color="auto"/>
              <w:left w:val="single" w:sz="4" w:space="0" w:color="auto"/>
              <w:bottom w:val="single" w:sz="4" w:space="0" w:color="auto"/>
              <w:right w:val="single" w:sz="4" w:space="0" w:color="auto"/>
            </w:tcBorders>
            <w:hideMark/>
          </w:tcPr>
          <w:p w:rsidR="00820369" w:rsidRPr="00B5540E" w:rsidRDefault="00EA5F32" w:rsidP="003F3392">
            <w:pPr>
              <w:spacing w:line="276" w:lineRule="auto"/>
              <w:rPr>
                <w:rFonts w:cs="Arial"/>
                <w:b/>
              </w:rPr>
            </w:pPr>
            <w:r w:rsidRPr="00B5540E">
              <w:rPr>
                <w:rFonts w:cs="Arial"/>
                <w:b/>
              </w:rPr>
              <w:t>Value</w:t>
            </w:r>
          </w:p>
        </w:tc>
        <w:tc>
          <w:tcPr>
            <w:tcW w:w="2970" w:type="dxa"/>
            <w:tcBorders>
              <w:top w:val="single" w:sz="4" w:space="0" w:color="auto"/>
              <w:left w:val="single" w:sz="4" w:space="0" w:color="auto"/>
              <w:bottom w:val="single" w:sz="4" w:space="0" w:color="auto"/>
              <w:right w:val="single" w:sz="4" w:space="0" w:color="auto"/>
            </w:tcBorders>
            <w:hideMark/>
          </w:tcPr>
          <w:p w:rsidR="00820369" w:rsidRPr="00B5540E" w:rsidRDefault="00EA5F32" w:rsidP="008F5CBB">
            <w:pPr>
              <w:spacing w:line="276" w:lineRule="auto"/>
              <w:rPr>
                <w:rFonts w:cs="Arial"/>
                <w:b/>
              </w:rPr>
            </w:pPr>
            <w:r w:rsidRPr="00B5540E">
              <w:rPr>
                <w:rFonts w:cs="Arial"/>
                <w:b/>
              </w:rPr>
              <w:t>Description</w:t>
            </w:r>
          </w:p>
        </w:tc>
      </w:tr>
      <w:tr w:rsidR="00A501B3" w:rsidRPr="00B5540E" w:rsidTr="00A73CA7">
        <w:trPr>
          <w:jc w:val="center"/>
        </w:trPr>
        <w:tc>
          <w:tcPr>
            <w:tcW w:w="2340" w:type="dxa"/>
            <w:vMerge w:val="restart"/>
            <w:tcBorders>
              <w:top w:val="single" w:sz="4" w:space="0" w:color="auto"/>
              <w:left w:val="single" w:sz="4" w:space="0" w:color="auto"/>
              <w:right w:val="single" w:sz="4" w:space="0" w:color="auto"/>
            </w:tcBorders>
          </w:tcPr>
          <w:p w:rsidR="00A501B3" w:rsidRPr="00B5540E" w:rsidRDefault="00EA5F32" w:rsidP="003F3392">
            <w:pPr>
              <w:spacing w:line="276" w:lineRule="auto"/>
              <w:rPr>
                <w:rFonts w:cs="Arial"/>
              </w:rPr>
            </w:pPr>
            <w:r w:rsidRPr="00B5540E">
              <w:rPr>
                <w:rFonts w:cs="Arial"/>
              </w:rPr>
              <w:t>AHU_Bezel_Diag_Data</w:t>
            </w:r>
          </w:p>
        </w:tc>
        <w:tc>
          <w:tcPr>
            <w:tcW w:w="2340" w:type="dxa"/>
            <w:vMerge w:val="restart"/>
            <w:tcBorders>
              <w:top w:val="single" w:sz="4" w:space="0" w:color="auto"/>
              <w:left w:val="single" w:sz="4" w:space="0" w:color="auto"/>
              <w:right w:val="single" w:sz="4" w:space="0" w:color="auto"/>
            </w:tcBorders>
          </w:tcPr>
          <w:p w:rsidR="00A501B3" w:rsidRPr="00B5540E" w:rsidRDefault="00EA5F32" w:rsidP="003F3392">
            <w:pPr>
              <w:spacing w:line="276" w:lineRule="auto"/>
              <w:rPr>
                <w:rFonts w:cs="Arial"/>
              </w:rPr>
            </w:pPr>
            <w:r>
              <w:rPr>
                <w:rFonts w:cs="Arial"/>
              </w:rPr>
              <w:t>Bezel_Diag_Operation</w:t>
            </w: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Inactive</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0x0</w:t>
            </w:r>
          </w:p>
        </w:tc>
        <w:tc>
          <w:tcPr>
            <w:tcW w:w="2970" w:type="dxa"/>
            <w:tcBorders>
              <w:top w:val="single" w:sz="4" w:space="0" w:color="auto"/>
              <w:left w:val="single" w:sz="4" w:space="0" w:color="auto"/>
              <w:right w:val="single" w:sz="4" w:space="0" w:color="auto"/>
            </w:tcBorders>
            <w:vAlign w:val="center"/>
          </w:tcPr>
          <w:p w:rsidR="00A501B3" w:rsidRPr="00B5540E" w:rsidRDefault="00EA5F32" w:rsidP="003F3392">
            <w:pPr>
              <w:autoSpaceDE w:val="0"/>
              <w:autoSpaceDN w:val="0"/>
              <w:adjustRightInd w:val="0"/>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 xml:space="preserve">Get All Background </w:t>
            </w:r>
            <w:r>
              <w:rPr>
                <w:rFonts w:cs="Arial"/>
              </w:rPr>
              <w:t>Request</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0x1</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Software Part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0x2</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Hardware Part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0x3</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Calibration Part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0x4</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Speaker Walk-Around</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0x5</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SDARS ESN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0x6</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Signal Strength</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0x7</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Reserved</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0x8 – 0xF</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4A54F8" w:rsidRPr="00B5540E" w:rsidTr="00A73CA7">
        <w:trPr>
          <w:jc w:val="center"/>
        </w:trPr>
        <w:tc>
          <w:tcPr>
            <w:tcW w:w="2340" w:type="dxa"/>
            <w:vMerge/>
            <w:tcBorders>
              <w:left w:val="single" w:sz="4" w:space="0" w:color="auto"/>
              <w:right w:val="single" w:sz="4" w:space="0" w:color="auto"/>
            </w:tcBorders>
          </w:tcPr>
          <w:p w:rsidR="004A54F8" w:rsidRPr="00B5540E" w:rsidRDefault="00EA5F32" w:rsidP="003F3392">
            <w:pPr>
              <w:spacing w:line="276" w:lineRule="auto"/>
              <w:rPr>
                <w:rFonts w:cs="Arial"/>
              </w:rPr>
            </w:pPr>
          </w:p>
        </w:tc>
        <w:tc>
          <w:tcPr>
            <w:tcW w:w="2340" w:type="dxa"/>
            <w:tcBorders>
              <w:left w:val="single" w:sz="4" w:space="0" w:color="auto"/>
              <w:right w:val="single" w:sz="4" w:space="0" w:color="auto"/>
            </w:tcBorders>
          </w:tcPr>
          <w:p w:rsidR="004A54F8" w:rsidRPr="00B5540E" w:rsidRDefault="00EA5F32" w:rsidP="003F3392">
            <w:pPr>
              <w:spacing w:line="276" w:lineRule="auto"/>
              <w:rPr>
                <w:rFonts w:cs="Arial"/>
              </w:rPr>
            </w:pPr>
            <w:r>
              <w:rPr>
                <w:rFonts w:cs="Arial"/>
              </w:rPr>
              <w:t>Bezel Diagnostic Data</w:t>
            </w:r>
          </w:p>
        </w:tc>
        <w:tc>
          <w:tcPr>
            <w:tcW w:w="2415" w:type="dxa"/>
            <w:tcBorders>
              <w:top w:val="single" w:sz="4" w:space="0" w:color="auto"/>
              <w:left w:val="single" w:sz="4" w:space="0" w:color="auto"/>
              <w:bottom w:val="single" w:sz="4" w:space="0" w:color="auto"/>
              <w:right w:val="single" w:sz="4" w:space="0" w:color="auto"/>
            </w:tcBorders>
          </w:tcPr>
          <w:p w:rsidR="004A54F8" w:rsidRPr="00B5540E" w:rsidRDefault="00EA5F32" w:rsidP="003F3392">
            <w:pPr>
              <w:spacing w:line="276" w:lineRule="auto"/>
              <w:rPr>
                <w:rFonts w:cs="Arial"/>
              </w:rPr>
            </w:pPr>
            <w:r>
              <w:rPr>
                <w:rFonts w:cs="Arial"/>
              </w:rPr>
              <w:t>N/A</w:t>
            </w:r>
          </w:p>
        </w:tc>
        <w:tc>
          <w:tcPr>
            <w:tcW w:w="818" w:type="dxa"/>
            <w:tcBorders>
              <w:top w:val="single" w:sz="4" w:space="0" w:color="auto"/>
              <w:left w:val="single" w:sz="4" w:space="0" w:color="auto"/>
              <w:bottom w:val="single" w:sz="4" w:space="0" w:color="auto"/>
              <w:right w:val="single" w:sz="4" w:space="0" w:color="auto"/>
            </w:tcBorders>
          </w:tcPr>
          <w:p w:rsidR="004A54F8" w:rsidRPr="00B5540E" w:rsidRDefault="00EA5F32" w:rsidP="003F3392">
            <w:pPr>
              <w:spacing w:line="276" w:lineRule="auto"/>
              <w:rPr>
                <w:rFonts w:cs="Arial"/>
              </w:rPr>
            </w:pPr>
            <w:r>
              <w:rPr>
                <w:rFonts w:cs="Arial"/>
              </w:rPr>
              <w:t>N/A</w:t>
            </w:r>
          </w:p>
        </w:tc>
        <w:tc>
          <w:tcPr>
            <w:tcW w:w="2970" w:type="dxa"/>
            <w:tcBorders>
              <w:left w:val="single" w:sz="4" w:space="0" w:color="auto"/>
              <w:right w:val="single" w:sz="4" w:space="0" w:color="auto"/>
            </w:tcBorders>
          </w:tcPr>
          <w:p w:rsidR="004A54F8" w:rsidRPr="00B5540E" w:rsidRDefault="00EA5F32" w:rsidP="003F3392">
            <w:pPr>
              <w:spacing w:line="276" w:lineRule="auto"/>
              <w:rPr>
                <w:rFonts w:cs="Arial"/>
              </w:rPr>
            </w:pPr>
            <w:r>
              <w:rPr>
                <w:rFonts w:cs="Arial"/>
              </w:rPr>
              <w:t>Max 16 characters + 1</w:t>
            </w:r>
            <w:r>
              <w:rPr>
                <w:rFonts w:cs="Arial"/>
              </w:rPr>
              <w:t xml:space="preserve"> EOS for any Bezel Diagnostic Operation</w:t>
            </w:r>
          </w:p>
        </w:tc>
      </w:tr>
    </w:tbl>
    <w:p w:rsidR="001A59D5" w:rsidRDefault="00EA5F32" w:rsidP="00500605">
      <w:pPr>
        <w:rPr>
          <w:rFonts w:cs="Arial"/>
        </w:rPr>
      </w:pPr>
    </w:p>
    <w:p w:rsidR="00A73CA7" w:rsidRDefault="00EA5F32" w:rsidP="00500605">
      <w:pPr>
        <w:rPr>
          <w:rFonts w:cs="Arial"/>
        </w:rPr>
      </w:pPr>
      <w:r w:rsidRPr="00E22649">
        <w:rPr>
          <w:rFonts w:cs="Arial"/>
          <w:u w:val="single"/>
        </w:rPr>
        <w:t>Notes</w:t>
      </w:r>
      <w:r>
        <w:rPr>
          <w:rFonts w:cs="Arial"/>
        </w:rPr>
        <w:t>:</w:t>
      </w:r>
    </w:p>
    <w:p w:rsidR="00E84011" w:rsidRDefault="00EA5F32" w:rsidP="00500605">
      <w:pPr>
        <w:rPr>
          <w:rFonts w:cs="Arial"/>
        </w:rPr>
      </w:pPr>
      <w:r>
        <w:rPr>
          <w:rFonts w:cs="Arial"/>
        </w:rPr>
        <w:t>See TP SPSS to map AHU_Bezel_Diag_Data to a CAN message</w:t>
      </w:r>
    </w:p>
    <w:p w:rsidR="00E84011" w:rsidRDefault="00EA5F32" w:rsidP="00500605">
      <w:pPr>
        <w:rPr>
          <w:rFonts w:cs="Arial"/>
        </w:rPr>
      </w:pPr>
    </w:p>
    <w:p w:rsidR="00E22649" w:rsidRPr="00E22649" w:rsidRDefault="00EA5F32" w:rsidP="00E22649">
      <w:pPr>
        <w:rPr>
          <w:rFonts w:cs="Arial"/>
        </w:rPr>
      </w:pPr>
      <w:r>
        <w:rPr>
          <w:rFonts w:cs="Arial"/>
        </w:rPr>
        <w:t>When</w:t>
      </w:r>
      <w:r w:rsidRPr="00E22649">
        <w:rPr>
          <w:rFonts w:cs="Arial"/>
        </w:rPr>
        <w:t xml:space="preserve"> Bezel_Diag_Operation = 0x1 Get All Background Request then the following diagnostic operation data will be sent in this order:</w:t>
      </w:r>
    </w:p>
    <w:p w:rsidR="00E22649" w:rsidRPr="00E22649" w:rsidRDefault="00EA5F32" w:rsidP="00E22649">
      <w:pPr>
        <w:ind w:left="720"/>
        <w:rPr>
          <w:rFonts w:cs="Arial"/>
        </w:rPr>
      </w:pPr>
      <w:r w:rsidRPr="00E22649">
        <w:rPr>
          <w:rFonts w:cs="Arial"/>
        </w:rPr>
        <w:t xml:space="preserve">1.  Software Part </w:t>
      </w:r>
      <w:r w:rsidRPr="00E22649">
        <w:rPr>
          <w:rFonts w:cs="Arial"/>
        </w:rPr>
        <w:t>Number (max 16 char + 1 EOS)</w:t>
      </w:r>
    </w:p>
    <w:p w:rsidR="00E22649" w:rsidRPr="00E22649" w:rsidRDefault="00EA5F32" w:rsidP="00E22649">
      <w:pPr>
        <w:ind w:left="720"/>
        <w:rPr>
          <w:rFonts w:cs="Arial"/>
        </w:rPr>
      </w:pPr>
      <w:r w:rsidRPr="00E22649">
        <w:rPr>
          <w:rFonts w:cs="Arial"/>
        </w:rPr>
        <w:t>2.  Hardware Part Number (max 16 char + 1 EOS)</w:t>
      </w:r>
    </w:p>
    <w:p w:rsidR="00E22649" w:rsidRPr="00E22649" w:rsidRDefault="00EA5F32" w:rsidP="00E22649">
      <w:pPr>
        <w:ind w:left="720"/>
        <w:rPr>
          <w:rFonts w:cs="Arial"/>
        </w:rPr>
      </w:pPr>
      <w:r w:rsidRPr="00E22649">
        <w:rPr>
          <w:rFonts w:cs="Arial"/>
        </w:rPr>
        <w:t>3.  Calibration Part Number (max 16 char + 1 EOS)</w:t>
      </w:r>
    </w:p>
    <w:p w:rsidR="00E22649" w:rsidRPr="00E22649" w:rsidRDefault="00EA5F32" w:rsidP="00E22649">
      <w:pPr>
        <w:ind w:left="720"/>
        <w:rPr>
          <w:rFonts w:cs="Arial"/>
        </w:rPr>
      </w:pPr>
      <w:r w:rsidRPr="00E22649">
        <w:rPr>
          <w:rFonts w:cs="Arial"/>
        </w:rPr>
        <w:t>4.  SDARS ESN Number (max 16 char + 1 EOS)</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 Bezel_Diag_Operation = 0x2 then the ASCII data will be for the Software Part Numb</w:t>
      </w:r>
      <w:r w:rsidRPr="00E22649">
        <w:rPr>
          <w:rFonts w:cs="Arial"/>
        </w:rPr>
        <w:t xml:space="preserve">er  </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 Bezel_Diag_O</w:t>
      </w:r>
      <w:r>
        <w:rPr>
          <w:rFonts w:cs="Arial"/>
        </w:rPr>
        <w:t>peration = 0x3 then the ASCII d</w:t>
      </w:r>
      <w:r w:rsidRPr="00E22649">
        <w:rPr>
          <w:rFonts w:cs="Arial"/>
        </w:rPr>
        <w:t>ata will be for the Hardware Part Number</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 Bezel_Diag_Operation = 0x4 then the ASCII data will be for the Calibration Part Number</w:t>
      </w:r>
    </w:p>
    <w:p w:rsidR="00E22649" w:rsidRPr="00E22649" w:rsidRDefault="00EA5F32" w:rsidP="00E22649">
      <w:pPr>
        <w:rPr>
          <w:rFonts w:cs="Arial"/>
        </w:rPr>
      </w:pPr>
    </w:p>
    <w:p w:rsidR="00E22649" w:rsidRPr="00E22649" w:rsidRDefault="00EA5F32" w:rsidP="00E22649">
      <w:pPr>
        <w:rPr>
          <w:rFonts w:cs="Arial"/>
        </w:rPr>
      </w:pPr>
      <w:r w:rsidRPr="00E22649">
        <w:rPr>
          <w:rFonts w:cs="Arial"/>
        </w:rPr>
        <w:t>When Bezel_Diag_Operation</w:t>
      </w:r>
      <w:r w:rsidRPr="00E22649">
        <w:rPr>
          <w:rFonts w:cs="Arial"/>
        </w:rPr>
        <w:t xml:space="preserve"> = 0x5 then the ASCII data will be for the Speaker Walk-Around test</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 Bezel_Diag_Operation = 0x6 then the ASCII data will be for the SDARS ESN Number</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 Bezel_Diag_Operation = 0x7 then the ASCII data will be for the radio signal strength test</w:t>
      </w:r>
    </w:p>
    <w:p w:rsidR="00E22649" w:rsidRDefault="00EA5F32" w:rsidP="00500605">
      <w:pPr>
        <w:rPr>
          <w:rFonts w:cs="Arial"/>
        </w:rPr>
      </w:pPr>
    </w:p>
    <w:p w:rsidR="00AC2554" w:rsidRPr="00E22649" w:rsidRDefault="00AC2554" w:rsidP="00500605">
      <w:pPr>
        <w:rPr>
          <w:rFonts w:cs="Arial"/>
        </w:rPr>
      </w:pPr>
    </w:p>
    <w:p w:rsidR="00406F39" w:rsidRDefault="00EA5F32" w:rsidP="00AC2554">
      <w:pPr>
        <w:pStyle w:val="Heading4"/>
      </w:pPr>
      <w:r w:rsidRPr="00B9479B">
        <w:t>MD-REQ-278043/A-DSP_Bezel_Diag_Data</w:t>
      </w:r>
    </w:p>
    <w:p w:rsidR="00500605" w:rsidRPr="00B5540E" w:rsidRDefault="00EA5F32" w:rsidP="00500605">
      <w:pPr>
        <w:rPr>
          <w:rFonts w:cs="Arial"/>
        </w:rPr>
      </w:pPr>
      <w:r w:rsidRPr="00B5540E">
        <w:rPr>
          <w:rFonts w:cs="Arial"/>
          <w:b/>
        </w:rPr>
        <w:t>Message Type</w:t>
      </w:r>
      <w:r w:rsidRPr="00B5540E">
        <w:rPr>
          <w:rFonts w:cs="Arial"/>
        </w:rPr>
        <w:t xml:space="preserve">: Response </w:t>
      </w:r>
    </w:p>
    <w:p w:rsidR="003E6AEB" w:rsidRPr="00B5540E" w:rsidRDefault="00EA5F32" w:rsidP="00500605">
      <w:pPr>
        <w:rPr>
          <w:rFonts w:cs="Arial"/>
        </w:rPr>
      </w:pPr>
    </w:p>
    <w:p w:rsidR="008B361B" w:rsidRPr="00B5540E" w:rsidRDefault="00EA5F32" w:rsidP="00B5540E">
      <w:pPr>
        <w:autoSpaceDE w:val="0"/>
        <w:autoSpaceDN w:val="0"/>
        <w:adjustRightInd w:val="0"/>
        <w:rPr>
          <w:rFonts w:eastAsiaTheme="minorHAnsi" w:cs="Arial"/>
        </w:rPr>
      </w:pPr>
      <w:r w:rsidRPr="00B5540E">
        <w:rPr>
          <w:rFonts w:eastAsiaTheme="minorHAnsi" w:cs="Arial"/>
        </w:rPr>
        <w:t xml:space="preserve">A Transport Protocol Bezel Diagnostic response from the </w:t>
      </w:r>
      <w:r>
        <w:rPr>
          <w:rFonts w:eastAsiaTheme="minorHAnsi" w:cs="Arial"/>
        </w:rPr>
        <w:t>DSP</w:t>
      </w:r>
      <w:r w:rsidRPr="00B5540E">
        <w:rPr>
          <w:rFonts w:eastAsiaTheme="minorHAnsi" w:cs="Arial"/>
        </w:rPr>
        <w:t xml:space="preserve"> Diagnostic Server to the Diagnostic Client with the information for display on the HMI output</w:t>
      </w:r>
    </w:p>
    <w:p w:rsidR="00B5540E" w:rsidRPr="00B5540E" w:rsidRDefault="00EA5F32" w:rsidP="00B5540E">
      <w:pPr>
        <w:autoSpaceDE w:val="0"/>
        <w:autoSpaceDN w:val="0"/>
        <w:adjustRightInd w:val="0"/>
        <w:rPr>
          <w:rFonts w:eastAsiaTheme="minorHAnsi" w:cs="Arial"/>
        </w:rPr>
      </w:pPr>
    </w:p>
    <w:tbl>
      <w:tblPr>
        <w:tblW w:w="10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2340"/>
        <w:gridCol w:w="2415"/>
        <w:gridCol w:w="818"/>
        <w:gridCol w:w="2970"/>
      </w:tblGrid>
      <w:tr w:rsidR="00820369" w:rsidRPr="00B5540E" w:rsidTr="00A73CA7">
        <w:trPr>
          <w:jc w:val="center"/>
        </w:trPr>
        <w:tc>
          <w:tcPr>
            <w:tcW w:w="4680" w:type="dxa"/>
            <w:gridSpan w:val="2"/>
            <w:tcBorders>
              <w:top w:val="single" w:sz="4" w:space="0" w:color="auto"/>
              <w:left w:val="single" w:sz="4" w:space="0" w:color="auto"/>
              <w:bottom w:val="single" w:sz="4" w:space="0" w:color="auto"/>
              <w:right w:val="single" w:sz="4" w:space="0" w:color="auto"/>
            </w:tcBorders>
          </w:tcPr>
          <w:p w:rsidR="00820369" w:rsidRPr="00B5540E" w:rsidRDefault="00EA5F32" w:rsidP="003F3392">
            <w:pPr>
              <w:spacing w:line="276" w:lineRule="auto"/>
              <w:rPr>
                <w:rFonts w:cs="Arial"/>
                <w:b/>
              </w:rPr>
            </w:pPr>
            <w:r w:rsidRPr="00B5540E">
              <w:rPr>
                <w:rFonts w:cs="Arial"/>
                <w:b/>
              </w:rPr>
              <w:t>Logical Signal Name</w:t>
            </w:r>
          </w:p>
        </w:tc>
        <w:tc>
          <w:tcPr>
            <w:tcW w:w="2415" w:type="dxa"/>
            <w:tcBorders>
              <w:top w:val="single" w:sz="4" w:space="0" w:color="auto"/>
              <w:left w:val="single" w:sz="4" w:space="0" w:color="auto"/>
              <w:bottom w:val="single" w:sz="4" w:space="0" w:color="auto"/>
              <w:right w:val="single" w:sz="4" w:space="0" w:color="auto"/>
            </w:tcBorders>
            <w:hideMark/>
          </w:tcPr>
          <w:p w:rsidR="00820369" w:rsidRPr="00B5540E" w:rsidRDefault="00EA5F32" w:rsidP="003F3392">
            <w:pPr>
              <w:spacing w:line="276" w:lineRule="auto"/>
              <w:rPr>
                <w:rFonts w:cs="Arial"/>
                <w:b/>
              </w:rPr>
            </w:pPr>
            <w:r w:rsidRPr="00B5540E">
              <w:rPr>
                <w:rFonts w:cs="Arial"/>
                <w:b/>
              </w:rPr>
              <w:t>Literals</w:t>
            </w:r>
          </w:p>
        </w:tc>
        <w:tc>
          <w:tcPr>
            <w:tcW w:w="818" w:type="dxa"/>
            <w:tcBorders>
              <w:top w:val="single" w:sz="4" w:space="0" w:color="auto"/>
              <w:left w:val="single" w:sz="4" w:space="0" w:color="auto"/>
              <w:bottom w:val="single" w:sz="4" w:space="0" w:color="auto"/>
              <w:right w:val="single" w:sz="4" w:space="0" w:color="auto"/>
            </w:tcBorders>
            <w:hideMark/>
          </w:tcPr>
          <w:p w:rsidR="00820369" w:rsidRPr="00B5540E" w:rsidRDefault="00EA5F32" w:rsidP="003F3392">
            <w:pPr>
              <w:spacing w:line="276" w:lineRule="auto"/>
              <w:rPr>
                <w:rFonts w:cs="Arial"/>
                <w:b/>
              </w:rPr>
            </w:pPr>
            <w:r w:rsidRPr="00B5540E">
              <w:rPr>
                <w:rFonts w:cs="Arial"/>
                <w:b/>
              </w:rPr>
              <w:t>Value</w:t>
            </w:r>
          </w:p>
        </w:tc>
        <w:tc>
          <w:tcPr>
            <w:tcW w:w="2970" w:type="dxa"/>
            <w:tcBorders>
              <w:top w:val="single" w:sz="4" w:space="0" w:color="auto"/>
              <w:left w:val="single" w:sz="4" w:space="0" w:color="auto"/>
              <w:bottom w:val="single" w:sz="4" w:space="0" w:color="auto"/>
              <w:right w:val="single" w:sz="4" w:space="0" w:color="auto"/>
            </w:tcBorders>
            <w:hideMark/>
          </w:tcPr>
          <w:p w:rsidR="00820369" w:rsidRPr="00B5540E" w:rsidRDefault="00EA5F32" w:rsidP="008F5CBB">
            <w:pPr>
              <w:spacing w:line="276" w:lineRule="auto"/>
              <w:rPr>
                <w:rFonts w:cs="Arial"/>
                <w:b/>
              </w:rPr>
            </w:pPr>
            <w:r w:rsidRPr="00B5540E">
              <w:rPr>
                <w:rFonts w:cs="Arial"/>
                <w:b/>
              </w:rPr>
              <w:t>Description</w:t>
            </w:r>
          </w:p>
        </w:tc>
      </w:tr>
      <w:tr w:rsidR="00A501B3" w:rsidRPr="00B5540E" w:rsidTr="00A73CA7">
        <w:trPr>
          <w:jc w:val="center"/>
        </w:trPr>
        <w:tc>
          <w:tcPr>
            <w:tcW w:w="2340" w:type="dxa"/>
            <w:vMerge w:val="restart"/>
            <w:tcBorders>
              <w:top w:val="single" w:sz="4" w:space="0" w:color="auto"/>
              <w:left w:val="single" w:sz="4" w:space="0" w:color="auto"/>
              <w:right w:val="single" w:sz="4" w:space="0" w:color="auto"/>
            </w:tcBorders>
          </w:tcPr>
          <w:p w:rsidR="00A501B3" w:rsidRPr="00B5540E" w:rsidRDefault="00EA5F32" w:rsidP="003F3392">
            <w:pPr>
              <w:spacing w:line="276" w:lineRule="auto"/>
              <w:rPr>
                <w:rFonts w:cs="Arial"/>
              </w:rPr>
            </w:pPr>
            <w:r>
              <w:rPr>
                <w:rFonts w:cs="Arial"/>
              </w:rPr>
              <w:t>DSP</w:t>
            </w:r>
            <w:r w:rsidRPr="00B5540E">
              <w:rPr>
                <w:rFonts w:cs="Arial"/>
              </w:rPr>
              <w:t>_Bezel_Diag_Data</w:t>
            </w:r>
          </w:p>
        </w:tc>
        <w:tc>
          <w:tcPr>
            <w:tcW w:w="2340" w:type="dxa"/>
            <w:vMerge w:val="restart"/>
            <w:tcBorders>
              <w:top w:val="single" w:sz="4" w:space="0" w:color="auto"/>
              <w:left w:val="single" w:sz="4" w:space="0" w:color="auto"/>
              <w:right w:val="single" w:sz="4" w:space="0" w:color="auto"/>
            </w:tcBorders>
          </w:tcPr>
          <w:p w:rsidR="00A501B3" w:rsidRPr="00B5540E" w:rsidRDefault="00EA5F32" w:rsidP="003F3392">
            <w:pPr>
              <w:spacing w:line="276" w:lineRule="auto"/>
              <w:rPr>
                <w:rFonts w:cs="Arial"/>
              </w:rPr>
            </w:pPr>
            <w:r>
              <w:rPr>
                <w:rFonts w:cs="Arial"/>
              </w:rPr>
              <w:t>Bezel_Diag_Operation</w:t>
            </w: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Inactive</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0x0</w:t>
            </w:r>
          </w:p>
        </w:tc>
        <w:tc>
          <w:tcPr>
            <w:tcW w:w="2970" w:type="dxa"/>
            <w:tcBorders>
              <w:top w:val="single" w:sz="4" w:space="0" w:color="auto"/>
              <w:left w:val="single" w:sz="4" w:space="0" w:color="auto"/>
              <w:right w:val="single" w:sz="4" w:space="0" w:color="auto"/>
            </w:tcBorders>
            <w:vAlign w:val="center"/>
          </w:tcPr>
          <w:p w:rsidR="00A501B3" w:rsidRPr="00B5540E" w:rsidRDefault="00EA5F32" w:rsidP="003F3392">
            <w:pPr>
              <w:autoSpaceDE w:val="0"/>
              <w:autoSpaceDN w:val="0"/>
              <w:adjustRightInd w:val="0"/>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Get All Background Request</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0x1</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Software Part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0x2</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Hardware Part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0x3</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Calibration Part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0x4</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Speaker Walk-Around</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0x5</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Reserved</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0x6 – 0xF</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4A54F8" w:rsidRPr="00B5540E" w:rsidTr="00A73CA7">
        <w:trPr>
          <w:jc w:val="center"/>
        </w:trPr>
        <w:tc>
          <w:tcPr>
            <w:tcW w:w="2340" w:type="dxa"/>
            <w:vMerge/>
            <w:tcBorders>
              <w:left w:val="single" w:sz="4" w:space="0" w:color="auto"/>
              <w:right w:val="single" w:sz="4" w:space="0" w:color="auto"/>
            </w:tcBorders>
          </w:tcPr>
          <w:p w:rsidR="004A54F8" w:rsidRPr="00B5540E" w:rsidRDefault="00EA5F32" w:rsidP="003F3392">
            <w:pPr>
              <w:spacing w:line="276" w:lineRule="auto"/>
              <w:rPr>
                <w:rFonts w:cs="Arial"/>
              </w:rPr>
            </w:pPr>
          </w:p>
        </w:tc>
        <w:tc>
          <w:tcPr>
            <w:tcW w:w="2340" w:type="dxa"/>
            <w:tcBorders>
              <w:left w:val="single" w:sz="4" w:space="0" w:color="auto"/>
              <w:right w:val="single" w:sz="4" w:space="0" w:color="auto"/>
            </w:tcBorders>
          </w:tcPr>
          <w:p w:rsidR="004A54F8" w:rsidRPr="00B5540E" w:rsidRDefault="00EA5F32" w:rsidP="003F3392">
            <w:pPr>
              <w:spacing w:line="276" w:lineRule="auto"/>
              <w:rPr>
                <w:rFonts w:cs="Arial"/>
              </w:rPr>
            </w:pPr>
            <w:r>
              <w:rPr>
                <w:rFonts w:cs="Arial"/>
              </w:rPr>
              <w:t xml:space="preserve">Bezel </w:t>
            </w:r>
            <w:r>
              <w:rPr>
                <w:rFonts w:cs="Arial"/>
              </w:rPr>
              <w:t>Diagnostic Data</w:t>
            </w:r>
          </w:p>
        </w:tc>
        <w:tc>
          <w:tcPr>
            <w:tcW w:w="2415" w:type="dxa"/>
            <w:tcBorders>
              <w:top w:val="single" w:sz="4" w:space="0" w:color="auto"/>
              <w:left w:val="single" w:sz="4" w:space="0" w:color="auto"/>
              <w:bottom w:val="single" w:sz="4" w:space="0" w:color="auto"/>
              <w:right w:val="single" w:sz="4" w:space="0" w:color="auto"/>
            </w:tcBorders>
          </w:tcPr>
          <w:p w:rsidR="004A54F8" w:rsidRPr="00B5540E" w:rsidRDefault="00EA5F32" w:rsidP="003F3392">
            <w:pPr>
              <w:spacing w:line="276" w:lineRule="auto"/>
              <w:rPr>
                <w:rFonts w:cs="Arial"/>
              </w:rPr>
            </w:pPr>
            <w:r>
              <w:rPr>
                <w:rFonts w:cs="Arial"/>
              </w:rPr>
              <w:t>N/A</w:t>
            </w:r>
          </w:p>
        </w:tc>
        <w:tc>
          <w:tcPr>
            <w:tcW w:w="818" w:type="dxa"/>
            <w:tcBorders>
              <w:top w:val="single" w:sz="4" w:space="0" w:color="auto"/>
              <w:left w:val="single" w:sz="4" w:space="0" w:color="auto"/>
              <w:bottom w:val="single" w:sz="4" w:space="0" w:color="auto"/>
              <w:right w:val="single" w:sz="4" w:space="0" w:color="auto"/>
            </w:tcBorders>
          </w:tcPr>
          <w:p w:rsidR="004A54F8" w:rsidRPr="00B5540E" w:rsidRDefault="00EA5F32" w:rsidP="003F3392">
            <w:pPr>
              <w:spacing w:line="276" w:lineRule="auto"/>
              <w:rPr>
                <w:rFonts w:cs="Arial"/>
              </w:rPr>
            </w:pPr>
            <w:r>
              <w:rPr>
                <w:rFonts w:cs="Arial"/>
              </w:rPr>
              <w:t>N/A</w:t>
            </w:r>
          </w:p>
        </w:tc>
        <w:tc>
          <w:tcPr>
            <w:tcW w:w="2970" w:type="dxa"/>
            <w:tcBorders>
              <w:left w:val="single" w:sz="4" w:space="0" w:color="auto"/>
              <w:right w:val="single" w:sz="4" w:space="0" w:color="auto"/>
            </w:tcBorders>
          </w:tcPr>
          <w:p w:rsidR="004A54F8" w:rsidRPr="00B5540E" w:rsidRDefault="00EA5F32" w:rsidP="003F3392">
            <w:pPr>
              <w:spacing w:line="276" w:lineRule="auto"/>
              <w:rPr>
                <w:rFonts w:cs="Arial"/>
              </w:rPr>
            </w:pPr>
            <w:r>
              <w:rPr>
                <w:rFonts w:cs="Arial"/>
              </w:rPr>
              <w:t>Max 16 characters + 1 EOS for any Bezel Diagnostic Operation</w:t>
            </w:r>
          </w:p>
        </w:tc>
      </w:tr>
    </w:tbl>
    <w:p w:rsidR="001A59D5" w:rsidRDefault="00EA5F32" w:rsidP="00500605">
      <w:pPr>
        <w:rPr>
          <w:rFonts w:cs="Arial"/>
        </w:rPr>
      </w:pPr>
    </w:p>
    <w:p w:rsidR="00A73CA7" w:rsidRDefault="00EA5F32" w:rsidP="00500605">
      <w:pPr>
        <w:rPr>
          <w:rFonts w:cs="Arial"/>
        </w:rPr>
      </w:pPr>
      <w:r w:rsidRPr="00E22649">
        <w:rPr>
          <w:rFonts w:cs="Arial"/>
          <w:u w:val="single"/>
        </w:rPr>
        <w:lastRenderedPageBreak/>
        <w:t>Notes</w:t>
      </w:r>
      <w:r>
        <w:rPr>
          <w:rFonts w:cs="Arial"/>
        </w:rPr>
        <w:t>:</w:t>
      </w:r>
    </w:p>
    <w:p w:rsidR="00E84011" w:rsidRDefault="00EA5F32" w:rsidP="00500605">
      <w:pPr>
        <w:rPr>
          <w:rFonts w:cs="Arial"/>
        </w:rPr>
      </w:pPr>
      <w:r>
        <w:rPr>
          <w:rFonts w:cs="Arial"/>
        </w:rPr>
        <w:t>See TP SPSS to map DSP_Bezel_Diag_Data to a CAN message</w:t>
      </w:r>
    </w:p>
    <w:p w:rsidR="00E84011" w:rsidRDefault="00EA5F32" w:rsidP="00500605">
      <w:pPr>
        <w:rPr>
          <w:rFonts w:cs="Arial"/>
        </w:rPr>
      </w:pPr>
    </w:p>
    <w:p w:rsidR="00E22649" w:rsidRPr="00E22649" w:rsidRDefault="00EA5F32" w:rsidP="00E22649">
      <w:pPr>
        <w:rPr>
          <w:rFonts w:cs="Arial"/>
        </w:rPr>
      </w:pPr>
      <w:r>
        <w:rPr>
          <w:rFonts w:cs="Arial"/>
        </w:rPr>
        <w:t>When</w:t>
      </w:r>
      <w:r w:rsidRPr="00E22649">
        <w:rPr>
          <w:rFonts w:cs="Arial"/>
        </w:rPr>
        <w:t xml:space="preserve"> Bezel_Diag_Operation</w:t>
      </w:r>
      <w:r w:rsidRPr="00E22649">
        <w:rPr>
          <w:rFonts w:cs="Arial"/>
        </w:rPr>
        <w:t xml:space="preserve"> = 0x1 Get All Background Request then the following diagnostic operation data will be sent in this order:</w:t>
      </w:r>
    </w:p>
    <w:p w:rsidR="00E22649" w:rsidRPr="00E22649" w:rsidRDefault="00EA5F32" w:rsidP="00E22649">
      <w:pPr>
        <w:ind w:left="720"/>
        <w:rPr>
          <w:rFonts w:cs="Arial"/>
        </w:rPr>
      </w:pPr>
      <w:r w:rsidRPr="00E22649">
        <w:rPr>
          <w:rFonts w:cs="Arial"/>
        </w:rPr>
        <w:t>1.  Software Part Number (max 16 char + 1 EOS)</w:t>
      </w:r>
    </w:p>
    <w:p w:rsidR="00E22649" w:rsidRPr="00E22649" w:rsidRDefault="00EA5F32" w:rsidP="00E22649">
      <w:pPr>
        <w:ind w:left="720"/>
        <w:rPr>
          <w:rFonts w:cs="Arial"/>
        </w:rPr>
      </w:pPr>
      <w:r w:rsidRPr="00E22649">
        <w:rPr>
          <w:rFonts w:cs="Arial"/>
        </w:rPr>
        <w:t>2.  Hardware Part Number (max 16 char + 1 EOS)</w:t>
      </w:r>
    </w:p>
    <w:p w:rsidR="00E22649" w:rsidRPr="00E22649" w:rsidRDefault="00EA5F32" w:rsidP="00946524">
      <w:pPr>
        <w:ind w:left="720"/>
        <w:rPr>
          <w:rFonts w:cs="Arial"/>
        </w:rPr>
      </w:pPr>
      <w:r w:rsidRPr="00E22649">
        <w:rPr>
          <w:rFonts w:cs="Arial"/>
        </w:rPr>
        <w:t>3.  Calibration Part Number (max 16 char + 1 EOS)</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w:t>
      </w:r>
      <w:r w:rsidRPr="00E22649">
        <w:rPr>
          <w:rFonts w:cs="Arial"/>
        </w:rPr>
        <w:t xml:space="preserve"> Bezel_Diag_Operation = 0x2 then the ASCII data will be for the Software Part Number  </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 Bezel_Diag_O</w:t>
      </w:r>
      <w:r>
        <w:rPr>
          <w:rFonts w:cs="Arial"/>
        </w:rPr>
        <w:t>peration = 0x3 then the ASCII d</w:t>
      </w:r>
      <w:r w:rsidRPr="00E22649">
        <w:rPr>
          <w:rFonts w:cs="Arial"/>
        </w:rPr>
        <w:t>ata will be for the Hardware Part Number</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 Bezel_Diag_Operation</w:t>
      </w:r>
      <w:r w:rsidRPr="00E22649">
        <w:rPr>
          <w:rFonts w:cs="Arial"/>
        </w:rPr>
        <w:t xml:space="preserve"> = 0x4 then the ASCII data will be for the Calibration Part Number</w:t>
      </w:r>
    </w:p>
    <w:p w:rsidR="00E22649" w:rsidRPr="00E22649" w:rsidRDefault="00EA5F32" w:rsidP="00E22649">
      <w:pPr>
        <w:rPr>
          <w:rFonts w:cs="Arial"/>
        </w:rPr>
      </w:pPr>
    </w:p>
    <w:p w:rsidR="00E22649" w:rsidRPr="00E22649" w:rsidRDefault="00EA5F32" w:rsidP="00E22649">
      <w:pPr>
        <w:rPr>
          <w:rFonts w:cs="Arial"/>
        </w:rPr>
      </w:pPr>
      <w:r w:rsidRPr="00E22649">
        <w:rPr>
          <w:rFonts w:cs="Arial"/>
        </w:rPr>
        <w:t>When Bezel_Diag_Operation = 0x5 then the ASCII data will be for the Speaker Walk-Around test</w:t>
      </w:r>
    </w:p>
    <w:p w:rsidR="00E22649" w:rsidRPr="00E22649" w:rsidRDefault="00EA5F32" w:rsidP="00500605">
      <w:pPr>
        <w:rPr>
          <w:rFonts w:cs="Arial"/>
        </w:rPr>
      </w:pPr>
    </w:p>
    <w:p w:rsidR="00406F39" w:rsidRDefault="00EA5F32" w:rsidP="00AC2554">
      <w:pPr>
        <w:pStyle w:val="Heading4"/>
      </w:pPr>
      <w:r w:rsidRPr="00B9479B">
        <w:t>MD-REQ-278044/A-EFP_Bezel_Diag_Data</w:t>
      </w:r>
    </w:p>
    <w:p w:rsidR="00500605" w:rsidRPr="00B5540E" w:rsidRDefault="00EA5F32" w:rsidP="00500605">
      <w:pPr>
        <w:rPr>
          <w:rFonts w:cs="Arial"/>
        </w:rPr>
      </w:pPr>
      <w:r w:rsidRPr="00B5540E">
        <w:rPr>
          <w:rFonts w:cs="Arial"/>
          <w:b/>
        </w:rPr>
        <w:t>Message Type</w:t>
      </w:r>
      <w:r w:rsidRPr="00B5540E">
        <w:rPr>
          <w:rFonts w:cs="Arial"/>
        </w:rPr>
        <w:t xml:space="preserve">: Response </w:t>
      </w:r>
    </w:p>
    <w:p w:rsidR="003E6AEB" w:rsidRPr="00B5540E" w:rsidRDefault="00EA5F32" w:rsidP="00500605">
      <w:pPr>
        <w:rPr>
          <w:rFonts w:cs="Arial"/>
        </w:rPr>
      </w:pPr>
    </w:p>
    <w:p w:rsidR="008B361B" w:rsidRPr="00B5540E" w:rsidRDefault="00EA5F32" w:rsidP="00B5540E">
      <w:pPr>
        <w:autoSpaceDE w:val="0"/>
        <w:autoSpaceDN w:val="0"/>
        <w:adjustRightInd w:val="0"/>
        <w:rPr>
          <w:rFonts w:eastAsiaTheme="minorHAnsi" w:cs="Arial"/>
        </w:rPr>
      </w:pPr>
      <w:r w:rsidRPr="00B5540E">
        <w:rPr>
          <w:rFonts w:eastAsiaTheme="minorHAnsi" w:cs="Arial"/>
        </w:rPr>
        <w:t xml:space="preserve">A Transport Protocol Bezel Diagnostic response from the </w:t>
      </w:r>
      <w:r>
        <w:rPr>
          <w:rFonts w:eastAsiaTheme="minorHAnsi" w:cs="Arial"/>
        </w:rPr>
        <w:t>EFP</w:t>
      </w:r>
      <w:r w:rsidRPr="00B5540E">
        <w:rPr>
          <w:rFonts w:eastAsiaTheme="minorHAnsi" w:cs="Arial"/>
        </w:rPr>
        <w:t xml:space="preserve"> Diagnostic Server to the Diagnostic Client with the information for display on the HMI output</w:t>
      </w:r>
    </w:p>
    <w:p w:rsidR="00B5540E" w:rsidRPr="00B5540E" w:rsidRDefault="00EA5F32" w:rsidP="00B5540E">
      <w:pPr>
        <w:autoSpaceDE w:val="0"/>
        <w:autoSpaceDN w:val="0"/>
        <w:adjustRightInd w:val="0"/>
        <w:rPr>
          <w:rFonts w:eastAsiaTheme="minorHAnsi" w:cs="Arial"/>
        </w:rPr>
      </w:pPr>
    </w:p>
    <w:tbl>
      <w:tblPr>
        <w:tblW w:w="10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2340"/>
        <w:gridCol w:w="2415"/>
        <w:gridCol w:w="818"/>
        <w:gridCol w:w="2970"/>
      </w:tblGrid>
      <w:tr w:rsidR="00820369" w:rsidRPr="00B5540E" w:rsidTr="00A73CA7">
        <w:trPr>
          <w:jc w:val="center"/>
        </w:trPr>
        <w:tc>
          <w:tcPr>
            <w:tcW w:w="4680" w:type="dxa"/>
            <w:gridSpan w:val="2"/>
            <w:tcBorders>
              <w:top w:val="single" w:sz="4" w:space="0" w:color="auto"/>
              <w:left w:val="single" w:sz="4" w:space="0" w:color="auto"/>
              <w:bottom w:val="single" w:sz="4" w:space="0" w:color="auto"/>
              <w:right w:val="single" w:sz="4" w:space="0" w:color="auto"/>
            </w:tcBorders>
          </w:tcPr>
          <w:p w:rsidR="00820369" w:rsidRPr="00B5540E" w:rsidRDefault="00EA5F32" w:rsidP="003F3392">
            <w:pPr>
              <w:spacing w:line="276" w:lineRule="auto"/>
              <w:rPr>
                <w:rFonts w:cs="Arial"/>
                <w:b/>
              </w:rPr>
            </w:pPr>
            <w:r w:rsidRPr="00B5540E">
              <w:rPr>
                <w:rFonts w:cs="Arial"/>
                <w:b/>
              </w:rPr>
              <w:t>Logical Signal Name</w:t>
            </w:r>
          </w:p>
        </w:tc>
        <w:tc>
          <w:tcPr>
            <w:tcW w:w="2415" w:type="dxa"/>
            <w:tcBorders>
              <w:top w:val="single" w:sz="4" w:space="0" w:color="auto"/>
              <w:left w:val="single" w:sz="4" w:space="0" w:color="auto"/>
              <w:bottom w:val="single" w:sz="4" w:space="0" w:color="auto"/>
              <w:right w:val="single" w:sz="4" w:space="0" w:color="auto"/>
            </w:tcBorders>
            <w:hideMark/>
          </w:tcPr>
          <w:p w:rsidR="00820369" w:rsidRPr="00B5540E" w:rsidRDefault="00EA5F32" w:rsidP="003F3392">
            <w:pPr>
              <w:spacing w:line="276" w:lineRule="auto"/>
              <w:rPr>
                <w:rFonts w:cs="Arial"/>
                <w:b/>
              </w:rPr>
            </w:pPr>
            <w:r w:rsidRPr="00B5540E">
              <w:rPr>
                <w:rFonts w:cs="Arial"/>
                <w:b/>
              </w:rPr>
              <w:t>Literals</w:t>
            </w:r>
          </w:p>
        </w:tc>
        <w:tc>
          <w:tcPr>
            <w:tcW w:w="818" w:type="dxa"/>
            <w:tcBorders>
              <w:top w:val="single" w:sz="4" w:space="0" w:color="auto"/>
              <w:left w:val="single" w:sz="4" w:space="0" w:color="auto"/>
              <w:bottom w:val="single" w:sz="4" w:space="0" w:color="auto"/>
              <w:right w:val="single" w:sz="4" w:space="0" w:color="auto"/>
            </w:tcBorders>
            <w:hideMark/>
          </w:tcPr>
          <w:p w:rsidR="00820369" w:rsidRPr="00B5540E" w:rsidRDefault="00EA5F32" w:rsidP="003F3392">
            <w:pPr>
              <w:spacing w:line="276" w:lineRule="auto"/>
              <w:rPr>
                <w:rFonts w:cs="Arial"/>
                <w:b/>
              </w:rPr>
            </w:pPr>
            <w:r w:rsidRPr="00B5540E">
              <w:rPr>
                <w:rFonts w:cs="Arial"/>
                <w:b/>
              </w:rPr>
              <w:t>Value</w:t>
            </w:r>
          </w:p>
        </w:tc>
        <w:tc>
          <w:tcPr>
            <w:tcW w:w="2970" w:type="dxa"/>
            <w:tcBorders>
              <w:top w:val="single" w:sz="4" w:space="0" w:color="auto"/>
              <w:left w:val="single" w:sz="4" w:space="0" w:color="auto"/>
              <w:bottom w:val="single" w:sz="4" w:space="0" w:color="auto"/>
              <w:right w:val="single" w:sz="4" w:space="0" w:color="auto"/>
            </w:tcBorders>
            <w:hideMark/>
          </w:tcPr>
          <w:p w:rsidR="00820369" w:rsidRPr="00B5540E" w:rsidRDefault="00EA5F32" w:rsidP="008F5CBB">
            <w:pPr>
              <w:spacing w:line="276" w:lineRule="auto"/>
              <w:rPr>
                <w:rFonts w:cs="Arial"/>
                <w:b/>
              </w:rPr>
            </w:pPr>
            <w:r w:rsidRPr="00B5540E">
              <w:rPr>
                <w:rFonts w:cs="Arial"/>
                <w:b/>
              </w:rPr>
              <w:t>Description</w:t>
            </w:r>
          </w:p>
        </w:tc>
      </w:tr>
      <w:tr w:rsidR="00A501B3" w:rsidRPr="00B5540E" w:rsidTr="00A73CA7">
        <w:trPr>
          <w:jc w:val="center"/>
        </w:trPr>
        <w:tc>
          <w:tcPr>
            <w:tcW w:w="2340" w:type="dxa"/>
            <w:vMerge w:val="restart"/>
            <w:tcBorders>
              <w:top w:val="single" w:sz="4" w:space="0" w:color="auto"/>
              <w:left w:val="single" w:sz="4" w:space="0" w:color="auto"/>
              <w:right w:val="single" w:sz="4" w:space="0" w:color="auto"/>
            </w:tcBorders>
          </w:tcPr>
          <w:p w:rsidR="00A501B3" w:rsidRPr="00B5540E" w:rsidRDefault="00EA5F32" w:rsidP="003F3392">
            <w:pPr>
              <w:spacing w:line="276" w:lineRule="auto"/>
              <w:rPr>
                <w:rFonts w:cs="Arial"/>
              </w:rPr>
            </w:pPr>
            <w:r>
              <w:rPr>
                <w:rFonts w:cs="Arial"/>
              </w:rPr>
              <w:t>EFP</w:t>
            </w:r>
            <w:r w:rsidRPr="00B5540E">
              <w:rPr>
                <w:rFonts w:cs="Arial"/>
              </w:rPr>
              <w:t>_Bezel_Diag_Data</w:t>
            </w:r>
          </w:p>
        </w:tc>
        <w:tc>
          <w:tcPr>
            <w:tcW w:w="2340" w:type="dxa"/>
            <w:vMerge w:val="restart"/>
            <w:tcBorders>
              <w:top w:val="single" w:sz="4" w:space="0" w:color="auto"/>
              <w:left w:val="single" w:sz="4" w:space="0" w:color="auto"/>
              <w:right w:val="single" w:sz="4" w:space="0" w:color="auto"/>
            </w:tcBorders>
          </w:tcPr>
          <w:p w:rsidR="00A501B3" w:rsidRPr="00B5540E" w:rsidRDefault="00EA5F32" w:rsidP="003F3392">
            <w:pPr>
              <w:spacing w:line="276" w:lineRule="auto"/>
              <w:rPr>
                <w:rFonts w:cs="Arial"/>
              </w:rPr>
            </w:pPr>
            <w:r>
              <w:rPr>
                <w:rFonts w:cs="Arial"/>
              </w:rPr>
              <w:t>Bezel_Diag_Operation</w:t>
            </w: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Inactive</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0x0</w:t>
            </w:r>
          </w:p>
        </w:tc>
        <w:tc>
          <w:tcPr>
            <w:tcW w:w="2970" w:type="dxa"/>
            <w:tcBorders>
              <w:top w:val="single" w:sz="4" w:space="0" w:color="auto"/>
              <w:left w:val="single" w:sz="4" w:space="0" w:color="auto"/>
              <w:right w:val="single" w:sz="4" w:space="0" w:color="auto"/>
            </w:tcBorders>
            <w:vAlign w:val="center"/>
          </w:tcPr>
          <w:p w:rsidR="00A501B3" w:rsidRPr="00B5540E" w:rsidRDefault="00EA5F32" w:rsidP="003F3392">
            <w:pPr>
              <w:autoSpaceDE w:val="0"/>
              <w:autoSpaceDN w:val="0"/>
              <w:adjustRightInd w:val="0"/>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Get All Background Request</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0x1</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Software Part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0x2</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Hardware Part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0x3</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Calibration Part Number</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0x4</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A501B3" w:rsidRPr="00B5540E" w:rsidTr="00A73CA7">
        <w:trPr>
          <w:jc w:val="center"/>
        </w:trPr>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340" w:type="dxa"/>
            <w:vMerge/>
            <w:tcBorders>
              <w:left w:val="single" w:sz="4" w:space="0" w:color="auto"/>
              <w:right w:val="single" w:sz="4" w:space="0" w:color="auto"/>
            </w:tcBorders>
          </w:tcPr>
          <w:p w:rsidR="00A501B3" w:rsidRPr="00B5540E" w:rsidRDefault="00EA5F32" w:rsidP="003F3392">
            <w:pPr>
              <w:spacing w:line="276" w:lineRule="auto"/>
              <w:rPr>
                <w:rFonts w:cs="Arial"/>
              </w:rPr>
            </w:pPr>
          </w:p>
        </w:tc>
        <w:tc>
          <w:tcPr>
            <w:tcW w:w="2415"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Reserved</w:t>
            </w:r>
          </w:p>
        </w:tc>
        <w:tc>
          <w:tcPr>
            <w:tcW w:w="818" w:type="dxa"/>
            <w:tcBorders>
              <w:top w:val="single" w:sz="4" w:space="0" w:color="auto"/>
              <w:left w:val="single" w:sz="4" w:space="0" w:color="auto"/>
              <w:bottom w:val="single" w:sz="4" w:space="0" w:color="auto"/>
              <w:right w:val="single" w:sz="4" w:space="0" w:color="auto"/>
            </w:tcBorders>
          </w:tcPr>
          <w:p w:rsidR="00A501B3" w:rsidRPr="00B5540E" w:rsidRDefault="00EA5F32" w:rsidP="003F3392">
            <w:pPr>
              <w:spacing w:line="276" w:lineRule="auto"/>
              <w:rPr>
                <w:rFonts w:cs="Arial"/>
              </w:rPr>
            </w:pPr>
            <w:r>
              <w:rPr>
                <w:rFonts w:cs="Arial"/>
              </w:rPr>
              <w:t>0x5 – 0xF</w:t>
            </w:r>
          </w:p>
        </w:tc>
        <w:tc>
          <w:tcPr>
            <w:tcW w:w="2970" w:type="dxa"/>
            <w:tcBorders>
              <w:left w:val="single" w:sz="4" w:space="0" w:color="auto"/>
              <w:right w:val="single" w:sz="4" w:space="0" w:color="auto"/>
            </w:tcBorders>
          </w:tcPr>
          <w:p w:rsidR="00A501B3" w:rsidRPr="00B5540E" w:rsidRDefault="00EA5F32" w:rsidP="003F3392">
            <w:pPr>
              <w:spacing w:line="276" w:lineRule="auto"/>
              <w:rPr>
                <w:rFonts w:cs="Arial"/>
              </w:rPr>
            </w:pPr>
          </w:p>
        </w:tc>
      </w:tr>
      <w:tr w:rsidR="004A54F8" w:rsidRPr="00B5540E" w:rsidTr="00A73CA7">
        <w:trPr>
          <w:jc w:val="center"/>
        </w:trPr>
        <w:tc>
          <w:tcPr>
            <w:tcW w:w="2340" w:type="dxa"/>
            <w:vMerge/>
            <w:tcBorders>
              <w:left w:val="single" w:sz="4" w:space="0" w:color="auto"/>
              <w:right w:val="single" w:sz="4" w:space="0" w:color="auto"/>
            </w:tcBorders>
          </w:tcPr>
          <w:p w:rsidR="004A54F8" w:rsidRPr="00B5540E" w:rsidRDefault="00EA5F32" w:rsidP="003F3392">
            <w:pPr>
              <w:spacing w:line="276" w:lineRule="auto"/>
              <w:rPr>
                <w:rFonts w:cs="Arial"/>
              </w:rPr>
            </w:pPr>
          </w:p>
        </w:tc>
        <w:tc>
          <w:tcPr>
            <w:tcW w:w="2340" w:type="dxa"/>
            <w:tcBorders>
              <w:left w:val="single" w:sz="4" w:space="0" w:color="auto"/>
              <w:right w:val="single" w:sz="4" w:space="0" w:color="auto"/>
            </w:tcBorders>
          </w:tcPr>
          <w:p w:rsidR="004A54F8" w:rsidRPr="00B5540E" w:rsidRDefault="00EA5F32" w:rsidP="003F3392">
            <w:pPr>
              <w:spacing w:line="276" w:lineRule="auto"/>
              <w:rPr>
                <w:rFonts w:cs="Arial"/>
              </w:rPr>
            </w:pPr>
            <w:r>
              <w:rPr>
                <w:rFonts w:cs="Arial"/>
              </w:rPr>
              <w:t>Bezel Diagnostic Data</w:t>
            </w:r>
          </w:p>
        </w:tc>
        <w:tc>
          <w:tcPr>
            <w:tcW w:w="2415" w:type="dxa"/>
            <w:tcBorders>
              <w:top w:val="single" w:sz="4" w:space="0" w:color="auto"/>
              <w:left w:val="single" w:sz="4" w:space="0" w:color="auto"/>
              <w:bottom w:val="single" w:sz="4" w:space="0" w:color="auto"/>
              <w:right w:val="single" w:sz="4" w:space="0" w:color="auto"/>
            </w:tcBorders>
          </w:tcPr>
          <w:p w:rsidR="004A54F8" w:rsidRPr="00B5540E" w:rsidRDefault="00EA5F32" w:rsidP="003F3392">
            <w:pPr>
              <w:spacing w:line="276" w:lineRule="auto"/>
              <w:rPr>
                <w:rFonts w:cs="Arial"/>
              </w:rPr>
            </w:pPr>
            <w:r>
              <w:rPr>
                <w:rFonts w:cs="Arial"/>
              </w:rPr>
              <w:t>N/A</w:t>
            </w:r>
          </w:p>
        </w:tc>
        <w:tc>
          <w:tcPr>
            <w:tcW w:w="818" w:type="dxa"/>
            <w:tcBorders>
              <w:top w:val="single" w:sz="4" w:space="0" w:color="auto"/>
              <w:left w:val="single" w:sz="4" w:space="0" w:color="auto"/>
              <w:bottom w:val="single" w:sz="4" w:space="0" w:color="auto"/>
              <w:right w:val="single" w:sz="4" w:space="0" w:color="auto"/>
            </w:tcBorders>
          </w:tcPr>
          <w:p w:rsidR="004A54F8" w:rsidRPr="00B5540E" w:rsidRDefault="00EA5F32" w:rsidP="003F3392">
            <w:pPr>
              <w:spacing w:line="276" w:lineRule="auto"/>
              <w:rPr>
                <w:rFonts w:cs="Arial"/>
              </w:rPr>
            </w:pPr>
            <w:r>
              <w:rPr>
                <w:rFonts w:cs="Arial"/>
              </w:rPr>
              <w:t>N/A</w:t>
            </w:r>
          </w:p>
        </w:tc>
        <w:tc>
          <w:tcPr>
            <w:tcW w:w="2970" w:type="dxa"/>
            <w:tcBorders>
              <w:left w:val="single" w:sz="4" w:space="0" w:color="auto"/>
              <w:right w:val="single" w:sz="4" w:space="0" w:color="auto"/>
            </w:tcBorders>
          </w:tcPr>
          <w:p w:rsidR="004A54F8" w:rsidRPr="00B5540E" w:rsidRDefault="00EA5F32" w:rsidP="003F3392">
            <w:pPr>
              <w:spacing w:line="276" w:lineRule="auto"/>
              <w:rPr>
                <w:rFonts w:cs="Arial"/>
              </w:rPr>
            </w:pPr>
            <w:r>
              <w:rPr>
                <w:rFonts w:cs="Arial"/>
              </w:rPr>
              <w:t>Max 16 characters + 1 EOS for any Bezel Diagnostic Operation</w:t>
            </w:r>
          </w:p>
        </w:tc>
      </w:tr>
    </w:tbl>
    <w:p w:rsidR="001A59D5" w:rsidRDefault="00EA5F32" w:rsidP="00500605">
      <w:pPr>
        <w:rPr>
          <w:rFonts w:cs="Arial"/>
        </w:rPr>
      </w:pPr>
    </w:p>
    <w:p w:rsidR="00A73CA7" w:rsidRDefault="00EA5F32" w:rsidP="00500605">
      <w:pPr>
        <w:rPr>
          <w:rFonts w:cs="Arial"/>
        </w:rPr>
      </w:pPr>
      <w:r w:rsidRPr="00E22649">
        <w:rPr>
          <w:rFonts w:cs="Arial"/>
          <w:u w:val="single"/>
        </w:rPr>
        <w:t>Notes</w:t>
      </w:r>
      <w:r>
        <w:rPr>
          <w:rFonts w:cs="Arial"/>
        </w:rPr>
        <w:t>:</w:t>
      </w:r>
    </w:p>
    <w:p w:rsidR="00E84011" w:rsidRDefault="00EA5F32" w:rsidP="00500605">
      <w:pPr>
        <w:rPr>
          <w:rFonts w:cs="Arial"/>
        </w:rPr>
      </w:pPr>
      <w:r>
        <w:rPr>
          <w:rFonts w:cs="Arial"/>
        </w:rPr>
        <w:t>See TP SPSS to map EFP_Bezel_Diag_Data to a CAN message</w:t>
      </w:r>
    </w:p>
    <w:p w:rsidR="00E84011" w:rsidRDefault="00EA5F32" w:rsidP="00500605">
      <w:pPr>
        <w:rPr>
          <w:rFonts w:cs="Arial"/>
        </w:rPr>
      </w:pPr>
    </w:p>
    <w:p w:rsidR="00E22649" w:rsidRPr="00E22649" w:rsidRDefault="00EA5F32" w:rsidP="00E22649">
      <w:pPr>
        <w:rPr>
          <w:rFonts w:cs="Arial"/>
        </w:rPr>
      </w:pPr>
      <w:r>
        <w:rPr>
          <w:rFonts w:cs="Arial"/>
        </w:rPr>
        <w:t>When</w:t>
      </w:r>
      <w:r w:rsidRPr="00E22649">
        <w:rPr>
          <w:rFonts w:cs="Arial"/>
        </w:rPr>
        <w:t xml:space="preserve"> Bezel_Diag_Operation = 0x1 Get All Background Request then the following diagnostic operation data will be sent in this order:</w:t>
      </w:r>
    </w:p>
    <w:p w:rsidR="00E22649" w:rsidRPr="00E22649" w:rsidRDefault="00EA5F32" w:rsidP="00E22649">
      <w:pPr>
        <w:ind w:left="720"/>
        <w:rPr>
          <w:rFonts w:cs="Arial"/>
        </w:rPr>
      </w:pPr>
      <w:r w:rsidRPr="00E22649">
        <w:rPr>
          <w:rFonts w:cs="Arial"/>
        </w:rPr>
        <w:t>1.  Software Part Number (max 16 char + 1 EOS)</w:t>
      </w:r>
    </w:p>
    <w:p w:rsidR="00E22649" w:rsidRPr="00E22649" w:rsidRDefault="00EA5F32" w:rsidP="00E22649">
      <w:pPr>
        <w:ind w:left="720"/>
        <w:rPr>
          <w:rFonts w:cs="Arial"/>
        </w:rPr>
      </w:pPr>
      <w:r w:rsidRPr="00E22649">
        <w:rPr>
          <w:rFonts w:cs="Arial"/>
        </w:rPr>
        <w:t>2.  Hardware Part Nu</w:t>
      </w:r>
      <w:r w:rsidRPr="00E22649">
        <w:rPr>
          <w:rFonts w:cs="Arial"/>
        </w:rPr>
        <w:t>mber (max 16 char + 1 EOS)</w:t>
      </w:r>
    </w:p>
    <w:p w:rsidR="00E22649" w:rsidRPr="00E22649" w:rsidRDefault="00EA5F32" w:rsidP="00946524">
      <w:pPr>
        <w:ind w:left="720"/>
        <w:rPr>
          <w:rFonts w:cs="Arial"/>
        </w:rPr>
      </w:pPr>
      <w:r w:rsidRPr="00E22649">
        <w:rPr>
          <w:rFonts w:cs="Arial"/>
        </w:rPr>
        <w:t>3.  Calibration Part Number (max 16 char + 1 EOS)</w:t>
      </w:r>
    </w:p>
    <w:p w:rsidR="00E22649" w:rsidRPr="00E22649" w:rsidRDefault="00EA5F32" w:rsidP="00500605">
      <w:pPr>
        <w:rPr>
          <w:rFonts w:cs="Arial"/>
        </w:rPr>
      </w:pPr>
    </w:p>
    <w:p w:rsidR="00E22649" w:rsidRPr="00E22649" w:rsidRDefault="00EA5F32" w:rsidP="00E22649">
      <w:pPr>
        <w:rPr>
          <w:rFonts w:cs="Arial"/>
        </w:rPr>
      </w:pPr>
      <w:r w:rsidRPr="00E22649">
        <w:rPr>
          <w:rFonts w:cs="Arial"/>
        </w:rPr>
        <w:t xml:space="preserve">When Bezel_Diag_Operation = 0x2 then the ASCII data will be for the Software Part Number  </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 Bezel_Diag_O</w:t>
      </w:r>
      <w:r>
        <w:rPr>
          <w:rFonts w:cs="Arial"/>
        </w:rPr>
        <w:t>peration = 0x3 then the ASCII d</w:t>
      </w:r>
      <w:r w:rsidRPr="00E22649">
        <w:rPr>
          <w:rFonts w:cs="Arial"/>
        </w:rPr>
        <w:t xml:space="preserve">ata will be for the Hardware Part </w:t>
      </w:r>
      <w:r w:rsidRPr="00E22649">
        <w:rPr>
          <w:rFonts w:cs="Arial"/>
        </w:rPr>
        <w:t>Number</w:t>
      </w:r>
    </w:p>
    <w:p w:rsidR="00E22649" w:rsidRPr="00E22649" w:rsidRDefault="00EA5F32" w:rsidP="00500605">
      <w:pPr>
        <w:rPr>
          <w:rFonts w:cs="Arial"/>
        </w:rPr>
      </w:pPr>
    </w:p>
    <w:p w:rsidR="00E22649" w:rsidRPr="00E22649" w:rsidRDefault="00EA5F32" w:rsidP="00E22649">
      <w:pPr>
        <w:rPr>
          <w:rFonts w:cs="Arial"/>
        </w:rPr>
      </w:pPr>
      <w:r w:rsidRPr="00E22649">
        <w:rPr>
          <w:rFonts w:cs="Arial"/>
        </w:rPr>
        <w:t>When Bezel_Diag_Operation = 0x4 then the ASCII data will be for the Calibration Part Number</w:t>
      </w:r>
    </w:p>
    <w:p w:rsidR="00E22649" w:rsidRPr="00E22649" w:rsidRDefault="00EA5F32" w:rsidP="00500605">
      <w:pPr>
        <w:rPr>
          <w:rFonts w:cs="Arial"/>
        </w:rPr>
      </w:pPr>
    </w:p>
    <w:p w:rsidR="00406F39" w:rsidRDefault="00EA5F32" w:rsidP="00AC2554">
      <w:pPr>
        <w:pStyle w:val="Heading4"/>
      </w:pPr>
      <w:r w:rsidRPr="00B9479B">
        <w:t>MD-REQ-276458/B-Vehicle_Speed.St</w:t>
      </w:r>
    </w:p>
    <w:p w:rsidR="00500605" w:rsidRPr="0053370D" w:rsidRDefault="00EA5F32" w:rsidP="00500605">
      <w:pPr>
        <w:rPr>
          <w:rFonts w:cs="Arial"/>
        </w:rPr>
      </w:pPr>
      <w:r w:rsidRPr="0053370D">
        <w:rPr>
          <w:rFonts w:cs="Arial"/>
          <w:b/>
        </w:rPr>
        <w:t>Message Type</w:t>
      </w:r>
      <w:r w:rsidRPr="0053370D">
        <w:rPr>
          <w:rFonts w:cs="Arial"/>
        </w:rPr>
        <w:t xml:space="preserve">: </w:t>
      </w:r>
      <w:r>
        <w:rPr>
          <w:rFonts w:cs="Arial"/>
        </w:rPr>
        <w:t>Status</w:t>
      </w:r>
    </w:p>
    <w:p w:rsidR="003E6AEB" w:rsidRPr="0053370D" w:rsidRDefault="00EA5F32" w:rsidP="00500605">
      <w:pPr>
        <w:rPr>
          <w:rFonts w:cs="Arial"/>
        </w:rPr>
      </w:pPr>
    </w:p>
    <w:p w:rsidR="003E6AEB" w:rsidRPr="0053370D" w:rsidRDefault="00EA5F32" w:rsidP="00500605">
      <w:pPr>
        <w:rPr>
          <w:rFonts w:cs="Arial"/>
        </w:rPr>
      </w:pPr>
      <w:r w:rsidRPr="0053370D">
        <w:rPr>
          <w:rFonts w:eastAsiaTheme="minorHAnsi" w:cs="Arial"/>
        </w:rPr>
        <w:lastRenderedPageBreak/>
        <w:t xml:space="preserve">Signal </w:t>
      </w:r>
      <w:r>
        <w:rPr>
          <w:rFonts w:eastAsiaTheme="minorHAnsi" w:cs="Arial"/>
        </w:rPr>
        <w:t>with the current status of the Vehicle Speed</w:t>
      </w:r>
    </w:p>
    <w:p w:rsidR="001A59D5" w:rsidRPr="0053370D" w:rsidRDefault="00EA5F32"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440"/>
        <w:gridCol w:w="4087"/>
      </w:tblGrid>
      <w:tr w:rsidR="00820369" w:rsidRPr="0053370D" w:rsidTr="00ED5EF2">
        <w:trPr>
          <w:jc w:val="center"/>
        </w:trPr>
        <w:tc>
          <w:tcPr>
            <w:tcW w:w="2234" w:type="dxa"/>
            <w:tcBorders>
              <w:top w:val="single" w:sz="4" w:space="0" w:color="auto"/>
              <w:left w:val="single" w:sz="4" w:space="0" w:color="auto"/>
              <w:bottom w:val="single" w:sz="4" w:space="0" w:color="auto"/>
              <w:right w:val="single" w:sz="4" w:space="0" w:color="auto"/>
            </w:tcBorders>
          </w:tcPr>
          <w:p w:rsidR="00820369" w:rsidRPr="0053370D" w:rsidRDefault="00EA5F32" w:rsidP="003F3392">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820369" w:rsidRPr="0053370D" w:rsidRDefault="00EA5F32" w:rsidP="003F3392">
            <w:pPr>
              <w:spacing w:line="276" w:lineRule="auto"/>
              <w:rPr>
                <w:rFonts w:cs="Arial"/>
                <w:b/>
              </w:rPr>
            </w:pPr>
            <w:r w:rsidRPr="0053370D">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820369" w:rsidRPr="0053370D" w:rsidRDefault="00EA5F32" w:rsidP="003F3392">
            <w:pPr>
              <w:spacing w:line="276" w:lineRule="auto"/>
              <w:rPr>
                <w:rFonts w:cs="Arial"/>
                <w:b/>
              </w:rPr>
            </w:pPr>
            <w:r w:rsidRPr="0053370D">
              <w:rPr>
                <w:rFonts w:cs="Arial"/>
                <w:b/>
              </w:rPr>
              <w:t>Value</w:t>
            </w:r>
          </w:p>
        </w:tc>
        <w:tc>
          <w:tcPr>
            <w:tcW w:w="4087" w:type="dxa"/>
            <w:tcBorders>
              <w:top w:val="single" w:sz="4" w:space="0" w:color="auto"/>
              <w:left w:val="single" w:sz="4" w:space="0" w:color="auto"/>
              <w:bottom w:val="single" w:sz="4" w:space="0" w:color="auto"/>
              <w:right w:val="single" w:sz="4" w:space="0" w:color="auto"/>
            </w:tcBorders>
            <w:hideMark/>
          </w:tcPr>
          <w:p w:rsidR="00820369" w:rsidRPr="0053370D" w:rsidRDefault="00EA5F32" w:rsidP="008F5CBB">
            <w:pPr>
              <w:spacing w:line="276" w:lineRule="auto"/>
              <w:rPr>
                <w:rFonts w:cs="Arial"/>
                <w:b/>
              </w:rPr>
            </w:pPr>
            <w:r w:rsidRPr="0053370D">
              <w:rPr>
                <w:rFonts w:cs="Arial"/>
                <w:b/>
              </w:rPr>
              <w:t>De</w:t>
            </w:r>
            <w:r w:rsidRPr="0053370D">
              <w:rPr>
                <w:rFonts w:cs="Arial"/>
                <w:b/>
              </w:rPr>
              <w:t>scription</w:t>
            </w:r>
          </w:p>
        </w:tc>
      </w:tr>
      <w:tr w:rsidR="00ED5EF2" w:rsidRPr="0053370D" w:rsidTr="00ED5EF2">
        <w:trPr>
          <w:trHeight w:val="1911"/>
          <w:jc w:val="center"/>
        </w:trPr>
        <w:tc>
          <w:tcPr>
            <w:tcW w:w="2234" w:type="dxa"/>
            <w:tcBorders>
              <w:top w:val="single" w:sz="4" w:space="0" w:color="auto"/>
              <w:left w:val="single" w:sz="4" w:space="0" w:color="auto"/>
              <w:right w:val="single" w:sz="4" w:space="0" w:color="auto"/>
            </w:tcBorders>
          </w:tcPr>
          <w:p w:rsidR="00ED5EF2" w:rsidRPr="0053370D" w:rsidRDefault="00EA5F32" w:rsidP="003F3392">
            <w:pPr>
              <w:spacing w:line="276" w:lineRule="auto"/>
              <w:rPr>
                <w:rFonts w:cs="Arial"/>
              </w:rPr>
            </w:pPr>
            <w:r>
              <w:rPr>
                <w:rFonts w:cs="Arial"/>
              </w:rPr>
              <w:t>Vehicle_Speed.St</w:t>
            </w:r>
          </w:p>
        </w:tc>
        <w:tc>
          <w:tcPr>
            <w:tcW w:w="1853" w:type="dxa"/>
            <w:tcBorders>
              <w:top w:val="single" w:sz="4" w:space="0" w:color="auto"/>
              <w:left w:val="single" w:sz="4" w:space="0" w:color="auto"/>
              <w:right w:val="single" w:sz="4" w:space="0" w:color="auto"/>
            </w:tcBorders>
          </w:tcPr>
          <w:p w:rsidR="00ED5EF2" w:rsidRPr="0053370D" w:rsidRDefault="00EA5F32" w:rsidP="003F3392">
            <w:pPr>
              <w:spacing w:line="276" w:lineRule="auto"/>
              <w:rPr>
                <w:rFonts w:cs="Arial"/>
              </w:rPr>
            </w:pPr>
            <w:r>
              <w:rPr>
                <w:rFonts w:cs="Arial"/>
              </w:rPr>
              <w:t>See info-CAN database for signal details</w:t>
            </w:r>
          </w:p>
        </w:tc>
        <w:tc>
          <w:tcPr>
            <w:tcW w:w="1440" w:type="dxa"/>
            <w:tcBorders>
              <w:top w:val="single" w:sz="4" w:space="0" w:color="auto"/>
              <w:left w:val="single" w:sz="4" w:space="0" w:color="auto"/>
              <w:right w:val="single" w:sz="4" w:space="0" w:color="auto"/>
            </w:tcBorders>
          </w:tcPr>
          <w:p w:rsidR="00ED5EF2" w:rsidRPr="0053370D" w:rsidRDefault="00EA5F32" w:rsidP="003F3392">
            <w:pPr>
              <w:spacing w:line="276" w:lineRule="auto"/>
              <w:rPr>
                <w:rFonts w:cs="Arial"/>
              </w:rPr>
            </w:pPr>
            <w:r>
              <w:rPr>
                <w:rFonts w:cs="Arial"/>
              </w:rPr>
              <w:t>See info-CAN database for signal details</w:t>
            </w:r>
          </w:p>
        </w:tc>
        <w:tc>
          <w:tcPr>
            <w:tcW w:w="4087" w:type="dxa"/>
            <w:tcBorders>
              <w:top w:val="single" w:sz="4" w:space="0" w:color="auto"/>
              <w:left w:val="single" w:sz="4" w:space="0" w:color="auto"/>
              <w:right w:val="single" w:sz="4" w:space="0" w:color="auto"/>
            </w:tcBorders>
            <w:vAlign w:val="center"/>
          </w:tcPr>
          <w:p w:rsidR="00ED5EF2" w:rsidRPr="0053370D" w:rsidRDefault="00EA5F32" w:rsidP="000D37C2">
            <w:pPr>
              <w:autoSpaceDE w:val="0"/>
              <w:autoSpaceDN w:val="0"/>
              <w:adjustRightInd w:val="0"/>
              <w:rPr>
                <w:rFonts w:cs="Arial"/>
              </w:rPr>
            </w:pPr>
          </w:p>
        </w:tc>
      </w:tr>
    </w:tbl>
    <w:p w:rsidR="001A59D5" w:rsidRPr="0053370D" w:rsidRDefault="00EA5F32" w:rsidP="00500605">
      <w:pPr>
        <w:rPr>
          <w:rFonts w:cs="Arial"/>
        </w:rPr>
      </w:pPr>
    </w:p>
    <w:p w:rsidR="00406F39" w:rsidRDefault="00EA5F32" w:rsidP="00AC2554">
      <w:pPr>
        <w:pStyle w:val="Heading4"/>
      </w:pPr>
      <w:r w:rsidRPr="00B9479B">
        <w:t>MD-REQ-276459/A-Vehicle_Speed_QF</w:t>
      </w:r>
    </w:p>
    <w:p w:rsidR="00500605" w:rsidRPr="0053370D" w:rsidRDefault="00EA5F32" w:rsidP="00500605">
      <w:pPr>
        <w:rPr>
          <w:rFonts w:cs="Arial"/>
        </w:rPr>
      </w:pPr>
      <w:r w:rsidRPr="0053370D">
        <w:rPr>
          <w:rFonts w:cs="Arial"/>
          <w:b/>
        </w:rPr>
        <w:t>Message Type</w:t>
      </w:r>
      <w:r w:rsidRPr="0053370D">
        <w:rPr>
          <w:rFonts w:cs="Arial"/>
        </w:rPr>
        <w:t xml:space="preserve">: </w:t>
      </w:r>
      <w:r>
        <w:rPr>
          <w:rFonts w:cs="Arial"/>
        </w:rPr>
        <w:t>Status</w:t>
      </w:r>
    </w:p>
    <w:p w:rsidR="003E6AEB" w:rsidRPr="0053370D" w:rsidRDefault="00EA5F32" w:rsidP="00500605">
      <w:pPr>
        <w:rPr>
          <w:rFonts w:cs="Arial"/>
        </w:rPr>
      </w:pPr>
    </w:p>
    <w:p w:rsidR="003E6AEB" w:rsidRPr="0053370D" w:rsidRDefault="00EA5F32" w:rsidP="00500605">
      <w:pPr>
        <w:rPr>
          <w:rFonts w:cs="Arial"/>
        </w:rPr>
      </w:pPr>
      <w:r w:rsidRPr="0053370D">
        <w:rPr>
          <w:rFonts w:eastAsiaTheme="minorHAnsi" w:cs="Arial"/>
        </w:rPr>
        <w:t xml:space="preserve">Signal </w:t>
      </w:r>
      <w:r>
        <w:rPr>
          <w:rFonts w:eastAsiaTheme="minorHAnsi" w:cs="Arial"/>
        </w:rPr>
        <w:t>with the Vehicle Speed Quality Factor</w:t>
      </w:r>
    </w:p>
    <w:p w:rsidR="001A59D5" w:rsidRPr="0053370D" w:rsidRDefault="00EA5F32"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3023"/>
        <w:gridCol w:w="990"/>
        <w:gridCol w:w="3367"/>
      </w:tblGrid>
      <w:tr w:rsidR="00820369" w:rsidRPr="0053370D" w:rsidTr="00DF50D9">
        <w:trPr>
          <w:jc w:val="center"/>
        </w:trPr>
        <w:tc>
          <w:tcPr>
            <w:tcW w:w="2234" w:type="dxa"/>
            <w:tcBorders>
              <w:top w:val="single" w:sz="4" w:space="0" w:color="auto"/>
              <w:left w:val="single" w:sz="4" w:space="0" w:color="auto"/>
              <w:bottom w:val="single" w:sz="4" w:space="0" w:color="auto"/>
              <w:right w:val="single" w:sz="4" w:space="0" w:color="auto"/>
            </w:tcBorders>
          </w:tcPr>
          <w:p w:rsidR="00820369" w:rsidRPr="0053370D" w:rsidRDefault="00EA5F32" w:rsidP="003F3392">
            <w:pPr>
              <w:spacing w:line="276" w:lineRule="auto"/>
              <w:rPr>
                <w:rFonts w:cs="Arial"/>
                <w:b/>
              </w:rPr>
            </w:pPr>
            <w:r w:rsidRPr="0053370D">
              <w:rPr>
                <w:rFonts w:cs="Arial"/>
                <w:b/>
              </w:rPr>
              <w:t>Logical Sign</w:t>
            </w:r>
            <w:r w:rsidRPr="0053370D">
              <w:rPr>
                <w:rFonts w:cs="Arial"/>
                <w:b/>
              </w:rPr>
              <w:t>al Name</w:t>
            </w:r>
          </w:p>
        </w:tc>
        <w:tc>
          <w:tcPr>
            <w:tcW w:w="3023" w:type="dxa"/>
            <w:tcBorders>
              <w:top w:val="single" w:sz="4" w:space="0" w:color="auto"/>
              <w:left w:val="single" w:sz="4" w:space="0" w:color="auto"/>
              <w:bottom w:val="single" w:sz="4" w:space="0" w:color="auto"/>
              <w:right w:val="single" w:sz="4" w:space="0" w:color="auto"/>
            </w:tcBorders>
            <w:hideMark/>
          </w:tcPr>
          <w:p w:rsidR="00820369" w:rsidRPr="0053370D" w:rsidRDefault="00EA5F32" w:rsidP="003F3392">
            <w:pPr>
              <w:spacing w:line="276" w:lineRule="auto"/>
              <w:rPr>
                <w:rFonts w:cs="Arial"/>
                <w:b/>
              </w:rPr>
            </w:pPr>
            <w:r w:rsidRPr="0053370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820369" w:rsidRPr="0053370D" w:rsidRDefault="00EA5F32" w:rsidP="003F3392">
            <w:pPr>
              <w:spacing w:line="276" w:lineRule="auto"/>
              <w:rPr>
                <w:rFonts w:cs="Arial"/>
                <w:b/>
              </w:rPr>
            </w:pPr>
            <w:r w:rsidRPr="0053370D">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820369" w:rsidRPr="0053370D" w:rsidRDefault="00EA5F32" w:rsidP="008F5CBB">
            <w:pPr>
              <w:spacing w:line="276" w:lineRule="auto"/>
              <w:rPr>
                <w:rFonts w:cs="Arial"/>
                <w:b/>
              </w:rPr>
            </w:pPr>
            <w:r w:rsidRPr="0053370D">
              <w:rPr>
                <w:rFonts w:cs="Arial"/>
                <w:b/>
              </w:rPr>
              <w:t>Description</w:t>
            </w:r>
          </w:p>
        </w:tc>
      </w:tr>
      <w:tr w:rsidR="00BC0043" w:rsidRPr="0053370D" w:rsidTr="00DF50D9">
        <w:trPr>
          <w:jc w:val="center"/>
        </w:trPr>
        <w:tc>
          <w:tcPr>
            <w:tcW w:w="2234" w:type="dxa"/>
            <w:vMerge w:val="restart"/>
            <w:tcBorders>
              <w:top w:val="single" w:sz="4" w:space="0" w:color="auto"/>
              <w:left w:val="single" w:sz="4" w:space="0" w:color="auto"/>
              <w:right w:val="single" w:sz="4" w:space="0" w:color="auto"/>
            </w:tcBorders>
          </w:tcPr>
          <w:p w:rsidR="00BC0043" w:rsidRPr="0053370D" w:rsidRDefault="00EA5F32" w:rsidP="003F3392">
            <w:pPr>
              <w:spacing w:line="276" w:lineRule="auto"/>
              <w:rPr>
                <w:rFonts w:cs="Arial"/>
              </w:rPr>
            </w:pPr>
            <w:r>
              <w:rPr>
                <w:rFonts w:cs="Arial"/>
              </w:rPr>
              <w:t>Vehicle_Speed_QF</w:t>
            </w:r>
          </w:p>
        </w:tc>
        <w:tc>
          <w:tcPr>
            <w:tcW w:w="3023" w:type="dxa"/>
            <w:tcBorders>
              <w:top w:val="single" w:sz="4" w:space="0" w:color="auto"/>
              <w:left w:val="single" w:sz="4" w:space="0" w:color="auto"/>
              <w:bottom w:val="single" w:sz="4" w:space="0" w:color="auto"/>
              <w:right w:val="single" w:sz="4" w:space="0" w:color="auto"/>
            </w:tcBorders>
          </w:tcPr>
          <w:p w:rsidR="00BC0043" w:rsidRPr="0053370D" w:rsidRDefault="00EA5F32" w:rsidP="003F3392">
            <w:pPr>
              <w:spacing w:line="276" w:lineRule="auto"/>
              <w:rPr>
                <w:rFonts w:cs="Arial"/>
              </w:rPr>
            </w:pPr>
            <w:r>
              <w:rPr>
                <w:rFonts w:cs="Arial"/>
              </w:rPr>
              <w:t>Faulty</w:t>
            </w:r>
          </w:p>
        </w:tc>
        <w:tc>
          <w:tcPr>
            <w:tcW w:w="990" w:type="dxa"/>
            <w:tcBorders>
              <w:top w:val="single" w:sz="4" w:space="0" w:color="auto"/>
              <w:left w:val="single" w:sz="4" w:space="0" w:color="auto"/>
              <w:bottom w:val="single" w:sz="4" w:space="0" w:color="auto"/>
              <w:right w:val="single" w:sz="4" w:space="0" w:color="auto"/>
            </w:tcBorders>
          </w:tcPr>
          <w:p w:rsidR="00BC0043" w:rsidRPr="0053370D" w:rsidRDefault="00EA5F32" w:rsidP="003F3392">
            <w:pPr>
              <w:spacing w:line="276" w:lineRule="auto"/>
              <w:rPr>
                <w:rFonts w:cs="Arial"/>
              </w:rPr>
            </w:pPr>
            <w:r>
              <w:rPr>
                <w:rFonts w:cs="Arial"/>
              </w:rPr>
              <w:t>0x0</w:t>
            </w:r>
          </w:p>
        </w:tc>
        <w:tc>
          <w:tcPr>
            <w:tcW w:w="3367" w:type="dxa"/>
            <w:vMerge w:val="restart"/>
            <w:tcBorders>
              <w:top w:val="single" w:sz="4" w:space="0" w:color="auto"/>
              <w:left w:val="single" w:sz="4" w:space="0" w:color="auto"/>
              <w:right w:val="single" w:sz="4" w:space="0" w:color="auto"/>
            </w:tcBorders>
            <w:vAlign w:val="center"/>
          </w:tcPr>
          <w:p w:rsidR="00BC0043" w:rsidRPr="0053370D" w:rsidRDefault="00EA5F32" w:rsidP="000D37C2">
            <w:pPr>
              <w:autoSpaceDE w:val="0"/>
              <w:autoSpaceDN w:val="0"/>
              <w:adjustRightInd w:val="0"/>
              <w:rPr>
                <w:rFonts w:cs="Arial"/>
              </w:rPr>
            </w:pPr>
          </w:p>
        </w:tc>
      </w:tr>
      <w:tr w:rsidR="00BC0043" w:rsidRPr="0053370D" w:rsidTr="00DF50D9">
        <w:trPr>
          <w:jc w:val="center"/>
        </w:trPr>
        <w:tc>
          <w:tcPr>
            <w:tcW w:w="2234" w:type="dxa"/>
            <w:vMerge/>
            <w:tcBorders>
              <w:left w:val="single" w:sz="4" w:space="0" w:color="auto"/>
              <w:right w:val="single" w:sz="4" w:space="0" w:color="auto"/>
            </w:tcBorders>
          </w:tcPr>
          <w:p w:rsidR="00BC0043" w:rsidRPr="0053370D" w:rsidRDefault="00EA5F32" w:rsidP="003F3392">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BC0043" w:rsidRPr="0053370D" w:rsidRDefault="00EA5F32" w:rsidP="003F3392">
            <w:pPr>
              <w:spacing w:line="276" w:lineRule="auto"/>
              <w:rPr>
                <w:rFonts w:cs="Arial"/>
              </w:rPr>
            </w:pPr>
            <w:r>
              <w:rPr>
                <w:rFonts w:cs="Arial"/>
              </w:rPr>
              <w:t>No_Data_Exists</w:t>
            </w:r>
          </w:p>
        </w:tc>
        <w:tc>
          <w:tcPr>
            <w:tcW w:w="990" w:type="dxa"/>
            <w:tcBorders>
              <w:top w:val="single" w:sz="4" w:space="0" w:color="auto"/>
              <w:left w:val="single" w:sz="4" w:space="0" w:color="auto"/>
              <w:bottom w:val="single" w:sz="4" w:space="0" w:color="auto"/>
              <w:right w:val="single" w:sz="4" w:space="0" w:color="auto"/>
            </w:tcBorders>
          </w:tcPr>
          <w:p w:rsidR="00BC0043" w:rsidRPr="0053370D" w:rsidRDefault="00EA5F32" w:rsidP="003F3392">
            <w:pPr>
              <w:spacing w:line="276" w:lineRule="auto"/>
              <w:rPr>
                <w:rFonts w:cs="Arial"/>
              </w:rPr>
            </w:pPr>
            <w:r>
              <w:rPr>
                <w:rFonts w:cs="Arial"/>
              </w:rPr>
              <w:t>0x1</w:t>
            </w:r>
          </w:p>
        </w:tc>
        <w:tc>
          <w:tcPr>
            <w:tcW w:w="3367" w:type="dxa"/>
            <w:vMerge/>
            <w:tcBorders>
              <w:left w:val="single" w:sz="4" w:space="0" w:color="auto"/>
              <w:right w:val="single" w:sz="4" w:space="0" w:color="auto"/>
            </w:tcBorders>
          </w:tcPr>
          <w:p w:rsidR="00BC0043" w:rsidRPr="0053370D" w:rsidRDefault="00EA5F32" w:rsidP="003F3392">
            <w:pPr>
              <w:spacing w:line="276" w:lineRule="auto"/>
              <w:rPr>
                <w:rFonts w:cs="Arial"/>
              </w:rPr>
            </w:pPr>
          </w:p>
        </w:tc>
      </w:tr>
      <w:tr w:rsidR="00BC0043" w:rsidRPr="0053370D" w:rsidTr="00DF50D9">
        <w:trPr>
          <w:jc w:val="center"/>
        </w:trPr>
        <w:tc>
          <w:tcPr>
            <w:tcW w:w="2234" w:type="dxa"/>
            <w:vMerge/>
            <w:tcBorders>
              <w:left w:val="single" w:sz="4" w:space="0" w:color="auto"/>
              <w:right w:val="single" w:sz="4" w:space="0" w:color="auto"/>
            </w:tcBorders>
          </w:tcPr>
          <w:p w:rsidR="00BC0043" w:rsidRPr="0053370D" w:rsidRDefault="00EA5F32" w:rsidP="003F3392">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BC0043" w:rsidRPr="0053370D" w:rsidRDefault="00EA5F32" w:rsidP="003F3392">
            <w:pPr>
              <w:spacing w:line="276" w:lineRule="auto"/>
              <w:rPr>
                <w:rFonts w:cs="Arial"/>
              </w:rPr>
            </w:pPr>
            <w:r>
              <w:rPr>
                <w:rFonts w:cs="Arial"/>
              </w:rPr>
              <w:t>Not_Within_Specifications</w:t>
            </w:r>
          </w:p>
        </w:tc>
        <w:tc>
          <w:tcPr>
            <w:tcW w:w="990" w:type="dxa"/>
            <w:tcBorders>
              <w:top w:val="single" w:sz="4" w:space="0" w:color="auto"/>
              <w:left w:val="single" w:sz="4" w:space="0" w:color="auto"/>
              <w:bottom w:val="single" w:sz="4" w:space="0" w:color="auto"/>
              <w:right w:val="single" w:sz="4" w:space="0" w:color="auto"/>
            </w:tcBorders>
          </w:tcPr>
          <w:p w:rsidR="00BC0043" w:rsidRPr="0053370D" w:rsidRDefault="00EA5F32" w:rsidP="003F3392">
            <w:pPr>
              <w:spacing w:line="276" w:lineRule="auto"/>
              <w:rPr>
                <w:rFonts w:cs="Arial"/>
              </w:rPr>
            </w:pPr>
            <w:r>
              <w:rPr>
                <w:rFonts w:cs="Arial"/>
              </w:rPr>
              <w:t>0x2</w:t>
            </w:r>
          </w:p>
        </w:tc>
        <w:tc>
          <w:tcPr>
            <w:tcW w:w="3367" w:type="dxa"/>
            <w:vMerge/>
            <w:tcBorders>
              <w:left w:val="single" w:sz="4" w:space="0" w:color="auto"/>
              <w:right w:val="single" w:sz="4" w:space="0" w:color="auto"/>
            </w:tcBorders>
          </w:tcPr>
          <w:p w:rsidR="00BC0043" w:rsidRPr="0053370D" w:rsidRDefault="00EA5F32" w:rsidP="003F3392">
            <w:pPr>
              <w:spacing w:line="276" w:lineRule="auto"/>
              <w:rPr>
                <w:rFonts w:cs="Arial"/>
              </w:rPr>
            </w:pPr>
          </w:p>
        </w:tc>
      </w:tr>
      <w:tr w:rsidR="00BC0043" w:rsidRPr="0053370D" w:rsidTr="00DF50D9">
        <w:trPr>
          <w:jc w:val="center"/>
        </w:trPr>
        <w:tc>
          <w:tcPr>
            <w:tcW w:w="2234" w:type="dxa"/>
            <w:vMerge/>
            <w:tcBorders>
              <w:left w:val="single" w:sz="4" w:space="0" w:color="auto"/>
              <w:right w:val="single" w:sz="4" w:space="0" w:color="auto"/>
            </w:tcBorders>
          </w:tcPr>
          <w:p w:rsidR="00BC0043" w:rsidRPr="0053370D" w:rsidRDefault="00EA5F32" w:rsidP="003E6AEB">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BC0043" w:rsidRPr="0053370D" w:rsidRDefault="00EA5F32" w:rsidP="003E6AEB">
            <w:pPr>
              <w:spacing w:line="276" w:lineRule="auto"/>
              <w:rPr>
                <w:rFonts w:cs="Arial"/>
              </w:rPr>
            </w:pPr>
            <w:r>
              <w:rPr>
                <w:rFonts w:cs="Arial"/>
              </w:rPr>
              <w:t>OK</w:t>
            </w:r>
          </w:p>
        </w:tc>
        <w:tc>
          <w:tcPr>
            <w:tcW w:w="990" w:type="dxa"/>
            <w:tcBorders>
              <w:top w:val="single" w:sz="4" w:space="0" w:color="auto"/>
              <w:left w:val="single" w:sz="4" w:space="0" w:color="auto"/>
              <w:bottom w:val="single" w:sz="4" w:space="0" w:color="auto"/>
              <w:right w:val="single" w:sz="4" w:space="0" w:color="auto"/>
            </w:tcBorders>
          </w:tcPr>
          <w:p w:rsidR="00BC0043" w:rsidRPr="0053370D" w:rsidRDefault="00EA5F32" w:rsidP="003F3392">
            <w:pPr>
              <w:spacing w:line="276" w:lineRule="auto"/>
              <w:rPr>
                <w:rFonts w:cs="Arial"/>
              </w:rPr>
            </w:pPr>
            <w:r>
              <w:rPr>
                <w:rFonts w:cs="Arial"/>
              </w:rPr>
              <w:t>0x3</w:t>
            </w:r>
          </w:p>
        </w:tc>
        <w:tc>
          <w:tcPr>
            <w:tcW w:w="3367" w:type="dxa"/>
            <w:vMerge/>
            <w:tcBorders>
              <w:left w:val="single" w:sz="4" w:space="0" w:color="auto"/>
              <w:right w:val="single" w:sz="4" w:space="0" w:color="auto"/>
            </w:tcBorders>
          </w:tcPr>
          <w:p w:rsidR="00BC0043" w:rsidRPr="0053370D" w:rsidRDefault="00EA5F32" w:rsidP="003F3392">
            <w:pPr>
              <w:spacing w:line="276" w:lineRule="auto"/>
              <w:rPr>
                <w:rFonts w:cs="Arial"/>
              </w:rPr>
            </w:pPr>
          </w:p>
        </w:tc>
      </w:tr>
    </w:tbl>
    <w:p w:rsidR="001A59D5" w:rsidRPr="0053370D" w:rsidRDefault="00EA5F32" w:rsidP="00500605">
      <w:pPr>
        <w:rPr>
          <w:rFonts w:cs="Arial"/>
        </w:rPr>
      </w:pPr>
    </w:p>
    <w:p w:rsidR="00406F39" w:rsidRDefault="00EA5F32" w:rsidP="00AC2554">
      <w:pPr>
        <w:pStyle w:val="Heading2"/>
      </w:pPr>
      <w:bookmarkStart w:id="92" w:name="_Toc957353"/>
      <w:r>
        <w:t>Bezel Diagnostics Interface Requirements - SOA</w:t>
      </w:r>
      <w:bookmarkEnd w:id="92"/>
    </w:p>
    <w:p w:rsidR="00406F39" w:rsidRDefault="00EA5F32" w:rsidP="00AC2554">
      <w:pPr>
        <w:pStyle w:val="Heading3"/>
      </w:pPr>
      <w:bookmarkStart w:id="93" w:name="_Toc957354"/>
      <w:r w:rsidRPr="00B9479B">
        <w:t>DIAG-CLD-REQ-273355/A-Bezel Diagnostic Server - SOA (TCU)</w:t>
      </w:r>
      <w:bookmarkEnd w:id="93"/>
    </w:p>
    <w:p w:rsidR="00137419" w:rsidRPr="007731D6" w:rsidRDefault="00EA5F32" w:rsidP="00137419">
      <w:pPr>
        <w:rPr>
          <w:rFonts w:eastAsia="MS Mincho" w:cs="Arial"/>
        </w:rPr>
      </w:pPr>
      <w:r w:rsidRPr="007731D6">
        <w:rPr>
          <w:rFonts w:eastAsia="MS Mincho" w:cs="Arial"/>
        </w:rPr>
        <w:t>The Bezel Diagnostic Server is responsible for performing the requested Bezel Diagnostic operation</w:t>
      </w:r>
    </w:p>
    <w:p w:rsidR="00500605" w:rsidRPr="007731D6" w:rsidRDefault="00EA5F32" w:rsidP="00500605">
      <w:pPr>
        <w:rPr>
          <w:rFonts w:cs="Arial"/>
        </w:rPr>
      </w:pPr>
    </w:p>
    <w:p w:rsidR="00406F39" w:rsidRDefault="00EA5F32" w:rsidP="00AC2554">
      <w:pPr>
        <w:pStyle w:val="Heading3"/>
      </w:pPr>
      <w:bookmarkStart w:id="94" w:name="_Toc957355"/>
      <w:r w:rsidRPr="00B9479B">
        <w:t>DIAG-CLD-REQ-278463/A-Bezel Diagnostic Client - SOA</w:t>
      </w:r>
      <w:bookmarkEnd w:id="94"/>
    </w:p>
    <w:p w:rsidR="00614815" w:rsidRDefault="00EA5F32">
      <w:pPr>
        <w:rPr>
          <w:rFonts w:eastAsia="MS Mincho" w:cs="Arial"/>
          <w:szCs w:val="20"/>
        </w:rPr>
      </w:pPr>
      <w:r>
        <w:rPr>
          <w:rFonts w:eastAsia="MS Mincho" w:cs="Arial"/>
          <w:szCs w:val="20"/>
        </w:rPr>
        <w:t>The Bezel Diagnostic Client is the interface and control for the Bezel Diagnostic function</w:t>
      </w:r>
    </w:p>
    <w:p w:rsidR="00614815" w:rsidRDefault="00614815">
      <w:pPr>
        <w:rPr>
          <w:rFonts w:eastAsia="MS Mincho"/>
        </w:rPr>
      </w:pPr>
    </w:p>
    <w:p w:rsidR="00406F39" w:rsidRDefault="00EA5F32" w:rsidP="00AC2554">
      <w:pPr>
        <w:pStyle w:val="Heading3"/>
      </w:pPr>
      <w:bookmarkStart w:id="95" w:name="_Toc957356"/>
      <w:r w:rsidRPr="00B9479B">
        <w:t>DIAG-CLD-REQ-278390/A-Bezel Diagnostic Server - SOA (ECG)</w:t>
      </w:r>
      <w:bookmarkEnd w:id="95"/>
    </w:p>
    <w:p w:rsidR="00137419" w:rsidRDefault="00EA5F32" w:rsidP="00137419">
      <w:pPr>
        <w:rPr>
          <w:rFonts w:eastAsia="MS Mincho" w:cs="Arial"/>
        </w:rPr>
      </w:pPr>
      <w:r>
        <w:rPr>
          <w:rFonts w:eastAsia="MS Mincho" w:cs="Arial"/>
        </w:rPr>
        <w:t>The Bezel Diagnos</w:t>
      </w:r>
      <w:r>
        <w:rPr>
          <w:rFonts w:eastAsia="MS Mincho" w:cs="Arial"/>
        </w:rPr>
        <w:t>tic Server is responsible for performing the requested Bezel Diagnostic operation</w:t>
      </w:r>
    </w:p>
    <w:p w:rsidR="00500605" w:rsidRDefault="00EA5F32" w:rsidP="00500605"/>
    <w:p w:rsidR="00406F39" w:rsidRDefault="00EA5F32" w:rsidP="00AC2554">
      <w:pPr>
        <w:pStyle w:val="Heading3"/>
      </w:pPr>
      <w:bookmarkStart w:id="96" w:name="_Toc957357"/>
      <w:r w:rsidRPr="00B9479B">
        <w:t>MD-REQ-275119/F-getTcuBezelDiagnosticData</w:t>
      </w:r>
      <w:bookmarkEnd w:id="96"/>
    </w:p>
    <w:p w:rsidR="00103BF1" w:rsidRPr="00EF54E4" w:rsidRDefault="00EA5F32" w:rsidP="003E3082">
      <w:pPr>
        <w:rPr>
          <w:rFonts w:cs="Arial"/>
        </w:rPr>
      </w:pPr>
      <w:r w:rsidRPr="00EF54E4">
        <w:rPr>
          <w:rFonts w:cs="Arial"/>
        </w:rPr>
        <w:t>This logical API is used to get the TCU Bezel Diagnostics data during a bezel diagnostic session.</w:t>
      </w:r>
    </w:p>
    <w:p w:rsidR="00EF54E4" w:rsidRDefault="00EA5F32" w:rsidP="003E3082">
      <w:pPr>
        <w:rPr>
          <w:rFonts w:cs="Arial"/>
          <w:color w:val="FF0000"/>
        </w:rPr>
      </w:pPr>
    </w:p>
    <w:tbl>
      <w:tblPr>
        <w:tblW w:w="49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3345"/>
        <w:gridCol w:w="858"/>
        <w:gridCol w:w="2033"/>
        <w:gridCol w:w="1125"/>
        <w:gridCol w:w="3001"/>
      </w:tblGrid>
      <w:tr w:rsidR="00EF54E4" w:rsidTr="00A06C77">
        <w:trPr>
          <w:jc w:val="center"/>
        </w:trPr>
        <w:tc>
          <w:tcPr>
            <w:tcW w:w="301"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EF54E4" w:rsidRDefault="00EA5F32" w:rsidP="00A06C77">
            <w:pPr>
              <w:spacing w:line="254" w:lineRule="auto"/>
              <w:rPr>
                <w:sz w:val="8"/>
              </w:rPr>
            </w:pPr>
          </w:p>
        </w:tc>
        <w:tc>
          <w:tcPr>
            <w:tcW w:w="4699" w:type="pct"/>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EF54E4" w:rsidRDefault="00EA5F32" w:rsidP="00A06C77">
            <w:pPr>
              <w:spacing w:line="254" w:lineRule="auto"/>
              <w:rPr>
                <w:sz w:val="8"/>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tcPr>
          <w:p w:rsidR="00EF54E4" w:rsidRPr="0057633A" w:rsidRDefault="00EA5F32" w:rsidP="00A06C77">
            <w:pPr>
              <w:spacing w:line="254" w:lineRule="auto"/>
              <w:jc w:val="right"/>
              <w:rPr>
                <w:rFonts w:cs="Arial"/>
                <w:b/>
              </w:rPr>
            </w:pPr>
          </w:p>
        </w:tc>
        <w:tc>
          <w:tcPr>
            <w:tcW w:w="1517" w:type="pct"/>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jc w:val="right"/>
              <w:rPr>
                <w:rFonts w:cs="Arial"/>
              </w:rPr>
            </w:pPr>
            <w:r w:rsidRPr="0057633A">
              <w:rPr>
                <w:rFonts w:cs="Arial"/>
                <w:b/>
              </w:rPr>
              <w:t>Subscr. Type</w:t>
            </w:r>
          </w:p>
        </w:tc>
        <w:tc>
          <w:tcPr>
            <w:tcW w:w="3182" w:type="pct"/>
            <w:gridSpan w:val="4"/>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rPr>
                <w:rFonts w:cs="Arial"/>
              </w:rPr>
            </w:pPr>
            <w:r w:rsidRPr="00D20C47">
              <w:rPr>
                <w:rFonts w:cs="Arial"/>
              </w:rPr>
              <w:t xml:space="preserve">OnChange </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tcPr>
          <w:p w:rsidR="00EF54E4" w:rsidRPr="0057633A" w:rsidRDefault="00EA5F32" w:rsidP="00A06C77">
            <w:pPr>
              <w:spacing w:line="254" w:lineRule="auto"/>
              <w:jc w:val="right"/>
              <w:rPr>
                <w:rFonts w:cs="Arial"/>
                <w:b/>
              </w:rPr>
            </w:pPr>
          </w:p>
        </w:tc>
        <w:tc>
          <w:tcPr>
            <w:tcW w:w="1517" w:type="pct"/>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jc w:val="right"/>
              <w:rPr>
                <w:rFonts w:cs="Arial"/>
              </w:rPr>
            </w:pPr>
            <w:r w:rsidRPr="0057633A">
              <w:rPr>
                <w:rFonts w:cs="Arial"/>
                <w:b/>
              </w:rPr>
              <w:t>QoS Level</w:t>
            </w:r>
          </w:p>
        </w:tc>
        <w:tc>
          <w:tcPr>
            <w:tcW w:w="3182" w:type="pct"/>
            <w:gridSpan w:val="4"/>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rPr>
                <w:rFonts w:cs="Arial"/>
              </w:rPr>
            </w:pPr>
            <w:r w:rsidRPr="0057633A">
              <w:rPr>
                <w:rFonts w:cs="Arial"/>
              </w:rPr>
              <w:t>0</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tcPr>
          <w:p w:rsidR="00EF54E4" w:rsidRPr="0057633A" w:rsidRDefault="00EA5F32" w:rsidP="00A06C77">
            <w:pPr>
              <w:spacing w:line="254" w:lineRule="auto"/>
              <w:jc w:val="right"/>
              <w:rPr>
                <w:rFonts w:cs="Arial"/>
                <w:b/>
              </w:rPr>
            </w:pPr>
          </w:p>
        </w:tc>
        <w:tc>
          <w:tcPr>
            <w:tcW w:w="1517" w:type="pct"/>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jc w:val="right"/>
              <w:rPr>
                <w:rFonts w:cs="Arial"/>
              </w:rPr>
            </w:pPr>
            <w:r w:rsidRPr="0057633A">
              <w:rPr>
                <w:rFonts w:cs="Arial"/>
                <w:b/>
              </w:rPr>
              <w:t>Retained</w:t>
            </w:r>
          </w:p>
        </w:tc>
        <w:tc>
          <w:tcPr>
            <w:tcW w:w="3182" w:type="pct"/>
            <w:gridSpan w:val="4"/>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rPr>
                <w:rFonts w:cs="Arial"/>
              </w:rPr>
            </w:pPr>
            <w:r>
              <w:rPr>
                <w:rFonts w:cs="Arial"/>
              </w:rPr>
              <w:t>No</w:t>
            </w:r>
          </w:p>
        </w:tc>
      </w:tr>
      <w:tr w:rsidR="00EF54E4" w:rsidTr="00A06C77">
        <w:trPr>
          <w:trHeight w:val="70"/>
          <w:jc w:val="center"/>
        </w:trPr>
        <w:tc>
          <w:tcPr>
            <w:tcW w:w="301"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EF54E4" w:rsidRPr="0057633A" w:rsidRDefault="00EA5F32" w:rsidP="00A06C77">
            <w:pPr>
              <w:spacing w:line="254" w:lineRule="auto"/>
              <w:rPr>
                <w:rFonts w:cs="Arial"/>
              </w:rPr>
            </w:pPr>
          </w:p>
        </w:tc>
        <w:tc>
          <w:tcPr>
            <w:tcW w:w="4699" w:type="pct"/>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EF54E4" w:rsidRPr="0057633A" w:rsidRDefault="00EA5F32" w:rsidP="00A06C77">
            <w:pPr>
              <w:spacing w:line="254"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EF54E4" w:rsidRPr="0057633A" w:rsidRDefault="00EA5F32" w:rsidP="00A06C77">
            <w:pPr>
              <w:spacing w:line="276" w:lineRule="auto"/>
              <w:rPr>
                <w:rFonts w:cs="Arial"/>
                <w:b/>
              </w:rPr>
            </w:pPr>
            <w:r>
              <w:rPr>
                <w:rFonts w:cs="Arial"/>
                <w:b/>
              </w:rPr>
              <w:t>R/O</w:t>
            </w:r>
          </w:p>
        </w:tc>
        <w:tc>
          <w:tcPr>
            <w:tcW w:w="151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EF54E4" w:rsidRPr="0057633A" w:rsidRDefault="00EA5F32" w:rsidP="00A06C77">
            <w:pPr>
              <w:spacing w:line="276" w:lineRule="auto"/>
              <w:rPr>
                <w:rFonts w:cs="Arial"/>
                <w:b/>
              </w:rPr>
            </w:pPr>
            <w:r w:rsidRPr="0057633A">
              <w:rPr>
                <w:rFonts w:cs="Arial"/>
                <w:b/>
              </w:rPr>
              <w:t>Name</w:t>
            </w:r>
          </w:p>
        </w:tc>
        <w:tc>
          <w:tcPr>
            <w:tcW w:w="3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F54E4" w:rsidRPr="0057633A" w:rsidRDefault="00EA5F32" w:rsidP="00A06C77">
            <w:pPr>
              <w:spacing w:line="276" w:lineRule="auto"/>
              <w:rPr>
                <w:rFonts w:cs="Arial"/>
                <w:b/>
              </w:rPr>
            </w:pPr>
            <w:r w:rsidRPr="0057633A">
              <w:rPr>
                <w:rFonts w:cs="Arial"/>
                <w:b/>
              </w:rPr>
              <w:t>Type</w:t>
            </w:r>
          </w:p>
        </w:tc>
        <w:tc>
          <w:tcPr>
            <w:tcW w:w="92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EF54E4" w:rsidRPr="0057633A" w:rsidRDefault="00EA5F32" w:rsidP="00A06C77">
            <w:pPr>
              <w:spacing w:line="276" w:lineRule="auto"/>
              <w:rPr>
                <w:rFonts w:cs="Arial"/>
                <w:b/>
              </w:rPr>
            </w:pPr>
            <w:r w:rsidRPr="0057633A">
              <w:rPr>
                <w:rFonts w:cs="Arial"/>
                <w:b/>
              </w:rPr>
              <w:t>Literals</w:t>
            </w:r>
          </w:p>
        </w:tc>
        <w:tc>
          <w:tcPr>
            <w:tcW w:w="51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EF54E4" w:rsidRPr="0057633A" w:rsidRDefault="00EA5F32" w:rsidP="00A06C77">
            <w:pPr>
              <w:spacing w:line="276" w:lineRule="auto"/>
              <w:rPr>
                <w:rFonts w:cs="Arial"/>
                <w:b/>
              </w:rPr>
            </w:pPr>
            <w:r w:rsidRPr="0057633A">
              <w:rPr>
                <w:rFonts w:cs="Arial"/>
                <w:b/>
              </w:rPr>
              <w:t>Value</w:t>
            </w:r>
          </w:p>
        </w:tc>
        <w:tc>
          <w:tcPr>
            <w:tcW w:w="136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EF54E4" w:rsidRPr="0057633A" w:rsidRDefault="00EA5F32" w:rsidP="00A06C77">
            <w:pPr>
              <w:spacing w:line="276" w:lineRule="auto"/>
              <w:rPr>
                <w:rFonts w:cs="Arial"/>
                <w:b/>
              </w:rPr>
            </w:pPr>
            <w:r w:rsidRPr="0057633A">
              <w:rPr>
                <w:rFonts w:cs="Arial"/>
                <w:b/>
              </w:rPr>
              <w:t>Description</w:t>
            </w:r>
          </w:p>
        </w:tc>
      </w:tr>
      <w:tr w:rsidR="00EF54E4" w:rsidTr="00A06C77">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54E4" w:rsidRPr="0057633A" w:rsidRDefault="00EA5F32" w:rsidP="00A06C77">
            <w:pPr>
              <w:spacing w:line="276" w:lineRule="auto"/>
              <w:rPr>
                <w:rFonts w:cs="Arial"/>
                <w:b/>
              </w:rPr>
            </w:pPr>
            <w:r w:rsidRPr="0057633A">
              <w:rPr>
                <w:rFonts w:cs="Arial"/>
                <w:b/>
              </w:rPr>
              <w:t>Request</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tcPr>
          <w:p w:rsidR="00EF54E4" w:rsidRPr="00BF3BEE"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tcPr>
          <w:p w:rsidR="00EF54E4" w:rsidRPr="00BF3BEE"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tcPr>
          <w:p w:rsidR="00EF54E4" w:rsidRPr="00ED7F37" w:rsidRDefault="00EA5F32" w:rsidP="00A06C77">
            <w:pPr>
              <w:spacing w:line="276" w:lineRule="auto"/>
              <w:rPr>
                <w:rFonts w:cs="Arial"/>
                <w:highlight w:val="yellow"/>
              </w:rPr>
            </w:pPr>
          </w:p>
        </w:tc>
        <w:tc>
          <w:tcPr>
            <w:tcW w:w="510" w:type="pct"/>
            <w:tcBorders>
              <w:top w:val="single" w:sz="4" w:space="0" w:color="auto"/>
              <w:left w:val="single" w:sz="4" w:space="0" w:color="auto"/>
              <w:bottom w:val="single" w:sz="4" w:space="0" w:color="auto"/>
              <w:right w:val="single" w:sz="4" w:space="0" w:color="auto"/>
            </w:tcBorders>
          </w:tcPr>
          <w:p w:rsidR="00EF54E4" w:rsidRPr="00ED7F37" w:rsidRDefault="00EA5F32" w:rsidP="00A06C77">
            <w:pPr>
              <w:spacing w:line="276" w:lineRule="auto"/>
              <w:rPr>
                <w:rFonts w:cs="Arial"/>
                <w:highlight w:val="yellow"/>
              </w:rPr>
            </w:pPr>
          </w:p>
        </w:tc>
        <w:tc>
          <w:tcPr>
            <w:tcW w:w="1361" w:type="pct"/>
            <w:tcBorders>
              <w:top w:val="single" w:sz="4" w:space="0" w:color="auto"/>
              <w:left w:val="single" w:sz="4" w:space="0" w:color="auto"/>
              <w:bottom w:val="single" w:sz="4" w:space="0" w:color="auto"/>
              <w:right w:val="single" w:sz="4" w:space="0" w:color="auto"/>
            </w:tcBorders>
          </w:tcPr>
          <w:p w:rsidR="00EF54E4" w:rsidRPr="00BF3BEE" w:rsidRDefault="00EA5F32" w:rsidP="00A06C77">
            <w:pPr>
              <w:spacing w:line="276" w:lineRule="auto"/>
              <w:rPr>
                <w:rFonts w:cs="Arial"/>
              </w:rPr>
            </w:pPr>
          </w:p>
        </w:tc>
      </w:tr>
      <w:tr w:rsidR="00EF54E4" w:rsidTr="00A06C77">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54E4" w:rsidRPr="0057633A" w:rsidRDefault="00EA5F32" w:rsidP="00A06C77">
            <w:pPr>
              <w:spacing w:line="276" w:lineRule="auto"/>
              <w:rPr>
                <w:rFonts w:cs="Arial"/>
              </w:rPr>
            </w:pPr>
            <w:r w:rsidRPr="0057633A">
              <w:rPr>
                <w:rFonts w:cs="Arial"/>
                <w:b/>
              </w:rPr>
              <w:t>Response</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TcuProvisioningStatus</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r w:rsidRPr="001F1BD6">
              <w:rPr>
                <w:rFonts w:cs="Arial"/>
              </w:rPr>
              <w:t>Enum</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3A46B0"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6519DF" w:rsidRDefault="00EA5F32" w:rsidP="00EB1635">
            <w:pPr>
              <w:spacing w:line="276" w:lineRule="auto"/>
              <w:rPr>
                <w:rFonts w:cs="Arial"/>
              </w:rPr>
            </w:pPr>
            <w:r w:rsidRPr="006519DF">
              <w:rPr>
                <w:rFonts w:cs="Arial"/>
              </w:rPr>
              <w:t xml:space="preserve">Show TCU </w:t>
            </w:r>
            <w:r>
              <w:rPr>
                <w:rFonts w:cs="Arial"/>
              </w:rPr>
              <w:t>provisioning status</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3A46B0" w:rsidRDefault="00EA5F32" w:rsidP="00A06C77">
            <w:pPr>
              <w:spacing w:line="276" w:lineRule="auto"/>
              <w:rPr>
                <w:rFonts w:cs="Arial"/>
                <w:color w:val="FF0000"/>
              </w:rPr>
            </w:pPr>
            <w:r w:rsidRPr="003A46B0">
              <w:rPr>
                <w:rFonts w:cs="Arial"/>
              </w:rPr>
              <w:t>NoDataExists / Invalid</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0x0</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3C75ED" w:rsidRDefault="00EA5F32" w:rsidP="00A06C77">
            <w:pPr>
              <w:spacing w:line="276" w:lineRule="auto"/>
              <w:rPr>
                <w:rFonts w:cs="Arial"/>
                <w:b/>
                <w:color w:val="FF0000"/>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Factory</w:t>
            </w:r>
            <w:r>
              <w:rPr>
                <w:rFonts w:cs="Arial"/>
              </w:rPr>
              <w:t xml:space="preserve"> Mode</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0x1</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Unprovisioned</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0x2</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Provisioned</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0x3</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color w:val="FF0000"/>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TcuServingCellIInfoRat</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Pr>
                <w:rFonts w:cs="Arial"/>
              </w:rPr>
              <w:t>Enum</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6519DF" w:rsidRDefault="00EA5F32" w:rsidP="00A06C77">
            <w:pPr>
              <w:spacing w:line="276" w:lineRule="auto"/>
              <w:rPr>
                <w:rFonts w:cs="Arial"/>
              </w:rPr>
            </w:pPr>
            <w:r w:rsidRPr="006519DF">
              <w:rPr>
                <w:rFonts w:cs="Arial"/>
              </w:rPr>
              <w:t>Show network technology that is being used for connecting</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C5189D" w:rsidRDefault="00EA5F32" w:rsidP="00A06C77">
            <w:pPr>
              <w:spacing w:line="276" w:lineRule="auto"/>
              <w:rPr>
                <w:rFonts w:cs="Arial"/>
                <w:color w:val="FF0000"/>
                <w:highlight w:val="yellow"/>
              </w:rPr>
            </w:pPr>
            <w:r w:rsidRPr="00697D4D">
              <w:rPr>
                <w:rFonts w:cs="Arial"/>
              </w:rPr>
              <w:t>NoDataExists</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0x0</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LTE</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0x1</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UMTS</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0x2</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GSM</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0x3</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6519DF" w:rsidRDefault="00EA5F32" w:rsidP="00A06C77">
            <w:pPr>
              <w:spacing w:line="276" w:lineRule="auto"/>
              <w:rPr>
                <w:rFonts w:cs="Arial"/>
              </w:rPr>
            </w:pPr>
            <w:r w:rsidRPr="006519DF">
              <w:rPr>
                <w:rFonts w:cs="Arial"/>
              </w:rPr>
              <w:t>No Service</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6519DF" w:rsidRDefault="00EA5F32" w:rsidP="00A06C77">
            <w:pPr>
              <w:spacing w:line="276" w:lineRule="auto"/>
              <w:rPr>
                <w:rFonts w:cs="Arial"/>
              </w:rPr>
            </w:pPr>
            <w:r w:rsidRPr="006519DF">
              <w:rPr>
                <w:rFonts w:cs="Arial"/>
              </w:rPr>
              <w:t>0x4</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C55C6D"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57633A" w:rsidRDefault="00EA5F32" w:rsidP="00A70504">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tcuServingCellIInfoNasStatus</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50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 xml:space="preserve">Show </w:t>
            </w:r>
            <w:r w:rsidRPr="006519DF">
              <w:rPr>
                <w:rFonts w:cs="Arial"/>
              </w:rPr>
              <w:t>TCU registration status with circuit switched and packet switch include error codes where applicable</w:t>
            </w:r>
          </w:p>
        </w:tc>
      </w:tr>
      <w:tr w:rsidR="00C55C6D"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57633A"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57633A" w:rsidRDefault="00EA5F32" w:rsidP="00A06C77">
            <w:pPr>
              <w:spacing w:line="276" w:lineRule="auto"/>
              <w:rPr>
                <w:rFonts w:cs="Arial"/>
              </w:rPr>
            </w:pPr>
            <w:r>
              <w:rPr>
                <w:rFonts w:cs="Arial"/>
              </w:rPr>
              <w:t>tcuServingCellIInfoCellID</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1D5744" w:rsidRDefault="00EA5F32" w:rsidP="00A06C77">
            <w:pPr>
              <w:spacing w:line="276" w:lineRule="auto"/>
              <w:rPr>
                <w:rFonts w:cs="Arial"/>
              </w:rPr>
            </w:pPr>
            <w:r w:rsidRPr="001D5744">
              <w:rPr>
                <w:rFonts w:cs="Arial"/>
              </w:rPr>
              <w:t xml:space="preserve">String </w:t>
            </w:r>
          </w:p>
          <w:p w:rsidR="00C55C6D" w:rsidRPr="001D5744"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1D5744" w:rsidRDefault="00EA5F32" w:rsidP="00A06C77">
            <w:pPr>
              <w:spacing w:line="276" w:lineRule="auto"/>
              <w:rPr>
                <w:rFonts w:cs="Arial"/>
              </w:rPr>
            </w:pPr>
            <w:r w:rsidRPr="001D5744">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1D5744" w:rsidRDefault="00EA5F32" w:rsidP="00A06C77">
            <w:pPr>
              <w:spacing w:line="276" w:lineRule="auto"/>
              <w:rPr>
                <w:rFonts w:cs="Arial"/>
              </w:rPr>
            </w:pPr>
            <w:r w:rsidRPr="001D5744">
              <w:rPr>
                <w:rFonts w:cs="Arial"/>
              </w:rPr>
              <w:t>22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06C77">
            <w:pPr>
              <w:spacing w:line="276" w:lineRule="auto"/>
              <w:rPr>
                <w:rFonts w:cs="Arial"/>
              </w:rPr>
            </w:pPr>
            <w:r w:rsidRPr="006519DF">
              <w:rPr>
                <w:rFonts w:cs="Arial"/>
              </w:rPr>
              <w:t>Show the unique number used to identify base station that TCU is connected to</w:t>
            </w: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tcuVmcuSoftwareNumber</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4A33B3" w:rsidRDefault="00EA5F32" w:rsidP="00A06C77">
            <w:pPr>
              <w:spacing w:line="276" w:lineRule="auto"/>
              <w:rPr>
                <w:rFonts w:cs="Arial"/>
              </w:rPr>
            </w:pPr>
            <w:r w:rsidRPr="004A33B3">
              <w:rPr>
                <w:rFonts w:cs="Arial"/>
              </w:rPr>
              <w:t>Show the CAN VMCU SW version</w:t>
            </w: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tcuModemSoftwareNumber</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4A33B3" w:rsidRDefault="00EA5F32" w:rsidP="00A06C77">
            <w:pPr>
              <w:spacing w:line="276" w:lineRule="auto"/>
              <w:rPr>
                <w:rFonts w:cs="Arial"/>
              </w:rPr>
            </w:pPr>
            <w:r w:rsidRPr="004A33B3">
              <w:rPr>
                <w:rFonts w:cs="Arial"/>
              </w:rPr>
              <w:t>Show the modem SW version</w:t>
            </w: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 xml:space="preserve">tcuHardwarePartNumber  </w:t>
            </w:r>
          </w:p>
          <w:p w:rsidR="00C55C6D" w:rsidRPr="00867ADF"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4A33B3" w:rsidRDefault="00EA5F32" w:rsidP="00A06C77">
            <w:pPr>
              <w:spacing w:line="276" w:lineRule="auto"/>
              <w:rPr>
                <w:rFonts w:cs="Arial"/>
              </w:rPr>
            </w:pPr>
            <w:r w:rsidRPr="004A33B3">
              <w:rPr>
                <w:rFonts w:cs="Arial"/>
              </w:rPr>
              <w:t>Show the modem hardware part number</w:t>
            </w:r>
          </w:p>
        </w:tc>
      </w:tr>
      <w:tr w:rsidR="00541149"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tcuEsn</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4A33B3" w:rsidRDefault="00EA5F32">
            <w:pPr>
              <w:rPr>
                <w:rFonts w:cs="Arial"/>
              </w:rPr>
            </w:pPr>
            <w:r w:rsidRPr="004A33B3">
              <w:rPr>
                <w:rFonts w:cs="Arial"/>
              </w:rPr>
              <w:t xml:space="preserve">Show the Electronic Serial </w:t>
            </w:r>
            <w:r w:rsidRPr="004A33B3">
              <w:rPr>
                <w:rFonts w:cs="Arial"/>
              </w:rPr>
              <w:t>Number for the TCU</w:t>
            </w:r>
          </w:p>
        </w:tc>
      </w:tr>
      <w:tr w:rsidR="00541149"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tcuIccId</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4A33B3" w:rsidRDefault="00EA5F32">
            <w:pPr>
              <w:rPr>
                <w:rFonts w:cs="Arial"/>
              </w:rPr>
            </w:pPr>
            <w:r w:rsidRPr="004A33B3">
              <w:rPr>
                <w:rFonts w:cs="Arial"/>
              </w:rPr>
              <w:t>Show the unique serial number that represents the SIM</w:t>
            </w:r>
          </w:p>
        </w:tc>
      </w:tr>
      <w:tr w:rsidR="00541149"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tcuImeiSv</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4A33B3" w:rsidRDefault="00EA5F32">
            <w:pPr>
              <w:rPr>
                <w:rFonts w:cs="Arial"/>
              </w:rPr>
            </w:pPr>
            <w:r w:rsidRPr="004A33B3">
              <w:rPr>
                <w:rFonts w:cs="Arial"/>
              </w:rPr>
              <w:t>Show the International Mobile Equipment Identity software version. It’s usually unique to identify the modem</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tcuPdpStateC&amp;cApn</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4A33B3" w:rsidRDefault="00EA5F32" w:rsidP="00A06C77">
            <w:pPr>
              <w:spacing w:line="276" w:lineRule="auto"/>
              <w:rPr>
                <w:rFonts w:cs="Arial"/>
              </w:rPr>
            </w:pPr>
            <w:r w:rsidRPr="004A33B3">
              <w:rPr>
                <w:rFonts w:cs="Arial"/>
              </w:rPr>
              <w:t>Show command and control APN status (Active or Inactive) with error code where applicable</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tcuPdpStateWhsApn</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4A33B3" w:rsidRDefault="00EA5F32" w:rsidP="00A06C77">
            <w:pPr>
              <w:spacing w:line="276" w:lineRule="auto"/>
              <w:rPr>
                <w:rFonts w:cs="Arial"/>
              </w:rPr>
            </w:pPr>
            <w:r w:rsidRPr="004A33B3">
              <w:rPr>
                <w:rFonts w:cs="Arial"/>
              </w:rPr>
              <w:t>Show Wireless hotspot APN status (Active or Inactive) with error code where applicable</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tcuAdditionalInfo</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1200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4A33B3" w:rsidRDefault="00EA5F32" w:rsidP="00881094">
            <w:pPr>
              <w:spacing w:line="276" w:lineRule="auto"/>
              <w:rPr>
                <w:rFonts w:cs="Arial"/>
                <w:color w:val="FF0000"/>
              </w:rPr>
            </w:pPr>
            <w:r w:rsidRPr="004A33B3">
              <w:rPr>
                <w:rFonts w:cs="Arial"/>
              </w:rPr>
              <w:t>Show any additional info that is not included in the other data/primitives</w:t>
            </w:r>
            <w:r>
              <w:rPr>
                <w:rFonts w:cs="Arial"/>
              </w:rPr>
              <w:t xml:space="preserve"> in this MD</w:t>
            </w:r>
            <w:r w:rsidRPr="004A33B3">
              <w:rPr>
                <w:rFonts w:cs="Arial"/>
              </w:rPr>
              <w:t xml:space="preserve"> and </w:t>
            </w:r>
            <w:r>
              <w:rPr>
                <w:rFonts w:cs="Arial"/>
              </w:rPr>
              <w:t>TCU</w:t>
            </w:r>
            <w:r w:rsidRPr="004A33B3">
              <w:rPr>
                <w:rFonts w:cs="Arial"/>
              </w:rPr>
              <w:t xml:space="preserve"> decide</w:t>
            </w:r>
            <w:r>
              <w:rPr>
                <w:rFonts w:cs="Arial"/>
              </w:rPr>
              <w:t>s</w:t>
            </w:r>
            <w:r w:rsidRPr="004A33B3">
              <w:rPr>
                <w:rFonts w:cs="Arial"/>
              </w:rPr>
              <w:t xml:space="preserve"> that need</w:t>
            </w:r>
            <w:r>
              <w:rPr>
                <w:rFonts w:cs="Arial"/>
              </w:rPr>
              <w:t>s</w:t>
            </w:r>
            <w:r w:rsidRPr="004A33B3">
              <w:rPr>
                <w:rFonts w:cs="Arial"/>
              </w:rPr>
              <w:t xml:space="preserve"> to</w:t>
            </w:r>
            <w:r>
              <w:rPr>
                <w:rFonts w:cs="Arial"/>
              </w:rPr>
              <w:t xml:space="preserve"> be</w:t>
            </w:r>
            <w:r w:rsidRPr="004A33B3">
              <w:rPr>
                <w:rFonts w:cs="Arial"/>
              </w:rPr>
              <w:t xml:space="preserve"> display</w:t>
            </w:r>
            <w:r>
              <w:rPr>
                <w:rFonts w:cs="Arial"/>
              </w:rPr>
              <w:t>ed</w:t>
            </w:r>
            <w:r w:rsidRPr="004A33B3">
              <w:rPr>
                <w:rFonts w:cs="Arial"/>
              </w:rPr>
              <w:t>.</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tcuConfigurationStatus</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3000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81094" w:rsidRDefault="00EA5F32" w:rsidP="00881094">
            <w:pPr>
              <w:spacing w:line="276" w:lineRule="auto"/>
              <w:rPr>
                <w:rFonts w:cs="Arial"/>
                <w:color w:val="FF0000"/>
              </w:rPr>
            </w:pPr>
            <w:r w:rsidRPr="00881094">
              <w:rPr>
                <w:rFonts w:cs="Arial"/>
              </w:rPr>
              <w:t xml:space="preserve">Show the architecture type, Sync version, </w:t>
            </w:r>
            <w:r w:rsidRPr="00881094">
              <w:rPr>
                <w:rFonts w:cs="Arial"/>
              </w:rPr>
              <w:t>Radio version, and other systems within the vehicle that the TCU has.</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tcuViewDtcs</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4800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81094" w:rsidRDefault="00EA5F32" w:rsidP="00A06C77">
            <w:pPr>
              <w:spacing w:line="276" w:lineRule="auto"/>
              <w:rPr>
                <w:rFonts w:cs="Arial"/>
                <w:color w:val="FF0000"/>
              </w:rPr>
            </w:pPr>
            <w:r w:rsidRPr="00881094">
              <w:rPr>
                <w:rFonts w:cs="Arial"/>
              </w:rPr>
              <w:t xml:space="preserve">Show a list of TCU DTCs and their functions. </w:t>
            </w: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r w:rsidRPr="00C708EE">
              <w:rPr>
                <w:rFonts w:cs="Arial"/>
              </w:rPr>
              <w:t>O</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r>
              <w:rPr>
                <w:rFonts w:cs="Arial"/>
              </w:rPr>
              <w:t>E</w:t>
            </w:r>
            <w:r w:rsidRPr="00C708EE">
              <w:rPr>
                <w:rFonts w:cs="Arial"/>
              </w:rPr>
              <w:t>rrorCode</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9515E6">
            <w:pPr>
              <w:spacing w:line="276" w:lineRule="auto"/>
              <w:rPr>
                <w:rFonts w:cs="Arial"/>
              </w:rPr>
            </w:pPr>
            <w:r>
              <w:rPr>
                <w:rFonts w:cs="Arial"/>
              </w:rPr>
              <w:t>Enum</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r w:rsidRPr="00C708EE">
              <w:rPr>
                <w:rFonts w:cs="Arial"/>
              </w:rPr>
              <w:t>To indicate a feature specific error code (see IVI-SOA-FUR-REQ-277456)</w:t>
            </w: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No Error</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0x000</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Response Time Error</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0x001</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Cancel Time Error</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0x002</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0xFFF</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bl>
    <w:p w:rsidR="00EF54E4" w:rsidRPr="00EF54E4" w:rsidRDefault="00EA5F32" w:rsidP="003E3082">
      <w:pPr>
        <w:rPr>
          <w:rFonts w:cs="Arial"/>
          <w:color w:val="FF0000"/>
        </w:rPr>
      </w:pPr>
    </w:p>
    <w:p w:rsidR="008806C6" w:rsidRPr="007B541E" w:rsidRDefault="00EA5F32" w:rsidP="007B541E">
      <w:pPr>
        <w:rPr>
          <w:rFonts w:cs="Arial"/>
          <w:color w:val="FF0000"/>
          <w:highlight w:val="yellow"/>
        </w:rPr>
      </w:pPr>
    </w:p>
    <w:p w:rsidR="00406F39" w:rsidRDefault="00EA5F32" w:rsidP="00AC2554">
      <w:pPr>
        <w:pStyle w:val="Heading3"/>
      </w:pPr>
      <w:bookmarkStart w:id="97" w:name="_Toc957358"/>
      <w:r w:rsidRPr="00B9479B">
        <w:t>MD-REQ-275359/F-getEcgBezelDiagnosticData</w:t>
      </w:r>
      <w:bookmarkEnd w:id="97"/>
    </w:p>
    <w:p w:rsidR="003E3082" w:rsidRPr="00733F3A" w:rsidRDefault="00EA5F32" w:rsidP="003E3082">
      <w:pPr>
        <w:rPr>
          <w:rFonts w:cs="Arial"/>
        </w:rPr>
      </w:pPr>
      <w:r>
        <w:rPr>
          <w:rFonts w:cs="Arial"/>
        </w:rPr>
        <w:t xml:space="preserve">This logical API is used to get the ECG Bezel Diagnostic data </w:t>
      </w:r>
      <w:r>
        <w:rPr>
          <w:rFonts w:cs="Arial"/>
        </w:rPr>
        <w:t>during a bezel diagnostic session</w:t>
      </w:r>
    </w:p>
    <w:p w:rsidR="00733F3A" w:rsidRDefault="00EA5F32" w:rsidP="003E3082">
      <w:pPr>
        <w:rPr>
          <w:rFonts w:cs="Arial"/>
          <w:b/>
          <w:i/>
        </w:rPr>
      </w:pPr>
    </w:p>
    <w:tbl>
      <w:tblPr>
        <w:tblW w:w="49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85"/>
        <w:gridCol w:w="940"/>
        <w:gridCol w:w="2000"/>
        <w:gridCol w:w="72"/>
        <w:gridCol w:w="961"/>
        <w:gridCol w:w="2953"/>
      </w:tblGrid>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33F3A" w:rsidRDefault="00EA5F32" w:rsidP="00D243CF">
            <w:pPr>
              <w:spacing w:line="254" w:lineRule="auto"/>
              <w:rPr>
                <w:sz w:val="8"/>
              </w:rPr>
            </w:pPr>
          </w:p>
        </w:tc>
        <w:tc>
          <w:tcPr>
            <w:tcW w:w="4697" w:type="pct"/>
            <w:gridSpan w:val="6"/>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33F3A" w:rsidRDefault="00EA5F32" w:rsidP="00D243CF">
            <w:pPr>
              <w:spacing w:line="254" w:lineRule="auto"/>
              <w:rPr>
                <w:sz w:val="8"/>
              </w:rPr>
            </w:pP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tcPr>
          <w:p w:rsidR="00733F3A" w:rsidRPr="0057633A" w:rsidRDefault="00EA5F32" w:rsidP="00D243CF">
            <w:pPr>
              <w:spacing w:line="254" w:lineRule="auto"/>
              <w:jc w:val="right"/>
              <w:rPr>
                <w:rFonts w:cs="Arial"/>
                <w:b/>
              </w:rPr>
            </w:pPr>
          </w:p>
        </w:tc>
        <w:tc>
          <w:tcPr>
            <w:tcW w:w="1542" w:type="pct"/>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jc w:val="right"/>
              <w:rPr>
                <w:rFonts w:cs="Arial"/>
              </w:rPr>
            </w:pPr>
            <w:r w:rsidRPr="005F5068">
              <w:rPr>
                <w:rFonts w:cs="Arial"/>
                <w:b/>
              </w:rPr>
              <w:t>Subscr. Type</w:t>
            </w:r>
          </w:p>
        </w:tc>
        <w:tc>
          <w:tcPr>
            <w:tcW w:w="3155" w:type="pct"/>
            <w:gridSpan w:val="5"/>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rPr>
                <w:rFonts w:cs="Arial"/>
              </w:rPr>
            </w:pPr>
            <w:r w:rsidRPr="005F5068">
              <w:rPr>
                <w:rFonts w:cs="Arial"/>
              </w:rPr>
              <w:t>OnChange</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tcPr>
          <w:p w:rsidR="00733F3A" w:rsidRPr="0057633A" w:rsidRDefault="00EA5F32" w:rsidP="00D243CF">
            <w:pPr>
              <w:spacing w:line="254" w:lineRule="auto"/>
              <w:jc w:val="right"/>
              <w:rPr>
                <w:rFonts w:cs="Arial"/>
                <w:b/>
              </w:rPr>
            </w:pPr>
          </w:p>
        </w:tc>
        <w:tc>
          <w:tcPr>
            <w:tcW w:w="1542" w:type="pct"/>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jc w:val="right"/>
              <w:rPr>
                <w:rFonts w:cs="Arial"/>
              </w:rPr>
            </w:pPr>
            <w:r w:rsidRPr="005F5068">
              <w:rPr>
                <w:rFonts w:cs="Arial"/>
                <w:b/>
              </w:rPr>
              <w:t>QoS Level</w:t>
            </w:r>
          </w:p>
        </w:tc>
        <w:tc>
          <w:tcPr>
            <w:tcW w:w="3155" w:type="pct"/>
            <w:gridSpan w:val="5"/>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rPr>
                <w:rFonts w:cs="Arial"/>
              </w:rPr>
            </w:pPr>
            <w:r w:rsidRPr="005F5068">
              <w:rPr>
                <w:rFonts w:cs="Arial"/>
              </w:rPr>
              <w:t>0</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tcPr>
          <w:p w:rsidR="00733F3A" w:rsidRPr="0057633A" w:rsidRDefault="00EA5F32" w:rsidP="00D243CF">
            <w:pPr>
              <w:spacing w:line="254" w:lineRule="auto"/>
              <w:jc w:val="right"/>
              <w:rPr>
                <w:rFonts w:cs="Arial"/>
                <w:b/>
              </w:rPr>
            </w:pPr>
          </w:p>
        </w:tc>
        <w:tc>
          <w:tcPr>
            <w:tcW w:w="1542" w:type="pct"/>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jc w:val="right"/>
              <w:rPr>
                <w:rFonts w:cs="Arial"/>
              </w:rPr>
            </w:pPr>
            <w:r w:rsidRPr="005F5068">
              <w:rPr>
                <w:rFonts w:cs="Arial"/>
                <w:b/>
              </w:rPr>
              <w:t>Retained</w:t>
            </w:r>
          </w:p>
        </w:tc>
        <w:tc>
          <w:tcPr>
            <w:tcW w:w="3155" w:type="pct"/>
            <w:gridSpan w:val="5"/>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rPr>
                <w:rFonts w:cs="Arial"/>
              </w:rPr>
            </w:pPr>
            <w:r w:rsidRPr="005F5068">
              <w:rPr>
                <w:rFonts w:cs="Arial"/>
              </w:rPr>
              <w:t>No</w:t>
            </w:r>
          </w:p>
        </w:tc>
      </w:tr>
      <w:tr w:rsidR="00733F3A" w:rsidTr="00AC2554">
        <w:trPr>
          <w:trHeight w:val="70"/>
          <w:jc w:val="center"/>
        </w:trPr>
        <w:tc>
          <w:tcPr>
            <w:tcW w:w="303"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33F3A" w:rsidRPr="0057633A" w:rsidRDefault="00EA5F32" w:rsidP="00D243CF">
            <w:pPr>
              <w:spacing w:line="254" w:lineRule="auto"/>
              <w:rPr>
                <w:rFonts w:cs="Arial"/>
              </w:rPr>
            </w:pPr>
          </w:p>
        </w:tc>
        <w:tc>
          <w:tcPr>
            <w:tcW w:w="4697" w:type="pct"/>
            <w:gridSpan w:val="6"/>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33F3A" w:rsidRPr="005F5068" w:rsidRDefault="00EA5F32" w:rsidP="00D243CF">
            <w:pPr>
              <w:spacing w:line="254" w:lineRule="auto"/>
              <w:rPr>
                <w:rFonts w:cs="Arial"/>
              </w:rPr>
            </w:pP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33F3A" w:rsidRPr="0057633A" w:rsidRDefault="00EA5F32" w:rsidP="00D243CF">
            <w:pPr>
              <w:spacing w:line="276" w:lineRule="auto"/>
              <w:rPr>
                <w:rFonts w:cs="Arial"/>
                <w:b/>
              </w:rPr>
            </w:pPr>
            <w:r>
              <w:rPr>
                <w:rFonts w:cs="Arial"/>
                <w:b/>
              </w:rPr>
              <w:t>R/O</w:t>
            </w:r>
          </w:p>
        </w:tc>
        <w:tc>
          <w:tcPr>
            <w:tcW w:w="154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33F3A" w:rsidRPr="005F5068" w:rsidRDefault="00EA5F32" w:rsidP="00D243CF">
            <w:pPr>
              <w:spacing w:line="276" w:lineRule="auto"/>
              <w:rPr>
                <w:rFonts w:cs="Arial"/>
                <w:b/>
              </w:rPr>
            </w:pPr>
            <w:r w:rsidRPr="005F5068">
              <w:rPr>
                <w:rFonts w:cs="Arial"/>
                <w:b/>
              </w:rPr>
              <w:t>Name</w:t>
            </w:r>
          </w:p>
        </w:tc>
        <w:tc>
          <w:tcPr>
            <w:tcW w:w="428"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33F3A" w:rsidRPr="005F5068" w:rsidRDefault="00EA5F32" w:rsidP="00D243CF">
            <w:pPr>
              <w:spacing w:line="276" w:lineRule="auto"/>
              <w:rPr>
                <w:rFonts w:cs="Arial"/>
                <w:b/>
              </w:rPr>
            </w:pPr>
            <w:r w:rsidRPr="005F5068">
              <w:rPr>
                <w:rFonts w:cs="Arial"/>
                <w:b/>
              </w:rPr>
              <w:t>Type</w:t>
            </w:r>
          </w:p>
        </w:tc>
        <w:tc>
          <w:tcPr>
            <w:tcW w:w="91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33F3A" w:rsidRPr="005F5068" w:rsidRDefault="00EA5F32" w:rsidP="00D243CF">
            <w:pPr>
              <w:spacing w:line="276" w:lineRule="auto"/>
              <w:rPr>
                <w:rFonts w:cs="Arial"/>
                <w:b/>
              </w:rPr>
            </w:pPr>
            <w:r w:rsidRPr="005F5068">
              <w:rPr>
                <w:rFonts w:cs="Arial"/>
                <w:b/>
              </w:rPr>
              <w:t>Literals</w:t>
            </w:r>
          </w:p>
        </w:tc>
        <w:tc>
          <w:tcPr>
            <w:tcW w:w="471"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33F3A" w:rsidRPr="005F5068" w:rsidRDefault="00EA5F32" w:rsidP="00D243CF">
            <w:pPr>
              <w:spacing w:line="276" w:lineRule="auto"/>
              <w:rPr>
                <w:rFonts w:cs="Arial"/>
                <w:b/>
              </w:rPr>
            </w:pPr>
            <w:r w:rsidRPr="005F5068">
              <w:rPr>
                <w:rFonts w:cs="Arial"/>
                <w:b/>
              </w:rPr>
              <w:t>Value</w:t>
            </w:r>
          </w:p>
        </w:tc>
        <w:tc>
          <w:tcPr>
            <w:tcW w:w="1346"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33F3A" w:rsidRPr="005F5068" w:rsidRDefault="00EA5F32" w:rsidP="00D243CF">
            <w:pPr>
              <w:spacing w:line="276" w:lineRule="auto"/>
              <w:rPr>
                <w:rFonts w:cs="Arial"/>
                <w:b/>
              </w:rPr>
            </w:pPr>
            <w:r w:rsidRPr="005F5068">
              <w:rPr>
                <w:rFonts w:cs="Arial"/>
                <w:b/>
              </w:rPr>
              <w:t>Description</w:t>
            </w:r>
          </w:p>
        </w:tc>
      </w:tr>
      <w:tr w:rsidR="00733F3A" w:rsidTr="00AC2554">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33F3A" w:rsidRPr="005F5068" w:rsidRDefault="00EA5F32" w:rsidP="00D243CF">
            <w:pPr>
              <w:spacing w:line="276" w:lineRule="auto"/>
              <w:rPr>
                <w:rFonts w:cs="Arial"/>
                <w:b/>
              </w:rPr>
            </w:pPr>
            <w:r w:rsidRPr="005F5068">
              <w:rPr>
                <w:rFonts w:cs="Arial"/>
                <w:b/>
              </w:rPr>
              <w:t>Request</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tcPr>
          <w:p w:rsidR="00733F3A" w:rsidRPr="005763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tcPr>
          <w:p w:rsidR="00733F3A" w:rsidRPr="005F5068"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tcPr>
          <w:p w:rsidR="00733F3A" w:rsidRPr="005F5068"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tcPr>
          <w:p w:rsidR="00733F3A" w:rsidRPr="00733F3A" w:rsidRDefault="00EA5F32" w:rsidP="00D243CF">
            <w:pPr>
              <w:spacing w:line="276" w:lineRule="auto"/>
              <w:rPr>
                <w:rFonts w:cs="Arial"/>
              </w:rPr>
            </w:pPr>
          </w:p>
        </w:tc>
      </w:tr>
      <w:tr w:rsidR="00733F3A" w:rsidTr="00AC2554">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33F3A" w:rsidRPr="005F5068" w:rsidRDefault="00EA5F32" w:rsidP="00D243CF">
            <w:pPr>
              <w:spacing w:line="276" w:lineRule="auto"/>
              <w:rPr>
                <w:rFonts w:cs="Arial"/>
              </w:rPr>
            </w:pPr>
            <w:r w:rsidRPr="005F5068">
              <w:rPr>
                <w:rFonts w:cs="Arial"/>
                <w:b/>
              </w:rPr>
              <w:t>Response</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E</w:t>
            </w:r>
            <w:r w:rsidRPr="005F5068">
              <w:rPr>
                <w:rFonts w:cs="Arial"/>
              </w:rPr>
              <w:t>cgProvisioningStatus</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Enum</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color w:val="FF0000"/>
                <w:highlight w:val="yellow"/>
              </w:rPr>
            </w:pPr>
            <w:r w:rsidRPr="005F5068">
              <w:rPr>
                <w:rFonts w:cs="Arial"/>
              </w:rPr>
              <w:t>NoDataExists</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0x0</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No entry from ECG</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Factory</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0x1</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Provisioning process has not started- ECG not configured</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Unprovisioned</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0x2</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is configured and about to start provisioning process</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Waiting for ECG provisioning response</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0x3</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has sent the first provisioning message and waiting for cloud ACK</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Wait</w:t>
            </w:r>
            <w:r>
              <w:rPr>
                <w:rFonts w:cs="Arial"/>
              </w:rPr>
              <w:t>ing for TCU provisioning respons</w:t>
            </w:r>
            <w:r w:rsidRPr="005F5068">
              <w:rPr>
                <w:rFonts w:cs="Arial"/>
              </w:rPr>
              <w:t>e</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0x4</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has send the second provisioning alert and waiting for cloud ACK</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Waiting for Home URL</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0x5</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has received all ACKs and waiting for to receive Home URL</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Connecting to Home URL</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0x6</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 xml:space="preserve">ECG is connecting to </w:t>
            </w:r>
            <w:r w:rsidRPr="00720E21">
              <w:rPr>
                <w:rFonts w:cs="Arial"/>
              </w:rPr>
              <w:t>Home URL</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Waiting for Auth</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0x7</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is waiting to be authorized (ECG, TCU provisioned and OK to be released)</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Authorized</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0x8</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is customer authorized</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ecgESN</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 xml:space="preserve">10 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ECG Electronic Serial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lastRenderedPageBreak/>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ecgH</w:t>
            </w:r>
            <w:r>
              <w:rPr>
                <w:rFonts w:cs="Arial"/>
              </w:rPr>
              <w:t>ardwarePartNumber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 xml:space="preserve">20 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ECG Hardware Assembly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ecgApSoftware</w:t>
            </w:r>
            <w:r w:rsidRPr="005F5068">
              <w:rPr>
                <w:rFonts w:cs="Arial"/>
              </w:rPr>
              <w:t>P</w:t>
            </w:r>
            <w:r>
              <w:rPr>
                <w:rFonts w:cs="Arial"/>
              </w:rPr>
              <w:t>artNumber</w:t>
            </w:r>
            <w:r w:rsidRPr="005F5068">
              <w:rPr>
                <w:rFonts w:cs="Arial"/>
              </w:rPr>
              <w:t xml:space="preserve"> </w:t>
            </w:r>
          </w:p>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 xml:space="preserve">20 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ECG Application Processor Part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ecgVmcuConfigPartNumber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15DDA"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20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ECG CAN Processor Part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ecgAPConfigPartNumber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20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 xml:space="preserve">ECG </w:t>
            </w:r>
            <w:r w:rsidRPr="001733E1">
              <w:rPr>
                <w:rFonts w:cs="Arial"/>
              </w:rPr>
              <w:t>Application Processor Configuration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sidRPr="00006579">
              <w:rPr>
                <w:rFonts w:cs="Arial"/>
              </w:rPr>
              <w:t>ecgVmcuSoftwarePartNumber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sidRPr="00006579">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sidRPr="00006579">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sidRPr="00006579">
              <w:rPr>
                <w:rFonts w:cs="Arial"/>
              </w:rPr>
              <w:t xml:space="preserve">20 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ECG CAN processor Configuration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8F5615" w:rsidRDefault="00EA5F32" w:rsidP="00D243CF">
            <w:pPr>
              <w:spacing w:line="276" w:lineRule="auto"/>
              <w:rPr>
                <w:rFonts w:cs="Arial"/>
              </w:rPr>
            </w:pPr>
            <w:r w:rsidRPr="008F5615">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EA4AE2" w:rsidRDefault="00EA5F32" w:rsidP="00D243CF">
            <w:pPr>
              <w:spacing w:line="276" w:lineRule="auto"/>
              <w:rPr>
                <w:rFonts w:cs="Arial"/>
              </w:rPr>
            </w:pPr>
            <w:r w:rsidRPr="00EA4AE2">
              <w:rPr>
                <w:rFonts w:cs="Arial"/>
              </w:rPr>
              <w:t>ecgApplicationPartNumber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EA4AE2" w:rsidRDefault="00EA5F32" w:rsidP="00D243CF">
            <w:pPr>
              <w:spacing w:line="276" w:lineRule="auto"/>
              <w:rPr>
                <w:rFonts w:cs="Arial"/>
              </w:rPr>
            </w:pPr>
            <w:r w:rsidRPr="00EA4AE2">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EA4AE2" w:rsidRDefault="00EA5F32" w:rsidP="00D243CF">
            <w:pPr>
              <w:spacing w:line="276" w:lineRule="auto"/>
              <w:rPr>
                <w:rFonts w:cs="Arial"/>
              </w:rPr>
            </w:pPr>
            <w:r w:rsidRPr="00EA4AE2">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EA4AE2" w:rsidRPr="00EA4AE2" w:rsidRDefault="00EA5F32" w:rsidP="00D243CF">
            <w:pPr>
              <w:spacing w:line="276" w:lineRule="auto"/>
              <w:rPr>
                <w:rFonts w:cs="Arial"/>
              </w:rPr>
            </w:pPr>
            <w:r w:rsidRPr="00EA4AE2">
              <w:rPr>
                <w:rFonts w:cs="Arial"/>
              </w:rPr>
              <w:t xml:space="preserve">1000 </w:t>
            </w:r>
          </w:p>
          <w:p w:rsidR="00733F3A" w:rsidRPr="00EA4AE2" w:rsidRDefault="00EA5F32" w:rsidP="00D243CF">
            <w:pPr>
              <w:spacing w:line="276" w:lineRule="auto"/>
              <w:rPr>
                <w:rFonts w:cs="Arial"/>
              </w:rPr>
            </w:pPr>
            <w:r w:rsidRPr="00EA4AE2">
              <w:rPr>
                <w:rFonts w:cs="Arial"/>
              </w:rPr>
              <w:t xml:space="preserve">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63C7D" w:rsidRPr="001733E1" w:rsidRDefault="00EA5F32" w:rsidP="00D243CF">
            <w:pPr>
              <w:spacing w:line="276" w:lineRule="auto"/>
              <w:rPr>
                <w:rFonts w:cs="Arial"/>
              </w:rPr>
            </w:pPr>
            <w:r w:rsidRPr="001733E1">
              <w:rPr>
                <w:rFonts w:cs="Arial"/>
              </w:rPr>
              <w:t>List of all installed applications on the ECG</w:t>
            </w:r>
          </w:p>
        </w:tc>
      </w:tr>
      <w:tr w:rsidR="005F54EF"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763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F5068" w:rsidRDefault="00EA5F32" w:rsidP="00D243CF">
            <w:pPr>
              <w:spacing w:line="276" w:lineRule="auto"/>
              <w:rPr>
                <w:rFonts w:cs="Arial"/>
              </w:rPr>
            </w:pPr>
            <w:r>
              <w:rPr>
                <w:rFonts w:cs="Arial"/>
              </w:rPr>
              <w:t>ecgConnectionStatus</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F5068"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F5068"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F5068" w:rsidRDefault="00EA5F32" w:rsidP="00D243CF">
            <w:pPr>
              <w:spacing w:line="276" w:lineRule="auto"/>
              <w:rPr>
                <w:rFonts w:cs="Arial"/>
              </w:rPr>
            </w:pPr>
            <w:r>
              <w:rPr>
                <w:rFonts w:cs="Arial"/>
              </w:rPr>
              <w:t>20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733E1" w:rsidRDefault="00EA5F32" w:rsidP="00D243CF">
            <w:pPr>
              <w:spacing w:line="276" w:lineRule="auto"/>
              <w:rPr>
                <w:rFonts w:cs="Arial"/>
              </w:rPr>
            </w:pPr>
            <w:r w:rsidRPr="001733E1">
              <w:rPr>
                <w:rFonts w:cs="Arial"/>
              </w:rPr>
              <w:t>ECG-SDN connection status</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ecgProcessorUsage</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6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 usage of AP processor</w:t>
            </w:r>
          </w:p>
        </w:tc>
      </w:tr>
      <w:tr w:rsidR="005F54EF"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763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7633A" w:rsidRDefault="00EA5F32" w:rsidP="00D243CF">
            <w:pPr>
              <w:spacing w:line="276" w:lineRule="auto"/>
              <w:rPr>
                <w:rFonts w:cs="Arial"/>
              </w:rPr>
            </w:pPr>
            <w:r>
              <w:rPr>
                <w:rFonts w:cs="Arial"/>
              </w:rPr>
              <w:t>ecgFlashMemoryUsage</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D5744"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D5744"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D5744" w:rsidRDefault="00EA5F32" w:rsidP="00D243CF">
            <w:pPr>
              <w:spacing w:line="276" w:lineRule="auto"/>
              <w:rPr>
                <w:rFonts w:cs="Arial"/>
              </w:rPr>
            </w:pPr>
            <w:r>
              <w:rPr>
                <w:rFonts w:cs="Arial"/>
              </w:rPr>
              <w:t>6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733E1" w:rsidRDefault="00EA5F32" w:rsidP="00D243CF">
            <w:pPr>
              <w:spacing w:line="276" w:lineRule="auto"/>
              <w:rPr>
                <w:rFonts w:cs="Arial"/>
              </w:rPr>
            </w:pPr>
            <w:r w:rsidRPr="001733E1">
              <w:rPr>
                <w:rFonts w:cs="Arial"/>
              </w:rPr>
              <w:t>% usage of flash memory</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D5744"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D5744"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D5744"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p>
        </w:tc>
      </w:tr>
      <w:tr w:rsidR="00733F3A"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33F3A"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33F3A" w:rsidRDefault="00EA5F32" w:rsidP="00D243CF">
            <w:pPr>
              <w:spacing w:line="276" w:lineRule="auto"/>
              <w:rPr>
                <w:rFonts w:cs="Arial"/>
              </w:rPr>
            </w:pPr>
          </w:p>
        </w:tc>
      </w:tr>
      <w:tr w:rsidR="00733F3A"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D243CF">
            <w:pPr>
              <w:spacing w:line="276" w:lineRule="auto"/>
              <w:rPr>
                <w:rFonts w:cs="Arial"/>
              </w:rPr>
            </w:pPr>
            <w:r>
              <w:rPr>
                <w:rFonts w:cs="Arial"/>
              </w:rPr>
              <w:t>E</w:t>
            </w:r>
            <w:r w:rsidRPr="00352123">
              <w:rPr>
                <w:rFonts w:cs="Arial"/>
              </w:rPr>
              <w:t>rrorCode</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D243CF">
            <w:pPr>
              <w:spacing w:line="276" w:lineRule="auto"/>
              <w:rPr>
                <w:rFonts w:cs="Arial"/>
              </w:rPr>
            </w:pPr>
            <w:r>
              <w:rPr>
                <w:rFonts w:cs="Arial"/>
              </w:rPr>
              <w:t>Enum</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733F3A">
            <w:pPr>
              <w:spacing w:line="276" w:lineRule="auto"/>
              <w:rPr>
                <w:rFonts w:cs="Arial"/>
              </w:rPr>
            </w:pPr>
            <w:r w:rsidRPr="00352123">
              <w:rPr>
                <w:rFonts w:cs="Arial"/>
              </w:rPr>
              <w:t xml:space="preserve">To indicate a feature specific error code (see </w:t>
            </w:r>
            <w:r w:rsidRPr="00352123">
              <w:rPr>
                <w:rFonts w:cs="Arial"/>
              </w:rPr>
              <w:t>IVI-SOA-FUR-REQ-277456)</w:t>
            </w: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No Error</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0x000</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Response Time Error</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0x001</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Cancel Time Error</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0x002</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0xFFF</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bl>
    <w:p w:rsidR="00733F3A" w:rsidRPr="00733F3A" w:rsidRDefault="00EA5F32" w:rsidP="003E3082">
      <w:pPr>
        <w:rPr>
          <w:rFonts w:cs="Arial"/>
        </w:rPr>
      </w:pPr>
    </w:p>
    <w:p w:rsidR="00550ADE" w:rsidRPr="005F5068" w:rsidRDefault="00EA5F32" w:rsidP="00550ADE">
      <w:pPr>
        <w:rPr>
          <w:rFonts w:cs="Arial"/>
          <w:b/>
          <w:u w:val="single"/>
        </w:rPr>
      </w:pPr>
    </w:p>
    <w:p w:rsidR="00A111CA" w:rsidRPr="00A111CA" w:rsidRDefault="00EA5F32" w:rsidP="003E3082">
      <w:pPr>
        <w:rPr>
          <w:rFonts w:cs="Arial"/>
          <w:b/>
          <w:color w:val="FF0000"/>
        </w:rPr>
      </w:pPr>
    </w:p>
    <w:p w:rsidR="00406F39" w:rsidRDefault="00EA5F32" w:rsidP="00AC2554">
      <w:pPr>
        <w:pStyle w:val="Heading1"/>
      </w:pPr>
      <w:bookmarkStart w:id="98" w:name="_Toc957359"/>
      <w:r>
        <w:lastRenderedPageBreak/>
        <w:t>Architectural Design - LIN</w:t>
      </w:r>
      <w:bookmarkEnd w:id="98"/>
    </w:p>
    <w:p w:rsidR="00DE1A57" w:rsidRDefault="00EA5F32"/>
    <w:p w:rsidR="00DE1A57" w:rsidRDefault="00EA5F32"/>
    <w:p w:rsidR="00406F39" w:rsidRDefault="00EA5F32" w:rsidP="00AC2554">
      <w:pPr>
        <w:pStyle w:val="Heading2"/>
      </w:pPr>
      <w:bookmarkStart w:id="99" w:name="_Toc957360"/>
      <w:r w:rsidRPr="00B9479B">
        <w:t>DIAGv2-CLD-REQ-117487/A-LIN Bezel Diagnostic Client</w:t>
      </w:r>
      <w:bookmarkEnd w:id="99"/>
    </w:p>
    <w:p w:rsidR="00614815" w:rsidRDefault="00EA5F32">
      <w:pPr>
        <w:rPr>
          <w:rFonts w:eastAsia="MS Mincho" w:cs="Arial"/>
          <w:szCs w:val="20"/>
        </w:rPr>
      </w:pPr>
      <w:r>
        <w:rPr>
          <w:rFonts w:eastAsia="MS Mincho" w:cs="Arial"/>
          <w:szCs w:val="20"/>
        </w:rPr>
        <w:t>The Bezel Diagnostic Client is the interface and control for the Bezel Diagnostic function</w:t>
      </w:r>
    </w:p>
    <w:p w:rsidR="00614815" w:rsidRDefault="00614815">
      <w:pPr>
        <w:rPr>
          <w:rFonts w:eastAsia="MS Mincho"/>
        </w:rPr>
      </w:pPr>
    </w:p>
    <w:p w:rsidR="00406F39" w:rsidRDefault="00EA5F32" w:rsidP="00AC2554">
      <w:pPr>
        <w:pStyle w:val="Heading2"/>
      </w:pPr>
      <w:bookmarkStart w:id="100" w:name="_Toc957361"/>
      <w:r w:rsidRPr="00B9479B">
        <w:t>DIAGv2-CLD-REQ-117488/A-LIN Bezel Diagnostic Server</w:t>
      </w:r>
      <w:bookmarkEnd w:id="100"/>
    </w:p>
    <w:p w:rsidR="00614815" w:rsidRDefault="00EA5F32">
      <w:pPr>
        <w:rPr>
          <w:rFonts w:eastAsia="MS Mincho" w:cs="Arial"/>
          <w:szCs w:val="20"/>
        </w:rPr>
      </w:pPr>
      <w:r>
        <w:rPr>
          <w:rFonts w:eastAsia="MS Mincho" w:cs="Arial"/>
          <w:szCs w:val="20"/>
        </w:rPr>
        <w:t>The Bezel Diagnostic Server is r</w:t>
      </w:r>
      <w:r>
        <w:rPr>
          <w:rFonts w:eastAsia="MS Mincho" w:cs="Arial"/>
          <w:szCs w:val="20"/>
        </w:rPr>
        <w:t>esponsible for performing the requested Bezel Diagnostic operation</w:t>
      </w:r>
    </w:p>
    <w:p w:rsidR="00614815" w:rsidRDefault="00614815">
      <w:pPr>
        <w:rPr>
          <w:rFonts w:eastAsia="MS Mincho"/>
        </w:rPr>
      </w:pPr>
    </w:p>
    <w:p w:rsidR="00406F39" w:rsidRDefault="00EA5F32" w:rsidP="00AC2554">
      <w:pPr>
        <w:pStyle w:val="Heading2"/>
      </w:pPr>
      <w:bookmarkStart w:id="101" w:name="_Toc957362"/>
      <w:r>
        <w:t>LIN Serial Number Interface</w:t>
      </w:r>
      <w:bookmarkEnd w:id="101"/>
    </w:p>
    <w:p w:rsidR="00F21F85" w:rsidRPr="00F21F85" w:rsidRDefault="00EA5F32" w:rsidP="00F21F85">
      <w:pPr>
        <w:rPr>
          <w:rFonts w:cs="Arial"/>
        </w:rPr>
      </w:pPr>
      <w:r w:rsidRPr="00F21F85">
        <w:rPr>
          <w:rFonts w:cs="Arial"/>
        </w:rPr>
        <w:t>This interface shall be used in parallel and equivalent to LIN part number reado</w:t>
      </w:r>
      <w:r w:rsidRPr="00F21F85">
        <w:rPr>
          <w:rFonts w:cs="Arial"/>
        </w:rPr>
        <w:t>ut described in LIN Data Link and Physical Layer specification.</w:t>
      </w:r>
    </w:p>
    <w:p w:rsidR="00F21F85" w:rsidRPr="00F21F85" w:rsidRDefault="00EA5F32" w:rsidP="00F21F85">
      <w:pPr>
        <w:rPr>
          <w:rFonts w:cs="Arial"/>
        </w:rPr>
      </w:pPr>
    </w:p>
    <w:p w:rsidR="00F21F85" w:rsidRPr="00F21F85" w:rsidRDefault="00EA5F32" w:rsidP="00F21F85">
      <w:pPr>
        <w:rPr>
          <w:rFonts w:cs="Arial"/>
        </w:rPr>
      </w:pPr>
      <w:r w:rsidRPr="00F21F85">
        <w:rPr>
          <w:rFonts w:cs="Arial"/>
        </w:rPr>
        <w:t xml:space="preserve">Each digit of the serial number is transferred in hex format in one signal and is </w:t>
      </w:r>
      <w:r w:rsidRPr="00F21F85">
        <w:rPr>
          <w:rFonts w:cs="Arial"/>
          <w:u w:val="single"/>
        </w:rPr>
        <w:t>not</w:t>
      </w:r>
      <w:r w:rsidRPr="00F21F85">
        <w:rPr>
          <w:rFonts w:cs="Arial"/>
        </w:rPr>
        <w:t xml:space="preserve"> ASCII coded</w:t>
      </w:r>
      <w:r>
        <w:rPr>
          <w:rFonts w:cs="Arial"/>
        </w:rPr>
        <w:t>.</w:t>
      </w:r>
    </w:p>
    <w:p w:rsidR="00500605" w:rsidRDefault="00EA5F32" w:rsidP="00500605"/>
    <w:p w:rsidR="00AC2554" w:rsidRPr="00AC2554" w:rsidRDefault="00AC2554" w:rsidP="00AC2554">
      <w:pPr>
        <w:pStyle w:val="Heading3"/>
        <w:rPr>
          <w:b w:val="0"/>
          <w:u w:val="single"/>
        </w:rPr>
      </w:pPr>
      <w:bookmarkStart w:id="102" w:name="_Toc957363"/>
      <w:r w:rsidRPr="00AC2554">
        <w:rPr>
          <w:b w:val="0"/>
          <w:u w:val="single"/>
        </w:rPr>
        <w:t>DIAG-SR-REQ-117486/A-LIN Serial Number Interface</w:t>
      </w:r>
      <w:bookmarkEnd w:id="102"/>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09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LINStatus (ICPLINSt</w:t>
            </w:r>
            <w:r w:rsidRPr="0067073F">
              <w:rPr>
                <w:rFonts w:cs="Arial"/>
                <w:sz w:val="16"/>
                <w:szCs w:val="16"/>
              </w:rPr>
              <w:t>atus)</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Method for error reporting</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See LIN Data Link and Physical Layer for further information (Chapter “Ford Standard Error Reporting”)</w:t>
            </w:r>
          </w:p>
        </w:tc>
      </w:tr>
    </w:tbl>
    <w:p w:rsidR="0067073F" w:rsidRPr="0067073F" w:rsidRDefault="00EA5F32" w:rsidP="0067073F">
      <w:pPr>
        <w:rPr>
          <w:rFonts w:cs="Arial"/>
          <w:sz w:val="16"/>
          <w:szCs w:val="16"/>
        </w:rPr>
      </w:pPr>
    </w:p>
    <w:p w:rsidR="0067073F" w:rsidRPr="0067073F" w:rsidRDefault="00EA5F32" w:rsidP="0067073F">
      <w:pPr>
        <w:rPr>
          <w:rFonts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SerialNumber00 (ICPSrNrDigit00)</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1</w:t>
            </w:r>
            <w:r w:rsidRPr="0067073F">
              <w:rPr>
                <w:rFonts w:cs="Arial"/>
                <w:sz w:val="16"/>
                <w:szCs w:val="16"/>
                <w:vertAlign w:val="superscript"/>
              </w:rPr>
              <w:t>st</w:t>
            </w:r>
            <w:r w:rsidRPr="0067073F">
              <w:rPr>
                <w:rFonts w:cs="Arial"/>
                <w:sz w:val="16"/>
                <w:szCs w:val="16"/>
              </w:rPr>
              <w:t xml:space="preserve"> digit of the year</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“2” of year 2014</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not used</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 0xF: not used</w:t>
            </w:r>
          </w:p>
        </w:tc>
      </w:tr>
    </w:tbl>
    <w:p w:rsidR="0067073F" w:rsidRPr="0067073F" w:rsidRDefault="00EA5F32" w:rsidP="0067073F">
      <w:pPr>
        <w:rPr>
          <w:rFonts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SerialNumber01 (ICPSrNrDigit01)</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2</w:t>
            </w:r>
            <w:r w:rsidRPr="0067073F">
              <w:rPr>
                <w:rFonts w:cs="Arial"/>
                <w:sz w:val="16"/>
                <w:szCs w:val="16"/>
                <w:vertAlign w:val="superscript"/>
              </w:rPr>
              <w:t>nd</w:t>
            </w:r>
            <w:r w:rsidRPr="0067073F">
              <w:rPr>
                <w:rFonts w:cs="Arial"/>
                <w:sz w:val="16"/>
                <w:szCs w:val="16"/>
              </w:rPr>
              <w:t xml:space="preserve">  digit of the year</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“0” of year 2014</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6</w:t>
            </w:r>
          </w:p>
          <w:p w:rsidR="0067073F" w:rsidRPr="0067073F" w:rsidRDefault="00EA5F32">
            <w:pPr>
              <w:spacing w:line="276" w:lineRule="auto"/>
              <w:rPr>
                <w:rFonts w:cs="Arial"/>
                <w:sz w:val="16"/>
                <w:szCs w:val="16"/>
              </w:rPr>
            </w:pPr>
            <w:r w:rsidRPr="0067073F">
              <w:rPr>
                <w:rFonts w:cs="Arial"/>
                <w:sz w:val="16"/>
                <w:szCs w:val="16"/>
              </w:rPr>
              <w:t>0x7: 7</w:t>
            </w:r>
          </w:p>
          <w:p w:rsidR="0067073F" w:rsidRPr="0067073F" w:rsidRDefault="00EA5F32">
            <w:pPr>
              <w:spacing w:line="276" w:lineRule="auto"/>
              <w:rPr>
                <w:rFonts w:cs="Arial"/>
                <w:sz w:val="16"/>
                <w:szCs w:val="16"/>
              </w:rPr>
            </w:pPr>
            <w:r w:rsidRPr="0067073F">
              <w:rPr>
                <w:rFonts w:cs="Arial"/>
                <w:sz w:val="16"/>
                <w:szCs w:val="16"/>
              </w:rPr>
              <w:t>0x8: 8</w:t>
            </w:r>
          </w:p>
          <w:p w:rsidR="0067073F" w:rsidRPr="0067073F" w:rsidRDefault="00EA5F32">
            <w:pPr>
              <w:spacing w:line="276" w:lineRule="auto"/>
              <w:rPr>
                <w:rFonts w:cs="Arial"/>
                <w:sz w:val="16"/>
                <w:szCs w:val="16"/>
              </w:rPr>
            </w:pPr>
            <w:r w:rsidRPr="0067073F">
              <w:rPr>
                <w:rFonts w:cs="Arial"/>
                <w:sz w:val="16"/>
                <w:szCs w:val="16"/>
              </w:rPr>
              <w:t>0x9: 9</w:t>
            </w:r>
          </w:p>
          <w:p w:rsidR="0067073F" w:rsidRPr="0067073F" w:rsidRDefault="00EA5F32">
            <w:pPr>
              <w:spacing w:line="276" w:lineRule="auto"/>
              <w:rPr>
                <w:rFonts w:cs="Arial"/>
                <w:sz w:val="16"/>
                <w:szCs w:val="16"/>
              </w:rPr>
            </w:pPr>
            <w:r w:rsidRPr="0067073F">
              <w:rPr>
                <w:rFonts w:cs="Arial"/>
                <w:sz w:val="16"/>
                <w:szCs w:val="16"/>
              </w:rPr>
              <w:t>0xA – 0xF: not used</w:t>
            </w:r>
          </w:p>
        </w:tc>
      </w:tr>
    </w:tbl>
    <w:p w:rsidR="0067073F" w:rsidRPr="0067073F" w:rsidRDefault="00EA5F32" w:rsidP="0067073F">
      <w:pPr>
        <w:rPr>
          <w:rFonts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 xml:space="preserve">SerialNumber02 </w:t>
            </w:r>
            <w:r w:rsidRPr="0067073F">
              <w:rPr>
                <w:rFonts w:cs="Arial"/>
                <w:sz w:val="16"/>
                <w:szCs w:val="16"/>
              </w:rPr>
              <w:t>(ICPSrNrDigit02)</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3</w:t>
            </w:r>
            <w:r w:rsidRPr="0067073F">
              <w:rPr>
                <w:rFonts w:cs="Arial"/>
                <w:sz w:val="16"/>
                <w:szCs w:val="16"/>
                <w:vertAlign w:val="superscript"/>
              </w:rPr>
              <w:t>rd</w:t>
            </w:r>
            <w:r w:rsidRPr="0067073F">
              <w:rPr>
                <w:rFonts w:cs="Arial"/>
                <w:sz w:val="16"/>
                <w:szCs w:val="16"/>
              </w:rPr>
              <w:t xml:space="preserve">  digit of the year</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“1” of year 2014</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6</w:t>
            </w:r>
          </w:p>
          <w:p w:rsidR="0067073F" w:rsidRPr="0067073F" w:rsidRDefault="00EA5F32">
            <w:pPr>
              <w:spacing w:line="276" w:lineRule="auto"/>
              <w:rPr>
                <w:rFonts w:cs="Arial"/>
                <w:sz w:val="16"/>
                <w:szCs w:val="16"/>
              </w:rPr>
            </w:pPr>
            <w:r w:rsidRPr="0067073F">
              <w:rPr>
                <w:rFonts w:cs="Arial"/>
                <w:sz w:val="16"/>
                <w:szCs w:val="16"/>
              </w:rPr>
              <w:t>0x7: 7</w:t>
            </w:r>
          </w:p>
          <w:p w:rsidR="0067073F" w:rsidRPr="0067073F" w:rsidRDefault="00EA5F32">
            <w:pPr>
              <w:spacing w:line="276" w:lineRule="auto"/>
              <w:rPr>
                <w:rFonts w:cs="Arial"/>
                <w:sz w:val="16"/>
                <w:szCs w:val="16"/>
              </w:rPr>
            </w:pPr>
            <w:r w:rsidRPr="0067073F">
              <w:rPr>
                <w:rFonts w:cs="Arial"/>
                <w:sz w:val="16"/>
                <w:szCs w:val="16"/>
              </w:rPr>
              <w:lastRenderedPageBreak/>
              <w:t>0x8: 8</w:t>
            </w:r>
          </w:p>
          <w:p w:rsidR="0067073F" w:rsidRPr="0067073F" w:rsidRDefault="00EA5F32">
            <w:pPr>
              <w:spacing w:line="276" w:lineRule="auto"/>
              <w:rPr>
                <w:rFonts w:cs="Arial"/>
                <w:sz w:val="16"/>
                <w:szCs w:val="16"/>
              </w:rPr>
            </w:pPr>
            <w:r w:rsidRPr="0067073F">
              <w:rPr>
                <w:rFonts w:cs="Arial"/>
                <w:sz w:val="16"/>
                <w:szCs w:val="16"/>
              </w:rPr>
              <w:t>0x9: 9</w:t>
            </w:r>
          </w:p>
          <w:p w:rsidR="0067073F" w:rsidRPr="0067073F" w:rsidRDefault="00EA5F32">
            <w:pPr>
              <w:spacing w:line="276" w:lineRule="auto"/>
              <w:rPr>
                <w:rFonts w:cs="Arial"/>
                <w:sz w:val="16"/>
                <w:szCs w:val="16"/>
              </w:rPr>
            </w:pPr>
            <w:r w:rsidRPr="0067073F">
              <w:rPr>
                <w:rFonts w:cs="Arial"/>
                <w:sz w:val="16"/>
                <w:szCs w:val="16"/>
              </w:rPr>
              <w:t>0xA – 0xF: not used</w:t>
            </w:r>
          </w:p>
        </w:tc>
      </w:tr>
    </w:tbl>
    <w:p w:rsidR="0067073F" w:rsidRPr="0067073F" w:rsidRDefault="00EA5F32" w:rsidP="0067073F">
      <w:pPr>
        <w:rPr>
          <w:rFonts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SerialNumber03 (ICPSrNrDigit03)</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4</w:t>
            </w:r>
            <w:r w:rsidRPr="0067073F">
              <w:rPr>
                <w:rFonts w:cs="Arial"/>
                <w:sz w:val="16"/>
                <w:szCs w:val="16"/>
                <w:vertAlign w:val="superscript"/>
              </w:rPr>
              <w:t>th</w:t>
            </w:r>
            <w:r w:rsidRPr="0067073F">
              <w:rPr>
                <w:rFonts w:cs="Arial"/>
                <w:sz w:val="16"/>
                <w:szCs w:val="16"/>
              </w:rPr>
              <w:t xml:space="preserve">  digit of the year</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“4” of year 2014</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6</w:t>
            </w:r>
          </w:p>
          <w:p w:rsidR="0067073F" w:rsidRPr="0067073F" w:rsidRDefault="00EA5F32">
            <w:pPr>
              <w:spacing w:line="276" w:lineRule="auto"/>
              <w:rPr>
                <w:rFonts w:cs="Arial"/>
                <w:sz w:val="16"/>
                <w:szCs w:val="16"/>
              </w:rPr>
            </w:pPr>
            <w:r w:rsidRPr="0067073F">
              <w:rPr>
                <w:rFonts w:cs="Arial"/>
                <w:sz w:val="16"/>
                <w:szCs w:val="16"/>
              </w:rPr>
              <w:t>0x7: 7</w:t>
            </w:r>
          </w:p>
          <w:p w:rsidR="0067073F" w:rsidRPr="0067073F" w:rsidRDefault="00EA5F32">
            <w:pPr>
              <w:spacing w:line="276" w:lineRule="auto"/>
              <w:rPr>
                <w:rFonts w:cs="Arial"/>
                <w:sz w:val="16"/>
                <w:szCs w:val="16"/>
              </w:rPr>
            </w:pPr>
            <w:r w:rsidRPr="0067073F">
              <w:rPr>
                <w:rFonts w:cs="Arial"/>
                <w:sz w:val="16"/>
                <w:szCs w:val="16"/>
              </w:rPr>
              <w:t>0x8: 8</w:t>
            </w:r>
          </w:p>
          <w:p w:rsidR="0067073F" w:rsidRPr="0067073F" w:rsidRDefault="00EA5F32">
            <w:pPr>
              <w:spacing w:line="276" w:lineRule="auto"/>
              <w:rPr>
                <w:rFonts w:cs="Arial"/>
                <w:sz w:val="16"/>
                <w:szCs w:val="16"/>
              </w:rPr>
            </w:pPr>
            <w:r w:rsidRPr="0067073F">
              <w:rPr>
                <w:rFonts w:cs="Arial"/>
                <w:sz w:val="16"/>
                <w:szCs w:val="16"/>
              </w:rPr>
              <w:t>0x9: 9</w:t>
            </w:r>
          </w:p>
          <w:p w:rsidR="0067073F" w:rsidRPr="0067073F" w:rsidRDefault="00EA5F32">
            <w:pPr>
              <w:spacing w:line="276" w:lineRule="auto"/>
              <w:rPr>
                <w:rFonts w:cs="Arial"/>
                <w:sz w:val="16"/>
                <w:szCs w:val="16"/>
              </w:rPr>
            </w:pPr>
            <w:r w:rsidRPr="0067073F">
              <w:rPr>
                <w:rFonts w:cs="Arial"/>
                <w:sz w:val="16"/>
                <w:szCs w:val="16"/>
              </w:rPr>
              <w:t>0xA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SerialNumber04 (ICPSrNrDigit04)</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1</w:t>
            </w:r>
            <w:r w:rsidRPr="0067073F">
              <w:rPr>
                <w:rFonts w:cs="Arial"/>
                <w:sz w:val="16"/>
                <w:szCs w:val="16"/>
                <w:vertAlign w:val="superscript"/>
              </w:rPr>
              <w:t>st</w:t>
            </w:r>
            <w:r w:rsidRPr="0067073F">
              <w:rPr>
                <w:rFonts w:cs="Arial"/>
                <w:sz w:val="16"/>
                <w:szCs w:val="16"/>
              </w:rPr>
              <w:t xml:space="preserve">  digit of the month</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“1” of month December (-&gt;12)</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 xml:space="preserve">0x0: </w:t>
            </w:r>
            <w:r w:rsidRPr="0067073F">
              <w:rPr>
                <w:rFonts w:cs="Arial"/>
                <w:sz w:val="16"/>
                <w:szCs w:val="16"/>
              </w:rPr>
              <w:t>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SerialNumber05 (ICPSrNrDigit05)</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2</w:t>
            </w:r>
            <w:r w:rsidRPr="0067073F">
              <w:rPr>
                <w:rFonts w:cs="Arial"/>
                <w:sz w:val="16"/>
                <w:szCs w:val="16"/>
                <w:vertAlign w:val="superscript"/>
              </w:rPr>
              <w:t>nd</w:t>
            </w:r>
            <w:r w:rsidRPr="0067073F">
              <w:rPr>
                <w:rFonts w:cs="Arial"/>
                <w:sz w:val="16"/>
                <w:szCs w:val="16"/>
              </w:rPr>
              <w:t xml:space="preserve">  digit of the month</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“2” of month December (-&gt;12)</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6</w:t>
            </w:r>
          </w:p>
          <w:p w:rsidR="0067073F" w:rsidRPr="0067073F" w:rsidRDefault="00EA5F32">
            <w:pPr>
              <w:spacing w:line="276" w:lineRule="auto"/>
              <w:rPr>
                <w:rFonts w:cs="Arial"/>
                <w:sz w:val="16"/>
                <w:szCs w:val="16"/>
              </w:rPr>
            </w:pPr>
            <w:r w:rsidRPr="0067073F">
              <w:rPr>
                <w:rFonts w:cs="Arial"/>
                <w:sz w:val="16"/>
                <w:szCs w:val="16"/>
              </w:rPr>
              <w:t>0x7: 7</w:t>
            </w:r>
          </w:p>
          <w:p w:rsidR="0067073F" w:rsidRPr="0067073F" w:rsidRDefault="00EA5F32">
            <w:pPr>
              <w:spacing w:line="276" w:lineRule="auto"/>
              <w:rPr>
                <w:rFonts w:cs="Arial"/>
                <w:sz w:val="16"/>
                <w:szCs w:val="16"/>
              </w:rPr>
            </w:pPr>
            <w:r w:rsidRPr="0067073F">
              <w:rPr>
                <w:rFonts w:cs="Arial"/>
                <w:sz w:val="16"/>
                <w:szCs w:val="16"/>
              </w:rPr>
              <w:t>0x8: 8</w:t>
            </w:r>
          </w:p>
          <w:p w:rsidR="0067073F" w:rsidRPr="0067073F" w:rsidRDefault="00EA5F32">
            <w:pPr>
              <w:spacing w:line="276" w:lineRule="auto"/>
              <w:rPr>
                <w:rFonts w:cs="Arial"/>
                <w:sz w:val="16"/>
                <w:szCs w:val="16"/>
              </w:rPr>
            </w:pPr>
            <w:r w:rsidRPr="0067073F">
              <w:rPr>
                <w:rFonts w:cs="Arial"/>
                <w:sz w:val="16"/>
                <w:szCs w:val="16"/>
              </w:rPr>
              <w:t>0x9: 9</w:t>
            </w:r>
          </w:p>
          <w:p w:rsidR="0067073F" w:rsidRPr="0067073F" w:rsidRDefault="00EA5F32">
            <w:pPr>
              <w:spacing w:line="276" w:lineRule="auto"/>
              <w:rPr>
                <w:rFonts w:cs="Arial"/>
                <w:sz w:val="16"/>
                <w:szCs w:val="16"/>
              </w:rPr>
            </w:pPr>
            <w:r w:rsidRPr="0067073F">
              <w:rPr>
                <w:rFonts w:cs="Arial"/>
                <w:sz w:val="16"/>
                <w:szCs w:val="16"/>
              </w:rPr>
              <w:t>0xA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 xml:space="preserve">SerialNumber06 </w:t>
            </w:r>
            <w:r w:rsidRPr="0067073F">
              <w:rPr>
                <w:rFonts w:cs="Arial"/>
                <w:sz w:val="16"/>
                <w:szCs w:val="16"/>
              </w:rPr>
              <w:t>(ICPSrNrDigit06)</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1</w:t>
            </w:r>
            <w:r w:rsidRPr="0067073F">
              <w:rPr>
                <w:rFonts w:cs="Arial"/>
                <w:sz w:val="16"/>
                <w:szCs w:val="16"/>
                <w:vertAlign w:val="superscript"/>
              </w:rPr>
              <w:t>st</w:t>
            </w:r>
            <w:r w:rsidRPr="0067073F">
              <w:rPr>
                <w:rFonts w:cs="Arial"/>
                <w:sz w:val="16"/>
                <w:szCs w:val="16"/>
              </w:rPr>
              <w:t xml:space="preserve">  digit of the day</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“0” of day 05</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SerialNumber07 (ICPSrNrDigit07)</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2</w:t>
            </w:r>
            <w:r w:rsidRPr="0067073F">
              <w:rPr>
                <w:rFonts w:cs="Arial"/>
                <w:sz w:val="16"/>
                <w:szCs w:val="16"/>
                <w:vertAlign w:val="superscript"/>
              </w:rPr>
              <w:t>nd</w:t>
            </w:r>
            <w:r w:rsidRPr="0067073F">
              <w:rPr>
                <w:rFonts w:cs="Arial"/>
                <w:sz w:val="16"/>
                <w:szCs w:val="16"/>
              </w:rPr>
              <w:t xml:space="preserve"> digit of the day</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“5” of day 05</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w:t>
            </w:r>
            <w:r w:rsidRPr="0067073F">
              <w:rPr>
                <w:rFonts w:cs="Arial"/>
                <w:sz w:val="16"/>
                <w:szCs w:val="16"/>
              </w:rPr>
              <w:t xml:space="preserve">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6</w:t>
            </w:r>
          </w:p>
          <w:p w:rsidR="0067073F" w:rsidRPr="0067073F" w:rsidRDefault="00EA5F32">
            <w:pPr>
              <w:spacing w:line="276" w:lineRule="auto"/>
              <w:rPr>
                <w:rFonts w:cs="Arial"/>
                <w:sz w:val="16"/>
                <w:szCs w:val="16"/>
              </w:rPr>
            </w:pPr>
            <w:r w:rsidRPr="0067073F">
              <w:rPr>
                <w:rFonts w:cs="Arial"/>
                <w:sz w:val="16"/>
                <w:szCs w:val="16"/>
              </w:rPr>
              <w:t>0x7: 7</w:t>
            </w:r>
          </w:p>
          <w:p w:rsidR="0067073F" w:rsidRPr="0067073F" w:rsidRDefault="00EA5F32">
            <w:pPr>
              <w:spacing w:line="276" w:lineRule="auto"/>
              <w:rPr>
                <w:rFonts w:cs="Arial"/>
                <w:sz w:val="16"/>
                <w:szCs w:val="16"/>
              </w:rPr>
            </w:pPr>
            <w:r w:rsidRPr="0067073F">
              <w:rPr>
                <w:rFonts w:cs="Arial"/>
                <w:sz w:val="16"/>
                <w:szCs w:val="16"/>
              </w:rPr>
              <w:t>0x8: 8</w:t>
            </w:r>
          </w:p>
          <w:p w:rsidR="0067073F" w:rsidRPr="0067073F" w:rsidRDefault="00EA5F32">
            <w:pPr>
              <w:spacing w:line="276" w:lineRule="auto"/>
              <w:rPr>
                <w:rFonts w:cs="Arial"/>
                <w:sz w:val="16"/>
                <w:szCs w:val="16"/>
              </w:rPr>
            </w:pPr>
            <w:r w:rsidRPr="0067073F">
              <w:rPr>
                <w:rFonts w:cs="Arial"/>
                <w:sz w:val="16"/>
                <w:szCs w:val="16"/>
              </w:rPr>
              <w:t>0x9: 9</w:t>
            </w:r>
          </w:p>
          <w:p w:rsidR="0067073F" w:rsidRPr="0067073F" w:rsidRDefault="00EA5F32">
            <w:pPr>
              <w:spacing w:line="276" w:lineRule="auto"/>
              <w:rPr>
                <w:rFonts w:cs="Arial"/>
                <w:sz w:val="16"/>
                <w:szCs w:val="16"/>
              </w:rPr>
            </w:pPr>
            <w:r w:rsidRPr="0067073F">
              <w:rPr>
                <w:rFonts w:cs="Arial"/>
                <w:sz w:val="16"/>
                <w:szCs w:val="16"/>
              </w:rPr>
              <w:t>0xA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lastRenderedPageBreak/>
              <w:t>SerialNumber08 (ICPSrNrDigit08)</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1</w:t>
            </w:r>
            <w:r w:rsidRPr="0067073F">
              <w:rPr>
                <w:rFonts w:cs="Arial"/>
                <w:sz w:val="16"/>
                <w:szCs w:val="16"/>
                <w:vertAlign w:val="superscript"/>
              </w:rPr>
              <w:t>st</w:t>
            </w:r>
            <w:r w:rsidRPr="0067073F">
              <w:rPr>
                <w:rFonts w:cs="Arial"/>
                <w:sz w:val="16"/>
                <w:szCs w:val="16"/>
              </w:rPr>
              <w:t xml:space="preserve">  digit of the hour</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“1” of time 13:40:52</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SerialNumber09 (ICPSrNrDigit09)</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w:t>
            </w:r>
            <w:r w:rsidRPr="0067073F">
              <w:rPr>
                <w:rFonts w:cs="Arial"/>
                <w:sz w:val="16"/>
                <w:szCs w:val="16"/>
              </w:rPr>
              <w:t xml:space="preserve"> for transferring 2</w:t>
            </w:r>
            <w:r w:rsidRPr="0067073F">
              <w:rPr>
                <w:rFonts w:cs="Arial"/>
                <w:sz w:val="16"/>
                <w:szCs w:val="16"/>
                <w:vertAlign w:val="superscript"/>
              </w:rPr>
              <w:t>nd</w:t>
            </w:r>
            <w:r w:rsidRPr="0067073F">
              <w:rPr>
                <w:rFonts w:cs="Arial"/>
                <w:sz w:val="16"/>
                <w:szCs w:val="16"/>
              </w:rPr>
              <w:t xml:space="preserve"> digit of the hour</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“3” of time 13:40:52</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6</w:t>
            </w:r>
          </w:p>
          <w:p w:rsidR="0067073F" w:rsidRPr="0067073F" w:rsidRDefault="00EA5F32">
            <w:pPr>
              <w:spacing w:line="276" w:lineRule="auto"/>
              <w:rPr>
                <w:rFonts w:cs="Arial"/>
                <w:sz w:val="16"/>
                <w:szCs w:val="16"/>
              </w:rPr>
            </w:pPr>
            <w:r w:rsidRPr="0067073F">
              <w:rPr>
                <w:rFonts w:cs="Arial"/>
                <w:sz w:val="16"/>
                <w:szCs w:val="16"/>
              </w:rPr>
              <w:t>0x7: 7</w:t>
            </w:r>
          </w:p>
          <w:p w:rsidR="0067073F" w:rsidRPr="0067073F" w:rsidRDefault="00EA5F32">
            <w:pPr>
              <w:spacing w:line="276" w:lineRule="auto"/>
              <w:rPr>
                <w:rFonts w:cs="Arial"/>
                <w:sz w:val="16"/>
                <w:szCs w:val="16"/>
              </w:rPr>
            </w:pPr>
            <w:r w:rsidRPr="0067073F">
              <w:rPr>
                <w:rFonts w:cs="Arial"/>
                <w:sz w:val="16"/>
                <w:szCs w:val="16"/>
              </w:rPr>
              <w:t>0x8: 8</w:t>
            </w:r>
          </w:p>
          <w:p w:rsidR="0067073F" w:rsidRPr="0067073F" w:rsidRDefault="00EA5F32">
            <w:pPr>
              <w:spacing w:line="276" w:lineRule="auto"/>
              <w:rPr>
                <w:rFonts w:cs="Arial"/>
                <w:sz w:val="16"/>
                <w:szCs w:val="16"/>
              </w:rPr>
            </w:pPr>
            <w:r w:rsidRPr="0067073F">
              <w:rPr>
                <w:rFonts w:cs="Arial"/>
                <w:sz w:val="16"/>
                <w:szCs w:val="16"/>
              </w:rPr>
              <w:t>0x9: 9</w:t>
            </w:r>
          </w:p>
          <w:p w:rsidR="0067073F" w:rsidRPr="0067073F" w:rsidRDefault="00EA5F32">
            <w:pPr>
              <w:spacing w:line="276" w:lineRule="auto"/>
              <w:rPr>
                <w:rFonts w:cs="Arial"/>
                <w:sz w:val="16"/>
                <w:szCs w:val="16"/>
              </w:rPr>
            </w:pPr>
            <w:r w:rsidRPr="0067073F">
              <w:rPr>
                <w:rFonts w:cs="Arial"/>
                <w:sz w:val="16"/>
                <w:szCs w:val="16"/>
              </w:rPr>
              <w:t>0xA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SerialNumber10 (ICPSrNrDigit10)</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1</w:t>
            </w:r>
            <w:r w:rsidRPr="0067073F">
              <w:rPr>
                <w:rFonts w:cs="Arial"/>
                <w:sz w:val="16"/>
                <w:szCs w:val="16"/>
                <w:vertAlign w:val="superscript"/>
              </w:rPr>
              <w:t>st</w:t>
            </w:r>
            <w:r w:rsidRPr="0067073F">
              <w:rPr>
                <w:rFonts w:cs="Arial"/>
                <w:sz w:val="16"/>
                <w:szCs w:val="16"/>
              </w:rPr>
              <w:t xml:space="preserve">  digit of the minute</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 xml:space="preserve">e.g. “4” of </w:t>
            </w:r>
            <w:r w:rsidRPr="0067073F">
              <w:rPr>
                <w:rFonts w:cs="Arial"/>
                <w:sz w:val="16"/>
                <w:szCs w:val="16"/>
              </w:rPr>
              <w:t>time 13:40:52</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SerialNumber11 (ICPSrNrDigit11)</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2</w:t>
            </w:r>
            <w:r w:rsidRPr="0067073F">
              <w:rPr>
                <w:rFonts w:cs="Arial"/>
                <w:sz w:val="16"/>
                <w:szCs w:val="16"/>
                <w:vertAlign w:val="superscript"/>
              </w:rPr>
              <w:t>nd</w:t>
            </w:r>
            <w:r w:rsidRPr="0067073F">
              <w:rPr>
                <w:rFonts w:cs="Arial"/>
                <w:sz w:val="16"/>
                <w:szCs w:val="16"/>
              </w:rPr>
              <w:t xml:space="preserve"> digit of the minute</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“0” of time 13:40:52</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6</w:t>
            </w:r>
          </w:p>
          <w:p w:rsidR="0067073F" w:rsidRPr="0067073F" w:rsidRDefault="00EA5F32">
            <w:pPr>
              <w:spacing w:line="276" w:lineRule="auto"/>
              <w:rPr>
                <w:rFonts w:cs="Arial"/>
                <w:sz w:val="16"/>
                <w:szCs w:val="16"/>
              </w:rPr>
            </w:pPr>
            <w:r w:rsidRPr="0067073F">
              <w:rPr>
                <w:rFonts w:cs="Arial"/>
                <w:sz w:val="16"/>
                <w:szCs w:val="16"/>
              </w:rPr>
              <w:t>0x7: 7</w:t>
            </w:r>
          </w:p>
          <w:p w:rsidR="0067073F" w:rsidRPr="0067073F" w:rsidRDefault="00EA5F32">
            <w:pPr>
              <w:spacing w:line="276" w:lineRule="auto"/>
              <w:rPr>
                <w:rFonts w:cs="Arial"/>
                <w:sz w:val="16"/>
                <w:szCs w:val="16"/>
              </w:rPr>
            </w:pPr>
            <w:r w:rsidRPr="0067073F">
              <w:rPr>
                <w:rFonts w:cs="Arial"/>
                <w:sz w:val="16"/>
                <w:szCs w:val="16"/>
              </w:rPr>
              <w:t>0x8: 8</w:t>
            </w:r>
          </w:p>
          <w:p w:rsidR="0067073F" w:rsidRPr="0067073F" w:rsidRDefault="00EA5F32">
            <w:pPr>
              <w:spacing w:line="276" w:lineRule="auto"/>
              <w:rPr>
                <w:rFonts w:cs="Arial"/>
                <w:sz w:val="16"/>
                <w:szCs w:val="16"/>
              </w:rPr>
            </w:pPr>
            <w:r w:rsidRPr="0067073F">
              <w:rPr>
                <w:rFonts w:cs="Arial"/>
                <w:sz w:val="16"/>
                <w:szCs w:val="16"/>
              </w:rPr>
              <w:t>0x9: 9</w:t>
            </w:r>
          </w:p>
          <w:p w:rsidR="0067073F" w:rsidRPr="0067073F" w:rsidRDefault="00EA5F32">
            <w:pPr>
              <w:spacing w:line="276" w:lineRule="auto"/>
              <w:rPr>
                <w:rFonts w:cs="Arial"/>
                <w:sz w:val="16"/>
                <w:szCs w:val="16"/>
              </w:rPr>
            </w:pPr>
            <w:r w:rsidRPr="0067073F">
              <w:rPr>
                <w:rFonts w:cs="Arial"/>
                <w:sz w:val="16"/>
                <w:szCs w:val="16"/>
              </w:rPr>
              <w:t>0xA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1378"/>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SerialNumber12 (ICPSrNrDigit12)</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1</w:t>
            </w:r>
            <w:r w:rsidRPr="0067073F">
              <w:rPr>
                <w:rFonts w:cs="Arial"/>
                <w:sz w:val="16"/>
                <w:szCs w:val="16"/>
                <w:vertAlign w:val="superscript"/>
              </w:rPr>
              <w:t>st</w:t>
            </w:r>
            <w:r w:rsidRPr="0067073F">
              <w:rPr>
                <w:rFonts w:cs="Arial"/>
                <w:sz w:val="16"/>
                <w:szCs w:val="16"/>
              </w:rPr>
              <w:t xml:space="preserve">  digit of the second</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“5” of time 13:40:52</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 0xF: not used</w:t>
            </w:r>
          </w:p>
        </w:tc>
      </w:tr>
    </w:tbl>
    <w:p w:rsidR="0067073F" w:rsidRPr="0067073F" w:rsidRDefault="00EA5F32" w:rsidP="0067073F">
      <w:pPr>
        <w:rPr>
          <w:rFonts w:eastAsia="MS Mincho" w:cs="Arial"/>
          <w:sz w:val="16"/>
          <w:szCs w:val="16"/>
        </w:rPr>
      </w:pPr>
    </w:p>
    <w:p w:rsidR="0067073F" w:rsidRPr="0067073F" w:rsidRDefault="00EA5F32" w:rsidP="0067073F">
      <w:pPr>
        <w:rPr>
          <w:rFonts w:cs="Arial"/>
          <w:sz w:val="16"/>
          <w:szCs w:val="16"/>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4427"/>
        <w:gridCol w:w="3401"/>
      </w:tblGrid>
      <w:tr w:rsidR="0067073F" w:rsidRPr="0067073F" w:rsidTr="0067073F">
        <w:trPr>
          <w:trHeight w:val="455"/>
          <w:jc w:val="center"/>
        </w:trPr>
        <w:tc>
          <w:tcPr>
            <w:tcW w:w="1400"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SerialNumber13 (ICPSrNrDigit13)</w:t>
            </w:r>
          </w:p>
        </w:tc>
        <w:tc>
          <w:tcPr>
            <w:tcW w:w="2036" w:type="pct"/>
            <w:tcBorders>
              <w:top w:val="single" w:sz="4" w:space="0" w:color="auto"/>
              <w:left w:val="single" w:sz="4" w:space="0" w:color="auto"/>
              <w:bottom w:val="single" w:sz="4" w:space="0" w:color="auto"/>
              <w:right w:val="single" w:sz="4" w:space="0" w:color="auto"/>
            </w:tcBorders>
            <w:vAlign w:val="center"/>
          </w:tcPr>
          <w:p w:rsidR="0067073F" w:rsidRPr="0067073F" w:rsidRDefault="00EA5F32">
            <w:pPr>
              <w:spacing w:line="276" w:lineRule="auto"/>
              <w:rPr>
                <w:rFonts w:cs="Arial"/>
                <w:sz w:val="16"/>
                <w:szCs w:val="16"/>
              </w:rPr>
            </w:pPr>
            <w:r w:rsidRPr="0067073F">
              <w:rPr>
                <w:rFonts w:cs="Arial"/>
                <w:sz w:val="16"/>
                <w:szCs w:val="16"/>
              </w:rPr>
              <w:t>Method for transferring 2</w:t>
            </w:r>
            <w:r w:rsidRPr="0067073F">
              <w:rPr>
                <w:rFonts w:cs="Arial"/>
                <w:sz w:val="16"/>
                <w:szCs w:val="16"/>
                <w:vertAlign w:val="superscript"/>
              </w:rPr>
              <w:t>nd</w:t>
            </w:r>
            <w:r w:rsidRPr="0067073F">
              <w:rPr>
                <w:rFonts w:cs="Arial"/>
                <w:sz w:val="16"/>
                <w:szCs w:val="16"/>
              </w:rPr>
              <w:t xml:space="preserve"> digit of the second</w:t>
            </w:r>
          </w:p>
          <w:p w:rsidR="0067073F" w:rsidRPr="0067073F" w:rsidRDefault="00EA5F32">
            <w:pPr>
              <w:spacing w:line="276" w:lineRule="auto"/>
              <w:rPr>
                <w:rFonts w:cs="Arial"/>
                <w:sz w:val="16"/>
                <w:szCs w:val="16"/>
              </w:rPr>
            </w:pPr>
          </w:p>
          <w:p w:rsidR="0067073F" w:rsidRPr="0067073F" w:rsidRDefault="00EA5F32">
            <w:pPr>
              <w:spacing w:line="276" w:lineRule="auto"/>
              <w:rPr>
                <w:rFonts w:cs="Arial"/>
                <w:sz w:val="16"/>
                <w:szCs w:val="16"/>
              </w:rPr>
            </w:pPr>
            <w:r w:rsidRPr="0067073F">
              <w:rPr>
                <w:rFonts w:cs="Arial"/>
                <w:sz w:val="16"/>
                <w:szCs w:val="16"/>
              </w:rPr>
              <w:t>e.g. “2” of time 13:40:52</w:t>
            </w:r>
          </w:p>
        </w:tc>
        <w:tc>
          <w:tcPr>
            <w:tcW w:w="1564" w:type="pct"/>
            <w:tcBorders>
              <w:top w:val="single" w:sz="4" w:space="0" w:color="auto"/>
              <w:left w:val="single" w:sz="4" w:space="0" w:color="auto"/>
              <w:bottom w:val="single" w:sz="4" w:space="0" w:color="auto"/>
              <w:right w:val="single" w:sz="4" w:space="0" w:color="auto"/>
            </w:tcBorders>
            <w:vAlign w:val="center"/>
            <w:hideMark/>
          </w:tcPr>
          <w:p w:rsidR="0067073F" w:rsidRPr="0067073F" w:rsidRDefault="00EA5F32">
            <w:pPr>
              <w:spacing w:line="276" w:lineRule="auto"/>
              <w:rPr>
                <w:rFonts w:cs="Arial"/>
                <w:sz w:val="16"/>
                <w:szCs w:val="16"/>
              </w:rPr>
            </w:pPr>
            <w:r w:rsidRPr="0067073F">
              <w:rPr>
                <w:rFonts w:cs="Arial"/>
                <w:sz w:val="16"/>
                <w:szCs w:val="16"/>
              </w:rPr>
              <w:t>0x0: 0</w:t>
            </w:r>
          </w:p>
          <w:p w:rsidR="0067073F" w:rsidRPr="0067073F" w:rsidRDefault="00EA5F32">
            <w:pPr>
              <w:spacing w:line="276" w:lineRule="auto"/>
              <w:rPr>
                <w:rFonts w:cs="Arial"/>
                <w:sz w:val="16"/>
                <w:szCs w:val="16"/>
              </w:rPr>
            </w:pPr>
            <w:r w:rsidRPr="0067073F">
              <w:rPr>
                <w:rFonts w:cs="Arial"/>
                <w:sz w:val="16"/>
                <w:szCs w:val="16"/>
              </w:rPr>
              <w:t>0x1: 1</w:t>
            </w:r>
          </w:p>
          <w:p w:rsidR="0067073F" w:rsidRPr="0067073F" w:rsidRDefault="00EA5F32">
            <w:pPr>
              <w:spacing w:line="276" w:lineRule="auto"/>
              <w:rPr>
                <w:rFonts w:cs="Arial"/>
                <w:sz w:val="16"/>
                <w:szCs w:val="16"/>
              </w:rPr>
            </w:pPr>
            <w:r w:rsidRPr="0067073F">
              <w:rPr>
                <w:rFonts w:cs="Arial"/>
                <w:sz w:val="16"/>
                <w:szCs w:val="16"/>
              </w:rPr>
              <w:t>0x2: 2</w:t>
            </w:r>
          </w:p>
          <w:p w:rsidR="0067073F" w:rsidRPr="0067073F" w:rsidRDefault="00EA5F32">
            <w:pPr>
              <w:spacing w:line="276" w:lineRule="auto"/>
              <w:rPr>
                <w:rFonts w:cs="Arial"/>
                <w:sz w:val="16"/>
                <w:szCs w:val="16"/>
              </w:rPr>
            </w:pPr>
            <w:r w:rsidRPr="0067073F">
              <w:rPr>
                <w:rFonts w:cs="Arial"/>
                <w:sz w:val="16"/>
                <w:szCs w:val="16"/>
              </w:rPr>
              <w:t>0x3: 3</w:t>
            </w:r>
          </w:p>
          <w:p w:rsidR="0067073F" w:rsidRPr="0067073F" w:rsidRDefault="00EA5F32">
            <w:pPr>
              <w:spacing w:line="276" w:lineRule="auto"/>
              <w:rPr>
                <w:rFonts w:cs="Arial"/>
                <w:sz w:val="16"/>
                <w:szCs w:val="16"/>
              </w:rPr>
            </w:pPr>
            <w:r w:rsidRPr="0067073F">
              <w:rPr>
                <w:rFonts w:cs="Arial"/>
                <w:sz w:val="16"/>
                <w:szCs w:val="16"/>
              </w:rPr>
              <w:t>0x4: 4</w:t>
            </w:r>
          </w:p>
          <w:p w:rsidR="0067073F" w:rsidRPr="0067073F" w:rsidRDefault="00EA5F32">
            <w:pPr>
              <w:spacing w:line="276" w:lineRule="auto"/>
              <w:rPr>
                <w:rFonts w:cs="Arial"/>
                <w:sz w:val="16"/>
                <w:szCs w:val="16"/>
              </w:rPr>
            </w:pPr>
            <w:r w:rsidRPr="0067073F">
              <w:rPr>
                <w:rFonts w:cs="Arial"/>
                <w:sz w:val="16"/>
                <w:szCs w:val="16"/>
              </w:rPr>
              <w:t>0x5: 5</w:t>
            </w:r>
          </w:p>
          <w:p w:rsidR="0067073F" w:rsidRPr="0067073F" w:rsidRDefault="00EA5F32">
            <w:pPr>
              <w:spacing w:line="276" w:lineRule="auto"/>
              <w:rPr>
                <w:rFonts w:cs="Arial"/>
                <w:sz w:val="16"/>
                <w:szCs w:val="16"/>
              </w:rPr>
            </w:pPr>
            <w:r w:rsidRPr="0067073F">
              <w:rPr>
                <w:rFonts w:cs="Arial"/>
                <w:sz w:val="16"/>
                <w:szCs w:val="16"/>
              </w:rPr>
              <w:t>0x6: 6</w:t>
            </w:r>
          </w:p>
          <w:p w:rsidR="0067073F" w:rsidRPr="0067073F" w:rsidRDefault="00EA5F32">
            <w:pPr>
              <w:spacing w:line="276" w:lineRule="auto"/>
              <w:rPr>
                <w:rFonts w:cs="Arial"/>
                <w:sz w:val="16"/>
                <w:szCs w:val="16"/>
              </w:rPr>
            </w:pPr>
            <w:r w:rsidRPr="0067073F">
              <w:rPr>
                <w:rFonts w:cs="Arial"/>
                <w:sz w:val="16"/>
                <w:szCs w:val="16"/>
              </w:rPr>
              <w:t>0x7: 7</w:t>
            </w:r>
          </w:p>
          <w:p w:rsidR="0067073F" w:rsidRPr="0067073F" w:rsidRDefault="00EA5F32">
            <w:pPr>
              <w:spacing w:line="276" w:lineRule="auto"/>
              <w:rPr>
                <w:rFonts w:cs="Arial"/>
                <w:sz w:val="16"/>
                <w:szCs w:val="16"/>
              </w:rPr>
            </w:pPr>
            <w:r w:rsidRPr="0067073F">
              <w:rPr>
                <w:rFonts w:cs="Arial"/>
                <w:sz w:val="16"/>
                <w:szCs w:val="16"/>
              </w:rPr>
              <w:t>0x8: 8</w:t>
            </w:r>
          </w:p>
          <w:p w:rsidR="0067073F" w:rsidRPr="0067073F" w:rsidRDefault="00EA5F32">
            <w:pPr>
              <w:spacing w:line="276" w:lineRule="auto"/>
              <w:rPr>
                <w:rFonts w:cs="Arial"/>
                <w:sz w:val="16"/>
                <w:szCs w:val="16"/>
              </w:rPr>
            </w:pPr>
            <w:r w:rsidRPr="0067073F">
              <w:rPr>
                <w:rFonts w:cs="Arial"/>
                <w:sz w:val="16"/>
                <w:szCs w:val="16"/>
              </w:rPr>
              <w:t>0x9: 9</w:t>
            </w:r>
          </w:p>
          <w:p w:rsidR="0067073F" w:rsidRPr="0067073F" w:rsidRDefault="00EA5F32">
            <w:pPr>
              <w:spacing w:line="276" w:lineRule="auto"/>
              <w:rPr>
                <w:rFonts w:cs="Arial"/>
                <w:sz w:val="16"/>
                <w:szCs w:val="16"/>
              </w:rPr>
            </w:pPr>
            <w:r w:rsidRPr="0067073F">
              <w:rPr>
                <w:rFonts w:cs="Arial"/>
                <w:sz w:val="16"/>
                <w:szCs w:val="16"/>
              </w:rPr>
              <w:t>0xA – 0xF: not used</w:t>
            </w:r>
          </w:p>
        </w:tc>
      </w:tr>
    </w:tbl>
    <w:p w:rsidR="0067073F" w:rsidRPr="0067073F" w:rsidRDefault="00EA5F32" w:rsidP="0067073F">
      <w:pPr>
        <w:rPr>
          <w:rFonts w:eastAsia="MS Mincho" w:cs="Arial"/>
          <w:sz w:val="16"/>
          <w:szCs w:val="16"/>
        </w:rPr>
      </w:pPr>
    </w:p>
    <w:p w:rsidR="00406F39" w:rsidRDefault="00EA5F32" w:rsidP="00AC2554">
      <w:pPr>
        <w:pStyle w:val="Heading2"/>
      </w:pPr>
      <w:bookmarkStart w:id="103" w:name="_Toc957364"/>
      <w:r>
        <w:lastRenderedPageBreak/>
        <w:t>LIN Extended Part Numbers Interface</w:t>
      </w:r>
      <w:bookmarkEnd w:id="103"/>
    </w:p>
    <w:p w:rsidR="00406F39" w:rsidRDefault="00EA5F32" w:rsidP="00AC2554">
      <w:pPr>
        <w:pStyle w:val="Heading3"/>
      </w:pPr>
      <w:bookmarkStart w:id="104" w:name="_Toc957365"/>
      <w:r w:rsidRPr="00B9479B">
        <w:t>DIAG-IIR-REQ-115763/A-LIN MasterReqXx</w:t>
      </w:r>
      <w:bookmarkEnd w:id="104"/>
    </w:p>
    <w:p w:rsidR="00C95C6A" w:rsidRDefault="00EA5F32" w:rsidP="00C95C6A">
      <w:pPr>
        <w:rPr>
          <w:highlight w:val="yellow"/>
        </w:rPr>
      </w:pPr>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6"/>
        <w:gridCol w:w="3705"/>
        <w:gridCol w:w="3401"/>
      </w:tblGrid>
      <w:tr w:rsidR="00C95C6A" w:rsidRPr="00C95C6A" w:rsidTr="00C95C6A">
        <w:trPr>
          <w:trHeight w:val="2645"/>
          <w:jc w:val="center"/>
        </w:trPr>
        <w:tc>
          <w:tcPr>
            <w:tcW w:w="1732" w:type="pct"/>
            <w:tcBorders>
              <w:top w:val="single" w:sz="4" w:space="0" w:color="auto"/>
              <w:left w:val="single" w:sz="4" w:space="0" w:color="auto"/>
              <w:bottom w:val="single" w:sz="4" w:space="0" w:color="auto"/>
              <w:right w:val="single" w:sz="4" w:space="0" w:color="auto"/>
            </w:tcBorders>
            <w:vAlign w:val="center"/>
          </w:tcPr>
          <w:p w:rsidR="00C95C6A" w:rsidRPr="00E523BA" w:rsidRDefault="00EA5F32">
            <w:pPr>
              <w:spacing w:line="276" w:lineRule="auto"/>
              <w:rPr>
                <w:rFonts w:cs="Arial"/>
                <w:sz w:val="16"/>
                <w:szCs w:val="16"/>
              </w:rPr>
            </w:pPr>
          </w:p>
          <w:p w:rsidR="00C95C6A" w:rsidRPr="00E523BA" w:rsidRDefault="00EA5F32">
            <w:pPr>
              <w:spacing w:line="276" w:lineRule="auto"/>
              <w:rPr>
                <w:rFonts w:cs="Arial"/>
                <w:sz w:val="16"/>
                <w:szCs w:val="16"/>
              </w:rPr>
            </w:pPr>
            <w:r w:rsidRPr="00E523BA">
              <w:rPr>
                <w:rFonts w:cs="Arial"/>
                <w:sz w:val="16"/>
                <w:szCs w:val="16"/>
              </w:rPr>
              <w:t>MasterReqXx (MasterReqXx)</w:t>
            </w:r>
          </w:p>
          <w:p w:rsidR="00C95C6A" w:rsidRPr="00E523BA" w:rsidRDefault="00EA5F32">
            <w:pPr>
              <w:spacing w:line="276" w:lineRule="auto"/>
              <w:rPr>
                <w:rFonts w:cs="Arial"/>
                <w:sz w:val="16"/>
                <w:szCs w:val="16"/>
              </w:rPr>
            </w:pPr>
          </w:p>
          <w:p w:rsidR="00C95C6A" w:rsidRPr="00E523BA" w:rsidRDefault="00EA5F32">
            <w:pPr>
              <w:spacing w:line="276" w:lineRule="auto"/>
              <w:rPr>
                <w:rFonts w:cs="Arial"/>
                <w:sz w:val="16"/>
                <w:szCs w:val="16"/>
              </w:rPr>
            </w:pPr>
          </w:p>
          <w:p w:rsidR="00C95C6A" w:rsidRPr="00E523BA" w:rsidRDefault="00EA5F32">
            <w:pPr>
              <w:spacing w:line="276" w:lineRule="auto"/>
              <w:rPr>
                <w:rFonts w:cs="Arial"/>
                <w:sz w:val="16"/>
                <w:szCs w:val="16"/>
              </w:rPr>
            </w:pPr>
            <w:r w:rsidRPr="00E523BA">
              <w:rPr>
                <w:rFonts w:cs="Arial"/>
                <w:sz w:val="16"/>
                <w:szCs w:val="16"/>
              </w:rPr>
              <w:t>Ex. MasterReqB0, MasterReqB1,…</w:t>
            </w:r>
          </w:p>
        </w:tc>
        <w:tc>
          <w:tcPr>
            <w:tcW w:w="1704" w:type="pct"/>
            <w:tcBorders>
              <w:top w:val="single" w:sz="4" w:space="0" w:color="auto"/>
              <w:left w:val="single" w:sz="4" w:space="0" w:color="auto"/>
              <w:bottom w:val="single" w:sz="4" w:space="0" w:color="auto"/>
              <w:right w:val="single" w:sz="4" w:space="0" w:color="auto"/>
            </w:tcBorders>
            <w:vAlign w:val="center"/>
            <w:hideMark/>
          </w:tcPr>
          <w:p w:rsidR="00C95C6A" w:rsidRPr="00E523BA" w:rsidRDefault="00EA5F32">
            <w:pPr>
              <w:spacing w:line="276" w:lineRule="auto"/>
              <w:rPr>
                <w:rFonts w:cs="Arial"/>
                <w:sz w:val="16"/>
                <w:szCs w:val="16"/>
              </w:rPr>
            </w:pPr>
            <w:r w:rsidRPr="00E523BA">
              <w:rPr>
                <w:rFonts w:cs="Arial"/>
                <w:sz w:val="16"/>
                <w:szCs w:val="16"/>
              </w:rPr>
              <w:t>Method for transferring data like hardware part n</w:t>
            </w:r>
            <w:r>
              <w:rPr>
                <w:rFonts w:cs="Arial"/>
                <w:sz w:val="16"/>
                <w:szCs w:val="16"/>
              </w:rPr>
              <w:t>umber and software part number.</w:t>
            </w:r>
          </w:p>
        </w:tc>
        <w:tc>
          <w:tcPr>
            <w:tcW w:w="1564" w:type="pct"/>
            <w:tcBorders>
              <w:top w:val="single" w:sz="4" w:space="0" w:color="auto"/>
              <w:left w:val="single" w:sz="4" w:space="0" w:color="auto"/>
              <w:bottom w:val="single" w:sz="4" w:space="0" w:color="auto"/>
              <w:right w:val="single" w:sz="4" w:space="0" w:color="auto"/>
            </w:tcBorders>
            <w:vAlign w:val="center"/>
          </w:tcPr>
          <w:p w:rsidR="00C95C6A" w:rsidRPr="00E523BA" w:rsidRDefault="00EA5F32">
            <w:pPr>
              <w:spacing w:line="276" w:lineRule="auto"/>
              <w:rPr>
                <w:rFonts w:cs="Arial"/>
                <w:sz w:val="16"/>
                <w:szCs w:val="16"/>
              </w:rPr>
            </w:pPr>
          </w:p>
          <w:p w:rsidR="00C95C6A" w:rsidRPr="00E523BA" w:rsidRDefault="00EA5F32">
            <w:pPr>
              <w:spacing w:line="276" w:lineRule="auto"/>
              <w:rPr>
                <w:rFonts w:cs="Arial"/>
                <w:sz w:val="16"/>
                <w:szCs w:val="16"/>
              </w:rPr>
            </w:pPr>
            <w:r w:rsidRPr="00E523BA">
              <w:rPr>
                <w:rFonts w:cs="Arial"/>
                <w:sz w:val="16"/>
                <w:szCs w:val="16"/>
              </w:rPr>
              <w:t xml:space="preserve">See </w:t>
            </w:r>
            <w:r w:rsidRPr="00E523BA">
              <w:rPr>
                <w:rFonts w:cs="Arial"/>
                <w:sz w:val="16"/>
                <w:szCs w:val="16"/>
              </w:rPr>
              <w:t>“DIAG-FUN-REQ-115753/A-Bezel Diagnostics LIN Extended Part Number Readout” in this specification</w:t>
            </w:r>
          </w:p>
        </w:tc>
      </w:tr>
    </w:tbl>
    <w:p w:rsidR="00C95C6A" w:rsidRPr="00C95C6A" w:rsidRDefault="00EA5F32" w:rsidP="00C95C6A"/>
    <w:p w:rsidR="00500605" w:rsidRDefault="00EA5F32" w:rsidP="00500605"/>
    <w:p w:rsidR="00406F39" w:rsidRDefault="00EA5F32" w:rsidP="00AC2554">
      <w:pPr>
        <w:pStyle w:val="Heading3"/>
      </w:pPr>
      <w:bookmarkStart w:id="105" w:name="_Toc957366"/>
      <w:r w:rsidRPr="00B9479B">
        <w:t xml:space="preserve">DIAG-IIR-REQ-115764/A-LIN </w:t>
      </w:r>
      <w:r w:rsidRPr="00B9479B">
        <w:t>SlaveRespXx</w:t>
      </w:r>
      <w:bookmarkEnd w:id="105"/>
    </w:p>
    <w:p w:rsidR="00AE06BC" w:rsidRPr="00AE06BC" w:rsidRDefault="00EA5F32" w:rsidP="00AE06BC"/>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6"/>
        <w:gridCol w:w="3705"/>
        <w:gridCol w:w="3401"/>
      </w:tblGrid>
      <w:tr w:rsidR="00AB3D8D" w:rsidTr="00AB3D8D">
        <w:trPr>
          <w:trHeight w:val="2645"/>
          <w:jc w:val="center"/>
        </w:trPr>
        <w:tc>
          <w:tcPr>
            <w:tcW w:w="1732" w:type="pct"/>
            <w:tcBorders>
              <w:top w:val="single" w:sz="4" w:space="0" w:color="auto"/>
              <w:left w:val="single" w:sz="4" w:space="0" w:color="auto"/>
              <w:bottom w:val="single" w:sz="4" w:space="0" w:color="auto"/>
              <w:right w:val="single" w:sz="4" w:space="0" w:color="auto"/>
            </w:tcBorders>
            <w:vAlign w:val="center"/>
          </w:tcPr>
          <w:p w:rsidR="00AB3D8D" w:rsidRPr="009F3095" w:rsidRDefault="00EA5F32">
            <w:pPr>
              <w:spacing w:line="276" w:lineRule="auto"/>
              <w:rPr>
                <w:rFonts w:cs="Arial"/>
                <w:sz w:val="16"/>
                <w:szCs w:val="16"/>
              </w:rPr>
            </w:pPr>
          </w:p>
          <w:p w:rsidR="00AB3D8D" w:rsidRPr="009F3095" w:rsidRDefault="00EA5F32">
            <w:pPr>
              <w:spacing w:line="276" w:lineRule="auto"/>
              <w:rPr>
                <w:rFonts w:cs="Arial"/>
                <w:sz w:val="16"/>
                <w:szCs w:val="16"/>
              </w:rPr>
            </w:pPr>
            <w:r w:rsidRPr="009F3095">
              <w:rPr>
                <w:rFonts w:cs="Arial"/>
                <w:sz w:val="16"/>
                <w:szCs w:val="16"/>
              </w:rPr>
              <w:t>SlaveRespXx (SlaveRespXx)</w:t>
            </w:r>
          </w:p>
          <w:p w:rsidR="00AB3D8D" w:rsidRPr="009F3095" w:rsidRDefault="00EA5F32">
            <w:pPr>
              <w:spacing w:line="276" w:lineRule="auto"/>
              <w:rPr>
                <w:rFonts w:cs="Arial"/>
                <w:sz w:val="16"/>
                <w:szCs w:val="16"/>
              </w:rPr>
            </w:pPr>
          </w:p>
          <w:p w:rsidR="00AB3D8D" w:rsidRPr="009F3095" w:rsidRDefault="00EA5F32">
            <w:pPr>
              <w:spacing w:line="276" w:lineRule="auto"/>
              <w:rPr>
                <w:rFonts w:cs="Arial"/>
                <w:sz w:val="16"/>
                <w:szCs w:val="16"/>
              </w:rPr>
            </w:pPr>
          </w:p>
          <w:p w:rsidR="00AB3D8D" w:rsidRPr="009F3095" w:rsidRDefault="00EA5F32">
            <w:pPr>
              <w:spacing w:line="276" w:lineRule="auto"/>
              <w:rPr>
                <w:rFonts w:cs="Arial"/>
                <w:sz w:val="16"/>
                <w:szCs w:val="16"/>
              </w:rPr>
            </w:pPr>
            <w:r w:rsidRPr="009F3095">
              <w:rPr>
                <w:rFonts w:cs="Arial"/>
                <w:sz w:val="16"/>
                <w:szCs w:val="16"/>
              </w:rPr>
              <w:t>Ex. SlaveRespB0, SlaveRespB1,…</w:t>
            </w:r>
          </w:p>
        </w:tc>
        <w:tc>
          <w:tcPr>
            <w:tcW w:w="1704" w:type="pct"/>
            <w:tcBorders>
              <w:top w:val="single" w:sz="4" w:space="0" w:color="auto"/>
              <w:left w:val="single" w:sz="4" w:space="0" w:color="auto"/>
              <w:bottom w:val="single" w:sz="4" w:space="0" w:color="auto"/>
              <w:right w:val="single" w:sz="4" w:space="0" w:color="auto"/>
            </w:tcBorders>
            <w:vAlign w:val="center"/>
            <w:hideMark/>
          </w:tcPr>
          <w:p w:rsidR="00AB3D8D" w:rsidRPr="009F3095" w:rsidRDefault="00EA5F32">
            <w:pPr>
              <w:spacing w:line="276" w:lineRule="auto"/>
              <w:rPr>
                <w:rFonts w:cs="Arial"/>
                <w:sz w:val="16"/>
                <w:szCs w:val="16"/>
              </w:rPr>
            </w:pPr>
            <w:r w:rsidRPr="009F3095">
              <w:rPr>
                <w:rFonts w:cs="Arial"/>
                <w:sz w:val="16"/>
                <w:szCs w:val="16"/>
              </w:rPr>
              <w:t>Method for transferring data like</w:t>
            </w:r>
            <w:r w:rsidRPr="009F3095">
              <w:rPr>
                <w:rFonts w:cs="Arial"/>
                <w:sz w:val="16"/>
                <w:szCs w:val="16"/>
              </w:rPr>
              <w:t xml:space="preserve"> hardware part number and software part number.</w:t>
            </w:r>
          </w:p>
        </w:tc>
        <w:tc>
          <w:tcPr>
            <w:tcW w:w="1564" w:type="pct"/>
            <w:tcBorders>
              <w:top w:val="single" w:sz="4" w:space="0" w:color="auto"/>
              <w:left w:val="single" w:sz="4" w:space="0" w:color="auto"/>
              <w:bottom w:val="single" w:sz="4" w:space="0" w:color="auto"/>
              <w:right w:val="single" w:sz="4" w:space="0" w:color="auto"/>
            </w:tcBorders>
            <w:vAlign w:val="center"/>
          </w:tcPr>
          <w:p w:rsidR="00AB3D8D" w:rsidRPr="009F3095" w:rsidRDefault="00EA5F32">
            <w:pPr>
              <w:spacing w:line="276" w:lineRule="auto"/>
              <w:rPr>
                <w:rFonts w:cs="Arial"/>
                <w:sz w:val="16"/>
                <w:szCs w:val="16"/>
              </w:rPr>
            </w:pPr>
          </w:p>
          <w:p w:rsidR="00AB3D8D" w:rsidRPr="009F3095" w:rsidRDefault="00EA5F32">
            <w:pPr>
              <w:spacing w:line="276" w:lineRule="auto"/>
              <w:rPr>
                <w:rFonts w:cs="Arial"/>
                <w:sz w:val="16"/>
                <w:szCs w:val="16"/>
              </w:rPr>
            </w:pPr>
            <w:r w:rsidRPr="009F3095">
              <w:rPr>
                <w:rFonts w:cs="Arial"/>
                <w:sz w:val="16"/>
                <w:szCs w:val="16"/>
              </w:rPr>
              <w:t>See “DIAG-FUN-REQ-115753/A-Bezel Diagnostics LIN Extended Part Number Readout” in this specification</w:t>
            </w:r>
          </w:p>
        </w:tc>
      </w:tr>
    </w:tbl>
    <w:p w:rsidR="00AB3D8D" w:rsidRDefault="00EA5F32" w:rsidP="00AB3D8D"/>
    <w:p w:rsidR="00500605" w:rsidRDefault="00EA5F32" w:rsidP="00500605"/>
    <w:p w:rsidR="00406F39" w:rsidRDefault="00EA5F32" w:rsidP="00AC2554">
      <w:pPr>
        <w:pStyle w:val="Heading1"/>
      </w:pPr>
      <w:bookmarkStart w:id="106" w:name="_Toc957367"/>
      <w:r>
        <w:lastRenderedPageBreak/>
        <w:t>Architectural Design - I2C over LVDS</w:t>
      </w:r>
      <w:bookmarkEnd w:id="106"/>
    </w:p>
    <w:p w:rsidR="00406F39" w:rsidRDefault="00EA5F32" w:rsidP="00AC2554">
      <w:pPr>
        <w:pStyle w:val="Heading2"/>
      </w:pPr>
      <w:bookmarkStart w:id="107" w:name="_Toc957368"/>
      <w:r w:rsidRPr="00B9479B">
        <w:t>DIAG-CLD-REQ-163996/A-I2C Bezel Diagnostic Client</w:t>
      </w:r>
      <w:bookmarkEnd w:id="107"/>
    </w:p>
    <w:p w:rsidR="00E80C3A" w:rsidRPr="00E80C3A" w:rsidRDefault="00EA5F32" w:rsidP="00E80C3A">
      <w:pPr>
        <w:rPr>
          <w:rFonts w:cs="Arial"/>
        </w:rPr>
      </w:pPr>
      <w:r w:rsidRPr="00E80C3A">
        <w:rPr>
          <w:rFonts w:cs="Arial"/>
        </w:rPr>
        <w:t>The Bezel Diagnostic Client is the interface and control for the Bezel Diagnostic function and is located in the I2C Master.</w:t>
      </w:r>
    </w:p>
    <w:p w:rsidR="00500605" w:rsidRPr="00E80C3A" w:rsidRDefault="00EA5F32" w:rsidP="00500605">
      <w:pPr>
        <w:rPr>
          <w:rFonts w:cs="Arial"/>
        </w:rPr>
      </w:pPr>
    </w:p>
    <w:p w:rsidR="00E80C3A" w:rsidRPr="00E80C3A" w:rsidRDefault="00EA5F32" w:rsidP="00500605">
      <w:pPr>
        <w:rPr>
          <w:rFonts w:cs="Arial"/>
        </w:rPr>
      </w:pPr>
    </w:p>
    <w:p w:rsidR="00406F39" w:rsidRDefault="00EA5F32" w:rsidP="00AC2554">
      <w:pPr>
        <w:pStyle w:val="Heading2"/>
      </w:pPr>
      <w:bookmarkStart w:id="108" w:name="_Toc957369"/>
      <w:r w:rsidRPr="00B9479B">
        <w:t>DIAG-CLD-REQ-163997/A-I2C Bezel Diagnostic Server</w:t>
      </w:r>
      <w:bookmarkEnd w:id="108"/>
    </w:p>
    <w:p w:rsidR="0045795D" w:rsidRPr="0045795D" w:rsidRDefault="00EA5F32" w:rsidP="0045795D">
      <w:pPr>
        <w:rPr>
          <w:rFonts w:cs="Arial"/>
        </w:rPr>
      </w:pPr>
      <w:r w:rsidRPr="0045795D">
        <w:rPr>
          <w:rFonts w:cs="Arial"/>
        </w:rPr>
        <w:t>The Bezel Diagnostic Server is responsible for performing the requested Bezel Diagnostic operation and is located in the I2C Slave.</w:t>
      </w:r>
    </w:p>
    <w:p w:rsidR="00500605" w:rsidRPr="0045795D" w:rsidRDefault="00EA5F32" w:rsidP="00500605">
      <w:pPr>
        <w:rPr>
          <w:rFonts w:cs="Arial"/>
        </w:rPr>
      </w:pPr>
    </w:p>
    <w:p w:rsidR="00406F39" w:rsidRDefault="00EA5F32" w:rsidP="00AC2554">
      <w:pPr>
        <w:pStyle w:val="Heading1"/>
      </w:pPr>
      <w:bookmarkStart w:id="109" w:name="_Toc957370"/>
      <w:r>
        <w:lastRenderedPageBreak/>
        <w:t xml:space="preserve">Architectural Design - </w:t>
      </w:r>
      <w:r>
        <w:t>SOA_Ethernet</w:t>
      </w:r>
      <w:bookmarkEnd w:id="109"/>
    </w:p>
    <w:p w:rsidR="00406F39" w:rsidRDefault="00EA5F32" w:rsidP="00AC2554">
      <w:pPr>
        <w:pStyle w:val="Heading2"/>
      </w:pPr>
      <w:bookmarkStart w:id="110" w:name="_Toc957371"/>
      <w:r w:rsidRPr="00B9479B">
        <w:t>DIAG-CLD-REQ-278463/A-Bezel Diagnostic Client - SOA</w:t>
      </w:r>
      <w:bookmarkEnd w:id="110"/>
    </w:p>
    <w:p w:rsidR="00614815" w:rsidRDefault="00EA5F32">
      <w:pPr>
        <w:rPr>
          <w:rFonts w:eastAsia="MS Mincho" w:cs="Arial"/>
          <w:szCs w:val="20"/>
        </w:rPr>
      </w:pPr>
      <w:r>
        <w:rPr>
          <w:rFonts w:eastAsia="MS Mincho" w:cs="Arial"/>
          <w:szCs w:val="20"/>
        </w:rPr>
        <w:t>The Bezel Diagnostic Client is the interface and control for the Bezel Diagnostic function</w:t>
      </w:r>
    </w:p>
    <w:p w:rsidR="00614815" w:rsidRDefault="00614815">
      <w:pPr>
        <w:rPr>
          <w:rFonts w:eastAsia="MS Mincho"/>
        </w:rPr>
      </w:pPr>
    </w:p>
    <w:p w:rsidR="00406F39" w:rsidRDefault="00EA5F32" w:rsidP="00AC2554">
      <w:pPr>
        <w:pStyle w:val="Heading2"/>
      </w:pPr>
      <w:bookmarkStart w:id="111" w:name="_Toc957372"/>
      <w:r w:rsidRPr="00B9479B">
        <w:t>DIAG-CLD-REQ-278390/A-Bezel Diagnostic Server - SOA (ECG)</w:t>
      </w:r>
      <w:bookmarkEnd w:id="111"/>
    </w:p>
    <w:p w:rsidR="00137419" w:rsidRDefault="00EA5F32" w:rsidP="00137419">
      <w:pPr>
        <w:rPr>
          <w:rFonts w:eastAsia="MS Mincho" w:cs="Arial"/>
        </w:rPr>
      </w:pPr>
      <w:r>
        <w:rPr>
          <w:rFonts w:eastAsia="MS Mincho" w:cs="Arial"/>
        </w:rPr>
        <w:t>The Bezel Diagnostic Server is responsible for performing the requested Bezel Diagnostic operation</w:t>
      </w:r>
    </w:p>
    <w:p w:rsidR="00500605" w:rsidRDefault="00EA5F32" w:rsidP="00500605"/>
    <w:p w:rsidR="00406F39" w:rsidRDefault="00EA5F32" w:rsidP="00AC2554">
      <w:pPr>
        <w:pStyle w:val="Heading2"/>
      </w:pPr>
      <w:bookmarkStart w:id="112" w:name="_Toc957373"/>
      <w:r w:rsidRPr="00B9479B">
        <w:t>DIAG-CLD-REQ-273355/A-Bezel Diagnostic Server - SOA (TCU)</w:t>
      </w:r>
      <w:bookmarkEnd w:id="112"/>
    </w:p>
    <w:p w:rsidR="00137419" w:rsidRPr="007731D6" w:rsidRDefault="00EA5F32" w:rsidP="00137419">
      <w:pPr>
        <w:rPr>
          <w:rFonts w:eastAsia="MS Mincho" w:cs="Arial"/>
        </w:rPr>
      </w:pPr>
      <w:r w:rsidRPr="007731D6">
        <w:rPr>
          <w:rFonts w:eastAsia="MS Mincho" w:cs="Arial"/>
        </w:rPr>
        <w:t>The Bezel Diagnostic Server</w:t>
      </w:r>
      <w:r w:rsidRPr="007731D6">
        <w:rPr>
          <w:rFonts w:eastAsia="MS Mincho" w:cs="Arial"/>
        </w:rPr>
        <w:t xml:space="preserve"> is responsible for performing the requested Bezel Diagnostic operation</w:t>
      </w:r>
    </w:p>
    <w:p w:rsidR="00500605" w:rsidRPr="007731D6" w:rsidRDefault="00EA5F32" w:rsidP="00500605">
      <w:pPr>
        <w:rPr>
          <w:rFonts w:cs="Arial"/>
        </w:rPr>
      </w:pPr>
    </w:p>
    <w:p w:rsidR="00406F39" w:rsidRDefault="00EA5F32" w:rsidP="00AC2554">
      <w:pPr>
        <w:pStyle w:val="Heading2"/>
      </w:pPr>
      <w:bookmarkStart w:id="113" w:name="_Toc957374"/>
      <w:r>
        <w:t>Interface Requirements - SOA Bezel Diagnostics</w:t>
      </w:r>
      <w:bookmarkEnd w:id="113"/>
    </w:p>
    <w:p w:rsidR="00406F39" w:rsidRDefault="00EA5F32" w:rsidP="00AC2554">
      <w:pPr>
        <w:pStyle w:val="Heading3"/>
      </w:pPr>
      <w:bookmarkStart w:id="114" w:name="_Toc957375"/>
      <w:r w:rsidRPr="00B9479B">
        <w:t>MD-REQ-275119/F-getTcuBezelDiagnosticData</w:t>
      </w:r>
      <w:bookmarkEnd w:id="114"/>
    </w:p>
    <w:p w:rsidR="00103BF1" w:rsidRPr="00EF54E4" w:rsidRDefault="00EA5F32" w:rsidP="003E3082">
      <w:pPr>
        <w:rPr>
          <w:rFonts w:cs="Arial"/>
        </w:rPr>
      </w:pPr>
      <w:r w:rsidRPr="00EF54E4">
        <w:rPr>
          <w:rFonts w:cs="Arial"/>
        </w:rPr>
        <w:t>This logical API is used to get the TCU Bezel Diagnostics data during a bezel diagnostic session.</w:t>
      </w:r>
    </w:p>
    <w:p w:rsidR="00EF54E4" w:rsidRDefault="00EA5F32" w:rsidP="003E3082">
      <w:pPr>
        <w:rPr>
          <w:rFonts w:cs="Arial"/>
          <w:color w:val="FF0000"/>
        </w:rPr>
      </w:pPr>
    </w:p>
    <w:tbl>
      <w:tblPr>
        <w:tblW w:w="49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3345"/>
        <w:gridCol w:w="858"/>
        <w:gridCol w:w="2033"/>
        <w:gridCol w:w="1125"/>
        <w:gridCol w:w="3001"/>
      </w:tblGrid>
      <w:tr w:rsidR="00EF54E4" w:rsidTr="00A06C77">
        <w:trPr>
          <w:jc w:val="center"/>
        </w:trPr>
        <w:tc>
          <w:tcPr>
            <w:tcW w:w="301"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EF54E4" w:rsidRDefault="00EA5F32" w:rsidP="00A06C77">
            <w:pPr>
              <w:spacing w:line="254" w:lineRule="auto"/>
              <w:rPr>
                <w:sz w:val="8"/>
              </w:rPr>
            </w:pPr>
          </w:p>
        </w:tc>
        <w:tc>
          <w:tcPr>
            <w:tcW w:w="4699" w:type="pct"/>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EF54E4" w:rsidRDefault="00EA5F32" w:rsidP="00A06C77">
            <w:pPr>
              <w:spacing w:line="254" w:lineRule="auto"/>
              <w:rPr>
                <w:sz w:val="8"/>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tcPr>
          <w:p w:rsidR="00EF54E4" w:rsidRPr="0057633A" w:rsidRDefault="00EA5F32" w:rsidP="00A06C77">
            <w:pPr>
              <w:spacing w:line="254" w:lineRule="auto"/>
              <w:jc w:val="right"/>
              <w:rPr>
                <w:rFonts w:cs="Arial"/>
                <w:b/>
              </w:rPr>
            </w:pPr>
          </w:p>
        </w:tc>
        <w:tc>
          <w:tcPr>
            <w:tcW w:w="1517" w:type="pct"/>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jc w:val="right"/>
              <w:rPr>
                <w:rFonts w:cs="Arial"/>
              </w:rPr>
            </w:pPr>
            <w:r w:rsidRPr="0057633A">
              <w:rPr>
                <w:rFonts w:cs="Arial"/>
                <w:b/>
              </w:rPr>
              <w:t>Subscr. Type</w:t>
            </w:r>
          </w:p>
        </w:tc>
        <w:tc>
          <w:tcPr>
            <w:tcW w:w="3182" w:type="pct"/>
            <w:gridSpan w:val="4"/>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rPr>
                <w:rFonts w:cs="Arial"/>
              </w:rPr>
            </w:pPr>
            <w:r w:rsidRPr="00D20C47">
              <w:rPr>
                <w:rFonts w:cs="Arial"/>
              </w:rPr>
              <w:t xml:space="preserve">OnChange </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tcPr>
          <w:p w:rsidR="00EF54E4" w:rsidRPr="0057633A" w:rsidRDefault="00EA5F32" w:rsidP="00A06C77">
            <w:pPr>
              <w:spacing w:line="254" w:lineRule="auto"/>
              <w:jc w:val="right"/>
              <w:rPr>
                <w:rFonts w:cs="Arial"/>
                <w:b/>
              </w:rPr>
            </w:pPr>
          </w:p>
        </w:tc>
        <w:tc>
          <w:tcPr>
            <w:tcW w:w="1517" w:type="pct"/>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jc w:val="right"/>
              <w:rPr>
                <w:rFonts w:cs="Arial"/>
              </w:rPr>
            </w:pPr>
            <w:r w:rsidRPr="0057633A">
              <w:rPr>
                <w:rFonts w:cs="Arial"/>
                <w:b/>
              </w:rPr>
              <w:t>QoS Level</w:t>
            </w:r>
          </w:p>
        </w:tc>
        <w:tc>
          <w:tcPr>
            <w:tcW w:w="3182" w:type="pct"/>
            <w:gridSpan w:val="4"/>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rPr>
                <w:rFonts w:cs="Arial"/>
              </w:rPr>
            </w:pPr>
            <w:r w:rsidRPr="0057633A">
              <w:rPr>
                <w:rFonts w:cs="Arial"/>
              </w:rPr>
              <w:t>0</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tcPr>
          <w:p w:rsidR="00EF54E4" w:rsidRPr="0057633A" w:rsidRDefault="00EA5F32" w:rsidP="00A06C77">
            <w:pPr>
              <w:spacing w:line="254" w:lineRule="auto"/>
              <w:jc w:val="right"/>
              <w:rPr>
                <w:rFonts w:cs="Arial"/>
                <w:b/>
              </w:rPr>
            </w:pPr>
          </w:p>
        </w:tc>
        <w:tc>
          <w:tcPr>
            <w:tcW w:w="1517" w:type="pct"/>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jc w:val="right"/>
              <w:rPr>
                <w:rFonts w:cs="Arial"/>
              </w:rPr>
            </w:pPr>
            <w:r w:rsidRPr="0057633A">
              <w:rPr>
                <w:rFonts w:cs="Arial"/>
                <w:b/>
              </w:rPr>
              <w:t>Retained</w:t>
            </w:r>
          </w:p>
        </w:tc>
        <w:tc>
          <w:tcPr>
            <w:tcW w:w="3182" w:type="pct"/>
            <w:gridSpan w:val="4"/>
            <w:tcBorders>
              <w:top w:val="single" w:sz="4" w:space="0" w:color="auto"/>
              <w:left w:val="single" w:sz="4" w:space="0" w:color="auto"/>
              <w:bottom w:val="single" w:sz="4" w:space="0" w:color="auto"/>
              <w:right w:val="single" w:sz="4" w:space="0" w:color="auto"/>
            </w:tcBorders>
            <w:vAlign w:val="center"/>
            <w:hideMark/>
          </w:tcPr>
          <w:p w:rsidR="00EF54E4" w:rsidRPr="0057633A" w:rsidRDefault="00EA5F32" w:rsidP="00A06C77">
            <w:pPr>
              <w:spacing w:line="254" w:lineRule="auto"/>
              <w:rPr>
                <w:rFonts w:cs="Arial"/>
              </w:rPr>
            </w:pPr>
            <w:r>
              <w:rPr>
                <w:rFonts w:cs="Arial"/>
              </w:rPr>
              <w:t>No</w:t>
            </w:r>
          </w:p>
        </w:tc>
      </w:tr>
      <w:tr w:rsidR="00EF54E4" w:rsidTr="00A06C77">
        <w:trPr>
          <w:trHeight w:val="70"/>
          <w:jc w:val="center"/>
        </w:trPr>
        <w:tc>
          <w:tcPr>
            <w:tcW w:w="301"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EF54E4" w:rsidRPr="0057633A" w:rsidRDefault="00EA5F32" w:rsidP="00A06C77">
            <w:pPr>
              <w:spacing w:line="254" w:lineRule="auto"/>
              <w:rPr>
                <w:rFonts w:cs="Arial"/>
              </w:rPr>
            </w:pPr>
          </w:p>
        </w:tc>
        <w:tc>
          <w:tcPr>
            <w:tcW w:w="4699" w:type="pct"/>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EF54E4" w:rsidRPr="0057633A" w:rsidRDefault="00EA5F32" w:rsidP="00A06C77">
            <w:pPr>
              <w:spacing w:line="254"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EF54E4" w:rsidRPr="0057633A" w:rsidRDefault="00EA5F32" w:rsidP="00A06C77">
            <w:pPr>
              <w:spacing w:line="276" w:lineRule="auto"/>
              <w:rPr>
                <w:rFonts w:cs="Arial"/>
                <w:b/>
              </w:rPr>
            </w:pPr>
            <w:r>
              <w:rPr>
                <w:rFonts w:cs="Arial"/>
                <w:b/>
              </w:rPr>
              <w:t>R/O</w:t>
            </w:r>
          </w:p>
        </w:tc>
        <w:tc>
          <w:tcPr>
            <w:tcW w:w="1517"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EF54E4" w:rsidRPr="0057633A" w:rsidRDefault="00EA5F32" w:rsidP="00A06C77">
            <w:pPr>
              <w:spacing w:line="276" w:lineRule="auto"/>
              <w:rPr>
                <w:rFonts w:cs="Arial"/>
                <w:b/>
              </w:rPr>
            </w:pPr>
            <w:r w:rsidRPr="0057633A">
              <w:rPr>
                <w:rFonts w:cs="Arial"/>
                <w:b/>
              </w:rPr>
              <w:t>Name</w:t>
            </w:r>
          </w:p>
        </w:tc>
        <w:tc>
          <w:tcPr>
            <w:tcW w:w="389"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EF54E4" w:rsidRPr="0057633A" w:rsidRDefault="00EA5F32" w:rsidP="00A06C77">
            <w:pPr>
              <w:spacing w:line="276" w:lineRule="auto"/>
              <w:rPr>
                <w:rFonts w:cs="Arial"/>
                <w:b/>
              </w:rPr>
            </w:pPr>
            <w:r w:rsidRPr="0057633A">
              <w:rPr>
                <w:rFonts w:cs="Arial"/>
                <w:b/>
              </w:rPr>
              <w:t>Type</w:t>
            </w:r>
          </w:p>
        </w:tc>
        <w:tc>
          <w:tcPr>
            <w:tcW w:w="92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EF54E4" w:rsidRPr="0057633A" w:rsidRDefault="00EA5F32" w:rsidP="00A06C77">
            <w:pPr>
              <w:spacing w:line="276" w:lineRule="auto"/>
              <w:rPr>
                <w:rFonts w:cs="Arial"/>
                <w:b/>
              </w:rPr>
            </w:pPr>
            <w:r w:rsidRPr="0057633A">
              <w:rPr>
                <w:rFonts w:cs="Arial"/>
                <w:b/>
              </w:rPr>
              <w:t>Literals</w:t>
            </w:r>
          </w:p>
        </w:tc>
        <w:tc>
          <w:tcPr>
            <w:tcW w:w="51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EF54E4" w:rsidRPr="0057633A" w:rsidRDefault="00EA5F32" w:rsidP="00A06C77">
            <w:pPr>
              <w:spacing w:line="276" w:lineRule="auto"/>
              <w:rPr>
                <w:rFonts w:cs="Arial"/>
                <w:b/>
              </w:rPr>
            </w:pPr>
            <w:r w:rsidRPr="0057633A">
              <w:rPr>
                <w:rFonts w:cs="Arial"/>
                <w:b/>
              </w:rPr>
              <w:t>Value</w:t>
            </w:r>
          </w:p>
        </w:tc>
        <w:tc>
          <w:tcPr>
            <w:tcW w:w="136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EF54E4" w:rsidRPr="0057633A" w:rsidRDefault="00EA5F32" w:rsidP="00A06C77">
            <w:pPr>
              <w:spacing w:line="276" w:lineRule="auto"/>
              <w:rPr>
                <w:rFonts w:cs="Arial"/>
                <w:b/>
              </w:rPr>
            </w:pPr>
            <w:r w:rsidRPr="0057633A">
              <w:rPr>
                <w:rFonts w:cs="Arial"/>
                <w:b/>
              </w:rPr>
              <w:t>Description</w:t>
            </w:r>
          </w:p>
        </w:tc>
      </w:tr>
      <w:tr w:rsidR="00EF54E4" w:rsidTr="00A06C77">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54E4" w:rsidRPr="0057633A" w:rsidRDefault="00EA5F32" w:rsidP="00A06C77">
            <w:pPr>
              <w:spacing w:line="276" w:lineRule="auto"/>
              <w:rPr>
                <w:rFonts w:cs="Arial"/>
                <w:b/>
              </w:rPr>
            </w:pPr>
            <w:r w:rsidRPr="0057633A">
              <w:rPr>
                <w:rFonts w:cs="Arial"/>
                <w:b/>
              </w:rPr>
              <w:t>Request</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tcPr>
          <w:p w:rsidR="00EF54E4" w:rsidRPr="00BF3BEE"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tcPr>
          <w:p w:rsidR="00EF54E4" w:rsidRPr="00BF3BEE"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tcPr>
          <w:p w:rsidR="00EF54E4" w:rsidRPr="00ED7F37" w:rsidRDefault="00EA5F32" w:rsidP="00A06C77">
            <w:pPr>
              <w:spacing w:line="276" w:lineRule="auto"/>
              <w:rPr>
                <w:rFonts w:cs="Arial"/>
                <w:highlight w:val="yellow"/>
              </w:rPr>
            </w:pPr>
          </w:p>
        </w:tc>
        <w:tc>
          <w:tcPr>
            <w:tcW w:w="510" w:type="pct"/>
            <w:tcBorders>
              <w:top w:val="single" w:sz="4" w:space="0" w:color="auto"/>
              <w:left w:val="single" w:sz="4" w:space="0" w:color="auto"/>
              <w:bottom w:val="single" w:sz="4" w:space="0" w:color="auto"/>
              <w:right w:val="single" w:sz="4" w:space="0" w:color="auto"/>
            </w:tcBorders>
          </w:tcPr>
          <w:p w:rsidR="00EF54E4" w:rsidRPr="00ED7F37" w:rsidRDefault="00EA5F32" w:rsidP="00A06C77">
            <w:pPr>
              <w:spacing w:line="276" w:lineRule="auto"/>
              <w:rPr>
                <w:rFonts w:cs="Arial"/>
                <w:highlight w:val="yellow"/>
              </w:rPr>
            </w:pPr>
          </w:p>
        </w:tc>
        <w:tc>
          <w:tcPr>
            <w:tcW w:w="1361" w:type="pct"/>
            <w:tcBorders>
              <w:top w:val="single" w:sz="4" w:space="0" w:color="auto"/>
              <w:left w:val="single" w:sz="4" w:space="0" w:color="auto"/>
              <w:bottom w:val="single" w:sz="4" w:space="0" w:color="auto"/>
              <w:right w:val="single" w:sz="4" w:space="0" w:color="auto"/>
            </w:tcBorders>
          </w:tcPr>
          <w:p w:rsidR="00EF54E4" w:rsidRPr="00BF3BEE" w:rsidRDefault="00EA5F32" w:rsidP="00A06C77">
            <w:pPr>
              <w:spacing w:line="276" w:lineRule="auto"/>
              <w:rPr>
                <w:rFonts w:cs="Arial"/>
              </w:rPr>
            </w:pPr>
          </w:p>
        </w:tc>
      </w:tr>
      <w:tr w:rsidR="00EF54E4" w:rsidTr="00A06C77">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54E4" w:rsidRPr="0057633A" w:rsidRDefault="00EA5F32" w:rsidP="00A06C77">
            <w:pPr>
              <w:spacing w:line="276" w:lineRule="auto"/>
              <w:rPr>
                <w:rFonts w:cs="Arial"/>
              </w:rPr>
            </w:pPr>
            <w:r w:rsidRPr="0057633A">
              <w:rPr>
                <w:rFonts w:cs="Arial"/>
                <w:b/>
              </w:rPr>
              <w:t>Response</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TcuProvisioningStatus</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r w:rsidRPr="001F1BD6">
              <w:rPr>
                <w:rFonts w:cs="Arial"/>
              </w:rPr>
              <w:t>Enum</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3A46B0"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6519DF" w:rsidRDefault="00EA5F32" w:rsidP="00EB1635">
            <w:pPr>
              <w:spacing w:line="276" w:lineRule="auto"/>
              <w:rPr>
                <w:rFonts w:cs="Arial"/>
              </w:rPr>
            </w:pPr>
            <w:r w:rsidRPr="006519DF">
              <w:rPr>
                <w:rFonts w:cs="Arial"/>
              </w:rPr>
              <w:t xml:space="preserve">Show TCU </w:t>
            </w:r>
            <w:r>
              <w:rPr>
                <w:rFonts w:cs="Arial"/>
              </w:rPr>
              <w:t>provisioning status</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3A46B0" w:rsidRDefault="00EA5F32" w:rsidP="00A06C77">
            <w:pPr>
              <w:spacing w:line="276" w:lineRule="auto"/>
              <w:rPr>
                <w:rFonts w:cs="Arial"/>
                <w:color w:val="FF0000"/>
              </w:rPr>
            </w:pPr>
            <w:r w:rsidRPr="003A46B0">
              <w:rPr>
                <w:rFonts w:cs="Arial"/>
              </w:rPr>
              <w:t>NoDataExists / Invalid</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0x0</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3C75ED" w:rsidRDefault="00EA5F32" w:rsidP="00A06C77">
            <w:pPr>
              <w:spacing w:line="276" w:lineRule="auto"/>
              <w:rPr>
                <w:rFonts w:cs="Arial"/>
                <w:b/>
                <w:color w:val="FF0000"/>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Factory</w:t>
            </w:r>
            <w:r>
              <w:rPr>
                <w:rFonts w:cs="Arial"/>
              </w:rPr>
              <w:t xml:space="preserve"> Mode</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0x1</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Unprovisioned</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0x2</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F1BD6"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Provisioned</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0x3</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color w:val="FF0000"/>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7174B3"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TcuServingCellIInfoRat</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Pr>
                <w:rFonts w:cs="Arial"/>
              </w:rPr>
              <w:t>Enum</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6519DF" w:rsidRDefault="00EA5F32" w:rsidP="00A06C77">
            <w:pPr>
              <w:spacing w:line="276" w:lineRule="auto"/>
              <w:rPr>
                <w:rFonts w:cs="Arial"/>
              </w:rPr>
            </w:pPr>
            <w:r w:rsidRPr="006519DF">
              <w:rPr>
                <w:rFonts w:cs="Arial"/>
              </w:rPr>
              <w:t>Show network technology that is being used for connecting</w:t>
            </w: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C5189D" w:rsidRDefault="00EA5F32" w:rsidP="00A06C77">
            <w:pPr>
              <w:spacing w:line="276" w:lineRule="auto"/>
              <w:rPr>
                <w:rFonts w:cs="Arial"/>
                <w:color w:val="FF0000"/>
                <w:highlight w:val="yellow"/>
              </w:rPr>
            </w:pPr>
            <w:r w:rsidRPr="00697D4D">
              <w:rPr>
                <w:rFonts w:cs="Arial"/>
              </w:rPr>
              <w:t>NoDataExists</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0x0</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LTE</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0x1</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UMTS</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0x2</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1D5744" w:rsidRDefault="00EA5F32" w:rsidP="00A06C77">
            <w:pPr>
              <w:spacing w:line="276" w:lineRule="auto"/>
              <w:rPr>
                <w:rFonts w:cs="Arial"/>
              </w:rPr>
            </w:pPr>
            <w:r w:rsidRPr="001D5744">
              <w:rPr>
                <w:rFonts w:cs="Arial"/>
              </w:rPr>
              <w:t>GSM</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r>
              <w:rPr>
                <w:rFonts w:cs="Arial"/>
              </w:rPr>
              <w:t>0x3</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EF54E4"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6519DF" w:rsidRDefault="00EA5F32" w:rsidP="00A06C77">
            <w:pPr>
              <w:spacing w:line="276" w:lineRule="auto"/>
              <w:rPr>
                <w:rFonts w:cs="Arial"/>
              </w:rPr>
            </w:pPr>
            <w:r w:rsidRPr="006519DF">
              <w:rPr>
                <w:rFonts w:cs="Arial"/>
              </w:rPr>
              <w:t>No Service</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6519DF" w:rsidRDefault="00EA5F32" w:rsidP="00A06C77">
            <w:pPr>
              <w:spacing w:line="276" w:lineRule="auto"/>
              <w:rPr>
                <w:rFonts w:cs="Arial"/>
              </w:rPr>
            </w:pPr>
            <w:r w:rsidRPr="006519DF">
              <w:rPr>
                <w:rFonts w:cs="Arial"/>
              </w:rPr>
              <w:t>0x4</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EF54E4" w:rsidRPr="0057633A" w:rsidRDefault="00EA5F32" w:rsidP="00A06C77">
            <w:pPr>
              <w:spacing w:line="276" w:lineRule="auto"/>
              <w:rPr>
                <w:rFonts w:cs="Arial"/>
              </w:rPr>
            </w:pPr>
          </w:p>
        </w:tc>
      </w:tr>
      <w:tr w:rsidR="00C55C6D"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57633A" w:rsidRDefault="00EA5F32" w:rsidP="00A70504">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tcuServingCellIInfoNasStatus</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50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70504">
            <w:pPr>
              <w:spacing w:line="276" w:lineRule="auto"/>
              <w:rPr>
                <w:rFonts w:cs="Arial"/>
              </w:rPr>
            </w:pPr>
            <w:r w:rsidRPr="006519DF">
              <w:rPr>
                <w:rFonts w:cs="Arial"/>
              </w:rPr>
              <w:t>Show TCU registration status with circuit switched and packet switch include error codes where applicable</w:t>
            </w:r>
          </w:p>
        </w:tc>
      </w:tr>
      <w:tr w:rsidR="00C55C6D"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57633A"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57633A" w:rsidRDefault="00EA5F32" w:rsidP="00A06C77">
            <w:pPr>
              <w:spacing w:line="276" w:lineRule="auto"/>
              <w:rPr>
                <w:rFonts w:cs="Arial"/>
              </w:rPr>
            </w:pPr>
            <w:r>
              <w:rPr>
                <w:rFonts w:cs="Arial"/>
              </w:rPr>
              <w:t>tcuServingCellIInfoCellID</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1D5744" w:rsidRDefault="00EA5F32" w:rsidP="00A06C77">
            <w:pPr>
              <w:spacing w:line="276" w:lineRule="auto"/>
              <w:rPr>
                <w:rFonts w:cs="Arial"/>
              </w:rPr>
            </w:pPr>
            <w:r w:rsidRPr="001D5744">
              <w:rPr>
                <w:rFonts w:cs="Arial"/>
              </w:rPr>
              <w:t xml:space="preserve">String </w:t>
            </w:r>
          </w:p>
          <w:p w:rsidR="00C55C6D" w:rsidRPr="001D5744"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1D5744" w:rsidRDefault="00EA5F32" w:rsidP="00A06C77">
            <w:pPr>
              <w:spacing w:line="276" w:lineRule="auto"/>
              <w:rPr>
                <w:rFonts w:cs="Arial"/>
              </w:rPr>
            </w:pPr>
            <w:r w:rsidRPr="001D5744">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1D5744" w:rsidRDefault="00EA5F32" w:rsidP="00A06C77">
            <w:pPr>
              <w:spacing w:line="276" w:lineRule="auto"/>
              <w:rPr>
                <w:rFonts w:cs="Arial"/>
              </w:rPr>
            </w:pPr>
            <w:r w:rsidRPr="001D5744">
              <w:rPr>
                <w:rFonts w:cs="Arial"/>
              </w:rPr>
              <w:t>22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6519DF" w:rsidRDefault="00EA5F32" w:rsidP="00A06C77">
            <w:pPr>
              <w:spacing w:line="276" w:lineRule="auto"/>
              <w:rPr>
                <w:rFonts w:cs="Arial"/>
              </w:rPr>
            </w:pPr>
            <w:r w:rsidRPr="006519DF">
              <w:rPr>
                <w:rFonts w:cs="Arial"/>
              </w:rPr>
              <w:t>Show the unique number used to identify base station that TCU is connected to</w:t>
            </w: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lastRenderedPageBreak/>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tcuVmcuSoftwareNumber</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4A33B3" w:rsidRDefault="00EA5F32" w:rsidP="00A06C77">
            <w:pPr>
              <w:spacing w:line="276" w:lineRule="auto"/>
              <w:rPr>
                <w:rFonts w:cs="Arial"/>
              </w:rPr>
            </w:pPr>
            <w:r w:rsidRPr="004A33B3">
              <w:rPr>
                <w:rFonts w:cs="Arial"/>
              </w:rPr>
              <w:t>Show the CAN VMCU SW version</w:t>
            </w: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tcuModemSoftwareNumber</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4A33B3" w:rsidRDefault="00EA5F32" w:rsidP="00A06C77">
            <w:pPr>
              <w:spacing w:line="276" w:lineRule="auto"/>
              <w:rPr>
                <w:rFonts w:cs="Arial"/>
              </w:rPr>
            </w:pPr>
            <w:r w:rsidRPr="004A33B3">
              <w:rPr>
                <w:rFonts w:cs="Arial"/>
              </w:rPr>
              <w:t xml:space="preserve">Show the modem </w:t>
            </w:r>
            <w:r w:rsidRPr="004A33B3">
              <w:rPr>
                <w:rFonts w:cs="Arial"/>
              </w:rPr>
              <w:t>SW version</w:t>
            </w: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 xml:space="preserve">tcuHardwarePartNumber  </w:t>
            </w:r>
          </w:p>
          <w:p w:rsidR="00C55C6D" w:rsidRPr="00867ADF"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4A33B3" w:rsidRDefault="00EA5F32" w:rsidP="00A06C77">
            <w:pPr>
              <w:spacing w:line="276" w:lineRule="auto"/>
              <w:rPr>
                <w:rFonts w:cs="Arial"/>
              </w:rPr>
            </w:pPr>
            <w:r w:rsidRPr="004A33B3">
              <w:rPr>
                <w:rFonts w:cs="Arial"/>
              </w:rPr>
              <w:t>Show the modem hardware part number</w:t>
            </w:r>
          </w:p>
        </w:tc>
      </w:tr>
      <w:tr w:rsidR="00541149"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tcuEsn</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4A33B3" w:rsidRDefault="00EA5F32">
            <w:pPr>
              <w:rPr>
                <w:rFonts w:cs="Arial"/>
              </w:rPr>
            </w:pPr>
            <w:r w:rsidRPr="004A33B3">
              <w:rPr>
                <w:rFonts w:cs="Arial"/>
              </w:rPr>
              <w:t>Show the Electronic Serial Number for the TCU</w:t>
            </w:r>
          </w:p>
        </w:tc>
      </w:tr>
      <w:tr w:rsidR="00541149"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tcuIccId</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4A33B3" w:rsidRDefault="00EA5F32">
            <w:pPr>
              <w:rPr>
                <w:rFonts w:cs="Arial"/>
              </w:rPr>
            </w:pPr>
            <w:r w:rsidRPr="004A33B3">
              <w:rPr>
                <w:rFonts w:cs="Arial"/>
              </w:rPr>
              <w:t>Show the unique serial number that represents the SIM</w:t>
            </w:r>
          </w:p>
        </w:tc>
      </w:tr>
      <w:tr w:rsidR="00541149"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tcuImeiSv</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867ADF" w:rsidRDefault="00EA5F32" w:rsidP="00A06C77">
            <w:pPr>
              <w:spacing w:line="276" w:lineRule="auto"/>
              <w:rPr>
                <w:rFonts w:cs="Arial"/>
              </w:rPr>
            </w:pPr>
            <w:r w:rsidRPr="00867ADF">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541149" w:rsidRPr="004A33B3" w:rsidRDefault="00EA5F32">
            <w:pPr>
              <w:rPr>
                <w:rFonts w:cs="Arial"/>
              </w:rPr>
            </w:pPr>
            <w:r w:rsidRPr="004A33B3">
              <w:rPr>
                <w:rFonts w:cs="Arial"/>
              </w:rPr>
              <w:t>Show the International Mobile Equipment Identity software version. It’s usually unique to identify the modem</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tcuPdpStateC&amp;cApn</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4A33B3" w:rsidRDefault="00EA5F32" w:rsidP="00A06C77">
            <w:pPr>
              <w:spacing w:line="276" w:lineRule="auto"/>
              <w:rPr>
                <w:rFonts w:cs="Arial"/>
              </w:rPr>
            </w:pPr>
            <w:r w:rsidRPr="004A33B3">
              <w:rPr>
                <w:rFonts w:cs="Arial"/>
              </w:rPr>
              <w:t xml:space="preserve">Show command and control APN status (Active or Inactive) with error code where </w:t>
            </w:r>
            <w:r w:rsidRPr="004A33B3">
              <w:rPr>
                <w:rFonts w:cs="Arial"/>
              </w:rPr>
              <w:t>applicable</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tcuPdpStateWhsApn</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20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4A33B3" w:rsidRDefault="00EA5F32" w:rsidP="00A06C77">
            <w:pPr>
              <w:spacing w:line="276" w:lineRule="auto"/>
              <w:rPr>
                <w:rFonts w:cs="Arial"/>
              </w:rPr>
            </w:pPr>
            <w:r w:rsidRPr="004A33B3">
              <w:rPr>
                <w:rFonts w:cs="Arial"/>
              </w:rPr>
              <w:t>Show Wireless hotspot APN status (Active or Inactive) with error code where applicable</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tcuAdditionalInfo</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1200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4A33B3" w:rsidRDefault="00EA5F32" w:rsidP="00881094">
            <w:pPr>
              <w:spacing w:line="276" w:lineRule="auto"/>
              <w:rPr>
                <w:rFonts w:cs="Arial"/>
                <w:color w:val="FF0000"/>
              </w:rPr>
            </w:pPr>
            <w:r w:rsidRPr="004A33B3">
              <w:rPr>
                <w:rFonts w:cs="Arial"/>
              </w:rPr>
              <w:t>Show any additional info that is not included in the other data/primitives</w:t>
            </w:r>
            <w:r>
              <w:rPr>
                <w:rFonts w:cs="Arial"/>
              </w:rPr>
              <w:t xml:space="preserve"> in this MD</w:t>
            </w:r>
            <w:r w:rsidRPr="004A33B3">
              <w:rPr>
                <w:rFonts w:cs="Arial"/>
              </w:rPr>
              <w:t xml:space="preserve"> and </w:t>
            </w:r>
            <w:r>
              <w:rPr>
                <w:rFonts w:cs="Arial"/>
              </w:rPr>
              <w:t>TCU</w:t>
            </w:r>
            <w:r w:rsidRPr="004A33B3">
              <w:rPr>
                <w:rFonts w:cs="Arial"/>
              </w:rPr>
              <w:t xml:space="preserve"> decide</w:t>
            </w:r>
            <w:r>
              <w:rPr>
                <w:rFonts w:cs="Arial"/>
              </w:rPr>
              <w:t>s</w:t>
            </w:r>
            <w:r w:rsidRPr="004A33B3">
              <w:rPr>
                <w:rFonts w:cs="Arial"/>
              </w:rPr>
              <w:t xml:space="preserve"> that need</w:t>
            </w:r>
            <w:r>
              <w:rPr>
                <w:rFonts w:cs="Arial"/>
              </w:rPr>
              <w:t>s</w:t>
            </w:r>
            <w:r w:rsidRPr="004A33B3">
              <w:rPr>
                <w:rFonts w:cs="Arial"/>
              </w:rPr>
              <w:t xml:space="preserve"> to</w:t>
            </w:r>
            <w:r>
              <w:rPr>
                <w:rFonts w:cs="Arial"/>
              </w:rPr>
              <w:t xml:space="preserve"> be</w:t>
            </w:r>
            <w:r w:rsidRPr="004A33B3">
              <w:rPr>
                <w:rFonts w:cs="Arial"/>
              </w:rPr>
              <w:t xml:space="preserve"> display</w:t>
            </w:r>
            <w:r>
              <w:rPr>
                <w:rFonts w:cs="Arial"/>
              </w:rPr>
              <w:t>ed</w:t>
            </w:r>
            <w:r w:rsidRPr="004A33B3">
              <w:rPr>
                <w:rFonts w:cs="Arial"/>
              </w:rPr>
              <w:t>.</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tcuConfigurationStatus</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3000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81094" w:rsidRDefault="00EA5F32" w:rsidP="00881094">
            <w:pPr>
              <w:spacing w:line="276" w:lineRule="auto"/>
              <w:rPr>
                <w:rFonts w:cs="Arial"/>
                <w:color w:val="FF0000"/>
              </w:rPr>
            </w:pPr>
            <w:r w:rsidRPr="00881094">
              <w:rPr>
                <w:rFonts w:cs="Arial"/>
              </w:rPr>
              <w:t>Show the architecture type, Sync version, Radio version, and other systems within the vehicle that the TCU has.</w:t>
            </w:r>
          </w:p>
        </w:tc>
      </w:tr>
      <w:tr w:rsidR="0014335B"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R</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tcuViewDtcs</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String</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67ADF" w:rsidRDefault="00EA5F32" w:rsidP="00A06C77">
            <w:pPr>
              <w:spacing w:line="276" w:lineRule="auto"/>
              <w:rPr>
                <w:rFonts w:cs="Arial"/>
              </w:rPr>
            </w:pPr>
            <w:r>
              <w:rPr>
                <w:rFonts w:cs="Arial"/>
              </w:rPr>
              <w:t>4800 chars</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14335B" w:rsidRPr="00881094" w:rsidRDefault="00EA5F32" w:rsidP="00A06C77">
            <w:pPr>
              <w:spacing w:line="276" w:lineRule="auto"/>
              <w:rPr>
                <w:rFonts w:cs="Arial"/>
                <w:color w:val="FF0000"/>
              </w:rPr>
            </w:pPr>
            <w:r w:rsidRPr="00881094">
              <w:rPr>
                <w:rFonts w:cs="Arial"/>
              </w:rPr>
              <w:t xml:space="preserve">Show a list of TCU DTCs and their functions. </w:t>
            </w: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867ADF" w:rsidRDefault="00EA5F32" w:rsidP="00A06C77">
            <w:pPr>
              <w:spacing w:line="276" w:lineRule="auto"/>
              <w:rPr>
                <w:rFonts w:cs="Arial"/>
              </w:rPr>
            </w:pPr>
          </w:p>
        </w:tc>
      </w:tr>
      <w:tr w:rsidR="00C55C6D"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r w:rsidRPr="00C708EE">
              <w:rPr>
                <w:rFonts w:cs="Arial"/>
              </w:rPr>
              <w:t>O</w:t>
            </w: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r>
              <w:rPr>
                <w:rFonts w:cs="Arial"/>
              </w:rPr>
              <w:t>E</w:t>
            </w:r>
            <w:r w:rsidRPr="00C708EE">
              <w:rPr>
                <w:rFonts w:cs="Arial"/>
              </w:rPr>
              <w:t>rrorCode</w:t>
            </w: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9515E6">
            <w:pPr>
              <w:spacing w:line="276" w:lineRule="auto"/>
              <w:rPr>
                <w:rFonts w:cs="Arial"/>
              </w:rPr>
            </w:pPr>
            <w:r>
              <w:rPr>
                <w:rFonts w:cs="Arial"/>
              </w:rPr>
              <w:t>Enum</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C55C6D" w:rsidRPr="00C708EE" w:rsidRDefault="00EA5F32" w:rsidP="00A06C77">
            <w:pPr>
              <w:spacing w:line="276" w:lineRule="auto"/>
              <w:rPr>
                <w:rFonts w:cs="Arial"/>
              </w:rPr>
            </w:pPr>
            <w:r w:rsidRPr="00C708EE">
              <w:rPr>
                <w:rFonts w:cs="Arial"/>
              </w:rPr>
              <w:t>To indicate a feature specific error code (see IVI-SOA-FUR-REQ-277456)</w:t>
            </w: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No Error</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0x000</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Response Time Error</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0x001</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Cancel Time Error</w:t>
            </w: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0x002</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r w:rsidR="009515E6" w:rsidRPr="00867ADF" w:rsidTr="007174B3">
        <w:trPr>
          <w:jc w:val="center"/>
        </w:trPr>
        <w:tc>
          <w:tcPr>
            <w:tcW w:w="30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1517"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A06C77">
            <w:pPr>
              <w:spacing w:line="276" w:lineRule="auto"/>
              <w:rPr>
                <w:rFonts w:cs="Arial"/>
              </w:rPr>
            </w:pPr>
          </w:p>
        </w:tc>
        <w:tc>
          <w:tcPr>
            <w:tcW w:w="389"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Default="00EA5F32" w:rsidP="009515E6">
            <w:pPr>
              <w:spacing w:line="276" w:lineRule="auto"/>
              <w:rPr>
                <w:rFonts w:cs="Arial"/>
              </w:rPr>
            </w:pP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c>
          <w:tcPr>
            <w:tcW w:w="510"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r>
              <w:rPr>
                <w:rFonts w:cs="Arial"/>
              </w:rPr>
              <w:t>0xFFF</w:t>
            </w:r>
          </w:p>
        </w:tc>
        <w:tc>
          <w:tcPr>
            <w:tcW w:w="1361" w:type="pct"/>
            <w:tcBorders>
              <w:top w:val="single" w:sz="4" w:space="0" w:color="auto"/>
              <w:left w:val="single" w:sz="4" w:space="0" w:color="auto"/>
              <w:bottom w:val="single" w:sz="4" w:space="0" w:color="auto"/>
              <w:right w:val="single" w:sz="4" w:space="0" w:color="auto"/>
            </w:tcBorders>
            <w:shd w:val="clear" w:color="auto" w:fill="FFFFFF" w:themeFill="background1"/>
          </w:tcPr>
          <w:p w:rsidR="009515E6" w:rsidRPr="00C708EE" w:rsidRDefault="00EA5F32" w:rsidP="00A06C77">
            <w:pPr>
              <w:spacing w:line="276" w:lineRule="auto"/>
              <w:rPr>
                <w:rFonts w:cs="Arial"/>
              </w:rPr>
            </w:pPr>
          </w:p>
        </w:tc>
      </w:tr>
    </w:tbl>
    <w:p w:rsidR="00EF54E4" w:rsidRPr="00EF54E4" w:rsidRDefault="00EA5F32" w:rsidP="003E3082">
      <w:pPr>
        <w:rPr>
          <w:rFonts w:cs="Arial"/>
          <w:color w:val="FF0000"/>
        </w:rPr>
      </w:pPr>
    </w:p>
    <w:p w:rsidR="008806C6" w:rsidRPr="007B541E" w:rsidRDefault="00EA5F32" w:rsidP="007B541E">
      <w:pPr>
        <w:rPr>
          <w:rFonts w:cs="Arial"/>
          <w:color w:val="FF0000"/>
          <w:highlight w:val="yellow"/>
        </w:rPr>
      </w:pPr>
    </w:p>
    <w:p w:rsidR="00406F39" w:rsidRDefault="00EA5F32" w:rsidP="00AC2554">
      <w:pPr>
        <w:pStyle w:val="Heading3"/>
      </w:pPr>
      <w:bookmarkStart w:id="115" w:name="_Toc957376"/>
      <w:r w:rsidRPr="00B9479B">
        <w:t>MD-REQ-275359/F-getEcgBezelDiagnosticData</w:t>
      </w:r>
      <w:bookmarkEnd w:id="115"/>
    </w:p>
    <w:p w:rsidR="003E3082" w:rsidRPr="00733F3A" w:rsidRDefault="00EA5F32" w:rsidP="003E3082">
      <w:pPr>
        <w:rPr>
          <w:rFonts w:cs="Arial"/>
        </w:rPr>
      </w:pPr>
      <w:r>
        <w:rPr>
          <w:rFonts w:cs="Arial"/>
        </w:rPr>
        <w:t>This logical API is used to get the ECG Bezel Diagnostic data during a bezel diagnostic session</w:t>
      </w:r>
    </w:p>
    <w:p w:rsidR="00733F3A" w:rsidRDefault="00EA5F32" w:rsidP="003E3082">
      <w:pPr>
        <w:rPr>
          <w:rFonts w:cs="Arial"/>
          <w:b/>
          <w:i/>
        </w:rPr>
      </w:pPr>
    </w:p>
    <w:tbl>
      <w:tblPr>
        <w:tblW w:w="49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85"/>
        <w:gridCol w:w="940"/>
        <w:gridCol w:w="2000"/>
        <w:gridCol w:w="72"/>
        <w:gridCol w:w="961"/>
        <w:gridCol w:w="2953"/>
      </w:tblGrid>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33F3A" w:rsidRDefault="00EA5F32" w:rsidP="00D243CF">
            <w:pPr>
              <w:spacing w:line="254" w:lineRule="auto"/>
              <w:rPr>
                <w:sz w:val="8"/>
              </w:rPr>
            </w:pPr>
          </w:p>
        </w:tc>
        <w:tc>
          <w:tcPr>
            <w:tcW w:w="4697" w:type="pct"/>
            <w:gridSpan w:val="6"/>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33F3A" w:rsidRDefault="00EA5F32" w:rsidP="00D243CF">
            <w:pPr>
              <w:spacing w:line="254" w:lineRule="auto"/>
              <w:rPr>
                <w:sz w:val="8"/>
              </w:rPr>
            </w:pP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tcPr>
          <w:p w:rsidR="00733F3A" w:rsidRPr="0057633A" w:rsidRDefault="00EA5F32" w:rsidP="00D243CF">
            <w:pPr>
              <w:spacing w:line="254" w:lineRule="auto"/>
              <w:jc w:val="right"/>
              <w:rPr>
                <w:rFonts w:cs="Arial"/>
                <w:b/>
              </w:rPr>
            </w:pPr>
          </w:p>
        </w:tc>
        <w:tc>
          <w:tcPr>
            <w:tcW w:w="1542" w:type="pct"/>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jc w:val="right"/>
              <w:rPr>
                <w:rFonts w:cs="Arial"/>
              </w:rPr>
            </w:pPr>
            <w:r w:rsidRPr="005F5068">
              <w:rPr>
                <w:rFonts w:cs="Arial"/>
                <w:b/>
              </w:rPr>
              <w:t>Subscr. Type</w:t>
            </w:r>
          </w:p>
        </w:tc>
        <w:tc>
          <w:tcPr>
            <w:tcW w:w="3155" w:type="pct"/>
            <w:gridSpan w:val="5"/>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rPr>
                <w:rFonts w:cs="Arial"/>
              </w:rPr>
            </w:pPr>
            <w:r w:rsidRPr="005F5068">
              <w:rPr>
                <w:rFonts w:cs="Arial"/>
              </w:rPr>
              <w:t>OnChange</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tcPr>
          <w:p w:rsidR="00733F3A" w:rsidRPr="0057633A" w:rsidRDefault="00EA5F32" w:rsidP="00D243CF">
            <w:pPr>
              <w:spacing w:line="254" w:lineRule="auto"/>
              <w:jc w:val="right"/>
              <w:rPr>
                <w:rFonts w:cs="Arial"/>
                <w:b/>
              </w:rPr>
            </w:pPr>
          </w:p>
        </w:tc>
        <w:tc>
          <w:tcPr>
            <w:tcW w:w="1542" w:type="pct"/>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jc w:val="right"/>
              <w:rPr>
                <w:rFonts w:cs="Arial"/>
              </w:rPr>
            </w:pPr>
            <w:r w:rsidRPr="005F5068">
              <w:rPr>
                <w:rFonts w:cs="Arial"/>
                <w:b/>
              </w:rPr>
              <w:t>QoS Level</w:t>
            </w:r>
          </w:p>
        </w:tc>
        <w:tc>
          <w:tcPr>
            <w:tcW w:w="3155" w:type="pct"/>
            <w:gridSpan w:val="5"/>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rPr>
                <w:rFonts w:cs="Arial"/>
              </w:rPr>
            </w:pPr>
            <w:r w:rsidRPr="005F5068">
              <w:rPr>
                <w:rFonts w:cs="Arial"/>
              </w:rPr>
              <w:t>0</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tcPr>
          <w:p w:rsidR="00733F3A" w:rsidRPr="0057633A" w:rsidRDefault="00EA5F32" w:rsidP="00D243CF">
            <w:pPr>
              <w:spacing w:line="254" w:lineRule="auto"/>
              <w:jc w:val="right"/>
              <w:rPr>
                <w:rFonts w:cs="Arial"/>
                <w:b/>
              </w:rPr>
            </w:pPr>
          </w:p>
        </w:tc>
        <w:tc>
          <w:tcPr>
            <w:tcW w:w="1542" w:type="pct"/>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jc w:val="right"/>
              <w:rPr>
                <w:rFonts w:cs="Arial"/>
              </w:rPr>
            </w:pPr>
            <w:r w:rsidRPr="005F5068">
              <w:rPr>
                <w:rFonts w:cs="Arial"/>
                <w:b/>
              </w:rPr>
              <w:t>Retained</w:t>
            </w:r>
          </w:p>
        </w:tc>
        <w:tc>
          <w:tcPr>
            <w:tcW w:w="3155" w:type="pct"/>
            <w:gridSpan w:val="5"/>
            <w:tcBorders>
              <w:top w:val="single" w:sz="4" w:space="0" w:color="auto"/>
              <w:left w:val="single" w:sz="4" w:space="0" w:color="auto"/>
              <w:bottom w:val="single" w:sz="4" w:space="0" w:color="auto"/>
              <w:right w:val="single" w:sz="4" w:space="0" w:color="auto"/>
            </w:tcBorders>
            <w:vAlign w:val="center"/>
            <w:hideMark/>
          </w:tcPr>
          <w:p w:rsidR="00733F3A" w:rsidRPr="005F5068" w:rsidRDefault="00EA5F32" w:rsidP="00D243CF">
            <w:pPr>
              <w:spacing w:line="254" w:lineRule="auto"/>
              <w:rPr>
                <w:rFonts w:cs="Arial"/>
              </w:rPr>
            </w:pPr>
            <w:r w:rsidRPr="005F5068">
              <w:rPr>
                <w:rFonts w:cs="Arial"/>
              </w:rPr>
              <w:t>No</w:t>
            </w:r>
          </w:p>
        </w:tc>
      </w:tr>
      <w:tr w:rsidR="00733F3A" w:rsidTr="00AC2554">
        <w:trPr>
          <w:trHeight w:val="70"/>
          <w:jc w:val="center"/>
        </w:trPr>
        <w:tc>
          <w:tcPr>
            <w:tcW w:w="303"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33F3A" w:rsidRPr="0057633A" w:rsidRDefault="00EA5F32" w:rsidP="00D243CF">
            <w:pPr>
              <w:spacing w:line="254" w:lineRule="auto"/>
              <w:rPr>
                <w:rFonts w:cs="Arial"/>
              </w:rPr>
            </w:pPr>
          </w:p>
        </w:tc>
        <w:tc>
          <w:tcPr>
            <w:tcW w:w="4697" w:type="pct"/>
            <w:gridSpan w:val="6"/>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33F3A" w:rsidRPr="005F5068" w:rsidRDefault="00EA5F32" w:rsidP="00D243CF">
            <w:pPr>
              <w:spacing w:line="254" w:lineRule="auto"/>
              <w:rPr>
                <w:rFonts w:cs="Arial"/>
              </w:rPr>
            </w:pP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33F3A" w:rsidRPr="0057633A" w:rsidRDefault="00EA5F32" w:rsidP="00D243CF">
            <w:pPr>
              <w:spacing w:line="276" w:lineRule="auto"/>
              <w:rPr>
                <w:rFonts w:cs="Arial"/>
                <w:b/>
              </w:rPr>
            </w:pPr>
            <w:r>
              <w:rPr>
                <w:rFonts w:cs="Arial"/>
                <w:b/>
              </w:rPr>
              <w:t>R/O</w:t>
            </w:r>
          </w:p>
        </w:tc>
        <w:tc>
          <w:tcPr>
            <w:tcW w:w="1542"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33F3A" w:rsidRPr="005F5068" w:rsidRDefault="00EA5F32" w:rsidP="00D243CF">
            <w:pPr>
              <w:spacing w:line="276" w:lineRule="auto"/>
              <w:rPr>
                <w:rFonts w:cs="Arial"/>
                <w:b/>
              </w:rPr>
            </w:pPr>
            <w:r w:rsidRPr="005F5068">
              <w:rPr>
                <w:rFonts w:cs="Arial"/>
                <w:b/>
              </w:rPr>
              <w:t>Name</w:t>
            </w:r>
          </w:p>
        </w:tc>
        <w:tc>
          <w:tcPr>
            <w:tcW w:w="428" w:type="pc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33F3A" w:rsidRPr="005F5068" w:rsidRDefault="00EA5F32" w:rsidP="00D243CF">
            <w:pPr>
              <w:spacing w:line="276" w:lineRule="auto"/>
              <w:rPr>
                <w:rFonts w:cs="Arial"/>
                <w:b/>
              </w:rPr>
            </w:pPr>
            <w:r w:rsidRPr="005F5068">
              <w:rPr>
                <w:rFonts w:cs="Arial"/>
                <w:b/>
              </w:rPr>
              <w:t>Type</w:t>
            </w:r>
          </w:p>
        </w:tc>
        <w:tc>
          <w:tcPr>
            <w:tcW w:w="91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33F3A" w:rsidRPr="005F5068" w:rsidRDefault="00EA5F32" w:rsidP="00D243CF">
            <w:pPr>
              <w:spacing w:line="276" w:lineRule="auto"/>
              <w:rPr>
                <w:rFonts w:cs="Arial"/>
                <w:b/>
              </w:rPr>
            </w:pPr>
            <w:r w:rsidRPr="005F5068">
              <w:rPr>
                <w:rFonts w:cs="Arial"/>
                <w:b/>
              </w:rPr>
              <w:t>Literals</w:t>
            </w:r>
          </w:p>
        </w:tc>
        <w:tc>
          <w:tcPr>
            <w:tcW w:w="471"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33F3A" w:rsidRPr="005F5068" w:rsidRDefault="00EA5F32" w:rsidP="00D243CF">
            <w:pPr>
              <w:spacing w:line="276" w:lineRule="auto"/>
              <w:rPr>
                <w:rFonts w:cs="Arial"/>
                <w:b/>
              </w:rPr>
            </w:pPr>
            <w:r w:rsidRPr="005F5068">
              <w:rPr>
                <w:rFonts w:cs="Arial"/>
                <w:b/>
              </w:rPr>
              <w:t>Value</w:t>
            </w:r>
          </w:p>
        </w:tc>
        <w:tc>
          <w:tcPr>
            <w:tcW w:w="1346"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733F3A" w:rsidRPr="005F5068" w:rsidRDefault="00EA5F32" w:rsidP="00D243CF">
            <w:pPr>
              <w:spacing w:line="276" w:lineRule="auto"/>
              <w:rPr>
                <w:rFonts w:cs="Arial"/>
                <w:b/>
              </w:rPr>
            </w:pPr>
            <w:r w:rsidRPr="005F5068">
              <w:rPr>
                <w:rFonts w:cs="Arial"/>
                <w:b/>
              </w:rPr>
              <w:t>Description</w:t>
            </w:r>
          </w:p>
        </w:tc>
      </w:tr>
      <w:tr w:rsidR="00733F3A" w:rsidTr="00AC2554">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33F3A" w:rsidRPr="005F5068" w:rsidRDefault="00EA5F32" w:rsidP="00D243CF">
            <w:pPr>
              <w:spacing w:line="276" w:lineRule="auto"/>
              <w:rPr>
                <w:rFonts w:cs="Arial"/>
                <w:b/>
              </w:rPr>
            </w:pPr>
            <w:r w:rsidRPr="005F5068">
              <w:rPr>
                <w:rFonts w:cs="Arial"/>
                <w:b/>
              </w:rPr>
              <w:t>Request</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tcPr>
          <w:p w:rsidR="00733F3A" w:rsidRPr="005763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tcPr>
          <w:p w:rsidR="00733F3A" w:rsidRPr="005F5068"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tcPr>
          <w:p w:rsidR="00733F3A" w:rsidRPr="005F5068"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tcPr>
          <w:p w:rsidR="00733F3A" w:rsidRPr="00733F3A" w:rsidRDefault="00EA5F32" w:rsidP="00D243CF">
            <w:pPr>
              <w:spacing w:line="276" w:lineRule="auto"/>
              <w:rPr>
                <w:rFonts w:cs="Arial"/>
              </w:rPr>
            </w:pPr>
          </w:p>
        </w:tc>
      </w:tr>
      <w:tr w:rsidR="00733F3A" w:rsidTr="00AC2554">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33F3A" w:rsidRPr="005F5068" w:rsidRDefault="00EA5F32" w:rsidP="00D243CF">
            <w:pPr>
              <w:spacing w:line="276" w:lineRule="auto"/>
              <w:rPr>
                <w:rFonts w:cs="Arial"/>
              </w:rPr>
            </w:pPr>
            <w:r w:rsidRPr="005F5068">
              <w:rPr>
                <w:rFonts w:cs="Arial"/>
                <w:b/>
              </w:rPr>
              <w:t>Response</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E</w:t>
            </w:r>
            <w:r w:rsidRPr="005F5068">
              <w:rPr>
                <w:rFonts w:cs="Arial"/>
              </w:rPr>
              <w:t>cgProvisioningStatus</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Enum</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color w:val="FF0000"/>
                <w:highlight w:val="yellow"/>
              </w:rPr>
            </w:pPr>
            <w:r w:rsidRPr="005F5068">
              <w:rPr>
                <w:rFonts w:cs="Arial"/>
              </w:rPr>
              <w:t>NoDataExists</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0x0</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No entry from ECG</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Factory</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0x1</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Provisioning process has not started- ECG not configured</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Unprovisioned</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0x2</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 xml:space="preserve">ECG is configured and about to start </w:t>
            </w:r>
            <w:r w:rsidRPr="00720E21">
              <w:rPr>
                <w:rFonts w:cs="Arial"/>
              </w:rPr>
              <w:t>provisioning process</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Waiting for ECG provisioning response</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0x3</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has sent the first provisioning message and waiting for cloud ACK</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Wait</w:t>
            </w:r>
            <w:r>
              <w:rPr>
                <w:rFonts w:cs="Arial"/>
              </w:rPr>
              <w:t>ing for TCU provisioning respons</w:t>
            </w:r>
            <w:r w:rsidRPr="005F5068">
              <w:rPr>
                <w:rFonts w:cs="Arial"/>
              </w:rPr>
              <w:t>e</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0x4</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has send the second provisioning alert and waiting for cloud ACK</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Waiting for Home URL</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0x5</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has received all ACKs and waiting for to receive Home URL</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Connecting to Home URL</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0x6</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is connecting to Home URL</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Waiting for Auth</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0x7</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is waiting to be authorized (ECG, TCU provisioned and OK to be released)</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Authorized</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0x8</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20E21" w:rsidRDefault="00EA5F32" w:rsidP="00D243CF">
            <w:pPr>
              <w:spacing w:line="276" w:lineRule="auto"/>
              <w:rPr>
                <w:rFonts w:cs="Arial"/>
              </w:rPr>
            </w:pPr>
            <w:r w:rsidRPr="00720E21">
              <w:rPr>
                <w:rFonts w:cs="Arial"/>
              </w:rPr>
              <w:t>ECG is customer authorized</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ecgESN</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 xml:space="preserve">10 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ECG Electronic Serial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ecgH</w:t>
            </w:r>
            <w:r>
              <w:rPr>
                <w:rFonts w:cs="Arial"/>
              </w:rPr>
              <w:t>ardwarePartNumber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 xml:space="preserve">20 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ECG Hardware Assembly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ecgApSoftware</w:t>
            </w:r>
            <w:r w:rsidRPr="005F5068">
              <w:rPr>
                <w:rFonts w:cs="Arial"/>
              </w:rPr>
              <w:t>P</w:t>
            </w:r>
            <w:r>
              <w:rPr>
                <w:rFonts w:cs="Arial"/>
              </w:rPr>
              <w:t>artNumber</w:t>
            </w:r>
            <w:r w:rsidRPr="005F5068">
              <w:rPr>
                <w:rFonts w:cs="Arial"/>
              </w:rPr>
              <w:t xml:space="preserve"> </w:t>
            </w:r>
          </w:p>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sidRPr="005F5068">
              <w:rPr>
                <w:rFonts w:cs="Arial"/>
              </w:rPr>
              <w:t xml:space="preserve">20 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 xml:space="preserve">ECG Application Processor Part </w:t>
            </w:r>
            <w:r w:rsidRPr="001733E1">
              <w:rPr>
                <w:rFonts w:cs="Arial"/>
              </w:rPr>
              <w:t>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ecgVmcuConfigPartNumber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15DDA"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20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ECG CAN Processor Part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ecgAPConfigPartNumber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Pr>
                <w:rFonts w:cs="Arial"/>
              </w:rPr>
              <w:t>20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ECG Application Processor Configuration 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sidRPr="00006579">
              <w:rPr>
                <w:rFonts w:cs="Arial"/>
              </w:rPr>
              <w:t>ecgVmcuSoftwarePartNumber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sidRPr="00006579">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sidRPr="00006579">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006579" w:rsidRDefault="00EA5F32" w:rsidP="00D243CF">
            <w:pPr>
              <w:spacing w:line="276" w:lineRule="auto"/>
              <w:rPr>
                <w:rFonts w:cs="Arial"/>
              </w:rPr>
            </w:pPr>
            <w:r w:rsidRPr="00006579">
              <w:rPr>
                <w:rFonts w:cs="Arial"/>
              </w:rPr>
              <w:t xml:space="preserve">20 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 xml:space="preserve">ECG CAN processor Configuration </w:t>
            </w:r>
            <w:r w:rsidRPr="001733E1">
              <w:rPr>
                <w:rFonts w:cs="Arial"/>
              </w:rPr>
              <w:t>Number</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8F5615" w:rsidRDefault="00EA5F32" w:rsidP="00D243CF">
            <w:pPr>
              <w:spacing w:line="276" w:lineRule="auto"/>
              <w:rPr>
                <w:rFonts w:cs="Arial"/>
              </w:rPr>
            </w:pPr>
            <w:r w:rsidRPr="008F5615">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EA4AE2" w:rsidRDefault="00EA5F32" w:rsidP="00D243CF">
            <w:pPr>
              <w:spacing w:line="276" w:lineRule="auto"/>
              <w:rPr>
                <w:rFonts w:cs="Arial"/>
              </w:rPr>
            </w:pPr>
            <w:r w:rsidRPr="00EA4AE2">
              <w:rPr>
                <w:rFonts w:cs="Arial"/>
              </w:rPr>
              <w:t>ecgApplicationPartNumber</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EA4AE2" w:rsidRDefault="00EA5F32" w:rsidP="00D243CF">
            <w:pPr>
              <w:spacing w:line="276" w:lineRule="auto"/>
              <w:rPr>
                <w:rFonts w:cs="Arial"/>
              </w:rPr>
            </w:pPr>
            <w:r w:rsidRPr="00EA4AE2">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EA4AE2" w:rsidRDefault="00EA5F32" w:rsidP="00D243CF">
            <w:pPr>
              <w:spacing w:line="276" w:lineRule="auto"/>
              <w:rPr>
                <w:rFonts w:cs="Arial"/>
              </w:rPr>
            </w:pPr>
            <w:r w:rsidRPr="00EA4AE2">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EA4AE2" w:rsidRPr="00EA4AE2" w:rsidRDefault="00EA5F32" w:rsidP="00D243CF">
            <w:pPr>
              <w:spacing w:line="276" w:lineRule="auto"/>
              <w:rPr>
                <w:rFonts w:cs="Arial"/>
              </w:rPr>
            </w:pPr>
            <w:r w:rsidRPr="00EA4AE2">
              <w:rPr>
                <w:rFonts w:cs="Arial"/>
              </w:rPr>
              <w:t xml:space="preserve">1000 </w:t>
            </w:r>
          </w:p>
          <w:p w:rsidR="00733F3A" w:rsidRPr="00EA4AE2" w:rsidRDefault="00EA5F32" w:rsidP="00D243CF">
            <w:pPr>
              <w:spacing w:line="276" w:lineRule="auto"/>
              <w:rPr>
                <w:rFonts w:cs="Arial"/>
              </w:rPr>
            </w:pPr>
            <w:r w:rsidRPr="00EA4AE2">
              <w:rPr>
                <w:rFonts w:cs="Arial"/>
              </w:rPr>
              <w:t xml:space="preserve">chars </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63C7D" w:rsidRPr="001733E1" w:rsidRDefault="00EA5F32" w:rsidP="00D243CF">
            <w:pPr>
              <w:spacing w:line="276" w:lineRule="auto"/>
              <w:rPr>
                <w:rFonts w:cs="Arial"/>
              </w:rPr>
            </w:pPr>
            <w:r w:rsidRPr="001733E1">
              <w:rPr>
                <w:rFonts w:cs="Arial"/>
              </w:rPr>
              <w:t>List of all installed applications on the ECG</w:t>
            </w:r>
          </w:p>
        </w:tc>
      </w:tr>
      <w:tr w:rsidR="005F54EF"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763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F5068" w:rsidRDefault="00EA5F32" w:rsidP="00D243CF">
            <w:pPr>
              <w:spacing w:line="276" w:lineRule="auto"/>
              <w:rPr>
                <w:rFonts w:cs="Arial"/>
              </w:rPr>
            </w:pPr>
            <w:r>
              <w:rPr>
                <w:rFonts w:cs="Arial"/>
              </w:rPr>
              <w:t>ecgConnectionStatus</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F5068"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F5068"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F5068" w:rsidRDefault="00EA5F32" w:rsidP="00D243CF">
            <w:pPr>
              <w:spacing w:line="276" w:lineRule="auto"/>
              <w:rPr>
                <w:rFonts w:cs="Arial"/>
              </w:rPr>
            </w:pPr>
            <w:r>
              <w:rPr>
                <w:rFonts w:cs="Arial"/>
              </w:rPr>
              <w:t>20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733E1" w:rsidRDefault="00EA5F32" w:rsidP="00D243CF">
            <w:pPr>
              <w:spacing w:line="276" w:lineRule="auto"/>
              <w:rPr>
                <w:rFonts w:cs="Arial"/>
              </w:rPr>
            </w:pPr>
            <w:r w:rsidRPr="001733E1">
              <w:rPr>
                <w:rFonts w:cs="Arial"/>
              </w:rPr>
              <w:t>ECG-SDN connection status</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ecgProcessorUsage</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r>
              <w:rPr>
                <w:rFonts w:cs="Arial"/>
              </w:rPr>
              <w:t>6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733E1" w:rsidRDefault="00EA5F32" w:rsidP="00D243CF">
            <w:pPr>
              <w:spacing w:line="276" w:lineRule="auto"/>
              <w:rPr>
                <w:rFonts w:cs="Arial"/>
              </w:rPr>
            </w:pPr>
            <w:r w:rsidRPr="001733E1">
              <w:rPr>
                <w:rFonts w:cs="Arial"/>
              </w:rPr>
              <w:t>% usage of AP processor</w:t>
            </w:r>
          </w:p>
        </w:tc>
      </w:tr>
      <w:tr w:rsidR="005F54EF"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7633A" w:rsidRDefault="00EA5F32" w:rsidP="00D243CF">
            <w:pPr>
              <w:spacing w:line="276" w:lineRule="auto"/>
              <w:rPr>
                <w:rFonts w:cs="Arial"/>
              </w:rPr>
            </w:pPr>
            <w:r>
              <w:rPr>
                <w:rFonts w:cs="Arial"/>
              </w:rPr>
              <w:t>R</w:t>
            </w: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57633A" w:rsidRDefault="00EA5F32" w:rsidP="00D243CF">
            <w:pPr>
              <w:spacing w:line="276" w:lineRule="auto"/>
              <w:rPr>
                <w:rFonts w:cs="Arial"/>
              </w:rPr>
            </w:pPr>
            <w:r>
              <w:rPr>
                <w:rFonts w:cs="Arial"/>
              </w:rPr>
              <w:t>ecgFlashMemoryUsage</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D5744" w:rsidRDefault="00EA5F32" w:rsidP="00D243CF">
            <w:pPr>
              <w:spacing w:line="276" w:lineRule="auto"/>
              <w:rPr>
                <w:rFonts w:cs="Arial"/>
              </w:rPr>
            </w:pPr>
            <w:r>
              <w:rPr>
                <w:rFonts w:cs="Arial"/>
              </w:rPr>
              <w:t>String</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D5744" w:rsidRDefault="00EA5F32" w:rsidP="00D243CF">
            <w:pPr>
              <w:spacing w:line="276" w:lineRule="auto"/>
              <w:rPr>
                <w:rFonts w:cs="Arial"/>
              </w:rPr>
            </w:pPr>
            <w:r>
              <w:rPr>
                <w:rFonts w:cs="Arial"/>
              </w:rPr>
              <w:t>-</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D5744" w:rsidRDefault="00EA5F32" w:rsidP="00D243CF">
            <w:pPr>
              <w:spacing w:line="276" w:lineRule="auto"/>
              <w:rPr>
                <w:rFonts w:cs="Arial"/>
              </w:rPr>
            </w:pPr>
            <w:r>
              <w:rPr>
                <w:rFonts w:cs="Arial"/>
              </w:rPr>
              <w:t>6 chars</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5F54EF" w:rsidRPr="001733E1" w:rsidRDefault="00EA5F32" w:rsidP="00D243CF">
            <w:pPr>
              <w:spacing w:line="276" w:lineRule="auto"/>
              <w:rPr>
                <w:rFonts w:cs="Arial"/>
              </w:rPr>
            </w:pPr>
            <w:r w:rsidRPr="001733E1">
              <w:rPr>
                <w:rFonts w:cs="Arial"/>
              </w:rPr>
              <w:t>% usage of flash memory</w:t>
            </w:r>
          </w:p>
        </w:tc>
      </w:tr>
      <w:tr w:rsidR="00733F3A"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D5744"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D5744"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1D5744"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7633A" w:rsidRDefault="00EA5F32" w:rsidP="00D243CF">
            <w:pPr>
              <w:spacing w:line="276" w:lineRule="auto"/>
              <w:rPr>
                <w:rFonts w:cs="Arial"/>
              </w:rPr>
            </w:pPr>
          </w:p>
        </w:tc>
      </w:tr>
      <w:tr w:rsidR="00733F3A"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33F3A"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733F3A" w:rsidRDefault="00EA5F32" w:rsidP="00D243CF">
            <w:pPr>
              <w:spacing w:line="276" w:lineRule="auto"/>
              <w:rPr>
                <w:rFonts w:cs="Arial"/>
              </w:rPr>
            </w:pPr>
          </w:p>
        </w:tc>
      </w:tr>
      <w:tr w:rsidR="00733F3A"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D243CF">
            <w:pPr>
              <w:spacing w:line="276" w:lineRule="auto"/>
              <w:rPr>
                <w:rFonts w:cs="Arial"/>
              </w:rPr>
            </w:pPr>
            <w:r>
              <w:rPr>
                <w:rFonts w:cs="Arial"/>
              </w:rPr>
              <w:t>E</w:t>
            </w:r>
            <w:r w:rsidRPr="00352123">
              <w:rPr>
                <w:rFonts w:cs="Arial"/>
              </w:rPr>
              <w:t>rrorCode</w:t>
            </w: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D243CF">
            <w:pPr>
              <w:spacing w:line="276" w:lineRule="auto"/>
              <w:rPr>
                <w:rFonts w:cs="Arial"/>
              </w:rPr>
            </w:pPr>
            <w:r>
              <w:rPr>
                <w:rFonts w:cs="Arial"/>
              </w:rPr>
              <w:t>Enum</w:t>
            </w: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D243CF">
            <w:pPr>
              <w:spacing w:line="276" w:lineRule="auto"/>
              <w:rPr>
                <w:rFonts w:cs="Arial"/>
              </w:rPr>
            </w:pP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733F3A" w:rsidRPr="00352123" w:rsidRDefault="00EA5F32" w:rsidP="00733F3A">
            <w:pPr>
              <w:spacing w:line="276" w:lineRule="auto"/>
              <w:rPr>
                <w:rFonts w:cs="Arial"/>
              </w:rPr>
            </w:pPr>
            <w:r w:rsidRPr="00352123">
              <w:rPr>
                <w:rFonts w:cs="Arial"/>
              </w:rPr>
              <w:t>To indicate a feature specific error code (see IVI-SOA-FUR-REQ-277456)</w:t>
            </w: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No Error</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0x000</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Response Time Error</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0x001</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Cancel Time Error</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0x002</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r w:rsidR="00AD1CBF" w:rsidRPr="005F5068" w:rsidTr="00AC2554">
        <w:trPr>
          <w:jc w:val="center"/>
        </w:trPr>
        <w:tc>
          <w:tcPr>
            <w:tcW w:w="303"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5F5068" w:rsidRDefault="00EA5F32" w:rsidP="00D243CF">
            <w:pPr>
              <w:spacing w:line="276" w:lineRule="auto"/>
              <w:rPr>
                <w:rFonts w:cs="Arial"/>
                <w:color w:val="FF0000"/>
              </w:rPr>
            </w:pPr>
          </w:p>
        </w:tc>
        <w:tc>
          <w:tcPr>
            <w:tcW w:w="1542"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28"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944"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D243CF">
            <w:pPr>
              <w:spacing w:line="276" w:lineRule="auto"/>
              <w:rPr>
                <w:rFonts w:cs="Arial"/>
              </w:rPr>
            </w:pPr>
            <w:r>
              <w:rPr>
                <w:rFonts w:cs="Arial"/>
              </w:rPr>
              <w:t>0xFFF</w:t>
            </w:r>
          </w:p>
        </w:tc>
        <w:tc>
          <w:tcPr>
            <w:tcW w:w="1346" w:type="pct"/>
            <w:tcBorders>
              <w:top w:val="single" w:sz="4" w:space="0" w:color="auto"/>
              <w:left w:val="single" w:sz="4" w:space="0" w:color="auto"/>
              <w:bottom w:val="single" w:sz="4" w:space="0" w:color="auto"/>
              <w:right w:val="single" w:sz="4" w:space="0" w:color="auto"/>
            </w:tcBorders>
            <w:shd w:val="clear" w:color="auto" w:fill="FFFFFF" w:themeFill="background1"/>
          </w:tcPr>
          <w:p w:rsidR="00AD1CBF" w:rsidRPr="00352123" w:rsidRDefault="00EA5F32" w:rsidP="00733F3A">
            <w:pPr>
              <w:spacing w:line="276" w:lineRule="auto"/>
              <w:rPr>
                <w:rFonts w:cs="Arial"/>
              </w:rPr>
            </w:pPr>
          </w:p>
        </w:tc>
      </w:tr>
    </w:tbl>
    <w:p w:rsidR="00733F3A" w:rsidRPr="00733F3A" w:rsidRDefault="00EA5F32" w:rsidP="003E3082">
      <w:pPr>
        <w:rPr>
          <w:rFonts w:cs="Arial"/>
        </w:rPr>
      </w:pPr>
    </w:p>
    <w:p w:rsidR="00550ADE" w:rsidRPr="005F5068" w:rsidRDefault="00EA5F32" w:rsidP="00550ADE">
      <w:pPr>
        <w:rPr>
          <w:rFonts w:cs="Arial"/>
          <w:b/>
          <w:u w:val="single"/>
        </w:rPr>
      </w:pPr>
    </w:p>
    <w:p w:rsidR="00A111CA" w:rsidRPr="00A111CA" w:rsidRDefault="00EA5F32" w:rsidP="003E3082">
      <w:pPr>
        <w:rPr>
          <w:rFonts w:cs="Arial"/>
          <w:b/>
          <w:color w:val="FF0000"/>
        </w:rPr>
      </w:pPr>
    </w:p>
    <w:p w:rsidR="00406F39" w:rsidRDefault="00EA5F32" w:rsidP="00AC2554">
      <w:pPr>
        <w:pStyle w:val="Heading1"/>
      </w:pPr>
      <w:bookmarkStart w:id="116" w:name="_Toc957377"/>
      <w:r>
        <w:lastRenderedPageBreak/>
        <w:t>General Requirements</w:t>
      </w:r>
      <w:bookmarkEnd w:id="116"/>
    </w:p>
    <w:p w:rsidR="00AC2554" w:rsidRPr="00AC2554" w:rsidRDefault="00AC2554" w:rsidP="00AC2554">
      <w:pPr>
        <w:pStyle w:val="Heading2"/>
        <w:rPr>
          <w:b w:val="0"/>
          <w:u w:val="single"/>
        </w:rPr>
      </w:pPr>
      <w:bookmarkStart w:id="117" w:name="_Toc957378"/>
      <w:r w:rsidRPr="00AC2554">
        <w:rPr>
          <w:b w:val="0"/>
          <w:u w:val="single"/>
        </w:rPr>
        <w:t>DIAG-SR-REQ-103696/A-LIN ICP Part Number during Bezel Diagnostics</w:t>
      </w:r>
      <w:bookmarkEnd w:id="117"/>
    </w:p>
    <w:p w:rsidR="008511D2" w:rsidRPr="00302590" w:rsidRDefault="00EA5F32" w:rsidP="00A53E5D">
      <w:pPr>
        <w:rPr>
          <w:rFonts w:cs="Arial"/>
        </w:rPr>
      </w:pPr>
      <w:r w:rsidRPr="00302590">
        <w:rPr>
          <w:rFonts w:cs="Arial"/>
        </w:rPr>
        <w:t>ICP Assembly, Hardware, Software and Serial Number part numb</w:t>
      </w:r>
      <w:r w:rsidRPr="00302590">
        <w:rPr>
          <w:rFonts w:cs="Arial"/>
        </w:rPr>
        <w:t xml:space="preserve">er(s) are sent over LIN to the Bezel Diagnostics Client.  </w:t>
      </w:r>
    </w:p>
    <w:p w:rsidR="008511D2" w:rsidRPr="00302590" w:rsidRDefault="00EA5F32" w:rsidP="00A53E5D">
      <w:pPr>
        <w:rPr>
          <w:rFonts w:cs="Arial"/>
        </w:rPr>
      </w:pPr>
    </w:p>
    <w:p w:rsidR="009018AF" w:rsidRPr="00302590" w:rsidRDefault="00EA5F32" w:rsidP="00A53E5D">
      <w:pPr>
        <w:rPr>
          <w:rFonts w:cs="Arial"/>
        </w:rPr>
      </w:pPr>
      <w:r w:rsidRPr="00302590">
        <w:rPr>
          <w:rFonts w:cs="Arial"/>
        </w:rPr>
        <w:t>If ICP button panel is LIN based then:</w:t>
      </w:r>
    </w:p>
    <w:p w:rsidR="00302590" w:rsidRPr="00302590" w:rsidRDefault="00EA5F32" w:rsidP="00302590">
      <w:pPr>
        <w:numPr>
          <w:ilvl w:val="0"/>
          <w:numId w:val="168"/>
        </w:numPr>
        <w:rPr>
          <w:rFonts w:cs="Arial"/>
        </w:rPr>
      </w:pPr>
      <w:r w:rsidRPr="00302590">
        <w:rPr>
          <w:rFonts w:cs="Arial"/>
        </w:rPr>
        <w:t xml:space="preserve">the LIN protocol supports sending the Assembly part number and the Serial Number using SAE standard (See “LIN Data Link and Physical Layer” spec), and </w:t>
      </w:r>
    </w:p>
    <w:p w:rsidR="00A53E5D" w:rsidRPr="00302590" w:rsidRDefault="00EA5F32" w:rsidP="00302590">
      <w:pPr>
        <w:numPr>
          <w:ilvl w:val="0"/>
          <w:numId w:val="168"/>
        </w:numPr>
        <w:rPr>
          <w:rFonts w:cs="Arial"/>
        </w:rPr>
      </w:pPr>
      <w:r w:rsidRPr="00302590">
        <w:rPr>
          <w:rFonts w:cs="Arial"/>
        </w:rPr>
        <w:t>sendi</w:t>
      </w:r>
      <w:r w:rsidRPr="00302590">
        <w:rPr>
          <w:rFonts w:cs="Arial"/>
        </w:rPr>
        <w:t xml:space="preserve">ng the Software and Hardware part number as described in this Bezel Diagnostics SPSS </w:t>
      </w:r>
      <w:r w:rsidRPr="00302590">
        <w:rPr>
          <w:rFonts w:cs="Arial"/>
        </w:rPr>
        <w:t>function “</w:t>
      </w:r>
      <w:r>
        <w:rPr>
          <w:rFonts w:cs="Arial"/>
          <w:u w:val="single"/>
        </w:rPr>
        <w:t>DIAG-FUN-REQ-115753</w:t>
      </w:r>
      <w:r w:rsidRPr="000A7861">
        <w:rPr>
          <w:rFonts w:cs="Arial"/>
          <w:u w:val="single"/>
        </w:rPr>
        <w:t>-Bezel Diagnostics LIN Extended Part Number Readout</w:t>
      </w:r>
      <w:r w:rsidRPr="00302590">
        <w:rPr>
          <w:rFonts w:cs="Arial"/>
        </w:rPr>
        <w:t>”</w:t>
      </w:r>
    </w:p>
    <w:p w:rsidR="00FB2AE8" w:rsidRPr="00302590" w:rsidRDefault="00EA5F32" w:rsidP="00A53E5D">
      <w:pPr>
        <w:rPr>
          <w:rFonts w:cs="Arial"/>
        </w:rPr>
      </w:pPr>
    </w:p>
    <w:p w:rsidR="00A53E5D" w:rsidRPr="00302590" w:rsidRDefault="00EA5F32" w:rsidP="00A53E5D">
      <w:pPr>
        <w:rPr>
          <w:rFonts w:cs="Arial"/>
        </w:rPr>
      </w:pPr>
      <w:r w:rsidRPr="00302590">
        <w:rPr>
          <w:rFonts w:cs="Arial"/>
        </w:rPr>
        <w:t xml:space="preserve">The Bezel Diagnostic Client shall display the LIN ICP part numbers when showing the ICP </w:t>
      </w:r>
      <w:r w:rsidRPr="00302590">
        <w:rPr>
          <w:rFonts w:cs="Arial"/>
        </w:rPr>
        <w:t xml:space="preserve">part number(s) screen in bezel diagnostics (can use the EFP part number HMI screen if needed).  </w:t>
      </w:r>
    </w:p>
    <w:p w:rsidR="00A53E5D" w:rsidRPr="00302590" w:rsidRDefault="00EA5F32" w:rsidP="00A53E5D">
      <w:pPr>
        <w:rPr>
          <w:rFonts w:cs="Arial"/>
        </w:rPr>
      </w:pPr>
    </w:p>
    <w:p w:rsidR="00A53E5D" w:rsidRPr="00A53E5D" w:rsidRDefault="00EA5F32" w:rsidP="00A53E5D">
      <w:pPr>
        <w:rPr>
          <w:rFonts w:cs="Arial"/>
        </w:rPr>
      </w:pPr>
      <w:r w:rsidRPr="00A53E5D">
        <w:rPr>
          <w:rFonts w:cs="Arial"/>
        </w:rPr>
        <w:t>If the Bezel Diagnostic HMI just has 3 slots that displays the Software Part Number, Hardware Part Number and Calibration Part Number then the following ICP L</w:t>
      </w:r>
      <w:r w:rsidRPr="00A53E5D">
        <w:rPr>
          <w:rFonts w:cs="Arial"/>
        </w:rPr>
        <w:t>IN part numbers shall be used for those Bezel Diagnostics HMI display:</w:t>
      </w:r>
    </w:p>
    <w:p w:rsidR="00A53E5D" w:rsidRPr="00A53E5D" w:rsidRDefault="00EA5F32" w:rsidP="00A53E5D">
      <w:pPr>
        <w:numPr>
          <w:ilvl w:val="0"/>
          <w:numId w:val="166"/>
        </w:numPr>
        <w:rPr>
          <w:rFonts w:cs="Arial"/>
        </w:rPr>
      </w:pPr>
      <w:r w:rsidRPr="00A53E5D">
        <w:rPr>
          <w:rFonts w:cs="Arial"/>
        </w:rPr>
        <w:t>Software Part Number HMI displays ICP Software part number</w:t>
      </w:r>
    </w:p>
    <w:p w:rsidR="00A53E5D" w:rsidRPr="00A53E5D" w:rsidRDefault="00EA5F32" w:rsidP="00A53E5D">
      <w:pPr>
        <w:numPr>
          <w:ilvl w:val="0"/>
          <w:numId w:val="166"/>
        </w:numPr>
        <w:rPr>
          <w:rFonts w:cs="Arial"/>
        </w:rPr>
      </w:pPr>
      <w:r w:rsidRPr="00A53E5D">
        <w:rPr>
          <w:rFonts w:cs="Arial"/>
        </w:rPr>
        <w:t>Hardware Part Number HMI displays the ICP Hardware part number</w:t>
      </w:r>
    </w:p>
    <w:p w:rsidR="00A53E5D" w:rsidRPr="00A53E5D" w:rsidRDefault="00EA5F32" w:rsidP="00A53E5D">
      <w:pPr>
        <w:numPr>
          <w:ilvl w:val="0"/>
          <w:numId w:val="166"/>
        </w:numPr>
        <w:rPr>
          <w:rFonts w:cs="Arial"/>
        </w:rPr>
      </w:pPr>
      <w:r w:rsidRPr="00A53E5D">
        <w:rPr>
          <w:rFonts w:cs="Arial"/>
        </w:rPr>
        <w:t xml:space="preserve">Calibration Part </w:t>
      </w:r>
      <w:r>
        <w:rPr>
          <w:rFonts w:cs="Arial"/>
        </w:rPr>
        <w:t xml:space="preserve">Number HMI displays the ICP </w:t>
      </w:r>
      <w:r w:rsidRPr="00A53E5D">
        <w:rPr>
          <w:rFonts w:cs="Arial"/>
        </w:rPr>
        <w:t xml:space="preserve">Assembly part </w:t>
      </w:r>
      <w:r w:rsidRPr="00A53E5D">
        <w:rPr>
          <w:rFonts w:cs="Arial"/>
        </w:rPr>
        <w:t>number</w:t>
      </w:r>
    </w:p>
    <w:p w:rsidR="00A53E5D" w:rsidRPr="00A53E5D" w:rsidRDefault="00EA5F32" w:rsidP="00A53E5D">
      <w:pPr>
        <w:rPr>
          <w:rFonts w:cs="Arial"/>
        </w:rPr>
      </w:pPr>
      <w:r w:rsidRPr="00A53E5D">
        <w:rPr>
          <w:rFonts w:cs="Arial"/>
        </w:rPr>
        <w:t>Note: it is preferred if all 4 part numbers could be shown in bezel diagnostics HMI but if not the 3 above shall be used.</w:t>
      </w:r>
    </w:p>
    <w:p w:rsidR="00A53E5D" w:rsidRPr="00A53E5D" w:rsidRDefault="00EA5F32" w:rsidP="00A53E5D">
      <w:pPr>
        <w:rPr>
          <w:rFonts w:cs="Arial"/>
        </w:rPr>
      </w:pPr>
    </w:p>
    <w:p w:rsidR="009F689D" w:rsidRPr="00A53E5D" w:rsidRDefault="00EA5F32" w:rsidP="00500605">
      <w:pPr>
        <w:rPr>
          <w:rFonts w:cs="Arial"/>
        </w:rPr>
      </w:pPr>
    </w:p>
    <w:p w:rsidR="00406F39" w:rsidRDefault="00EA5F32" w:rsidP="00AC2554">
      <w:pPr>
        <w:pStyle w:val="Heading1"/>
      </w:pPr>
      <w:bookmarkStart w:id="118" w:name="_Toc957379"/>
      <w:r>
        <w:lastRenderedPageBreak/>
        <w:t>Functional Definition</w:t>
      </w:r>
      <w:bookmarkEnd w:id="118"/>
    </w:p>
    <w:p w:rsidR="00406F39" w:rsidRDefault="00EA5F32" w:rsidP="00AC2554">
      <w:pPr>
        <w:pStyle w:val="Heading2"/>
      </w:pPr>
      <w:bookmarkStart w:id="119" w:name="_Toc957380"/>
      <w:r w:rsidRPr="00B9479B">
        <w:t>DIAG-FUN-REQ-016449/A-Bezel Diagnostic Get All Background Diagnostic Request during Initialization (TcSE ROIN-291276-1)</w:t>
      </w:r>
      <w:bookmarkEnd w:id="119"/>
    </w:p>
    <w:p w:rsidR="00AC2554" w:rsidRPr="00AC2554" w:rsidRDefault="00AC2554" w:rsidP="00AC2554">
      <w:pPr>
        <w:pStyle w:val="Heading3"/>
        <w:rPr>
          <w:b w:val="0"/>
          <w:u w:val="single"/>
        </w:rPr>
      </w:pPr>
      <w:bookmarkStart w:id="120" w:name="_Toc957381"/>
      <w:r w:rsidRPr="00AC2554">
        <w:rPr>
          <w:b w:val="0"/>
          <w:u w:val="single"/>
        </w:rPr>
        <w:t>DIAG-SR-REQ-015054/B-Bezel Diagnostic Client Get All Background Diagnostic Request initialization (TcSE ROIN-129499-1)</w:t>
      </w:r>
      <w:bookmarkEnd w:id="120"/>
    </w:p>
    <w:p w:rsidR="00A16371" w:rsidRDefault="00EA5F32">
      <w:pPr>
        <w:rPr>
          <w:rFonts w:cs="Arial"/>
        </w:rPr>
      </w:pPr>
      <w:r>
        <w:rPr>
          <w:rFonts w:cs="Arial"/>
        </w:rPr>
        <w:t>Upon system start-up the Bezel Diagnostic Client shall set the signal _Bezel_Diagnostic.Rq : Diagnostic_Operation.Rq == "Get All Background Diagnostic Request" and reques</w:t>
      </w:r>
      <w:r>
        <w:rPr>
          <w:rFonts w:cs="Arial"/>
        </w:rPr>
        <w:t>t from the Bezel Diagnostic Servers the following information:</w:t>
      </w:r>
    </w:p>
    <w:p w:rsidR="00A16371" w:rsidRDefault="00EA5F32">
      <w:pPr>
        <w:rPr>
          <w:rFonts w:cs="Arial"/>
        </w:rPr>
      </w:pPr>
      <w:r>
        <w:rPr>
          <w:rFonts w:cs="Arial"/>
        </w:rPr>
        <w:t>1.  Software Part Number</w:t>
      </w:r>
    </w:p>
    <w:p w:rsidR="00A16371" w:rsidRDefault="00EA5F32">
      <w:pPr>
        <w:rPr>
          <w:rFonts w:cs="Arial"/>
        </w:rPr>
      </w:pPr>
      <w:r>
        <w:rPr>
          <w:rFonts w:cs="Arial"/>
        </w:rPr>
        <w:t>2.  Hardware Part Number</w:t>
      </w:r>
    </w:p>
    <w:p w:rsidR="00A16371" w:rsidRDefault="00EA5F32">
      <w:pPr>
        <w:rPr>
          <w:rFonts w:cs="Arial"/>
        </w:rPr>
      </w:pPr>
      <w:r>
        <w:rPr>
          <w:rFonts w:cs="Arial"/>
        </w:rPr>
        <w:t>3.  Calibration Part Number</w:t>
      </w:r>
    </w:p>
    <w:p w:rsidR="00A16371" w:rsidRDefault="00EA5F32">
      <w:pPr>
        <w:rPr>
          <w:rFonts w:cs="Arial"/>
        </w:rPr>
      </w:pPr>
      <w:r>
        <w:rPr>
          <w:rFonts w:cs="Arial"/>
        </w:rPr>
        <w:t>4.  SDARS ESN Number (applicable only to SDARS server)</w:t>
      </w:r>
    </w:p>
    <w:p w:rsidR="00A16371" w:rsidRDefault="00EA5F32">
      <w:pPr>
        <w:rPr>
          <w:rFonts w:cs="Arial"/>
        </w:rPr>
      </w:pPr>
    </w:p>
    <w:p w:rsidR="00A16371" w:rsidRDefault="00EA5F32">
      <w:pPr>
        <w:rPr>
          <w:rFonts w:cs="Arial"/>
        </w:rPr>
      </w:pPr>
      <w:r>
        <w:rPr>
          <w:rFonts w:cs="Arial"/>
        </w:rPr>
        <w:t xml:space="preserve">Note: </w:t>
      </w:r>
    </w:p>
    <w:p w:rsidR="00A16371" w:rsidRDefault="00EA5F32">
      <w:pPr>
        <w:rPr>
          <w:rFonts w:cs="Arial"/>
        </w:rPr>
      </w:pPr>
      <w:r>
        <w:rPr>
          <w:rFonts w:cs="Arial"/>
        </w:rPr>
        <w:t>user initiated Bezel Diagnostic events shall take pr</w:t>
      </w:r>
      <w:r>
        <w:rPr>
          <w:rFonts w:cs="Arial"/>
        </w:rPr>
        <w:t>iority over non-user activated events.  For example at start-up if the user initiates a speaker walk-around event with Bezel_Diag_State_Rq = Active then the Bezel Diagnostic Client wouldn't initiate a request for "Get All Background Diagnostic Request" whi</w:t>
      </w:r>
      <w:r>
        <w:rPr>
          <w:rFonts w:cs="Arial"/>
        </w:rPr>
        <w:t xml:space="preserve">le speaker walk-around was occurring.  </w:t>
      </w:r>
    </w:p>
    <w:p w:rsidR="00A16371" w:rsidRDefault="00EA5F32">
      <w:pPr>
        <w:rPr>
          <w:rFonts w:cs="Arial"/>
        </w:rPr>
      </w:pPr>
      <w:r>
        <w:rPr>
          <w:rFonts w:cs="Arial"/>
        </w:rPr>
        <w:t xml:space="preserve"> </w:t>
      </w:r>
    </w:p>
    <w:p w:rsidR="00AC2554" w:rsidRPr="00AC2554" w:rsidRDefault="00AC2554" w:rsidP="00AC2554">
      <w:pPr>
        <w:pStyle w:val="Heading3"/>
        <w:rPr>
          <w:b w:val="0"/>
          <w:u w:val="single"/>
        </w:rPr>
      </w:pPr>
      <w:bookmarkStart w:id="121" w:name="_Toc957382"/>
      <w:r w:rsidRPr="00AC2554">
        <w:rPr>
          <w:b w:val="0"/>
          <w:u w:val="single"/>
        </w:rPr>
        <w:t>DIAG-SR-REQ-015055/A-Bezel Diagnostic Client storing Bezel Diagnostic Background Diagnostic Request data (TcSE ROIN-129516-1)</w:t>
      </w:r>
      <w:bookmarkEnd w:id="121"/>
    </w:p>
    <w:p w:rsidR="00614815" w:rsidRDefault="00EA5F32">
      <w:pPr>
        <w:rPr>
          <w:rFonts w:cs="Arial"/>
          <w:szCs w:val="20"/>
        </w:rPr>
      </w:pPr>
      <w:r>
        <w:rPr>
          <w:rFonts w:cs="Arial"/>
          <w:szCs w:val="20"/>
        </w:rPr>
        <w:t xml:space="preserve">Upon the Bezel Diagnostic Client receiving the diagnostic information (TP data) the Bezel Diagnostic Client shall store this information to be displayed during a Bezel Diagnostics session. </w:t>
      </w:r>
    </w:p>
    <w:p w:rsidR="00AC2554" w:rsidRPr="00AC2554" w:rsidRDefault="00AC2554" w:rsidP="00AC2554">
      <w:pPr>
        <w:pStyle w:val="Heading3"/>
        <w:rPr>
          <w:b w:val="0"/>
          <w:u w:val="single"/>
        </w:rPr>
      </w:pPr>
      <w:bookmarkStart w:id="122" w:name="_Toc957383"/>
      <w:r w:rsidRPr="00AC2554">
        <w:rPr>
          <w:b w:val="0"/>
          <w:u w:val="single"/>
        </w:rPr>
        <w:t>DIAG-SR-REQ-015056/A-Bezel Diagnostic Server response during a Get All Background Diagnostic request (TcSE ROIN-205229-1)</w:t>
      </w:r>
      <w:bookmarkEnd w:id="122"/>
    </w:p>
    <w:p w:rsidR="00614815" w:rsidRDefault="00EA5F32">
      <w:pPr>
        <w:rPr>
          <w:rFonts w:cs="Arial"/>
          <w:szCs w:val="20"/>
        </w:rPr>
      </w:pPr>
      <w:r>
        <w:rPr>
          <w:rFonts w:cs="Arial"/>
          <w:szCs w:val="20"/>
        </w:rPr>
        <w:t>The Bezel Diagnostic Servers will provide the "Get All Background Diagnostic Request" data when _</w:t>
      </w:r>
      <w:r>
        <w:rPr>
          <w:rStyle w:val="spelle"/>
          <w:rFonts w:cs="Arial"/>
          <w:szCs w:val="20"/>
        </w:rPr>
        <w:t>Bezel_</w:t>
      </w:r>
      <w:r>
        <w:rPr>
          <w:rFonts w:cs="Arial"/>
          <w:szCs w:val="20"/>
        </w:rPr>
        <w:t xml:space="preserve">Diagnostic.Rq : </w:t>
      </w:r>
      <w:r>
        <w:rPr>
          <w:rStyle w:val="spelle"/>
          <w:rFonts w:cs="Arial"/>
          <w:szCs w:val="20"/>
        </w:rPr>
        <w:t>Diagnostic_O</w:t>
      </w:r>
      <w:r>
        <w:rPr>
          <w:rStyle w:val="spelle"/>
          <w:rFonts w:cs="Arial"/>
          <w:szCs w:val="20"/>
        </w:rPr>
        <w:t>peration.Rq</w:t>
      </w:r>
      <w:r>
        <w:rPr>
          <w:rFonts w:cs="Arial"/>
          <w:szCs w:val="20"/>
        </w:rPr>
        <w:t xml:space="preserve"> == "Get All Background Diagnostic Request".  </w:t>
      </w:r>
    </w:p>
    <w:p w:rsidR="00614815" w:rsidRDefault="00614815">
      <w:pPr>
        <w:rPr>
          <w:rFonts w:cs="Arial"/>
          <w:szCs w:val="20"/>
        </w:rPr>
      </w:pPr>
    </w:p>
    <w:p w:rsidR="00614815" w:rsidRDefault="00EA5F32">
      <w:pPr>
        <w:rPr>
          <w:rFonts w:cs="Arial"/>
          <w:szCs w:val="20"/>
        </w:rPr>
      </w:pPr>
      <w:r>
        <w:rPr>
          <w:rFonts w:cs="Arial"/>
          <w:szCs w:val="20"/>
        </w:rPr>
        <w:t>The _Bezel_Diag.St periodic signal from the Bezel Diagnostic Servers remain set as inactive during a Get All Background Diagnostic Request.</w:t>
      </w:r>
    </w:p>
    <w:p w:rsidR="00614815" w:rsidRDefault="00614815">
      <w:pPr>
        <w:rPr>
          <w:rFonts w:cs="Arial"/>
          <w:szCs w:val="20"/>
        </w:rPr>
      </w:pPr>
    </w:p>
    <w:p w:rsidR="00614815" w:rsidRDefault="00EA5F32">
      <w:pPr>
        <w:rPr>
          <w:rFonts w:cs="Arial"/>
          <w:szCs w:val="20"/>
        </w:rPr>
      </w:pPr>
      <w:r>
        <w:rPr>
          <w:rFonts w:cs="Arial"/>
          <w:szCs w:val="20"/>
        </w:rPr>
        <w:t>The Bezel Diagnostic Client can send a Get All Backgroun</w:t>
      </w:r>
      <w:r>
        <w:rPr>
          <w:rFonts w:cs="Arial"/>
          <w:szCs w:val="20"/>
        </w:rPr>
        <w:t>d Diagnostic Request whether Bezel_Diag_State_Rq = Active or Inactive.</w:t>
      </w:r>
    </w:p>
    <w:p w:rsidR="00614815" w:rsidRDefault="00EA5F32">
      <w:pPr>
        <w:rPr>
          <w:rFonts w:cs="Arial"/>
          <w:szCs w:val="20"/>
        </w:rPr>
      </w:pPr>
      <w:r>
        <w:rPr>
          <w:rFonts w:cs="Arial"/>
          <w:szCs w:val="20"/>
        </w:rPr>
        <w:t xml:space="preserve"> </w:t>
      </w:r>
    </w:p>
    <w:p w:rsidR="007917DC" w:rsidRDefault="00EA5F32" w:rsidP="00AC2554">
      <w:pPr>
        <w:pStyle w:val="Heading3"/>
      </w:pPr>
      <w:bookmarkStart w:id="123" w:name="_Toc957384"/>
      <w:r w:rsidRPr="00B9479B">
        <w:t>DIAG-TMR-REQ-015057/B-T_Diagnostic_Request (TcSE ROIN-129518-1)</w:t>
      </w:r>
      <w:bookmarkEnd w:id="123"/>
    </w:p>
    <w:p w:rsidR="0091772B" w:rsidRPr="0091772B" w:rsidRDefault="00EA5F32"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EA5F32">
            <w:pPr>
              <w:spacing w:line="276" w:lineRule="auto"/>
              <w:rPr>
                <w:rFonts w:ascii="Univers" w:eastAsia="Times New Roman" w:hAnsi="Univers" w:cs="Arial"/>
                <w:sz w:val="14"/>
                <w:szCs w:val="14"/>
              </w:rPr>
            </w:pPr>
            <w:r w:rsidRPr="00DF054A">
              <w:rPr>
                <w:rFonts w:cs="Arial"/>
                <w:sz w:val="14"/>
                <w:szCs w:val="14"/>
              </w:rPr>
              <w:t>T_Diagnostic_Request</w:t>
            </w:r>
          </w:p>
        </w:tc>
        <w:tc>
          <w:tcPr>
            <w:tcW w:w="5442" w:type="dxa"/>
            <w:tcBorders>
              <w:top w:val="single" w:sz="4" w:space="0" w:color="auto"/>
              <w:left w:val="single" w:sz="4" w:space="0" w:color="auto"/>
              <w:bottom w:val="single" w:sz="4" w:space="0" w:color="auto"/>
              <w:right w:val="single" w:sz="4" w:space="0" w:color="auto"/>
            </w:tcBorders>
            <w:hideMark/>
          </w:tcPr>
          <w:p w:rsidR="00D10E02" w:rsidRDefault="00EA5F32">
            <w:pPr>
              <w:rPr>
                <w:rFonts w:cs="Arial"/>
              </w:rPr>
            </w:pPr>
            <w:r>
              <w:rPr>
                <w:rFonts w:cs="Arial"/>
              </w:rPr>
              <w:t>While getting the bezel diagnostic background data T_Diagnostic_Request is the max time from the Bezel Diagnostic Client receiving previous bezel diagnostic data from one Bezel Diagnostic Server until the Bezel Diagnostic Client reques</w:t>
            </w:r>
            <w:r>
              <w:rPr>
                <w:rFonts w:cs="Arial"/>
              </w:rPr>
              <w:t>t data from the next Bezel Diagnostic Server.</w:t>
            </w:r>
          </w:p>
          <w:p w:rsidR="004E6B22" w:rsidRDefault="00EA5F32">
            <w:pPr>
              <w:rPr>
                <w:rFonts w:cs="Arial"/>
              </w:rPr>
            </w:pPr>
          </w:p>
          <w:p w:rsidR="004E6B22" w:rsidRDefault="00EA5F32">
            <w:r>
              <w:t>Note: Use the default value</w:t>
            </w:r>
          </w:p>
          <w:p w:rsidR="007917DC" w:rsidRDefault="00EA5F32">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EA5F32">
            <w:pPr>
              <w:spacing w:line="276" w:lineRule="auto"/>
              <w:jc w:val="center"/>
              <w:rPr>
                <w:rFonts w:ascii="Univers" w:eastAsia="Times New Roman" w:hAnsi="Univers" w:cs="Arial"/>
                <w:sz w:val="14"/>
                <w:szCs w:val="14"/>
              </w:rPr>
            </w:pPr>
            <w:r>
              <w:rPr>
                <w:rFonts w:cs="Arial"/>
                <w:sz w:val="14"/>
                <w:szCs w:val="14"/>
              </w:rPr>
              <w:t>75</w:t>
            </w:r>
          </w:p>
        </w:tc>
      </w:tr>
    </w:tbl>
    <w:p w:rsidR="005A201A" w:rsidRPr="00B01CDD" w:rsidRDefault="00EA5F32" w:rsidP="00B01CDD">
      <w:pPr>
        <w:rPr>
          <w:sz w:val="14"/>
          <w:szCs w:val="14"/>
        </w:rPr>
      </w:pPr>
    </w:p>
    <w:p w:rsidR="00406F39" w:rsidRDefault="00EA5F32" w:rsidP="00AC2554">
      <w:pPr>
        <w:pStyle w:val="Heading3"/>
      </w:pPr>
      <w:bookmarkStart w:id="124" w:name="_Toc957385"/>
      <w:r>
        <w:t xml:space="preserve">DIAG-SD-REQ-015058/A-Bezel Diagnostics - Get All Background Diagnostic Request during </w:t>
      </w:r>
      <w:r>
        <w:t>Initialization (TcSE ROIN-129508-1)</w:t>
      </w:r>
      <w:bookmarkEnd w:id="124"/>
    </w:p>
    <w:p w:rsidR="00406F39" w:rsidRPr="00760C18" w:rsidRDefault="00EA5F32" w:rsidP="00D006E5">
      <w:pPr>
        <w:pStyle w:val="BoldText"/>
      </w:pPr>
      <w:r w:rsidRPr="00760C18">
        <w:t>Scenarios</w:t>
      </w:r>
    </w:p>
    <w:p w:rsidR="00406F39" w:rsidRPr="00760C18" w:rsidRDefault="00EA5F32" w:rsidP="00AC2554">
      <w:pPr>
        <w:pStyle w:val="BoldText"/>
        <w:ind w:left="720"/>
      </w:pPr>
      <w:r w:rsidRPr="00760C18">
        <w:t>Scenario</w:t>
      </w:r>
    </w:p>
    <w:p w:rsidR="00614815" w:rsidRDefault="00EA5F32">
      <w:pPr>
        <w:ind w:left="720"/>
        <w:rPr>
          <w:rFonts w:cs="Arial"/>
          <w:szCs w:val="20"/>
        </w:rPr>
      </w:pPr>
      <w:r>
        <w:rPr>
          <w:rFonts w:cs="Arial"/>
          <w:szCs w:val="20"/>
        </w:rPr>
        <w:t>The Infotainment System starts up (HMIAudioMode turns ON) and the Bezel Diagnostic Client then requests the bezel diagnostic data</w:t>
      </w:r>
    </w:p>
    <w:p w:rsidR="00614815" w:rsidRDefault="00614815">
      <w:pPr>
        <w:ind w:left="720"/>
        <w:rPr>
          <w:rFonts w:cs="Arial"/>
          <w:szCs w:val="20"/>
        </w:rPr>
      </w:pPr>
    </w:p>
    <w:p w:rsidR="00614815" w:rsidRDefault="00EA5F32">
      <w:pPr>
        <w:ind w:left="720"/>
        <w:rPr>
          <w:rFonts w:cs="Arial"/>
          <w:szCs w:val="20"/>
        </w:rPr>
      </w:pPr>
      <w:r>
        <w:rPr>
          <w:rFonts w:cs="Arial"/>
          <w:szCs w:val="20"/>
        </w:rPr>
        <w:t xml:space="preserve">Note: </w:t>
      </w:r>
    </w:p>
    <w:p w:rsidR="00614815" w:rsidRDefault="00EA5F32">
      <w:pPr>
        <w:ind w:left="720"/>
        <w:rPr>
          <w:rFonts w:cs="Arial"/>
          <w:szCs w:val="20"/>
        </w:rPr>
      </w:pPr>
      <w:r>
        <w:rPr>
          <w:rFonts w:cs="Arial"/>
          <w:szCs w:val="20"/>
        </w:rPr>
        <w:t>When a Get All Background Request is sent while a Bezel Diagnostic session is</w:t>
      </w:r>
      <w:r>
        <w:rPr>
          <w:rFonts w:cs="Arial"/>
          <w:szCs w:val="20"/>
        </w:rPr>
        <w:t xml:space="preserve"> not active (such as system start-up) the Bezel_Diag_State_Rq equals Inactive.  </w:t>
      </w:r>
    </w:p>
    <w:p w:rsidR="00614815" w:rsidRDefault="00614815"/>
    <w:p w:rsidR="00406F39" w:rsidRPr="00760C18" w:rsidRDefault="00EA5F32" w:rsidP="00D006E5">
      <w:pPr>
        <w:pStyle w:val="BoldText"/>
      </w:pPr>
      <w:r w:rsidRPr="00760C18">
        <w:t>Constraints</w:t>
      </w:r>
    </w:p>
    <w:p w:rsidR="00406F39" w:rsidRPr="00760C18" w:rsidRDefault="00EA5F32" w:rsidP="00AC2554">
      <w:pPr>
        <w:pStyle w:val="BoldText"/>
        <w:ind w:left="720"/>
      </w:pPr>
      <w:r w:rsidRPr="00760C18">
        <w:t>Pre-condition</w:t>
      </w:r>
    </w:p>
    <w:p w:rsidR="00614815" w:rsidRDefault="00EA5F32">
      <w:pPr>
        <w:rPr>
          <w:rFonts w:cs="Arial"/>
          <w:szCs w:val="20"/>
        </w:rPr>
      </w:pPr>
      <w:r>
        <w:rPr>
          <w:rFonts w:cs="Arial"/>
          <w:szCs w:val="20"/>
        </w:rPr>
        <w:tab/>
        <w:t xml:space="preserve">Infotainment System is OFF  </w:t>
      </w:r>
    </w:p>
    <w:p w:rsidR="00614815" w:rsidRDefault="00614815">
      <w:pPr>
        <w:rPr>
          <w:rFonts w:cs="Arial"/>
          <w:szCs w:val="20"/>
        </w:rPr>
      </w:pPr>
    </w:p>
    <w:p w:rsidR="00406F39" w:rsidRPr="00760C18" w:rsidRDefault="00EA5F32" w:rsidP="00AC2554">
      <w:pPr>
        <w:pStyle w:val="BoldText"/>
        <w:ind w:left="720"/>
      </w:pPr>
      <w:r w:rsidRPr="00760C18">
        <w:t>Post-condition</w:t>
      </w:r>
    </w:p>
    <w:p w:rsidR="00614815" w:rsidRDefault="00EA5F32">
      <w:pPr>
        <w:rPr>
          <w:rFonts w:cs="Arial"/>
          <w:szCs w:val="20"/>
        </w:rPr>
      </w:pPr>
      <w:r>
        <w:rPr>
          <w:rFonts w:cs="Arial"/>
          <w:szCs w:val="20"/>
        </w:rPr>
        <w:tab/>
        <w:t>Diagnostic Client has the Bezel Diagnostic ASCII data saved</w:t>
      </w:r>
    </w:p>
    <w:p w:rsidR="00614815" w:rsidRDefault="00614815"/>
    <w:p w:rsidR="00406F39" w:rsidRPr="00760C18" w:rsidRDefault="00EA5F32" w:rsidP="00D006E5">
      <w:pPr>
        <w:pStyle w:val="BoldText"/>
      </w:pPr>
      <w:r w:rsidRPr="00760C18">
        <w:t>Sequence Diagram</w:t>
      </w:r>
    </w:p>
    <w:p w:rsidR="00614815" w:rsidRDefault="00EA5F32" w:rsidP="00AC2554">
      <w:pPr>
        <w:jc w:val="center"/>
      </w:pPr>
      <w:r>
        <w:rPr>
          <w:noProof/>
        </w:rPr>
        <w:drawing>
          <wp:inline distT="0" distB="0" distL="0" distR="0">
            <wp:extent cx="5486400" cy="5486400"/>
            <wp:effectExtent l="0" t="0" r="0" b="0"/>
            <wp:docPr id="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5486400"/>
                    </a:xfrm>
                    <a:prstGeom prst="rect">
                      <a:avLst/>
                    </a:prstGeom>
                    <a:noFill/>
                    <a:ln w="9525">
                      <a:noFill/>
                      <a:miter lim="800000"/>
                      <a:headEnd/>
                      <a:tailEnd/>
                    </a:ln>
                  </pic:spPr>
                </pic:pic>
              </a:graphicData>
            </a:graphic>
          </wp:inline>
        </w:drawing>
      </w:r>
    </w:p>
    <w:p w:rsidR="00614815" w:rsidRDefault="00614815">
      <w:pPr>
        <w:jc w:val="center"/>
      </w:pPr>
    </w:p>
    <w:p w:rsidR="00614815" w:rsidRDefault="00614815">
      <w:pPr>
        <w:jc w:val="center"/>
      </w:pPr>
    </w:p>
    <w:p w:rsidR="00614815" w:rsidRDefault="00614815">
      <w:pPr>
        <w:jc w:val="center"/>
      </w:pPr>
    </w:p>
    <w:p w:rsidR="00614815" w:rsidRDefault="00614815">
      <w:pPr>
        <w:jc w:val="center"/>
      </w:pPr>
    </w:p>
    <w:p w:rsidR="00406F39" w:rsidRDefault="00AC2554" w:rsidP="00AC2554">
      <w:pPr>
        <w:pStyle w:val="Heading2"/>
      </w:pPr>
      <w:r>
        <w:br w:type="page"/>
      </w:r>
      <w:bookmarkStart w:id="125" w:name="_Toc957386"/>
      <w:r w:rsidR="00EA5F32" w:rsidRPr="00B9479B">
        <w:lastRenderedPageBreak/>
        <w:t>DIAG-FUN-REQ-016450/B-Bezel Diagnostic Session Entry Conditions (TcSE ROIN-291280-1)</w:t>
      </w:r>
      <w:bookmarkEnd w:id="125"/>
    </w:p>
    <w:p w:rsidR="00614815" w:rsidRDefault="00EA5F32">
      <w:pPr>
        <w:rPr>
          <w:rFonts w:cs="Arial"/>
          <w:szCs w:val="20"/>
        </w:rPr>
      </w:pPr>
      <w:r>
        <w:rPr>
          <w:rFonts w:cs="Arial"/>
          <w:szCs w:val="20"/>
        </w:rPr>
        <w:t>There may be further Bezel Diagnostic Entry Conditions restrictions defined in the Use Cases, Functional Requ</w:t>
      </w:r>
      <w:r>
        <w:rPr>
          <w:rFonts w:cs="Arial"/>
          <w:szCs w:val="20"/>
        </w:rPr>
        <w:t xml:space="preserve">irements and HMI for each specific diagnostic operation then what is defined below.  At a minimum the following shall be met: </w:t>
      </w:r>
    </w:p>
    <w:p w:rsidR="00614815" w:rsidRDefault="00614815"/>
    <w:p w:rsidR="00614815" w:rsidRDefault="00614815"/>
    <w:p w:rsidR="00406F39" w:rsidRDefault="00EA5F32" w:rsidP="00AC2554">
      <w:pPr>
        <w:pStyle w:val="Heading3"/>
      </w:pPr>
      <w:bookmarkStart w:id="126" w:name="_Toc957387"/>
      <w:r>
        <w:t xml:space="preserve">DIAG-UC-REQ-016451/B-Bezel </w:t>
      </w:r>
      <w:r>
        <w:t>Diagnostics – Enter Bezel Diagnostics (TcSE ROIN-291319-1)</w:t>
      </w:r>
      <w:bookmarkEnd w:id="126"/>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Actors</w:t>
            </w:r>
          </w:p>
        </w:tc>
        <w:tc>
          <w:tcPr>
            <w:tcW w:w="7000" w:type="dxa"/>
            <w:tcBorders>
              <w:top w:val="single" w:sz="4" w:space="0" w:color="auto"/>
              <w:left w:val="single" w:sz="4" w:space="0" w:color="auto"/>
              <w:bottom w:val="single" w:sz="4" w:space="0" w:color="auto"/>
              <w:right w:val="single" w:sz="4" w:space="0" w:color="auto"/>
            </w:tcBorders>
            <w:hideMark/>
          </w:tcPr>
          <w:p w:rsidR="00BC1459" w:rsidRDefault="00EA5F32">
            <w:pPr>
              <w:rPr>
                <w:rFonts w:cs="Arial"/>
              </w:rPr>
            </w:pPr>
            <w:r>
              <w:rPr>
                <w:rFonts w:cs="Arial"/>
              </w:rPr>
              <w:t>User</w:t>
            </w:r>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BC1459" w:rsidRDefault="00EA5F32">
            <w:pPr>
              <w:rPr>
                <w:rFonts w:cs="Arial"/>
              </w:rPr>
            </w:pPr>
            <w:r>
              <w:rPr>
                <w:rFonts w:cs="Arial"/>
              </w:rPr>
              <w:t>Infotainment System Powered On</w:t>
            </w:r>
          </w:p>
          <w:p w:rsidR="00BC1459" w:rsidDel="00F015C0" w:rsidRDefault="00EA5F32">
            <w:pPr>
              <w:rPr>
                <w:del w:id="127" w:author="Myslinski, Jason (J.S.)" w:date="2019-01-24T08:32:00Z"/>
                <w:rFonts w:cs="Arial"/>
              </w:rPr>
            </w:pPr>
            <w:del w:id="128" w:author="Myslinski, Jason (J.S.)" w:date="2019-01-24T08:32:00Z">
              <w:r w:rsidDel="00F015C0">
                <w:rPr>
                  <w:rFonts w:cs="Arial"/>
                </w:rPr>
                <w:delText>There is an Active Media So</w:delText>
              </w:r>
              <w:r w:rsidDel="00F015C0">
                <w:rPr>
                  <w:rFonts w:cs="Arial"/>
                </w:rPr>
                <w:delText xml:space="preserve">urce (AM/FM, CD, SDARS, USB…)  </w:delText>
              </w:r>
            </w:del>
          </w:p>
          <w:p w:rsidR="00BC1459" w:rsidRDefault="00EA5F32">
            <w:pPr>
              <w:rPr>
                <w:rFonts w:cs="Arial"/>
              </w:rPr>
            </w:pPr>
            <w:r>
              <w:rPr>
                <w:rFonts w:cs="Arial"/>
              </w:rPr>
              <w:t>A phone call is not active</w:t>
            </w:r>
          </w:p>
          <w:p w:rsidR="006A440A" w:rsidRDefault="00EA5F32">
            <w:pPr>
              <w:rPr>
                <w:rFonts w:cs="Arial"/>
              </w:rPr>
            </w:pPr>
            <w:ins w:id="129" w:author="Myslinski, Jason (J.S.)" w:date="2019-01-24T08:52:00Z">
              <w:r>
                <w:rPr>
                  <w:rFonts w:cs="Arial"/>
                </w:rPr>
                <w:t>No other higher priority feature preventing bezel diagnostics from being entered</w:t>
              </w:r>
            </w:ins>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BC1459" w:rsidRDefault="00EA5F32">
            <w:pPr>
              <w:rPr>
                <w:rFonts w:cs="Arial"/>
              </w:rPr>
            </w:pPr>
            <w:r>
              <w:rPr>
                <w:rFonts w:cs="Arial"/>
              </w:rPr>
              <w:t xml:space="preserve">User presses two designated buttons as defined by the HMI </w:t>
            </w:r>
          </w:p>
          <w:p w:rsidR="00BC1459" w:rsidRDefault="00EA5F32">
            <w:pPr>
              <w:rPr>
                <w:rFonts w:cs="Arial"/>
              </w:rPr>
            </w:pPr>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Post-conditions</w:t>
            </w:r>
          </w:p>
        </w:tc>
        <w:tc>
          <w:tcPr>
            <w:tcW w:w="7000" w:type="dxa"/>
            <w:tcBorders>
              <w:top w:val="single" w:sz="4" w:space="0" w:color="auto"/>
              <w:left w:val="single" w:sz="4" w:space="0" w:color="auto"/>
              <w:bottom w:val="single" w:sz="4" w:space="0" w:color="auto"/>
              <w:right w:val="single" w:sz="4" w:space="0" w:color="auto"/>
            </w:tcBorders>
          </w:tcPr>
          <w:p w:rsidR="00BC1459" w:rsidRDefault="00EA5F32">
            <w:pPr>
              <w:rPr>
                <w:rFonts w:cs="Arial"/>
              </w:rPr>
            </w:pPr>
            <w:r>
              <w:rPr>
                <w:rFonts w:cs="Arial"/>
              </w:rPr>
              <w:t>Bezel Diagnostics</w:t>
            </w:r>
            <w:r>
              <w:rPr>
                <w:rFonts w:cs="Arial"/>
              </w:rPr>
              <w:t xml:space="preserve"> is entered.</w:t>
            </w:r>
          </w:p>
          <w:p w:rsidR="00BC1459" w:rsidRDefault="00EA5F32">
            <w:pPr>
              <w:rPr>
                <w:rFonts w:cs="Arial"/>
              </w:rPr>
            </w:pPr>
          </w:p>
          <w:p w:rsidR="00BC1459" w:rsidRDefault="00EA5F32">
            <w:pPr>
              <w:rPr>
                <w:rFonts w:cs="Arial"/>
              </w:rPr>
            </w:pPr>
            <w:r>
              <w:rPr>
                <w:rFonts w:cs="Arial"/>
              </w:rPr>
              <w:t xml:space="preserve">Bezel diagnostics will start speaker walk-around and if conditions not met for speaker walk-around then will enter the main bezel diagnostics screen. </w:t>
            </w:r>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List of Exception Use Cases</w:t>
            </w:r>
          </w:p>
        </w:tc>
        <w:tc>
          <w:tcPr>
            <w:tcW w:w="7000" w:type="dxa"/>
            <w:tcBorders>
              <w:top w:val="single" w:sz="4" w:space="0" w:color="auto"/>
              <w:left w:val="single" w:sz="4" w:space="0" w:color="auto"/>
              <w:bottom w:val="single" w:sz="4" w:space="0" w:color="auto"/>
              <w:right w:val="single" w:sz="4" w:space="0" w:color="auto"/>
            </w:tcBorders>
          </w:tcPr>
          <w:p w:rsidR="00BC1459" w:rsidRDefault="00EA5F32">
            <w:pPr>
              <w:rPr>
                <w:rFonts w:cs="Arial"/>
              </w:rPr>
            </w:pPr>
            <w:r>
              <w:rPr>
                <w:rFonts w:cs="Arial"/>
              </w:rPr>
              <w:t>E1–</w:t>
            </w:r>
            <w:hyperlink r:id="rId9" w:history="1">
              <w:r>
                <w:rPr>
                  <w:rFonts w:cs="Arial"/>
                </w:rPr>
                <w:t>DIAG-GUC-291320-1-Bezel Diagnostics – Cannot enter Bezel Diagnostics</w:t>
              </w:r>
            </w:hyperlink>
          </w:p>
          <w:p w:rsidR="00BC1459" w:rsidRDefault="00EA5F32">
            <w:pPr>
              <w:rPr>
                <w:rFonts w:cs="Arial"/>
              </w:rPr>
            </w:pPr>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BC1459" w:rsidRDefault="00EA5F32">
            <w:pPr>
              <w:rPr>
                <w:rFonts w:cs="Arial"/>
              </w:rPr>
            </w:pPr>
            <w:r>
              <w:rPr>
                <w:rFonts w:cs="Arial"/>
              </w:rPr>
              <w:t>G-HMI (Graphic HMI)</w:t>
            </w:r>
          </w:p>
          <w:p w:rsidR="00BC1459" w:rsidRDefault="00EA5F32">
            <w:pPr>
              <w:rPr>
                <w:rFonts w:cs="Arial"/>
              </w:rPr>
            </w:pPr>
            <w:r>
              <w:rPr>
                <w:rFonts w:cs="Arial"/>
              </w:rPr>
              <w:t xml:space="preserve">CBI (Center Stack </w:t>
            </w:r>
            <w:r>
              <w:rPr>
                <w:rFonts w:cs="Arial"/>
              </w:rPr>
              <w:t>Button Interface – Touch/Non Touch)</w:t>
            </w:r>
          </w:p>
          <w:p w:rsidR="00BC1459" w:rsidRDefault="00EA5F32">
            <w:pPr>
              <w:rPr>
                <w:rFonts w:cs="Arial"/>
              </w:rPr>
            </w:pPr>
            <w:r>
              <w:rPr>
                <w:rFonts w:cs="Arial"/>
              </w:rPr>
              <w:t>Audio OUT</w:t>
            </w:r>
          </w:p>
        </w:tc>
      </w:tr>
    </w:tbl>
    <w:p w:rsidR="00BC1459" w:rsidRDefault="00EA5F32"/>
    <w:p w:rsidR="00BC1459" w:rsidRDefault="00EA5F32"/>
    <w:p w:rsidR="00BC1459" w:rsidRDefault="00EA5F32"/>
    <w:p w:rsidR="00406F39" w:rsidRDefault="00EA5F32" w:rsidP="00AC2554">
      <w:pPr>
        <w:pStyle w:val="Heading3"/>
      </w:pPr>
      <w:bookmarkStart w:id="130" w:name="_Toc957388"/>
      <w:r>
        <w:t>DIAG-UC-REQ-016452/B-Bezel Diagnostics – Cannot enter Bezel Diagnostics (TcSE ROIN-291320-1)</w:t>
      </w:r>
      <w:bookmarkEnd w:id="130"/>
    </w:p>
    <w:p w:rsidR="00406F39" w:rsidRPr="005F5EF0" w:rsidRDefault="00EA5F32" w:rsidP="00406F39">
      <w:pPr>
        <w:rPr>
          <w:b/>
          <w:sz w:val="16"/>
          <w:szCs w:val="16"/>
        </w:rPr>
      </w:pPr>
      <w:r w:rsidRPr="005F5EF0">
        <w:rPr>
          <w:b/>
          <w:sz w:val="16"/>
          <w:szCs w:val="16"/>
        </w:rPr>
        <w:t>Linked Elements</w:t>
      </w:r>
    </w:p>
    <w:p w:rsidR="007C3C8E" w:rsidRPr="005F5EF0" w:rsidRDefault="00EA5F32" w:rsidP="007C3C8E">
      <w:pPr>
        <w:rPr>
          <w:sz w:val="16"/>
          <w:szCs w:val="16"/>
        </w:rPr>
      </w:pPr>
      <w:r w:rsidRPr="005F5EF0">
        <w:rPr>
          <w:sz w:val="16"/>
          <w:szCs w:val="16"/>
        </w:rPr>
        <w:t>DIAG-UC-REQ-016451/B-Bezel Diagnostic</w:t>
      </w:r>
      <w:r w:rsidRPr="005F5EF0">
        <w:rPr>
          <w:sz w:val="16"/>
          <w:szCs w:val="16"/>
        </w:rPr>
        <w:t>s – Enter Bezel Diagnostics (TcSE ROIN-291319-1)</w:t>
      </w:r>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3F599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3F5999" w:rsidRDefault="00EA5F32">
            <w:pPr>
              <w:rPr>
                <w:b/>
              </w:rPr>
            </w:pPr>
            <w:r>
              <w:rPr>
                <w:b/>
              </w:rPr>
              <w:t>Actors</w:t>
            </w:r>
          </w:p>
        </w:tc>
        <w:tc>
          <w:tcPr>
            <w:tcW w:w="7000" w:type="dxa"/>
            <w:tcBorders>
              <w:top w:val="single" w:sz="4" w:space="0" w:color="auto"/>
              <w:left w:val="single" w:sz="4" w:space="0" w:color="auto"/>
              <w:bottom w:val="single" w:sz="4" w:space="0" w:color="auto"/>
              <w:right w:val="single" w:sz="4" w:space="0" w:color="auto"/>
            </w:tcBorders>
            <w:hideMark/>
          </w:tcPr>
          <w:p w:rsidR="003F5999" w:rsidRDefault="00EA5F32">
            <w:pPr>
              <w:rPr>
                <w:rFonts w:cs="Arial"/>
              </w:rPr>
            </w:pPr>
            <w:r>
              <w:rPr>
                <w:rFonts w:cs="Arial"/>
              </w:rPr>
              <w:t>User</w:t>
            </w:r>
          </w:p>
        </w:tc>
      </w:tr>
      <w:tr w:rsidR="003F599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3F5999" w:rsidRDefault="00EA5F32">
            <w:pPr>
              <w:rPr>
                <w:b/>
              </w:rPr>
            </w:pPr>
            <w:r>
              <w:rPr>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3F5999" w:rsidRDefault="00EA5F32">
            <w:pPr>
              <w:rPr>
                <w:rFonts w:cs="Arial"/>
              </w:rPr>
            </w:pPr>
            <w:r>
              <w:rPr>
                <w:rFonts w:cs="Arial"/>
              </w:rPr>
              <w:t>Infotainment System Powered On</w:t>
            </w:r>
          </w:p>
          <w:p w:rsidR="003F5999" w:rsidRDefault="00EA5F32">
            <w:pPr>
              <w:rPr>
                <w:rFonts w:cs="Arial"/>
              </w:rPr>
            </w:pPr>
            <w:r>
              <w:rPr>
                <w:rFonts w:cs="Arial"/>
              </w:rPr>
              <w:t xml:space="preserve">There is an Active </w:t>
            </w:r>
            <w:r>
              <w:rPr>
                <w:rFonts w:cs="Arial"/>
              </w:rPr>
              <w:t xml:space="preserve">Phone Call </w:t>
            </w:r>
          </w:p>
          <w:p w:rsidR="003F5999" w:rsidRDefault="00EA5F32">
            <w:pPr>
              <w:rPr>
                <w:rFonts w:cs="Arial"/>
              </w:rPr>
            </w:pPr>
          </w:p>
        </w:tc>
      </w:tr>
      <w:tr w:rsidR="003F599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3F5999" w:rsidRDefault="00EA5F32">
            <w:pPr>
              <w:rPr>
                <w:b/>
              </w:rPr>
            </w:pPr>
            <w:r>
              <w:rPr>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3F5999" w:rsidRDefault="00EA5F32">
            <w:pPr>
              <w:rPr>
                <w:rFonts w:cs="Arial"/>
              </w:rPr>
            </w:pPr>
            <w:r>
              <w:rPr>
                <w:rFonts w:cs="Arial"/>
              </w:rPr>
              <w:t xml:space="preserve">User presses two designated buttons as defined by the HMI </w:t>
            </w:r>
          </w:p>
          <w:p w:rsidR="003F5999" w:rsidRDefault="00EA5F32">
            <w:pPr>
              <w:rPr>
                <w:rFonts w:cs="Arial"/>
              </w:rPr>
            </w:pPr>
          </w:p>
        </w:tc>
      </w:tr>
      <w:tr w:rsidR="003F599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3F5999" w:rsidRDefault="00EA5F32">
            <w:pPr>
              <w:rPr>
                <w:b/>
              </w:rPr>
            </w:pPr>
            <w:r>
              <w:rPr>
                <w:b/>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3F5999" w:rsidRDefault="00EA5F32" w:rsidP="00846744">
            <w:pPr>
              <w:rPr>
                <w:rFonts w:cs="Arial"/>
              </w:rPr>
            </w:pPr>
            <w:r>
              <w:rPr>
                <w:rFonts w:cs="Arial"/>
              </w:rPr>
              <w:t xml:space="preserve">Bezel Diagnostics is NOT entered.  </w:t>
            </w:r>
          </w:p>
        </w:tc>
      </w:tr>
      <w:tr w:rsidR="003F599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3F5999" w:rsidRDefault="00EA5F32">
            <w:pPr>
              <w:rPr>
                <w:b/>
              </w:rPr>
            </w:pPr>
            <w:r>
              <w:rPr>
                <w:b/>
              </w:rPr>
              <w:t>List of Exception Use Cases</w:t>
            </w:r>
          </w:p>
        </w:tc>
        <w:tc>
          <w:tcPr>
            <w:tcW w:w="7000" w:type="dxa"/>
            <w:tcBorders>
              <w:top w:val="single" w:sz="4" w:space="0" w:color="auto"/>
              <w:left w:val="single" w:sz="4" w:space="0" w:color="auto"/>
              <w:bottom w:val="single" w:sz="4" w:space="0" w:color="auto"/>
              <w:right w:val="single" w:sz="4" w:space="0" w:color="auto"/>
            </w:tcBorders>
          </w:tcPr>
          <w:p w:rsidR="003F5999" w:rsidRDefault="00EA5F32">
            <w:pPr>
              <w:rPr>
                <w:rFonts w:cs="Arial"/>
              </w:rPr>
            </w:pPr>
          </w:p>
        </w:tc>
      </w:tr>
      <w:tr w:rsidR="003F599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3F5999" w:rsidRDefault="00EA5F32">
            <w:pPr>
              <w:rPr>
                <w:b/>
              </w:rPr>
            </w:pPr>
            <w:r>
              <w:rPr>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3F5999" w:rsidRDefault="00EA5F32">
            <w:pPr>
              <w:rPr>
                <w:rFonts w:cs="Arial"/>
              </w:rPr>
            </w:pPr>
            <w:r>
              <w:rPr>
                <w:rFonts w:cs="Arial"/>
              </w:rPr>
              <w:t>G-HMI (Graphic HMI)</w:t>
            </w:r>
          </w:p>
          <w:p w:rsidR="003F5999" w:rsidRDefault="00EA5F32">
            <w:pPr>
              <w:rPr>
                <w:rFonts w:cs="Arial"/>
              </w:rPr>
            </w:pPr>
            <w:r>
              <w:rPr>
                <w:rFonts w:cs="Arial"/>
              </w:rPr>
              <w:t>CBI (Center Stack Button Interface – Touch/Non</w:t>
            </w:r>
            <w:r>
              <w:rPr>
                <w:rFonts w:cs="Arial"/>
              </w:rPr>
              <w:t xml:space="preserve"> Touch)</w:t>
            </w:r>
          </w:p>
          <w:p w:rsidR="003F5999" w:rsidRDefault="00EA5F32">
            <w:pPr>
              <w:rPr>
                <w:rFonts w:cs="Arial"/>
              </w:rPr>
            </w:pPr>
            <w:r>
              <w:rPr>
                <w:rFonts w:cs="Arial"/>
              </w:rPr>
              <w:t>Audio OUT</w:t>
            </w:r>
          </w:p>
        </w:tc>
      </w:tr>
    </w:tbl>
    <w:p w:rsidR="003F5999" w:rsidRDefault="00EA5F32"/>
    <w:p w:rsidR="003F5999" w:rsidRDefault="00EA5F32"/>
    <w:p w:rsidR="003F5999" w:rsidRDefault="00EA5F32"/>
    <w:p w:rsidR="00AC2554" w:rsidRPr="00AC2554" w:rsidRDefault="00AC2554" w:rsidP="00AC2554">
      <w:pPr>
        <w:pStyle w:val="Heading3"/>
        <w:rPr>
          <w:b w:val="0"/>
          <w:u w:val="single"/>
        </w:rPr>
      </w:pPr>
      <w:bookmarkStart w:id="131" w:name="_Toc957389"/>
      <w:r w:rsidRPr="00AC2554">
        <w:rPr>
          <w:b w:val="0"/>
          <w:u w:val="single"/>
        </w:rPr>
        <w:t>DIAG-SR-REQ-015060/B-Entry Conditions for user initiated bezel diagnostic session (TcSE ROIN-129519-2)</w:t>
      </w:r>
      <w:bookmarkEnd w:id="131"/>
    </w:p>
    <w:p w:rsidR="00604DEA" w:rsidRDefault="00EA5F32">
      <w:pPr>
        <w:rPr>
          <w:ins w:id="132" w:author="Myslinski, Jason (J.S.)" w:date="2019-01-24T11:18:00Z"/>
          <w:rFonts w:cs="Arial"/>
        </w:rPr>
      </w:pPr>
      <w:r>
        <w:rPr>
          <w:rFonts w:cs="Arial"/>
        </w:rPr>
        <w:t>Bezel Diagnostics can only be entered by the Bezel Diagnostic Client when the use</w:t>
      </w:r>
      <w:r>
        <w:rPr>
          <w:rFonts w:cs="Arial"/>
        </w:rPr>
        <w:t xml:space="preserve">r selects &lt;Bezel Diagnostics&gt; via HMI </w:t>
      </w:r>
      <w:ins w:id="133" w:author="Myslinski, Jason (J.S.)" w:date="2019-01-24T08:53:00Z">
        <w:r>
          <w:rPr>
            <w:rFonts w:cs="Arial"/>
          </w:rPr>
          <w:t xml:space="preserve">and there is </w:t>
        </w:r>
      </w:ins>
      <w:ins w:id="134" w:author="Myslinski, Jason (J.S.)" w:date="2019-01-24T08:44:00Z">
        <w:r>
          <w:rPr>
            <w:rFonts w:cs="Arial"/>
          </w:rPr>
          <w:t xml:space="preserve">no Phone call </w:t>
        </w:r>
      </w:ins>
      <w:ins w:id="135" w:author="Myslinski, Jason (J.S.)" w:date="2019-01-24T08:53:00Z">
        <w:r>
          <w:rPr>
            <w:rFonts w:cs="Arial"/>
          </w:rPr>
          <w:t xml:space="preserve">or </w:t>
        </w:r>
      </w:ins>
      <w:ins w:id="136" w:author="Myslinski, Jason (J.S.)" w:date="2019-01-24T08:44:00Z">
        <w:r>
          <w:rPr>
            <w:rFonts w:cs="Arial"/>
          </w:rPr>
          <w:t>other higher priority feature</w:t>
        </w:r>
      </w:ins>
      <w:ins w:id="137" w:author="Myslinski, Jason (J.S.)" w:date="2019-01-24T11:18:00Z">
        <w:r>
          <w:rPr>
            <w:rFonts w:cs="Arial"/>
          </w:rPr>
          <w:t>s that</w:t>
        </w:r>
      </w:ins>
      <w:ins w:id="138" w:author="Myslinski, Jason (J.S.)" w:date="2019-01-24T08:44:00Z">
        <w:r>
          <w:rPr>
            <w:rFonts w:cs="Arial"/>
          </w:rPr>
          <w:t xml:space="preserve"> are active</w:t>
        </w:r>
      </w:ins>
      <w:r>
        <w:rPr>
          <w:rFonts w:cs="Arial"/>
        </w:rPr>
        <w:t>.</w:t>
      </w:r>
      <w:ins w:id="139" w:author="Myslinski, Jason (J.S.)" w:date="2019-01-24T11:17:00Z">
        <w:r>
          <w:rPr>
            <w:rFonts w:cs="Arial"/>
          </w:rPr>
          <w:t xml:space="preserve">  </w:t>
        </w:r>
      </w:ins>
    </w:p>
    <w:p w:rsidR="003F1925" w:rsidRPr="00604DEA" w:rsidRDefault="00EA5F32">
      <w:pPr>
        <w:numPr>
          <w:ilvl w:val="0"/>
          <w:numId w:val="184"/>
        </w:numPr>
        <w:rPr>
          <w:rFonts w:cs="Arial"/>
          <w:rPrChange w:id="140" w:author="Myslinski, Jason (J.S.)" w:date="2019-01-24T11:18:00Z">
            <w:rPr/>
          </w:rPrChange>
        </w:rPr>
        <w:pPrChange w:id="141" w:author="Myslinski, Jason (J.S.)" w:date="2019-01-24T11:18:00Z">
          <w:pPr/>
        </w:pPrChange>
      </w:pPr>
      <w:ins w:id="142" w:author="Myslinski, Jason (J.S.)" w:date="2019-01-24T11:17:00Z">
        <w:r w:rsidRPr="00604DEA">
          <w:rPr>
            <w:rFonts w:cs="Arial"/>
            <w:rPrChange w:id="143" w:author="Myslinski, Jason (J.S.)" w:date="2019-01-24T11:18:00Z">
              <w:rPr/>
            </w:rPrChange>
          </w:rPr>
          <w:t>An example of higher priority feature could be Rear View Camera or any other feature the Bezel Diagnostic Client team determines is higher</w:t>
        </w:r>
        <w:r w:rsidRPr="00604DEA">
          <w:rPr>
            <w:rFonts w:cs="Arial"/>
            <w:rPrChange w:id="144" w:author="Myslinski, Jason (J.S.)" w:date="2019-01-24T11:18:00Z">
              <w:rPr/>
            </w:rPrChange>
          </w:rPr>
          <w:t xml:space="preserve"> priority.</w:t>
        </w:r>
      </w:ins>
      <w:r w:rsidRPr="00604DEA">
        <w:rPr>
          <w:rFonts w:cs="Arial"/>
          <w:rPrChange w:id="145" w:author="Myslinski, Jason (J.S.)" w:date="2019-01-24T11:18:00Z">
            <w:rPr/>
          </w:rPrChange>
        </w:rPr>
        <w:t xml:space="preserve">  </w:t>
      </w:r>
    </w:p>
    <w:p w:rsidR="00FD4EB2" w:rsidRDefault="00EA5F32" w:rsidP="00FD4EB2">
      <w:pPr>
        <w:rPr>
          <w:ins w:id="146" w:author="Myslinski, Jason (J.S.)" w:date="2019-01-24T08:44:00Z"/>
          <w:rFonts w:cs="Arial"/>
        </w:rPr>
      </w:pPr>
    </w:p>
    <w:p w:rsidR="00FD4EB2" w:rsidRDefault="00EA5F32" w:rsidP="00FD4EB2">
      <w:pPr>
        <w:rPr>
          <w:ins w:id="147" w:author="Myslinski, Jason (J.S.)" w:date="2019-01-24T08:44:00Z"/>
          <w:rFonts w:cs="Arial"/>
        </w:rPr>
      </w:pPr>
      <w:ins w:id="148" w:author="Myslinski, Jason (J.S.)" w:date="2019-01-24T08:44:00Z">
        <w:r>
          <w:rPr>
            <w:rFonts w:cs="Arial"/>
          </w:rPr>
          <w:lastRenderedPageBreak/>
          <w:t xml:space="preserve">If no priority table for </w:t>
        </w:r>
      </w:ins>
      <w:ins w:id="149" w:author="Myslinski, Jason (J.S.)" w:date="2019-01-24T08:53:00Z">
        <w:r>
          <w:rPr>
            <w:rFonts w:cs="Arial"/>
          </w:rPr>
          <w:t>“</w:t>
        </w:r>
      </w:ins>
      <w:ins w:id="150" w:author="Myslinski, Jason (J.S.)" w:date="2019-01-24T08:54:00Z">
        <w:r>
          <w:rPr>
            <w:rFonts w:cs="Arial"/>
          </w:rPr>
          <w:t xml:space="preserve">other </w:t>
        </w:r>
      </w:ins>
      <w:ins w:id="151" w:author="Myslinski, Jason (J.S.)" w:date="2019-01-24T08:44:00Z">
        <w:r>
          <w:rPr>
            <w:rFonts w:cs="Arial"/>
          </w:rPr>
          <w:t>higher priority features</w:t>
        </w:r>
      </w:ins>
      <w:ins w:id="152" w:author="Myslinski, Jason (J.S.)" w:date="2019-01-24T08:53:00Z">
        <w:r>
          <w:rPr>
            <w:rFonts w:cs="Arial"/>
          </w:rPr>
          <w:t>”</w:t>
        </w:r>
      </w:ins>
      <w:ins w:id="153" w:author="Myslinski, Jason (J.S.)" w:date="2019-01-24T08:44:00Z">
        <w:r>
          <w:rPr>
            <w:rFonts w:cs="Arial"/>
          </w:rPr>
          <w:t xml:space="preserve"> the Bezel Diagnostic Client could limit entering Bezel Diagnostic to while there is an Active Media Audio Source (ie AM/FM, CD, SDARS, Aux...) or Audio Off condition (empty audio stack).  At a minimum Bezel Diagnostics shall be able to be entered whenever</w:t>
        </w:r>
        <w:r>
          <w:rPr>
            <w:rFonts w:cs="Arial"/>
          </w:rPr>
          <w:t xml:space="preserve"> there is an Active Media Audio Source.  </w:t>
        </w:r>
      </w:ins>
    </w:p>
    <w:p w:rsidR="003F1925" w:rsidRDefault="00EA5F32">
      <w:pPr>
        <w:rPr>
          <w:rFonts w:cs="Arial"/>
        </w:rPr>
      </w:pPr>
    </w:p>
    <w:p w:rsidR="00AC2554" w:rsidRPr="00AC2554" w:rsidRDefault="00AC2554" w:rsidP="00AC2554">
      <w:pPr>
        <w:pStyle w:val="Heading3"/>
        <w:rPr>
          <w:b w:val="0"/>
          <w:u w:val="single"/>
        </w:rPr>
      </w:pPr>
      <w:bookmarkStart w:id="154" w:name="_Toc957390"/>
      <w:r w:rsidRPr="00AC2554">
        <w:rPr>
          <w:b w:val="0"/>
          <w:u w:val="single"/>
        </w:rPr>
        <w:t>DIAG-SR-REQ-015061/B-Bezel Diagnostic entered in Single Play (TcSE ROIN-129520-1)</w:t>
      </w:r>
      <w:bookmarkEnd w:id="154"/>
    </w:p>
    <w:p w:rsidR="00694729" w:rsidRDefault="00EA5F32">
      <w:pPr>
        <w:rPr>
          <w:rFonts w:cs="Arial"/>
        </w:rPr>
      </w:pPr>
      <w:r>
        <w:rPr>
          <w:rFonts w:cs="Arial"/>
        </w:rPr>
        <w:t>A Bezel Diagnostic session can only be entered by the Bezel Diagnostic Client when the in</w:t>
      </w:r>
      <w:r>
        <w:rPr>
          <w:rFonts w:cs="Arial"/>
        </w:rPr>
        <w:t>fotainment system is in Single Play.</w:t>
      </w:r>
    </w:p>
    <w:p w:rsidR="00C77430" w:rsidRDefault="00EA5F32" w:rsidP="00C77430">
      <w:pPr>
        <w:numPr>
          <w:ilvl w:val="0"/>
          <w:numId w:val="186"/>
        </w:numPr>
        <w:rPr>
          <w:rFonts w:cs="Arial"/>
        </w:rPr>
      </w:pPr>
      <w:r>
        <w:rPr>
          <w:rFonts w:cs="Arial"/>
        </w:rPr>
        <w:t xml:space="preserve">Note: dual play might not even be supported by the infotainment system (ie dual play for bezel diagnostics is an audio source out of the front speakers and another rear audio source out of the rear speakers at the same </w:t>
      </w:r>
      <w:r>
        <w:rPr>
          <w:rFonts w:cs="Arial"/>
        </w:rPr>
        <w:t xml:space="preserve">time).  </w:t>
      </w:r>
    </w:p>
    <w:p w:rsidR="005547CB" w:rsidRPr="00C77430" w:rsidRDefault="00EA5F32" w:rsidP="005547CB">
      <w:pPr>
        <w:ind w:left="720"/>
        <w:rPr>
          <w:rFonts w:cs="Arial"/>
        </w:rPr>
      </w:pPr>
    </w:p>
    <w:p w:rsidR="00406F39" w:rsidRDefault="00AC2554" w:rsidP="00AC2554">
      <w:pPr>
        <w:pStyle w:val="Heading2"/>
      </w:pPr>
      <w:r>
        <w:br w:type="page"/>
      </w:r>
      <w:bookmarkStart w:id="155" w:name="_Toc957391"/>
      <w:r w:rsidR="00EA5F32" w:rsidRPr="00B9479B">
        <w:lastRenderedPageBreak/>
        <w:t>DIAG-FUN-REQ-016453/A-Bezel Diagnostic Session Exit Conditions (TcSE ROIN-291277-1)</w:t>
      </w:r>
      <w:bookmarkEnd w:id="155"/>
    </w:p>
    <w:p w:rsidR="00406F39" w:rsidRDefault="00EA5F32" w:rsidP="00AC2554">
      <w:pPr>
        <w:pStyle w:val="Heading3"/>
      </w:pPr>
      <w:bookmarkStart w:id="156" w:name="_Toc957392"/>
      <w:r>
        <w:t>DIAG-UC-REQ-016454/C-Bezel Diagnostics – Exit Bezel Diagnostics (TcSE ROIN-291079-1)</w:t>
      </w:r>
      <w:bookmarkEnd w:id="156"/>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Actors</w:t>
            </w:r>
          </w:p>
        </w:tc>
        <w:tc>
          <w:tcPr>
            <w:tcW w:w="7000" w:type="dxa"/>
            <w:tcBorders>
              <w:top w:val="single" w:sz="4" w:space="0" w:color="auto"/>
              <w:left w:val="single" w:sz="4" w:space="0" w:color="auto"/>
              <w:bottom w:val="single" w:sz="4" w:space="0" w:color="auto"/>
              <w:right w:val="single" w:sz="4" w:space="0" w:color="auto"/>
            </w:tcBorders>
            <w:hideMark/>
          </w:tcPr>
          <w:p w:rsidR="009F1BD8" w:rsidRDefault="00EA5F32">
            <w:pPr>
              <w:rPr>
                <w:rFonts w:cs="Arial"/>
              </w:rPr>
            </w:pPr>
            <w:r>
              <w:rPr>
                <w:rFonts w:cs="Arial"/>
              </w:rPr>
              <w:t>User</w:t>
            </w: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9F1BD8" w:rsidRDefault="00EA5F32">
            <w:pPr>
              <w:rPr>
                <w:rFonts w:cs="Arial"/>
              </w:rPr>
            </w:pPr>
            <w:r>
              <w:rPr>
                <w:rFonts w:cs="Arial"/>
              </w:rPr>
              <w:t>Infotainment System Powered On</w:t>
            </w:r>
          </w:p>
          <w:p w:rsidR="009F1BD8" w:rsidRDefault="00EA5F32">
            <w:pPr>
              <w:rPr>
                <w:rFonts w:cs="Arial"/>
              </w:rPr>
            </w:pPr>
            <w:r>
              <w:rPr>
                <w:rFonts w:cs="Arial"/>
              </w:rPr>
              <w:t>Battery voltage between 10 and 16 volts.</w:t>
            </w:r>
          </w:p>
          <w:p w:rsidR="009F1BD8" w:rsidRDefault="00EA5F32">
            <w:pPr>
              <w:rPr>
                <w:rFonts w:cs="Arial"/>
              </w:rPr>
            </w:pPr>
            <w:r>
              <w:rPr>
                <w:rFonts w:cs="Arial"/>
              </w:rPr>
              <w:t>Bezel Diagnostics is Active</w:t>
            </w: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9F1BD8" w:rsidRDefault="00EA5F32">
            <w:pPr>
              <w:rPr>
                <w:rFonts w:cs="Arial"/>
              </w:rPr>
            </w:pPr>
            <w:r>
              <w:rPr>
                <w:rFonts w:cs="Arial"/>
              </w:rPr>
              <w:t xml:space="preserve">Exit Bezel Diagnostics is </w:t>
            </w:r>
            <w:r>
              <w:rPr>
                <w:rFonts w:cs="Arial"/>
              </w:rPr>
              <w:t>selected by:</w:t>
            </w:r>
          </w:p>
          <w:p w:rsidR="009F1BD8" w:rsidRDefault="00EA5F32">
            <w:pPr>
              <w:ind w:left="720"/>
              <w:rPr>
                <w:rFonts w:cs="Arial"/>
              </w:rPr>
            </w:pPr>
            <w:r>
              <w:rPr>
                <w:rFonts w:cs="Arial"/>
              </w:rPr>
              <w:t>-- Pressing the power button.</w:t>
            </w:r>
          </w:p>
          <w:p w:rsidR="009F1BD8" w:rsidRDefault="00EA5F32">
            <w:pPr>
              <w:ind w:left="720"/>
              <w:rPr>
                <w:rFonts w:cs="Arial"/>
              </w:rPr>
            </w:pPr>
            <w:r>
              <w:rPr>
                <w:rFonts w:cs="Arial"/>
              </w:rPr>
              <w:t>-- Pressing the &lt;Exit Bezel Diagnostics&gt; HMI button</w:t>
            </w:r>
          </w:p>
          <w:p w:rsidR="009F1BD8" w:rsidRDefault="00EA5F32">
            <w:pPr>
              <w:ind w:left="720"/>
              <w:rPr>
                <w:rFonts w:cs="Arial"/>
              </w:rPr>
            </w:pPr>
            <w:r>
              <w:rPr>
                <w:rFonts w:cs="Arial"/>
              </w:rPr>
              <w:t>-- The ignition status changes</w:t>
            </w:r>
          </w:p>
          <w:p w:rsidR="00961653" w:rsidRDefault="00EA5F32">
            <w:pPr>
              <w:ind w:left="720"/>
              <w:rPr>
                <w:rFonts w:cs="Arial"/>
              </w:rPr>
            </w:pPr>
            <w:ins w:id="157" w:author="Myslinski, Jason (J.S.)" w:date="2016-11-23T07:58:00Z">
              <w:r>
                <w:rPr>
                  <w:rFonts w:cs="Arial"/>
                </w:rPr>
                <w:t>-- There is a higher priority feature active (ex place a phone call)</w:t>
              </w:r>
            </w:ins>
          </w:p>
          <w:p w:rsidR="009F1BD8" w:rsidRDefault="00EA5F32">
            <w:pPr>
              <w:rPr>
                <w:rFonts w:cs="Arial"/>
              </w:rPr>
            </w:pP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Post-conditions</w:t>
            </w:r>
          </w:p>
        </w:tc>
        <w:tc>
          <w:tcPr>
            <w:tcW w:w="7000" w:type="dxa"/>
            <w:tcBorders>
              <w:top w:val="single" w:sz="4" w:space="0" w:color="auto"/>
              <w:left w:val="single" w:sz="4" w:space="0" w:color="auto"/>
              <w:bottom w:val="single" w:sz="4" w:space="0" w:color="auto"/>
              <w:right w:val="single" w:sz="4" w:space="0" w:color="auto"/>
            </w:tcBorders>
          </w:tcPr>
          <w:p w:rsidR="009F1BD8" w:rsidRDefault="00EA5F32">
            <w:pPr>
              <w:rPr>
                <w:rFonts w:cs="Arial"/>
              </w:rPr>
            </w:pPr>
            <w:r>
              <w:rPr>
                <w:rFonts w:cs="Arial"/>
              </w:rPr>
              <w:t>Bezel Diagnostics is exited</w:t>
            </w:r>
          </w:p>
          <w:p w:rsidR="009F1BD8" w:rsidRDefault="00EA5F32">
            <w:pPr>
              <w:rPr>
                <w:rFonts w:cs="Arial"/>
              </w:rPr>
            </w:pP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 xml:space="preserve">List of </w:t>
            </w:r>
            <w:r>
              <w:rPr>
                <w:b/>
              </w:rPr>
              <w:t>Exception Use Cases</w:t>
            </w:r>
          </w:p>
        </w:tc>
        <w:tc>
          <w:tcPr>
            <w:tcW w:w="7000" w:type="dxa"/>
            <w:tcBorders>
              <w:top w:val="single" w:sz="4" w:space="0" w:color="auto"/>
              <w:left w:val="single" w:sz="4" w:space="0" w:color="auto"/>
              <w:bottom w:val="single" w:sz="4" w:space="0" w:color="auto"/>
              <w:right w:val="single" w:sz="4" w:space="0" w:color="auto"/>
            </w:tcBorders>
          </w:tcPr>
          <w:p w:rsidR="009F1BD8" w:rsidRDefault="00EA5F32">
            <w:pPr>
              <w:rPr>
                <w:rFonts w:cs="Arial"/>
              </w:rPr>
            </w:pP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9F1BD8" w:rsidRDefault="00EA5F32">
            <w:pPr>
              <w:rPr>
                <w:rFonts w:cs="Arial"/>
              </w:rPr>
            </w:pPr>
            <w:r>
              <w:rPr>
                <w:rFonts w:cs="Arial"/>
              </w:rPr>
              <w:t>G-HMI (Graphic HMI)</w:t>
            </w:r>
          </w:p>
          <w:p w:rsidR="009F1BD8" w:rsidRDefault="00EA5F32">
            <w:pPr>
              <w:rPr>
                <w:rFonts w:cs="Arial"/>
              </w:rPr>
            </w:pPr>
            <w:r>
              <w:rPr>
                <w:rFonts w:cs="Arial"/>
              </w:rPr>
              <w:t>CBI (Center Stack Button Interface – Touch/Non Touch)</w:t>
            </w:r>
          </w:p>
        </w:tc>
      </w:tr>
    </w:tbl>
    <w:p w:rsidR="009F1BD8" w:rsidRDefault="00EA5F32"/>
    <w:p w:rsidR="009F1BD8" w:rsidRDefault="00EA5F32"/>
    <w:p w:rsidR="009F1BD8" w:rsidRDefault="00EA5F32"/>
    <w:p w:rsidR="009F1BD8" w:rsidRDefault="00EA5F32"/>
    <w:p w:rsidR="009F1BD8" w:rsidRDefault="00EA5F32"/>
    <w:p w:rsidR="00AC2554" w:rsidRPr="00AC2554" w:rsidRDefault="00AC2554" w:rsidP="00AC2554">
      <w:pPr>
        <w:pStyle w:val="Heading3"/>
        <w:rPr>
          <w:b w:val="0"/>
          <w:u w:val="single"/>
        </w:rPr>
      </w:pPr>
      <w:bookmarkStart w:id="158" w:name="_Toc957393"/>
      <w:r w:rsidRPr="00AC2554">
        <w:rPr>
          <w:b w:val="0"/>
          <w:u w:val="single"/>
        </w:rPr>
        <w:t>DIAG-SR-REQ-015063/C-Exit Conditions for Bezel Diagnostics (TcSE ROIN-129521-3)</w:t>
      </w:r>
      <w:bookmarkEnd w:id="158"/>
    </w:p>
    <w:p w:rsidR="00AB0A53" w:rsidRDefault="00EA5F32">
      <w:pPr>
        <w:rPr>
          <w:rFonts w:cs="Arial"/>
        </w:rPr>
      </w:pPr>
      <w:r>
        <w:rPr>
          <w:rFonts w:cs="Arial"/>
        </w:rPr>
        <w:t>Bezel Diagno</w:t>
      </w:r>
      <w:r>
        <w:rPr>
          <w:rFonts w:cs="Arial"/>
        </w:rPr>
        <w:t>stics shall be exited by the Bezel Diagonstic Client when the user selects &lt;Exit Bezel Diagnostics&gt; via the HMI, when the ignition status changes, power button press,</w:t>
      </w:r>
      <w:ins w:id="159" w:author="Myslinski, Jason (J.S.)" w:date="2016-11-23T07:57:00Z">
        <w:r>
          <w:rPr>
            <w:rFonts w:cs="Arial"/>
          </w:rPr>
          <w:t xml:space="preserve"> there is </w:t>
        </w:r>
      </w:ins>
      <w:ins w:id="160" w:author="Myslinski, Jason (J.S.)" w:date="2019-02-08T08:38:00Z">
        <w:r>
          <w:rPr>
            <w:rFonts w:cs="Arial"/>
          </w:rPr>
          <w:t xml:space="preserve">a higher priority feature </w:t>
        </w:r>
      </w:ins>
      <w:ins w:id="161" w:author="Myslinski, Jason (J.S.)" w:date="2016-11-23T07:57:00Z">
        <w:r>
          <w:rPr>
            <w:rFonts w:cs="Arial"/>
          </w:rPr>
          <w:t>active</w:t>
        </w:r>
      </w:ins>
      <w:ins w:id="162" w:author="Myslinski, Jason (J.S.)" w:date="2019-02-08T08:38:00Z">
        <w:r>
          <w:rPr>
            <w:rFonts w:cs="Arial"/>
          </w:rPr>
          <w:t xml:space="preserve"> (ex phone call)</w:t>
        </w:r>
      </w:ins>
      <w:ins w:id="163" w:author="Myslinski, Jason (J.S.)" w:date="2016-11-23T07:57:00Z">
        <w:r>
          <w:rPr>
            <w:rFonts w:cs="Arial"/>
          </w:rPr>
          <w:t>,</w:t>
        </w:r>
      </w:ins>
      <w:r>
        <w:rPr>
          <w:rFonts w:cs="Arial"/>
        </w:rPr>
        <w:t xml:space="preserve"> there is a battery disconnect </w:t>
      </w:r>
      <w:r>
        <w:rPr>
          <w:rFonts w:cs="Arial"/>
        </w:rPr>
        <w:t>or there is a Diagnostic reset via Linked based Diagnostics.</w:t>
      </w:r>
    </w:p>
    <w:p w:rsidR="00406F39" w:rsidRDefault="00AC2554" w:rsidP="00AC2554">
      <w:pPr>
        <w:pStyle w:val="Heading2"/>
      </w:pPr>
      <w:r>
        <w:br w:type="page"/>
      </w:r>
      <w:bookmarkStart w:id="164" w:name="_Toc957394"/>
      <w:r w:rsidR="00EA5F32" w:rsidRPr="00B9479B">
        <w:lastRenderedPageBreak/>
        <w:t>DIAG-FUN-REQ-016455/A-Bezel Diagnostic Speaker Walk-Around (TcSE ROIN-291278-1)</w:t>
      </w:r>
      <w:bookmarkEnd w:id="164"/>
    </w:p>
    <w:p w:rsidR="00614815" w:rsidRDefault="00614815"/>
    <w:p w:rsidR="00614815" w:rsidRDefault="00614815"/>
    <w:p w:rsidR="00614815" w:rsidRDefault="00614815"/>
    <w:p w:rsidR="00406F39" w:rsidRDefault="00EA5F32" w:rsidP="00AC2554">
      <w:pPr>
        <w:pStyle w:val="Heading3"/>
      </w:pPr>
      <w:bookmarkStart w:id="165" w:name="_Toc957395"/>
      <w:r>
        <w:t>DIAG-UC-REQ-016456/A-Bezel Diagnostics – Entry Bezel Diagnostic a</w:t>
      </w:r>
      <w:r>
        <w:t>nd Speaker Walkaround (TcSE ROIN-291069-1)</w:t>
      </w:r>
      <w:bookmarkEnd w:id="165"/>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 xml:space="preserve">Vehicle Speed is below 5KPH. </w:t>
            </w:r>
          </w:p>
          <w:p w:rsidR="00614815" w:rsidRDefault="00EA5F32">
            <w:pPr>
              <w:rPr>
                <w:rFonts w:cs="Arial"/>
                <w:szCs w:val="20"/>
              </w:rPr>
            </w:pPr>
            <w:r>
              <w:rPr>
                <w:rFonts w:cs="Arial"/>
                <w:szCs w:val="20"/>
              </w:rPr>
              <w:t xml:space="preserve">Battery voltage </w:t>
            </w:r>
            <w:r>
              <w:rPr>
                <w:rFonts w:cs="Arial"/>
                <w:szCs w:val="20"/>
              </w:rPr>
              <w:t>between 10 and 16 volts.</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 xml:space="preserve">User presses two designated buttons as defined by the HMI and the display switches to Speaker Walkaround screen.  </w:t>
            </w:r>
          </w:p>
          <w:p w:rsidR="00614815" w:rsidRDefault="00614815">
            <w:pPr>
              <w:rPr>
                <w:rFonts w:cs="Arial"/>
                <w:szCs w:val="20"/>
              </w:rPr>
            </w:pPr>
          </w:p>
          <w:p w:rsidR="00614815" w:rsidRDefault="00614815">
            <w:pPr>
              <w:rPr>
                <w:rFonts w:cs="Arial"/>
                <w:szCs w:val="20"/>
              </w:rPr>
            </w:pP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Post-conditions</w:t>
            </w:r>
          </w:p>
        </w:tc>
        <w:tc>
          <w:tcPr>
            <w:tcW w:w="7000"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 xml:space="preserve">Infotainment system speakers plays a tone for a defined period of time (covered in IDS functional specification) in a clockwise transition starting with the Driver’s seat to individual speakers.  </w:t>
            </w:r>
          </w:p>
          <w:p w:rsidR="00614815" w:rsidRDefault="00614815">
            <w:pPr>
              <w:rPr>
                <w:rFonts w:cs="Arial"/>
                <w:szCs w:val="20"/>
              </w:rPr>
            </w:pPr>
          </w:p>
          <w:p w:rsidR="00614815" w:rsidRDefault="00EA5F32">
            <w:pPr>
              <w:rPr>
                <w:rFonts w:cs="Arial"/>
                <w:szCs w:val="20"/>
              </w:rPr>
            </w:pPr>
            <w:r>
              <w:rPr>
                <w:rFonts w:cs="Arial"/>
                <w:szCs w:val="20"/>
              </w:rPr>
              <w:t>The speaker names are displayed which are playing the audi</w:t>
            </w:r>
            <w:r>
              <w:rPr>
                <w:rFonts w:cs="Arial"/>
                <w:szCs w:val="20"/>
              </w:rPr>
              <w:t>o.</w:t>
            </w:r>
          </w:p>
          <w:p w:rsidR="00614815" w:rsidRDefault="00614815">
            <w:pPr>
              <w:rPr>
                <w:rFonts w:cs="Arial"/>
                <w:szCs w:val="20"/>
              </w:rPr>
            </w:pPr>
          </w:p>
          <w:p w:rsidR="00614815" w:rsidRDefault="00EA5F32">
            <w:pPr>
              <w:rPr>
                <w:rFonts w:cs="Arial"/>
                <w:szCs w:val="20"/>
              </w:rPr>
            </w:pPr>
            <w:r>
              <w:rPr>
                <w:rFonts w:cs="Arial"/>
                <w:szCs w:val="20"/>
              </w:rPr>
              <w:t>Display goes to main Bezel Diagnostics screen if no operator interaction or End Test is selected via HMI.</w:t>
            </w:r>
          </w:p>
          <w:p w:rsidR="00614815" w:rsidRDefault="00614815">
            <w:pPr>
              <w:rPr>
                <w:rFonts w:cs="Arial"/>
                <w:szCs w:val="20"/>
              </w:rPr>
            </w:pP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7000"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 xml:space="preserve">E1- </w:t>
            </w:r>
            <w:hyperlink r:id="rId10" w:history="1">
              <w:r>
                <w:rPr>
                  <w:rStyle w:val="Hyperlink"/>
                  <w:rFonts w:cs="Arial"/>
                  <w:szCs w:val="20"/>
                </w:rPr>
                <w:t>DIAG-GUC-291076-1-Bezel Diagnostics – Vehicle speed above 5kph during speaker walk around</w:t>
              </w:r>
            </w:hyperlink>
          </w:p>
          <w:p w:rsidR="00614815" w:rsidRDefault="00614815">
            <w:pPr>
              <w:rPr>
                <w:rFonts w:cs="Arial"/>
                <w:szCs w:val="20"/>
              </w:rPr>
            </w:pP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CBI (Center Stack Button Interface – Touch/Non Touch)</w:t>
            </w:r>
          </w:p>
          <w:p w:rsidR="00614815" w:rsidRDefault="00EA5F32">
            <w:pPr>
              <w:rPr>
                <w:rFonts w:cs="Arial"/>
                <w:szCs w:val="20"/>
              </w:rPr>
            </w:pPr>
            <w:r>
              <w:rPr>
                <w:rFonts w:cs="Arial"/>
                <w:szCs w:val="20"/>
              </w:rPr>
              <w:t>Audio OUT</w:t>
            </w:r>
          </w:p>
        </w:tc>
      </w:tr>
    </w:tbl>
    <w:p w:rsidR="00614815" w:rsidRDefault="00614815"/>
    <w:p w:rsidR="00614815" w:rsidRDefault="00614815"/>
    <w:p w:rsidR="00406F39" w:rsidRDefault="00EA5F32" w:rsidP="00AC2554">
      <w:pPr>
        <w:pStyle w:val="Heading3"/>
      </w:pPr>
      <w:bookmarkStart w:id="166" w:name="_Toc957396"/>
      <w:r>
        <w:t>DIAG-UC-REQ-016457/A-Bezel Diagnostics – Speaker Walk Around – Entry from within Bezel Diagnostics (TcSE ROIN-291075-1)</w:t>
      </w:r>
      <w:bookmarkEnd w:id="166"/>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 xml:space="preserve">Vehicle Speed is below 5KPH. </w:t>
            </w:r>
          </w:p>
          <w:p w:rsidR="00614815" w:rsidRDefault="00EA5F32">
            <w:pPr>
              <w:rPr>
                <w:rFonts w:cs="Arial"/>
                <w:szCs w:val="20"/>
              </w:rPr>
            </w:pPr>
            <w:r>
              <w:rPr>
                <w:rFonts w:cs="Arial"/>
                <w:szCs w:val="20"/>
              </w:rPr>
              <w:t>Battery voltage between 10 and 16 volts.</w:t>
            </w:r>
          </w:p>
          <w:p w:rsidR="00614815" w:rsidRDefault="00EA5F32">
            <w:pPr>
              <w:rPr>
                <w:rFonts w:cs="Arial"/>
                <w:szCs w:val="20"/>
              </w:rPr>
            </w:pPr>
            <w:r>
              <w:rPr>
                <w:rFonts w:cs="Arial"/>
                <w:szCs w:val="20"/>
              </w:rPr>
              <w:t xml:space="preserve">Bezel </w:t>
            </w:r>
            <w:r>
              <w:rPr>
                <w:rFonts w:cs="Arial"/>
                <w:szCs w:val="20"/>
              </w:rPr>
              <w:t>Diagnostic is active</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User selects speaker walk-around in the component bezel diagnostics submenu.</w:t>
            </w:r>
          </w:p>
          <w:p w:rsidR="00614815" w:rsidRDefault="00614815">
            <w:pPr>
              <w:rPr>
                <w:rFonts w:cs="Arial"/>
                <w:szCs w:val="20"/>
              </w:rPr>
            </w:pPr>
          </w:p>
          <w:p w:rsidR="00614815" w:rsidRDefault="00614815">
            <w:pPr>
              <w:rPr>
                <w:rFonts w:cs="Arial"/>
                <w:szCs w:val="20"/>
              </w:rPr>
            </w:pP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Post-conditions</w:t>
            </w:r>
          </w:p>
        </w:tc>
        <w:tc>
          <w:tcPr>
            <w:tcW w:w="7000"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 xml:space="preserve">Infotainment system speakers plays a tone for a defined period (covered in the IDS functional specification) in a </w:t>
            </w:r>
            <w:r>
              <w:rPr>
                <w:rFonts w:cs="Arial"/>
                <w:szCs w:val="20"/>
              </w:rPr>
              <w:t xml:space="preserve">clockwise transition starting with the Driver’s seat to individual speakers.  </w:t>
            </w:r>
          </w:p>
          <w:p w:rsidR="00614815" w:rsidRDefault="00614815">
            <w:pPr>
              <w:rPr>
                <w:rFonts w:cs="Arial"/>
                <w:szCs w:val="20"/>
              </w:rPr>
            </w:pPr>
          </w:p>
          <w:p w:rsidR="00614815" w:rsidRDefault="00EA5F32">
            <w:pPr>
              <w:rPr>
                <w:rFonts w:cs="Arial"/>
                <w:szCs w:val="20"/>
              </w:rPr>
            </w:pPr>
            <w:r>
              <w:rPr>
                <w:rFonts w:cs="Arial"/>
                <w:szCs w:val="20"/>
              </w:rPr>
              <w:t>The speaker names are displayed which are playing the audio.</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7000"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E1-</w:t>
            </w:r>
            <w:hyperlink r:id="rId11" w:history="1">
              <w:r>
                <w:rPr>
                  <w:rStyle w:val="Hyperlink"/>
                  <w:rFonts w:cs="Arial"/>
                  <w:szCs w:val="20"/>
                </w:rPr>
                <w:t>DIAG-GUC-291076-1-Bezel Diagnostics – Vehicle speed above 5kph during speaker walk around</w:t>
              </w:r>
            </w:hyperlink>
          </w:p>
          <w:p w:rsidR="00614815" w:rsidRDefault="00614815">
            <w:pPr>
              <w:rPr>
                <w:rFonts w:cs="Arial"/>
                <w:szCs w:val="20"/>
              </w:rPr>
            </w:pP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 xml:space="preserve">CBI (Center Stack Button </w:t>
            </w:r>
            <w:r>
              <w:rPr>
                <w:rFonts w:cs="Arial"/>
                <w:szCs w:val="20"/>
              </w:rPr>
              <w:t>Interface – Touch/Non Touch)</w:t>
            </w:r>
          </w:p>
          <w:p w:rsidR="00614815" w:rsidRDefault="00EA5F32">
            <w:pPr>
              <w:rPr>
                <w:rFonts w:cs="Arial"/>
                <w:szCs w:val="20"/>
              </w:rPr>
            </w:pPr>
            <w:r>
              <w:rPr>
                <w:rFonts w:cs="Arial"/>
                <w:szCs w:val="20"/>
              </w:rPr>
              <w:t>Audio OUT</w:t>
            </w:r>
          </w:p>
        </w:tc>
      </w:tr>
    </w:tbl>
    <w:p w:rsidR="00406F39" w:rsidRDefault="00EA5F32" w:rsidP="00AC2554">
      <w:pPr>
        <w:pStyle w:val="Heading3"/>
      </w:pPr>
      <w:bookmarkStart w:id="167" w:name="_Toc957397"/>
      <w:r>
        <w:lastRenderedPageBreak/>
        <w:t>DIAG-UC-REQ-016458/A-Bezel Diagnostics – Vehicle speed above 5kph during speaker walk around (TcSE ROIN-291076-1)</w:t>
      </w:r>
      <w:bookmarkEnd w:id="167"/>
    </w:p>
    <w:p w:rsidR="00406F39" w:rsidRPr="005F5EF0" w:rsidRDefault="00EA5F32" w:rsidP="00406F39">
      <w:pPr>
        <w:rPr>
          <w:b/>
          <w:sz w:val="16"/>
          <w:szCs w:val="16"/>
        </w:rPr>
      </w:pPr>
      <w:r w:rsidRPr="005F5EF0">
        <w:rPr>
          <w:b/>
          <w:sz w:val="16"/>
          <w:szCs w:val="16"/>
        </w:rPr>
        <w:t>Linked Elements</w:t>
      </w:r>
    </w:p>
    <w:p w:rsidR="007C3C8E" w:rsidRPr="005F5EF0" w:rsidRDefault="00EA5F32" w:rsidP="007C3C8E">
      <w:pPr>
        <w:rPr>
          <w:sz w:val="16"/>
          <w:szCs w:val="16"/>
        </w:rPr>
      </w:pPr>
      <w:r w:rsidRPr="005F5EF0">
        <w:rPr>
          <w:sz w:val="16"/>
          <w:szCs w:val="16"/>
        </w:rPr>
        <w:t>DIAG-UC-REQ-016456/A-Bezel Diagnostics – Entry Bezel Diagnostic and Speaker Walkaround (TcSE ROIN-291069-1)</w:t>
      </w:r>
    </w:p>
    <w:p w:rsidR="007C3C8E" w:rsidRPr="005F5EF0" w:rsidRDefault="00EA5F32" w:rsidP="007C3C8E">
      <w:pPr>
        <w:rPr>
          <w:sz w:val="16"/>
          <w:szCs w:val="16"/>
        </w:rPr>
      </w:pPr>
      <w:r w:rsidRPr="005F5EF0">
        <w:rPr>
          <w:sz w:val="16"/>
          <w:szCs w:val="16"/>
        </w:rPr>
        <w:t>DIAG-UC-REQ-016457/A-Bezel Diagnostics – Speaker Walk Around – Entry from within Bezel Diagnostics (TcSE ROIN-291075-1)</w:t>
      </w:r>
    </w:p>
    <w:p w:rsidR="007C3C8E" w:rsidRPr="005F5EF0" w:rsidRDefault="00EA5F32" w:rsidP="007C3C8E">
      <w:pPr>
        <w:rPr>
          <w:sz w:val="16"/>
          <w:szCs w:val="16"/>
        </w:rPr>
      </w:pPr>
      <w:r w:rsidRPr="005F5EF0">
        <w:rPr>
          <w:sz w:val="16"/>
          <w:szCs w:val="16"/>
        </w:rPr>
        <w:t>DIAG-UC-REQ-016451/B-Bezel D</w:t>
      </w:r>
      <w:r w:rsidRPr="005F5EF0">
        <w:rPr>
          <w:sz w:val="16"/>
          <w:szCs w:val="16"/>
        </w:rPr>
        <w:t>iagnostics – Enter Bezel Diagnostics (TcSE ROIN-291319-1)</w:t>
      </w:r>
    </w:p>
    <w:p w:rsidR="007C3C8E" w:rsidRPr="005F5EF0" w:rsidRDefault="00EA5F32" w:rsidP="007C3C8E">
      <w:pPr>
        <w:rPr>
          <w:sz w:val="16"/>
          <w:szCs w:val="16"/>
        </w:rPr>
      </w:pPr>
      <w:r w:rsidRPr="005F5EF0">
        <w:rPr>
          <w:sz w:val="16"/>
          <w:szCs w:val="16"/>
        </w:rPr>
        <w:t>DIAG-UC-REQ-016452/B-Bezel Diagnostics – Cannot enter Bezel Diagnostics (TcSE ROIN-291320-1)</w:t>
      </w:r>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Speaker Walkaround Active</w:t>
            </w:r>
          </w:p>
          <w:p w:rsidR="00614815" w:rsidRDefault="00EA5F32">
            <w:pPr>
              <w:rPr>
                <w:rFonts w:cs="Arial"/>
                <w:szCs w:val="20"/>
              </w:rPr>
            </w:pPr>
            <w:r>
              <w:rPr>
                <w:rFonts w:cs="Arial"/>
                <w:szCs w:val="20"/>
              </w:rPr>
              <w:t>Vehicle speed is less than 5kph.</w:t>
            </w:r>
          </w:p>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Battery voltage between 10 and 16 volts.</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Scenario Description</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Vehicle speed increases above 5kph.</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Post-conditions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Speaker Walkaround is exited</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6999" w:type="dxa"/>
            <w:tcBorders>
              <w:top w:val="single" w:sz="4" w:space="0" w:color="auto"/>
              <w:left w:val="single" w:sz="4" w:space="0" w:color="auto"/>
              <w:bottom w:val="single" w:sz="4" w:space="0" w:color="auto"/>
              <w:right w:val="single" w:sz="4" w:space="0" w:color="auto"/>
            </w:tcBorders>
          </w:tcPr>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CBI (Center Stack Button Interface – Touch/Non Touch)</w:t>
            </w:r>
          </w:p>
        </w:tc>
      </w:tr>
    </w:tbl>
    <w:p w:rsidR="00614815" w:rsidRDefault="00614815"/>
    <w:p w:rsidR="00614815" w:rsidRDefault="00614815"/>
    <w:p w:rsidR="00614815" w:rsidRDefault="00614815"/>
    <w:p w:rsidR="00614815" w:rsidRDefault="00614815"/>
    <w:p w:rsidR="00406F39" w:rsidRDefault="00EA5F32" w:rsidP="00AC2554">
      <w:pPr>
        <w:pStyle w:val="Heading3"/>
      </w:pPr>
      <w:bookmarkStart w:id="168" w:name="_Toc957398"/>
      <w:r>
        <w:t>DIAG-UC-REQ-016459/A-Bezel Diagnostics – Internal Bezel Diagnostics Speaker Walk Around Completed (TcSE ROIN-291077-1)</w:t>
      </w:r>
      <w:bookmarkEnd w:id="168"/>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Speaker Walkaround Active</w:t>
            </w:r>
          </w:p>
          <w:p w:rsidR="00614815" w:rsidRDefault="00EA5F32">
            <w:pPr>
              <w:rPr>
                <w:rFonts w:cs="Arial"/>
                <w:szCs w:val="20"/>
              </w:rPr>
            </w:pPr>
            <w:r>
              <w:rPr>
                <w:rFonts w:cs="Arial"/>
                <w:szCs w:val="20"/>
              </w:rPr>
              <w:t>Vehicle speed is less than 5kph.</w:t>
            </w:r>
          </w:p>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Battery voltage between 10 and 16 volts.</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Scenario Description</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 selects HMI to end speaker walkaround.</w:t>
            </w:r>
          </w:p>
          <w:p w:rsidR="00614815" w:rsidRDefault="00EA5F32">
            <w:pPr>
              <w:rPr>
                <w:rFonts w:cs="Arial"/>
                <w:szCs w:val="20"/>
              </w:rPr>
            </w:pPr>
            <w:r>
              <w:rPr>
                <w:rFonts w:cs="Arial"/>
                <w:szCs w:val="20"/>
              </w:rPr>
              <w:t xml:space="preserve">Speaker Walkaround is exited  </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Post-conditions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Enter Bezel Diagnostic Component Submenu.</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6999" w:type="dxa"/>
            <w:tcBorders>
              <w:top w:val="single" w:sz="4" w:space="0" w:color="auto"/>
              <w:left w:val="single" w:sz="4" w:space="0" w:color="auto"/>
              <w:bottom w:val="single" w:sz="4" w:space="0" w:color="auto"/>
              <w:right w:val="single" w:sz="4" w:space="0" w:color="auto"/>
            </w:tcBorders>
          </w:tcPr>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CBI (Center Stack Button Interface – Touch/Non Touch)</w:t>
            </w:r>
          </w:p>
        </w:tc>
      </w:tr>
    </w:tbl>
    <w:p w:rsidR="00614815" w:rsidRDefault="00614815"/>
    <w:p w:rsidR="00614815" w:rsidRDefault="00614815"/>
    <w:p w:rsidR="00614815" w:rsidRDefault="00614815"/>
    <w:p w:rsidR="00614815" w:rsidRDefault="00614815"/>
    <w:p w:rsidR="00614815" w:rsidRDefault="00614815"/>
    <w:p w:rsidR="00AC2554" w:rsidRPr="00AC2554" w:rsidRDefault="00AC2554" w:rsidP="00AC2554">
      <w:pPr>
        <w:pStyle w:val="Heading3"/>
        <w:rPr>
          <w:b w:val="0"/>
          <w:u w:val="single"/>
        </w:rPr>
      </w:pPr>
      <w:bookmarkStart w:id="169" w:name="_Toc957399"/>
      <w:r w:rsidRPr="00AC2554">
        <w:rPr>
          <w:b w:val="0"/>
          <w:u w:val="single"/>
        </w:rPr>
        <w:t>DIAG-SR-REQ-015065/A-Speaker Walk-Around initiation at entry of Bezel Diagnostic session (TcSE ROIN-129523-2)</w:t>
      </w:r>
      <w:bookmarkEnd w:id="169"/>
    </w:p>
    <w:p w:rsidR="00614815" w:rsidRDefault="00EA5F32">
      <w:pPr>
        <w:rPr>
          <w:rFonts w:cs="Arial"/>
          <w:szCs w:val="20"/>
        </w:rPr>
      </w:pPr>
      <w:r>
        <w:rPr>
          <w:rFonts w:cs="Arial"/>
          <w:szCs w:val="20"/>
        </w:rPr>
        <w:t>Speaker Walk-Around shall be the initial test requested by the Bezel Diagnostic Client when entering Bezel Diagnostics as long a</w:t>
      </w:r>
      <w:r>
        <w:rPr>
          <w:rFonts w:cs="Arial"/>
          <w:szCs w:val="20"/>
        </w:rPr>
        <w:t xml:space="preserve">s the vehicle </w:t>
      </w:r>
      <w:ins w:id="170" w:author="jmyslin2" w:date="2012-06-22T10:14:00Z">
        <w:r>
          <w:rPr>
            <w:rStyle w:val="msoins1"/>
            <w:rFonts w:cs="Arial"/>
            <w:szCs w:val="20"/>
          </w:rPr>
          <w:t xml:space="preserve">speed </w:t>
        </w:r>
      </w:ins>
      <w:r>
        <w:rPr>
          <w:rFonts w:cs="Arial"/>
          <w:szCs w:val="20"/>
        </w:rPr>
        <w:t xml:space="preserve">is </w:t>
      </w:r>
      <w:del w:id="171" w:author="jmyslin2" w:date="2012-06-22T10:14:00Z">
        <w:r>
          <w:rPr>
            <w:rFonts w:cs="Arial"/>
            <w:szCs w:val="20"/>
          </w:rPr>
          <w:delText xml:space="preserve">in park or neutral </w:delText>
        </w:r>
      </w:del>
      <w:r>
        <w:rPr>
          <w:rFonts w:cs="Arial"/>
          <w:szCs w:val="20"/>
        </w:rPr>
        <w:t>below 5kph.  After the Speaker Walk-Around test is completed the Bezel Diagnostic Default Session shall be entered.</w:t>
      </w:r>
    </w:p>
    <w:p w:rsidR="00614815" w:rsidRDefault="00614815">
      <w:pPr>
        <w:rPr>
          <w:rFonts w:cs="Arial"/>
          <w:szCs w:val="20"/>
        </w:rPr>
      </w:pPr>
    </w:p>
    <w:p w:rsidR="00614815" w:rsidRDefault="00EA5F32">
      <w:pPr>
        <w:rPr>
          <w:rFonts w:cs="Arial"/>
          <w:szCs w:val="20"/>
        </w:rPr>
      </w:pPr>
      <w:r>
        <w:rPr>
          <w:rFonts w:cs="Arial"/>
          <w:szCs w:val="20"/>
        </w:rPr>
        <w:t xml:space="preserve">If the vehicle </w:t>
      </w:r>
      <w:ins w:id="172" w:author="jmyslin2" w:date="2012-06-22T10:14:00Z">
        <w:r>
          <w:rPr>
            <w:rStyle w:val="msoins1"/>
            <w:rFonts w:cs="Arial"/>
            <w:szCs w:val="20"/>
          </w:rPr>
          <w:t xml:space="preserve">speed </w:t>
        </w:r>
      </w:ins>
      <w:r>
        <w:rPr>
          <w:rFonts w:cs="Arial"/>
          <w:szCs w:val="20"/>
        </w:rPr>
        <w:t xml:space="preserve">is </w:t>
      </w:r>
      <w:del w:id="173" w:author="jmyslin2" w:date="2012-06-22T10:14:00Z">
        <w:r>
          <w:rPr>
            <w:rFonts w:cs="Arial"/>
            <w:szCs w:val="20"/>
          </w:rPr>
          <w:delText xml:space="preserve">not in Park, not in Neutral, or in Neutral but </w:delText>
        </w:r>
      </w:del>
      <w:r>
        <w:rPr>
          <w:rStyle w:val="msodel0"/>
          <w:rFonts w:cs="Arial"/>
          <w:szCs w:val="20"/>
        </w:rPr>
        <w:t xml:space="preserve">equal to or </w:t>
      </w:r>
      <w:r>
        <w:rPr>
          <w:rFonts w:cs="Arial"/>
          <w:szCs w:val="20"/>
        </w:rPr>
        <w:t>above 5kph when Bezel Diagnostics session is entered than the Bezel Diagnostic Client does not request from the Bezel Diagnostic Server the speaker walk-around test but instead the Bezel Diagnostic Default Session shall be entered.</w:t>
      </w:r>
    </w:p>
    <w:p w:rsidR="00AC2554" w:rsidRPr="00AC2554" w:rsidRDefault="00AC2554" w:rsidP="00AC2554">
      <w:pPr>
        <w:pStyle w:val="Heading3"/>
        <w:rPr>
          <w:b w:val="0"/>
          <w:u w:val="single"/>
        </w:rPr>
      </w:pPr>
      <w:bookmarkStart w:id="174" w:name="_Toc957400"/>
      <w:r w:rsidRPr="00AC2554">
        <w:rPr>
          <w:b w:val="0"/>
          <w:u w:val="single"/>
        </w:rPr>
        <w:lastRenderedPageBreak/>
        <w:t>DIAG-SR-REQ-015066/A-Chime operation during Speaker Walk-Around (TcSE ROIN-129524-1)</w:t>
      </w:r>
      <w:bookmarkEnd w:id="174"/>
    </w:p>
    <w:p w:rsidR="00614815" w:rsidRDefault="00EA5F32">
      <w:pPr>
        <w:rPr>
          <w:rFonts w:cs="Arial"/>
          <w:szCs w:val="20"/>
        </w:rPr>
      </w:pPr>
      <w:r>
        <w:rPr>
          <w:rFonts w:cs="Arial"/>
          <w:szCs w:val="20"/>
        </w:rPr>
        <w:t>Chimes are not operable during the speaker walk-around test when the infotainment system is the Chime Audio Source.  The infotainment components shall not transfer</w:t>
      </w:r>
      <w:r>
        <w:rPr>
          <w:rFonts w:cs="Arial"/>
          <w:szCs w:val="20"/>
        </w:rPr>
        <w:t xml:space="preserve"> control of the chimes back to the Cluster during speaker walk-around.  </w:t>
      </w:r>
    </w:p>
    <w:p w:rsidR="00614815" w:rsidRDefault="00614815">
      <w:pPr>
        <w:rPr>
          <w:rFonts w:cs="Arial"/>
          <w:szCs w:val="20"/>
        </w:rPr>
      </w:pPr>
    </w:p>
    <w:p w:rsidR="00614815" w:rsidRDefault="00EA5F32">
      <w:pPr>
        <w:rPr>
          <w:rFonts w:cs="Arial"/>
          <w:szCs w:val="20"/>
        </w:rPr>
      </w:pPr>
      <w:r>
        <w:rPr>
          <w:rFonts w:cs="Arial"/>
          <w:szCs w:val="20"/>
        </w:rPr>
        <w:t xml:space="preserve">After the speaker walk-around test has ended the Chimes shall return to the Infotainment System.  </w:t>
      </w:r>
    </w:p>
    <w:p w:rsidR="00AC2554" w:rsidRPr="00AC2554" w:rsidRDefault="00AC2554" w:rsidP="00AC2554">
      <w:pPr>
        <w:pStyle w:val="Heading3"/>
        <w:rPr>
          <w:b w:val="0"/>
          <w:u w:val="single"/>
        </w:rPr>
      </w:pPr>
      <w:bookmarkStart w:id="175" w:name="_Toc957401"/>
      <w:r w:rsidRPr="00AC2554">
        <w:rPr>
          <w:b w:val="0"/>
          <w:u w:val="single"/>
        </w:rPr>
        <w:t>DIAG-SR-REQ-015067/B-Module controlling the Speaker Walk-Around function (TcSE ROIN-129525-2)</w:t>
      </w:r>
      <w:bookmarkEnd w:id="175"/>
    </w:p>
    <w:p w:rsidR="00CA1DC6" w:rsidRDefault="00EA5F32">
      <w:pPr>
        <w:rPr>
          <w:rFonts w:cs="Arial"/>
        </w:rPr>
      </w:pPr>
      <w:r>
        <w:rPr>
          <w:rFonts w:cs="Arial"/>
        </w:rPr>
        <w:t xml:space="preserve">For the speaker walk-around test if there is both an AHU and DSP AMP on the vehicle at the same time then the DSP AMP shall perform the speaker walk around test. </w:t>
      </w:r>
    </w:p>
    <w:p w:rsidR="00CA1DC6" w:rsidRDefault="00EA5F32">
      <w:pPr>
        <w:rPr>
          <w:rFonts w:cs="Arial"/>
        </w:rPr>
      </w:pPr>
    </w:p>
    <w:p w:rsidR="00CA1DC6" w:rsidRDefault="00EA5F32">
      <w:pPr>
        <w:rPr>
          <w:rFonts w:cs="Arial"/>
        </w:rPr>
      </w:pPr>
      <w:r>
        <w:rPr>
          <w:rFonts w:cs="Arial"/>
        </w:rPr>
        <w:t>For the speaker walk-around test if ther</w:t>
      </w:r>
      <w:r>
        <w:rPr>
          <w:rFonts w:cs="Arial"/>
        </w:rPr>
        <w:t xml:space="preserve">e is both an AHU and AAM (Audio Amp Module) on the vehicle at the same time then the AHU shall perform the speaker walk around test. </w:t>
      </w:r>
    </w:p>
    <w:p w:rsidR="00CA1DC6" w:rsidRDefault="00EA5F32">
      <w:pPr>
        <w:rPr>
          <w:rFonts w:cs="Arial"/>
        </w:rPr>
      </w:pPr>
    </w:p>
    <w:p w:rsidR="00DF3FB8" w:rsidRDefault="00EA5F32" w:rsidP="00FC23CF">
      <w:pPr>
        <w:rPr>
          <w:rFonts w:cs="Arial"/>
          <w:color w:val="FF0000"/>
        </w:rPr>
      </w:pPr>
      <w:r>
        <w:rPr>
          <w:rFonts w:cs="Arial"/>
        </w:rPr>
        <w:t>The Bezel Diagnostic Client shall request the proper module to perform the speaker walk-around operation.</w:t>
      </w:r>
    </w:p>
    <w:p w:rsidR="00FC23CF" w:rsidRPr="00FC23CF" w:rsidRDefault="00EA5F32" w:rsidP="00FC23CF">
      <w:pPr>
        <w:rPr>
          <w:rFonts w:cs="Arial"/>
          <w:color w:val="FF0000"/>
        </w:rPr>
      </w:pPr>
    </w:p>
    <w:p w:rsidR="00AC2554" w:rsidRPr="00AC2554" w:rsidRDefault="00AC2554" w:rsidP="00AC2554">
      <w:pPr>
        <w:pStyle w:val="Heading3"/>
        <w:rPr>
          <w:b w:val="0"/>
          <w:u w:val="single"/>
        </w:rPr>
      </w:pPr>
      <w:bookmarkStart w:id="176" w:name="_Toc957402"/>
      <w:r w:rsidRPr="00AC2554">
        <w:rPr>
          <w:b w:val="0"/>
          <w:u w:val="single"/>
        </w:rPr>
        <w:t>DIAG-SR-REQ-015068/A-Cancelling Speaker Walk-Around because vehicle in motion (TcSE ROIN-129526-1)</w:t>
      </w:r>
      <w:bookmarkEnd w:id="176"/>
    </w:p>
    <w:p w:rsidR="00614815" w:rsidRDefault="00EA5F32">
      <w:pPr>
        <w:rPr>
          <w:rFonts w:cs="Arial"/>
          <w:szCs w:val="20"/>
        </w:rPr>
      </w:pPr>
      <w:r>
        <w:rPr>
          <w:rFonts w:cs="Arial"/>
          <w:szCs w:val="20"/>
        </w:rPr>
        <w:t>During the speaker walk-around test (or any test that requires audio) if the vehicle</w:t>
      </w:r>
      <w:ins w:id="177" w:author="jmyslin2" w:date="2012-06-22T10:18:00Z">
        <w:r>
          <w:rPr>
            <w:rStyle w:val="msoins0"/>
            <w:rFonts w:cs="Arial"/>
            <w:szCs w:val="20"/>
          </w:rPr>
          <w:t xml:space="preserve"> speed becomes</w:t>
        </w:r>
      </w:ins>
      <w:r>
        <w:rPr>
          <w:rFonts w:cs="Arial"/>
          <w:szCs w:val="20"/>
        </w:rPr>
        <w:t xml:space="preserve"> </w:t>
      </w:r>
      <w:del w:id="178" w:author="jmyslin2" w:date="2012-06-22T10:18:00Z">
        <w:r>
          <w:rPr>
            <w:rStyle w:val="msodel0"/>
            <w:rFonts w:cs="Arial"/>
            <w:szCs w:val="20"/>
          </w:rPr>
          <w:delText>is shifted out of p</w:delText>
        </w:r>
        <w:r>
          <w:rPr>
            <w:rStyle w:val="msodel0"/>
            <w:rFonts w:cs="Arial"/>
            <w:szCs w:val="20"/>
          </w:rPr>
          <w:delText xml:space="preserve">ark, or shifted out of Neutral, or in Neutral but the speed is </w:delText>
        </w:r>
      </w:del>
      <w:r>
        <w:rPr>
          <w:rFonts w:cs="Arial"/>
          <w:szCs w:val="20"/>
        </w:rPr>
        <w:t xml:space="preserve">greater than 5kph then the speaker walk-around session (or other diagnostic audio session) shall be ended by the Bezel Diagnostic Client.  </w:t>
      </w:r>
    </w:p>
    <w:p w:rsidR="00614815" w:rsidRDefault="00614815">
      <w:pPr>
        <w:rPr>
          <w:rFonts w:cs="Arial"/>
          <w:szCs w:val="20"/>
        </w:rPr>
      </w:pPr>
    </w:p>
    <w:p w:rsidR="00614815" w:rsidRDefault="00EA5F32">
      <w:r>
        <w:rPr>
          <w:rFonts w:cs="Arial"/>
          <w:szCs w:val="20"/>
        </w:rPr>
        <w:t xml:space="preserve">The Bezel Diagnostic Client ends the test by </w:t>
      </w:r>
      <w:r>
        <w:rPr>
          <w:rFonts w:cs="Arial"/>
          <w:szCs w:val="20"/>
        </w:rPr>
        <w:t>changing the "</w:t>
      </w:r>
      <w:r>
        <w:rPr>
          <w:rStyle w:val="spelle"/>
          <w:rFonts w:cs="Arial"/>
          <w:szCs w:val="20"/>
        </w:rPr>
        <w:t>Diagnostic_Operation.Rq</w:t>
      </w:r>
      <w:r>
        <w:rPr>
          <w:rFonts w:cs="Arial"/>
          <w:szCs w:val="20"/>
        </w:rPr>
        <w:t xml:space="preserve">" signal so that it does not equal "Speaker Walk-Around".  See requirement </w:t>
      </w:r>
      <w:hyperlink r:id="rId12" w:tooltip="Reference Link to Object :DIAG-GREQ-129533-1-Bezel Diagnostic Default Session Property : Name" w:history="1">
        <w:r>
          <w:rPr>
            <w:rStyle w:val="Hyperlink"/>
            <w:rFonts w:cs="Arial"/>
            <w:szCs w:val="20"/>
          </w:rPr>
          <w:t>DIAG-GREQ-129533-1-Bezel Diagnostic Default Session</w:t>
        </w:r>
      </w:hyperlink>
      <w:r>
        <w:rPr>
          <w:rFonts w:cs="Arial"/>
          <w:szCs w:val="20"/>
        </w:rPr>
        <w:t xml:space="preserve"> for entering the Bezel Diagnostic Default Session.</w:t>
      </w:r>
    </w:p>
    <w:p w:rsidR="00406F39" w:rsidRDefault="00AC2554" w:rsidP="00AC2554">
      <w:pPr>
        <w:pStyle w:val="Heading2"/>
      </w:pPr>
      <w:r>
        <w:br w:type="page"/>
      </w:r>
      <w:bookmarkStart w:id="179" w:name="_Toc957403"/>
      <w:r w:rsidR="00EA5F32" w:rsidRPr="00B9479B">
        <w:lastRenderedPageBreak/>
        <w:t xml:space="preserve">DIAG-FUN-REQ-016460/A-Bezel Diagnostic </w:t>
      </w:r>
      <w:r w:rsidR="00EA5F32" w:rsidRPr="00B9479B">
        <w:t>Activation Events (TcSE ROIN-291279-1)</w:t>
      </w:r>
      <w:bookmarkEnd w:id="179"/>
    </w:p>
    <w:p w:rsidR="00406F39" w:rsidRDefault="00EA5F32" w:rsidP="00AC2554">
      <w:pPr>
        <w:pStyle w:val="Heading3"/>
      </w:pPr>
      <w:bookmarkStart w:id="180" w:name="_Toc957404"/>
      <w:r>
        <w:t>DIAG-UC-REQ-016461/A-Bezel Diagnostics – Main Menu (TcSE ROIN-291070-1)</w:t>
      </w:r>
      <w:bookmarkEnd w:id="180"/>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Battery</w:t>
            </w:r>
            <w:r>
              <w:rPr>
                <w:rFonts w:cs="Arial"/>
                <w:szCs w:val="20"/>
              </w:rPr>
              <w:t xml:space="preserve"> voltage between 10 and 16 volts.</w:t>
            </w:r>
          </w:p>
          <w:p w:rsidR="00614815" w:rsidRDefault="00EA5F32">
            <w:pPr>
              <w:rPr>
                <w:rFonts w:cs="Arial"/>
                <w:szCs w:val="20"/>
              </w:rPr>
            </w:pPr>
            <w:r>
              <w:rPr>
                <w:rFonts w:cs="Arial"/>
                <w:szCs w:val="20"/>
              </w:rPr>
              <w:t>Bezel Diagnostics is active</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Scenario Description</w:t>
            </w:r>
          </w:p>
        </w:tc>
        <w:tc>
          <w:tcPr>
            <w:tcW w:w="6999"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 xml:space="preserve">Speaker Walkaround complete or exited, or </w:t>
            </w:r>
          </w:p>
          <w:p w:rsidR="00614815" w:rsidRDefault="00EA5F32">
            <w:pPr>
              <w:rPr>
                <w:rFonts w:cs="Arial"/>
                <w:szCs w:val="20"/>
              </w:rPr>
            </w:pPr>
            <w:r>
              <w:rPr>
                <w:rFonts w:cs="Arial"/>
                <w:szCs w:val="20"/>
              </w:rPr>
              <w:t xml:space="preserve">Speaker Walkaround entry conditions not met when bezel diagnostics entered, or </w:t>
            </w:r>
          </w:p>
          <w:p w:rsidR="00614815" w:rsidRDefault="00EA5F32">
            <w:pPr>
              <w:rPr>
                <w:rFonts w:cs="Arial"/>
                <w:szCs w:val="20"/>
              </w:rPr>
            </w:pPr>
            <w:r>
              <w:rPr>
                <w:rFonts w:cs="Arial"/>
                <w:szCs w:val="20"/>
              </w:rPr>
              <w:t>While in bezel diagnostic submenu exit out of the</w:t>
            </w:r>
            <w:r>
              <w:rPr>
                <w:rFonts w:cs="Arial"/>
                <w:szCs w:val="20"/>
              </w:rPr>
              <w:t xml:space="preserve"> submenu</w:t>
            </w:r>
          </w:p>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Post-conditions</w:t>
            </w:r>
          </w:p>
        </w:tc>
        <w:tc>
          <w:tcPr>
            <w:tcW w:w="6999"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Enter main menu of Bezel Diagnostics with all bezel diagnostic components listed as separate menu picks.  (ex. APIM Diagnostics, Audio Diagnostics, EFP Diagnostics)</w:t>
            </w:r>
          </w:p>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6999" w:type="dxa"/>
            <w:tcBorders>
              <w:top w:val="single" w:sz="4" w:space="0" w:color="auto"/>
              <w:left w:val="single" w:sz="4" w:space="0" w:color="auto"/>
              <w:bottom w:val="single" w:sz="4" w:space="0" w:color="auto"/>
              <w:right w:val="single" w:sz="4" w:space="0" w:color="auto"/>
            </w:tcBorders>
          </w:tcPr>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CBI (Center Stack Button Interface – Touch/Non Touch)</w:t>
            </w:r>
          </w:p>
        </w:tc>
      </w:tr>
    </w:tbl>
    <w:p w:rsidR="00614815" w:rsidRDefault="00614815"/>
    <w:p w:rsidR="00614815" w:rsidRDefault="00614815">
      <w:pPr>
        <w:rPr>
          <w:b/>
          <w:sz w:val="28"/>
          <w:szCs w:val="28"/>
        </w:rPr>
      </w:pPr>
    </w:p>
    <w:p w:rsidR="00406F39" w:rsidRDefault="00EA5F32" w:rsidP="00AC2554">
      <w:pPr>
        <w:pStyle w:val="Heading3"/>
      </w:pPr>
      <w:bookmarkStart w:id="181" w:name="_Toc957405"/>
      <w:r>
        <w:t>DIAG-UC-REQ-016462/A-Bezel Diagnostics – Module Specific Sub menu (TcSE ROIN-291071-1)</w:t>
      </w:r>
      <w:bookmarkEnd w:id="181"/>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Battery voltage between 10 and 16 volts.</w:t>
            </w:r>
          </w:p>
          <w:p w:rsidR="00614815" w:rsidRDefault="00EA5F32">
            <w:pPr>
              <w:rPr>
                <w:rFonts w:cs="Arial"/>
                <w:szCs w:val="20"/>
              </w:rPr>
            </w:pPr>
            <w:r>
              <w:rPr>
                <w:rFonts w:cs="Arial"/>
                <w:szCs w:val="20"/>
              </w:rPr>
              <w:t>Bezel Diagnostics is active</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 xml:space="preserve">Module Component </w:t>
            </w:r>
            <w:r>
              <w:rPr>
                <w:rFonts w:cs="Arial"/>
                <w:szCs w:val="20"/>
              </w:rPr>
              <w:t>Diagnostic Submenu is selected by User.</w:t>
            </w:r>
          </w:p>
          <w:p w:rsidR="00614815" w:rsidRDefault="00614815">
            <w:pPr>
              <w:rPr>
                <w:rFonts w:cs="Arial"/>
                <w:szCs w:val="20"/>
              </w:rPr>
            </w:pP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Module component submenu HMI is displayed (i.e. Part Numbers, SDARS ESN, Signal Strength, Speaker Walkaround)</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7000" w:type="dxa"/>
            <w:tcBorders>
              <w:top w:val="single" w:sz="4" w:space="0" w:color="auto"/>
              <w:left w:val="single" w:sz="4" w:space="0" w:color="auto"/>
              <w:bottom w:val="single" w:sz="4" w:space="0" w:color="auto"/>
              <w:right w:val="single" w:sz="4" w:space="0" w:color="auto"/>
            </w:tcBorders>
          </w:tcPr>
          <w:p w:rsidR="00614815" w:rsidRDefault="00614815">
            <w:pPr>
              <w:rPr>
                <w:rFonts w:cs="Arial"/>
                <w:szCs w:val="20"/>
              </w:rPr>
            </w:pP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 xml:space="preserve">CBI (Center Stack Button </w:t>
            </w:r>
            <w:r>
              <w:rPr>
                <w:rFonts w:cs="Arial"/>
                <w:szCs w:val="20"/>
              </w:rPr>
              <w:t>Interface – Touch/Non Touch)</w:t>
            </w:r>
          </w:p>
        </w:tc>
      </w:tr>
    </w:tbl>
    <w:p w:rsidR="00614815" w:rsidRDefault="00614815">
      <w:pPr>
        <w:rPr>
          <w:rFonts w:ascii="Calibri" w:hAnsi="Calibri"/>
          <w:sz w:val="22"/>
          <w:szCs w:val="22"/>
          <w:lang w:eastAsia="zh-CN"/>
        </w:rPr>
      </w:pPr>
    </w:p>
    <w:p w:rsidR="00AC2554" w:rsidRDefault="00AC2554">
      <w:pPr>
        <w:rPr>
          <w:rFonts w:ascii="Calibri" w:hAnsi="Calibri"/>
          <w:sz w:val="22"/>
          <w:szCs w:val="22"/>
          <w:lang w:eastAsia="zh-CN"/>
        </w:rPr>
      </w:pPr>
    </w:p>
    <w:p w:rsidR="00614815" w:rsidRDefault="00614815"/>
    <w:p w:rsidR="00406F39" w:rsidRDefault="00EA5F32" w:rsidP="00AC2554">
      <w:pPr>
        <w:pStyle w:val="Heading3"/>
      </w:pPr>
      <w:bookmarkStart w:id="182" w:name="_Toc957406"/>
      <w:r>
        <w:t>DIAG-UC-REQ-016463/B-Bezel Diagnostics – Component Part Numbers (TcSE ROIN-291072-1)</w:t>
      </w:r>
      <w:bookmarkEnd w:id="182"/>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Actors</w:t>
            </w:r>
          </w:p>
        </w:tc>
        <w:tc>
          <w:tcPr>
            <w:tcW w:w="6999" w:type="dxa"/>
            <w:tcBorders>
              <w:top w:val="single" w:sz="4" w:space="0" w:color="auto"/>
              <w:left w:val="single" w:sz="4" w:space="0" w:color="auto"/>
              <w:bottom w:val="single" w:sz="4" w:space="0" w:color="auto"/>
              <w:right w:val="single" w:sz="4" w:space="0" w:color="auto"/>
            </w:tcBorders>
            <w:hideMark/>
          </w:tcPr>
          <w:p w:rsidR="00AA4C15" w:rsidRDefault="00EA5F32">
            <w:pPr>
              <w:rPr>
                <w:rFonts w:cs="Arial"/>
              </w:rPr>
            </w:pPr>
            <w:r>
              <w:rPr>
                <w:rFonts w:cs="Arial"/>
              </w:rPr>
              <w:t>User</w:t>
            </w: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AA4C15" w:rsidRDefault="00EA5F32">
            <w:pPr>
              <w:rPr>
                <w:rFonts w:cs="Arial"/>
              </w:rPr>
            </w:pPr>
            <w:r>
              <w:rPr>
                <w:rFonts w:cs="Arial"/>
              </w:rPr>
              <w:t>Infotainment System Powered On</w:t>
            </w:r>
          </w:p>
          <w:p w:rsidR="00AA4C15" w:rsidRDefault="00EA5F32">
            <w:pPr>
              <w:rPr>
                <w:rFonts w:cs="Arial"/>
              </w:rPr>
            </w:pPr>
            <w:r>
              <w:rPr>
                <w:rFonts w:cs="Arial"/>
              </w:rPr>
              <w:t>Battery voltage between 10 and 16 volts.</w:t>
            </w:r>
          </w:p>
          <w:p w:rsidR="00AA4C15" w:rsidRDefault="00EA5F32">
            <w:pPr>
              <w:rPr>
                <w:rFonts w:cs="Arial"/>
              </w:rPr>
            </w:pPr>
            <w:r>
              <w:rPr>
                <w:rFonts w:cs="Arial"/>
              </w:rPr>
              <w:t>Bezel Diagnostics is active</w:t>
            </w: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Scenario Description</w:t>
            </w:r>
          </w:p>
        </w:tc>
        <w:tc>
          <w:tcPr>
            <w:tcW w:w="6999" w:type="dxa"/>
            <w:tcBorders>
              <w:top w:val="single" w:sz="4" w:space="0" w:color="auto"/>
              <w:left w:val="single" w:sz="4" w:space="0" w:color="auto"/>
              <w:bottom w:val="single" w:sz="4" w:space="0" w:color="auto"/>
              <w:right w:val="single" w:sz="4" w:space="0" w:color="auto"/>
            </w:tcBorders>
            <w:hideMark/>
          </w:tcPr>
          <w:p w:rsidR="00AA4C15" w:rsidRDefault="00EA5F32">
            <w:pPr>
              <w:rPr>
                <w:rFonts w:cs="Arial"/>
              </w:rPr>
            </w:pPr>
            <w:r>
              <w:rPr>
                <w:rFonts w:cs="Arial"/>
              </w:rPr>
              <w:t xml:space="preserve">Component Part Numbers Menu selected by User in Component Bezel </w:t>
            </w:r>
            <w:r>
              <w:rPr>
                <w:rFonts w:cs="Arial"/>
              </w:rPr>
              <w:t>Diag Submenu.</w:t>
            </w: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Post-conditions</w:t>
            </w:r>
          </w:p>
        </w:tc>
        <w:tc>
          <w:tcPr>
            <w:tcW w:w="6999" w:type="dxa"/>
            <w:tcBorders>
              <w:top w:val="single" w:sz="4" w:space="0" w:color="auto"/>
              <w:left w:val="single" w:sz="4" w:space="0" w:color="auto"/>
              <w:bottom w:val="single" w:sz="4" w:space="0" w:color="auto"/>
              <w:right w:val="single" w:sz="4" w:space="0" w:color="auto"/>
            </w:tcBorders>
          </w:tcPr>
          <w:p w:rsidR="00AA4C15" w:rsidRDefault="00EA5F32">
            <w:pPr>
              <w:rPr>
                <w:rFonts w:cs="Arial"/>
              </w:rPr>
            </w:pPr>
            <w:r>
              <w:rPr>
                <w:rFonts w:cs="Arial"/>
              </w:rPr>
              <w:t>HMI displays individual component Part Numbers.</w:t>
            </w:r>
          </w:p>
          <w:p w:rsidR="00AA4C15" w:rsidRDefault="00EA5F32">
            <w:pPr>
              <w:rPr>
                <w:rFonts w:cs="Arial"/>
              </w:rPr>
            </w:pP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List of Exception Use Cases</w:t>
            </w:r>
          </w:p>
        </w:tc>
        <w:tc>
          <w:tcPr>
            <w:tcW w:w="6999" w:type="dxa"/>
            <w:tcBorders>
              <w:top w:val="single" w:sz="4" w:space="0" w:color="auto"/>
              <w:left w:val="single" w:sz="4" w:space="0" w:color="auto"/>
              <w:bottom w:val="single" w:sz="4" w:space="0" w:color="auto"/>
              <w:right w:val="single" w:sz="4" w:space="0" w:color="auto"/>
            </w:tcBorders>
          </w:tcPr>
          <w:p w:rsidR="00AA4C15" w:rsidRDefault="00EA5F32">
            <w:pPr>
              <w:rPr>
                <w:rFonts w:cs="Arial"/>
              </w:rPr>
            </w:pP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AA4C15" w:rsidRDefault="00EA5F32">
            <w:pPr>
              <w:rPr>
                <w:rFonts w:cs="Arial"/>
              </w:rPr>
            </w:pPr>
            <w:r>
              <w:rPr>
                <w:rFonts w:cs="Arial"/>
              </w:rPr>
              <w:t>G-HMI (Graphic HMI)</w:t>
            </w:r>
          </w:p>
          <w:p w:rsidR="00AA4C15" w:rsidRDefault="00EA5F32">
            <w:pPr>
              <w:rPr>
                <w:rFonts w:cs="Arial"/>
              </w:rPr>
            </w:pPr>
            <w:r>
              <w:rPr>
                <w:rFonts w:cs="Arial"/>
              </w:rPr>
              <w:t>CBI (Center Stack Button Interface – Touch/Non Touch)</w:t>
            </w:r>
          </w:p>
        </w:tc>
      </w:tr>
    </w:tbl>
    <w:p w:rsidR="00406F39" w:rsidRDefault="00EA5F32" w:rsidP="00AC2554">
      <w:pPr>
        <w:pStyle w:val="Heading3"/>
      </w:pPr>
      <w:bookmarkStart w:id="183" w:name="_Toc957407"/>
      <w:bookmarkStart w:id="184" w:name="_GoBack"/>
      <w:bookmarkEnd w:id="184"/>
      <w:r>
        <w:lastRenderedPageBreak/>
        <w:t>DIAG-UC-REQ-016464/A-Bezel Diagnostics – SDARS ESN (TcSE ROIN-291073-1)</w:t>
      </w:r>
      <w:bookmarkEnd w:id="183"/>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Battery voltage between 10 and 16 volts.</w:t>
            </w:r>
          </w:p>
          <w:p w:rsidR="00614815" w:rsidRDefault="00EA5F32">
            <w:pPr>
              <w:rPr>
                <w:rFonts w:cs="Arial"/>
                <w:szCs w:val="20"/>
              </w:rPr>
            </w:pPr>
            <w:r>
              <w:rPr>
                <w:rFonts w:cs="Arial"/>
                <w:szCs w:val="20"/>
              </w:rPr>
              <w:t>Bezel Diagnostic is active</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Scenario Description</w:t>
            </w:r>
          </w:p>
        </w:tc>
        <w:tc>
          <w:tcPr>
            <w:tcW w:w="6999"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 xml:space="preserve">The menu pick for displaying the SDARS ESN is selected by User </w:t>
            </w:r>
          </w:p>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Post-conditions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HMI displays SDARS ESN</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6999" w:type="dxa"/>
            <w:tcBorders>
              <w:top w:val="single" w:sz="4" w:space="0" w:color="auto"/>
              <w:left w:val="single" w:sz="4" w:space="0" w:color="auto"/>
              <w:bottom w:val="single" w:sz="4" w:space="0" w:color="auto"/>
              <w:right w:val="single" w:sz="4" w:space="0" w:color="auto"/>
            </w:tcBorders>
          </w:tcPr>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CBI (Center Stack Button Interface – Touch/Non Touch)</w:t>
            </w:r>
          </w:p>
        </w:tc>
      </w:tr>
    </w:tbl>
    <w:p w:rsidR="00614815" w:rsidRDefault="00614815"/>
    <w:p w:rsidR="00614815" w:rsidRDefault="00614815">
      <w:pPr>
        <w:rPr>
          <w:rFonts w:ascii="Calibri" w:hAnsi="Calibri"/>
          <w:sz w:val="22"/>
          <w:szCs w:val="22"/>
          <w:lang w:eastAsia="zh-CN"/>
        </w:rPr>
      </w:pPr>
    </w:p>
    <w:p w:rsidR="00614815" w:rsidRDefault="00614815">
      <w:pPr>
        <w:rPr>
          <w:rFonts w:ascii="Calibri" w:hAnsi="Calibri"/>
          <w:sz w:val="22"/>
          <w:szCs w:val="22"/>
          <w:lang w:eastAsia="zh-CN"/>
        </w:rPr>
      </w:pPr>
    </w:p>
    <w:p w:rsidR="00614815" w:rsidRDefault="00614815"/>
    <w:p w:rsidR="00406F39" w:rsidRDefault="00EA5F32" w:rsidP="00AC2554">
      <w:pPr>
        <w:pStyle w:val="Heading3"/>
      </w:pPr>
      <w:bookmarkStart w:id="185" w:name="_Toc957408"/>
      <w:r>
        <w:t>DIAG-UC-REQ-016465/A-Bezel Diagnostics – AM/FM Signal Strength (TcSE ROIN-291074-1)</w:t>
      </w:r>
      <w:bookmarkEnd w:id="185"/>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Battery voltage between 10 and 16 volts.</w:t>
            </w:r>
          </w:p>
          <w:p w:rsidR="00614815" w:rsidRDefault="00EA5F32">
            <w:pPr>
              <w:rPr>
                <w:rFonts w:cs="Arial"/>
                <w:szCs w:val="20"/>
              </w:rPr>
            </w:pPr>
            <w:r>
              <w:rPr>
                <w:rFonts w:cs="Arial"/>
                <w:szCs w:val="20"/>
              </w:rPr>
              <w:t>Bezel Diagnostics is Active</w:t>
            </w:r>
          </w:p>
          <w:p w:rsidR="00614815" w:rsidRDefault="00EA5F32">
            <w:pPr>
              <w:rPr>
                <w:rFonts w:cs="Arial"/>
                <w:szCs w:val="20"/>
              </w:rPr>
            </w:pPr>
            <w:r>
              <w:rPr>
                <w:rFonts w:cs="Arial"/>
                <w:szCs w:val="20"/>
              </w:rPr>
              <w:t>Current audio mode is AM or FM.</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 xml:space="preserve">Scenario </w:t>
            </w:r>
            <w:r>
              <w:rPr>
                <w:b/>
              </w:rPr>
              <w:t>Description</w:t>
            </w:r>
          </w:p>
        </w:tc>
        <w:tc>
          <w:tcPr>
            <w:tcW w:w="6999"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 xml:space="preserve">Signal Strength Menu selected by user </w:t>
            </w:r>
          </w:p>
          <w:p w:rsidR="00614815" w:rsidRDefault="00614815">
            <w:pPr>
              <w:rPr>
                <w:rFonts w:cs="Arial"/>
                <w:szCs w:val="20"/>
              </w:rPr>
            </w:pPr>
          </w:p>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Post-conditions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 xml:space="preserve">Display value of signal strength in unit dBuV.  </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6999" w:type="dxa"/>
            <w:tcBorders>
              <w:top w:val="single" w:sz="4" w:space="0" w:color="auto"/>
              <w:left w:val="single" w:sz="4" w:space="0" w:color="auto"/>
              <w:bottom w:val="single" w:sz="4" w:space="0" w:color="auto"/>
              <w:right w:val="single" w:sz="4" w:space="0" w:color="auto"/>
            </w:tcBorders>
          </w:tcPr>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CBI (Center Stack Button Interface – Touch/Non Touch)</w:t>
            </w:r>
          </w:p>
        </w:tc>
      </w:tr>
    </w:tbl>
    <w:p w:rsidR="00614815" w:rsidRDefault="00614815"/>
    <w:p w:rsidR="00614815" w:rsidRDefault="00614815">
      <w:pPr>
        <w:rPr>
          <w:rFonts w:ascii="Calibri" w:hAnsi="Calibri"/>
          <w:b/>
          <w:sz w:val="28"/>
          <w:szCs w:val="28"/>
          <w:lang w:eastAsia="zh-CN"/>
        </w:rPr>
      </w:pPr>
    </w:p>
    <w:p w:rsidR="00614815" w:rsidRDefault="00614815">
      <w:pPr>
        <w:rPr>
          <w:rFonts w:ascii="Calibri" w:hAnsi="Calibri"/>
          <w:b/>
          <w:sz w:val="28"/>
          <w:szCs w:val="28"/>
          <w:lang w:eastAsia="zh-CN"/>
        </w:rPr>
      </w:pPr>
    </w:p>
    <w:p w:rsidR="00614815" w:rsidRDefault="00614815">
      <w:pPr>
        <w:rPr>
          <w:b/>
          <w:sz w:val="28"/>
          <w:szCs w:val="28"/>
        </w:rPr>
      </w:pPr>
    </w:p>
    <w:p w:rsidR="00AC2554" w:rsidRPr="00AC2554" w:rsidRDefault="00AC2554" w:rsidP="00AC2554">
      <w:pPr>
        <w:pStyle w:val="Heading3"/>
        <w:rPr>
          <w:b w:val="0"/>
          <w:u w:val="single"/>
        </w:rPr>
      </w:pPr>
      <w:bookmarkStart w:id="186" w:name="_Toc957409"/>
      <w:r w:rsidRPr="00AC2554">
        <w:rPr>
          <w:b w:val="0"/>
          <w:u w:val="single"/>
        </w:rPr>
        <w:t>DIAG-SR-REQ-015070/A-Signals to enter a Bezel Diagnostic session (TcSE ROIN-129527-1)</w:t>
      </w:r>
      <w:bookmarkEnd w:id="186"/>
    </w:p>
    <w:p w:rsidR="00614815" w:rsidRDefault="00EA5F32">
      <w:pPr>
        <w:rPr>
          <w:rFonts w:cs="Arial"/>
          <w:szCs w:val="20"/>
        </w:rPr>
      </w:pPr>
      <w:r>
        <w:rPr>
          <w:rFonts w:cs="Arial"/>
          <w:szCs w:val="20"/>
        </w:rPr>
        <w:t>When a Bezel Diagnostic Entry event occurs the Bezel Diagnostic Client shall tell Bezel Diagnostic Server(s) to enter Bezel Diagnostics mode wit</w:t>
      </w:r>
      <w:r>
        <w:rPr>
          <w:rFonts w:cs="Arial"/>
          <w:szCs w:val="20"/>
        </w:rPr>
        <w:t>h the signal '</w:t>
      </w:r>
      <w:r>
        <w:rPr>
          <w:rStyle w:val="spelle"/>
          <w:rFonts w:cs="Arial"/>
          <w:szCs w:val="20"/>
        </w:rPr>
        <w:t>Bezel_Diag_State_Rq</w:t>
      </w:r>
      <w:r>
        <w:rPr>
          <w:rFonts w:cs="Arial"/>
          <w:szCs w:val="20"/>
        </w:rPr>
        <w:t xml:space="preserve">' equal to 'Active'.   The default shall be set to 'Inactive' when not in Bezel Diagnostics.  </w:t>
      </w:r>
    </w:p>
    <w:p w:rsidR="00614815" w:rsidRDefault="00614815">
      <w:pPr>
        <w:rPr>
          <w:rFonts w:cs="Arial"/>
          <w:szCs w:val="20"/>
        </w:rPr>
      </w:pPr>
    </w:p>
    <w:p w:rsidR="00AC2554" w:rsidRPr="00AC2554" w:rsidRDefault="00AC2554" w:rsidP="00AC2554">
      <w:pPr>
        <w:pStyle w:val="Heading3"/>
        <w:rPr>
          <w:b w:val="0"/>
          <w:u w:val="single"/>
        </w:rPr>
      </w:pPr>
      <w:bookmarkStart w:id="187" w:name="_Toc957410"/>
      <w:r w:rsidRPr="00AC2554">
        <w:rPr>
          <w:b w:val="0"/>
          <w:u w:val="single"/>
        </w:rPr>
        <w:t>DIAG-SR-REQ-015071/A-Signals to identify what Bezel Diagnostic operation to perform (TcSE ROIN-129528-1)</w:t>
      </w:r>
      <w:bookmarkEnd w:id="187"/>
    </w:p>
    <w:p w:rsidR="00614815" w:rsidRDefault="00EA5F32">
      <w:pPr>
        <w:rPr>
          <w:rFonts w:cs="Arial"/>
          <w:szCs w:val="20"/>
        </w:rPr>
      </w:pPr>
      <w:r>
        <w:rPr>
          <w:rFonts w:cs="Arial"/>
          <w:szCs w:val="20"/>
        </w:rPr>
        <w:t xml:space="preserve">The Diagnostic Client Tx the </w:t>
      </w:r>
      <w:r>
        <w:rPr>
          <w:rStyle w:val="spelle"/>
          <w:rFonts w:cs="Arial"/>
          <w:szCs w:val="20"/>
        </w:rPr>
        <w:t>Diagnostic_Operation.Rq</w:t>
      </w:r>
      <w:r>
        <w:rPr>
          <w:rFonts w:cs="Arial"/>
          <w:szCs w:val="20"/>
        </w:rPr>
        <w:t xml:space="preserve"> signal to the Diagnostic Server to identify the diagnostic operation is to be performed.  </w:t>
      </w:r>
    </w:p>
    <w:p w:rsidR="00614815" w:rsidRDefault="00614815">
      <w:pPr>
        <w:rPr>
          <w:rFonts w:cs="Arial"/>
          <w:szCs w:val="20"/>
        </w:rPr>
      </w:pPr>
    </w:p>
    <w:p w:rsidR="00614815" w:rsidRDefault="00EA5F32">
      <w:pPr>
        <w:rPr>
          <w:rFonts w:cs="Arial"/>
          <w:szCs w:val="20"/>
        </w:rPr>
      </w:pPr>
      <w:r>
        <w:rPr>
          <w:rFonts w:cs="Arial"/>
          <w:szCs w:val="20"/>
        </w:rPr>
        <w:t>Note: if the Diagnostic Client has the user requested information stored from initialization then no request is necessary from the Diagnostic Server.</w:t>
      </w:r>
    </w:p>
    <w:p w:rsidR="00AC2554" w:rsidRPr="00AC2554" w:rsidRDefault="00AC2554" w:rsidP="00AC2554">
      <w:pPr>
        <w:pStyle w:val="Heading3"/>
        <w:rPr>
          <w:b w:val="0"/>
          <w:u w:val="single"/>
        </w:rPr>
      </w:pPr>
      <w:bookmarkStart w:id="188" w:name="_Toc957411"/>
      <w:r w:rsidRPr="00AC2554">
        <w:rPr>
          <w:b w:val="0"/>
          <w:u w:val="single"/>
        </w:rPr>
        <w:t>DIAG-SR-REQ-015072/A-Identification of the module to perform the Bezel Diagnostic operation (TcSE ROIN-129529-1)</w:t>
      </w:r>
      <w:bookmarkEnd w:id="188"/>
    </w:p>
    <w:p w:rsidR="00614815" w:rsidRDefault="00EA5F32">
      <w:pPr>
        <w:rPr>
          <w:rFonts w:cs="Arial"/>
          <w:szCs w:val="20"/>
        </w:rPr>
      </w:pPr>
      <w:r>
        <w:rPr>
          <w:rFonts w:cs="Arial"/>
          <w:szCs w:val="20"/>
        </w:rPr>
        <w:t xml:space="preserve">The Bezel Diagnostic Client Tx the </w:t>
      </w:r>
      <w:r>
        <w:rPr>
          <w:rStyle w:val="spelle"/>
          <w:rFonts w:cs="Arial"/>
          <w:szCs w:val="20"/>
        </w:rPr>
        <w:t>Bezel_Diag_Module_Rq</w:t>
      </w:r>
      <w:r>
        <w:rPr>
          <w:rFonts w:cs="Arial"/>
          <w:szCs w:val="20"/>
        </w:rPr>
        <w:t xml:space="preserve"> signal to the infotainment modules to identify the module that will be the Bezel Diagnostic Server performing the Diagnostic operatio</w:t>
      </w:r>
      <w:r>
        <w:rPr>
          <w:rFonts w:cs="Arial"/>
          <w:szCs w:val="20"/>
        </w:rPr>
        <w:t>n.</w:t>
      </w:r>
    </w:p>
    <w:p w:rsidR="00AC2554" w:rsidRPr="00AC2554" w:rsidRDefault="00AC2554" w:rsidP="00AC2554">
      <w:pPr>
        <w:pStyle w:val="Heading3"/>
        <w:rPr>
          <w:b w:val="0"/>
          <w:u w:val="single"/>
        </w:rPr>
      </w:pPr>
      <w:bookmarkStart w:id="189" w:name="_Toc957412"/>
      <w:r w:rsidRPr="00AC2554">
        <w:rPr>
          <w:b w:val="0"/>
          <w:u w:val="single"/>
        </w:rPr>
        <w:lastRenderedPageBreak/>
        <w:t>DIAG-SR-REQ-015073/A-Initiation of Speaker Walk-Around (TcSE ROIN-129530-1)</w:t>
      </w:r>
      <w:bookmarkEnd w:id="189"/>
    </w:p>
    <w:p w:rsidR="00614815" w:rsidRDefault="00EA5F32">
      <w:pPr>
        <w:rPr>
          <w:rFonts w:cs="Arial"/>
          <w:szCs w:val="20"/>
        </w:rPr>
      </w:pPr>
      <w:r>
        <w:rPr>
          <w:rFonts w:cs="Arial"/>
          <w:szCs w:val="20"/>
        </w:rPr>
        <w:t xml:space="preserve">Upon entry into a Bezel Diagnostics session the Bezel Diagnostic Client shall set the signal </w:t>
      </w:r>
      <w:r>
        <w:rPr>
          <w:rStyle w:val="spelle"/>
          <w:rFonts w:cs="Arial"/>
          <w:szCs w:val="20"/>
        </w:rPr>
        <w:t>Diagnostic_Operation_Rq</w:t>
      </w:r>
      <w:r>
        <w:rPr>
          <w:rFonts w:cs="Arial"/>
          <w:szCs w:val="20"/>
        </w:rPr>
        <w:t xml:space="preserve"> equal to 'Speaker Walk-Around' if the</w:t>
      </w:r>
      <w:r>
        <w:rPr>
          <w:rFonts w:cs="Arial"/>
          <w:szCs w:val="20"/>
        </w:rPr>
        <w:t xml:space="preserve"> speaker walk-around entry conditions are met.  If the speaker </w:t>
      </w:r>
      <w:r>
        <w:rPr>
          <w:rStyle w:val="spelle"/>
          <w:rFonts w:cs="Arial"/>
          <w:szCs w:val="20"/>
        </w:rPr>
        <w:t>walkaround</w:t>
      </w:r>
      <w:r>
        <w:rPr>
          <w:rFonts w:cs="Arial"/>
          <w:szCs w:val="20"/>
        </w:rPr>
        <w:t xml:space="preserve"> entry conditions are not met then the Bezel Diagnostic Default Session shall be entered. </w:t>
      </w:r>
    </w:p>
    <w:p w:rsidR="00AC2554" w:rsidRPr="00AC2554" w:rsidRDefault="00AC2554" w:rsidP="00AC2554">
      <w:pPr>
        <w:pStyle w:val="Heading3"/>
        <w:rPr>
          <w:b w:val="0"/>
          <w:u w:val="single"/>
        </w:rPr>
      </w:pPr>
      <w:bookmarkStart w:id="190" w:name="_Toc957413"/>
      <w:r w:rsidRPr="00AC2554">
        <w:rPr>
          <w:b w:val="0"/>
          <w:u w:val="single"/>
        </w:rPr>
        <w:t>DIAG-SR-REQ-015074/A-Signal to cancel a Bezel Diagnostic session (TcSE ROIN-129531-1)</w:t>
      </w:r>
      <w:bookmarkEnd w:id="190"/>
    </w:p>
    <w:p w:rsidR="00614815" w:rsidRDefault="00EA5F32">
      <w:pPr>
        <w:rPr>
          <w:rFonts w:cs="Arial"/>
          <w:szCs w:val="20"/>
        </w:rPr>
      </w:pPr>
      <w:r>
        <w:rPr>
          <w:rFonts w:cs="Arial"/>
          <w:szCs w:val="20"/>
        </w:rPr>
        <w:t>The Bezel Diagnostic Client can cancel the Bezel Diagnostic session at any time by setting the '</w:t>
      </w:r>
      <w:r>
        <w:rPr>
          <w:rStyle w:val="spelle"/>
          <w:rFonts w:cs="Arial"/>
          <w:szCs w:val="20"/>
        </w:rPr>
        <w:t>Bezel_Diag_State_Rq</w:t>
      </w:r>
      <w:r>
        <w:rPr>
          <w:rFonts w:cs="Arial"/>
          <w:szCs w:val="20"/>
        </w:rPr>
        <w:t>' signal equal to 'Inactive'.</w:t>
      </w:r>
    </w:p>
    <w:p w:rsidR="00AC2554" w:rsidRPr="00AC2554" w:rsidRDefault="00AC2554" w:rsidP="00AC2554">
      <w:pPr>
        <w:pStyle w:val="Heading3"/>
        <w:rPr>
          <w:b w:val="0"/>
          <w:u w:val="single"/>
        </w:rPr>
      </w:pPr>
      <w:bookmarkStart w:id="191" w:name="_Toc957414"/>
      <w:r w:rsidRPr="00AC2554">
        <w:rPr>
          <w:b w:val="0"/>
          <w:u w:val="single"/>
        </w:rPr>
        <w:t>DIAG-SR-REQ-015075/A-Bezel Diagnostic HMI Output (TcSE ROIN-129532-1)</w:t>
      </w:r>
      <w:bookmarkEnd w:id="191"/>
    </w:p>
    <w:p w:rsidR="00614815" w:rsidRDefault="00EA5F32">
      <w:pPr>
        <w:rPr>
          <w:rFonts w:cs="Arial"/>
          <w:szCs w:val="20"/>
        </w:rPr>
      </w:pPr>
      <w:r>
        <w:rPr>
          <w:rFonts w:cs="Arial"/>
          <w:szCs w:val="20"/>
        </w:rPr>
        <w:t>The Bezel Diagnostic Client shall update the HMI Output using the Transport Protocol (TP) data from the method "_</w:t>
      </w:r>
      <w:r>
        <w:rPr>
          <w:rStyle w:val="spelle"/>
          <w:rFonts w:cs="Arial"/>
          <w:szCs w:val="20"/>
        </w:rPr>
        <w:t>Bezel_Diagnostic_Data</w:t>
      </w:r>
      <w:r>
        <w:rPr>
          <w:rFonts w:cs="Arial"/>
          <w:szCs w:val="20"/>
        </w:rPr>
        <w:t>" sent from the Diagnostic Server(s).</w:t>
      </w:r>
    </w:p>
    <w:p w:rsidR="00AC2554" w:rsidRPr="00AC2554" w:rsidRDefault="00AC2554" w:rsidP="00AC2554">
      <w:pPr>
        <w:pStyle w:val="Heading3"/>
        <w:rPr>
          <w:b w:val="0"/>
          <w:u w:val="single"/>
        </w:rPr>
      </w:pPr>
      <w:bookmarkStart w:id="192" w:name="_Toc957415"/>
      <w:r w:rsidRPr="00AC2554">
        <w:rPr>
          <w:b w:val="0"/>
          <w:u w:val="single"/>
        </w:rPr>
        <w:t>DIAG-SR-REQ-015076/A-Bezel Diagnostic Default Session (TcSE ROIN-129533-1)</w:t>
      </w:r>
      <w:bookmarkEnd w:id="192"/>
    </w:p>
    <w:p w:rsidR="00614815" w:rsidRDefault="00EA5F32">
      <w:pPr>
        <w:rPr>
          <w:rFonts w:cs="Arial"/>
          <w:szCs w:val="20"/>
        </w:rPr>
      </w:pPr>
      <w:r>
        <w:rPr>
          <w:rFonts w:cs="Arial"/>
          <w:szCs w:val="20"/>
        </w:rPr>
        <w:t xml:space="preserve">The Bezel Diagnostic Default Session shall be entered when the Diagnostic Client signals are set as follows:  </w:t>
      </w:r>
    </w:p>
    <w:p w:rsidR="00614815" w:rsidRDefault="00EA5F32">
      <w:pPr>
        <w:ind w:left="360"/>
        <w:rPr>
          <w:rFonts w:cs="Arial"/>
          <w:szCs w:val="20"/>
        </w:rPr>
      </w:pPr>
      <w:r>
        <w:rPr>
          <w:rFonts w:cs="Arial"/>
          <w:szCs w:val="20"/>
        </w:rPr>
        <w:t xml:space="preserve">1.  </w:t>
      </w:r>
      <w:r>
        <w:rPr>
          <w:rStyle w:val="spelle"/>
          <w:rFonts w:cs="Arial"/>
          <w:szCs w:val="20"/>
        </w:rPr>
        <w:t>Bezel_Diag_State_Rq</w:t>
      </w:r>
      <w:r>
        <w:rPr>
          <w:rFonts w:cs="Arial"/>
          <w:szCs w:val="20"/>
        </w:rPr>
        <w:t xml:space="preserve"> = Active, and </w:t>
      </w:r>
    </w:p>
    <w:p w:rsidR="00614815" w:rsidRDefault="00EA5F32">
      <w:pPr>
        <w:ind w:left="360"/>
        <w:rPr>
          <w:rFonts w:cs="Arial"/>
          <w:szCs w:val="20"/>
        </w:rPr>
      </w:pPr>
      <w:r>
        <w:rPr>
          <w:rFonts w:cs="Arial"/>
          <w:szCs w:val="20"/>
        </w:rPr>
        <w:t xml:space="preserve">2.  </w:t>
      </w:r>
      <w:r>
        <w:rPr>
          <w:rStyle w:val="spelle"/>
          <w:rFonts w:cs="Arial"/>
          <w:szCs w:val="20"/>
        </w:rPr>
        <w:t>Diagnostic_Operation_Rq</w:t>
      </w:r>
      <w:r>
        <w:rPr>
          <w:rFonts w:cs="Arial"/>
          <w:szCs w:val="20"/>
        </w:rPr>
        <w:t xml:space="preserve"> = Inactive, and</w:t>
      </w:r>
    </w:p>
    <w:p w:rsidR="00614815" w:rsidRDefault="00EA5F32">
      <w:pPr>
        <w:ind w:left="360"/>
        <w:rPr>
          <w:rFonts w:cs="Arial"/>
          <w:szCs w:val="20"/>
        </w:rPr>
      </w:pPr>
      <w:r>
        <w:rPr>
          <w:rFonts w:cs="Arial"/>
          <w:szCs w:val="20"/>
        </w:rPr>
        <w:t xml:space="preserve">3.  </w:t>
      </w:r>
      <w:r>
        <w:rPr>
          <w:rStyle w:val="spelle"/>
          <w:rFonts w:cs="Arial"/>
          <w:szCs w:val="20"/>
        </w:rPr>
        <w:t>Bezel_Diag_Module_Rq</w:t>
      </w:r>
      <w:r>
        <w:rPr>
          <w:rFonts w:cs="Arial"/>
          <w:szCs w:val="20"/>
        </w:rPr>
        <w:t xml:space="preserve"> = Inactive</w:t>
      </w:r>
    </w:p>
    <w:p w:rsidR="00AC2554" w:rsidRPr="00AC2554" w:rsidRDefault="00AC2554" w:rsidP="00AC2554">
      <w:pPr>
        <w:pStyle w:val="Heading3"/>
        <w:rPr>
          <w:b w:val="0"/>
          <w:u w:val="single"/>
        </w:rPr>
      </w:pPr>
      <w:bookmarkStart w:id="193" w:name="_Toc957416"/>
      <w:r w:rsidRPr="00AC2554">
        <w:rPr>
          <w:b w:val="0"/>
          <w:u w:val="single"/>
        </w:rPr>
        <w:t>DIAG-REQ-015077/A-AAM module (TcSE ROIN-304169-1)</w:t>
      </w:r>
      <w:bookmarkEnd w:id="193"/>
    </w:p>
    <w:p w:rsidR="00614815" w:rsidRDefault="00EA5F32">
      <w:pPr>
        <w:rPr>
          <w:rFonts w:cs="Arial"/>
          <w:szCs w:val="20"/>
        </w:rPr>
      </w:pPr>
      <w:r>
        <w:rPr>
          <w:rFonts w:cs="Arial"/>
          <w:szCs w:val="20"/>
        </w:rPr>
        <w:t>The AAM and DSP AMP are mutually exclusive but both support Bezel Diagnostics.  The AAM uses some of the same CAN signals as the DSP AMP as defined in the CAN dB.  The AAM bezel diagnostic information shall be displayed on the HMI output.</w:t>
      </w:r>
    </w:p>
    <w:p w:rsidR="00614815" w:rsidRDefault="00614815">
      <w:pPr>
        <w:rPr>
          <w:rFonts w:cs="Arial"/>
          <w:szCs w:val="20"/>
        </w:rPr>
      </w:pPr>
    </w:p>
    <w:p w:rsidR="00406F39" w:rsidRDefault="00EA5F32" w:rsidP="00AC2554">
      <w:pPr>
        <w:pStyle w:val="Heading3"/>
      </w:pPr>
      <w:bookmarkStart w:id="194" w:name="_Toc957417"/>
      <w:r>
        <w:t>Sequence Diagrams</w:t>
      </w:r>
      <w:bookmarkEnd w:id="194"/>
    </w:p>
    <w:p w:rsidR="00406F39" w:rsidRDefault="00EA5F32" w:rsidP="00AC2554">
      <w:pPr>
        <w:pStyle w:val="Heading4"/>
      </w:pPr>
      <w:r>
        <w:t>DIAG-SD-REQ-015078/A-Bezel Diagnostics - Normal Operation (T</w:t>
      </w:r>
      <w:r>
        <w:t>cSE ROIN-129501-2)</w:t>
      </w:r>
    </w:p>
    <w:p w:rsidR="00406F39" w:rsidRPr="00760C18" w:rsidRDefault="00EA5F32" w:rsidP="00D006E5">
      <w:pPr>
        <w:pStyle w:val="BoldText"/>
      </w:pPr>
      <w:r w:rsidRPr="00760C18">
        <w:t>Scenarios</w:t>
      </w:r>
    </w:p>
    <w:p w:rsidR="00406F39" w:rsidRPr="00760C18" w:rsidRDefault="00EA5F32" w:rsidP="00AC2554">
      <w:pPr>
        <w:pStyle w:val="BoldText"/>
        <w:ind w:left="720"/>
      </w:pPr>
      <w:r w:rsidRPr="00760C18">
        <w:t>Scenario</w:t>
      </w:r>
    </w:p>
    <w:p w:rsidR="00614815" w:rsidRDefault="00EA5F32">
      <w:pPr>
        <w:rPr>
          <w:rFonts w:cs="Arial"/>
          <w:szCs w:val="20"/>
        </w:rPr>
      </w:pPr>
      <w:r>
        <w:rPr>
          <w:rFonts w:cs="Arial"/>
          <w:szCs w:val="20"/>
        </w:rPr>
        <w:tab/>
        <w:t>User initiates a Bezel Diagnostics session</w:t>
      </w:r>
    </w:p>
    <w:p w:rsidR="00614815" w:rsidRDefault="00614815">
      <w:pPr>
        <w:rPr>
          <w:rFonts w:cs="Arial"/>
          <w:szCs w:val="20"/>
        </w:rPr>
      </w:pPr>
    </w:p>
    <w:p w:rsidR="00406F39" w:rsidRPr="00760C18" w:rsidRDefault="00EA5F32" w:rsidP="00D006E5">
      <w:pPr>
        <w:pStyle w:val="BoldText"/>
      </w:pPr>
      <w:r w:rsidRPr="00760C18">
        <w:t>Constraints</w:t>
      </w:r>
    </w:p>
    <w:p w:rsidR="00406F39" w:rsidRPr="00760C18" w:rsidRDefault="00EA5F32" w:rsidP="00AC2554">
      <w:pPr>
        <w:pStyle w:val="BoldText"/>
        <w:ind w:left="720"/>
      </w:pPr>
      <w:r w:rsidRPr="00760C18">
        <w:t>Pre-condition</w:t>
      </w:r>
    </w:p>
    <w:p w:rsidR="00614815" w:rsidRDefault="00EA5F32">
      <w:pPr>
        <w:rPr>
          <w:rFonts w:cs="Arial"/>
          <w:szCs w:val="20"/>
        </w:rPr>
      </w:pPr>
      <w:r>
        <w:rPr>
          <w:rFonts w:cs="Arial"/>
          <w:szCs w:val="20"/>
        </w:rPr>
        <w:tab/>
        <w:t xml:space="preserve">Bezel Diagnostics is not active </w:t>
      </w:r>
    </w:p>
    <w:p w:rsidR="00614815" w:rsidRDefault="00614815">
      <w:pPr>
        <w:rPr>
          <w:rFonts w:cs="Arial"/>
          <w:szCs w:val="20"/>
        </w:rPr>
      </w:pPr>
    </w:p>
    <w:p w:rsidR="00406F39" w:rsidRPr="00760C18" w:rsidRDefault="00EA5F32" w:rsidP="00AC2554">
      <w:pPr>
        <w:pStyle w:val="BoldText"/>
        <w:ind w:left="720"/>
      </w:pPr>
      <w:r w:rsidRPr="00760C18">
        <w:t>Post-condition</w:t>
      </w:r>
    </w:p>
    <w:p w:rsidR="00614815" w:rsidRDefault="00EA5F32">
      <w:pPr>
        <w:rPr>
          <w:rFonts w:cs="Arial"/>
          <w:szCs w:val="20"/>
        </w:rPr>
      </w:pPr>
      <w:r>
        <w:rPr>
          <w:rFonts w:cs="Arial"/>
          <w:szCs w:val="20"/>
        </w:rPr>
        <w:tab/>
        <w:t>Bezel Diagnostics session ends and return to normal operation</w:t>
      </w:r>
    </w:p>
    <w:p w:rsidR="00614815" w:rsidRDefault="00614815">
      <w:pPr>
        <w:rPr>
          <w:rFonts w:cs="Arial"/>
          <w:szCs w:val="20"/>
        </w:rPr>
      </w:pPr>
    </w:p>
    <w:p w:rsidR="00406F39" w:rsidRPr="00760C18" w:rsidRDefault="00EA5F32" w:rsidP="00D006E5">
      <w:pPr>
        <w:pStyle w:val="BoldText"/>
      </w:pPr>
      <w:r w:rsidRPr="00760C18">
        <w:lastRenderedPageBreak/>
        <w:t>Sequence Diagram</w:t>
      </w:r>
    </w:p>
    <w:p w:rsidR="00614815" w:rsidRDefault="00EA5F32" w:rsidP="00AC2554">
      <w:pPr>
        <w:jc w:val="center"/>
      </w:pPr>
      <w:r>
        <w:rPr>
          <w:noProof/>
        </w:rPr>
        <w:drawing>
          <wp:inline distT="0" distB="0" distL="0" distR="0">
            <wp:extent cx="5476875" cy="6543675"/>
            <wp:effectExtent l="0" t="0" r="9525" b="9525"/>
            <wp:docPr id="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76875" cy="6543675"/>
                    </a:xfrm>
                    <a:prstGeom prst="rect">
                      <a:avLst/>
                    </a:prstGeom>
                    <a:noFill/>
                    <a:ln w="9525">
                      <a:noFill/>
                      <a:miter lim="800000"/>
                      <a:headEnd/>
                      <a:tailEnd/>
                    </a:ln>
                  </pic:spPr>
                </pic:pic>
              </a:graphicData>
            </a:graphic>
          </wp:inline>
        </w:drawing>
      </w:r>
    </w:p>
    <w:p w:rsidR="00406F39" w:rsidRDefault="00AC2554" w:rsidP="00AC2554">
      <w:pPr>
        <w:pStyle w:val="Heading2"/>
      </w:pPr>
      <w:r>
        <w:br w:type="page"/>
      </w:r>
      <w:bookmarkStart w:id="195" w:name="_Toc957418"/>
      <w:r w:rsidR="00EA5F32" w:rsidRPr="00B9479B">
        <w:lastRenderedPageBreak/>
        <w:t>DIAG-FUN-REQ-115753/A-Bezel Diagnostics LIN Extended Part Number Readout</w:t>
      </w:r>
      <w:bookmarkEnd w:id="195"/>
    </w:p>
    <w:p w:rsidR="00AC2554" w:rsidRPr="00AC2554" w:rsidRDefault="00AC2554" w:rsidP="00AC2554">
      <w:pPr>
        <w:pStyle w:val="Heading3"/>
        <w:rPr>
          <w:b w:val="0"/>
          <w:u w:val="single"/>
        </w:rPr>
      </w:pPr>
      <w:bookmarkStart w:id="196" w:name="_Toc957419"/>
      <w:r w:rsidRPr="00AC2554">
        <w:rPr>
          <w:b w:val="0"/>
          <w:u w:val="single"/>
        </w:rPr>
        <w:t>DIAG-SR-REQ-115754/A-Signal Flow</w:t>
      </w:r>
      <w:bookmarkEnd w:id="196"/>
    </w:p>
    <w:p w:rsidR="00DF2340" w:rsidRPr="00DF2340" w:rsidRDefault="00EA5F32" w:rsidP="00DF2340">
      <w:pPr>
        <w:autoSpaceDE w:val="0"/>
        <w:autoSpaceDN w:val="0"/>
        <w:adjustRightInd w:val="0"/>
        <w:jc w:val="both"/>
        <w:rPr>
          <w:rFonts w:cs="Arial"/>
        </w:rPr>
      </w:pPr>
      <w:r w:rsidRPr="00DF2340">
        <w:rPr>
          <w:rFonts w:cs="Arial"/>
        </w:rPr>
        <w:t>Due to the fact that part number readout is not used very often on request and due to the need to reduce cycle timing</w:t>
      </w:r>
      <w:r w:rsidRPr="00DF2340">
        <w:rPr>
          <w:rFonts w:cs="Arial"/>
        </w:rPr>
        <w:t xml:space="preserve"> for the states of the buttons an extra schedule table has been added. For activating this the Master has to switch the schedule table. While this is active no buttons, states or errors can be transmitted from the ICP to the Master but this will only occur</w:t>
      </w:r>
      <w:r w:rsidRPr="00DF2340">
        <w:rPr>
          <w:rFonts w:cs="Arial"/>
        </w:rPr>
        <w:t xml:space="preserve"> for a short time while activating the diagnosis session on CAN. </w:t>
      </w:r>
    </w:p>
    <w:p w:rsidR="00DF2340" w:rsidRPr="00DF2340" w:rsidRDefault="00EA5F32" w:rsidP="00DF2340">
      <w:pPr>
        <w:autoSpaceDE w:val="0"/>
        <w:autoSpaceDN w:val="0"/>
        <w:adjustRightInd w:val="0"/>
        <w:jc w:val="both"/>
        <w:rPr>
          <w:rFonts w:cs="Arial"/>
        </w:rPr>
      </w:pPr>
      <w:r w:rsidRPr="00DF2340">
        <w:rPr>
          <w:rFonts w:cs="Arial"/>
        </w:rPr>
        <w:t>To see an overview of how the schedule tables are defined see actual LDF-File.</w:t>
      </w:r>
    </w:p>
    <w:p w:rsidR="00DF2340" w:rsidRPr="00DF2340" w:rsidRDefault="00EA5F32" w:rsidP="00DF2340">
      <w:pPr>
        <w:autoSpaceDE w:val="0"/>
        <w:autoSpaceDN w:val="0"/>
        <w:adjustRightInd w:val="0"/>
        <w:jc w:val="both"/>
        <w:rPr>
          <w:rFonts w:cs="Arial"/>
        </w:rPr>
      </w:pPr>
    </w:p>
    <w:p w:rsidR="00DF2340" w:rsidRPr="00DF2340" w:rsidRDefault="00EA5F32" w:rsidP="00DF2340">
      <w:pPr>
        <w:autoSpaceDE w:val="0"/>
        <w:autoSpaceDN w:val="0"/>
        <w:adjustRightInd w:val="0"/>
        <w:jc w:val="both"/>
        <w:rPr>
          <w:rFonts w:cs="Arial"/>
        </w:rPr>
      </w:pPr>
      <w:r w:rsidRPr="00DF2340">
        <w:rPr>
          <w:rFonts w:cs="Arial"/>
        </w:rPr>
        <w:t>If the Master requests a part number it sends this request in a SF with the ID-Field 0x3C, the NAD 0x10, the P</w:t>
      </w:r>
      <w:r w:rsidRPr="00DF2340">
        <w:rPr>
          <w:rFonts w:cs="Arial"/>
        </w:rPr>
        <w:t>CI 0x06; the SID 0xB2 followed by an Identifier dependent on the number (e.g. software number) it wants to have. This is followed by the Supplier and the Function IDs. These are determined by the consortium for LIN 2.x and for the ICP have to be set to 0x3</w:t>
      </w:r>
      <w:r w:rsidRPr="00DF2340">
        <w:rPr>
          <w:rFonts w:cs="Arial"/>
        </w:rPr>
        <w:t>B for the supplier ID LSB and to 0x00 for the MSB. The Function ID must be set to 0x08 for the LSB and 0x00 for the MSB.</w:t>
      </w:r>
    </w:p>
    <w:p w:rsidR="00DF2340" w:rsidRPr="00DF2340" w:rsidRDefault="00EA5F32" w:rsidP="00DF2340">
      <w:pPr>
        <w:autoSpaceDE w:val="0"/>
        <w:autoSpaceDN w:val="0"/>
        <w:adjustRightInd w:val="0"/>
        <w:jc w:val="both"/>
        <w:rPr>
          <w:rFonts w:cs="Arial"/>
        </w:rPr>
      </w:pPr>
    </w:p>
    <w:p w:rsidR="00DF2340" w:rsidRPr="00DF2340" w:rsidRDefault="00EA5F32" w:rsidP="00DF2340">
      <w:pPr>
        <w:autoSpaceDE w:val="0"/>
        <w:autoSpaceDN w:val="0"/>
        <w:adjustRightInd w:val="0"/>
        <w:jc w:val="both"/>
        <w:rPr>
          <w:rFonts w:cs="Arial"/>
        </w:rPr>
      </w:pPr>
      <w:r w:rsidRPr="00DF2340">
        <w:rPr>
          <w:rFonts w:cs="Arial"/>
        </w:rPr>
        <w:t xml:space="preserve">If User-Defined information is requested the slave must respond in multi-frame format.  </w:t>
      </w:r>
    </w:p>
    <w:p w:rsidR="00DF2340" w:rsidRPr="00DF2340" w:rsidRDefault="00EA5F32" w:rsidP="00DF2340">
      <w:pPr>
        <w:autoSpaceDE w:val="0"/>
        <w:autoSpaceDN w:val="0"/>
        <w:adjustRightInd w:val="0"/>
        <w:jc w:val="both"/>
        <w:rPr>
          <w:rFonts w:cs="Arial"/>
        </w:rPr>
      </w:pPr>
    </w:p>
    <w:p w:rsidR="00DF2340" w:rsidRPr="00DF2340" w:rsidRDefault="00EA5F32" w:rsidP="00DF2340">
      <w:pPr>
        <w:autoSpaceDE w:val="0"/>
        <w:autoSpaceDN w:val="0"/>
        <w:adjustRightInd w:val="0"/>
        <w:jc w:val="both"/>
        <w:rPr>
          <w:rFonts w:cs="Arial"/>
        </w:rPr>
      </w:pPr>
      <w:r w:rsidRPr="00DF2340">
        <w:rPr>
          <w:rFonts w:cs="Arial"/>
        </w:rPr>
        <w:t xml:space="preserve">The answer frames always begin with 0x7D as </w:t>
      </w:r>
      <w:r w:rsidRPr="00DF2340">
        <w:rPr>
          <w:rFonts w:cs="Arial"/>
        </w:rPr>
        <w:t xml:space="preserve">ID-Field. </w:t>
      </w:r>
    </w:p>
    <w:p w:rsidR="00DF2340" w:rsidRPr="00DF2340" w:rsidRDefault="00EA5F32" w:rsidP="00DF2340">
      <w:pPr>
        <w:autoSpaceDE w:val="0"/>
        <w:autoSpaceDN w:val="0"/>
        <w:adjustRightInd w:val="0"/>
        <w:jc w:val="both"/>
        <w:rPr>
          <w:rFonts w:cs="Arial"/>
        </w:rPr>
      </w:pPr>
      <w:r w:rsidRPr="00DF2340">
        <w:rPr>
          <w:rFonts w:cs="Arial"/>
        </w:rPr>
        <w:t>If the frame contains User-Defined information the first frame is of type FF followed by frames of type CF.</w:t>
      </w:r>
    </w:p>
    <w:p w:rsidR="00DF2340" w:rsidRPr="00DF2340" w:rsidRDefault="00EA5F32" w:rsidP="00DF2340">
      <w:pPr>
        <w:autoSpaceDE w:val="0"/>
        <w:autoSpaceDN w:val="0"/>
        <w:adjustRightInd w:val="0"/>
        <w:jc w:val="both"/>
        <w:rPr>
          <w:rFonts w:cs="Arial"/>
        </w:rPr>
      </w:pPr>
      <w:r w:rsidRPr="00DF2340">
        <w:rPr>
          <w:rFonts w:cs="Arial"/>
        </w:rPr>
        <w:t>Frame type FF begins with a NAD of 0x10, followed by the PCI of 0x10, as only data length lower than 256 bytes is needed for this time. T</w:t>
      </w:r>
      <w:r w:rsidRPr="00DF2340">
        <w:rPr>
          <w:rFonts w:cs="Arial"/>
        </w:rPr>
        <w:t>he next byte shows the lower 8 bytes of the length of all bytes to transfer including the RSID. The RSI</w:t>
      </w:r>
      <w:r>
        <w:rPr>
          <w:rFonts w:cs="Arial"/>
        </w:rPr>
        <w:t>D itself also has a value of 0xF</w:t>
      </w:r>
      <w:r w:rsidRPr="00DF2340">
        <w:rPr>
          <w:rFonts w:cs="Arial"/>
        </w:rPr>
        <w:t>2. At least the first four bytes of the requested number will be coded in ASCII.</w:t>
      </w:r>
    </w:p>
    <w:p w:rsidR="00DF2340" w:rsidRPr="00DF2340" w:rsidRDefault="00EA5F32" w:rsidP="00DF2340">
      <w:pPr>
        <w:autoSpaceDE w:val="0"/>
        <w:autoSpaceDN w:val="0"/>
        <w:adjustRightInd w:val="0"/>
        <w:jc w:val="both"/>
        <w:rPr>
          <w:rFonts w:cs="Arial"/>
        </w:rPr>
      </w:pPr>
      <w:r w:rsidRPr="00DF2340">
        <w:rPr>
          <w:rFonts w:cs="Arial"/>
        </w:rPr>
        <w:t>After the FF Frame only frames of type CF will follow. These begin with a NAD of 0x10, too. The next byte is the PCI. This includes a frame counter, too. So the first CF has a value of 0x21, the second 0x22 and so on. The last six bytes are only data bytes</w:t>
      </w:r>
      <w:r w:rsidRPr="00DF2340">
        <w:rPr>
          <w:rFonts w:cs="Arial"/>
        </w:rPr>
        <w:t>. This means the characters of the requested part numbers can be found coded in ASCII.</w:t>
      </w:r>
    </w:p>
    <w:p w:rsidR="00DF2340" w:rsidRPr="00DF2340" w:rsidRDefault="00EA5F32" w:rsidP="00DF2340">
      <w:pPr>
        <w:autoSpaceDE w:val="0"/>
        <w:autoSpaceDN w:val="0"/>
        <w:adjustRightInd w:val="0"/>
        <w:jc w:val="both"/>
        <w:rPr>
          <w:rFonts w:cs="Arial"/>
        </w:rPr>
      </w:pPr>
      <w:r w:rsidRPr="00DF2340">
        <w:rPr>
          <w:rFonts w:cs="Arial"/>
        </w:rPr>
        <w:t>The total number of frames depends on the count of characters that should be transferred. Usually it will be one FF Frame followed by one or two CF-Frames.</w:t>
      </w:r>
    </w:p>
    <w:p w:rsidR="00DF2340" w:rsidRPr="00DF2340" w:rsidRDefault="00EA5F32" w:rsidP="00DF2340">
      <w:pPr>
        <w:autoSpaceDE w:val="0"/>
        <w:autoSpaceDN w:val="0"/>
        <w:adjustRightInd w:val="0"/>
        <w:jc w:val="both"/>
        <w:rPr>
          <w:rFonts w:cs="Arial"/>
        </w:rPr>
      </w:pPr>
    </w:p>
    <w:p w:rsidR="00500605" w:rsidRDefault="00EA5F32" w:rsidP="00500605">
      <w:pPr>
        <w:rPr>
          <w:rFonts w:cs="Arial"/>
        </w:rPr>
      </w:pPr>
      <w:r>
        <w:rPr>
          <w:rFonts w:cs="Arial"/>
        </w:rPr>
        <w:t>Additional i</w:t>
      </w:r>
      <w:r>
        <w:rPr>
          <w:rFonts w:cs="Arial"/>
        </w:rPr>
        <w:t>nformation for clarification:</w:t>
      </w:r>
    </w:p>
    <w:p w:rsidR="00D7508A" w:rsidRPr="00D7508A" w:rsidRDefault="00EA5F32" w:rsidP="00D7508A">
      <w:pPr>
        <w:rPr>
          <w:rFonts w:cs="Arial"/>
        </w:rPr>
      </w:pPr>
      <w:r w:rsidRPr="00D7508A">
        <w:rPr>
          <w:rFonts w:cs="Arial"/>
        </w:rPr>
        <w:t>The Service Identifier (SID) specifies the request that shall be performed by the slave node addressed. Here it is every time 0xB2 (Read by Identifier) as defined in the LIN consortium spec. Means we are using only 0xB2 for SI</w:t>
      </w:r>
      <w:r w:rsidRPr="00D7508A">
        <w:rPr>
          <w:rFonts w:cs="Arial"/>
        </w:rPr>
        <w:t>D.</w:t>
      </w:r>
    </w:p>
    <w:p w:rsidR="00D7508A" w:rsidRPr="00DF2340" w:rsidRDefault="00EA5F32" w:rsidP="00D7508A">
      <w:pPr>
        <w:rPr>
          <w:rFonts w:cs="Arial"/>
        </w:rPr>
      </w:pPr>
      <w:r w:rsidRPr="00D7508A">
        <w:rPr>
          <w:rFonts w:cs="Arial"/>
        </w:rPr>
        <w:t>The Response Service Identifier (RSID) specifies the contents of the response. The RSID for a positive response is always SID + 0x40. This means we are using only 0xF2 for RSID.</w:t>
      </w:r>
    </w:p>
    <w:p w:rsidR="00AC2554" w:rsidRPr="00AC2554" w:rsidRDefault="00AC2554" w:rsidP="00AC2554">
      <w:pPr>
        <w:pStyle w:val="Heading3"/>
        <w:rPr>
          <w:b w:val="0"/>
          <w:u w:val="single"/>
        </w:rPr>
      </w:pPr>
      <w:bookmarkStart w:id="197" w:name="_Toc957420"/>
      <w:r w:rsidRPr="00AC2554">
        <w:rPr>
          <w:b w:val="0"/>
          <w:u w:val="single"/>
        </w:rPr>
        <w:t>DIAG-SR-REQ-115755/A-Coding of PCI</w:t>
      </w:r>
      <w:bookmarkEnd w:id="197"/>
    </w:p>
    <w:p w:rsidR="00EA3DBA" w:rsidRPr="00EA3DBA" w:rsidRDefault="00EA5F32" w:rsidP="00EA3DBA">
      <w:pPr>
        <w:autoSpaceDE w:val="0"/>
        <w:autoSpaceDN w:val="0"/>
        <w:adjustRightInd w:val="0"/>
        <w:jc w:val="both"/>
        <w:rPr>
          <w:rFonts w:cs="Arial"/>
        </w:rPr>
      </w:pPr>
      <w:r w:rsidRPr="00EA3DBA">
        <w:rPr>
          <w:rFonts w:cs="Arial"/>
        </w:rPr>
        <w:t>The PCI contains data described below</w:t>
      </w:r>
      <w:r w:rsidRPr="00EA3DBA">
        <w:rPr>
          <w:rFonts w:cs="Arial"/>
        </w:rPr>
        <w:t>. Examples can be found later in this document.</w:t>
      </w:r>
    </w:p>
    <w:p w:rsidR="00EA3DBA" w:rsidRPr="00EA3DBA" w:rsidRDefault="00EA5F32" w:rsidP="00EA3DBA">
      <w:pPr>
        <w:autoSpaceDE w:val="0"/>
        <w:autoSpaceDN w:val="0"/>
        <w:adjustRightInd w:val="0"/>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1119"/>
        <w:gridCol w:w="1119"/>
        <w:gridCol w:w="1120"/>
        <w:gridCol w:w="1120"/>
        <w:gridCol w:w="1120"/>
        <w:gridCol w:w="1120"/>
        <w:gridCol w:w="1120"/>
        <w:gridCol w:w="1120"/>
      </w:tblGrid>
      <w:tr w:rsidR="00EA3DBA" w:rsidRPr="00EA3DBA" w:rsidTr="00EA3DBA">
        <w:trPr>
          <w:jc w:val="center"/>
        </w:trPr>
        <w:tc>
          <w:tcPr>
            <w:tcW w:w="1119" w:type="dxa"/>
            <w:vMerge w:val="restart"/>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Type</w:t>
            </w:r>
          </w:p>
        </w:tc>
        <w:tc>
          <w:tcPr>
            <w:tcW w:w="4478" w:type="dxa"/>
            <w:gridSpan w:val="4"/>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PCI Type</w:t>
            </w:r>
          </w:p>
        </w:tc>
        <w:tc>
          <w:tcPr>
            <w:tcW w:w="4480" w:type="dxa"/>
            <w:gridSpan w:val="4"/>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Additional information</w:t>
            </w:r>
          </w:p>
        </w:tc>
      </w:tr>
      <w:tr w:rsidR="00EA3DBA" w:rsidRPr="00EA3DBA" w:rsidTr="00EA3DBA">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A3DBA" w:rsidRPr="00EA3DBA" w:rsidRDefault="00EA5F32">
            <w:pPr>
              <w:rPr>
                <w:rFonts w:cs="Arial"/>
                <w:b/>
              </w:rPr>
            </w:pPr>
          </w:p>
        </w:tc>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B7</w:t>
            </w:r>
          </w:p>
        </w:tc>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B6</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B5</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B4</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B3</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B2</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B1</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b/>
              </w:rPr>
            </w:pPr>
            <w:r w:rsidRPr="00EA3DBA">
              <w:rPr>
                <w:rFonts w:cs="Arial"/>
                <w:b/>
              </w:rPr>
              <w:t>B0</w:t>
            </w:r>
          </w:p>
        </w:tc>
      </w:tr>
      <w:tr w:rsidR="00EA3DBA" w:rsidRPr="00EA3DBA" w:rsidTr="00EA3DBA">
        <w:trPr>
          <w:jc w:val="center"/>
        </w:trPr>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rPr>
            </w:pPr>
            <w:r w:rsidRPr="00EA3DBA">
              <w:rPr>
                <w:rFonts w:cs="Arial"/>
              </w:rPr>
              <w:t>SF</w:t>
            </w:r>
          </w:p>
        </w:tc>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4480" w:type="dxa"/>
            <w:gridSpan w:val="4"/>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rPr>
            </w:pPr>
            <w:r w:rsidRPr="00EA3DBA">
              <w:rPr>
                <w:rFonts w:cs="Arial"/>
              </w:rPr>
              <w:t>Length</w:t>
            </w:r>
          </w:p>
        </w:tc>
      </w:tr>
      <w:tr w:rsidR="00EA3DBA" w:rsidRPr="00EA3DBA" w:rsidTr="00EA3DBA">
        <w:trPr>
          <w:jc w:val="center"/>
        </w:trPr>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rPr>
            </w:pPr>
            <w:r w:rsidRPr="00EA3DBA">
              <w:rPr>
                <w:rFonts w:cs="Arial"/>
              </w:rPr>
              <w:t>FF</w:t>
            </w:r>
          </w:p>
        </w:tc>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1</w:t>
            </w:r>
          </w:p>
        </w:tc>
        <w:tc>
          <w:tcPr>
            <w:tcW w:w="4480" w:type="dxa"/>
            <w:gridSpan w:val="4"/>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rPr>
            </w:pPr>
            <w:r w:rsidRPr="00EA3DBA">
              <w:rPr>
                <w:rFonts w:cs="Arial"/>
              </w:rPr>
              <w:t>Length/256</w:t>
            </w:r>
          </w:p>
        </w:tc>
      </w:tr>
      <w:tr w:rsidR="00EA3DBA" w:rsidRPr="00EA3DBA" w:rsidTr="00EA3DBA">
        <w:trPr>
          <w:jc w:val="center"/>
        </w:trPr>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center"/>
              <w:rPr>
                <w:rFonts w:cs="Arial"/>
              </w:rPr>
            </w:pPr>
            <w:r w:rsidRPr="00EA3DBA">
              <w:rPr>
                <w:rFonts w:cs="Arial"/>
              </w:rPr>
              <w:t>CF</w:t>
            </w:r>
          </w:p>
        </w:tc>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1119"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1</w:t>
            </w:r>
          </w:p>
        </w:tc>
        <w:tc>
          <w:tcPr>
            <w:tcW w:w="1120" w:type="dxa"/>
            <w:tcBorders>
              <w:top w:val="single" w:sz="4" w:space="0" w:color="auto"/>
              <w:left w:val="single" w:sz="4" w:space="0" w:color="auto"/>
              <w:bottom w:val="single" w:sz="4" w:space="0" w:color="auto"/>
              <w:right w:val="single" w:sz="4" w:space="0" w:color="auto"/>
            </w:tcBorders>
            <w:hideMark/>
          </w:tcPr>
          <w:p w:rsidR="00EA3DBA" w:rsidRPr="00EA3DBA" w:rsidRDefault="00EA5F32">
            <w:pPr>
              <w:autoSpaceDE w:val="0"/>
              <w:autoSpaceDN w:val="0"/>
              <w:adjustRightInd w:val="0"/>
              <w:spacing w:line="276" w:lineRule="auto"/>
              <w:jc w:val="both"/>
              <w:rPr>
                <w:rFonts w:cs="Arial"/>
              </w:rPr>
            </w:pPr>
            <w:r w:rsidRPr="00EA3DBA">
              <w:rPr>
                <w:rFonts w:cs="Arial"/>
              </w:rPr>
              <w:t>0</w:t>
            </w:r>
          </w:p>
        </w:tc>
        <w:tc>
          <w:tcPr>
            <w:tcW w:w="4480" w:type="dxa"/>
            <w:gridSpan w:val="4"/>
            <w:tcBorders>
              <w:top w:val="single" w:sz="4" w:space="0" w:color="auto"/>
              <w:left w:val="single" w:sz="4" w:space="0" w:color="auto"/>
              <w:bottom w:val="single" w:sz="4" w:space="0" w:color="auto"/>
              <w:right w:val="single" w:sz="4" w:space="0" w:color="auto"/>
            </w:tcBorders>
            <w:hideMark/>
          </w:tcPr>
          <w:p w:rsidR="00EA3DBA" w:rsidRPr="00EA3DBA" w:rsidRDefault="00EA5F32">
            <w:pPr>
              <w:keepNext/>
              <w:autoSpaceDE w:val="0"/>
              <w:autoSpaceDN w:val="0"/>
              <w:adjustRightInd w:val="0"/>
              <w:spacing w:line="276" w:lineRule="auto"/>
              <w:jc w:val="center"/>
              <w:rPr>
                <w:rFonts w:cs="Arial"/>
              </w:rPr>
            </w:pPr>
            <w:r w:rsidRPr="00EA3DBA">
              <w:rPr>
                <w:rFonts w:cs="Arial"/>
              </w:rPr>
              <w:t>Frame counter</w:t>
            </w:r>
          </w:p>
        </w:tc>
      </w:tr>
    </w:tbl>
    <w:p w:rsidR="00EA3DBA" w:rsidRPr="00EA3DBA" w:rsidRDefault="00EA5F32" w:rsidP="00EA3DBA">
      <w:pPr>
        <w:pStyle w:val="Caption"/>
        <w:rPr>
          <w:rFonts w:cs="Arial"/>
        </w:rPr>
      </w:pPr>
      <w:r w:rsidRPr="00EA3DBA">
        <w:rPr>
          <w:rFonts w:cs="Arial"/>
        </w:rPr>
        <w:t>Structure of the PCI byte</w:t>
      </w:r>
    </w:p>
    <w:p w:rsidR="00EA3DBA" w:rsidRPr="00EA3DBA" w:rsidRDefault="00EA5F32" w:rsidP="00EA3DBA">
      <w:pPr>
        <w:rPr>
          <w:rFonts w:cs="Arial"/>
          <w:b/>
        </w:rPr>
      </w:pPr>
    </w:p>
    <w:p w:rsidR="00500605" w:rsidRPr="00EA3DBA" w:rsidRDefault="00EA5F32" w:rsidP="00EA3DBA">
      <w:pPr>
        <w:rPr>
          <w:rFonts w:cs="Arial"/>
        </w:rPr>
      </w:pPr>
    </w:p>
    <w:p w:rsidR="00406F39" w:rsidRDefault="00EA5F32" w:rsidP="00AC2554">
      <w:pPr>
        <w:pStyle w:val="Heading3"/>
      </w:pPr>
      <w:bookmarkStart w:id="198" w:name="_Toc957421"/>
      <w:r>
        <w:t>Examples</w:t>
      </w:r>
      <w:bookmarkEnd w:id="198"/>
    </w:p>
    <w:p w:rsidR="000748FC" w:rsidRPr="000748FC" w:rsidRDefault="00EA5F32" w:rsidP="000748FC">
      <w:pPr>
        <w:autoSpaceDE w:val="0"/>
        <w:autoSpaceDN w:val="0"/>
        <w:adjustRightInd w:val="0"/>
        <w:jc w:val="both"/>
        <w:rPr>
          <w:rFonts w:cs="Arial"/>
        </w:rPr>
      </w:pPr>
      <w:r w:rsidRPr="000748FC">
        <w:rPr>
          <w:rFonts w:cs="Arial"/>
        </w:rPr>
        <w:t>In the following requirements are examples for each type of request with an example of an answer from the slave.</w:t>
      </w:r>
    </w:p>
    <w:p w:rsidR="00500605" w:rsidRDefault="00EA5F32" w:rsidP="00500605"/>
    <w:p w:rsidR="00AC2554" w:rsidRPr="00AC2554" w:rsidRDefault="00AC2554" w:rsidP="00AC2554">
      <w:pPr>
        <w:pStyle w:val="Heading4"/>
        <w:rPr>
          <w:b w:val="0"/>
          <w:u w:val="single"/>
        </w:rPr>
      </w:pPr>
      <w:r w:rsidRPr="00AC2554">
        <w:rPr>
          <w:b w:val="0"/>
          <w:u w:val="single"/>
        </w:rPr>
        <w:t>DIAG-SR-REQ-115757/A-Request and Response of HWPN (PCB)</w:t>
      </w:r>
    </w:p>
    <w:p w:rsidR="002675E9" w:rsidRPr="002675E9" w:rsidRDefault="00EA5F32" w:rsidP="002675E9">
      <w:pPr>
        <w:autoSpaceDE w:val="0"/>
        <w:autoSpaceDN w:val="0"/>
        <w:adjustRightInd w:val="0"/>
        <w:rPr>
          <w:rFonts w:cs="Arial"/>
        </w:rPr>
      </w:pPr>
      <w:r w:rsidRPr="002675E9">
        <w:rPr>
          <w:rFonts w:cs="Arial"/>
        </w:rPr>
        <w:t>This is an example f</w:t>
      </w:r>
      <w:r w:rsidRPr="002675E9">
        <w:rPr>
          <w:rFonts w:cs="Arial"/>
        </w:rPr>
        <w:t>or the SF request of a HWPN (hardware part number) of the master.</w:t>
      </w:r>
    </w:p>
    <w:p w:rsidR="002675E9" w:rsidRPr="002675E9" w:rsidRDefault="00EA5F32" w:rsidP="002675E9">
      <w:pPr>
        <w:autoSpaceDE w:val="0"/>
        <w:autoSpaceDN w:val="0"/>
        <w:adjustRightInd w:val="0"/>
        <w:rPr>
          <w:rFonts w:cs="Arial"/>
        </w:rPr>
      </w:pPr>
      <w:r w:rsidRPr="002675E9">
        <w:rPr>
          <w:rFonts w:cs="Arial"/>
        </w:rPr>
        <w:t>Protected ID-Field has 0x3C:</w:t>
      </w:r>
    </w:p>
    <w:p w:rsidR="002675E9" w:rsidRPr="002675E9" w:rsidRDefault="00EA5F32" w:rsidP="002675E9">
      <w:pPr>
        <w:autoSpaceDE w:val="0"/>
        <w:autoSpaceDN w:val="0"/>
        <w:adjustRightInd w:val="0"/>
        <w:rPr>
          <w:rFonts w:cs="Arial"/>
        </w:rPr>
      </w:pPr>
    </w:p>
    <w:tbl>
      <w:tblPr>
        <w:tblW w:w="5000" w:type="pct"/>
        <w:jc w:val="center"/>
        <w:tblCellMar>
          <w:left w:w="115" w:type="dxa"/>
          <w:right w:w="115" w:type="dxa"/>
        </w:tblCellMar>
        <w:tblLook w:val="04A0" w:firstRow="1" w:lastRow="0" w:firstColumn="1" w:lastColumn="0" w:noHBand="0" w:noVBand="1"/>
      </w:tblPr>
      <w:tblGrid>
        <w:gridCol w:w="1284"/>
        <w:gridCol w:w="1284"/>
        <w:gridCol w:w="1284"/>
        <w:gridCol w:w="1284"/>
        <w:gridCol w:w="1457"/>
        <w:gridCol w:w="1505"/>
        <w:gridCol w:w="1486"/>
        <w:gridCol w:w="1533"/>
      </w:tblGrid>
      <w:tr w:rsidR="002675E9" w:rsidRPr="002675E9" w:rsidTr="00AC2554">
        <w:trPr>
          <w:cantSplit/>
          <w:trHeight w:val="255"/>
          <w:jc w:val="center"/>
        </w:trPr>
        <w:tc>
          <w:tcPr>
            <w:tcW w:w="573" w:type="pct"/>
            <w:shd w:val="clear" w:color="auto" w:fill="FF99CC"/>
            <w:noWrap/>
            <w:vAlign w:val="center"/>
            <w:hideMark/>
          </w:tcPr>
          <w:p w:rsidR="002675E9" w:rsidRPr="002675E9" w:rsidRDefault="00EA5F32">
            <w:pPr>
              <w:spacing w:line="276" w:lineRule="auto"/>
              <w:jc w:val="center"/>
              <w:rPr>
                <w:rFonts w:cs="Arial"/>
              </w:rPr>
            </w:pPr>
            <w:r w:rsidRPr="002675E9">
              <w:rPr>
                <w:rFonts w:cs="Arial"/>
              </w:rPr>
              <w:t>MasterReqB0</w:t>
            </w:r>
          </w:p>
        </w:tc>
        <w:tc>
          <w:tcPr>
            <w:tcW w:w="573" w:type="pct"/>
            <w:shd w:val="clear" w:color="auto" w:fill="FFCC99"/>
            <w:noWrap/>
            <w:vAlign w:val="center"/>
            <w:hideMark/>
          </w:tcPr>
          <w:p w:rsidR="002675E9" w:rsidRPr="002675E9" w:rsidRDefault="00EA5F32">
            <w:pPr>
              <w:spacing w:line="276" w:lineRule="auto"/>
              <w:jc w:val="center"/>
              <w:rPr>
                <w:rFonts w:cs="Arial"/>
              </w:rPr>
            </w:pPr>
            <w:r w:rsidRPr="002675E9">
              <w:rPr>
                <w:rFonts w:cs="Arial"/>
              </w:rPr>
              <w:t>MasterReqB1</w:t>
            </w:r>
          </w:p>
        </w:tc>
        <w:tc>
          <w:tcPr>
            <w:tcW w:w="573" w:type="pct"/>
            <w:shd w:val="clear" w:color="auto" w:fill="FFFF99"/>
            <w:noWrap/>
            <w:vAlign w:val="center"/>
            <w:hideMark/>
          </w:tcPr>
          <w:p w:rsidR="002675E9" w:rsidRPr="002675E9" w:rsidRDefault="00EA5F32">
            <w:pPr>
              <w:spacing w:line="276" w:lineRule="auto"/>
              <w:jc w:val="center"/>
              <w:rPr>
                <w:rFonts w:cs="Arial"/>
              </w:rPr>
            </w:pPr>
            <w:r w:rsidRPr="002675E9">
              <w:rPr>
                <w:rFonts w:cs="Arial"/>
              </w:rPr>
              <w:t>MasterReqB2</w:t>
            </w:r>
          </w:p>
        </w:tc>
        <w:tc>
          <w:tcPr>
            <w:tcW w:w="573" w:type="pct"/>
            <w:shd w:val="clear" w:color="auto" w:fill="CCFFCC"/>
            <w:noWrap/>
            <w:vAlign w:val="center"/>
            <w:hideMark/>
          </w:tcPr>
          <w:p w:rsidR="002675E9" w:rsidRPr="002675E9" w:rsidRDefault="00EA5F32">
            <w:pPr>
              <w:spacing w:line="276" w:lineRule="auto"/>
              <w:jc w:val="center"/>
              <w:rPr>
                <w:rFonts w:cs="Arial"/>
              </w:rPr>
            </w:pPr>
            <w:r w:rsidRPr="002675E9">
              <w:rPr>
                <w:rFonts w:cs="Arial"/>
              </w:rPr>
              <w:t>MasterReqB3</w:t>
            </w:r>
          </w:p>
        </w:tc>
        <w:tc>
          <w:tcPr>
            <w:tcW w:w="651" w:type="pct"/>
            <w:shd w:val="clear" w:color="auto" w:fill="CCFFFF"/>
            <w:noWrap/>
            <w:vAlign w:val="center"/>
            <w:hideMark/>
          </w:tcPr>
          <w:p w:rsidR="002675E9" w:rsidRPr="002675E9" w:rsidRDefault="00EA5F32">
            <w:pPr>
              <w:spacing w:line="276" w:lineRule="auto"/>
              <w:jc w:val="center"/>
              <w:rPr>
                <w:rFonts w:cs="Arial"/>
              </w:rPr>
            </w:pPr>
            <w:r w:rsidRPr="002675E9">
              <w:rPr>
                <w:rFonts w:cs="Arial"/>
              </w:rPr>
              <w:t>MasterReqB4</w:t>
            </w:r>
          </w:p>
        </w:tc>
        <w:tc>
          <w:tcPr>
            <w:tcW w:w="677" w:type="pct"/>
            <w:shd w:val="clear" w:color="auto" w:fill="99CCFF"/>
            <w:noWrap/>
            <w:vAlign w:val="center"/>
            <w:hideMark/>
          </w:tcPr>
          <w:p w:rsidR="002675E9" w:rsidRPr="002675E9" w:rsidRDefault="00EA5F32">
            <w:pPr>
              <w:spacing w:line="276" w:lineRule="auto"/>
              <w:jc w:val="center"/>
              <w:rPr>
                <w:rFonts w:cs="Arial"/>
              </w:rPr>
            </w:pPr>
            <w:r w:rsidRPr="002675E9">
              <w:rPr>
                <w:rFonts w:cs="Arial"/>
              </w:rPr>
              <w:t>MasterReqB5</w:t>
            </w:r>
          </w:p>
        </w:tc>
        <w:tc>
          <w:tcPr>
            <w:tcW w:w="677" w:type="pct"/>
            <w:shd w:val="clear" w:color="auto" w:fill="FF9900"/>
            <w:noWrap/>
            <w:vAlign w:val="center"/>
            <w:hideMark/>
          </w:tcPr>
          <w:p w:rsidR="002675E9" w:rsidRPr="002675E9" w:rsidRDefault="00EA5F32">
            <w:pPr>
              <w:spacing w:line="276" w:lineRule="auto"/>
              <w:jc w:val="center"/>
              <w:rPr>
                <w:rFonts w:cs="Arial"/>
              </w:rPr>
            </w:pPr>
            <w:r w:rsidRPr="002675E9">
              <w:rPr>
                <w:rFonts w:cs="Arial"/>
              </w:rPr>
              <w:t>MasterReqB6</w:t>
            </w:r>
          </w:p>
        </w:tc>
        <w:tc>
          <w:tcPr>
            <w:tcW w:w="703" w:type="pct"/>
            <w:shd w:val="clear" w:color="auto" w:fill="FFFF00"/>
            <w:noWrap/>
            <w:vAlign w:val="center"/>
            <w:hideMark/>
          </w:tcPr>
          <w:p w:rsidR="002675E9" w:rsidRPr="002675E9" w:rsidRDefault="00EA5F32">
            <w:pPr>
              <w:spacing w:line="276" w:lineRule="auto"/>
              <w:jc w:val="center"/>
              <w:rPr>
                <w:rFonts w:cs="Arial"/>
              </w:rPr>
            </w:pPr>
            <w:r w:rsidRPr="002675E9">
              <w:rPr>
                <w:rFonts w:cs="Arial"/>
              </w:rPr>
              <w:t>MasterReqB7</w:t>
            </w:r>
          </w:p>
        </w:tc>
      </w:tr>
      <w:tr w:rsidR="002675E9" w:rsidRPr="002675E9" w:rsidTr="00AC2554">
        <w:trPr>
          <w:cantSplit/>
          <w:trHeight w:val="255"/>
          <w:jc w:val="center"/>
        </w:trPr>
        <w:tc>
          <w:tcPr>
            <w:tcW w:w="573" w:type="pct"/>
            <w:noWrap/>
            <w:vAlign w:val="bottom"/>
            <w:hideMark/>
          </w:tcPr>
          <w:p w:rsidR="002675E9" w:rsidRPr="002675E9" w:rsidRDefault="00EA5F32">
            <w:pPr>
              <w:spacing w:line="276" w:lineRule="auto"/>
              <w:jc w:val="center"/>
              <w:rPr>
                <w:rFonts w:cs="Arial"/>
              </w:rPr>
            </w:pPr>
            <w:r w:rsidRPr="002675E9">
              <w:rPr>
                <w:rFonts w:cs="Arial"/>
              </w:rPr>
              <w:lastRenderedPageBreak/>
              <w:t>NAD</w:t>
            </w:r>
          </w:p>
        </w:tc>
        <w:tc>
          <w:tcPr>
            <w:tcW w:w="573" w:type="pct"/>
            <w:noWrap/>
            <w:vAlign w:val="bottom"/>
            <w:hideMark/>
          </w:tcPr>
          <w:p w:rsidR="002675E9" w:rsidRPr="002675E9" w:rsidRDefault="00EA5F32">
            <w:pPr>
              <w:spacing w:line="276" w:lineRule="auto"/>
              <w:jc w:val="center"/>
              <w:rPr>
                <w:rFonts w:cs="Arial"/>
              </w:rPr>
            </w:pPr>
            <w:r w:rsidRPr="002675E9">
              <w:rPr>
                <w:rFonts w:cs="Arial"/>
              </w:rPr>
              <w:t>PCI</w:t>
            </w:r>
          </w:p>
        </w:tc>
        <w:tc>
          <w:tcPr>
            <w:tcW w:w="573" w:type="pct"/>
            <w:noWrap/>
            <w:vAlign w:val="bottom"/>
            <w:hideMark/>
          </w:tcPr>
          <w:p w:rsidR="002675E9" w:rsidRPr="002675E9" w:rsidRDefault="00EA5F32">
            <w:pPr>
              <w:spacing w:line="276" w:lineRule="auto"/>
              <w:jc w:val="center"/>
              <w:rPr>
                <w:rFonts w:cs="Arial"/>
              </w:rPr>
            </w:pPr>
            <w:r w:rsidRPr="002675E9">
              <w:rPr>
                <w:rFonts w:cs="Arial"/>
              </w:rPr>
              <w:t>SID</w:t>
            </w:r>
          </w:p>
        </w:tc>
        <w:tc>
          <w:tcPr>
            <w:tcW w:w="573" w:type="pct"/>
            <w:noWrap/>
            <w:vAlign w:val="bottom"/>
            <w:hideMark/>
          </w:tcPr>
          <w:p w:rsidR="002675E9" w:rsidRPr="002675E9" w:rsidRDefault="00EA5F32">
            <w:pPr>
              <w:spacing w:line="276" w:lineRule="auto"/>
              <w:jc w:val="center"/>
              <w:rPr>
                <w:rFonts w:cs="Arial"/>
              </w:rPr>
            </w:pPr>
            <w:r w:rsidRPr="002675E9">
              <w:rPr>
                <w:rFonts w:cs="Arial"/>
              </w:rPr>
              <w:t>Identifier</w:t>
            </w:r>
          </w:p>
        </w:tc>
        <w:tc>
          <w:tcPr>
            <w:tcW w:w="651" w:type="pct"/>
            <w:noWrap/>
            <w:vAlign w:val="bottom"/>
            <w:hideMark/>
          </w:tcPr>
          <w:p w:rsidR="002675E9" w:rsidRPr="002675E9" w:rsidRDefault="00EA5F32">
            <w:pPr>
              <w:spacing w:line="276" w:lineRule="auto"/>
              <w:jc w:val="center"/>
              <w:rPr>
                <w:rFonts w:cs="Arial"/>
              </w:rPr>
            </w:pPr>
            <w:r w:rsidRPr="002675E9">
              <w:rPr>
                <w:rFonts w:cs="Arial"/>
              </w:rPr>
              <w:t>Supplier ID LSB</w:t>
            </w:r>
          </w:p>
        </w:tc>
        <w:tc>
          <w:tcPr>
            <w:tcW w:w="677" w:type="pct"/>
            <w:noWrap/>
            <w:vAlign w:val="bottom"/>
            <w:hideMark/>
          </w:tcPr>
          <w:p w:rsidR="002675E9" w:rsidRPr="002675E9" w:rsidRDefault="00EA5F32">
            <w:pPr>
              <w:spacing w:line="276" w:lineRule="auto"/>
              <w:jc w:val="center"/>
              <w:rPr>
                <w:rFonts w:cs="Arial"/>
              </w:rPr>
            </w:pPr>
            <w:r w:rsidRPr="002675E9">
              <w:rPr>
                <w:rFonts w:cs="Arial"/>
              </w:rPr>
              <w:t>Supplier ID MSB</w:t>
            </w:r>
          </w:p>
        </w:tc>
        <w:tc>
          <w:tcPr>
            <w:tcW w:w="677" w:type="pct"/>
            <w:noWrap/>
            <w:vAlign w:val="bottom"/>
            <w:hideMark/>
          </w:tcPr>
          <w:p w:rsidR="002675E9" w:rsidRPr="002675E9" w:rsidRDefault="00EA5F32">
            <w:pPr>
              <w:spacing w:line="276" w:lineRule="auto"/>
              <w:jc w:val="center"/>
              <w:rPr>
                <w:rFonts w:cs="Arial"/>
              </w:rPr>
            </w:pPr>
            <w:r w:rsidRPr="002675E9">
              <w:rPr>
                <w:rFonts w:cs="Arial"/>
              </w:rPr>
              <w:t>Function</w:t>
            </w:r>
            <w:r w:rsidRPr="002675E9">
              <w:rPr>
                <w:rFonts w:cs="Arial"/>
              </w:rPr>
              <w:t xml:space="preserve"> ID LSB</w:t>
            </w:r>
          </w:p>
        </w:tc>
        <w:tc>
          <w:tcPr>
            <w:tcW w:w="703" w:type="pct"/>
            <w:noWrap/>
            <w:vAlign w:val="bottom"/>
            <w:hideMark/>
          </w:tcPr>
          <w:p w:rsidR="002675E9" w:rsidRPr="002675E9" w:rsidRDefault="00EA5F32">
            <w:pPr>
              <w:spacing w:line="276" w:lineRule="auto"/>
              <w:jc w:val="center"/>
              <w:rPr>
                <w:rFonts w:cs="Arial"/>
              </w:rPr>
            </w:pPr>
            <w:r w:rsidRPr="002675E9">
              <w:rPr>
                <w:rFonts w:cs="Arial"/>
              </w:rPr>
              <w:t>Function ID MSB</w:t>
            </w:r>
          </w:p>
        </w:tc>
      </w:tr>
      <w:tr w:rsidR="002675E9" w:rsidRPr="002675E9" w:rsidTr="00AC2554">
        <w:trPr>
          <w:cantSplit/>
          <w:trHeight w:val="255"/>
          <w:jc w:val="center"/>
        </w:trPr>
        <w:tc>
          <w:tcPr>
            <w:tcW w:w="573" w:type="pct"/>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0x06</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0xB2</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0x21</w:t>
            </w:r>
          </w:p>
        </w:tc>
        <w:tc>
          <w:tcPr>
            <w:tcW w:w="651"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rsidP="0026240D">
            <w:pPr>
              <w:spacing w:line="276" w:lineRule="auto"/>
              <w:jc w:val="center"/>
              <w:rPr>
                <w:rFonts w:cs="Arial"/>
              </w:rPr>
            </w:pPr>
            <w:r>
              <w:rPr>
                <w:rFonts w:cs="Arial"/>
              </w:rPr>
              <w:t>0xFF*</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rsidP="0026240D">
            <w:pPr>
              <w:spacing w:line="276" w:lineRule="auto"/>
              <w:jc w:val="center"/>
              <w:rPr>
                <w:rFonts w:cs="Arial"/>
              </w:rPr>
            </w:pPr>
            <w:r w:rsidRPr="002675E9">
              <w:rPr>
                <w:rFonts w:cs="Arial"/>
              </w:rPr>
              <w:t>0x</w:t>
            </w:r>
            <w:r>
              <w:rPr>
                <w:rFonts w:cs="Arial"/>
              </w:rPr>
              <w:t>7F*</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Pr>
                <w:rFonts w:cs="Arial"/>
              </w:rPr>
              <w:t>0xFF*</w:t>
            </w:r>
          </w:p>
        </w:tc>
        <w:tc>
          <w:tcPr>
            <w:tcW w:w="70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keepNext/>
              <w:spacing w:line="276" w:lineRule="auto"/>
              <w:jc w:val="center"/>
              <w:rPr>
                <w:rFonts w:cs="Arial"/>
              </w:rPr>
            </w:pPr>
            <w:r>
              <w:rPr>
                <w:rFonts w:cs="Arial"/>
              </w:rPr>
              <w:t>0xFF*</w:t>
            </w:r>
          </w:p>
        </w:tc>
      </w:tr>
    </w:tbl>
    <w:p w:rsidR="002675E9" w:rsidRPr="002675E9" w:rsidRDefault="00EA5F32" w:rsidP="002675E9">
      <w:pPr>
        <w:rPr>
          <w:rFonts w:cs="Arial"/>
        </w:rPr>
      </w:pPr>
      <w:r w:rsidRPr="002675E9">
        <w:rPr>
          <w:rFonts w:cs="Arial"/>
        </w:rPr>
        <w:t>Example for request frame of HWPN</w:t>
      </w:r>
    </w:p>
    <w:p w:rsidR="0026240D" w:rsidRDefault="00EA5F32" w:rsidP="002675E9">
      <w:pPr>
        <w:autoSpaceDE w:val="0"/>
        <w:autoSpaceDN w:val="0"/>
        <w:adjustRightInd w:val="0"/>
        <w:jc w:val="both"/>
        <w:rPr>
          <w:rFonts w:cs="Arial"/>
        </w:rPr>
      </w:pPr>
    </w:p>
    <w:p w:rsidR="00A71527" w:rsidRPr="00A71527" w:rsidRDefault="00EA5F32" w:rsidP="00A71527">
      <w:pPr>
        <w:autoSpaceDE w:val="0"/>
        <w:autoSpaceDN w:val="0"/>
        <w:adjustRightInd w:val="0"/>
        <w:jc w:val="both"/>
        <w:rPr>
          <w:rFonts w:cs="Arial"/>
        </w:rPr>
      </w:pPr>
      <w:r>
        <w:rPr>
          <w:rFonts w:cs="Arial"/>
        </w:rPr>
        <w:t>*</w:t>
      </w:r>
      <w:r w:rsidRPr="00A71527">
        <w:rPr>
          <w:rFonts w:cs="Arial"/>
        </w:rPr>
        <w:t>Supplier ID is supplier dependent but wildcards shall be used.</w:t>
      </w:r>
    </w:p>
    <w:p w:rsidR="00DB3146" w:rsidRDefault="00EA5F32" w:rsidP="00A71527">
      <w:pPr>
        <w:autoSpaceDE w:val="0"/>
        <w:autoSpaceDN w:val="0"/>
        <w:adjustRightInd w:val="0"/>
        <w:jc w:val="both"/>
        <w:rPr>
          <w:rFonts w:cs="Arial"/>
        </w:rPr>
      </w:pPr>
      <w:r>
        <w:rPr>
          <w:rFonts w:cs="Arial"/>
        </w:rPr>
        <w:t>*</w:t>
      </w:r>
      <w:r w:rsidRPr="00A71527">
        <w:rPr>
          <w:rFonts w:cs="Arial"/>
        </w:rPr>
        <w:t>Function ID is supplier dependent but wildcards shall be used.</w:t>
      </w:r>
    </w:p>
    <w:p w:rsidR="00A71527" w:rsidRDefault="00EA5F32" w:rsidP="00A71527">
      <w:pPr>
        <w:autoSpaceDE w:val="0"/>
        <w:autoSpaceDN w:val="0"/>
        <w:adjustRightInd w:val="0"/>
        <w:jc w:val="both"/>
        <w:rPr>
          <w:rFonts w:cs="Arial"/>
        </w:rPr>
      </w:pPr>
    </w:p>
    <w:p w:rsidR="002675E9" w:rsidRPr="002675E9" w:rsidRDefault="00EA5F32" w:rsidP="002675E9">
      <w:pPr>
        <w:autoSpaceDE w:val="0"/>
        <w:autoSpaceDN w:val="0"/>
        <w:adjustRightInd w:val="0"/>
        <w:jc w:val="both"/>
        <w:rPr>
          <w:rFonts w:cs="Arial"/>
        </w:rPr>
      </w:pPr>
      <w:r w:rsidRPr="002675E9">
        <w:rPr>
          <w:rFonts w:cs="Arial"/>
        </w:rPr>
        <w:t>Related to this an ICP</w:t>
      </w:r>
      <w:r w:rsidRPr="002675E9">
        <w:rPr>
          <w:rFonts w:cs="Arial"/>
        </w:rPr>
        <w:t xml:space="preserve"> with the hardware number "</w:t>
      </w:r>
      <w:r w:rsidRPr="002675E9">
        <w:rPr>
          <w:rFonts w:cs="Arial"/>
          <w:color w:val="1F497D"/>
        </w:rPr>
        <w:t>F1ET-14F571-HA001</w:t>
      </w:r>
      <w:r w:rsidRPr="002675E9">
        <w:rPr>
          <w:rFonts w:cs="Arial"/>
        </w:rPr>
        <w:t>" (no EOS!) will response with following answer (data of part</w:t>
      </w:r>
      <w:r>
        <w:rPr>
          <w:rFonts w:cs="Arial"/>
        </w:rPr>
        <w:t xml:space="preserve"> </w:t>
      </w:r>
      <w:r w:rsidRPr="002675E9">
        <w:rPr>
          <w:rFonts w:cs="Arial"/>
        </w:rPr>
        <w:t>number is ASCII coded):</w:t>
      </w:r>
    </w:p>
    <w:p w:rsidR="002675E9" w:rsidRPr="002675E9" w:rsidRDefault="00EA5F32" w:rsidP="002675E9">
      <w:pPr>
        <w:autoSpaceDE w:val="0"/>
        <w:autoSpaceDN w:val="0"/>
        <w:adjustRightInd w:val="0"/>
        <w:jc w:val="both"/>
        <w:rPr>
          <w:rFonts w:cs="Arial"/>
        </w:rPr>
      </w:pPr>
    </w:p>
    <w:p w:rsidR="002675E9" w:rsidRPr="002675E9" w:rsidRDefault="00EA5F32" w:rsidP="002675E9">
      <w:pPr>
        <w:autoSpaceDE w:val="0"/>
        <w:autoSpaceDN w:val="0"/>
        <w:adjustRightInd w:val="0"/>
        <w:jc w:val="both"/>
        <w:rPr>
          <w:rFonts w:cs="Arial"/>
        </w:rPr>
      </w:pPr>
      <w:r w:rsidRPr="002675E9">
        <w:rPr>
          <w:rFonts w:cs="Arial"/>
        </w:rPr>
        <w:t>The 1</w:t>
      </w:r>
      <w:r w:rsidRPr="002675E9">
        <w:rPr>
          <w:rFonts w:cs="Arial"/>
          <w:vertAlign w:val="superscript"/>
        </w:rPr>
        <w:t>st</w:t>
      </w:r>
      <w:r w:rsidRPr="002675E9">
        <w:rPr>
          <w:rFonts w:cs="Arial"/>
        </w:rPr>
        <w:t xml:space="preserve"> Frame is of type FF with the protected ID 0x7D and looks like this:</w:t>
      </w:r>
    </w:p>
    <w:p w:rsidR="002675E9" w:rsidRPr="002675E9" w:rsidRDefault="00EA5F32" w:rsidP="002675E9">
      <w:pPr>
        <w:autoSpaceDE w:val="0"/>
        <w:autoSpaceDN w:val="0"/>
        <w:adjustRightInd w:val="0"/>
        <w:rPr>
          <w:rFonts w:cs="Arial"/>
        </w:rPr>
      </w:pPr>
    </w:p>
    <w:tbl>
      <w:tblPr>
        <w:tblW w:w="5000" w:type="pct"/>
        <w:jc w:val="center"/>
        <w:tblCellMar>
          <w:left w:w="115" w:type="dxa"/>
          <w:right w:w="115" w:type="dxa"/>
        </w:tblCellMar>
        <w:tblLook w:val="04A0" w:firstRow="1" w:lastRow="0" w:firstColumn="1" w:lastColumn="0" w:noHBand="0" w:noVBand="1"/>
      </w:tblPr>
      <w:tblGrid>
        <w:gridCol w:w="1389"/>
        <w:gridCol w:w="1389"/>
        <w:gridCol w:w="1389"/>
        <w:gridCol w:w="1390"/>
        <w:gridCol w:w="1390"/>
        <w:gridCol w:w="1390"/>
        <w:gridCol w:w="1390"/>
        <w:gridCol w:w="1390"/>
      </w:tblGrid>
      <w:tr w:rsidR="002675E9" w:rsidRPr="002675E9" w:rsidTr="00AC2554">
        <w:trPr>
          <w:trHeight w:val="255"/>
          <w:jc w:val="center"/>
        </w:trPr>
        <w:tc>
          <w:tcPr>
            <w:tcW w:w="573" w:type="pct"/>
            <w:shd w:val="clear" w:color="auto" w:fill="FF99CC"/>
            <w:noWrap/>
            <w:vAlign w:val="center"/>
            <w:hideMark/>
          </w:tcPr>
          <w:p w:rsidR="002675E9" w:rsidRPr="002675E9" w:rsidRDefault="00EA5F32">
            <w:pPr>
              <w:spacing w:line="276" w:lineRule="auto"/>
              <w:jc w:val="center"/>
              <w:rPr>
                <w:rFonts w:cs="Arial"/>
              </w:rPr>
            </w:pPr>
            <w:r w:rsidRPr="002675E9">
              <w:rPr>
                <w:rFonts w:cs="Arial"/>
              </w:rPr>
              <w:t>SlaveRespB0</w:t>
            </w:r>
          </w:p>
        </w:tc>
        <w:tc>
          <w:tcPr>
            <w:tcW w:w="573" w:type="pct"/>
            <w:shd w:val="clear" w:color="auto" w:fill="FFCC99"/>
            <w:noWrap/>
            <w:vAlign w:val="center"/>
            <w:hideMark/>
          </w:tcPr>
          <w:p w:rsidR="002675E9" w:rsidRPr="002675E9" w:rsidRDefault="00EA5F32">
            <w:pPr>
              <w:spacing w:line="276" w:lineRule="auto"/>
              <w:jc w:val="center"/>
              <w:rPr>
                <w:rFonts w:cs="Arial"/>
              </w:rPr>
            </w:pPr>
            <w:r w:rsidRPr="002675E9">
              <w:rPr>
                <w:rFonts w:cs="Arial"/>
              </w:rPr>
              <w:t>SlaveRespB1</w:t>
            </w:r>
          </w:p>
        </w:tc>
        <w:tc>
          <w:tcPr>
            <w:tcW w:w="573" w:type="pct"/>
            <w:shd w:val="clear" w:color="auto" w:fill="FFFF99"/>
            <w:noWrap/>
            <w:vAlign w:val="center"/>
            <w:hideMark/>
          </w:tcPr>
          <w:p w:rsidR="002675E9" w:rsidRPr="002675E9" w:rsidRDefault="00EA5F32">
            <w:pPr>
              <w:spacing w:line="276" w:lineRule="auto"/>
              <w:jc w:val="center"/>
              <w:rPr>
                <w:rFonts w:cs="Arial"/>
              </w:rPr>
            </w:pPr>
            <w:r w:rsidRPr="002675E9">
              <w:rPr>
                <w:rFonts w:cs="Arial"/>
              </w:rPr>
              <w:t>SlaveRespB2</w:t>
            </w:r>
          </w:p>
        </w:tc>
        <w:tc>
          <w:tcPr>
            <w:tcW w:w="573" w:type="pct"/>
            <w:shd w:val="clear" w:color="auto" w:fill="CCFFCC"/>
            <w:noWrap/>
            <w:vAlign w:val="center"/>
            <w:hideMark/>
          </w:tcPr>
          <w:p w:rsidR="002675E9" w:rsidRPr="002675E9" w:rsidRDefault="00EA5F32">
            <w:pPr>
              <w:spacing w:line="276" w:lineRule="auto"/>
              <w:jc w:val="center"/>
              <w:rPr>
                <w:rFonts w:cs="Arial"/>
              </w:rPr>
            </w:pPr>
            <w:r w:rsidRPr="002675E9">
              <w:rPr>
                <w:rFonts w:cs="Arial"/>
              </w:rPr>
              <w:t>SlaveRespB3</w:t>
            </w:r>
          </w:p>
        </w:tc>
        <w:tc>
          <w:tcPr>
            <w:tcW w:w="651" w:type="pct"/>
            <w:shd w:val="clear" w:color="auto" w:fill="CCFFFF"/>
            <w:noWrap/>
            <w:vAlign w:val="center"/>
            <w:hideMark/>
          </w:tcPr>
          <w:p w:rsidR="002675E9" w:rsidRPr="002675E9" w:rsidRDefault="00EA5F32">
            <w:pPr>
              <w:spacing w:line="276" w:lineRule="auto"/>
              <w:jc w:val="center"/>
              <w:rPr>
                <w:rFonts w:cs="Arial"/>
              </w:rPr>
            </w:pPr>
            <w:r w:rsidRPr="002675E9">
              <w:rPr>
                <w:rFonts w:cs="Arial"/>
              </w:rPr>
              <w:t>SlaveRespB4</w:t>
            </w:r>
          </w:p>
        </w:tc>
        <w:tc>
          <w:tcPr>
            <w:tcW w:w="677" w:type="pct"/>
            <w:shd w:val="clear" w:color="auto" w:fill="99CCFF"/>
            <w:noWrap/>
            <w:vAlign w:val="center"/>
            <w:hideMark/>
          </w:tcPr>
          <w:p w:rsidR="002675E9" w:rsidRPr="002675E9" w:rsidRDefault="00EA5F32">
            <w:pPr>
              <w:spacing w:line="276" w:lineRule="auto"/>
              <w:jc w:val="center"/>
              <w:rPr>
                <w:rFonts w:cs="Arial"/>
              </w:rPr>
            </w:pPr>
            <w:r w:rsidRPr="002675E9">
              <w:rPr>
                <w:rFonts w:cs="Arial"/>
              </w:rPr>
              <w:t>SlaveRespB5</w:t>
            </w:r>
          </w:p>
        </w:tc>
        <w:tc>
          <w:tcPr>
            <w:tcW w:w="677" w:type="pct"/>
            <w:shd w:val="clear" w:color="auto" w:fill="FF9900"/>
            <w:noWrap/>
            <w:vAlign w:val="center"/>
            <w:hideMark/>
          </w:tcPr>
          <w:p w:rsidR="002675E9" w:rsidRPr="002675E9" w:rsidRDefault="00EA5F32">
            <w:pPr>
              <w:spacing w:line="276" w:lineRule="auto"/>
              <w:jc w:val="center"/>
              <w:rPr>
                <w:rFonts w:cs="Arial"/>
              </w:rPr>
            </w:pPr>
            <w:r w:rsidRPr="002675E9">
              <w:rPr>
                <w:rFonts w:cs="Arial"/>
              </w:rPr>
              <w:t>SlaveRespB6</w:t>
            </w:r>
          </w:p>
        </w:tc>
        <w:tc>
          <w:tcPr>
            <w:tcW w:w="703" w:type="pct"/>
            <w:shd w:val="clear" w:color="auto" w:fill="FFFF00"/>
            <w:noWrap/>
            <w:vAlign w:val="center"/>
            <w:hideMark/>
          </w:tcPr>
          <w:p w:rsidR="002675E9" w:rsidRPr="002675E9" w:rsidRDefault="00EA5F32">
            <w:pPr>
              <w:spacing w:line="276" w:lineRule="auto"/>
              <w:jc w:val="center"/>
              <w:rPr>
                <w:rFonts w:cs="Arial"/>
              </w:rPr>
            </w:pPr>
            <w:r w:rsidRPr="002675E9">
              <w:rPr>
                <w:rFonts w:cs="Arial"/>
              </w:rPr>
              <w:t>SlaveRespB7</w:t>
            </w:r>
          </w:p>
        </w:tc>
      </w:tr>
      <w:tr w:rsidR="002675E9" w:rsidRPr="002675E9" w:rsidTr="00AC2554">
        <w:trPr>
          <w:trHeight w:val="255"/>
          <w:jc w:val="center"/>
        </w:trPr>
        <w:tc>
          <w:tcPr>
            <w:tcW w:w="573" w:type="pct"/>
            <w:noWrap/>
            <w:vAlign w:val="center"/>
            <w:hideMark/>
          </w:tcPr>
          <w:p w:rsidR="002675E9" w:rsidRPr="002675E9" w:rsidRDefault="00EA5F32">
            <w:pPr>
              <w:spacing w:line="276" w:lineRule="auto"/>
              <w:jc w:val="center"/>
              <w:rPr>
                <w:rFonts w:cs="Arial"/>
              </w:rPr>
            </w:pPr>
            <w:r w:rsidRPr="002675E9">
              <w:rPr>
                <w:rFonts w:cs="Arial"/>
              </w:rPr>
              <w:t>NAD</w:t>
            </w:r>
          </w:p>
        </w:tc>
        <w:tc>
          <w:tcPr>
            <w:tcW w:w="573" w:type="pct"/>
            <w:noWrap/>
            <w:vAlign w:val="center"/>
            <w:hideMark/>
          </w:tcPr>
          <w:p w:rsidR="002675E9" w:rsidRPr="002675E9" w:rsidRDefault="00EA5F32">
            <w:pPr>
              <w:spacing w:line="276" w:lineRule="auto"/>
              <w:jc w:val="center"/>
              <w:rPr>
                <w:rFonts w:cs="Arial"/>
              </w:rPr>
            </w:pPr>
            <w:r w:rsidRPr="002675E9">
              <w:rPr>
                <w:rFonts w:cs="Arial"/>
              </w:rPr>
              <w:t>PCI</w:t>
            </w:r>
          </w:p>
        </w:tc>
        <w:tc>
          <w:tcPr>
            <w:tcW w:w="573" w:type="pct"/>
            <w:noWrap/>
            <w:vAlign w:val="center"/>
            <w:hideMark/>
          </w:tcPr>
          <w:p w:rsidR="002675E9" w:rsidRPr="002675E9" w:rsidRDefault="00EA5F32">
            <w:pPr>
              <w:spacing w:line="276" w:lineRule="auto"/>
              <w:jc w:val="center"/>
              <w:rPr>
                <w:rFonts w:cs="Arial"/>
              </w:rPr>
            </w:pPr>
            <w:r w:rsidRPr="002675E9">
              <w:rPr>
                <w:rFonts w:cs="Arial"/>
              </w:rPr>
              <w:t>LEN</w:t>
            </w:r>
          </w:p>
        </w:tc>
        <w:tc>
          <w:tcPr>
            <w:tcW w:w="573" w:type="pct"/>
            <w:noWrap/>
            <w:vAlign w:val="center"/>
            <w:hideMark/>
          </w:tcPr>
          <w:p w:rsidR="002675E9" w:rsidRPr="002675E9" w:rsidRDefault="00EA5F32">
            <w:pPr>
              <w:spacing w:line="276" w:lineRule="auto"/>
              <w:jc w:val="center"/>
              <w:rPr>
                <w:rFonts w:cs="Arial"/>
              </w:rPr>
            </w:pPr>
            <w:r w:rsidRPr="002675E9">
              <w:rPr>
                <w:rFonts w:cs="Arial"/>
              </w:rPr>
              <w:t>RSID</w:t>
            </w:r>
          </w:p>
        </w:tc>
        <w:tc>
          <w:tcPr>
            <w:tcW w:w="651" w:type="pct"/>
            <w:noWrap/>
            <w:vAlign w:val="center"/>
            <w:hideMark/>
          </w:tcPr>
          <w:p w:rsidR="002675E9" w:rsidRPr="002675E9" w:rsidRDefault="00EA5F32">
            <w:pPr>
              <w:spacing w:line="276" w:lineRule="auto"/>
              <w:jc w:val="center"/>
              <w:rPr>
                <w:rFonts w:cs="Arial"/>
              </w:rPr>
            </w:pPr>
            <w:r w:rsidRPr="002675E9">
              <w:rPr>
                <w:rFonts w:cs="Arial"/>
              </w:rPr>
              <w:t>D1</w:t>
            </w:r>
          </w:p>
        </w:tc>
        <w:tc>
          <w:tcPr>
            <w:tcW w:w="677" w:type="pct"/>
            <w:noWrap/>
            <w:vAlign w:val="center"/>
            <w:hideMark/>
          </w:tcPr>
          <w:p w:rsidR="002675E9" w:rsidRPr="002675E9" w:rsidRDefault="00EA5F32">
            <w:pPr>
              <w:spacing w:line="276" w:lineRule="auto"/>
              <w:jc w:val="center"/>
              <w:rPr>
                <w:rFonts w:cs="Arial"/>
              </w:rPr>
            </w:pPr>
            <w:r w:rsidRPr="002675E9">
              <w:rPr>
                <w:rFonts w:cs="Arial"/>
              </w:rPr>
              <w:t>D2</w:t>
            </w:r>
          </w:p>
        </w:tc>
        <w:tc>
          <w:tcPr>
            <w:tcW w:w="677" w:type="pct"/>
            <w:noWrap/>
            <w:vAlign w:val="center"/>
            <w:hideMark/>
          </w:tcPr>
          <w:p w:rsidR="002675E9" w:rsidRPr="002675E9" w:rsidRDefault="00EA5F32">
            <w:pPr>
              <w:spacing w:line="276" w:lineRule="auto"/>
              <w:jc w:val="center"/>
              <w:rPr>
                <w:rFonts w:cs="Arial"/>
              </w:rPr>
            </w:pPr>
            <w:r w:rsidRPr="002675E9">
              <w:rPr>
                <w:rFonts w:cs="Arial"/>
              </w:rPr>
              <w:t>D3</w:t>
            </w:r>
          </w:p>
        </w:tc>
        <w:tc>
          <w:tcPr>
            <w:tcW w:w="703" w:type="pct"/>
            <w:noWrap/>
            <w:vAlign w:val="center"/>
            <w:hideMark/>
          </w:tcPr>
          <w:p w:rsidR="002675E9" w:rsidRPr="002675E9" w:rsidRDefault="00EA5F32">
            <w:pPr>
              <w:spacing w:line="276" w:lineRule="auto"/>
              <w:jc w:val="center"/>
              <w:rPr>
                <w:rFonts w:cs="Arial"/>
              </w:rPr>
            </w:pPr>
            <w:r w:rsidRPr="002675E9">
              <w:rPr>
                <w:rFonts w:cs="Arial"/>
              </w:rPr>
              <w:t>D4</w:t>
            </w:r>
          </w:p>
        </w:tc>
      </w:tr>
      <w:tr w:rsidR="002675E9" w:rsidRPr="002675E9" w:rsidTr="00AC2554">
        <w:trPr>
          <w:trHeight w:val="255"/>
          <w:jc w:val="center"/>
        </w:trPr>
        <w:tc>
          <w:tcPr>
            <w:tcW w:w="573" w:type="pct"/>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Pr>
                <w:rFonts w:cs="Arial"/>
              </w:rPr>
              <w:t>0x12</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0xF2</w:t>
            </w:r>
          </w:p>
        </w:tc>
        <w:tc>
          <w:tcPr>
            <w:tcW w:w="651"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0x46</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0x31</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0x45</w:t>
            </w:r>
          </w:p>
        </w:tc>
        <w:tc>
          <w:tcPr>
            <w:tcW w:w="70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keepNext/>
              <w:spacing w:line="276" w:lineRule="auto"/>
              <w:jc w:val="center"/>
              <w:rPr>
                <w:rFonts w:cs="Arial"/>
              </w:rPr>
            </w:pPr>
            <w:r w:rsidRPr="002675E9">
              <w:rPr>
                <w:rFonts w:cs="Arial"/>
              </w:rPr>
              <w:t>0x54</w:t>
            </w:r>
          </w:p>
        </w:tc>
      </w:tr>
    </w:tbl>
    <w:p w:rsidR="002675E9" w:rsidRPr="002675E9" w:rsidRDefault="00EA5F32" w:rsidP="002675E9">
      <w:pPr>
        <w:rPr>
          <w:rFonts w:cs="Arial"/>
        </w:rPr>
      </w:pPr>
      <w:r w:rsidRPr="002675E9">
        <w:rPr>
          <w:rFonts w:cs="Arial"/>
        </w:rPr>
        <w:t>Example for 1st response frame of HWPN</w:t>
      </w:r>
    </w:p>
    <w:p w:rsidR="002675E9" w:rsidRPr="002675E9" w:rsidRDefault="00EA5F32" w:rsidP="002675E9">
      <w:pPr>
        <w:rPr>
          <w:rFonts w:cs="Arial"/>
        </w:rPr>
      </w:pPr>
    </w:p>
    <w:p w:rsidR="002675E9" w:rsidRPr="002675E9" w:rsidRDefault="00EA5F32" w:rsidP="002675E9">
      <w:pPr>
        <w:autoSpaceDE w:val="0"/>
        <w:autoSpaceDN w:val="0"/>
        <w:adjustRightInd w:val="0"/>
        <w:rPr>
          <w:rFonts w:cs="Arial"/>
        </w:rPr>
      </w:pPr>
      <w:r w:rsidRPr="002675E9">
        <w:rPr>
          <w:rFonts w:cs="Arial"/>
        </w:rPr>
        <w:t>The 2</w:t>
      </w:r>
      <w:r w:rsidRPr="002675E9">
        <w:rPr>
          <w:rFonts w:cs="Arial"/>
          <w:vertAlign w:val="superscript"/>
        </w:rPr>
        <w:t>nd</w:t>
      </w:r>
      <w:r w:rsidRPr="002675E9">
        <w:rPr>
          <w:rFonts w:cs="Arial"/>
        </w:rPr>
        <w:t xml:space="preserve"> Frame is of type CF with the protected ID 0x7D and looks like this:</w:t>
      </w:r>
    </w:p>
    <w:p w:rsidR="002675E9" w:rsidRPr="002675E9" w:rsidRDefault="00EA5F32" w:rsidP="002675E9">
      <w:pPr>
        <w:autoSpaceDE w:val="0"/>
        <w:autoSpaceDN w:val="0"/>
        <w:adjustRightInd w:val="0"/>
        <w:rPr>
          <w:rFonts w:cs="Arial"/>
        </w:rPr>
      </w:pPr>
    </w:p>
    <w:tbl>
      <w:tblPr>
        <w:tblW w:w="5000" w:type="pct"/>
        <w:jc w:val="center"/>
        <w:tblCellMar>
          <w:left w:w="115" w:type="dxa"/>
          <w:right w:w="115" w:type="dxa"/>
        </w:tblCellMar>
        <w:tblLook w:val="04A0" w:firstRow="1" w:lastRow="0" w:firstColumn="1" w:lastColumn="0" w:noHBand="0" w:noVBand="1"/>
      </w:tblPr>
      <w:tblGrid>
        <w:gridCol w:w="1389"/>
        <w:gridCol w:w="1389"/>
        <w:gridCol w:w="1389"/>
        <w:gridCol w:w="1390"/>
        <w:gridCol w:w="1390"/>
        <w:gridCol w:w="1390"/>
        <w:gridCol w:w="1390"/>
        <w:gridCol w:w="1390"/>
      </w:tblGrid>
      <w:tr w:rsidR="002675E9" w:rsidRPr="002675E9" w:rsidTr="00AC2554">
        <w:trPr>
          <w:trHeight w:val="255"/>
          <w:jc w:val="center"/>
        </w:trPr>
        <w:tc>
          <w:tcPr>
            <w:tcW w:w="573" w:type="pct"/>
            <w:shd w:val="clear" w:color="auto" w:fill="FF99CC"/>
            <w:noWrap/>
            <w:vAlign w:val="center"/>
            <w:hideMark/>
          </w:tcPr>
          <w:p w:rsidR="002675E9" w:rsidRPr="002675E9" w:rsidRDefault="00EA5F32">
            <w:pPr>
              <w:spacing w:line="276" w:lineRule="auto"/>
              <w:jc w:val="center"/>
              <w:rPr>
                <w:rFonts w:cs="Arial"/>
              </w:rPr>
            </w:pPr>
            <w:r w:rsidRPr="002675E9">
              <w:rPr>
                <w:rFonts w:cs="Arial"/>
              </w:rPr>
              <w:t>SlaveRespB0</w:t>
            </w:r>
          </w:p>
        </w:tc>
        <w:tc>
          <w:tcPr>
            <w:tcW w:w="573" w:type="pct"/>
            <w:shd w:val="clear" w:color="auto" w:fill="FFCC99"/>
            <w:noWrap/>
            <w:vAlign w:val="center"/>
            <w:hideMark/>
          </w:tcPr>
          <w:p w:rsidR="002675E9" w:rsidRPr="002675E9" w:rsidRDefault="00EA5F32">
            <w:pPr>
              <w:spacing w:line="276" w:lineRule="auto"/>
              <w:jc w:val="center"/>
              <w:rPr>
                <w:rFonts w:cs="Arial"/>
              </w:rPr>
            </w:pPr>
            <w:r w:rsidRPr="002675E9">
              <w:rPr>
                <w:rFonts w:cs="Arial"/>
              </w:rPr>
              <w:t>SlaveRespB1</w:t>
            </w:r>
          </w:p>
        </w:tc>
        <w:tc>
          <w:tcPr>
            <w:tcW w:w="573" w:type="pct"/>
            <w:shd w:val="clear" w:color="auto" w:fill="FFFF99"/>
            <w:noWrap/>
            <w:vAlign w:val="center"/>
            <w:hideMark/>
          </w:tcPr>
          <w:p w:rsidR="002675E9" w:rsidRPr="002675E9" w:rsidRDefault="00EA5F32">
            <w:pPr>
              <w:spacing w:line="276" w:lineRule="auto"/>
              <w:jc w:val="center"/>
              <w:rPr>
                <w:rFonts w:cs="Arial"/>
              </w:rPr>
            </w:pPr>
            <w:r w:rsidRPr="002675E9">
              <w:rPr>
                <w:rFonts w:cs="Arial"/>
              </w:rPr>
              <w:t>SlaveRespB2</w:t>
            </w:r>
          </w:p>
        </w:tc>
        <w:tc>
          <w:tcPr>
            <w:tcW w:w="573" w:type="pct"/>
            <w:shd w:val="clear" w:color="auto" w:fill="CCFFCC"/>
            <w:noWrap/>
            <w:vAlign w:val="center"/>
            <w:hideMark/>
          </w:tcPr>
          <w:p w:rsidR="002675E9" w:rsidRPr="002675E9" w:rsidRDefault="00EA5F32">
            <w:pPr>
              <w:spacing w:line="276" w:lineRule="auto"/>
              <w:jc w:val="center"/>
              <w:rPr>
                <w:rFonts w:cs="Arial"/>
              </w:rPr>
            </w:pPr>
            <w:r w:rsidRPr="002675E9">
              <w:rPr>
                <w:rFonts w:cs="Arial"/>
              </w:rPr>
              <w:t>SlaveRespB3</w:t>
            </w:r>
          </w:p>
        </w:tc>
        <w:tc>
          <w:tcPr>
            <w:tcW w:w="651" w:type="pct"/>
            <w:shd w:val="clear" w:color="auto" w:fill="CCFFFF"/>
            <w:noWrap/>
            <w:vAlign w:val="center"/>
            <w:hideMark/>
          </w:tcPr>
          <w:p w:rsidR="002675E9" w:rsidRPr="002675E9" w:rsidRDefault="00EA5F32">
            <w:pPr>
              <w:spacing w:line="276" w:lineRule="auto"/>
              <w:jc w:val="center"/>
              <w:rPr>
                <w:rFonts w:cs="Arial"/>
              </w:rPr>
            </w:pPr>
            <w:r w:rsidRPr="002675E9">
              <w:rPr>
                <w:rFonts w:cs="Arial"/>
              </w:rPr>
              <w:t>SlaveRespB4</w:t>
            </w:r>
          </w:p>
        </w:tc>
        <w:tc>
          <w:tcPr>
            <w:tcW w:w="677" w:type="pct"/>
            <w:shd w:val="clear" w:color="auto" w:fill="99CCFF"/>
            <w:noWrap/>
            <w:vAlign w:val="center"/>
            <w:hideMark/>
          </w:tcPr>
          <w:p w:rsidR="002675E9" w:rsidRPr="002675E9" w:rsidRDefault="00EA5F32">
            <w:pPr>
              <w:spacing w:line="276" w:lineRule="auto"/>
              <w:jc w:val="center"/>
              <w:rPr>
                <w:rFonts w:cs="Arial"/>
              </w:rPr>
            </w:pPr>
            <w:r w:rsidRPr="002675E9">
              <w:rPr>
                <w:rFonts w:cs="Arial"/>
              </w:rPr>
              <w:t>SlaveRespB5</w:t>
            </w:r>
          </w:p>
        </w:tc>
        <w:tc>
          <w:tcPr>
            <w:tcW w:w="677" w:type="pct"/>
            <w:shd w:val="clear" w:color="auto" w:fill="FF9900"/>
            <w:noWrap/>
            <w:vAlign w:val="center"/>
            <w:hideMark/>
          </w:tcPr>
          <w:p w:rsidR="002675E9" w:rsidRPr="002675E9" w:rsidRDefault="00EA5F32">
            <w:pPr>
              <w:spacing w:line="276" w:lineRule="auto"/>
              <w:jc w:val="center"/>
              <w:rPr>
                <w:rFonts w:cs="Arial"/>
              </w:rPr>
            </w:pPr>
            <w:r w:rsidRPr="002675E9">
              <w:rPr>
                <w:rFonts w:cs="Arial"/>
              </w:rPr>
              <w:t>SlaveRespB6</w:t>
            </w:r>
          </w:p>
        </w:tc>
        <w:tc>
          <w:tcPr>
            <w:tcW w:w="703" w:type="pct"/>
            <w:shd w:val="clear" w:color="auto" w:fill="FFFF00"/>
            <w:noWrap/>
            <w:vAlign w:val="center"/>
            <w:hideMark/>
          </w:tcPr>
          <w:p w:rsidR="002675E9" w:rsidRPr="002675E9" w:rsidRDefault="00EA5F32">
            <w:pPr>
              <w:spacing w:line="276" w:lineRule="auto"/>
              <w:jc w:val="center"/>
              <w:rPr>
                <w:rFonts w:cs="Arial"/>
              </w:rPr>
            </w:pPr>
            <w:r w:rsidRPr="002675E9">
              <w:rPr>
                <w:rFonts w:cs="Arial"/>
              </w:rPr>
              <w:t>SlaveRespB7</w:t>
            </w:r>
          </w:p>
        </w:tc>
      </w:tr>
      <w:tr w:rsidR="002675E9" w:rsidRPr="002675E9" w:rsidTr="00AC2554">
        <w:trPr>
          <w:trHeight w:val="255"/>
          <w:jc w:val="center"/>
        </w:trPr>
        <w:tc>
          <w:tcPr>
            <w:tcW w:w="573" w:type="pct"/>
            <w:noWrap/>
            <w:vAlign w:val="bottom"/>
            <w:hideMark/>
          </w:tcPr>
          <w:p w:rsidR="002675E9" w:rsidRPr="002675E9" w:rsidRDefault="00EA5F32">
            <w:pPr>
              <w:spacing w:line="276" w:lineRule="auto"/>
              <w:jc w:val="center"/>
              <w:rPr>
                <w:rFonts w:cs="Arial"/>
              </w:rPr>
            </w:pPr>
            <w:r w:rsidRPr="002675E9">
              <w:rPr>
                <w:rFonts w:cs="Arial"/>
              </w:rPr>
              <w:t>NAD</w:t>
            </w:r>
          </w:p>
        </w:tc>
        <w:tc>
          <w:tcPr>
            <w:tcW w:w="573" w:type="pct"/>
            <w:noWrap/>
            <w:vAlign w:val="bottom"/>
            <w:hideMark/>
          </w:tcPr>
          <w:p w:rsidR="002675E9" w:rsidRPr="002675E9" w:rsidRDefault="00EA5F32">
            <w:pPr>
              <w:spacing w:line="276" w:lineRule="auto"/>
              <w:jc w:val="center"/>
              <w:rPr>
                <w:rFonts w:cs="Arial"/>
              </w:rPr>
            </w:pPr>
            <w:r w:rsidRPr="002675E9">
              <w:rPr>
                <w:rFonts w:cs="Arial"/>
              </w:rPr>
              <w:t>PCI</w:t>
            </w:r>
          </w:p>
        </w:tc>
        <w:tc>
          <w:tcPr>
            <w:tcW w:w="573" w:type="pct"/>
            <w:noWrap/>
            <w:vAlign w:val="bottom"/>
            <w:hideMark/>
          </w:tcPr>
          <w:p w:rsidR="002675E9" w:rsidRPr="002675E9" w:rsidRDefault="00EA5F32">
            <w:pPr>
              <w:spacing w:line="276" w:lineRule="auto"/>
              <w:jc w:val="center"/>
              <w:rPr>
                <w:rFonts w:cs="Arial"/>
              </w:rPr>
            </w:pPr>
            <w:r w:rsidRPr="002675E9">
              <w:rPr>
                <w:rFonts w:cs="Arial"/>
              </w:rPr>
              <w:t>D1</w:t>
            </w:r>
          </w:p>
        </w:tc>
        <w:tc>
          <w:tcPr>
            <w:tcW w:w="573" w:type="pct"/>
            <w:noWrap/>
            <w:vAlign w:val="bottom"/>
            <w:hideMark/>
          </w:tcPr>
          <w:p w:rsidR="002675E9" w:rsidRPr="002675E9" w:rsidRDefault="00EA5F32">
            <w:pPr>
              <w:spacing w:line="276" w:lineRule="auto"/>
              <w:jc w:val="center"/>
              <w:rPr>
                <w:rFonts w:cs="Arial"/>
              </w:rPr>
            </w:pPr>
            <w:r w:rsidRPr="002675E9">
              <w:rPr>
                <w:rFonts w:cs="Arial"/>
              </w:rPr>
              <w:t>D2</w:t>
            </w:r>
          </w:p>
        </w:tc>
        <w:tc>
          <w:tcPr>
            <w:tcW w:w="651" w:type="pct"/>
            <w:noWrap/>
            <w:vAlign w:val="bottom"/>
            <w:hideMark/>
          </w:tcPr>
          <w:p w:rsidR="002675E9" w:rsidRPr="002675E9" w:rsidRDefault="00EA5F32">
            <w:pPr>
              <w:spacing w:line="276" w:lineRule="auto"/>
              <w:jc w:val="center"/>
              <w:rPr>
                <w:rFonts w:cs="Arial"/>
              </w:rPr>
            </w:pPr>
            <w:r w:rsidRPr="002675E9">
              <w:rPr>
                <w:rFonts w:cs="Arial"/>
              </w:rPr>
              <w:t>D3</w:t>
            </w:r>
          </w:p>
        </w:tc>
        <w:tc>
          <w:tcPr>
            <w:tcW w:w="677" w:type="pct"/>
            <w:noWrap/>
            <w:vAlign w:val="bottom"/>
            <w:hideMark/>
          </w:tcPr>
          <w:p w:rsidR="002675E9" w:rsidRPr="002675E9" w:rsidRDefault="00EA5F32">
            <w:pPr>
              <w:spacing w:line="276" w:lineRule="auto"/>
              <w:jc w:val="center"/>
              <w:rPr>
                <w:rFonts w:cs="Arial"/>
              </w:rPr>
            </w:pPr>
            <w:r w:rsidRPr="002675E9">
              <w:rPr>
                <w:rFonts w:cs="Arial"/>
              </w:rPr>
              <w:t>D4</w:t>
            </w:r>
          </w:p>
        </w:tc>
        <w:tc>
          <w:tcPr>
            <w:tcW w:w="677" w:type="pct"/>
            <w:noWrap/>
            <w:vAlign w:val="bottom"/>
            <w:hideMark/>
          </w:tcPr>
          <w:p w:rsidR="002675E9" w:rsidRPr="002675E9" w:rsidRDefault="00EA5F32">
            <w:pPr>
              <w:spacing w:line="276" w:lineRule="auto"/>
              <w:jc w:val="center"/>
              <w:rPr>
                <w:rFonts w:cs="Arial"/>
              </w:rPr>
            </w:pPr>
            <w:r w:rsidRPr="002675E9">
              <w:rPr>
                <w:rFonts w:cs="Arial"/>
              </w:rPr>
              <w:t>D5</w:t>
            </w:r>
          </w:p>
        </w:tc>
        <w:tc>
          <w:tcPr>
            <w:tcW w:w="703" w:type="pct"/>
            <w:noWrap/>
            <w:vAlign w:val="bottom"/>
            <w:hideMark/>
          </w:tcPr>
          <w:p w:rsidR="002675E9" w:rsidRPr="002675E9" w:rsidRDefault="00EA5F32">
            <w:pPr>
              <w:spacing w:line="276" w:lineRule="auto"/>
              <w:jc w:val="center"/>
              <w:rPr>
                <w:rFonts w:cs="Arial"/>
              </w:rPr>
            </w:pPr>
            <w:r w:rsidRPr="002675E9">
              <w:rPr>
                <w:rFonts w:cs="Arial"/>
              </w:rPr>
              <w:t>D6</w:t>
            </w:r>
          </w:p>
        </w:tc>
      </w:tr>
      <w:tr w:rsidR="002675E9" w:rsidRPr="002675E9" w:rsidTr="00AC2554">
        <w:trPr>
          <w:trHeight w:val="255"/>
          <w:jc w:val="center"/>
        </w:trPr>
        <w:tc>
          <w:tcPr>
            <w:tcW w:w="573" w:type="pct"/>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0x21</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0x2D</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0x31</w:t>
            </w:r>
          </w:p>
        </w:tc>
        <w:tc>
          <w:tcPr>
            <w:tcW w:w="651"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0x34</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0x46</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0x35</w:t>
            </w:r>
          </w:p>
        </w:tc>
        <w:tc>
          <w:tcPr>
            <w:tcW w:w="70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keepNext/>
              <w:spacing w:line="276" w:lineRule="auto"/>
              <w:jc w:val="center"/>
              <w:rPr>
                <w:rFonts w:cs="Arial"/>
              </w:rPr>
            </w:pPr>
            <w:r w:rsidRPr="002675E9">
              <w:rPr>
                <w:rFonts w:cs="Arial"/>
              </w:rPr>
              <w:t>0x37</w:t>
            </w:r>
          </w:p>
        </w:tc>
      </w:tr>
    </w:tbl>
    <w:p w:rsidR="002675E9" w:rsidRPr="002675E9" w:rsidRDefault="00EA5F32" w:rsidP="002675E9">
      <w:pPr>
        <w:rPr>
          <w:rFonts w:cs="Arial"/>
        </w:rPr>
      </w:pPr>
      <w:r w:rsidRPr="002675E9">
        <w:rPr>
          <w:rFonts w:cs="Arial"/>
        </w:rPr>
        <w:t>Example for 2nd response frame of HWPN</w:t>
      </w:r>
    </w:p>
    <w:p w:rsidR="002675E9" w:rsidRPr="002675E9" w:rsidRDefault="00EA5F32" w:rsidP="002675E9">
      <w:pPr>
        <w:rPr>
          <w:rFonts w:cs="Arial"/>
        </w:rPr>
      </w:pPr>
    </w:p>
    <w:p w:rsidR="002675E9" w:rsidRPr="002675E9" w:rsidRDefault="00EA5F32" w:rsidP="002675E9">
      <w:pPr>
        <w:autoSpaceDE w:val="0"/>
        <w:autoSpaceDN w:val="0"/>
        <w:adjustRightInd w:val="0"/>
        <w:rPr>
          <w:rFonts w:cs="Arial"/>
        </w:rPr>
      </w:pPr>
      <w:r w:rsidRPr="002675E9">
        <w:rPr>
          <w:rFonts w:cs="Arial"/>
        </w:rPr>
        <w:t>The 3rd Frame is also of type CF with the protected ID 0x7D and</w:t>
      </w:r>
      <w:r w:rsidRPr="002675E9">
        <w:rPr>
          <w:rFonts w:cs="Arial"/>
        </w:rPr>
        <w:t xml:space="preserve"> looks like this:</w:t>
      </w:r>
    </w:p>
    <w:p w:rsidR="002675E9" w:rsidRPr="002675E9" w:rsidRDefault="00EA5F32" w:rsidP="002675E9">
      <w:pPr>
        <w:autoSpaceDE w:val="0"/>
        <w:autoSpaceDN w:val="0"/>
        <w:adjustRightInd w:val="0"/>
        <w:rPr>
          <w:rFonts w:cs="Arial"/>
        </w:rPr>
      </w:pPr>
    </w:p>
    <w:tbl>
      <w:tblPr>
        <w:tblW w:w="5000" w:type="pct"/>
        <w:jc w:val="center"/>
        <w:tblCellMar>
          <w:left w:w="115" w:type="dxa"/>
          <w:right w:w="115" w:type="dxa"/>
        </w:tblCellMar>
        <w:tblLook w:val="04A0" w:firstRow="1" w:lastRow="0" w:firstColumn="1" w:lastColumn="0" w:noHBand="0" w:noVBand="1"/>
      </w:tblPr>
      <w:tblGrid>
        <w:gridCol w:w="1389"/>
        <w:gridCol w:w="1389"/>
        <w:gridCol w:w="1389"/>
        <w:gridCol w:w="1390"/>
        <w:gridCol w:w="1390"/>
        <w:gridCol w:w="1390"/>
        <w:gridCol w:w="1390"/>
        <w:gridCol w:w="1390"/>
      </w:tblGrid>
      <w:tr w:rsidR="002675E9" w:rsidRPr="002675E9" w:rsidTr="00AC2554">
        <w:trPr>
          <w:trHeight w:val="255"/>
          <w:jc w:val="center"/>
        </w:trPr>
        <w:tc>
          <w:tcPr>
            <w:tcW w:w="573" w:type="pct"/>
            <w:shd w:val="clear" w:color="auto" w:fill="FF99CC"/>
            <w:noWrap/>
            <w:vAlign w:val="center"/>
            <w:hideMark/>
          </w:tcPr>
          <w:p w:rsidR="002675E9" w:rsidRPr="002675E9" w:rsidRDefault="00EA5F32">
            <w:pPr>
              <w:spacing w:line="276" w:lineRule="auto"/>
              <w:jc w:val="center"/>
              <w:rPr>
                <w:rFonts w:cs="Arial"/>
              </w:rPr>
            </w:pPr>
            <w:r w:rsidRPr="002675E9">
              <w:rPr>
                <w:rFonts w:cs="Arial"/>
              </w:rPr>
              <w:t>SlaveRespB0</w:t>
            </w:r>
          </w:p>
        </w:tc>
        <w:tc>
          <w:tcPr>
            <w:tcW w:w="573" w:type="pct"/>
            <w:shd w:val="clear" w:color="auto" w:fill="FFCC99"/>
            <w:noWrap/>
            <w:vAlign w:val="center"/>
            <w:hideMark/>
          </w:tcPr>
          <w:p w:rsidR="002675E9" w:rsidRPr="002675E9" w:rsidRDefault="00EA5F32">
            <w:pPr>
              <w:spacing w:line="276" w:lineRule="auto"/>
              <w:jc w:val="center"/>
              <w:rPr>
                <w:rFonts w:cs="Arial"/>
              </w:rPr>
            </w:pPr>
            <w:r w:rsidRPr="002675E9">
              <w:rPr>
                <w:rFonts w:cs="Arial"/>
              </w:rPr>
              <w:t>SlaveRespB1</w:t>
            </w:r>
          </w:p>
        </w:tc>
        <w:tc>
          <w:tcPr>
            <w:tcW w:w="573" w:type="pct"/>
            <w:shd w:val="clear" w:color="auto" w:fill="FFFF99"/>
            <w:noWrap/>
            <w:vAlign w:val="center"/>
            <w:hideMark/>
          </w:tcPr>
          <w:p w:rsidR="002675E9" w:rsidRPr="002675E9" w:rsidRDefault="00EA5F32">
            <w:pPr>
              <w:spacing w:line="276" w:lineRule="auto"/>
              <w:jc w:val="center"/>
              <w:rPr>
                <w:rFonts w:cs="Arial"/>
              </w:rPr>
            </w:pPr>
            <w:r w:rsidRPr="002675E9">
              <w:rPr>
                <w:rFonts w:cs="Arial"/>
              </w:rPr>
              <w:t>SlaveRespB2</w:t>
            </w:r>
          </w:p>
        </w:tc>
        <w:tc>
          <w:tcPr>
            <w:tcW w:w="573" w:type="pct"/>
            <w:shd w:val="clear" w:color="auto" w:fill="CCFFCC"/>
            <w:noWrap/>
            <w:vAlign w:val="center"/>
            <w:hideMark/>
          </w:tcPr>
          <w:p w:rsidR="002675E9" w:rsidRPr="002675E9" w:rsidRDefault="00EA5F32">
            <w:pPr>
              <w:spacing w:line="276" w:lineRule="auto"/>
              <w:jc w:val="center"/>
              <w:rPr>
                <w:rFonts w:cs="Arial"/>
              </w:rPr>
            </w:pPr>
            <w:r w:rsidRPr="002675E9">
              <w:rPr>
                <w:rFonts w:cs="Arial"/>
              </w:rPr>
              <w:t>SlaveRespB3</w:t>
            </w:r>
          </w:p>
        </w:tc>
        <w:tc>
          <w:tcPr>
            <w:tcW w:w="651" w:type="pct"/>
            <w:shd w:val="clear" w:color="auto" w:fill="CCFFFF"/>
            <w:noWrap/>
            <w:vAlign w:val="center"/>
            <w:hideMark/>
          </w:tcPr>
          <w:p w:rsidR="002675E9" w:rsidRPr="002675E9" w:rsidRDefault="00EA5F32">
            <w:pPr>
              <w:spacing w:line="276" w:lineRule="auto"/>
              <w:jc w:val="center"/>
              <w:rPr>
                <w:rFonts w:cs="Arial"/>
              </w:rPr>
            </w:pPr>
            <w:r w:rsidRPr="002675E9">
              <w:rPr>
                <w:rFonts w:cs="Arial"/>
              </w:rPr>
              <w:t>SlaveRespB4</w:t>
            </w:r>
          </w:p>
        </w:tc>
        <w:tc>
          <w:tcPr>
            <w:tcW w:w="677" w:type="pct"/>
            <w:shd w:val="clear" w:color="auto" w:fill="99CCFF"/>
            <w:noWrap/>
            <w:vAlign w:val="center"/>
            <w:hideMark/>
          </w:tcPr>
          <w:p w:rsidR="002675E9" w:rsidRPr="002675E9" w:rsidRDefault="00EA5F32">
            <w:pPr>
              <w:spacing w:line="276" w:lineRule="auto"/>
              <w:jc w:val="center"/>
              <w:rPr>
                <w:rFonts w:cs="Arial"/>
              </w:rPr>
            </w:pPr>
            <w:r w:rsidRPr="002675E9">
              <w:rPr>
                <w:rFonts w:cs="Arial"/>
              </w:rPr>
              <w:t>SlaveRespB5</w:t>
            </w:r>
          </w:p>
        </w:tc>
        <w:tc>
          <w:tcPr>
            <w:tcW w:w="677" w:type="pct"/>
            <w:shd w:val="clear" w:color="auto" w:fill="FF9900"/>
            <w:noWrap/>
            <w:vAlign w:val="center"/>
            <w:hideMark/>
          </w:tcPr>
          <w:p w:rsidR="002675E9" w:rsidRPr="002675E9" w:rsidRDefault="00EA5F32">
            <w:pPr>
              <w:spacing w:line="276" w:lineRule="auto"/>
              <w:jc w:val="center"/>
              <w:rPr>
                <w:rFonts w:cs="Arial"/>
              </w:rPr>
            </w:pPr>
            <w:r w:rsidRPr="002675E9">
              <w:rPr>
                <w:rFonts w:cs="Arial"/>
              </w:rPr>
              <w:t>SlaveRespB6</w:t>
            </w:r>
          </w:p>
        </w:tc>
        <w:tc>
          <w:tcPr>
            <w:tcW w:w="703" w:type="pct"/>
            <w:shd w:val="clear" w:color="auto" w:fill="FFFF00"/>
            <w:noWrap/>
            <w:vAlign w:val="center"/>
            <w:hideMark/>
          </w:tcPr>
          <w:p w:rsidR="002675E9" w:rsidRPr="002675E9" w:rsidRDefault="00EA5F32">
            <w:pPr>
              <w:spacing w:line="276" w:lineRule="auto"/>
              <w:jc w:val="center"/>
              <w:rPr>
                <w:rFonts w:cs="Arial"/>
              </w:rPr>
            </w:pPr>
            <w:r w:rsidRPr="002675E9">
              <w:rPr>
                <w:rFonts w:cs="Arial"/>
              </w:rPr>
              <w:t>SlaveRespB7</w:t>
            </w:r>
          </w:p>
        </w:tc>
      </w:tr>
      <w:tr w:rsidR="002675E9" w:rsidRPr="002675E9" w:rsidTr="00AC2554">
        <w:trPr>
          <w:trHeight w:val="255"/>
          <w:jc w:val="center"/>
        </w:trPr>
        <w:tc>
          <w:tcPr>
            <w:tcW w:w="573" w:type="pct"/>
            <w:noWrap/>
            <w:vAlign w:val="bottom"/>
            <w:hideMark/>
          </w:tcPr>
          <w:p w:rsidR="002675E9" w:rsidRPr="002675E9" w:rsidRDefault="00EA5F32">
            <w:pPr>
              <w:spacing w:line="276" w:lineRule="auto"/>
              <w:jc w:val="center"/>
              <w:rPr>
                <w:rFonts w:cs="Arial"/>
              </w:rPr>
            </w:pPr>
            <w:r w:rsidRPr="002675E9">
              <w:rPr>
                <w:rFonts w:cs="Arial"/>
              </w:rPr>
              <w:t>NAD</w:t>
            </w:r>
          </w:p>
        </w:tc>
        <w:tc>
          <w:tcPr>
            <w:tcW w:w="573" w:type="pct"/>
            <w:noWrap/>
            <w:vAlign w:val="bottom"/>
            <w:hideMark/>
          </w:tcPr>
          <w:p w:rsidR="002675E9" w:rsidRPr="002675E9" w:rsidRDefault="00EA5F32">
            <w:pPr>
              <w:spacing w:line="276" w:lineRule="auto"/>
              <w:jc w:val="center"/>
              <w:rPr>
                <w:rFonts w:cs="Arial"/>
              </w:rPr>
            </w:pPr>
            <w:r w:rsidRPr="002675E9">
              <w:rPr>
                <w:rFonts w:cs="Arial"/>
              </w:rPr>
              <w:t>PCI</w:t>
            </w:r>
          </w:p>
        </w:tc>
        <w:tc>
          <w:tcPr>
            <w:tcW w:w="573" w:type="pct"/>
            <w:noWrap/>
            <w:vAlign w:val="bottom"/>
            <w:hideMark/>
          </w:tcPr>
          <w:p w:rsidR="002675E9" w:rsidRPr="002675E9" w:rsidRDefault="00EA5F32">
            <w:pPr>
              <w:spacing w:line="276" w:lineRule="auto"/>
              <w:jc w:val="center"/>
              <w:rPr>
                <w:rFonts w:cs="Arial"/>
              </w:rPr>
            </w:pPr>
            <w:r w:rsidRPr="002675E9">
              <w:rPr>
                <w:rFonts w:cs="Arial"/>
              </w:rPr>
              <w:t>D1</w:t>
            </w:r>
          </w:p>
        </w:tc>
        <w:tc>
          <w:tcPr>
            <w:tcW w:w="573" w:type="pct"/>
            <w:noWrap/>
            <w:vAlign w:val="bottom"/>
            <w:hideMark/>
          </w:tcPr>
          <w:p w:rsidR="002675E9" w:rsidRPr="002675E9" w:rsidRDefault="00EA5F32">
            <w:pPr>
              <w:spacing w:line="276" w:lineRule="auto"/>
              <w:jc w:val="center"/>
              <w:rPr>
                <w:rFonts w:cs="Arial"/>
              </w:rPr>
            </w:pPr>
            <w:r w:rsidRPr="002675E9">
              <w:rPr>
                <w:rFonts w:cs="Arial"/>
              </w:rPr>
              <w:t>D2</w:t>
            </w:r>
          </w:p>
        </w:tc>
        <w:tc>
          <w:tcPr>
            <w:tcW w:w="651" w:type="pct"/>
            <w:noWrap/>
            <w:vAlign w:val="bottom"/>
            <w:hideMark/>
          </w:tcPr>
          <w:p w:rsidR="002675E9" w:rsidRPr="002675E9" w:rsidRDefault="00EA5F32">
            <w:pPr>
              <w:spacing w:line="276" w:lineRule="auto"/>
              <w:jc w:val="center"/>
              <w:rPr>
                <w:rFonts w:cs="Arial"/>
              </w:rPr>
            </w:pPr>
            <w:r w:rsidRPr="002675E9">
              <w:rPr>
                <w:rFonts w:cs="Arial"/>
              </w:rPr>
              <w:t>D3</w:t>
            </w:r>
          </w:p>
        </w:tc>
        <w:tc>
          <w:tcPr>
            <w:tcW w:w="677" w:type="pct"/>
            <w:noWrap/>
            <w:vAlign w:val="bottom"/>
            <w:hideMark/>
          </w:tcPr>
          <w:p w:rsidR="002675E9" w:rsidRPr="002675E9" w:rsidRDefault="00EA5F32">
            <w:pPr>
              <w:spacing w:line="276" w:lineRule="auto"/>
              <w:jc w:val="center"/>
              <w:rPr>
                <w:rFonts w:cs="Arial"/>
              </w:rPr>
            </w:pPr>
            <w:r w:rsidRPr="002675E9">
              <w:rPr>
                <w:rFonts w:cs="Arial"/>
              </w:rPr>
              <w:t>D4</w:t>
            </w:r>
          </w:p>
        </w:tc>
        <w:tc>
          <w:tcPr>
            <w:tcW w:w="677" w:type="pct"/>
            <w:noWrap/>
            <w:vAlign w:val="bottom"/>
            <w:hideMark/>
          </w:tcPr>
          <w:p w:rsidR="002675E9" w:rsidRPr="002675E9" w:rsidRDefault="00EA5F32">
            <w:pPr>
              <w:spacing w:line="276" w:lineRule="auto"/>
              <w:jc w:val="center"/>
              <w:rPr>
                <w:rFonts w:cs="Arial"/>
              </w:rPr>
            </w:pPr>
            <w:r w:rsidRPr="002675E9">
              <w:rPr>
                <w:rFonts w:cs="Arial"/>
              </w:rPr>
              <w:t>D5</w:t>
            </w:r>
          </w:p>
        </w:tc>
        <w:tc>
          <w:tcPr>
            <w:tcW w:w="703" w:type="pct"/>
            <w:noWrap/>
            <w:vAlign w:val="bottom"/>
            <w:hideMark/>
          </w:tcPr>
          <w:p w:rsidR="002675E9" w:rsidRPr="002675E9" w:rsidRDefault="00EA5F32">
            <w:pPr>
              <w:spacing w:line="276" w:lineRule="auto"/>
              <w:jc w:val="center"/>
              <w:rPr>
                <w:rFonts w:cs="Arial"/>
              </w:rPr>
            </w:pPr>
            <w:r w:rsidRPr="002675E9">
              <w:rPr>
                <w:rFonts w:cs="Arial"/>
              </w:rPr>
              <w:t>D6</w:t>
            </w:r>
          </w:p>
        </w:tc>
      </w:tr>
      <w:tr w:rsidR="002675E9" w:rsidRPr="002675E9" w:rsidTr="00AC2554">
        <w:trPr>
          <w:trHeight w:val="255"/>
          <w:jc w:val="center"/>
        </w:trPr>
        <w:tc>
          <w:tcPr>
            <w:tcW w:w="573" w:type="pct"/>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0x22</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0x31</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0x2D</w:t>
            </w:r>
          </w:p>
        </w:tc>
        <w:tc>
          <w:tcPr>
            <w:tcW w:w="651"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0x48</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0x41</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0x30</w:t>
            </w:r>
          </w:p>
        </w:tc>
        <w:tc>
          <w:tcPr>
            <w:tcW w:w="70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keepNext/>
              <w:spacing w:line="276" w:lineRule="auto"/>
              <w:jc w:val="center"/>
              <w:rPr>
                <w:rFonts w:cs="Arial"/>
              </w:rPr>
            </w:pPr>
            <w:r w:rsidRPr="002675E9">
              <w:rPr>
                <w:rFonts w:cs="Arial"/>
              </w:rPr>
              <w:t>0x30</w:t>
            </w:r>
          </w:p>
        </w:tc>
      </w:tr>
    </w:tbl>
    <w:p w:rsidR="002675E9" w:rsidRPr="002675E9" w:rsidRDefault="00EA5F32" w:rsidP="002675E9">
      <w:pPr>
        <w:rPr>
          <w:rFonts w:cs="Arial"/>
        </w:rPr>
      </w:pPr>
      <w:r w:rsidRPr="002675E9">
        <w:rPr>
          <w:rFonts w:cs="Arial"/>
        </w:rPr>
        <w:t>Example for 3rd response frame of HWPN</w:t>
      </w:r>
    </w:p>
    <w:p w:rsidR="002675E9" w:rsidRPr="002675E9" w:rsidRDefault="00EA5F32" w:rsidP="002675E9">
      <w:pPr>
        <w:rPr>
          <w:rFonts w:cs="Arial"/>
        </w:rPr>
      </w:pPr>
    </w:p>
    <w:p w:rsidR="002675E9" w:rsidRPr="002675E9" w:rsidRDefault="00EA5F32" w:rsidP="002675E9">
      <w:pPr>
        <w:autoSpaceDE w:val="0"/>
        <w:autoSpaceDN w:val="0"/>
        <w:adjustRightInd w:val="0"/>
        <w:rPr>
          <w:rFonts w:cs="Arial"/>
        </w:rPr>
      </w:pPr>
      <w:r w:rsidRPr="002675E9">
        <w:rPr>
          <w:rFonts w:cs="Arial"/>
        </w:rPr>
        <w:t>The 4th Frame is also of type CF</w:t>
      </w:r>
      <w:r w:rsidRPr="002675E9">
        <w:rPr>
          <w:rFonts w:cs="Arial"/>
        </w:rPr>
        <w:t xml:space="preserve"> with the protected ID 0x7D and looks like this:</w:t>
      </w:r>
    </w:p>
    <w:p w:rsidR="002675E9" w:rsidRPr="002675E9" w:rsidRDefault="00EA5F32" w:rsidP="002675E9">
      <w:pPr>
        <w:autoSpaceDE w:val="0"/>
        <w:autoSpaceDN w:val="0"/>
        <w:adjustRightInd w:val="0"/>
        <w:rPr>
          <w:rFonts w:cs="Arial"/>
        </w:rPr>
      </w:pPr>
    </w:p>
    <w:tbl>
      <w:tblPr>
        <w:tblW w:w="5000" w:type="pct"/>
        <w:jc w:val="center"/>
        <w:tblCellMar>
          <w:left w:w="115" w:type="dxa"/>
          <w:right w:w="115" w:type="dxa"/>
        </w:tblCellMar>
        <w:tblLook w:val="04A0" w:firstRow="1" w:lastRow="0" w:firstColumn="1" w:lastColumn="0" w:noHBand="0" w:noVBand="1"/>
      </w:tblPr>
      <w:tblGrid>
        <w:gridCol w:w="1389"/>
        <w:gridCol w:w="1389"/>
        <w:gridCol w:w="1389"/>
        <w:gridCol w:w="1390"/>
        <w:gridCol w:w="1390"/>
        <w:gridCol w:w="1390"/>
        <w:gridCol w:w="1390"/>
        <w:gridCol w:w="1390"/>
      </w:tblGrid>
      <w:tr w:rsidR="002675E9" w:rsidRPr="002675E9" w:rsidTr="00AC2554">
        <w:trPr>
          <w:trHeight w:val="255"/>
          <w:jc w:val="center"/>
        </w:trPr>
        <w:tc>
          <w:tcPr>
            <w:tcW w:w="573" w:type="pct"/>
            <w:shd w:val="clear" w:color="auto" w:fill="FF99CC"/>
            <w:noWrap/>
            <w:vAlign w:val="center"/>
            <w:hideMark/>
          </w:tcPr>
          <w:p w:rsidR="002675E9" w:rsidRPr="002675E9" w:rsidRDefault="00EA5F32">
            <w:pPr>
              <w:spacing w:line="276" w:lineRule="auto"/>
              <w:jc w:val="center"/>
              <w:rPr>
                <w:rFonts w:cs="Arial"/>
              </w:rPr>
            </w:pPr>
            <w:r w:rsidRPr="002675E9">
              <w:rPr>
                <w:rFonts w:cs="Arial"/>
              </w:rPr>
              <w:t>SlaveRespB0</w:t>
            </w:r>
          </w:p>
        </w:tc>
        <w:tc>
          <w:tcPr>
            <w:tcW w:w="573" w:type="pct"/>
            <w:shd w:val="clear" w:color="auto" w:fill="FFCC99"/>
            <w:noWrap/>
            <w:vAlign w:val="center"/>
            <w:hideMark/>
          </w:tcPr>
          <w:p w:rsidR="002675E9" w:rsidRPr="002675E9" w:rsidRDefault="00EA5F32">
            <w:pPr>
              <w:spacing w:line="276" w:lineRule="auto"/>
              <w:jc w:val="center"/>
              <w:rPr>
                <w:rFonts w:cs="Arial"/>
              </w:rPr>
            </w:pPr>
            <w:r w:rsidRPr="002675E9">
              <w:rPr>
                <w:rFonts w:cs="Arial"/>
              </w:rPr>
              <w:t>SlaveRespB1</w:t>
            </w:r>
          </w:p>
        </w:tc>
        <w:tc>
          <w:tcPr>
            <w:tcW w:w="573" w:type="pct"/>
            <w:shd w:val="clear" w:color="auto" w:fill="FFFF99"/>
            <w:noWrap/>
            <w:vAlign w:val="center"/>
            <w:hideMark/>
          </w:tcPr>
          <w:p w:rsidR="002675E9" w:rsidRPr="002675E9" w:rsidRDefault="00EA5F32">
            <w:pPr>
              <w:spacing w:line="276" w:lineRule="auto"/>
              <w:jc w:val="center"/>
              <w:rPr>
                <w:rFonts w:cs="Arial"/>
              </w:rPr>
            </w:pPr>
            <w:r w:rsidRPr="002675E9">
              <w:rPr>
                <w:rFonts w:cs="Arial"/>
              </w:rPr>
              <w:t>SlaveRespB2</w:t>
            </w:r>
          </w:p>
        </w:tc>
        <w:tc>
          <w:tcPr>
            <w:tcW w:w="573" w:type="pct"/>
            <w:shd w:val="clear" w:color="auto" w:fill="CCFFCC"/>
            <w:noWrap/>
            <w:vAlign w:val="center"/>
            <w:hideMark/>
          </w:tcPr>
          <w:p w:rsidR="002675E9" w:rsidRPr="002675E9" w:rsidRDefault="00EA5F32">
            <w:pPr>
              <w:spacing w:line="276" w:lineRule="auto"/>
              <w:jc w:val="center"/>
              <w:rPr>
                <w:rFonts w:cs="Arial"/>
              </w:rPr>
            </w:pPr>
            <w:r w:rsidRPr="002675E9">
              <w:rPr>
                <w:rFonts w:cs="Arial"/>
              </w:rPr>
              <w:t>SlaveRespB3</w:t>
            </w:r>
          </w:p>
        </w:tc>
        <w:tc>
          <w:tcPr>
            <w:tcW w:w="651" w:type="pct"/>
            <w:shd w:val="clear" w:color="auto" w:fill="CCFFFF"/>
            <w:noWrap/>
            <w:vAlign w:val="center"/>
            <w:hideMark/>
          </w:tcPr>
          <w:p w:rsidR="002675E9" w:rsidRPr="002675E9" w:rsidRDefault="00EA5F32">
            <w:pPr>
              <w:spacing w:line="276" w:lineRule="auto"/>
              <w:jc w:val="center"/>
              <w:rPr>
                <w:rFonts w:cs="Arial"/>
              </w:rPr>
            </w:pPr>
            <w:r w:rsidRPr="002675E9">
              <w:rPr>
                <w:rFonts w:cs="Arial"/>
              </w:rPr>
              <w:t>SlaveRespB4</w:t>
            </w:r>
          </w:p>
        </w:tc>
        <w:tc>
          <w:tcPr>
            <w:tcW w:w="677" w:type="pct"/>
            <w:shd w:val="clear" w:color="auto" w:fill="99CCFF"/>
            <w:noWrap/>
            <w:vAlign w:val="center"/>
            <w:hideMark/>
          </w:tcPr>
          <w:p w:rsidR="002675E9" w:rsidRPr="002675E9" w:rsidRDefault="00EA5F32">
            <w:pPr>
              <w:spacing w:line="276" w:lineRule="auto"/>
              <w:jc w:val="center"/>
              <w:rPr>
                <w:rFonts w:cs="Arial"/>
              </w:rPr>
            </w:pPr>
            <w:r w:rsidRPr="002675E9">
              <w:rPr>
                <w:rFonts w:cs="Arial"/>
              </w:rPr>
              <w:t>SlaveRespB5</w:t>
            </w:r>
          </w:p>
        </w:tc>
        <w:tc>
          <w:tcPr>
            <w:tcW w:w="677" w:type="pct"/>
            <w:shd w:val="clear" w:color="auto" w:fill="FF9900"/>
            <w:noWrap/>
            <w:vAlign w:val="center"/>
            <w:hideMark/>
          </w:tcPr>
          <w:p w:rsidR="002675E9" w:rsidRPr="002675E9" w:rsidRDefault="00EA5F32">
            <w:pPr>
              <w:spacing w:line="276" w:lineRule="auto"/>
              <w:jc w:val="center"/>
              <w:rPr>
                <w:rFonts w:cs="Arial"/>
              </w:rPr>
            </w:pPr>
            <w:r w:rsidRPr="002675E9">
              <w:rPr>
                <w:rFonts w:cs="Arial"/>
              </w:rPr>
              <w:t>SlaveRespB6</w:t>
            </w:r>
          </w:p>
        </w:tc>
        <w:tc>
          <w:tcPr>
            <w:tcW w:w="703" w:type="pct"/>
            <w:shd w:val="clear" w:color="auto" w:fill="FFFF00"/>
            <w:noWrap/>
            <w:vAlign w:val="center"/>
            <w:hideMark/>
          </w:tcPr>
          <w:p w:rsidR="002675E9" w:rsidRPr="002675E9" w:rsidRDefault="00EA5F32">
            <w:pPr>
              <w:spacing w:line="276" w:lineRule="auto"/>
              <w:jc w:val="center"/>
              <w:rPr>
                <w:rFonts w:cs="Arial"/>
              </w:rPr>
            </w:pPr>
            <w:r w:rsidRPr="002675E9">
              <w:rPr>
                <w:rFonts w:cs="Arial"/>
              </w:rPr>
              <w:t>SlaveRespB7</w:t>
            </w:r>
          </w:p>
        </w:tc>
      </w:tr>
      <w:tr w:rsidR="002675E9" w:rsidRPr="002675E9" w:rsidTr="00AC2554">
        <w:trPr>
          <w:trHeight w:val="255"/>
          <w:jc w:val="center"/>
        </w:trPr>
        <w:tc>
          <w:tcPr>
            <w:tcW w:w="573" w:type="pct"/>
            <w:noWrap/>
            <w:vAlign w:val="bottom"/>
            <w:hideMark/>
          </w:tcPr>
          <w:p w:rsidR="002675E9" w:rsidRPr="002675E9" w:rsidRDefault="00EA5F32">
            <w:pPr>
              <w:spacing w:line="276" w:lineRule="auto"/>
              <w:jc w:val="center"/>
              <w:rPr>
                <w:rFonts w:cs="Arial"/>
              </w:rPr>
            </w:pPr>
            <w:r w:rsidRPr="002675E9">
              <w:rPr>
                <w:rFonts w:cs="Arial"/>
              </w:rPr>
              <w:t>NAD</w:t>
            </w:r>
          </w:p>
        </w:tc>
        <w:tc>
          <w:tcPr>
            <w:tcW w:w="573" w:type="pct"/>
            <w:noWrap/>
            <w:vAlign w:val="bottom"/>
            <w:hideMark/>
          </w:tcPr>
          <w:p w:rsidR="002675E9" w:rsidRPr="002675E9" w:rsidRDefault="00EA5F32">
            <w:pPr>
              <w:spacing w:line="276" w:lineRule="auto"/>
              <w:jc w:val="center"/>
              <w:rPr>
                <w:rFonts w:cs="Arial"/>
              </w:rPr>
            </w:pPr>
            <w:r w:rsidRPr="002675E9">
              <w:rPr>
                <w:rFonts w:cs="Arial"/>
              </w:rPr>
              <w:t>PCI</w:t>
            </w:r>
          </w:p>
        </w:tc>
        <w:tc>
          <w:tcPr>
            <w:tcW w:w="573" w:type="pct"/>
            <w:noWrap/>
            <w:vAlign w:val="bottom"/>
            <w:hideMark/>
          </w:tcPr>
          <w:p w:rsidR="002675E9" w:rsidRPr="002675E9" w:rsidRDefault="00EA5F32">
            <w:pPr>
              <w:spacing w:line="276" w:lineRule="auto"/>
              <w:jc w:val="center"/>
              <w:rPr>
                <w:rFonts w:cs="Arial"/>
              </w:rPr>
            </w:pPr>
            <w:r w:rsidRPr="002675E9">
              <w:rPr>
                <w:rFonts w:cs="Arial"/>
              </w:rPr>
              <w:t>D1</w:t>
            </w:r>
          </w:p>
        </w:tc>
        <w:tc>
          <w:tcPr>
            <w:tcW w:w="573" w:type="pct"/>
            <w:noWrap/>
            <w:vAlign w:val="bottom"/>
            <w:hideMark/>
          </w:tcPr>
          <w:p w:rsidR="002675E9" w:rsidRPr="002675E9" w:rsidRDefault="00EA5F32">
            <w:pPr>
              <w:spacing w:line="276" w:lineRule="auto"/>
              <w:jc w:val="center"/>
              <w:rPr>
                <w:rFonts w:cs="Arial"/>
              </w:rPr>
            </w:pPr>
            <w:r w:rsidRPr="002675E9">
              <w:rPr>
                <w:rFonts w:cs="Arial"/>
              </w:rPr>
              <w:t>D2</w:t>
            </w:r>
          </w:p>
        </w:tc>
        <w:tc>
          <w:tcPr>
            <w:tcW w:w="651" w:type="pct"/>
            <w:noWrap/>
            <w:vAlign w:val="bottom"/>
            <w:hideMark/>
          </w:tcPr>
          <w:p w:rsidR="002675E9" w:rsidRPr="002675E9" w:rsidRDefault="00EA5F32">
            <w:pPr>
              <w:spacing w:line="276" w:lineRule="auto"/>
              <w:jc w:val="center"/>
              <w:rPr>
                <w:rFonts w:cs="Arial"/>
              </w:rPr>
            </w:pPr>
            <w:r w:rsidRPr="002675E9">
              <w:rPr>
                <w:rFonts w:cs="Arial"/>
              </w:rPr>
              <w:t>D3</w:t>
            </w:r>
          </w:p>
        </w:tc>
        <w:tc>
          <w:tcPr>
            <w:tcW w:w="677" w:type="pct"/>
            <w:noWrap/>
            <w:vAlign w:val="bottom"/>
            <w:hideMark/>
          </w:tcPr>
          <w:p w:rsidR="002675E9" w:rsidRPr="002675E9" w:rsidRDefault="00EA5F32">
            <w:pPr>
              <w:spacing w:line="276" w:lineRule="auto"/>
              <w:jc w:val="center"/>
              <w:rPr>
                <w:rFonts w:cs="Arial"/>
              </w:rPr>
            </w:pPr>
            <w:r w:rsidRPr="002675E9">
              <w:rPr>
                <w:rFonts w:cs="Arial"/>
              </w:rPr>
              <w:t>D4</w:t>
            </w:r>
          </w:p>
        </w:tc>
        <w:tc>
          <w:tcPr>
            <w:tcW w:w="677" w:type="pct"/>
            <w:noWrap/>
            <w:vAlign w:val="bottom"/>
            <w:hideMark/>
          </w:tcPr>
          <w:p w:rsidR="002675E9" w:rsidRPr="002675E9" w:rsidRDefault="00EA5F32">
            <w:pPr>
              <w:spacing w:line="276" w:lineRule="auto"/>
              <w:jc w:val="center"/>
              <w:rPr>
                <w:rFonts w:cs="Arial"/>
              </w:rPr>
            </w:pPr>
            <w:r w:rsidRPr="002675E9">
              <w:rPr>
                <w:rFonts w:cs="Arial"/>
              </w:rPr>
              <w:t>D5</w:t>
            </w:r>
          </w:p>
        </w:tc>
        <w:tc>
          <w:tcPr>
            <w:tcW w:w="703" w:type="pct"/>
            <w:noWrap/>
            <w:vAlign w:val="bottom"/>
            <w:hideMark/>
          </w:tcPr>
          <w:p w:rsidR="002675E9" w:rsidRPr="002675E9" w:rsidRDefault="00EA5F32">
            <w:pPr>
              <w:spacing w:line="276" w:lineRule="auto"/>
              <w:jc w:val="center"/>
              <w:rPr>
                <w:rFonts w:cs="Arial"/>
              </w:rPr>
            </w:pPr>
            <w:r w:rsidRPr="002675E9">
              <w:rPr>
                <w:rFonts w:cs="Arial"/>
              </w:rPr>
              <w:t>D6</w:t>
            </w:r>
          </w:p>
        </w:tc>
      </w:tr>
      <w:tr w:rsidR="002675E9" w:rsidRPr="002675E9" w:rsidTr="00AC2554">
        <w:trPr>
          <w:trHeight w:val="255"/>
          <w:jc w:val="center"/>
        </w:trPr>
        <w:tc>
          <w:tcPr>
            <w:tcW w:w="573" w:type="pct"/>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0x23</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0x31</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0x00</w:t>
            </w:r>
          </w:p>
        </w:tc>
        <w:tc>
          <w:tcPr>
            <w:tcW w:w="651"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0x00</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0x00</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spacing w:line="276" w:lineRule="auto"/>
              <w:jc w:val="center"/>
              <w:rPr>
                <w:rFonts w:cs="Arial"/>
              </w:rPr>
            </w:pPr>
            <w:r w:rsidRPr="002675E9">
              <w:rPr>
                <w:rFonts w:cs="Arial"/>
              </w:rPr>
              <w:t>0x00</w:t>
            </w:r>
          </w:p>
        </w:tc>
        <w:tc>
          <w:tcPr>
            <w:tcW w:w="703" w:type="pct"/>
            <w:tcBorders>
              <w:top w:val="single" w:sz="4" w:space="0" w:color="auto"/>
              <w:left w:val="nil"/>
              <w:bottom w:val="single" w:sz="4" w:space="0" w:color="auto"/>
              <w:right w:val="single" w:sz="4" w:space="0" w:color="auto"/>
            </w:tcBorders>
            <w:shd w:val="clear" w:color="auto" w:fill="C0C0C0"/>
            <w:noWrap/>
            <w:vAlign w:val="bottom"/>
            <w:hideMark/>
          </w:tcPr>
          <w:p w:rsidR="002675E9" w:rsidRPr="002675E9" w:rsidRDefault="00EA5F32">
            <w:pPr>
              <w:keepNext/>
              <w:spacing w:line="276" w:lineRule="auto"/>
              <w:jc w:val="center"/>
              <w:rPr>
                <w:rFonts w:cs="Arial"/>
              </w:rPr>
            </w:pPr>
            <w:r w:rsidRPr="002675E9">
              <w:rPr>
                <w:rFonts w:cs="Arial"/>
              </w:rPr>
              <w:t>0x00</w:t>
            </w:r>
          </w:p>
        </w:tc>
      </w:tr>
    </w:tbl>
    <w:p w:rsidR="002675E9" w:rsidRPr="002675E9" w:rsidRDefault="00EA5F32" w:rsidP="002675E9">
      <w:pPr>
        <w:rPr>
          <w:rFonts w:cs="Arial"/>
        </w:rPr>
      </w:pPr>
      <w:r w:rsidRPr="002675E9">
        <w:rPr>
          <w:rFonts w:cs="Arial"/>
        </w:rPr>
        <w:t>Example for 3rd response frame of HWPN</w:t>
      </w:r>
    </w:p>
    <w:p w:rsidR="00D713FE" w:rsidRPr="002675E9" w:rsidRDefault="00EA5F32" w:rsidP="002675E9"/>
    <w:p w:rsidR="00AC2554" w:rsidRPr="00AC2554" w:rsidRDefault="00AC2554" w:rsidP="00AC2554">
      <w:pPr>
        <w:pStyle w:val="Heading4"/>
        <w:rPr>
          <w:b w:val="0"/>
          <w:u w:val="single"/>
        </w:rPr>
      </w:pPr>
      <w:r w:rsidRPr="00AC2554">
        <w:rPr>
          <w:b w:val="0"/>
          <w:u w:val="single"/>
        </w:rPr>
        <w:t>DIAG-SR-REQ-115758/A-Request and Response of SWPN</w:t>
      </w:r>
    </w:p>
    <w:p w:rsidR="00D20D91" w:rsidRPr="00D20D91" w:rsidRDefault="00EA5F32" w:rsidP="00D20D91">
      <w:pPr>
        <w:autoSpaceDE w:val="0"/>
        <w:autoSpaceDN w:val="0"/>
        <w:adjustRightInd w:val="0"/>
        <w:rPr>
          <w:rFonts w:cs="Arial"/>
        </w:rPr>
      </w:pPr>
      <w:r w:rsidRPr="00D20D91">
        <w:rPr>
          <w:rFonts w:cs="Arial"/>
        </w:rPr>
        <w:t>The following is an example for the SF request of a SWPN (software part number) of the master.</w:t>
      </w:r>
    </w:p>
    <w:p w:rsidR="00D20D91" w:rsidRPr="00D20D91" w:rsidRDefault="00EA5F32" w:rsidP="00D20D91">
      <w:pPr>
        <w:autoSpaceDE w:val="0"/>
        <w:autoSpaceDN w:val="0"/>
        <w:adjustRightInd w:val="0"/>
        <w:rPr>
          <w:rFonts w:cs="Arial"/>
        </w:rPr>
      </w:pPr>
      <w:r w:rsidRPr="00D20D91">
        <w:rPr>
          <w:rFonts w:cs="Arial"/>
        </w:rPr>
        <w:t>Protected ID-Field has 0x3C:</w:t>
      </w:r>
    </w:p>
    <w:p w:rsidR="00D20D91" w:rsidRPr="00D20D91" w:rsidRDefault="00EA5F32" w:rsidP="00D20D91">
      <w:pPr>
        <w:autoSpaceDE w:val="0"/>
        <w:autoSpaceDN w:val="0"/>
        <w:adjustRightInd w:val="0"/>
        <w:rPr>
          <w:rFonts w:cs="Arial"/>
        </w:rPr>
      </w:pPr>
    </w:p>
    <w:tbl>
      <w:tblPr>
        <w:tblW w:w="4950" w:type="pct"/>
        <w:jc w:val="center"/>
        <w:tblLayout w:type="fixed"/>
        <w:tblCellMar>
          <w:left w:w="115" w:type="dxa"/>
          <w:right w:w="115" w:type="dxa"/>
        </w:tblCellMar>
        <w:tblLook w:val="04A0" w:firstRow="1" w:lastRow="0" w:firstColumn="1" w:lastColumn="0" w:noHBand="0" w:noVBand="1"/>
      </w:tblPr>
      <w:tblGrid>
        <w:gridCol w:w="1261"/>
        <w:gridCol w:w="1261"/>
        <w:gridCol w:w="1262"/>
        <w:gridCol w:w="1262"/>
        <w:gridCol w:w="1433"/>
        <w:gridCol w:w="1490"/>
        <w:gridCol w:w="1490"/>
        <w:gridCol w:w="1547"/>
      </w:tblGrid>
      <w:tr w:rsidR="00D20D91" w:rsidRPr="00D20D91" w:rsidTr="00AC2554">
        <w:trPr>
          <w:trHeight w:val="255"/>
          <w:jc w:val="center"/>
        </w:trPr>
        <w:tc>
          <w:tcPr>
            <w:tcW w:w="1316" w:type="dxa"/>
            <w:shd w:val="clear" w:color="auto" w:fill="FF99CC"/>
            <w:noWrap/>
            <w:vAlign w:val="center"/>
            <w:hideMark/>
          </w:tcPr>
          <w:p w:rsidR="00D20D91" w:rsidRPr="00D20D91" w:rsidRDefault="00EA5F32">
            <w:pPr>
              <w:spacing w:line="276" w:lineRule="auto"/>
              <w:jc w:val="center"/>
              <w:rPr>
                <w:rFonts w:cs="Arial"/>
              </w:rPr>
            </w:pPr>
            <w:r w:rsidRPr="00D20D91">
              <w:rPr>
                <w:rFonts w:cs="Arial"/>
              </w:rPr>
              <w:t>MasterReqB0</w:t>
            </w:r>
          </w:p>
        </w:tc>
        <w:tc>
          <w:tcPr>
            <w:tcW w:w="1316" w:type="dxa"/>
            <w:shd w:val="clear" w:color="auto" w:fill="FFCC99"/>
            <w:noWrap/>
            <w:vAlign w:val="center"/>
            <w:hideMark/>
          </w:tcPr>
          <w:p w:rsidR="00D20D91" w:rsidRPr="00D20D91" w:rsidRDefault="00EA5F32">
            <w:pPr>
              <w:spacing w:line="276" w:lineRule="auto"/>
              <w:jc w:val="center"/>
              <w:rPr>
                <w:rFonts w:cs="Arial"/>
              </w:rPr>
            </w:pPr>
            <w:r w:rsidRPr="00D20D91">
              <w:rPr>
                <w:rFonts w:cs="Arial"/>
              </w:rPr>
              <w:t>MasterReqB1</w:t>
            </w:r>
          </w:p>
        </w:tc>
        <w:tc>
          <w:tcPr>
            <w:tcW w:w="1316" w:type="dxa"/>
            <w:shd w:val="clear" w:color="auto" w:fill="FFFF99"/>
            <w:noWrap/>
            <w:vAlign w:val="center"/>
            <w:hideMark/>
          </w:tcPr>
          <w:p w:rsidR="00D20D91" w:rsidRPr="00D20D91" w:rsidRDefault="00EA5F32">
            <w:pPr>
              <w:spacing w:line="276" w:lineRule="auto"/>
              <w:jc w:val="center"/>
              <w:rPr>
                <w:rFonts w:cs="Arial"/>
              </w:rPr>
            </w:pPr>
            <w:r w:rsidRPr="00D20D91">
              <w:rPr>
                <w:rFonts w:cs="Arial"/>
              </w:rPr>
              <w:t>MasterReqB2</w:t>
            </w:r>
          </w:p>
        </w:tc>
        <w:tc>
          <w:tcPr>
            <w:tcW w:w="1316" w:type="dxa"/>
            <w:shd w:val="clear" w:color="auto" w:fill="CCFFCC"/>
            <w:noWrap/>
            <w:vAlign w:val="center"/>
            <w:hideMark/>
          </w:tcPr>
          <w:p w:rsidR="00D20D91" w:rsidRPr="00D20D91" w:rsidRDefault="00EA5F32">
            <w:pPr>
              <w:spacing w:line="276" w:lineRule="auto"/>
              <w:jc w:val="center"/>
              <w:rPr>
                <w:rFonts w:cs="Arial"/>
              </w:rPr>
            </w:pPr>
            <w:r w:rsidRPr="00D20D91">
              <w:rPr>
                <w:rFonts w:cs="Arial"/>
              </w:rPr>
              <w:t>MasterReqB3</w:t>
            </w:r>
          </w:p>
        </w:tc>
        <w:tc>
          <w:tcPr>
            <w:tcW w:w="1496" w:type="dxa"/>
            <w:shd w:val="clear" w:color="auto" w:fill="CCFFFF"/>
            <w:noWrap/>
            <w:vAlign w:val="center"/>
            <w:hideMark/>
          </w:tcPr>
          <w:p w:rsidR="00D20D91" w:rsidRPr="00D20D91" w:rsidRDefault="00EA5F32">
            <w:pPr>
              <w:spacing w:line="276" w:lineRule="auto"/>
              <w:jc w:val="center"/>
              <w:rPr>
                <w:rFonts w:cs="Arial"/>
              </w:rPr>
            </w:pPr>
            <w:r w:rsidRPr="00D20D91">
              <w:rPr>
                <w:rFonts w:cs="Arial"/>
              </w:rPr>
              <w:t>MasterReqB4</w:t>
            </w:r>
          </w:p>
        </w:tc>
        <w:tc>
          <w:tcPr>
            <w:tcW w:w="1556" w:type="dxa"/>
            <w:shd w:val="clear" w:color="auto" w:fill="99CCFF"/>
            <w:noWrap/>
            <w:vAlign w:val="center"/>
            <w:hideMark/>
          </w:tcPr>
          <w:p w:rsidR="00D20D91" w:rsidRPr="00D20D91" w:rsidRDefault="00EA5F32">
            <w:pPr>
              <w:spacing w:line="276" w:lineRule="auto"/>
              <w:jc w:val="center"/>
              <w:rPr>
                <w:rFonts w:cs="Arial"/>
              </w:rPr>
            </w:pPr>
            <w:r w:rsidRPr="00D20D91">
              <w:rPr>
                <w:rFonts w:cs="Arial"/>
              </w:rPr>
              <w:t>MasterReqB5</w:t>
            </w:r>
          </w:p>
        </w:tc>
        <w:tc>
          <w:tcPr>
            <w:tcW w:w="1556" w:type="dxa"/>
            <w:shd w:val="clear" w:color="auto" w:fill="FF9900"/>
            <w:noWrap/>
            <w:vAlign w:val="center"/>
            <w:hideMark/>
          </w:tcPr>
          <w:p w:rsidR="00D20D91" w:rsidRPr="00D20D91" w:rsidRDefault="00EA5F32">
            <w:pPr>
              <w:spacing w:line="276" w:lineRule="auto"/>
              <w:jc w:val="center"/>
              <w:rPr>
                <w:rFonts w:cs="Arial"/>
              </w:rPr>
            </w:pPr>
            <w:r w:rsidRPr="00D20D91">
              <w:rPr>
                <w:rFonts w:cs="Arial"/>
              </w:rPr>
              <w:t>MasterReqB6</w:t>
            </w:r>
          </w:p>
        </w:tc>
        <w:tc>
          <w:tcPr>
            <w:tcW w:w="1616" w:type="dxa"/>
            <w:shd w:val="clear" w:color="auto" w:fill="FFFF00"/>
            <w:noWrap/>
            <w:vAlign w:val="center"/>
            <w:hideMark/>
          </w:tcPr>
          <w:p w:rsidR="00D20D91" w:rsidRPr="00D20D91" w:rsidRDefault="00EA5F32">
            <w:pPr>
              <w:spacing w:line="276" w:lineRule="auto"/>
              <w:jc w:val="center"/>
              <w:rPr>
                <w:rFonts w:cs="Arial"/>
              </w:rPr>
            </w:pPr>
            <w:r w:rsidRPr="00D20D91">
              <w:rPr>
                <w:rFonts w:cs="Arial"/>
              </w:rPr>
              <w:t>MasterReqB7</w:t>
            </w:r>
          </w:p>
        </w:tc>
      </w:tr>
      <w:tr w:rsidR="00D20D91" w:rsidRPr="00D20D91" w:rsidTr="00AC2554">
        <w:trPr>
          <w:trHeight w:val="255"/>
          <w:jc w:val="center"/>
        </w:trPr>
        <w:tc>
          <w:tcPr>
            <w:tcW w:w="1316" w:type="dxa"/>
            <w:noWrap/>
            <w:vAlign w:val="bottom"/>
            <w:hideMark/>
          </w:tcPr>
          <w:p w:rsidR="00D20D91" w:rsidRPr="00D20D91" w:rsidRDefault="00EA5F32">
            <w:pPr>
              <w:spacing w:line="276" w:lineRule="auto"/>
              <w:jc w:val="center"/>
              <w:rPr>
                <w:rFonts w:cs="Arial"/>
              </w:rPr>
            </w:pPr>
            <w:r w:rsidRPr="00D20D91">
              <w:rPr>
                <w:rFonts w:cs="Arial"/>
              </w:rPr>
              <w:t>NAD</w:t>
            </w:r>
          </w:p>
        </w:tc>
        <w:tc>
          <w:tcPr>
            <w:tcW w:w="1316" w:type="dxa"/>
            <w:noWrap/>
            <w:vAlign w:val="bottom"/>
            <w:hideMark/>
          </w:tcPr>
          <w:p w:rsidR="00D20D91" w:rsidRPr="00D20D91" w:rsidRDefault="00EA5F32">
            <w:pPr>
              <w:spacing w:line="276" w:lineRule="auto"/>
              <w:jc w:val="center"/>
              <w:rPr>
                <w:rFonts w:cs="Arial"/>
              </w:rPr>
            </w:pPr>
            <w:r w:rsidRPr="00D20D91">
              <w:rPr>
                <w:rFonts w:cs="Arial"/>
              </w:rPr>
              <w:t>PCI</w:t>
            </w:r>
          </w:p>
        </w:tc>
        <w:tc>
          <w:tcPr>
            <w:tcW w:w="1316" w:type="dxa"/>
            <w:noWrap/>
            <w:vAlign w:val="bottom"/>
            <w:hideMark/>
          </w:tcPr>
          <w:p w:rsidR="00D20D91" w:rsidRPr="00D20D91" w:rsidRDefault="00EA5F32">
            <w:pPr>
              <w:spacing w:line="276" w:lineRule="auto"/>
              <w:jc w:val="center"/>
              <w:rPr>
                <w:rFonts w:cs="Arial"/>
              </w:rPr>
            </w:pPr>
            <w:r w:rsidRPr="00D20D91">
              <w:rPr>
                <w:rFonts w:cs="Arial"/>
              </w:rPr>
              <w:t>SID</w:t>
            </w:r>
          </w:p>
        </w:tc>
        <w:tc>
          <w:tcPr>
            <w:tcW w:w="1316" w:type="dxa"/>
            <w:noWrap/>
            <w:vAlign w:val="bottom"/>
            <w:hideMark/>
          </w:tcPr>
          <w:p w:rsidR="00D20D91" w:rsidRPr="00D20D91" w:rsidRDefault="00EA5F32">
            <w:pPr>
              <w:spacing w:line="276" w:lineRule="auto"/>
              <w:jc w:val="center"/>
              <w:rPr>
                <w:rFonts w:cs="Arial"/>
              </w:rPr>
            </w:pPr>
            <w:r w:rsidRPr="00D20D91">
              <w:rPr>
                <w:rFonts w:cs="Arial"/>
              </w:rPr>
              <w:t>Identifier</w:t>
            </w:r>
          </w:p>
        </w:tc>
        <w:tc>
          <w:tcPr>
            <w:tcW w:w="1496" w:type="dxa"/>
            <w:noWrap/>
            <w:vAlign w:val="bottom"/>
            <w:hideMark/>
          </w:tcPr>
          <w:p w:rsidR="00D20D91" w:rsidRPr="00D20D91" w:rsidRDefault="00EA5F32">
            <w:pPr>
              <w:spacing w:line="276" w:lineRule="auto"/>
              <w:jc w:val="center"/>
              <w:rPr>
                <w:rFonts w:cs="Arial"/>
              </w:rPr>
            </w:pPr>
            <w:r w:rsidRPr="00D20D91">
              <w:rPr>
                <w:rFonts w:cs="Arial"/>
              </w:rPr>
              <w:t>Supplier ID LSB</w:t>
            </w:r>
          </w:p>
        </w:tc>
        <w:tc>
          <w:tcPr>
            <w:tcW w:w="1556" w:type="dxa"/>
            <w:noWrap/>
            <w:vAlign w:val="bottom"/>
            <w:hideMark/>
          </w:tcPr>
          <w:p w:rsidR="00D20D91" w:rsidRPr="00D20D91" w:rsidRDefault="00EA5F32">
            <w:pPr>
              <w:spacing w:line="276" w:lineRule="auto"/>
              <w:jc w:val="center"/>
              <w:rPr>
                <w:rFonts w:cs="Arial"/>
              </w:rPr>
            </w:pPr>
            <w:r w:rsidRPr="00D20D91">
              <w:rPr>
                <w:rFonts w:cs="Arial"/>
              </w:rPr>
              <w:t>Supplier ID MSB</w:t>
            </w:r>
          </w:p>
        </w:tc>
        <w:tc>
          <w:tcPr>
            <w:tcW w:w="1556" w:type="dxa"/>
            <w:noWrap/>
            <w:vAlign w:val="bottom"/>
            <w:hideMark/>
          </w:tcPr>
          <w:p w:rsidR="00D20D91" w:rsidRPr="00D20D91" w:rsidRDefault="00EA5F32">
            <w:pPr>
              <w:spacing w:line="276" w:lineRule="auto"/>
              <w:jc w:val="center"/>
              <w:rPr>
                <w:rFonts w:cs="Arial"/>
              </w:rPr>
            </w:pPr>
            <w:r w:rsidRPr="00D20D91">
              <w:rPr>
                <w:rFonts w:cs="Arial"/>
              </w:rPr>
              <w:t>Function ID LSB</w:t>
            </w:r>
          </w:p>
        </w:tc>
        <w:tc>
          <w:tcPr>
            <w:tcW w:w="1616" w:type="dxa"/>
            <w:noWrap/>
            <w:vAlign w:val="bottom"/>
            <w:hideMark/>
          </w:tcPr>
          <w:p w:rsidR="00D20D91" w:rsidRPr="00D20D91" w:rsidRDefault="00EA5F32">
            <w:pPr>
              <w:spacing w:line="276" w:lineRule="auto"/>
              <w:jc w:val="center"/>
              <w:rPr>
                <w:rFonts w:cs="Arial"/>
              </w:rPr>
            </w:pPr>
            <w:r w:rsidRPr="00D20D91">
              <w:rPr>
                <w:rFonts w:cs="Arial"/>
              </w:rPr>
              <w:t>Function ID MSB</w:t>
            </w:r>
          </w:p>
        </w:tc>
      </w:tr>
      <w:tr w:rsidR="00D20D91" w:rsidRPr="00D20D91" w:rsidTr="00AC2554">
        <w:trPr>
          <w:trHeight w:val="255"/>
          <w:jc w:val="center"/>
        </w:trPr>
        <w:tc>
          <w:tcPr>
            <w:tcW w:w="1316"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0x10</w:t>
            </w:r>
          </w:p>
        </w:tc>
        <w:tc>
          <w:tcPr>
            <w:tcW w:w="1316" w:type="dxa"/>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0x06</w:t>
            </w:r>
          </w:p>
        </w:tc>
        <w:tc>
          <w:tcPr>
            <w:tcW w:w="1316" w:type="dxa"/>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0xB2</w:t>
            </w:r>
          </w:p>
        </w:tc>
        <w:tc>
          <w:tcPr>
            <w:tcW w:w="1316" w:type="dxa"/>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0x22</w:t>
            </w:r>
          </w:p>
        </w:tc>
        <w:tc>
          <w:tcPr>
            <w:tcW w:w="1496" w:type="dxa"/>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Pr>
                <w:rFonts w:cs="Arial"/>
              </w:rPr>
              <w:t>0xFF*</w:t>
            </w:r>
          </w:p>
        </w:tc>
        <w:tc>
          <w:tcPr>
            <w:tcW w:w="1556" w:type="dxa"/>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Pr>
                <w:rFonts w:cs="Arial"/>
              </w:rPr>
              <w:t>0x7F*</w:t>
            </w:r>
          </w:p>
        </w:tc>
        <w:tc>
          <w:tcPr>
            <w:tcW w:w="1556" w:type="dxa"/>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Pr>
                <w:rFonts w:cs="Arial"/>
              </w:rPr>
              <w:t>0xFF*</w:t>
            </w:r>
          </w:p>
        </w:tc>
        <w:tc>
          <w:tcPr>
            <w:tcW w:w="1616" w:type="dxa"/>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keepNext/>
              <w:spacing w:line="276" w:lineRule="auto"/>
              <w:jc w:val="center"/>
              <w:rPr>
                <w:rFonts w:cs="Arial"/>
              </w:rPr>
            </w:pPr>
            <w:r>
              <w:rPr>
                <w:rFonts w:cs="Arial"/>
              </w:rPr>
              <w:t>0xFF*</w:t>
            </w:r>
          </w:p>
        </w:tc>
      </w:tr>
    </w:tbl>
    <w:p w:rsidR="00D20D91" w:rsidRPr="00D20D91" w:rsidRDefault="00EA5F32" w:rsidP="00D20D91">
      <w:pPr>
        <w:rPr>
          <w:rFonts w:cs="Arial"/>
        </w:rPr>
      </w:pPr>
      <w:r w:rsidRPr="00D20D91">
        <w:rPr>
          <w:rFonts w:cs="Arial"/>
        </w:rPr>
        <w:t>Example for request frame of SWPN</w:t>
      </w:r>
    </w:p>
    <w:p w:rsidR="00377419" w:rsidRDefault="00EA5F32" w:rsidP="00377419">
      <w:pPr>
        <w:autoSpaceDE w:val="0"/>
        <w:autoSpaceDN w:val="0"/>
        <w:adjustRightInd w:val="0"/>
        <w:jc w:val="both"/>
        <w:rPr>
          <w:rFonts w:cs="Arial"/>
        </w:rPr>
      </w:pPr>
    </w:p>
    <w:p w:rsidR="00DA2902" w:rsidRPr="00DA2902" w:rsidRDefault="00EA5F32" w:rsidP="00DA2902">
      <w:pPr>
        <w:autoSpaceDE w:val="0"/>
        <w:autoSpaceDN w:val="0"/>
        <w:adjustRightInd w:val="0"/>
        <w:jc w:val="both"/>
        <w:rPr>
          <w:rFonts w:cs="Arial"/>
        </w:rPr>
      </w:pPr>
      <w:r w:rsidRPr="00DA2902">
        <w:rPr>
          <w:rFonts w:cs="Arial"/>
        </w:rPr>
        <w:t xml:space="preserve">*Supplier ID is supplier dependent but wildcards </w:t>
      </w:r>
      <w:r w:rsidRPr="00DA2902">
        <w:rPr>
          <w:rFonts w:cs="Arial"/>
        </w:rPr>
        <w:t>shall be used.</w:t>
      </w:r>
    </w:p>
    <w:p w:rsidR="00377419" w:rsidRDefault="00EA5F32" w:rsidP="00DA2902">
      <w:pPr>
        <w:autoSpaceDE w:val="0"/>
        <w:autoSpaceDN w:val="0"/>
        <w:adjustRightInd w:val="0"/>
        <w:jc w:val="both"/>
        <w:rPr>
          <w:rFonts w:cs="Arial"/>
        </w:rPr>
      </w:pPr>
      <w:r w:rsidRPr="00DA2902">
        <w:rPr>
          <w:rFonts w:cs="Arial"/>
        </w:rPr>
        <w:t>*Function ID is supplier dependent but wildcards shall be used.</w:t>
      </w:r>
    </w:p>
    <w:p w:rsidR="00DA2902" w:rsidRDefault="00EA5F32" w:rsidP="00DA2902">
      <w:pPr>
        <w:autoSpaceDE w:val="0"/>
        <w:autoSpaceDN w:val="0"/>
        <w:adjustRightInd w:val="0"/>
        <w:jc w:val="both"/>
        <w:rPr>
          <w:rFonts w:cs="Arial"/>
        </w:rPr>
      </w:pPr>
    </w:p>
    <w:p w:rsidR="00D20D91" w:rsidRPr="00D20D91" w:rsidRDefault="00EA5F32" w:rsidP="00D20D91">
      <w:pPr>
        <w:autoSpaceDE w:val="0"/>
        <w:autoSpaceDN w:val="0"/>
        <w:adjustRightInd w:val="0"/>
        <w:jc w:val="both"/>
        <w:rPr>
          <w:rFonts w:cs="Arial"/>
        </w:rPr>
      </w:pPr>
      <w:r w:rsidRPr="00D20D91">
        <w:rPr>
          <w:rFonts w:cs="Arial"/>
        </w:rPr>
        <w:t>Related to this an ICP with the software number "</w:t>
      </w:r>
      <w:r w:rsidRPr="00D20D91">
        <w:rPr>
          <w:rFonts w:cs="Arial"/>
          <w:color w:val="1F497D"/>
        </w:rPr>
        <w:t>F1ET-14F565-HA001</w:t>
      </w:r>
      <w:r w:rsidRPr="00D20D91">
        <w:rPr>
          <w:rFonts w:cs="Arial"/>
        </w:rPr>
        <w:t>" (no EOS!) will response with following answer (data of part</w:t>
      </w:r>
      <w:r>
        <w:rPr>
          <w:rFonts w:cs="Arial"/>
        </w:rPr>
        <w:t xml:space="preserve"> </w:t>
      </w:r>
      <w:r w:rsidRPr="00D20D91">
        <w:rPr>
          <w:rFonts w:cs="Arial"/>
        </w:rPr>
        <w:t>number is ASCII coded):</w:t>
      </w:r>
    </w:p>
    <w:p w:rsidR="00D20D91" w:rsidRPr="00D20D91" w:rsidRDefault="00EA5F32" w:rsidP="00D20D91">
      <w:pPr>
        <w:autoSpaceDE w:val="0"/>
        <w:autoSpaceDN w:val="0"/>
        <w:adjustRightInd w:val="0"/>
        <w:jc w:val="both"/>
        <w:rPr>
          <w:rFonts w:cs="Arial"/>
        </w:rPr>
      </w:pPr>
    </w:p>
    <w:p w:rsidR="00D20D91" w:rsidRPr="00D20D91" w:rsidRDefault="00EA5F32" w:rsidP="00D20D91">
      <w:pPr>
        <w:autoSpaceDE w:val="0"/>
        <w:autoSpaceDN w:val="0"/>
        <w:adjustRightInd w:val="0"/>
        <w:jc w:val="both"/>
        <w:rPr>
          <w:rFonts w:cs="Arial"/>
        </w:rPr>
      </w:pPr>
      <w:r w:rsidRPr="00D20D91">
        <w:rPr>
          <w:rFonts w:cs="Arial"/>
        </w:rPr>
        <w:t>The 1</w:t>
      </w:r>
      <w:r w:rsidRPr="00D20D91">
        <w:rPr>
          <w:rFonts w:cs="Arial"/>
          <w:vertAlign w:val="superscript"/>
        </w:rPr>
        <w:t>st</w:t>
      </w:r>
      <w:r w:rsidRPr="00D20D91">
        <w:rPr>
          <w:rFonts w:cs="Arial"/>
        </w:rPr>
        <w:t xml:space="preserve"> Frame is of type FF with the protected ID 0x7D and looks like this:</w:t>
      </w:r>
    </w:p>
    <w:p w:rsidR="00D20D91" w:rsidRPr="00D20D91" w:rsidRDefault="00EA5F32" w:rsidP="00D20D91">
      <w:pPr>
        <w:autoSpaceDE w:val="0"/>
        <w:autoSpaceDN w:val="0"/>
        <w:adjustRightInd w:val="0"/>
        <w:rPr>
          <w:rFonts w:cs="Arial"/>
        </w:rPr>
      </w:pPr>
    </w:p>
    <w:tbl>
      <w:tblPr>
        <w:tblW w:w="5000" w:type="pct"/>
        <w:jc w:val="center"/>
        <w:tblCellMar>
          <w:left w:w="115" w:type="dxa"/>
          <w:right w:w="115" w:type="dxa"/>
        </w:tblCellMar>
        <w:tblLook w:val="04A0" w:firstRow="1" w:lastRow="0" w:firstColumn="1" w:lastColumn="0" w:noHBand="0" w:noVBand="1"/>
      </w:tblPr>
      <w:tblGrid>
        <w:gridCol w:w="1389"/>
        <w:gridCol w:w="1389"/>
        <w:gridCol w:w="1389"/>
        <w:gridCol w:w="1390"/>
        <w:gridCol w:w="1390"/>
        <w:gridCol w:w="1390"/>
        <w:gridCol w:w="1390"/>
        <w:gridCol w:w="1390"/>
      </w:tblGrid>
      <w:tr w:rsidR="00D20D91" w:rsidRPr="00D20D91" w:rsidTr="00AC2554">
        <w:trPr>
          <w:trHeight w:val="255"/>
          <w:jc w:val="center"/>
        </w:trPr>
        <w:tc>
          <w:tcPr>
            <w:tcW w:w="573" w:type="pct"/>
            <w:shd w:val="clear" w:color="auto" w:fill="FF99CC"/>
            <w:noWrap/>
            <w:vAlign w:val="center"/>
            <w:hideMark/>
          </w:tcPr>
          <w:p w:rsidR="00D20D91" w:rsidRPr="00D20D91" w:rsidRDefault="00EA5F32">
            <w:pPr>
              <w:spacing w:line="276" w:lineRule="auto"/>
              <w:jc w:val="center"/>
              <w:rPr>
                <w:rFonts w:cs="Arial"/>
              </w:rPr>
            </w:pPr>
            <w:r w:rsidRPr="00D20D91">
              <w:rPr>
                <w:rFonts w:cs="Arial"/>
              </w:rPr>
              <w:t>SlaveRespB0</w:t>
            </w:r>
          </w:p>
        </w:tc>
        <w:tc>
          <w:tcPr>
            <w:tcW w:w="573" w:type="pct"/>
            <w:shd w:val="clear" w:color="auto" w:fill="FFCC99"/>
            <w:noWrap/>
            <w:vAlign w:val="center"/>
            <w:hideMark/>
          </w:tcPr>
          <w:p w:rsidR="00D20D91" w:rsidRPr="00D20D91" w:rsidRDefault="00EA5F32">
            <w:pPr>
              <w:spacing w:line="276" w:lineRule="auto"/>
              <w:jc w:val="center"/>
              <w:rPr>
                <w:rFonts w:cs="Arial"/>
              </w:rPr>
            </w:pPr>
            <w:r w:rsidRPr="00D20D91">
              <w:rPr>
                <w:rFonts w:cs="Arial"/>
              </w:rPr>
              <w:t>SlaveRespB1</w:t>
            </w:r>
          </w:p>
        </w:tc>
        <w:tc>
          <w:tcPr>
            <w:tcW w:w="573" w:type="pct"/>
            <w:shd w:val="clear" w:color="auto" w:fill="FFFF99"/>
            <w:noWrap/>
            <w:vAlign w:val="center"/>
            <w:hideMark/>
          </w:tcPr>
          <w:p w:rsidR="00D20D91" w:rsidRPr="00D20D91" w:rsidRDefault="00EA5F32">
            <w:pPr>
              <w:spacing w:line="276" w:lineRule="auto"/>
              <w:jc w:val="center"/>
              <w:rPr>
                <w:rFonts w:cs="Arial"/>
              </w:rPr>
            </w:pPr>
            <w:r w:rsidRPr="00D20D91">
              <w:rPr>
                <w:rFonts w:cs="Arial"/>
              </w:rPr>
              <w:t>SlaveRespB2</w:t>
            </w:r>
          </w:p>
        </w:tc>
        <w:tc>
          <w:tcPr>
            <w:tcW w:w="573" w:type="pct"/>
            <w:shd w:val="clear" w:color="auto" w:fill="CCFFCC"/>
            <w:noWrap/>
            <w:vAlign w:val="center"/>
            <w:hideMark/>
          </w:tcPr>
          <w:p w:rsidR="00D20D91" w:rsidRPr="00D20D91" w:rsidRDefault="00EA5F32">
            <w:pPr>
              <w:spacing w:line="276" w:lineRule="auto"/>
              <w:jc w:val="center"/>
              <w:rPr>
                <w:rFonts w:cs="Arial"/>
              </w:rPr>
            </w:pPr>
            <w:r w:rsidRPr="00D20D91">
              <w:rPr>
                <w:rFonts w:cs="Arial"/>
              </w:rPr>
              <w:t>SlaveRespB3</w:t>
            </w:r>
          </w:p>
        </w:tc>
        <w:tc>
          <w:tcPr>
            <w:tcW w:w="651" w:type="pct"/>
            <w:shd w:val="clear" w:color="auto" w:fill="CCFFFF"/>
            <w:noWrap/>
            <w:vAlign w:val="center"/>
            <w:hideMark/>
          </w:tcPr>
          <w:p w:rsidR="00D20D91" w:rsidRPr="00D20D91" w:rsidRDefault="00EA5F32">
            <w:pPr>
              <w:spacing w:line="276" w:lineRule="auto"/>
              <w:jc w:val="center"/>
              <w:rPr>
                <w:rFonts w:cs="Arial"/>
              </w:rPr>
            </w:pPr>
            <w:r w:rsidRPr="00D20D91">
              <w:rPr>
                <w:rFonts w:cs="Arial"/>
              </w:rPr>
              <w:t>SlaveRespB4</w:t>
            </w:r>
          </w:p>
        </w:tc>
        <w:tc>
          <w:tcPr>
            <w:tcW w:w="677" w:type="pct"/>
            <w:shd w:val="clear" w:color="auto" w:fill="99CCFF"/>
            <w:noWrap/>
            <w:vAlign w:val="center"/>
            <w:hideMark/>
          </w:tcPr>
          <w:p w:rsidR="00D20D91" w:rsidRPr="00D20D91" w:rsidRDefault="00EA5F32">
            <w:pPr>
              <w:spacing w:line="276" w:lineRule="auto"/>
              <w:jc w:val="center"/>
              <w:rPr>
                <w:rFonts w:cs="Arial"/>
              </w:rPr>
            </w:pPr>
            <w:r w:rsidRPr="00D20D91">
              <w:rPr>
                <w:rFonts w:cs="Arial"/>
              </w:rPr>
              <w:t>SlaveRespB5</w:t>
            </w:r>
          </w:p>
        </w:tc>
        <w:tc>
          <w:tcPr>
            <w:tcW w:w="677" w:type="pct"/>
            <w:shd w:val="clear" w:color="auto" w:fill="FF9900"/>
            <w:noWrap/>
            <w:vAlign w:val="center"/>
            <w:hideMark/>
          </w:tcPr>
          <w:p w:rsidR="00D20D91" w:rsidRPr="00D20D91" w:rsidRDefault="00EA5F32">
            <w:pPr>
              <w:spacing w:line="276" w:lineRule="auto"/>
              <w:jc w:val="center"/>
              <w:rPr>
                <w:rFonts w:cs="Arial"/>
              </w:rPr>
            </w:pPr>
            <w:r w:rsidRPr="00D20D91">
              <w:rPr>
                <w:rFonts w:cs="Arial"/>
              </w:rPr>
              <w:t>SlaveRespB6</w:t>
            </w:r>
          </w:p>
        </w:tc>
        <w:tc>
          <w:tcPr>
            <w:tcW w:w="703" w:type="pct"/>
            <w:shd w:val="clear" w:color="auto" w:fill="FFFF00"/>
            <w:noWrap/>
            <w:vAlign w:val="center"/>
            <w:hideMark/>
          </w:tcPr>
          <w:p w:rsidR="00D20D91" w:rsidRPr="00D20D91" w:rsidRDefault="00EA5F32">
            <w:pPr>
              <w:spacing w:line="276" w:lineRule="auto"/>
              <w:jc w:val="center"/>
              <w:rPr>
                <w:rFonts w:cs="Arial"/>
              </w:rPr>
            </w:pPr>
            <w:r w:rsidRPr="00D20D91">
              <w:rPr>
                <w:rFonts w:cs="Arial"/>
              </w:rPr>
              <w:t>SlaveRespB7</w:t>
            </w:r>
          </w:p>
        </w:tc>
      </w:tr>
      <w:tr w:rsidR="00D20D91" w:rsidRPr="00D20D91" w:rsidTr="00AC2554">
        <w:trPr>
          <w:trHeight w:val="255"/>
          <w:jc w:val="center"/>
        </w:trPr>
        <w:tc>
          <w:tcPr>
            <w:tcW w:w="573" w:type="pct"/>
            <w:noWrap/>
            <w:vAlign w:val="bottom"/>
            <w:hideMark/>
          </w:tcPr>
          <w:p w:rsidR="00D20D91" w:rsidRPr="00D20D91" w:rsidRDefault="00EA5F32">
            <w:pPr>
              <w:spacing w:line="276" w:lineRule="auto"/>
              <w:jc w:val="center"/>
              <w:rPr>
                <w:rFonts w:cs="Arial"/>
              </w:rPr>
            </w:pPr>
            <w:r w:rsidRPr="00D20D91">
              <w:rPr>
                <w:rFonts w:cs="Arial"/>
              </w:rPr>
              <w:t>NAD</w:t>
            </w:r>
          </w:p>
        </w:tc>
        <w:tc>
          <w:tcPr>
            <w:tcW w:w="573" w:type="pct"/>
            <w:noWrap/>
            <w:vAlign w:val="bottom"/>
            <w:hideMark/>
          </w:tcPr>
          <w:p w:rsidR="00D20D91" w:rsidRPr="00D20D91" w:rsidRDefault="00EA5F32">
            <w:pPr>
              <w:spacing w:line="276" w:lineRule="auto"/>
              <w:jc w:val="center"/>
              <w:rPr>
                <w:rFonts w:cs="Arial"/>
              </w:rPr>
            </w:pPr>
            <w:r w:rsidRPr="00D20D91">
              <w:rPr>
                <w:rFonts w:cs="Arial"/>
              </w:rPr>
              <w:t>PCI</w:t>
            </w:r>
          </w:p>
        </w:tc>
        <w:tc>
          <w:tcPr>
            <w:tcW w:w="573" w:type="pct"/>
            <w:noWrap/>
            <w:vAlign w:val="bottom"/>
            <w:hideMark/>
          </w:tcPr>
          <w:p w:rsidR="00D20D91" w:rsidRPr="00D20D91" w:rsidRDefault="00EA5F32">
            <w:pPr>
              <w:spacing w:line="276" w:lineRule="auto"/>
              <w:jc w:val="center"/>
              <w:rPr>
                <w:rFonts w:cs="Arial"/>
              </w:rPr>
            </w:pPr>
            <w:r w:rsidRPr="00D20D91">
              <w:rPr>
                <w:rFonts w:cs="Arial"/>
              </w:rPr>
              <w:t>LEN</w:t>
            </w:r>
          </w:p>
        </w:tc>
        <w:tc>
          <w:tcPr>
            <w:tcW w:w="573" w:type="pct"/>
            <w:noWrap/>
            <w:vAlign w:val="bottom"/>
            <w:hideMark/>
          </w:tcPr>
          <w:p w:rsidR="00D20D91" w:rsidRPr="00D20D91" w:rsidRDefault="00EA5F32">
            <w:pPr>
              <w:spacing w:line="276" w:lineRule="auto"/>
              <w:jc w:val="center"/>
              <w:rPr>
                <w:rFonts w:cs="Arial"/>
              </w:rPr>
            </w:pPr>
            <w:r w:rsidRPr="00D20D91">
              <w:rPr>
                <w:rFonts w:cs="Arial"/>
              </w:rPr>
              <w:t>RSID</w:t>
            </w:r>
          </w:p>
        </w:tc>
        <w:tc>
          <w:tcPr>
            <w:tcW w:w="651" w:type="pct"/>
            <w:noWrap/>
            <w:vAlign w:val="bottom"/>
            <w:hideMark/>
          </w:tcPr>
          <w:p w:rsidR="00D20D91" w:rsidRPr="00D20D91" w:rsidRDefault="00EA5F32">
            <w:pPr>
              <w:spacing w:line="276" w:lineRule="auto"/>
              <w:jc w:val="center"/>
              <w:rPr>
                <w:rFonts w:cs="Arial"/>
              </w:rPr>
            </w:pPr>
            <w:r w:rsidRPr="00D20D91">
              <w:rPr>
                <w:rFonts w:cs="Arial"/>
              </w:rPr>
              <w:t>D1</w:t>
            </w:r>
          </w:p>
        </w:tc>
        <w:tc>
          <w:tcPr>
            <w:tcW w:w="677" w:type="pct"/>
            <w:noWrap/>
            <w:vAlign w:val="bottom"/>
            <w:hideMark/>
          </w:tcPr>
          <w:p w:rsidR="00D20D91" w:rsidRPr="00D20D91" w:rsidRDefault="00EA5F32">
            <w:pPr>
              <w:spacing w:line="276" w:lineRule="auto"/>
              <w:jc w:val="center"/>
              <w:rPr>
                <w:rFonts w:cs="Arial"/>
              </w:rPr>
            </w:pPr>
            <w:r w:rsidRPr="00D20D91">
              <w:rPr>
                <w:rFonts w:cs="Arial"/>
              </w:rPr>
              <w:t>D2</w:t>
            </w:r>
          </w:p>
        </w:tc>
        <w:tc>
          <w:tcPr>
            <w:tcW w:w="677" w:type="pct"/>
            <w:noWrap/>
            <w:vAlign w:val="bottom"/>
            <w:hideMark/>
          </w:tcPr>
          <w:p w:rsidR="00D20D91" w:rsidRPr="00D20D91" w:rsidRDefault="00EA5F32">
            <w:pPr>
              <w:spacing w:line="276" w:lineRule="auto"/>
              <w:jc w:val="center"/>
              <w:rPr>
                <w:rFonts w:cs="Arial"/>
              </w:rPr>
            </w:pPr>
            <w:r w:rsidRPr="00D20D91">
              <w:rPr>
                <w:rFonts w:cs="Arial"/>
              </w:rPr>
              <w:t>D3</w:t>
            </w:r>
          </w:p>
        </w:tc>
        <w:tc>
          <w:tcPr>
            <w:tcW w:w="703" w:type="pct"/>
            <w:noWrap/>
            <w:vAlign w:val="bottom"/>
            <w:hideMark/>
          </w:tcPr>
          <w:p w:rsidR="00D20D91" w:rsidRPr="00D20D91" w:rsidRDefault="00EA5F32">
            <w:pPr>
              <w:spacing w:line="276" w:lineRule="auto"/>
              <w:jc w:val="center"/>
              <w:rPr>
                <w:rFonts w:cs="Arial"/>
              </w:rPr>
            </w:pPr>
            <w:r w:rsidRPr="00D20D91">
              <w:rPr>
                <w:rFonts w:cs="Arial"/>
              </w:rPr>
              <w:t>D4</w:t>
            </w:r>
          </w:p>
        </w:tc>
      </w:tr>
      <w:tr w:rsidR="00D20D91" w:rsidRPr="00D20D91" w:rsidTr="00AC2554">
        <w:trPr>
          <w:trHeight w:val="255"/>
          <w:jc w:val="center"/>
        </w:trPr>
        <w:tc>
          <w:tcPr>
            <w:tcW w:w="573" w:type="pct"/>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Pr>
                <w:rFonts w:cs="Arial"/>
              </w:rPr>
              <w:t>0x12</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0xF2</w:t>
            </w:r>
          </w:p>
        </w:tc>
        <w:tc>
          <w:tcPr>
            <w:tcW w:w="651"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0x46</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0x31</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0x45</w:t>
            </w:r>
          </w:p>
        </w:tc>
        <w:tc>
          <w:tcPr>
            <w:tcW w:w="70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keepNext/>
              <w:spacing w:line="276" w:lineRule="auto"/>
              <w:jc w:val="center"/>
              <w:rPr>
                <w:rFonts w:cs="Arial"/>
              </w:rPr>
            </w:pPr>
            <w:r w:rsidRPr="00D20D91">
              <w:rPr>
                <w:rFonts w:cs="Arial"/>
              </w:rPr>
              <w:t>0x54</w:t>
            </w:r>
          </w:p>
        </w:tc>
      </w:tr>
    </w:tbl>
    <w:p w:rsidR="00D20D91" w:rsidRPr="00D20D91" w:rsidRDefault="00EA5F32" w:rsidP="00D20D91">
      <w:pPr>
        <w:rPr>
          <w:rFonts w:cs="Arial"/>
        </w:rPr>
      </w:pPr>
      <w:r w:rsidRPr="00D20D91">
        <w:rPr>
          <w:rFonts w:cs="Arial"/>
        </w:rPr>
        <w:t xml:space="preserve">Example for 1st </w:t>
      </w:r>
      <w:r w:rsidRPr="00D20D91">
        <w:rPr>
          <w:rFonts w:cs="Arial"/>
        </w:rPr>
        <w:t>response frame of SWPN</w:t>
      </w:r>
    </w:p>
    <w:p w:rsidR="00D20D91" w:rsidRPr="00D20D91" w:rsidRDefault="00EA5F32" w:rsidP="00D20D91">
      <w:pPr>
        <w:rPr>
          <w:rFonts w:cs="Arial"/>
        </w:rPr>
      </w:pPr>
    </w:p>
    <w:p w:rsidR="00D20D91" w:rsidRPr="00D20D91" w:rsidRDefault="00EA5F32" w:rsidP="00D20D91">
      <w:pPr>
        <w:autoSpaceDE w:val="0"/>
        <w:autoSpaceDN w:val="0"/>
        <w:adjustRightInd w:val="0"/>
        <w:rPr>
          <w:rFonts w:cs="Arial"/>
        </w:rPr>
      </w:pPr>
      <w:r w:rsidRPr="00D20D91">
        <w:rPr>
          <w:rFonts w:cs="Arial"/>
        </w:rPr>
        <w:t>The 2</w:t>
      </w:r>
      <w:r w:rsidRPr="00D20D91">
        <w:rPr>
          <w:rFonts w:cs="Arial"/>
          <w:vertAlign w:val="superscript"/>
        </w:rPr>
        <w:t>nd</w:t>
      </w:r>
      <w:r w:rsidRPr="00D20D91">
        <w:rPr>
          <w:rFonts w:cs="Arial"/>
        </w:rPr>
        <w:t xml:space="preserve"> Frame is also of type CF with the protected ID 0x7D and looks like this:</w:t>
      </w:r>
    </w:p>
    <w:p w:rsidR="00D20D91" w:rsidRPr="00D20D91" w:rsidRDefault="00EA5F32" w:rsidP="00D20D91">
      <w:pPr>
        <w:autoSpaceDE w:val="0"/>
        <w:autoSpaceDN w:val="0"/>
        <w:adjustRightInd w:val="0"/>
        <w:rPr>
          <w:rFonts w:cs="Arial"/>
        </w:rPr>
      </w:pPr>
    </w:p>
    <w:tbl>
      <w:tblPr>
        <w:tblW w:w="5000" w:type="pct"/>
        <w:jc w:val="center"/>
        <w:tblCellMar>
          <w:left w:w="115" w:type="dxa"/>
          <w:right w:w="115" w:type="dxa"/>
        </w:tblCellMar>
        <w:tblLook w:val="04A0" w:firstRow="1" w:lastRow="0" w:firstColumn="1" w:lastColumn="0" w:noHBand="0" w:noVBand="1"/>
      </w:tblPr>
      <w:tblGrid>
        <w:gridCol w:w="1389"/>
        <w:gridCol w:w="1389"/>
        <w:gridCol w:w="1389"/>
        <w:gridCol w:w="1390"/>
        <w:gridCol w:w="1390"/>
        <w:gridCol w:w="1390"/>
        <w:gridCol w:w="1390"/>
        <w:gridCol w:w="1390"/>
      </w:tblGrid>
      <w:tr w:rsidR="00D20D91" w:rsidRPr="00D20D91" w:rsidTr="00AC2554">
        <w:trPr>
          <w:trHeight w:val="255"/>
          <w:jc w:val="center"/>
        </w:trPr>
        <w:tc>
          <w:tcPr>
            <w:tcW w:w="573" w:type="pct"/>
            <w:shd w:val="clear" w:color="auto" w:fill="FF99CC"/>
            <w:noWrap/>
            <w:vAlign w:val="center"/>
            <w:hideMark/>
          </w:tcPr>
          <w:p w:rsidR="00D20D91" w:rsidRPr="00D20D91" w:rsidRDefault="00EA5F32">
            <w:pPr>
              <w:spacing w:line="276" w:lineRule="auto"/>
              <w:jc w:val="center"/>
              <w:rPr>
                <w:rFonts w:cs="Arial"/>
              </w:rPr>
            </w:pPr>
            <w:r w:rsidRPr="00D20D91">
              <w:rPr>
                <w:rFonts w:cs="Arial"/>
              </w:rPr>
              <w:t>SlaveRespB0</w:t>
            </w:r>
          </w:p>
        </w:tc>
        <w:tc>
          <w:tcPr>
            <w:tcW w:w="573" w:type="pct"/>
            <w:shd w:val="clear" w:color="auto" w:fill="FFCC99"/>
            <w:noWrap/>
            <w:vAlign w:val="center"/>
            <w:hideMark/>
          </w:tcPr>
          <w:p w:rsidR="00D20D91" w:rsidRPr="00D20D91" w:rsidRDefault="00EA5F32">
            <w:pPr>
              <w:spacing w:line="276" w:lineRule="auto"/>
              <w:jc w:val="center"/>
              <w:rPr>
                <w:rFonts w:cs="Arial"/>
              </w:rPr>
            </w:pPr>
            <w:r w:rsidRPr="00D20D91">
              <w:rPr>
                <w:rFonts w:cs="Arial"/>
              </w:rPr>
              <w:t>SlaveRespB1</w:t>
            </w:r>
          </w:p>
        </w:tc>
        <w:tc>
          <w:tcPr>
            <w:tcW w:w="573" w:type="pct"/>
            <w:shd w:val="clear" w:color="auto" w:fill="FFFF99"/>
            <w:noWrap/>
            <w:vAlign w:val="center"/>
            <w:hideMark/>
          </w:tcPr>
          <w:p w:rsidR="00D20D91" w:rsidRPr="00D20D91" w:rsidRDefault="00EA5F32">
            <w:pPr>
              <w:spacing w:line="276" w:lineRule="auto"/>
              <w:jc w:val="center"/>
              <w:rPr>
                <w:rFonts w:cs="Arial"/>
              </w:rPr>
            </w:pPr>
            <w:r w:rsidRPr="00D20D91">
              <w:rPr>
                <w:rFonts w:cs="Arial"/>
              </w:rPr>
              <w:t>SlaveRespB2</w:t>
            </w:r>
          </w:p>
        </w:tc>
        <w:tc>
          <w:tcPr>
            <w:tcW w:w="573" w:type="pct"/>
            <w:shd w:val="clear" w:color="auto" w:fill="CCFFCC"/>
            <w:noWrap/>
            <w:vAlign w:val="center"/>
            <w:hideMark/>
          </w:tcPr>
          <w:p w:rsidR="00D20D91" w:rsidRPr="00D20D91" w:rsidRDefault="00EA5F32">
            <w:pPr>
              <w:spacing w:line="276" w:lineRule="auto"/>
              <w:jc w:val="center"/>
              <w:rPr>
                <w:rFonts w:cs="Arial"/>
              </w:rPr>
            </w:pPr>
            <w:r w:rsidRPr="00D20D91">
              <w:rPr>
                <w:rFonts w:cs="Arial"/>
              </w:rPr>
              <w:t>SlaveRespB3</w:t>
            </w:r>
          </w:p>
        </w:tc>
        <w:tc>
          <w:tcPr>
            <w:tcW w:w="651" w:type="pct"/>
            <w:shd w:val="clear" w:color="auto" w:fill="CCFFFF"/>
            <w:noWrap/>
            <w:vAlign w:val="center"/>
            <w:hideMark/>
          </w:tcPr>
          <w:p w:rsidR="00D20D91" w:rsidRPr="00D20D91" w:rsidRDefault="00EA5F32">
            <w:pPr>
              <w:spacing w:line="276" w:lineRule="auto"/>
              <w:jc w:val="center"/>
              <w:rPr>
                <w:rFonts w:cs="Arial"/>
              </w:rPr>
            </w:pPr>
            <w:r w:rsidRPr="00D20D91">
              <w:rPr>
                <w:rFonts w:cs="Arial"/>
              </w:rPr>
              <w:t>SlaveRespB4</w:t>
            </w:r>
          </w:p>
        </w:tc>
        <w:tc>
          <w:tcPr>
            <w:tcW w:w="677" w:type="pct"/>
            <w:shd w:val="clear" w:color="auto" w:fill="99CCFF"/>
            <w:noWrap/>
            <w:vAlign w:val="center"/>
            <w:hideMark/>
          </w:tcPr>
          <w:p w:rsidR="00D20D91" w:rsidRPr="00D20D91" w:rsidRDefault="00EA5F32">
            <w:pPr>
              <w:spacing w:line="276" w:lineRule="auto"/>
              <w:jc w:val="center"/>
              <w:rPr>
                <w:rFonts w:cs="Arial"/>
              </w:rPr>
            </w:pPr>
            <w:r w:rsidRPr="00D20D91">
              <w:rPr>
                <w:rFonts w:cs="Arial"/>
              </w:rPr>
              <w:t>SlaveRespB5</w:t>
            </w:r>
          </w:p>
        </w:tc>
        <w:tc>
          <w:tcPr>
            <w:tcW w:w="677" w:type="pct"/>
            <w:shd w:val="clear" w:color="auto" w:fill="FF9900"/>
            <w:noWrap/>
            <w:vAlign w:val="center"/>
            <w:hideMark/>
          </w:tcPr>
          <w:p w:rsidR="00D20D91" w:rsidRPr="00D20D91" w:rsidRDefault="00EA5F32">
            <w:pPr>
              <w:spacing w:line="276" w:lineRule="auto"/>
              <w:jc w:val="center"/>
              <w:rPr>
                <w:rFonts w:cs="Arial"/>
              </w:rPr>
            </w:pPr>
            <w:r w:rsidRPr="00D20D91">
              <w:rPr>
                <w:rFonts w:cs="Arial"/>
              </w:rPr>
              <w:t>SlaveRespB6</w:t>
            </w:r>
          </w:p>
        </w:tc>
        <w:tc>
          <w:tcPr>
            <w:tcW w:w="703" w:type="pct"/>
            <w:shd w:val="clear" w:color="auto" w:fill="FFFF00"/>
            <w:noWrap/>
            <w:vAlign w:val="center"/>
            <w:hideMark/>
          </w:tcPr>
          <w:p w:rsidR="00D20D91" w:rsidRPr="00D20D91" w:rsidRDefault="00EA5F32">
            <w:pPr>
              <w:spacing w:line="276" w:lineRule="auto"/>
              <w:jc w:val="center"/>
              <w:rPr>
                <w:rFonts w:cs="Arial"/>
              </w:rPr>
            </w:pPr>
            <w:r w:rsidRPr="00D20D91">
              <w:rPr>
                <w:rFonts w:cs="Arial"/>
              </w:rPr>
              <w:t>SlaveRespB7</w:t>
            </w:r>
          </w:p>
        </w:tc>
      </w:tr>
      <w:tr w:rsidR="00D20D91" w:rsidRPr="00D20D91" w:rsidTr="00AC2554">
        <w:trPr>
          <w:trHeight w:val="255"/>
          <w:jc w:val="center"/>
        </w:trPr>
        <w:tc>
          <w:tcPr>
            <w:tcW w:w="573" w:type="pct"/>
            <w:noWrap/>
            <w:vAlign w:val="bottom"/>
            <w:hideMark/>
          </w:tcPr>
          <w:p w:rsidR="00D20D91" w:rsidRPr="00D20D91" w:rsidRDefault="00EA5F32">
            <w:pPr>
              <w:spacing w:line="276" w:lineRule="auto"/>
              <w:jc w:val="center"/>
              <w:rPr>
                <w:rFonts w:cs="Arial"/>
              </w:rPr>
            </w:pPr>
            <w:r w:rsidRPr="00D20D91">
              <w:rPr>
                <w:rFonts w:cs="Arial"/>
              </w:rPr>
              <w:t>NAD</w:t>
            </w:r>
          </w:p>
        </w:tc>
        <w:tc>
          <w:tcPr>
            <w:tcW w:w="573" w:type="pct"/>
            <w:noWrap/>
            <w:vAlign w:val="bottom"/>
            <w:hideMark/>
          </w:tcPr>
          <w:p w:rsidR="00D20D91" w:rsidRPr="00D20D91" w:rsidRDefault="00EA5F32">
            <w:pPr>
              <w:spacing w:line="276" w:lineRule="auto"/>
              <w:jc w:val="center"/>
              <w:rPr>
                <w:rFonts w:cs="Arial"/>
              </w:rPr>
            </w:pPr>
            <w:r w:rsidRPr="00D20D91">
              <w:rPr>
                <w:rFonts w:cs="Arial"/>
              </w:rPr>
              <w:t>PCI</w:t>
            </w:r>
          </w:p>
        </w:tc>
        <w:tc>
          <w:tcPr>
            <w:tcW w:w="573" w:type="pct"/>
            <w:noWrap/>
            <w:vAlign w:val="bottom"/>
            <w:hideMark/>
          </w:tcPr>
          <w:p w:rsidR="00D20D91" w:rsidRPr="00D20D91" w:rsidRDefault="00EA5F32">
            <w:pPr>
              <w:spacing w:line="276" w:lineRule="auto"/>
              <w:jc w:val="center"/>
              <w:rPr>
                <w:rFonts w:cs="Arial"/>
              </w:rPr>
            </w:pPr>
            <w:r w:rsidRPr="00D20D91">
              <w:rPr>
                <w:rFonts w:cs="Arial"/>
              </w:rPr>
              <w:t>D1</w:t>
            </w:r>
          </w:p>
        </w:tc>
        <w:tc>
          <w:tcPr>
            <w:tcW w:w="573" w:type="pct"/>
            <w:noWrap/>
            <w:vAlign w:val="bottom"/>
            <w:hideMark/>
          </w:tcPr>
          <w:p w:rsidR="00D20D91" w:rsidRPr="00D20D91" w:rsidRDefault="00EA5F32">
            <w:pPr>
              <w:spacing w:line="276" w:lineRule="auto"/>
              <w:jc w:val="center"/>
              <w:rPr>
                <w:rFonts w:cs="Arial"/>
              </w:rPr>
            </w:pPr>
            <w:r w:rsidRPr="00D20D91">
              <w:rPr>
                <w:rFonts w:cs="Arial"/>
              </w:rPr>
              <w:t>D2</w:t>
            </w:r>
          </w:p>
        </w:tc>
        <w:tc>
          <w:tcPr>
            <w:tcW w:w="651" w:type="pct"/>
            <w:noWrap/>
            <w:vAlign w:val="bottom"/>
            <w:hideMark/>
          </w:tcPr>
          <w:p w:rsidR="00D20D91" w:rsidRPr="00D20D91" w:rsidRDefault="00EA5F32">
            <w:pPr>
              <w:spacing w:line="276" w:lineRule="auto"/>
              <w:jc w:val="center"/>
              <w:rPr>
                <w:rFonts w:cs="Arial"/>
              </w:rPr>
            </w:pPr>
            <w:r w:rsidRPr="00D20D91">
              <w:rPr>
                <w:rFonts w:cs="Arial"/>
              </w:rPr>
              <w:t>D3</w:t>
            </w:r>
          </w:p>
        </w:tc>
        <w:tc>
          <w:tcPr>
            <w:tcW w:w="677" w:type="pct"/>
            <w:noWrap/>
            <w:vAlign w:val="bottom"/>
            <w:hideMark/>
          </w:tcPr>
          <w:p w:rsidR="00D20D91" w:rsidRPr="00D20D91" w:rsidRDefault="00EA5F32">
            <w:pPr>
              <w:spacing w:line="276" w:lineRule="auto"/>
              <w:jc w:val="center"/>
              <w:rPr>
                <w:rFonts w:cs="Arial"/>
              </w:rPr>
            </w:pPr>
            <w:r w:rsidRPr="00D20D91">
              <w:rPr>
                <w:rFonts w:cs="Arial"/>
              </w:rPr>
              <w:t>D4</w:t>
            </w:r>
          </w:p>
        </w:tc>
        <w:tc>
          <w:tcPr>
            <w:tcW w:w="677" w:type="pct"/>
            <w:noWrap/>
            <w:vAlign w:val="bottom"/>
            <w:hideMark/>
          </w:tcPr>
          <w:p w:rsidR="00D20D91" w:rsidRPr="00D20D91" w:rsidRDefault="00EA5F32">
            <w:pPr>
              <w:spacing w:line="276" w:lineRule="auto"/>
              <w:jc w:val="center"/>
              <w:rPr>
                <w:rFonts w:cs="Arial"/>
              </w:rPr>
            </w:pPr>
            <w:r w:rsidRPr="00D20D91">
              <w:rPr>
                <w:rFonts w:cs="Arial"/>
              </w:rPr>
              <w:t>D5</w:t>
            </w:r>
          </w:p>
        </w:tc>
        <w:tc>
          <w:tcPr>
            <w:tcW w:w="703" w:type="pct"/>
            <w:noWrap/>
            <w:vAlign w:val="bottom"/>
            <w:hideMark/>
          </w:tcPr>
          <w:p w:rsidR="00D20D91" w:rsidRPr="00D20D91" w:rsidRDefault="00EA5F32">
            <w:pPr>
              <w:spacing w:line="276" w:lineRule="auto"/>
              <w:jc w:val="center"/>
              <w:rPr>
                <w:rFonts w:cs="Arial"/>
              </w:rPr>
            </w:pPr>
            <w:r w:rsidRPr="00D20D91">
              <w:rPr>
                <w:rFonts w:cs="Arial"/>
              </w:rPr>
              <w:t>D6</w:t>
            </w:r>
          </w:p>
        </w:tc>
      </w:tr>
      <w:tr w:rsidR="00D20D91" w:rsidRPr="00D20D91" w:rsidTr="00AC2554">
        <w:trPr>
          <w:trHeight w:val="255"/>
          <w:jc w:val="center"/>
        </w:trPr>
        <w:tc>
          <w:tcPr>
            <w:tcW w:w="573" w:type="pct"/>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0x21</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0x2D</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0x31</w:t>
            </w:r>
          </w:p>
        </w:tc>
        <w:tc>
          <w:tcPr>
            <w:tcW w:w="651"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0x34</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0x46</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0x35</w:t>
            </w:r>
          </w:p>
        </w:tc>
        <w:tc>
          <w:tcPr>
            <w:tcW w:w="70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keepNext/>
              <w:spacing w:line="276" w:lineRule="auto"/>
              <w:jc w:val="center"/>
              <w:rPr>
                <w:rFonts w:cs="Arial"/>
              </w:rPr>
            </w:pPr>
            <w:r w:rsidRPr="00D20D91">
              <w:rPr>
                <w:rFonts w:cs="Arial"/>
              </w:rPr>
              <w:t>0x36</w:t>
            </w:r>
          </w:p>
        </w:tc>
      </w:tr>
    </w:tbl>
    <w:p w:rsidR="00D20D91" w:rsidRPr="00D20D91" w:rsidRDefault="00EA5F32" w:rsidP="00D20D91">
      <w:pPr>
        <w:rPr>
          <w:rFonts w:cs="Arial"/>
        </w:rPr>
      </w:pPr>
      <w:r w:rsidRPr="00D20D91">
        <w:rPr>
          <w:rFonts w:cs="Arial"/>
        </w:rPr>
        <w:t>Example for 2nd response frame of SWPN</w:t>
      </w:r>
    </w:p>
    <w:p w:rsidR="00D20D91" w:rsidRPr="00D20D91" w:rsidRDefault="00EA5F32" w:rsidP="00D20D91">
      <w:pPr>
        <w:rPr>
          <w:rFonts w:cs="Arial"/>
        </w:rPr>
      </w:pPr>
    </w:p>
    <w:p w:rsidR="00D20D91" w:rsidRPr="00D20D91" w:rsidRDefault="00EA5F32" w:rsidP="00D20D91">
      <w:pPr>
        <w:autoSpaceDE w:val="0"/>
        <w:autoSpaceDN w:val="0"/>
        <w:adjustRightInd w:val="0"/>
        <w:rPr>
          <w:rFonts w:cs="Arial"/>
        </w:rPr>
      </w:pPr>
      <w:r w:rsidRPr="00D20D91">
        <w:rPr>
          <w:rFonts w:cs="Arial"/>
        </w:rPr>
        <w:t>The 3rd Frame is also of type CF with the protected ID 0x7D and looks like this:</w:t>
      </w:r>
    </w:p>
    <w:p w:rsidR="00D20D91" w:rsidRPr="00D20D91" w:rsidRDefault="00EA5F32" w:rsidP="00D20D91">
      <w:pPr>
        <w:autoSpaceDE w:val="0"/>
        <w:autoSpaceDN w:val="0"/>
        <w:adjustRightInd w:val="0"/>
        <w:rPr>
          <w:rFonts w:cs="Arial"/>
        </w:rPr>
      </w:pPr>
    </w:p>
    <w:tbl>
      <w:tblPr>
        <w:tblW w:w="5000" w:type="pct"/>
        <w:jc w:val="center"/>
        <w:tblCellMar>
          <w:left w:w="115" w:type="dxa"/>
          <w:right w:w="115" w:type="dxa"/>
        </w:tblCellMar>
        <w:tblLook w:val="04A0" w:firstRow="1" w:lastRow="0" w:firstColumn="1" w:lastColumn="0" w:noHBand="0" w:noVBand="1"/>
      </w:tblPr>
      <w:tblGrid>
        <w:gridCol w:w="1389"/>
        <w:gridCol w:w="1389"/>
        <w:gridCol w:w="1389"/>
        <w:gridCol w:w="1390"/>
        <w:gridCol w:w="1390"/>
        <w:gridCol w:w="1390"/>
        <w:gridCol w:w="1390"/>
        <w:gridCol w:w="1390"/>
      </w:tblGrid>
      <w:tr w:rsidR="00D20D91" w:rsidRPr="00D20D91" w:rsidTr="00AC2554">
        <w:trPr>
          <w:trHeight w:val="255"/>
          <w:jc w:val="center"/>
        </w:trPr>
        <w:tc>
          <w:tcPr>
            <w:tcW w:w="573" w:type="pct"/>
            <w:shd w:val="clear" w:color="auto" w:fill="FF99CC"/>
            <w:noWrap/>
            <w:vAlign w:val="center"/>
            <w:hideMark/>
          </w:tcPr>
          <w:p w:rsidR="00D20D91" w:rsidRPr="00D20D91" w:rsidRDefault="00EA5F32">
            <w:pPr>
              <w:spacing w:line="276" w:lineRule="auto"/>
              <w:jc w:val="center"/>
              <w:rPr>
                <w:rFonts w:cs="Arial"/>
              </w:rPr>
            </w:pPr>
            <w:r w:rsidRPr="00D20D91">
              <w:rPr>
                <w:rFonts w:cs="Arial"/>
              </w:rPr>
              <w:t>SlaveRespB0</w:t>
            </w:r>
          </w:p>
        </w:tc>
        <w:tc>
          <w:tcPr>
            <w:tcW w:w="573" w:type="pct"/>
            <w:shd w:val="clear" w:color="auto" w:fill="FFCC99"/>
            <w:noWrap/>
            <w:vAlign w:val="center"/>
            <w:hideMark/>
          </w:tcPr>
          <w:p w:rsidR="00D20D91" w:rsidRPr="00D20D91" w:rsidRDefault="00EA5F32">
            <w:pPr>
              <w:spacing w:line="276" w:lineRule="auto"/>
              <w:jc w:val="center"/>
              <w:rPr>
                <w:rFonts w:cs="Arial"/>
              </w:rPr>
            </w:pPr>
            <w:r w:rsidRPr="00D20D91">
              <w:rPr>
                <w:rFonts w:cs="Arial"/>
              </w:rPr>
              <w:t>SlaveRespB1</w:t>
            </w:r>
          </w:p>
        </w:tc>
        <w:tc>
          <w:tcPr>
            <w:tcW w:w="573" w:type="pct"/>
            <w:shd w:val="clear" w:color="auto" w:fill="FFFF99"/>
            <w:noWrap/>
            <w:vAlign w:val="center"/>
            <w:hideMark/>
          </w:tcPr>
          <w:p w:rsidR="00D20D91" w:rsidRPr="00D20D91" w:rsidRDefault="00EA5F32">
            <w:pPr>
              <w:spacing w:line="276" w:lineRule="auto"/>
              <w:jc w:val="center"/>
              <w:rPr>
                <w:rFonts w:cs="Arial"/>
              </w:rPr>
            </w:pPr>
            <w:r w:rsidRPr="00D20D91">
              <w:rPr>
                <w:rFonts w:cs="Arial"/>
              </w:rPr>
              <w:t>SlaveRespB2</w:t>
            </w:r>
          </w:p>
        </w:tc>
        <w:tc>
          <w:tcPr>
            <w:tcW w:w="573" w:type="pct"/>
            <w:shd w:val="clear" w:color="auto" w:fill="CCFFCC"/>
            <w:noWrap/>
            <w:vAlign w:val="center"/>
            <w:hideMark/>
          </w:tcPr>
          <w:p w:rsidR="00D20D91" w:rsidRPr="00D20D91" w:rsidRDefault="00EA5F32">
            <w:pPr>
              <w:spacing w:line="276" w:lineRule="auto"/>
              <w:jc w:val="center"/>
              <w:rPr>
                <w:rFonts w:cs="Arial"/>
              </w:rPr>
            </w:pPr>
            <w:r w:rsidRPr="00D20D91">
              <w:rPr>
                <w:rFonts w:cs="Arial"/>
              </w:rPr>
              <w:t>SlaveRespB3</w:t>
            </w:r>
          </w:p>
        </w:tc>
        <w:tc>
          <w:tcPr>
            <w:tcW w:w="651" w:type="pct"/>
            <w:shd w:val="clear" w:color="auto" w:fill="CCFFFF"/>
            <w:noWrap/>
            <w:vAlign w:val="center"/>
            <w:hideMark/>
          </w:tcPr>
          <w:p w:rsidR="00D20D91" w:rsidRPr="00D20D91" w:rsidRDefault="00EA5F32">
            <w:pPr>
              <w:spacing w:line="276" w:lineRule="auto"/>
              <w:jc w:val="center"/>
              <w:rPr>
                <w:rFonts w:cs="Arial"/>
              </w:rPr>
            </w:pPr>
            <w:r w:rsidRPr="00D20D91">
              <w:rPr>
                <w:rFonts w:cs="Arial"/>
              </w:rPr>
              <w:t>SlaveRespB4</w:t>
            </w:r>
          </w:p>
        </w:tc>
        <w:tc>
          <w:tcPr>
            <w:tcW w:w="677" w:type="pct"/>
            <w:shd w:val="clear" w:color="auto" w:fill="99CCFF"/>
            <w:noWrap/>
            <w:vAlign w:val="center"/>
            <w:hideMark/>
          </w:tcPr>
          <w:p w:rsidR="00D20D91" w:rsidRPr="00D20D91" w:rsidRDefault="00EA5F32">
            <w:pPr>
              <w:spacing w:line="276" w:lineRule="auto"/>
              <w:jc w:val="center"/>
              <w:rPr>
                <w:rFonts w:cs="Arial"/>
              </w:rPr>
            </w:pPr>
            <w:r w:rsidRPr="00D20D91">
              <w:rPr>
                <w:rFonts w:cs="Arial"/>
              </w:rPr>
              <w:t>SlaveRespB5</w:t>
            </w:r>
          </w:p>
        </w:tc>
        <w:tc>
          <w:tcPr>
            <w:tcW w:w="677" w:type="pct"/>
            <w:shd w:val="clear" w:color="auto" w:fill="FF9900"/>
            <w:noWrap/>
            <w:vAlign w:val="center"/>
            <w:hideMark/>
          </w:tcPr>
          <w:p w:rsidR="00D20D91" w:rsidRPr="00D20D91" w:rsidRDefault="00EA5F32">
            <w:pPr>
              <w:spacing w:line="276" w:lineRule="auto"/>
              <w:jc w:val="center"/>
              <w:rPr>
                <w:rFonts w:cs="Arial"/>
              </w:rPr>
            </w:pPr>
            <w:r w:rsidRPr="00D20D91">
              <w:rPr>
                <w:rFonts w:cs="Arial"/>
              </w:rPr>
              <w:t>SlaveRespB6</w:t>
            </w:r>
          </w:p>
        </w:tc>
        <w:tc>
          <w:tcPr>
            <w:tcW w:w="703" w:type="pct"/>
            <w:shd w:val="clear" w:color="auto" w:fill="FFFF00"/>
            <w:noWrap/>
            <w:vAlign w:val="center"/>
            <w:hideMark/>
          </w:tcPr>
          <w:p w:rsidR="00D20D91" w:rsidRPr="00D20D91" w:rsidRDefault="00EA5F32">
            <w:pPr>
              <w:spacing w:line="276" w:lineRule="auto"/>
              <w:jc w:val="center"/>
              <w:rPr>
                <w:rFonts w:cs="Arial"/>
              </w:rPr>
            </w:pPr>
            <w:r w:rsidRPr="00D20D91">
              <w:rPr>
                <w:rFonts w:cs="Arial"/>
              </w:rPr>
              <w:t>SlaveRespB7</w:t>
            </w:r>
          </w:p>
        </w:tc>
      </w:tr>
      <w:tr w:rsidR="00D20D91" w:rsidRPr="00D20D91" w:rsidTr="00AC2554">
        <w:trPr>
          <w:trHeight w:val="255"/>
          <w:jc w:val="center"/>
        </w:trPr>
        <w:tc>
          <w:tcPr>
            <w:tcW w:w="573" w:type="pct"/>
            <w:noWrap/>
            <w:vAlign w:val="bottom"/>
            <w:hideMark/>
          </w:tcPr>
          <w:p w:rsidR="00D20D91" w:rsidRPr="00D20D91" w:rsidRDefault="00EA5F32">
            <w:pPr>
              <w:spacing w:line="276" w:lineRule="auto"/>
              <w:jc w:val="center"/>
              <w:rPr>
                <w:rFonts w:cs="Arial"/>
              </w:rPr>
            </w:pPr>
            <w:r w:rsidRPr="00D20D91">
              <w:rPr>
                <w:rFonts w:cs="Arial"/>
              </w:rPr>
              <w:t>NAD</w:t>
            </w:r>
          </w:p>
        </w:tc>
        <w:tc>
          <w:tcPr>
            <w:tcW w:w="573" w:type="pct"/>
            <w:noWrap/>
            <w:vAlign w:val="bottom"/>
            <w:hideMark/>
          </w:tcPr>
          <w:p w:rsidR="00D20D91" w:rsidRPr="00D20D91" w:rsidRDefault="00EA5F32">
            <w:pPr>
              <w:spacing w:line="276" w:lineRule="auto"/>
              <w:jc w:val="center"/>
              <w:rPr>
                <w:rFonts w:cs="Arial"/>
              </w:rPr>
            </w:pPr>
            <w:r w:rsidRPr="00D20D91">
              <w:rPr>
                <w:rFonts w:cs="Arial"/>
              </w:rPr>
              <w:t>PCI</w:t>
            </w:r>
          </w:p>
        </w:tc>
        <w:tc>
          <w:tcPr>
            <w:tcW w:w="573" w:type="pct"/>
            <w:noWrap/>
            <w:vAlign w:val="bottom"/>
            <w:hideMark/>
          </w:tcPr>
          <w:p w:rsidR="00D20D91" w:rsidRPr="00D20D91" w:rsidRDefault="00EA5F32">
            <w:pPr>
              <w:spacing w:line="276" w:lineRule="auto"/>
              <w:jc w:val="center"/>
              <w:rPr>
                <w:rFonts w:cs="Arial"/>
              </w:rPr>
            </w:pPr>
            <w:r w:rsidRPr="00D20D91">
              <w:rPr>
                <w:rFonts w:cs="Arial"/>
              </w:rPr>
              <w:t>D1</w:t>
            </w:r>
          </w:p>
        </w:tc>
        <w:tc>
          <w:tcPr>
            <w:tcW w:w="573" w:type="pct"/>
            <w:noWrap/>
            <w:vAlign w:val="bottom"/>
            <w:hideMark/>
          </w:tcPr>
          <w:p w:rsidR="00D20D91" w:rsidRPr="00D20D91" w:rsidRDefault="00EA5F32">
            <w:pPr>
              <w:spacing w:line="276" w:lineRule="auto"/>
              <w:jc w:val="center"/>
              <w:rPr>
                <w:rFonts w:cs="Arial"/>
              </w:rPr>
            </w:pPr>
            <w:r w:rsidRPr="00D20D91">
              <w:rPr>
                <w:rFonts w:cs="Arial"/>
              </w:rPr>
              <w:t>D2</w:t>
            </w:r>
          </w:p>
        </w:tc>
        <w:tc>
          <w:tcPr>
            <w:tcW w:w="651" w:type="pct"/>
            <w:noWrap/>
            <w:vAlign w:val="bottom"/>
            <w:hideMark/>
          </w:tcPr>
          <w:p w:rsidR="00D20D91" w:rsidRPr="00D20D91" w:rsidRDefault="00EA5F32">
            <w:pPr>
              <w:spacing w:line="276" w:lineRule="auto"/>
              <w:jc w:val="center"/>
              <w:rPr>
                <w:rFonts w:cs="Arial"/>
              </w:rPr>
            </w:pPr>
            <w:r w:rsidRPr="00D20D91">
              <w:rPr>
                <w:rFonts w:cs="Arial"/>
              </w:rPr>
              <w:t>D3</w:t>
            </w:r>
          </w:p>
        </w:tc>
        <w:tc>
          <w:tcPr>
            <w:tcW w:w="677" w:type="pct"/>
            <w:noWrap/>
            <w:vAlign w:val="bottom"/>
            <w:hideMark/>
          </w:tcPr>
          <w:p w:rsidR="00D20D91" w:rsidRPr="00D20D91" w:rsidRDefault="00EA5F32">
            <w:pPr>
              <w:spacing w:line="276" w:lineRule="auto"/>
              <w:jc w:val="center"/>
              <w:rPr>
                <w:rFonts w:cs="Arial"/>
              </w:rPr>
            </w:pPr>
            <w:r w:rsidRPr="00D20D91">
              <w:rPr>
                <w:rFonts w:cs="Arial"/>
              </w:rPr>
              <w:t>D4</w:t>
            </w:r>
          </w:p>
        </w:tc>
        <w:tc>
          <w:tcPr>
            <w:tcW w:w="677" w:type="pct"/>
            <w:noWrap/>
            <w:vAlign w:val="bottom"/>
            <w:hideMark/>
          </w:tcPr>
          <w:p w:rsidR="00D20D91" w:rsidRPr="00D20D91" w:rsidRDefault="00EA5F32">
            <w:pPr>
              <w:spacing w:line="276" w:lineRule="auto"/>
              <w:jc w:val="center"/>
              <w:rPr>
                <w:rFonts w:cs="Arial"/>
              </w:rPr>
            </w:pPr>
            <w:r w:rsidRPr="00D20D91">
              <w:rPr>
                <w:rFonts w:cs="Arial"/>
              </w:rPr>
              <w:t>D5</w:t>
            </w:r>
          </w:p>
        </w:tc>
        <w:tc>
          <w:tcPr>
            <w:tcW w:w="703" w:type="pct"/>
            <w:noWrap/>
            <w:vAlign w:val="bottom"/>
            <w:hideMark/>
          </w:tcPr>
          <w:p w:rsidR="00D20D91" w:rsidRPr="00D20D91" w:rsidRDefault="00EA5F32">
            <w:pPr>
              <w:spacing w:line="276" w:lineRule="auto"/>
              <w:jc w:val="center"/>
              <w:rPr>
                <w:rFonts w:cs="Arial"/>
              </w:rPr>
            </w:pPr>
            <w:r w:rsidRPr="00D20D91">
              <w:rPr>
                <w:rFonts w:cs="Arial"/>
              </w:rPr>
              <w:t>D6</w:t>
            </w:r>
          </w:p>
        </w:tc>
      </w:tr>
      <w:tr w:rsidR="00D20D91" w:rsidRPr="00D20D91" w:rsidTr="00AC2554">
        <w:trPr>
          <w:trHeight w:val="255"/>
          <w:jc w:val="center"/>
        </w:trPr>
        <w:tc>
          <w:tcPr>
            <w:tcW w:w="573" w:type="pct"/>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0x22</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0x35</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0x2D</w:t>
            </w:r>
          </w:p>
        </w:tc>
        <w:tc>
          <w:tcPr>
            <w:tcW w:w="651"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0x48</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0x41</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0x30</w:t>
            </w:r>
          </w:p>
        </w:tc>
        <w:tc>
          <w:tcPr>
            <w:tcW w:w="70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keepNext/>
              <w:spacing w:line="276" w:lineRule="auto"/>
              <w:jc w:val="center"/>
              <w:rPr>
                <w:rFonts w:cs="Arial"/>
              </w:rPr>
            </w:pPr>
            <w:r w:rsidRPr="00D20D91">
              <w:rPr>
                <w:rFonts w:cs="Arial"/>
              </w:rPr>
              <w:t>0x30</w:t>
            </w:r>
          </w:p>
        </w:tc>
      </w:tr>
    </w:tbl>
    <w:p w:rsidR="00D20D91" w:rsidRPr="00D20D91" w:rsidRDefault="00EA5F32" w:rsidP="00D20D91">
      <w:pPr>
        <w:rPr>
          <w:rFonts w:cs="Arial"/>
        </w:rPr>
      </w:pPr>
      <w:r w:rsidRPr="00D20D91">
        <w:rPr>
          <w:rFonts w:cs="Arial"/>
        </w:rPr>
        <w:t>Example for 3rd response frame of SWPN</w:t>
      </w:r>
    </w:p>
    <w:p w:rsidR="00D20D91" w:rsidRPr="00D20D91" w:rsidRDefault="00EA5F32" w:rsidP="00D20D91">
      <w:pPr>
        <w:rPr>
          <w:rFonts w:cs="Arial"/>
        </w:rPr>
      </w:pPr>
    </w:p>
    <w:p w:rsidR="00D20D91" w:rsidRPr="00D20D91" w:rsidRDefault="00EA5F32" w:rsidP="00D20D91">
      <w:pPr>
        <w:autoSpaceDE w:val="0"/>
        <w:autoSpaceDN w:val="0"/>
        <w:adjustRightInd w:val="0"/>
        <w:rPr>
          <w:rFonts w:cs="Arial"/>
        </w:rPr>
      </w:pPr>
      <w:r w:rsidRPr="00D20D91">
        <w:rPr>
          <w:rFonts w:cs="Arial"/>
        </w:rPr>
        <w:t>The 4th Frame is also of type CF with the protected ID 0x7D and looks like this:</w:t>
      </w:r>
    </w:p>
    <w:p w:rsidR="00D20D91" w:rsidRPr="00D20D91" w:rsidRDefault="00EA5F32" w:rsidP="00D20D91">
      <w:pPr>
        <w:autoSpaceDE w:val="0"/>
        <w:autoSpaceDN w:val="0"/>
        <w:adjustRightInd w:val="0"/>
        <w:rPr>
          <w:rFonts w:cs="Arial"/>
        </w:rPr>
      </w:pPr>
    </w:p>
    <w:tbl>
      <w:tblPr>
        <w:tblW w:w="5000" w:type="pct"/>
        <w:jc w:val="center"/>
        <w:tblCellMar>
          <w:left w:w="115" w:type="dxa"/>
          <w:right w:w="115" w:type="dxa"/>
        </w:tblCellMar>
        <w:tblLook w:val="04A0" w:firstRow="1" w:lastRow="0" w:firstColumn="1" w:lastColumn="0" w:noHBand="0" w:noVBand="1"/>
      </w:tblPr>
      <w:tblGrid>
        <w:gridCol w:w="1389"/>
        <w:gridCol w:w="1389"/>
        <w:gridCol w:w="1389"/>
        <w:gridCol w:w="1390"/>
        <w:gridCol w:w="1390"/>
        <w:gridCol w:w="1390"/>
        <w:gridCol w:w="1390"/>
        <w:gridCol w:w="1390"/>
      </w:tblGrid>
      <w:tr w:rsidR="00D20D91" w:rsidRPr="00D20D91" w:rsidTr="00AC2554">
        <w:trPr>
          <w:trHeight w:val="255"/>
          <w:jc w:val="center"/>
        </w:trPr>
        <w:tc>
          <w:tcPr>
            <w:tcW w:w="573" w:type="pct"/>
            <w:shd w:val="clear" w:color="auto" w:fill="FF99CC"/>
            <w:noWrap/>
            <w:vAlign w:val="center"/>
            <w:hideMark/>
          </w:tcPr>
          <w:p w:rsidR="00D20D91" w:rsidRPr="00D20D91" w:rsidRDefault="00EA5F32">
            <w:pPr>
              <w:spacing w:line="276" w:lineRule="auto"/>
              <w:jc w:val="center"/>
              <w:rPr>
                <w:rFonts w:cs="Arial"/>
              </w:rPr>
            </w:pPr>
            <w:r w:rsidRPr="00D20D91">
              <w:rPr>
                <w:rFonts w:cs="Arial"/>
              </w:rPr>
              <w:t>SlaveRespB0</w:t>
            </w:r>
          </w:p>
        </w:tc>
        <w:tc>
          <w:tcPr>
            <w:tcW w:w="573" w:type="pct"/>
            <w:shd w:val="clear" w:color="auto" w:fill="FFCC99"/>
            <w:noWrap/>
            <w:vAlign w:val="center"/>
            <w:hideMark/>
          </w:tcPr>
          <w:p w:rsidR="00D20D91" w:rsidRPr="00D20D91" w:rsidRDefault="00EA5F32">
            <w:pPr>
              <w:spacing w:line="276" w:lineRule="auto"/>
              <w:jc w:val="center"/>
              <w:rPr>
                <w:rFonts w:cs="Arial"/>
              </w:rPr>
            </w:pPr>
            <w:r w:rsidRPr="00D20D91">
              <w:rPr>
                <w:rFonts w:cs="Arial"/>
              </w:rPr>
              <w:t>SlaveRespB1</w:t>
            </w:r>
          </w:p>
        </w:tc>
        <w:tc>
          <w:tcPr>
            <w:tcW w:w="573" w:type="pct"/>
            <w:shd w:val="clear" w:color="auto" w:fill="FFFF99"/>
            <w:noWrap/>
            <w:vAlign w:val="center"/>
            <w:hideMark/>
          </w:tcPr>
          <w:p w:rsidR="00D20D91" w:rsidRPr="00D20D91" w:rsidRDefault="00EA5F32">
            <w:pPr>
              <w:spacing w:line="276" w:lineRule="auto"/>
              <w:jc w:val="center"/>
              <w:rPr>
                <w:rFonts w:cs="Arial"/>
              </w:rPr>
            </w:pPr>
            <w:r w:rsidRPr="00D20D91">
              <w:rPr>
                <w:rFonts w:cs="Arial"/>
              </w:rPr>
              <w:t>SlaveRespB2</w:t>
            </w:r>
          </w:p>
        </w:tc>
        <w:tc>
          <w:tcPr>
            <w:tcW w:w="573" w:type="pct"/>
            <w:shd w:val="clear" w:color="auto" w:fill="CCFFCC"/>
            <w:noWrap/>
            <w:vAlign w:val="center"/>
            <w:hideMark/>
          </w:tcPr>
          <w:p w:rsidR="00D20D91" w:rsidRPr="00D20D91" w:rsidRDefault="00EA5F32">
            <w:pPr>
              <w:spacing w:line="276" w:lineRule="auto"/>
              <w:jc w:val="center"/>
              <w:rPr>
                <w:rFonts w:cs="Arial"/>
              </w:rPr>
            </w:pPr>
            <w:r w:rsidRPr="00D20D91">
              <w:rPr>
                <w:rFonts w:cs="Arial"/>
              </w:rPr>
              <w:t>SlaveRespB3</w:t>
            </w:r>
          </w:p>
        </w:tc>
        <w:tc>
          <w:tcPr>
            <w:tcW w:w="651" w:type="pct"/>
            <w:shd w:val="clear" w:color="auto" w:fill="CCFFFF"/>
            <w:noWrap/>
            <w:vAlign w:val="center"/>
            <w:hideMark/>
          </w:tcPr>
          <w:p w:rsidR="00D20D91" w:rsidRPr="00D20D91" w:rsidRDefault="00EA5F32">
            <w:pPr>
              <w:spacing w:line="276" w:lineRule="auto"/>
              <w:jc w:val="center"/>
              <w:rPr>
                <w:rFonts w:cs="Arial"/>
              </w:rPr>
            </w:pPr>
            <w:r w:rsidRPr="00D20D91">
              <w:rPr>
                <w:rFonts w:cs="Arial"/>
              </w:rPr>
              <w:t>SlaveRespB4</w:t>
            </w:r>
          </w:p>
        </w:tc>
        <w:tc>
          <w:tcPr>
            <w:tcW w:w="677" w:type="pct"/>
            <w:shd w:val="clear" w:color="auto" w:fill="99CCFF"/>
            <w:noWrap/>
            <w:vAlign w:val="center"/>
            <w:hideMark/>
          </w:tcPr>
          <w:p w:rsidR="00D20D91" w:rsidRPr="00D20D91" w:rsidRDefault="00EA5F32">
            <w:pPr>
              <w:spacing w:line="276" w:lineRule="auto"/>
              <w:jc w:val="center"/>
              <w:rPr>
                <w:rFonts w:cs="Arial"/>
              </w:rPr>
            </w:pPr>
            <w:r w:rsidRPr="00D20D91">
              <w:rPr>
                <w:rFonts w:cs="Arial"/>
              </w:rPr>
              <w:t>SlaveRespB5</w:t>
            </w:r>
          </w:p>
        </w:tc>
        <w:tc>
          <w:tcPr>
            <w:tcW w:w="677" w:type="pct"/>
            <w:shd w:val="clear" w:color="auto" w:fill="FF9900"/>
            <w:noWrap/>
            <w:vAlign w:val="center"/>
            <w:hideMark/>
          </w:tcPr>
          <w:p w:rsidR="00D20D91" w:rsidRPr="00D20D91" w:rsidRDefault="00EA5F32">
            <w:pPr>
              <w:spacing w:line="276" w:lineRule="auto"/>
              <w:jc w:val="center"/>
              <w:rPr>
                <w:rFonts w:cs="Arial"/>
              </w:rPr>
            </w:pPr>
            <w:r w:rsidRPr="00D20D91">
              <w:rPr>
                <w:rFonts w:cs="Arial"/>
              </w:rPr>
              <w:t>SlaveRespB6</w:t>
            </w:r>
          </w:p>
        </w:tc>
        <w:tc>
          <w:tcPr>
            <w:tcW w:w="703" w:type="pct"/>
            <w:shd w:val="clear" w:color="auto" w:fill="FFFF00"/>
            <w:noWrap/>
            <w:vAlign w:val="center"/>
            <w:hideMark/>
          </w:tcPr>
          <w:p w:rsidR="00D20D91" w:rsidRPr="00D20D91" w:rsidRDefault="00EA5F32">
            <w:pPr>
              <w:spacing w:line="276" w:lineRule="auto"/>
              <w:jc w:val="center"/>
              <w:rPr>
                <w:rFonts w:cs="Arial"/>
              </w:rPr>
            </w:pPr>
            <w:r w:rsidRPr="00D20D91">
              <w:rPr>
                <w:rFonts w:cs="Arial"/>
              </w:rPr>
              <w:t>SlaveRespB7</w:t>
            </w:r>
          </w:p>
        </w:tc>
      </w:tr>
      <w:tr w:rsidR="00D20D91" w:rsidRPr="00D20D91" w:rsidTr="00AC2554">
        <w:trPr>
          <w:trHeight w:val="255"/>
          <w:jc w:val="center"/>
        </w:trPr>
        <w:tc>
          <w:tcPr>
            <w:tcW w:w="573" w:type="pct"/>
            <w:noWrap/>
            <w:vAlign w:val="bottom"/>
            <w:hideMark/>
          </w:tcPr>
          <w:p w:rsidR="00D20D91" w:rsidRPr="00D20D91" w:rsidRDefault="00EA5F32">
            <w:pPr>
              <w:spacing w:line="276" w:lineRule="auto"/>
              <w:jc w:val="center"/>
              <w:rPr>
                <w:rFonts w:cs="Arial"/>
              </w:rPr>
            </w:pPr>
            <w:r w:rsidRPr="00D20D91">
              <w:rPr>
                <w:rFonts w:cs="Arial"/>
              </w:rPr>
              <w:t>NAD</w:t>
            </w:r>
          </w:p>
        </w:tc>
        <w:tc>
          <w:tcPr>
            <w:tcW w:w="573" w:type="pct"/>
            <w:noWrap/>
            <w:vAlign w:val="bottom"/>
            <w:hideMark/>
          </w:tcPr>
          <w:p w:rsidR="00D20D91" w:rsidRPr="00D20D91" w:rsidRDefault="00EA5F32">
            <w:pPr>
              <w:spacing w:line="276" w:lineRule="auto"/>
              <w:jc w:val="center"/>
              <w:rPr>
                <w:rFonts w:cs="Arial"/>
              </w:rPr>
            </w:pPr>
            <w:r w:rsidRPr="00D20D91">
              <w:rPr>
                <w:rFonts w:cs="Arial"/>
              </w:rPr>
              <w:t>PCI</w:t>
            </w:r>
          </w:p>
        </w:tc>
        <w:tc>
          <w:tcPr>
            <w:tcW w:w="573" w:type="pct"/>
            <w:noWrap/>
            <w:vAlign w:val="bottom"/>
            <w:hideMark/>
          </w:tcPr>
          <w:p w:rsidR="00D20D91" w:rsidRPr="00D20D91" w:rsidRDefault="00EA5F32">
            <w:pPr>
              <w:spacing w:line="276" w:lineRule="auto"/>
              <w:jc w:val="center"/>
              <w:rPr>
                <w:rFonts w:cs="Arial"/>
              </w:rPr>
            </w:pPr>
            <w:r w:rsidRPr="00D20D91">
              <w:rPr>
                <w:rFonts w:cs="Arial"/>
              </w:rPr>
              <w:t>D1</w:t>
            </w:r>
          </w:p>
        </w:tc>
        <w:tc>
          <w:tcPr>
            <w:tcW w:w="573" w:type="pct"/>
            <w:noWrap/>
            <w:vAlign w:val="bottom"/>
            <w:hideMark/>
          </w:tcPr>
          <w:p w:rsidR="00D20D91" w:rsidRPr="00D20D91" w:rsidRDefault="00EA5F32">
            <w:pPr>
              <w:spacing w:line="276" w:lineRule="auto"/>
              <w:jc w:val="center"/>
              <w:rPr>
                <w:rFonts w:cs="Arial"/>
              </w:rPr>
            </w:pPr>
            <w:r w:rsidRPr="00D20D91">
              <w:rPr>
                <w:rFonts w:cs="Arial"/>
              </w:rPr>
              <w:t>D2</w:t>
            </w:r>
          </w:p>
        </w:tc>
        <w:tc>
          <w:tcPr>
            <w:tcW w:w="651" w:type="pct"/>
            <w:noWrap/>
            <w:vAlign w:val="bottom"/>
            <w:hideMark/>
          </w:tcPr>
          <w:p w:rsidR="00D20D91" w:rsidRPr="00D20D91" w:rsidRDefault="00EA5F32">
            <w:pPr>
              <w:spacing w:line="276" w:lineRule="auto"/>
              <w:jc w:val="center"/>
              <w:rPr>
                <w:rFonts w:cs="Arial"/>
              </w:rPr>
            </w:pPr>
            <w:r w:rsidRPr="00D20D91">
              <w:rPr>
                <w:rFonts w:cs="Arial"/>
              </w:rPr>
              <w:t>D3</w:t>
            </w:r>
          </w:p>
        </w:tc>
        <w:tc>
          <w:tcPr>
            <w:tcW w:w="677" w:type="pct"/>
            <w:noWrap/>
            <w:vAlign w:val="bottom"/>
            <w:hideMark/>
          </w:tcPr>
          <w:p w:rsidR="00D20D91" w:rsidRPr="00D20D91" w:rsidRDefault="00EA5F32">
            <w:pPr>
              <w:spacing w:line="276" w:lineRule="auto"/>
              <w:jc w:val="center"/>
              <w:rPr>
                <w:rFonts w:cs="Arial"/>
              </w:rPr>
            </w:pPr>
            <w:r w:rsidRPr="00D20D91">
              <w:rPr>
                <w:rFonts w:cs="Arial"/>
              </w:rPr>
              <w:t>D4</w:t>
            </w:r>
          </w:p>
        </w:tc>
        <w:tc>
          <w:tcPr>
            <w:tcW w:w="677" w:type="pct"/>
            <w:noWrap/>
            <w:vAlign w:val="bottom"/>
            <w:hideMark/>
          </w:tcPr>
          <w:p w:rsidR="00D20D91" w:rsidRPr="00D20D91" w:rsidRDefault="00EA5F32">
            <w:pPr>
              <w:spacing w:line="276" w:lineRule="auto"/>
              <w:jc w:val="center"/>
              <w:rPr>
                <w:rFonts w:cs="Arial"/>
              </w:rPr>
            </w:pPr>
            <w:r w:rsidRPr="00D20D91">
              <w:rPr>
                <w:rFonts w:cs="Arial"/>
              </w:rPr>
              <w:t>D5</w:t>
            </w:r>
          </w:p>
        </w:tc>
        <w:tc>
          <w:tcPr>
            <w:tcW w:w="703" w:type="pct"/>
            <w:noWrap/>
            <w:vAlign w:val="bottom"/>
            <w:hideMark/>
          </w:tcPr>
          <w:p w:rsidR="00D20D91" w:rsidRPr="00D20D91" w:rsidRDefault="00EA5F32">
            <w:pPr>
              <w:spacing w:line="276" w:lineRule="auto"/>
              <w:jc w:val="center"/>
              <w:rPr>
                <w:rFonts w:cs="Arial"/>
              </w:rPr>
            </w:pPr>
            <w:r w:rsidRPr="00D20D91">
              <w:rPr>
                <w:rFonts w:cs="Arial"/>
              </w:rPr>
              <w:t>D6</w:t>
            </w:r>
          </w:p>
        </w:tc>
      </w:tr>
      <w:tr w:rsidR="00D20D91" w:rsidRPr="00D20D91" w:rsidTr="00AC2554">
        <w:trPr>
          <w:trHeight w:val="255"/>
          <w:jc w:val="center"/>
        </w:trPr>
        <w:tc>
          <w:tcPr>
            <w:tcW w:w="573" w:type="pct"/>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0x10</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0x23</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0x31</w:t>
            </w:r>
          </w:p>
        </w:tc>
        <w:tc>
          <w:tcPr>
            <w:tcW w:w="57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0x00</w:t>
            </w:r>
          </w:p>
        </w:tc>
        <w:tc>
          <w:tcPr>
            <w:tcW w:w="651"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0x00</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0x00</w:t>
            </w:r>
          </w:p>
        </w:tc>
        <w:tc>
          <w:tcPr>
            <w:tcW w:w="677"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spacing w:line="276" w:lineRule="auto"/>
              <w:jc w:val="center"/>
              <w:rPr>
                <w:rFonts w:cs="Arial"/>
              </w:rPr>
            </w:pPr>
            <w:r w:rsidRPr="00D20D91">
              <w:rPr>
                <w:rFonts w:cs="Arial"/>
              </w:rPr>
              <w:t>0x00</w:t>
            </w:r>
          </w:p>
        </w:tc>
        <w:tc>
          <w:tcPr>
            <w:tcW w:w="703" w:type="pct"/>
            <w:tcBorders>
              <w:top w:val="single" w:sz="4" w:space="0" w:color="auto"/>
              <w:left w:val="nil"/>
              <w:bottom w:val="single" w:sz="4" w:space="0" w:color="auto"/>
              <w:right w:val="single" w:sz="4" w:space="0" w:color="auto"/>
            </w:tcBorders>
            <w:shd w:val="clear" w:color="auto" w:fill="C0C0C0"/>
            <w:noWrap/>
            <w:vAlign w:val="bottom"/>
            <w:hideMark/>
          </w:tcPr>
          <w:p w:rsidR="00D20D91" w:rsidRPr="00D20D91" w:rsidRDefault="00EA5F32">
            <w:pPr>
              <w:keepNext/>
              <w:spacing w:line="276" w:lineRule="auto"/>
              <w:jc w:val="center"/>
              <w:rPr>
                <w:rFonts w:cs="Arial"/>
              </w:rPr>
            </w:pPr>
            <w:r w:rsidRPr="00D20D91">
              <w:rPr>
                <w:rFonts w:cs="Arial"/>
              </w:rPr>
              <w:t>0x00</w:t>
            </w:r>
          </w:p>
        </w:tc>
      </w:tr>
    </w:tbl>
    <w:p w:rsidR="00D20D91" w:rsidRPr="00D20D91" w:rsidRDefault="00EA5F32" w:rsidP="00D20D91">
      <w:pPr>
        <w:rPr>
          <w:rFonts w:cs="Arial"/>
        </w:rPr>
      </w:pPr>
      <w:r w:rsidRPr="00D20D91">
        <w:rPr>
          <w:rFonts w:cs="Arial"/>
        </w:rPr>
        <w:t>Example for 4th response frame of SWPN</w:t>
      </w:r>
    </w:p>
    <w:p w:rsidR="00500605" w:rsidRPr="00D20D91" w:rsidRDefault="00EA5F32" w:rsidP="00D20D91"/>
    <w:p w:rsidR="00406F39" w:rsidRDefault="00AC2554" w:rsidP="00AC2554">
      <w:pPr>
        <w:pStyle w:val="Heading2"/>
      </w:pPr>
      <w:r>
        <w:br w:type="page"/>
      </w:r>
      <w:bookmarkStart w:id="199" w:name="_Toc957422"/>
      <w:r w:rsidR="00EA5F32" w:rsidRPr="00B9479B">
        <w:lastRenderedPageBreak/>
        <w:t>DIAG-FUN-REQ-164015/B-Bezel Diagnostics - I2C over LVDS</w:t>
      </w:r>
      <w:bookmarkEnd w:id="199"/>
    </w:p>
    <w:p w:rsidR="00406F39" w:rsidRDefault="00EA5F32" w:rsidP="00AC2554">
      <w:pPr>
        <w:pStyle w:val="Heading3"/>
      </w:pPr>
      <w:bookmarkStart w:id="200" w:name="_Toc957423"/>
      <w:r>
        <w:t>ECU Core Assembly Number</w:t>
      </w:r>
      <w:bookmarkEnd w:id="200"/>
    </w:p>
    <w:p w:rsidR="00934E59" w:rsidRDefault="00EA5F32" w:rsidP="00500605"/>
    <w:p w:rsidR="00934E59" w:rsidRDefault="00EA5F32" w:rsidP="00500605"/>
    <w:p w:rsidR="00AC2554" w:rsidRPr="00AC2554" w:rsidRDefault="00AC2554" w:rsidP="00AC2554">
      <w:pPr>
        <w:pStyle w:val="Heading4"/>
        <w:rPr>
          <w:b w:val="0"/>
          <w:u w:val="single"/>
        </w:rPr>
      </w:pPr>
      <w:r w:rsidRPr="00AC2554">
        <w:rPr>
          <w:b w:val="0"/>
          <w:u w:val="single"/>
        </w:rPr>
        <w:t>IFS-MMI2C-SR-REQ-140624/C-0x31 Core Assembly FPN</w:t>
      </w:r>
    </w:p>
    <w:p w:rsidR="00432CA5" w:rsidRPr="009B3F0C" w:rsidRDefault="00EA5F32" w:rsidP="00432CA5">
      <w:pPr>
        <w:rPr>
          <w:rFonts w:eastAsiaTheme="minorEastAsia" w:cs="Arial"/>
        </w:rPr>
      </w:pPr>
      <w:r w:rsidRPr="009B3F0C">
        <w:rPr>
          <w:rFonts w:eastAsiaTheme="minorEastAsia" w:cs="Arial"/>
        </w:rPr>
        <w:t xml:space="preserve">The </w:t>
      </w:r>
      <w:r w:rsidRPr="00471302">
        <w:rPr>
          <w:rFonts w:eastAsiaTheme="minorEastAsia" w:cs="Arial"/>
        </w:rPr>
        <w:t>I</w:t>
      </w:r>
      <w:r w:rsidRPr="00471302">
        <w:rPr>
          <w:rFonts w:eastAsiaTheme="minorEastAsia" w:cs="Arial"/>
          <w:vertAlign w:val="superscript"/>
        </w:rPr>
        <w:t>2</w:t>
      </w:r>
      <w:r w:rsidRPr="00471302">
        <w:rPr>
          <w:rFonts w:eastAsiaTheme="minorEastAsia" w:cs="Arial"/>
        </w:rPr>
        <w:t>C Slave</w:t>
      </w:r>
      <w:r>
        <w:rPr>
          <w:rFonts w:eastAsiaTheme="minorEastAsia" w:cs="Arial"/>
        </w:rPr>
        <w:t xml:space="preserve"> </w:t>
      </w:r>
      <w:r w:rsidRPr="009B3F0C">
        <w:rPr>
          <w:rFonts w:eastAsiaTheme="minorEastAsia" w:cs="Arial"/>
        </w:rPr>
        <w:t xml:space="preserve">Core Assembly </w:t>
      </w:r>
      <w:r>
        <w:rPr>
          <w:rFonts w:eastAsiaTheme="minorEastAsia" w:cs="Arial"/>
        </w:rPr>
        <w:t>m</w:t>
      </w:r>
      <w:r w:rsidRPr="009B3F0C">
        <w:rPr>
          <w:rFonts w:eastAsiaTheme="minorEastAsia" w:cs="Arial"/>
        </w:rPr>
        <w:t xml:space="preserve">essage provides a mechanism to transmit </w:t>
      </w:r>
      <w:r>
        <w:rPr>
          <w:rFonts w:eastAsiaTheme="minorEastAsia" w:cs="Arial"/>
        </w:rPr>
        <w:t>a</w:t>
      </w:r>
      <w:r w:rsidRPr="009B3F0C">
        <w:rPr>
          <w:rFonts w:eastAsiaTheme="minorEastAsia" w:cs="Arial"/>
        </w:rPr>
        <w:t xml:space="preserve"> </w:t>
      </w:r>
      <w:r>
        <w:rPr>
          <w:rFonts w:eastAsiaTheme="minorEastAsia" w:cs="Arial"/>
        </w:rPr>
        <w:t>Ford P</w:t>
      </w:r>
      <w:r w:rsidRPr="009B3F0C">
        <w:rPr>
          <w:rFonts w:eastAsiaTheme="minorEastAsia" w:cs="Arial"/>
        </w:rPr>
        <w:t xml:space="preserve">art </w:t>
      </w:r>
      <w:r>
        <w:rPr>
          <w:rFonts w:eastAsiaTheme="minorEastAsia" w:cs="Arial"/>
        </w:rPr>
        <w:t>N</w:t>
      </w:r>
      <w:r w:rsidRPr="009B3F0C">
        <w:rPr>
          <w:rFonts w:eastAsiaTheme="minorEastAsia" w:cs="Arial"/>
        </w:rPr>
        <w:t xml:space="preserve">umber back to the </w:t>
      </w:r>
      <w:r>
        <w:rPr>
          <w:rFonts w:cs="Arial"/>
        </w:rPr>
        <w:t>I</w:t>
      </w:r>
      <w:r w:rsidRPr="00011AAA">
        <w:rPr>
          <w:rFonts w:cs="Arial"/>
          <w:vertAlign w:val="superscript"/>
        </w:rPr>
        <w:t>2</w:t>
      </w:r>
      <w:r>
        <w:rPr>
          <w:rFonts w:cs="Arial"/>
        </w:rPr>
        <w:t>C Master</w:t>
      </w:r>
      <w:r w:rsidRPr="009B3F0C">
        <w:rPr>
          <w:rFonts w:eastAsiaTheme="minorEastAsia" w:cs="Arial"/>
        </w:rPr>
        <w:t>.</w:t>
      </w:r>
    </w:p>
    <w:p w:rsidR="009B3F0C" w:rsidRDefault="00EA5F32" w:rsidP="00432CA5">
      <w:pPr>
        <w:rPr>
          <w:rFonts w:eastAsiaTheme="minorEastAsia" w:cs="Arial"/>
        </w:rPr>
      </w:pPr>
    </w:p>
    <w:p w:rsidR="00595116" w:rsidRPr="009B3F0C" w:rsidRDefault="00EA5F32" w:rsidP="00432CA5">
      <w:pPr>
        <w:rPr>
          <w:rFonts w:eastAsiaTheme="minorEastAsia" w:cs="Arial"/>
        </w:rPr>
      </w:pPr>
      <w:r>
        <w:rPr>
          <w:rFonts w:eastAsiaTheme="minorEastAsia" w:cs="Arial"/>
        </w:rPr>
        <w:t>Subaddress: 0x31</w:t>
      </w:r>
    </w:p>
    <w:p w:rsidR="009B3F0C" w:rsidRPr="009B3F0C" w:rsidRDefault="00EA5F32" w:rsidP="00432CA5">
      <w:pPr>
        <w:rPr>
          <w:rFonts w:eastAsiaTheme="minorEastAsia" w:cs="Arial"/>
        </w:rPr>
      </w:pPr>
      <w:r w:rsidRPr="009B3F0C">
        <w:rPr>
          <w:rFonts w:eastAsiaTheme="minorEastAsia" w:cs="Arial"/>
        </w:rPr>
        <w:t>Access: Read-Only</w:t>
      </w:r>
    </w:p>
    <w:p w:rsidR="009B3F0C" w:rsidRPr="009B3F0C" w:rsidRDefault="00EA5F32" w:rsidP="00432CA5">
      <w:pPr>
        <w:rPr>
          <w:rFonts w:eastAsiaTheme="minorEastAsia" w:cs="Arial"/>
        </w:rPr>
      </w:pPr>
      <w:r w:rsidRPr="009B3F0C">
        <w:rPr>
          <w:rFonts w:eastAsiaTheme="minorEastAsia" w:cs="Arial"/>
        </w:rPr>
        <w:t>Default: n/a</w:t>
      </w:r>
    </w:p>
    <w:p w:rsidR="009B3F0C" w:rsidRPr="009B3F0C" w:rsidRDefault="00EA5F32" w:rsidP="00432CA5">
      <w:pPr>
        <w:rPr>
          <w:rFonts w:eastAsiaTheme="minorEastAsia" w:cs="Arial"/>
        </w:rPr>
      </w:pPr>
    </w:p>
    <w:tbl>
      <w:tblPr>
        <w:tblW w:w="0" w:type="auto"/>
        <w:jc w:val="center"/>
        <w:tblLook w:val="04A0" w:firstRow="1" w:lastRow="0" w:firstColumn="1" w:lastColumn="0" w:noHBand="0" w:noVBand="1"/>
      </w:tblPr>
      <w:tblGrid>
        <w:gridCol w:w="550"/>
        <w:gridCol w:w="1133"/>
        <w:gridCol w:w="1133"/>
        <w:gridCol w:w="1133"/>
        <w:gridCol w:w="1133"/>
        <w:gridCol w:w="1133"/>
        <w:gridCol w:w="1133"/>
        <w:gridCol w:w="1134"/>
        <w:gridCol w:w="1134"/>
      </w:tblGrid>
      <w:tr w:rsidR="009B3F0C" w:rsidRPr="009B3F0C" w:rsidTr="00AC2554">
        <w:trPr>
          <w:jc w:val="center"/>
        </w:trPr>
        <w:tc>
          <w:tcPr>
            <w:tcW w:w="550" w:type="dxa"/>
            <w:tcBorders>
              <w:top w:val="nil"/>
              <w:left w:val="nil"/>
              <w:bottom w:val="nil"/>
              <w:right w:val="nil"/>
            </w:tcBorders>
          </w:tcPr>
          <w:p w:rsidR="009B3F0C" w:rsidRPr="009B3F0C" w:rsidRDefault="00EA5F32">
            <w:pPr>
              <w:rPr>
                <w:rFonts w:eastAsiaTheme="minorEastAsia" w:cs="Arial"/>
              </w:rPr>
            </w:pPr>
          </w:p>
        </w:tc>
        <w:tc>
          <w:tcPr>
            <w:tcW w:w="1133" w:type="dxa"/>
            <w:tcBorders>
              <w:top w:val="nil"/>
              <w:left w:val="nil"/>
              <w:bottom w:val="single" w:sz="4" w:space="0" w:color="000000" w:themeColor="text1"/>
              <w:right w:val="nil"/>
            </w:tcBorders>
            <w:hideMark/>
          </w:tcPr>
          <w:p w:rsidR="009B3F0C" w:rsidRPr="009B3F0C" w:rsidRDefault="00EA5F32">
            <w:pPr>
              <w:jc w:val="center"/>
              <w:rPr>
                <w:rFonts w:eastAsiaTheme="minorEastAsia" w:cs="Arial"/>
              </w:rPr>
            </w:pPr>
            <w:r w:rsidRPr="009B3F0C">
              <w:rPr>
                <w:rFonts w:eastAsiaTheme="minorEastAsia" w:cs="Arial"/>
              </w:rPr>
              <w:t>7</w:t>
            </w:r>
          </w:p>
        </w:tc>
        <w:tc>
          <w:tcPr>
            <w:tcW w:w="1133" w:type="dxa"/>
            <w:tcBorders>
              <w:top w:val="nil"/>
              <w:left w:val="nil"/>
              <w:bottom w:val="single" w:sz="4" w:space="0" w:color="000000" w:themeColor="text1"/>
              <w:right w:val="nil"/>
            </w:tcBorders>
            <w:hideMark/>
          </w:tcPr>
          <w:p w:rsidR="009B3F0C" w:rsidRPr="009B3F0C" w:rsidRDefault="00EA5F32">
            <w:pPr>
              <w:jc w:val="center"/>
              <w:rPr>
                <w:rFonts w:eastAsiaTheme="minorEastAsia" w:cs="Arial"/>
              </w:rPr>
            </w:pPr>
            <w:r w:rsidRPr="009B3F0C">
              <w:rPr>
                <w:rFonts w:eastAsiaTheme="minorEastAsia" w:cs="Arial"/>
              </w:rPr>
              <w:t>6</w:t>
            </w:r>
          </w:p>
        </w:tc>
        <w:tc>
          <w:tcPr>
            <w:tcW w:w="1133" w:type="dxa"/>
            <w:tcBorders>
              <w:top w:val="nil"/>
              <w:left w:val="nil"/>
              <w:bottom w:val="single" w:sz="4" w:space="0" w:color="000000" w:themeColor="text1"/>
              <w:right w:val="nil"/>
            </w:tcBorders>
            <w:hideMark/>
          </w:tcPr>
          <w:p w:rsidR="009B3F0C" w:rsidRPr="009B3F0C" w:rsidRDefault="00EA5F32">
            <w:pPr>
              <w:jc w:val="center"/>
              <w:rPr>
                <w:rFonts w:eastAsiaTheme="minorEastAsia" w:cs="Arial"/>
              </w:rPr>
            </w:pPr>
            <w:r w:rsidRPr="009B3F0C">
              <w:rPr>
                <w:rFonts w:eastAsiaTheme="minorEastAsia" w:cs="Arial"/>
              </w:rPr>
              <w:t>5</w:t>
            </w:r>
          </w:p>
        </w:tc>
        <w:tc>
          <w:tcPr>
            <w:tcW w:w="1133" w:type="dxa"/>
            <w:tcBorders>
              <w:top w:val="nil"/>
              <w:left w:val="nil"/>
              <w:bottom w:val="single" w:sz="4" w:space="0" w:color="000000" w:themeColor="text1"/>
              <w:right w:val="nil"/>
            </w:tcBorders>
            <w:hideMark/>
          </w:tcPr>
          <w:p w:rsidR="009B3F0C" w:rsidRPr="009B3F0C" w:rsidRDefault="00EA5F32">
            <w:pPr>
              <w:jc w:val="center"/>
              <w:rPr>
                <w:rFonts w:eastAsiaTheme="minorEastAsia" w:cs="Arial"/>
              </w:rPr>
            </w:pPr>
            <w:r w:rsidRPr="009B3F0C">
              <w:rPr>
                <w:rFonts w:eastAsiaTheme="minorEastAsia" w:cs="Arial"/>
              </w:rPr>
              <w:t>4</w:t>
            </w:r>
          </w:p>
        </w:tc>
        <w:tc>
          <w:tcPr>
            <w:tcW w:w="1133" w:type="dxa"/>
            <w:tcBorders>
              <w:top w:val="nil"/>
              <w:left w:val="nil"/>
              <w:bottom w:val="single" w:sz="4" w:space="0" w:color="000000" w:themeColor="text1"/>
              <w:right w:val="nil"/>
            </w:tcBorders>
            <w:hideMark/>
          </w:tcPr>
          <w:p w:rsidR="009B3F0C" w:rsidRPr="009B3F0C" w:rsidRDefault="00EA5F32">
            <w:pPr>
              <w:jc w:val="center"/>
              <w:rPr>
                <w:rFonts w:eastAsiaTheme="minorEastAsia" w:cs="Arial"/>
              </w:rPr>
            </w:pPr>
            <w:r w:rsidRPr="009B3F0C">
              <w:rPr>
                <w:rFonts w:eastAsiaTheme="minorEastAsia" w:cs="Arial"/>
              </w:rPr>
              <w:t>3</w:t>
            </w:r>
          </w:p>
        </w:tc>
        <w:tc>
          <w:tcPr>
            <w:tcW w:w="1133" w:type="dxa"/>
            <w:tcBorders>
              <w:top w:val="nil"/>
              <w:left w:val="nil"/>
              <w:bottom w:val="single" w:sz="4" w:space="0" w:color="000000" w:themeColor="text1"/>
              <w:right w:val="nil"/>
            </w:tcBorders>
            <w:hideMark/>
          </w:tcPr>
          <w:p w:rsidR="009B3F0C" w:rsidRPr="009B3F0C" w:rsidRDefault="00EA5F32">
            <w:pPr>
              <w:jc w:val="center"/>
              <w:rPr>
                <w:rFonts w:eastAsiaTheme="minorEastAsia" w:cs="Arial"/>
              </w:rPr>
            </w:pPr>
            <w:r w:rsidRPr="009B3F0C">
              <w:rPr>
                <w:rFonts w:eastAsiaTheme="minorEastAsia" w:cs="Arial"/>
              </w:rPr>
              <w:t>2</w:t>
            </w:r>
          </w:p>
        </w:tc>
        <w:tc>
          <w:tcPr>
            <w:tcW w:w="1134" w:type="dxa"/>
            <w:tcBorders>
              <w:top w:val="nil"/>
              <w:left w:val="nil"/>
              <w:bottom w:val="single" w:sz="4" w:space="0" w:color="000000" w:themeColor="text1"/>
              <w:right w:val="nil"/>
            </w:tcBorders>
            <w:hideMark/>
          </w:tcPr>
          <w:p w:rsidR="009B3F0C" w:rsidRPr="009B3F0C" w:rsidRDefault="00EA5F32">
            <w:pPr>
              <w:jc w:val="center"/>
              <w:rPr>
                <w:rFonts w:eastAsiaTheme="minorEastAsia" w:cs="Arial"/>
              </w:rPr>
            </w:pPr>
            <w:r w:rsidRPr="009B3F0C">
              <w:rPr>
                <w:rFonts w:eastAsiaTheme="minorEastAsia" w:cs="Arial"/>
              </w:rPr>
              <w:t>1</w:t>
            </w:r>
          </w:p>
        </w:tc>
        <w:tc>
          <w:tcPr>
            <w:tcW w:w="1134" w:type="dxa"/>
            <w:tcBorders>
              <w:top w:val="nil"/>
              <w:left w:val="nil"/>
              <w:bottom w:val="single" w:sz="4" w:space="0" w:color="000000" w:themeColor="text1"/>
              <w:right w:val="nil"/>
            </w:tcBorders>
            <w:hideMark/>
          </w:tcPr>
          <w:p w:rsidR="009B3F0C" w:rsidRPr="009B3F0C" w:rsidRDefault="00EA5F32">
            <w:pPr>
              <w:jc w:val="center"/>
              <w:rPr>
                <w:rFonts w:eastAsiaTheme="minorEastAsia" w:cs="Arial"/>
              </w:rPr>
            </w:pPr>
            <w:r w:rsidRPr="009B3F0C">
              <w:rPr>
                <w:rFonts w:eastAsiaTheme="minorEastAsia" w:cs="Arial"/>
              </w:rPr>
              <w:t>0</w:t>
            </w:r>
          </w:p>
        </w:tc>
      </w:tr>
      <w:tr w:rsidR="009B3F0C" w:rsidRPr="009B3F0C" w:rsidTr="00AC2554">
        <w:trPr>
          <w:jc w:val="center"/>
        </w:trPr>
        <w:tc>
          <w:tcPr>
            <w:tcW w:w="550" w:type="dxa"/>
            <w:tcBorders>
              <w:top w:val="nil"/>
              <w:left w:val="nil"/>
              <w:bottom w:val="nil"/>
              <w:right w:val="single" w:sz="4" w:space="0" w:color="000000" w:themeColor="text1"/>
            </w:tcBorders>
            <w:hideMark/>
          </w:tcPr>
          <w:p w:rsidR="009B3F0C" w:rsidRPr="009B3F0C" w:rsidRDefault="00EA5F32">
            <w:pPr>
              <w:jc w:val="right"/>
              <w:rPr>
                <w:rFonts w:eastAsiaTheme="minorEastAsia" w:cs="Arial"/>
              </w:rPr>
            </w:pPr>
            <w:r w:rsidRPr="009B3F0C">
              <w:rPr>
                <w:rFonts w:eastAsiaTheme="minorEastAsia" w:cs="Arial"/>
              </w:rPr>
              <w:t>[0]</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F0C" w:rsidRPr="009B3F0C" w:rsidRDefault="00EA5F32" w:rsidP="00776EA9">
            <w:pPr>
              <w:jc w:val="center"/>
              <w:rPr>
                <w:rFonts w:eastAsiaTheme="minorEastAsia" w:cs="Arial"/>
                <w:b/>
              </w:rPr>
            </w:pPr>
            <w:r>
              <w:rPr>
                <w:rFonts w:eastAsiaTheme="minorEastAsia" w:cs="Arial"/>
              </w:rPr>
              <w:t xml:space="preserve">Core Assembly </w:t>
            </w:r>
            <w:r>
              <w:rPr>
                <w:rFonts w:eastAsiaTheme="minorEastAsia" w:cs="Arial"/>
              </w:rPr>
              <w:t>character[0]</w:t>
            </w:r>
          </w:p>
        </w:tc>
      </w:tr>
      <w:tr w:rsidR="009B3F0C" w:rsidRPr="009B3F0C" w:rsidTr="00AC2554">
        <w:trPr>
          <w:jc w:val="center"/>
        </w:trPr>
        <w:tc>
          <w:tcPr>
            <w:tcW w:w="550" w:type="dxa"/>
            <w:tcBorders>
              <w:top w:val="nil"/>
              <w:left w:val="nil"/>
              <w:bottom w:val="nil"/>
              <w:right w:val="single" w:sz="4" w:space="0" w:color="000000" w:themeColor="text1"/>
            </w:tcBorders>
            <w:hideMark/>
          </w:tcPr>
          <w:p w:rsidR="009B3F0C" w:rsidRPr="009B3F0C" w:rsidRDefault="00EA5F32">
            <w:pPr>
              <w:jc w:val="right"/>
              <w:rPr>
                <w:rFonts w:eastAsiaTheme="minorEastAsia" w:cs="Arial"/>
              </w:rPr>
            </w:pPr>
            <w:r w:rsidRPr="009B3F0C">
              <w:rPr>
                <w:rFonts w:eastAsiaTheme="minorEastAsia" w:cs="Arial"/>
              </w:rPr>
              <w:t>…</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F0C" w:rsidRPr="009B3F0C" w:rsidRDefault="00EA5F32">
            <w:pPr>
              <w:jc w:val="center"/>
              <w:rPr>
                <w:rFonts w:eastAsiaTheme="minorEastAsia" w:cs="Arial"/>
              </w:rPr>
            </w:pPr>
            <w:r w:rsidRPr="009B3F0C">
              <w:rPr>
                <w:rFonts w:eastAsiaTheme="minorEastAsia" w:cs="Arial"/>
              </w:rPr>
              <w:t>…</w:t>
            </w:r>
          </w:p>
        </w:tc>
      </w:tr>
      <w:tr w:rsidR="009B3F0C" w:rsidRPr="009B3F0C" w:rsidTr="00AC2554">
        <w:trPr>
          <w:jc w:val="center"/>
        </w:trPr>
        <w:tc>
          <w:tcPr>
            <w:tcW w:w="550" w:type="dxa"/>
            <w:tcBorders>
              <w:top w:val="nil"/>
              <w:left w:val="nil"/>
              <w:bottom w:val="nil"/>
              <w:right w:val="single" w:sz="4" w:space="0" w:color="000000" w:themeColor="text1"/>
            </w:tcBorders>
            <w:hideMark/>
          </w:tcPr>
          <w:p w:rsidR="009B3F0C" w:rsidRPr="009B3F0C" w:rsidRDefault="00EA5F32" w:rsidP="0020347B">
            <w:pPr>
              <w:jc w:val="right"/>
              <w:rPr>
                <w:rFonts w:eastAsiaTheme="minorEastAsia" w:cs="Arial"/>
              </w:rPr>
            </w:pPr>
            <w:r w:rsidRPr="009B3F0C">
              <w:rPr>
                <w:rFonts w:eastAsiaTheme="minorEastAsia" w:cs="Arial"/>
              </w:rPr>
              <w:t>[</w:t>
            </w:r>
            <w:r>
              <w:rPr>
                <w:rFonts w:eastAsiaTheme="minorEastAsia" w:cs="Arial"/>
              </w:rPr>
              <w:t>24</w:t>
            </w:r>
            <w:r w:rsidRPr="009B3F0C">
              <w:rPr>
                <w:rFonts w:eastAsiaTheme="minorEastAsia" w:cs="Arial"/>
              </w:rPr>
              <w:t>]</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F0C" w:rsidRPr="009B3F0C" w:rsidRDefault="00EA5F32" w:rsidP="0020347B">
            <w:pPr>
              <w:jc w:val="center"/>
              <w:rPr>
                <w:rFonts w:eastAsiaTheme="minorEastAsia" w:cs="Arial"/>
              </w:rPr>
            </w:pPr>
            <w:r>
              <w:rPr>
                <w:rFonts w:eastAsiaTheme="minorEastAsia" w:cs="Arial"/>
              </w:rPr>
              <w:t>Core Assembly character[24]</w:t>
            </w:r>
          </w:p>
        </w:tc>
      </w:tr>
    </w:tbl>
    <w:p w:rsidR="009B3F0C" w:rsidRDefault="00EA5F32" w:rsidP="009B3F0C">
      <w:pPr>
        <w:rPr>
          <w:rFonts w:eastAsiaTheme="minorEastAsia" w:cs="Arial"/>
        </w:rPr>
      </w:pPr>
    </w:p>
    <w:p w:rsidR="009B3F0C" w:rsidRDefault="00EA5F32" w:rsidP="009B3F0C">
      <w:pPr>
        <w:rPr>
          <w:rFonts w:eastAsiaTheme="minorEastAsia" w:cs="Arial"/>
        </w:rPr>
      </w:pPr>
    </w:p>
    <w:p w:rsidR="001E0FAD" w:rsidRPr="001E0FAD" w:rsidRDefault="00EA5F32" w:rsidP="001E0FAD">
      <w:pPr>
        <w:numPr>
          <w:ilvl w:val="0"/>
          <w:numId w:val="203"/>
        </w:numPr>
        <w:rPr>
          <w:rFonts w:eastAsiaTheme="minorEastAsia" w:cs="Arial"/>
        </w:rPr>
      </w:pPr>
      <w:r>
        <w:rPr>
          <w:rFonts w:eastAsiaTheme="minorEastAsia" w:cs="Arial"/>
        </w:rPr>
        <w:t>Core Assembly: Released (or prototype) Ford Part Number</w:t>
      </w:r>
      <w:r>
        <w:rPr>
          <w:rFonts w:eastAsiaTheme="minorEastAsia" w:cs="Arial"/>
        </w:rPr>
        <w:br/>
        <w:t>Null-terminated string. For example “H1BT-14F180-FA”.</w:t>
      </w:r>
      <w:r>
        <w:rPr>
          <w:rFonts w:eastAsiaTheme="minorEastAsia" w:cs="Arial"/>
        </w:rPr>
        <w:br/>
        <w:t>Maximum length 24 characters plus NULL.</w:t>
      </w:r>
    </w:p>
    <w:p w:rsidR="001E0FAD" w:rsidRDefault="00EA5F32" w:rsidP="009B3F0C">
      <w:pPr>
        <w:rPr>
          <w:rFonts w:eastAsiaTheme="minorEastAsia" w:cs="Arial"/>
        </w:rPr>
      </w:pPr>
    </w:p>
    <w:p w:rsidR="00D51166" w:rsidRDefault="00EA5F32" w:rsidP="00500605">
      <w:pPr>
        <w:rPr>
          <w:rFonts w:cs="Arial"/>
        </w:rPr>
      </w:pPr>
      <w:r>
        <w:rPr>
          <w:rFonts w:cs="Arial"/>
        </w:rPr>
        <w:t>The I</w:t>
      </w:r>
      <w:r w:rsidRPr="00011AAA">
        <w:rPr>
          <w:rFonts w:cs="Arial"/>
          <w:vertAlign w:val="superscript"/>
        </w:rPr>
        <w:t>2</w:t>
      </w:r>
      <w:r>
        <w:rPr>
          <w:rFonts w:cs="Arial"/>
        </w:rPr>
        <w:t>C Master</w:t>
      </w:r>
      <w:r w:rsidRPr="009A6966">
        <w:rPr>
          <w:rFonts w:cs="Arial"/>
        </w:rPr>
        <w:t xml:space="preserve"> </w:t>
      </w:r>
      <w:r>
        <w:rPr>
          <w:rFonts w:cs="Arial"/>
        </w:rPr>
        <w:t>shall read a maximum of 25 bytes, be robust to receiving non-ASCII bytes, and be robust to receiving non-NULL terminated data.</w:t>
      </w:r>
    </w:p>
    <w:p w:rsidR="00D51166" w:rsidRDefault="00EA5F32" w:rsidP="00500605">
      <w:pPr>
        <w:rPr>
          <w:rFonts w:cs="Arial"/>
        </w:rPr>
      </w:pPr>
    </w:p>
    <w:p w:rsidR="00D51166" w:rsidRDefault="00EA5F32" w:rsidP="00500605">
      <w:pPr>
        <w:rPr>
          <w:rFonts w:cs="Arial"/>
        </w:rPr>
      </w:pPr>
      <w:r>
        <w:rPr>
          <w:rFonts w:cs="Arial"/>
        </w:rPr>
        <w:t xml:space="preserve">If the </w:t>
      </w:r>
      <w:r w:rsidRPr="00471302">
        <w:rPr>
          <w:rFonts w:cs="Arial"/>
        </w:rPr>
        <w:t>I2C Slave</w:t>
      </w:r>
      <w:r>
        <w:rPr>
          <w:rFonts w:cs="Arial"/>
        </w:rPr>
        <w:t xml:space="preserve"> is not released with this kind of Ford Part Number, the </w:t>
      </w:r>
      <w:r w:rsidRPr="00471302">
        <w:rPr>
          <w:rFonts w:cs="Arial"/>
        </w:rPr>
        <w:t>I</w:t>
      </w:r>
      <w:r w:rsidRPr="00471302">
        <w:rPr>
          <w:rFonts w:cs="Arial"/>
          <w:vertAlign w:val="superscript"/>
        </w:rPr>
        <w:t>2</w:t>
      </w:r>
      <w:r w:rsidRPr="00471302">
        <w:rPr>
          <w:rFonts w:cs="Arial"/>
        </w:rPr>
        <w:t>C Slave</w:t>
      </w:r>
      <w:r>
        <w:rPr>
          <w:rFonts w:cs="Arial"/>
        </w:rPr>
        <w:t xml:space="preserve"> shall indicate that the subaddress is unsuppo</w:t>
      </w:r>
      <w:r>
        <w:rPr>
          <w:rFonts w:cs="Arial"/>
        </w:rPr>
        <w:t xml:space="preserve">rted as described in REQ-140565. In this case the </w:t>
      </w:r>
      <w:r w:rsidRPr="00471302">
        <w:rPr>
          <w:rFonts w:cs="Arial"/>
        </w:rPr>
        <w:t>I</w:t>
      </w:r>
      <w:r w:rsidRPr="00471302">
        <w:rPr>
          <w:rFonts w:cs="Arial"/>
          <w:vertAlign w:val="superscript"/>
        </w:rPr>
        <w:t>2</w:t>
      </w:r>
      <w:r w:rsidRPr="00471302">
        <w:rPr>
          <w:rFonts w:cs="Arial"/>
        </w:rPr>
        <w:t>C Slave</w:t>
      </w:r>
      <w:r>
        <w:rPr>
          <w:rFonts w:cs="Arial"/>
        </w:rPr>
        <w:t xml:space="preserve"> would leave SDA undriven resulting in Data = 0xFF.</w:t>
      </w:r>
    </w:p>
    <w:p w:rsidR="00406F39" w:rsidRDefault="00EA5F32" w:rsidP="00AC2554">
      <w:pPr>
        <w:pStyle w:val="Heading4"/>
      </w:pPr>
      <w:r>
        <w:t xml:space="preserve">DIAG-SD-REQ-164017/B-Sequence example </w:t>
      </w:r>
      <w:r>
        <w:t>showing a core assembly part number readout in principle</w:t>
      </w:r>
    </w:p>
    <w:p w:rsidR="00500605" w:rsidRDefault="00EA5F32" w:rsidP="0037564B">
      <w:pPr>
        <w:rPr>
          <w:noProof/>
        </w:rPr>
      </w:pPr>
      <w:r>
        <w:rPr>
          <w:noProof/>
        </w:rPr>
        <w:t>Reference requirement TBD</w:t>
      </w:r>
    </w:p>
    <w:p w:rsidR="0037564B" w:rsidRDefault="00EA5F32" w:rsidP="00F17B48">
      <w:pPr>
        <w:jc w:val="center"/>
        <w:rPr>
          <w:noProof/>
        </w:rPr>
      </w:pPr>
    </w:p>
    <w:p w:rsidR="0037564B" w:rsidRDefault="00EA5F32" w:rsidP="00F17B48">
      <w:pPr>
        <w:jc w:val="center"/>
        <w:rPr>
          <w:noProof/>
        </w:rPr>
      </w:pPr>
    </w:p>
    <w:p w:rsidR="0037564B" w:rsidRDefault="00EA5F32" w:rsidP="00AC2554">
      <w:pPr>
        <w:jc w:val="center"/>
      </w:pPr>
      <w:r>
        <w:rPr>
          <w:noProof/>
        </w:rPr>
        <w:drawing>
          <wp:inline distT="0" distB="0" distL="0" distR="0" wp14:anchorId="738201AA" wp14:editId="5D86C9B2">
            <wp:extent cx="5943600" cy="2320290"/>
            <wp:effectExtent l="0" t="0" r="0" b="3810"/>
            <wp:docPr id="1110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a:noFill/>
                    </a:ln>
                  </pic:spPr>
                </pic:pic>
              </a:graphicData>
            </a:graphic>
          </wp:inline>
        </w:drawing>
      </w:r>
    </w:p>
    <w:p w:rsidR="00406F39" w:rsidRDefault="00EA5F32" w:rsidP="00AC2554">
      <w:pPr>
        <w:pStyle w:val="Heading3"/>
      </w:pPr>
      <w:bookmarkStart w:id="201" w:name="_Toc957424"/>
      <w:r>
        <w:t>ECU D</w:t>
      </w:r>
      <w:r>
        <w:t>elivery Assembly Number</w:t>
      </w:r>
      <w:bookmarkEnd w:id="201"/>
    </w:p>
    <w:p w:rsidR="00AC2554" w:rsidRPr="00AC2554" w:rsidRDefault="00AC2554" w:rsidP="00AC2554">
      <w:pPr>
        <w:pStyle w:val="Heading4"/>
        <w:rPr>
          <w:b w:val="0"/>
          <w:u w:val="single"/>
        </w:rPr>
      </w:pPr>
      <w:r w:rsidRPr="00AC2554">
        <w:rPr>
          <w:b w:val="0"/>
          <w:u w:val="single"/>
        </w:rPr>
        <w:t>IFS-MMI2C-SR-REQ-140625/C-0x32 Delivery Assembly FPN</w:t>
      </w:r>
    </w:p>
    <w:p w:rsidR="00D37714" w:rsidRDefault="00EA5F32" w:rsidP="00D37714">
      <w:pPr>
        <w:rPr>
          <w:rFonts w:eastAsiaTheme="minorEastAsia" w:cs="Arial"/>
        </w:rPr>
      </w:pPr>
      <w:r w:rsidRPr="00D37714">
        <w:rPr>
          <w:rFonts w:eastAsiaTheme="minorEastAsia" w:cs="Arial"/>
        </w:rPr>
        <w:t xml:space="preserve">The Delivery Assembly </w:t>
      </w:r>
      <w:r>
        <w:rPr>
          <w:rFonts w:eastAsiaTheme="minorEastAsia" w:cs="Arial"/>
        </w:rPr>
        <w:t>m</w:t>
      </w:r>
      <w:r w:rsidRPr="00D37714">
        <w:rPr>
          <w:rFonts w:eastAsiaTheme="minorEastAsia" w:cs="Arial"/>
        </w:rPr>
        <w:t xml:space="preserve">essage provides a mechanism to transmit </w:t>
      </w:r>
      <w:r>
        <w:rPr>
          <w:rFonts w:eastAsiaTheme="minorEastAsia" w:cs="Arial"/>
        </w:rPr>
        <w:t xml:space="preserve">a Ford Part Number </w:t>
      </w:r>
      <w:r w:rsidRPr="00D37714">
        <w:rPr>
          <w:rFonts w:eastAsiaTheme="minorEastAsia" w:cs="Arial"/>
        </w:rPr>
        <w:t xml:space="preserve">back to the </w:t>
      </w:r>
      <w:r>
        <w:rPr>
          <w:rFonts w:cs="Arial"/>
        </w:rPr>
        <w:t>I</w:t>
      </w:r>
      <w:r w:rsidRPr="00011AAA">
        <w:rPr>
          <w:rFonts w:cs="Arial"/>
          <w:vertAlign w:val="superscript"/>
        </w:rPr>
        <w:t>2</w:t>
      </w:r>
      <w:r>
        <w:rPr>
          <w:rFonts w:cs="Arial"/>
        </w:rPr>
        <w:t>C Master</w:t>
      </w:r>
      <w:r w:rsidRPr="00D37714">
        <w:rPr>
          <w:rFonts w:eastAsiaTheme="minorEastAsia" w:cs="Arial"/>
        </w:rPr>
        <w:t>.</w:t>
      </w:r>
      <w:r>
        <w:rPr>
          <w:rFonts w:eastAsiaTheme="minorEastAsia" w:cs="Arial"/>
        </w:rPr>
        <w:br/>
      </w:r>
    </w:p>
    <w:p w:rsidR="00C25C7A" w:rsidRDefault="00EA5F32" w:rsidP="00D37714">
      <w:pPr>
        <w:rPr>
          <w:rFonts w:eastAsiaTheme="minorEastAsia" w:cs="Arial"/>
        </w:rPr>
      </w:pPr>
      <w:r>
        <w:rPr>
          <w:rFonts w:eastAsiaTheme="minorEastAsia" w:cs="Arial"/>
        </w:rPr>
        <w:t xml:space="preserve">Subaddress: </w:t>
      </w:r>
      <w:r>
        <w:rPr>
          <w:rFonts w:eastAsiaTheme="minorEastAsia" w:cs="Arial"/>
        </w:rPr>
        <w:t>0x32</w:t>
      </w:r>
    </w:p>
    <w:p w:rsidR="00A22F83" w:rsidRDefault="00EA5F32" w:rsidP="00A22F83">
      <w:pPr>
        <w:rPr>
          <w:rFonts w:eastAsiaTheme="minorEastAsia" w:cs="Arial"/>
        </w:rPr>
      </w:pPr>
      <w:r>
        <w:rPr>
          <w:rFonts w:eastAsiaTheme="minorEastAsia" w:cs="Arial"/>
        </w:rPr>
        <w:t>Access: Read-Only</w:t>
      </w:r>
    </w:p>
    <w:p w:rsidR="00A22F83" w:rsidRDefault="00EA5F32" w:rsidP="00D37714">
      <w:pPr>
        <w:rPr>
          <w:rFonts w:eastAsiaTheme="minorEastAsia" w:cs="Arial"/>
        </w:rPr>
      </w:pPr>
      <w:r>
        <w:rPr>
          <w:rFonts w:eastAsiaTheme="minorEastAsia" w:cs="Arial"/>
        </w:rPr>
        <w:lastRenderedPageBreak/>
        <w:t>Default: n/a</w:t>
      </w:r>
    </w:p>
    <w:p w:rsidR="002322C4" w:rsidRDefault="00EA5F32" w:rsidP="00D37714">
      <w:pPr>
        <w:rPr>
          <w:rFonts w:eastAsiaTheme="minorEastAsia" w:cs="Arial"/>
        </w:rPr>
      </w:pPr>
    </w:p>
    <w:tbl>
      <w:tblPr>
        <w:tblW w:w="0" w:type="auto"/>
        <w:jc w:val="center"/>
        <w:tblLook w:val="04A0" w:firstRow="1" w:lastRow="0" w:firstColumn="1" w:lastColumn="0" w:noHBand="0" w:noVBand="1"/>
      </w:tblPr>
      <w:tblGrid>
        <w:gridCol w:w="550"/>
        <w:gridCol w:w="1133"/>
        <w:gridCol w:w="1133"/>
        <w:gridCol w:w="1133"/>
        <w:gridCol w:w="1133"/>
        <w:gridCol w:w="1133"/>
        <w:gridCol w:w="1133"/>
        <w:gridCol w:w="1134"/>
        <w:gridCol w:w="1134"/>
      </w:tblGrid>
      <w:tr w:rsidR="002322C4" w:rsidTr="00AC2554">
        <w:trPr>
          <w:jc w:val="center"/>
        </w:trPr>
        <w:tc>
          <w:tcPr>
            <w:tcW w:w="550" w:type="dxa"/>
            <w:tcBorders>
              <w:top w:val="nil"/>
              <w:left w:val="nil"/>
              <w:bottom w:val="nil"/>
              <w:right w:val="nil"/>
            </w:tcBorders>
          </w:tcPr>
          <w:p w:rsidR="002322C4" w:rsidRDefault="00EA5F32">
            <w:pPr>
              <w:rPr>
                <w:rFonts w:eastAsiaTheme="minorEastAsia" w:cs="Arial"/>
              </w:rPr>
            </w:pPr>
          </w:p>
        </w:tc>
        <w:tc>
          <w:tcPr>
            <w:tcW w:w="1133" w:type="dxa"/>
            <w:tcBorders>
              <w:top w:val="nil"/>
              <w:left w:val="nil"/>
              <w:bottom w:val="single" w:sz="4" w:space="0" w:color="000000" w:themeColor="text1"/>
              <w:right w:val="nil"/>
            </w:tcBorders>
            <w:hideMark/>
          </w:tcPr>
          <w:p w:rsidR="002322C4" w:rsidRDefault="00EA5F32">
            <w:pPr>
              <w:jc w:val="center"/>
              <w:rPr>
                <w:rFonts w:eastAsiaTheme="minorEastAsia" w:cs="Arial"/>
              </w:rPr>
            </w:pPr>
            <w:r>
              <w:rPr>
                <w:rFonts w:eastAsiaTheme="minorEastAsia" w:cs="Arial"/>
              </w:rPr>
              <w:t>7</w:t>
            </w:r>
          </w:p>
        </w:tc>
        <w:tc>
          <w:tcPr>
            <w:tcW w:w="1133" w:type="dxa"/>
            <w:tcBorders>
              <w:top w:val="nil"/>
              <w:left w:val="nil"/>
              <w:bottom w:val="single" w:sz="4" w:space="0" w:color="000000" w:themeColor="text1"/>
              <w:right w:val="nil"/>
            </w:tcBorders>
            <w:hideMark/>
          </w:tcPr>
          <w:p w:rsidR="002322C4" w:rsidRDefault="00EA5F32">
            <w:pPr>
              <w:jc w:val="center"/>
              <w:rPr>
                <w:rFonts w:eastAsiaTheme="minorEastAsia" w:cs="Arial"/>
              </w:rPr>
            </w:pPr>
            <w:r>
              <w:rPr>
                <w:rFonts w:eastAsiaTheme="minorEastAsia" w:cs="Arial"/>
              </w:rPr>
              <w:t>6</w:t>
            </w:r>
          </w:p>
        </w:tc>
        <w:tc>
          <w:tcPr>
            <w:tcW w:w="1133" w:type="dxa"/>
            <w:tcBorders>
              <w:top w:val="nil"/>
              <w:left w:val="nil"/>
              <w:bottom w:val="single" w:sz="4" w:space="0" w:color="000000" w:themeColor="text1"/>
              <w:right w:val="nil"/>
            </w:tcBorders>
            <w:hideMark/>
          </w:tcPr>
          <w:p w:rsidR="002322C4" w:rsidRDefault="00EA5F32">
            <w:pPr>
              <w:jc w:val="center"/>
              <w:rPr>
                <w:rFonts w:eastAsiaTheme="minorEastAsia" w:cs="Arial"/>
              </w:rPr>
            </w:pPr>
            <w:r>
              <w:rPr>
                <w:rFonts w:eastAsiaTheme="minorEastAsia" w:cs="Arial"/>
              </w:rPr>
              <w:t>5</w:t>
            </w:r>
          </w:p>
        </w:tc>
        <w:tc>
          <w:tcPr>
            <w:tcW w:w="1133" w:type="dxa"/>
            <w:tcBorders>
              <w:top w:val="nil"/>
              <w:left w:val="nil"/>
              <w:bottom w:val="single" w:sz="4" w:space="0" w:color="000000" w:themeColor="text1"/>
              <w:right w:val="nil"/>
            </w:tcBorders>
            <w:hideMark/>
          </w:tcPr>
          <w:p w:rsidR="002322C4" w:rsidRDefault="00EA5F32">
            <w:pPr>
              <w:jc w:val="center"/>
              <w:rPr>
                <w:rFonts w:eastAsiaTheme="minorEastAsia" w:cs="Arial"/>
              </w:rPr>
            </w:pPr>
            <w:r>
              <w:rPr>
                <w:rFonts w:eastAsiaTheme="minorEastAsia" w:cs="Arial"/>
              </w:rPr>
              <w:t>4</w:t>
            </w:r>
          </w:p>
        </w:tc>
        <w:tc>
          <w:tcPr>
            <w:tcW w:w="1133" w:type="dxa"/>
            <w:tcBorders>
              <w:top w:val="nil"/>
              <w:left w:val="nil"/>
              <w:bottom w:val="single" w:sz="4" w:space="0" w:color="000000" w:themeColor="text1"/>
              <w:right w:val="nil"/>
            </w:tcBorders>
            <w:hideMark/>
          </w:tcPr>
          <w:p w:rsidR="002322C4" w:rsidRDefault="00EA5F32">
            <w:pPr>
              <w:jc w:val="center"/>
              <w:rPr>
                <w:rFonts w:eastAsiaTheme="minorEastAsia" w:cs="Arial"/>
              </w:rPr>
            </w:pPr>
            <w:r>
              <w:rPr>
                <w:rFonts w:eastAsiaTheme="minorEastAsia" w:cs="Arial"/>
              </w:rPr>
              <w:t>3</w:t>
            </w:r>
          </w:p>
        </w:tc>
        <w:tc>
          <w:tcPr>
            <w:tcW w:w="1133" w:type="dxa"/>
            <w:tcBorders>
              <w:top w:val="nil"/>
              <w:left w:val="nil"/>
              <w:bottom w:val="single" w:sz="4" w:space="0" w:color="000000" w:themeColor="text1"/>
              <w:right w:val="nil"/>
            </w:tcBorders>
            <w:hideMark/>
          </w:tcPr>
          <w:p w:rsidR="002322C4" w:rsidRDefault="00EA5F32">
            <w:pPr>
              <w:jc w:val="center"/>
              <w:rPr>
                <w:rFonts w:eastAsiaTheme="minorEastAsia" w:cs="Arial"/>
              </w:rPr>
            </w:pPr>
            <w:r>
              <w:rPr>
                <w:rFonts w:eastAsiaTheme="minorEastAsia" w:cs="Arial"/>
              </w:rPr>
              <w:t>2</w:t>
            </w:r>
          </w:p>
        </w:tc>
        <w:tc>
          <w:tcPr>
            <w:tcW w:w="1134" w:type="dxa"/>
            <w:tcBorders>
              <w:top w:val="nil"/>
              <w:left w:val="nil"/>
              <w:bottom w:val="single" w:sz="4" w:space="0" w:color="000000" w:themeColor="text1"/>
              <w:right w:val="nil"/>
            </w:tcBorders>
            <w:hideMark/>
          </w:tcPr>
          <w:p w:rsidR="002322C4" w:rsidRDefault="00EA5F32">
            <w:pPr>
              <w:jc w:val="center"/>
              <w:rPr>
                <w:rFonts w:eastAsiaTheme="minorEastAsia" w:cs="Arial"/>
              </w:rPr>
            </w:pPr>
            <w:r>
              <w:rPr>
                <w:rFonts w:eastAsiaTheme="minorEastAsia" w:cs="Arial"/>
              </w:rPr>
              <w:t>1</w:t>
            </w:r>
          </w:p>
        </w:tc>
        <w:tc>
          <w:tcPr>
            <w:tcW w:w="1134" w:type="dxa"/>
            <w:tcBorders>
              <w:top w:val="nil"/>
              <w:left w:val="nil"/>
              <w:bottom w:val="single" w:sz="4" w:space="0" w:color="000000" w:themeColor="text1"/>
              <w:right w:val="nil"/>
            </w:tcBorders>
            <w:hideMark/>
          </w:tcPr>
          <w:p w:rsidR="002322C4" w:rsidRDefault="00EA5F32">
            <w:pPr>
              <w:jc w:val="center"/>
              <w:rPr>
                <w:rFonts w:eastAsiaTheme="minorEastAsia" w:cs="Arial"/>
              </w:rPr>
            </w:pPr>
            <w:r>
              <w:rPr>
                <w:rFonts w:eastAsiaTheme="minorEastAsia" w:cs="Arial"/>
              </w:rPr>
              <w:t>0</w:t>
            </w:r>
          </w:p>
        </w:tc>
      </w:tr>
      <w:tr w:rsidR="002322C4" w:rsidTr="00AC2554">
        <w:trPr>
          <w:jc w:val="center"/>
        </w:trPr>
        <w:tc>
          <w:tcPr>
            <w:tcW w:w="550" w:type="dxa"/>
            <w:tcBorders>
              <w:top w:val="nil"/>
              <w:left w:val="nil"/>
              <w:bottom w:val="nil"/>
              <w:right w:val="single" w:sz="4" w:space="0" w:color="000000" w:themeColor="text1"/>
            </w:tcBorders>
            <w:hideMark/>
          </w:tcPr>
          <w:p w:rsidR="002322C4" w:rsidRDefault="00EA5F32">
            <w:pPr>
              <w:jc w:val="right"/>
              <w:rPr>
                <w:rFonts w:eastAsiaTheme="minorEastAsia" w:cs="Arial"/>
              </w:rPr>
            </w:pPr>
            <w:r>
              <w:rPr>
                <w:rFonts w:eastAsiaTheme="minorEastAsia" w:cs="Arial"/>
              </w:rPr>
              <w:t>[0]</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22C4" w:rsidRDefault="00EA5F32" w:rsidP="002E5B59">
            <w:pPr>
              <w:jc w:val="center"/>
              <w:rPr>
                <w:rFonts w:eastAsiaTheme="minorEastAsia" w:cs="Arial"/>
                <w:b/>
              </w:rPr>
            </w:pPr>
            <w:r>
              <w:rPr>
                <w:rFonts w:eastAsiaTheme="minorEastAsia" w:cs="Arial"/>
              </w:rPr>
              <w:t>Delivery Assembly FPN character[0]</w:t>
            </w:r>
          </w:p>
        </w:tc>
      </w:tr>
      <w:tr w:rsidR="002322C4" w:rsidTr="00AC2554">
        <w:trPr>
          <w:jc w:val="center"/>
        </w:trPr>
        <w:tc>
          <w:tcPr>
            <w:tcW w:w="550" w:type="dxa"/>
            <w:tcBorders>
              <w:top w:val="nil"/>
              <w:left w:val="nil"/>
              <w:bottom w:val="nil"/>
              <w:right w:val="single" w:sz="4" w:space="0" w:color="000000" w:themeColor="text1"/>
            </w:tcBorders>
            <w:hideMark/>
          </w:tcPr>
          <w:p w:rsidR="002322C4" w:rsidRDefault="00EA5F32">
            <w:pPr>
              <w:jc w:val="right"/>
              <w:rPr>
                <w:rFonts w:eastAsiaTheme="minorEastAsia" w:cs="Arial"/>
              </w:rPr>
            </w:pPr>
            <w:r>
              <w:rPr>
                <w:rFonts w:eastAsiaTheme="minorEastAsia" w:cs="Arial"/>
              </w:rPr>
              <w:t>…</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22C4" w:rsidRDefault="00EA5F32">
            <w:pPr>
              <w:jc w:val="center"/>
              <w:rPr>
                <w:rFonts w:eastAsiaTheme="minorEastAsia" w:cs="Arial"/>
              </w:rPr>
            </w:pPr>
            <w:r>
              <w:rPr>
                <w:rFonts w:eastAsiaTheme="minorEastAsia" w:cs="Arial"/>
              </w:rPr>
              <w:t>…</w:t>
            </w:r>
          </w:p>
        </w:tc>
      </w:tr>
      <w:tr w:rsidR="002322C4" w:rsidTr="00AC2554">
        <w:trPr>
          <w:jc w:val="center"/>
        </w:trPr>
        <w:tc>
          <w:tcPr>
            <w:tcW w:w="550" w:type="dxa"/>
            <w:tcBorders>
              <w:top w:val="nil"/>
              <w:left w:val="nil"/>
              <w:bottom w:val="nil"/>
              <w:right w:val="single" w:sz="4" w:space="0" w:color="000000" w:themeColor="text1"/>
            </w:tcBorders>
            <w:hideMark/>
          </w:tcPr>
          <w:p w:rsidR="002322C4" w:rsidRDefault="00EA5F32" w:rsidP="00D1115D">
            <w:pPr>
              <w:jc w:val="right"/>
              <w:rPr>
                <w:rFonts w:eastAsiaTheme="minorEastAsia" w:cs="Arial"/>
              </w:rPr>
            </w:pPr>
            <w:r>
              <w:rPr>
                <w:rFonts w:eastAsiaTheme="minorEastAsia" w:cs="Arial"/>
              </w:rPr>
              <w:t>[24]</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22C4" w:rsidRDefault="00EA5F32" w:rsidP="00D1115D">
            <w:pPr>
              <w:jc w:val="center"/>
              <w:rPr>
                <w:rFonts w:eastAsiaTheme="minorEastAsia" w:cs="Arial"/>
              </w:rPr>
            </w:pPr>
            <w:r>
              <w:rPr>
                <w:rFonts w:eastAsiaTheme="minorEastAsia" w:cs="Arial"/>
              </w:rPr>
              <w:t>Delivery Assembly FPN character[24]</w:t>
            </w:r>
          </w:p>
        </w:tc>
      </w:tr>
    </w:tbl>
    <w:p w:rsidR="002322C4" w:rsidRDefault="00EA5F32" w:rsidP="002322C4">
      <w:pPr>
        <w:rPr>
          <w:rFonts w:eastAsiaTheme="minorEastAsia" w:cs="Arial"/>
        </w:rPr>
      </w:pPr>
    </w:p>
    <w:p w:rsidR="002322C4" w:rsidRPr="00D37714" w:rsidRDefault="00EA5F32" w:rsidP="00D37714">
      <w:pPr>
        <w:rPr>
          <w:rFonts w:eastAsiaTheme="minorEastAsia" w:cs="Arial"/>
        </w:rPr>
      </w:pPr>
    </w:p>
    <w:p w:rsidR="002E5B59" w:rsidRDefault="00EA5F32" w:rsidP="002E5B59">
      <w:pPr>
        <w:numPr>
          <w:ilvl w:val="0"/>
          <w:numId w:val="206"/>
        </w:numPr>
        <w:rPr>
          <w:rFonts w:eastAsiaTheme="minorEastAsia" w:cs="Arial"/>
        </w:rPr>
      </w:pPr>
      <w:r>
        <w:rPr>
          <w:rFonts w:eastAsiaTheme="minorEastAsia" w:cs="Arial"/>
        </w:rPr>
        <w:t>Delivery Assembly FPN: Released (or prototype) Ford Part Number</w:t>
      </w:r>
      <w:r>
        <w:rPr>
          <w:rFonts w:eastAsiaTheme="minorEastAsia" w:cs="Arial"/>
        </w:rPr>
        <w:br/>
        <w:t xml:space="preserve">Null-terminated string. . For example </w:t>
      </w:r>
      <w:r>
        <w:rPr>
          <w:rFonts w:eastAsiaTheme="minorEastAsia" w:cs="Arial"/>
        </w:rPr>
        <w:t>“H1BT-18B955-FA”</w:t>
      </w:r>
      <w:r>
        <w:rPr>
          <w:rFonts w:eastAsiaTheme="minorEastAsia" w:cs="Arial"/>
        </w:rPr>
        <w:br/>
        <w:t>Maximum length 24 characters plus NULL.</w:t>
      </w:r>
    </w:p>
    <w:p w:rsidR="002E5B59" w:rsidRDefault="00EA5F32" w:rsidP="002E5B59">
      <w:pPr>
        <w:rPr>
          <w:rFonts w:eastAsiaTheme="minorEastAsia" w:cs="Arial"/>
        </w:rPr>
      </w:pPr>
    </w:p>
    <w:p w:rsidR="002E5B59" w:rsidRDefault="00EA5F32" w:rsidP="002E5B59">
      <w:pPr>
        <w:rPr>
          <w:rFonts w:cs="Arial"/>
        </w:rPr>
      </w:pPr>
      <w:r>
        <w:rPr>
          <w:rFonts w:cs="Arial"/>
        </w:rPr>
        <w:t>The I</w:t>
      </w:r>
      <w:r w:rsidRPr="00011AAA">
        <w:rPr>
          <w:rFonts w:cs="Arial"/>
          <w:vertAlign w:val="superscript"/>
        </w:rPr>
        <w:t>2</w:t>
      </w:r>
      <w:r>
        <w:rPr>
          <w:rFonts w:cs="Arial"/>
        </w:rPr>
        <w:t>C Master</w:t>
      </w:r>
      <w:r w:rsidRPr="009A6966">
        <w:rPr>
          <w:rFonts w:cs="Arial"/>
        </w:rPr>
        <w:t xml:space="preserve"> </w:t>
      </w:r>
      <w:r>
        <w:rPr>
          <w:rFonts w:cs="Arial"/>
        </w:rPr>
        <w:t>shall read a maximum of 25 bytes, be robust to receiving non-ASCII bytes, and be robust to receiving non-NULL terminated data.</w:t>
      </w:r>
    </w:p>
    <w:p w:rsidR="002E5B59" w:rsidRDefault="00EA5F32" w:rsidP="002E5B59">
      <w:pPr>
        <w:rPr>
          <w:rFonts w:cs="Arial"/>
        </w:rPr>
      </w:pPr>
    </w:p>
    <w:p w:rsidR="002E5B59" w:rsidRDefault="00EA5F32" w:rsidP="002E5B59">
      <w:pPr>
        <w:rPr>
          <w:rFonts w:cs="Arial"/>
        </w:rPr>
      </w:pPr>
      <w:r>
        <w:rPr>
          <w:rFonts w:cs="Arial"/>
        </w:rPr>
        <w:t xml:space="preserve">If the </w:t>
      </w:r>
      <w:r w:rsidRPr="0071309F">
        <w:rPr>
          <w:rFonts w:cs="Arial"/>
        </w:rPr>
        <w:t>I</w:t>
      </w:r>
      <w:r w:rsidRPr="0071309F">
        <w:rPr>
          <w:rFonts w:cs="Arial"/>
          <w:vertAlign w:val="superscript"/>
        </w:rPr>
        <w:t>2</w:t>
      </w:r>
      <w:r w:rsidRPr="0071309F">
        <w:rPr>
          <w:rFonts w:cs="Arial"/>
        </w:rPr>
        <w:t>C Slave</w:t>
      </w:r>
      <w:r>
        <w:rPr>
          <w:rFonts w:cs="Arial"/>
        </w:rPr>
        <w:t xml:space="preserve"> </w:t>
      </w:r>
      <w:r>
        <w:rPr>
          <w:rFonts w:cs="Arial"/>
        </w:rPr>
        <w:t xml:space="preserve">is not released with this kind of Ford Part Number, the </w:t>
      </w:r>
      <w:r w:rsidRPr="0071309F">
        <w:rPr>
          <w:rFonts w:cs="Arial"/>
        </w:rPr>
        <w:t>I</w:t>
      </w:r>
      <w:r w:rsidRPr="0071309F">
        <w:rPr>
          <w:rFonts w:cs="Arial"/>
          <w:vertAlign w:val="superscript"/>
        </w:rPr>
        <w:t>2</w:t>
      </w:r>
      <w:r w:rsidRPr="0071309F">
        <w:rPr>
          <w:rFonts w:cs="Arial"/>
        </w:rPr>
        <w:t>C Slave</w:t>
      </w:r>
      <w:r>
        <w:rPr>
          <w:rFonts w:cs="Arial"/>
        </w:rPr>
        <w:t xml:space="preserve"> shall indicate that the subaddress is unsupported as described in REQ-140565. In this case the </w:t>
      </w:r>
      <w:r w:rsidRPr="0071309F">
        <w:rPr>
          <w:rFonts w:cs="Arial"/>
        </w:rPr>
        <w:t>I</w:t>
      </w:r>
      <w:r w:rsidRPr="0071309F">
        <w:rPr>
          <w:rFonts w:cs="Arial"/>
          <w:vertAlign w:val="superscript"/>
        </w:rPr>
        <w:t>2</w:t>
      </w:r>
      <w:r w:rsidRPr="0071309F">
        <w:rPr>
          <w:rFonts w:cs="Arial"/>
        </w:rPr>
        <w:t>C Slave</w:t>
      </w:r>
      <w:r>
        <w:rPr>
          <w:rFonts w:cs="Arial"/>
        </w:rPr>
        <w:t xml:space="preserve"> would leave SDA undriven resulting in Data = 0xFF.</w:t>
      </w:r>
    </w:p>
    <w:p w:rsidR="00D37714" w:rsidRPr="002322C4" w:rsidRDefault="00EA5F32" w:rsidP="002E5B59">
      <w:pPr>
        <w:rPr>
          <w:rFonts w:cs="Arial"/>
        </w:rPr>
      </w:pPr>
    </w:p>
    <w:p w:rsidR="00406F39" w:rsidRDefault="00EA5F32" w:rsidP="00AC2554">
      <w:pPr>
        <w:pStyle w:val="Heading4"/>
      </w:pPr>
      <w:r>
        <w:t>DIAG-SD-REQ-164016/A-Sequence example for showing delivery assembly part number readout in principle</w:t>
      </w:r>
    </w:p>
    <w:p w:rsidR="00500605" w:rsidRDefault="00EA5F32" w:rsidP="00AC2554">
      <w:pPr>
        <w:jc w:val="center"/>
      </w:pPr>
      <w:r>
        <w:rPr>
          <w:noProof/>
        </w:rPr>
        <w:drawing>
          <wp:inline distT="0" distB="0" distL="0" distR="0" wp14:anchorId="155530E4" wp14:editId="66EF7AC7">
            <wp:extent cx="5943600" cy="2267585"/>
            <wp:effectExtent l="0" t="0" r="0" b="0"/>
            <wp:docPr id="11400"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7585"/>
                    </a:xfrm>
                    <a:prstGeom prst="rect">
                      <a:avLst/>
                    </a:prstGeom>
                    <a:noFill/>
                    <a:ln>
                      <a:noFill/>
                    </a:ln>
                  </pic:spPr>
                </pic:pic>
              </a:graphicData>
            </a:graphic>
          </wp:inline>
        </w:drawing>
      </w:r>
    </w:p>
    <w:p w:rsidR="00406F39" w:rsidRDefault="00EA5F32" w:rsidP="00AC2554">
      <w:pPr>
        <w:pStyle w:val="Heading3"/>
      </w:pPr>
      <w:bookmarkStart w:id="202" w:name="_Toc957425"/>
      <w:r>
        <w:t>ECU Software Part Number</w:t>
      </w:r>
      <w:bookmarkEnd w:id="202"/>
    </w:p>
    <w:p w:rsidR="00AC2554" w:rsidRPr="00AC2554" w:rsidRDefault="00AC2554" w:rsidP="00AC2554">
      <w:pPr>
        <w:pStyle w:val="Heading4"/>
        <w:rPr>
          <w:b w:val="0"/>
          <w:u w:val="single"/>
        </w:rPr>
      </w:pPr>
      <w:r w:rsidRPr="00AC2554">
        <w:rPr>
          <w:b w:val="0"/>
          <w:u w:val="single"/>
        </w:rPr>
        <w:t>IFS-MMI2C-SR-REQ-140626/C-0x33 Software FPN</w:t>
      </w:r>
    </w:p>
    <w:p w:rsidR="00620C91" w:rsidRDefault="00EA5F32" w:rsidP="00620C91">
      <w:pPr>
        <w:rPr>
          <w:rFonts w:eastAsiaTheme="minorEastAsia" w:cs="Arial"/>
        </w:rPr>
      </w:pPr>
      <w:r w:rsidRPr="001B5489">
        <w:rPr>
          <w:rFonts w:eastAsiaTheme="minorEastAsia" w:cs="Arial"/>
        </w:rPr>
        <w:t xml:space="preserve">The Software Part Number </w:t>
      </w:r>
      <w:r>
        <w:rPr>
          <w:rFonts w:eastAsiaTheme="minorEastAsia" w:cs="Arial"/>
        </w:rPr>
        <w:t>m</w:t>
      </w:r>
      <w:r w:rsidRPr="001B5489">
        <w:rPr>
          <w:rFonts w:eastAsiaTheme="minorEastAsia" w:cs="Arial"/>
        </w:rPr>
        <w:t>essage provides a mecha</w:t>
      </w:r>
      <w:r w:rsidRPr="001B5489">
        <w:rPr>
          <w:rFonts w:eastAsiaTheme="minorEastAsia" w:cs="Arial"/>
        </w:rPr>
        <w:t xml:space="preserve">nism to transmit </w:t>
      </w:r>
      <w:r>
        <w:rPr>
          <w:rFonts w:eastAsiaTheme="minorEastAsia" w:cs="Arial"/>
        </w:rPr>
        <w:t xml:space="preserve">a Ford Part Number </w:t>
      </w:r>
      <w:r w:rsidRPr="001B5489">
        <w:rPr>
          <w:rFonts w:eastAsiaTheme="minorEastAsia" w:cs="Arial"/>
        </w:rPr>
        <w:t xml:space="preserve">back to the </w:t>
      </w:r>
      <w:r>
        <w:rPr>
          <w:rFonts w:cs="Arial"/>
        </w:rPr>
        <w:t>I</w:t>
      </w:r>
      <w:r w:rsidRPr="00011AAA">
        <w:rPr>
          <w:rFonts w:cs="Arial"/>
          <w:vertAlign w:val="superscript"/>
        </w:rPr>
        <w:t>2</w:t>
      </w:r>
      <w:r>
        <w:rPr>
          <w:rFonts w:cs="Arial"/>
        </w:rPr>
        <w:t>C Master</w:t>
      </w:r>
      <w:r w:rsidRPr="001B5489">
        <w:rPr>
          <w:rFonts w:eastAsiaTheme="minorEastAsia" w:cs="Arial"/>
        </w:rPr>
        <w:t>.</w:t>
      </w:r>
    </w:p>
    <w:p w:rsidR="0037023E" w:rsidRDefault="00EA5F32" w:rsidP="00620C91">
      <w:pPr>
        <w:rPr>
          <w:rFonts w:eastAsiaTheme="minorEastAsia" w:cs="Arial"/>
        </w:rPr>
      </w:pPr>
    </w:p>
    <w:p w:rsidR="00C77767" w:rsidRDefault="00EA5F32" w:rsidP="00620C91">
      <w:pPr>
        <w:rPr>
          <w:rFonts w:eastAsiaTheme="minorEastAsia" w:cs="Arial"/>
        </w:rPr>
      </w:pPr>
      <w:r>
        <w:rPr>
          <w:rFonts w:eastAsiaTheme="minorEastAsia" w:cs="Arial"/>
        </w:rPr>
        <w:t>Subaddress: 0x33</w:t>
      </w:r>
    </w:p>
    <w:p w:rsidR="0037023E" w:rsidRDefault="00EA5F32" w:rsidP="0037023E">
      <w:pPr>
        <w:rPr>
          <w:rFonts w:eastAsiaTheme="minorEastAsia" w:cs="Arial"/>
        </w:rPr>
      </w:pPr>
      <w:r>
        <w:rPr>
          <w:rFonts w:eastAsiaTheme="minorEastAsia" w:cs="Arial"/>
        </w:rPr>
        <w:t>Access: Read-Only</w:t>
      </w:r>
    </w:p>
    <w:p w:rsidR="0037023E" w:rsidRDefault="00EA5F32" w:rsidP="00620C91">
      <w:pPr>
        <w:rPr>
          <w:rFonts w:eastAsiaTheme="minorEastAsia" w:cs="Arial"/>
        </w:rPr>
      </w:pPr>
      <w:r>
        <w:rPr>
          <w:rFonts w:eastAsiaTheme="minorEastAsia" w:cs="Arial"/>
        </w:rPr>
        <w:t>Default: n/a</w:t>
      </w:r>
    </w:p>
    <w:p w:rsidR="001B5489" w:rsidRDefault="00EA5F32" w:rsidP="00620C91">
      <w:pPr>
        <w:rPr>
          <w:rFonts w:eastAsiaTheme="minorEastAsia" w:cs="Arial"/>
        </w:rPr>
      </w:pPr>
    </w:p>
    <w:tbl>
      <w:tblPr>
        <w:tblW w:w="0" w:type="auto"/>
        <w:jc w:val="center"/>
        <w:tblLook w:val="04A0" w:firstRow="1" w:lastRow="0" w:firstColumn="1" w:lastColumn="0" w:noHBand="0" w:noVBand="1"/>
      </w:tblPr>
      <w:tblGrid>
        <w:gridCol w:w="550"/>
        <w:gridCol w:w="1133"/>
        <w:gridCol w:w="1133"/>
        <w:gridCol w:w="1133"/>
        <w:gridCol w:w="1133"/>
        <w:gridCol w:w="1133"/>
        <w:gridCol w:w="1133"/>
        <w:gridCol w:w="1134"/>
        <w:gridCol w:w="1134"/>
      </w:tblGrid>
      <w:tr w:rsidR="001B5489" w:rsidTr="00AC2554">
        <w:trPr>
          <w:jc w:val="center"/>
        </w:trPr>
        <w:tc>
          <w:tcPr>
            <w:tcW w:w="550" w:type="dxa"/>
            <w:tcBorders>
              <w:top w:val="nil"/>
              <w:left w:val="nil"/>
              <w:bottom w:val="nil"/>
              <w:right w:val="nil"/>
            </w:tcBorders>
          </w:tcPr>
          <w:p w:rsidR="001B5489" w:rsidRDefault="00EA5F32">
            <w:pPr>
              <w:rPr>
                <w:rFonts w:eastAsiaTheme="minorEastAsia" w:cs="Arial"/>
              </w:rPr>
            </w:pPr>
          </w:p>
        </w:tc>
        <w:tc>
          <w:tcPr>
            <w:tcW w:w="1133" w:type="dxa"/>
            <w:tcBorders>
              <w:top w:val="nil"/>
              <w:left w:val="nil"/>
              <w:bottom w:val="single" w:sz="4" w:space="0" w:color="000000" w:themeColor="text1"/>
              <w:right w:val="nil"/>
            </w:tcBorders>
            <w:hideMark/>
          </w:tcPr>
          <w:p w:rsidR="001B5489" w:rsidRDefault="00EA5F32">
            <w:pPr>
              <w:jc w:val="center"/>
              <w:rPr>
                <w:rFonts w:eastAsiaTheme="minorEastAsia" w:cs="Arial"/>
              </w:rPr>
            </w:pPr>
            <w:r>
              <w:rPr>
                <w:rFonts w:eastAsiaTheme="minorEastAsia" w:cs="Arial"/>
              </w:rPr>
              <w:t>7</w:t>
            </w:r>
          </w:p>
        </w:tc>
        <w:tc>
          <w:tcPr>
            <w:tcW w:w="1133" w:type="dxa"/>
            <w:tcBorders>
              <w:top w:val="nil"/>
              <w:left w:val="nil"/>
              <w:bottom w:val="single" w:sz="4" w:space="0" w:color="000000" w:themeColor="text1"/>
              <w:right w:val="nil"/>
            </w:tcBorders>
            <w:hideMark/>
          </w:tcPr>
          <w:p w:rsidR="001B5489" w:rsidRDefault="00EA5F32">
            <w:pPr>
              <w:jc w:val="center"/>
              <w:rPr>
                <w:rFonts w:eastAsiaTheme="minorEastAsia" w:cs="Arial"/>
              </w:rPr>
            </w:pPr>
            <w:r>
              <w:rPr>
                <w:rFonts w:eastAsiaTheme="minorEastAsia" w:cs="Arial"/>
              </w:rPr>
              <w:t>6</w:t>
            </w:r>
          </w:p>
        </w:tc>
        <w:tc>
          <w:tcPr>
            <w:tcW w:w="1133" w:type="dxa"/>
            <w:tcBorders>
              <w:top w:val="nil"/>
              <w:left w:val="nil"/>
              <w:bottom w:val="single" w:sz="4" w:space="0" w:color="000000" w:themeColor="text1"/>
              <w:right w:val="nil"/>
            </w:tcBorders>
            <w:hideMark/>
          </w:tcPr>
          <w:p w:rsidR="001B5489" w:rsidRDefault="00EA5F32">
            <w:pPr>
              <w:jc w:val="center"/>
              <w:rPr>
                <w:rFonts w:eastAsiaTheme="minorEastAsia" w:cs="Arial"/>
              </w:rPr>
            </w:pPr>
            <w:r>
              <w:rPr>
                <w:rFonts w:eastAsiaTheme="minorEastAsia" w:cs="Arial"/>
              </w:rPr>
              <w:t>5</w:t>
            </w:r>
          </w:p>
        </w:tc>
        <w:tc>
          <w:tcPr>
            <w:tcW w:w="1133" w:type="dxa"/>
            <w:tcBorders>
              <w:top w:val="nil"/>
              <w:left w:val="nil"/>
              <w:bottom w:val="single" w:sz="4" w:space="0" w:color="000000" w:themeColor="text1"/>
              <w:right w:val="nil"/>
            </w:tcBorders>
            <w:hideMark/>
          </w:tcPr>
          <w:p w:rsidR="001B5489" w:rsidRDefault="00EA5F32">
            <w:pPr>
              <w:jc w:val="center"/>
              <w:rPr>
                <w:rFonts w:eastAsiaTheme="minorEastAsia" w:cs="Arial"/>
              </w:rPr>
            </w:pPr>
            <w:r>
              <w:rPr>
                <w:rFonts w:eastAsiaTheme="minorEastAsia" w:cs="Arial"/>
              </w:rPr>
              <w:t>4</w:t>
            </w:r>
          </w:p>
        </w:tc>
        <w:tc>
          <w:tcPr>
            <w:tcW w:w="1133" w:type="dxa"/>
            <w:tcBorders>
              <w:top w:val="nil"/>
              <w:left w:val="nil"/>
              <w:bottom w:val="single" w:sz="4" w:space="0" w:color="000000" w:themeColor="text1"/>
              <w:right w:val="nil"/>
            </w:tcBorders>
            <w:hideMark/>
          </w:tcPr>
          <w:p w:rsidR="001B5489" w:rsidRDefault="00EA5F32">
            <w:pPr>
              <w:jc w:val="center"/>
              <w:rPr>
                <w:rFonts w:eastAsiaTheme="minorEastAsia" w:cs="Arial"/>
              </w:rPr>
            </w:pPr>
            <w:r>
              <w:rPr>
                <w:rFonts w:eastAsiaTheme="minorEastAsia" w:cs="Arial"/>
              </w:rPr>
              <w:t>3</w:t>
            </w:r>
          </w:p>
        </w:tc>
        <w:tc>
          <w:tcPr>
            <w:tcW w:w="1133" w:type="dxa"/>
            <w:tcBorders>
              <w:top w:val="nil"/>
              <w:left w:val="nil"/>
              <w:bottom w:val="single" w:sz="4" w:space="0" w:color="000000" w:themeColor="text1"/>
              <w:right w:val="nil"/>
            </w:tcBorders>
            <w:hideMark/>
          </w:tcPr>
          <w:p w:rsidR="001B5489" w:rsidRDefault="00EA5F32">
            <w:pPr>
              <w:jc w:val="center"/>
              <w:rPr>
                <w:rFonts w:eastAsiaTheme="minorEastAsia" w:cs="Arial"/>
              </w:rPr>
            </w:pPr>
            <w:r>
              <w:rPr>
                <w:rFonts w:eastAsiaTheme="minorEastAsia" w:cs="Arial"/>
              </w:rPr>
              <w:t>2</w:t>
            </w:r>
          </w:p>
        </w:tc>
        <w:tc>
          <w:tcPr>
            <w:tcW w:w="1134" w:type="dxa"/>
            <w:tcBorders>
              <w:top w:val="nil"/>
              <w:left w:val="nil"/>
              <w:bottom w:val="single" w:sz="4" w:space="0" w:color="000000" w:themeColor="text1"/>
              <w:right w:val="nil"/>
            </w:tcBorders>
            <w:hideMark/>
          </w:tcPr>
          <w:p w:rsidR="001B5489" w:rsidRDefault="00EA5F32">
            <w:pPr>
              <w:jc w:val="center"/>
              <w:rPr>
                <w:rFonts w:eastAsiaTheme="minorEastAsia" w:cs="Arial"/>
              </w:rPr>
            </w:pPr>
            <w:r>
              <w:rPr>
                <w:rFonts w:eastAsiaTheme="minorEastAsia" w:cs="Arial"/>
              </w:rPr>
              <w:t>1</w:t>
            </w:r>
          </w:p>
        </w:tc>
        <w:tc>
          <w:tcPr>
            <w:tcW w:w="1134" w:type="dxa"/>
            <w:tcBorders>
              <w:top w:val="nil"/>
              <w:left w:val="nil"/>
              <w:bottom w:val="single" w:sz="4" w:space="0" w:color="000000" w:themeColor="text1"/>
              <w:right w:val="nil"/>
            </w:tcBorders>
            <w:hideMark/>
          </w:tcPr>
          <w:p w:rsidR="001B5489" w:rsidRDefault="00EA5F32">
            <w:pPr>
              <w:jc w:val="center"/>
              <w:rPr>
                <w:rFonts w:eastAsiaTheme="minorEastAsia" w:cs="Arial"/>
              </w:rPr>
            </w:pPr>
            <w:r>
              <w:rPr>
                <w:rFonts w:eastAsiaTheme="minorEastAsia" w:cs="Arial"/>
              </w:rPr>
              <w:t>0</w:t>
            </w:r>
          </w:p>
        </w:tc>
      </w:tr>
      <w:tr w:rsidR="001B5489" w:rsidTr="00AC2554">
        <w:trPr>
          <w:jc w:val="center"/>
        </w:trPr>
        <w:tc>
          <w:tcPr>
            <w:tcW w:w="550" w:type="dxa"/>
            <w:tcBorders>
              <w:top w:val="nil"/>
              <w:left w:val="nil"/>
              <w:bottom w:val="nil"/>
              <w:right w:val="single" w:sz="4" w:space="0" w:color="000000" w:themeColor="text1"/>
            </w:tcBorders>
            <w:hideMark/>
          </w:tcPr>
          <w:p w:rsidR="001B5489" w:rsidRDefault="00EA5F32">
            <w:pPr>
              <w:jc w:val="right"/>
              <w:rPr>
                <w:rFonts w:eastAsiaTheme="minorEastAsia" w:cs="Arial"/>
              </w:rPr>
            </w:pPr>
            <w:r>
              <w:rPr>
                <w:rFonts w:eastAsiaTheme="minorEastAsia" w:cs="Arial"/>
              </w:rPr>
              <w:t>[0]</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5489" w:rsidRDefault="00EA5F32" w:rsidP="000E07F8">
            <w:pPr>
              <w:jc w:val="center"/>
              <w:rPr>
                <w:rFonts w:eastAsiaTheme="minorEastAsia" w:cs="Arial"/>
                <w:b/>
              </w:rPr>
            </w:pPr>
            <w:r>
              <w:rPr>
                <w:rFonts w:eastAsiaTheme="minorEastAsia" w:cs="Arial"/>
              </w:rPr>
              <w:t>Software FPN character[0]</w:t>
            </w:r>
          </w:p>
        </w:tc>
      </w:tr>
      <w:tr w:rsidR="001B5489" w:rsidTr="00AC2554">
        <w:trPr>
          <w:jc w:val="center"/>
        </w:trPr>
        <w:tc>
          <w:tcPr>
            <w:tcW w:w="550" w:type="dxa"/>
            <w:tcBorders>
              <w:top w:val="nil"/>
              <w:left w:val="nil"/>
              <w:bottom w:val="nil"/>
              <w:right w:val="single" w:sz="4" w:space="0" w:color="000000" w:themeColor="text1"/>
            </w:tcBorders>
            <w:hideMark/>
          </w:tcPr>
          <w:p w:rsidR="001B5489" w:rsidRDefault="00EA5F32">
            <w:pPr>
              <w:jc w:val="right"/>
              <w:rPr>
                <w:rFonts w:eastAsiaTheme="minorEastAsia" w:cs="Arial"/>
              </w:rPr>
            </w:pPr>
            <w:r>
              <w:rPr>
                <w:rFonts w:eastAsiaTheme="minorEastAsia" w:cs="Arial"/>
              </w:rPr>
              <w:t>…</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5489" w:rsidRDefault="00EA5F32">
            <w:pPr>
              <w:jc w:val="center"/>
              <w:rPr>
                <w:rFonts w:eastAsiaTheme="minorEastAsia" w:cs="Arial"/>
              </w:rPr>
            </w:pPr>
            <w:r>
              <w:rPr>
                <w:rFonts w:eastAsiaTheme="minorEastAsia" w:cs="Arial"/>
              </w:rPr>
              <w:t>…</w:t>
            </w:r>
          </w:p>
        </w:tc>
      </w:tr>
      <w:tr w:rsidR="001B5489" w:rsidTr="00AC2554">
        <w:trPr>
          <w:jc w:val="center"/>
        </w:trPr>
        <w:tc>
          <w:tcPr>
            <w:tcW w:w="550" w:type="dxa"/>
            <w:tcBorders>
              <w:top w:val="nil"/>
              <w:left w:val="nil"/>
              <w:bottom w:val="nil"/>
              <w:right w:val="single" w:sz="4" w:space="0" w:color="000000" w:themeColor="text1"/>
            </w:tcBorders>
            <w:hideMark/>
          </w:tcPr>
          <w:p w:rsidR="001B5489" w:rsidRDefault="00EA5F32" w:rsidP="007435AA">
            <w:pPr>
              <w:jc w:val="right"/>
              <w:rPr>
                <w:rFonts w:eastAsiaTheme="minorEastAsia" w:cs="Arial"/>
              </w:rPr>
            </w:pPr>
            <w:r>
              <w:rPr>
                <w:rFonts w:eastAsiaTheme="minorEastAsia" w:cs="Arial"/>
              </w:rPr>
              <w:t>[24]</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5489" w:rsidRDefault="00EA5F32" w:rsidP="007435AA">
            <w:pPr>
              <w:jc w:val="center"/>
              <w:rPr>
                <w:rFonts w:eastAsiaTheme="minorEastAsia" w:cs="Arial"/>
              </w:rPr>
            </w:pPr>
            <w:r>
              <w:rPr>
                <w:rFonts w:eastAsiaTheme="minorEastAsia" w:cs="Arial"/>
              </w:rPr>
              <w:t>Software FPN character[24]</w:t>
            </w:r>
          </w:p>
        </w:tc>
      </w:tr>
    </w:tbl>
    <w:p w:rsidR="001B5489" w:rsidRDefault="00EA5F32" w:rsidP="00620C91">
      <w:pPr>
        <w:rPr>
          <w:rFonts w:eastAsiaTheme="minorEastAsia" w:cs="Arial"/>
        </w:rPr>
      </w:pPr>
    </w:p>
    <w:p w:rsidR="00CC7AF2" w:rsidRPr="001B5489" w:rsidRDefault="00EA5F32" w:rsidP="00620C91">
      <w:pPr>
        <w:rPr>
          <w:rFonts w:eastAsiaTheme="minorEastAsia" w:cs="Arial"/>
        </w:rPr>
      </w:pPr>
    </w:p>
    <w:p w:rsidR="00CC7AF2" w:rsidRDefault="00EA5F32" w:rsidP="00CC7AF2">
      <w:pPr>
        <w:numPr>
          <w:ilvl w:val="0"/>
          <w:numId w:val="209"/>
        </w:numPr>
        <w:rPr>
          <w:rFonts w:eastAsiaTheme="minorEastAsia" w:cs="Arial"/>
        </w:rPr>
      </w:pPr>
      <w:r>
        <w:rPr>
          <w:rFonts w:eastAsiaTheme="minorEastAsia" w:cs="Arial"/>
        </w:rPr>
        <w:t>Software FPN: Released (or prototype) Ford Part Number</w:t>
      </w:r>
      <w:r>
        <w:rPr>
          <w:rFonts w:eastAsiaTheme="minorEastAsia" w:cs="Arial"/>
        </w:rPr>
        <w:br/>
      </w:r>
      <w:r>
        <w:rPr>
          <w:rFonts w:eastAsiaTheme="minorEastAsia" w:cs="Arial"/>
        </w:rPr>
        <w:t>Null-terminated string. For example “H1BT-14D358-FA”</w:t>
      </w:r>
      <w:r>
        <w:rPr>
          <w:rFonts w:eastAsiaTheme="minorEastAsia" w:cs="Arial"/>
        </w:rPr>
        <w:br/>
        <w:t>Maximum length 24 characters plus NULL.</w:t>
      </w:r>
    </w:p>
    <w:p w:rsidR="00CC7AF2" w:rsidRDefault="00EA5F32" w:rsidP="00CC7AF2">
      <w:pPr>
        <w:rPr>
          <w:rFonts w:eastAsiaTheme="minorEastAsia" w:cs="Arial"/>
        </w:rPr>
      </w:pPr>
    </w:p>
    <w:p w:rsidR="00CC7AF2" w:rsidRDefault="00EA5F32" w:rsidP="00CC7AF2">
      <w:pPr>
        <w:rPr>
          <w:rFonts w:cs="Arial"/>
        </w:rPr>
      </w:pPr>
      <w:r>
        <w:rPr>
          <w:rFonts w:cs="Arial"/>
        </w:rPr>
        <w:t>The I</w:t>
      </w:r>
      <w:r w:rsidRPr="00011AAA">
        <w:rPr>
          <w:rFonts w:cs="Arial"/>
          <w:vertAlign w:val="superscript"/>
        </w:rPr>
        <w:t>2</w:t>
      </w:r>
      <w:r>
        <w:rPr>
          <w:rFonts w:cs="Arial"/>
        </w:rPr>
        <w:t>C Master</w:t>
      </w:r>
      <w:r w:rsidRPr="009A6966">
        <w:rPr>
          <w:rFonts w:cs="Arial"/>
        </w:rPr>
        <w:t xml:space="preserve"> </w:t>
      </w:r>
      <w:r>
        <w:rPr>
          <w:rFonts w:cs="Arial"/>
        </w:rPr>
        <w:t>shall read a maximum of 25 bytes, be robust to receiving non-ASCII bytes, and be robust to receiving non-NULL terminated data.</w:t>
      </w:r>
    </w:p>
    <w:p w:rsidR="00CC7AF2" w:rsidRDefault="00EA5F32" w:rsidP="00CC7AF2">
      <w:pPr>
        <w:rPr>
          <w:rFonts w:cs="Arial"/>
        </w:rPr>
      </w:pPr>
    </w:p>
    <w:p w:rsidR="00CC7AF2" w:rsidRDefault="00EA5F32" w:rsidP="00CC7AF2">
      <w:pPr>
        <w:rPr>
          <w:rFonts w:cs="Arial"/>
        </w:rPr>
      </w:pPr>
      <w:r>
        <w:rPr>
          <w:rFonts w:cs="Arial"/>
        </w:rPr>
        <w:t xml:space="preserve">If the </w:t>
      </w:r>
      <w:r w:rsidRPr="008B7FDD">
        <w:rPr>
          <w:rFonts w:cs="Arial"/>
        </w:rPr>
        <w:t>I</w:t>
      </w:r>
      <w:r w:rsidRPr="008B7FDD">
        <w:rPr>
          <w:rFonts w:cs="Arial"/>
          <w:vertAlign w:val="superscript"/>
        </w:rPr>
        <w:t>2</w:t>
      </w:r>
      <w:r w:rsidRPr="008B7FDD">
        <w:rPr>
          <w:rFonts w:cs="Arial"/>
        </w:rPr>
        <w:t>C Slave</w:t>
      </w:r>
      <w:r>
        <w:rPr>
          <w:rFonts w:cs="Arial"/>
        </w:rPr>
        <w:t xml:space="preserve"> </w:t>
      </w:r>
      <w:r>
        <w:rPr>
          <w:rFonts w:cs="Arial"/>
        </w:rPr>
        <w:t xml:space="preserve">is not released with this kind of Ford Part Number, the </w:t>
      </w:r>
      <w:r w:rsidRPr="008B7FDD">
        <w:rPr>
          <w:rFonts w:cs="Arial"/>
        </w:rPr>
        <w:t>I</w:t>
      </w:r>
      <w:r w:rsidRPr="008B7FDD">
        <w:rPr>
          <w:rFonts w:cs="Arial"/>
          <w:vertAlign w:val="superscript"/>
        </w:rPr>
        <w:t>2</w:t>
      </w:r>
      <w:r w:rsidRPr="008B7FDD">
        <w:rPr>
          <w:rFonts w:cs="Arial"/>
        </w:rPr>
        <w:t>C Slave</w:t>
      </w:r>
      <w:r>
        <w:rPr>
          <w:rFonts w:cs="Arial"/>
        </w:rPr>
        <w:t xml:space="preserve"> shall indicate that the subaddress is unsupported as described in REQ-140565. In this case the </w:t>
      </w:r>
      <w:r w:rsidRPr="008B7FDD">
        <w:rPr>
          <w:rFonts w:cs="Arial"/>
        </w:rPr>
        <w:t>I</w:t>
      </w:r>
      <w:r w:rsidRPr="008B7FDD">
        <w:rPr>
          <w:rFonts w:cs="Arial"/>
          <w:vertAlign w:val="superscript"/>
        </w:rPr>
        <w:t>2</w:t>
      </w:r>
      <w:r w:rsidRPr="008B7FDD">
        <w:rPr>
          <w:rFonts w:cs="Arial"/>
        </w:rPr>
        <w:t>C Slave</w:t>
      </w:r>
      <w:r>
        <w:rPr>
          <w:rFonts w:cs="Arial"/>
        </w:rPr>
        <w:t xml:space="preserve"> would leave SDA undriven resulting in Data = 0xFF.</w:t>
      </w:r>
    </w:p>
    <w:p w:rsidR="00620C91" w:rsidRPr="001B5489" w:rsidRDefault="00EA5F32" w:rsidP="00CC7AF2">
      <w:pPr>
        <w:rPr>
          <w:rFonts w:cs="Arial"/>
        </w:rPr>
      </w:pPr>
    </w:p>
    <w:p w:rsidR="00406F39" w:rsidRDefault="00EA5F32" w:rsidP="00AC2554">
      <w:pPr>
        <w:pStyle w:val="Heading4"/>
      </w:pPr>
      <w:r>
        <w:t>DIAG-SD-REQ-164018/A-Sequence example showing a software part number readout in principle</w:t>
      </w:r>
    </w:p>
    <w:p w:rsidR="00500605" w:rsidRDefault="00EA5F32" w:rsidP="00AC2554">
      <w:pPr>
        <w:jc w:val="center"/>
      </w:pPr>
      <w:r>
        <w:rPr>
          <w:noProof/>
        </w:rPr>
        <w:drawing>
          <wp:inline distT="0" distB="0" distL="0" distR="0" wp14:anchorId="25CCE6AC" wp14:editId="3FAA2DAE">
            <wp:extent cx="5943600" cy="2307590"/>
            <wp:effectExtent l="0" t="0" r="0" b="0"/>
            <wp:docPr id="1170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7590"/>
                    </a:xfrm>
                    <a:prstGeom prst="rect">
                      <a:avLst/>
                    </a:prstGeom>
                    <a:noFill/>
                    <a:ln>
                      <a:noFill/>
                    </a:ln>
                  </pic:spPr>
                </pic:pic>
              </a:graphicData>
            </a:graphic>
          </wp:inline>
        </w:drawing>
      </w:r>
    </w:p>
    <w:p w:rsidR="003A6F97" w:rsidRDefault="00EA5F32" w:rsidP="003A6F97">
      <w:pPr>
        <w:jc w:val="center"/>
      </w:pPr>
    </w:p>
    <w:p w:rsidR="003A6F97" w:rsidRDefault="00EA5F32" w:rsidP="003A6F97"/>
    <w:p w:rsidR="00406F39" w:rsidRDefault="00EA5F32" w:rsidP="00AC2554">
      <w:pPr>
        <w:pStyle w:val="Heading3"/>
      </w:pPr>
      <w:bookmarkStart w:id="203" w:name="_Toc957426"/>
      <w:r>
        <w:t>ECU Serial Number</w:t>
      </w:r>
      <w:bookmarkEnd w:id="203"/>
    </w:p>
    <w:p w:rsidR="00AC2554" w:rsidRPr="00AC2554" w:rsidRDefault="00AC2554" w:rsidP="00AC2554">
      <w:pPr>
        <w:pStyle w:val="Heading4"/>
        <w:rPr>
          <w:b w:val="0"/>
          <w:u w:val="single"/>
        </w:rPr>
      </w:pPr>
      <w:r w:rsidRPr="00AC2554">
        <w:rPr>
          <w:b w:val="0"/>
          <w:u w:val="single"/>
        </w:rPr>
        <w:t>IFS-MMI2C-SR-REQ-140627/C-0x34 Serial Number</w:t>
      </w:r>
    </w:p>
    <w:p w:rsidR="00EB73A6" w:rsidRPr="00C25D47" w:rsidRDefault="00EA5F32" w:rsidP="00EB73A6">
      <w:pPr>
        <w:rPr>
          <w:rFonts w:eastAsiaTheme="minorEastAsia" w:cs="Arial"/>
        </w:rPr>
      </w:pPr>
      <w:r w:rsidRPr="00C25D47">
        <w:rPr>
          <w:rFonts w:eastAsiaTheme="minorEastAsia" w:cs="Arial"/>
        </w:rPr>
        <w:t xml:space="preserve">The Serial Number </w:t>
      </w:r>
      <w:r>
        <w:rPr>
          <w:rFonts w:eastAsiaTheme="minorEastAsia" w:cs="Arial"/>
        </w:rPr>
        <w:t>m</w:t>
      </w:r>
      <w:r w:rsidRPr="00C25D47">
        <w:rPr>
          <w:rFonts w:eastAsiaTheme="minorEastAsia" w:cs="Arial"/>
        </w:rPr>
        <w:t>essage provides a mechanism to transmit an elec</w:t>
      </w:r>
      <w:r w:rsidRPr="00C25D47">
        <w:rPr>
          <w:rFonts w:eastAsiaTheme="minorEastAsia" w:cs="Arial"/>
        </w:rPr>
        <w:t xml:space="preserve">tronic serial number back to the </w:t>
      </w:r>
      <w:r>
        <w:rPr>
          <w:rFonts w:cs="Arial"/>
        </w:rPr>
        <w:t>I</w:t>
      </w:r>
      <w:r w:rsidRPr="00011AAA">
        <w:rPr>
          <w:rFonts w:cs="Arial"/>
          <w:vertAlign w:val="superscript"/>
        </w:rPr>
        <w:t>2</w:t>
      </w:r>
      <w:r>
        <w:rPr>
          <w:rFonts w:cs="Arial"/>
        </w:rPr>
        <w:t>C Master</w:t>
      </w:r>
      <w:r w:rsidRPr="00C25D47">
        <w:rPr>
          <w:rFonts w:eastAsiaTheme="minorEastAsia" w:cs="Arial"/>
        </w:rPr>
        <w:t>.</w:t>
      </w:r>
    </w:p>
    <w:p w:rsidR="00C25D47" w:rsidRPr="00C25D47" w:rsidRDefault="00EA5F32" w:rsidP="00EB73A6">
      <w:pPr>
        <w:rPr>
          <w:rFonts w:eastAsiaTheme="minorEastAsia" w:cs="Arial"/>
        </w:rPr>
      </w:pPr>
    </w:p>
    <w:p w:rsidR="00C25D47" w:rsidRPr="00C25D47" w:rsidRDefault="00EA5F32" w:rsidP="00EB73A6">
      <w:pPr>
        <w:rPr>
          <w:rFonts w:eastAsiaTheme="minorEastAsia" w:cs="Arial"/>
        </w:rPr>
      </w:pPr>
      <w:r w:rsidRPr="00C25D47">
        <w:rPr>
          <w:rFonts w:eastAsiaTheme="minorEastAsia" w:cs="Arial"/>
        </w:rPr>
        <w:t>Subaddress: 0x34</w:t>
      </w:r>
    </w:p>
    <w:p w:rsidR="00C25D47" w:rsidRPr="00C25D47" w:rsidRDefault="00EA5F32" w:rsidP="00C25D47">
      <w:pPr>
        <w:rPr>
          <w:rFonts w:eastAsiaTheme="minorEastAsia" w:cs="Arial"/>
        </w:rPr>
      </w:pPr>
      <w:r w:rsidRPr="00C25D47">
        <w:rPr>
          <w:rFonts w:eastAsiaTheme="minorEastAsia" w:cs="Arial"/>
        </w:rPr>
        <w:t>Access: Read-Only</w:t>
      </w:r>
    </w:p>
    <w:p w:rsidR="00C25D47" w:rsidRPr="00C25D47" w:rsidRDefault="00EA5F32" w:rsidP="00EB73A6">
      <w:pPr>
        <w:rPr>
          <w:rFonts w:eastAsiaTheme="minorEastAsia" w:cs="Arial"/>
        </w:rPr>
      </w:pPr>
      <w:r w:rsidRPr="00C25D47">
        <w:rPr>
          <w:rFonts w:eastAsiaTheme="minorEastAsia" w:cs="Arial"/>
        </w:rPr>
        <w:t>Default Value: n/a</w:t>
      </w:r>
    </w:p>
    <w:p w:rsidR="00476409" w:rsidRPr="00C25D47" w:rsidRDefault="00EA5F32" w:rsidP="00EB73A6">
      <w:pPr>
        <w:rPr>
          <w:rFonts w:eastAsiaTheme="minorEastAsia" w:cs="Arial"/>
        </w:rPr>
      </w:pPr>
    </w:p>
    <w:tbl>
      <w:tblPr>
        <w:tblW w:w="0" w:type="auto"/>
        <w:jc w:val="center"/>
        <w:tblLook w:val="04A0" w:firstRow="1" w:lastRow="0" w:firstColumn="1" w:lastColumn="0" w:noHBand="0" w:noVBand="1"/>
      </w:tblPr>
      <w:tblGrid>
        <w:gridCol w:w="550"/>
        <w:gridCol w:w="1133"/>
        <w:gridCol w:w="1133"/>
        <w:gridCol w:w="1133"/>
        <w:gridCol w:w="1133"/>
        <w:gridCol w:w="1133"/>
        <w:gridCol w:w="1133"/>
        <w:gridCol w:w="1134"/>
        <w:gridCol w:w="1134"/>
      </w:tblGrid>
      <w:tr w:rsidR="00476409" w:rsidRPr="00C25D47" w:rsidTr="00AC2554">
        <w:trPr>
          <w:jc w:val="center"/>
        </w:trPr>
        <w:tc>
          <w:tcPr>
            <w:tcW w:w="550" w:type="dxa"/>
            <w:tcBorders>
              <w:top w:val="nil"/>
              <w:left w:val="nil"/>
              <w:bottom w:val="nil"/>
              <w:right w:val="nil"/>
            </w:tcBorders>
          </w:tcPr>
          <w:p w:rsidR="00476409" w:rsidRPr="00C25D47" w:rsidRDefault="00EA5F32">
            <w:pPr>
              <w:rPr>
                <w:rFonts w:eastAsiaTheme="minorEastAsia" w:cs="Arial"/>
              </w:rPr>
            </w:pPr>
          </w:p>
        </w:tc>
        <w:tc>
          <w:tcPr>
            <w:tcW w:w="1133" w:type="dxa"/>
            <w:tcBorders>
              <w:top w:val="nil"/>
              <w:left w:val="nil"/>
              <w:bottom w:val="single" w:sz="4" w:space="0" w:color="000000" w:themeColor="text1"/>
              <w:right w:val="nil"/>
            </w:tcBorders>
            <w:hideMark/>
          </w:tcPr>
          <w:p w:rsidR="00476409" w:rsidRPr="00C25D47" w:rsidRDefault="00EA5F32">
            <w:pPr>
              <w:jc w:val="center"/>
              <w:rPr>
                <w:rFonts w:eastAsiaTheme="minorEastAsia" w:cs="Arial"/>
              </w:rPr>
            </w:pPr>
            <w:r w:rsidRPr="00C25D47">
              <w:rPr>
                <w:rFonts w:eastAsiaTheme="minorEastAsia" w:cs="Arial"/>
              </w:rPr>
              <w:t>7</w:t>
            </w:r>
          </w:p>
        </w:tc>
        <w:tc>
          <w:tcPr>
            <w:tcW w:w="1133" w:type="dxa"/>
            <w:tcBorders>
              <w:top w:val="nil"/>
              <w:left w:val="nil"/>
              <w:bottom w:val="single" w:sz="4" w:space="0" w:color="000000" w:themeColor="text1"/>
              <w:right w:val="nil"/>
            </w:tcBorders>
            <w:hideMark/>
          </w:tcPr>
          <w:p w:rsidR="00476409" w:rsidRPr="00C25D47" w:rsidRDefault="00EA5F32">
            <w:pPr>
              <w:jc w:val="center"/>
              <w:rPr>
                <w:rFonts w:eastAsiaTheme="minorEastAsia" w:cs="Arial"/>
              </w:rPr>
            </w:pPr>
            <w:r w:rsidRPr="00C25D47">
              <w:rPr>
                <w:rFonts w:eastAsiaTheme="minorEastAsia" w:cs="Arial"/>
              </w:rPr>
              <w:t>6</w:t>
            </w:r>
          </w:p>
        </w:tc>
        <w:tc>
          <w:tcPr>
            <w:tcW w:w="1133" w:type="dxa"/>
            <w:tcBorders>
              <w:top w:val="nil"/>
              <w:left w:val="nil"/>
              <w:bottom w:val="single" w:sz="4" w:space="0" w:color="000000" w:themeColor="text1"/>
              <w:right w:val="nil"/>
            </w:tcBorders>
            <w:hideMark/>
          </w:tcPr>
          <w:p w:rsidR="00476409" w:rsidRPr="00C25D47" w:rsidRDefault="00EA5F32">
            <w:pPr>
              <w:jc w:val="center"/>
              <w:rPr>
                <w:rFonts w:eastAsiaTheme="minorEastAsia" w:cs="Arial"/>
              </w:rPr>
            </w:pPr>
            <w:r w:rsidRPr="00C25D47">
              <w:rPr>
                <w:rFonts w:eastAsiaTheme="minorEastAsia" w:cs="Arial"/>
              </w:rPr>
              <w:t>5</w:t>
            </w:r>
          </w:p>
        </w:tc>
        <w:tc>
          <w:tcPr>
            <w:tcW w:w="1133" w:type="dxa"/>
            <w:tcBorders>
              <w:top w:val="nil"/>
              <w:left w:val="nil"/>
              <w:bottom w:val="single" w:sz="4" w:space="0" w:color="000000" w:themeColor="text1"/>
              <w:right w:val="nil"/>
            </w:tcBorders>
            <w:hideMark/>
          </w:tcPr>
          <w:p w:rsidR="00476409" w:rsidRPr="00C25D47" w:rsidRDefault="00EA5F32">
            <w:pPr>
              <w:jc w:val="center"/>
              <w:rPr>
                <w:rFonts w:eastAsiaTheme="minorEastAsia" w:cs="Arial"/>
              </w:rPr>
            </w:pPr>
            <w:r w:rsidRPr="00C25D47">
              <w:rPr>
                <w:rFonts w:eastAsiaTheme="minorEastAsia" w:cs="Arial"/>
              </w:rPr>
              <w:t>4</w:t>
            </w:r>
          </w:p>
        </w:tc>
        <w:tc>
          <w:tcPr>
            <w:tcW w:w="1133" w:type="dxa"/>
            <w:tcBorders>
              <w:top w:val="nil"/>
              <w:left w:val="nil"/>
              <w:bottom w:val="single" w:sz="4" w:space="0" w:color="000000" w:themeColor="text1"/>
              <w:right w:val="nil"/>
            </w:tcBorders>
            <w:hideMark/>
          </w:tcPr>
          <w:p w:rsidR="00476409" w:rsidRPr="00C25D47" w:rsidRDefault="00EA5F32">
            <w:pPr>
              <w:jc w:val="center"/>
              <w:rPr>
                <w:rFonts w:eastAsiaTheme="minorEastAsia" w:cs="Arial"/>
              </w:rPr>
            </w:pPr>
            <w:r w:rsidRPr="00C25D47">
              <w:rPr>
                <w:rFonts w:eastAsiaTheme="minorEastAsia" w:cs="Arial"/>
              </w:rPr>
              <w:t>3</w:t>
            </w:r>
          </w:p>
        </w:tc>
        <w:tc>
          <w:tcPr>
            <w:tcW w:w="1133" w:type="dxa"/>
            <w:tcBorders>
              <w:top w:val="nil"/>
              <w:left w:val="nil"/>
              <w:bottom w:val="single" w:sz="4" w:space="0" w:color="000000" w:themeColor="text1"/>
              <w:right w:val="nil"/>
            </w:tcBorders>
            <w:hideMark/>
          </w:tcPr>
          <w:p w:rsidR="00476409" w:rsidRPr="00C25D47" w:rsidRDefault="00EA5F32">
            <w:pPr>
              <w:jc w:val="center"/>
              <w:rPr>
                <w:rFonts w:eastAsiaTheme="minorEastAsia" w:cs="Arial"/>
              </w:rPr>
            </w:pPr>
            <w:r w:rsidRPr="00C25D47">
              <w:rPr>
                <w:rFonts w:eastAsiaTheme="minorEastAsia" w:cs="Arial"/>
              </w:rPr>
              <w:t>2</w:t>
            </w:r>
          </w:p>
        </w:tc>
        <w:tc>
          <w:tcPr>
            <w:tcW w:w="1134" w:type="dxa"/>
            <w:tcBorders>
              <w:top w:val="nil"/>
              <w:left w:val="nil"/>
              <w:bottom w:val="single" w:sz="4" w:space="0" w:color="000000" w:themeColor="text1"/>
              <w:right w:val="nil"/>
            </w:tcBorders>
            <w:hideMark/>
          </w:tcPr>
          <w:p w:rsidR="00476409" w:rsidRPr="00C25D47" w:rsidRDefault="00EA5F32">
            <w:pPr>
              <w:jc w:val="center"/>
              <w:rPr>
                <w:rFonts w:eastAsiaTheme="minorEastAsia" w:cs="Arial"/>
              </w:rPr>
            </w:pPr>
            <w:r w:rsidRPr="00C25D47">
              <w:rPr>
                <w:rFonts w:eastAsiaTheme="minorEastAsia" w:cs="Arial"/>
              </w:rPr>
              <w:t>1</w:t>
            </w:r>
          </w:p>
        </w:tc>
        <w:tc>
          <w:tcPr>
            <w:tcW w:w="1134" w:type="dxa"/>
            <w:tcBorders>
              <w:top w:val="nil"/>
              <w:left w:val="nil"/>
              <w:bottom w:val="single" w:sz="4" w:space="0" w:color="000000" w:themeColor="text1"/>
              <w:right w:val="nil"/>
            </w:tcBorders>
            <w:hideMark/>
          </w:tcPr>
          <w:p w:rsidR="00476409" w:rsidRPr="00C25D47" w:rsidRDefault="00EA5F32">
            <w:pPr>
              <w:jc w:val="center"/>
              <w:rPr>
                <w:rFonts w:eastAsiaTheme="minorEastAsia" w:cs="Arial"/>
              </w:rPr>
            </w:pPr>
            <w:r w:rsidRPr="00C25D47">
              <w:rPr>
                <w:rFonts w:eastAsiaTheme="minorEastAsia" w:cs="Arial"/>
              </w:rPr>
              <w:t>0</w:t>
            </w:r>
          </w:p>
        </w:tc>
      </w:tr>
      <w:tr w:rsidR="00476409" w:rsidRPr="00C25D47" w:rsidTr="00AC2554">
        <w:trPr>
          <w:jc w:val="center"/>
        </w:trPr>
        <w:tc>
          <w:tcPr>
            <w:tcW w:w="550" w:type="dxa"/>
            <w:tcBorders>
              <w:top w:val="nil"/>
              <w:left w:val="nil"/>
              <w:bottom w:val="nil"/>
              <w:right w:val="single" w:sz="4" w:space="0" w:color="000000" w:themeColor="text1"/>
            </w:tcBorders>
            <w:hideMark/>
          </w:tcPr>
          <w:p w:rsidR="00476409" w:rsidRPr="00C25D47" w:rsidRDefault="00EA5F32">
            <w:pPr>
              <w:jc w:val="right"/>
              <w:rPr>
                <w:rFonts w:eastAsiaTheme="minorEastAsia" w:cs="Arial"/>
              </w:rPr>
            </w:pPr>
            <w:r w:rsidRPr="00C25D47">
              <w:rPr>
                <w:rFonts w:eastAsiaTheme="minorEastAsia" w:cs="Arial"/>
              </w:rPr>
              <w:t>[0]</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409" w:rsidRPr="00C25D47" w:rsidRDefault="00EA5F32" w:rsidP="003E0044">
            <w:pPr>
              <w:jc w:val="center"/>
              <w:rPr>
                <w:rFonts w:eastAsiaTheme="minorEastAsia" w:cs="Arial"/>
                <w:b/>
              </w:rPr>
            </w:pPr>
            <w:r w:rsidRPr="00C25D47">
              <w:rPr>
                <w:rFonts w:eastAsiaTheme="minorEastAsia" w:cs="Arial"/>
              </w:rPr>
              <w:t>Serial Number character[0]</w:t>
            </w:r>
          </w:p>
        </w:tc>
      </w:tr>
      <w:tr w:rsidR="00476409" w:rsidRPr="00C25D47" w:rsidTr="00AC2554">
        <w:trPr>
          <w:jc w:val="center"/>
        </w:trPr>
        <w:tc>
          <w:tcPr>
            <w:tcW w:w="550" w:type="dxa"/>
            <w:tcBorders>
              <w:top w:val="nil"/>
              <w:left w:val="nil"/>
              <w:bottom w:val="nil"/>
              <w:right w:val="single" w:sz="4" w:space="0" w:color="000000" w:themeColor="text1"/>
            </w:tcBorders>
            <w:hideMark/>
          </w:tcPr>
          <w:p w:rsidR="00476409" w:rsidRPr="00C25D47" w:rsidRDefault="00EA5F32">
            <w:pPr>
              <w:jc w:val="right"/>
              <w:rPr>
                <w:rFonts w:eastAsiaTheme="minorEastAsia" w:cs="Arial"/>
              </w:rPr>
            </w:pPr>
            <w:r w:rsidRPr="00C25D47">
              <w:rPr>
                <w:rFonts w:eastAsiaTheme="minorEastAsia" w:cs="Arial"/>
              </w:rPr>
              <w:t>…</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409" w:rsidRPr="00C25D47" w:rsidRDefault="00EA5F32">
            <w:pPr>
              <w:jc w:val="center"/>
              <w:rPr>
                <w:rFonts w:eastAsiaTheme="minorEastAsia" w:cs="Arial"/>
              </w:rPr>
            </w:pPr>
            <w:r w:rsidRPr="00C25D47">
              <w:rPr>
                <w:rFonts w:eastAsiaTheme="minorEastAsia" w:cs="Arial"/>
              </w:rPr>
              <w:t>…</w:t>
            </w:r>
          </w:p>
        </w:tc>
      </w:tr>
      <w:tr w:rsidR="00476409" w:rsidRPr="00C25D47" w:rsidTr="00AC2554">
        <w:trPr>
          <w:jc w:val="center"/>
        </w:trPr>
        <w:tc>
          <w:tcPr>
            <w:tcW w:w="550" w:type="dxa"/>
            <w:tcBorders>
              <w:top w:val="nil"/>
              <w:left w:val="nil"/>
              <w:bottom w:val="nil"/>
              <w:right w:val="single" w:sz="4" w:space="0" w:color="000000" w:themeColor="text1"/>
            </w:tcBorders>
            <w:hideMark/>
          </w:tcPr>
          <w:p w:rsidR="00476409" w:rsidRPr="00C25D47" w:rsidRDefault="00EA5F32" w:rsidP="00E52A6F">
            <w:pPr>
              <w:jc w:val="right"/>
              <w:rPr>
                <w:rFonts w:eastAsiaTheme="minorEastAsia" w:cs="Arial"/>
              </w:rPr>
            </w:pPr>
            <w:r w:rsidRPr="00C25D47">
              <w:rPr>
                <w:rFonts w:eastAsiaTheme="minorEastAsia" w:cs="Arial"/>
              </w:rPr>
              <w:t>[</w:t>
            </w:r>
            <w:r>
              <w:rPr>
                <w:rFonts w:eastAsiaTheme="minorEastAsia" w:cs="Arial"/>
              </w:rPr>
              <w:t>25</w:t>
            </w:r>
            <w:r w:rsidRPr="00C25D47">
              <w:rPr>
                <w:rFonts w:eastAsiaTheme="minorEastAsia" w:cs="Arial"/>
              </w:rPr>
              <w:t>]</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6409" w:rsidRPr="00C25D47" w:rsidRDefault="00EA5F32" w:rsidP="00E52A6F">
            <w:pPr>
              <w:jc w:val="center"/>
              <w:rPr>
                <w:rFonts w:eastAsiaTheme="minorEastAsia" w:cs="Arial"/>
              </w:rPr>
            </w:pPr>
            <w:r w:rsidRPr="00C25D47">
              <w:rPr>
                <w:rFonts w:eastAsiaTheme="minorEastAsia" w:cs="Arial"/>
              </w:rPr>
              <w:t xml:space="preserve">Serial Number </w:t>
            </w:r>
            <w:r>
              <w:rPr>
                <w:rFonts w:eastAsiaTheme="minorEastAsia" w:cs="Arial"/>
              </w:rPr>
              <w:t>character[25</w:t>
            </w:r>
            <w:r w:rsidRPr="00C25D47">
              <w:rPr>
                <w:rFonts w:eastAsiaTheme="minorEastAsia" w:cs="Arial"/>
              </w:rPr>
              <w:t>]</w:t>
            </w:r>
          </w:p>
        </w:tc>
      </w:tr>
    </w:tbl>
    <w:p w:rsidR="00476409" w:rsidRPr="00C25D47" w:rsidRDefault="00EA5F32" w:rsidP="00EB73A6">
      <w:pPr>
        <w:rPr>
          <w:rFonts w:eastAsiaTheme="minorEastAsia" w:cs="Arial"/>
        </w:rPr>
      </w:pPr>
    </w:p>
    <w:p w:rsidR="00476409" w:rsidRPr="00C25D47" w:rsidRDefault="00EA5F32" w:rsidP="00EB73A6">
      <w:pPr>
        <w:rPr>
          <w:rFonts w:eastAsiaTheme="minorEastAsia" w:cs="Arial"/>
        </w:rPr>
      </w:pPr>
    </w:p>
    <w:p w:rsidR="00371457" w:rsidRPr="00C25D47" w:rsidRDefault="00EA5F32" w:rsidP="00371457">
      <w:pPr>
        <w:numPr>
          <w:ilvl w:val="0"/>
          <w:numId w:val="212"/>
        </w:numPr>
        <w:rPr>
          <w:rFonts w:eastAsiaTheme="minorEastAsia" w:cs="Arial"/>
        </w:rPr>
      </w:pPr>
      <w:r>
        <w:rPr>
          <w:rFonts w:eastAsiaTheme="minorEastAsia" w:cs="Arial"/>
        </w:rPr>
        <w:t>Serial Number:</w:t>
      </w:r>
      <w:r w:rsidRPr="00C25D47">
        <w:rPr>
          <w:rFonts w:eastAsiaTheme="minorEastAsia" w:cs="Arial"/>
        </w:rPr>
        <w:t xml:space="preserve"> </w:t>
      </w:r>
      <w:r>
        <w:rPr>
          <w:rFonts w:eastAsiaTheme="minorEastAsia" w:cs="Arial"/>
        </w:rPr>
        <w:br/>
        <w:t>Null-terminated string.</w:t>
      </w:r>
      <w:r>
        <w:rPr>
          <w:rFonts w:eastAsiaTheme="minorEastAsia" w:cs="Arial"/>
        </w:rPr>
        <w:br/>
        <w:t>Maximum length 24</w:t>
      </w:r>
      <w:r w:rsidRPr="00C25D47">
        <w:rPr>
          <w:rFonts w:eastAsiaTheme="minorEastAsia" w:cs="Arial"/>
        </w:rPr>
        <w:t xml:space="preserve"> characters </w:t>
      </w:r>
      <w:r>
        <w:rPr>
          <w:rFonts w:eastAsiaTheme="minorEastAsia" w:cs="Arial"/>
        </w:rPr>
        <w:t>plus</w:t>
      </w:r>
      <w:r w:rsidRPr="00C25D47">
        <w:rPr>
          <w:rFonts w:eastAsiaTheme="minorEastAsia" w:cs="Arial"/>
        </w:rPr>
        <w:t xml:space="preserve"> NULL.</w:t>
      </w:r>
    </w:p>
    <w:p w:rsidR="00371457" w:rsidRPr="00C25D47" w:rsidRDefault="00EA5F32" w:rsidP="00371457">
      <w:pPr>
        <w:rPr>
          <w:rFonts w:eastAsiaTheme="minorEastAsia" w:cs="Arial"/>
        </w:rPr>
      </w:pPr>
    </w:p>
    <w:p w:rsidR="00371457" w:rsidRPr="00C25D47" w:rsidRDefault="00EA5F32" w:rsidP="00371457">
      <w:pPr>
        <w:rPr>
          <w:rFonts w:eastAsiaTheme="minorEastAsia" w:cs="Arial"/>
        </w:rPr>
      </w:pPr>
      <w:r w:rsidRPr="00E52A6F">
        <w:rPr>
          <w:rFonts w:eastAsiaTheme="minorEastAsia" w:cs="Arial"/>
          <w:b/>
        </w:rPr>
        <w:t>Note</w:t>
      </w:r>
      <w:r>
        <w:rPr>
          <w:rFonts w:eastAsiaTheme="minorEastAsia" w:cs="Arial"/>
        </w:rPr>
        <w:t xml:space="preserve">: This specification contains no functional requirement about the format of the serial number. </w:t>
      </w:r>
    </w:p>
    <w:p w:rsidR="00371457" w:rsidRPr="00C25D47" w:rsidRDefault="00EA5F32" w:rsidP="00371457">
      <w:pPr>
        <w:rPr>
          <w:rFonts w:cs="Arial"/>
        </w:rPr>
      </w:pPr>
    </w:p>
    <w:p w:rsidR="00E52A6F" w:rsidRDefault="00EA5F32" w:rsidP="00E52A6F">
      <w:pPr>
        <w:rPr>
          <w:rFonts w:cs="Arial"/>
        </w:rPr>
      </w:pPr>
      <w:r>
        <w:rPr>
          <w:rFonts w:cs="Arial"/>
        </w:rPr>
        <w:t xml:space="preserve">The </w:t>
      </w:r>
      <w:r>
        <w:rPr>
          <w:rFonts w:cs="Arial"/>
        </w:rPr>
        <w:t>I</w:t>
      </w:r>
      <w:r w:rsidRPr="00011AAA">
        <w:rPr>
          <w:rFonts w:cs="Arial"/>
          <w:vertAlign w:val="superscript"/>
        </w:rPr>
        <w:t>2</w:t>
      </w:r>
      <w:r>
        <w:rPr>
          <w:rFonts w:cs="Arial"/>
        </w:rPr>
        <w:t>C Master</w:t>
      </w:r>
      <w:r w:rsidRPr="009A6966">
        <w:rPr>
          <w:rFonts w:cs="Arial"/>
        </w:rPr>
        <w:t xml:space="preserve"> </w:t>
      </w:r>
      <w:r>
        <w:rPr>
          <w:rFonts w:cs="Arial"/>
        </w:rPr>
        <w:t>shall read a maximum of 25 bytes, be robust to receiving non-ASCII bytes, and be robust to receiving non-NULL termin</w:t>
      </w:r>
      <w:r>
        <w:rPr>
          <w:rFonts w:cs="Arial"/>
        </w:rPr>
        <w:t>ated data.</w:t>
      </w:r>
    </w:p>
    <w:p w:rsidR="00E52A6F" w:rsidRDefault="00EA5F32" w:rsidP="00E52A6F">
      <w:pPr>
        <w:rPr>
          <w:rFonts w:cs="Arial"/>
        </w:rPr>
      </w:pPr>
    </w:p>
    <w:p w:rsidR="00500605" w:rsidRPr="00C25D47" w:rsidRDefault="00EA5F32" w:rsidP="00E52A6F">
      <w:pPr>
        <w:rPr>
          <w:rFonts w:cs="Arial"/>
        </w:rPr>
      </w:pPr>
      <w:r>
        <w:rPr>
          <w:rFonts w:cs="Arial"/>
        </w:rPr>
        <w:t xml:space="preserve">If the </w:t>
      </w:r>
      <w:r>
        <w:rPr>
          <w:rFonts w:cs="Arial"/>
        </w:rPr>
        <w:t>I</w:t>
      </w:r>
      <w:r w:rsidRPr="00011AAA">
        <w:rPr>
          <w:rFonts w:cs="Arial"/>
          <w:vertAlign w:val="superscript"/>
        </w:rPr>
        <w:t>2</w:t>
      </w:r>
      <w:r>
        <w:rPr>
          <w:rFonts w:cs="Arial"/>
        </w:rPr>
        <w:t>C Slave</w:t>
      </w:r>
      <w:r w:rsidRPr="009A6966">
        <w:rPr>
          <w:rFonts w:cs="Arial"/>
        </w:rPr>
        <w:t xml:space="preserve"> </w:t>
      </w:r>
      <w:r>
        <w:rPr>
          <w:rFonts w:cs="Arial"/>
        </w:rPr>
        <w:t>contains no serial number, the I</w:t>
      </w:r>
      <w:r w:rsidRPr="00011AAA">
        <w:rPr>
          <w:rFonts w:cs="Arial"/>
          <w:vertAlign w:val="superscript"/>
        </w:rPr>
        <w:t>2</w:t>
      </w:r>
      <w:r>
        <w:rPr>
          <w:rFonts w:cs="Arial"/>
        </w:rPr>
        <w:t>C Slave</w:t>
      </w:r>
      <w:r w:rsidRPr="009A6966">
        <w:rPr>
          <w:rFonts w:cs="Arial"/>
        </w:rPr>
        <w:t xml:space="preserve"> </w:t>
      </w:r>
      <w:r>
        <w:rPr>
          <w:rFonts w:cs="Arial"/>
        </w:rPr>
        <w:t>shall indicate that the subaddress is unsupported as described in REQ-140565. In this case the I</w:t>
      </w:r>
      <w:r w:rsidRPr="00011AAA">
        <w:rPr>
          <w:rFonts w:cs="Arial"/>
          <w:vertAlign w:val="superscript"/>
        </w:rPr>
        <w:t>2</w:t>
      </w:r>
      <w:r>
        <w:rPr>
          <w:rFonts w:cs="Arial"/>
        </w:rPr>
        <w:t>C Slave</w:t>
      </w:r>
      <w:r w:rsidRPr="009A6966">
        <w:rPr>
          <w:rFonts w:cs="Arial"/>
        </w:rPr>
        <w:t xml:space="preserve"> </w:t>
      </w:r>
      <w:r>
        <w:rPr>
          <w:rFonts w:cs="Arial"/>
        </w:rPr>
        <w:t>would leave SDA undriven resulting in Data = 0xFF.</w:t>
      </w:r>
    </w:p>
    <w:p w:rsidR="00406F39" w:rsidRDefault="00EA5F32" w:rsidP="00AC2554">
      <w:pPr>
        <w:pStyle w:val="Heading4"/>
      </w:pPr>
      <w:r>
        <w:lastRenderedPageBreak/>
        <w:t>DIAG-SD-REQ-164019/A-Sequence example showing a serial part number readout in principle</w:t>
      </w:r>
    </w:p>
    <w:p w:rsidR="00500605" w:rsidRDefault="00EA5F32" w:rsidP="00AC2554">
      <w:pPr>
        <w:jc w:val="center"/>
      </w:pPr>
      <w:r>
        <w:rPr>
          <w:noProof/>
        </w:rPr>
        <w:drawing>
          <wp:inline distT="0" distB="0" distL="0" distR="0" wp14:anchorId="11A55265" wp14:editId="2FE72F5F">
            <wp:extent cx="5943600" cy="2912745"/>
            <wp:effectExtent l="0" t="0" r="0" b="1905"/>
            <wp:docPr id="1200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rsidR="00573DCF" w:rsidRDefault="00EA5F32" w:rsidP="00573DCF">
      <w:pPr>
        <w:jc w:val="center"/>
      </w:pPr>
    </w:p>
    <w:p w:rsidR="00573DCF" w:rsidRDefault="00EA5F32" w:rsidP="00573DCF"/>
    <w:p w:rsidR="00406F39" w:rsidRDefault="00EA5F32" w:rsidP="00AC2554">
      <w:pPr>
        <w:pStyle w:val="Heading3"/>
      </w:pPr>
      <w:bookmarkStart w:id="204" w:name="_Toc957427"/>
      <w:r>
        <w:t>ECU Main Calibration Data Number</w:t>
      </w:r>
      <w:bookmarkEnd w:id="204"/>
    </w:p>
    <w:p w:rsidR="00AC2554" w:rsidRPr="00AC2554" w:rsidRDefault="00AC2554" w:rsidP="00AC2554">
      <w:pPr>
        <w:pStyle w:val="Heading4"/>
        <w:rPr>
          <w:b w:val="0"/>
          <w:u w:val="single"/>
        </w:rPr>
      </w:pPr>
      <w:r w:rsidRPr="00AC2554">
        <w:rPr>
          <w:b w:val="0"/>
          <w:u w:val="single"/>
        </w:rPr>
        <w:t>IFS-MMI2C-SR-REQ-140628/C-0x35 Main Calibration Data FPN</w:t>
      </w:r>
    </w:p>
    <w:p w:rsidR="002560AC" w:rsidRPr="003735D0" w:rsidRDefault="00EA5F32" w:rsidP="002560AC">
      <w:pPr>
        <w:rPr>
          <w:rFonts w:eastAsiaTheme="minorEastAsia" w:cs="Arial"/>
        </w:rPr>
      </w:pPr>
      <w:r w:rsidRPr="003735D0">
        <w:rPr>
          <w:rFonts w:eastAsiaTheme="minorEastAsia" w:cs="Arial"/>
        </w:rPr>
        <w:t xml:space="preserve">The Main Calibration Data </w:t>
      </w:r>
      <w:r>
        <w:rPr>
          <w:rFonts w:eastAsiaTheme="minorEastAsia" w:cs="Arial"/>
        </w:rPr>
        <w:t>m</w:t>
      </w:r>
      <w:r w:rsidRPr="003735D0">
        <w:rPr>
          <w:rFonts w:eastAsiaTheme="minorEastAsia" w:cs="Arial"/>
        </w:rPr>
        <w:t xml:space="preserve">essage provides a mechanism to transmit a Ford Part Number back to the </w:t>
      </w:r>
      <w:r>
        <w:rPr>
          <w:rFonts w:cs="Arial"/>
        </w:rPr>
        <w:t>I</w:t>
      </w:r>
      <w:r w:rsidRPr="00011AAA">
        <w:rPr>
          <w:rFonts w:cs="Arial"/>
          <w:vertAlign w:val="superscript"/>
        </w:rPr>
        <w:t>2</w:t>
      </w:r>
      <w:r>
        <w:rPr>
          <w:rFonts w:cs="Arial"/>
        </w:rPr>
        <w:t>C Master</w:t>
      </w:r>
      <w:r w:rsidRPr="003735D0">
        <w:rPr>
          <w:rFonts w:eastAsiaTheme="minorEastAsia" w:cs="Arial"/>
        </w:rPr>
        <w:t>.</w:t>
      </w:r>
    </w:p>
    <w:p w:rsidR="003735D0" w:rsidRPr="003735D0" w:rsidRDefault="00EA5F32" w:rsidP="002560AC">
      <w:pPr>
        <w:rPr>
          <w:rFonts w:eastAsiaTheme="minorEastAsia" w:cs="Arial"/>
        </w:rPr>
      </w:pPr>
    </w:p>
    <w:p w:rsidR="003735D0" w:rsidRPr="003735D0" w:rsidRDefault="00EA5F32" w:rsidP="002560AC">
      <w:pPr>
        <w:rPr>
          <w:rFonts w:eastAsiaTheme="minorEastAsia" w:cs="Arial"/>
        </w:rPr>
      </w:pPr>
      <w:r w:rsidRPr="003735D0">
        <w:rPr>
          <w:rFonts w:eastAsiaTheme="minorEastAsia" w:cs="Arial"/>
        </w:rPr>
        <w:t>Subaddress: 0x35</w:t>
      </w:r>
    </w:p>
    <w:p w:rsidR="003735D0" w:rsidRPr="003735D0" w:rsidRDefault="00EA5F32" w:rsidP="003735D0">
      <w:pPr>
        <w:rPr>
          <w:rFonts w:eastAsiaTheme="minorEastAsia" w:cs="Arial"/>
        </w:rPr>
      </w:pPr>
      <w:r w:rsidRPr="003735D0">
        <w:rPr>
          <w:rFonts w:eastAsiaTheme="minorEastAsia" w:cs="Arial"/>
        </w:rPr>
        <w:t>Access: Read-Only</w:t>
      </w:r>
    </w:p>
    <w:p w:rsidR="003735D0" w:rsidRPr="003735D0" w:rsidRDefault="00EA5F32" w:rsidP="002560AC">
      <w:pPr>
        <w:rPr>
          <w:rFonts w:eastAsiaTheme="minorEastAsia" w:cs="Arial"/>
        </w:rPr>
      </w:pPr>
      <w:r w:rsidRPr="003735D0">
        <w:rPr>
          <w:rFonts w:eastAsiaTheme="minorEastAsia" w:cs="Arial"/>
        </w:rPr>
        <w:t>Default Value: n/a</w:t>
      </w:r>
    </w:p>
    <w:p w:rsidR="00C81738" w:rsidRPr="003735D0" w:rsidRDefault="00EA5F32" w:rsidP="002560AC">
      <w:pPr>
        <w:rPr>
          <w:rFonts w:eastAsiaTheme="minorEastAsia" w:cs="Arial"/>
        </w:rPr>
      </w:pPr>
    </w:p>
    <w:tbl>
      <w:tblPr>
        <w:tblW w:w="0" w:type="auto"/>
        <w:jc w:val="center"/>
        <w:tblLook w:val="04A0" w:firstRow="1" w:lastRow="0" w:firstColumn="1" w:lastColumn="0" w:noHBand="0" w:noVBand="1"/>
      </w:tblPr>
      <w:tblGrid>
        <w:gridCol w:w="550"/>
        <w:gridCol w:w="1133"/>
        <w:gridCol w:w="1133"/>
        <w:gridCol w:w="1133"/>
        <w:gridCol w:w="1133"/>
        <w:gridCol w:w="1133"/>
        <w:gridCol w:w="1133"/>
        <w:gridCol w:w="1134"/>
        <w:gridCol w:w="1134"/>
      </w:tblGrid>
      <w:tr w:rsidR="00C81738" w:rsidRPr="003735D0" w:rsidTr="00AC2554">
        <w:trPr>
          <w:jc w:val="center"/>
        </w:trPr>
        <w:tc>
          <w:tcPr>
            <w:tcW w:w="550" w:type="dxa"/>
            <w:tcBorders>
              <w:top w:val="nil"/>
              <w:left w:val="nil"/>
              <w:bottom w:val="nil"/>
              <w:right w:val="nil"/>
            </w:tcBorders>
          </w:tcPr>
          <w:p w:rsidR="00C81738" w:rsidRPr="003735D0" w:rsidRDefault="00EA5F32">
            <w:pPr>
              <w:rPr>
                <w:rFonts w:eastAsiaTheme="minorEastAsia" w:cs="Arial"/>
              </w:rPr>
            </w:pPr>
          </w:p>
        </w:tc>
        <w:tc>
          <w:tcPr>
            <w:tcW w:w="1133" w:type="dxa"/>
            <w:tcBorders>
              <w:top w:val="nil"/>
              <w:left w:val="nil"/>
              <w:bottom w:val="single" w:sz="4" w:space="0" w:color="000000" w:themeColor="text1"/>
              <w:right w:val="nil"/>
            </w:tcBorders>
            <w:hideMark/>
          </w:tcPr>
          <w:p w:rsidR="00C81738" w:rsidRPr="003735D0" w:rsidRDefault="00EA5F32">
            <w:pPr>
              <w:jc w:val="center"/>
              <w:rPr>
                <w:rFonts w:eastAsiaTheme="minorEastAsia" w:cs="Arial"/>
              </w:rPr>
            </w:pPr>
            <w:r w:rsidRPr="003735D0">
              <w:rPr>
                <w:rFonts w:eastAsiaTheme="minorEastAsia" w:cs="Arial"/>
              </w:rPr>
              <w:t>7</w:t>
            </w:r>
          </w:p>
        </w:tc>
        <w:tc>
          <w:tcPr>
            <w:tcW w:w="1133" w:type="dxa"/>
            <w:tcBorders>
              <w:top w:val="nil"/>
              <w:left w:val="nil"/>
              <w:bottom w:val="single" w:sz="4" w:space="0" w:color="000000" w:themeColor="text1"/>
              <w:right w:val="nil"/>
            </w:tcBorders>
            <w:hideMark/>
          </w:tcPr>
          <w:p w:rsidR="00C81738" w:rsidRPr="003735D0" w:rsidRDefault="00EA5F32">
            <w:pPr>
              <w:jc w:val="center"/>
              <w:rPr>
                <w:rFonts w:eastAsiaTheme="minorEastAsia" w:cs="Arial"/>
              </w:rPr>
            </w:pPr>
            <w:r w:rsidRPr="003735D0">
              <w:rPr>
                <w:rFonts w:eastAsiaTheme="minorEastAsia" w:cs="Arial"/>
              </w:rPr>
              <w:t>6</w:t>
            </w:r>
          </w:p>
        </w:tc>
        <w:tc>
          <w:tcPr>
            <w:tcW w:w="1133" w:type="dxa"/>
            <w:tcBorders>
              <w:top w:val="nil"/>
              <w:left w:val="nil"/>
              <w:bottom w:val="single" w:sz="4" w:space="0" w:color="000000" w:themeColor="text1"/>
              <w:right w:val="nil"/>
            </w:tcBorders>
            <w:hideMark/>
          </w:tcPr>
          <w:p w:rsidR="00C81738" w:rsidRPr="003735D0" w:rsidRDefault="00EA5F32">
            <w:pPr>
              <w:jc w:val="center"/>
              <w:rPr>
                <w:rFonts w:eastAsiaTheme="minorEastAsia" w:cs="Arial"/>
              </w:rPr>
            </w:pPr>
            <w:r w:rsidRPr="003735D0">
              <w:rPr>
                <w:rFonts w:eastAsiaTheme="minorEastAsia" w:cs="Arial"/>
              </w:rPr>
              <w:t>5</w:t>
            </w:r>
          </w:p>
        </w:tc>
        <w:tc>
          <w:tcPr>
            <w:tcW w:w="1133" w:type="dxa"/>
            <w:tcBorders>
              <w:top w:val="nil"/>
              <w:left w:val="nil"/>
              <w:bottom w:val="single" w:sz="4" w:space="0" w:color="000000" w:themeColor="text1"/>
              <w:right w:val="nil"/>
            </w:tcBorders>
            <w:hideMark/>
          </w:tcPr>
          <w:p w:rsidR="00C81738" w:rsidRPr="003735D0" w:rsidRDefault="00EA5F32">
            <w:pPr>
              <w:jc w:val="center"/>
              <w:rPr>
                <w:rFonts w:eastAsiaTheme="minorEastAsia" w:cs="Arial"/>
              </w:rPr>
            </w:pPr>
            <w:r w:rsidRPr="003735D0">
              <w:rPr>
                <w:rFonts w:eastAsiaTheme="minorEastAsia" w:cs="Arial"/>
              </w:rPr>
              <w:t>4</w:t>
            </w:r>
          </w:p>
        </w:tc>
        <w:tc>
          <w:tcPr>
            <w:tcW w:w="1133" w:type="dxa"/>
            <w:tcBorders>
              <w:top w:val="nil"/>
              <w:left w:val="nil"/>
              <w:bottom w:val="single" w:sz="4" w:space="0" w:color="000000" w:themeColor="text1"/>
              <w:right w:val="nil"/>
            </w:tcBorders>
            <w:hideMark/>
          </w:tcPr>
          <w:p w:rsidR="00C81738" w:rsidRPr="003735D0" w:rsidRDefault="00EA5F32">
            <w:pPr>
              <w:jc w:val="center"/>
              <w:rPr>
                <w:rFonts w:eastAsiaTheme="minorEastAsia" w:cs="Arial"/>
              </w:rPr>
            </w:pPr>
            <w:r w:rsidRPr="003735D0">
              <w:rPr>
                <w:rFonts w:eastAsiaTheme="minorEastAsia" w:cs="Arial"/>
              </w:rPr>
              <w:t>3</w:t>
            </w:r>
          </w:p>
        </w:tc>
        <w:tc>
          <w:tcPr>
            <w:tcW w:w="1133" w:type="dxa"/>
            <w:tcBorders>
              <w:top w:val="nil"/>
              <w:left w:val="nil"/>
              <w:bottom w:val="single" w:sz="4" w:space="0" w:color="000000" w:themeColor="text1"/>
              <w:right w:val="nil"/>
            </w:tcBorders>
            <w:hideMark/>
          </w:tcPr>
          <w:p w:rsidR="00C81738" w:rsidRPr="003735D0" w:rsidRDefault="00EA5F32">
            <w:pPr>
              <w:jc w:val="center"/>
              <w:rPr>
                <w:rFonts w:eastAsiaTheme="minorEastAsia" w:cs="Arial"/>
              </w:rPr>
            </w:pPr>
            <w:r w:rsidRPr="003735D0">
              <w:rPr>
                <w:rFonts w:eastAsiaTheme="minorEastAsia" w:cs="Arial"/>
              </w:rPr>
              <w:t>2</w:t>
            </w:r>
          </w:p>
        </w:tc>
        <w:tc>
          <w:tcPr>
            <w:tcW w:w="1134" w:type="dxa"/>
            <w:tcBorders>
              <w:top w:val="nil"/>
              <w:left w:val="nil"/>
              <w:bottom w:val="single" w:sz="4" w:space="0" w:color="000000" w:themeColor="text1"/>
              <w:right w:val="nil"/>
            </w:tcBorders>
            <w:hideMark/>
          </w:tcPr>
          <w:p w:rsidR="00C81738" w:rsidRPr="003735D0" w:rsidRDefault="00EA5F32">
            <w:pPr>
              <w:jc w:val="center"/>
              <w:rPr>
                <w:rFonts w:eastAsiaTheme="minorEastAsia" w:cs="Arial"/>
              </w:rPr>
            </w:pPr>
            <w:r w:rsidRPr="003735D0">
              <w:rPr>
                <w:rFonts w:eastAsiaTheme="minorEastAsia" w:cs="Arial"/>
              </w:rPr>
              <w:t>1</w:t>
            </w:r>
          </w:p>
        </w:tc>
        <w:tc>
          <w:tcPr>
            <w:tcW w:w="1134" w:type="dxa"/>
            <w:tcBorders>
              <w:top w:val="nil"/>
              <w:left w:val="nil"/>
              <w:bottom w:val="single" w:sz="4" w:space="0" w:color="000000" w:themeColor="text1"/>
              <w:right w:val="nil"/>
            </w:tcBorders>
            <w:hideMark/>
          </w:tcPr>
          <w:p w:rsidR="00C81738" w:rsidRPr="003735D0" w:rsidRDefault="00EA5F32">
            <w:pPr>
              <w:jc w:val="center"/>
              <w:rPr>
                <w:rFonts w:eastAsiaTheme="minorEastAsia" w:cs="Arial"/>
              </w:rPr>
            </w:pPr>
            <w:r w:rsidRPr="003735D0">
              <w:rPr>
                <w:rFonts w:eastAsiaTheme="minorEastAsia" w:cs="Arial"/>
              </w:rPr>
              <w:t>0</w:t>
            </w:r>
          </w:p>
        </w:tc>
      </w:tr>
      <w:tr w:rsidR="00C81738" w:rsidRPr="003735D0" w:rsidTr="00AC2554">
        <w:trPr>
          <w:jc w:val="center"/>
        </w:trPr>
        <w:tc>
          <w:tcPr>
            <w:tcW w:w="550" w:type="dxa"/>
            <w:tcBorders>
              <w:top w:val="nil"/>
              <w:left w:val="nil"/>
              <w:bottom w:val="nil"/>
              <w:right w:val="single" w:sz="4" w:space="0" w:color="000000" w:themeColor="text1"/>
            </w:tcBorders>
            <w:hideMark/>
          </w:tcPr>
          <w:p w:rsidR="00C81738" w:rsidRPr="003735D0" w:rsidRDefault="00EA5F32">
            <w:pPr>
              <w:jc w:val="right"/>
              <w:rPr>
                <w:rFonts w:eastAsiaTheme="minorEastAsia" w:cs="Arial"/>
              </w:rPr>
            </w:pPr>
            <w:r w:rsidRPr="003735D0">
              <w:rPr>
                <w:rFonts w:eastAsiaTheme="minorEastAsia" w:cs="Arial"/>
              </w:rPr>
              <w:t>[0]</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1738" w:rsidRPr="003735D0" w:rsidRDefault="00EA5F32" w:rsidP="00C81738">
            <w:pPr>
              <w:jc w:val="center"/>
              <w:rPr>
                <w:rFonts w:eastAsiaTheme="minorEastAsia" w:cs="Arial"/>
                <w:b/>
              </w:rPr>
            </w:pPr>
            <w:r w:rsidRPr="003735D0">
              <w:rPr>
                <w:rFonts w:eastAsiaTheme="minorEastAsia" w:cs="Arial"/>
              </w:rPr>
              <w:t>Main Calibration Data FPN character[0]</w:t>
            </w:r>
          </w:p>
        </w:tc>
      </w:tr>
      <w:tr w:rsidR="00C81738" w:rsidRPr="003735D0" w:rsidTr="00AC2554">
        <w:trPr>
          <w:jc w:val="center"/>
        </w:trPr>
        <w:tc>
          <w:tcPr>
            <w:tcW w:w="550" w:type="dxa"/>
            <w:tcBorders>
              <w:top w:val="nil"/>
              <w:left w:val="nil"/>
              <w:bottom w:val="nil"/>
              <w:right w:val="single" w:sz="4" w:space="0" w:color="000000" w:themeColor="text1"/>
            </w:tcBorders>
            <w:hideMark/>
          </w:tcPr>
          <w:p w:rsidR="00C81738" w:rsidRPr="003735D0" w:rsidRDefault="00EA5F32">
            <w:pPr>
              <w:jc w:val="right"/>
              <w:rPr>
                <w:rFonts w:eastAsiaTheme="minorEastAsia" w:cs="Arial"/>
              </w:rPr>
            </w:pPr>
            <w:r w:rsidRPr="003735D0">
              <w:rPr>
                <w:rFonts w:eastAsiaTheme="minorEastAsia" w:cs="Arial"/>
              </w:rPr>
              <w:t>…</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1738" w:rsidRPr="003735D0" w:rsidRDefault="00EA5F32">
            <w:pPr>
              <w:jc w:val="center"/>
              <w:rPr>
                <w:rFonts w:eastAsiaTheme="minorEastAsia" w:cs="Arial"/>
              </w:rPr>
            </w:pPr>
            <w:r w:rsidRPr="003735D0">
              <w:rPr>
                <w:rFonts w:eastAsiaTheme="minorEastAsia" w:cs="Arial"/>
              </w:rPr>
              <w:t>…</w:t>
            </w:r>
          </w:p>
        </w:tc>
      </w:tr>
      <w:tr w:rsidR="00C81738" w:rsidRPr="003735D0" w:rsidTr="00AC2554">
        <w:trPr>
          <w:jc w:val="center"/>
        </w:trPr>
        <w:tc>
          <w:tcPr>
            <w:tcW w:w="550" w:type="dxa"/>
            <w:tcBorders>
              <w:top w:val="nil"/>
              <w:left w:val="nil"/>
              <w:bottom w:val="nil"/>
              <w:right w:val="single" w:sz="4" w:space="0" w:color="000000" w:themeColor="text1"/>
            </w:tcBorders>
            <w:hideMark/>
          </w:tcPr>
          <w:p w:rsidR="00C81738" w:rsidRPr="003735D0" w:rsidRDefault="00EA5F32" w:rsidP="00A95939">
            <w:pPr>
              <w:jc w:val="right"/>
              <w:rPr>
                <w:rFonts w:eastAsiaTheme="minorEastAsia" w:cs="Arial"/>
              </w:rPr>
            </w:pPr>
            <w:r w:rsidRPr="003735D0">
              <w:rPr>
                <w:rFonts w:eastAsiaTheme="minorEastAsia" w:cs="Arial"/>
              </w:rPr>
              <w:t>[</w:t>
            </w:r>
            <w:r>
              <w:rPr>
                <w:rFonts w:eastAsiaTheme="minorEastAsia" w:cs="Arial"/>
              </w:rPr>
              <w:t>24</w:t>
            </w:r>
            <w:r w:rsidRPr="003735D0">
              <w:rPr>
                <w:rFonts w:eastAsiaTheme="minorEastAsia" w:cs="Arial"/>
              </w:rPr>
              <w:t>]</w:t>
            </w:r>
          </w:p>
        </w:tc>
        <w:tc>
          <w:tcPr>
            <w:tcW w:w="9066"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81738" w:rsidRPr="003735D0" w:rsidRDefault="00EA5F32" w:rsidP="00A95939">
            <w:pPr>
              <w:jc w:val="center"/>
              <w:rPr>
                <w:rFonts w:eastAsiaTheme="minorEastAsia" w:cs="Arial"/>
              </w:rPr>
            </w:pPr>
            <w:r w:rsidRPr="003735D0">
              <w:rPr>
                <w:rFonts w:eastAsiaTheme="minorEastAsia" w:cs="Arial"/>
              </w:rPr>
              <w:t xml:space="preserve">Main Calibration </w:t>
            </w:r>
            <w:r w:rsidRPr="003735D0">
              <w:rPr>
                <w:rFonts w:eastAsiaTheme="minorEastAsia" w:cs="Arial"/>
              </w:rPr>
              <w:t>Data FPN character[</w:t>
            </w:r>
            <w:r>
              <w:rPr>
                <w:rFonts w:eastAsiaTheme="minorEastAsia" w:cs="Arial"/>
              </w:rPr>
              <w:t>24</w:t>
            </w:r>
            <w:r w:rsidRPr="003735D0">
              <w:rPr>
                <w:rFonts w:eastAsiaTheme="minorEastAsia" w:cs="Arial"/>
              </w:rPr>
              <w:t>]</w:t>
            </w:r>
          </w:p>
        </w:tc>
      </w:tr>
    </w:tbl>
    <w:p w:rsidR="00C81738" w:rsidRPr="003735D0" w:rsidRDefault="00EA5F32" w:rsidP="002560AC">
      <w:pPr>
        <w:rPr>
          <w:rFonts w:eastAsiaTheme="minorEastAsia" w:cs="Arial"/>
        </w:rPr>
      </w:pPr>
    </w:p>
    <w:p w:rsidR="00E460A2" w:rsidRPr="003735D0" w:rsidRDefault="00EA5F32" w:rsidP="002560AC">
      <w:pPr>
        <w:rPr>
          <w:rFonts w:eastAsiaTheme="minorEastAsia" w:cs="Arial"/>
        </w:rPr>
      </w:pPr>
    </w:p>
    <w:p w:rsidR="00E460A2" w:rsidRPr="003735D0" w:rsidRDefault="00EA5F32" w:rsidP="00E460A2">
      <w:pPr>
        <w:numPr>
          <w:ilvl w:val="0"/>
          <w:numId w:val="216"/>
        </w:numPr>
        <w:rPr>
          <w:rFonts w:eastAsiaTheme="minorEastAsia" w:cs="Arial"/>
        </w:rPr>
      </w:pPr>
      <w:r w:rsidRPr="003735D0">
        <w:rPr>
          <w:rFonts w:eastAsiaTheme="minorEastAsia" w:cs="Arial"/>
        </w:rPr>
        <w:t>Main Calibration Data FPN: Released (or prototype) Ford Part Number</w:t>
      </w:r>
      <w:r w:rsidRPr="003735D0">
        <w:rPr>
          <w:rFonts w:eastAsiaTheme="minorEastAsia" w:cs="Arial"/>
        </w:rPr>
        <w:br/>
        <w:t xml:space="preserve">Null-terminated string. </w:t>
      </w:r>
      <w:r>
        <w:rPr>
          <w:rFonts w:eastAsiaTheme="minorEastAsia" w:cs="Arial"/>
        </w:rPr>
        <w:t>No example provided.</w:t>
      </w:r>
      <w:r>
        <w:rPr>
          <w:rFonts w:eastAsiaTheme="minorEastAsia" w:cs="Arial"/>
        </w:rPr>
        <w:br/>
      </w:r>
      <w:r w:rsidRPr="003735D0">
        <w:rPr>
          <w:rFonts w:eastAsiaTheme="minorEastAsia" w:cs="Arial"/>
        </w:rPr>
        <w:t>Maximum length 24 characters</w:t>
      </w:r>
      <w:r>
        <w:rPr>
          <w:rFonts w:eastAsiaTheme="minorEastAsia" w:cs="Arial"/>
        </w:rPr>
        <w:t xml:space="preserve"> plus NULL</w:t>
      </w:r>
      <w:r w:rsidRPr="003735D0">
        <w:rPr>
          <w:rFonts w:eastAsiaTheme="minorEastAsia" w:cs="Arial"/>
        </w:rPr>
        <w:t>.</w:t>
      </w:r>
    </w:p>
    <w:p w:rsidR="00E460A2" w:rsidRPr="003735D0" w:rsidRDefault="00EA5F32" w:rsidP="00E460A2">
      <w:pPr>
        <w:rPr>
          <w:rFonts w:eastAsiaTheme="minorEastAsia" w:cs="Arial"/>
        </w:rPr>
      </w:pPr>
    </w:p>
    <w:p w:rsidR="00E460A2" w:rsidRPr="003735D0" w:rsidRDefault="00EA5F32" w:rsidP="00E460A2">
      <w:pPr>
        <w:rPr>
          <w:rFonts w:cs="Arial"/>
        </w:rPr>
      </w:pPr>
      <w:r w:rsidRPr="003735D0">
        <w:rPr>
          <w:rFonts w:cs="Arial"/>
        </w:rPr>
        <w:t xml:space="preserve">The </w:t>
      </w:r>
      <w:r>
        <w:rPr>
          <w:rFonts w:cs="Arial"/>
        </w:rPr>
        <w:t>I</w:t>
      </w:r>
      <w:r w:rsidRPr="00011AAA">
        <w:rPr>
          <w:rFonts w:cs="Arial"/>
          <w:vertAlign w:val="superscript"/>
        </w:rPr>
        <w:t>2</w:t>
      </w:r>
      <w:r>
        <w:rPr>
          <w:rFonts w:cs="Arial"/>
        </w:rPr>
        <w:t>C Master</w:t>
      </w:r>
      <w:r w:rsidRPr="009A6966">
        <w:rPr>
          <w:rFonts w:cs="Arial"/>
        </w:rPr>
        <w:t xml:space="preserve"> </w:t>
      </w:r>
      <w:r w:rsidRPr="003735D0">
        <w:rPr>
          <w:rFonts w:cs="Arial"/>
        </w:rPr>
        <w:t>shall read a maximum of 2</w:t>
      </w:r>
      <w:r>
        <w:rPr>
          <w:rFonts w:cs="Arial"/>
        </w:rPr>
        <w:t>5</w:t>
      </w:r>
      <w:r w:rsidRPr="003735D0">
        <w:rPr>
          <w:rFonts w:cs="Arial"/>
        </w:rPr>
        <w:t xml:space="preserve"> bytes, be robust to receiving non-ASCII bytes, and be robust to receiving non-NULL terminated data.</w:t>
      </w:r>
    </w:p>
    <w:p w:rsidR="00E460A2" w:rsidRPr="003735D0" w:rsidRDefault="00EA5F32" w:rsidP="00E460A2">
      <w:pPr>
        <w:rPr>
          <w:rFonts w:cs="Arial"/>
        </w:rPr>
      </w:pPr>
    </w:p>
    <w:p w:rsidR="00E460A2" w:rsidRPr="003735D0" w:rsidRDefault="00EA5F32" w:rsidP="00E460A2">
      <w:pPr>
        <w:rPr>
          <w:rFonts w:cs="Arial"/>
        </w:rPr>
      </w:pPr>
      <w:r w:rsidRPr="003735D0">
        <w:rPr>
          <w:rFonts w:cs="Arial"/>
        </w:rPr>
        <w:t xml:space="preserve">If the </w:t>
      </w:r>
      <w:r>
        <w:rPr>
          <w:rFonts w:cs="Arial"/>
        </w:rPr>
        <w:t>I</w:t>
      </w:r>
      <w:r w:rsidRPr="00011AAA">
        <w:rPr>
          <w:rFonts w:cs="Arial"/>
          <w:vertAlign w:val="superscript"/>
        </w:rPr>
        <w:t>2</w:t>
      </w:r>
      <w:r>
        <w:rPr>
          <w:rFonts w:cs="Arial"/>
        </w:rPr>
        <w:t>C Slave</w:t>
      </w:r>
      <w:r w:rsidRPr="009A6966">
        <w:rPr>
          <w:rFonts w:cs="Arial"/>
        </w:rPr>
        <w:t xml:space="preserve"> </w:t>
      </w:r>
      <w:r w:rsidRPr="003735D0">
        <w:rPr>
          <w:rFonts w:cs="Arial"/>
        </w:rPr>
        <w:t xml:space="preserve">is not released with </w:t>
      </w:r>
      <w:r>
        <w:rPr>
          <w:rFonts w:cs="Arial"/>
        </w:rPr>
        <w:t xml:space="preserve">this kind of </w:t>
      </w:r>
      <w:r w:rsidRPr="003735D0">
        <w:rPr>
          <w:rFonts w:cs="Arial"/>
        </w:rPr>
        <w:t xml:space="preserve">Ford Part Number, the </w:t>
      </w:r>
      <w:r>
        <w:rPr>
          <w:rFonts w:cs="Arial"/>
        </w:rPr>
        <w:t>I</w:t>
      </w:r>
      <w:r w:rsidRPr="00011AAA">
        <w:rPr>
          <w:rFonts w:cs="Arial"/>
          <w:vertAlign w:val="superscript"/>
        </w:rPr>
        <w:t>2</w:t>
      </w:r>
      <w:r>
        <w:rPr>
          <w:rFonts w:cs="Arial"/>
        </w:rPr>
        <w:t>C Slave</w:t>
      </w:r>
      <w:r w:rsidRPr="009A6966">
        <w:rPr>
          <w:rFonts w:cs="Arial"/>
        </w:rPr>
        <w:t xml:space="preserve"> </w:t>
      </w:r>
      <w:r w:rsidRPr="003735D0">
        <w:rPr>
          <w:rFonts w:cs="Arial"/>
        </w:rPr>
        <w:t>shall indicate that the subaddress is unsupported as described in REQ-1</w:t>
      </w:r>
      <w:r w:rsidRPr="003735D0">
        <w:rPr>
          <w:rFonts w:cs="Arial"/>
        </w:rPr>
        <w:t xml:space="preserve">40565. In this case the </w:t>
      </w:r>
      <w:r>
        <w:rPr>
          <w:rFonts w:cs="Arial"/>
        </w:rPr>
        <w:t>I</w:t>
      </w:r>
      <w:r w:rsidRPr="00011AAA">
        <w:rPr>
          <w:rFonts w:cs="Arial"/>
          <w:vertAlign w:val="superscript"/>
        </w:rPr>
        <w:t>2</w:t>
      </w:r>
      <w:r>
        <w:rPr>
          <w:rFonts w:cs="Arial"/>
        </w:rPr>
        <w:t>C Slave</w:t>
      </w:r>
      <w:r w:rsidRPr="009A6966">
        <w:rPr>
          <w:rFonts w:cs="Arial"/>
        </w:rPr>
        <w:t xml:space="preserve"> </w:t>
      </w:r>
      <w:r w:rsidRPr="003735D0">
        <w:rPr>
          <w:rFonts w:cs="Arial"/>
        </w:rPr>
        <w:t>would leave SDA undriven resulting in Data = 0xFF.</w:t>
      </w:r>
    </w:p>
    <w:p w:rsidR="00500605" w:rsidRPr="003735D0" w:rsidRDefault="00EA5F32" w:rsidP="00E460A2">
      <w:pPr>
        <w:rPr>
          <w:rFonts w:cs="Arial"/>
        </w:rPr>
      </w:pPr>
    </w:p>
    <w:p w:rsidR="00406F39" w:rsidRDefault="00EA5F32" w:rsidP="00AC2554">
      <w:pPr>
        <w:pStyle w:val="Heading4"/>
      </w:pPr>
      <w:r>
        <w:lastRenderedPageBreak/>
        <w:t>DIAG-SD-REQ-164293/A-Sequence example showing ECU main calibration</w:t>
      </w:r>
      <w:r>
        <w:t xml:space="preserve"> data number in principle</w:t>
      </w:r>
    </w:p>
    <w:p w:rsidR="00500605" w:rsidRDefault="00EA5F32" w:rsidP="00AC2554">
      <w:pPr>
        <w:jc w:val="center"/>
      </w:pPr>
      <w:r>
        <w:rPr>
          <w:noProof/>
        </w:rPr>
        <w:drawing>
          <wp:inline distT="0" distB="0" distL="0" distR="0">
            <wp:extent cx="5972810" cy="2204476"/>
            <wp:effectExtent l="0" t="0" r="0" b="5715"/>
            <wp:docPr id="123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2204476"/>
                    </a:xfrm>
                    <a:prstGeom prst="rect">
                      <a:avLst/>
                    </a:prstGeom>
                    <a:noFill/>
                    <a:ln>
                      <a:noFill/>
                    </a:ln>
                  </pic:spPr>
                </pic:pic>
              </a:graphicData>
            </a:graphic>
          </wp:inline>
        </w:drawing>
      </w:r>
    </w:p>
    <w:p w:rsidR="00406F39" w:rsidRDefault="00AC2554" w:rsidP="00AC2554">
      <w:pPr>
        <w:pStyle w:val="Heading2"/>
      </w:pPr>
      <w:r>
        <w:br w:type="page"/>
      </w:r>
      <w:bookmarkStart w:id="205" w:name="_Toc957428"/>
      <w:r w:rsidR="00EA5F32" w:rsidRPr="00B9479B">
        <w:lastRenderedPageBreak/>
        <w:t>DIAG-FUN-REQ-273205/A-Bezel Diagnostics - SOA (E</w:t>
      </w:r>
      <w:r w:rsidR="00EA5F32" w:rsidRPr="00B9479B">
        <w:t>thernet)</w:t>
      </w:r>
      <w:bookmarkEnd w:id="205"/>
    </w:p>
    <w:p w:rsidR="00500605" w:rsidRPr="00FD4365" w:rsidRDefault="00EA5F32" w:rsidP="00500605">
      <w:pPr>
        <w:rPr>
          <w:rFonts w:cs="Arial"/>
        </w:rPr>
      </w:pPr>
      <w:r w:rsidRPr="00FD4365">
        <w:rPr>
          <w:rFonts w:cs="Arial"/>
        </w:rPr>
        <w:t>Note: for details of the Bezel Diagnostic Client entering and exiting bezel diagnostic ref</w:t>
      </w:r>
      <w:r w:rsidRPr="00FD4365">
        <w:rPr>
          <w:rFonts w:cs="Arial"/>
        </w:rPr>
        <w:t xml:space="preserve">erence </w:t>
      </w:r>
      <w:r>
        <w:rPr>
          <w:rFonts w:cs="Arial"/>
        </w:rPr>
        <w:t xml:space="preserve">the </w:t>
      </w:r>
      <w:r w:rsidRPr="00FD4365">
        <w:rPr>
          <w:rFonts w:cs="Arial"/>
        </w:rPr>
        <w:t>CAN based bezel diagnostics</w:t>
      </w:r>
      <w:r>
        <w:rPr>
          <w:rFonts w:cs="Arial"/>
        </w:rPr>
        <w:t xml:space="preserve"> SPSS feature/section.</w:t>
      </w:r>
    </w:p>
    <w:p w:rsidR="00FD4365" w:rsidRPr="00FD4365" w:rsidRDefault="00EA5F32" w:rsidP="00500605">
      <w:pPr>
        <w:rPr>
          <w:rFonts w:cs="Arial"/>
        </w:rPr>
      </w:pPr>
    </w:p>
    <w:p w:rsidR="00406F39" w:rsidRDefault="00EA5F32" w:rsidP="00AC2554">
      <w:pPr>
        <w:pStyle w:val="Heading3"/>
      </w:pPr>
      <w:bookmarkStart w:id="206" w:name="_Toc957429"/>
      <w:r>
        <w:t>Disclaimer</w:t>
      </w:r>
      <w:bookmarkEnd w:id="206"/>
    </w:p>
    <w:p w:rsidR="00695C7E" w:rsidRPr="00695C7E" w:rsidRDefault="00EA5F32" w:rsidP="00695C7E">
      <w:pPr>
        <w:rPr>
          <w:rFonts w:cs="Arial"/>
          <w:szCs w:val="20"/>
        </w:rPr>
      </w:pPr>
      <w:r w:rsidRPr="00695C7E">
        <w:rPr>
          <w:rFonts w:cs="Arial"/>
          <w:szCs w:val="20"/>
        </w:rPr>
        <w:t>Note what is in this release of the SOA Bezel Diagnostics SPSS between the TCU, ECG and SYNC is not necessarily what the SOA Platform team is going to implement in the final product.  The API table has everything that needs to be sent over Ethernet between</w:t>
      </w:r>
      <w:r w:rsidRPr="00695C7E">
        <w:rPr>
          <w:rFonts w:cs="Arial"/>
          <w:szCs w:val="20"/>
        </w:rPr>
        <w:t xml:space="preserve"> the ECG/TCU and SYNC and the requirements have additional information that needs to be included.  This current version is not testable by ISDV.  </w:t>
      </w:r>
    </w:p>
    <w:p w:rsidR="00695C7E" w:rsidRPr="00695C7E" w:rsidRDefault="00EA5F32" w:rsidP="00695C7E">
      <w:pPr>
        <w:numPr>
          <w:ilvl w:val="0"/>
          <w:numId w:val="227"/>
        </w:numPr>
        <w:rPr>
          <w:rFonts w:cs="Arial"/>
          <w:szCs w:val="20"/>
        </w:rPr>
      </w:pPr>
      <w:r w:rsidRPr="00695C7E">
        <w:rPr>
          <w:rFonts w:cs="Arial"/>
          <w:szCs w:val="20"/>
        </w:rPr>
        <w:t>For example, the TCU (or ECG) API table in this SPSS may be broken down into multiple API’s in the final impl</w:t>
      </w:r>
      <w:r w:rsidRPr="00695C7E">
        <w:rPr>
          <w:rFonts w:cs="Arial"/>
          <w:szCs w:val="20"/>
        </w:rPr>
        <w:t>ementation so that they can be used for different services and not limited to Bezel Diagnostics.</w:t>
      </w:r>
    </w:p>
    <w:p w:rsidR="00695C7E" w:rsidRPr="00695C7E" w:rsidRDefault="00EA5F32" w:rsidP="00695C7E">
      <w:pPr>
        <w:rPr>
          <w:rFonts w:cs="Arial"/>
          <w:szCs w:val="20"/>
        </w:rPr>
      </w:pPr>
    </w:p>
    <w:p w:rsidR="00695C7E" w:rsidRPr="00695C7E" w:rsidRDefault="00EA5F32" w:rsidP="00695C7E">
      <w:pPr>
        <w:rPr>
          <w:rFonts w:cs="Arial"/>
          <w:szCs w:val="20"/>
        </w:rPr>
      </w:pPr>
      <w:r w:rsidRPr="00695C7E">
        <w:rPr>
          <w:rFonts w:cs="Arial"/>
          <w:szCs w:val="20"/>
        </w:rPr>
        <w:t xml:space="preserve">Once the final version is complete, then working with the SOA Platform team the SPSS will be updated so that this SPSS will reflect what was actually </w:t>
      </w:r>
      <w:r w:rsidRPr="00695C7E">
        <w:rPr>
          <w:rFonts w:cs="Arial"/>
          <w:szCs w:val="20"/>
        </w:rPr>
        <w:t>implemented and can then be tested by ISDV.  This disclaimer will be removed in the final completed version that reflects the actual implementation.</w:t>
      </w:r>
    </w:p>
    <w:p w:rsidR="00500605" w:rsidRPr="00695C7E" w:rsidRDefault="00EA5F32" w:rsidP="00500605">
      <w:pPr>
        <w:rPr>
          <w:rFonts w:cs="Arial"/>
        </w:rPr>
      </w:pPr>
    </w:p>
    <w:p w:rsidR="00406F39" w:rsidRDefault="00AC2554" w:rsidP="00AC2554">
      <w:pPr>
        <w:pStyle w:val="Heading3"/>
      </w:pPr>
      <w:r>
        <w:br w:type="page"/>
      </w:r>
      <w:bookmarkStart w:id="207" w:name="_Toc957430"/>
      <w:r w:rsidR="00EA5F32">
        <w:lastRenderedPageBreak/>
        <w:t>Use Cases</w:t>
      </w:r>
      <w:bookmarkEnd w:id="207"/>
    </w:p>
    <w:p w:rsidR="00406F39" w:rsidRDefault="00EA5F32" w:rsidP="00AC2554">
      <w:pPr>
        <w:pStyle w:val="Heading4"/>
      </w:pPr>
      <w:r>
        <w:t>D</w:t>
      </w:r>
      <w:r>
        <w:t>IAG-UC-REQ-016451/B-Bezel Diagnostics – Enter Bezel Diagnostics (TcSE ROIN-291319-1)</w:t>
      </w:r>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Actors</w:t>
            </w:r>
          </w:p>
        </w:tc>
        <w:tc>
          <w:tcPr>
            <w:tcW w:w="7000" w:type="dxa"/>
            <w:tcBorders>
              <w:top w:val="single" w:sz="4" w:space="0" w:color="auto"/>
              <w:left w:val="single" w:sz="4" w:space="0" w:color="auto"/>
              <w:bottom w:val="single" w:sz="4" w:space="0" w:color="auto"/>
              <w:right w:val="single" w:sz="4" w:space="0" w:color="auto"/>
            </w:tcBorders>
            <w:hideMark/>
          </w:tcPr>
          <w:p w:rsidR="00BC1459" w:rsidRDefault="00EA5F32">
            <w:pPr>
              <w:rPr>
                <w:rFonts w:cs="Arial"/>
              </w:rPr>
            </w:pPr>
            <w:r>
              <w:rPr>
                <w:rFonts w:cs="Arial"/>
              </w:rPr>
              <w:t>User</w:t>
            </w:r>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BC1459" w:rsidRDefault="00EA5F32">
            <w:pPr>
              <w:rPr>
                <w:rFonts w:cs="Arial"/>
              </w:rPr>
            </w:pPr>
            <w:r>
              <w:rPr>
                <w:rFonts w:cs="Arial"/>
              </w:rPr>
              <w:t>Infotainment System Powered On</w:t>
            </w:r>
          </w:p>
          <w:p w:rsidR="00BC1459" w:rsidDel="00F015C0" w:rsidRDefault="00EA5F32">
            <w:pPr>
              <w:rPr>
                <w:del w:id="208" w:author="Myslinski, Jason (J.S.)" w:date="2019-01-24T08:32:00Z"/>
                <w:rFonts w:cs="Arial"/>
              </w:rPr>
            </w:pPr>
            <w:del w:id="209" w:author="Myslinski, Jason (J.S.)" w:date="2019-01-24T08:32:00Z">
              <w:r w:rsidDel="00F015C0">
                <w:rPr>
                  <w:rFonts w:cs="Arial"/>
                </w:rPr>
                <w:delText xml:space="preserve">There is an Active Media Source (AM/FM, CD, SDARS, USB…)  </w:delText>
              </w:r>
            </w:del>
          </w:p>
          <w:p w:rsidR="00BC1459" w:rsidRDefault="00EA5F32">
            <w:pPr>
              <w:rPr>
                <w:rFonts w:cs="Arial"/>
              </w:rPr>
            </w:pPr>
            <w:r>
              <w:rPr>
                <w:rFonts w:cs="Arial"/>
              </w:rPr>
              <w:t>A phone call is not active</w:t>
            </w:r>
          </w:p>
          <w:p w:rsidR="006A440A" w:rsidRDefault="00EA5F32">
            <w:pPr>
              <w:rPr>
                <w:rFonts w:cs="Arial"/>
              </w:rPr>
            </w:pPr>
            <w:ins w:id="210" w:author="Myslinski, Jason (J.S.)" w:date="2019-01-24T08:52:00Z">
              <w:r>
                <w:rPr>
                  <w:rFonts w:cs="Arial"/>
                </w:rPr>
                <w:t>No other higher priority feature preventing bezel diagnostics from being entered</w:t>
              </w:r>
            </w:ins>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BC1459" w:rsidRDefault="00EA5F32">
            <w:pPr>
              <w:rPr>
                <w:rFonts w:cs="Arial"/>
              </w:rPr>
            </w:pPr>
            <w:r>
              <w:rPr>
                <w:rFonts w:cs="Arial"/>
              </w:rPr>
              <w:t xml:space="preserve">User presses two designated buttons as defined by the HMI </w:t>
            </w:r>
          </w:p>
          <w:p w:rsidR="00BC1459" w:rsidRDefault="00EA5F32">
            <w:pPr>
              <w:rPr>
                <w:rFonts w:cs="Arial"/>
              </w:rPr>
            </w:pPr>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Post-conditions</w:t>
            </w:r>
          </w:p>
        </w:tc>
        <w:tc>
          <w:tcPr>
            <w:tcW w:w="7000" w:type="dxa"/>
            <w:tcBorders>
              <w:top w:val="single" w:sz="4" w:space="0" w:color="auto"/>
              <w:left w:val="single" w:sz="4" w:space="0" w:color="auto"/>
              <w:bottom w:val="single" w:sz="4" w:space="0" w:color="auto"/>
              <w:right w:val="single" w:sz="4" w:space="0" w:color="auto"/>
            </w:tcBorders>
          </w:tcPr>
          <w:p w:rsidR="00BC1459" w:rsidRDefault="00EA5F32">
            <w:pPr>
              <w:rPr>
                <w:rFonts w:cs="Arial"/>
              </w:rPr>
            </w:pPr>
            <w:r>
              <w:rPr>
                <w:rFonts w:cs="Arial"/>
              </w:rPr>
              <w:t>Bezel Diagnostics is entered.</w:t>
            </w:r>
          </w:p>
          <w:p w:rsidR="00BC1459" w:rsidRDefault="00EA5F32">
            <w:pPr>
              <w:rPr>
                <w:rFonts w:cs="Arial"/>
              </w:rPr>
            </w:pPr>
          </w:p>
          <w:p w:rsidR="00BC1459" w:rsidRDefault="00EA5F32">
            <w:pPr>
              <w:rPr>
                <w:rFonts w:cs="Arial"/>
              </w:rPr>
            </w:pPr>
            <w:r>
              <w:rPr>
                <w:rFonts w:cs="Arial"/>
              </w:rPr>
              <w:t xml:space="preserve">Bezel diagnostics will start speaker walk-around and if conditions not met for speaker walk-around then will enter the main bezel diagnostics screen. </w:t>
            </w:r>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List of Exception Use Cases</w:t>
            </w:r>
          </w:p>
        </w:tc>
        <w:tc>
          <w:tcPr>
            <w:tcW w:w="7000" w:type="dxa"/>
            <w:tcBorders>
              <w:top w:val="single" w:sz="4" w:space="0" w:color="auto"/>
              <w:left w:val="single" w:sz="4" w:space="0" w:color="auto"/>
              <w:bottom w:val="single" w:sz="4" w:space="0" w:color="auto"/>
              <w:right w:val="single" w:sz="4" w:space="0" w:color="auto"/>
            </w:tcBorders>
          </w:tcPr>
          <w:p w:rsidR="00BC1459" w:rsidRDefault="00EA5F32">
            <w:pPr>
              <w:rPr>
                <w:rFonts w:cs="Arial"/>
              </w:rPr>
            </w:pPr>
            <w:r>
              <w:rPr>
                <w:rFonts w:cs="Arial"/>
              </w:rPr>
              <w:t>E1–</w:t>
            </w:r>
            <w:hyperlink r:id="rId19" w:history="1">
              <w:r>
                <w:rPr>
                  <w:rFonts w:cs="Arial"/>
                </w:rPr>
                <w:t>DIAG-GUC-291320-1-Bezel Diagnostics – Cannot enter Bezel Diagnostics</w:t>
              </w:r>
            </w:hyperlink>
          </w:p>
          <w:p w:rsidR="00BC1459" w:rsidRDefault="00EA5F32">
            <w:pPr>
              <w:rPr>
                <w:rFonts w:cs="Arial"/>
              </w:rPr>
            </w:pPr>
          </w:p>
        </w:tc>
      </w:tr>
      <w:tr w:rsidR="00BC1459">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C1459" w:rsidRDefault="00EA5F32">
            <w:pPr>
              <w:rPr>
                <w:b/>
              </w:rPr>
            </w:pPr>
            <w:r>
              <w:rPr>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BC1459" w:rsidRDefault="00EA5F32">
            <w:pPr>
              <w:rPr>
                <w:rFonts w:cs="Arial"/>
              </w:rPr>
            </w:pPr>
            <w:r>
              <w:rPr>
                <w:rFonts w:cs="Arial"/>
              </w:rPr>
              <w:t xml:space="preserve">G-HMI </w:t>
            </w:r>
            <w:r>
              <w:rPr>
                <w:rFonts w:cs="Arial"/>
              </w:rPr>
              <w:t>(Graphic HMI)</w:t>
            </w:r>
          </w:p>
          <w:p w:rsidR="00BC1459" w:rsidRDefault="00EA5F32">
            <w:pPr>
              <w:rPr>
                <w:rFonts w:cs="Arial"/>
              </w:rPr>
            </w:pPr>
            <w:r>
              <w:rPr>
                <w:rFonts w:cs="Arial"/>
              </w:rPr>
              <w:t>CBI (Center Stack Button Interface – Touch/Non Touch)</w:t>
            </w:r>
          </w:p>
          <w:p w:rsidR="00BC1459" w:rsidRDefault="00EA5F32">
            <w:pPr>
              <w:rPr>
                <w:rFonts w:cs="Arial"/>
              </w:rPr>
            </w:pPr>
            <w:r>
              <w:rPr>
                <w:rFonts w:cs="Arial"/>
              </w:rPr>
              <w:t>Audio OUT</w:t>
            </w:r>
          </w:p>
        </w:tc>
      </w:tr>
    </w:tbl>
    <w:p w:rsidR="00BC1459" w:rsidRDefault="00EA5F32"/>
    <w:p w:rsidR="00BC1459" w:rsidRDefault="00EA5F32"/>
    <w:p w:rsidR="00BC1459" w:rsidRDefault="00EA5F32"/>
    <w:p w:rsidR="00406F39" w:rsidRDefault="00EA5F32" w:rsidP="00AC2554">
      <w:pPr>
        <w:pStyle w:val="Heading4"/>
      </w:pPr>
      <w:r>
        <w:t xml:space="preserve">DIAG-UC-REQ-016454/C-Bezel Diagnostics – Exit Bezel Diagnostics (TcSE </w:t>
      </w:r>
      <w:r>
        <w:t>ROIN-291079-1)</w:t>
      </w:r>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Actors</w:t>
            </w:r>
          </w:p>
        </w:tc>
        <w:tc>
          <w:tcPr>
            <w:tcW w:w="7000" w:type="dxa"/>
            <w:tcBorders>
              <w:top w:val="single" w:sz="4" w:space="0" w:color="auto"/>
              <w:left w:val="single" w:sz="4" w:space="0" w:color="auto"/>
              <w:bottom w:val="single" w:sz="4" w:space="0" w:color="auto"/>
              <w:right w:val="single" w:sz="4" w:space="0" w:color="auto"/>
            </w:tcBorders>
            <w:hideMark/>
          </w:tcPr>
          <w:p w:rsidR="009F1BD8" w:rsidRDefault="00EA5F32">
            <w:pPr>
              <w:rPr>
                <w:rFonts w:cs="Arial"/>
              </w:rPr>
            </w:pPr>
            <w:r>
              <w:rPr>
                <w:rFonts w:cs="Arial"/>
              </w:rPr>
              <w:t>User</w:t>
            </w: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9F1BD8" w:rsidRDefault="00EA5F32">
            <w:pPr>
              <w:rPr>
                <w:rFonts w:cs="Arial"/>
              </w:rPr>
            </w:pPr>
            <w:r>
              <w:rPr>
                <w:rFonts w:cs="Arial"/>
              </w:rPr>
              <w:t>Infotainment System Powered On</w:t>
            </w:r>
          </w:p>
          <w:p w:rsidR="009F1BD8" w:rsidRDefault="00EA5F32">
            <w:pPr>
              <w:rPr>
                <w:rFonts w:cs="Arial"/>
              </w:rPr>
            </w:pPr>
            <w:r>
              <w:rPr>
                <w:rFonts w:cs="Arial"/>
              </w:rPr>
              <w:t>Battery voltage between 10 and 16 volts.</w:t>
            </w:r>
          </w:p>
          <w:p w:rsidR="009F1BD8" w:rsidRDefault="00EA5F32">
            <w:pPr>
              <w:rPr>
                <w:rFonts w:cs="Arial"/>
              </w:rPr>
            </w:pPr>
            <w:r>
              <w:rPr>
                <w:rFonts w:cs="Arial"/>
              </w:rPr>
              <w:t>Bezel Diagnostics is Active</w:t>
            </w: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9F1BD8" w:rsidRDefault="00EA5F32">
            <w:pPr>
              <w:rPr>
                <w:rFonts w:cs="Arial"/>
              </w:rPr>
            </w:pPr>
            <w:r>
              <w:rPr>
                <w:rFonts w:cs="Arial"/>
              </w:rPr>
              <w:t xml:space="preserve">Exit </w:t>
            </w:r>
            <w:r>
              <w:rPr>
                <w:rFonts w:cs="Arial"/>
              </w:rPr>
              <w:t>Bezel Diagnostics is selected by:</w:t>
            </w:r>
          </w:p>
          <w:p w:rsidR="009F1BD8" w:rsidRDefault="00EA5F32">
            <w:pPr>
              <w:ind w:left="720"/>
              <w:rPr>
                <w:rFonts w:cs="Arial"/>
              </w:rPr>
            </w:pPr>
            <w:r>
              <w:rPr>
                <w:rFonts w:cs="Arial"/>
              </w:rPr>
              <w:t>-- Pressing the power button.</w:t>
            </w:r>
          </w:p>
          <w:p w:rsidR="009F1BD8" w:rsidRDefault="00EA5F32">
            <w:pPr>
              <w:ind w:left="720"/>
              <w:rPr>
                <w:rFonts w:cs="Arial"/>
              </w:rPr>
            </w:pPr>
            <w:r>
              <w:rPr>
                <w:rFonts w:cs="Arial"/>
              </w:rPr>
              <w:t>-- Pressing the &lt;Exit Bezel Diagnostics&gt; HMI button</w:t>
            </w:r>
          </w:p>
          <w:p w:rsidR="009F1BD8" w:rsidRDefault="00EA5F32">
            <w:pPr>
              <w:ind w:left="720"/>
              <w:rPr>
                <w:rFonts w:cs="Arial"/>
              </w:rPr>
            </w:pPr>
            <w:r>
              <w:rPr>
                <w:rFonts w:cs="Arial"/>
              </w:rPr>
              <w:t>-- The ignition status changes</w:t>
            </w:r>
          </w:p>
          <w:p w:rsidR="00961653" w:rsidRDefault="00EA5F32">
            <w:pPr>
              <w:ind w:left="720"/>
              <w:rPr>
                <w:rFonts w:cs="Arial"/>
              </w:rPr>
            </w:pPr>
            <w:ins w:id="211" w:author="Myslinski, Jason (J.S.)" w:date="2016-11-23T07:58:00Z">
              <w:r>
                <w:rPr>
                  <w:rFonts w:cs="Arial"/>
                </w:rPr>
                <w:t>-- There is a higher priority feature active (ex place a phone call)</w:t>
              </w:r>
            </w:ins>
          </w:p>
          <w:p w:rsidR="009F1BD8" w:rsidRDefault="00EA5F32">
            <w:pPr>
              <w:rPr>
                <w:rFonts w:cs="Arial"/>
              </w:rPr>
            </w:pP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Post-conditions</w:t>
            </w:r>
          </w:p>
        </w:tc>
        <w:tc>
          <w:tcPr>
            <w:tcW w:w="7000" w:type="dxa"/>
            <w:tcBorders>
              <w:top w:val="single" w:sz="4" w:space="0" w:color="auto"/>
              <w:left w:val="single" w:sz="4" w:space="0" w:color="auto"/>
              <w:bottom w:val="single" w:sz="4" w:space="0" w:color="auto"/>
              <w:right w:val="single" w:sz="4" w:space="0" w:color="auto"/>
            </w:tcBorders>
          </w:tcPr>
          <w:p w:rsidR="009F1BD8" w:rsidRDefault="00EA5F32">
            <w:pPr>
              <w:rPr>
                <w:rFonts w:cs="Arial"/>
              </w:rPr>
            </w:pPr>
            <w:r>
              <w:rPr>
                <w:rFonts w:cs="Arial"/>
              </w:rPr>
              <w:t xml:space="preserve">Bezel Diagnostics is </w:t>
            </w:r>
            <w:r>
              <w:rPr>
                <w:rFonts w:cs="Arial"/>
              </w:rPr>
              <w:t>exited</w:t>
            </w:r>
          </w:p>
          <w:p w:rsidR="009F1BD8" w:rsidRDefault="00EA5F32">
            <w:pPr>
              <w:rPr>
                <w:rFonts w:cs="Arial"/>
              </w:rPr>
            </w:pP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List of Exception Use Cases</w:t>
            </w:r>
          </w:p>
        </w:tc>
        <w:tc>
          <w:tcPr>
            <w:tcW w:w="7000" w:type="dxa"/>
            <w:tcBorders>
              <w:top w:val="single" w:sz="4" w:space="0" w:color="auto"/>
              <w:left w:val="single" w:sz="4" w:space="0" w:color="auto"/>
              <w:bottom w:val="single" w:sz="4" w:space="0" w:color="auto"/>
              <w:right w:val="single" w:sz="4" w:space="0" w:color="auto"/>
            </w:tcBorders>
          </w:tcPr>
          <w:p w:rsidR="009F1BD8" w:rsidRDefault="00EA5F32">
            <w:pPr>
              <w:rPr>
                <w:rFonts w:cs="Arial"/>
              </w:rPr>
            </w:pPr>
          </w:p>
        </w:tc>
      </w:tr>
      <w:tr w:rsidR="009F1BD8">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9F1BD8" w:rsidRDefault="00EA5F32">
            <w:pPr>
              <w:rPr>
                <w:b/>
              </w:rPr>
            </w:pPr>
            <w:r>
              <w:rPr>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9F1BD8" w:rsidRDefault="00EA5F32">
            <w:pPr>
              <w:rPr>
                <w:rFonts w:cs="Arial"/>
              </w:rPr>
            </w:pPr>
            <w:r>
              <w:rPr>
                <w:rFonts w:cs="Arial"/>
              </w:rPr>
              <w:t>G-HMI (Graphic HMI)</w:t>
            </w:r>
          </w:p>
          <w:p w:rsidR="009F1BD8" w:rsidRDefault="00EA5F32">
            <w:pPr>
              <w:rPr>
                <w:rFonts w:cs="Arial"/>
              </w:rPr>
            </w:pPr>
            <w:r>
              <w:rPr>
                <w:rFonts w:cs="Arial"/>
              </w:rPr>
              <w:t>CBI (Center Stack Button Interface – Touch/Non Touch)</w:t>
            </w:r>
          </w:p>
        </w:tc>
      </w:tr>
    </w:tbl>
    <w:p w:rsidR="009F1BD8" w:rsidRDefault="00EA5F32"/>
    <w:p w:rsidR="009F1BD8" w:rsidRDefault="00EA5F32"/>
    <w:p w:rsidR="009F1BD8" w:rsidRDefault="00EA5F32"/>
    <w:p w:rsidR="009F1BD8" w:rsidRDefault="00EA5F32"/>
    <w:p w:rsidR="009F1BD8" w:rsidRDefault="00EA5F32"/>
    <w:p w:rsidR="00406F39" w:rsidRDefault="00EA5F32" w:rsidP="00AC2554">
      <w:pPr>
        <w:pStyle w:val="Heading4"/>
      </w:pPr>
      <w:r>
        <w:t xml:space="preserve">DIAG-UC-REQ-016461/A-Bezel </w:t>
      </w:r>
      <w:r>
        <w:t>Diagnostics – Main Menu (TcSE ROIN-291070-1)</w:t>
      </w:r>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Battery voltage between 10 and 16 volts.</w:t>
            </w:r>
          </w:p>
          <w:p w:rsidR="00614815" w:rsidRDefault="00EA5F32">
            <w:pPr>
              <w:rPr>
                <w:rFonts w:cs="Arial"/>
                <w:szCs w:val="20"/>
              </w:rPr>
            </w:pPr>
            <w:r>
              <w:rPr>
                <w:rFonts w:cs="Arial"/>
                <w:szCs w:val="20"/>
              </w:rPr>
              <w:t>Bezel Diagnostics is active</w:t>
            </w: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 xml:space="preserve">Scenario </w:t>
            </w:r>
            <w:r>
              <w:rPr>
                <w:b/>
              </w:rPr>
              <w:t>Description</w:t>
            </w:r>
          </w:p>
        </w:tc>
        <w:tc>
          <w:tcPr>
            <w:tcW w:w="6999"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 xml:space="preserve">Speaker Walkaround complete or exited, or </w:t>
            </w:r>
          </w:p>
          <w:p w:rsidR="00614815" w:rsidRDefault="00EA5F32">
            <w:pPr>
              <w:rPr>
                <w:rFonts w:cs="Arial"/>
                <w:szCs w:val="20"/>
              </w:rPr>
            </w:pPr>
            <w:r>
              <w:rPr>
                <w:rFonts w:cs="Arial"/>
                <w:szCs w:val="20"/>
              </w:rPr>
              <w:lastRenderedPageBreak/>
              <w:t xml:space="preserve">Speaker Walkaround entry conditions not met when bezel diagnostics entered, or </w:t>
            </w:r>
          </w:p>
          <w:p w:rsidR="00614815" w:rsidRDefault="00EA5F32">
            <w:pPr>
              <w:rPr>
                <w:rFonts w:cs="Arial"/>
                <w:szCs w:val="20"/>
              </w:rPr>
            </w:pPr>
            <w:r>
              <w:rPr>
                <w:rFonts w:cs="Arial"/>
                <w:szCs w:val="20"/>
              </w:rPr>
              <w:t>While in bezel diagnostic submenu exit out of the submenu</w:t>
            </w:r>
          </w:p>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lastRenderedPageBreak/>
              <w:t>Post-conditions</w:t>
            </w:r>
          </w:p>
        </w:tc>
        <w:tc>
          <w:tcPr>
            <w:tcW w:w="6999"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Enter main menu of Bezel Diagnostics with all</w:t>
            </w:r>
            <w:r>
              <w:rPr>
                <w:rFonts w:cs="Arial"/>
                <w:szCs w:val="20"/>
              </w:rPr>
              <w:t xml:space="preserve"> bezel diagnostic components listed as separate menu picks.  (ex. APIM Diagnostics, Audio Diagnostics, EFP Diagnostics)</w:t>
            </w:r>
          </w:p>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6999" w:type="dxa"/>
            <w:tcBorders>
              <w:top w:val="single" w:sz="4" w:space="0" w:color="auto"/>
              <w:left w:val="single" w:sz="4" w:space="0" w:color="auto"/>
              <w:bottom w:val="single" w:sz="4" w:space="0" w:color="auto"/>
              <w:right w:val="single" w:sz="4" w:space="0" w:color="auto"/>
            </w:tcBorders>
          </w:tcPr>
          <w:p w:rsidR="00614815" w:rsidRDefault="00614815">
            <w:pPr>
              <w:rPr>
                <w:rFonts w:cs="Arial"/>
                <w:szCs w:val="20"/>
              </w:rPr>
            </w:pPr>
          </w:p>
        </w:tc>
      </w:tr>
      <w:tr w:rsidR="006148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CBI (Center Stack Button Interface – Touch/Non Touch)</w:t>
            </w:r>
          </w:p>
        </w:tc>
      </w:tr>
    </w:tbl>
    <w:p w:rsidR="00614815" w:rsidRDefault="00614815"/>
    <w:p w:rsidR="00614815" w:rsidRDefault="00614815">
      <w:pPr>
        <w:rPr>
          <w:rFonts w:ascii="Calibri" w:hAnsi="Calibri"/>
          <w:sz w:val="22"/>
          <w:szCs w:val="22"/>
          <w:lang w:eastAsia="zh-CN"/>
        </w:rPr>
      </w:pPr>
    </w:p>
    <w:p w:rsidR="00614815" w:rsidRDefault="00614815">
      <w:pPr>
        <w:rPr>
          <w:b/>
          <w:sz w:val="28"/>
          <w:szCs w:val="28"/>
        </w:rPr>
      </w:pPr>
    </w:p>
    <w:p w:rsidR="00406F39" w:rsidRDefault="00EA5F32" w:rsidP="00AC2554">
      <w:pPr>
        <w:pStyle w:val="Heading4"/>
      </w:pPr>
      <w:r>
        <w:t>DIAG-UC-REQ-016462/A-Bezel Diagnostics – Module Specific Sub menu (TcSE ROIN-291071-1)</w:t>
      </w:r>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Actors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User</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Pre-conditions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Infotainment System Powered On</w:t>
            </w:r>
          </w:p>
          <w:p w:rsidR="00614815" w:rsidRDefault="00EA5F32">
            <w:pPr>
              <w:rPr>
                <w:rFonts w:cs="Arial"/>
                <w:szCs w:val="20"/>
              </w:rPr>
            </w:pPr>
            <w:r>
              <w:rPr>
                <w:rFonts w:cs="Arial"/>
                <w:szCs w:val="20"/>
              </w:rPr>
              <w:t>Battery voltage between 10 and 16 volts.</w:t>
            </w:r>
          </w:p>
          <w:p w:rsidR="00614815" w:rsidRDefault="00EA5F32">
            <w:pPr>
              <w:rPr>
                <w:rFonts w:cs="Arial"/>
                <w:szCs w:val="20"/>
              </w:rPr>
            </w:pPr>
            <w:r>
              <w:rPr>
                <w:rFonts w:cs="Arial"/>
                <w:szCs w:val="20"/>
              </w:rPr>
              <w:t>Bezel Diagnostics is active</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Scenario Description</w:t>
            </w:r>
          </w:p>
        </w:tc>
        <w:tc>
          <w:tcPr>
            <w:tcW w:w="7000" w:type="dxa"/>
            <w:tcBorders>
              <w:top w:val="single" w:sz="4" w:space="0" w:color="auto"/>
              <w:left w:val="single" w:sz="4" w:space="0" w:color="auto"/>
              <w:bottom w:val="single" w:sz="4" w:space="0" w:color="auto"/>
              <w:right w:val="single" w:sz="4" w:space="0" w:color="auto"/>
            </w:tcBorders>
          </w:tcPr>
          <w:p w:rsidR="00614815" w:rsidRDefault="00EA5F32">
            <w:pPr>
              <w:rPr>
                <w:rFonts w:cs="Arial"/>
                <w:szCs w:val="20"/>
              </w:rPr>
            </w:pPr>
            <w:r>
              <w:rPr>
                <w:rFonts w:cs="Arial"/>
                <w:szCs w:val="20"/>
              </w:rPr>
              <w:t>Module Component Diagnostic Submenu is selected by User.</w:t>
            </w:r>
          </w:p>
          <w:p w:rsidR="00614815" w:rsidRDefault="00614815">
            <w:pPr>
              <w:rPr>
                <w:rFonts w:cs="Arial"/>
                <w:szCs w:val="20"/>
              </w:rPr>
            </w:pP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 xml:space="preserve">Module component submenu HMI </w:t>
            </w:r>
            <w:r>
              <w:rPr>
                <w:rFonts w:cs="Arial"/>
                <w:szCs w:val="20"/>
              </w:rPr>
              <w:t>is displayed (i.e. Part Numbers, SDARS ESN, Signal Strength, Speaker Walkaround)</w:t>
            </w: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List of Exception Use Cases</w:t>
            </w:r>
          </w:p>
        </w:tc>
        <w:tc>
          <w:tcPr>
            <w:tcW w:w="7000" w:type="dxa"/>
            <w:tcBorders>
              <w:top w:val="single" w:sz="4" w:space="0" w:color="auto"/>
              <w:left w:val="single" w:sz="4" w:space="0" w:color="auto"/>
              <w:bottom w:val="single" w:sz="4" w:space="0" w:color="auto"/>
              <w:right w:val="single" w:sz="4" w:space="0" w:color="auto"/>
            </w:tcBorders>
          </w:tcPr>
          <w:p w:rsidR="00614815" w:rsidRDefault="00614815">
            <w:pPr>
              <w:rPr>
                <w:rFonts w:cs="Arial"/>
                <w:szCs w:val="20"/>
              </w:rPr>
            </w:pPr>
          </w:p>
        </w:tc>
      </w:tr>
      <w:tr w:rsidR="00614815">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614815" w:rsidRDefault="00EA5F32">
            <w:pPr>
              <w:rPr>
                <w:b/>
              </w:rPr>
            </w:pPr>
            <w:r>
              <w:rPr>
                <w:b/>
              </w:rPr>
              <w:t>Interfaces</w:t>
            </w:r>
          </w:p>
        </w:tc>
        <w:tc>
          <w:tcPr>
            <w:tcW w:w="7000" w:type="dxa"/>
            <w:tcBorders>
              <w:top w:val="single" w:sz="4" w:space="0" w:color="auto"/>
              <w:left w:val="single" w:sz="4" w:space="0" w:color="auto"/>
              <w:bottom w:val="single" w:sz="4" w:space="0" w:color="auto"/>
              <w:right w:val="single" w:sz="4" w:space="0" w:color="auto"/>
            </w:tcBorders>
            <w:hideMark/>
          </w:tcPr>
          <w:p w:rsidR="00614815" w:rsidRDefault="00EA5F32">
            <w:pPr>
              <w:rPr>
                <w:rFonts w:cs="Arial"/>
                <w:szCs w:val="20"/>
              </w:rPr>
            </w:pPr>
            <w:r>
              <w:rPr>
                <w:rFonts w:cs="Arial"/>
                <w:szCs w:val="20"/>
              </w:rPr>
              <w:t>G-HMI (Graphic HMI)</w:t>
            </w:r>
          </w:p>
          <w:p w:rsidR="00614815" w:rsidRDefault="00EA5F32">
            <w:pPr>
              <w:rPr>
                <w:rFonts w:cs="Arial"/>
                <w:szCs w:val="20"/>
              </w:rPr>
            </w:pPr>
            <w:r>
              <w:rPr>
                <w:rFonts w:cs="Arial"/>
                <w:szCs w:val="20"/>
              </w:rPr>
              <w:t>CBI (Center Stack Button Interface – Touch/Non Touch)</w:t>
            </w:r>
          </w:p>
        </w:tc>
      </w:tr>
    </w:tbl>
    <w:p w:rsidR="00614815" w:rsidRDefault="00614815"/>
    <w:p w:rsidR="00614815" w:rsidRDefault="00614815">
      <w:pPr>
        <w:rPr>
          <w:rFonts w:ascii="Calibri" w:hAnsi="Calibri"/>
          <w:sz w:val="22"/>
          <w:szCs w:val="22"/>
          <w:lang w:eastAsia="zh-CN"/>
        </w:rPr>
      </w:pPr>
    </w:p>
    <w:p w:rsidR="00614815" w:rsidRDefault="00614815">
      <w:pPr>
        <w:rPr>
          <w:rFonts w:ascii="Calibri" w:hAnsi="Calibri"/>
          <w:sz w:val="22"/>
          <w:szCs w:val="22"/>
          <w:lang w:eastAsia="zh-CN"/>
        </w:rPr>
      </w:pPr>
    </w:p>
    <w:p w:rsidR="00614815" w:rsidRDefault="00614815"/>
    <w:p w:rsidR="00406F39" w:rsidRDefault="00EA5F32" w:rsidP="00AC2554">
      <w:pPr>
        <w:pStyle w:val="Heading4"/>
      </w:pPr>
      <w:r>
        <w:t>DIAG-UC-REQ-016463/B-Bezel Diagnostics – Component Part Numbers (TcSE ROIN-291072-1)</w:t>
      </w:r>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6999"/>
      </w:tblGrid>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Actors</w:t>
            </w:r>
          </w:p>
        </w:tc>
        <w:tc>
          <w:tcPr>
            <w:tcW w:w="6999" w:type="dxa"/>
            <w:tcBorders>
              <w:top w:val="single" w:sz="4" w:space="0" w:color="auto"/>
              <w:left w:val="single" w:sz="4" w:space="0" w:color="auto"/>
              <w:bottom w:val="single" w:sz="4" w:space="0" w:color="auto"/>
              <w:right w:val="single" w:sz="4" w:space="0" w:color="auto"/>
            </w:tcBorders>
            <w:hideMark/>
          </w:tcPr>
          <w:p w:rsidR="00AA4C15" w:rsidRDefault="00EA5F32">
            <w:pPr>
              <w:rPr>
                <w:rFonts w:cs="Arial"/>
              </w:rPr>
            </w:pPr>
            <w:r>
              <w:rPr>
                <w:rFonts w:cs="Arial"/>
              </w:rPr>
              <w:t>User</w:t>
            </w: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Pre-conditions</w:t>
            </w:r>
          </w:p>
        </w:tc>
        <w:tc>
          <w:tcPr>
            <w:tcW w:w="6999" w:type="dxa"/>
            <w:tcBorders>
              <w:top w:val="single" w:sz="4" w:space="0" w:color="auto"/>
              <w:left w:val="single" w:sz="4" w:space="0" w:color="auto"/>
              <w:bottom w:val="single" w:sz="4" w:space="0" w:color="auto"/>
              <w:right w:val="single" w:sz="4" w:space="0" w:color="auto"/>
            </w:tcBorders>
            <w:hideMark/>
          </w:tcPr>
          <w:p w:rsidR="00AA4C15" w:rsidRDefault="00EA5F32">
            <w:pPr>
              <w:rPr>
                <w:rFonts w:cs="Arial"/>
              </w:rPr>
            </w:pPr>
            <w:r>
              <w:rPr>
                <w:rFonts w:cs="Arial"/>
              </w:rPr>
              <w:t>Infotainment System Powered On</w:t>
            </w:r>
          </w:p>
          <w:p w:rsidR="00AA4C15" w:rsidRDefault="00EA5F32">
            <w:pPr>
              <w:rPr>
                <w:rFonts w:cs="Arial"/>
              </w:rPr>
            </w:pPr>
            <w:r>
              <w:rPr>
                <w:rFonts w:cs="Arial"/>
              </w:rPr>
              <w:t>Battery voltage between 10 and 16 volts.</w:t>
            </w:r>
          </w:p>
          <w:p w:rsidR="00AA4C15" w:rsidRDefault="00EA5F32">
            <w:pPr>
              <w:rPr>
                <w:rFonts w:cs="Arial"/>
              </w:rPr>
            </w:pPr>
            <w:r>
              <w:rPr>
                <w:rFonts w:cs="Arial"/>
              </w:rPr>
              <w:t>Bezel Diagnostics is active</w:t>
            </w: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Scenario Description</w:t>
            </w:r>
          </w:p>
        </w:tc>
        <w:tc>
          <w:tcPr>
            <w:tcW w:w="6999" w:type="dxa"/>
            <w:tcBorders>
              <w:top w:val="single" w:sz="4" w:space="0" w:color="auto"/>
              <w:left w:val="single" w:sz="4" w:space="0" w:color="auto"/>
              <w:bottom w:val="single" w:sz="4" w:space="0" w:color="auto"/>
              <w:right w:val="single" w:sz="4" w:space="0" w:color="auto"/>
            </w:tcBorders>
            <w:hideMark/>
          </w:tcPr>
          <w:p w:rsidR="00AA4C15" w:rsidRDefault="00EA5F32">
            <w:pPr>
              <w:rPr>
                <w:rFonts w:cs="Arial"/>
              </w:rPr>
            </w:pPr>
            <w:r>
              <w:rPr>
                <w:rFonts w:cs="Arial"/>
              </w:rPr>
              <w:t>Component Part Numbers Menu selected by User in Component Bezel Diag Submenu.</w:t>
            </w: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Post-conditions</w:t>
            </w:r>
          </w:p>
        </w:tc>
        <w:tc>
          <w:tcPr>
            <w:tcW w:w="6999" w:type="dxa"/>
            <w:tcBorders>
              <w:top w:val="single" w:sz="4" w:space="0" w:color="auto"/>
              <w:left w:val="single" w:sz="4" w:space="0" w:color="auto"/>
              <w:bottom w:val="single" w:sz="4" w:space="0" w:color="auto"/>
              <w:right w:val="single" w:sz="4" w:space="0" w:color="auto"/>
            </w:tcBorders>
          </w:tcPr>
          <w:p w:rsidR="00AA4C15" w:rsidRDefault="00EA5F32">
            <w:pPr>
              <w:rPr>
                <w:rFonts w:cs="Arial"/>
              </w:rPr>
            </w:pPr>
            <w:r>
              <w:rPr>
                <w:rFonts w:cs="Arial"/>
              </w:rPr>
              <w:t xml:space="preserve">HMI displays individual component Part </w:t>
            </w:r>
            <w:r>
              <w:rPr>
                <w:rFonts w:cs="Arial"/>
              </w:rPr>
              <w:t>Numbers.</w:t>
            </w:r>
          </w:p>
          <w:p w:rsidR="00AA4C15" w:rsidRDefault="00EA5F32">
            <w:pPr>
              <w:rPr>
                <w:rFonts w:cs="Arial"/>
              </w:rPr>
            </w:pP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List of Exception Use Cases</w:t>
            </w:r>
          </w:p>
        </w:tc>
        <w:tc>
          <w:tcPr>
            <w:tcW w:w="6999" w:type="dxa"/>
            <w:tcBorders>
              <w:top w:val="single" w:sz="4" w:space="0" w:color="auto"/>
              <w:left w:val="single" w:sz="4" w:space="0" w:color="auto"/>
              <w:bottom w:val="single" w:sz="4" w:space="0" w:color="auto"/>
              <w:right w:val="single" w:sz="4" w:space="0" w:color="auto"/>
            </w:tcBorders>
          </w:tcPr>
          <w:p w:rsidR="00AA4C15" w:rsidRDefault="00EA5F32">
            <w:pPr>
              <w:rPr>
                <w:rFonts w:cs="Arial"/>
              </w:rPr>
            </w:pPr>
          </w:p>
        </w:tc>
      </w:tr>
      <w:tr w:rsidR="00AA4C15">
        <w:trPr>
          <w:jc w:val="center"/>
        </w:trPr>
        <w:tc>
          <w:tcPr>
            <w:tcW w:w="1857" w:type="dxa"/>
            <w:tcBorders>
              <w:top w:val="single" w:sz="4" w:space="0" w:color="auto"/>
              <w:left w:val="single" w:sz="4" w:space="0" w:color="auto"/>
              <w:bottom w:val="single" w:sz="4" w:space="0" w:color="auto"/>
              <w:right w:val="single" w:sz="4" w:space="0" w:color="auto"/>
            </w:tcBorders>
            <w:shd w:val="clear" w:color="auto" w:fill="BFBFBF"/>
            <w:hideMark/>
          </w:tcPr>
          <w:p w:rsidR="00AA4C15" w:rsidRDefault="00EA5F32">
            <w:pPr>
              <w:rPr>
                <w:b/>
              </w:rPr>
            </w:pPr>
            <w:r>
              <w:rPr>
                <w:b/>
              </w:rPr>
              <w:t>Interfaces</w:t>
            </w:r>
          </w:p>
        </w:tc>
        <w:tc>
          <w:tcPr>
            <w:tcW w:w="6999" w:type="dxa"/>
            <w:tcBorders>
              <w:top w:val="single" w:sz="4" w:space="0" w:color="auto"/>
              <w:left w:val="single" w:sz="4" w:space="0" w:color="auto"/>
              <w:bottom w:val="single" w:sz="4" w:space="0" w:color="auto"/>
              <w:right w:val="single" w:sz="4" w:space="0" w:color="auto"/>
            </w:tcBorders>
            <w:hideMark/>
          </w:tcPr>
          <w:p w:rsidR="00AA4C15" w:rsidRDefault="00EA5F32">
            <w:pPr>
              <w:rPr>
                <w:rFonts w:cs="Arial"/>
              </w:rPr>
            </w:pPr>
            <w:r>
              <w:rPr>
                <w:rFonts w:cs="Arial"/>
              </w:rPr>
              <w:t>G-HMI (Graphic HMI)</w:t>
            </w:r>
          </w:p>
          <w:p w:rsidR="00AA4C15" w:rsidRDefault="00EA5F32">
            <w:pPr>
              <w:rPr>
                <w:rFonts w:cs="Arial"/>
              </w:rPr>
            </w:pPr>
            <w:r>
              <w:rPr>
                <w:rFonts w:cs="Arial"/>
              </w:rPr>
              <w:t>CBI (Center Stack Button Interface – Touch/Non Touch)</w:t>
            </w:r>
          </w:p>
        </w:tc>
      </w:tr>
    </w:tbl>
    <w:p w:rsidR="00AA4C15" w:rsidRDefault="00EA5F32"/>
    <w:p w:rsidR="00AA4C15" w:rsidRDefault="00EA5F32">
      <w:pPr>
        <w:rPr>
          <w:rFonts w:ascii="Calibri" w:hAnsi="Calibri"/>
          <w:szCs w:val="22"/>
          <w:lang w:eastAsia="zh-CN"/>
        </w:rPr>
      </w:pPr>
    </w:p>
    <w:p w:rsidR="00AA4C15" w:rsidRDefault="00EA5F32">
      <w:pPr>
        <w:rPr>
          <w:rFonts w:ascii="Calibri" w:hAnsi="Calibri"/>
          <w:szCs w:val="22"/>
          <w:lang w:eastAsia="zh-CN"/>
        </w:rPr>
      </w:pPr>
    </w:p>
    <w:p w:rsidR="00AA4C15" w:rsidRDefault="00EA5F32"/>
    <w:p w:rsidR="00AA4C15" w:rsidRDefault="00EA5F32"/>
    <w:p w:rsidR="00406F39" w:rsidRDefault="00EA5F32" w:rsidP="00AC2554">
      <w:pPr>
        <w:pStyle w:val="Heading3"/>
      </w:pPr>
      <w:bookmarkStart w:id="212" w:name="_Toc957431"/>
      <w:r>
        <w:lastRenderedPageBreak/>
        <w:t>General Requirements</w:t>
      </w:r>
      <w:bookmarkEnd w:id="212"/>
    </w:p>
    <w:p w:rsidR="00AC2554" w:rsidRPr="00AC2554" w:rsidRDefault="00AC2554" w:rsidP="00AC2554">
      <w:pPr>
        <w:pStyle w:val="Heading4"/>
        <w:rPr>
          <w:b w:val="0"/>
          <w:u w:val="single"/>
        </w:rPr>
      </w:pPr>
      <w:r w:rsidRPr="00AC2554">
        <w:rPr>
          <w:b w:val="0"/>
          <w:u w:val="single"/>
        </w:rPr>
        <w:t>DIAG-SR-REQ-273206/A-Security protections and Bezel Diagnostics - SOA</w:t>
      </w:r>
    </w:p>
    <w:p w:rsidR="00542184" w:rsidRPr="00542184" w:rsidRDefault="00EA5F32" w:rsidP="00500605">
      <w:pPr>
        <w:rPr>
          <w:rFonts w:cs="Arial"/>
        </w:rPr>
      </w:pPr>
      <w:r w:rsidRPr="00542184">
        <w:rPr>
          <w:rFonts w:cs="Arial"/>
        </w:rPr>
        <w:t>There are no security protections for Bezel Diagnostics (ie press and hold a button combination to access bezel diagnostics mode) and anything with securit</w:t>
      </w:r>
      <w:r w:rsidRPr="00542184">
        <w:rPr>
          <w:rFonts w:cs="Arial"/>
        </w:rPr>
        <w:t xml:space="preserve">y implications shall not use Bezel Diagnostics.  </w:t>
      </w:r>
    </w:p>
    <w:p w:rsidR="00542184" w:rsidRPr="00542184" w:rsidRDefault="00EA5F32" w:rsidP="00500605">
      <w:pPr>
        <w:rPr>
          <w:rFonts w:cs="Arial"/>
        </w:rPr>
      </w:pPr>
    </w:p>
    <w:p w:rsidR="00AC2554" w:rsidRPr="00AC2554" w:rsidRDefault="00AC2554" w:rsidP="00AC2554">
      <w:pPr>
        <w:pStyle w:val="Heading4"/>
        <w:rPr>
          <w:b w:val="0"/>
          <w:u w:val="single"/>
        </w:rPr>
      </w:pPr>
      <w:r w:rsidRPr="00AC2554">
        <w:rPr>
          <w:b w:val="0"/>
          <w:u w:val="single"/>
        </w:rPr>
        <w:t>DIAG-SR-REQ-292123/A-Sting data transmission - SOA</w:t>
      </w:r>
    </w:p>
    <w:p w:rsidR="00500605" w:rsidRPr="0090402F" w:rsidRDefault="00EA5F32" w:rsidP="00500605">
      <w:pPr>
        <w:rPr>
          <w:rFonts w:cs="Arial"/>
        </w:rPr>
      </w:pPr>
      <w:r w:rsidRPr="0090402F">
        <w:rPr>
          <w:rFonts w:cs="Arial"/>
        </w:rPr>
        <w:t xml:space="preserve">A </w:t>
      </w:r>
      <w:r>
        <w:rPr>
          <w:rFonts w:cs="Arial"/>
        </w:rPr>
        <w:t xml:space="preserve">SOA </w:t>
      </w:r>
      <w:r w:rsidRPr="0090402F">
        <w:rPr>
          <w:rFonts w:cs="Arial"/>
        </w:rPr>
        <w:t>st</w:t>
      </w:r>
      <w:r>
        <w:rPr>
          <w:rFonts w:cs="Arial"/>
        </w:rPr>
        <w:t>r</w:t>
      </w:r>
      <w:r w:rsidRPr="0090402F">
        <w:rPr>
          <w:rFonts w:cs="Arial"/>
        </w:rPr>
        <w:t>ing of data for Bezel Diagnostics shall contain UTF-8 encoded ASCII text.</w:t>
      </w:r>
    </w:p>
    <w:p w:rsidR="0090402F" w:rsidRPr="0090402F" w:rsidRDefault="00EA5F32" w:rsidP="00500605">
      <w:pPr>
        <w:rPr>
          <w:rFonts w:cs="Arial"/>
        </w:rPr>
      </w:pPr>
    </w:p>
    <w:p w:rsidR="00406F39" w:rsidRDefault="00EA5F32" w:rsidP="00AC2554">
      <w:pPr>
        <w:pStyle w:val="Heading3"/>
      </w:pPr>
      <w:bookmarkStart w:id="213" w:name="_Toc957432"/>
      <w:r>
        <w:t>Requirements TCU</w:t>
      </w:r>
      <w:bookmarkEnd w:id="213"/>
    </w:p>
    <w:p w:rsidR="00AC2554" w:rsidRPr="00AC2554" w:rsidRDefault="00AC2554" w:rsidP="00AC2554">
      <w:pPr>
        <w:pStyle w:val="Heading4"/>
        <w:rPr>
          <w:b w:val="0"/>
          <w:u w:val="single"/>
        </w:rPr>
      </w:pPr>
      <w:r w:rsidRPr="00AC2554">
        <w:rPr>
          <w:b w:val="0"/>
          <w:u w:val="single"/>
        </w:rPr>
        <w:t>DIAG-SR-REQ-278396/B-Bezel Diagnostics Activation Event - TCU SOA</w:t>
      </w:r>
    </w:p>
    <w:p w:rsidR="0072529D" w:rsidRPr="0072529D" w:rsidRDefault="00EA5F32" w:rsidP="0072529D">
      <w:pPr>
        <w:rPr>
          <w:rFonts w:cs="Arial"/>
        </w:rPr>
      </w:pPr>
      <w:r w:rsidRPr="0072529D">
        <w:rPr>
          <w:rFonts w:cs="Arial"/>
        </w:rPr>
        <w:t xml:space="preserve">When Bezel Diagnostics is activated the Bezel Diagnostic Client shall </w:t>
      </w:r>
      <w:r w:rsidRPr="0072529D">
        <w:rPr>
          <w:rFonts w:cs="Arial"/>
        </w:rPr>
        <w:t xml:space="preserve">make the API call “getTCUBezelDiagnoticData” to the TCU Bezel Diagnostic Server and the TCU Bezel Diagnostic Server shall send the current Bezel Diagnostic data/primitives within 75 msec of receiving the API call and then send the data/primitives OnChange </w:t>
      </w:r>
      <w:r w:rsidRPr="0072529D">
        <w:rPr>
          <w:rFonts w:cs="Arial"/>
        </w:rPr>
        <w:t xml:space="preserve">after that.  </w:t>
      </w:r>
    </w:p>
    <w:p w:rsidR="0072529D" w:rsidRPr="0072529D" w:rsidRDefault="00EA5F32" w:rsidP="0072529D">
      <w:pPr>
        <w:rPr>
          <w:rFonts w:cs="Arial"/>
        </w:rPr>
      </w:pPr>
    </w:p>
    <w:p w:rsidR="0072529D" w:rsidRPr="0072529D" w:rsidRDefault="00EA5F32" w:rsidP="0072529D">
      <w:pPr>
        <w:rPr>
          <w:rFonts w:cs="Arial"/>
        </w:rPr>
      </w:pPr>
      <w:r w:rsidRPr="0072529D">
        <w:rPr>
          <w:rFonts w:cs="Arial"/>
        </w:rPr>
        <w:t>The Bezel Diagnostics Client shall store the primitive data for the Bezel Diagnostic session.</w:t>
      </w:r>
    </w:p>
    <w:p w:rsidR="0072529D" w:rsidRPr="0072529D" w:rsidRDefault="00EA5F32" w:rsidP="0072529D">
      <w:pPr>
        <w:rPr>
          <w:rFonts w:cs="Arial"/>
        </w:rPr>
      </w:pPr>
    </w:p>
    <w:p w:rsidR="004D5600" w:rsidRDefault="00EA5F32" w:rsidP="004D5600">
      <w:pPr>
        <w:rPr>
          <w:rFonts w:cs="Arial"/>
        </w:rPr>
      </w:pPr>
      <w:r w:rsidRPr="0072529D">
        <w:rPr>
          <w:rFonts w:cs="Arial"/>
        </w:rPr>
        <w:t xml:space="preserve">The Bezel Diagnostic Client shall use the data/primitives </w:t>
      </w:r>
      <w:r>
        <w:rPr>
          <w:rFonts w:cs="Arial"/>
        </w:rPr>
        <w:t>call out in requirement “</w:t>
      </w:r>
      <w:r w:rsidRPr="002C7DE3">
        <w:rPr>
          <w:rFonts w:cs="Arial"/>
          <w:u w:val="single"/>
        </w:rPr>
        <w:t>MD-REQ-275119-getTcuBezelDiagnosticData</w:t>
      </w:r>
      <w:r>
        <w:rPr>
          <w:rFonts w:cs="Arial"/>
        </w:rPr>
        <w:t>”</w:t>
      </w:r>
      <w:r>
        <w:rPr>
          <w:rFonts w:cs="Arial"/>
        </w:rPr>
        <w:t xml:space="preserve"> </w:t>
      </w:r>
      <w:r w:rsidRPr="0072529D">
        <w:rPr>
          <w:rFonts w:cs="Arial"/>
        </w:rPr>
        <w:t xml:space="preserve">to update the Bezel </w:t>
      </w:r>
      <w:r w:rsidRPr="0072529D">
        <w:rPr>
          <w:rFonts w:cs="Arial"/>
        </w:rPr>
        <w:t>Diagnostics HMI</w:t>
      </w:r>
      <w:r>
        <w:rPr>
          <w:rFonts w:cs="Arial"/>
        </w:rPr>
        <w:t>.</w:t>
      </w:r>
      <w:r w:rsidRPr="0072529D">
        <w:rPr>
          <w:rFonts w:cs="Arial"/>
        </w:rPr>
        <w:t xml:space="preserve"> </w:t>
      </w:r>
    </w:p>
    <w:p w:rsidR="00500605" w:rsidRDefault="00EA5F32" w:rsidP="00500605">
      <w:pPr>
        <w:rPr>
          <w:rFonts w:cs="Arial"/>
        </w:rPr>
      </w:pPr>
    </w:p>
    <w:p w:rsidR="002C7DE3" w:rsidRPr="00421F2F" w:rsidRDefault="00EA5F32" w:rsidP="00500605">
      <w:pPr>
        <w:rPr>
          <w:rFonts w:cs="Arial"/>
        </w:rPr>
      </w:pPr>
    </w:p>
    <w:p w:rsidR="00AC2554" w:rsidRPr="00AC2554" w:rsidRDefault="00AC2554" w:rsidP="00AC2554">
      <w:pPr>
        <w:pStyle w:val="Heading4"/>
        <w:rPr>
          <w:b w:val="0"/>
          <w:u w:val="single"/>
        </w:rPr>
      </w:pPr>
      <w:r w:rsidRPr="00AC2554">
        <w:rPr>
          <w:b w:val="0"/>
          <w:u w:val="single"/>
        </w:rPr>
        <w:t>DIAG-SR-REQ-278397/A-Bezel Diagnostics Cancellation Event - TCU SOA</w:t>
      </w:r>
    </w:p>
    <w:p w:rsidR="004512CA" w:rsidRPr="004512CA" w:rsidRDefault="00EA5F32" w:rsidP="004512CA">
      <w:pPr>
        <w:rPr>
          <w:rFonts w:cs="Arial"/>
        </w:rPr>
      </w:pPr>
      <w:r w:rsidRPr="004512CA">
        <w:rPr>
          <w:rFonts w:cs="Arial"/>
        </w:rPr>
        <w:t>When Bezel Diagnostics is cancelled the Bezel Diagnostic Client shall cancel the getTcuBezelDiagnoticsData API call to end Bezel Dia</w:t>
      </w:r>
      <w:r w:rsidRPr="004512CA">
        <w:rPr>
          <w:rFonts w:cs="Arial"/>
        </w:rPr>
        <w:t xml:space="preserve">gnostics for the TCU.  </w:t>
      </w:r>
    </w:p>
    <w:p w:rsidR="00500605" w:rsidRPr="004512CA" w:rsidRDefault="00EA5F32" w:rsidP="00500605">
      <w:pPr>
        <w:rPr>
          <w:rFonts w:cs="Arial"/>
        </w:rPr>
      </w:pPr>
    </w:p>
    <w:p w:rsidR="00AC2554" w:rsidRPr="00AC2554" w:rsidRDefault="00AC2554" w:rsidP="00AC2554">
      <w:pPr>
        <w:pStyle w:val="Heading4"/>
        <w:rPr>
          <w:b w:val="0"/>
          <w:u w:val="single"/>
        </w:rPr>
      </w:pPr>
      <w:r w:rsidRPr="00AC2554">
        <w:rPr>
          <w:b w:val="0"/>
          <w:u w:val="single"/>
        </w:rPr>
        <w:t>DIAG-FUR-REQ-292080/A-TCU NAS/Service Status</w:t>
      </w:r>
    </w:p>
    <w:p w:rsidR="00836E36" w:rsidRPr="00836E36" w:rsidRDefault="00EA5F32" w:rsidP="00836E36">
      <w:pPr>
        <w:rPr>
          <w:rFonts w:cs="Arial"/>
        </w:rPr>
      </w:pPr>
      <w:r w:rsidRPr="00836E36">
        <w:rPr>
          <w:rFonts w:cs="Arial"/>
        </w:rPr>
        <w:t>This requirement defines the data string that can be sent by the TCU for NAS/Service Status HMI.  The Bezel Diagnostic Client will display whatever is sent by the TCU Bezel Diagnostic Server.</w:t>
      </w:r>
    </w:p>
    <w:p w:rsidR="00836E36" w:rsidRPr="00836E36" w:rsidRDefault="00EA5F32" w:rsidP="00836E36">
      <w:pPr>
        <w:rPr>
          <w:rFonts w:cs="Arial"/>
        </w:rPr>
      </w:pPr>
    </w:p>
    <w:p w:rsidR="00836E36" w:rsidRPr="00836E36" w:rsidRDefault="00EA5F32" w:rsidP="00836E36">
      <w:pPr>
        <w:rPr>
          <w:rFonts w:cs="Arial"/>
        </w:rPr>
      </w:pPr>
      <w:r w:rsidRPr="00836E36">
        <w:rPr>
          <w:rFonts w:cs="Arial"/>
        </w:rPr>
        <w:t xml:space="preserve">The TCU shall send one of the following: </w:t>
      </w:r>
    </w:p>
    <w:p w:rsidR="00836E36" w:rsidRPr="00836E36" w:rsidRDefault="00EA5F32" w:rsidP="00836E36">
      <w:pPr>
        <w:numPr>
          <w:ilvl w:val="0"/>
          <w:numId w:val="257"/>
        </w:numPr>
        <w:rPr>
          <w:rFonts w:cs="Arial"/>
        </w:rPr>
      </w:pPr>
      <w:r w:rsidRPr="00836E36">
        <w:rPr>
          <w:rFonts w:cs="Arial"/>
        </w:rPr>
        <w:t xml:space="preserve">No Service </w:t>
      </w:r>
    </w:p>
    <w:p w:rsidR="00836E36" w:rsidRPr="00836E36" w:rsidRDefault="00EA5F32" w:rsidP="00836E36">
      <w:pPr>
        <w:numPr>
          <w:ilvl w:val="0"/>
          <w:numId w:val="257"/>
        </w:numPr>
        <w:rPr>
          <w:rFonts w:cs="Arial"/>
        </w:rPr>
      </w:pPr>
      <w:r w:rsidRPr="00836E36">
        <w:rPr>
          <w:rFonts w:cs="Arial"/>
        </w:rPr>
        <w:t xml:space="preserve">Limited Service </w:t>
      </w:r>
    </w:p>
    <w:p w:rsidR="00836E36" w:rsidRPr="00836E36" w:rsidRDefault="00EA5F32" w:rsidP="00836E36">
      <w:pPr>
        <w:numPr>
          <w:ilvl w:val="0"/>
          <w:numId w:val="257"/>
        </w:numPr>
        <w:rPr>
          <w:rFonts w:cs="Arial"/>
        </w:rPr>
      </w:pPr>
      <w:r w:rsidRPr="00836E36">
        <w:rPr>
          <w:rFonts w:cs="Arial"/>
        </w:rPr>
        <w:t>CS: Registered, PS: Not Registered</w:t>
      </w:r>
    </w:p>
    <w:p w:rsidR="00836E36" w:rsidRPr="00836E36" w:rsidRDefault="00EA5F32" w:rsidP="00836E36">
      <w:pPr>
        <w:numPr>
          <w:ilvl w:val="0"/>
          <w:numId w:val="257"/>
        </w:numPr>
        <w:rPr>
          <w:rFonts w:cs="Arial"/>
        </w:rPr>
      </w:pPr>
      <w:r w:rsidRPr="00836E36">
        <w:rPr>
          <w:rFonts w:cs="Arial"/>
        </w:rPr>
        <w:t>CS: Not Registered, PS: Registered</w:t>
      </w:r>
    </w:p>
    <w:p w:rsidR="00836E36" w:rsidRPr="00836E36" w:rsidRDefault="00EA5F32" w:rsidP="00836E36">
      <w:pPr>
        <w:numPr>
          <w:ilvl w:val="0"/>
          <w:numId w:val="257"/>
        </w:numPr>
        <w:rPr>
          <w:rFonts w:cs="Arial"/>
        </w:rPr>
      </w:pPr>
      <w:r w:rsidRPr="00836E36">
        <w:rPr>
          <w:rFonts w:cs="Arial"/>
        </w:rPr>
        <w:t>CS and PS Registered</w:t>
      </w:r>
    </w:p>
    <w:p w:rsidR="00836E36" w:rsidRPr="00836E36" w:rsidRDefault="00EA5F32" w:rsidP="00836E36">
      <w:pPr>
        <w:rPr>
          <w:rFonts w:cs="Arial"/>
        </w:rPr>
      </w:pPr>
    </w:p>
    <w:p w:rsidR="00836E36" w:rsidRPr="00836E36" w:rsidRDefault="00EA5F32" w:rsidP="00836E36">
      <w:pPr>
        <w:rPr>
          <w:rFonts w:cs="Arial"/>
        </w:rPr>
      </w:pPr>
      <w:r w:rsidRPr="00836E36">
        <w:rPr>
          <w:rFonts w:cs="Arial"/>
        </w:rPr>
        <w:t>In addition to above, the TCU shall send GMM/MM/EMM reject code in parenthesis where applicable in case of No Service, Limited Service, or Not Registered. For example, the TCU shall send: CS: Registered, PS: Not-Registered (14); where 14 = GPRS services no</w:t>
      </w:r>
      <w:r w:rsidRPr="00836E36">
        <w:rPr>
          <w:rFonts w:cs="Arial"/>
        </w:rPr>
        <w:t xml:space="preserve">t allowed in this PLMN. </w:t>
      </w:r>
    </w:p>
    <w:p w:rsidR="00836E36" w:rsidRPr="00836E36" w:rsidRDefault="00EA5F32" w:rsidP="00836E36">
      <w:pPr>
        <w:rPr>
          <w:rFonts w:cs="Arial"/>
        </w:rPr>
      </w:pPr>
      <w:r w:rsidRPr="00836E36">
        <w:rPr>
          <w:rFonts w:cs="Arial"/>
        </w:rPr>
        <w:t>The finally display on HMI should be in the following format:</w:t>
      </w:r>
    </w:p>
    <w:p w:rsidR="00836E36" w:rsidRPr="00836E36" w:rsidRDefault="00EA5F32" w:rsidP="00836E36">
      <w:pPr>
        <w:ind w:left="360"/>
        <w:rPr>
          <w:rFonts w:cs="Arial"/>
        </w:rPr>
      </w:pPr>
      <w:r w:rsidRPr="00836E36">
        <w:rPr>
          <w:rFonts w:cs="Arial"/>
        </w:rPr>
        <w:t>NAS/Service Status:  (with only one of the below lines at a time)</w:t>
      </w:r>
    </w:p>
    <w:p w:rsidR="00836E36" w:rsidRPr="00836E36" w:rsidRDefault="00EA5F32" w:rsidP="00836E36">
      <w:pPr>
        <w:numPr>
          <w:ilvl w:val="0"/>
          <w:numId w:val="258"/>
        </w:numPr>
        <w:rPr>
          <w:rFonts w:cs="Arial"/>
        </w:rPr>
      </w:pPr>
      <w:r w:rsidRPr="00836E36">
        <w:rPr>
          <w:rFonts w:cs="Arial"/>
        </w:rPr>
        <w:t xml:space="preserve">No Service (error code) </w:t>
      </w:r>
    </w:p>
    <w:p w:rsidR="00836E36" w:rsidRPr="00836E36" w:rsidRDefault="00EA5F32" w:rsidP="00836E36">
      <w:pPr>
        <w:numPr>
          <w:ilvl w:val="0"/>
          <w:numId w:val="258"/>
        </w:numPr>
        <w:rPr>
          <w:rFonts w:cs="Arial"/>
        </w:rPr>
      </w:pPr>
      <w:r w:rsidRPr="00836E36">
        <w:rPr>
          <w:rFonts w:cs="Arial"/>
        </w:rPr>
        <w:t xml:space="preserve">Limited Service (error code) </w:t>
      </w:r>
    </w:p>
    <w:p w:rsidR="00836E36" w:rsidRPr="00836E36" w:rsidRDefault="00EA5F32" w:rsidP="00836E36">
      <w:pPr>
        <w:numPr>
          <w:ilvl w:val="0"/>
          <w:numId w:val="258"/>
        </w:numPr>
        <w:rPr>
          <w:rFonts w:cs="Arial"/>
        </w:rPr>
      </w:pPr>
      <w:r w:rsidRPr="00836E36">
        <w:rPr>
          <w:rFonts w:cs="Arial"/>
        </w:rPr>
        <w:t>CS: Registered, PS: Not Registered (error code)</w:t>
      </w:r>
    </w:p>
    <w:p w:rsidR="00836E36" w:rsidRPr="00836E36" w:rsidRDefault="00EA5F32" w:rsidP="00836E36">
      <w:pPr>
        <w:numPr>
          <w:ilvl w:val="0"/>
          <w:numId w:val="258"/>
        </w:numPr>
        <w:rPr>
          <w:rFonts w:cs="Arial"/>
        </w:rPr>
      </w:pPr>
      <w:r w:rsidRPr="00836E36">
        <w:rPr>
          <w:rFonts w:cs="Arial"/>
        </w:rPr>
        <w:t xml:space="preserve">CS: Not Registered (error code), PS: Registered </w:t>
      </w:r>
    </w:p>
    <w:p w:rsidR="00836E36" w:rsidRPr="00836E36" w:rsidRDefault="00EA5F32" w:rsidP="00836E36">
      <w:pPr>
        <w:numPr>
          <w:ilvl w:val="0"/>
          <w:numId w:val="258"/>
        </w:numPr>
        <w:rPr>
          <w:rFonts w:cs="Arial"/>
        </w:rPr>
      </w:pPr>
      <w:r w:rsidRPr="00836E36">
        <w:rPr>
          <w:rFonts w:cs="Arial"/>
        </w:rPr>
        <w:t>CS and PS Registered</w:t>
      </w:r>
    </w:p>
    <w:p w:rsidR="00836E36" w:rsidRPr="00836E36" w:rsidRDefault="00EA5F32" w:rsidP="00836E36">
      <w:pPr>
        <w:rPr>
          <w:rFonts w:cs="Arial"/>
        </w:rPr>
      </w:pPr>
    </w:p>
    <w:p w:rsidR="00500605" w:rsidRPr="00836E36" w:rsidRDefault="00EA5F32" w:rsidP="00500605">
      <w:pPr>
        <w:rPr>
          <w:rFonts w:cs="Arial"/>
        </w:rPr>
      </w:pPr>
    </w:p>
    <w:p w:rsidR="00AC2554" w:rsidRPr="00AC2554" w:rsidRDefault="00AC2554" w:rsidP="00AC2554">
      <w:pPr>
        <w:pStyle w:val="Heading4"/>
        <w:rPr>
          <w:b w:val="0"/>
          <w:u w:val="single"/>
        </w:rPr>
      </w:pPr>
      <w:r w:rsidRPr="00AC2554">
        <w:rPr>
          <w:b w:val="0"/>
          <w:u w:val="single"/>
        </w:rPr>
        <w:t>DIAG-FUR-REQ-292079/A-PDP State - C&amp;C APN</w:t>
      </w:r>
    </w:p>
    <w:p w:rsidR="00C76327" w:rsidRPr="00474A26" w:rsidRDefault="00EA5F32" w:rsidP="00C76327">
      <w:pPr>
        <w:rPr>
          <w:rFonts w:cs="Arial"/>
        </w:rPr>
      </w:pPr>
      <w:r w:rsidRPr="00C76327">
        <w:rPr>
          <w:rFonts w:cs="Arial"/>
        </w:rPr>
        <w:t xml:space="preserve">This </w:t>
      </w:r>
      <w:r w:rsidRPr="00474A26">
        <w:rPr>
          <w:rFonts w:cs="Arial"/>
        </w:rPr>
        <w:t xml:space="preserve">requirement defines the data string that can be sent by the TCU for PDP State – C&amp;C APN HMI.  The Bezel Diagnostic Client will display whatever is sent </w:t>
      </w:r>
      <w:r w:rsidRPr="00474A26">
        <w:rPr>
          <w:rFonts w:cs="Arial"/>
        </w:rPr>
        <w:t>by the TCU Bezel Diagnostic Server.</w:t>
      </w:r>
    </w:p>
    <w:p w:rsidR="00500605" w:rsidRPr="00474A26" w:rsidRDefault="00EA5F32" w:rsidP="00500605">
      <w:pPr>
        <w:rPr>
          <w:rFonts w:cs="Arial"/>
        </w:rPr>
      </w:pPr>
    </w:p>
    <w:p w:rsidR="00BC6607" w:rsidRPr="00474A26" w:rsidRDefault="00EA5F32" w:rsidP="00500605">
      <w:pPr>
        <w:rPr>
          <w:rFonts w:cs="Arial"/>
        </w:rPr>
      </w:pPr>
      <w:r w:rsidRPr="00474A26">
        <w:rPr>
          <w:rFonts w:cs="Arial"/>
        </w:rPr>
        <w:t xml:space="preserve">The TCU shall send one of the following: </w:t>
      </w:r>
    </w:p>
    <w:p w:rsidR="00474A26" w:rsidRPr="00474A26" w:rsidRDefault="00EA5F32" w:rsidP="00474A26">
      <w:pPr>
        <w:numPr>
          <w:ilvl w:val="0"/>
          <w:numId w:val="263"/>
        </w:numPr>
        <w:rPr>
          <w:rFonts w:cs="Arial"/>
        </w:rPr>
      </w:pPr>
      <w:r>
        <w:rPr>
          <w:rFonts w:cs="Arial"/>
        </w:rPr>
        <w:t>the word “Active”</w:t>
      </w:r>
      <w:r w:rsidRPr="00474A26">
        <w:rPr>
          <w:rFonts w:cs="Arial"/>
        </w:rPr>
        <w:t xml:space="preserve">, OR </w:t>
      </w:r>
    </w:p>
    <w:p w:rsidR="00474A26" w:rsidRPr="00474A26" w:rsidRDefault="00EA5F32" w:rsidP="00474A26">
      <w:pPr>
        <w:numPr>
          <w:ilvl w:val="0"/>
          <w:numId w:val="263"/>
        </w:numPr>
        <w:rPr>
          <w:rFonts w:cs="Arial"/>
        </w:rPr>
      </w:pPr>
      <w:r w:rsidRPr="00474A26">
        <w:rPr>
          <w:rFonts w:cs="Arial"/>
        </w:rPr>
        <w:t xml:space="preserve">“Inactive (error code)” with </w:t>
      </w:r>
      <w:r>
        <w:rPr>
          <w:rFonts w:cs="Arial"/>
        </w:rPr>
        <w:t xml:space="preserve">the </w:t>
      </w:r>
      <w:r w:rsidRPr="00474A26">
        <w:rPr>
          <w:rFonts w:cs="Arial"/>
        </w:rPr>
        <w:t xml:space="preserve">reject error code in parenthesis where applicable in case of Inactive. For example, </w:t>
      </w:r>
      <w:r>
        <w:rPr>
          <w:rFonts w:cs="Arial"/>
        </w:rPr>
        <w:t>the TCU shall send</w:t>
      </w:r>
      <w:r w:rsidRPr="00474A26">
        <w:rPr>
          <w:rFonts w:cs="Arial"/>
        </w:rPr>
        <w:t xml:space="preserve"> </w:t>
      </w:r>
      <w:r>
        <w:rPr>
          <w:rFonts w:cs="Arial"/>
        </w:rPr>
        <w:t>“</w:t>
      </w:r>
      <w:r w:rsidRPr="00474A26">
        <w:rPr>
          <w:rFonts w:cs="Arial"/>
        </w:rPr>
        <w:t>Inactive (33)</w:t>
      </w:r>
      <w:r>
        <w:rPr>
          <w:rFonts w:cs="Arial"/>
        </w:rPr>
        <w:t>”</w:t>
      </w:r>
      <w:r w:rsidRPr="00474A26">
        <w:rPr>
          <w:rFonts w:cs="Arial"/>
        </w:rPr>
        <w:t xml:space="preserve">; where 33 = requested service option not subscribed. </w:t>
      </w:r>
    </w:p>
    <w:p w:rsidR="00BC6607" w:rsidRPr="00474A26" w:rsidRDefault="00EA5F32" w:rsidP="00500605">
      <w:pPr>
        <w:rPr>
          <w:rFonts w:cs="Arial"/>
        </w:rPr>
      </w:pPr>
    </w:p>
    <w:p w:rsidR="00474A26" w:rsidRPr="00474A26" w:rsidRDefault="00EA5F32" w:rsidP="00500605">
      <w:pPr>
        <w:rPr>
          <w:rFonts w:cs="Arial"/>
        </w:rPr>
      </w:pPr>
    </w:p>
    <w:p w:rsidR="00AC2554" w:rsidRPr="00AC2554" w:rsidRDefault="00AC2554" w:rsidP="00AC2554">
      <w:pPr>
        <w:pStyle w:val="Heading4"/>
        <w:rPr>
          <w:b w:val="0"/>
          <w:u w:val="single"/>
        </w:rPr>
      </w:pPr>
      <w:r w:rsidRPr="00AC2554">
        <w:rPr>
          <w:b w:val="0"/>
          <w:u w:val="single"/>
        </w:rPr>
        <w:t>DIAG-FUR-REQ-292095/A-PDP State - WHS APN</w:t>
      </w:r>
    </w:p>
    <w:p w:rsidR="00150A20" w:rsidRPr="00A2114F" w:rsidRDefault="00EA5F32" w:rsidP="00150A20">
      <w:pPr>
        <w:rPr>
          <w:rFonts w:cs="Arial"/>
        </w:rPr>
      </w:pPr>
      <w:r w:rsidRPr="00150A20">
        <w:rPr>
          <w:rFonts w:cs="Arial"/>
        </w:rPr>
        <w:t xml:space="preserve">This </w:t>
      </w:r>
      <w:r w:rsidRPr="00A2114F">
        <w:rPr>
          <w:rFonts w:cs="Arial"/>
        </w:rPr>
        <w:t xml:space="preserve">requirement defines the data string that can be sent by the TCU for PDP State – WHS APN HMI.  The Bezel Diagnostic Client will display whatever is sent by the TCU </w:t>
      </w:r>
      <w:r w:rsidRPr="00A2114F">
        <w:rPr>
          <w:rFonts w:cs="Arial"/>
        </w:rPr>
        <w:t>Bezel Diagnostic Server.</w:t>
      </w:r>
    </w:p>
    <w:p w:rsidR="00500605" w:rsidRPr="00A2114F" w:rsidRDefault="00EA5F32" w:rsidP="00500605">
      <w:pPr>
        <w:rPr>
          <w:rFonts w:cs="Arial"/>
        </w:rPr>
      </w:pPr>
    </w:p>
    <w:p w:rsidR="00A2114F" w:rsidRPr="00A2114F" w:rsidRDefault="00EA5F32" w:rsidP="00500605">
      <w:pPr>
        <w:rPr>
          <w:rFonts w:cs="Arial"/>
        </w:rPr>
      </w:pPr>
      <w:r w:rsidRPr="00A2114F">
        <w:rPr>
          <w:rFonts w:cs="Arial"/>
        </w:rPr>
        <w:t>The TCU shall send one of the following:</w:t>
      </w:r>
    </w:p>
    <w:p w:rsidR="00A2114F" w:rsidRPr="00A2114F" w:rsidRDefault="00EA5F32" w:rsidP="00A2114F">
      <w:pPr>
        <w:numPr>
          <w:ilvl w:val="0"/>
          <w:numId w:val="268"/>
        </w:numPr>
        <w:rPr>
          <w:rFonts w:cs="Arial"/>
        </w:rPr>
      </w:pPr>
      <w:r w:rsidRPr="00A2114F">
        <w:rPr>
          <w:rFonts w:cs="Arial"/>
        </w:rPr>
        <w:t>The  word “active, OR</w:t>
      </w:r>
    </w:p>
    <w:p w:rsidR="00A2114F" w:rsidRPr="00A2114F" w:rsidRDefault="00EA5F32" w:rsidP="00A2114F">
      <w:pPr>
        <w:numPr>
          <w:ilvl w:val="0"/>
          <w:numId w:val="268"/>
        </w:numPr>
        <w:rPr>
          <w:rFonts w:cs="Arial"/>
        </w:rPr>
      </w:pPr>
      <w:r w:rsidRPr="00A2114F">
        <w:rPr>
          <w:rFonts w:cs="Arial"/>
        </w:rPr>
        <w:t>“Inactive (error code)” with the reject error code in parenthesis where applicable in case of Inactive. For example, the TCU shall send “Inactive (33)”; where 33 = req</w:t>
      </w:r>
      <w:r w:rsidRPr="00A2114F">
        <w:rPr>
          <w:rFonts w:cs="Arial"/>
        </w:rPr>
        <w:t xml:space="preserve">uested service option not subscribed. </w:t>
      </w:r>
    </w:p>
    <w:p w:rsidR="00A2114F" w:rsidRPr="00A2114F" w:rsidRDefault="00EA5F32" w:rsidP="00A2114F">
      <w:pPr>
        <w:rPr>
          <w:rFonts w:cs="Arial"/>
        </w:rPr>
      </w:pPr>
    </w:p>
    <w:p w:rsidR="00AC2554" w:rsidRPr="00AC2554" w:rsidRDefault="00AC2554" w:rsidP="00AC2554">
      <w:pPr>
        <w:pStyle w:val="Heading4"/>
        <w:rPr>
          <w:b w:val="0"/>
          <w:u w:val="single"/>
        </w:rPr>
      </w:pPr>
      <w:r w:rsidRPr="00AC2554">
        <w:rPr>
          <w:b w:val="0"/>
          <w:u w:val="single"/>
        </w:rPr>
        <w:t>DIAG-SR-REQ-292096/A-TCU Additional Information</w:t>
      </w:r>
    </w:p>
    <w:p w:rsidR="00500605" w:rsidRDefault="00EA5F32" w:rsidP="00500605">
      <w:pPr>
        <w:rPr>
          <w:rFonts w:cs="Arial"/>
        </w:rPr>
      </w:pPr>
      <w:r w:rsidRPr="005E1C69">
        <w:rPr>
          <w:rFonts w:cs="Arial"/>
        </w:rPr>
        <w:t xml:space="preserve">The HMI for </w:t>
      </w:r>
      <w:r>
        <w:rPr>
          <w:rFonts w:cs="Arial"/>
        </w:rPr>
        <w:t>the data/primitive “tcuAdditionalInfo”</w:t>
      </w:r>
      <w:r w:rsidRPr="005E1C69">
        <w:rPr>
          <w:rFonts w:cs="Arial"/>
        </w:rPr>
        <w:t xml:space="preserve"> shall </w:t>
      </w:r>
      <w:r>
        <w:rPr>
          <w:rFonts w:cs="Arial"/>
        </w:rPr>
        <w:t>be displayed on</w:t>
      </w:r>
      <w:r w:rsidRPr="005E1C69">
        <w:rPr>
          <w:rFonts w:cs="Arial"/>
        </w:rPr>
        <w:t xml:space="preserve"> a page </w:t>
      </w:r>
      <w:r>
        <w:rPr>
          <w:rFonts w:cs="Arial"/>
        </w:rPr>
        <w:t xml:space="preserve">with up to </w:t>
      </w:r>
      <w:r w:rsidRPr="005E1C69">
        <w:rPr>
          <w:rFonts w:cs="Arial"/>
        </w:rPr>
        <w:t xml:space="preserve">20 lines/rows.  The </w:t>
      </w:r>
      <w:r>
        <w:rPr>
          <w:rFonts w:cs="Arial"/>
        </w:rPr>
        <w:t xml:space="preserve">TCU </w:t>
      </w:r>
      <w:r w:rsidRPr="005E1C69">
        <w:rPr>
          <w:rFonts w:cs="Arial"/>
        </w:rPr>
        <w:t xml:space="preserve">data can be up to 60 characters per </w:t>
      </w:r>
      <w:r w:rsidRPr="005E1C69">
        <w:rPr>
          <w:rFonts w:cs="Arial"/>
        </w:rPr>
        <w:t>row and the HMI team would determine how to display</w:t>
      </w:r>
      <w:r>
        <w:rPr>
          <w:rFonts w:cs="Arial"/>
        </w:rPr>
        <w:t xml:space="preserve"> the characters if extend beyond the HMI screen</w:t>
      </w:r>
      <w:r w:rsidRPr="005E1C69">
        <w:rPr>
          <w:rFonts w:cs="Arial"/>
        </w:rPr>
        <w:t xml:space="preserve"> (example an arrow to display additional text information not fitting on the screen or however HMI team decides to handle</w:t>
      </w:r>
      <w:r>
        <w:rPr>
          <w:rFonts w:cs="Arial"/>
        </w:rPr>
        <w:t>)</w:t>
      </w:r>
      <w:r w:rsidRPr="005E1C69">
        <w:rPr>
          <w:rFonts w:cs="Arial"/>
        </w:rPr>
        <w:t>.</w:t>
      </w:r>
    </w:p>
    <w:p w:rsidR="005E1C69" w:rsidRDefault="00EA5F32" w:rsidP="00500605">
      <w:pPr>
        <w:rPr>
          <w:rFonts w:cs="Arial"/>
        </w:rPr>
      </w:pPr>
    </w:p>
    <w:p w:rsidR="005E1C69" w:rsidRDefault="00EA5F32" w:rsidP="00500605">
      <w:pPr>
        <w:rPr>
          <w:rFonts w:cs="Arial"/>
        </w:rPr>
      </w:pPr>
      <w:r>
        <w:rPr>
          <w:rFonts w:cs="Arial"/>
        </w:rPr>
        <w:t>For each row the Bezel Diagnostic</w:t>
      </w:r>
      <w:r>
        <w:rPr>
          <w:rFonts w:cs="Arial"/>
        </w:rPr>
        <w:t xml:space="preserve"> Client does not need to pre-display any hardcoded items in those rows.  The TCU will send all the text needed to be displayed in each of these 20 rows.</w:t>
      </w:r>
    </w:p>
    <w:p w:rsidR="009B3AA2" w:rsidRDefault="00EA5F32" w:rsidP="00500605">
      <w:pPr>
        <w:rPr>
          <w:rFonts w:cs="Arial"/>
        </w:rPr>
      </w:pPr>
    </w:p>
    <w:p w:rsidR="007A4688" w:rsidRPr="00EA0DEE" w:rsidRDefault="00EA5F32" w:rsidP="00500605">
      <w:pPr>
        <w:rPr>
          <w:rFonts w:cs="Arial"/>
        </w:rPr>
      </w:pPr>
      <w:r w:rsidRPr="00EA0DEE">
        <w:rPr>
          <w:rFonts w:cs="Arial"/>
          <w:u w:val="single"/>
        </w:rPr>
        <w:t>How to send the data for each row</w:t>
      </w:r>
      <w:r w:rsidRPr="00EA0DEE">
        <w:rPr>
          <w:rFonts w:cs="Arial"/>
        </w:rPr>
        <w:t>:</w:t>
      </w:r>
    </w:p>
    <w:p w:rsidR="007A4688" w:rsidRPr="00EA0DEE" w:rsidRDefault="00EA5F32" w:rsidP="00500605">
      <w:pPr>
        <w:rPr>
          <w:rFonts w:cs="Arial"/>
        </w:rPr>
      </w:pPr>
      <w:r w:rsidRPr="00EA0DEE">
        <w:rPr>
          <w:rFonts w:cs="Arial"/>
        </w:rPr>
        <w:t>When the TCU sends the data for each row the data to go on a partic</w:t>
      </w:r>
      <w:r w:rsidRPr="00EA0DEE">
        <w:rPr>
          <w:rFonts w:cs="Arial"/>
        </w:rPr>
        <w:t xml:space="preserve">ular row shall be separated by a comma used as a delimiter (the comma should not be displayed in the HMI when used as a delimiter).  After the comma the new TCU data shall be displayed on the next row in the HMI.  </w:t>
      </w:r>
    </w:p>
    <w:p w:rsidR="007A4688" w:rsidRPr="00EA0DEE" w:rsidRDefault="00EA5F32" w:rsidP="00500605">
      <w:pPr>
        <w:rPr>
          <w:rFonts w:cs="Arial"/>
        </w:rPr>
      </w:pPr>
    </w:p>
    <w:p w:rsidR="009B3AA2" w:rsidRPr="00EA0DEE" w:rsidRDefault="00EA5F32" w:rsidP="00500605">
      <w:pPr>
        <w:rPr>
          <w:rFonts w:cs="Arial"/>
        </w:rPr>
      </w:pPr>
      <w:r w:rsidRPr="00EA0DEE">
        <w:rPr>
          <w:rFonts w:cs="Arial"/>
        </w:rPr>
        <w:t>If the comma needs to be used in the tex</w:t>
      </w:r>
      <w:r w:rsidRPr="00EA0DEE">
        <w:rPr>
          <w:rFonts w:cs="Arial"/>
        </w:rPr>
        <w:t>t fo</w:t>
      </w:r>
      <w:r>
        <w:rPr>
          <w:rFonts w:cs="Arial"/>
        </w:rPr>
        <w:t>r a particular row then then a “</w:t>
      </w:r>
      <w:r w:rsidRPr="00EA0DEE">
        <w:rPr>
          <w:rFonts w:cs="Arial"/>
        </w:rPr>
        <w:t>\” shall be used as an escape delimiter.</w:t>
      </w:r>
    </w:p>
    <w:p w:rsidR="007A4688" w:rsidRPr="00EA0DEE" w:rsidRDefault="00EA5F32" w:rsidP="00500605">
      <w:pPr>
        <w:rPr>
          <w:rFonts w:cs="Arial"/>
        </w:rPr>
      </w:pPr>
    </w:p>
    <w:p w:rsidR="007A4688" w:rsidRPr="00EA0DEE" w:rsidRDefault="00EA5F32" w:rsidP="00500605">
      <w:pPr>
        <w:rPr>
          <w:rFonts w:cs="Arial"/>
        </w:rPr>
      </w:pPr>
      <w:r w:rsidRPr="00EA0DEE">
        <w:rPr>
          <w:rFonts w:cs="Arial"/>
        </w:rPr>
        <w:t>Example:</w:t>
      </w:r>
    </w:p>
    <w:p w:rsidR="007A4688" w:rsidRPr="00EA0DEE" w:rsidRDefault="00EA5F32" w:rsidP="007A4688">
      <w:pPr>
        <w:numPr>
          <w:ilvl w:val="0"/>
          <w:numId w:val="274"/>
        </w:numPr>
        <w:rPr>
          <w:rFonts w:cs="Arial"/>
        </w:rPr>
      </w:pPr>
      <w:r w:rsidRPr="00EA0DEE">
        <w:rPr>
          <w:rFonts w:cs="Arial"/>
        </w:rPr>
        <w:t>TCU sends “data1\, data2,data3” would be displayed as:</w:t>
      </w:r>
    </w:p>
    <w:p w:rsidR="007A4688" w:rsidRPr="00EA0DEE" w:rsidRDefault="00EA5F32" w:rsidP="007A4688">
      <w:pPr>
        <w:numPr>
          <w:ilvl w:val="1"/>
          <w:numId w:val="274"/>
        </w:numPr>
        <w:rPr>
          <w:rFonts w:cs="Arial"/>
        </w:rPr>
      </w:pPr>
      <w:r w:rsidRPr="00EA0DEE">
        <w:rPr>
          <w:rFonts w:cs="Arial"/>
        </w:rPr>
        <w:t>Row 1) data1, data2</w:t>
      </w:r>
    </w:p>
    <w:p w:rsidR="007A4688" w:rsidRPr="00EA0DEE" w:rsidRDefault="00EA5F32" w:rsidP="007A4688">
      <w:pPr>
        <w:numPr>
          <w:ilvl w:val="1"/>
          <w:numId w:val="274"/>
        </w:numPr>
        <w:rPr>
          <w:rFonts w:cs="Arial"/>
        </w:rPr>
      </w:pPr>
      <w:r w:rsidRPr="00EA0DEE">
        <w:rPr>
          <w:rFonts w:cs="Arial"/>
        </w:rPr>
        <w:t>Row 2) data3</w:t>
      </w:r>
    </w:p>
    <w:p w:rsidR="00EA0DEE" w:rsidRPr="00EA0DEE" w:rsidRDefault="00EA5F32" w:rsidP="00EA0DEE">
      <w:pPr>
        <w:numPr>
          <w:ilvl w:val="0"/>
          <w:numId w:val="274"/>
        </w:numPr>
        <w:rPr>
          <w:rFonts w:cs="Arial"/>
        </w:rPr>
      </w:pPr>
      <w:r w:rsidRPr="00EA0DEE">
        <w:rPr>
          <w:rFonts w:cs="Arial"/>
        </w:rPr>
        <w:t xml:space="preserve">TCU sends “Hello World, TCU data1\, </w:t>
      </w:r>
      <w:r>
        <w:rPr>
          <w:rFonts w:cs="Arial"/>
        </w:rPr>
        <w:t xml:space="preserve">TCU </w:t>
      </w:r>
      <w:r w:rsidRPr="00EA0DEE">
        <w:rPr>
          <w:rFonts w:cs="Arial"/>
        </w:rPr>
        <w:t>data2, dataForNextRow” would be displayed</w:t>
      </w:r>
      <w:r w:rsidRPr="00EA0DEE">
        <w:rPr>
          <w:rFonts w:cs="Arial"/>
        </w:rPr>
        <w:t xml:space="preserve"> as:</w:t>
      </w:r>
    </w:p>
    <w:p w:rsidR="00EA0DEE" w:rsidRPr="00EA0DEE" w:rsidRDefault="00EA5F32" w:rsidP="00EA0DEE">
      <w:pPr>
        <w:numPr>
          <w:ilvl w:val="1"/>
          <w:numId w:val="274"/>
        </w:numPr>
        <w:rPr>
          <w:rFonts w:cs="Arial"/>
        </w:rPr>
      </w:pPr>
      <w:r w:rsidRPr="00EA0DEE">
        <w:rPr>
          <w:rFonts w:cs="Arial"/>
        </w:rPr>
        <w:t>Row 1) Hello World</w:t>
      </w:r>
    </w:p>
    <w:p w:rsidR="00EA0DEE" w:rsidRPr="00EA0DEE" w:rsidRDefault="00EA5F32" w:rsidP="00EA0DEE">
      <w:pPr>
        <w:numPr>
          <w:ilvl w:val="1"/>
          <w:numId w:val="274"/>
        </w:numPr>
        <w:rPr>
          <w:rFonts w:cs="Arial"/>
        </w:rPr>
      </w:pPr>
      <w:r w:rsidRPr="00EA0DEE">
        <w:rPr>
          <w:rFonts w:cs="Arial"/>
        </w:rPr>
        <w:t xml:space="preserve">Row 2) TCU data1, </w:t>
      </w:r>
      <w:r>
        <w:rPr>
          <w:rFonts w:cs="Arial"/>
        </w:rPr>
        <w:t xml:space="preserve">TCU </w:t>
      </w:r>
      <w:r w:rsidRPr="00EA0DEE">
        <w:rPr>
          <w:rFonts w:cs="Arial"/>
        </w:rPr>
        <w:t>data2</w:t>
      </w:r>
    </w:p>
    <w:p w:rsidR="00EA0DEE" w:rsidRDefault="00EA5F32" w:rsidP="00EA0DEE">
      <w:pPr>
        <w:numPr>
          <w:ilvl w:val="1"/>
          <w:numId w:val="274"/>
        </w:numPr>
        <w:rPr>
          <w:rFonts w:cs="Arial"/>
        </w:rPr>
      </w:pPr>
      <w:r>
        <w:rPr>
          <w:rFonts w:cs="Arial"/>
        </w:rPr>
        <w:t xml:space="preserve">Row 3) </w:t>
      </w:r>
      <w:r w:rsidRPr="00EA0DEE">
        <w:rPr>
          <w:rFonts w:cs="Arial"/>
        </w:rPr>
        <w:t>dataForNextRow</w:t>
      </w:r>
    </w:p>
    <w:p w:rsidR="00732F02" w:rsidRPr="00732F02" w:rsidRDefault="00EA5F32" w:rsidP="00732F02">
      <w:pPr>
        <w:numPr>
          <w:ilvl w:val="0"/>
          <w:numId w:val="274"/>
        </w:numPr>
        <w:rPr>
          <w:rFonts w:cs="Arial"/>
        </w:rPr>
      </w:pPr>
      <w:r w:rsidRPr="00732F02">
        <w:rPr>
          <w:rFonts w:cs="Arial"/>
        </w:rPr>
        <w:t>TCU sends “data1\\data2\,data3, dataForNextRow</w:t>
      </w:r>
    </w:p>
    <w:p w:rsidR="00732F02" w:rsidRPr="00732F02" w:rsidRDefault="00EA5F32" w:rsidP="00732F02">
      <w:pPr>
        <w:numPr>
          <w:ilvl w:val="1"/>
          <w:numId w:val="274"/>
        </w:numPr>
        <w:rPr>
          <w:rFonts w:cs="Arial"/>
        </w:rPr>
      </w:pPr>
      <w:r w:rsidRPr="00732F02">
        <w:rPr>
          <w:rFonts w:cs="Arial"/>
        </w:rPr>
        <w:t>Row 1) data1\data2,data3</w:t>
      </w:r>
    </w:p>
    <w:p w:rsidR="00732F02" w:rsidRPr="00732F02" w:rsidRDefault="00EA5F32" w:rsidP="00732F02">
      <w:pPr>
        <w:numPr>
          <w:ilvl w:val="1"/>
          <w:numId w:val="274"/>
        </w:numPr>
        <w:rPr>
          <w:rFonts w:cs="Arial"/>
        </w:rPr>
      </w:pPr>
      <w:r w:rsidRPr="00732F02">
        <w:rPr>
          <w:rFonts w:cs="Arial"/>
        </w:rPr>
        <w:t>Row 2) dataForNextRow</w:t>
      </w:r>
    </w:p>
    <w:p w:rsidR="00732F02" w:rsidRPr="00732F02" w:rsidRDefault="00EA5F32" w:rsidP="00732F02">
      <w:pPr>
        <w:rPr>
          <w:rFonts w:cs="Arial"/>
        </w:rPr>
      </w:pPr>
    </w:p>
    <w:p w:rsidR="005E1C69" w:rsidRPr="00732F02" w:rsidRDefault="00EA5F32" w:rsidP="00500605">
      <w:pPr>
        <w:rPr>
          <w:rFonts w:cs="Arial"/>
        </w:rPr>
      </w:pPr>
    </w:p>
    <w:p w:rsidR="00AC2554" w:rsidRPr="00AC2554" w:rsidRDefault="00AC2554" w:rsidP="00AC2554">
      <w:pPr>
        <w:pStyle w:val="Heading4"/>
        <w:rPr>
          <w:b w:val="0"/>
          <w:u w:val="single"/>
        </w:rPr>
      </w:pPr>
      <w:r w:rsidRPr="00AC2554">
        <w:rPr>
          <w:b w:val="0"/>
          <w:u w:val="single"/>
        </w:rPr>
        <w:t>DIAG-SR-REQ-292097/A-TCU Configuration Status</w:t>
      </w:r>
    </w:p>
    <w:p w:rsidR="00445035" w:rsidRPr="0007659D" w:rsidRDefault="00EA5F32" w:rsidP="00445035">
      <w:pPr>
        <w:rPr>
          <w:rFonts w:cs="Arial"/>
        </w:rPr>
      </w:pPr>
      <w:r w:rsidRPr="0007659D">
        <w:rPr>
          <w:rFonts w:cs="Arial"/>
        </w:rPr>
        <w:t>The HMI for the data/primi</w:t>
      </w:r>
      <w:r w:rsidRPr="0007659D">
        <w:rPr>
          <w:rFonts w:cs="Arial"/>
        </w:rPr>
        <w:t>tive “tcuConfigurationStatus” shall be displayed on a page with up to 50 lines/rows.  The TCU data can be up to 60 characters per row and the HMI team would determine how to display the characters if extend beyond the HMI screen (example an arrow to displa</w:t>
      </w:r>
      <w:r w:rsidRPr="0007659D">
        <w:rPr>
          <w:rFonts w:cs="Arial"/>
        </w:rPr>
        <w:t>y additional text information not fitting on the screen or however HMI team decides to handle).</w:t>
      </w:r>
    </w:p>
    <w:p w:rsidR="00500605" w:rsidRPr="0007659D" w:rsidRDefault="00EA5F32" w:rsidP="00500605">
      <w:pPr>
        <w:rPr>
          <w:rFonts w:cs="Arial"/>
        </w:rPr>
      </w:pPr>
    </w:p>
    <w:p w:rsidR="00445035" w:rsidRPr="0007659D" w:rsidRDefault="00EA5F32" w:rsidP="00445035">
      <w:pPr>
        <w:rPr>
          <w:rFonts w:cs="Arial"/>
        </w:rPr>
      </w:pPr>
      <w:r w:rsidRPr="0007659D">
        <w:rPr>
          <w:rFonts w:cs="Arial"/>
        </w:rPr>
        <w:t>For each row the Bezel Diagnostic Client does not need to pre-display any hardcoded items in those rows.  The TCU will send all the text needed to be displayed</w:t>
      </w:r>
      <w:r w:rsidRPr="0007659D">
        <w:rPr>
          <w:rFonts w:cs="Arial"/>
        </w:rPr>
        <w:t xml:space="preserve"> in each of these 50 rows.</w:t>
      </w:r>
    </w:p>
    <w:p w:rsidR="00445035" w:rsidRPr="0007659D" w:rsidRDefault="00EA5F32" w:rsidP="00500605">
      <w:pPr>
        <w:rPr>
          <w:rFonts w:cs="Arial"/>
        </w:rPr>
      </w:pPr>
    </w:p>
    <w:p w:rsidR="0007659D" w:rsidRPr="0007659D" w:rsidRDefault="00EA5F32" w:rsidP="0007659D">
      <w:pPr>
        <w:rPr>
          <w:rFonts w:cs="Arial"/>
        </w:rPr>
      </w:pPr>
      <w:r w:rsidRPr="0007659D">
        <w:rPr>
          <w:rFonts w:cs="Arial"/>
          <w:u w:val="single"/>
        </w:rPr>
        <w:t>How to send the data for each row</w:t>
      </w:r>
      <w:r w:rsidRPr="0007659D">
        <w:rPr>
          <w:rFonts w:cs="Arial"/>
        </w:rPr>
        <w:t>:</w:t>
      </w:r>
    </w:p>
    <w:p w:rsidR="0007659D" w:rsidRPr="0007659D" w:rsidRDefault="00EA5F32" w:rsidP="0007659D">
      <w:pPr>
        <w:rPr>
          <w:rFonts w:cs="Arial"/>
        </w:rPr>
      </w:pPr>
      <w:r w:rsidRPr="0007659D">
        <w:rPr>
          <w:rFonts w:cs="Arial"/>
        </w:rPr>
        <w:lastRenderedPageBreak/>
        <w:t>When the TCU sends the data for each row the data to go on a particular row shall be separated by a comma used as a delimiter (the comma should not be displayed in the HMI when used as a delimi</w:t>
      </w:r>
      <w:r w:rsidRPr="0007659D">
        <w:rPr>
          <w:rFonts w:cs="Arial"/>
        </w:rPr>
        <w:t xml:space="preserve">ter).  After the comma the new TCU data shall be displayed on the next row in the HMI.  </w:t>
      </w:r>
    </w:p>
    <w:p w:rsidR="0007659D" w:rsidRPr="0007659D" w:rsidRDefault="00EA5F32" w:rsidP="0007659D">
      <w:pPr>
        <w:rPr>
          <w:rFonts w:cs="Arial"/>
        </w:rPr>
      </w:pPr>
    </w:p>
    <w:p w:rsidR="0007659D" w:rsidRPr="0007659D" w:rsidRDefault="00EA5F32" w:rsidP="0007659D">
      <w:pPr>
        <w:rPr>
          <w:rFonts w:cs="Arial"/>
        </w:rPr>
      </w:pPr>
      <w:r w:rsidRPr="0007659D">
        <w:rPr>
          <w:rFonts w:cs="Arial"/>
        </w:rPr>
        <w:t>If the comma needs to be used in the text fo</w:t>
      </w:r>
      <w:r>
        <w:rPr>
          <w:rFonts w:cs="Arial"/>
        </w:rPr>
        <w:t>r a particular row then then a “</w:t>
      </w:r>
      <w:r w:rsidRPr="0007659D">
        <w:rPr>
          <w:rFonts w:cs="Arial"/>
        </w:rPr>
        <w:t>\” shall be used as an escape delimiter.</w:t>
      </w:r>
    </w:p>
    <w:p w:rsidR="0007659D" w:rsidRPr="0007659D" w:rsidRDefault="00EA5F32" w:rsidP="0007659D">
      <w:pPr>
        <w:rPr>
          <w:rFonts w:cs="Arial"/>
        </w:rPr>
      </w:pPr>
    </w:p>
    <w:p w:rsidR="0007659D" w:rsidRPr="0007659D" w:rsidRDefault="00EA5F32" w:rsidP="0007659D">
      <w:pPr>
        <w:rPr>
          <w:rFonts w:cs="Arial"/>
        </w:rPr>
      </w:pPr>
      <w:r w:rsidRPr="0007659D">
        <w:rPr>
          <w:rFonts w:cs="Arial"/>
        </w:rPr>
        <w:t>Example:</w:t>
      </w:r>
    </w:p>
    <w:p w:rsidR="0007659D" w:rsidRPr="0007659D" w:rsidRDefault="00EA5F32" w:rsidP="0007659D">
      <w:pPr>
        <w:numPr>
          <w:ilvl w:val="0"/>
          <w:numId w:val="280"/>
        </w:numPr>
        <w:rPr>
          <w:rFonts w:cs="Arial"/>
        </w:rPr>
      </w:pPr>
      <w:r w:rsidRPr="0007659D">
        <w:rPr>
          <w:rFonts w:cs="Arial"/>
        </w:rPr>
        <w:t xml:space="preserve">TCU sends “data1\, data2,data3” would </w:t>
      </w:r>
      <w:r w:rsidRPr="0007659D">
        <w:rPr>
          <w:rFonts w:cs="Arial"/>
        </w:rPr>
        <w:t>be displayed as:</w:t>
      </w:r>
    </w:p>
    <w:p w:rsidR="0007659D" w:rsidRPr="0007659D" w:rsidRDefault="00EA5F32" w:rsidP="0007659D">
      <w:pPr>
        <w:numPr>
          <w:ilvl w:val="1"/>
          <w:numId w:val="280"/>
        </w:numPr>
        <w:rPr>
          <w:rFonts w:cs="Arial"/>
        </w:rPr>
      </w:pPr>
      <w:r w:rsidRPr="0007659D">
        <w:rPr>
          <w:rFonts w:cs="Arial"/>
        </w:rPr>
        <w:t>Row 1) data1, data2</w:t>
      </w:r>
    </w:p>
    <w:p w:rsidR="0007659D" w:rsidRPr="0007659D" w:rsidRDefault="00EA5F32" w:rsidP="0007659D">
      <w:pPr>
        <w:numPr>
          <w:ilvl w:val="1"/>
          <w:numId w:val="280"/>
        </w:numPr>
        <w:rPr>
          <w:rFonts w:cs="Arial"/>
        </w:rPr>
      </w:pPr>
      <w:r w:rsidRPr="0007659D">
        <w:rPr>
          <w:rFonts w:cs="Arial"/>
        </w:rPr>
        <w:t>Row 2) data3</w:t>
      </w:r>
    </w:p>
    <w:p w:rsidR="0007659D" w:rsidRPr="00D013DD" w:rsidRDefault="00EA5F32" w:rsidP="0007659D">
      <w:pPr>
        <w:numPr>
          <w:ilvl w:val="0"/>
          <w:numId w:val="280"/>
        </w:numPr>
        <w:rPr>
          <w:rFonts w:cs="Arial"/>
        </w:rPr>
      </w:pPr>
      <w:r w:rsidRPr="0007659D">
        <w:rPr>
          <w:rFonts w:cs="Arial"/>
        </w:rPr>
        <w:t xml:space="preserve">TCU </w:t>
      </w:r>
      <w:r w:rsidRPr="00D013DD">
        <w:rPr>
          <w:rFonts w:cs="Arial"/>
        </w:rPr>
        <w:t>sends “Hello World, TCU data1\, TCU data2, dataForNextRow” would be displayed as:</w:t>
      </w:r>
    </w:p>
    <w:p w:rsidR="0007659D" w:rsidRPr="00D013DD" w:rsidRDefault="00EA5F32" w:rsidP="0007659D">
      <w:pPr>
        <w:numPr>
          <w:ilvl w:val="1"/>
          <w:numId w:val="280"/>
        </w:numPr>
        <w:rPr>
          <w:rFonts w:cs="Arial"/>
        </w:rPr>
      </w:pPr>
      <w:r w:rsidRPr="00D013DD">
        <w:rPr>
          <w:rFonts w:cs="Arial"/>
        </w:rPr>
        <w:t>Row 1) Hello World</w:t>
      </w:r>
    </w:p>
    <w:p w:rsidR="0007659D" w:rsidRPr="00D013DD" w:rsidRDefault="00EA5F32" w:rsidP="0007659D">
      <w:pPr>
        <w:numPr>
          <w:ilvl w:val="1"/>
          <w:numId w:val="280"/>
        </w:numPr>
        <w:rPr>
          <w:rFonts w:cs="Arial"/>
        </w:rPr>
      </w:pPr>
      <w:r w:rsidRPr="00D013DD">
        <w:rPr>
          <w:rFonts w:cs="Arial"/>
        </w:rPr>
        <w:t>Row 2) TCU data1, TCU data2</w:t>
      </w:r>
    </w:p>
    <w:p w:rsidR="0007659D" w:rsidRPr="00D013DD" w:rsidRDefault="00EA5F32" w:rsidP="0007659D">
      <w:pPr>
        <w:numPr>
          <w:ilvl w:val="1"/>
          <w:numId w:val="280"/>
        </w:numPr>
        <w:rPr>
          <w:rFonts w:cs="Arial"/>
        </w:rPr>
      </w:pPr>
      <w:r w:rsidRPr="00D013DD">
        <w:rPr>
          <w:rFonts w:cs="Arial"/>
        </w:rPr>
        <w:t>Row 3) dataForNextRow</w:t>
      </w:r>
    </w:p>
    <w:p w:rsidR="00D013DD" w:rsidRPr="00D013DD" w:rsidRDefault="00EA5F32" w:rsidP="00D013DD">
      <w:pPr>
        <w:numPr>
          <w:ilvl w:val="0"/>
          <w:numId w:val="280"/>
        </w:numPr>
        <w:rPr>
          <w:rFonts w:cs="Arial"/>
        </w:rPr>
      </w:pPr>
      <w:r w:rsidRPr="00D013DD">
        <w:rPr>
          <w:rFonts w:cs="Arial"/>
        </w:rPr>
        <w:t>TCU sends “data1\\data2\,data3, dataForNextRow</w:t>
      </w:r>
    </w:p>
    <w:p w:rsidR="00D013DD" w:rsidRPr="00D013DD" w:rsidRDefault="00EA5F32" w:rsidP="00D013DD">
      <w:pPr>
        <w:numPr>
          <w:ilvl w:val="1"/>
          <w:numId w:val="280"/>
        </w:numPr>
        <w:rPr>
          <w:rFonts w:cs="Arial"/>
        </w:rPr>
      </w:pPr>
      <w:r w:rsidRPr="00D013DD">
        <w:rPr>
          <w:rFonts w:cs="Arial"/>
        </w:rPr>
        <w:t xml:space="preserve">Row </w:t>
      </w:r>
      <w:r w:rsidRPr="00D013DD">
        <w:rPr>
          <w:rFonts w:cs="Arial"/>
        </w:rPr>
        <w:t>1) data1\data2,data3</w:t>
      </w:r>
    </w:p>
    <w:p w:rsidR="00D013DD" w:rsidRPr="00D013DD" w:rsidRDefault="00EA5F32" w:rsidP="00D013DD">
      <w:pPr>
        <w:numPr>
          <w:ilvl w:val="1"/>
          <w:numId w:val="280"/>
        </w:numPr>
        <w:rPr>
          <w:rFonts w:cs="Arial"/>
        </w:rPr>
      </w:pPr>
      <w:r w:rsidRPr="00D013DD">
        <w:rPr>
          <w:rFonts w:cs="Arial"/>
        </w:rPr>
        <w:t>Row 2) dataForNextRow</w:t>
      </w:r>
    </w:p>
    <w:p w:rsidR="0007659D" w:rsidRPr="00D013DD" w:rsidRDefault="00EA5F32" w:rsidP="00500605">
      <w:pPr>
        <w:rPr>
          <w:rFonts w:cs="Arial"/>
        </w:rPr>
      </w:pPr>
    </w:p>
    <w:p w:rsidR="0007659D" w:rsidRPr="00D013DD" w:rsidRDefault="00EA5F32" w:rsidP="00500605">
      <w:pPr>
        <w:rPr>
          <w:rFonts w:cs="Arial"/>
        </w:rPr>
      </w:pPr>
    </w:p>
    <w:p w:rsidR="00AC2554" w:rsidRPr="00AC2554" w:rsidRDefault="00AC2554" w:rsidP="00AC2554">
      <w:pPr>
        <w:pStyle w:val="Heading4"/>
        <w:rPr>
          <w:b w:val="0"/>
          <w:u w:val="single"/>
        </w:rPr>
      </w:pPr>
      <w:r w:rsidRPr="00AC2554">
        <w:rPr>
          <w:b w:val="0"/>
          <w:u w:val="single"/>
        </w:rPr>
        <w:t>DIAG-SR-REQ-292098/A-TCU View DTC's</w:t>
      </w:r>
    </w:p>
    <w:p w:rsidR="00F86F88" w:rsidRPr="00F86F88" w:rsidRDefault="00EA5F32" w:rsidP="00F86F88">
      <w:pPr>
        <w:rPr>
          <w:rFonts w:cs="Arial"/>
        </w:rPr>
      </w:pPr>
      <w:r w:rsidRPr="00F86F88">
        <w:rPr>
          <w:rFonts w:cs="Arial"/>
        </w:rPr>
        <w:t>The HMI for the data/</w:t>
      </w:r>
      <w:r w:rsidRPr="0070030F">
        <w:rPr>
          <w:rFonts w:cs="Arial"/>
        </w:rPr>
        <w:t>primitive “tcuViewDtcs” shall be displayed</w:t>
      </w:r>
      <w:r>
        <w:rPr>
          <w:rFonts w:cs="Arial"/>
        </w:rPr>
        <w:t xml:space="preserve"> on a page with up to 8</w:t>
      </w:r>
      <w:r w:rsidRPr="00F86F88">
        <w:rPr>
          <w:rFonts w:cs="Arial"/>
        </w:rPr>
        <w:t>0 lines/rows.  The TCU data can be up to 60 characters per row and the HMI team would</w:t>
      </w:r>
      <w:r w:rsidRPr="00F86F88">
        <w:rPr>
          <w:rFonts w:cs="Arial"/>
        </w:rPr>
        <w:t xml:space="preserve"> determine how to display the characters if extend beyond the HMI screen (example an arrow to display additional text information not fitting on the screen or however HMI team decides to handle).</w:t>
      </w:r>
    </w:p>
    <w:p w:rsidR="00F86F88" w:rsidRPr="00F86F88" w:rsidRDefault="00EA5F32" w:rsidP="00F86F88">
      <w:pPr>
        <w:rPr>
          <w:rFonts w:cs="Arial"/>
        </w:rPr>
      </w:pPr>
    </w:p>
    <w:p w:rsidR="00F86F88" w:rsidRPr="00F86F88" w:rsidRDefault="00EA5F32" w:rsidP="00F86F88">
      <w:pPr>
        <w:rPr>
          <w:rFonts w:cs="Arial"/>
        </w:rPr>
      </w:pPr>
      <w:r w:rsidRPr="00F86F88">
        <w:rPr>
          <w:rFonts w:cs="Arial"/>
        </w:rPr>
        <w:t>For each row the Bezel Diagnostic Client does not need to p</w:t>
      </w:r>
      <w:r w:rsidRPr="00F86F88">
        <w:rPr>
          <w:rFonts w:cs="Arial"/>
        </w:rPr>
        <w:t>re-display any hardcoded items in those rows.  The TCU will send all the text needed to</w:t>
      </w:r>
      <w:r>
        <w:rPr>
          <w:rFonts w:cs="Arial"/>
        </w:rPr>
        <w:t xml:space="preserve"> be displayed in each of these 8</w:t>
      </w:r>
      <w:r w:rsidRPr="00F86F88">
        <w:rPr>
          <w:rFonts w:cs="Arial"/>
        </w:rPr>
        <w:t>0 rows.</w:t>
      </w:r>
    </w:p>
    <w:p w:rsidR="00F86F88" w:rsidRPr="00F86F88" w:rsidRDefault="00EA5F32" w:rsidP="00F86F88">
      <w:pPr>
        <w:rPr>
          <w:rFonts w:cs="Arial"/>
        </w:rPr>
      </w:pPr>
    </w:p>
    <w:p w:rsidR="00F86F88" w:rsidRPr="00F86F88" w:rsidRDefault="00EA5F32" w:rsidP="00F86F88">
      <w:pPr>
        <w:rPr>
          <w:rFonts w:cs="Arial"/>
        </w:rPr>
      </w:pPr>
      <w:r w:rsidRPr="00F86F88">
        <w:rPr>
          <w:rFonts w:cs="Arial"/>
          <w:u w:val="single"/>
        </w:rPr>
        <w:t>How to send the data for each row</w:t>
      </w:r>
      <w:r w:rsidRPr="00F86F88">
        <w:rPr>
          <w:rFonts w:cs="Arial"/>
        </w:rPr>
        <w:t>:</w:t>
      </w:r>
    </w:p>
    <w:p w:rsidR="00F86F88" w:rsidRPr="00F86F88" w:rsidRDefault="00EA5F32" w:rsidP="00F86F88">
      <w:pPr>
        <w:rPr>
          <w:rFonts w:cs="Arial"/>
        </w:rPr>
      </w:pPr>
      <w:r w:rsidRPr="00F86F88">
        <w:rPr>
          <w:rFonts w:cs="Arial"/>
        </w:rPr>
        <w:t>When the TCU sends the data for each row the data to go on a particular row shall be separate</w:t>
      </w:r>
      <w:r w:rsidRPr="00F86F88">
        <w:rPr>
          <w:rFonts w:cs="Arial"/>
        </w:rPr>
        <w:t xml:space="preserve">d by a comma used as a delimiter (the comma should not be displayed in the HMI when used as a delimiter).  After the comma the new TCU data shall be displayed on the next row in the HMI.  </w:t>
      </w:r>
    </w:p>
    <w:p w:rsidR="00F86F88" w:rsidRPr="00F86F88" w:rsidRDefault="00EA5F32" w:rsidP="00F86F88">
      <w:pPr>
        <w:rPr>
          <w:rFonts w:cs="Arial"/>
        </w:rPr>
      </w:pPr>
    </w:p>
    <w:p w:rsidR="00F86F88" w:rsidRPr="00F86F88" w:rsidRDefault="00EA5F32" w:rsidP="00F86F88">
      <w:pPr>
        <w:rPr>
          <w:rFonts w:cs="Arial"/>
        </w:rPr>
      </w:pPr>
      <w:r w:rsidRPr="00F86F88">
        <w:rPr>
          <w:rFonts w:cs="Arial"/>
        </w:rPr>
        <w:t>If the comma needs to be used in the text fo</w:t>
      </w:r>
      <w:r>
        <w:rPr>
          <w:rFonts w:cs="Arial"/>
        </w:rPr>
        <w:t xml:space="preserve">r a particular row </w:t>
      </w:r>
      <w:r>
        <w:rPr>
          <w:rFonts w:cs="Arial"/>
        </w:rPr>
        <w:t>then then a “</w:t>
      </w:r>
      <w:r w:rsidRPr="00F86F88">
        <w:rPr>
          <w:rFonts w:cs="Arial"/>
        </w:rPr>
        <w:t>\” shall be used as an escape delimiter.</w:t>
      </w:r>
    </w:p>
    <w:p w:rsidR="00F86F88" w:rsidRPr="00F86F88" w:rsidRDefault="00EA5F32" w:rsidP="00F86F88">
      <w:pPr>
        <w:rPr>
          <w:rFonts w:cs="Arial"/>
        </w:rPr>
      </w:pPr>
    </w:p>
    <w:p w:rsidR="00F86F88" w:rsidRPr="00F86F88" w:rsidRDefault="00EA5F32" w:rsidP="00F86F88">
      <w:pPr>
        <w:rPr>
          <w:rFonts w:cs="Arial"/>
        </w:rPr>
      </w:pPr>
      <w:r w:rsidRPr="00F86F88">
        <w:rPr>
          <w:rFonts w:cs="Arial"/>
        </w:rPr>
        <w:t>Example:</w:t>
      </w:r>
    </w:p>
    <w:p w:rsidR="00F86F88" w:rsidRPr="00F86F88" w:rsidRDefault="00EA5F32" w:rsidP="00F86F88">
      <w:pPr>
        <w:numPr>
          <w:ilvl w:val="0"/>
          <w:numId w:val="286"/>
        </w:numPr>
        <w:rPr>
          <w:rFonts w:cs="Arial"/>
        </w:rPr>
      </w:pPr>
      <w:r w:rsidRPr="00F86F88">
        <w:rPr>
          <w:rFonts w:cs="Arial"/>
        </w:rPr>
        <w:t>TCU sends “data1\, data2,data3” would be displayed as:</w:t>
      </w:r>
    </w:p>
    <w:p w:rsidR="00F86F88" w:rsidRPr="00F86F88" w:rsidRDefault="00EA5F32" w:rsidP="00F86F88">
      <w:pPr>
        <w:numPr>
          <w:ilvl w:val="1"/>
          <w:numId w:val="286"/>
        </w:numPr>
        <w:rPr>
          <w:rFonts w:cs="Arial"/>
        </w:rPr>
      </w:pPr>
      <w:r w:rsidRPr="00F86F88">
        <w:rPr>
          <w:rFonts w:cs="Arial"/>
        </w:rPr>
        <w:t>Row 1) data1, data2</w:t>
      </w:r>
    </w:p>
    <w:p w:rsidR="00F86F88" w:rsidRPr="00F86F88" w:rsidRDefault="00EA5F32" w:rsidP="00F86F88">
      <w:pPr>
        <w:numPr>
          <w:ilvl w:val="1"/>
          <w:numId w:val="286"/>
        </w:numPr>
        <w:rPr>
          <w:rFonts w:cs="Arial"/>
        </w:rPr>
      </w:pPr>
      <w:r w:rsidRPr="00F86F88">
        <w:rPr>
          <w:rFonts w:cs="Arial"/>
        </w:rPr>
        <w:t>Row 2) data3</w:t>
      </w:r>
    </w:p>
    <w:p w:rsidR="00F86F88" w:rsidRPr="00F86F88" w:rsidRDefault="00EA5F32" w:rsidP="00F86F88">
      <w:pPr>
        <w:numPr>
          <w:ilvl w:val="0"/>
          <w:numId w:val="286"/>
        </w:numPr>
        <w:rPr>
          <w:rFonts w:cs="Arial"/>
        </w:rPr>
      </w:pPr>
      <w:r w:rsidRPr="00F86F88">
        <w:rPr>
          <w:rFonts w:cs="Arial"/>
        </w:rPr>
        <w:t>TCU sends “Hello World, TCU data1\, TCU data2, dataForNextRow” would be displayed as:</w:t>
      </w:r>
    </w:p>
    <w:p w:rsidR="00F86F88" w:rsidRPr="00F86F88" w:rsidRDefault="00EA5F32" w:rsidP="00F86F88">
      <w:pPr>
        <w:numPr>
          <w:ilvl w:val="1"/>
          <w:numId w:val="286"/>
        </w:numPr>
        <w:rPr>
          <w:rFonts w:cs="Arial"/>
        </w:rPr>
      </w:pPr>
      <w:r w:rsidRPr="00F86F88">
        <w:rPr>
          <w:rFonts w:cs="Arial"/>
        </w:rPr>
        <w:t>Row 1) Hello World</w:t>
      </w:r>
    </w:p>
    <w:p w:rsidR="00F86F88" w:rsidRPr="006A0A75" w:rsidRDefault="00EA5F32" w:rsidP="00F86F88">
      <w:pPr>
        <w:numPr>
          <w:ilvl w:val="1"/>
          <w:numId w:val="286"/>
        </w:numPr>
        <w:rPr>
          <w:rFonts w:cs="Arial"/>
        </w:rPr>
      </w:pPr>
      <w:r w:rsidRPr="006A0A75">
        <w:rPr>
          <w:rFonts w:cs="Arial"/>
        </w:rPr>
        <w:t>Row 2) TCU data1, TCU data2</w:t>
      </w:r>
    </w:p>
    <w:p w:rsidR="00F86F88" w:rsidRPr="006A0A75" w:rsidRDefault="00EA5F32" w:rsidP="00F86F88">
      <w:pPr>
        <w:numPr>
          <w:ilvl w:val="1"/>
          <w:numId w:val="286"/>
        </w:numPr>
        <w:rPr>
          <w:rFonts w:cs="Arial"/>
        </w:rPr>
      </w:pPr>
      <w:r w:rsidRPr="006A0A75">
        <w:rPr>
          <w:rFonts w:cs="Arial"/>
        </w:rPr>
        <w:t>Row 3) dataForNextRow</w:t>
      </w:r>
    </w:p>
    <w:p w:rsidR="006A0A75" w:rsidRPr="006A0A75" w:rsidRDefault="00EA5F32" w:rsidP="006A0A75">
      <w:pPr>
        <w:numPr>
          <w:ilvl w:val="0"/>
          <w:numId w:val="286"/>
        </w:numPr>
        <w:rPr>
          <w:rFonts w:cs="Arial"/>
        </w:rPr>
      </w:pPr>
      <w:r w:rsidRPr="006A0A75">
        <w:rPr>
          <w:rFonts w:cs="Arial"/>
        </w:rPr>
        <w:t>TCU sends “data1\\data2\,data3, dataForNextRow</w:t>
      </w:r>
    </w:p>
    <w:p w:rsidR="006A0A75" w:rsidRPr="006A0A75" w:rsidRDefault="00EA5F32" w:rsidP="006A0A75">
      <w:pPr>
        <w:numPr>
          <w:ilvl w:val="1"/>
          <w:numId w:val="286"/>
        </w:numPr>
        <w:rPr>
          <w:rFonts w:cs="Arial"/>
        </w:rPr>
      </w:pPr>
      <w:r w:rsidRPr="006A0A75">
        <w:rPr>
          <w:rFonts w:cs="Arial"/>
        </w:rPr>
        <w:t>Row 1) data1\data2,data3</w:t>
      </w:r>
    </w:p>
    <w:p w:rsidR="006A0A75" w:rsidRPr="006A0A75" w:rsidRDefault="00EA5F32" w:rsidP="006A0A75">
      <w:pPr>
        <w:numPr>
          <w:ilvl w:val="1"/>
          <w:numId w:val="286"/>
        </w:numPr>
        <w:rPr>
          <w:rFonts w:cs="Arial"/>
        </w:rPr>
      </w:pPr>
      <w:r w:rsidRPr="006A0A75">
        <w:rPr>
          <w:rFonts w:cs="Arial"/>
        </w:rPr>
        <w:t>Row 2) dataForNextRow</w:t>
      </w:r>
    </w:p>
    <w:p w:rsidR="006A0A75" w:rsidRPr="006A0A75" w:rsidRDefault="00EA5F32" w:rsidP="006A0A75">
      <w:pPr>
        <w:ind w:left="720"/>
        <w:rPr>
          <w:rFonts w:cs="Arial"/>
        </w:rPr>
      </w:pPr>
    </w:p>
    <w:p w:rsidR="00500605" w:rsidRPr="006A0A75" w:rsidRDefault="00EA5F32" w:rsidP="00500605">
      <w:pPr>
        <w:rPr>
          <w:rFonts w:cs="Arial"/>
        </w:rPr>
      </w:pPr>
    </w:p>
    <w:p w:rsidR="00406F39" w:rsidRDefault="00AC2554" w:rsidP="00AC2554">
      <w:pPr>
        <w:pStyle w:val="Heading3"/>
      </w:pPr>
      <w:r>
        <w:br w:type="page"/>
      </w:r>
      <w:bookmarkStart w:id="214" w:name="_Toc957433"/>
      <w:r w:rsidR="00EA5F32">
        <w:lastRenderedPageBreak/>
        <w:t>Requirements ECG</w:t>
      </w:r>
      <w:bookmarkEnd w:id="214"/>
    </w:p>
    <w:p w:rsidR="00AC2554" w:rsidRPr="00AC2554" w:rsidRDefault="00AC2554" w:rsidP="00AC2554">
      <w:pPr>
        <w:pStyle w:val="Heading4"/>
        <w:rPr>
          <w:b w:val="0"/>
          <w:u w:val="single"/>
        </w:rPr>
      </w:pPr>
      <w:r w:rsidRPr="00AC2554">
        <w:rPr>
          <w:b w:val="0"/>
          <w:u w:val="single"/>
        </w:rPr>
        <w:t>DIAG-SR-REQ-278398/A-Bezel Diagnostics Activation Event - ECG SOA</w:t>
      </w:r>
    </w:p>
    <w:p w:rsidR="001237DF" w:rsidRPr="001237DF" w:rsidRDefault="00EA5F32" w:rsidP="001237DF">
      <w:pPr>
        <w:rPr>
          <w:rFonts w:cs="Arial"/>
        </w:rPr>
      </w:pPr>
      <w:r w:rsidRPr="001237DF">
        <w:rPr>
          <w:rFonts w:cs="Arial"/>
        </w:rPr>
        <w:t xml:space="preserve">When Bezel Diagnostics is activated the Bezel Diagnostic Client shall make the API call “getECGBezelDiagnoticData” to the ECG Bezel Diagnostic Server and the ECG Bezel Diagnostic Server shall send the current Bezel </w:t>
      </w:r>
      <w:r w:rsidRPr="001237DF">
        <w:rPr>
          <w:rFonts w:cs="Arial"/>
        </w:rPr>
        <w:t>Diagnostic data/primitives with</w:t>
      </w:r>
      <w:r>
        <w:rPr>
          <w:rFonts w:cs="Arial"/>
        </w:rPr>
        <w:t>in 75 msec of receiving the API</w:t>
      </w:r>
      <w:r w:rsidRPr="001237DF">
        <w:rPr>
          <w:rFonts w:cs="Arial"/>
        </w:rPr>
        <w:t xml:space="preserve"> call and then send the data/primitives OnChange after that.  </w:t>
      </w:r>
    </w:p>
    <w:p w:rsidR="001237DF" w:rsidRPr="001237DF" w:rsidRDefault="00EA5F32" w:rsidP="001237DF">
      <w:pPr>
        <w:rPr>
          <w:rFonts w:cs="Arial"/>
        </w:rPr>
      </w:pPr>
    </w:p>
    <w:p w:rsidR="001237DF" w:rsidRPr="001237DF" w:rsidRDefault="00EA5F32" w:rsidP="001237DF">
      <w:pPr>
        <w:rPr>
          <w:rFonts w:cs="Arial"/>
        </w:rPr>
      </w:pPr>
      <w:r w:rsidRPr="001237DF">
        <w:rPr>
          <w:rFonts w:cs="Arial"/>
        </w:rPr>
        <w:t>The Bezel Diagnostics Client shall store the primitive data for the Bezel Diagnostic session.</w:t>
      </w:r>
    </w:p>
    <w:p w:rsidR="00416366" w:rsidRPr="00416366" w:rsidRDefault="00EA5F32" w:rsidP="001237DF">
      <w:pPr>
        <w:rPr>
          <w:rFonts w:cs="Arial"/>
        </w:rPr>
      </w:pPr>
    </w:p>
    <w:p w:rsidR="00416366" w:rsidRPr="00416366" w:rsidRDefault="00EA5F32" w:rsidP="00416366">
      <w:pPr>
        <w:rPr>
          <w:rFonts w:cs="Arial"/>
        </w:rPr>
      </w:pPr>
      <w:r w:rsidRPr="00416366">
        <w:rPr>
          <w:rFonts w:cs="Arial"/>
        </w:rPr>
        <w:t>The Bezel Diagnostic Client shall u</w:t>
      </w:r>
      <w:r w:rsidRPr="00416366">
        <w:rPr>
          <w:rFonts w:cs="Arial"/>
        </w:rPr>
        <w:t>se the data/primitives call out in requirement “</w:t>
      </w:r>
      <w:r w:rsidRPr="00416366">
        <w:rPr>
          <w:rFonts w:cs="Arial"/>
          <w:u w:val="single"/>
        </w:rPr>
        <w:t>MD-REQ-</w:t>
      </w:r>
      <w:r>
        <w:rPr>
          <w:rFonts w:cs="Arial"/>
          <w:u w:val="single"/>
        </w:rPr>
        <w:t>275359-getEcgBezelDiagnosticData</w:t>
      </w:r>
      <w:r w:rsidRPr="00416366">
        <w:rPr>
          <w:rFonts w:cs="Arial"/>
        </w:rPr>
        <w:t xml:space="preserve">” to update the Bezel Diagnostics HMI. </w:t>
      </w:r>
    </w:p>
    <w:p w:rsidR="00416366" w:rsidRPr="00416366" w:rsidRDefault="00EA5F32" w:rsidP="001237DF">
      <w:pPr>
        <w:rPr>
          <w:rFonts w:cs="Arial"/>
        </w:rPr>
      </w:pPr>
    </w:p>
    <w:p w:rsidR="00416366" w:rsidRPr="001237DF" w:rsidRDefault="00EA5F32" w:rsidP="00500605">
      <w:pPr>
        <w:rPr>
          <w:rFonts w:cs="Arial"/>
        </w:rPr>
      </w:pPr>
    </w:p>
    <w:p w:rsidR="00AC2554" w:rsidRPr="00AC2554" w:rsidRDefault="00AC2554" w:rsidP="00AC2554">
      <w:pPr>
        <w:pStyle w:val="Heading4"/>
        <w:rPr>
          <w:b w:val="0"/>
          <w:u w:val="single"/>
        </w:rPr>
      </w:pPr>
      <w:r w:rsidRPr="00AC2554">
        <w:rPr>
          <w:b w:val="0"/>
          <w:u w:val="single"/>
        </w:rPr>
        <w:t>DIAG-SR-REQ-278399/A-Bezel Diagnostics Cancellation Event - ECG SOA</w:t>
      </w:r>
    </w:p>
    <w:p w:rsidR="003716CB" w:rsidRPr="003716CB" w:rsidRDefault="00EA5F32" w:rsidP="003716CB">
      <w:pPr>
        <w:rPr>
          <w:rFonts w:cs="Arial"/>
        </w:rPr>
      </w:pPr>
      <w:r w:rsidRPr="003716CB">
        <w:rPr>
          <w:rFonts w:cs="Arial"/>
        </w:rPr>
        <w:t xml:space="preserve">When </w:t>
      </w:r>
      <w:r w:rsidRPr="00AA7EEA">
        <w:rPr>
          <w:rFonts w:cs="Arial"/>
        </w:rPr>
        <w:t xml:space="preserve">Bezel Diagnostics </w:t>
      </w:r>
      <w:r w:rsidRPr="00AA7EEA">
        <w:rPr>
          <w:rFonts w:cs="Arial"/>
        </w:rPr>
        <w:t>is cancelled the Bezel Diagnostic Client shall cancel the getECGBezelDiagnoticData API call to</w:t>
      </w:r>
      <w:r w:rsidRPr="003716CB">
        <w:rPr>
          <w:rFonts w:cs="Arial"/>
        </w:rPr>
        <w:t xml:space="preserve"> end Bezel Diagnostics for the ECG.  </w:t>
      </w:r>
    </w:p>
    <w:p w:rsidR="00500605" w:rsidRPr="003716CB" w:rsidRDefault="00EA5F32" w:rsidP="00500605">
      <w:pPr>
        <w:rPr>
          <w:rFonts w:cs="Arial"/>
        </w:rPr>
      </w:pPr>
    </w:p>
    <w:p w:rsidR="00AC2554" w:rsidRPr="00AC2554" w:rsidRDefault="00AC2554" w:rsidP="00AC2554">
      <w:pPr>
        <w:pStyle w:val="Heading4"/>
        <w:rPr>
          <w:b w:val="0"/>
          <w:u w:val="single"/>
        </w:rPr>
      </w:pPr>
      <w:r w:rsidRPr="00AC2554">
        <w:rPr>
          <w:b w:val="0"/>
          <w:u w:val="single"/>
        </w:rPr>
        <w:t>DIAG-SR-REQ-282257/B-HMI for ecgApplicationPartNumber - ECG SOA</w:t>
      </w:r>
    </w:p>
    <w:p w:rsidR="00674D51" w:rsidRDefault="00EA5F32" w:rsidP="003716CB">
      <w:pPr>
        <w:rPr>
          <w:rFonts w:cs="Arial"/>
        </w:rPr>
      </w:pPr>
      <w:r>
        <w:rPr>
          <w:rFonts w:cs="Arial"/>
        </w:rPr>
        <w:t>The HMI for the data/pr</w:t>
      </w:r>
      <w:r>
        <w:rPr>
          <w:rFonts w:cs="Arial"/>
        </w:rPr>
        <w:t xml:space="preserve">imitive “ecgApplicationPartNumber” will be broken up into as many as 50 rows (up to 50 application part numbers) with each row containing up to 20 characters for an individual part number. </w:t>
      </w:r>
    </w:p>
    <w:p w:rsidR="00674D51" w:rsidRDefault="00EA5F32" w:rsidP="003716CB">
      <w:pPr>
        <w:rPr>
          <w:rFonts w:cs="Arial"/>
        </w:rPr>
      </w:pPr>
    </w:p>
    <w:p w:rsidR="007612C7" w:rsidRDefault="00EA5F32" w:rsidP="003716CB">
      <w:pPr>
        <w:rPr>
          <w:rFonts w:cs="Arial"/>
        </w:rPr>
      </w:pPr>
      <w:r>
        <w:rPr>
          <w:rFonts w:cs="Arial"/>
        </w:rPr>
        <w:t>When the ECG sends the part number data each part number shall be</w:t>
      </w:r>
      <w:r>
        <w:rPr>
          <w:rFonts w:cs="Arial"/>
        </w:rPr>
        <w:t xml:space="preserve"> separated by a comma used as a delimiter (the comma should not be displayed in the HMI when used as a delimiter).  After the comma the new part number shall be displayed on a new row in the HMI.  </w:t>
      </w:r>
    </w:p>
    <w:p w:rsidR="007612C7" w:rsidRPr="00CB25AA" w:rsidRDefault="00EA5F32" w:rsidP="003716CB">
      <w:pPr>
        <w:rPr>
          <w:rFonts w:cs="Arial"/>
        </w:rPr>
      </w:pPr>
    </w:p>
    <w:p w:rsidR="00CB25AA" w:rsidRPr="00CB25AA" w:rsidRDefault="00EA5F32" w:rsidP="00CB25AA">
      <w:pPr>
        <w:rPr>
          <w:rFonts w:cs="Arial"/>
        </w:rPr>
      </w:pPr>
      <w:r w:rsidRPr="00CB25AA">
        <w:rPr>
          <w:rFonts w:cs="Arial"/>
        </w:rPr>
        <w:t xml:space="preserve">If the comma needs to be used in the text for a </w:t>
      </w:r>
      <w:r>
        <w:rPr>
          <w:rFonts w:cs="Arial"/>
        </w:rPr>
        <w:t>particular row then then a “</w:t>
      </w:r>
      <w:r w:rsidRPr="00CB25AA">
        <w:rPr>
          <w:rFonts w:cs="Arial"/>
        </w:rPr>
        <w:t>\” shall be used as an escape delimiter.</w:t>
      </w:r>
    </w:p>
    <w:p w:rsidR="00CB25AA" w:rsidRPr="00CB25AA" w:rsidRDefault="00EA5F32" w:rsidP="00CB25AA">
      <w:pPr>
        <w:rPr>
          <w:rFonts w:cs="Arial"/>
        </w:rPr>
      </w:pPr>
    </w:p>
    <w:p w:rsidR="00CB25AA" w:rsidRPr="00CB25AA" w:rsidRDefault="00EA5F32" w:rsidP="00CB25AA">
      <w:pPr>
        <w:rPr>
          <w:rFonts w:cs="Arial"/>
        </w:rPr>
      </w:pPr>
      <w:r w:rsidRPr="00CB25AA">
        <w:rPr>
          <w:rFonts w:cs="Arial"/>
        </w:rPr>
        <w:t>Example:</w:t>
      </w:r>
    </w:p>
    <w:p w:rsidR="00CB25AA" w:rsidRPr="00CB25AA" w:rsidRDefault="00EA5F32" w:rsidP="00CB25AA">
      <w:pPr>
        <w:numPr>
          <w:ilvl w:val="0"/>
          <w:numId w:val="306"/>
        </w:numPr>
        <w:rPr>
          <w:rFonts w:cs="Arial"/>
        </w:rPr>
      </w:pPr>
      <w:r w:rsidRPr="00CB25AA">
        <w:rPr>
          <w:rFonts w:cs="Arial"/>
        </w:rPr>
        <w:t>ECG sends “data1\, data2,data3” would be displayed as:</w:t>
      </w:r>
    </w:p>
    <w:p w:rsidR="00CB25AA" w:rsidRPr="00CB25AA" w:rsidRDefault="00EA5F32" w:rsidP="00CB25AA">
      <w:pPr>
        <w:numPr>
          <w:ilvl w:val="1"/>
          <w:numId w:val="306"/>
        </w:numPr>
        <w:rPr>
          <w:rFonts w:cs="Arial"/>
        </w:rPr>
      </w:pPr>
      <w:r w:rsidRPr="00CB25AA">
        <w:rPr>
          <w:rFonts w:cs="Arial"/>
        </w:rPr>
        <w:t>Row 1) data1, data2</w:t>
      </w:r>
    </w:p>
    <w:p w:rsidR="00CB25AA" w:rsidRPr="00CB25AA" w:rsidRDefault="00EA5F32" w:rsidP="00CB25AA">
      <w:pPr>
        <w:numPr>
          <w:ilvl w:val="1"/>
          <w:numId w:val="306"/>
        </w:numPr>
        <w:rPr>
          <w:rFonts w:cs="Arial"/>
        </w:rPr>
      </w:pPr>
      <w:r w:rsidRPr="00CB25AA">
        <w:rPr>
          <w:rFonts w:cs="Arial"/>
        </w:rPr>
        <w:t>Row 2) data3</w:t>
      </w:r>
    </w:p>
    <w:p w:rsidR="00CB25AA" w:rsidRPr="00CB25AA" w:rsidRDefault="00EA5F32" w:rsidP="00CB25AA">
      <w:pPr>
        <w:numPr>
          <w:ilvl w:val="0"/>
          <w:numId w:val="306"/>
        </w:numPr>
        <w:rPr>
          <w:rFonts w:cs="Arial"/>
        </w:rPr>
      </w:pPr>
      <w:r w:rsidRPr="00CB25AA">
        <w:rPr>
          <w:rFonts w:cs="Arial"/>
        </w:rPr>
        <w:t>ECG sends “Hello World, TCU data1\, TCU data2, dataForNextRow” would be displayed as:</w:t>
      </w:r>
    </w:p>
    <w:p w:rsidR="00CB25AA" w:rsidRPr="00CB25AA" w:rsidRDefault="00EA5F32" w:rsidP="00CB25AA">
      <w:pPr>
        <w:numPr>
          <w:ilvl w:val="1"/>
          <w:numId w:val="306"/>
        </w:numPr>
        <w:rPr>
          <w:rFonts w:cs="Arial"/>
        </w:rPr>
      </w:pPr>
      <w:r w:rsidRPr="00CB25AA">
        <w:rPr>
          <w:rFonts w:cs="Arial"/>
        </w:rPr>
        <w:t>Row</w:t>
      </w:r>
      <w:r w:rsidRPr="00CB25AA">
        <w:rPr>
          <w:rFonts w:cs="Arial"/>
        </w:rPr>
        <w:t xml:space="preserve"> 1) Hello World</w:t>
      </w:r>
    </w:p>
    <w:p w:rsidR="00CB25AA" w:rsidRPr="00CB25AA" w:rsidRDefault="00EA5F32" w:rsidP="00CB25AA">
      <w:pPr>
        <w:numPr>
          <w:ilvl w:val="1"/>
          <w:numId w:val="306"/>
        </w:numPr>
        <w:rPr>
          <w:rFonts w:cs="Arial"/>
        </w:rPr>
      </w:pPr>
      <w:r w:rsidRPr="00CB25AA">
        <w:rPr>
          <w:rFonts w:cs="Arial"/>
        </w:rPr>
        <w:t>Row 2) TCU data1, TCU data2</w:t>
      </w:r>
    </w:p>
    <w:p w:rsidR="00CB25AA" w:rsidRDefault="00EA5F32" w:rsidP="00CB25AA">
      <w:pPr>
        <w:numPr>
          <w:ilvl w:val="1"/>
          <w:numId w:val="306"/>
        </w:numPr>
        <w:rPr>
          <w:rFonts w:cs="Arial"/>
        </w:rPr>
      </w:pPr>
      <w:r w:rsidRPr="00CB25AA">
        <w:rPr>
          <w:rFonts w:cs="Arial"/>
        </w:rPr>
        <w:t>Row 3) dataForNextRow</w:t>
      </w:r>
    </w:p>
    <w:p w:rsidR="009B1936" w:rsidRDefault="00EA5F32" w:rsidP="009B1936">
      <w:pPr>
        <w:numPr>
          <w:ilvl w:val="0"/>
          <w:numId w:val="306"/>
        </w:numPr>
        <w:rPr>
          <w:rFonts w:cs="Arial"/>
        </w:rPr>
      </w:pPr>
      <w:r>
        <w:rPr>
          <w:rFonts w:cs="Arial"/>
        </w:rPr>
        <w:t>ECG sends “data1\\data2\,data3, dataForNextRow</w:t>
      </w:r>
    </w:p>
    <w:p w:rsidR="009B1936" w:rsidRDefault="00EA5F32" w:rsidP="009B1936">
      <w:pPr>
        <w:numPr>
          <w:ilvl w:val="1"/>
          <w:numId w:val="306"/>
        </w:numPr>
        <w:rPr>
          <w:rFonts w:cs="Arial"/>
        </w:rPr>
      </w:pPr>
      <w:r>
        <w:rPr>
          <w:rFonts w:cs="Arial"/>
        </w:rPr>
        <w:t>Row 1) data1\data2,data3</w:t>
      </w:r>
    </w:p>
    <w:p w:rsidR="009B1936" w:rsidRDefault="00EA5F32" w:rsidP="009B1936">
      <w:pPr>
        <w:numPr>
          <w:ilvl w:val="1"/>
          <w:numId w:val="306"/>
        </w:numPr>
        <w:rPr>
          <w:rFonts w:cs="Arial"/>
        </w:rPr>
      </w:pPr>
      <w:r>
        <w:rPr>
          <w:rFonts w:cs="Arial"/>
        </w:rPr>
        <w:t>Row 2) dataForNextRow</w:t>
      </w:r>
    </w:p>
    <w:p w:rsidR="009B1936" w:rsidRPr="00CB25AA" w:rsidRDefault="00EA5F32" w:rsidP="009B1936">
      <w:pPr>
        <w:ind w:left="360"/>
        <w:rPr>
          <w:rFonts w:cs="Arial"/>
        </w:rPr>
      </w:pPr>
    </w:p>
    <w:p w:rsidR="00500605" w:rsidRPr="00CB25AA" w:rsidRDefault="00EA5F32" w:rsidP="00500605">
      <w:pPr>
        <w:rPr>
          <w:rFonts w:cs="Arial"/>
        </w:rPr>
      </w:pPr>
    </w:p>
    <w:p w:rsidR="00406F39" w:rsidRDefault="00EA5F32" w:rsidP="00AC2554">
      <w:pPr>
        <w:pStyle w:val="Heading1"/>
      </w:pPr>
      <w:bookmarkStart w:id="215" w:name="_Toc957434"/>
      <w:r>
        <w:lastRenderedPageBreak/>
        <w:t>Appendix: Reference Documents</w:t>
      </w:r>
      <w:bookmarkEnd w:id="215"/>
    </w:p>
    <w:p w:rsidR="00AE06BC" w:rsidRPr="00AE06BC" w:rsidRDefault="00EA5F32"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Document Title</w:t>
            </w: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hideMark/>
          </w:tcPr>
          <w:p w:rsidR="00484474" w:rsidRPr="00906043" w:rsidRDefault="00EA5F32">
            <w:pPr>
              <w:rPr>
                <w:rFonts w:cs="Arial"/>
              </w:rPr>
            </w:pPr>
            <w:r w:rsidRPr="00906043">
              <w:rPr>
                <w:rFonts w:cs="Arial"/>
              </w:rPr>
              <w:t>Reference APIM IDS (infotainment diagnostic spec) for additional ways to initiate speaker walk-around with the test tool</w:t>
            </w: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484474" w:rsidRPr="00906043" w:rsidRDefault="00EA5F32">
            <w:pPr>
              <w:rPr>
                <w:rFonts w:cs="Arial"/>
              </w:rPr>
            </w:pPr>
            <w:r w:rsidRPr="00906043">
              <w:rPr>
                <w:rFonts w:cs="Arial"/>
              </w:rPr>
              <w:t>H39 Bezel Diagnostics HMI spec</w:t>
            </w: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484474" w:rsidRPr="00906043" w:rsidRDefault="00EA5F32">
            <w:pPr>
              <w:rPr>
                <w:rFonts w:cs="Arial"/>
              </w:rPr>
            </w:pPr>
            <w:r w:rsidRPr="00906043">
              <w:rPr>
                <w:rFonts w:cs="Arial"/>
              </w:rPr>
              <w:t xml:space="preserve">A65 Button HMI spec – </w:t>
            </w:r>
            <w:r w:rsidRPr="00906043">
              <w:rPr>
                <w:rFonts w:cs="Arial"/>
              </w:rPr>
              <w:t>contains button combination for entering bezel diagnostics</w:t>
            </w: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rPr>
                <w:rFonts w:cs="Arial"/>
                <w:highlight w:val="yellow"/>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6</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7</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8</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9</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ind w:left="360"/>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10</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ind w:left="360"/>
              <w:rPr>
                <w:rFonts w:cs="Arial"/>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11</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12</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13</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hideMark/>
          </w:tcPr>
          <w:p w:rsidR="00484474" w:rsidRDefault="00EA5F32">
            <w:pPr>
              <w:rPr>
                <w:rFonts w:cs="Arial"/>
              </w:rPr>
            </w:pPr>
            <w:r>
              <w:rPr>
                <w:rFonts w:cs="Arial"/>
              </w:rPr>
              <w:t>14</w:t>
            </w: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autoSpaceDE w:val="0"/>
              <w:autoSpaceDN w:val="0"/>
              <w:adjustRightInd w:val="0"/>
              <w:rPr>
                <w:rFonts w:cs="Arial"/>
                <w:bCs/>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autoSpaceDE w:val="0"/>
              <w:autoSpaceDN w:val="0"/>
              <w:adjustRightInd w:val="0"/>
              <w:rPr>
                <w:rFonts w:cs="Arial"/>
                <w:bCs/>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autoSpaceDE w:val="0"/>
              <w:autoSpaceDN w:val="0"/>
              <w:adjustRightInd w:val="0"/>
              <w:rPr>
                <w:rFonts w:cs="Arial"/>
                <w:bCs/>
              </w:rPr>
            </w:pPr>
          </w:p>
        </w:tc>
      </w:tr>
      <w:tr w:rsidR="00484474">
        <w:trPr>
          <w:jc w:val="center"/>
        </w:trPr>
        <w:tc>
          <w:tcPr>
            <w:tcW w:w="1293" w:type="dxa"/>
            <w:tcBorders>
              <w:top w:val="single" w:sz="4" w:space="0" w:color="auto"/>
              <w:left w:val="single" w:sz="4" w:space="0" w:color="auto"/>
              <w:bottom w:val="single" w:sz="4" w:space="0" w:color="auto"/>
              <w:right w:val="single" w:sz="4" w:space="0" w:color="auto"/>
            </w:tcBorders>
          </w:tcPr>
          <w:p w:rsidR="00484474" w:rsidRDefault="00EA5F32">
            <w:pPr>
              <w:rPr>
                <w:rFonts w:cs="Arial"/>
              </w:rPr>
            </w:pPr>
          </w:p>
        </w:tc>
        <w:tc>
          <w:tcPr>
            <w:tcW w:w="7563" w:type="dxa"/>
            <w:tcBorders>
              <w:top w:val="single" w:sz="4" w:space="0" w:color="auto"/>
              <w:left w:val="single" w:sz="4" w:space="0" w:color="auto"/>
              <w:bottom w:val="single" w:sz="4" w:space="0" w:color="auto"/>
              <w:right w:val="single" w:sz="4" w:space="0" w:color="auto"/>
            </w:tcBorders>
          </w:tcPr>
          <w:p w:rsidR="00484474" w:rsidRDefault="00EA5F32">
            <w:pPr>
              <w:autoSpaceDE w:val="0"/>
              <w:autoSpaceDN w:val="0"/>
              <w:adjustRightInd w:val="0"/>
              <w:rPr>
                <w:rFonts w:cs="Arial"/>
                <w:bCs/>
              </w:rPr>
            </w:pPr>
          </w:p>
        </w:tc>
      </w:tr>
    </w:tbl>
    <w:p w:rsidR="00484474" w:rsidRDefault="00EA5F32">
      <w:pPr>
        <w:rPr>
          <w:rFonts w:cs="Arial"/>
        </w:rPr>
      </w:pPr>
    </w:p>
    <w:p w:rsidR="00AB1E94" w:rsidRPr="00AE06BC" w:rsidRDefault="00EA5F32" w:rsidP="00406F39"/>
    <w:sectPr w:rsidR="00AB1E94" w:rsidRPr="00AE06BC" w:rsidSect="00AC2554">
      <w:headerReference w:type="default" r:id="rId20"/>
      <w:footerReference w:type="default" r:id="rId2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F32" w:rsidRDefault="00EA5F32" w:rsidP="0085312A">
      <w:r>
        <w:separator/>
      </w:r>
    </w:p>
  </w:endnote>
  <w:endnote w:type="continuationSeparator" w:id="0">
    <w:p w:rsidR="00EA5F32" w:rsidRDefault="00EA5F32"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AC2554">
          <w:pPr>
            <w:tabs>
              <w:tab w:val="center" w:pos="4320"/>
              <w:tab w:val="right" w:pos="8640"/>
            </w:tabs>
            <w:jc w:val="center"/>
            <w:rPr>
              <w:sz w:val="16"/>
            </w:rPr>
          </w:pPr>
          <w:r w:rsidRPr="00583AF9">
            <w:rPr>
              <w:b/>
              <w:smallCaps/>
              <w:sz w:val="16"/>
            </w:rPr>
            <w:t>file:</w:t>
          </w:r>
          <w:r w:rsidR="00AC2554">
            <w:t xml:space="preserve"> </w:t>
          </w:r>
          <w:r w:rsidR="00AC2554" w:rsidRPr="00AC2554">
            <w:rPr>
              <w:b/>
              <w:smallCaps/>
              <w:sz w:val="16"/>
            </w:rPr>
            <w:t xml:space="preserve">Bezel Diagnostics APIM </w:t>
          </w:r>
          <w:r w:rsidR="00AC2554">
            <w:rPr>
              <w:b/>
              <w:smallCaps/>
              <w:sz w:val="16"/>
            </w:rPr>
            <w:t>SPSS</w:t>
          </w:r>
          <w:r w:rsidR="00AC2554" w:rsidRPr="00AC2554">
            <w:rPr>
              <w:b/>
              <w:smallCaps/>
              <w:sz w:val="16"/>
            </w:rPr>
            <w:t xml:space="preserve"> v1.7 Feb 13, 2019</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AC2554">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AC2554">
            <w:rPr>
              <w:noProof/>
              <w:szCs w:val="20"/>
            </w:rPr>
            <w:t>53</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F32" w:rsidRDefault="00EA5F32" w:rsidP="0085312A">
      <w:r>
        <w:separator/>
      </w:r>
    </w:p>
  </w:footnote>
  <w:footnote w:type="continuationSeparator" w:id="0">
    <w:p w:rsidR="00EA5F32" w:rsidRDefault="00EA5F32"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4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7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7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B607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5" w15:restartNumberingAfterBreak="0">
    <w:nsid w:val="FFFB60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6" w15:restartNumberingAfterBreak="0">
    <w:nsid w:val="FFFB607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7" w15:restartNumberingAfterBreak="0">
    <w:nsid w:val="FFFB607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8" w15:restartNumberingAfterBreak="0">
    <w:nsid w:val="FFFB607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9" w15:restartNumberingAfterBreak="0">
    <w:nsid w:val="FFFB608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FFFB608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1" w15:restartNumberingAfterBreak="0">
    <w:nsid w:val="FFFB60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2" w15:restartNumberingAfterBreak="0">
    <w:nsid w:val="FFFB610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3" w15:restartNumberingAfterBreak="0">
    <w:nsid w:val="FFFB610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4" w15:restartNumberingAfterBreak="0">
    <w:nsid w:val="FFFB61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5" w15:restartNumberingAfterBreak="0">
    <w:nsid w:val="FFFB61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6" w15:restartNumberingAfterBreak="0">
    <w:nsid w:val="FFFB61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7" w15:restartNumberingAfterBreak="0">
    <w:nsid w:val="FFFB61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8" w15:restartNumberingAfterBreak="0">
    <w:nsid w:val="FFFB61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9" w15:restartNumberingAfterBreak="0">
    <w:nsid w:val="FFFB61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0" w15:restartNumberingAfterBreak="0">
    <w:nsid w:val="FFFB61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FFFB61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2" w15:restartNumberingAfterBreak="0">
    <w:nsid w:val="FFFB61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3" w15:restartNumberingAfterBreak="0">
    <w:nsid w:val="FFFB61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4" w15:restartNumberingAfterBreak="0">
    <w:nsid w:val="FFFB61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5" w15:restartNumberingAfterBreak="0">
    <w:nsid w:val="FFFB61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6" w15:restartNumberingAfterBreak="0">
    <w:nsid w:val="FFFB613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7" w15:restartNumberingAfterBreak="0">
    <w:nsid w:val="FFFB61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8" w15:restartNumberingAfterBreak="0">
    <w:nsid w:val="FFFB613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9" w15:restartNumberingAfterBreak="0">
    <w:nsid w:val="FFFB613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0" w15:restartNumberingAfterBreak="0">
    <w:nsid w:val="FFFB61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1" w15:restartNumberingAfterBreak="0">
    <w:nsid w:val="FFFB613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2" w15:restartNumberingAfterBreak="0">
    <w:nsid w:val="FFFB61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3" w15:restartNumberingAfterBreak="0">
    <w:nsid w:val="FFFB61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4" w15:restartNumberingAfterBreak="0">
    <w:nsid w:val="FFFB613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5" w15:restartNumberingAfterBreak="0">
    <w:nsid w:val="FFFB613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6" w15:restartNumberingAfterBreak="0">
    <w:nsid w:val="FFFB614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7" w15:restartNumberingAfterBreak="0">
    <w:nsid w:val="FFFB61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8" w15:restartNumberingAfterBreak="0">
    <w:nsid w:val="FFFB614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9" w15:restartNumberingAfterBreak="0">
    <w:nsid w:val="FFFB614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0" w15:restartNumberingAfterBreak="0">
    <w:nsid w:val="FFFB614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1" w15:restartNumberingAfterBreak="0">
    <w:nsid w:val="FFFB614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2" w15:restartNumberingAfterBreak="0">
    <w:nsid w:val="FFFB615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3" w15:restartNumberingAfterBreak="0">
    <w:nsid w:val="FFFB615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4" w15:restartNumberingAfterBreak="0">
    <w:nsid w:val="FFFB615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5" w15:restartNumberingAfterBreak="0">
    <w:nsid w:val="FFFB615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6" w15:restartNumberingAfterBreak="0">
    <w:nsid w:val="FFFB615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7" w15:restartNumberingAfterBreak="0">
    <w:nsid w:val="FFFB616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8" w15:restartNumberingAfterBreak="0">
    <w:nsid w:val="FFFB616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9" w15:restartNumberingAfterBreak="0">
    <w:nsid w:val="FFFB616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0" w15:restartNumberingAfterBreak="0">
    <w:nsid w:val="FFFB617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1" w15:restartNumberingAfterBreak="0">
    <w:nsid w:val="FFFB617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2" w15:restartNumberingAfterBreak="0">
    <w:nsid w:val="FFFB617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3" w15:restartNumberingAfterBreak="0">
    <w:nsid w:val="FFFB617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4" w15:restartNumberingAfterBreak="0">
    <w:nsid w:val="FFFB618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5" w15:restartNumberingAfterBreak="0">
    <w:nsid w:val="FFFB618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6" w15:restartNumberingAfterBreak="0">
    <w:nsid w:val="FFFB619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7" w15:restartNumberingAfterBreak="0">
    <w:nsid w:val="FFFB619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8" w15:restartNumberingAfterBreak="0">
    <w:nsid w:val="FFFB620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9" w15:restartNumberingAfterBreak="0">
    <w:nsid w:val="FFFB62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0" w15:restartNumberingAfterBreak="0">
    <w:nsid w:val="FFFB62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1" w15:restartNumberingAfterBreak="0">
    <w:nsid w:val="FFFB62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2" w15:restartNumberingAfterBreak="0">
    <w:nsid w:val="FFFB622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3" w15:restartNumberingAfterBreak="0">
    <w:nsid w:val="FFFB62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4" w15:restartNumberingAfterBreak="0">
    <w:nsid w:val="FFFB62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5" w15:restartNumberingAfterBreak="0">
    <w:nsid w:val="FFFB62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6" w15:restartNumberingAfterBreak="0">
    <w:nsid w:val="FFFB624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7"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88"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89"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90"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91"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92"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3" w15:restartNumberingAfterBreak="0">
    <w:nsid w:val="01256066"/>
    <w:multiLevelType w:val="hybridMultilevel"/>
    <w:tmpl w:val="03E6D7B2"/>
    <w:lvl w:ilvl="0" w:tplc="01742746">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1256097"/>
    <w:multiLevelType w:val="hybridMultilevel"/>
    <w:tmpl w:val="03E6D7B2"/>
    <w:lvl w:ilvl="0" w:tplc="01742746">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0CB26140"/>
    <w:multiLevelType w:val="hybridMultilevel"/>
    <w:tmpl w:val="777094D8"/>
    <w:lvl w:ilvl="0" w:tplc="F04053B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0CB26143"/>
    <w:multiLevelType w:val="hybridMultilevel"/>
    <w:tmpl w:val="777094D8"/>
    <w:lvl w:ilvl="0" w:tplc="F04053B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0CB26146"/>
    <w:multiLevelType w:val="hybridMultilevel"/>
    <w:tmpl w:val="777094D8"/>
    <w:lvl w:ilvl="0" w:tplc="F04053B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0CB26150"/>
    <w:multiLevelType w:val="hybridMultilevel"/>
    <w:tmpl w:val="777094D8"/>
    <w:lvl w:ilvl="0" w:tplc="F04053B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0CB26153"/>
    <w:multiLevelType w:val="hybridMultilevel"/>
    <w:tmpl w:val="777094D8"/>
    <w:lvl w:ilvl="0" w:tplc="F04053B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11816120"/>
    <w:multiLevelType w:val="hybridMultilevel"/>
    <w:tmpl w:val="7DD2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5DA6209"/>
    <w:multiLevelType w:val="hybridMultilevel"/>
    <w:tmpl w:val="EE24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3" w15:restartNumberingAfterBreak="0">
    <w:nsid w:val="1EC56059"/>
    <w:multiLevelType w:val="hybridMultilevel"/>
    <w:tmpl w:val="A224C868"/>
    <w:lvl w:ilvl="0" w:tplc="F9A24572">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EC56068"/>
    <w:multiLevelType w:val="hybridMultilevel"/>
    <w:tmpl w:val="A224C868"/>
    <w:lvl w:ilvl="0" w:tplc="F9A24572">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1EC56090"/>
    <w:multiLevelType w:val="hybridMultilevel"/>
    <w:tmpl w:val="A224C868"/>
    <w:lvl w:ilvl="0" w:tplc="F9A24572">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EC56099"/>
    <w:multiLevelType w:val="hybridMultilevel"/>
    <w:tmpl w:val="A224C868"/>
    <w:lvl w:ilvl="0" w:tplc="F9A24572">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FDB60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8" w15:restartNumberingAfterBreak="0">
    <w:nsid w:val="1FDB60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9" w15:restartNumberingAfterBreak="0">
    <w:nsid w:val="1FDB6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0" w15:restartNumberingAfterBreak="0">
    <w:nsid w:val="1FDB60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1" w15:restartNumberingAfterBreak="0">
    <w:nsid w:val="1FDB60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2" w15:restartNumberingAfterBreak="0">
    <w:nsid w:val="1FDB60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3" w15:restartNumberingAfterBreak="0">
    <w:nsid w:val="1FDB60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4" w15:restartNumberingAfterBreak="0">
    <w:nsid w:val="1FDB60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5" w15:restartNumberingAfterBreak="0">
    <w:nsid w:val="1FDB60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6" w15:restartNumberingAfterBreak="0">
    <w:nsid w:val="1FDB60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7" w15:restartNumberingAfterBreak="0">
    <w:nsid w:val="1FDB60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8" w15:restartNumberingAfterBreak="0">
    <w:nsid w:val="1FDB60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9" w15:restartNumberingAfterBreak="0">
    <w:nsid w:val="1FDB60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0" w15:restartNumberingAfterBreak="0">
    <w:nsid w:val="1FDB60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1" w15:restartNumberingAfterBreak="0">
    <w:nsid w:val="1FDB60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2" w15:restartNumberingAfterBreak="0">
    <w:nsid w:val="1FDB60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3" w15:restartNumberingAfterBreak="0">
    <w:nsid w:val="1FDB60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4" w15:restartNumberingAfterBreak="0">
    <w:nsid w:val="1FDB61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5" w15:restartNumberingAfterBreak="0">
    <w:nsid w:val="1FDB61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6" w15:restartNumberingAfterBreak="0">
    <w:nsid w:val="1FDB61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7" w15:restartNumberingAfterBreak="0">
    <w:nsid w:val="1FDB61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8" w15:restartNumberingAfterBreak="0">
    <w:nsid w:val="1FDB61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9" w15:restartNumberingAfterBreak="0">
    <w:nsid w:val="1FDB61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0" w15:restartNumberingAfterBreak="0">
    <w:nsid w:val="1FDB61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1" w15:restartNumberingAfterBreak="0">
    <w:nsid w:val="1FDB61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2" w15:restartNumberingAfterBreak="0">
    <w:nsid w:val="1FDB61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3" w15:restartNumberingAfterBreak="0">
    <w:nsid w:val="1FDB61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4" w15:restartNumberingAfterBreak="0">
    <w:nsid w:val="1FDB61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5" w15:restartNumberingAfterBreak="0">
    <w:nsid w:val="1FDB61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6" w15:restartNumberingAfterBreak="0">
    <w:nsid w:val="1FDB61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7" w15:restartNumberingAfterBreak="0">
    <w:nsid w:val="1FDB62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8" w15:restartNumberingAfterBreak="0">
    <w:nsid w:val="1FDB62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9" w15:restartNumberingAfterBreak="0">
    <w:nsid w:val="1FDB62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0" w15:restartNumberingAfterBreak="0">
    <w:nsid w:val="1FDB62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1" w15:restartNumberingAfterBreak="0">
    <w:nsid w:val="1FDB62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2" w15:restartNumberingAfterBreak="0">
    <w:nsid w:val="1FDB62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3" w15:restartNumberingAfterBreak="0">
    <w:nsid w:val="1FDB62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4" w15:restartNumberingAfterBreak="0">
    <w:nsid w:val="1FDB62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5" w15:restartNumberingAfterBreak="0">
    <w:nsid w:val="225C6205"/>
    <w:multiLevelType w:val="hybridMultilevel"/>
    <w:tmpl w:val="8DBC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3B96062"/>
    <w:multiLevelType w:val="hybridMultilevel"/>
    <w:tmpl w:val="79E6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23B96093"/>
    <w:multiLevelType w:val="hybridMultilevel"/>
    <w:tmpl w:val="79E6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C706198"/>
    <w:multiLevelType w:val="hybridMultilevel"/>
    <w:tmpl w:val="B1C0B302"/>
    <w:lvl w:ilvl="0" w:tplc="048CB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33226061"/>
    <w:multiLevelType w:val="hybridMultilevel"/>
    <w:tmpl w:val="D8F014A4"/>
    <w:lvl w:ilvl="0" w:tplc="C2AE3984">
      <w:start w:val="20"/>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3226092"/>
    <w:multiLevelType w:val="hybridMultilevel"/>
    <w:tmpl w:val="D8F014A4"/>
    <w:lvl w:ilvl="0" w:tplc="C2AE3984">
      <w:start w:val="20"/>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53E6064"/>
    <w:multiLevelType w:val="hybridMultilevel"/>
    <w:tmpl w:val="788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53E6095"/>
    <w:multiLevelType w:val="hybridMultilevel"/>
    <w:tmpl w:val="788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236104"/>
    <w:multiLevelType w:val="hybridMultilevel"/>
    <w:tmpl w:val="1AA8EB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4" w15:restartNumberingAfterBreak="0">
    <w:nsid w:val="3B6E6058"/>
    <w:multiLevelType w:val="hybridMultilevel"/>
    <w:tmpl w:val="79E6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B6E6089"/>
    <w:multiLevelType w:val="hybridMultilevel"/>
    <w:tmpl w:val="79E6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8BF6123"/>
    <w:multiLevelType w:val="hybridMultilevel"/>
    <w:tmpl w:val="3606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C1F6161"/>
    <w:multiLevelType w:val="hybridMultilevel"/>
    <w:tmpl w:val="EE8AB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4FFA6105"/>
    <w:multiLevelType w:val="hybridMultilevel"/>
    <w:tmpl w:val="B7084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15:restartNumberingAfterBreak="0">
    <w:nsid w:val="52FF601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2FF601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2FF601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2FF60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2FF602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2FF603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FF60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2FF603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2FF604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2FF604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2FF605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2FF605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2FF606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2FF607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2FF608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2FF608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2FF609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2FF610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2FF61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2FF611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2FF612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2FF615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52FF616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2FF616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2FF617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2FF617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2FF6184"/>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2FF6189"/>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2FF619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2FF620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52FF6206"/>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2FF6212"/>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2FF62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52FF622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2FF6230"/>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2FF623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52FF6241"/>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2FF6245"/>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0096070"/>
    <w:multiLevelType w:val="hybridMultilevel"/>
    <w:tmpl w:val="79E6E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8" w15:restartNumberingAfterBreak="0">
    <w:nsid w:val="60096101"/>
    <w:multiLevelType w:val="hybridMultilevel"/>
    <w:tmpl w:val="79E6E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9" w15:restartNumberingAfterBreak="0">
    <w:nsid w:val="60096183"/>
    <w:multiLevelType w:val="hybridMultilevel"/>
    <w:tmpl w:val="79E6E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0" w15:restartNumberingAfterBreak="0">
    <w:nsid w:val="60096188"/>
    <w:multiLevelType w:val="hybridMultilevel"/>
    <w:tmpl w:val="79E6E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1" w15:restartNumberingAfterBreak="0">
    <w:nsid w:val="60096204"/>
    <w:multiLevelType w:val="hybridMultilevel"/>
    <w:tmpl w:val="B1C0B302"/>
    <w:lvl w:ilvl="0" w:tplc="048CB76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2" w15:restartNumberingAfterBreak="0">
    <w:nsid w:val="60096211"/>
    <w:multiLevelType w:val="hybridMultilevel"/>
    <w:tmpl w:val="EE24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15:restartNumberingAfterBreak="0">
    <w:nsid w:val="60096215"/>
    <w:multiLevelType w:val="hybridMultilevel"/>
    <w:tmpl w:val="EE24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4" w15:restartNumberingAfterBreak="0">
    <w:nsid w:val="60096220"/>
    <w:multiLevelType w:val="hybridMultilevel"/>
    <w:tmpl w:val="EE24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5" w15:restartNumberingAfterBreak="0">
    <w:nsid w:val="60096222"/>
    <w:multiLevelType w:val="hybridMultilevel"/>
    <w:tmpl w:val="EE24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60096228"/>
    <w:multiLevelType w:val="hybridMultilevel"/>
    <w:tmpl w:val="79E6E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7" w15:restartNumberingAfterBreak="0">
    <w:nsid w:val="60096234"/>
    <w:multiLevelType w:val="hybridMultilevel"/>
    <w:tmpl w:val="79E6E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8" w15:restartNumberingAfterBreak="0">
    <w:nsid w:val="60096238"/>
    <w:multiLevelType w:val="hybridMultilevel"/>
    <w:tmpl w:val="EE24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9" w15:restartNumberingAfterBreak="0">
    <w:nsid w:val="60096240"/>
    <w:multiLevelType w:val="hybridMultilevel"/>
    <w:tmpl w:val="79E6E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0" w15:restartNumberingAfterBreak="0">
    <w:nsid w:val="60106192"/>
    <w:multiLevelType w:val="hybridMultilevel"/>
    <w:tmpl w:val="26921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15:restartNumberingAfterBreak="0">
    <w:nsid w:val="60126194"/>
    <w:multiLevelType w:val="hybridMultilevel"/>
    <w:tmpl w:val="CF908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2" w15:restartNumberingAfterBreak="0">
    <w:nsid w:val="60126229"/>
    <w:multiLevelType w:val="hybridMultilevel"/>
    <w:tmpl w:val="79E6E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3" w15:restartNumberingAfterBreak="0">
    <w:nsid w:val="6CFC600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CFC601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CFC601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CFC602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CFC602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CFC602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CFC603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CFC60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CFC604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CFC604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CFC604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CFC605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6CFC60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CFC60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CFC608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CFC608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CFC608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CFC609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CFC6110"/>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CFC61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CFC611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CFC615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CFC616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CFC616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CFC617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CFC617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CFC618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CFC618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CFC619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CFC619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CFC620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CFC6208"/>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CFC6214"/>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CFC6219"/>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CFC6226"/>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CFC6232"/>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CFC6237"/>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CFC6243"/>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D486149"/>
    <w:multiLevelType w:val="hybridMultilevel"/>
    <w:tmpl w:val="A3FC69A0"/>
    <w:lvl w:ilvl="0" w:tplc="C03E956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2"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2"/>
  </w:num>
  <w:num w:numId="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1"/>
  </w:num>
  <w:num w:numId="12">
    <w:abstractNumId w:val="91"/>
  </w:num>
  <w:num w:numId="13">
    <w:abstractNumId w:val="90"/>
  </w:num>
  <w:num w:numId="14">
    <w:abstractNumId w:val="90"/>
  </w:num>
  <w:num w:numId="15">
    <w:abstractNumId w:val="89"/>
  </w:num>
  <w:num w:numId="16">
    <w:abstractNumId w:val="89"/>
  </w:num>
  <w:num w:numId="17">
    <w:abstractNumId w:val="88"/>
  </w:num>
  <w:num w:numId="18">
    <w:abstractNumId w:val="88"/>
  </w:num>
  <w:num w:numId="19">
    <w:abstractNumId w:val="87"/>
  </w:num>
  <w:num w:numId="20">
    <w:abstractNumId w:val="87"/>
  </w:num>
  <w:num w:numId="21">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1"/>
  </w:num>
  <w:num w:numId="31">
    <w:abstractNumId w:val="90"/>
  </w:num>
  <w:num w:numId="32">
    <w:abstractNumId w:val="89"/>
  </w:num>
  <w:num w:numId="33">
    <w:abstractNumId w:val="88"/>
  </w:num>
  <w:num w:numId="34">
    <w:abstractNumId w:val="87"/>
  </w:num>
  <w:num w:numId="35">
    <w:abstractNumId w:val="5"/>
  </w:num>
  <w:num w:numId="36">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213"/>
  </w:num>
  <w:num w:numId="72">
    <w:abstractNumId w:val="159"/>
  </w:num>
  <w:num w:numId="73">
    <w:abstractNumId w:val="107"/>
  </w:num>
  <w:num w:numId="74">
    <w:abstractNumId w:val="8"/>
  </w:num>
  <w:num w:numId="75">
    <w:abstractNumId w:val="214"/>
  </w:num>
  <w:num w:numId="76">
    <w:abstractNumId w:val="160"/>
  </w:num>
  <w:num w:numId="77">
    <w:abstractNumId w:val="108"/>
  </w:num>
  <w:num w:numId="78">
    <w:abstractNumId w:val="9"/>
  </w:num>
  <w:num w:numId="79">
    <w:abstractNumId w:val="215"/>
  </w:num>
  <w:num w:numId="80">
    <w:abstractNumId w:val="161"/>
  </w:num>
  <w:num w:numId="81">
    <w:abstractNumId w:val="109"/>
  </w:num>
  <w:num w:numId="82">
    <w:abstractNumId w:val="10"/>
  </w:num>
  <w:num w:numId="83">
    <w:abstractNumId w:val="216"/>
  </w:num>
  <w:num w:numId="84">
    <w:abstractNumId w:val="162"/>
  </w:num>
  <w:num w:numId="85">
    <w:abstractNumId w:val="110"/>
  </w:num>
  <w:num w:numId="86">
    <w:abstractNumId w:val="11"/>
  </w:num>
  <w:num w:numId="87">
    <w:abstractNumId w:val="217"/>
  </w:num>
  <w:num w:numId="88">
    <w:abstractNumId w:val="163"/>
  </w:num>
  <w:num w:numId="89">
    <w:abstractNumId w:val="111"/>
  </w:num>
  <w:num w:numId="90">
    <w:abstractNumId w:val="12"/>
  </w:num>
  <w:num w:numId="91">
    <w:abstractNumId w:val="218"/>
  </w:num>
  <w:num w:numId="92">
    <w:abstractNumId w:val="164"/>
  </w:num>
  <w:num w:numId="93">
    <w:abstractNumId w:val="112"/>
  </w:num>
  <w:num w:numId="94">
    <w:abstractNumId w:val="13"/>
  </w:num>
  <w:num w:numId="95">
    <w:abstractNumId w:val="219"/>
  </w:num>
  <w:num w:numId="96">
    <w:abstractNumId w:val="165"/>
  </w:num>
  <w:num w:numId="97">
    <w:abstractNumId w:val="113"/>
  </w:num>
  <w:num w:numId="98">
    <w:abstractNumId w:val="14"/>
  </w:num>
  <w:num w:numId="99">
    <w:abstractNumId w:val="220"/>
  </w:num>
  <w:num w:numId="100">
    <w:abstractNumId w:val="166"/>
  </w:num>
  <w:num w:numId="101">
    <w:abstractNumId w:val="114"/>
  </w:num>
  <w:num w:numId="102">
    <w:abstractNumId w:val="15"/>
  </w:num>
  <w:num w:numId="103">
    <w:abstractNumId w:val="221"/>
  </w:num>
  <w:num w:numId="104">
    <w:abstractNumId w:val="167"/>
  </w:num>
  <w:num w:numId="105">
    <w:abstractNumId w:val="115"/>
  </w:num>
  <w:num w:numId="106">
    <w:abstractNumId w:val="16"/>
  </w:num>
  <w:num w:numId="107">
    <w:abstractNumId w:val="222"/>
  </w:num>
  <w:num w:numId="108">
    <w:abstractNumId w:val="168"/>
  </w:num>
  <w:num w:numId="109">
    <w:abstractNumId w:val="116"/>
  </w:num>
  <w:num w:numId="110">
    <w:abstractNumId w:val="29"/>
  </w:num>
  <w:num w:numId="111">
    <w:abstractNumId w:val="228"/>
  </w:num>
  <w:num w:numId="112">
    <w:abstractNumId w:val="169"/>
  </w:num>
  <w:num w:numId="113">
    <w:abstractNumId w:val="122"/>
  </w:num>
  <w:num w:numId="114">
    <w:abstractNumId w:val="28"/>
  </w:num>
  <w:num w:numId="115">
    <w:abstractNumId w:val="227"/>
  </w:num>
  <w:num w:numId="116">
    <w:abstractNumId w:val="170"/>
  </w:num>
  <w:num w:numId="117">
    <w:abstractNumId w:val="121"/>
  </w:num>
  <w:num w:numId="118">
    <w:abstractNumId w:val="30"/>
  </w:num>
  <w:num w:numId="119">
    <w:abstractNumId w:val="229"/>
  </w:num>
  <w:num w:numId="120">
    <w:abstractNumId w:val="171"/>
  </w:num>
  <w:num w:numId="121">
    <w:abstractNumId w:val="119"/>
  </w:num>
  <w:num w:numId="122">
    <w:abstractNumId w:val="103"/>
  </w:num>
  <w:num w:numId="123">
    <w:abstractNumId w:val="155"/>
  </w:num>
  <w:num w:numId="124">
    <w:abstractNumId w:val="146"/>
  </w:num>
  <w:num w:numId="125">
    <w:abstractNumId w:val="151"/>
  </w:num>
  <w:num w:numId="126">
    <w:abstractNumId w:val="149"/>
  </w:num>
  <w:num w:numId="127">
    <w:abstractNumId w:val="31"/>
  </w:num>
  <w:num w:numId="128">
    <w:abstractNumId w:val="230"/>
  </w:num>
  <w:num w:numId="129">
    <w:abstractNumId w:val="172"/>
  </w:num>
  <w:num w:numId="130">
    <w:abstractNumId w:val="120"/>
  </w:num>
  <w:num w:numId="131">
    <w:abstractNumId w:val="104"/>
  </w:num>
  <w:num w:numId="13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94"/>
  </w:num>
  <w:num w:numId="134">
    <w:abstractNumId w:val="21"/>
  </w:num>
  <w:num w:numId="135">
    <w:abstractNumId w:val="22"/>
  </w:num>
  <w:num w:numId="136">
    <w:abstractNumId w:val="23"/>
  </w:num>
  <w:num w:numId="137">
    <w:abstractNumId w:val="24"/>
  </w:num>
  <w:num w:numId="138">
    <w:abstractNumId w:val="25"/>
  </w:num>
  <w:num w:numId="139">
    <w:abstractNumId w:val="26"/>
  </w:num>
  <w:num w:numId="140">
    <w:abstractNumId w:val="27"/>
  </w:num>
  <w:num w:numId="141">
    <w:abstractNumId w:val="28"/>
  </w:num>
  <w:num w:numId="142">
    <w:abstractNumId w:val="227"/>
  </w:num>
  <w:num w:numId="143">
    <w:abstractNumId w:val="170"/>
  </w:num>
  <w:num w:numId="144">
    <w:abstractNumId w:val="121"/>
  </w:num>
  <w:num w:numId="145">
    <w:abstractNumId w:val="29"/>
  </w:num>
  <w:num w:numId="146">
    <w:abstractNumId w:val="228"/>
  </w:num>
  <w:num w:numId="147">
    <w:abstractNumId w:val="169"/>
  </w:num>
  <w:num w:numId="148">
    <w:abstractNumId w:val="122"/>
  </w:num>
  <w:num w:numId="149">
    <w:abstractNumId w:val="30"/>
  </w:num>
  <w:num w:numId="150">
    <w:abstractNumId w:val="229"/>
  </w:num>
  <w:num w:numId="151">
    <w:abstractNumId w:val="171"/>
  </w:num>
  <w:num w:numId="152">
    <w:abstractNumId w:val="119"/>
  </w:num>
  <w:num w:numId="153">
    <w:abstractNumId w:val="103"/>
  </w:num>
  <w:num w:numId="154">
    <w:abstractNumId w:val="155"/>
  </w:num>
  <w:num w:numId="155">
    <w:abstractNumId w:val="146"/>
  </w:num>
  <w:num w:numId="156">
    <w:abstractNumId w:val="151"/>
  </w:num>
  <w:num w:numId="157">
    <w:abstractNumId w:val="149"/>
  </w:num>
  <w:num w:numId="158">
    <w:abstractNumId w:val="31"/>
  </w:num>
  <w:num w:numId="159">
    <w:abstractNumId w:val="230"/>
  </w:num>
  <w:num w:numId="160">
    <w:abstractNumId w:val="172"/>
  </w:num>
  <w:num w:numId="161">
    <w:abstractNumId w:val="120"/>
  </w:num>
  <w:num w:numId="162">
    <w:abstractNumId w:val="104"/>
  </w:num>
  <w:num w:numId="16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94"/>
  </w:num>
  <w:num w:numId="165">
    <w:abstractNumId w:val="32"/>
  </w:num>
  <w:num w:numId="16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58"/>
  </w:num>
  <w:num w:numId="168">
    <w:abstractNumId w:val="153"/>
  </w:num>
  <w:num w:numId="169">
    <w:abstractNumId w:val="33"/>
  </w:num>
  <w:num w:numId="170">
    <w:abstractNumId w:val="34"/>
  </w:num>
  <w:num w:numId="171">
    <w:abstractNumId w:val="35"/>
  </w:num>
  <w:num w:numId="172">
    <w:abstractNumId w:val="69"/>
  </w:num>
  <w:num w:numId="173">
    <w:abstractNumId w:val="231"/>
  </w:num>
  <w:num w:numId="174">
    <w:abstractNumId w:val="177"/>
  </w:num>
  <w:num w:numId="175">
    <w:abstractNumId w:val="125"/>
  </w:num>
  <w:num w:numId="176">
    <w:abstractNumId w:val="37"/>
  </w:num>
  <w:num w:numId="177">
    <w:abstractNumId w:val="232"/>
  </w:num>
  <w:num w:numId="178">
    <w:abstractNumId w:val="178"/>
  </w:num>
  <w:num w:numId="179">
    <w:abstractNumId w:val="126"/>
  </w:num>
  <w:num w:numId="180">
    <w:abstractNumId w:val="38"/>
  </w:num>
  <w:num w:numId="181">
    <w:abstractNumId w:val="233"/>
  </w:num>
  <w:num w:numId="182">
    <w:abstractNumId w:val="179"/>
  </w:num>
  <w:num w:numId="183">
    <w:abstractNumId w:val="127"/>
  </w:num>
  <w:num w:numId="184">
    <w:abstractNumId w:val="100"/>
  </w:num>
  <w:num w:numId="185">
    <w:abstractNumId w:val="39"/>
  </w:num>
  <w:num w:numId="186">
    <w:abstractNumId w:val="156"/>
  </w:num>
  <w:num w:numId="187">
    <w:abstractNumId w:val="35"/>
  </w:num>
  <w:num w:numId="188">
    <w:abstractNumId w:val="70"/>
  </w:num>
  <w:num w:numId="189">
    <w:abstractNumId w:val="42"/>
  </w:num>
  <w:num w:numId="190">
    <w:abstractNumId w:val="35"/>
  </w:num>
  <w:num w:numId="191">
    <w:abstractNumId w:val="44"/>
  </w:num>
  <w:num w:numId="192">
    <w:abstractNumId w:val="35"/>
  </w:num>
  <w:num w:numId="193">
    <w:abstractNumId w:val="46"/>
  </w:num>
  <w:num w:numId="194">
    <w:abstractNumId w:val="35"/>
  </w:num>
  <w:num w:numId="195">
    <w:abstractNumId w:val="48"/>
  </w:num>
  <w:num w:numId="196">
    <w:abstractNumId w:val="49"/>
  </w:num>
  <w:num w:numId="197">
    <w:abstractNumId w:val="50"/>
  </w:num>
  <w:num w:numId="198">
    <w:abstractNumId w:val="51"/>
  </w:num>
  <w:num w:numId="199">
    <w:abstractNumId w:val="52"/>
  </w:num>
  <w:num w:numId="200">
    <w:abstractNumId w:val="35"/>
  </w:num>
  <w:num w:numId="201">
    <w:abstractNumId w:val="54"/>
  </w:num>
  <w:num w:numId="202">
    <w:abstractNumId w:val="55"/>
  </w:num>
  <w:num w:numId="203">
    <w:abstractNumId w:val="95"/>
  </w:num>
  <w:num w:numId="204">
    <w:abstractNumId w:val="56"/>
  </w:num>
  <w:num w:numId="205">
    <w:abstractNumId w:val="57"/>
  </w:num>
  <w:num w:numId="206">
    <w:abstractNumId w:val="96"/>
  </w:num>
  <w:num w:numId="207">
    <w:abstractNumId w:val="58"/>
  </w:num>
  <w:num w:numId="208">
    <w:abstractNumId w:val="59"/>
  </w:num>
  <w:num w:numId="209">
    <w:abstractNumId w:val="97"/>
  </w:num>
  <w:num w:numId="210">
    <w:abstractNumId w:val="60"/>
  </w:num>
  <w:num w:numId="211">
    <w:abstractNumId w:val="61"/>
  </w:num>
  <w:num w:numId="212">
    <w:abstractNumId w:val="98"/>
  </w:num>
  <w:num w:numId="213">
    <w:abstractNumId w:val="251"/>
  </w:num>
  <w:num w:numId="214">
    <w:abstractNumId w:val="62"/>
  </w:num>
  <w:num w:numId="215">
    <w:abstractNumId w:val="63"/>
  </w:num>
  <w:num w:numId="216">
    <w:abstractNumId w:val="99"/>
  </w:num>
  <w:num w:numId="217">
    <w:abstractNumId w:val="64"/>
  </w:num>
  <w:num w:numId="218">
    <w:abstractNumId w:val="35"/>
  </w:num>
  <w:num w:numId="219">
    <w:abstractNumId w:val="66"/>
  </w:num>
  <w:num w:numId="220">
    <w:abstractNumId w:val="234"/>
  </w:num>
  <w:num w:numId="221">
    <w:abstractNumId w:val="180"/>
  </w:num>
  <w:num w:numId="222">
    <w:abstractNumId w:val="128"/>
  </w:num>
  <w:num w:numId="223">
    <w:abstractNumId w:val="67"/>
  </w:num>
  <w:num w:numId="224">
    <w:abstractNumId w:val="235"/>
  </w:num>
  <w:num w:numId="225">
    <w:abstractNumId w:val="181"/>
  </w:num>
  <w:num w:numId="226">
    <w:abstractNumId w:val="129"/>
  </w:num>
  <w:num w:numId="227">
    <w:abstractNumId w:val="157"/>
  </w:num>
  <w:num w:numId="228">
    <w:abstractNumId w:val="35"/>
  </w:num>
  <w:num w:numId="229">
    <w:abstractNumId w:val="69"/>
  </w:num>
  <w:num w:numId="230">
    <w:abstractNumId w:val="231"/>
  </w:num>
  <w:num w:numId="231">
    <w:abstractNumId w:val="177"/>
  </w:num>
  <w:num w:numId="232">
    <w:abstractNumId w:val="125"/>
  </w:num>
  <w:num w:numId="233">
    <w:abstractNumId w:val="70"/>
  </w:num>
  <w:num w:numId="234">
    <w:abstractNumId w:val="46"/>
  </w:num>
  <w:num w:numId="235">
    <w:abstractNumId w:val="72"/>
  </w:num>
  <w:num w:numId="236">
    <w:abstractNumId w:val="237"/>
  </w:num>
  <w:num w:numId="237">
    <w:abstractNumId w:val="183"/>
  </w:num>
  <w:num w:numId="238">
    <w:abstractNumId w:val="131"/>
  </w:num>
  <w:num w:numId="239">
    <w:abstractNumId w:val="73"/>
  </w:num>
  <w:num w:numId="240">
    <w:abstractNumId w:val="238"/>
  </w:num>
  <w:num w:numId="241">
    <w:abstractNumId w:val="184"/>
  </w:num>
  <w:num w:numId="242">
    <w:abstractNumId w:val="132"/>
  </w:num>
  <w:num w:numId="243">
    <w:abstractNumId w:val="74"/>
  </w:num>
  <w:num w:numId="244">
    <w:abstractNumId w:val="239"/>
  </w:num>
  <w:num w:numId="245">
    <w:abstractNumId w:val="185"/>
  </w:num>
  <w:num w:numId="246">
    <w:abstractNumId w:val="133"/>
  </w:num>
  <w:num w:numId="247">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75"/>
  </w:num>
  <w:num w:numId="249">
    <w:abstractNumId w:val="240"/>
  </w:num>
  <w:num w:numId="250">
    <w:abstractNumId w:val="186"/>
  </w:num>
  <w:num w:numId="251">
    <w:abstractNumId w:val="134"/>
  </w:num>
  <w:num w:numId="252">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6"/>
  </w:num>
  <w:num w:numId="254">
    <w:abstractNumId w:val="241"/>
  </w:num>
  <w:num w:numId="255">
    <w:abstractNumId w:val="187"/>
  </w:num>
  <w:num w:numId="256">
    <w:abstractNumId w:val="135"/>
  </w:num>
  <w:num w:numId="257">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77"/>
  </w:num>
  <w:num w:numId="260">
    <w:abstractNumId w:val="242"/>
  </w:num>
  <w:num w:numId="261">
    <w:abstractNumId w:val="188"/>
  </w:num>
  <w:num w:numId="262">
    <w:abstractNumId w:val="136"/>
  </w:num>
  <w:num w:numId="263">
    <w:abstractNumId w:val="148"/>
  </w:num>
  <w:num w:numId="264">
    <w:abstractNumId w:val="78"/>
  </w:num>
  <w:num w:numId="265">
    <w:abstractNumId w:val="243"/>
  </w:num>
  <w:num w:numId="266">
    <w:abstractNumId w:val="189"/>
  </w:num>
  <w:num w:numId="267">
    <w:abstractNumId w:val="137"/>
  </w:num>
  <w:num w:numId="268">
    <w:abstractNumId w:val="145"/>
  </w:num>
  <w:num w:numId="269">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79"/>
  </w:num>
  <w:num w:numId="271">
    <w:abstractNumId w:val="244"/>
  </w:num>
  <w:num w:numId="272">
    <w:abstractNumId w:val="190"/>
  </w:num>
  <w:num w:numId="273">
    <w:abstractNumId w:val="138"/>
  </w:num>
  <w:num w:numId="274">
    <w:abstractNumId w:val="101"/>
  </w:num>
  <w:num w:numId="275">
    <w:abstractNumId w:val="202"/>
  </w:num>
  <w:num w:numId="276">
    <w:abstractNumId w:val="80"/>
  </w:num>
  <w:num w:numId="277">
    <w:abstractNumId w:val="245"/>
  </w:num>
  <w:num w:numId="278">
    <w:abstractNumId w:val="191"/>
  </w:num>
  <w:num w:numId="279">
    <w:abstractNumId w:val="139"/>
  </w:num>
  <w:num w:numId="280">
    <w:abstractNumId w:val="203"/>
  </w:num>
  <w:num w:numId="281">
    <w:abstractNumId w:val="203"/>
  </w:num>
  <w:num w:numId="282">
    <w:abstractNumId w:val="81"/>
  </w:num>
  <w:num w:numId="283">
    <w:abstractNumId w:val="246"/>
  </w:num>
  <w:num w:numId="284">
    <w:abstractNumId w:val="192"/>
  </w:num>
  <w:num w:numId="285">
    <w:abstractNumId w:val="140"/>
  </w:num>
  <w:num w:numId="286">
    <w:abstractNumId w:val="205"/>
  </w:num>
  <w:num w:numId="287">
    <w:abstractNumId w:val="204"/>
  </w:num>
  <w:num w:numId="288">
    <w:abstractNumId w:val="35"/>
  </w:num>
  <w:num w:numId="289">
    <w:abstractNumId w:val="83"/>
  </w:num>
  <w:num w:numId="290">
    <w:abstractNumId w:val="247"/>
  </w:num>
  <w:num w:numId="291">
    <w:abstractNumId w:val="193"/>
  </w:num>
  <w:num w:numId="292">
    <w:abstractNumId w:val="141"/>
  </w:num>
  <w:num w:numId="293">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84"/>
  </w:num>
  <w:num w:numId="296">
    <w:abstractNumId w:val="248"/>
  </w:num>
  <w:num w:numId="297">
    <w:abstractNumId w:val="194"/>
  </w:num>
  <w:num w:numId="298">
    <w:abstractNumId w:val="142"/>
  </w:num>
  <w:num w:numId="299">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85"/>
  </w:num>
  <w:num w:numId="301">
    <w:abstractNumId w:val="249"/>
  </w:num>
  <w:num w:numId="302">
    <w:abstractNumId w:val="195"/>
  </w:num>
  <w:num w:numId="303">
    <w:abstractNumId w:val="143"/>
  </w:num>
  <w:num w:numId="304">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208"/>
  </w:num>
  <w:num w:numId="306">
    <w:abstractNumId w:val="208"/>
  </w:num>
  <w:num w:numId="307">
    <w:abstractNumId w:val="86"/>
  </w:num>
  <w:num w:numId="308">
    <w:abstractNumId w:val="250"/>
  </w:num>
  <w:num w:numId="309">
    <w:abstractNumId w:val="196"/>
  </w:num>
  <w:num w:numId="310">
    <w:abstractNumId w:val="144"/>
  </w:num>
  <w:numIdMacAtCleanup w:val="3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14815"/>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C2554"/>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A5F32"/>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34A05"/>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TOC4">
    <w:name w:val="toc 4"/>
    <w:basedOn w:val="Normal"/>
    <w:next w:val="Normal"/>
    <w:autoRedefine/>
    <w:uiPriority w:val="39"/>
    <w:unhideWhenUsed/>
    <w:rsid w:val="00AC2554"/>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C255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C255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C255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C255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C2554"/>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ivs02.pd3.ford.com:8080/tcr/controller/ObjLauncher?wolf_objectid=16.0.4596528&amp;LID=16.0.4632285" TargetMode="External"/><Relationship Id="rId17" Type="http://schemas.openxmlformats.org/officeDocument/2006/relationships/image" Target="media/image7.emf"/><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vs02.pd3.ford.com:8080/tcr/controller/ObjLauncher?wolf_objectid=19.0.79466069&amp;LID=19.0.79466069&amp;tcr_symbolic_target_id=19.0.79466069&amp;tcr_symbolic_property_id=2.0.4153"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ivs02.pd3.ford.com:8080/tcr/controller/ObjLauncher?wolf_objectid=19.0.79466069&amp;LID=19.0.79466069&amp;tcr_symbolic_target_id=19.0.79466069&amp;tcr_symbolic_property_id=2.0.4153" TargetMode="External"/><Relationship Id="rId19" Type="http://schemas.openxmlformats.org/officeDocument/2006/relationships/hyperlink" Target="http://ivs02.pd3.ford.com:8080/tcr/controller/ObjLauncher?wolf_objectid=19.0.79575461&amp;LID=19.0.79575461&amp;tcr_symbolic_target_id=19.0.79575461&amp;tcr_symbolic_property_id=2.0.4153" TargetMode="External"/><Relationship Id="rId4" Type="http://schemas.openxmlformats.org/officeDocument/2006/relationships/webSettings" Target="webSettings.xml"/><Relationship Id="rId9" Type="http://schemas.openxmlformats.org/officeDocument/2006/relationships/hyperlink" Target="http://ivs02.pd3.ford.com:8080/tcr/controller/ObjLauncher?wolf_objectid=19.0.79575461&amp;LID=19.0.79575461&amp;tcr_symbolic_target_id=19.0.79575461&amp;tcr_symbolic_property_id=2.0.4153" TargetMode="External"/><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2B21576-03DF-4416-8956-2249595229C5}"/>
</file>

<file path=customXml/itemProps2.xml><?xml version="1.0" encoding="utf-8"?>
<ds:datastoreItem xmlns:ds="http://schemas.openxmlformats.org/officeDocument/2006/customXml" ds:itemID="{FC0A6537-A51C-4DD0-8BF4-5A68A66C2A83}"/>
</file>

<file path=customXml/itemProps3.xml><?xml version="1.0" encoding="utf-8"?>
<ds:datastoreItem xmlns:ds="http://schemas.openxmlformats.org/officeDocument/2006/customXml" ds:itemID="{B57129B7-3DEE-465C-A3C3-8BCFC740918E}"/>
</file>

<file path=docProps/app.xml><?xml version="1.0" encoding="utf-8"?>
<Properties xmlns="http://schemas.openxmlformats.org/officeDocument/2006/extended-properties" xmlns:vt="http://schemas.openxmlformats.org/officeDocument/2006/docPropsVTypes">
  <Template>Normal</Template>
  <TotalTime>0</TotalTime>
  <Pages>53</Pages>
  <Words>13072</Words>
  <Characters>74513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87411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2019-02-13T18:44:00Z</dcterms:created>
  <dcterms:modified xsi:type="dcterms:W3CDTF">2019-02-13T18:44:00Z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