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426" w:rsidRDefault="001D2426" w:rsidP="00530C8E"/>
    <w:p w:rsidR="001061A6" w:rsidRPr="00106C9E" w:rsidRDefault="0012554A" w:rsidP="00106C9E"/>
    <w:p w:rsidR="0015293A" w:rsidRDefault="0012554A" w:rsidP="009F225E">
      <w:pPr>
        <w:jc w:val="center"/>
      </w:pPr>
      <w:r>
        <w:rPr>
          <w:noProof/>
        </w:rPr>
        <w:drawing>
          <wp:inline distT="0" distB="0" distL="0" distR="0" wp14:anchorId="415F5EAC" wp14:editId="02BFD3D1">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0425" cy="1695450"/>
                    </a:xfrm>
                    <a:prstGeom prst="rect">
                      <a:avLst/>
                    </a:prstGeom>
                    <a:noFill/>
                    <a:ln>
                      <a:noFill/>
                    </a:ln>
                  </pic:spPr>
                </pic:pic>
              </a:graphicData>
            </a:graphic>
          </wp:inline>
        </w:drawing>
      </w:r>
    </w:p>
    <w:p w:rsidR="0015293A" w:rsidRDefault="0012554A" w:rsidP="0015293A">
      <w:pPr>
        <w:jc w:val="center"/>
        <w:rPr>
          <w:rFonts w:cs="Arial"/>
          <w:b/>
          <w:color w:val="000080"/>
          <w:sz w:val="44"/>
          <w:szCs w:val="44"/>
        </w:rPr>
      </w:pPr>
      <w:r>
        <w:rPr>
          <w:rFonts w:cs="Arial"/>
          <w:b/>
          <w:color w:val="000080"/>
          <w:sz w:val="44"/>
          <w:szCs w:val="44"/>
        </w:rPr>
        <w:t>Research &amp; Vehicle Technology</w:t>
      </w:r>
    </w:p>
    <w:p w:rsidR="0015293A" w:rsidRDefault="0012554A" w:rsidP="0015293A">
      <w:pPr>
        <w:jc w:val="center"/>
        <w:rPr>
          <w:rFonts w:cs="Arial"/>
          <w:b/>
          <w:color w:val="000080"/>
          <w:sz w:val="40"/>
          <w:szCs w:val="40"/>
        </w:rPr>
      </w:pPr>
      <w:r>
        <w:rPr>
          <w:rFonts w:cs="Arial"/>
          <w:b/>
          <w:color w:val="000080"/>
          <w:sz w:val="40"/>
          <w:szCs w:val="40"/>
        </w:rPr>
        <w:t>“Infotainment Systems Product Development”</w:t>
      </w:r>
    </w:p>
    <w:p w:rsidR="0015293A" w:rsidRDefault="0012554A" w:rsidP="0015293A">
      <w:pPr>
        <w:jc w:val="center"/>
      </w:pPr>
    </w:p>
    <w:p w:rsidR="0015293A" w:rsidRDefault="0012554A" w:rsidP="0015293A">
      <w:pPr>
        <w:jc w:val="center"/>
      </w:pPr>
    </w:p>
    <w:p w:rsidR="0015293A" w:rsidRDefault="0012554A" w:rsidP="0015293A">
      <w:pPr>
        <w:jc w:val="center"/>
        <w:rPr>
          <w:rFonts w:cs="Arial"/>
          <w:b/>
          <w:sz w:val="52"/>
          <w:szCs w:val="52"/>
        </w:rPr>
      </w:pPr>
      <w:r>
        <w:rPr>
          <w:rFonts w:cs="Arial"/>
          <w:b/>
          <w:sz w:val="52"/>
          <w:szCs w:val="52"/>
        </w:rPr>
        <w:t>Feature – Digital RVC</w:t>
      </w:r>
    </w:p>
    <w:p w:rsidR="0015293A" w:rsidRDefault="0012554A" w:rsidP="0015293A">
      <w:pPr>
        <w:jc w:val="center"/>
        <w:rPr>
          <w:rFonts w:cs="Arial"/>
          <w:b/>
          <w:sz w:val="52"/>
          <w:szCs w:val="52"/>
        </w:rPr>
      </w:pPr>
    </w:p>
    <w:p w:rsidR="0015293A" w:rsidRDefault="0012554A" w:rsidP="0015293A">
      <w:pPr>
        <w:jc w:val="center"/>
        <w:rPr>
          <w:rFonts w:cs="Arial"/>
          <w:b/>
          <w:sz w:val="52"/>
          <w:szCs w:val="52"/>
        </w:rPr>
      </w:pPr>
      <w:r>
        <w:rPr>
          <w:rFonts w:cs="Arial"/>
          <w:b/>
          <w:sz w:val="52"/>
          <w:szCs w:val="52"/>
        </w:rPr>
        <w:t>Infotainment</w:t>
      </w:r>
      <w:r>
        <w:rPr>
          <w:rFonts w:cs="Arial"/>
          <w:b/>
          <w:sz w:val="52"/>
          <w:szCs w:val="52"/>
        </w:rPr>
        <w:t xml:space="preserve"> Subsystem Part Specific Specification (SPSS)</w:t>
      </w:r>
    </w:p>
    <w:p w:rsidR="0015293A" w:rsidRDefault="0012554A" w:rsidP="0015293A">
      <w:pPr>
        <w:jc w:val="center"/>
      </w:pPr>
    </w:p>
    <w:p w:rsidR="0015293A" w:rsidRDefault="0012554A" w:rsidP="0015293A">
      <w:pPr>
        <w:jc w:val="center"/>
      </w:pPr>
    </w:p>
    <w:p w:rsidR="0015293A" w:rsidRDefault="0012554A" w:rsidP="0015293A">
      <w:pPr>
        <w:jc w:val="center"/>
      </w:pPr>
    </w:p>
    <w:p w:rsidR="0015293A" w:rsidRDefault="0012554A" w:rsidP="0015293A">
      <w:pPr>
        <w:jc w:val="center"/>
      </w:pPr>
    </w:p>
    <w:p w:rsidR="00B30FC9" w:rsidRDefault="0012554A" w:rsidP="00B30FC9">
      <w:pPr>
        <w:jc w:val="center"/>
        <w:rPr>
          <w:rFonts w:cs="Arial"/>
          <w:sz w:val="28"/>
          <w:szCs w:val="28"/>
        </w:rPr>
      </w:pPr>
      <w:r>
        <w:rPr>
          <w:rFonts w:cs="Arial"/>
          <w:sz w:val="28"/>
          <w:szCs w:val="28"/>
        </w:rPr>
        <w:t>Version 1.4</w:t>
      </w:r>
    </w:p>
    <w:p w:rsidR="00B30FC9" w:rsidRDefault="0012554A" w:rsidP="00B30FC9">
      <w:pPr>
        <w:jc w:val="center"/>
        <w:rPr>
          <w:rFonts w:cs="Arial"/>
          <w:b/>
          <w:sz w:val="28"/>
          <w:szCs w:val="28"/>
        </w:rPr>
      </w:pPr>
      <w:r>
        <w:rPr>
          <w:rFonts w:cs="Arial"/>
          <w:b/>
          <w:sz w:val="28"/>
          <w:szCs w:val="28"/>
        </w:rPr>
        <w:t>UNCONTROLLED COPY IF PRINTED</w:t>
      </w:r>
    </w:p>
    <w:p w:rsidR="00B30FC9" w:rsidRDefault="0012554A" w:rsidP="00B30FC9">
      <w:pPr>
        <w:jc w:val="center"/>
      </w:pPr>
    </w:p>
    <w:p w:rsidR="00B30FC9" w:rsidRDefault="0012554A" w:rsidP="00B30FC9">
      <w:pPr>
        <w:jc w:val="center"/>
        <w:rPr>
          <w:rFonts w:cs="Arial"/>
          <w:b/>
          <w:szCs w:val="22"/>
        </w:rPr>
      </w:pPr>
      <w:r>
        <w:rPr>
          <w:rFonts w:cs="Arial"/>
          <w:b/>
          <w:szCs w:val="22"/>
        </w:rPr>
        <w:t>Version Date:  April 26, 2019</w:t>
      </w:r>
    </w:p>
    <w:p w:rsidR="0015293A" w:rsidRDefault="0012554A" w:rsidP="0015293A">
      <w:pPr>
        <w:jc w:val="center"/>
      </w:pPr>
    </w:p>
    <w:p w:rsidR="0015293A" w:rsidRDefault="0012554A" w:rsidP="0015293A">
      <w:pPr>
        <w:jc w:val="center"/>
      </w:pPr>
    </w:p>
    <w:p w:rsidR="0015293A" w:rsidRDefault="0012554A" w:rsidP="0015293A">
      <w:pPr>
        <w:jc w:val="center"/>
      </w:pPr>
    </w:p>
    <w:p w:rsidR="0015293A" w:rsidRDefault="0012554A" w:rsidP="0015293A">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rsidR="0015293A" w:rsidRDefault="0012554A" w:rsidP="0015293A">
      <w:pPr>
        <w:jc w:val="center"/>
        <w:outlineLvl w:val="0"/>
      </w:pPr>
      <w:r>
        <w:t xml:space="preserve"> </w:t>
      </w:r>
    </w:p>
    <w:p w:rsidR="00AD6D0D" w:rsidRDefault="0012554A" w:rsidP="0015293A">
      <w:pPr>
        <w:jc w:val="center"/>
        <w:outlineLvl w:val="0"/>
      </w:pPr>
    </w:p>
    <w:p w:rsidR="00AD6D0D" w:rsidRDefault="0012554A" w:rsidP="0015293A">
      <w:pPr>
        <w:jc w:val="center"/>
        <w:outlineLvl w:val="0"/>
      </w:pPr>
    </w:p>
    <w:p w:rsidR="00AD6D0D" w:rsidRDefault="0012554A" w:rsidP="0015293A">
      <w:pPr>
        <w:jc w:val="center"/>
        <w:outlineLvl w:val="0"/>
      </w:pPr>
    </w:p>
    <w:p w:rsidR="00AD6D0D" w:rsidRDefault="0012554A" w:rsidP="0015293A">
      <w:pPr>
        <w:jc w:val="center"/>
        <w:outlineLvl w:val="0"/>
      </w:pPr>
    </w:p>
    <w:p w:rsidR="00AD6D0D" w:rsidRDefault="0012554A" w:rsidP="0015293A">
      <w:pPr>
        <w:jc w:val="center"/>
        <w:outlineLvl w:val="0"/>
      </w:pPr>
    </w:p>
    <w:p w:rsidR="00AD6D0D" w:rsidRDefault="0012554A" w:rsidP="0015293A">
      <w:pPr>
        <w:jc w:val="center"/>
        <w:outlineLvl w:val="0"/>
      </w:pPr>
    </w:p>
    <w:p w:rsidR="00AD6D0D" w:rsidRDefault="0012554A" w:rsidP="0015293A">
      <w:pPr>
        <w:jc w:val="center"/>
        <w:outlineLvl w:val="0"/>
      </w:pPr>
    </w:p>
    <w:p w:rsidR="00AD6D0D" w:rsidRDefault="0012554A" w:rsidP="0015293A">
      <w:pPr>
        <w:jc w:val="center"/>
        <w:outlineLvl w:val="0"/>
      </w:pPr>
    </w:p>
    <w:p w:rsidR="00AD6D0D" w:rsidRDefault="0012554A" w:rsidP="0015293A">
      <w:pPr>
        <w:jc w:val="center"/>
        <w:outlineLvl w:val="0"/>
      </w:pPr>
    </w:p>
    <w:p w:rsidR="00AD6D0D" w:rsidRDefault="0012554A" w:rsidP="0015293A">
      <w:pPr>
        <w:jc w:val="center"/>
        <w:outlineLvl w:val="0"/>
      </w:pPr>
    </w:p>
    <w:p w:rsidR="009F225E" w:rsidRDefault="009F225E" w:rsidP="0015293A">
      <w:pPr>
        <w:jc w:val="center"/>
        <w:outlineLvl w:val="0"/>
      </w:pPr>
    </w:p>
    <w:p w:rsidR="009F225E" w:rsidRDefault="009F225E" w:rsidP="0015293A">
      <w:pPr>
        <w:jc w:val="center"/>
        <w:outlineLvl w:val="0"/>
      </w:pPr>
    </w:p>
    <w:p w:rsidR="009F225E" w:rsidRDefault="009F225E" w:rsidP="0015293A">
      <w:pPr>
        <w:jc w:val="center"/>
        <w:outlineLvl w:val="0"/>
      </w:pPr>
    </w:p>
    <w:p w:rsidR="00AD6D0D" w:rsidRDefault="0012554A" w:rsidP="00AD6D0D">
      <w:pPr>
        <w:jc w:val="center"/>
        <w:outlineLvl w:val="0"/>
        <w:rPr>
          <w:rFonts w:cs="Arial"/>
          <w:b/>
          <w:bCs/>
          <w:sz w:val="28"/>
          <w:szCs w:val="28"/>
          <w:u w:val="single"/>
        </w:rPr>
      </w:pPr>
      <w:bookmarkStart w:id="0" w:name="_Toc7180563"/>
      <w:r>
        <w:rPr>
          <w:rFonts w:cs="Arial"/>
          <w:b/>
          <w:bCs/>
          <w:sz w:val="28"/>
          <w:szCs w:val="28"/>
          <w:u w:val="single"/>
        </w:rPr>
        <w:lastRenderedPageBreak/>
        <w:t>Revision History</w:t>
      </w:r>
      <w:bookmarkEnd w:id="0"/>
    </w:p>
    <w:p w:rsidR="00AD6D0D" w:rsidRDefault="0012554A" w:rsidP="00AD6D0D">
      <w:pPr>
        <w:rPr>
          <w:rFonts w:cs="Arial"/>
        </w:rPr>
      </w:pPr>
    </w:p>
    <w:p w:rsidR="00AD6D0D" w:rsidRDefault="0012554A" w:rsidP="00AD6D0D">
      <w:pPr>
        <w:rPr>
          <w:rFonts w:cs="Arial"/>
        </w:rPr>
      </w:pPr>
    </w:p>
    <w:tbl>
      <w:tblPr>
        <w:tblW w:w="10432" w:type="dxa"/>
        <w:jc w:val="center"/>
        <w:tblLayout w:type="fixed"/>
        <w:tblLook w:val="04A0" w:firstRow="1" w:lastRow="0" w:firstColumn="1" w:lastColumn="0" w:noHBand="0" w:noVBand="1"/>
      </w:tblPr>
      <w:tblGrid>
        <w:gridCol w:w="1612"/>
        <w:gridCol w:w="1081"/>
        <w:gridCol w:w="2429"/>
        <w:gridCol w:w="5310"/>
      </w:tblGrid>
      <w:tr w:rsidR="00AD6D0D" w:rsidTr="009F225E">
        <w:trPr>
          <w:trHeight w:val="345"/>
          <w:jc w:val="center"/>
        </w:trPr>
        <w:tc>
          <w:tcPr>
            <w:tcW w:w="1612"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AD6D0D" w:rsidRDefault="0012554A" w:rsidP="00794F55">
            <w:pPr>
              <w:spacing w:line="276" w:lineRule="auto"/>
              <w:jc w:val="center"/>
              <w:rPr>
                <w:rFonts w:cs="Arial"/>
                <w:b/>
                <w:bCs/>
                <w:lang w:val="fr-FR"/>
              </w:rPr>
            </w:pPr>
            <w:r>
              <w:rPr>
                <w:rFonts w:cs="Arial"/>
                <w:b/>
                <w:bCs/>
                <w:lang w:val="fr-FR"/>
              </w:rPr>
              <w:t>Date</w:t>
            </w:r>
          </w:p>
        </w:tc>
        <w:tc>
          <w:tcPr>
            <w:tcW w:w="1081"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AD6D0D" w:rsidRDefault="0012554A">
            <w:pPr>
              <w:spacing w:line="276" w:lineRule="auto"/>
              <w:jc w:val="center"/>
              <w:rPr>
                <w:rFonts w:cs="Arial"/>
                <w:b/>
                <w:bCs/>
                <w:lang w:val="fr-FR"/>
              </w:rPr>
            </w:pPr>
            <w:r>
              <w:rPr>
                <w:rFonts w:cs="Arial"/>
                <w:b/>
                <w:bCs/>
                <w:lang w:val="fr-FR"/>
              </w:rPr>
              <w:t>Version</w:t>
            </w:r>
          </w:p>
        </w:tc>
        <w:tc>
          <w:tcPr>
            <w:tcW w:w="7739"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AD6D0D" w:rsidRDefault="0012554A">
            <w:pPr>
              <w:spacing w:line="276" w:lineRule="auto"/>
              <w:jc w:val="center"/>
              <w:rPr>
                <w:rFonts w:cs="Arial"/>
                <w:b/>
                <w:bCs/>
                <w:lang w:val="fr-FR"/>
              </w:rPr>
            </w:pPr>
            <w:r>
              <w:rPr>
                <w:rFonts w:cs="Arial"/>
                <w:b/>
                <w:bCs/>
                <w:lang w:val="fr-FR"/>
              </w:rPr>
              <w:t>Notes</w:t>
            </w:r>
          </w:p>
        </w:tc>
      </w:tr>
      <w:tr w:rsidR="00AD6D0D" w:rsidTr="009F225E">
        <w:trPr>
          <w:trHeight w:val="245"/>
          <w:jc w:val="center"/>
        </w:trPr>
        <w:tc>
          <w:tcPr>
            <w:tcW w:w="1612" w:type="dxa"/>
            <w:tcBorders>
              <w:top w:val="single" w:sz="6" w:space="0" w:color="auto"/>
              <w:left w:val="single" w:sz="6" w:space="0" w:color="auto"/>
              <w:bottom w:val="single" w:sz="6" w:space="0" w:color="auto"/>
              <w:right w:val="single" w:sz="6" w:space="0" w:color="auto"/>
            </w:tcBorders>
            <w:hideMark/>
          </w:tcPr>
          <w:p w:rsidR="00AD6D0D" w:rsidRDefault="0012554A" w:rsidP="00AD6D0D">
            <w:pPr>
              <w:spacing w:line="276" w:lineRule="auto"/>
              <w:rPr>
                <w:rFonts w:cs="Arial"/>
                <w:b/>
                <w:sz w:val="16"/>
                <w:szCs w:val="16"/>
                <w:lang w:val="fr-FR"/>
              </w:rPr>
            </w:pPr>
            <w:r>
              <w:rPr>
                <w:rFonts w:cs="Arial"/>
                <w:b/>
                <w:sz w:val="16"/>
                <w:szCs w:val="16"/>
              </w:rPr>
              <w:t>May 26, 2017</w:t>
            </w:r>
          </w:p>
        </w:tc>
        <w:tc>
          <w:tcPr>
            <w:tcW w:w="1081" w:type="dxa"/>
            <w:tcBorders>
              <w:top w:val="single" w:sz="6" w:space="0" w:color="auto"/>
              <w:left w:val="single" w:sz="6" w:space="0" w:color="auto"/>
              <w:bottom w:val="single" w:sz="6" w:space="0" w:color="auto"/>
              <w:right w:val="single" w:sz="6" w:space="0" w:color="auto"/>
            </w:tcBorders>
            <w:hideMark/>
          </w:tcPr>
          <w:p w:rsidR="00AD6D0D" w:rsidRDefault="0012554A">
            <w:pPr>
              <w:spacing w:line="276" w:lineRule="auto"/>
              <w:jc w:val="center"/>
              <w:rPr>
                <w:rFonts w:cs="Arial"/>
                <w:b/>
                <w:sz w:val="16"/>
                <w:lang w:val="fr-FR"/>
              </w:rPr>
            </w:pPr>
            <w:r>
              <w:rPr>
                <w:rFonts w:cs="Arial"/>
                <w:b/>
                <w:sz w:val="16"/>
                <w:lang w:val="fr-FR"/>
              </w:rPr>
              <w:t>1.0</w:t>
            </w:r>
          </w:p>
        </w:tc>
        <w:tc>
          <w:tcPr>
            <w:tcW w:w="2429" w:type="dxa"/>
            <w:tcBorders>
              <w:top w:val="single" w:sz="6" w:space="0" w:color="auto"/>
              <w:left w:val="single" w:sz="6" w:space="0" w:color="auto"/>
              <w:bottom w:val="single" w:sz="6" w:space="0" w:color="auto"/>
              <w:right w:val="single" w:sz="6" w:space="0" w:color="auto"/>
            </w:tcBorders>
            <w:hideMark/>
          </w:tcPr>
          <w:p w:rsidR="00AD6D0D" w:rsidRDefault="0012554A" w:rsidP="00AD6D0D">
            <w:pPr>
              <w:spacing w:line="276" w:lineRule="auto"/>
              <w:jc w:val="center"/>
              <w:rPr>
                <w:rFonts w:cs="Arial"/>
                <w:b/>
                <w:sz w:val="16"/>
              </w:rPr>
            </w:pPr>
            <w:r>
              <w:rPr>
                <w:rFonts w:cs="Arial"/>
                <w:b/>
                <w:sz w:val="16"/>
              </w:rPr>
              <w:t>Initial Release</w:t>
            </w:r>
          </w:p>
        </w:tc>
        <w:tc>
          <w:tcPr>
            <w:tcW w:w="5310" w:type="dxa"/>
            <w:tcBorders>
              <w:top w:val="single" w:sz="6" w:space="0" w:color="auto"/>
              <w:left w:val="single" w:sz="6" w:space="0" w:color="auto"/>
              <w:bottom w:val="single" w:sz="6" w:space="0" w:color="auto"/>
              <w:right w:val="single" w:sz="6" w:space="0" w:color="auto"/>
            </w:tcBorders>
          </w:tcPr>
          <w:p w:rsidR="00AD6D0D" w:rsidRDefault="0012554A">
            <w:pPr>
              <w:spacing w:line="276" w:lineRule="auto"/>
              <w:rPr>
                <w:rFonts w:cs="Arial"/>
                <w:b/>
                <w:sz w:val="16"/>
              </w:rPr>
            </w:pPr>
          </w:p>
        </w:tc>
      </w:tr>
      <w:tr w:rsidR="00B30FC9" w:rsidTr="009F225E">
        <w:trPr>
          <w:trHeight w:val="245"/>
          <w:jc w:val="center"/>
        </w:trPr>
        <w:tc>
          <w:tcPr>
            <w:tcW w:w="1612" w:type="dxa"/>
            <w:tcBorders>
              <w:top w:val="single" w:sz="6" w:space="0" w:color="auto"/>
              <w:left w:val="single" w:sz="6" w:space="0" w:color="auto"/>
              <w:bottom w:val="single" w:sz="6" w:space="0" w:color="auto"/>
              <w:right w:val="nil"/>
            </w:tcBorders>
            <w:shd w:val="thinDiagCross" w:color="auto" w:fill="D9D9D9" w:themeFill="background1" w:themeFillShade="D9"/>
          </w:tcPr>
          <w:p w:rsidR="00B30FC9" w:rsidRDefault="0012554A">
            <w:pPr>
              <w:spacing w:line="276" w:lineRule="auto"/>
              <w:rPr>
                <w:rFonts w:cs="Arial"/>
                <w:b/>
                <w:sz w:val="16"/>
                <w:szCs w:val="16"/>
              </w:rPr>
            </w:pPr>
          </w:p>
        </w:tc>
        <w:tc>
          <w:tcPr>
            <w:tcW w:w="1081" w:type="dxa"/>
            <w:tcBorders>
              <w:top w:val="single" w:sz="6" w:space="0" w:color="auto"/>
              <w:left w:val="nil"/>
              <w:bottom w:val="single" w:sz="6" w:space="0" w:color="auto"/>
              <w:right w:val="nil"/>
            </w:tcBorders>
            <w:shd w:val="thinDiagCross" w:color="auto" w:fill="D9D9D9" w:themeFill="background1" w:themeFillShade="D9"/>
          </w:tcPr>
          <w:p w:rsidR="00B30FC9" w:rsidRDefault="0012554A">
            <w:pPr>
              <w:spacing w:line="276" w:lineRule="auto"/>
              <w:jc w:val="center"/>
              <w:rPr>
                <w:rFonts w:cs="Arial"/>
                <w:b/>
                <w:sz w:val="16"/>
                <w:lang w:val="fr-FR"/>
              </w:rPr>
            </w:pPr>
          </w:p>
        </w:tc>
        <w:tc>
          <w:tcPr>
            <w:tcW w:w="2429" w:type="dxa"/>
            <w:tcBorders>
              <w:top w:val="single" w:sz="6" w:space="0" w:color="auto"/>
              <w:left w:val="nil"/>
              <w:bottom w:val="single" w:sz="6" w:space="0" w:color="auto"/>
              <w:right w:val="nil"/>
            </w:tcBorders>
            <w:shd w:val="thinDiagCross" w:color="auto" w:fill="D9D9D9" w:themeFill="background1" w:themeFillShade="D9"/>
          </w:tcPr>
          <w:p w:rsidR="00B30FC9" w:rsidRDefault="0012554A">
            <w:pPr>
              <w:spacing w:line="276" w:lineRule="auto"/>
              <w:rPr>
                <w:rFonts w:cs="Arial"/>
                <w:b/>
                <w:sz w:val="16"/>
              </w:rPr>
            </w:pPr>
          </w:p>
        </w:tc>
        <w:tc>
          <w:tcPr>
            <w:tcW w:w="5310" w:type="dxa"/>
            <w:tcBorders>
              <w:top w:val="single" w:sz="6" w:space="0" w:color="auto"/>
              <w:left w:val="nil"/>
              <w:bottom w:val="single" w:sz="6" w:space="0" w:color="auto"/>
              <w:right w:val="single" w:sz="6" w:space="0" w:color="auto"/>
            </w:tcBorders>
            <w:shd w:val="thinDiagCross" w:color="auto" w:fill="D9D9D9" w:themeFill="background1" w:themeFillShade="D9"/>
          </w:tcPr>
          <w:p w:rsidR="00B30FC9" w:rsidRDefault="0012554A">
            <w:pPr>
              <w:spacing w:line="276" w:lineRule="auto"/>
              <w:rPr>
                <w:rFonts w:cs="Arial"/>
                <w:b/>
                <w:sz w:val="16"/>
              </w:rPr>
            </w:pPr>
          </w:p>
        </w:tc>
      </w:tr>
      <w:tr w:rsidR="00794F55" w:rsidTr="009F225E">
        <w:trPr>
          <w:trHeight w:val="245"/>
          <w:jc w:val="center"/>
        </w:trPr>
        <w:tc>
          <w:tcPr>
            <w:tcW w:w="1612" w:type="dxa"/>
            <w:tcBorders>
              <w:top w:val="single" w:sz="6" w:space="0" w:color="auto"/>
              <w:left w:val="single" w:sz="6" w:space="0" w:color="auto"/>
              <w:bottom w:val="single" w:sz="6" w:space="0" w:color="auto"/>
              <w:right w:val="single" w:sz="6" w:space="0" w:color="auto"/>
            </w:tcBorders>
            <w:hideMark/>
          </w:tcPr>
          <w:p w:rsidR="00794F55" w:rsidRDefault="0012554A">
            <w:pPr>
              <w:spacing w:line="276" w:lineRule="auto"/>
              <w:rPr>
                <w:rFonts w:eastAsiaTheme="minorHAnsi"/>
                <w:b/>
                <w:sz w:val="16"/>
                <w:szCs w:val="16"/>
              </w:rPr>
            </w:pPr>
            <w:r>
              <w:rPr>
                <w:rFonts w:eastAsiaTheme="minorHAnsi"/>
                <w:b/>
                <w:sz w:val="16"/>
                <w:szCs w:val="16"/>
              </w:rPr>
              <w:t>January 19, 2018</w:t>
            </w:r>
          </w:p>
        </w:tc>
        <w:tc>
          <w:tcPr>
            <w:tcW w:w="1081" w:type="dxa"/>
            <w:tcBorders>
              <w:top w:val="single" w:sz="6" w:space="0" w:color="auto"/>
              <w:left w:val="single" w:sz="6" w:space="0" w:color="auto"/>
              <w:bottom w:val="single" w:sz="6" w:space="0" w:color="auto"/>
              <w:right w:val="single" w:sz="6" w:space="0" w:color="auto"/>
            </w:tcBorders>
            <w:hideMark/>
          </w:tcPr>
          <w:p w:rsidR="00794F55" w:rsidRDefault="0012554A">
            <w:pPr>
              <w:spacing w:line="276" w:lineRule="auto"/>
              <w:jc w:val="center"/>
              <w:rPr>
                <w:rFonts w:eastAsiaTheme="minorHAnsi"/>
                <w:b/>
                <w:sz w:val="16"/>
                <w:szCs w:val="16"/>
              </w:rPr>
            </w:pPr>
            <w:r>
              <w:rPr>
                <w:rFonts w:eastAsiaTheme="minorHAnsi"/>
                <w:b/>
                <w:sz w:val="16"/>
                <w:szCs w:val="16"/>
              </w:rPr>
              <w:t>1.1</w:t>
            </w:r>
          </w:p>
        </w:tc>
        <w:tc>
          <w:tcPr>
            <w:tcW w:w="7739" w:type="dxa"/>
            <w:gridSpan w:val="2"/>
            <w:tcBorders>
              <w:top w:val="single" w:sz="6" w:space="0" w:color="auto"/>
              <w:left w:val="single" w:sz="6" w:space="0" w:color="auto"/>
              <w:bottom w:val="single" w:sz="6" w:space="0" w:color="auto"/>
              <w:right w:val="single" w:sz="6" w:space="0" w:color="auto"/>
            </w:tcBorders>
            <w:hideMark/>
          </w:tcPr>
          <w:p w:rsidR="00794F55" w:rsidRDefault="0012554A">
            <w:pPr>
              <w:spacing w:line="276" w:lineRule="auto"/>
              <w:rPr>
                <w:rFonts w:cs="Arial"/>
                <w:b/>
                <w:sz w:val="16"/>
                <w:szCs w:val="16"/>
              </w:rPr>
            </w:pPr>
          </w:p>
        </w:tc>
      </w:tr>
      <w:tr w:rsidR="00B30FC9" w:rsidTr="009F225E">
        <w:trPr>
          <w:trHeight w:val="187"/>
          <w:jc w:val="center"/>
        </w:trPr>
        <w:tc>
          <w:tcPr>
            <w:tcW w:w="1612" w:type="dxa"/>
            <w:tcBorders>
              <w:top w:val="single" w:sz="6" w:space="0" w:color="auto"/>
              <w:left w:val="single" w:sz="6" w:space="0" w:color="auto"/>
              <w:bottom w:val="nil"/>
              <w:right w:val="single" w:sz="6" w:space="0" w:color="auto"/>
            </w:tcBorders>
          </w:tcPr>
          <w:p w:rsidR="00B30FC9" w:rsidRDefault="0012554A" w:rsidP="000F001C">
            <w:pPr>
              <w:rPr>
                <w:rFonts w:cs="Arial"/>
                <w:sz w:val="16"/>
                <w:szCs w:val="16"/>
              </w:rPr>
            </w:pPr>
          </w:p>
        </w:tc>
        <w:tc>
          <w:tcPr>
            <w:tcW w:w="3510" w:type="dxa"/>
            <w:gridSpan w:val="2"/>
            <w:tcBorders>
              <w:top w:val="single" w:sz="6" w:space="0" w:color="auto"/>
              <w:left w:val="single" w:sz="6" w:space="0" w:color="auto"/>
              <w:bottom w:val="single" w:sz="6" w:space="0" w:color="auto"/>
              <w:right w:val="single" w:sz="6" w:space="0" w:color="auto"/>
            </w:tcBorders>
            <w:vAlign w:val="center"/>
            <w:hideMark/>
          </w:tcPr>
          <w:p w:rsidR="00B30FC9" w:rsidRDefault="0012554A" w:rsidP="000F001C">
            <w:pPr>
              <w:rPr>
                <w:rFonts w:cs="Arial"/>
                <w:sz w:val="16"/>
                <w:szCs w:val="16"/>
              </w:rPr>
            </w:pPr>
            <w:r>
              <w:rPr>
                <w:rFonts w:cs="Arial"/>
                <w:sz w:val="16"/>
                <w:szCs w:val="16"/>
              </w:rPr>
              <w:t>RVC-REQ-292387/A-GearPos_D_Trg</w:t>
            </w:r>
          </w:p>
        </w:tc>
        <w:tc>
          <w:tcPr>
            <w:tcW w:w="5310" w:type="dxa"/>
            <w:tcBorders>
              <w:top w:val="single" w:sz="6" w:space="0" w:color="auto"/>
              <w:left w:val="single" w:sz="6" w:space="0" w:color="auto"/>
              <w:bottom w:val="single" w:sz="6" w:space="0" w:color="auto"/>
              <w:right w:val="single" w:sz="6" w:space="0" w:color="auto"/>
            </w:tcBorders>
            <w:vAlign w:val="center"/>
            <w:hideMark/>
          </w:tcPr>
          <w:p w:rsidR="00B30FC9" w:rsidRDefault="0012554A" w:rsidP="000F001C">
            <w:pPr>
              <w:rPr>
                <w:sz w:val="16"/>
                <w:szCs w:val="16"/>
              </w:rPr>
            </w:pPr>
            <w:r>
              <w:rPr>
                <w:sz w:val="16"/>
                <w:szCs w:val="16"/>
              </w:rPr>
              <w:t>tmertiri: Added new signal name</w:t>
            </w:r>
          </w:p>
        </w:tc>
      </w:tr>
      <w:tr w:rsidR="00B30FC9" w:rsidTr="009F225E">
        <w:trPr>
          <w:trHeight w:val="187"/>
          <w:jc w:val="center"/>
        </w:trPr>
        <w:tc>
          <w:tcPr>
            <w:tcW w:w="1612" w:type="dxa"/>
            <w:tcBorders>
              <w:top w:val="nil"/>
              <w:left w:val="single" w:sz="6" w:space="0" w:color="auto"/>
              <w:bottom w:val="nil"/>
              <w:right w:val="single" w:sz="6" w:space="0" w:color="auto"/>
            </w:tcBorders>
          </w:tcPr>
          <w:p w:rsidR="00B30FC9" w:rsidRDefault="0012554A" w:rsidP="000F001C">
            <w:pPr>
              <w:rPr>
                <w:rFonts w:cs="Arial"/>
                <w:sz w:val="16"/>
                <w:szCs w:val="16"/>
              </w:rPr>
            </w:pPr>
          </w:p>
        </w:tc>
        <w:tc>
          <w:tcPr>
            <w:tcW w:w="3510" w:type="dxa"/>
            <w:gridSpan w:val="2"/>
            <w:tcBorders>
              <w:top w:val="single" w:sz="6" w:space="0" w:color="auto"/>
              <w:left w:val="single" w:sz="6" w:space="0" w:color="auto"/>
              <w:bottom w:val="single" w:sz="6" w:space="0" w:color="auto"/>
              <w:right w:val="single" w:sz="6" w:space="0" w:color="auto"/>
            </w:tcBorders>
            <w:vAlign w:val="center"/>
            <w:hideMark/>
          </w:tcPr>
          <w:p w:rsidR="00B30FC9" w:rsidRDefault="0012554A" w:rsidP="000F001C">
            <w:pPr>
              <w:rPr>
                <w:rFonts w:cs="Arial"/>
                <w:sz w:val="16"/>
                <w:szCs w:val="16"/>
              </w:rPr>
            </w:pPr>
            <w:r>
              <w:rPr>
                <w:rFonts w:cs="Arial"/>
                <w:sz w:val="16"/>
                <w:szCs w:val="16"/>
              </w:rPr>
              <w:t>RVC-REQ-292389/A-GearRvrse_D_Actl</w:t>
            </w:r>
          </w:p>
        </w:tc>
        <w:tc>
          <w:tcPr>
            <w:tcW w:w="5310" w:type="dxa"/>
            <w:tcBorders>
              <w:top w:val="single" w:sz="6" w:space="0" w:color="auto"/>
              <w:left w:val="single" w:sz="6" w:space="0" w:color="auto"/>
              <w:bottom w:val="single" w:sz="6" w:space="0" w:color="auto"/>
              <w:right w:val="single" w:sz="6" w:space="0" w:color="auto"/>
            </w:tcBorders>
            <w:vAlign w:val="center"/>
            <w:hideMark/>
          </w:tcPr>
          <w:p w:rsidR="00B30FC9" w:rsidRDefault="0012554A" w:rsidP="000F001C">
            <w:pPr>
              <w:rPr>
                <w:sz w:val="16"/>
                <w:szCs w:val="16"/>
              </w:rPr>
            </w:pPr>
            <w:r>
              <w:rPr>
                <w:sz w:val="16"/>
                <w:szCs w:val="16"/>
              </w:rPr>
              <w:t>tmertiri: Added new signal name</w:t>
            </w:r>
          </w:p>
        </w:tc>
      </w:tr>
      <w:tr w:rsidR="00B30FC9" w:rsidTr="009F225E">
        <w:trPr>
          <w:trHeight w:val="187"/>
          <w:jc w:val="center"/>
        </w:trPr>
        <w:tc>
          <w:tcPr>
            <w:tcW w:w="1612" w:type="dxa"/>
            <w:tcBorders>
              <w:top w:val="nil"/>
              <w:left w:val="single" w:sz="6" w:space="0" w:color="auto"/>
              <w:bottom w:val="nil"/>
              <w:right w:val="single" w:sz="6" w:space="0" w:color="auto"/>
            </w:tcBorders>
          </w:tcPr>
          <w:p w:rsidR="00B30FC9" w:rsidRDefault="0012554A" w:rsidP="000F001C">
            <w:pPr>
              <w:rPr>
                <w:rFonts w:cs="Arial"/>
                <w:sz w:val="16"/>
                <w:szCs w:val="16"/>
              </w:rPr>
            </w:pPr>
          </w:p>
        </w:tc>
        <w:tc>
          <w:tcPr>
            <w:tcW w:w="3510" w:type="dxa"/>
            <w:gridSpan w:val="2"/>
            <w:tcBorders>
              <w:top w:val="single" w:sz="6" w:space="0" w:color="auto"/>
              <w:left w:val="single" w:sz="6" w:space="0" w:color="auto"/>
              <w:bottom w:val="single" w:sz="6" w:space="0" w:color="auto"/>
              <w:right w:val="single" w:sz="6" w:space="0" w:color="auto"/>
            </w:tcBorders>
            <w:vAlign w:val="center"/>
            <w:hideMark/>
          </w:tcPr>
          <w:p w:rsidR="00B30FC9" w:rsidRDefault="0012554A" w:rsidP="000F001C">
            <w:pPr>
              <w:rPr>
                <w:rFonts w:cs="Arial"/>
                <w:sz w:val="16"/>
                <w:szCs w:val="16"/>
              </w:rPr>
            </w:pPr>
            <w:r>
              <w:rPr>
                <w:rFonts w:cs="Arial"/>
                <w:sz w:val="16"/>
                <w:szCs w:val="16"/>
              </w:rPr>
              <w:t>RVC-REQ-292388/A-Veh_V_ActlEng</w:t>
            </w:r>
          </w:p>
        </w:tc>
        <w:tc>
          <w:tcPr>
            <w:tcW w:w="5310" w:type="dxa"/>
            <w:tcBorders>
              <w:top w:val="single" w:sz="6" w:space="0" w:color="auto"/>
              <w:left w:val="single" w:sz="6" w:space="0" w:color="auto"/>
              <w:bottom w:val="single" w:sz="6" w:space="0" w:color="auto"/>
              <w:right w:val="single" w:sz="6" w:space="0" w:color="auto"/>
            </w:tcBorders>
            <w:vAlign w:val="center"/>
            <w:hideMark/>
          </w:tcPr>
          <w:p w:rsidR="00B30FC9" w:rsidRDefault="0012554A" w:rsidP="000F001C">
            <w:pPr>
              <w:rPr>
                <w:sz w:val="16"/>
                <w:szCs w:val="16"/>
              </w:rPr>
            </w:pPr>
            <w:r>
              <w:rPr>
                <w:sz w:val="16"/>
                <w:szCs w:val="16"/>
              </w:rPr>
              <w:t>tmertiri: Added new signal name</w:t>
            </w:r>
          </w:p>
        </w:tc>
      </w:tr>
      <w:tr w:rsidR="00B30FC9" w:rsidTr="009F225E">
        <w:trPr>
          <w:trHeight w:val="187"/>
          <w:jc w:val="center"/>
        </w:trPr>
        <w:tc>
          <w:tcPr>
            <w:tcW w:w="1612" w:type="dxa"/>
            <w:tcBorders>
              <w:top w:val="nil"/>
              <w:left w:val="single" w:sz="6" w:space="0" w:color="auto"/>
              <w:bottom w:val="single" w:sz="6" w:space="0" w:color="auto"/>
              <w:right w:val="single" w:sz="6" w:space="0" w:color="auto"/>
            </w:tcBorders>
          </w:tcPr>
          <w:p w:rsidR="00B30FC9" w:rsidRDefault="0012554A" w:rsidP="000F001C">
            <w:pPr>
              <w:rPr>
                <w:rFonts w:cs="Arial"/>
                <w:sz w:val="16"/>
                <w:szCs w:val="16"/>
              </w:rPr>
            </w:pPr>
          </w:p>
        </w:tc>
        <w:tc>
          <w:tcPr>
            <w:tcW w:w="3510" w:type="dxa"/>
            <w:gridSpan w:val="2"/>
            <w:tcBorders>
              <w:top w:val="single" w:sz="6" w:space="0" w:color="auto"/>
              <w:left w:val="single" w:sz="6" w:space="0" w:color="auto"/>
              <w:bottom w:val="single" w:sz="6" w:space="0" w:color="auto"/>
              <w:right w:val="single" w:sz="6" w:space="0" w:color="auto"/>
            </w:tcBorders>
            <w:vAlign w:val="center"/>
            <w:hideMark/>
          </w:tcPr>
          <w:p w:rsidR="00B30FC9" w:rsidRDefault="0012554A" w:rsidP="000F001C">
            <w:pPr>
              <w:rPr>
                <w:rFonts w:cs="Arial"/>
                <w:sz w:val="16"/>
                <w:szCs w:val="16"/>
              </w:rPr>
            </w:pPr>
            <w:r>
              <w:rPr>
                <w:rFonts w:cs="Arial"/>
                <w:sz w:val="16"/>
                <w:szCs w:val="16"/>
              </w:rPr>
              <w:t>RVC-FUR-REQ-014090/D-Display RVC Video (TcSE</w:t>
            </w:r>
            <w:r>
              <w:rPr>
                <w:rFonts w:cs="Arial"/>
                <w:sz w:val="16"/>
                <w:szCs w:val="16"/>
              </w:rPr>
              <w:t xml:space="preserve"> ROIN-194462-2)</w:t>
            </w:r>
          </w:p>
        </w:tc>
        <w:tc>
          <w:tcPr>
            <w:tcW w:w="5310" w:type="dxa"/>
            <w:tcBorders>
              <w:top w:val="single" w:sz="6" w:space="0" w:color="auto"/>
              <w:left w:val="single" w:sz="6" w:space="0" w:color="auto"/>
              <w:bottom w:val="single" w:sz="6" w:space="0" w:color="auto"/>
              <w:right w:val="single" w:sz="6" w:space="0" w:color="auto"/>
            </w:tcBorders>
            <w:vAlign w:val="center"/>
            <w:hideMark/>
          </w:tcPr>
          <w:p w:rsidR="00B30FC9" w:rsidRDefault="0012554A" w:rsidP="000F001C">
            <w:pPr>
              <w:rPr>
                <w:sz w:val="16"/>
                <w:szCs w:val="16"/>
              </w:rPr>
            </w:pPr>
            <w:r>
              <w:rPr>
                <w:sz w:val="16"/>
                <w:szCs w:val="16"/>
              </w:rPr>
              <w:t>tmertiri: updated with new signal names</w:t>
            </w:r>
          </w:p>
        </w:tc>
      </w:tr>
      <w:tr w:rsidR="000F001C" w:rsidTr="009F225E">
        <w:trPr>
          <w:trHeight w:val="245"/>
          <w:jc w:val="center"/>
        </w:trPr>
        <w:tc>
          <w:tcPr>
            <w:tcW w:w="1612" w:type="dxa"/>
            <w:tcBorders>
              <w:top w:val="single" w:sz="6" w:space="0" w:color="auto"/>
              <w:left w:val="single" w:sz="6" w:space="0" w:color="auto"/>
              <w:bottom w:val="single" w:sz="6" w:space="0" w:color="auto"/>
              <w:right w:val="nil"/>
            </w:tcBorders>
            <w:shd w:val="thinDiagCross" w:color="auto" w:fill="D9D9D9" w:themeFill="background1" w:themeFillShade="D9"/>
          </w:tcPr>
          <w:p w:rsidR="000F001C" w:rsidRDefault="0012554A" w:rsidP="00482318">
            <w:pPr>
              <w:spacing w:line="276" w:lineRule="auto"/>
              <w:rPr>
                <w:rFonts w:cs="Arial"/>
                <w:b/>
                <w:sz w:val="16"/>
                <w:szCs w:val="16"/>
              </w:rPr>
            </w:pPr>
          </w:p>
        </w:tc>
        <w:tc>
          <w:tcPr>
            <w:tcW w:w="1081" w:type="dxa"/>
            <w:tcBorders>
              <w:top w:val="single" w:sz="6" w:space="0" w:color="auto"/>
              <w:left w:val="nil"/>
              <w:bottom w:val="single" w:sz="6" w:space="0" w:color="auto"/>
              <w:right w:val="nil"/>
            </w:tcBorders>
            <w:shd w:val="thinDiagCross" w:color="auto" w:fill="D9D9D9" w:themeFill="background1" w:themeFillShade="D9"/>
          </w:tcPr>
          <w:p w:rsidR="000F001C" w:rsidRDefault="0012554A" w:rsidP="00482318">
            <w:pPr>
              <w:spacing w:line="276" w:lineRule="auto"/>
              <w:jc w:val="center"/>
              <w:rPr>
                <w:rFonts w:cs="Arial"/>
                <w:b/>
                <w:sz w:val="16"/>
                <w:lang w:val="fr-FR"/>
              </w:rPr>
            </w:pPr>
          </w:p>
        </w:tc>
        <w:tc>
          <w:tcPr>
            <w:tcW w:w="2429" w:type="dxa"/>
            <w:tcBorders>
              <w:top w:val="single" w:sz="6" w:space="0" w:color="auto"/>
              <w:left w:val="nil"/>
              <w:bottom w:val="single" w:sz="6" w:space="0" w:color="auto"/>
              <w:right w:val="nil"/>
            </w:tcBorders>
            <w:shd w:val="thinDiagCross" w:color="auto" w:fill="D9D9D9" w:themeFill="background1" w:themeFillShade="D9"/>
          </w:tcPr>
          <w:p w:rsidR="000F001C" w:rsidRDefault="0012554A" w:rsidP="00482318">
            <w:pPr>
              <w:spacing w:line="276" w:lineRule="auto"/>
              <w:rPr>
                <w:rFonts w:cs="Arial"/>
                <w:b/>
                <w:sz w:val="16"/>
              </w:rPr>
            </w:pPr>
          </w:p>
        </w:tc>
        <w:tc>
          <w:tcPr>
            <w:tcW w:w="5310" w:type="dxa"/>
            <w:tcBorders>
              <w:top w:val="single" w:sz="6" w:space="0" w:color="auto"/>
              <w:left w:val="nil"/>
              <w:bottom w:val="single" w:sz="6" w:space="0" w:color="auto"/>
              <w:right w:val="single" w:sz="6" w:space="0" w:color="auto"/>
            </w:tcBorders>
            <w:shd w:val="thinDiagCross" w:color="auto" w:fill="D9D9D9" w:themeFill="background1" w:themeFillShade="D9"/>
          </w:tcPr>
          <w:p w:rsidR="000F001C" w:rsidRDefault="0012554A" w:rsidP="00482318">
            <w:pPr>
              <w:spacing w:line="276" w:lineRule="auto"/>
              <w:rPr>
                <w:rFonts w:cs="Arial"/>
                <w:b/>
                <w:sz w:val="16"/>
              </w:rPr>
            </w:pPr>
          </w:p>
        </w:tc>
      </w:tr>
      <w:tr w:rsidR="00794F55" w:rsidTr="009F225E">
        <w:trPr>
          <w:trHeight w:val="245"/>
          <w:jc w:val="center"/>
        </w:trPr>
        <w:tc>
          <w:tcPr>
            <w:tcW w:w="1612" w:type="dxa"/>
            <w:tcBorders>
              <w:top w:val="single" w:sz="6" w:space="0" w:color="auto"/>
              <w:left w:val="single" w:sz="6" w:space="0" w:color="auto"/>
              <w:bottom w:val="single" w:sz="6" w:space="0" w:color="auto"/>
              <w:right w:val="single" w:sz="6" w:space="0" w:color="auto"/>
            </w:tcBorders>
            <w:hideMark/>
          </w:tcPr>
          <w:p w:rsidR="00794F55" w:rsidRDefault="0012554A" w:rsidP="000F001C">
            <w:pPr>
              <w:spacing w:line="276" w:lineRule="auto"/>
              <w:rPr>
                <w:rFonts w:eastAsiaTheme="minorHAnsi"/>
                <w:b/>
                <w:sz w:val="16"/>
                <w:szCs w:val="16"/>
              </w:rPr>
            </w:pPr>
            <w:r>
              <w:rPr>
                <w:rFonts w:eastAsiaTheme="minorHAnsi"/>
                <w:b/>
                <w:sz w:val="16"/>
                <w:szCs w:val="16"/>
              </w:rPr>
              <w:t>February 1, 2018</w:t>
            </w:r>
          </w:p>
        </w:tc>
        <w:tc>
          <w:tcPr>
            <w:tcW w:w="1081" w:type="dxa"/>
            <w:tcBorders>
              <w:top w:val="single" w:sz="6" w:space="0" w:color="auto"/>
              <w:left w:val="single" w:sz="6" w:space="0" w:color="auto"/>
              <w:bottom w:val="single" w:sz="6" w:space="0" w:color="auto"/>
              <w:right w:val="single" w:sz="6" w:space="0" w:color="auto"/>
            </w:tcBorders>
            <w:hideMark/>
          </w:tcPr>
          <w:p w:rsidR="00794F55" w:rsidRDefault="0012554A" w:rsidP="00482318">
            <w:pPr>
              <w:spacing w:line="276" w:lineRule="auto"/>
              <w:jc w:val="center"/>
              <w:rPr>
                <w:rFonts w:eastAsiaTheme="minorHAnsi"/>
                <w:b/>
                <w:sz w:val="16"/>
                <w:szCs w:val="16"/>
              </w:rPr>
            </w:pPr>
            <w:r>
              <w:rPr>
                <w:rFonts w:eastAsiaTheme="minorHAnsi"/>
                <w:b/>
                <w:sz w:val="16"/>
                <w:szCs w:val="16"/>
              </w:rPr>
              <w:t>1.2</w:t>
            </w:r>
          </w:p>
        </w:tc>
        <w:tc>
          <w:tcPr>
            <w:tcW w:w="7739" w:type="dxa"/>
            <w:gridSpan w:val="2"/>
            <w:tcBorders>
              <w:top w:val="single" w:sz="6" w:space="0" w:color="auto"/>
              <w:left w:val="single" w:sz="6" w:space="0" w:color="auto"/>
              <w:bottom w:val="single" w:sz="6" w:space="0" w:color="auto"/>
              <w:right w:val="single" w:sz="6" w:space="0" w:color="auto"/>
            </w:tcBorders>
            <w:hideMark/>
          </w:tcPr>
          <w:p w:rsidR="00794F55" w:rsidRDefault="0012554A" w:rsidP="00482318">
            <w:pPr>
              <w:spacing w:line="276" w:lineRule="auto"/>
              <w:rPr>
                <w:rFonts w:cs="Arial"/>
                <w:b/>
                <w:sz w:val="16"/>
                <w:szCs w:val="16"/>
              </w:rPr>
            </w:pPr>
          </w:p>
        </w:tc>
      </w:tr>
      <w:tr w:rsidR="000F001C" w:rsidTr="009F225E">
        <w:trPr>
          <w:trHeight w:val="187"/>
          <w:jc w:val="center"/>
        </w:trPr>
        <w:tc>
          <w:tcPr>
            <w:tcW w:w="1612" w:type="dxa"/>
            <w:tcBorders>
              <w:top w:val="single" w:sz="6" w:space="0" w:color="auto"/>
              <w:left w:val="single" w:sz="6" w:space="0" w:color="auto"/>
              <w:bottom w:val="single" w:sz="6" w:space="0" w:color="auto"/>
              <w:right w:val="single" w:sz="6" w:space="0" w:color="auto"/>
            </w:tcBorders>
          </w:tcPr>
          <w:p w:rsidR="000F001C" w:rsidRDefault="0012554A" w:rsidP="0067143C">
            <w:pPr>
              <w:rPr>
                <w:rFonts w:cs="Arial"/>
                <w:sz w:val="16"/>
                <w:szCs w:val="16"/>
              </w:rPr>
            </w:pPr>
          </w:p>
        </w:tc>
        <w:tc>
          <w:tcPr>
            <w:tcW w:w="3510" w:type="dxa"/>
            <w:gridSpan w:val="2"/>
            <w:tcBorders>
              <w:top w:val="single" w:sz="6" w:space="0" w:color="auto"/>
              <w:left w:val="single" w:sz="6" w:space="0" w:color="auto"/>
              <w:bottom w:val="single" w:sz="6" w:space="0" w:color="auto"/>
              <w:right w:val="single" w:sz="6" w:space="0" w:color="auto"/>
            </w:tcBorders>
            <w:vAlign w:val="center"/>
          </w:tcPr>
          <w:p w:rsidR="000F001C" w:rsidRPr="000F001C" w:rsidRDefault="0012554A" w:rsidP="0067143C">
            <w:pPr>
              <w:rPr>
                <w:rFonts w:cs="Arial"/>
                <w:sz w:val="16"/>
                <w:szCs w:val="16"/>
              </w:rPr>
            </w:pPr>
            <w:r w:rsidRPr="000F001C">
              <w:rPr>
                <w:rFonts w:cs="Arial"/>
                <w:sz w:val="16"/>
                <w:szCs w:val="16"/>
              </w:rPr>
              <w:t>RVC-FUR-REQ-014090/E-Display RVC Video (TcSE ROIN-194462-2)</w:t>
            </w:r>
          </w:p>
        </w:tc>
        <w:tc>
          <w:tcPr>
            <w:tcW w:w="5310" w:type="dxa"/>
            <w:tcBorders>
              <w:top w:val="single" w:sz="6" w:space="0" w:color="auto"/>
              <w:left w:val="single" w:sz="6" w:space="0" w:color="auto"/>
              <w:bottom w:val="single" w:sz="6" w:space="0" w:color="auto"/>
              <w:right w:val="single" w:sz="6" w:space="0" w:color="auto"/>
            </w:tcBorders>
            <w:vAlign w:val="center"/>
          </w:tcPr>
          <w:p w:rsidR="000F001C" w:rsidRPr="000F001C" w:rsidRDefault="0012554A" w:rsidP="0067143C">
            <w:pPr>
              <w:rPr>
                <w:sz w:val="16"/>
                <w:szCs w:val="16"/>
              </w:rPr>
            </w:pPr>
            <w:r w:rsidRPr="000F001C">
              <w:rPr>
                <w:sz w:val="16"/>
                <w:szCs w:val="16"/>
              </w:rPr>
              <w:t>tmertiri: Update wording</w:t>
            </w:r>
          </w:p>
        </w:tc>
      </w:tr>
      <w:tr w:rsidR="0067143C" w:rsidTr="009F225E">
        <w:trPr>
          <w:trHeight w:val="245"/>
          <w:jc w:val="center"/>
        </w:trPr>
        <w:tc>
          <w:tcPr>
            <w:tcW w:w="1612" w:type="dxa"/>
            <w:tcBorders>
              <w:top w:val="single" w:sz="6" w:space="0" w:color="auto"/>
              <w:left w:val="single" w:sz="6" w:space="0" w:color="auto"/>
              <w:bottom w:val="single" w:sz="6" w:space="0" w:color="auto"/>
              <w:right w:val="nil"/>
            </w:tcBorders>
            <w:shd w:val="thinDiagCross" w:color="auto" w:fill="D9D9D9" w:themeFill="background1" w:themeFillShade="D9"/>
          </w:tcPr>
          <w:p w:rsidR="0067143C" w:rsidRDefault="0012554A" w:rsidP="002C1B2B">
            <w:pPr>
              <w:spacing w:line="276" w:lineRule="auto"/>
              <w:rPr>
                <w:rFonts w:cs="Arial"/>
                <w:b/>
                <w:sz w:val="16"/>
                <w:szCs w:val="16"/>
              </w:rPr>
            </w:pPr>
          </w:p>
        </w:tc>
        <w:tc>
          <w:tcPr>
            <w:tcW w:w="1081" w:type="dxa"/>
            <w:tcBorders>
              <w:top w:val="single" w:sz="6" w:space="0" w:color="auto"/>
              <w:left w:val="nil"/>
              <w:bottom w:val="single" w:sz="6" w:space="0" w:color="auto"/>
              <w:right w:val="nil"/>
            </w:tcBorders>
            <w:shd w:val="thinDiagCross" w:color="auto" w:fill="D9D9D9" w:themeFill="background1" w:themeFillShade="D9"/>
          </w:tcPr>
          <w:p w:rsidR="0067143C" w:rsidRDefault="0012554A" w:rsidP="002C1B2B">
            <w:pPr>
              <w:spacing w:line="276" w:lineRule="auto"/>
              <w:jc w:val="center"/>
              <w:rPr>
                <w:rFonts w:cs="Arial"/>
                <w:b/>
                <w:sz w:val="16"/>
                <w:lang w:val="fr-FR"/>
              </w:rPr>
            </w:pPr>
          </w:p>
        </w:tc>
        <w:tc>
          <w:tcPr>
            <w:tcW w:w="2429" w:type="dxa"/>
            <w:tcBorders>
              <w:top w:val="single" w:sz="6" w:space="0" w:color="auto"/>
              <w:left w:val="nil"/>
              <w:bottom w:val="single" w:sz="6" w:space="0" w:color="auto"/>
              <w:right w:val="nil"/>
            </w:tcBorders>
            <w:shd w:val="thinDiagCross" w:color="auto" w:fill="D9D9D9" w:themeFill="background1" w:themeFillShade="D9"/>
          </w:tcPr>
          <w:p w:rsidR="0067143C" w:rsidRDefault="0012554A" w:rsidP="002C1B2B">
            <w:pPr>
              <w:spacing w:line="276" w:lineRule="auto"/>
              <w:rPr>
                <w:rFonts w:cs="Arial"/>
                <w:b/>
                <w:sz w:val="16"/>
              </w:rPr>
            </w:pPr>
          </w:p>
        </w:tc>
        <w:tc>
          <w:tcPr>
            <w:tcW w:w="5310" w:type="dxa"/>
            <w:tcBorders>
              <w:top w:val="single" w:sz="6" w:space="0" w:color="auto"/>
              <w:left w:val="nil"/>
              <w:bottom w:val="single" w:sz="6" w:space="0" w:color="auto"/>
              <w:right w:val="single" w:sz="6" w:space="0" w:color="auto"/>
            </w:tcBorders>
            <w:shd w:val="thinDiagCross" w:color="auto" w:fill="D9D9D9" w:themeFill="background1" w:themeFillShade="D9"/>
          </w:tcPr>
          <w:p w:rsidR="0067143C" w:rsidRDefault="0012554A" w:rsidP="002C1B2B">
            <w:pPr>
              <w:spacing w:line="276" w:lineRule="auto"/>
              <w:rPr>
                <w:rFonts w:cs="Arial"/>
                <w:b/>
                <w:sz w:val="16"/>
              </w:rPr>
            </w:pPr>
          </w:p>
        </w:tc>
      </w:tr>
      <w:tr w:rsidR="00794F55" w:rsidTr="009F225E">
        <w:trPr>
          <w:trHeight w:val="245"/>
          <w:jc w:val="center"/>
        </w:trPr>
        <w:tc>
          <w:tcPr>
            <w:tcW w:w="1612" w:type="dxa"/>
            <w:tcBorders>
              <w:top w:val="single" w:sz="6" w:space="0" w:color="auto"/>
              <w:left w:val="single" w:sz="6" w:space="0" w:color="auto"/>
              <w:bottom w:val="single" w:sz="6" w:space="0" w:color="auto"/>
              <w:right w:val="single" w:sz="6" w:space="0" w:color="auto"/>
            </w:tcBorders>
            <w:hideMark/>
          </w:tcPr>
          <w:p w:rsidR="00794F55" w:rsidRDefault="0012554A" w:rsidP="0067143C">
            <w:pPr>
              <w:spacing w:line="276" w:lineRule="auto"/>
              <w:rPr>
                <w:rFonts w:eastAsiaTheme="minorHAnsi"/>
                <w:b/>
                <w:sz w:val="16"/>
                <w:szCs w:val="16"/>
              </w:rPr>
            </w:pPr>
            <w:r>
              <w:rPr>
                <w:rFonts w:eastAsiaTheme="minorHAnsi"/>
                <w:b/>
                <w:sz w:val="16"/>
                <w:szCs w:val="16"/>
              </w:rPr>
              <w:t>July 23, 2018</w:t>
            </w:r>
          </w:p>
        </w:tc>
        <w:tc>
          <w:tcPr>
            <w:tcW w:w="1081" w:type="dxa"/>
            <w:tcBorders>
              <w:top w:val="single" w:sz="6" w:space="0" w:color="auto"/>
              <w:left w:val="single" w:sz="6" w:space="0" w:color="auto"/>
              <w:bottom w:val="single" w:sz="6" w:space="0" w:color="auto"/>
              <w:right w:val="single" w:sz="6" w:space="0" w:color="auto"/>
            </w:tcBorders>
            <w:hideMark/>
          </w:tcPr>
          <w:p w:rsidR="00794F55" w:rsidRDefault="0012554A" w:rsidP="002C1B2B">
            <w:pPr>
              <w:spacing w:line="276" w:lineRule="auto"/>
              <w:jc w:val="center"/>
              <w:rPr>
                <w:rFonts w:eastAsiaTheme="minorHAnsi"/>
                <w:b/>
                <w:sz w:val="16"/>
                <w:szCs w:val="16"/>
              </w:rPr>
            </w:pPr>
            <w:r>
              <w:rPr>
                <w:rFonts w:eastAsiaTheme="minorHAnsi"/>
                <w:b/>
                <w:sz w:val="16"/>
                <w:szCs w:val="16"/>
              </w:rPr>
              <w:t>1.3</w:t>
            </w:r>
          </w:p>
        </w:tc>
        <w:tc>
          <w:tcPr>
            <w:tcW w:w="7739" w:type="dxa"/>
            <w:gridSpan w:val="2"/>
            <w:tcBorders>
              <w:top w:val="single" w:sz="6" w:space="0" w:color="auto"/>
              <w:left w:val="single" w:sz="6" w:space="0" w:color="auto"/>
              <w:bottom w:val="single" w:sz="6" w:space="0" w:color="auto"/>
              <w:right w:val="single" w:sz="6" w:space="0" w:color="auto"/>
            </w:tcBorders>
            <w:hideMark/>
          </w:tcPr>
          <w:p w:rsidR="00794F55" w:rsidRDefault="0012554A" w:rsidP="002C1B2B">
            <w:pPr>
              <w:spacing w:line="276" w:lineRule="auto"/>
              <w:rPr>
                <w:rFonts w:cs="Arial"/>
                <w:b/>
                <w:sz w:val="16"/>
                <w:szCs w:val="16"/>
              </w:rPr>
            </w:pPr>
          </w:p>
        </w:tc>
      </w:tr>
      <w:tr w:rsidR="0067143C" w:rsidRPr="000F001C" w:rsidTr="009F225E">
        <w:trPr>
          <w:trHeight w:val="187"/>
          <w:jc w:val="center"/>
        </w:trPr>
        <w:tc>
          <w:tcPr>
            <w:tcW w:w="1612" w:type="dxa"/>
            <w:tcBorders>
              <w:top w:val="single" w:sz="6" w:space="0" w:color="auto"/>
              <w:left w:val="single" w:sz="6" w:space="0" w:color="auto"/>
              <w:bottom w:val="single" w:sz="6" w:space="0" w:color="auto"/>
              <w:right w:val="single" w:sz="6" w:space="0" w:color="auto"/>
            </w:tcBorders>
          </w:tcPr>
          <w:p w:rsidR="0067143C" w:rsidRDefault="0012554A" w:rsidP="00794F55">
            <w:pPr>
              <w:rPr>
                <w:rFonts w:cs="Arial"/>
                <w:sz w:val="16"/>
                <w:szCs w:val="16"/>
              </w:rPr>
            </w:pPr>
          </w:p>
        </w:tc>
        <w:tc>
          <w:tcPr>
            <w:tcW w:w="3510" w:type="dxa"/>
            <w:gridSpan w:val="2"/>
            <w:tcBorders>
              <w:top w:val="single" w:sz="6" w:space="0" w:color="auto"/>
              <w:left w:val="single" w:sz="6" w:space="0" w:color="auto"/>
              <w:bottom w:val="single" w:sz="6" w:space="0" w:color="auto"/>
              <w:right w:val="single" w:sz="6" w:space="0" w:color="auto"/>
            </w:tcBorders>
            <w:vAlign w:val="center"/>
          </w:tcPr>
          <w:p w:rsidR="0067143C" w:rsidRPr="0067143C" w:rsidRDefault="0012554A" w:rsidP="00794F55">
            <w:pPr>
              <w:rPr>
                <w:rFonts w:cs="Arial"/>
                <w:sz w:val="16"/>
                <w:szCs w:val="16"/>
              </w:rPr>
            </w:pPr>
            <w:r w:rsidRPr="0067143C">
              <w:rPr>
                <w:rFonts w:cs="Arial"/>
                <w:sz w:val="16"/>
                <w:szCs w:val="16"/>
              </w:rPr>
              <w:t>RVC-FUR-REQ-014090/F-Display RVC Video (TcSE</w:t>
            </w:r>
            <w:r w:rsidRPr="0067143C">
              <w:rPr>
                <w:rFonts w:cs="Arial"/>
                <w:sz w:val="16"/>
                <w:szCs w:val="16"/>
              </w:rPr>
              <w:t xml:space="preserve"> ROIN-194462-2)</w:t>
            </w:r>
          </w:p>
        </w:tc>
        <w:tc>
          <w:tcPr>
            <w:tcW w:w="5310" w:type="dxa"/>
            <w:tcBorders>
              <w:top w:val="single" w:sz="6" w:space="0" w:color="auto"/>
              <w:left w:val="single" w:sz="6" w:space="0" w:color="auto"/>
              <w:bottom w:val="single" w:sz="6" w:space="0" w:color="auto"/>
              <w:right w:val="single" w:sz="6" w:space="0" w:color="auto"/>
            </w:tcBorders>
            <w:vAlign w:val="center"/>
          </w:tcPr>
          <w:p w:rsidR="0067143C" w:rsidRPr="0067143C" w:rsidRDefault="0012554A" w:rsidP="00794F55">
            <w:pPr>
              <w:rPr>
                <w:rFonts w:cs="Calibri"/>
                <w:sz w:val="16"/>
                <w:szCs w:val="16"/>
              </w:rPr>
            </w:pPr>
            <w:r w:rsidRPr="0067143C">
              <w:rPr>
                <w:rFonts w:cs="Calibri"/>
                <w:sz w:val="16"/>
                <w:szCs w:val="16"/>
              </w:rPr>
              <w:t>tm: Remove DE values details.</w:t>
            </w:r>
          </w:p>
        </w:tc>
      </w:tr>
      <w:tr w:rsidR="00794F55" w:rsidTr="009F225E">
        <w:trPr>
          <w:trHeight w:val="245"/>
          <w:jc w:val="center"/>
        </w:trPr>
        <w:tc>
          <w:tcPr>
            <w:tcW w:w="1612" w:type="dxa"/>
            <w:tcBorders>
              <w:top w:val="single" w:sz="6" w:space="0" w:color="auto"/>
              <w:left w:val="single" w:sz="6" w:space="0" w:color="auto"/>
              <w:bottom w:val="single" w:sz="6" w:space="0" w:color="auto"/>
              <w:right w:val="nil"/>
            </w:tcBorders>
            <w:shd w:val="thinDiagCross" w:color="auto" w:fill="D9D9D9" w:themeFill="background1" w:themeFillShade="D9"/>
          </w:tcPr>
          <w:p w:rsidR="00794F55" w:rsidRDefault="0012554A" w:rsidP="00ED61CA">
            <w:pPr>
              <w:spacing w:line="276" w:lineRule="auto"/>
              <w:rPr>
                <w:rFonts w:cs="Arial"/>
                <w:b/>
                <w:sz w:val="16"/>
                <w:szCs w:val="16"/>
              </w:rPr>
            </w:pPr>
          </w:p>
        </w:tc>
        <w:tc>
          <w:tcPr>
            <w:tcW w:w="1081" w:type="dxa"/>
            <w:tcBorders>
              <w:top w:val="single" w:sz="6" w:space="0" w:color="auto"/>
              <w:left w:val="nil"/>
              <w:bottom w:val="single" w:sz="6" w:space="0" w:color="auto"/>
              <w:right w:val="nil"/>
            </w:tcBorders>
            <w:shd w:val="thinDiagCross" w:color="auto" w:fill="D9D9D9" w:themeFill="background1" w:themeFillShade="D9"/>
          </w:tcPr>
          <w:p w:rsidR="00794F55" w:rsidRDefault="0012554A" w:rsidP="00ED61CA">
            <w:pPr>
              <w:spacing w:line="276" w:lineRule="auto"/>
              <w:jc w:val="center"/>
              <w:rPr>
                <w:rFonts w:cs="Arial"/>
                <w:b/>
                <w:sz w:val="16"/>
                <w:lang w:val="fr-FR"/>
              </w:rPr>
            </w:pPr>
          </w:p>
        </w:tc>
        <w:tc>
          <w:tcPr>
            <w:tcW w:w="2429" w:type="dxa"/>
            <w:tcBorders>
              <w:top w:val="single" w:sz="6" w:space="0" w:color="auto"/>
              <w:left w:val="nil"/>
              <w:bottom w:val="single" w:sz="6" w:space="0" w:color="auto"/>
              <w:right w:val="nil"/>
            </w:tcBorders>
            <w:shd w:val="thinDiagCross" w:color="auto" w:fill="D9D9D9" w:themeFill="background1" w:themeFillShade="D9"/>
          </w:tcPr>
          <w:p w:rsidR="00794F55" w:rsidRDefault="0012554A" w:rsidP="00ED61CA">
            <w:pPr>
              <w:spacing w:line="276" w:lineRule="auto"/>
              <w:rPr>
                <w:rFonts w:cs="Arial"/>
                <w:b/>
                <w:sz w:val="16"/>
              </w:rPr>
            </w:pPr>
          </w:p>
        </w:tc>
        <w:tc>
          <w:tcPr>
            <w:tcW w:w="5310" w:type="dxa"/>
            <w:tcBorders>
              <w:top w:val="single" w:sz="6" w:space="0" w:color="auto"/>
              <w:left w:val="nil"/>
              <w:bottom w:val="single" w:sz="6" w:space="0" w:color="auto"/>
              <w:right w:val="single" w:sz="6" w:space="0" w:color="auto"/>
            </w:tcBorders>
            <w:shd w:val="thinDiagCross" w:color="auto" w:fill="D9D9D9" w:themeFill="background1" w:themeFillShade="D9"/>
          </w:tcPr>
          <w:p w:rsidR="00794F55" w:rsidRDefault="0012554A" w:rsidP="00ED61CA">
            <w:pPr>
              <w:spacing w:line="276" w:lineRule="auto"/>
              <w:rPr>
                <w:rFonts w:cs="Arial"/>
                <w:b/>
                <w:sz w:val="16"/>
              </w:rPr>
            </w:pPr>
          </w:p>
        </w:tc>
      </w:tr>
      <w:tr w:rsidR="00794F55" w:rsidTr="009F225E">
        <w:trPr>
          <w:trHeight w:val="245"/>
          <w:jc w:val="center"/>
        </w:trPr>
        <w:tc>
          <w:tcPr>
            <w:tcW w:w="1612" w:type="dxa"/>
            <w:tcBorders>
              <w:top w:val="single" w:sz="6" w:space="0" w:color="auto"/>
              <w:left w:val="single" w:sz="6" w:space="0" w:color="auto"/>
              <w:bottom w:val="single" w:sz="6" w:space="0" w:color="auto"/>
              <w:right w:val="single" w:sz="6" w:space="0" w:color="auto"/>
            </w:tcBorders>
            <w:hideMark/>
          </w:tcPr>
          <w:p w:rsidR="00794F55" w:rsidRDefault="0012554A" w:rsidP="00ED61CA">
            <w:pPr>
              <w:spacing w:line="276" w:lineRule="auto"/>
              <w:rPr>
                <w:rFonts w:eastAsiaTheme="minorHAnsi"/>
                <w:b/>
                <w:sz w:val="16"/>
                <w:szCs w:val="16"/>
              </w:rPr>
            </w:pPr>
            <w:r>
              <w:rPr>
                <w:rFonts w:eastAsiaTheme="minorHAnsi"/>
                <w:b/>
                <w:sz w:val="16"/>
                <w:szCs w:val="16"/>
              </w:rPr>
              <w:t>April 26, 2019</w:t>
            </w:r>
          </w:p>
        </w:tc>
        <w:tc>
          <w:tcPr>
            <w:tcW w:w="1081" w:type="dxa"/>
            <w:tcBorders>
              <w:top w:val="single" w:sz="6" w:space="0" w:color="auto"/>
              <w:left w:val="single" w:sz="6" w:space="0" w:color="auto"/>
              <w:bottom w:val="single" w:sz="6" w:space="0" w:color="auto"/>
              <w:right w:val="single" w:sz="6" w:space="0" w:color="auto"/>
            </w:tcBorders>
            <w:hideMark/>
          </w:tcPr>
          <w:p w:rsidR="00794F55" w:rsidRDefault="0012554A" w:rsidP="00ED61CA">
            <w:pPr>
              <w:spacing w:line="276" w:lineRule="auto"/>
              <w:jc w:val="center"/>
              <w:rPr>
                <w:rFonts w:eastAsiaTheme="minorHAnsi"/>
                <w:b/>
                <w:sz w:val="16"/>
                <w:szCs w:val="16"/>
              </w:rPr>
            </w:pPr>
            <w:r>
              <w:rPr>
                <w:rFonts w:eastAsiaTheme="minorHAnsi"/>
                <w:b/>
                <w:sz w:val="16"/>
                <w:szCs w:val="16"/>
              </w:rPr>
              <w:t>1.4</w:t>
            </w:r>
          </w:p>
        </w:tc>
        <w:tc>
          <w:tcPr>
            <w:tcW w:w="7739" w:type="dxa"/>
            <w:gridSpan w:val="2"/>
            <w:tcBorders>
              <w:top w:val="single" w:sz="6" w:space="0" w:color="auto"/>
              <w:left w:val="single" w:sz="6" w:space="0" w:color="auto"/>
              <w:bottom w:val="single" w:sz="6" w:space="0" w:color="auto"/>
              <w:right w:val="single" w:sz="6" w:space="0" w:color="auto"/>
            </w:tcBorders>
            <w:hideMark/>
          </w:tcPr>
          <w:p w:rsidR="00794F55" w:rsidRDefault="0012554A" w:rsidP="00ED61CA">
            <w:pPr>
              <w:spacing w:line="276" w:lineRule="auto"/>
              <w:rPr>
                <w:rFonts w:cs="Arial"/>
                <w:b/>
                <w:sz w:val="16"/>
                <w:szCs w:val="16"/>
              </w:rPr>
            </w:pPr>
          </w:p>
        </w:tc>
      </w:tr>
      <w:tr w:rsidR="00794F55" w:rsidTr="009F225E">
        <w:trPr>
          <w:trHeight w:val="187"/>
          <w:jc w:val="center"/>
        </w:trPr>
        <w:tc>
          <w:tcPr>
            <w:tcW w:w="1612" w:type="dxa"/>
            <w:tcBorders>
              <w:top w:val="single" w:sz="6" w:space="0" w:color="auto"/>
              <w:left w:val="single" w:sz="6" w:space="0" w:color="auto"/>
              <w:bottom w:val="nil"/>
              <w:right w:val="single" w:sz="6" w:space="0" w:color="auto"/>
            </w:tcBorders>
          </w:tcPr>
          <w:p w:rsidR="00794F55" w:rsidRDefault="0012554A" w:rsidP="00794F55">
            <w:pPr>
              <w:rPr>
                <w:rFonts w:cs="Arial"/>
                <w:sz w:val="16"/>
                <w:szCs w:val="16"/>
              </w:rPr>
            </w:pPr>
          </w:p>
        </w:tc>
        <w:tc>
          <w:tcPr>
            <w:tcW w:w="3510" w:type="dxa"/>
            <w:gridSpan w:val="2"/>
            <w:tcBorders>
              <w:top w:val="single" w:sz="6" w:space="0" w:color="auto"/>
              <w:left w:val="single" w:sz="6" w:space="0" w:color="auto"/>
              <w:bottom w:val="single" w:sz="6" w:space="0" w:color="auto"/>
              <w:right w:val="single" w:sz="6" w:space="0" w:color="auto"/>
            </w:tcBorders>
            <w:vAlign w:val="center"/>
          </w:tcPr>
          <w:p w:rsidR="00794F55" w:rsidRPr="00794F55" w:rsidRDefault="0012554A" w:rsidP="00794F55">
            <w:pPr>
              <w:rPr>
                <w:rFonts w:cs="Arial"/>
                <w:sz w:val="16"/>
                <w:szCs w:val="16"/>
              </w:rPr>
            </w:pPr>
            <w:r w:rsidRPr="00794F55">
              <w:rPr>
                <w:rFonts w:cs="Arial"/>
                <w:sz w:val="16"/>
                <w:szCs w:val="16"/>
              </w:rPr>
              <w:t>RVC-MD-REQ-292389/B-GearRvrse_D_Actl</w:t>
            </w:r>
          </w:p>
        </w:tc>
        <w:tc>
          <w:tcPr>
            <w:tcW w:w="5310" w:type="dxa"/>
            <w:tcBorders>
              <w:top w:val="single" w:sz="6" w:space="0" w:color="auto"/>
              <w:left w:val="single" w:sz="6" w:space="0" w:color="auto"/>
              <w:bottom w:val="single" w:sz="6" w:space="0" w:color="auto"/>
              <w:right w:val="single" w:sz="6" w:space="0" w:color="auto"/>
            </w:tcBorders>
            <w:vAlign w:val="center"/>
          </w:tcPr>
          <w:p w:rsidR="00794F55" w:rsidRPr="00794F55" w:rsidRDefault="0012554A" w:rsidP="00794F55">
            <w:pPr>
              <w:rPr>
                <w:rFonts w:cs="Calibri"/>
                <w:sz w:val="16"/>
                <w:szCs w:val="16"/>
              </w:rPr>
            </w:pPr>
            <w:r w:rsidRPr="00794F55">
              <w:rPr>
                <w:rFonts w:cs="Calibri"/>
                <w:sz w:val="16"/>
                <w:szCs w:val="16"/>
              </w:rPr>
              <w:t>tmertiri: clarified what to consider as reverse</w:t>
            </w:r>
          </w:p>
        </w:tc>
      </w:tr>
      <w:tr w:rsidR="00794F55" w:rsidTr="009F225E">
        <w:trPr>
          <w:trHeight w:val="187"/>
          <w:jc w:val="center"/>
        </w:trPr>
        <w:tc>
          <w:tcPr>
            <w:tcW w:w="1612" w:type="dxa"/>
            <w:tcBorders>
              <w:top w:val="nil"/>
              <w:left w:val="single" w:sz="6" w:space="0" w:color="auto"/>
              <w:bottom w:val="single" w:sz="4" w:space="0" w:color="auto"/>
              <w:right w:val="single" w:sz="6" w:space="0" w:color="auto"/>
            </w:tcBorders>
          </w:tcPr>
          <w:p w:rsidR="00794F55" w:rsidRDefault="0012554A" w:rsidP="00794F55">
            <w:pPr>
              <w:rPr>
                <w:rFonts w:cs="Arial"/>
                <w:sz w:val="16"/>
                <w:szCs w:val="16"/>
              </w:rPr>
            </w:pPr>
          </w:p>
        </w:tc>
        <w:tc>
          <w:tcPr>
            <w:tcW w:w="3510" w:type="dxa"/>
            <w:gridSpan w:val="2"/>
            <w:tcBorders>
              <w:top w:val="single" w:sz="6" w:space="0" w:color="auto"/>
              <w:left w:val="single" w:sz="6" w:space="0" w:color="auto"/>
              <w:bottom w:val="single" w:sz="6" w:space="0" w:color="auto"/>
              <w:right w:val="single" w:sz="6" w:space="0" w:color="auto"/>
            </w:tcBorders>
            <w:vAlign w:val="center"/>
          </w:tcPr>
          <w:p w:rsidR="00794F55" w:rsidRPr="00794F55" w:rsidRDefault="0012554A" w:rsidP="00794F55">
            <w:pPr>
              <w:rPr>
                <w:rFonts w:cs="Arial"/>
                <w:sz w:val="16"/>
                <w:szCs w:val="16"/>
              </w:rPr>
            </w:pPr>
            <w:r w:rsidRPr="00794F55">
              <w:rPr>
                <w:rFonts w:cs="Arial"/>
                <w:sz w:val="16"/>
                <w:szCs w:val="16"/>
              </w:rPr>
              <w:t>RVC-FUR-REQ-014090/G-Display RVC Video (TcSE ROIN-194462-2)</w:t>
            </w:r>
          </w:p>
        </w:tc>
        <w:tc>
          <w:tcPr>
            <w:tcW w:w="5310" w:type="dxa"/>
            <w:tcBorders>
              <w:top w:val="single" w:sz="6" w:space="0" w:color="auto"/>
              <w:left w:val="single" w:sz="6" w:space="0" w:color="auto"/>
              <w:bottom w:val="single" w:sz="6" w:space="0" w:color="auto"/>
              <w:right w:val="single" w:sz="6" w:space="0" w:color="auto"/>
            </w:tcBorders>
            <w:vAlign w:val="center"/>
          </w:tcPr>
          <w:p w:rsidR="00794F55" w:rsidRPr="00794F55" w:rsidRDefault="0012554A" w:rsidP="00794F55">
            <w:pPr>
              <w:rPr>
                <w:rFonts w:cs="Calibri"/>
                <w:sz w:val="16"/>
                <w:szCs w:val="16"/>
              </w:rPr>
            </w:pPr>
            <w:r w:rsidRPr="00794F55">
              <w:rPr>
                <w:rFonts w:cs="Calibri"/>
                <w:sz w:val="16"/>
                <w:szCs w:val="16"/>
              </w:rPr>
              <w:t xml:space="preserve">tmertiri: update the </w:t>
            </w:r>
            <w:r w:rsidRPr="00794F55">
              <w:rPr>
                <w:rFonts w:cs="Calibri"/>
                <w:sz w:val="16"/>
                <w:szCs w:val="16"/>
              </w:rPr>
              <w:t>GeaRvrse_D_Actl New Strategy</w:t>
            </w:r>
          </w:p>
        </w:tc>
      </w:tr>
    </w:tbl>
    <w:p w:rsidR="00AD6D0D" w:rsidRDefault="0012554A" w:rsidP="0015293A">
      <w:pPr>
        <w:jc w:val="center"/>
        <w:outlineLvl w:val="0"/>
      </w:pPr>
    </w:p>
    <w:p w:rsidR="00500605" w:rsidRDefault="0012554A" w:rsidP="00500605"/>
    <w:p w:rsidR="00AD6D0D" w:rsidRDefault="0012554A" w:rsidP="00500605"/>
    <w:p w:rsidR="00AD6D0D" w:rsidRDefault="0012554A" w:rsidP="00500605"/>
    <w:p w:rsidR="00AD6D0D" w:rsidRDefault="0012554A" w:rsidP="00500605"/>
    <w:p w:rsidR="00AD6D0D" w:rsidRDefault="0012554A" w:rsidP="00500605"/>
    <w:p w:rsidR="00AD6D0D" w:rsidRDefault="0012554A" w:rsidP="00500605"/>
    <w:p w:rsidR="00AD6D0D" w:rsidRDefault="0012554A" w:rsidP="00500605"/>
    <w:p w:rsidR="00AD6D0D" w:rsidRDefault="0012554A" w:rsidP="00500605"/>
    <w:p w:rsidR="00AD6D0D" w:rsidRDefault="0012554A" w:rsidP="00500605"/>
    <w:p w:rsidR="00AD6D0D" w:rsidRDefault="0012554A" w:rsidP="00500605"/>
    <w:p w:rsidR="00AD6D0D" w:rsidRDefault="0012554A" w:rsidP="00500605"/>
    <w:p w:rsidR="00AD6D0D" w:rsidRDefault="0012554A" w:rsidP="00500605"/>
    <w:p w:rsidR="00AD6D0D" w:rsidRDefault="0012554A" w:rsidP="00500605"/>
    <w:p w:rsidR="00AD6D0D" w:rsidRDefault="0012554A" w:rsidP="00500605"/>
    <w:p w:rsidR="00AD6D0D" w:rsidRDefault="0012554A" w:rsidP="00500605"/>
    <w:p w:rsidR="00794F55" w:rsidRDefault="0012554A" w:rsidP="00500605"/>
    <w:p w:rsidR="00AD6D0D" w:rsidRDefault="0012554A" w:rsidP="00500605"/>
    <w:p w:rsidR="00AD6D0D" w:rsidRDefault="0012554A" w:rsidP="00500605"/>
    <w:p w:rsidR="00AD6D0D" w:rsidRDefault="0012554A" w:rsidP="00500605"/>
    <w:p w:rsidR="00AD6D0D" w:rsidRDefault="0012554A" w:rsidP="00500605"/>
    <w:p w:rsidR="00AD6D0D" w:rsidRDefault="0012554A" w:rsidP="00500605"/>
    <w:p w:rsidR="00AD6D0D" w:rsidRDefault="0012554A" w:rsidP="00500605"/>
    <w:p w:rsidR="009F225E" w:rsidRDefault="009F225E" w:rsidP="00500605"/>
    <w:p w:rsidR="009F225E" w:rsidRDefault="009F225E" w:rsidP="00500605"/>
    <w:p w:rsidR="009F225E" w:rsidRDefault="009F225E" w:rsidP="00500605"/>
    <w:p w:rsidR="009F225E" w:rsidRDefault="009F225E" w:rsidP="00500605"/>
    <w:p w:rsidR="009F225E" w:rsidRDefault="009F225E" w:rsidP="00500605">
      <w:bookmarkStart w:id="1" w:name="_GoBack"/>
      <w:bookmarkEnd w:id="1"/>
    </w:p>
    <w:p w:rsidR="00AD6D0D" w:rsidRDefault="0012554A" w:rsidP="00500605"/>
    <w:p w:rsidR="00AD6D0D" w:rsidRDefault="0012554A" w:rsidP="00500605"/>
    <w:p w:rsidR="00AD6D0D" w:rsidRDefault="0012554A" w:rsidP="00500605"/>
    <w:p w:rsidR="00AD6D0D" w:rsidRDefault="0012554A" w:rsidP="00500605"/>
    <w:p w:rsidR="00AD6D0D" w:rsidRDefault="0012554A" w:rsidP="00AD6D0D">
      <w:pPr>
        <w:jc w:val="center"/>
        <w:rPr>
          <w:rFonts w:cs="Arial"/>
          <w:b/>
          <w:sz w:val="36"/>
          <w:szCs w:val="36"/>
        </w:rPr>
      </w:pPr>
      <w:r>
        <w:rPr>
          <w:rFonts w:cs="Arial"/>
          <w:b/>
          <w:sz w:val="36"/>
          <w:szCs w:val="36"/>
        </w:rPr>
        <w:lastRenderedPageBreak/>
        <w:t>Table of Contents</w:t>
      </w:r>
    </w:p>
    <w:p w:rsidR="009F225E" w:rsidRDefault="0012554A">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7180563" w:history="1">
        <w:r w:rsidR="009F225E" w:rsidRPr="00590F6E">
          <w:rPr>
            <w:rStyle w:val="Hyperlink"/>
            <w:rFonts w:cs="Arial"/>
            <w:bCs/>
            <w:noProof/>
          </w:rPr>
          <w:t>Revision History</w:t>
        </w:r>
        <w:r w:rsidR="009F225E">
          <w:rPr>
            <w:noProof/>
            <w:webHidden/>
          </w:rPr>
          <w:tab/>
        </w:r>
        <w:r w:rsidR="009F225E">
          <w:rPr>
            <w:noProof/>
            <w:webHidden/>
          </w:rPr>
          <w:fldChar w:fldCharType="begin"/>
        </w:r>
        <w:r w:rsidR="009F225E">
          <w:rPr>
            <w:noProof/>
            <w:webHidden/>
          </w:rPr>
          <w:instrText xml:space="preserve"> PAGEREF _Toc7180563 \h </w:instrText>
        </w:r>
        <w:r w:rsidR="009F225E">
          <w:rPr>
            <w:noProof/>
            <w:webHidden/>
          </w:rPr>
        </w:r>
        <w:r w:rsidR="009F225E">
          <w:rPr>
            <w:noProof/>
            <w:webHidden/>
          </w:rPr>
          <w:fldChar w:fldCharType="separate"/>
        </w:r>
        <w:r w:rsidR="009F225E">
          <w:rPr>
            <w:noProof/>
            <w:webHidden/>
          </w:rPr>
          <w:t>1</w:t>
        </w:r>
        <w:r w:rsidR="009F225E">
          <w:rPr>
            <w:noProof/>
            <w:webHidden/>
          </w:rPr>
          <w:fldChar w:fldCharType="end"/>
        </w:r>
      </w:hyperlink>
    </w:p>
    <w:p w:rsidR="009F225E" w:rsidRDefault="009F225E">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7180564" w:history="1">
        <w:r w:rsidRPr="00590F6E">
          <w:rPr>
            <w:rStyle w:val="Hyperlink"/>
            <w:noProof/>
          </w:rPr>
          <w:t>1</w:t>
        </w:r>
        <w:r>
          <w:rPr>
            <w:rFonts w:asciiTheme="minorHAnsi" w:eastAsiaTheme="minorEastAsia" w:hAnsiTheme="minorHAnsi" w:cstheme="minorBidi"/>
            <w:b w:val="0"/>
            <w:smallCaps w:val="0"/>
            <w:noProof/>
            <w:sz w:val="22"/>
            <w:szCs w:val="22"/>
          </w:rPr>
          <w:tab/>
        </w:r>
        <w:r w:rsidRPr="00590F6E">
          <w:rPr>
            <w:rStyle w:val="Hyperlink"/>
            <w:noProof/>
          </w:rPr>
          <w:t>Architectural Design</w:t>
        </w:r>
        <w:r>
          <w:rPr>
            <w:noProof/>
            <w:webHidden/>
          </w:rPr>
          <w:tab/>
        </w:r>
        <w:r>
          <w:rPr>
            <w:noProof/>
            <w:webHidden/>
          </w:rPr>
          <w:fldChar w:fldCharType="begin"/>
        </w:r>
        <w:r>
          <w:rPr>
            <w:noProof/>
            <w:webHidden/>
          </w:rPr>
          <w:instrText xml:space="preserve"> PAGEREF _Toc7180564 \h </w:instrText>
        </w:r>
        <w:r>
          <w:rPr>
            <w:noProof/>
            <w:webHidden/>
          </w:rPr>
        </w:r>
        <w:r>
          <w:rPr>
            <w:noProof/>
            <w:webHidden/>
          </w:rPr>
          <w:fldChar w:fldCharType="separate"/>
        </w:r>
        <w:r>
          <w:rPr>
            <w:noProof/>
            <w:webHidden/>
          </w:rPr>
          <w:t>5</w:t>
        </w:r>
        <w:r>
          <w:rPr>
            <w:noProof/>
            <w:webHidden/>
          </w:rPr>
          <w:fldChar w:fldCharType="end"/>
        </w:r>
      </w:hyperlink>
    </w:p>
    <w:p w:rsidR="009F225E" w:rsidRDefault="009F225E">
      <w:pPr>
        <w:pStyle w:val="TOC2"/>
        <w:tabs>
          <w:tab w:val="left" w:pos="880"/>
          <w:tab w:val="right" w:leader="dot" w:pos="11107"/>
        </w:tabs>
        <w:rPr>
          <w:rFonts w:asciiTheme="minorHAnsi" w:eastAsiaTheme="minorEastAsia" w:hAnsiTheme="minorHAnsi" w:cstheme="minorBidi"/>
          <w:i w:val="0"/>
          <w:noProof/>
          <w:sz w:val="22"/>
          <w:szCs w:val="22"/>
        </w:rPr>
      </w:pPr>
      <w:hyperlink w:anchor="_Toc7180565" w:history="1">
        <w:r w:rsidRPr="00590F6E">
          <w:rPr>
            <w:rStyle w:val="Hyperlink"/>
            <w:noProof/>
          </w:rPr>
          <w:t>1.1</w:t>
        </w:r>
        <w:r>
          <w:rPr>
            <w:rFonts w:asciiTheme="minorHAnsi" w:eastAsiaTheme="minorEastAsia" w:hAnsiTheme="minorHAnsi" w:cstheme="minorBidi"/>
            <w:i w:val="0"/>
            <w:noProof/>
            <w:sz w:val="22"/>
            <w:szCs w:val="22"/>
          </w:rPr>
          <w:tab/>
        </w:r>
        <w:r w:rsidRPr="00590F6E">
          <w:rPr>
            <w:rStyle w:val="Hyperlink"/>
            <w:noProof/>
          </w:rPr>
          <w:t>Overview</w:t>
        </w:r>
        <w:r>
          <w:rPr>
            <w:noProof/>
            <w:webHidden/>
          </w:rPr>
          <w:tab/>
        </w:r>
        <w:r>
          <w:rPr>
            <w:noProof/>
            <w:webHidden/>
          </w:rPr>
          <w:fldChar w:fldCharType="begin"/>
        </w:r>
        <w:r>
          <w:rPr>
            <w:noProof/>
            <w:webHidden/>
          </w:rPr>
          <w:instrText xml:space="preserve"> PAGEREF _Toc7180565 \h </w:instrText>
        </w:r>
        <w:r>
          <w:rPr>
            <w:noProof/>
            <w:webHidden/>
          </w:rPr>
        </w:r>
        <w:r>
          <w:rPr>
            <w:noProof/>
            <w:webHidden/>
          </w:rPr>
          <w:fldChar w:fldCharType="separate"/>
        </w:r>
        <w:r>
          <w:rPr>
            <w:noProof/>
            <w:webHidden/>
          </w:rPr>
          <w:t>5</w:t>
        </w:r>
        <w:r>
          <w:rPr>
            <w:noProof/>
            <w:webHidden/>
          </w:rPr>
          <w:fldChar w:fldCharType="end"/>
        </w:r>
      </w:hyperlink>
    </w:p>
    <w:p w:rsidR="009F225E" w:rsidRDefault="009F225E">
      <w:pPr>
        <w:pStyle w:val="TOC2"/>
        <w:tabs>
          <w:tab w:val="left" w:pos="880"/>
          <w:tab w:val="right" w:leader="dot" w:pos="11107"/>
        </w:tabs>
        <w:rPr>
          <w:rFonts w:asciiTheme="minorHAnsi" w:eastAsiaTheme="minorEastAsia" w:hAnsiTheme="minorHAnsi" w:cstheme="minorBidi"/>
          <w:i w:val="0"/>
          <w:noProof/>
          <w:sz w:val="22"/>
          <w:szCs w:val="22"/>
        </w:rPr>
      </w:pPr>
      <w:hyperlink w:anchor="_Toc7180566" w:history="1">
        <w:r w:rsidRPr="00590F6E">
          <w:rPr>
            <w:rStyle w:val="Hyperlink"/>
            <w:noProof/>
          </w:rPr>
          <w:t>1.2</w:t>
        </w:r>
        <w:r>
          <w:rPr>
            <w:rFonts w:asciiTheme="minorHAnsi" w:eastAsiaTheme="minorEastAsia" w:hAnsiTheme="minorHAnsi" w:cstheme="minorBidi"/>
            <w:i w:val="0"/>
            <w:noProof/>
            <w:sz w:val="22"/>
            <w:szCs w:val="22"/>
          </w:rPr>
          <w:tab/>
        </w:r>
        <w:r w:rsidRPr="00590F6E">
          <w:rPr>
            <w:rStyle w:val="Hyperlink"/>
            <w:noProof/>
          </w:rPr>
          <w:t>DRVC-REQ-260282/A-Server 2</w:t>
        </w:r>
        <w:r>
          <w:rPr>
            <w:noProof/>
            <w:webHidden/>
          </w:rPr>
          <w:tab/>
        </w:r>
        <w:r>
          <w:rPr>
            <w:noProof/>
            <w:webHidden/>
          </w:rPr>
          <w:fldChar w:fldCharType="begin"/>
        </w:r>
        <w:r>
          <w:rPr>
            <w:noProof/>
            <w:webHidden/>
          </w:rPr>
          <w:instrText xml:space="preserve"> PAGEREF _Toc7180566 \h </w:instrText>
        </w:r>
        <w:r>
          <w:rPr>
            <w:noProof/>
            <w:webHidden/>
          </w:rPr>
        </w:r>
        <w:r>
          <w:rPr>
            <w:noProof/>
            <w:webHidden/>
          </w:rPr>
          <w:fldChar w:fldCharType="separate"/>
        </w:r>
        <w:r>
          <w:rPr>
            <w:noProof/>
            <w:webHidden/>
          </w:rPr>
          <w:t>5</w:t>
        </w:r>
        <w:r>
          <w:rPr>
            <w:noProof/>
            <w:webHidden/>
          </w:rPr>
          <w:fldChar w:fldCharType="end"/>
        </w:r>
      </w:hyperlink>
    </w:p>
    <w:p w:rsidR="009F225E" w:rsidRDefault="009F225E">
      <w:pPr>
        <w:pStyle w:val="TOC2"/>
        <w:tabs>
          <w:tab w:val="left" w:pos="880"/>
          <w:tab w:val="right" w:leader="dot" w:pos="11107"/>
        </w:tabs>
        <w:rPr>
          <w:rFonts w:asciiTheme="minorHAnsi" w:eastAsiaTheme="minorEastAsia" w:hAnsiTheme="minorHAnsi" w:cstheme="minorBidi"/>
          <w:i w:val="0"/>
          <w:noProof/>
          <w:sz w:val="22"/>
          <w:szCs w:val="22"/>
        </w:rPr>
      </w:pPr>
      <w:hyperlink w:anchor="_Toc7180567" w:history="1">
        <w:r w:rsidRPr="00590F6E">
          <w:rPr>
            <w:rStyle w:val="Hyperlink"/>
            <w:noProof/>
          </w:rPr>
          <w:t>1.3</w:t>
        </w:r>
        <w:r>
          <w:rPr>
            <w:rFonts w:asciiTheme="minorHAnsi" w:eastAsiaTheme="minorEastAsia" w:hAnsiTheme="minorHAnsi" w:cstheme="minorBidi"/>
            <w:i w:val="0"/>
            <w:noProof/>
            <w:sz w:val="22"/>
            <w:szCs w:val="22"/>
          </w:rPr>
          <w:tab/>
        </w:r>
        <w:r w:rsidRPr="00590F6E">
          <w:rPr>
            <w:rStyle w:val="Hyperlink"/>
            <w:noProof/>
          </w:rPr>
          <w:t>DRVC-REQ-260268/A-DRVC Server</w:t>
        </w:r>
        <w:r>
          <w:rPr>
            <w:noProof/>
            <w:webHidden/>
          </w:rPr>
          <w:tab/>
        </w:r>
        <w:r>
          <w:rPr>
            <w:noProof/>
            <w:webHidden/>
          </w:rPr>
          <w:fldChar w:fldCharType="begin"/>
        </w:r>
        <w:r>
          <w:rPr>
            <w:noProof/>
            <w:webHidden/>
          </w:rPr>
          <w:instrText xml:space="preserve"> PAGEREF _Toc7180567 \h </w:instrText>
        </w:r>
        <w:r>
          <w:rPr>
            <w:noProof/>
            <w:webHidden/>
          </w:rPr>
        </w:r>
        <w:r>
          <w:rPr>
            <w:noProof/>
            <w:webHidden/>
          </w:rPr>
          <w:fldChar w:fldCharType="separate"/>
        </w:r>
        <w:r>
          <w:rPr>
            <w:noProof/>
            <w:webHidden/>
          </w:rPr>
          <w:t>5</w:t>
        </w:r>
        <w:r>
          <w:rPr>
            <w:noProof/>
            <w:webHidden/>
          </w:rPr>
          <w:fldChar w:fldCharType="end"/>
        </w:r>
      </w:hyperlink>
    </w:p>
    <w:p w:rsidR="009F225E" w:rsidRDefault="009F225E">
      <w:pPr>
        <w:pStyle w:val="TOC2"/>
        <w:tabs>
          <w:tab w:val="left" w:pos="880"/>
          <w:tab w:val="right" w:leader="dot" w:pos="11107"/>
        </w:tabs>
        <w:rPr>
          <w:rFonts w:asciiTheme="minorHAnsi" w:eastAsiaTheme="minorEastAsia" w:hAnsiTheme="minorHAnsi" w:cstheme="minorBidi"/>
          <w:i w:val="0"/>
          <w:noProof/>
          <w:sz w:val="22"/>
          <w:szCs w:val="22"/>
        </w:rPr>
      </w:pPr>
      <w:hyperlink w:anchor="_Toc7180568" w:history="1">
        <w:r w:rsidRPr="00590F6E">
          <w:rPr>
            <w:rStyle w:val="Hyperlink"/>
            <w:noProof/>
          </w:rPr>
          <w:t>1.4</w:t>
        </w:r>
        <w:r>
          <w:rPr>
            <w:rFonts w:asciiTheme="minorHAnsi" w:eastAsiaTheme="minorEastAsia" w:hAnsiTheme="minorHAnsi" w:cstheme="minorBidi"/>
            <w:i w:val="0"/>
            <w:noProof/>
            <w:sz w:val="22"/>
            <w:szCs w:val="22"/>
          </w:rPr>
          <w:tab/>
        </w:r>
        <w:r w:rsidRPr="00590F6E">
          <w:rPr>
            <w:rStyle w:val="Hyperlink"/>
            <w:noProof/>
          </w:rPr>
          <w:t>DRVC-REQ-260267/A-DRVC Client</w:t>
        </w:r>
        <w:r>
          <w:rPr>
            <w:noProof/>
            <w:webHidden/>
          </w:rPr>
          <w:tab/>
        </w:r>
        <w:r>
          <w:rPr>
            <w:noProof/>
            <w:webHidden/>
          </w:rPr>
          <w:fldChar w:fldCharType="begin"/>
        </w:r>
        <w:r>
          <w:rPr>
            <w:noProof/>
            <w:webHidden/>
          </w:rPr>
          <w:instrText xml:space="preserve"> PAGEREF _Toc7180568 \h </w:instrText>
        </w:r>
        <w:r>
          <w:rPr>
            <w:noProof/>
            <w:webHidden/>
          </w:rPr>
        </w:r>
        <w:r>
          <w:rPr>
            <w:noProof/>
            <w:webHidden/>
          </w:rPr>
          <w:fldChar w:fldCharType="separate"/>
        </w:r>
        <w:r>
          <w:rPr>
            <w:noProof/>
            <w:webHidden/>
          </w:rPr>
          <w:t>5</w:t>
        </w:r>
        <w:r>
          <w:rPr>
            <w:noProof/>
            <w:webHidden/>
          </w:rPr>
          <w:fldChar w:fldCharType="end"/>
        </w:r>
      </w:hyperlink>
    </w:p>
    <w:p w:rsidR="009F225E" w:rsidRDefault="009F225E">
      <w:pPr>
        <w:pStyle w:val="TOC2"/>
        <w:tabs>
          <w:tab w:val="left" w:pos="880"/>
          <w:tab w:val="right" w:leader="dot" w:pos="11107"/>
        </w:tabs>
        <w:rPr>
          <w:rFonts w:asciiTheme="minorHAnsi" w:eastAsiaTheme="minorEastAsia" w:hAnsiTheme="minorHAnsi" w:cstheme="minorBidi"/>
          <w:i w:val="0"/>
          <w:noProof/>
          <w:sz w:val="22"/>
          <w:szCs w:val="22"/>
        </w:rPr>
      </w:pPr>
      <w:hyperlink w:anchor="_Toc7180569" w:history="1">
        <w:r w:rsidRPr="00590F6E">
          <w:rPr>
            <w:rStyle w:val="Hyperlink"/>
            <w:noProof/>
          </w:rPr>
          <w:t>1.5</w:t>
        </w:r>
        <w:r>
          <w:rPr>
            <w:rFonts w:asciiTheme="minorHAnsi" w:eastAsiaTheme="minorEastAsia" w:hAnsiTheme="minorHAnsi" w:cstheme="minorBidi"/>
            <w:i w:val="0"/>
            <w:noProof/>
            <w:sz w:val="22"/>
            <w:szCs w:val="22"/>
          </w:rPr>
          <w:tab/>
        </w:r>
        <w:r w:rsidRPr="00590F6E">
          <w:rPr>
            <w:rStyle w:val="Hyperlink"/>
            <w:noProof/>
          </w:rPr>
          <w:t>DRVC-REQ-261261/A-Logical Signal Mapping</w:t>
        </w:r>
        <w:r>
          <w:rPr>
            <w:noProof/>
            <w:webHidden/>
          </w:rPr>
          <w:tab/>
        </w:r>
        <w:r>
          <w:rPr>
            <w:noProof/>
            <w:webHidden/>
          </w:rPr>
          <w:fldChar w:fldCharType="begin"/>
        </w:r>
        <w:r>
          <w:rPr>
            <w:noProof/>
            <w:webHidden/>
          </w:rPr>
          <w:instrText xml:space="preserve"> PAGEREF _Toc7180569 \h </w:instrText>
        </w:r>
        <w:r>
          <w:rPr>
            <w:noProof/>
            <w:webHidden/>
          </w:rPr>
        </w:r>
        <w:r>
          <w:rPr>
            <w:noProof/>
            <w:webHidden/>
          </w:rPr>
          <w:fldChar w:fldCharType="separate"/>
        </w:r>
        <w:r>
          <w:rPr>
            <w:noProof/>
            <w:webHidden/>
          </w:rPr>
          <w:t>6</w:t>
        </w:r>
        <w:r>
          <w:rPr>
            <w:noProof/>
            <w:webHidden/>
          </w:rPr>
          <w:fldChar w:fldCharType="end"/>
        </w:r>
      </w:hyperlink>
    </w:p>
    <w:p w:rsidR="009F225E" w:rsidRDefault="009F225E">
      <w:pPr>
        <w:pStyle w:val="TOC2"/>
        <w:tabs>
          <w:tab w:val="left" w:pos="880"/>
          <w:tab w:val="right" w:leader="dot" w:pos="11107"/>
        </w:tabs>
        <w:rPr>
          <w:rFonts w:asciiTheme="minorHAnsi" w:eastAsiaTheme="minorEastAsia" w:hAnsiTheme="minorHAnsi" w:cstheme="minorBidi"/>
          <w:i w:val="0"/>
          <w:noProof/>
          <w:sz w:val="22"/>
          <w:szCs w:val="22"/>
        </w:rPr>
      </w:pPr>
      <w:hyperlink w:anchor="_Toc7180570" w:history="1">
        <w:r w:rsidRPr="00590F6E">
          <w:rPr>
            <w:rStyle w:val="Hyperlink"/>
            <w:noProof/>
          </w:rPr>
          <w:t>1.6</w:t>
        </w:r>
        <w:r>
          <w:rPr>
            <w:rFonts w:asciiTheme="minorHAnsi" w:eastAsiaTheme="minorEastAsia" w:hAnsiTheme="minorHAnsi" w:cstheme="minorBidi"/>
            <w:i w:val="0"/>
            <w:noProof/>
            <w:sz w:val="22"/>
            <w:szCs w:val="22"/>
          </w:rPr>
          <w:tab/>
        </w:r>
        <w:r w:rsidRPr="00590F6E">
          <w:rPr>
            <w:rStyle w:val="Hyperlink"/>
            <w:noProof/>
          </w:rPr>
          <w:t>DRVC-REQ-261254/A-Server 2 Tx</w:t>
        </w:r>
        <w:r>
          <w:rPr>
            <w:noProof/>
            <w:webHidden/>
          </w:rPr>
          <w:tab/>
        </w:r>
        <w:r>
          <w:rPr>
            <w:noProof/>
            <w:webHidden/>
          </w:rPr>
          <w:fldChar w:fldCharType="begin"/>
        </w:r>
        <w:r>
          <w:rPr>
            <w:noProof/>
            <w:webHidden/>
          </w:rPr>
          <w:instrText xml:space="preserve"> PAGEREF _Toc7180570 \h </w:instrText>
        </w:r>
        <w:r>
          <w:rPr>
            <w:noProof/>
            <w:webHidden/>
          </w:rPr>
        </w:r>
        <w:r>
          <w:rPr>
            <w:noProof/>
            <w:webHidden/>
          </w:rPr>
          <w:fldChar w:fldCharType="separate"/>
        </w:r>
        <w:r>
          <w:rPr>
            <w:noProof/>
            <w:webHidden/>
          </w:rPr>
          <w:t>6</w:t>
        </w:r>
        <w:r>
          <w:rPr>
            <w:noProof/>
            <w:webHidden/>
          </w:rPr>
          <w:fldChar w:fldCharType="end"/>
        </w:r>
      </w:hyperlink>
    </w:p>
    <w:p w:rsidR="009F225E" w:rsidRDefault="009F225E">
      <w:pPr>
        <w:pStyle w:val="TOC3"/>
        <w:tabs>
          <w:tab w:val="left" w:pos="1100"/>
          <w:tab w:val="right" w:leader="dot" w:pos="11107"/>
        </w:tabs>
        <w:rPr>
          <w:rFonts w:asciiTheme="minorHAnsi" w:eastAsiaTheme="minorEastAsia" w:hAnsiTheme="minorHAnsi" w:cstheme="minorBidi"/>
          <w:noProof/>
          <w:sz w:val="22"/>
          <w:szCs w:val="22"/>
        </w:rPr>
      </w:pPr>
      <w:hyperlink w:anchor="_Toc7180571" w:history="1">
        <w:r w:rsidRPr="00590F6E">
          <w:rPr>
            <w:rStyle w:val="Hyperlink"/>
            <w:noProof/>
          </w:rPr>
          <w:t>1.6.1</w:t>
        </w:r>
        <w:r>
          <w:rPr>
            <w:rFonts w:asciiTheme="minorHAnsi" w:eastAsiaTheme="minorEastAsia" w:hAnsiTheme="minorHAnsi" w:cstheme="minorBidi"/>
            <w:noProof/>
            <w:sz w:val="22"/>
            <w:szCs w:val="22"/>
          </w:rPr>
          <w:tab/>
        </w:r>
        <w:r w:rsidRPr="00590F6E">
          <w:rPr>
            <w:rStyle w:val="Hyperlink"/>
            <w:noProof/>
          </w:rPr>
          <w:t>DRVC-REQ-260270/A-DecklidAjar</w:t>
        </w:r>
        <w:r>
          <w:rPr>
            <w:noProof/>
            <w:webHidden/>
          </w:rPr>
          <w:tab/>
        </w:r>
        <w:r>
          <w:rPr>
            <w:noProof/>
            <w:webHidden/>
          </w:rPr>
          <w:fldChar w:fldCharType="begin"/>
        </w:r>
        <w:r>
          <w:rPr>
            <w:noProof/>
            <w:webHidden/>
          </w:rPr>
          <w:instrText xml:space="preserve"> PAGEREF _Toc7180571 \h </w:instrText>
        </w:r>
        <w:r>
          <w:rPr>
            <w:noProof/>
            <w:webHidden/>
          </w:rPr>
        </w:r>
        <w:r>
          <w:rPr>
            <w:noProof/>
            <w:webHidden/>
          </w:rPr>
          <w:fldChar w:fldCharType="separate"/>
        </w:r>
        <w:r>
          <w:rPr>
            <w:noProof/>
            <w:webHidden/>
          </w:rPr>
          <w:t>6</w:t>
        </w:r>
        <w:r>
          <w:rPr>
            <w:noProof/>
            <w:webHidden/>
          </w:rPr>
          <w:fldChar w:fldCharType="end"/>
        </w:r>
      </w:hyperlink>
    </w:p>
    <w:p w:rsidR="009F225E" w:rsidRDefault="009F225E">
      <w:pPr>
        <w:pStyle w:val="TOC3"/>
        <w:tabs>
          <w:tab w:val="left" w:pos="1100"/>
          <w:tab w:val="right" w:leader="dot" w:pos="11107"/>
        </w:tabs>
        <w:rPr>
          <w:rFonts w:asciiTheme="minorHAnsi" w:eastAsiaTheme="minorEastAsia" w:hAnsiTheme="minorHAnsi" w:cstheme="minorBidi"/>
          <w:noProof/>
          <w:sz w:val="22"/>
          <w:szCs w:val="22"/>
        </w:rPr>
      </w:pPr>
      <w:hyperlink w:anchor="_Toc7180572" w:history="1">
        <w:r w:rsidRPr="00590F6E">
          <w:rPr>
            <w:rStyle w:val="Hyperlink"/>
            <w:noProof/>
          </w:rPr>
          <w:t>1.6.2</w:t>
        </w:r>
        <w:r>
          <w:rPr>
            <w:rFonts w:asciiTheme="minorHAnsi" w:eastAsiaTheme="minorEastAsia" w:hAnsiTheme="minorHAnsi" w:cstheme="minorBidi"/>
            <w:noProof/>
            <w:sz w:val="22"/>
            <w:szCs w:val="22"/>
          </w:rPr>
          <w:tab/>
        </w:r>
        <w:r w:rsidRPr="00590F6E">
          <w:rPr>
            <w:rStyle w:val="Hyperlink"/>
            <w:noProof/>
          </w:rPr>
          <w:t>DRVC-REQ-260271/A-LiftgateAjar</w:t>
        </w:r>
        <w:r>
          <w:rPr>
            <w:noProof/>
            <w:webHidden/>
          </w:rPr>
          <w:tab/>
        </w:r>
        <w:r>
          <w:rPr>
            <w:noProof/>
            <w:webHidden/>
          </w:rPr>
          <w:fldChar w:fldCharType="begin"/>
        </w:r>
        <w:r>
          <w:rPr>
            <w:noProof/>
            <w:webHidden/>
          </w:rPr>
          <w:instrText xml:space="preserve"> PAGEREF _Toc7180572 \h </w:instrText>
        </w:r>
        <w:r>
          <w:rPr>
            <w:noProof/>
            <w:webHidden/>
          </w:rPr>
        </w:r>
        <w:r>
          <w:rPr>
            <w:noProof/>
            <w:webHidden/>
          </w:rPr>
          <w:fldChar w:fldCharType="separate"/>
        </w:r>
        <w:r>
          <w:rPr>
            <w:noProof/>
            <w:webHidden/>
          </w:rPr>
          <w:t>7</w:t>
        </w:r>
        <w:r>
          <w:rPr>
            <w:noProof/>
            <w:webHidden/>
          </w:rPr>
          <w:fldChar w:fldCharType="end"/>
        </w:r>
      </w:hyperlink>
    </w:p>
    <w:p w:rsidR="009F225E" w:rsidRDefault="009F225E">
      <w:pPr>
        <w:pStyle w:val="TOC3"/>
        <w:tabs>
          <w:tab w:val="left" w:pos="1100"/>
          <w:tab w:val="right" w:leader="dot" w:pos="11107"/>
        </w:tabs>
        <w:rPr>
          <w:rFonts w:asciiTheme="minorHAnsi" w:eastAsiaTheme="minorEastAsia" w:hAnsiTheme="minorHAnsi" w:cstheme="minorBidi"/>
          <w:noProof/>
          <w:sz w:val="22"/>
          <w:szCs w:val="22"/>
        </w:rPr>
      </w:pPr>
      <w:hyperlink w:anchor="_Toc7180573" w:history="1">
        <w:r w:rsidRPr="00590F6E">
          <w:rPr>
            <w:rStyle w:val="Hyperlink"/>
            <w:noProof/>
          </w:rPr>
          <w:t>1.6.3</w:t>
        </w:r>
        <w:r>
          <w:rPr>
            <w:rFonts w:asciiTheme="minorHAnsi" w:eastAsiaTheme="minorEastAsia" w:hAnsiTheme="minorHAnsi" w:cstheme="minorBidi"/>
            <w:noProof/>
            <w:sz w:val="22"/>
            <w:szCs w:val="22"/>
          </w:rPr>
          <w:tab/>
        </w:r>
        <w:r w:rsidRPr="00590F6E">
          <w:rPr>
            <w:rStyle w:val="Hyperlink"/>
            <w:noProof/>
          </w:rPr>
          <w:t>DRVC-REQ-260272/A-TrlrCnnct</w:t>
        </w:r>
        <w:r>
          <w:rPr>
            <w:noProof/>
            <w:webHidden/>
          </w:rPr>
          <w:tab/>
        </w:r>
        <w:r>
          <w:rPr>
            <w:noProof/>
            <w:webHidden/>
          </w:rPr>
          <w:fldChar w:fldCharType="begin"/>
        </w:r>
        <w:r>
          <w:rPr>
            <w:noProof/>
            <w:webHidden/>
          </w:rPr>
          <w:instrText xml:space="preserve"> PAGEREF _Toc7180573 \h </w:instrText>
        </w:r>
        <w:r>
          <w:rPr>
            <w:noProof/>
            <w:webHidden/>
          </w:rPr>
        </w:r>
        <w:r>
          <w:rPr>
            <w:noProof/>
            <w:webHidden/>
          </w:rPr>
          <w:fldChar w:fldCharType="separate"/>
        </w:r>
        <w:r>
          <w:rPr>
            <w:noProof/>
            <w:webHidden/>
          </w:rPr>
          <w:t>7</w:t>
        </w:r>
        <w:r>
          <w:rPr>
            <w:noProof/>
            <w:webHidden/>
          </w:rPr>
          <w:fldChar w:fldCharType="end"/>
        </w:r>
      </w:hyperlink>
    </w:p>
    <w:p w:rsidR="009F225E" w:rsidRDefault="009F225E">
      <w:pPr>
        <w:pStyle w:val="TOC3"/>
        <w:tabs>
          <w:tab w:val="left" w:pos="1100"/>
          <w:tab w:val="right" w:leader="dot" w:pos="11107"/>
        </w:tabs>
        <w:rPr>
          <w:rFonts w:asciiTheme="minorHAnsi" w:eastAsiaTheme="minorEastAsia" w:hAnsiTheme="minorHAnsi" w:cstheme="minorBidi"/>
          <w:noProof/>
          <w:sz w:val="22"/>
          <w:szCs w:val="22"/>
        </w:rPr>
      </w:pPr>
      <w:hyperlink w:anchor="_Toc7180574" w:history="1">
        <w:r w:rsidRPr="00590F6E">
          <w:rPr>
            <w:rStyle w:val="Hyperlink"/>
            <w:noProof/>
          </w:rPr>
          <w:t>1.6.4</w:t>
        </w:r>
        <w:r>
          <w:rPr>
            <w:rFonts w:asciiTheme="minorHAnsi" w:eastAsiaTheme="minorEastAsia" w:hAnsiTheme="minorHAnsi" w:cstheme="minorBidi"/>
            <w:noProof/>
            <w:sz w:val="22"/>
            <w:szCs w:val="22"/>
          </w:rPr>
          <w:tab/>
        </w:r>
        <w:r w:rsidRPr="00590F6E">
          <w:rPr>
            <w:rStyle w:val="Hyperlink"/>
            <w:noProof/>
          </w:rPr>
          <w:t>DRVC-REQ-260273/A-SteWhlAng</w:t>
        </w:r>
        <w:r>
          <w:rPr>
            <w:noProof/>
            <w:webHidden/>
          </w:rPr>
          <w:tab/>
        </w:r>
        <w:r>
          <w:rPr>
            <w:noProof/>
            <w:webHidden/>
          </w:rPr>
          <w:fldChar w:fldCharType="begin"/>
        </w:r>
        <w:r>
          <w:rPr>
            <w:noProof/>
            <w:webHidden/>
          </w:rPr>
          <w:instrText xml:space="preserve"> PAGEREF _Toc7180574 \h </w:instrText>
        </w:r>
        <w:r>
          <w:rPr>
            <w:noProof/>
            <w:webHidden/>
          </w:rPr>
        </w:r>
        <w:r>
          <w:rPr>
            <w:noProof/>
            <w:webHidden/>
          </w:rPr>
          <w:fldChar w:fldCharType="separate"/>
        </w:r>
        <w:r>
          <w:rPr>
            <w:noProof/>
            <w:webHidden/>
          </w:rPr>
          <w:t>7</w:t>
        </w:r>
        <w:r>
          <w:rPr>
            <w:noProof/>
            <w:webHidden/>
          </w:rPr>
          <w:fldChar w:fldCharType="end"/>
        </w:r>
      </w:hyperlink>
    </w:p>
    <w:p w:rsidR="009F225E" w:rsidRDefault="009F225E">
      <w:pPr>
        <w:pStyle w:val="TOC3"/>
        <w:tabs>
          <w:tab w:val="left" w:pos="1100"/>
          <w:tab w:val="right" w:leader="dot" w:pos="11107"/>
        </w:tabs>
        <w:rPr>
          <w:rFonts w:asciiTheme="minorHAnsi" w:eastAsiaTheme="minorEastAsia" w:hAnsiTheme="minorHAnsi" w:cstheme="minorBidi"/>
          <w:noProof/>
          <w:sz w:val="22"/>
          <w:szCs w:val="22"/>
        </w:rPr>
      </w:pPr>
      <w:hyperlink w:anchor="_Toc7180575" w:history="1">
        <w:r w:rsidRPr="00590F6E">
          <w:rPr>
            <w:rStyle w:val="Hyperlink"/>
            <w:noProof/>
          </w:rPr>
          <w:t>1.6.5</w:t>
        </w:r>
        <w:r>
          <w:rPr>
            <w:rFonts w:asciiTheme="minorHAnsi" w:eastAsiaTheme="minorEastAsia" w:hAnsiTheme="minorHAnsi" w:cstheme="minorBidi"/>
            <w:noProof/>
            <w:sz w:val="22"/>
            <w:szCs w:val="22"/>
          </w:rPr>
          <w:tab/>
        </w:r>
        <w:r w:rsidRPr="00590F6E">
          <w:rPr>
            <w:rStyle w:val="Hyperlink"/>
            <w:noProof/>
          </w:rPr>
          <w:t>DRVC-REQ-260274/A-StePinAng</w:t>
        </w:r>
        <w:r>
          <w:rPr>
            <w:noProof/>
            <w:webHidden/>
          </w:rPr>
          <w:tab/>
        </w:r>
        <w:r>
          <w:rPr>
            <w:noProof/>
            <w:webHidden/>
          </w:rPr>
          <w:fldChar w:fldCharType="begin"/>
        </w:r>
        <w:r>
          <w:rPr>
            <w:noProof/>
            <w:webHidden/>
          </w:rPr>
          <w:instrText xml:space="preserve"> PAGEREF _Toc7180575 \h </w:instrText>
        </w:r>
        <w:r>
          <w:rPr>
            <w:noProof/>
            <w:webHidden/>
          </w:rPr>
        </w:r>
        <w:r>
          <w:rPr>
            <w:noProof/>
            <w:webHidden/>
          </w:rPr>
          <w:fldChar w:fldCharType="separate"/>
        </w:r>
        <w:r>
          <w:rPr>
            <w:noProof/>
            <w:webHidden/>
          </w:rPr>
          <w:t>7</w:t>
        </w:r>
        <w:r>
          <w:rPr>
            <w:noProof/>
            <w:webHidden/>
          </w:rPr>
          <w:fldChar w:fldCharType="end"/>
        </w:r>
      </w:hyperlink>
    </w:p>
    <w:p w:rsidR="009F225E" w:rsidRDefault="009F225E">
      <w:pPr>
        <w:pStyle w:val="TOC2"/>
        <w:tabs>
          <w:tab w:val="left" w:pos="880"/>
          <w:tab w:val="right" w:leader="dot" w:pos="11107"/>
        </w:tabs>
        <w:rPr>
          <w:rFonts w:asciiTheme="minorHAnsi" w:eastAsiaTheme="minorEastAsia" w:hAnsiTheme="minorHAnsi" w:cstheme="minorBidi"/>
          <w:i w:val="0"/>
          <w:noProof/>
          <w:sz w:val="22"/>
          <w:szCs w:val="22"/>
        </w:rPr>
      </w:pPr>
      <w:hyperlink w:anchor="_Toc7180576" w:history="1">
        <w:r w:rsidRPr="00590F6E">
          <w:rPr>
            <w:rStyle w:val="Hyperlink"/>
            <w:noProof/>
          </w:rPr>
          <w:t>1.7</w:t>
        </w:r>
        <w:r>
          <w:rPr>
            <w:rFonts w:asciiTheme="minorHAnsi" w:eastAsiaTheme="minorEastAsia" w:hAnsiTheme="minorHAnsi" w:cstheme="minorBidi"/>
            <w:i w:val="0"/>
            <w:noProof/>
            <w:sz w:val="22"/>
            <w:szCs w:val="22"/>
          </w:rPr>
          <w:tab/>
        </w:r>
        <w:r w:rsidRPr="00590F6E">
          <w:rPr>
            <w:rStyle w:val="Hyperlink"/>
            <w:noProof/>
          </w:rPr>
          <w:t>DRVC-REQ-261461/B-Client Rx</w:t>
        </w:r>
        <w:r>
          <w:rPr>
            <w:noProof/>
            <w:webHidden/>
          </w:rPr>
          <w:tab/>
        </w:r>
        <w:r>
          <w:rPr>
            <w:noProof/>
            <w:webHidden/>
          </w:rPr>
          <w:fldChar w:fldCharType="begin"/>
        </w:r>
        <w:r>
          <w:rPr>
            <w:noProof/>
            <w:webHidden/>
          </w:rPr>
          <w:instrText xml:space="preserve"> PAGEREF _Toc7180576 \h </w:instrText>
        </w:r>
        <w:r>
          <w:rPr>
            <w:noProof/>
            <w:webHidden/>
          </w:rPr>
        </w:r>
        <w:r>
          <w:rPr>
            <w:noProof/>
            <w:webHidden/>
          </w:rPr>
          <w:fldChar w:fldCharType="separate"/>
        </w:r>
        <w:r>
          <w:rPr>
            <w:noProof/>
            <w:webHidden/>
          </w:rPr>
          <w:t>7</w:t>
        </w:r>
        <w:r>
          <w:rPr>
            <w:noProof/>
            <w:webHidden/>
          </w:rPr>
          <w:fldChar w:fldCharType="end"/>
        </w:r>
      </w:hyperlink>
    </w:p>
    <w:p w:rsidR="009F225E" w:rsidRDefault="009F225E">
      <w:pPr>
        <w:pStyle w:val="TOC3"/>
        <w:tabs>
          <w:tab w:val="left" w:pos="1100"/>
          <w:tab w:val="right" w:leader="dot" w:pos="11107"/>
        </w:tabs>
        <w:rPr>
          <w:rFonts w:asciiTheme="minorHAnsi" w:eastAsiaTheme="minorEastAsia" w:hAnsiTheme="minorHAnsi" w:cstheme="minorBidi"/>
          <w:noProof/>
          <w:sz w:val="22"/>
          <w:szCs w:val="22"/>
        </w:rPr>
      </w:pPr>
      <w:hyperlink w:anchor="_Toc7180577" w:history="1">
        <w:r w:rsidRPr="00590F6E">
          <w:rPr>
            <w:rStyle w:val="Hyperlink"/>
            <w:noProof/>
          </w:rPr>
          <w:t>1.7.1</w:t>
        </w:r>
        <w:r>
          <w:rPr>
            <w:rFonts w:asciiTheme="minorHAnsi" w:eastAsiaTheme="minorEastAsia" w:hAnsiTheme="minorHAnsi" w:cstheme="minorBidi"/>
            <w:noProof/>
            <w:sz w:val="22"/>
            <w:szCs w:val="22"/>
          </w:rPr>
          <w:tab/>
        </w:r>
        <w:r w:rsidRPr="00590F6E">
          <w:rPr>
            <w:rStyle w:val="Hyperlink"/>
            <w:noProof/>
          </w:rPr>
          <w:t>DRVC-REQ-260270/A-DecklidAjar</w:t>
        </w:r>
        <w:r>
          <w:rPr>
            <w:noProof/>
            <w:webHidden/>
          </w:rPr>
          <w:tab/>
        </w:r>
        <w:r>
          <w:rPr>
            <w:noProof/>
            <w:webHidden/>
          </w:rPr>
          <w:fldChar w:fldCharType="begin"/>
        </w:r>
        <w:r>
          <w:rPr>
            <w:noProof/>
            <w:webHidden/>
          </w:rPr>
          <w:instrText xml:space="preserve"> PAGEREF _Toc7180577 \h </w:instrText>
        </w:r>
        <w:r>
          <w:rPr>
            <w:noProof/>
            <w:webHidden/>
          </w:rPr>
        </w:r>
        <w:r>
          <w:rPr>
            <w:noProof/>
            <w:webHidden/>
          </w:rPr>
          <w:fldChar w:fldCharType="separate"/>
        </w:r>
        <w:r>
          <w:rPr>
            <w:noProof/>
            <w:webHidden/>
          </w:rPr>
          <w:t>7</w:t>
        </w:r>
        <w:r>
          <w:rPr>
            <w:noProof/>
            <w:webHidden/>
          </w:rPr>
          <w:fldChar w:fldCharType="end"/>
        </w:r>
      </w:hyperlink>
    </w:p>
    <w:p w:rsidR="009F225E" w:rsidRDefault="009F225E">
      <w:pPr>
        <w:pStyle w:val="TOC3"/>
        <w:tabs>
          <w:tab w:val="left" w:pos="1100"/>
          <w:tab w:val="right" w:leader="dot" w:pos="11107"/>
        </w:tabs>
        <w:rPr>
          <w:rFonts w:asciiTheme="minorHAnsi" w:eastAsiaTheme="minorEastAsia" w:hAnsiTheme="minorHAnsi" w:cstheme="minorBidi"/>
          <w:noProof/>
          <w:sz w:val="22"/>
          <w:szCs w:val="22"/>
        </w:rPr>
      </w:pPr>
      <w:hyperlink w:anchor="_Toc7180578" w:history="1">
        <w:r w:rsidRPr="00590F6E">
          <w:rPr>
            <w:rStyle w:val="Hyperlink"/>
            <w:noProof/>
          </w:rPr>
          <w:t>1.7.2</w:t>
        </w:r>
        <w:r>
          <w:rPr>
            <w:rFonts w:asciiTheme="minorHAnsi" w:eastAsiaTheme="minorEastAsia" w:hAnsiTheme="minorHAnsi" w:cstheme="minorBidi"/>
            <w:noProof/>
            <w:sz w:val="22"/>
            <w:szCs w:val="22"/>
          </w:rPr>
          <w:tab/>
        </w:r>
        <w:r w:rsidRPr="00590F6E">
          <w:rPr>
            <w:rStyle w:val="Hyperlink"/>
            <w:noProof/>
          </w:rPr>
          <w:t>DRVC-REQ-260271/A-LiftgateAjar</w:t>
        </w:r>
        <w:r>
          <w:rPr>
            <w:noProof/>
            <w:webHidden/>
          </w:rPr>
          <w:tab/>
        </w:r>
        <w:r>
          <w:rPr>
            <w:noProof/>
            <w:webHidden/>
          </w:rPr>
          <w:fldChar w:fldCharType="begin"/>
        </w:r>
        <w:r>
          <w:rPr>
            <w:noProof/>
            <w:webHidden/>
          </w:rPr>
          <w:instrText xml:space="preserve"> PAGEREF _Toc7180578 \h </w:instrText>
        </w:r>
        <w:r>
          <w:rPr>
            <w:noProof/>
            <w:webHidden/>
          </w:rPr>
        </w:r>
        <w:r>
          <w:rPr>
            <w:noProof/>
            <w:webHidden/>
          </w:rPr>
          <w:fldChar w:fldCharType="separate"/>
        </w:r>
        <w:r>
          <w:rPr>
            <w:noProof/>
            <w:webHidden/>
          </w:rPr>
          <w:t>7</w:t>
        </w:r>
        <w:r>
          <w:rPr>
            <w:noProof/>
            <w:webHidden/>
          </w:rPr>
          <w:fldChar w:fldCharType="end"/>
        </w:r>
      </w:hyperlink>
    </w:p>
    <w:p w:rsidR="009F225E" w:rsidRDefault="009F225E">
      <w:pPr>
        <w:pStyle w:val="TOC3"/>
        <w:tabs>
          <w:tab w:val="left" w:pos="1100"/>
          <w:tab w:val="right" w:leader="dot" w:pos="11107"/>
        </w:tabs>
        <w:rPr>
          <w:rFonts w:asciiTheme="minorHAnsi" w:eastAsiaTheme="minorEastAsia" w:hAnsiTheme="minorHAnsi" w:cstheme="minorBidi"/>
          <w:noProof/>
          <w:sz w:val="22"/>
          <w:szCs w:val="22"/>
        </w:rPr>
      </w:pPr>
      <w:hyperlink w:anchor="_Toc7180579" w:history="1">
        <w:r w:rsidRPr="00590F6E">
          <w:rPr>
            <w:rStyle w:val="Hyperlink"/>
            <w:noProof/>
          </w:rPr>
          <w:t>1.7.3</w:t>
        </w:r>
        <w:r>
          <w:rPr>
            <w:rFonts w:asciiTheme="minorHAnsi" w:eastAsiaTheme="minorEastAsia" w:hAnsiTheme="minorHAnsi" w:cstheme="minorBidi"/>
            <w:noProof/>
            <w:sz w:val="22"/>
            <w:szCs w:val="22"/>
          </w:rPr>
          <w:tab/>
        </w:r>
        <w:r w:rsidRPr="00590F6E">
          <w:rPr>
            <w:rStyle w:val="Hyperlink"/>
            <w:noProof/>
          </w:rPr>
          <w:t>DRVC-REQ-260272/A-TrlrCnnct</w:t>
        </w:r>
        <w:r>
          <w:rPr>
            <w:noProof/>
            <w:webHidden/>
          </w:rPr>
          <w:tab/>
        </w:r>
        <w:r>
          <w:rPr>
            <w:noProof/>
            <w:webHidden/>
          </w:rPr>
          <w:fldChar w:fldCharType="begin"/>
        </w:r>
        <w:r>
          <w:rPr>
            <w:noProof/>
            <w:webHidden/>
          </w:rPr>
          <w:instrText xml:space="preserve"> PAGEREF _Toc7180579 \h </w:instrText>
        </w:r>
        <w:r>
          <w:rPr>
            <w:noProof/>
            <w:webHidden/>
          </w:rPr>
        </w:r>
        <w:r>
          <w:rPr>
            <w:noProof/>
            <w:webHidden/>
          </w:rPr>
          <w:fldChar w:fldCharType="separate"/>
        </w:r>
        <w:r>
          <w:rPr>
            <w:noProof/>
            <w:webHidden/>
          </w:rPr>
          <w:t>8</w:t>
        </w:r>
        <w:r>
          <w:rPr>
            <w:noProof/>
            <w:webHidden/>
          </w:rPr>
          <w:fldChar w:fldCharType="end"/>
        </w:r>
      </w:hyperlink>
    </w:p>
    <w:p w:rsidR="009F225E" w:rsidRDefault="009F225E">
      <w:pPr>
        <w:pStyle w:val="TOC3"/>
        <w:tabs>
          <w:tab w:val="left" w:pos="1100"/>
          <w:tab w:val="right" w:leader="dot" w:pos="11107"/>
        </w:tabs>
        <w:rPr>
          <w:rFonts w:asciiTheme="minorHAnsi" w:eastAsiaTheme="minorEastAsia" w:hAnsiTheme="minorHAnsi" w:cstheme="minorBidi"/>
          <w:noProof/>
          <w:sz w:val="22"/>
          <w:szCs w:val="22"/>
        </w:rPr>
      </w:pPr>
      <w:hyperlink w:anchor="_Toc7180580" w:history="1">
        <w:r w:rsidRPr="00590F6E">
          <w:rPr>
            <w:rStyle w:val="Hyperlink"/>
            <w:noProof/>
          </w:rPr>
          <w:t>1.7.4</w:t>
        </w:r>
        <w:r>
          <w:rPr>
            <w:rFonts w:asciiTheme="minorHAnsi" w:eastAsiaTheme="minorEastAsia" w:hAnsiTheme="minorHAnsi" w:cstheme="minorBidi"/>
            <w:noProof/>
            <w:sz w:val="22"/>
            <w:szCs w:val="22"/>
          </w:rPr>
          <w:tab/>
        </w:r>
        <w:r w:rsidRPr="00590F6E">
          <w:rPr>
            <w:rStyle w:val="Hyperlink"/>
            <w:noProof/>
          </w:rPr>
          <w:t>DRVC-REQ-260273/A-SteWhlAng</w:t>
        </w:r>
        <w:r>
          <w:rPr>
            <w:noProof/>
            <w:webHidden/>
          </w:rPr>
          <w:tab/>
        </w:r>
        <w:r>
          <w:rPr>
            <w:noProof/>
            <w:webHidden/>
          </w:rPr>
          <w:fldChar w:fldCharType="begin"/>
        </w:r>
        <w:r>
          <w:rPr>
            <w:noProof/>
            <w:webHidden/>
          </w:rPr>
          <w:instrText xml:space="preserve"> PAGEREF _Toc7180580 \h </w:instrText>
        </w:r>
        <w:r>
          <w:rPr>
            <w:noProof/>
            <w:webHidden/>
          </w:rPr>
        </w:r>
        <w:r>
          <w:rPr>
            <w:noProof/>
            <w:webHidden/>
          </w:rPr>
          <w:fldChar w:fldCharType="separate"/>
        </w:r>
        <w:r>
          <w:rPr>
            <w:noProof/>
            <w:webHidden/>
          </w:rPr>
          <w:t>8</w:t>
        </w:r>
        <w:r>
          <w:rPr>
            <w:noProof/>
            <w:webHidden/>
          </w:rPr>
          <w:fldChar w:fldCharType="end"/>
        </w:r>
      </w:hyperlink>
    </w:p>
    <w:p w:rsidR="009F225E" w:rsidRDefault="009F225E">
      <w:pPr>
        <w:pStyle w:val="TOC3"/>
        <w:tabs>
          <w:tab w:val="left" w:pos="1100"/>
          <w:tab w:val="right" w:leader="dot" w:pos="11107"/>
        </w:tabs>
        <w:rPr>
          <w:rFonts w:asciiTheme="minorHAnsi" w:eastAsiaTheme="minorEastAsia" w:hAnsiTheme="minorHAnsi" w:cstheme="minorBidi"/>
          <w:noProof/>
          <w:sz w:val="22"/>
          <w:szCs w:val="22"/>
        </w:rPr>
      </w:pPr>
      <w:hyperlink w:anchor="_Toc7180581" w:history="1">
        <w:r w:rsidRPr="00590F6E">
          <w:rPr>
            <w:rStyle w:val="Hyperlink"/>
            <w:noProof/>
          </w:rPr>
          <w:t>1.7.5</w:t>
        </w:r>
        <w:r>
          <w:rPr>
            <w:rFonts w:asciiTheme="minorHAnsi" w:eastAsiaTheme="minorEastAsia" w:hAnsiTheme="minorHAnsi" w:cstheme="minorBidi"/>
            <w:noProof/>
            <w:sz w:val="22"/>
            <w:szCs w:val="22"/>
          </w:rPr>
          <w:tab/>
        </w:r>
        <w:r w:rsidRPr="00590F6E">
          <w:rPr>
            <w:rStyle w:val="Hyperlink"/>
            <w:noProof/>
          </w:rPr>
          <w:t>DRVC-REQ-260274/A-StePinAng</w:t>
        </w:r>
        <w:r>
          <w:rPr>
            <w:noProof/>
            <w:webHidden/>
          </w:rPr>
          <w:tab/>
        </w:r>
        <w:r>
          <w:rPr>
            <w:noProof/>
            <w:webHidden/>
          </w:rPr>
          <w:fldChar w:fldCharType="begin"/>
        </w:r>
        <w:r>
          <w:rPr>
            <w:noProof/>
            <w:webHidden/>
          </w:rPr>
          <w:instrText xml:space="preserve"> PAGEREF _Toc7180581 \h </w:instrText>
        </w:r>
        <w:r>
          <w:rPr>
            <w:noProof/>
            <w:webHidden/>
          </w:rPr>
        </w:r>
        <w:r>
          <w:rPr>
            <w:noProof/>
            <w:webHidden/>
          </w:rPr>
          <w:fldChar w:fldCharType="separate"/>
        </w:r>
        <w:r>
          <w:rPr>
            <w:noProof/>
            <w:webHidden/>
          </w:rPr>
          <w:t>8</w:t>
        </w:r>
        <w:r>
          <w:rPr>
            <w:noProof/>
            <w:webHidden/>
          </w:rPr>
          <w:fldChar w:fldCharType="end"/>
        </w:r>
      </w:hyperlink>
    </w:p>
    <w:p w:rsidR="009F225E" w:rsidRDefault="009F225E">
      <w:pPr>
        <w:pStyle w:val="TOC3"/>
        <w:tabs>
          <w:tab w:val="left" w:pos="1100"/>
          <w:tab w:val="right" w:leader="dot" w:pos="11107"/>
        </w:tabs>
        <w:rPr>
          <w:rFonts w:asciiTheme="minorHAnsi" w:eastAsiaTheme="minorEastAsia" w:hAnsiTheme="minorHAnsi" w:cstheme="minorBidi"/>
          <w:noProof/>
          <w:sz w:val="22"/>
          <w:szCs w:val="22"/>
        </w:rPr>
      </w:pPr>
      <w:hyperlink w:anchor="_Toc7180582" w:history="1">
        <w:r w:rsidRPr="00590F6E">
          <w:rPr>
            <w:rStyle w:val="Hyperlink"/>
            <w:noProof/>
          </w:rPr>
          <w:t>1.7.6</w:t>
        </w:r>
        <w:r>
          <w:rPr>
            <w:rFonts w:asciiTheme="minorHAnsi" w:eastAsiaTheme="minorEastAsia" w:hAnsiTheme="minorHAnsi" w:cstheme="minorBidi"/>
            <w:noProof/>
            <w:sz w:val="22"/>
            <w:szCs w:val="22"/>
          </w:rPr>
          <w:tab/>
        </w:r>
        <w:r w:rsidRPr="00590F6E">
          <w:rPr>
            <w:rStyle w:val="Hyperlink"/>
            <w:noProof/>
          </w:rPr>
          <w:t>RVC-REQ-292387/A-GearPos_D_Trg</w:t>
        </w:r>
        <w:r>
          <w:rPr>
            <w:noProof/>
            <w:webHidden/>
          </w:rPr>
          <w:tab/>
        </w:r>
        <w:r>
          <w:rPr>
            <w:noProof/>
            <w:webHidden/>
          </w:rPr>
          <w:fldChar w:fldCharType="begin"/>
        </w:r>
        <w:r>
          <w:rPr>
            <w:noProof/>
            <w:webHidden/>
          </w:rPr>
          <w:instrText xml:space="preserve"> PAGEREF _Toc7180582 \h </w:instrText>
        </w:r>
        <w:r>
          <w:rPr>
            <w:noProof/>
            <w:webHidden/>
          </w:rPr>
        </w:r>
        <w:r>
          <w:rPr>
            <w:noProof/>
            <w:webHidden/>
          </w:rPr>
          <w:fldChar w:fldCharType="separate"/>
        </w:r>
        <w:r>
          <w:rPr>
            <w:noProof/>
            <w:webHidden/>
          </w:rPr>
          <w:t>8</w:t>
        </w:r>
        <w:r>
          <w:rPr>
            <w:noProof/>
            <w:webHidden/>
          </w:rPr>
          <w:fldChar w:fldCharType="end"/>
        </w:r>
      </w:hyperlink>
    </w:p>
    <w:p w:rsidR="009F225E" w:rsidRDefault="009F225E">
      <w:pPr>
        <w:pStyle w:val="TOC3"/>
        <w:tabs>
          <w:tab w:val="left" w:pos="1100"/>
          <w:tab w:val="right" w:leader="dot" w:pos="11107"/>
        </w:tabs>
        <w:rPr>
          <w:rFonts w:asciiTheme="minorHAnsi" w:eastAsiaTheme="minorEastAsia" w:hAnsiTheme="minorHAnsi" w:cstheme="minorBidi"/>
          <w:noProof/>
          <w:sz w:val="22"/>
          <w:szCs w:val="22"/>
        </w:rPr>
      </w:pPr>
      <w:hyperlink w:anchor="_Toc7180583" w:history="1">
        <w:r w:rsidRPr="00590F6E">
          <w:rPr>
            <w:rStyle w:val="Hyperlink"/>
            <w:noProof/>
          </w:rPr>
          <w:t>1.7.7</w:t>
        </w:r>
        <w:r>
          <w:rPr>
            <w:rFonts w:asciiTheme="minorHAnsi" w:eastAsiaTheme="minorEastAsia" w:hAnsiTheme="minorHAnsi" w:cstheme="minorBidi"/>
            <w:noProof/>
            <w:sz w:val="22"/>
            <w:szCs w:val="22"/>
          </w:rPr>
          <w:tab/>
        </w:r>
        <w:r w:rsidRPr="00590F6E">
          <w:rPr>
            <w:rStyle w:val="Hyperlink"/>
            <w:noProof/>
          </w:rPr>
          <w:t>MD-REQ-014023/A-GearLvrPos_D_Actl (TcSE ROIN-266648-1)</w:t>
        </w:r>
        <w:r>
          <w:rPr>
            <w:noProof/>
            <w:webHidden/>
          </w:rPr>
          <w:tab/>
        </w:r>
        <w:r>
          <w:rPr>
            <w:noProof/>
            <w:webHidden/>
          </w:rPr>
          <w:fldChar w:fldCharType="begin"/>
        </w:r>
        <w:r>
          <w:rPr>
            <w:noProof/>
            <w:webHidden/>
          </w:rPr>
          <w:instrText xml:space="preserve"> PAGEREF _Toc7180583 \h </w:instrText>
        </w:r>
        <w:r>
          <w:rPr>
            <w:noProof/>
            <w:webHidden/>
          </w:rPr>
        </w:r>
        <w:r>
          <w:rPr>
            <w:noProof/>
            <w:webHidden/>
          </w:rPr>
          <w:fldChar w:fldCharType="separate"/>
        </w:r>
        <w:r>
          <w:rPr>
            <w:noProof/>
            <w:webHidden/>
          </w:rPr>
          <w:t>9</w:t>
        </w:r>
        <w:r>
          <w:rPr>
            <w:noProof/>
            <w:webHidden/>
          </w:rPr>
          <w:fldChar w:fldCharType="end"/>
        </w:r>
      </w:hyperlink>
    </w:p>
    <w:p w:rsidR="009F225E" w:rsidRDefault="009F225E">
      <w:pPr>
        <w:pStyle w:val="TOC3"/>
        <w:tabs>
          <w:tab w:val="left" w:pos="1100"/>
          <w:tab w:val="right" w:leader="dot" w:pos="11107"/>
        </w:tabs>
        <w:rPr>
          <w:rFonts w:asciiTheme="minorHAnsi" w:eastAsiaTheme="minorEastAsia" w:hAnsiTheme="minorHAnsi" w:cstheme="minorBidi"/>
          <w:noProof/>
          <w:sz w:val="22"/>
          <w:szCs w:val="22"/>
        </w:rPr>
      </w:pPr>
      <w:hyperlink w:anchor="_Toc7180584" w:history="1">
        <w:r w:rsidRPr="00590F6E">
          <w:rPr>
            <w:rStyle w:val="Hyperlink"/>
            <w:noProof/>
          </w:rPr>
          <w:t>1.7.8</w:t>
        </w:r>
        <w:r>
          <w:rPr>
            <w:rFonts w:asciiTheme="minorHAnsi" w:eastAsiaTheme="minorEastAsia" w:hAnsiTheme="minorHAnsi" w:cstheme="minorBidi"/>
            <w:noProof/>
            <w:sz w:val="22"/>
            <w:szCs w:val="22"/>
          </w:rPr>
          <w:tab/>
        </w:r>
        <w:r w:rsidRPr="00590F6E">
          <w:rPr>
            <w:rStyle w:val="Hyperlink"/>
            <w:noProof/>
          </w:rPr>
          <w:t>MD-REQ-014024/A-GearRvrseActv_D_Actl (TcSE ROIN-266649-1)</w:t>
        </w:r>
        <w:r>
          <w:rPr>
            <w:noProof/>
            <w:webHidden/>
          </w:rPr>
          <w:tab/>
        </w:r>
        <w:r>
          <w:rPr>
            <w:noProof/>
            <w:webHidden/>
          </w:rPr>
          <w:fldChar w:fldCharType="begin"/>
        </w:r>
        <w:r>
          <w:rPr>
            <w:noProof/>
            <w:webHidden/>
          </w:rPr>
          <w:instrText xml:space="preserve"> PAGEREF _Toc7180584 \h </w:instrText>
        </w:r>
        <w:r>
          <w:rPr>
            <w:noProof/>
            <w:webHidden/>
          </w:rPr>
        </w:r>
        <w:r>
          <w:rPr>
            <w:noProof/>
            <w:webHidden/>
          </w:rPr>
          <w:fldChar w:fldCharType="separate"/>
        </w:r>
        <w:r>
          <w:rPr>
            <w:noProof/>
            <w:webHidden/>
          </w:rPr>
          <w:t>9</w:t>
        </w:r>
        <w:r>
          <w:rPr>
            <w:noProof/>
            <w:webHidden/>
          </w:rPr>
          <w:fldChar w:fldCharType="end"/>
        </w:r>
      </w:hyperlink>
    </w:p>
    <w:p w:rsidR="009F225E" w:rsidRDefault="009F225E">
      <w:pPr>
        <w:pStyle w:val="TOC3"/>
        <w:tabs>
          <w:tab w:val="left" w:pos="1100"/>
          <w:tab w:val="right" w:leader="dot" w:pos="11107"/>
        </w:tabs>
        <w:rPr>
          <w:rFonts w:asciiTheme="minorHAnsi" w:eastAsiaTheme="minorEastAsia" w:hAnsiTheme="minorHAnsi" w:cstheme="minorBidi"/>
          <w:noProof/>
          <w:sz w:val="22"/>
          <w:szCs w:val="22"/>
        </w:rPr>
      </w:pPr>
      <w:hyperlink w:anchor="_Toc7180585" w:history="1">
        <w:r w:rsidRPr="00590F6E">
          <w:rPr>
            <w:rStyle w:val="Hyperlink"/>
            <w:noProof/>
          </w:rPr>
          <w:t>1.7.9</w:t>
        </w:r>
        <w:r>
          <w:rPr>
            <w:rFonts w:asciiTheme="minorHAnsi" w:eastAsiaTheme="minorEastAsia" w:hAnsiTheme="minorHAnsi" w:cstheme="minorBidi"/>
            <w:noProof/>
            <w:sz w:val="22"/>
            <w:szCs w:val="22"/>
          </w:rPr>
          <w:tab/>
        </w:r>
        <w:r w:rsidRPr="00590F6E">
          <w:rPr>
            <w:rStyle w:val="Hyperlink"/>
            <w:noProof/>
          </w:rPr>
          <w:t>RVC-MD-REQ-292389/B-GearRvrse_D_Actl</w:t>
        </w:r>
        <w:r>
          <w:rPr>
            <w:noProof/>
            <w:webHidden/>
          </w:rPr>
          <w:tab/>
        </w:r>
        <w:r>
          <w:rPr>
            <w:noProof/>
            <w:webHidden/>
          </w:rPr>
          <w:fldChar w:fldCharType="begin"/>
        </w:r>
        <w:r>
          <w:rPr>
            <w:noProof/>
            <w:webHidden/>
          </w:rPr>
          <w:instrText xml:space="preserve"> PAGEREF _Toc7180585 \h </w:instrText>
        </w:r>
        <w:r>
          <w:rPr>
            <w:noProof/>
            <w:webHidden/>
          </w:rPr>
        </w:r>
        <w:r>
          <w:rPr>
            <w:noProof/>
            <w:webHidden/>
          </w:rPr>
          <w:fldChar w:fldCharType="separate"/>
        </w:r>
        <w:r>
          <w:rPr>
            <w:noProof/>
            <w:webHidden/>
          </w:rPr>
          <w:t>9</w:t>
        </w:r>
        <w:r>
          <w:rPr>
            <w:noProof/>
            <w:webHidden/>
          </w:rPr>
          <w:fldChar w:fldCharType="end"/>
        </w:r>
      </w:hyperlink>
    </w:p>
    <w:p w:rsidR="009F225E" w:rsidRDefault="009F225E">
      <w:pPr>
        <w:pStyle w:val="TOC3"/>
        <w:tabs>
          <w:tab w:val="left" w:pos="1320"/>
          <w:tab w:val="right" w:leader="dot" w:pos="11107"/>
        </w:tabs>
        <w:rPr>
          <w:rFonts w:asciiTheme="minorHAnsi" w:eastAsiaTheme="minorEastAsia" w:hAnsiTheme="minorHAnsi" w:cstheme="minorBidi"/>
          <w:noProof/>
          <w:sz w:val="22"/>
          <w:szCs w:val="22"/>
        </w:rPr>
      </w:pPr>
      <w:hyperlink w:anchor="_Toc7180586" w:history="1">
        <w:r w:rsidRPr="00590F6E">
          <w:rPr>
            <w:rStyle w:val="Hyperlink"/>
            <w:noProof/>
          </w:rPr>
          <w:t>1.7.10</w:t>
        </w:r>
        <w:r>
          <w:rPr>
            <w:rFonts w:asciiTheme="minorHAnsi" w:eastAsiaTheme="minorEastAsia" w:hAnsiTheme="minorHAnsi" w:cstheme="minorBidi"/>
            <w:noProof/>
            <w:sz w:val="22"/>
            <w:szCs w:val="22"/>
          </w:rPr>
          <w:tab/>
        </w:r>
        <w:r w:rsidRPr="00590F6E">
          <w:rPr>
            <w:rStyle w:val="Hyperlink"/>
            <w:noProof/>
          </w:rPr>
          <w:t>RVC-REQ-292388/A-Veh_V_ActlEng</w:t>
        </w:r>
        <w:r>
          <w:rPr>
            <w:noProof/>
            <w:webHidden/>
          </w:rPr>
          <w:tab/>
        </w:r>
        <w:r>
          <w:rPr>
            <w:noProof/>
            <w:webHidden/>
          </w:rPr>
          <w:fldChar w:fldCharType="begin"/>
        </w:r>
        <w:r>
          <w:rPr>
            <w:noProof/>
            <w:webHidden/>
          </w:rPr>
          <w:instrText xml:space="preserve"> PAGEREF _Toc7180586 \h </w:instrText>
        </w:r>
        <w:r>
          <w:rPr>
            <w:noProof/>
            <w:webHidden/>
          </w:rPr>
        </w:r>
        <w:r>
          <w:rPr>
            <w:noProof/>
            <w:webHidden/>
          </w:rPr>
          <w:fldChar w:fldCharType="separate"/>
        </w:r>
        <w:r>
          <w:rPr>
            <w:noProof/>
            <w:webHidden/>
          </w:rPr>
          <w:t>10</w:t>
        </w:r>
        <w:r>
          <w:rPr>
            <w:noProof/>
            <w:webHidden/>
          </w:rPr>
          <w:fldChar w:fldCharType="end"/>
        </w:r>
      </w:hyperlink>
    </w:p>
    <w:p w:rsidR="009F225E" w:rsidRDefault="009F225E">
      <w:pPr>
        <w:pStyle w:val="TOC2"/>
        <w:tabs>
          <w:tab w:val="left" w:pos="880"/>
          <w:tab w:val="right" w:leader="dot" w:pos="11107"/>
        </w:tabs>
        <w:rPr>
          <w:rFonts w:asciiTheme="minorHAnsi" w:eastAsiaTheme="minorEastAsia" w:hAnsiTheme="minorHAnsi" w:cstheme="minorBidi"/>
          <w:i w:val="0"/>
          <w:noProof/>
          <w:sz w:val="22"/>
          <w:szCs w:val="22"/>
        </w:rPr>
      </w:pPr>
      <w:hyperlink w:anchor="_Toc7180587" w:history="1">
        <w:r w:rsidRPr="00590F6E">
          <w:rPr>
            <w:rStyle w:val="Hyperlink"/>
            <w:noProof/>
          </w:rPr>
          <w:t>1.8</w:t>
        </w:r>
        <w:r>
          <w:rPr>
            <w:rFonts w:asciiTheme="minorHAnsi" w:eastAsiaTheme="minorEastAsia" w:hAnsiTheme="minorHAnsi" w:cstheme="minorBidi"/>
            <w:i w:val="0"/>
            <w:noProof/>
            <w:sz w:val="22"/>
            <w:szCs w:val="22"/>
          </w:rPr>
          <w:tab/>
        </w:r>
        <w:r w:rsidRPr="00590F6E">
          <w:rPr>
            <w:rStyle w:val="Hyperlink"/>
            <w:noProof/>
          </w:rPr>
          <w:t>DRVC-REQ-261462/A-Client I2C Write</w:t>
        </w:r>
        <w:r>
          <w:rPr>
            <w:noProof/>
            <w:webHidden/>
          </w:rPr>
          <w:tab/>
        </w:r>
        <w:r>
          <w:rPr>
            <w:noProof/>
            <w:webHidden/>
          </w:rPr>
          <w:fldChar w:fldCharType="begin"/>
        </w:r>
        <w:r>
          <w:rPr>
            <w:noProof/>
            <w:webHidden/>
          </w:rPr>
          <w:instrText xml:space="preserve"> PAGEREF _Toc7180587 \h </w:instrText>
        </w:r>
        <w:r>
          <w:rPr>
            <w:noProof/>
            <w:webHidden/>
          </w:rPr>
        </w:r>
        <w:r>
          <w:rPr>
            <w:noProof/>
            <w:webHidden/>
          </w:rPr>
          <w:fldChar w:fldCharType="separate"/>
        </w:r>
        <w:r>
          <w:rPr>
            <w:noProof/>
            <w:webHidden/>
          </w:rPr>
          <w:t>10</w:t>
        </w:r>
        <w:r>
          <w:rPr>
            <w:noProof/>
            <w:webHidden/>
          </w:rPr>
          <w:fldChar w:fldCharType="end"/>
        </w:r>
      </w:hyperlink>
    </w:p>
    <w:p w:rsidR="009F225E" w:rsidRDefault="009F225E">
      <w:pPr>
        <w:pStyle w:val="TOC3"/>
        <w:tabs>
          <w:tab w:val="left" w:pos="1100"/>
          <w:tab w:val="right" w:leader="dot" w:pos="11107"/>
        </w:tabs>
        <w:rPr>
          <w:rFonts w:asciiTheme="minorHAnsi" w:eastAsiaTheme="minorEastAsia" w:hAnsiTheme="minorHAnsi" w:cstheme="minorBidi"/>
          <w:noProof/>
          <w:sz w:val="22"/>
          <w:szCs w:val="22"/>
        </w:rPr>
      </w:pPr>
      <w:hyperlink w:anchor="_Toc7180588" w:history="1">
        <w:r w:rsidRPr="00590F6E">
          <w:rPr>
            <w:rStyle w:val="Hyperlink"/>
            <w:noProof/>
          </w:rPr>
          <w:t>1.8.1</w:t>
        </w:r>
        <w:r>
          <w:rPr>
            <w:rFonts w:asciiTheme="minorHAnsi" w:eastAsiaTheme="minorEastAsia" w:hAnsiTheme="minorHAnsi" w:cstheme="minorBidi"/>
            <w:noProof/>
            <w:sz w:val="22"/>
            <w:szCs w:val="22"/>
          </w:rPr>
          <w:tab/>
        </w:r>
        <w:r w:rsidRPr="00590F6E">
          <w:rPr>
            <w:rStyle w:val="Hyperlink"/>
            <w:noProof/>
          </w:rPr>
          <w:t>DRVC-REQ-260269/A-DrvcViewRq</w:t>
        </w:r>
        <w:r>
          <w:rPr>
            <w:noProof/>
            <w:webHidden/>
          </w:rPr>
          <w:tab/>
        </w:r>
        <w:r>
          <w:rPr>
            <w:noProof/>
            <w:webHidden/>
          </w:rPr>
          <w:fldChar w:fldCharType="begin"/>
        </w:r>
        <w:r>
          <w:rPr>
            <w:noProof/>
            <w:webHidden/>
          </w:rPr>
          <w:instrText xml:space="preserve"> PAGEREF _Toc7180588 \h </w:instrText>
        </w:r>
        <w:r>
          <w:rPr>
            <w:noProof/>
            <w:webHidden/>
          </w:rPr>
        </w:r>
        <w:r>
          <w:rPr>
            <w:noProof/>
            <w:webHidden/>
          </w:rPr>
          <w:fldChar w:fldCharType="separate"/>
        </w:r>
        <w:r>
          <w:rPr>
            <w:noProof/>
            <w:webHidden/>
          </w:rPr>
          <w:t>10</w:t>
        </w:r>
        <w:r>
          <w:rPr>
            <w:noProof/>
            <w:webHidden/>
          </w:rPr>
          <w:fldChar w:fldCharType="end"/>
        </w:r>
      </w:hyperlink>
    </w:p>
    <w:p w:rsidR="009F225E" w:rsidRDefault="009F225E">
      <w:pPr>
        <w:pStyle w:val="TOC3"/>
        <w:tabs>
          <w:tab w:val="left" w:pos="1100"/>
          <w:tab w:val="right" w:leader="dot" w:pos="11107"/>
        </w:tabs>
        <w:rPr>
          <w:rFonts w:asciiTheme="minorHAnsi" w:eastAsiaTheme="minorEastAsia" w:hAnsiTheme="minorHAnsi" w:cstheme="minorBidi"/>
          <w:noProof/>
          <w:sz w:val="22"/>
          <w:szCs w:val="22"/>
        </w:rPr>
      </w:pPr>
      <w:hyperlink w:anchor="_Toc7180589" w:history="1">
        <w:r w:rsidRPr="00590F6E">
          <w:rPr>
            <w:rStyle w:val="Hyperlink"/>
            <w:noProof/>
          </w:rPr>
          <w:t>1.8.2</w:t>
        </w:r>
        <w:r>
          <w:rPr>
            <w:rFonts w:asciiTheme="minorHAnsi" w:eastAsiaTheme="minorEastAsia" w:hAnsiTheme="minorHAnsi" w:cstheme="minorBidi"/>
            <w:noProof/>
            <w:sz w:val="22"/>
            <w:szCs w:val="22"/>
          </w:rPr>
          <w:tab/>
        </w:r>
        <w:r w:rsidRPr="00590F6E">
          <w:rPr>
            <w:rStyle w:val="Hyperlink"/>
            <w:noProof/>
          </w:rPr>
          <w:t>DRVC-REQ-260276/A-DrvcSteAng</w:t>
        </w:r>
        <w:r>
          <w:rPr>
            <w:noProof/>
            <w:webHidden/>
          </w:rPr>
          <w:tab/>
        </w:r>
        <w:r>
          <w:rPr>
            <w:noProof/>
            <w:webHidden/>
          </w:rPr>
          <w:fldChar w:fldCharType="begin"/>
        </w:r>
        <w:r>
          <w:rPr>
            <w:noProof/>
            <w:webHidden/>
          </w:rPr>
          <w:instrText xml:space="preserve"> PAGEREF _Toc7180589 \h </w:instrText>
        </w:r>
        <w:r>
          <w:rPr>
            <w:noProof/>
            <w:webHidden/>
          </w:rPr>
        </w:r>
        <w:r>
          <w:rPr>
            <w:noProof/>
            <w:webHidden/>
          </w:rPr>
          <w:fldChar w:fldCharType="separate"/>
        </w:r>
        <w:r>
          <w:rPr>
            <w:noProof/>
            <w:webHidden/>
          </w:rPr>
          <w:t>10</w:t>
        </w:r>
        <w:r>
          <w:rPr>
            <w:noProof/>
            <w:webHidden/>
          </w:rPr>
          <w:fldChar w:fldCharType="end"/>
        </w:r>
      </w:hyperlink>
    </w:p>
    <w:p w:rsidR="009F225E" w:rsidRDefault="009F225E">
      <w:pPr>
        <w:pStyle w:val="TOC3"/>
        <w:tabs>
          <w:tab w:val="left" w:pos="1100"/>
          <w:tab w:val="right" w:leader="dot" w:pos="11107"/>
        </w:tabs>
        <w:rPr>
          <w:rFonts w:asciiTheme="minorHAnsi" w:eastAsiaTheme="minorEastAsia" w:hAnsiTheme="minorHAnsi" w:cstheme="minorBidi"/>
          <w:noProof/>
          <w:sz w:val="22"/>
          <w:szCs w:val="22"/>
        </w:rPr>
      </w:pPr>
      <w:hyperlink w:anchor="_Toc7180590" w:history="1">
        <w:r w:rsidRPr="00590F6E">
          <w:rPr>
            <w:rStyle w:val="Hyperlink"/>
            <w:noProof/>
          </w:rPr>
          <w:t>1.8.3</w:t>
        </w:r>
        <w:r>
          <w:rPr>
            <w:rFonts w:asciiTheme="minorHAnsi" w:eastAsiaTheme="minorEastAsia" w:hAnsiTheme="minorHAnsi" w:cstheme="minorBidi"/>
            <w:noProof/>
            <w:sz w:val="22"/>
            <w:szCs w:val="22"/>
          </w:rPr>
          <w:tab/>
        </w:r>
        <w:r w:rsidRPr="00590F6E">
          <w:rPr>
            <w:rStyle w:val="Hyperlink"/>
            <w:noProof/>
          </w:rPr>
          <w:t>DRVC-REQ-260278/A-DrvcOvrlsRq</w:t>
        </w:r>
        <w:r>
          <w:rPr>
            <w:noProof/>
            <w:webHidden/>
          </w:rPr>
          <w:tab/>
        </w:r>
        <w:r>
          <w:rPr>
            <w:noProof/>
            <w:webHidden/>
          </w:rPr>
          <w:fldChar w:fldCharType="begin"/>
        </w:r>
        <w:r>
          <w:rPr>
            <w:noProof/>
            <w:webHidden/>
          </w:rPr>
          <w:instrText xml:space="preserve"> PAGEREF _Toc7180590 \h </w:instrText>
        </w:r>
        <w:r>
          <w:rPr>
            <w:noProof/>
            <w:webHidden/>
          </w:rPr>
        </w:r>
        <w:r>
          <w:rPr>
            <w:noProof/>
            <w:webHidden/>
          </w:rPr>
          <w:fldChar w:fldCharType="separate"/>
        </w:r>
        <w:r>
          <w:rPr>
            <w:noProof/>
            <w:webHidden/>
          </w:rPr>
          <w:t>10</w:t>
        </w:r>
        <w:r>
          <w:rPr>
            <w:noProof/>
            <w:webHidden/>
          </w:rPr>
          <w:fldChar w:fldCharType="end"/>
        </w:r>
      </w:hyperlink>
    </w:p>
    <w:p w:rsidR="009F225E" w:rsidRDefault="009F225E">
      <w:pPr>
        <w:pStyle w:val="TOC2"/>
        <w:tabs>
          <w:tab w:val="left" w:pos="880"/>
          <w:tab w:val="right" w:leader="dot" w:pos="11107"/>
        </w:tabs>
        <w:rPr>
          <w:rFonts w:asciiTheme="minorHAnsi" w:eastAsiaTheme="minorEastAsia" w:hAnsiTheme="minorHAnsi" w:cstheme="minorBidi"/>
          <w:i w:val="0"/>
          <w:noProof/>
          <w:sz w:val="22"/>
          <w:szCs w:val="22"/>
        </w:rPr>
      </w:pPr>
      <w:hyperlink w:anchor="_Toc7180591" w:history="1">
        <w:r w:rsidRPr="00590F6E">
          <w:rPr>
            <w:rStyle w:val="Hyperlink"/>
            <w:noProof/>
          </w:rPr>
          <w:t>1.9</w:t>
        </w:r>
        <w:r>
          <w:rPr>
            <w:rFonts w:asciiTheme="minorHAnsi" w:eastAsiaTheme="minorEastAsia" w:hAnsiTheme="minorHAnsi" w:cstheme="minorBidi"/>
            <w:i w:val="0"/>
            <w:noProof/>
            <w:sz w:val="22"/>
            <w:szCs w:val="22"/>
          </w:rPr>
          <w:tab/>
        </w:r>
        <w:r w:rsidRPr="00590F6E">
          <w:rPr>
            <w:rStyle w:val="Hyperlink"/>
            <w:noProof/>
          </w:rPr>
          <w:t>DRVC-REQ-261463/A-Clent I2C Read</w:t>
        </w:r>
        <w:r>
          <w:rPr>
            <w:noProof/>
            <w:webHidden/>
          </w:rPr>
          <w:tab/>
        </w:r>
        <w:r>
          <w:rPr>
            <w:noProof/>
            <w:webHidden/>
          </w:rPr>
          <w:fldChar w:fldCharType="begin"/>
        </w:r>
        <w:r>
          <w:rPr>
            <w:noProof/>
            <w:webHidden/>
          </w:rPr>
          <w:instrText xml:space="preserve"> PAGEREF _Toc7180591 \h </w:instrText>
        </w:r>
        <w:r>
          <w:rPr>
            <w:noProof/>
            <w:webHidden/>
          </w:rPr>
        </w:r>
        <w:r>
          <w:rPr>
            <w:noProof/>
            <w:webHidden/>
          </w:rPr>
          <w:fldChar w:fldCharType="separate"/>
        </w:r>
        <w:r>
          <w:rPr>
            <w:noProof/>
            <w:webHidden/>
          </w:rPr>
          <w:t>10</w:t>
        </w:r>
        <w:r>
          <w:rPr>
            <w:noProof/>
            <w:webHidden/>
          </w:rPr>
          <w:fldChar w:fldCharType="end"/>
        </w:r>
      </w:hyperlink>
    </w:p>
    <w:p w:rsidR="009F225E" w:rsidRDefault="009F225E">
      <w:pPr>
        <w:pStyle w:val="TOC3"/>
        <w:tabs>
          <w:tab w:val="left" w:pos="1100"/>
          <w:tab w:val="right" w:leader="dot" w:pos="11107"/>
        </w:tabs>
        <w:rPr>
          <w:rFonts w:asciiTheme="minorHAnsi" w:eastAsiaTheme="minorEastAsia" w:hAnsiTheme="minorHAnsi" w:cstheme="minorBidi"/>
          <w:noProof/>
          <w:sz w:val="22"/>
          <w:szCs w:val="22"/>
        </w:rPr>
      </w:pPr>
      <w:hyperlink w:anchor="_Toc7180592" w:history="1">
        <w:r w:rsidRPr="00590F6E">
          <w:rPr>
            <w:rStyle w:val="Hyperlink"/>
            <w:noProof/>
          </w:rPr>
          <w:t>1.9.1</w:t>
        </w:r>
        <w:r>
          <w:rPr>
            <w:rFonts w:asciiTheme="minorHAnsi" w:eastAsiaTheme="minorEastAsia" w:hAnsiTheme="minorHAnsi" w:cstheme="minorBidi"/>
            <w:noProof/>
            <w:sz w:val="22"/>
            <w:szCs w:val="22"/>
          </w:rPr>
          <w:tab/>
        </w:r>
        <w:r w:rsidRPr="00590F6E">
          <w:rPr>
            <w:rStyle w:val="Hyperlink"/>
            <w:noProof/>
          </w:rPr>
          <w:t>DRVC-REQ-260275/A-DrvcCurDispView</w:t>
        </w:r>
        <w:r>
          <w:rPr>
            <w:noProof/>
            <w:webHidden/>
          </w:rPr>
          <w:tab/>
        </w:r>
        <w:r>
          <w:rPr>
            <w:noProof/>
            <w:webHidden/>
          </w:rPr>
          <w:fldChar w:fldCharType="begin"/>
        </w:r>
        <w:r>
          <w:rPr>
            <w:noProof/>
            <w:webHidden/>
          </w:rPr>
          <w:instrText xml:space="preserve"> PAGEREF _Toc7180592 \h </w:instrText>
        </w:r>
        <w:r>
          <w:rPr>
            <w:noProof/>
            <w:webHidden/>
          </w:rPr>
        </w:r>
        <w:r>
          <w:rPr>
            <w:noProof/>
            <w:webHidden/>
          </w:rPr>
          <w:fldChar w:fldCharType="separate"/>
        </w:r>
        <w:r>
          <w:rPr>
            <w:noProof/>
            <w:webHidden/>
          </w:rPr>
          <w:t>10</w:t>
        </w:r>
        <w:r>
          <w:rPr>
            <w:noProof/>
            <w:webHidden/>
          </w:rPr>
          <w:fldChar w:fldCharType="end"/>
        </w:r>
      </w:hyperlink>
    </w:p>
    <w:p w:rsidR="009F225E" w:rsidRDefault="009F225E">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7180593" w:history="1">
        <w:r w:rsidRPr="00590F6E">
          <w:rPr>
            <w:rStyle w:val="Hyperlink"/>
            <w:noProof/>
          </w:rPr>
          <w:t>2</w:t>
        </w:r>
        <w:r>
          <w:rPr>
            <w:rFonts w:asciiTheme="minorHAnsi" w:eastAsiaTheme="minorEastAsia" w:hAnsiTheme="minorHAnsi" w:cstheme="minorBidi"/>
            <w:b w:val="0"/>
            <w:smallCaps w:val="0"/>
            <w:noProof/>
            <w:sz w:val="22"/>
            <w:szCs w:val="22"/>
          </w:rPr>
          <w:tab/>
        </w:r>
        <w:r w:rsidRPr="00590F6E">
          <w:rPr>
            <w:rStyle w:val="Hyperlink"/>
            <w:noProof/>
          </w:rPr>
          <w:t>General Requirements</w:t>
        </w:r>
        <w:r>
          <w:rPr>
            <w:noProof/>
            <w:webHidden/>
          </w:rPr>
          <w:tab/>
        </w:r>
        <w:r>
          <w:rPr>
            <w:noProof/>
            <w:webHidden/>
          </w:rPr>
          <w:fldChar w:fldCharType="begin"/>
        </w:r>
        <w:r>
          <w:rPr>
            <w:noProof/>
            <w:webHidden/>
          </w:rPr>
          <w:instrText xml:space="preserve"> PAGEREF _Toc7180593 \h </w:instrText>
        </w:r>
        <w:r>
          <w:rPr>
            <w:noProof/>
            <w:webHidden/>
          </w:rPr>
        </w:r>
        <w:r>
          <w:rPr>
            <w:noProof/>
            <w:webHidden/>
          </w:rPr>
          <w:fldChar w:fldCharType="separate"/>
        </w:r>
        <w:r>
          <w:rPr>
            <w:noProof/>
            <w:webHidden/>
          </w:rPr>
          <w:t>11</w:t>
        </w:r>
        <w:r>
          <w:rPr>
            <w:noProof/>
            <w:webHidden/>
          </w:rPr>
          <w:fldChar w:fldCharType="end"/>
        </w:r>
      </w:hyperlink>
    </w:p>
    <w:p w:rsidR="009F225E" w:rsidRDefault="009F225E">
      <w:pPr>
        <w:pStyle w:val="TOC2"/>
        <w:tabs>
          <w:tab w:val="left" w:pos="880"/>
          <w:tab w:val="right" w:leader="dot" w:pos="11107"/>
        </w:tabs>
        <w:rPr>
          <w:rFonts w:asciiTheme="minorHAnsi" w:eastAsiaTheme="minorEastAsia" w:hAnsiTheme="minorHAnsi" w:cstheme="minorBidi"/>
          <w:i w:val="0"/>
          <w:noProof/>
          <w:sz w:val="22"/>
          <w:szCs w:val="22"/>
        </w:rPr>
      </w:pPr>
      <w:hyperlink w:anchor="_Toc7180594" w:history="1">
        <w:r w:rsidRPr="00590F6E">
          <w:rPr>
            <w:rStyle w:val="Hyperlink"/>
            <w:noProof/>
          </w:rPr>
          <w:t>2.1</w:t>
        </w:r>
        <w:r>
          <w:rPr>
            <w:rFonts w:asciiTheme="minorHAnsi" w:eastAsiaTheme="minorEastAsia" w:hAnsiTheme="minorHAnsi" w:cstheme="minorBidi"/>
            <w:i w:val="0"/>
            <w:noProof/>
            <w:sz w:val="22"/>
            <w:szCs w:val="22"/>
          </w:rPr>
          <w:tab/>
        </w:r>
        <w:r w:rsidRPr="00590F6E">
          <w:rPr>
            <w:rStyle w:val="Hyperlink"/>
            <w:noProof/>
          </w:rPr>
          <w:t>DRVC-REQ-261288/A-DrvcOvRq Data Generation</w:t>
        </w:r>
        <w:r>
          <w:rPr>
            <w:noProof/>
            <w:webHidden/>
          </w:rPr>
          <w:tab/>
        </w:r>
        <w:r>
          <w:rPr>
            <w:noProof/>
            <w:webHidden/>
          </w:rPr>
          <w:fldChar w:fldCharType="begin"/>
        </w:r>
        <w:r>
          <w:rPr>
            <w:noProof/>
            <w:webHidden/>
          </w:rPr>
          <w:instrText xml:space="preserve"> PAGEREF _Toc7180594 \h </w:instrText>
        </w:r>
        <w:r>
          <w:rPr>
            <w:noProof/>
            <w:webHidden/>
          </w:rPr>
        </w:r>
        <w:r>
          <w:rPr>
            <w:noProof/>
            <w:webHidden/>
          </w:rPr>
          <w:fldChar w:fldCharType="separate"/>
        </w:r>
        <w:r>
          <w:rPr>
            <w:noProof/>
            <w:webHidden/>
          </w:rPr>
          <w:t>11</w:t>
        </w:r>
        <w:r>
          <w:rPr>
            <w:noProof/>
            <w:webHidden/>
          </w:rPr>
          <w:fldChar w:fldCharType="end"/>
        </w:r>
      </w:hyperlink>
    </w:p>
    <w:p w:rsidR="009F225E" w:rsidRDefault="009F225E">
      <w:pPr>
        <w:pStyle w:val="TOC2"/>
        <w:tabs>
          <w:tab w:val="left" w:pos="880"/>
          <w:tab w:val="right" w:leader="dot" w:pos="11107"/>
        </w:tabs>
        <w:rPr>
          <w:rFonts w:asciiTheme="minorHAnsi" w:eastAsiaTheme="minorEastAsia" w:hAnsiTheme="minorHAnsi" w:cstheme="minorBidi"/>
          <w:i w:val="0"/>
          <w:noProof/>
          <w:sz w:val="22"/>
          <w:szCs w:val="22"/>
        </w:rPr>
      </w:pPr>
      <w:hyperlink w:anchor="_Toc7180595" w:history="1">
        <w:r w:rsidRPr="00590F6E">
          <w:rPr>
            <w:rStyle w:val="Hyperlink"/>
            <w:noProof/>
          </w:rPr>
          <w:t>2.2</w:t>
        </w:r>
        <w:r>
          <w:rPr>
            <w:rFonts w:asciiTheme="minorHAnsi" w:eastAsiaTheme="minorEastAsia" w:hAnsiTheme="minorHAnsi" w:cstheme="minorBidi"/>
            <w:i w:val="0"/>
            <w:noProof/>
            <w:sz w:val="22"/>
            <w:szCs w:val="22"/>
          </w:rPr>
          <w:tab/>
        </w:r>
        <w:r w:rsidRPr="00590F6E">
          <w:rPr>
            <w:rStyle w:val="Hyperlink"/>
            <w:noProof/>
          </w:rPr>
          <w:t>DRVC-REQ-261289/A-DrvcVehSteAng Data Generation</w:t>
        </w:r>
        <w:r>
          <w:rPr>
            <w:noProof/>
            <w:webHidden/>
          </w:rPr>
          <w:tab/>
        </w:r>
        <w:r>
          <w:rPr>
            <w:noProof/>
            <w:webHidden/>
          </w:rPr>
          <w:fldChar w:fldCharType="begin"/>
        </w:r>
        <w:r>
          <w:rPr>
            <w:noProof/>
            <w:webHidden/>
          </w:rPr>
          <w:instrText xml:space="preserve"> PAGEREF _Toc7180595 \h </w:instrText>
        </w:r>
        <w:r>
          <w:rPr>
            <w:noProof/>
            <w:webHidden/>
          </w:rPr>
        </w:r>
        <w:r>
          <w:rPr>
            <w:noProof/>
            <w:webHidden/>
          </w:rPr>
          <w:fldChar w:fldCharType="separate"/>
        </w:r>
        <w:r>
          <w:rPr>
            <w:noProof/>
            <w:webHidden/>
          </w:rPr>
          <w:t>11</w:t>
        </w:r>
        <w:r>
          <w:rPr>
            <w:noProof/>
            <w:webHidden/>
          </w:rPr>
          <w:fldChar w:fldCharType="end"/>
        </w:r>
      </w:hyperlink>
    </w:p>
    <w:p w:rsidR="009F225E" w:rsidRDefault="009F225E">
      <w:pPr>
        <w:pStyle w:val="TOC2"/>
        <w:tabs>
          <w:tab w:val="left" w:pos="880"/>
          <w:tab w:val="right" w:leader="dot" w:pos="11107"/>
        </w:tabs>
        <w:rPr>
          <w:rFonts w:asciiTheme="minorHAnsi" w:eastAsiaTheme="minorEastAsia" w:hAnsiTheme="minorHAnsi" w:cstheme="minorBidi"/>
          <w:i w:val="0"/>
          <w:noProof/>
          <w:sz w:val="22"/>
          <w:szCs w:val="22"/>
        </w:rPr>
      </w:pPr>
      <w:hyperlink w:anchor="_Toc7180596" w:history="1">
        <w:r w:rsidRPr="00590F6E">
          <w:rPr>
            <w:rStyle w:val="Hyperlink"/>
            <w:noProof/>
          </w:rPr>
          <w:t>2.3</w:t>
        </w:r>
        <w:r>
          <w:rPr>
            <w:rFonts w:asciiTheme="minorHAnsi" w:eastAsiaTheme="minorEastAsia" w:hAnsiTheme="minorHAnsi" w:cstheme="minorBidi"/>
            <w:i w:val="0"/>
            <w:noProof/>
            <w:sz w:val="22"/>
            <w:szCs w:val="22"/>
          </w:rPr>
          <w:tab/>
        </w:r>
        <w:r w:rsidRPr="00590F6E">
          <w:rPr>
            <w:rStyle w:val="Hyperlink"/>
            <w:noProof/>
          </w:rPr>
          <w:t>DRVC-REQ-261469/A-I2C Signals</w:t>
        </w:r>
        <w:r>
          <w:rPr>
            <w:noProof/>
            <w:webHidden/>
          </w:rPr>
          <w:tab/>
        </w:r>
        <w:r>
          <w:rPr>
            <w:noProof/>
            <w:webHidden/>
          </w:rPr>
          <w:fldChar w:fldCharType="begin"/>
        </w:r>
        <w:r>
          <w:rPr>
            <w:noProof/>
            <w:webHidden/>
          </w:rPr>
          <w:instrText xml:space="preserve"> PAGEREF _Toc7180596 \h </w:instrText>
        </w:r>
        <w:r>
          <w:rPr>
            <w:noProof/>
            <w:webHidden/>
          </w:rPr>
        </w:r>
        <w:r>
          <w:rPr>
            <w:noProof/>
            <w:webHidden/>
          </w:rPr>
          <w:fldChar w:fldCharType="separate"/>
        </w:r>
        <w:r>
          <w:rPr>
            <w:noProof/>
            <w:webHidden/>
          </w:rPr>
          <w:t>11</w:t>
        </w:r>
        <w:r>
          <w:rPr>
            <w:noProof/>
            <w:webHidden/>
          </w:rPr>
          <w:fldChar w:fldCharType="end"/>
        </w:r>
      </w:hyperlink>
    </w:p>
    <w:p w:rsidR="009F225E" w:rsidRDefault="009F225E">
      <w:pPr>
        <w:pStyle w:val="TOC2"/>
        <w:tabs>
          <w:tab w:val="left" w:pos="880"/>
          <w:tab w:val="right" w:leader="dot" w:pos="11107"/>
        </w:tabs>
        <w:rPr>
          <w:rFonts w:asciiTheme="minorHAnsi" w:eastAsiaTheme="minorEastAsia" w:hAnsiTheme="minorHAnsi" w:cstheme="minorBidi"/>
          <w:i w:val="0"/>
          <w:noProof/>
          <w:sz w:val="22"/>
          <w:szCs w:val="22"/>
        </w:rPr>
      </w:pPr>
      <w:hyperlink w:anchor="_Toc7180597" w:history="1">
        <w:r w:rsidRPr="00590F6E">
          <w:rPr>
            <w:rStyle w:val="Hyperlink"/>
            <w:noProof/>
          </w:rPr>
          <w:t>2.4</w:t>
        </w:r>
        <w:r>
          <w:rPr>
            <w:rFonts w:asciiTheme="minorHAnsi" w:eastAsiaTheme="minorEastAsia" w:hAnsiTheme="minorHAnsi" w:cstheme="minorBidi"/>
            <w:i w:val="0"/>
            <w:noProof/>
            <w:sz w:val="22"/>
            <w:szCs w:val="22"/>
          </w:rPr>
          <w:tab/>
        </w:r>
        <w:r w:rsidRPr="00590F6E">
          <w:rPr>
            <w:rStyle w:val="Hyperlink"/>
            <w:noProof/>
          </w:rPr>
          <w:t>RVC-FUR-REQ-014087/B-RVC Malfunction (TcSE ROIN-146656-2)</w:t>
        </w:r>
        <w:r>
          <w:rPr>
            <w:noProof/>
            <w:webHidden/>
          </w:rPr>
          <w:tab/>
        </w:r>
        <w:r>
          <w:rPr>
            <w:noProof/>
            <w:webHidden/>
          </w:rPr>
          <w:fldChar w:fldCharType="begin"/>
        </w:r>
        <w:r>
          <w:rPr>
            <w:noProof/>
            <w:webHidden/>
          </w:rPr>
          <w:instrText xml:space="preserve"> PAGEREF _Toc7180597 \h </w:instrText>
        </w:r>
        <w:r>
          <w:rPr>
            <w:noProof/>
            <w:webHidden/>
          </w:rPr>
        </w:r>
        <w:r>
          <w:rPr>
            <w:noProof/>
            <w:webHidden/>
          </w:rPr>
          <w:fldChar w:fldCharType="separate"/>
        </w:r>
        <w:r>
          <w:rPr>
            <w:noProof/>
            <w:webHidden/>
          </w:rPr>
          <w:t>11</w:t>
        </w:r>
        <w:r>
          <w:rPr>
            <w:noProof/>
            <w:webHidden/>
          </w:rPr>
          <w:fldChar w:fldCharType="end"/>
        </w:r>
      </w:hyperlink>
    </w:p>
    <w:p w:rsidR="009F225E" w:rsidRDefault="009F225E">
      <w:pPr>
        <w:pStyle w:val="TOC2"/>
        <w:tabs>
          <w:tab w:val="left" w:pos="880"/>
          <w:tab w:val="right" w:leader="dot" w:pos="11107"/>
        </w:tabs>
        <w:rPr>
          <w:rFonts w:asciiTheme="minorHAnsi" w:eastAsiaTheme="minorEastAsia" w:hAnsiTheme="minorHAnsi" w:cstheme="minorBidi"/>
          <w:i w:val="0"/>
          <w:noProof/>
          <w:sz w:val="22"/>
          <w:szCs w:val="22"/>
        </w:rPr>
      </w:pPr>
      <w:hyperlink w:anchor="_Toc7180598" w:history="1">
        <w:r w:rsidRPr="00590F6E">
          <w:rPr>
            <w:rStyle w:val="Hyperlink"/>
            <w:noProof/>
          </w:rPr>
          <w:t>2.5</w:t>
        </w:r>
        <w:r>
          <w:rPr>
            <w:rFonts w:asciiTheme="minorHAnsi" w:eastAsiaTheme="minorEastAsia" w:hAnsiTheme="minorHAnsi" w:cstheme="minorBidi"/>
            <w:i w:val="0"/>
            <w:noProof/>
            <w:sz w:val="22"/>
            <w:szCs w:val="22"/>
          </w:rPr>
          <w:tab/>
        </w:r>
        <w:r w:rsidRPr="00590F6E">
          <w:rPr>
            <w:rStyle w:val="Hyperlink"/>
            <w:noProof/>
          </w:rPr>
          <w:t>RVC-TMR-REQ-166649/A-T_cameraMalfunctionDelay</w:t>
        </w:r>
        <w:r>
          <w:rPr>
            <w:noProof/>
            <w:webHidden/>
          </w:rPr>
          <w:tab/>
        </w:r>
        <w:r>
          <w:rPr>
            <w:noProof/>
            <w:webHidden/>
          </w:rPr>
          <w:fldChar w:fldCharType="begin"/>
        </w:r>
        <w:r>
          <w:rPr>
            <w:noProof/>
            <w:webHidden/>
          </w:rPr>
          <w:instrText xml:space="preserve"> PAGEREF _Toc7180598 \h </w:instrText>
        </w:r>
        <w:r>
          <w:rPr>
            <w:noProof/>
            <w:webHidden/>
          </w:rPr>
        </w:r>
        <w:r>
          <w:rPr>
            <w:noProof/>
            <w:webHidden/>
          </w:rPr>
          <w:fldChar w:fldCharType="separate"/>
        </w:r>
        <w:r>
          <w:rPr>
            <w:noProof/>
            <w:webHidden/>
          </w:rPr>
          <w:t>11</w:t>
        </w:r>
        <w:r>
          <w:rPr>
            <w:noProof/>
            <w:webHidden/>
          </w:rPr>
          <w:fldChar w:fldCharType="end"/>
        </w:r>
      </w:hyperlink>
    </w:p>
    <w:p w:rsidR="009F225E" w:rsidRDefault="009F225E">
      <w:pPr>
        <w:pStyle w:val="TOC2"/>
        <w:tabs>
          <w:tab w:val="left" w:pos="880"/>
          <w:tab w:val="right" w:leader="dot" w:pos="11107"/>
        </w:tabs>
        <w:rPr>
          <w:rFonts w:asciiTheme="minorHAnsi" w:eastAsiaTheme="minorEastAsia" w:hAnsiTheme="minorHAnsi" w:cstheme="minorBidi"/>
          <w:i w:val="0"/>
          <w:noProof/>
          <w:sz w:val="22"/>
          <w:szCs w:val="22"/>
        </w:rPr>
      </w:pPr>
      <w:hyperlink w:anchor="_Toc7180599" w:history="1">
        <w:r w:rsidRPr="00590F6E">
          <w:rPr>
            <w:rStyle w:val="Hyperlink"/>
            <w:noProof/>
          </w:rPr>
          <w:t>2.6</w:t>
        </w:r>
        <w:r>
          <w:rPr>
            <w:rFonts w:asciiTheme="minorHAnsi" w:eastAsiaTheme="minorEastAsia" w:hAnsiTheme="minorHAnsi" w:cstheme="minorBidi"/>
            <w:i w:val="0"/>
            <w:noProof/>
            <w:sz w:val="22"/>
            <w:szCs w:val="22"/>
          </w:rPr>
          <w:tab/>
        </w:r>
        <w:r w:rsidRPr="00590F6E">
          <w:rPr>
            <w:rStyle w:val="Hyperlink"/>
            <w:noProof/>
          </w:rPr>
          <w:t>RVC-FUR-REQ-014088/E-Deactivate RVC (TcSE ROIN-293328)</w:t>
        </w:r>
        <w:r>
          <w:rPr>
            <w:noProof/>
            <w:webHidden/>
          </w:rPr>
          <w:tab/>
        </w:r>
        <w:r>
          <w:rPr>
            <w:noProof/>
            <w:webHidden/>
          </w:rPr>
          <w:fldChar w:fldCharType="begin"/>
        </w:r>
        <w:r>
          <w:rPr>
            <w:noProof/>
            <w:webHidden/>
          </w:rPr>
          <w:instrText xml:space="preserve"> PAGEREF _Toc7180599 \h </w:instrText>
        </w:r>
        <w:r>
          <w:rPr>
            <w:noProof/>
            <w:webHidden/>
          </w:rPr>
        </w:r>
        <w:r>
          <w:rPr>
            <w:noProof/>
            <w:webHidden/>
          </w:rPr>
          <w:fldChar w:fldCharType="separate"/>
        </w:r>
        <w:r>
          <w:rPr>
            <w:noProof/>
            <w:webHidden/>
          </w:rPr>
          <w:t>11</w:t>
        </w:r>
        <w:r>
          <w:rPr>
            <w:noProof/>
            <w:webHidden/>
          </w:rPr>
          <w:fldChar w:fldCharType="end"/>
        </w:r>
      </w:hyperlink>
    </w:p>
    <w:p w:rsidR="009F225E" w:rsidRDefault="009F225E">
      <w:pPr>
        <w:pStyle w:val="TOC2"/>
        <w:tabs>
          <w:tab w:val="left" w:pos="880"/>
          <w:tab w:val="right" w:leader="dot" w:pos="11107"/>
        </w:tabs>
        <w:rPr>
          <w:rFonts w:asciiTheme="minorHAnsi" w:eastAsiaTheme="minorEastAsia" w:hAnsiTheme="minorHAnsi" w:cstheme="minorBidi"/>
          <w:i w:val="0"/>
          <w:noProof/>
          <w:sz w:val="22"/>
          <w:szCs w:val="22"/>
        </w:rPr>
      </w:pPr>
      <w:hyperlink w:anchor="_Toc7180600" w:history="1">
        <w:r w:rsidRPr="00590F6E">
          <w:rPr>
            <w:rStyle w:val="Hyperlink"/>
            <w:noProof/>
          </w:rPr>
          <w:t>2.7</w:t>
        </w:r>
        <w:r>
          <w:rPr>
            <w:rFonts w:asciiTheme="minorHAnsi" w:eastAsiaTheme="minorEastAsia" w:hAnsiTheme="minorHAnsi" w:cstheme="minorBidi"/>
            <w:i w:val="0"/>
            <w:noProof/>
            <w:sz w:val="22"/>
            <w:szCs w:val="22"/>
          </w:rPr>
          <w:tab/>
        </w:r>
        <w:r w:rsidRPr="00590F6E">
          <w:rPr>
            <w:rStyle w:val="Hyperlink"/>
            <w:noProof/>
          </w:rPr>
          <w:t>CAMERA-REQ-014077/C-Feature Maximum Speed (TcSE ROIN-290556)</w:t>
        </w:r>
        <w:r>
          <w:rPr>
            <w:noProof/>
            <w:webHidden/>
          </w:rPr>
          <w:tab/>
        </w:r>
        <w:r>
          <w:rPr>
            <w:noProof/>
            <w:webHidden/>
          </w:rPr>
          <w:fldChar w:fldCharType="begin"/>
        </w:r>
        <w:r>
          <w:rPr>
            <w:noProof/>
            <w:webHidden/>
          </w:rPr>
          <w:instrText xml:space="preserve"> PAGEREF _Toc7180600 \h </w:instrText>
        </w:r>
        <w:r>
          <w:rPr>
            <w:noProof/>
            <w:webHidden/>
          </w:rPr>
        </w:r>
        <w:r>
          <w:rPr>
            <w:noProof/>
            <w:webHidden/>
          </w:rPr>
          <w:fldChar w:fldCharType="separate"/>
        </w:r>
        <w:r>
          <w:rPr>
            <w:noProof/>
            <w:webHidden/>
          </w:rPr>
          <w:t>12</w:t>
        </w:r>
        <w:r>
          <w:rPr>
            <w:noProof/>
            <w:webHidden/>
          </w:rPr>
          <w:fldChar w:fldCharType="end"/>
        </w:r>
      </w:hyperlink>
    </w:p>
    <w:p w:rsidR="009F225E" w:rsidRDefault="009F225E">
      <w:pPr>
        <w:pStyle w:val="TOC2"/>
        <w:tabs>
          <w:tab w:val="left" w:pos="880"/>
          <w:tab w:val="right" w:leader="dot" w:pos="11107"/>
        </w:tabs>
        <w:rPr>
          <w:rFonts w:asciiTheme="minorHAnsi" w:eastAsiaTheme="minorEastAsia" w:hAnsiTheme="minorHAnsi" w:cstheme="minorBidi"/>
          <w:i w:val="0"/>
          <w:noProof/>
          <w:sz w:val="22"/>
          <w:szCs w:val="22"/>
        </w:rPr>
      </w:pPr>
      <w:hyperlink w:anchor="_Toc7180601" w:history="1">
        <w:r w:rsidRPr="00590F6E">
          <w:rPr>
            <w:rStyle w:val="Hyperlink"/>
            <w:noProof/>
          </w:rPr>
          <w:t>2.8</w:t>
        </w:r>
        <w:r>
          <w:rPr>
            <w:rFonts w:asciiTheme="minorHAnsi" w:eastAsiaTheme="minorEastAsia" w:hAnsiTheme="minorHAnsi" w:cstheme="minorBidi"/>
            <w:i w:val="0"/>
            <w:noProof/>
            <w:sz w:val="22"/>
            <w:szCs w:val="22"/>
          </w:rPr>
          <w:tab/>
        </w:r>
        <w:r w:rsidRPr="00590F6E">
          <w:rPr>
            <w:rStyle w:val="Hyperlink"/>
            <w:noProof/>
          </w:rPr>
          <w:t>RVC-FUR-REQ-014090/G-Display RVC Video (TcSE ROIN-194462-2)</w:t>
        </w:r>
        <w:r>
          <w:rPr>
            <w:noProof/>
            <w:webHidden/>
          </w:rPr>
          <w:tab/>
        </w:r>
        <w:r>
          <w:rPr>
            <w:noProof/>
            <w:webHidden/>
          </w:rPr>
          <w:fldChar w:fldCharType="begin"/>
        </w:r>
        <w:r>
          <w:rPr>
            <w:noProof/>
            <w:webHidden/>
          </w:rPr>
          <w:instrText xml:space="preserve"> PAGEREF _Toc7180601 \h </w:instrText>
        </w:r>
        <w:r>
          <w:rPr>
            <w:noProof/>
            <w:webHidden/>
          </w:rPr>
        </w:r>
        <w:r>
          <w:rPr>
            <w:noProof/>
            <w:webHidden/>
          </w:rPr>
          <w:fldChar w:fldCharType="separate"/>
        </w:r>
        <w:r>
          <w:rPr>
            <w:noProof/>
            <w:webHidden/>
          </w:rPr>
          <w:t>12</w:t>
        </w:r>
        <w:r>
          <w:rPr>
            <w:noProof/>
            <w:webHidden/>
          </w:rPr>
          <w:fldChar w:fldCharType="end"/>
        </w:r>
      </w:hyperlink>
    </w:p>
    <w:p w:rsidR="009F225E" w:rsidRDefault="009F225E">
      <w:pPr>
        <w:pStyle w:val="TOC2"/>
        <w:tabs>
          <w:tab w:val="left" w:pos="880"/>
          <w:tab w:val="right" w:leader="dot" w:pos="11107"/>
        </w:tabs>
        <w:rPr>
          <w:rFonts w:asciiTheme="minorHAnsi" w:eastAsiaTheme="minorEastAsia" w:hAnsiTheme="minorHAnsi" w:cstheme="minorBidi"/>
          <w:i w:val="0"/>
          <w:noProof/>
          <w:sz w:val="22"/>
          <w:szCs w:val="22"/>
        </w:rPr>
      </w:pPr>
      <w:hyperlink w:anchor="_Toc7180602" w:history="1">
        <w:r w:rsidRPr="00590F6E">
          <w:rPr>
            <w:rStyle w:val="Hyperlink"/>
            <w:noProof/>
          </w:rPr>
          <w:t>2.9</w:t>
        </w:r>
        <w:r>
          <w:rPr>
            <w:rFonts w:asciiTheme="minorHAnsi" w:eastAsiaTheme="minorEastAsia" w:hAnsiTheme="minorHAnsi" w:cstheme="minorBidi"/>
            <w:i w:val="0"/>
            <w:noProof/>
            <w:sz w:val="22"/>
            <w:szCs w:val="22"/>
          </w:rPr>
          <w:tab/>
        </w:r>
        <w:r w:rsidRPr="00590F6E">
          <w:rPr>
            <w:rStyle w:val="Hyperlink"/>
            <w:noProof/>
          </w:rPr>
          <w:t>RVC-TMR-REQ-014091/A-T_minImageDisp (TcSE ROIN-264661-1)</w:t>
        </w:r>
        <w:r>
          <w:rPr>
            <w:noProof/>
            <w:webHidden/>
          </w:rPr>
          <w:tab/>
        </w:r>
        <w:r>
          <w:rPr>
            <w:noProof/>
            <w:webHidden/>
          </w:rPr>
          <w:fldChar w:fldCharType="begin"/>
        </w:r>
        <w:r>
          <w:rPr>
            <w:noProof/>
            <w:webHidden/>
          </w:rPr>
          <w:instrText xml:space="preserve"> PAGEREF _Toc7180602 \h </w:instrText>
        </w:r>
        <w:r>
          <w:rPr>
            <w:noProof/>
            <w:webHidden/>
          </w:rPr>
        </w:r>
        <w:r>
          <w:rPr>
            <w:noProof/>
            <w:webHidden/>
          </w:rPr>
          <w:fldChar w:fldCharType="separate"/>
        </w:r>
        <w:r>
          <w:rPr>
            <w:noProof/>
            <w:webHidden/>
          </w:rPr>
          <w:t>14</w:t>
        </w:r>
        <w:r>
          <w:rPr>
            <w:noProof/>
            <w:webHidden/>
          </w:rPr>
          <w:fldChar w:fldCharType="end"/>
        </w:r>
      </w:hyperlink>
    </w:p>
    <w:p w:rsidR="009F225E" w:rsidRDefault="009F225E">
      <w:pPr>
        <w:pStyle w:val="TOC2"/>
        <w:tabs>
          <w:tab w:val="left" w:pos="880"/>
          <w:tab w:val="right" w:leader="dot" w:pos="11107"/>
        </w:tabs>
        <w:rPr>
          <w:rFonts w:asciiTheme="minorHAnsi" w:eastAsiaTheme="minorEastAsia" w:hAnsiTheme="minorHAnsi" w:cstheme="minorBidi"/>
          <w:i w:val="0"/>
          <w:noProof/>
          <w:sz w:val="22"/>
          <w:szCs w:val="22"/>
        </w:rPr>
      </w:pPr>
      <w:hyperlink w:anchor="_Toc7180603" w:history="1">
        <w:r w:rsidRPr="00590F6E">
          <w:rPr>
            <w:rStyle w:val="Hyperlink"/>
            <w:noProof/>
          </w:rPr>
          <w:t>2.10</w:t>
        </w:r>
        <w:r>
          <w:rPr>
            <w:rFonts w:asciiTheme="minorHAnsi" w:eastAsiaTheme="minorEastAsia" w:hAnsiTheme="minorHAnsi" w:cstheme="minorBidi"/>
            <w:i w:val="0"/>
            <w:noProof/>
            <w:sz w:val="22"/>
            <w:szCs w:val="22"/>
          </w:rPr>
          <w:tab/>
        </w:r>
        <w:r w:rsidRPr="00590F6E">
          <w:rPr>
            <w:rStyle w:val="Hyperlink"/>
            <w:noProof/>
          </w:rPr>
          <w:t>RVC-TMR-REQ-014092/A-T_maxImageDisp (TcSE ROIN-264662-1)</w:t>
        </w:r>
        <w:r>
          <w:rPr>
            <w:noProof/>
            <w:webHidden/>
          </w:rPr>
          <w:tab/>
        </w:r>
        <w:r>
          <w:rPr>
            <w:noProof/>
            <w:webHidden/>
          </w:rPr>
          <w:fldChar w:fldCharType="begin"/>
        </w:r>
        <w:r>
          <w:rPr>
            <w:noProof/>
            <w:webHidden/>
          </w:rPr>
          <w:instrText xml:space="preserve"> PAGEREF _Toc7180603 \h </w:instrText>
        </w:r>
        <w:r>
          <w:rPr>
            <w:noProof/>
            <w:webHidden/>
          </w:rPr>
        </w:r>
        <w:r>
          <w:rPr>
            <w:noProof/>
            <w:webHidden/>
          </w:rPr>
          <w:fldChar w:fldCharType="separate"/>
        </w:r>
        <w:r>
          <w:rPr>
            <w:noProof/>
            <w:webHidden/>
          </w:rPr>
          <w:t>14</w:t>
        </w:r>
        <w:r>
          <w:rPr>
            <w:noProof/>
            <w:webHidden/>
          </w:rPr>
          <w:fldChar w:fldCharType="end"/>
        </w:r>
      </w:hyperlink>
    </w:p>
    <w:p w:rsidR="009F225E" w:rsidRDefault="009F225E">
      <w:pPr>
        <w:pStyle w:val="TOC2"/>
        <w:tabs>
          <w:tab w:val="left" w:pos="880"/>
          <w:tab w:val="right" w:leader="dot" w:pos="11107"/>
        </w:tabs>
        <w:rPr>
          <w:rFonts w:asciiTheme="minorHAnsi" w:eastAsiaTheme="minorEastAsia" w:hAnsiTheme="minorHAnsi" w:cstheme="minorBidi"/>
          <w:i w:val="0"/>
          <w:noProof/>
          <w:sz w:val="22"/>
          <w:szCs w:val="22"/>
        </w:rPr>
      </w:pPr>
      <w:hyperlink w:anchor="_Toc7180604" w:history="1">
        <w:r w:rsidRPr="00590F6E">
          <w:rPr>
            <w:rStyle w:val="Hyperlink"/>
            <w:noProof/>
          </w:rPr>
          <w:t>2.11</w:t>
        </w:r>
        <w:r>
          <w:rPr>
            <w:rFonts w:asciiTheme="minorHAnsi" w:eastAsiaTheme="minorEastAsia" w:hAnsiTheme="minorHAnsi" w:cstheme="minorBidi"/>
            <w:i w:val="0"/>
            <w:noProof/>
            <w:sz w:val="22"/>
            <w:szCs w:val="22"/>
          </w:rPr>
          <w:tab/>
        </w:r>
        <w:r w:rsidRPr="00590F6E">
          <w:rPr>
            <w:rStyle w:val="Hyperlink"/>
            <w:noProof/>
          </w:rPr>
          <w:t>CAMERA-FUR-REQ-014093/B-Camera Image Priority (TcSE ROIN-264652-1)</w:t>
        </w:r>
        <w:r>
          <w:rPr>
            <w:noProof/>
            <w:webHidden/>
          </w:rPr>
          <w:tab/>
        </w:r>
        <w:r>
          <w:rPr>
            <w:noProof/>
            <w:webHidden/>
          </w:rPr>
          <w:fldChar w:fldCharType="begin"/>
        </w:r>
        <w:r>
          <w:rPr>
            <w:noProof/>
            <w:webHidden/>
          </w:rPr>
          <w:instrText xml:space="preserve"> PAGEREF _Toc7180604 \h </w:instrText>
        </w:r>
        <w:r>
          <w:rPr>
            <w:noProof/>
            <w:webHidden/>
          </w:rPr>
        </w:r>
        <w:r>
          <w:rPr>
            <w:noProof/>
            <w:webHidden/>
          </w:rPr>
          <w:fldChar w:fldCharType="separate"/>
        </w:r>
        <w:r>
          <w:rPr>
            <w:noProof/>
            <w:webHidden/>
          </w:rPr>
          <w:t>14</w:t>
        </w:r>
        <w:r>
          <w:rPr>
            <w:noProof/>
            <w:webHidden/>
          </w:rPr>
          <w:fldChar w:fldCharType="end"/>
        </w:r>
      </w:hyperlink>
    </w:p>
    <w:p w:rsidR="009F225E" w:rsidRDefault="009F225E">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7180605" w:history="1">
        <w:r w:rsidRPr="00590F6E">
          <w:rPr>
            <w:rStyle w:val="Hyperlink"/>
            <w:noProof/>
          </w:rPr>
          <w:t>3</w:t>
        </w:r>
        <w:r>
          <w:rPr>
            <w:rFonts w:asciiTheme="minorHAnsi" w:eastAsiaTheme="minorEastAsia" w:hAnsiTheme="minorHAnsi" w:cstheme="minorBidi"/>
            <w:b w:val="0"/>
            <w:smallCaps w:val="0"/>
            <w:noProof/>
            <w:sz w:val="22"/>
            <w:szCs w:val="22"/>
          </w:rPr>
          <w:tab/>
        </w:r>
        <w:r w:rsidRPr="00590F6E">
          <w:rPr>
            <w:rStyle w:val="Hyperlink"/>
            <w:noProof/>
          </w:rPr>
          <w:t>Functional Requirements</w:t>
        </w:r>
        <w:r>
          <w:rPr>
            <w:noProof/>
            <w:webHidden/>
          </w:rPr>
          <w:tab/>
        </w:r>
        <w:r>
          <w:rPr>
            <w:noProof/>
            <w:webHidden/>
          </w:rPr>
          <w:fldChar w:fldCharType="begin"/>
        </w:r>
        <w:r>
          <w:rPr>
            <w:noProof/>
            <w:webHidden/>
          </w:rPr>
          <w:instrText xml:space="preserve"> PAGEREF _Toc7180605 \h </w:instrText>
        </w:r>
        <w:r>
          <w:rPr>
            <w:noProof/>
            <w:webHidden/>
          </w:rPr>
        </w:r>
        <w:r>
          <w:rPr>
            <w:noProof/>
            <w:webHidden/>
          </w:rPr>
          <w:fldChar w:fldCharType="separate"/>
        </w:r>
        <w:r>
          <w:rPr>
            <w:noProof/>
            <w:webHidden/>
          </w:rPr>
          <w:t>15</w:t>
        </w:r>
        <w:r>
          <w:rPr>
            <w:noProof/>
            <w:webHidden/>
          </w:rPr>
          <w:fldChar w:fldCharType="end"/>
        </w:r>
      </w:hyperlink>
    </w:p>
    <w:p w:rsidR="009F225E" w:rsidRDefault="009F225E">
      <w:pPr>
        <w:pStyle w:val="TOC2"/>
        <w:tabs>
          <w:tab w:val="left" w:pos="880"/>
          <w:tab w:val="right" w:leader="dot" w:pos="11107"/>
        </w:tabs>
        <w:rPr>
          <w:rFonts w:asciiTheme="minorHAnsi" w:eastAsiaTheme="minorEastAsia" w:hAnsiTheme="minorHAnsi" w:cstheme="minorBidi"/>
          <w:i w:val="0"/>
          <w:noProof/>
          <w:sz w:val="22"/>
          <w:szCs w:val="22"/>
        </w:rPr>
      </w:pPr>
      <w:hyperlink w:anchor="_Toc7180606" w:history="1">
        <w:r w:rsidRPr="00590F6E">
          <w:rPr>
            <w:rStyle w:val="Hyperlink"/>
            <w:noProof/>
          </w:rPr>
          <w:t>3.1</w:t>
        </w:r>
        <w:r>
          <w:rPr>
            <w:rFonts w:asciiTheme="minorHAnsi" w:eastAsiaTheme="minorEastAsia" w:hAnsiTheme="minorHAnsi" w:cstheme="minorBidi"/>
            <w:i w:val="0"/>
            <w:noProof/>
            <w:sz w:val="22"/>
            <w:szCs w:val="22"/>
          </w:rPr>
          <w:tab/>
        </w:r>
        <w:r w:rsidRPr="00590F6E">
          <w:rPr>
            <w:rStyle w:val="Hyperlink"/>
            <w:noProof/>
          </w:rPr>
          <w:t>DRVC-REQ-261464/A-Use Cases</w:t>
        </w:r>
        <w:r>
          <w:rPr>
            <w:noProof/>
            <w:webHidden/>
          </w:rPr>
          <w:tab/>
        </w:r>
        <w:r>
          <w:rPr>
            <w:noProof/>
            <w:webHidden/>
          </w:rPr>
          <w:fldChar w:fldCharType="begin"/>
        </w:r>
        <w:r>
          <w:rPr>
            <w:noProof/>
            <w:webHidden/>
          </w:rPr>
          <w:instrText xml:space="preserve"> PAGEREF _Toc7180606 \h </w:instrText>
        </w:r>
        <w:r>
          <w:rPr>
            <w:noProof/>
            <w:webHidden/>
          </w:rPr>
        </w:r>
        <w:r>
          <w:rPr>
            <w:noProof/>
            <w:webHidden/>
          </w:rPr>
          <w:fldChar w:fldCharType="separate"/>
        </w:r>
        <w:r>
          <w:rPr>
            <w:noProof/>
            <w:webHidden/>
          </w:rPr>
          <w:t>15</w:t>
        </w:r>
        <w:r>
          <w:rPr>
            <w:noProof/>
            <w:webHidden/>
          </w:rPr>
          <w:fldChar w:fldCharType="end"/>
        </w:r>
      </w:hyperlink>
    </w:p>
    <w:p w:rsidR="009F225E" w:rsidRDefault="009F225E">
      <w:pPr>
        <w:pStyle w:val="TOC3"/>
        <w:tabs>
          <w:tab w:val="left" w:pos="1100"/>
          <w:tab w:val="right" w:leader="dot" w:pos="11107"/>
        </w:tabs>
        <w:rPr>
          <w:rFonts w:asciiTheme="minorHAnsi" w:eastAsiaTheme="minorEastAsia" w:hAnsiTheme="minorHAnsi" w:cstheme="minorBidi"/>
          <w:noProof/>
          <w:sz w:val="22"/>
          <w:szCs w:val="22"/>
        </w:rPr>
      </w:pPr>
      <w:hyperlink w:anchor="_Toc7180607" w:history="1">
        <w:r w:rsidRPr="00590F6E">
          <w:rPr>
            <w:rStyle w:val="Hyperlink"/>
            <w:noProof/>
          </w:rPr>
          <w:t>3.1.1</w:t>
        </w:r>
        <w:r>
          <w:rPr>
            <w:rFonts w:asciiTheme="minorHAnsi" w:eastAsiaTheme="minorEastAsia" w:hAnsiTheme="minorHAnsi" w:cstheme="minorBidi"/>
            <w:noProof/>
            <w:sz w:val="22"/>
            <w:szCs w:val="22"/>
          </w:rPr>
          <w:tab/>
        </w:r>
        <w:r w:rsidRPr="00590F6E">
          <w:rPr>
            <w:rStyle w:val="Hyperlink"/>
            <w:noProof/>
          </w:rPr>
          <w:t>RVC-UC-REQ-014095/A-Activate Rear View Camera (TcSE ROIN-289794)</w:t>
        </w:r>
        <w:r>
          <w:rPr>
            <w:noProof/>
            <w:webHidden/>
          </w:rPr>
          <w:tab/>
        </w:r>
        <w:r>
          <w:rPr>
            <w:noProof/>
            <w:webHidden/>
          </w:rPr>
          <w:fldChar w:fldCharType="begin"/>
        </w:r>
        <w:r>
          <w:rPr>
            <w:noProof/>
            <w:webHidden/>
          </w:rPr>
          <w:instrText xml:space="preserve"> PAGEREF _Toc7180607 \h </w:instrText>
        </w:r>
        <w:r>
          <w:rPr>
            <w:noProof/>
            <w:webHidden/>
          </w:rPr>
        </w:r>
        <w:r>
          <w:rPr>
            <w:noProof/>
            <w:webHidden/>
          </w:rPr>
          <w:fldChar w:fldCharType="separate"/>
        </w:r>
        <w:r>
          <w:rPr>
            <w:noProof/>
            <w:webHidden/>
          </w:rPr>
          <w:t>15</w:t>
        </w:r>
        <w:r>
          <w:rPr>
            <w:noProof/>
            <w:webHidden/>
          </w:rPr>
          <w:fldChar w:fldCharType="end"/>
        </w:r>
      </w:hyperlink>
    </w:p>
    <w:p w:rsidR="009F225E" w:rsidRDefault="009F225E">
      <w:pPr>
        <w:pStyle w:val="TOC3"/>
        <w:tabs>
          <w:tab w:val="left" w:pos="1100"/>
          <w:tab w:val="right" w:leader="dot" w:pos="11107"/>
        </w:tabs>
        <w:rPr>
          <w:rFonts w:asciiTheme="minorHAnsi" w:eastAsiaTheme="minorEastAsia" w:hAnsiTheme="minorHAnsi" w:cstheme="minorBidi"/>
          <w:noProof/>
          <w:sz w:val="22"/>
          <w:szCs w:val="22"/>
        </w:rPr>
      </w:pPr>
      <w:hyperlink w:anchor="_Toc7180608" w:history="1">
        <w:r w:rsidRPr="00590F6E">
          <w:rPr>
            <w:rStyle w:val="Hyperlink"/>
            <w:noProof/>
          </w:rPr>
          <w:t>3.1.2</w:t>
        </w:r>
        <w:r>
          <w:rPr>
            <w:rFonts w:asciiTheme="minorHAnsi" w:eastAsiaTheme="minorEastAsia" w:hAnsiTheme="minorHAnsi" w:cstheme="minorBidi"/>
            <w:noProof/>
            <w:sz w:val="22"/>
            <w:szCs w:val="22"/>
          </w:rPr>
          <w:tab/>
        </w:r>
        <w:r w:rsidRPr="00590F6E">
          <w:rPr>
            <w:rStyle w:val="Hyperlink"/>
            <w:noProof/>
          </w:rPr>
          <w:t>RVC-UC-REQ-014096/A-Rear View Camera Malfunction (TcSE ROIN-289795)</w:t>
        </w:r>
        <w:r>
          <w:rPr>
            <w:noProof/>
            <w:webHidden/>
          </w:rPr>
          <w:tab/>
        </w:r>
        <w:r>
          <w:rPr>
            <w:noProof/>
            <w:webHidden/>
          </w:rPr>
          <w:fldChar w:fldCharType="begin"/>
        </w:r>
        <w:r>
          <w:rPr>
            <w:noProof/>
            <w:webHidden/>
          </w:rPr>
          <w:instrText xml:space="preserve"> PAGEREF _Toc7180608 \h </w:instrText>
        </w:r>
        <w:r>
          <w:rPr>
            <w:noProof/>
            <w:webHidden/>
          </w:rPr>
        </w:r>
        <w:r>
          <w:rPr>
            <w:noProof/>
            <w:webHidden/>
          </w:rPr>
          <w:fldChar w:fldCharType="separate"/>
        </w:r>
        <w:r>
          <w:rPr>
            <w:noProof/>
            <w:webHidden/>
          </w:rPr>
          <w:t>15</w:t>
        </w:r>
        <w:r>
          <w:rPr>
            <w:noProof/>
            <w:webHidden/>
          </w:rPr>
          <w:fldChar w:fldCharType="end"/>
        </w:r>
      </w:hyperlink>
    </w:p>
    <w:p w:rsidR="009F225E" w:rsidRDefault="009F225E">
      <w:pPr>
        <w:pStyle w:val="TOC3"/>
        <w:tabs>
          <w:tab w:val="left" w:pos="1100"/>
          <w:tab w:val="right" w:leader="dot" w:pos="11107"/>
        </w:tabs>
        <w:rPr>
          <w:rFonts w:asciiTheme="minorHAnsi" w:eastAsiaTheme="minorEastAsia" w:hAnsiTheme="minorHAnsi" w:cstheme="minorBidi"/>
          <w:noProof/>
          <w:sz w:val="22"/>
          <w:szCs w:val="22"/>
        </w:rPr>
      </w:pPr>
      <w:hyperlink w:anchor="_Toc7180609" w:history="1">
        <w:r w:rsidRPr="00590F6E">
          <w:rPr>
            <w:rStyle w:val="Hyperlink"/>
            <w:noProof/>
          </w:rPr>
          <w:t>3.1.3</w:t>
        </w:r>
        <w:r>
          <w:rPr>
            <w:rFonts w:asciiTheme="minorHAnsi" w:eastAsiaTheme="minorEastAsia" w:hAnsiTheme="minorHAnsi" w:cstheme="minorBidi"/>
            <w:noProof/>
            <w:sz w:val="22"/>
            <w:szCs w:val="22"/>
          </w:rPr>
          <w:tab/>
        </w:r>
        <w:r w:rsidRPr="00590F6E">
          <w:rPr>
            <w:rStyle w:val="Hyperlink"/>
            <w:noProof/>
          </w:rPr>
          <w:t>RVC-UC-REQ-014097/A-Decklid/Liftgate is Ajar while Rear View Camera is ON (TcSE ROIN-289796)</w:t>
        </w:r>
        <w:r>
          <w:rPr>
            <w:noProof/>
            <w:webHidden/>
          </w:rPr>
          <w:tab/>
        </w:r>
        <w:r>
          <w:rPr>
            <w:noProof/>
            <w:webHidden/>
          </w:rPr>
          <w:fldChar w:fldCharType="begin"/>
        </w:r>
        <w:r>
          <w:rPr>
            <w:noProof/>
            <w:webHidden/>
          </w:rPr>
          <w:instrText xml:space="preserve"> PAGEREF _Toc7180609 \h </w:instrText>
        </w:r>
        <w:r>
          <w:rPr>
            <w:noProof/>
            <w:webHidden/>
          </w:rPr>
        </w:r>
        <w:r>
          <w:rPr>
            <w:noProof/>
            <w:webHidden/>
          </w:rPr>
          <w:fldChar w:fldCharType="separate"/>
        </w:r>
        <w:r>
          <w:rPr>
            <w:noProof/>
            <w:webHidden/>
          </w:rPr>
          <w:t>15</w:t>
        </w:r>
        <w:r>
          <w:rPr>
            <w:noProof/>
            <w:webHidden/>
          </w:rPr>
          <w:fldChar w:fldCharType="end"/>
        </w:r>
      </w:hyperlink>
    </w:p>
    <w:p w:rsidR="009F225E" w:rsidRDefault="009F225E">
      <w:pPr>
        <w:pStyle w:val="TOC3"/>
        <w:tabs>
          <w:tab w:val="left" w:pos="1100"/>
          <w:tab w:val="right" w:leader="dot" w:pos="11107"/>
        </w:tabs>
        <w:rPr>
          <w:rFonts w:asciiTheme="minorHAnsi" w:eastAsiaTheme="minorEastAsia" w:hAnsiTheme="minorHAnsi" w:cstheme="minorBidi"/>
          <w:noProof/>
          <w:sz w:val="22"/>
          <w:szCs w:val="22"/>
        </w:rPr>
      </w:pPr>
      <w:hyperlink w:anchor="_Toc7180610" w:history="1">
        <w:r w:rsidRPr="00590F6E">
          <w:rPr>
            <w:rStyle w:val="Hyperlink"/>
            <w:noProof/>
          </w:rPr>
          <w:t>3.1.4</w:t>
        </w:r>
        <w:r>
          <w:rPr>
            <w:rFonts w:asciiTheme="minorHAnsi" w:eastAsiaTheme="minorEastAsia" w:hAnsiTheme="minorHAnsi" w:cstheme="minorBidi"/>
            <w:noProof/>
            <w:sz w:val="22"/>
            <w:szCs w:val="22"/>
          </w:rPr>
          <w:tab/>
        </w:r>
        <w:r w:rsidRPr="00590F6E">
          <w:rPr>
            <w:rStyle w:val="Hyperlink"/>
            <w:noProof/>
          </w:rPr>
          <w:t>RVC-UC-REQ-014098/A-Deactivate Rear View Camera (TcSE ROIN-289797)</w:t>
        </w:r>
        <w:r>
          <w:rPr>
            <w:noProof/>
            <w:webHidden/>
          </w:rPr>
          <w:tab/>
        </w:r>
        <w:r>
          <w:rPr>
            <w:noProof/>
            <w:webHidden/>
          </w:rPr>
          <w:fldChar w:fldCharType="begin"/>
        </w:r>
        <w:r>
          <w:rPr>
            <w:noProof/>
            <w:webHidden/>
          </w:rPr>
          <w:instrText xml:space="preserve"> PAGEREF _Toc7180610 \h </w:instrText>
        </w:r>
        <w:r>
          <w:rPr>
            <w:noProof/>
            <w:webHidden/>
          </w:rPr>
        </w:r>
        <w:r>
          <w:rPr>
            <w:noProof/>
            <w:webHidden/>
          </w:rPr>
          <w:fldChar w:fldCharType="separate"/>
        </w:r>
        <w:r>
          <w:rPr>
            <w:noProof/>
            <w:webHidden/>
          </w:rPr>
          <w:t>15</w:t>
        </w:r>
        <w:r>
          <w:rPr>
            <w:noProof/>
            <w:webHidden/>
          </w:rPr>
          <w:fldChar w:fldCharType="end"/>
        </w:r>
      </w:hyperlink>
    </w:p>
    <w:p w:rsidR="009F225E" w:rsidRDefault="009F225E">
      <w:pPr>
        <w:pStyle w:val="TOC3"/>
        <w:tabs>
          <w:tab w:val="left" w:pos="1100"/>
          <w:tab w:val="right" w:leader="dot" w:pos="11107"/>
        </w:tabs>
        <w:rPr>
          <w:rFonts w:asciiTheme="minorHAnsi" w:eastAsiaTheme="minorEastAsia" w:hAnsiTheme="minorHAnsi" w:cstheme="minorBidi"/>
          <w:noProof/>
          <w:sz w:val="22"/>
          <w:szCs w:val="22"/>
        </w:rPr>
      </w:pPr>
      <w:hyperlink w:anchor="_Toc7180611" w:history="1">
        <w:r w:rsidRPr="00590F6E">
          <w:rPr>
            <w:rStyle w:val="Hyperlink"/>
            <w:noProof/>
          </w:rPr>
          <w:t>3.1.5</w:t>
        </w:r>
        <w:r>
          <w:rPr>
            <w:rFonts w:asciiTheme="minorHAnsi" w:eastAsiaTheme="minorEastAsia" w:hAnsiTheme="minorHAnsi" w:cstheme="minorBidi"/>
            <w:noProof/>
            <w:sz w:val="22"/>
            <w:szCs w:val="22"/>
          </w:rPr>
          <w:tab/>
        </w:r>
        <w:r w:rsidRPr="00590F6E">
          <w:rPr>
            <w:rStyle w:val="Hyperlink"/>
            <w:noProof/>
          </w:rPr>
          <w:t>RVC-UC-REQ-014099/B-Rear Camera Delay Mode is On (TcSE ROIN-289798)</w:t>
        </w:r>
        <w:r>
          <w:rPr>
            <w:noProof/>
            <w:webHidden/>
          </w:rPr>
          <w:tab/>
        </w:r>
        <w:r>
          <w:rPr>
            <w:noProof/>
            <w:webHidden/>
          </w:rPr>
          <w:fldChar w:fldCharType="begin"/>
        </w:r>
        <w:r>
          <w:rPr>
            <w:noProof/>
            <w:webHidden/>
          </w:rPr>
          <w:instrText xml:space="preserve"> PAGEREF _Toc7180611 \h </w:instrText>
        </w:r>
        <w:r>
          <w:rPr>
            <w:noProof/>
            <w:webHidden/>
          </w:rPr>
        </w:r>
        <w:r>
          <w:rPr>
            <w:noProof/>
            <w:webHidden/>
          </w:rPr>
          <w:fldChar w:fldCharType="separate"/>
        </w:r>
        <w:r>
          <w:rPr>
            <w:noProof/>
            <w:webHidden/>
          </w:rPr>
          <w:t>16</w:t>
        </w:r>
        <w:r>
          <w:rPr>
            <w:noProof/>
            <w:webHidden/>
          </w:rPr>
          <w:fldChar w:fldCharType="end"/>
        </w:r>
      </w:hyperlink>
    </w:p>
    <w:p w:rsidR="009F225E" w:rsidRDefault="009F225E">
      <w:pPr>
        <w:pStyle w:val="TOC3"/>
        <w:tabs>
          <w:tab w:val="left" w:pos="1100"/>
          <w:tab w:val="right" w:leader="dot" w:pos="11107"/>
        </w:tabs>
        <w:rPr>
          <w:rFonts w:asciiTheme="minorHAnsi" w:eastAsiaTheme="minorEastAsia" w:hAnsiTheme="minorHAnsi" w:cstheme="minorBidi"/>
          <w:noProof/>
          <w:sz w:val="22"/>
          <w:szCs w:val="22"/>
        </w:rPr>
      </w:pPr>
      <w:hyperlink w:anchor="_Toc7180612" w:history="1">
        <w:r w:rsidRPr="00590F6E">
          <w:rPr>
            <w:rStyle w:val="Hyperlink"/>
            <w:noProof/>
          </w:rPr>
          <w:t>3.1.6</w:t>
        </w:r>
        <w:r>
          <w:rPr>
            <w:rFonts w:asciiTheme="minorHAnsi" w:eastAsiaTheme="minorEastAsia" w:hAnsiTheme="minorHAnsi" w:cstheme="minorBidi"/>
            <w:noProof/>
            <w:sz w:val="22"/>
            <w:szCs w:val="22"/>
          </w:rPr>
          <w:tab/>
        </w:r>
        <w:r w:rsidRPr="00590F6E">
          <w:rPr>
            <w:rStyle w:val="Hyperlink"/>
            <w:noProof/>
          </w:rPr>
          <w:t>RVC-UC-REQ-014100/B-Active Park Assist is Active (TcSE ROIN-290554)</w:t>
        </w:r>
        <w:r>
          <w:rPr>
            <w:noProof/>
            <w:webHidden/>
          </w:rPr>
          <w:tab/>
        </w:r>
        <w:r>
          <w:rPr>
            <w:noProof/>
            <w:webHidden/>
          </w:rPr>
          <w:fldChar w:fldCharType="begin"/>
        </w:r>
        <w:r>
          <w:rPr>
            <w:noProof/>
            <w:webHidden/>
          </w:rPr>
          <w:instrText xml:space="preserve"> PAGEREF _Toc7180612 \h </w:instrText>
        </w:r>
        <w:r>
          <w:rPr>
            <w:noProof/>
            <w:webHidden/>
          </w:rPr>
        </w:r>
        <w:r>
          <w:rPr>
            <w:noProof/>
            <w:webHidden/>
          </w:rPr>
          <w:fldChar w:fldCharType="separate"/>
        </w:r>
        <w:r>
          <w:rPr>
            <w:noProof/>
            <w:webHidden/>
          </w:rPr>
          <w:t>16</w:t>
        </w:r>
        <w:r>
          <w:rPr>
            <w:noProof/>
            <w:webHidden/>
          </w:rPr>
          <w:fldChar w:fldCharType="end"/>
        </w:r>
      </w:hyperlink>
    </w:p>
    <w:p w:rsidR="009F225E" w:rsidRDefault="009F225E">
      <w:pPr>
        <w:pStyle w:val="TOC3"/>
        <w:tabs>
          <w:tab w:val="left" w:pos="1100"/>
          <w:tab w:val="right" w:leader="dot" w:pos="11107"/>
        </w:tabs>
        <w:rPr>
          <w:rFonts w:asciiTheme="minorHAnsi" w:eastAsiaTheme="minorEastAsia" w:hAnsiTheme="minorHAnsi" w:cstheme="minorBidi"/>
          <w:noProof/>
          <w:sz w:val="22"/>
          <w:szCs w:val="22"/>
        </w:rPr>
      </w:pPr>
      <w:hyperlink w:anchor="_Toc7180613" w:history="1">
        <w:r w:rsidRPr="00590F6E">
          <w:rPr>
            <w:rStyle w:val="Hyperlink"/>
            <w:noProof/>
          </w:rPr>
          <w:t>3.1.7</w:t>
        </w:r>
        <w:r>
          <w:rPr>
            <w:rFonts w:asciiTheme="minorHAnsi" w:eastAsiaTheme="minorEastAsia" w:hAnsiTheme="minorHAnsi" w:cstheme="minorBidi"/>
            <w:noProof/>
            <w:sz w:val="22"/>
            <w:szCs w:val="22"/>
          </w:rPr>
          <w:tab/>
        </w:r>
        <w:r w:rsidRPr="00590F6E">
          <w:rPr>
            <w:rStyle w:val="Hyperlink"/>
            <w:noProof/>
          </w:rPr>
          <w:t>RVC-UC-REQ-014107/A-Select Manual Zoom Level X (TcSE ROIN-289799)</w:t>
        </w:r>
        <w:r>
          <w:rPr>
            <w:noProof/>
            <w:webHidden/>
          </w:rPr>
          <w:tab/>
        </w:r>
        <w:r>
          <w:rPr>
            <w:noProof/>
            <w:webHidden/>
          </w:rPr>
          <w:fldChar w:fldCharType="begin"/>
        </w:r>
        <w:r>
          <w:rPr>
            <w:noProof/>
            <w:webHidden/>
          </w:rPr>
          <w:instrText xml:space="preserve"> PAGEREF _Toc7180613 \h </w:instrText>
        </w:r>
        <w:r>
          <w:rPr>
            <w:noProof/>
            <w:webHidden/>
          </w:rPr>
        </w:r>
        <w:r>
          <w:rPr>
            <w:noProof/>
            <w:webHidden/>
          </w:rPr>
          <w:fldChar w:fldCharType="separate"/>
        </w:r>
        <w:r>
          <w:rPr>
            <w:noProof/>
            <w:webHidden/>
          </w:rPr>
          <w:t>16</w:t>
        </w:r>
        <w:r>
          <w:rPr>
            <w:noProof/>
            <w:webHidden/>
          </w:rPr>
          <w:fldChar w:fldCharType="end"/>
        </w:r>
      </w:hyperlink>
    </w:p>
    <w:p w:rsidR="009F225E" w:rsidRDefault="009F225E">
      <w:pPr>
        <w:pStyle w:val="TOC3"/>
        <w:tabs>
          <w:tab w:val="left" w:pos="1100"/>
          <w:tab w:val="right" w:leader="dot" w:pos="11107"/>
        </w:tabs>
        <w:rPr>
          <w:rFonts w:asciiTheme="minorHAnsi" w:eastAsiaTheme="minorEastAsia" w:hAnsiTheme="minorHAnsi" w:cstheme="minorBidi"/>
          <w:noProof/>
          <w:sz w:val="22"/>
          <w:szCs w:val="22"/>
        </w:rPr>
      </w:pPr>
      <w:hyperlink w:anchor="_Toc7180614" w:history="1">
        <w:r w:rsidRPr="00590F6E">
          <w:rPr>
            <w:rStyle w:val="Hyperlink"/>
            <w:noProof/>
          </w:rPr>
          <w:t>3.1.8</w:t>
        </w:r>
        <w:r>
          <w:rPr>
            <w:rFonts w:asciiTheme="minorHAnsi" w:eastAsiaTheme="minorEastAsia" w:hAnsiTheme="minorHAnsi" w:cstheme="minorBidi"/>
            <w:noProof/>
            <w:sz w:val="22"/>
            <w:szCs w:val="22"/>
          </w:rPr>
          <w:tab/>
        </w:r>
        <w:r w:rsidRPr="00590F6E">
          <w:rPr>
            <w:rStyle w:val="Hyperlink"/>
            <w:noProof/>
          </w:rPr>
          <w:t>RVC-UC-REQ-014108/A-Deactivate Manual Zoom (TcSE ROIN-289802)</w:t>
        </w:r>
        <w:r>
          <w:rPr>
            <w:noProof/>
            <w:webHidden/>
          </w:rPr>
          <w:tab/>
        </w:r>
        <w:r>
          <w:rPr>
            <w:noProof/>
            <w:webHidden/>
          </w:rPr>
          <w:fldChar w:fldCharType="begin"/>
        </w:r>
        <w:r>
          <w:rPr>
            <w:noProof/>
            <w:webHidden/>
          </w:rPr>
          <w:instrText xml:space="preserve"> PAGEREF _Toc7180614 \h </w:instrText>
        </w:r>
        <w:r>
          <w:rPr>
            <w:noProof/>
            <w:webHidden/>
          </w:rPr>
        </w:r>
        <w:r>
          <w:rPr>
            <w:noProof/>
            <w:webHidden/>
          </w:rPr>
          <w:fldChar w:fldCharType="separate"/>
        </w:r>
        <w:r>
          <w:rPr>
            <w:noProof/>
            <w:webHidden/>
          </w:rPr>
          <w:t>17</w:t>
        </w:r>
        <w:r>
          <w:rPr>
            <w:noProof/>
            <w:webHidden/>
          </w:rPr>
          <w:fldChar w:fldCharType="end"/>
        </w:r>
      </w:hyperlink>
    </w:p>
    <w:p w:rsidR="009F225E" w:rsidRDefault="009F225E">
      <w:pPr>
        <w:pStyle w:val="TOC3"/>
        <w:tabs>
          <w:tab w:val="left" w:pos="1100"/>
          <w:tab w:val="right" w:leader="dot" w:pos="11107"/>
        </w:tabs>
        <w:rPr>
          <w:rFonts w:asciiTheme="minorHAnsi" w:eastAsiaTheme="minorEastAsia" w:hAnsiTheme="minorHAnsi" w:cstheme="minorBidi"/>
          <w:noProof/>
          <w:sz w:val="22"/>
          <w:szCs w:val="22"/>
        </w:rPr>
      </w:pPr>
      <w:hyperlink w:anchor="_Toc7180615" w:history="1">
        <w:r w:rsidRPr="00590F6E">
          <w:rPr>
            <w:rStyle w:val="Hyperlink"/>
            <w:noProof/>
          </w:rPr>
          <w:t>3.1.9</w:t>
        </w:r>
        <w:r>
          <w:rPr>
            <w:rFonts w:asciiTheme="minorHAnsi" w:eastAsiaTheme="minorEastAsia" w:hAnsiTheme="minorHAnsi" w:cstheme="minorBidi"/>
            <w:noProof/>
            <w:sz w:val="22"/>
            <w:szCs w:val="22"/>
          </w:rPr>
          <w:tab/>
        </w:r>
        <w:r w:rsidRPr="00590F6E">
          <w:rPr>
            <w:rStyle w:val="Hyperlink"/>
            <w:noProof/>
          </w:rPr>
          <w:t>RVC-UC-REQ-014112/A-Activate/Deactivate Rear Camera Delay (TcSE ROIN-289803)</w:t>
        </w:r>
        <w:r>
          <w:rPr>
            <w:noProof/>
            <w:webHidden/>
          </w:rPr>
          <w:tab/>
        </w:r>
        <w:r>
          <w:rPr>
            <w:noProof/>
            <w:webHidden/>
          </w:rPr>
          <w:fldChar w:fldCharType="begin"/>
        </w:r>
        <w:r>
          <w:rPr>
            <w:noProof/>
            <w:webHidden/>
          </w:rPr>
          <w:instrText xml:space="preserve"> PAGEREF _Toc7180615 \h </w:instrText>
        </w:r>
        <w:r>
          <w:rPr>
            <w:noProof/>
            <w:webHidden/>
          </w:rPr>
        </w:r>
        <w:r>
          <w:rPr>
            <w:noProof/>
            <w:webHidden/>
          </w:rPr>
          <w:fldChar w:fldCharType="separate"/>
        </w:r>
        <w:r>
          <w:rPr>
            <w:noProof/>
            <w:webHidden/>
          </w:rPr>
          <w:t>17</w:t>
        </w:r>
        <w:r>
          <w:rPr>
            <w:noProof/>
            <w:webHidden/>
          </w:rPr>
          <w:fldChar w:fldCharType="end"/>
        </w:r>
      </w:hyperlink>
    </w:p>
    <w:p w:rsidR="009F225E" w:rsidRDefault="009F225E">
      <w:pPr>
        <w:pStyle w:val="TOC3"/>
        <w:tabs>
          <w:tab w:val="left" w:pos="1320"/>
          <w:tab w:val="right" w:leader="dot" w:pos="11107"/>
        </w:tabs>
        <w:rPr>
          <w:rFonts w:asciiTheme="minorHAnsi" w:eastAsiaTheme="minorEastAsia" w:hAnsiTheme="minorHAnsi" w:cstheme="minorBidi"/>
          <w:noProof/>
          <w:sz w:val="22"/>
          <w:szCs w:val="22"/>
        </w:rPr>
      </w:pPr>
      <w:hyperlink w:anchor="_Toc7180616" w:history="1">
        <w:r w:rsidRPr="00590F6E">
          <w:rPr>
            <w:rStyle w:val="Hyperlink"/>
            <w:noProof/>
          </w:rPr>
          <w:t>3.1.10</w:t>
        </w:r>
        <w:r>
          <w:rPr>
            <w:rFonts w:asciiTheme="minorHAnsi" w:eastAsiaTheme="minorEastAsia" w:hAnsiTheme="minorHAnsi" w:cstheme="minorBidi"/>
            <w:noProof/>
            <w:sz w:val="22"/>
            <w:szCs w:val="22"/>
          </w:rPr>
          <w:tab/>
        </w:r>
        <w:r w:rsidRPr="00590F6E">
          <w:rPr>
            <w:rStyle w:val="Hyperlink"/>
            <w:noProof/>
          </w:rPr>
          <w:t>RVC-UC-REQ-014121/A-Activate/Deactivate Enhanced Park Aids (TcSE ROIN-289804)</w:t>
        </w:r>
        <w:r>
          <w:rPr>
            <w:noProof/>
            <w:webHidden/>
          </w:rPr>
          <w:tab/>
        </w:r>
        <w:r>
          <w:rPr>
            <w:noProof/>
            <w:webHidden/>
          </w:rPr>
          <w:fldChar w:fldCharType="begin"/>
        </w:r>
        <w:r>
          <w:rPr>
            <w:noProof/>
            <w:webHidden/>
          </w:rPr>
          <w:instrText xml:space="preserve"> PAGEREF _Toc7180616 \h </w:instrText>
        </w:r>
        <w:r>
          <w:rPr>
            <w:noProof/>
            <w:webHidden/>
          </w:rPr>
        </w:r>
        <w:r>
          <w:rPr>
            <w:noProof/>
            <w:webHidden/>
          </w:rPr>
          <w:fldChar w:fldCharType="separate"/>
        </w:r>
        <w:r>
          <w:rPr>
            <w:noProof/>
            <w:webHidden/>
          </w:rPr>
          <w:t>17</w:t>
        </w:r>
        <w:r>
          <w:rPr>
            <w:noProof/>
            <w:webHidden/>
          </w:rPr>
          <w:fldChar w:fldCharType="end"/>
        </w:r>
      </w:hyperlink>
    </w:p>
    <w:p w:rsidR="009F225E" w:rsidRDefault="009F225E">
      <w:pPr>
        <w:pStyle w:val="TOC3"/>
        <w:tabs>
          <w:tab w:val="left" w:pos="1320"/>
          <w:tab w:val="right" w:leader="dot" w:pos="11107"/>
        </w:tabs>
        <w:rPr>
          <w:rFonts w:asciiTheme="minorHAnsi" w:eastAsiaTheme="minorEastAsia" w:hAnsiTheme="minorHAnsi" w:cstheme="minorBidi"/>
          <w:noProof/>
          <w:sz w:val="22"/>
          <w:szCs w:val="22"/>
        </w:rPr>
      </w:pPr>
      <w:hyperlink w:anchor="_Toc7180617" w:history="1">
        <w:r w:rsidRPr="00590F6E">
          <w:rPr>
            <w:rStyle w:val="Hyperlink"/>
            <w:noProof/>
          </w:rPr>
          <w:t>3.1.11</w:t>
        </w:r>
        <w:r>
          <w:rPr>
            <w:rFonts w:asciiTheme="minorHAnsi" w:eastAsiaTheme="minorEastAsia" w:hAnsiTheme="minorHAnsi" w:cstheme="minorBidi"/>
            <w:noProof/>
            <w:sz w:val="22"/>
            <w:szCs w:val="22"/>
          </w:rPr>
          <w:tab/>
        </w:r>
        <w:r w:rsidRPr="00590F6E">
          <w:rPr>
            <w:rStyle w:val="Hyperlink"/>
            <w:noProof/>
          </w:rPr>
          <w:t>RVC-UC-REQ-196086/A-Rear Split View Exit</w:t>
        </w:r>
        <w:r>
          <w:rPr>
            <w:noProof/>
            <w:webHidden/>
          </w:rPr>
          <w:tab/>
        </w:r>
        <w:r>
          <w:rPr>
            <w:noProof/>
            <w:webHidden/>
          </w:rPr>
          <w:fldChar w:fldCharType="begin"/>
        </w:r>
        <w:r>
          <w:rPr>
            <w:noProof/>
            <w:webHidden/>
          </w:rPr>
          <w:instrText xml:space="preserve"> PAGEREF _Toc7180617 \h </w:instrText>
        </w:r>
        <w:r>
          <w:rPr>
            <w:noProof/>
            <w:webHidden/>
          </w:rPr>
        </w:r>
        <w:r>
          <w:rPr>
            <w:noProof/>
            <w:webHidden/>
          </w:rPr>
          <w:fldChar w:fldCharType="separate"/>
        </w:r>
        <w:r>
          <w:rPr>
            <w:noProof/>
            <w:webHidden/>
          </w:rPr>
          <w:t>18</w:t>
        </w:r>
        <w:r>
          <w:rPr>
            <w:noProof/>
            <w:webHidden/>
          </w:rPr>
          <w:fldChar w:fldCharType="end"/>
        </w:r>
      </w:hyperlink>
    </w:p>
    <w:p w:rsidR="009F225E" w:rsidRDefault="009F225E">
      <w:pPr>
        <w:pStyle w:val="TOC3"/>
        <w:tabs>
          <w:tab w:val="left" w:pos="1320"/>
          <w:tab w:val="right" w:leader="dot" w:pos="11107"/>
        </w:tabs>
        <w:rPr>
          <w:rFonts w:asciiTheme="minorHAnsi" w:eastAsiaTheme="minorEastAsia" w:hAnsiTheme="minorHAnsi" w:cstheme="minorBidi"/>
          <w:noProof/>
          <w:sz w:val="22"/>
          <w:szCs w:val="22"/>
        </w:rPr>
      </w:pPr>
      <w:hyperlink w:anchor="_Toc7180618" w:history="1">
        <w:r w:rsidRPr="00590F6E">
          <w:rPr>
            <w:rStyle w:val="Hyperlink"/>
            <w:noProof/>
          </w:rPr>
          <w:t>3.1.12</w:t>
        </w:r>
        <w:r>
          <w:rPr>
            <w:rFonts w:asciiTheme="minorHAnsi" w:eastAsiaTheme="minorEastAsia" w:hAnsiTheme="minorHAnsi" w:cstheme="minorBidi"/>
            <w:noProof/>
            <w:sz w:val="22"/>
            <w:szCs w:val="22"/>
          </w:rPr>
          <w:tab/>
        </w:r>
        <w:r w:rsidRPr="00590F6E">
          <w:rPr>
            <w:rStyle w:val="Hyperlink"/>
            <w:noProof/>
          </w:rPr>
          <w:t>RVC-UC-REQ-196085/A-Enable Split View</w:t>
        </w:r>
        <w:r>
          <w:rPr>
            <w:noProof/>
            <w:webHidden/>
          </w:rPr>
          <w:tab/>
        </w:r>
        <w:r>
          <w:rPr>
            <w:noProof/>
            <w:webHidden/>
          </w:rPr>
          <w:fldChar w:fldCharType="begin"/>
        </w:r>
        <w:r>
          <w:rPr>
            <w:noProof/>
            <w:webHidden/>
          </w:rPr>
          <w:instrText xml:space="preserve"> PAGEREF _Toc7180618 \h </w:instrText>
        </w:r>
        <w:r>
          <w:rPr>
            <w:noProof/>
            <w:webHidden/>
          </w:rPr>
        </w:r>
        <w:r>
          <w:rPr>
            <w:noProof/>
            <w:webHidden/>
          </w:rPr>
          <w:fldChar w:fldCharType="separate"/>
        </w:r>
        <w:r>
          <w:rPr>
            <w:noProof/>
            <w:webHidden/>
          </w:rPr>
          <w:t>18</w:t>
        </w:r>
        <w:r>
          <w:rPr>
            <w:noProof/>
            <w:webHidden/>
          </w:rPr>
          <w:fldChar w:fldCharType="end"/>
        </w:r>
      </w:hyperlink>
    </w:p>
    <w:p w:rsidR="009F225E" w:rsidRDefault="009F225E">
      <w:pPr>
        <w:pStyle w:val="TOC2"/>
        <w:tabs>
          <w:tab w:val="left" w:pos="880"/>
          <w:tab w:val="right" w:leader="dot" w:pos="11107"/>
        </w:tabs>
        <w:rPr>
          <w:rFonts w:asciiTheme="minorHAnsi" w:eastAsiaTheme="minorEastAsia" w:hAnsiTheme="minorHAnsi" w:cstheme="minorBidi"/>
          <w:i w:val="0"/>
          <w:noProof/>
          <w:sz w:val="22"/>
          <w:szCs w:val="22"/>
        </w:rPr>
      </w:pPr>
      <w:hyperlink w:anchor="_Toc7180619" w:history="1">
        <w:r w:rsidRPr="00590F6E">
          <w:rPr>
            <w:rStyle w:val="Hyperlink"/>
            <w:noProof/>
          </w:rPr>
          <w:t>3.2</w:t>
        </w:r>
        <w:r>
          <w:rPr>
            <w:rFonts w:asciiTheme="minorHAnsi" w:eastAsiaTheme="minorEastAsia" w:hAnsiTheme="minorHAnsi" w:cstheme="minorBidi"/>
            <w:i w:val="0"/>
            <w:noProof/>
            <w:sz w:val="22"/>
            <w:szCs w:val="22"/>
          </w:rPr>
          <w:tab/>
        </w:r>
        <w:r w:rsidRPr="00590F6E">
          <w:rPr>
            <w:rStyle w:val="Hyperlink"/>
            <w:noProof/>
          </w:rPr>
          <w:t>DRVC-REQ-261465/A-White Box Views</w:t>
        </w:r>
        <w:r>
          <w:rPr>
            <w:noProof/>
            <w:webHidden/>
          </w:rPr>
          <w:tab/>
        </w:r>
        <w:r>
          <w:rPr>
            <w:noProof/>
            <w:webHidden/>
          </w:rPr>
          <w:fldChar w:fldCharType="begin"/>
        </w:r>
        <w:r>
          <w:rPr>
            <w:noProof/>
            <w:webHidden/>
          </w:rPr>
          <w:instrText xml:space="preserve"> PAGEREF _Toc7180619 \h </w:instrText>
        </w:r>
        <w:r>
          <w:rPr>
            <w:noProof/>
            <w:webHidden/>
          </w:rPr>
        </w:r>
        <w:r>
          <w:rPr>
            <w:noProof/>
            <w:webHidden/>
          </w:rPr>
          <w:fldChar w:fldCharType="separate"/>
        </w:r>
        <w:r>
          <w:rPr>
            <w:noProof/>
            <w:webHidden/>
          </w:rPr>
          <w:t>19</w:t>
        </w:r>
        <w:r>
          <w:rPr>
            <w:noProof/>
            <w:webHidden/>
          </w:rPr>
          <w:fldChar w:fldCharType="end"/>
        </w:r>
      </w:hyperlink>
    </w:p>
    <w:p w:rsidR="009F225E" w:rsidRDefault="009F225E">
      <w:pPr>
        <w:pStyle w:val="TOC3"/>
        <w:tabs>
          <w:tab w:val="left" w:pos="1100"/>
          <w:tab w:val="right" w:leader="dot" w:pos="11107"/>
        </w:tabs>
        <w:rPr>
          <w:rFonts w:asciiTheme="minorHAnsi" w:eastAsiaTheme="minorEastAsia" w:hAnsiTheme="minorHAnsi" w:cstheme="minorBidi"/>
          <w:noProof/>
          <w:sz w:val="22"/>
          <w:szCs w:val="22"/>
        </w:rPr>
      </w:pPr>
      <w:hyperlink w:anchor="_Toc7180620" w:history="1">
        <w:r w:rsidRPr="00590F6E">
          <w:rPr>
            <w:rStyle w:val="Hyperlink"/>
            <w:noProof/>
          </w:rPr>
          <w:t>3.2.1</w:t>
        </w:r>
        <w:r>
          <w:rPr>
            <w:rFonts w:asciiTheme="minorHAnsi" w:eastAsiaTheme="minorEastAsia" w:hAnsiTheme="minorHAnsi" w:cstheme="minorBidi"/>
            <w:noProof/>
            <w:sz w:val="22"/>
            <w:szCs w:val="22"/>
          </w:rPr>
          <w:tab/>
        </w:r>
        <w:r w:rsidRPr="00590F6E">
          <w:rPr>
            <w:rStyle w:val="Hyperlink"/>
            <w:noProof/>
          </w:rPr>
          <w:t>DRVC-REQ-261466/A-Activity Diagram</w:t>
        </w:r>
        <w:r>
          <w:rPr>
            <w:noProof/>
            <w:webHidden/>
          </w:rPr>
          <w:tab/>
        </w:r>
        <w:r>
          <w:rPr>
            <w:noProof/>
            <w:webHidden/>
          </w:rPr>
          <w:fldChar w:fldCharType="begin"/>
        </w:r>
        <w:r>
          <w:rPr>
            <w:noProof/>
            <w:webHidden/>
          </w:rPr>
          <w:instrText xml:space="preserve"> PAGEREF _Toc7180620 \h </w:instrText>
        </w:r>
        <w:r>
          <w:rPr>
            <w:noProof/>
            <w:webHidden/>
          </w:rPr>
        </w:r>
        <w:r>
          <w:rPr>
            <w:noProof/>
            <w:webHidden/>
          </w:rPr>
          <w:fldChar w:fldCharType="separate"/>
        </w:r>
        <w:r>
          <w:rPr>
            <w:noProof/>
            <w:webHidden/>
          </w:rPr>
          <w:t>19</w:t>
        </w:r>
        <w:r>
          <w:rPr>
            <w:noProof/>
            <w:webHidden/>
          </w:rPr>
          <w:fldChar w:fldCharType="end"/>
        </w:r>
      </w:hyperlink>
    </w:p>
    <w:p w:rsidR="009F225E" w:rsidRDefault="009F225E">
      <w:pPr>
        <w:pStyle w:val="TOC3"/>
        <w:tabs>
          <w:tab w:val="left" w:pos="1100"/>
          <w:tab w:val="right" w:leader="dot" w:pos="11107"/>
        </w:tabs>
        <w:rPr>
          <w:rFonts w:asciiTheme="minorHAnsi" w:eastAsiaTheme="minorEastAsia" w:hAnsiTheme="minorHAnsi" w:cstheme="minorBidi"/>
          <w:noProof/>
          <w:sz w:val="22"/>
          <w:szCs w:val="22"/>
        </w:rPr>
      </w:pPr>
      <w:hyperlink w:anchor="_Toc7180621" w:history="1">
        <w:r w:rsidRPr="00590F6E">
          <w:rPr>
            <w:rStyle w:val="Hyperlink"/>
            <w:noProof/>
          </w:rPr>
          <w:t>3.2.2</w:t>
        </w:r>
        <w:r>
          <w:rPr>
            <w:rFonts w:asciiTheme="minorHAnsi" w:eastAsiaTheme="minorEastAsia" w:hAnsiTheme="minorHAnsi" w:cstheme="minorBidi"/>
            <w:noProof/>
            <w:sz w:val="22"/>
            <w:szCs w:val="22"/>
          </w:rPr>
          <w:tab/>
        </w:r>
        <w:r w:rsidRPr="00590F6E">
          <w:rPr>
            <w:rStyle w:val="Hyperlink"/>
            <w:noProof/>
          </w:rPr>
          <w:t>DRVC-REQ-261467/A-Sequence Diagram</w:t>
        </w:r>
        <w:r>
          <w:rPr>
            <w:noProof/>
            <w:webHidden/>
          </w:rPr>
          <w:tab/>
        </w:r>
        <w:r>
          <w:rPr>
            <w:noProof/>
            <w:webHidden/>
          </w:rPr>
          <w:fldChar w:fldCharType="begin"/>
        </w:r>
        <w:r>
          <w:rPr>
            <w:noProof/>
            <w:webHidden/>
          </w:rPr>
          <w:instrText xml:space="preserve"> PAGEREF _Toc7180621 \h </w:instrText>
        </w:r>
        <w:r>
          <w:rPr>
            <w:noProof/>
            <w:webHidden/>
          </w:rPr>
        </w:r>
        <w:r>
          <w:rPr>
            <w:noProof/>
            <w:webHidden/>
          </w:rPr>
          <w:fldChar w:fldCharType="separate"/>
        </w:r>
        <w:r>
          <w:rPr>
            <w:noProof/>
            <w:webHidden/>
          </w:rPr>
          <w:t>20</w:t>
        </w:r>
        <w:r>
          <w:rPr>
            <w:noProof/>
            <w:webHidden/>
          </w:rPr>
          <w:fldChar w:fldCharType="end"/>
        </w:r>
      </w:hyperlink>
    </w:p>
    <w:p w:rsidR="009F225E" w:rsidRDefault="009F225E">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7180622" w:history="1">
        <w:r w:rsidRPr="00590F6E">
          <w:rPr>
            <w:rStyle w:val="Hyperlink"/>
            <w:noProof/>
          </w:rPr>
          <w:t>4</w:t>
        </w:r>
        <w:r>
          <w:rPr>
            <w:rFonts w:asciiTheme="minorHAnsi" w:eastAsiaTheme="minorEastAsia" w:hAnsiTheme="minorHAnsi" w:cstheme="minorBidi"/>
            <w:b w:val="0"/>
            <w:smallCaps w:val="0"/>
            <w:noProof/>
            <w:sz w:val="22"/>
            <w:szCs w:val="22"/>
          </w:rPr>
          <w:tab/>
        </w:r>
        <w:r w:rsidRPr="00590F6E">
          <w:rPr>
            <w:rStyle w:val="Hyperlink"/>
            <w:noProof/>
          </w:rPr>
          <w:t>Appendix</w:t>
        </w:r>
        <w:r>
          <w:rPr>
            <w:noProof/>
            <w:webHidden/>
          </w:rPr>
          <w:tab/>
        </w:r>
        <w:r>
          <w:rPr>
            <w:noProof/>
            <w:webHidden/>
          </w:rPr>
          <w:fldChar w:fldCharType="begin"/>
        </w:r>
        <w:r>
          <w:rPr>
            <w:noProof/>
            <w:webHidden/>
          </w:rPr>
          <w:instrText xml:space="preserve"> PAGEREF _Toc7180622 \h </w:instrText>
        </w:r>
        <w:r>
          <w:rPr>
            <w:noProof/>
            <w:webHidden/>
          </w:rPr>
        </w:r>
        <w:r>
          <w:rPr>
            <w:noProof/>
            <w:webHidden/>
          </w:rPr>
          <w:fldChar w:fldCharType="separate"/>
        </w:r>
        <w:r>
          <w:rPr>
            <w:noProof/>
            <w:webHidden/>
          </w:rPr>
          <w:t>21</w:t>
        </w:r>
        <w:r>
          <w:rPr>
            <w:noProof/>
            <w:webHidden/>
          </w:rPr>
          <w:fldChar w:fldCharType="end"/>
        </w:r>
      </w:hyperlink>
    </w:p>
    <w:p w:rsidR="00AD6D0D" w:rsidRDefault="0012554A" w:rsidP="00AD6D0D">
      <w:r>
        <w:rPr>
          <w:b/>
          <w:sz w:val="36"/>
          <w:szCs w:val="36"/>
        </w:rPr>
        <w:fldChar w:fldCharType="end"/>
      </w:r>
    </w:p>
    <w:p w:rsidR="00406F39" w:rsidRDefault="0012554A" w:rsidP="009F225E">
      <w:pPr>
        <w:pStyle w:val="Heading1"/>
      </w:pPr>
      <w:bookmarkStart w:id="2" w:name="_Toc7180564"/>
      <w:r>
        <w:lastRenderedPageBreak/>
        <w:t>Architectural Design</w:t>
      </w:r>
      <w:bookmarkEnd w:id="2"/>
    </w:p>
    <w:p w:rsidR="00406F39" w:rsidRDefault="0012554A" w:rsidP="009F225E">
      <w:pPr>
        <w:pStyle w:val="Heading2"/>
      </w:pPr>
      <w:bookmarkStart w:id="3" w:name="_Toc7180565"/>
      <w:r>
        <w:t>Overview</w:t>
      </w:r>
      <w:bookmarkEnd w:id="3"/>
    </w:p>
    <w:p w:rsidR="00500605" w:rsidRDefault="0012554A" w:rsidP="00500605">
      <w:r>
        <w:t>Digital RVC (DRVC) is RVC system with LVDS communication between Camera and Client. Any needed CAN communication with any external module is done through an intermediator, Cl</w:t>
      </w:r>
      <w:r>
        <w:t xml:space="preserve">ient in this case. </w:t>
      </w:r>
    </w:p>
    <w:p w:rsidR="00F21DA4" w:rsidRDefault="0012554A" w:rsidP="00500605"/>
    <w:p w:rsidR="00F21DA4" w:rsidRDefault="0012554A" w:rsidP="009F225E">
      <w:pPr>
        <w:jc w:val="center"/>
      </w:pPr>
      <w:r>
        <w:rPr>
          <w:noProof/>
        </w:rPr>
        <w:drawing>
          <wp:inline distT="0" distB="0" distL="0" distR="0">
            <wp:extent cx="3419048" cy="3857143"/>
            <wp:effectExtent l="0" t="0" r="0" b="0"/>
            <wp:docPr id="3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vs.png"/>
                    <pic:cNvPicPr/>
                  </pic:nvPicPr>
                  <pic:blipFill>
                    <a:blip r:embed="rId8">
                      <a:extLst>
                        <a:ext uri="{28A0092B-C50C-407E-A947-70E740481C1C}">
                          <a14:useLocalDpi xmlns:a14="http://schemas.microsoft.com/office/drawing/2010/main" val="0"/>
                        </a:ext>
                      </a:extLst>
                    </a:blip>
                    <a:stretch>
                      <a:fillRect/>
                    </a:stretch>
                  </pic:blipFill>
                  <pic:spPr>
                    <a:xfrm>
                      <a:off x="0" y="0"/>
                      <a:ext cx="3419048" cy="3857143"/>
                    </a:xfrm>
                    <a:prstGeom prst="rect">
                      <a:avLst/>
                    </a:prstGeom>
                  </pic:spPr>
                </pic:pic>
              </a:graphicData>
            </a:graphic>
          </wp:inline>
        </w:drawing>
      </w:r>
    </w:p>
    <w:p w:rsidR="00474F9E" w:rsidRDefault="0012554A" w:rsidP="00500605"/>
    <w:p w:rsidR="00F21DA4" w:rsidRDefault="0012554A" w:rsidP="00500605">
      <w:r>
        <w:t xml:space="preserve">This figure shows the connection architecture in DRVC. </w:t>
      </w:r>
    </w:p>
    <w:p w:rsidR="002B7B4C" w:rsidRDefault="0012554A" w:rsidP="00500605"/>
    <w:p w:rsidR="002B7B4C" w:rsidRDefault="0012554A" w:rsidP="00500605">
      <w:r>
        <w:t>The main difference as mentioned above is communication between camera and client. The use cases of RVC  are</w:t>
      </w:r>
      <w:r>
        <w:t xml:space="preserve"> to remain the same with those of DRVC and other requirements as well, such as various speed limits to activate deactivate Rear View image streaming etc. </w:t>
      </w:r>
    </w:p>
    <w:p w:rsidR="009F225E" w:rsidRPr="009F225E" w:rsidRDefault="009F225E" w:rsidP="009F225E">
      <w:pPr>
        <w:pStyle w:val="Heading2"/>
        <w:rPr>
          <w:b w:val="0"/>
          <w:u w:val="single"/>
        </w:rPr>
      </w:pPr>
      <w:bookmarkStart w:id="4" w:name="_Toc7180566"/>
      <w:r w:rsidRPr="009F225E">
        <w:rPr>
          <w:b w:val="0"/>
          <w:u w:val="single"/>
        </w:rPr>
        <w:t>DRVC-REQ-260282/A-Server 2</w:t>
      </w:r>
      <w:bookmarkEnd w:id="4"/>
    </w:p>
    <w:p w:rsidR="00500605" w:rsidRDefault="0012554A" w:rsidP="00500605">
      <w:r>
        <w:t xml:space="preserve">Server 2 are the various systems that send various CAN signals to the bus to be used by Client or DRVC Server. </w:t>
      </w:r>
    </w:p>
    <w:p w:rsidR="009F225E" w:rsidRPr="009F225E" w:rsidRDefault="009F225E" w:rsidP="009F225E">
      <w:pPr>
        <w:pStyle w:val="Heading2"/>
        <w:rPr>
          <w:b w:val="0"/>
          <w:u w:val="single"/>
        </w:rPr>
      </w:pPr>
      <w:bookmarkStart w:id="5" w:name="_Toc7180567"/>
      <w:r w:rsidRPr="009F225E">
        <w:rPr>
          <w:b w:val="0"/>
          <w:u w:val="single"/>
        </w:rPr>
        <w:t>DRVC-REQ-260268/A-DRVC Server</w:t>
      </w:r>
      <w:bookmarkEnd w:id="5"/>
    </w:p>
    <w:p w:rsidR="00500605" w:rsidRDefault="0012554A" w:rsidP="00500605">
      <w:r>
        <w:t xml:space="preserve">Digital Rear View Camera </w:t>
      </w:r>
      <w:r>
        <w:t xml:space="preserve">Server is the camera module that sends video stream to the client. It can be used throughout this SPSS as Server or Server 1. </w:t>
      </w:r>
    </w:p>
    <w:p w:rsidR="009F225E" w:rsidRPr="009F225E" w:rsidRDefault="009F225E" w:rsidP="009F225E">
      <w:pPr>
        <w:pStyle w:val="Heading2"/>
        <w:rPr>
          <w:b w:val="0"/>
          <w:u w:val="single"/>
        </w:rPr>
      </w:pPr>
      <w:bookmarkStart w:id="6" w:name="_Toc7180568"/>
      <w:r w:rsidRPr="009F225E">
        <w:rPr>
          <w:b w:val="0"/>
          <w:u w:val="single"/>
        </w:rPr>
        <w:t>DRVC-REQ-260267/A-DRVC Client</w:t>
      </w:r>
      <w:bookmarkEnd w:id="6"/>
    </w:p>
    <w:p w:rsidR="00500605" w:rsidRDefault="0012554A" w:rsidP="00500605">
      <w:r>
        <w:t>Responsibility: The DRVC Client is the interface of the Digital Rear View Camera function. It acts with other system parts that control the Digi</w:t>
      </w:r>
      <w:r>
        <w:t xml:space="preserve">tal Rear View Camera or need data from it. In addition to that, the client serves as the gateway between the camera and the rest of the system parts, converting the CAN signals from other systems to LVDS, the type that DRVC can make use. </w:t>
      </w:r>
    </w:p>
    <w:p w:rsidR="009F225E" w:rsidRPr="009F225E" w:rsidRDefault="009F225E" w:rsidP="009F225E">
      <w:pPr>
        <w:pStyle w:val="Heading2"/>
        <w:rPr>
          <w:b w:val="0"/>
          <w:u w:val="single"/>
        </w:rPr>
      </w:pPr>
      <w:bookmarkStart w:id="7" w:name="_Toc7180569"/>
      <w:r w:rsidRPr="009F225E">
        <w:rPr>
          <w:b w:val="0"/>
          <w:u w:val="single"/>
        </w:rPr>
        <w:lastRenderedPageBreak/>
        <w:t>DRVC-REQ-261261/A-Logical Signal Mapping</w:t>
      </w:r>
      <w:bookmarkEnd w:id="7"/>
    </w:p>
    <w:p w:rsidR="00A46B70" w:rsidRDefault="0012554A" w:rsidP="00A46B70">
      <w:pPr>
        <w:rPr>
          <w:rFonts w:cs="Arial"/>
        </w:rPr>
      </w:pPr>
      <w:r>
        <w:rPr>
          <w:rFonts w:cs="Arial"/>
        </w:rPr>
        <w:t>The CAN si</w:t>
      </w:r>
      <w:r>
        <w:rPr>
          <w:rFonts w:cs="Arial"/>
        </w:rPr>
        <w:t>gnals mentioned throughout this document shall refer to the CAN signal’s logical name. The logical names shall be mapped to their actual CAN signal names. This is done to protect specs from being modified in case a signal name changes without any new funct</w:t>
      </w:r>
      <w:r>
        <w:rPr>
          <w:rFonts w:cs="Arial"/>
        </w:rPr>
        <w:t>ionality.</w:t>
      </w:r>
    </w:p>
    <w:p w:rsidR="00A46B70" w:rsidRDefault="0012554A" w:rsidP="00A46B70">
      <w:pPr>
        <w:rPr>
          <w:rFonts w:cs="Arial"/>
        </w:rPr>
      </w:pPr>
    </w:p>
    <w:p w:rsidR="00A46B70" w:rsidRDefault="0012554A" w:rsidP="00A46B70">
      <w:pPr>
        <w:rPr>
          <w:rFonts w:cs="Arial"/>
        </w:rPr>
      </w:pPr>
    </w:p>
    <w:tbl>
      <w:tblPr>
        <w:tblW w:w="7040" w:type="dxa"/>
        <w:jc w:val="center"/>
        <w:tblLook w:val="04A0" w:firstRow="1" w:lastRow="0" w:firstColumn="1" w:lastColumn="0" w:noHBand="0" w:noVBand="1"/>
      </w:tblPr>
      <w:tblGrid>
        <w:gridCol w:w="3640"/>
        <w:gridCol w:w="3400"/>
      </w:tblGrid>
      <w:tr w:rsidR="00A46B70" w:rsidTr="00A46B70">
        <w:trPr>
          <w:trHeight w:val="270"/>
          <w:jc w:val="center"/>
        </w:trPr>
        <w:tc>
          <w:tcPr>
            <w:tcW w:w="3640" w:type="dxa"/>
            <w:tcBorders>
              <w:top w:val="single" w:sz="8" w:space="0" w:color="auto"/>
              <w:left w:val="single" w:sz="8" w:space="0" w:color="auto"/>
              <w:bottom w:val="single" w:sz="8" w:space="0" w:color="auto"/>
              <w:right w:val="single" w:sz="8" w:space="0" w:color="auto"/>
            </w:tcBorders>
            <w:shd w:val="clear" w:color="auto" w:fill="8DB4E3"/>
            <w:noWrap/>
            <w:vAlign w:val="center"/>
            <w:hideMark/>
          </w:tcPr>
          <w:p w:rsidR="00A46B70" w:rsidRDefault="0012554A">
            <w:pPr>
              <w:spacing w:line="276" w:lineRule="auto"/>
              <w:rPr>
                <w:rFonts w:cs="Arial"/>
                <w:b/>
                <w:bCs/>
                <w:color w:val="000000"/>
              </w:rPr>
            </w:pPr>
            <w:r>
              <w:rPr>
                <w:rFonts w:cs="Arial"/>
                <w:b/>
                <w:bCs/>
                <w:color w:val="000000"/>
              </w:rPr>
              <w:t>Logical Name</w:t>
            </w:r>
          </w:p>
        </w:tc>
        <w:tc>
          <w:tcPr>
            <w:tcW w:w="3400" w:type="dxa"/>
            <w:tcBorders>
              <w:top w:val="single" w:sz="8" w:space="0" w:color="auto"/>
              <w:left w:val="nil"/>
              <w:bottom w:val="single" w:sz="8" w:space="0" w:color="auto"/>
              <w:right w:val="single" w:sz="8" w:space="0" w:color="auto"/>
            </w:tcBorders>
            <w:shd w:val="clear" w:color="auto" w:fill="8DB4E3"/>
            <w:noWrap/>
            <w:vAlign w:val="center"/>
            <w:hideMark/>
          </w:tcPr>
          <w:p w:rsidR="00A46B70" w:rsidRDefault="0012554A">
            <w:pPr>
              <w:spacing w:line="276" w:lineRule="auto"/>
              <w:rPr>
                <w:rFonts w:cs="Arial"/>
                <w:b/>
                <w:bCs/>
                <w:color w:val="000000"/>
              </w:rPr>
            </w:pPr>
            <w:r>
              <w:rPr>
                <w:rFonts w:cs="Arial"/>
                <w:b/>
                <w:bCs/>
                <w:color w:val="000000"/>
              </w:rPr>
              <w:t>CAN Signal Name</w:t>
            </w:r>
          </w:p>
        </w:tc>
      </w:tr>
      <w:tr w:rsidR="00A46B70" w:rsidTr="00A46B70">
        <w:trPr>
          <w:trHeight w:val="270"/>
          <w:jc w:val="center"/>
        </w:trPr>
        <w:tc>
          <w:tcPr>
            <w:tcW w:w="3640" w:type="dxa"/>
            <w:tcBorders>
              <w:top w:val="nil"/>
              <w:left w:val="single" w:sz="8" w:space="0" w:color="auto"/>
              <w:bottom w:val="single" w:sz="4" w:space="0" w:color="auto"/>
              <w:right w:val="single" w:sz="8" w:space="0" w:color="auto"/>
            </w:tcBorders>
            <w:noWrap/>
            <w:vAlign w:val="center"/>
            <w:hideMark/>
          </w:tcPr>
          <w:p w:rsidR="00A46B70" w:rsidRPr="00CC0818" w:rsidRDefault="0012554A">
            <w:pPr>
              <w:spacing w:line="276" w:lineRule="auto"/>
              <w:rPr>
                <w:rFonts w:cs="Arial"/>
                <w:b/>
                <w:color w:val="000000"/>
                <w:szCs w:val="22"/>
              </w:rPr>
            </w:pPr>
            <w:r w:rsidRPr="00CC0818">
              <w:rPr>
                <w:rFonts w:cs="Arial"/>
                <w:b/>
                <w:color w:val="000000"/>
                <w:szCs w:val="22"/>
              </w:rPr>
              <w:t>DecklidAjar</w:t>
            </w:r>
          </w:p>
        </w:tc>
        <w:tc>
          <w:tcPr>
            <w:tcW w:w="3400" w:type="dxa"/>
            <w:tcBorders>
              <w:top w:val="nil"/>
              <w:left w:val="nil"/>
              <w:bottom w:val="single" w:sz="4" w:space="0" w:color="auto"/>
              <w:right w:val="single" w:sz="8" w:space="0" w:color="auto"/>
            </w:tcBorders>
            <w:noWrap/>
            <w:vAlign w:val="center"/>
            <w:hideMark/>
          </w:tcPr>
          <w:p w:rsidR="00A46B70" w:rsidRPr="00CC0818" w:rsidRDefault="0012554A" w:rsidP="00A46B70">
            <w:pPr>
              <w:rPr>
                <w:rFonts w:ascii="Times New Roman" w:hAnsi="Times New Roman"/>
                <w:b/>
                <w:color w:val="00B050"/>
                <w:szCs w:val="22"/>
              </w:rPr>
            </w:pPr>
            <w:r w:rsidRPr="00CC0818">
              <w:rPr>
                <w:b/>
                <w:color w:val="00B050"/>
              </w:rPr>
              <w:t>DrStatTgate_B_Actl</w:t>
            </w:r>
          </w:p>
        </w:tc>
      </w:tr>
      <w:tr w:rsidR="00A46B70" w:rsidTr="00A46B70">
        <w:trPr>
          <w:trHeight w:val="270"/>
          <w:jc w:val="center"/>
        </w:trPr>
        <w:tc>
          <w:tcPr>
            <w:tcW w:w="3640" w:type="dxa"/>
            <w:tcBorders>
              <w:top w:val="single" w:sz="4" w:space="0" w:color="auto"/>
              <w:left w:val="single" w:sz="4" w:space="0" w:color="auto"/>
              <w:bottom w:val="single" w:sz="4" w:space="0" w:color="auto"/>
              <w:right w:val="single" w:sz="4" w:space="0" w:color="auto"/>
            </w:tcBorders>
            <w:noWrap/>
            <w:vAlign w:val="center"/>
            <w:hideMark/>
          </w:tcPr>
          <w:p w:rsidR="00A46B70" w:rsidRPr="00CC0818" w:rsidRDefault="0012554A">
            <w:pPr>
              <w:spacing w:line="276" w:lineRule="auto"/>
              <w:rPr>
                <w:rFonts w:cs="Arial"/>
                <w:b/>
                <w:color w:val="000000"/>
                <w:szCs w:val="22"/>
              </w:rPr>
            </w:pPr>
            <w:r w:rsidRPr="00CC0818">
              <w:rPr>
                <w:rFonts w:cs="Arial"/>
                <w:b/>
                <w:color w:val="000000"/>
                <w:szCs w:val="22"/>
              </w:rPr>
              <w:t>LiftgateAjar</w:t>
            </w:r>
          </w:p>
        </w:tc>
        <w:tc>
          <w:tcPr>
            <w:tcW w:w="3400" w:type="dxa"/>
            <w:tcBorders>
              <w:top w:val="single" w:sz="4" w:space="0" w:color="auto"/>
              <w:left w:val="single" w:sz="4" w:space="0" w:color="auto"/>
              <w:bottom w:val="single" w:sz="4" w:space="0" w:color="auto"/>
              <w:right w:val="single" w:sz="4" w:space="0" w:color="auto"/>
            </w:tcBorders>
            <w:noWrap/>
            <w:vAlign w:val="center"/>
            <w:hideMark/>
          </w:tcPr>
          <w:p w:rsidR="00A46B70" w:rsidRPr="00CC0818" w:rsidRDefault="0012554A" w:rsidP="00A46B70">
            <w:pPr>
              <w:jc w:val="both"/>
              <w:rPr>
                <w:rFonts w:ascii="Times New Roman" w:hAnsi="Times New Roman"/>
                <w:b/>
                <w:color w:val="00B050"/>
                <w:szCs w:val="22"/>
              </w:rPr>
            </w:pPr>
            <w:r w:rsidRPr="00CC0818">
              <w:rPr>
                <w:b/>
                <w:color w:val="00B050"/>
              </w:rPr>
              <w:t>DrSTatInnrTgate_B_Actl</w:t>
            </w:r>
          </w:p>
        </w:tc>
      </w:tr>
      <w:tr w:rsidR="00A46B70" w:rsidTr="00A46B70">
        <w:trPr>
          <w:trHeight w:val="270"/>
          <w:jc w:val="center"/>
        </w:trPr>
        <w:tc>
          <w:tcPr>
            <w:tcW w:w="3640" w:type="dxa"/>
            <w:tcBorders>
              <w:top w:val="single" w:sz="4" w:space="0" w:color="auto"/>
              <w:left w:val="single" w:sz="4" w:space="0" w:color="auto"/>
              <w:bottom w:val="single" w:sz="4" w:space="0" w:color="auto"/>
              <w:right w:val="single" w:sz="4" w:space="0" w:color="auto"/>
            </w:tcBorders>
            <w:noWrap/>
            <w:vAlign w:val="center"/>
          </w:tcPr>
          <w:p w:rsidR="00A46B70" w:rsidRPr="00CC0818" w:rsidRDefault="0012554A">
            <w:pPr>
              <w:spacing w:line="276" w:lineRule="auto"/>
              <w:rPr>
                <w:rFonts w:cs="Arial"/>
                <w:b/>
                <w:color w:val="000000"/>
                <w:szCs w:val="22"/>
              </w:rPr>
            </w:pPr>
            <w:r w:rsidRPr="00CC0818">
              <w:rPr>
                <w:rFonts w:cs="Arial"/>
                <w:b/>
                <w:color w:val="000000"/>
                <w:szCs w:val="22"/>
              </w:rPr>
              <w:t>TrlrCnnct</w:t>
            </w:r>
          </w:p>
        </w:tc>
        <w:tc>
          <w:tcPr>
            <w:tcW w:w="3400" w:type="dxa"/>
            <w:tcBorders>
              <w:top w:val="single" w:sz="4" w:space="0" w:color="auto"/>
              <w:left w:val="single" w:sz="4" w:space="0" w:color="auto"/>
              <w:bottom w:val="single" w:sz="4" w:space="0" w:color="auto"/>
              <w:right w:val="single" w:sz="4" w:space="0" w:color="auto"/>
            </w:tcBorders>
            <w:noWrap/>
            <w:vAlign w:val="center"/>
          </w:tcPr>
          <w:p w:rsidR="00A46B70" w:rsidRPr="00CC0818" w:rsidRDefault="0012554A" w:rsidP="00A46B70">
            <w:pPr>
              <w:jc w:val="both"/>
              <w:rPr>
                <w:rFonts w:ascii="Times New Roman" w:hAnsi="Times New Roman"/>
                <w:b/>
                <w:color w:val="00B050"/>
                <w:szCs w:val="22"/>
              </w:rPr>
            </w:pPr>
            <w:r w:rsidRPr="00CC0818">
              <w:rPr>
                <w:b/>
                <w:color w:val="00B050"/>
              </w:rPr>
              <w:t>TrlrLampCnnct_B_Actl</w:t>
            </w:r>
          </w:p>
        </w:tc>
      </w:tr>
      <w:tr w:rsidR="00A46B70" w:rsidTr="00A46B70">
        <w:trPr>
          <w:trHeight w:val="270"/>
          <w:jc w:val="center"/>
        </w:trPr>
        <w:tc>
          <w:tcPr>
            <w:tcW w:w="3640" w:type="dxa"/>
            <w:tcBorders>
              <w:top w:val="single" w:sz="4" w:space="0" w:color="auto"/>
              <w:left w:val="single" w:sz="4" w:space="0" w:color="auto"/>
              <w:bottom w:val="single" w:sz="4" w:space="0" w:color="auto"/>
              <w:right w:val="single" w:sz="4" w:space="0" w:color="auto"/>
            </w:tcBorders>
            <w:noWrap/>
            <w:vAlign w:val="center"/>
          </w:tcPr>
          <w:p w:rsidR="00A46B70" w:rsidRPr="00CC0818" w:rsidRDefault="0012554A">
            <w:pPr>
              <w:spacing w:line="276" w:lineRule="auto"/>
              <w:rPr>
                <w:rFonts w:cs="Arial"/>
                <w:b/>
                <w:color w:val="000000"/>
                <w:szCs w:val="22"/>
              </w:rPr>
            </w:pPr>
            <w:r w:rsidRPr="00CC0818">
              <w:rPr>
                <w:rFonts w:cs="Arial"/>
                <w:b/>
                <w:color w:val="000000"/>
                <w:szCs w:val="22"/>
              </w:rPr>
              <w:t>SteWhlAng</w:t>
            </w:r>
          </w:p>
        </w:tc>
        <w:tc>
          <w:tcPr>
            <w:tcW w:w="3400" w:type="dxa"/>
            <w:tcBorders>
              <w:top w:val="single" w:sz="4" w:space="0" w:color="auto"/>
              <w:left w:val="single" w:sz="4" w:space="0" w:color="auto"/>
              <w:bottom w:val="single" w:sz="4" w:space="0" w:color="auto"/>
              <w:right w:val="single" w:sz="4" w:space="0" w:color="auto"/>
            </w:tcBorders>
            <w:noWrap/>
            <w:vAlign w:val="center"/>
          </w:tcPr>
          <w:p w:rsidR="00A46B70" w:rsidRPr="00CC0818" w:rsidRDefault="0012554A" w:rsidP="00A46B70">
            <w:pPr>
              <w:jc w:val="both"/>
              <w:rPr>
                <w:rFonts w:ascii="Times New Roman" w:hAnsi="Times New Roman"/>
                <w:b/>
                <w:color w:val="00B050"/>
                <w:szCs w:val="22"/>
              </w:rPr>
            </w:pPr>
            <w:r w:rsidRPr="00CC0818">
              <w:rPr>
                <w:b/>
                <w:color w:val="00B050"/>
              </w:rPr>
              <w:t>SteWhlComp_An_Est</w:t>
            </w:r>
          </w:p>
        </w:tc>
      </w:tr>
      <w:tr w:rsidR="00A46B70" w:rsidTr="00A46B70">
        <w:trPr>
          <w:trHeight w:val="270"/>
          <w:jc w:val="center"/>
        </w:trPr>
        <w:tc>
          <w:tcPr>
            <w:tcW w:w="3640" w:type="dxa"/>
            <w:tcBorders>
              <w:top w:val="single" w:sz="4" w:space="0" w:color="auto"/>
              <w:left w:val="single" w:sz="4" w:space="0" w:color="auto"/>
              <w:bottom w:val="single" w:sz="4" w:space="0" w:color="auto"/>
              <w:right w:val="single" w:sz="4" w:space="0" w:color="auto"/>
            </w:tcBorders>
            <w:noWrap/>
            <w:vAlign w:val="center"/>
          </w:tcPr>
          <w:p w:rsidR="00A46B70" w:rsidRPr="00CC0818" w:rsidRDefault="0012554A">
            <w:pPr>
              <w:spacing w:line="276" w:lineRule="auto"/>
              <w:rPr>
                <w:rFonts w:cs="Arial"/>
                <w:b/>
                <w:color w:val="000000"/>
                <w:szCs w:val="22"/>
              </w:rPr>
            </w:pPr>
            <w:r w:rsidRPr="00CC0818">
              <w:rPr>
                <w:rFonts w:cs="Arial"/>
                <w:b/>
                <w:color w:val="000000"/>
                <w:szCs w:val="22"/>
              </w:rPr>
              <w:t>StePinAng</w:t>
            </w:r>
          </w:p>
        </w:tc>
        <w:tc>
          <w:tcPr>
            <w:tcW w:w="3400" w:type="dxa"/>
            <w:tcBorders>
              <w:top w:val="single" w:sz="4" w:space="0" w:color="auto"/>
              <w:left w:val="single" w:sz="4" w:space="0" w:color="auto"/>
              <w:bottom w:val="single" w:sz="4" w:space="0" w:color="auto"/>
              <w:right w:val="single" w:sz="4" w:space="0" w:color="auto"/>
            </w:tcBorders>
            <w:noWrap/>
            <w:vAlign w:val="center"/>
          </w:tcPr>
          <w:p w:rsidR="00A46B70" w:rsidRPr="00CC0818" w:rsidRDefault="0012554A" w:rsidP="00A46B70">
            <w:pPr>
              <w:jc w:val="both"/>
              <w:rPr>
                <w:rFonts w:ascii="Times New Roman" w:hAnsi="Times New Roman"/>
                <w:b/>
                <w:color w:val="00B050"/>
                <w:szCs w:val="22"/>
              </w:rPr>
            </w:pPr>
            <w:r w:rsidRPr="00CC0818">
              <w:rPr>
                <w:b/>
                <w:color w:val="00B050"/>
              </w:rPr>
              <w:t>StePinComp_An_Est</w:t>
            </w:r>
          </w:p>
        </w:tc>
      </w:tr>
      <w:tr w:rsidR="00A46B70" w:rsidTr="00A46B70">
        <w:trPr>
          <w:trHeight w:val="270"/>
          <w:jc w:val="center"/>
        </w:trPr>
        <w:tc>
          <w:tcPr>
            <w:tcW w:w="3640" w:type="dxa"/>
            <w:tcBorders>
              <w:top w:val="single" w:sz="4" w:space="0" w:color="auto"/>
              <w:left w:val="single" w:sz="4" w:space="0" w:color="auto"/>
              <w:bottom w:val="single" w:sz="4" w:space="0" w:color="auto"/>
              <w:right w:val="single" w:sz="4" w:space="0" w:color="auto"/>
            </w:tcBorders>
            <w:noWrap/>
            <w:vAlign w:val="center"/>
          </w:tcPr>
          <w:p w:rsidR="00A46B70" w:rsidRDefault="0012554A">
            <w:pPr>
              <w:spacing w:line="276" w:lineRule="auto"/>
              <w:rPr>
                <w:rFonts w:cs="Arial"/>
                <w:color w:val="000000"/>
              </w:rPr>
            </w:pPr>
          </w:p>
        </w:tc>
        <w:tc>
          <w:tcPr>
            <w:tcW w:w="3400" w:type="dxa"/>
            <w:tcBorders>
              <w:top w:val="single" w:sz="4" w:space="0" w:color="auto"/>
              <w:left w:val="single" w:sz="4" w:space="0" w:color="auto"/>
              <w:bottom w:val="single" w:sz="4" w:space="0" w:color="auto"/>
              <w:right w:val="single" w:sz="4" w:space="0" w:color="auto"/>
            </w:tcBorders>
            <w:noWrap/>
            <w:vAlign w:val="center"/>
          </w:tcPr>
          <w:p w:rsidR="00A46B70" w:rsidRDefault="0012554A" w:rsidP="00A46B70">
            <w:pPr>
              <w:jc w:val="both"/>
            </w:pPr>
          </w:p>
        </w:tc>
      </w:tr>
    </w:tbl>
    <w:p w:rsidR="00A46B70" w:rsidRDefault="0012554A" w:rsidP="00A46B70">
      <w:pPr>
        <w:rPr>
          <w:rFonts w:cs="Arial"/>
        </w:rPr>
      </w:pPr>
    </w:p>
    <w:p w:rsidR="00A46B70" w:rsidRDefault="0012554A" w:rsidP="00A46B70">
      <w:pPr>
        <w:jc w:val="center"/>
        <w:rPr>
          <w:rFonts w:cs="Arial"/>
        </w:rPr>
      </w:pPr>
      <w:r>
        <w:rPr>
          <w:rFonts w:cs="Arial"/>
        </w:rPr>
        <w:t>Table: Logical name/CAN signal mapping</w:t>
      </w:r>
    </w:p>
    <w:p w:rsidR="00500605" w:rsidRDefault="0012554A" w:rsidP="00500605"/>
    <w:p w:rsidR="009E1028" w:rsidRDefault="0012554A" w:rsidP="009E1028">
      <w:r>
        <w:t>I2C signals</w:t>
      </w:r>
      <w:r>
        <w:t xml:space="preserve"> also have their own logical name.</w:t>
      </w:r>
      <w:r w:rsidRPr="009E1028">
        <w:t xml:space="preserve"> </w:t>
      </w:r>
      <w:r>
        <w:t>Unlike CAN protocol in I2C the connection between modules is known as Master-Slave, where only Master can initialize data request. As such the signals below are all initialized by the Client, which has a master relationsh</w:t>
      </w:r>
      <w:r>
        <w:t xml:space="preserve">ip in the I2C bus. </w:t>
      </w:r>
    </w:p>
    <w:p w:rsidR="00A46B70" w:rsidRDefault="0012554A" w:rsidP="00500605"/>
    <w:tbl>
      <w:tblPr>
        <w:tblW w:w="7040" w:type="dxa"/>
        <w:jc w:val="center"/>
        <w:tblLook w:val="04A0" w:firstRow="1" w:lastRow="0" w:firstColumn="1" w:lastColumn="0" w:noHBand="0" w:noVBand="1"/>
      </w:tblPr>
      <w:tblGrid>
        <w:gridCol w:w="3640"/>
        <w:gridCol w:w="3400"/>
      </w:tblGrid>
      <w:tr w:rsidR="00A46B70" w:rsidTr="00434070">
        <w:trPr>
          <w:trHeight w:val="270"/>
          <w:jc w:val="center"/>
        </w:trPr>
        <w:tc>
          <w:tcPr>
            <w:tcW w:w="3640" w:type="dxa"/>
            <w:tcBorders>
              <w:top w:val="single" w:sz="8" w:space="0" w:color="auto"/>
              <w:left w:val="single" w:sz="8" w:space="0" w:color="auto"/>
              <w:bottom w:val="single" w:sz="4" w:space="0" w:color="auto"/>
              <w:right w:val="single" w:sz="8" w:space="0" w:color="auto"/>
            </w:tcBorders>
            <w:shd w:val="clear" w:color="auto" w:fill="8DB4E3"/>
            <w:noWrap/>
            <w:vAlign w:val="center"/>
            <w:hideMark/>
          </w:tcPr>
          <w:p w:rsidR="00A46B70" w:rsidRDefault="0012554A" w:rsidP="00C221D6">
            <w:pPr>
              <w:spacing w:line="276" w:lineRule="auto"/>
              <w:rPr>
                <w:rFonts w:cs="Arial"/>
                <w:b/>
                <w:bCs/>
                <w:color w:val="000000"/>
              </w:rPr>
            </w:pPr>
            <w:r>
              <w:rPr>
                <w:rFonts w:cs="Arial"/>
                <w:b/>
                <w:bCs/>
                <w:color w:val="000000"/>
              </w:rPr>
              <w:t>Logical Name</w:t>
            </w:r>
          </w:p>
        </w:tc>
        <w:tc>
          <w:tcPr>
            <w:tcW w:w="3400" w:type="dxa"/>
            <w:tcBorders>
              <w:top w:val="single" w:sz="8" w:space="0" w:color="auto"/>
              <w:left w:val="nil"/>
              <w:bottom w:val="single" w:sz="4" w:space="0" w:color="auto"/>
              <w:right w:val="single" w:sz="8" w:space="0" w:color="auto"/>
            </w:tcBorders>
            <w:shd w:val="clear" w:color="auto" w:fill="8DB4E3"/>
            <w:noWrap/>
            <w:vAlign w:val="center"/>
            <w:hideMark/>
          </w:tcPr>
          <w:p w:rsidR="00A46B70" w:rsidRDefault="0012554A" w:rsidP="00C221D6">
            <w:pPr>
              <w:spacing w:line="276" w:lineRule="auto"/>
              <w:rPr>
                <w:rFonts w:cs="Arial"/>
                <w:b/>
                <w:bCs/>
                <w:color w:val="000000"/>
              </w:rPr>
            </w:pPr>
            <w:r>
              <w:rPr>
                <w:rFonts w:cs="Arial"/>
                <w:b/>
                <w:bCs/>
                <w:color w:val="000000"/>
              </w:rPr>
              <w:t>I2C Signal Name</w:t>
            </w:r>
          </w:p>
        </w:tc>
      </w:tr>
      <w:tr w:rsidR="005912CC" w:rsidTr="00434070">
        <w:trPr>
          <w:trHeight w:val="270"/>
          <w:jc w:val="center"/>
        </w:trPr>
        <w:tc>
          <w:tcPr>
            <w:tcW w:w="3640" w:type="dxa"/>
            <w:tcBorders>
              <w:top w:val="single" w:sz="4" w:space="0" w:color="auto"/>
              <w:left w:val="single" w:sz="4" w:space="0" w:color="auto"/>
              <w:bottom w:val="single" w:sz="4" w:space="0" w:color="auto"/>
              <w:right w:val="single" w:sz="4" w:space="0" w:color="auto"/>
            </w:tcBorders>
            <w:noWrap/>
            <w:vAlign w:val="center"/>
          </w:tcPr>
          <w:p w:rsidR="005912CC" w:rsidRPr="00F70DD1" w:rsidRDefault="0012554A" w:rsidP="001C43B8">
            <w:pPr>
              <w:spacing w:line="276" w:lineRule="auto"/>
              <w:rPr>
                <w:b/>
                <w:color w:val="000000"/>
                <w:szCs w:val="22"/>
              </w:rPr>
            </w:pPr>
            <w:r w:rsidRPr="00F70DD1">
              <w:rPr>
                <w:b/>
                <w:color w:val="000000"/>
                <w:szCs w:val="22"/>
              </w:rPr>
              <w:t>Drvc</w:t>
            </w:r>
            <w:r w:rsidRPr="00F70DD1">
              <w:rPr>
                <w:rFonts w:eastAsiaTheme="minorEastAsia" w:cs="Arial"/>
                <w:b/>
              </w:rPr>
              <w:t>OvrlsRq</w:t>
            </w:r>
          </w:p>
        </w:tc>
        <w:tc>
          <w:tcPr>
            <w:tcW w:w="3400" w:type="dxa"/>
            <w:tcBorders>
              <w:top w:val="single" w:sz="4" w:space="0" w:color="auto"/>
              <w:left w:val="single" w:sz="4" w:space="0" w:color="auto"/>
              <w:bottom w:val="single" w:sz="4" w:space="0" w:color="auto"/>
              <w:right w:val="single" w:sz="4" w:space="0" w:color="auto"/>
            </w:tcBorders>
            <w:noWrap/>
            <w:vAlign w:val="center"/>
          </w:tcPr>
          <w:p w:rsidR="005912CC" w:rsidRPr="00F70DD1" w:rsidRDefault="0012554A" w:rsidP="001C43B8">
            <w:pPr>
              <w:spacing w:line="276" w:lineRule="auto"/>
              <w:jc w:val="both"/>
              <w:rPr>
                <w:b/>
                <w:color w:val="00B050"/>
                <w:szCs w:val="22"/>
              </w:rPr>
            </w:pPr>
            <w:r w:rsidRPr="00F70DD1">
              <w:rPr>
                <w:rFonts w:eastAsiaTheme="minorEastAsia" w:cs="Arial"/>
                <w:b/>
                <w:color w:val="00B050"/>
              </w:rPr>
              <w:t>OvrlsRq</w:t>
            </w:r>
          </w:p>
        </w:tc>
      </w:tr>
      <w:tr w:rsidR="005912CC" w:rsidTr="00434070">
        <w:trPr>
          <w:trHeight w:val="270"/>
          <w:jc w:val="center"/>
        </w:trPr>
        <w:tc>
          <w:tcPr>
            <w:tcW w:w="3640" w:type="dxa"/>
            <w:tcBorders>
              <w:top w:val="single" w:sz="4" w:space="0" w:color="auto"/>
              <w:left w:val="single" w:sz="4" w:space="0" w:color="auto"/>
              <w:bottom w:val="single" w:sz="4" w:space="0" w:color="auto"/>
              <w:right w:val="single" w:sz="4" w:space="0" w:color="auto"/>
            </w:tcBorders>
            <w:noWrap/>
            <w:vAlign w:val="center"/>
          </w:tcPr>
          <w:p w:rsidR="005912CC" w:rsidRPr="00F70DD1" w:rsidRDefault="0012554A" w:rsidP="00F70DD1">
            <w:pPr>
              <w:spacing w:line="276" w:lineRule="auto"/>
              <w:rPr>
                <w:b/>
                <w:color w:val="000000"/>
                <w:szCs w:val="22"/>
              </w:rPr>
            </w:pPr>
            <w:r w:rsidRPr="00F70DD1">
              <w:rPr>
                <w:b/>
                <w:color w:val="000000"/>
                <w:szCs w:val="22"/>
              </w:rPr>
              <w:t>DrvcSteAng</w:t>
            </w:r>
          </w:p>
        </w:tc>
        <w:tc>
          <w:tcPr>
            <w:tcW w:w="3400" w:type="dxa"/>
            <w:tcBorders>
              <w:top w:val="single" w:sz="4" w:space="0" w:color="auto"/>
              <w:left w:val="single" w:sz="4" w:space="0" w:color="auto"/>
              <w:bottom w:val="single" w:sz="4" w:space="0" w:color="auto"/>
              <w:right w:val="single" w:sz="4" w:space="0" w:color="auto"/>
            </w:tcBorders>
            <w:noWrap/>
            <w:vAlign w:val="center"/>
          </w:tcPr>
          <w:p w:rsidR="005912CC" w:rsidRPr="00F70DD1" w:rsidRDefault="0012554A" w:rsidP="00C221D6">
            <w:pPr>
              <w:spacing w:line="276" w:lineRule="auto"/>
              <w:jc w:val="both"/>
              <w:rPr>
                <w:b/>
                <w:color w:val="00B050"/>
                <w:szCs w:val="22"/>
              </w:rPr>
            </w:pPr>
            <w:r w:rsidRPr="00F70DD1">
              <w:rPr>
                <w:rFonts w:eastAsiaTheme="minorEastAsia" w:cs="Arial"/>
                <w:b/>
                <w:color w:val="00B050"/>
              </w:rPr>
              <w:t>SteAngle</w:t>
            </w:r>
          </w:p>
        </w:tc>
      </w:tr>
      <w:tr w:rsidR="005912CC" w:rsidTr="00434070">
        <w:trPr>
          <w:trHeight w:val="270"/>
          <w:jc w:val="center"/>
        </w:trPr>
        <w:tc>
          <w:tcPr>
            <w:tcW w:w="3640" w:type="dxa"/>
            <w:tcBorders>
              <w:top w:val="single" w:sz="4" w:space="0" w:color="auto"/>
              <w:left w:val="single" w:sz="4" w:space="0" w:color="auto"/>
              <w:bottom w:val="single" w:sz="4" w:space="0" w:color="auto"/>
              <w:right w:val="single" w:sz="4" w:space="0" w:color="auto"/>
            </w:tcBorders>
            <w:noWrap/>
            <w:vAlign w:val="center"/>
          </w:tcPr>
          <w:p w:rsidR="005912CC" w:rsidRPr="00F70938" w:rsidRDefault="0012554A" w:rsidP="001C43B8">
            <w:pPr>
              <w:spacing w:line="276" w:lineRule="auto"/>
              <w:rPr>
                <w:b/>
                <w:color w:val="000000"/>
                <w:szCs w:val="22"/>
              </w:rPr>
            </w:pPr>
            <w:r w:rsidRPr="00F70938">
              <w:rPr>
                <w:b/>
                <w:color w:val="000000"/>
                <w:szCs w:val="22"/>
              </w:rPr>
              <w:t>DrvcViewRq</w:t>
            </w:r>
          </w:p>
        </w:tc>
        <w:tc>
          <w:tcPr>
            <w:tcW w:w="3400" w:type="dxa"/>
            <w:tcBorders>
              <w:top w:val="single" w:sz="4" w:space="0" w:color="auto"/>
              <w:left w:val="single" w:sz="4" w:space="0" w:color="auto"/>
              <w:bottom w:val="single" w:sz="4" w:space="0" w:color="auto"/>
              <w:right w:val="single" w:sz="4" w:space="0" w:color="auto"/>
            </w:tcBorders>
            <w:noWrap/>
            <w:vAlign w:val="center"/>
          </w:tcPr>
          <w:p w:rsidR="005912CC" w:rsidRPr="00F70DD1" w:rsidRDefault="0012554A" w:rsidP="001C43B8">
            <w:pPr>
              <w:spacing w:line="276" w:lineRule="auto"/>
              <w:jc w:val="both"/>
              <w:rPr>
                <w:b/>
                <w:color w:val="00B050"/>
                <w:szCs w:val="22"/>
              </w:rPr>
            </w:pPr>
            <w:r w:rsidRPr="00F70DD1">
              <w:rPr>
                <w:rFonts w:eastAsiaTheme="minorEastAsia" w:cs="Arial"/>
                <w:b/>
                <w:color w:val="00B050"/>
              </w:rPr>
              <w:t>ViewRq</w:t>
            </w:r>
          </w:p>
        </w:tc>
      </w:tr>
      <w:tr w:rsidR="005912CC" w:rsidTr="00434070">
        <w:trPr>
          <w:trHeight w:val="270"/>
          <w:jc w:val="center"/>
        </w:trPr>
        <w:tc>
          <w:tcPr>
            <w:tcW w:w="3640" w:type="dxa"/>
            <w:tcBorders>
              <w:top w:val="single" w:sz="4" w:space="0" w:color="auto"/>
              <w:left w:val="single" w:sz="4" w:space="0" w:color="auto"/>
              <w:bottom w:val="single" w:sz="4" w:space="0" w:color="auto"/>
              <w:right w:val="single" w:sz="4" w:space="0" w:color="auto"/>
            </w:tcBorders>
            <w:noWrap/>
            <w:vAlign w:val="center"/>
          </w:tcPr>
          <w:p w:rsidR="005912CC" w:rsidRPr="00F70DD1" w:rsidRDefault="0012554A" w:rsidP="001C43B8">
            <w:pPr>
              <w:spacing w:line="276" w:lineRule="auto"/>
              <w:rPr>
                <w:b/>
                <w:color w:val="000000"/>
                <w:szCs w:val="22"/>
              </w:rPr>
            </w:pPr>
            <w:r w:rsidRPr="00F70DD1">
              <w:rPr>
                <w:b/>
                <w:color w:val="000000"/>
                <w:szCs w:val="22"/>
              </w:rPr>
              <w:t>Drvc</w:t>
            </w:r>
            <w:r w:rsidRPr="00F70DD1">
              <w:rPr>
                <w:rFonts w:eastAsiaTheme="minorEastAsia" w:cs="Arial"/>
                <w:b/>
              </w:rPr>
              <w:t>CurDispView</w:t>
            </w:r>
          </w:p>
        </w:tc>
        <w:tc>
          <w:tcPr>
            <w:tcW w:w="3400" w:type="dxa"/>
            <w:tcBorders>
              <w:top w:val="single" w:sz="4" w:space="0" w:color="auto"/>
              <w:left w:val="single" w:sz="4" w:space="0" w:color="auto"/>
              <w:bottom w:val="single" w:sz="4" w:space="0" w:color="auto"/>
              <w:right w:val="single" w:sz="4" w:space="0" w:color="auto"/>
            </w:tcBorders>
            <w:noWrap/>
            <w:vAlign w:val="center"/>
          </w:tcPr>
          <w:p w:rsidR="005912CC" w:rsidRPr="00F70DD1" w:rsidRDefault="0012554A" w:rsidP="001C43B8">
            <w:pPr>
              <w:spacing w:line="276" w:lineRule="auto"/>
              <w:rPr>
                <w:rFonts w:cs="Arial"/>
                <w:b/>
                <w:color w:val="00B050"/>
              </w:rPr>
            </w:pPr>
            <w:r w:rsidRPr="00F70DD1">
              <w:rPr>
                <w:rFonts w:eastAsiaTheme="minorEastAsia" w:cs="Arial"/>
                <w:b/>
                <w:color w:val="00B050"/>
              </w:rPr>
              <w:t>CurDispView</w:t>
            </w:r>
          </w:p>
        </w:tc>
      </w:tr>
      <w:tr w:rsidR="005912CC" w:rsidTr="00434070">
        <w:trPr>
          <w:trHeight w:val="270"/>
          <w:jc w:val="center"/>
        </w:trPr>
        <w:tc>
          <w:tcPr>
            <w:tcW w:w="3640" w:type="dxa"/>
            <w:tcBorders>
              <w:top w:val="single" w:sz="4" w:space="0" w:color="auto"/>
              <w:left w:val="single" w:sz="4" w:space="0" w:color="auto"/>
              <w:bottom w:val="single" w:sz="4" w:space="0" w:color="auto"/>
              <w:right w:val="single" w:sz="4" w:space="0" w:color="auto"/>
            </w:tcBorders>
            <w:noWrap/>
            <w:vAlign w:val="center"/>
          </w:tcPr>
          <w:p w:rsidR="005912CC" w:rsidRPr="00F70DD1" w:rsidRDefault="0012554A" w:rsidP="001C43B8">
            <w:pPr>
              <w:spacing w:line="276" w:lineRule="auto"/>
              <w:rPr>
                <w:b/>
                <w:color w:val="000000"/>
                <w:szCs w:val="22"/>
              </w:rPr>
            </w:pPr>
          </w:p>
        </w:tc>
        <w:tc>
          <w:tcPr>
            <w:tcW w:w="3400" w:type="dxa"/>
            <w:tcBorders>
              <w:top w:val="single" w:sz="4" w:space="0" w:color="auto"/>
              <w:left w:val="single" w:sz="4" w:space="0" w:color="auto"/>
              <w:bottom w:val="single" w:sz="4" w:space="0" w:color="auto"/>
              <w:right w:val="single" w:sz="4" w:space="0" w:color="auto"/>
            </w:tcBorders>
            <w:noWrap/>
            <w:vAlign w:val="center"/>
          </w:tcPr>
          <w:p w:rsidR="005912CC" w:rsidRPr="00F70DD1" w:rsidRDefault="0012554A" w:rsidP="001C43B8">
            <w:pPr>
              <w:spacing w:line="276" w:lineRule="auto"/>
              <w:rPr>
                <w:rFonts w:cs="Arial"/>
                <w:b/>
                <w:color w:val="00B050"/>
              </w:rPr>
            </w:pPr>
          </w:p>
        </w:tc>
      </w:tr>
    </w:tbl>
    <w:p w:rsidR="00A46B70" w:rsidRDefault="0012554A" w:rsidP="00500605"/>
    <w:p w:rsidR="00A46B70" w:rsidRDefault="0012554A" w:rsidP="00500605"/>
    <w:p w:rsidR="009E1028" w:rsidRDefault="0012554A" w:rsidP="009E1028">
      <w:r>
        <w:t xml:space="preserve">The table below is a list of I2C signals used for mainly diagnostics purposes. </w:t>
      </w:r>
      <w:r>
        <w:t>Refer DRVC Diagnostics SPSS and to I2C over LVDS Communication Protocol for Camera SPSS for further details.</w:t>
      </w:r>
    </w:p>
    <w:p w:rsidR="009E1028" w:rsidRDefault="0012554A" w:rsidP="00500605"/>
    <w:p w:rsidR="009E1028" w:rsidRDefault="0012554A" w:rsidP="00500605"/>
    <w:tbl>
      <w:tblPr>
        <w:tblW w:w="3400" w:type="dxa"/>
        <w:jc w:val="center"/>
        <w:tblLook w:val="04A0" w:firstRow="1" w:lastRow="0" w:firstColumn="1" w:lastColumn="0" w:noHBand="0" w:noVBand="1"/>
      </w:tblPr>
      <w:tblGrid>
        <w:gridCol w:w="3400"/>
      </w:tblGrid>
      <w:tr w:rsidR="00C61E60" w:rsidTr="00C61E60">
        <w:trPr>
          <w:trHeight w:val="270"/>
          <w:jc w:val="center"/>
        </w:trPr>
        <w:tc>
          <w:tcPr>
            <w:tcW w:w="3400" w:type="dxa"/>
            <w:tcBorders>
              <w:top w:val="single" w:sz="8" w:space="0" w:color="auto"/>
              <w:left w:val="nil"/>
              <w:bottom w:val="single" w:sz="4" w:space="0" w:color="auto"/>
              <w:right w:val="single" w:sz="8" w:space="0" w:color="auto"/>
            </w:tcBorders>
            <w:shd w:val="clear" w:color="auto" w:fill="8DB4E3"/>
            <w:noWrap/>
            <w:vAlign w:val="center"/>
            <w:hideMark/>
          </w:tcPr>
          <w:p w:rsidR="00C61E60" w:rsidRDefault="0012554A">
            <w:pPr>
              <w:spacing w:line="276" w:lineRule="auto"/>
              <w:rPr>
                <w:rFonts w:cs="Arial"/>
                <w:b/>
                <w:bCs/>
                <w:color w:val="000000"/>
              </w:rPr>
            </w:pPr>
            <w:r>
              <w:rPr>
                <w:rFonts w:cs="Arial"/>
                <w:b/>
                <w:bCs/>
                <w:color w:val="000000"/>
              </w:rPr>
              <w:t>I2C Signal Name</w:t>
            </w:r>
          </w:p>
        </w:tc>
      </w:tr>
      <w:tr w:rsidR="00C61E60" w:rsidTr="00C61E60">
        <w:trPr>
          <w:trHeight w:val="270"/>
          <w:jc w:val="center"/>
        </w:trPr>
        <w:tc>
          <w:tcPr>
            <w:tcW w:w="3400" w:type="dxa"/>
            <w:tcBorders>
              <w:top w:val="single" w:sz="4" w:space="0" w:color="auto"/>
              <w:left w:val="single" w:sz="4" w:space="0" w:color="auto"/>
              <w:bottom w:val="single" w:sz="4" w:space="0" w:color="auto"/>
              <w:right w:val="single" w:sz="4" w:space="0" w:color="auto"/>
            </w:tcBorders>
            <w:noWrap/>
            <w:vAlign w:val="center"/>
          </w:tcPr>
          <w:p w:rsidR="00C61E60" w:rsidRPr="00F70938" w:rsidRDefault="0012554A" w:rsidP="00C221D6">
            <w:pPr>
              <w:spacing w:line="276" w:lineRule="auto"/>
              <w:jc w:val="both"/>
              <w:rPr>
                <w:b/>
                <w:color w:val="00B050"/>
                <w:szCs w:val="22"/>
              </w:rPr>
            </w:pPr>
            <w:r w:rsidRPr="00F70938">
              <w:rPr>
                <w:b/>
                <w:color w:val="00B050"/>
              </w:rPr>
              <w:t>Core Assembly FPN</w:t>
            </w:r>
          </w:p>
        </w:tc>
      </w:tr>
      <w:tr w:rsidR="00C61E60" w:rsidTr="00C61E60">
        <w:trPr>
          <w:trHeight w:val="270"/>
          <w:jc w:val="center"/>
        </w:trPr>
        <w:tc>
          <w:tcPr>
            <w:tcW w:w="3400" w:type="dxa"/>
            <w:tcBorders>
              <w:top w:val="single" w:sz="4" w:space="0" w:color="auto"/>
              <w:left w:val="single" w:sz="4" w:space="0" w:color="auto"/>
              <w:bottom w:val="single" w:sz="4" w:space="0" w:color="auto"/>
              <w:right w:val="single" w:sz="4" w:space="0" w:color="auto"/>
            </w:tcBorders>
            <w:noWrap/>
            <w:vAlign w:val="center"/>
          </w:tcPr>
          <w:p w:rsidR="00C61E60" w:rsidRPr="00F70938" w:rsidRDefault="0012554A" w:rsidP="00C221D6">
            <w:pPr>
              <w:spacing w:line="276" w:lineRule="auto"/>
              <w:jc w:val="both"/>
              <w:rPr>
                <w:b/>
                <w:color w:val="00B050"/>
                <w:szCs w:val="22"/>
              </w:rPr>
            </w:pPr>
            <w:r w:rsidRPr="00F70938">
              <w:rPr>
                <w:b/>
                <w:color w:val="00B050"/>
                <w:szCs w:val="22"/>
              </w:rPr>
              <w:t>Delivery Assembly FPN</w:t>
            </w:r>
          </w:p>
        </w:tc>
      </w:tr>
      <w:tr w:rsidR="00C61E60" w:rsidTr="00C61E60">
        <w:trPr>
          <w:trHeight w:val="270"/>
          <w:jc w:val="center"/>
        </w:trPr>
        <w:tc>
          <w:tcPr>
            <w:tcW w:w="3400" w:type="dxa"/>
            <w:tcBorders>
              <w:top w:val="single" w:sz="4" w:space="0" w:color="auto"/>
              <w:left w:val="single" w:sz="4" w:space="0" w:color="auto"/>
              <w:bottom w:val="single" w:sz="4" w:space="0" w:color="auto"/>
              <w:right w:val="single" w:sz="4" w:space="0" w:color="auto"/>
            </w:tcBorders>
            <w:noWrap/>
            <w:vAlign w:val="center"/>
          </w:tcPr>
          <w:p w:rsidR="00C61E60" w:rsidRPr="00F70938" w:rsidRDefault="0012554A" w:rsidP="00C221D6">
            <w:pPr>
              <w:spacing w:line="276" w:lineRule="auto"/>
              <w:jc w:val="both"/>
              <w:rPr>
                <w:b/>
                <w:color w:val="00B050"/>
                <w:szCs w:val="22"/>
              </w:rPr>
            </w:pPr>
            <w:r w:rsidRPr="00F70938">
              <w:rPr>
                <w:b/>
                <w:color w:val="00B050"/>
                <w:lang w:val="de-DE"/>
              </w:rPr>
              <w:t>Software FPN</w:t>
            </w:r>
          </w:p>
        </w:tc>
      </w:tr>
      <w:tr w:rsidR="00C61E60" w:rsidTr="00C61E60">
        <w:trPr>
          <w:trHeight w:val="270"/>
          <w:jc w:val="center"/>
        </w:trPr>
        <w:tc>
          <w:tcPr>
            <w:tcW w:w="3400" w:type="dxa"/>
            <w:tcBorders>
              <w:top w:val="single" w:sz="4" w:space="0" w:color="auto"/>
              <w:left w:val="single" w:sz="4" w:space="0" w:color="auto"/>
              <w:bottom w:val="single" w:sz="4" w:space="0" w:color="auto"/>
              <w:right w:val="single" w:sz="4" w:space="0" w:color="auto"/>
            </w:tcBorders>
            <w:noWrap/>
            <w:vAlign w:val="center"/>
          </w:tcPr>
          <w:p w:rsidR="00C61E60" w:rsidRPr="00F70938" w:rsidRDefault="0012554A" w:rsidP="00C221D6">
            <w:pPr>
              <w:spacing w:line="276" w:lineRule="auto"/>
              <w:jc w:val="both"/>
              <w:rPr>
                <w:b/>
                <w:color w:val="00B050"/>
                <w:lang w:val="de-DE"/>
              </w:rPr>
            </w:pPr>
            <w:r w:rsidRPr="00F70938">
              <w:rPr>
                <w:b/>
                <w:color w:val="00B050"/>
              </w:rPr>
              <w:t>Serial Number</w:t>
            </w:r>
          </w:p>
        </w:tc>
      </w:tr>
      <w:tr w:rsidR="00C61E60" w:rsidTr="00C61E60">
        <w:trPr>
          <w:trHeight w:val="70"/>
          <w:jc w:val="center"/>
        </w:trPr>
        <w:tc>
          <w:tcPr>
            <w:tcW w:w="3400" w:type="dxa"/>
            <w:tcBorders>
              <w:top w:val="single" w:sz="4" w:space="0" w:color="auto"/>
              <w:left w:val="single" w:sz="4" w:space="0" w:color="auto"/>
              <w:bottom w:val="single" w:sz="4" w:space="0" w:color="auto"/>
              <w:right w:val="single" w:sz="4" w:space="0" w:color="auto"/>
            </w:tcBorders>
            <w:noWrap/>
            <w:vAlign w:val="center"/>
          </w:tcPr>
          <w:p w:rsidR="00C61E60" w:rsidRPr="00F70938" w:rsidRDefault="0012554A" w:rsidP="00C221D6">
            <w:pPr>
              <w:spacing w:line="276" w:lineRule="auto"/>
              <w:jc w:val="both"/>
              <w:rPr>
                <w:b/>
                <w:color w:val="00B050"/>
                <w:lang w:val="de-DE"/>
              </w:rPr>
            </w:pPr>
            <w:r w:rsidRPr="00F70938">
              <w:rPr>
                <w:b/>
                <w:color w:val="00B050"/>
              </w:rPr>
              <w:t>Main Calibration Data FPN</w:t>
            </w:r>
          </w:p>
        </w:tc>
      </w:tr>
      <w:tr w:rsidR="00C61E60" w:rsidTr="00C61E60">
        <w:trPr>
          <w:trHeight w:val="70"/>
          <w:jc w:val="center"/>
        </w:trPr>
        <w:tc>
          <w:tcPr>
            <w:tcW w:w="3400" w:type="dxa"/>
            <w:tcBorders>
              <w:top w:val="single" w:sz="4" w:space="0" w:color="auto"/>
              <w:left w:val="single" w:sz="4" w:space="0" w:color="auto"/>
              <w:bottom w:val="single" w:sz="4" w:space="0" w:color="auto"/>
              <w:right w:val="single" w:sz="4" w:space="0" w:color="auto"/>
            </w:tcBorders>
            <w:noWrap/>
            <w:vAlign w:val="center"/>
          </w:tcPr>
          <w:p w:rsidR="00C61E60" w:rsidRPr="005348A6" w:rsidRDefault="0012554A" w:rsidP="005348A6">
            <w:pPr>
              <w:jc w:val="both"/>
              <w:rPr>
                <w:rFonts w:cs="Arial"/>
                <w:b/>
                <w:color w:val="000000"/>
                <w:szCs w:val="22"/>
              </w:rPr>
            </w:pPr>
            <w:r w:rsidRPr="005348A6">
              <w:rPr>
                <w:rFonts w:cs="Arial"/>
                <w:b/>
                <w:color w:val="00B050"/>
                <w:szCs w:val="22"/>
              </w:rPr>
              <w:t>Camera Status</w:t>
            </w:r>
          </w:p>
        </w:tc>
      </w:tr>
      <w:tr w:rsidR="00C61E60" w:rsidTr="00C61E60">
        <w:trPr>
          <w:trHeight w:val="70"/>
          <w:jc w:val="center"/>
        </w:trPr>
        <w:tc>
          <w:tcPr>
            <w:tcW w:w="3400" w:type="dxa"/>
            <w:tcBorders>
              <w:top w:val="single" w:sz="4" w:space="0" w:color="auto"/>
              <w:left w:val="single" w:sz="4" w:space="0" w:color="auto"/>
              <w:bottom w:val="single" w:sz="4" w:space="0" w:color="auto"/>
              <w:right w:val="single" w:sz="4" w:space="0" w:color="auto"/>
            </w:tcBorders>
            <w:noWrap/>
            <w:vAlign w:val="center"/>
          </w:tcPr>
          <w:p w:rsidR="00C61E60" w:rsidRPr="009E1028" w:rsidRDefault="0012554A" w:rsidP="006114C0">
            <w:pPr>
              <w:spacing w:line="276" w:lineRule="auto"/>
              <w:jc w:val="both"/>
              <w:rPr>
                <w:b/>
                <w:color w:val="00B050"/>
                <w:szCs w:val="22"/>
              </w:rPr>
            </w:pPr>
            <w:r w:rsidRPr="009E1028">
              <w:rPr>
                <w:b/>
                <w:color w:val="00B050"/>
                <w:szCs w:val="22"/>
              </w:rPr>
              <w:t xml:space="preserve">Configuration </w:t>
            </w:r>
            <w:r w:rsidRPr="009E1028">
              <w:rPr>
                <w:b/>
                <w:color w:val="00B050"/>
                <w:szCs w:val="22"/>
              </w:rPr>
              <w:t>Data</w:t>
            </w:r>
          </w:p>
        </w:tc>
      </w:tr>
    </w:tbl>
    <w:p w:rsidR="009E1028" w:rsidRDefault="0012554A" w:rsidP="00500605"/>
    <w:p w:rsidR="009F225E" w:rsidRPr="009F225E" w:rsidRDefault="009F225E" w:rsidP="009F225E">
      <w:pPr>
        <w:pStyle w:val="Heading2"/>
        <w:rPr>
          <w:b w:val="0"/>
          <w:u w:val="single"/>
        </w:rPr>
      </w:pPr>
      <w:bookmarkStart w:id="8" w:name="_Toc7180570"/>
      <w:r w:rsidRPr="009F225E">
        <w:rPr>
          <w:b w:val="0"/>
          <w:u w:val="single"/>
        </w:rPr>
        <w:t>DRVC-REQ-261254/A-Server 2 Tx</w:t>
      </w:r>
      <w:bookmarkEnd w:id="8"/>
    </w:p>
    <w:p w:rsidR="009F225E" w:rsidRPr="009F225E" w:rsidRDefault="009F225E" w:rsidP="009F225E">
      <w:pPr>
        <w:pStyle w:val="Heading3"/>
        <w:rPr>
          <w:b w:val="0"/>
          <w:u w:val="single"/>
        </w:rPr>
      </w:pPr>
      <w:bookmarkStart w:id="9" w:name="_Toc7180571"/>
      <w:r w:rsidRPr="009F225E">
        <w:rPr>
          <w:b w:val="0"/>
          <w:u w:val="single"/>
        </w:rPr>
        <w:t>DRVC-REQ-260270/A-DecklidAjar</w:t>
      </w:r>
      <w:bookmarkEnd w:id="9"/>
    </w:p>
    <w:p w:rsidR="00500605" w:rsidRDefault="0012554A" w:rsidP="00500605"/>
    <w:p w:rsidR="00940B46" w:rsidRDefault="0012554A" w:rsidP="00500605"/>
    <w:p w:rsidR="00940B46" w:rsidRDefault="0012554A" w:rsidP="00500605">
      <w:r>
        <w:t xml:space="preserve">DecklidAjar message </w:t>
      </w:r>
      <w:r>
        <w:t>is sent by the Server 2 to the Client.</w:t>
      </w:r>
    </w:p>
    <w:p w:rsidR="00940B46" w:rsidRDefault="0012554A" w:rsidP="0050060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6"/>
        <w:gridCol w:w="1650"/>
        <w:gridCol w:w="1683"/>
      </w:tblGrid>
      <w:tr w:rsidR="00940B46" w:rsidTr="009F225E">
        <w:trPr>
          <w:trHeight w:val="278"/>
          <w:jc w:val="center"/>
        </w:trPr>
        <w:tc>
          <w:tcPr>
            <w:tcW w:w="0" w:type="auto"/>
            <w:tcBorders>
              <w:top w:val="single" w:sz="4" w:space="0" w:color="auto"/>
              <w:left w:val="single" w:sz="4" w:space="0" w:color="auto"/>
              <w:bottom w:val="single" w:sz="4" w:space="0" w:color="auto"/>
              <w:right w:val="single" w:sz="4" w:space="0" w:color="auto"/>
            </w:tcBorders>
            <w:shd w:val="clear" w:color="auto" w:fill="BFBFBF"/>
            <w:hideMark/>
          </w:tcPr>
          <w:p w:rsidR="00940B46" w:rsidRDefault="0012554A">
            <w:pPr>
              <w:jc w:val="center"/>
              <w:rPr>
                <w:rFonts w:ascii="Times New Roman" w:hAnsi="Times New Roman"/>
                <w:b/>
                <w:szCs w:val="22"/>
              </w:rPr>
            </w:pPr>
            <w:r>
              <w:rPr>
                <w:b/>
              </w:rPr>
              <w:t>Logical Value</w:t>
            </w:r>
          </w:p>
        </w:tc>
        <w:tc>
          <w:tcPr>
            <w:tcW w:w="0" w:type="auto"/>
            <w:tcBorders>
              <w:top w:val="single" w:sz="4" w:space="0" w:color="auto"/>
              <w:left w:val="single" w:sz="4" w:space="0" w:color="auto"/>
              <w:bottom w:val="single" w:sz="4" w:space="0" w:color="auto"/>
              <w:right w:val="single" w:sz="4" w:space="0" w:color="auto"/>
            </w:tcBorders>
            <w:shd w:val="clear" w:color="auto" w:fill="BFBFBF"/>
            <w:hideMark/>
          </w:tcPr>
          <w:p w:rsidR="00940B46" w:rsidRDefault="0012554A">
            <w:pPr>
              <w:jc w:val="center"/>
              <w:rPr>
                <w:rFonts w:ascii="Times New Roman" w:hAnsi="Times New Roman"/>
                <w:b/>
                <w:szCs w:val="22"/>
              </w:rPr>
            </w:pPr>
            <w:r>
              <w:rPr>
                <w:b/>
              </w:rPr>
              <w:t>Encoded Value</w:t>
            </w:r>
          </w:p>
        </w:tc>
        <w:tc>
          <w:tcPr>
            <w:tcW w:w="0" w:type="auto"/>
            <w:tcBorders>
              <w:top w:val="single" w:sz="4" w:space="0" w:color="auto"/>
              <w:left w:val="single" w:sz="4" w:space="0" w:color="auto"/>
              <w:bottom w:val="single" w:sz="4" w:space="0" w:color="auto"/>
              <w:right w:val="single" w:sz="4" w:space="0" w:color="auto"/>
            </w:tcBorders>
            <w:shd w:val="clear" w:color="auto" w:fill="BFBFBF"/>
            <w:hideMark/>
          </w:tcPr>
          <w:p w:rsidR="00940B46" w:rsidRDefault="0012554A">
            <w:pPr>
              <w:jc w:val="center"/>
              <w:rPr>
                <w:rFonts w:ascii="Times New Roman" w:hAnsi="Times New Roman"/>
                <w:b/>
                <w:szCs w:val="22"/>
              </w:rPr>
            </w:pPr>
            <w:r>
              <w:rPr>
                <w:b/>
              </w:rPr>
              <w:t>Usage/Meaning</w:t>
            </w:r>
          </w:p>
        </w:tc>
      </w:tr>
      <w:tr w:rsidR="00940B46" w:rsidTr="009F225E">
        <w:trPr>
          <w:jc w:val="center"/>
        </w:trPr>
        <w:tc>
          <w:tcPr>
            <w:tcW w:w="0" w:type="auto"/>
            <w:tcBorders>
              <w:top w:val="single" w:sz="4" w:space="0" w:color="auto"/>
              <w:left w:val="single" w:sz="4" w:space="0" w:color="auto"/>
              <w:bottom w:val="single" w:sz="4" w:space="0" w:color="auto"/>
              <w:right w:val="single" w:sz="4" w:space="0" w:color="auto"/>
            </w:tcBorders>
            <w:hideMark/>
          </w:tcPr>
          <w:p w:rsidR="00940B46" w:rsidRDefault="0012554A">
            <w:pPr>
              <w:rPr>
                <w:rFonts w:ascii="Times New Roman" w:hAnsi="Times New Roman"/>
                <w:szCs w:val="22"/>
              </w:rPr>
            </w:pPr>
            <w:r>
              <w:t>Closed</w:t>
            </w:r>
          </w:p>
        </w:tc>
        <w:tc>
          <w:tcPr>
            <w:tcW w:w="0" w:type="auto"/>
            <w:tcBorders>
              <w:top w:val="single" w:sz="4" w:space="0" w:color="auto"/>
              <w:left w:val="single" w:sz="4" w:space="0" w:color="auto"/>
              <w:bottom w:val="single" w:sz="4" w:space="0" w:color="auto"/>
              <w:right w:val="single" w:sz="4" w:space="0" w:color="auto"/>
            </w:tcBorders>
            <w:hideMark/>
          </w:tcPr>
          <w:p w:rsidR="00940B46" w:rsidRDefault="0012554A">
            <w:pPr>
              <w:rPr>
                <w:rFonts w:ascii="Times New Roman" w:hAnsi="Times New Roman"/>
                <w:szCs w:val="22"/>
              </w:rPr>
            </w:pPr>
            <w:r>
              <w:t>0</w:t>
            </w:r>
          </w:p>
        </w:tc>
        <w:tc>
          <w:tcPr>
            <w:tcW w:w="0" w:type="auto"/>
            <w:tcBorders>
              <w:top w:val="single" w:sz="4" w:space="0" w:color="auto"/>
              <w:left w:val="single" w:sz="4" w:space="0" w:color="auto"/>
              <w:bottom w:val="single" w:sz="4" w:space="0" w:color="auto"/>
              <w:right w:val="single" w:sz="4" w:space="0" w:color="auto"/>
            </w:tcBorders>
            <w:hideMark/>
          </w:tcPr>
          <w:p w:rsidR="00940B46" w:rsidRDefault="0012554A">
            <w:pPr>
              <w:rPr>
                <w:rFonts w:ascii="Times New Roman" w:hAnsi="Times New Roman"/>
                <w:szCs w:val="22"/>
              </w:rPr>
            </w:pPr>
            <w:r>
              <w:t>Declid is closed</w:t>
            </w:r>
          </w:p>
        </w:tc>
      </w:tr>
      <w:tr w:rsidR="00940B46" w:rsidTr="009F225E">
        <w:trPr>
          <w:jc w:val="center"/>
        </w:trPr>
        <w:tc>
          <w:tcPr>
            <w:tcW w:w="0" w:type="auto"/>
            <w:tcBorders>
              <w:top w:val="single" w:sz="4" w:space="0" w:color="auto"/>
              <w:left w:val="single" w:sz="4" w:space="0" w:color="auto"/>
              <w:bottom w:val="single" w:sz="4" w:space="0" w:color="auto"/>
              <w:right w:val="single" w:sz="4" w:space="0" w:color="auto"/>
            </w:tcBorders>
            <w:hideMark/>
          </w:tcPr>
          <w:p w:rsidR="00940B46" w:rsidRDefault="0012554A">
            <w:pPr>
              <w:rPr>
                <w:rFonts w:ascii="Times New Roman" w:hAnsi="Times New Roman"/>
                <w:szCs w:val="22"/>
              </w:rPr>
            </w:pPr>
            <w:r>
              <w:t>Ajar</w:t>
            </w:r>
          </w:p>
        </w:tc>
        <w:tc>
          <w:tcPr>
            <w:tcW w:w="0" w:type="auto"/>
            <w:tcBorders>
              <w:top w:val="single" w:sz="4" w:space="0" w:color="auto"/>
              <w:left w:val="single" w:sz="4" w:space="0" w:color="auto"/>
              <w:bottom w:val="single" w:sz="4" w:space="0" w:color="auto"/>
              <w:right w:val="single" w:sz="4" w:space="0" w:color="auto"/>
            </w:tcBorders>
            <w:hideMark/>
          </w:tcPr>
          <w:p w:rsidR="00940B46" w:rsidRDefault="0012554A">
            <w:pPr>
              <w:rPr>
                <w:rFonts w:ascii="Times New Roman" w:hAnsi="Times New Roman"/>
                <w:szCs w:val="22"/>
              </w:rPr>
            </w:pPr>
            <w:r>
              <w:t>1</w:t>
            </w:r>
          </w:p>
        </w:tc>
        <w:tc>
          <w:tcPr>
            <w:tcW w:w="0" w:type="auto"/>
            <w:tcBorders>
              <w:top w:val="single" w:sz="4" w:space="0" w:color="auto"/>
              <w:left w:val="single" w:sz="4" w:space="0" w:color="auto"/>
              <w:bottom w:val="single" w:sz="4" w:space="0" w:color="auto"/>
              <w:right w:val="single" w:sz="4" w:space="0" w:color="auto"/>
            </w:tcBorders>
            <w:hideMark/>
          </w:tcPr>
          <w:p w:rsidR="00940B46" w:rsidRDefault="0012554A">
            <w:pPr>
              <w:rPr>
                <w:rFonts w:ascii="Times New Roman" w:hAnsi="Times New Roman"/>
                <w:szCs w:val="22"/>
              </w:rPr>
            </w:pPr>
            <w:r>
              <w:t>Decklid is ajar</w:t>
            </w:r>
          </w:p>
        </w:tc>
      </w:tr>
    </w:tbl>
    <w:p w:rsidR="00940B46" w:rsidRDefault="0012554A" w:rsidP="00500605"/>
    <w:p w:rsidR="009F225E" w:rsidRPr="009F225E" w:rsidRDefault="009F225E" w:rsidP="009F225E">
      <w:pPr>
        <w:pStyle w:val="Heading3"/>
        <w:rPr>
          <w:b w:val="0"/>
          <w:u w:val="single"/>
        </w:rPr>
      </w:pPr>
      <w:bookmarkStart w:id="10" w:name="_Toc7180572"/>
      <w:r w:rsidRPr="009F225E">
        <w:rPr>
          <w:b w:val="0"/>
          <w:u w:val="single"/>
        </w:rPr>
        <w:lastRenderedPageBreak/>
        <w:t>DRVC-REQ-260271/A-LiftgateAjar</w:t>
      </w:r>
      <w:bookmarkEnd w:id="10"/>
    </w:p>
    <w:p w:rsidR="00C870DE" w:rsidRDefault="0012554A" w:rsidP="00C870DE">
      <w:r>
        <w:t>LiftgateAjar message is sent by Server 2 to the Client.</w:t>
      </w:r>
    </w:p>
    <w:p w:rsidR="00C870DE" w:rsidRDefault="0012554A" w:rsidP="00C870D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6"/>
        <w:gridCol w:w="1650"/>
        <w:gridCol w:w="1706"/>
      </w:tblGrid>
      <w:tr w:rsidR="00C870DE" w:rsidTr="009F225E">
        <w:trPr>
          <w:trHeight w:val="278"/>
          <w:jc w:val="center"/>
        </w:trPr>
        <w:tc>
          <w:tcPr>
            <w:tcW w:w="0" w:type="auto"/>
            <w:tcBorders>
              <w:top w:val="single" w:sz="4" w:space="0" w:color="auto"/>
              <w:left w:val="single" w:sz="4" w:space="0" w:color="auto"/>
              <w:bottom w:val="single" w:sz="4" w:space="0" w:color="auto"/>
              <w:right w:val="single" w:sz="4" w:space="0" w:color="auto"/>
            </w:tcBorders>
            <w:shd w:val="clear" w:color="auto" w:fill="BFBFBF"/>
            <w:hideMark/>
          </w:tcPr>
          <w:p w:rsidR="00C870DE" w:rsidRDefault="0012554A">
            <w:pPr>
              <w:spacing w:line="276" w:lineRule="auto"/>
              <w:jc w:val="center"/>
              <w:rPr>
                <w:rFonts w:ascii="Times New Roman" w:hAnsi="Times New Roman"/>
                <w:b/>
                <w:szCs w:val="22"/>
              </w:rPr>
            </w:pPr>
            <w:r>
              <w:rPr>
                <w:b/>
              </w:rPr>
              <w:t>Logical Value</w:t>
            </w:r>
          </w:p>
        </w:tc>
        <w:tc>
          <w:tcPr>
            <w:tcW w:w="0" w:type="auto"/>
            <w:tcBorders>
              <w:top w:val="single" w:sz="4" w:space="0" w:color="auto"/>
              <w:left w:val="single" w:sz="4" w:space="0" w:color="auto"/>
              <w:bottom w:val="single" w:sz="4" w:space="0" w:color="auto"/>
              <w:right w:val="single" w:sz="4" w:space="0" w:color="auto"/>
            </w:tcBorders>
            <w:shd w:val="clear" w:color="auto" w:fill="BFBFBF"/>
            <w:hideMark/>
          </w:tcPr>
          <w:p w:rsidR="00C870DE" w:rsidRDefault="0012554A">
            <w:pPr>
              <w:spacing w:line="276" w:lineRule="auto"/>
              <w:jc w:val="center"/>
              <w:rPr>
                <w:rFonts w:ascii="Times New Roman" w:hAnsi="Times New Roman"/>
                <w:b/>
                <w:szCs w:val="22"/>
              </w:rPr>
            </w:pPr>
            <w:r>
              <w:rPr>
                <w:b/>
              </w:rPr>
              <w:t>Encoded Value</w:t>
            </w:r>
          </w:p>
        </w:tc>
        <w:tc>
          <w:tcPr>
            <w:tcW w:w="0" w:type="auto"/>
            <w:tcBorders>
              <w:top w:val="single" w:sz="4" w:space="0" w:color="auto"/>
              <w:left w:val="single" w:sz="4" w:space="0" w:color="auto"/>
              <w:bottom w:val="single" w:sz="4" w:space="0" w:color="auto"/>
              <w:right w:val="single" w:sz="4" w:space="0" w:color="auto"/>
            </w:tcBorders>
            <w:shd w:val="clear" w:color="auto" w:fill="BFBFBF"/>
            <w:hideMark/>
          </w:tcPr>
          <w:p w:rsidR="00C870DE" w:rsidRDefault="0012554A">
            <w:pPr>
              <w:spacing w:line="276" w:lineRule="auto"/>
              <w:jc w:val="center"/>
              <w:rPr>
                <w:rFonts w:ascii="Times New Roman" w:hAnsi="Times New Roman"/>
                <w:b/>
                <w:szCs w:val="22"/>
              </w:rPr>
            </w:pPr>
            <w:r>
              <w:rPr>
                <w:b/>
              </w:rPr>
              <w:t>Usage/Meaning</w:t>
            </w:r>
          </w:p>
        </w:tc>
      </w:tr>
      <w:tr w:rsidR="00C870DE" w:rsidTr="009F225E">
        <w:trPr>
          <w:jc w:val="center"/>
        </w:trPr>
        <w:tc>
          <w:tcPr>
            <w:tcW w:w="0" w:type="auto"/>
            <w:tcBorders>
              <w:top w:val="single" w:sz="4" w:space="0" w:color="auto"/>
              <w:left w:val="single" w:sz="4" w:space="0" w:color="auto"/>
              <w:bottom w:val="single" w:sz="4" w:space="0" w:color="auto"/>
              <w:right w:val="single" w:sz="4" w:space="0" w:color="auto"/>
            </w:tcBorders>
            <w:hideMark/>
          </w:tcPr>
          <w:p w:rsidR="00C870DE" w:rsidRDefault="0012554A">
            <w:pPr>
              <w:spacing w:line="276" w:lineRule="auto"/>
              <w:rPr>
                <w:rFonts w:ascii="Times New Roman" w:hAnsi="Times New Roman"/>
                <w:szCs w:val="22"/>
              </w:rPr>
            </w:pPr>
            <w:r>
              <w:t>Closed</w:t>
            </w:r>
          </w:p>
        </w:tc>
        <w:tc>
          <w:tcPr>
            <w:tcW w:w="0" w:type="auto"/>
            <w:tcBorders>
              <w:top w:val="single" w:sz="4" w:space="0" w:color="auto"/>
              <w:left w:val="single" w:sz="4" w:space="0" w:color="auto"/>
              <w:bottom w:val="single" w:sz="4" w:space="0" w:color="auto"/>
              <w:right w:val="single" w:sz="4" w:space="0" w:color="auto"/>
            </w:tcBorders>
            <w:hideMark/>
          </w:tcPr>
          <w:p w:rsidR="00C870DE" w:rsidRDefault="0012554A">
            <w:pPr>
              <w:spacing w:line="276" w:lineRule="auto"/>
              <w:rPr>
                <w:rFonts w:ascii="Times New Roman" w:hAnsi="Times New Roman"/>
                <w:szCs w:val="22"/>
              </w:rPr>
            </w:pPr>
            <w:r>
              <w:t>0</w:t>
            </w:r>
          </w:p>
        </w:tc>
        <w:tc>
          <w:tcPr>
            <w:tcW w:w="0" w:type="auto"/>
            <w:tcBorders>
              <w:top w:val="single" w:sz="4" w:space="0" w:color="auto"/>
              <w:left w:val="single" w:sz="4" w:space="0" w:color="auto"/>
              <w:bottom w:val="single" w:sz="4" w:space="0" w:color="auto"/>
              <w:right w:val="single" w:sz="4" w:space="0" w:color="auto"/>
            </w:tcBorders>
            <w:hideMark/>
          </w:tcPr>
          <w:p w:rsidR="00C870DE" w:rsidRDefault="0012554A">
            <w:pPr>
              <w:spacing w:line="276" w:lineRule="auto"/>
              <w:rPr>
                <w:rFonts w:ascii="Times New Roman" w:hAnsi="Times New Roman"/>
                <w:szCs w:val="22"/>
              </w:rPr>
            </w:pPr>
            <w:r>
              <w:t>Liftgate is closed</w:t>
            </w:r>
          </w:p>
        </w:tc>
      </w:tr>
      <w:tr w:rsidR="00C870DE" w:rsidTr="009F225E">
        <w:trPr>
          <w:jc w:val="center"/>
        </w:trPr>
        <w:tc>
          <w:tcPr>
            <w:tcW w:w="0" w:type="auto"/>
            <w:tcBorders>
              <w:top w:val="single" w:sz="4" w:space="0" w:color="auto"/>
              <w:left w:val="single" w:sz="4" w:space="0" w:color="auto"/>
              <w:bottom w:val="single" w:sz="4" w:space="0" w:color="auto"/>
              <w:right w:val="single" w:sz="4" w:space="0" w:color="auto"/>
            </w:tcBorders>
            <w:hideMark/>
          </w:tcPr>
          <w:p w:rsidR="00C870DE" w:rsidRDefault="0012554A">
            <w:pPr>
              <w:spacing w:line="276" w:lineRule="auto"/>
              <w:rPr>
                <w:rFonts w:ascii="Times New Roman" w:hAnsi="Times New Roman"/>
                <w:szCs w:val="22"/>
              </w:rPr>
            </w:pPr>
            <w:r>
              <w:t>Ajar</w:t>
            </w:r>
          </w:p>
        </w:tc>
        <w:tc>
          <w:tcPr>
            <w:tcW w:w="0" w:type="auto"/>
            <w:tcBorders>
              <w:top w:val="single" w:sz="4" w:space="0" w:color="auto"/>
              <w:left w:val="single" w:sz="4" w:space="0" w:color="auto"/>
              <w:bottom w:val="single" w:sz="4" w:space="0" w:color="auto"/>
              <w:right w:val="single" w:sz="4" w:space="0" w:color="auto"/>
            </w:tcBorders>
            <w:hideMark/>
          </w:tcPr>
          <w:p w:rsidR="00C870DE" w:rsidRDefault="0012554A">
            <w:pPr>
              <w:spacing w:line="276" w:lineRule="auto"/>
              <w:rPr>
                <w:rFonts w:ascii="Times New Roman" w:hAnsi="Times New Roman"/>
                <w:szCs w:val="22"/>
              </w:rPr>
            </w:pPr>
            <w:r>
              <w:t>1</w:t>
            </w:r>
          </w:p>
        </w:tc>
        <w:tc>
          <w:tcPr>
            <w:tcW w:w="0" w:type="auto"/>
            <w:tcBorders>
              <w:top w:val="single" w:sz="4" w:space="0" w:color="auto"/>
              <w:left w:val="single" w:sz="4" w:space="0" w:color="auto"/>
              <w:bottom w:val="single" w:sz="4" w:space="0" w:color="auto"/>
              <w:right w:val="single" w:sz="4" w:space="0" w:color="auto"/>
            </w:tcBorders>
            <w:hideMark/>
          </w:tcPr>
          <w:p w:rsidR="00C870DE" w:rsidRDefault="0012554A">
            <w:pPr>
              <w:spacing w:line="276" w:lineRule="auto"/>
              <w:rPr>
                <w:rFonts w:ascii="Times New Roman" w:hAnsi="Times New Roman"/>
                <w:szCs w:val="22"/>
              </w:rPr>
            </w:pPr>
            <w:r>
              <w:t>Liftgate is ajar</w:t>
            </w:r>
          </w:p>
        </w:tc>
      </w:tr>
    </w:tbl>
    <w:p w:rsidR="00500605" w:rsidRDefault="0012554A" w:rsidP="00500605"/>
    <w:p w:rsidR="009F225E" w:rsidRPr="009F225E" w:rsidRDefault="009F225E" w:rsidP="009F225E">
      <w:pPr>
        <w:pStyle w:val="Heading3"/>
        <w:rPr>
          <w:b w:val="0"/>
          <w:u w:val="single"/>
        </w:rPr>
      </w:pPr>
      <w:bookmarkStart w:id="11" w:name="_Toc7180573"/>
      <w:r w:rsidRPr="009F225E">
        <w:rPr>
          <w:b w:val="0"/>
          <w:u w:val="single"/>
        </w:rPr>
        <w:t>DRVC-REQ-260272/A-TrlrCnnct</w:t>
      </w:r>
      <w:bookmarkEnd w:id="11"/>
    </w:p>
    <w:p w:rsidR="00500605" w:rsidRDefault="0012554A" w:rsidP="00500605">
      <w:r>
        <w:t xml:space="preserve">TrlrCnnct is a CAN message sent by Server 2 to the Client to inform if any trailer has been connected to the vehicle or not. </w:t>
      </w:r>
    </w:p>
    <w:p w:rsidR="00CC2ED5" w:rsidRDefault="0012554A" w:rsidP="0050060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6"/>
        <w:gridCol w:w="1650"/>
        <w:gridCol w:w="2173"/>
      </w:tblGrid>
      <w:tr w:rsidR="00CC2ED5" w:rsidTr="009F225E">
        <w:trPr>
          <w:trHeight w:val="278"/>
          <w:jc w:val="center"/>
        </w:trPr>
        <w:tc>
          <w:tcPr>
            <w:tcW w:w="0" w:type="auto"/>
            <w:tcBorders>
              <w:top w:val="single" w:sz="4" w:space="0" w:color="auto"/>
              <w:left w:val="single" w:sz="4" w:space="0" w:color="auto"/>
              <w:bottom w:val="single" w:sz="4" w:space="0" w:color="auto"/>
              <w:right w:val="single" w:sz="4" w:space="0" w:color="auto"/>
            </w:tcBorders>
            <w:shd w:val="clear" w:color="auto" w:fill="BFBFBF"/>
            <w:hideMark/>
          </w:tcPr>
          <w:p w:rsidR="00CC2ED5" w:rsidRDefault="0012554A">
            <w:pPr>
              <w:jc w:val="center"/>
              <w:rPr>
                <w:rFonts w:ascii="Times New Roman" w:hAnsi="Times New Roman"/>
                <w:b/>
                <w:szCs w:val="22"/>
              </w:rPr>
            </w:pPr>
            <w:r>
              <w:rPr>
                <w:b/>
              </w:rPr>
              <w:t>Logical Value</w:t>
            </w:r>
          </w:p>
        </w:tc>
        <w:tc>
          <w:tcPr>
            <w:tcW w:w="0" w:type="auto"/>
            <w:tcBorders>
              <w:top w:val="single" w:sz="4" w:space="0" w:color="auto"/>
              <w:left w:val="single" w:sz="4" w:space="0" w:color="auto"/>
              <w:bottom w:val="single" w:sz="4" w:space="0" w:color="auto"/>
              <w:right w:val="single" w:sz="4" w:space="0" w:color="auto"/>
            </w:tcBorders>
            <w:shd w:val="clear" w:color="auto" w:fill="BFBFBF"/>
            <w:hideMark/>
          </w:tcPr>
          <w:p w:rsidR="00CC2ED5" w:rsidRDefault="0012554A">
            <w:pPr>
              <w:jc w:val="center"/>
              <w:rPr>
                <w:rFonts w:ascii="Times New Roman" w:hAnsi="Times New Roman"/>
                <w:b/>
                <w:szCs w:val="22"/>
              </w:rPr>
            </w:pPr>
            <w:r>
              <w:rPr>
                <w:b/>
              </w:rPr>
              <w:t>Encoded Value</w:t>
            </w:r>
          </w:p>
        </w:tc>
        <w:tc>
          <w:tcPr>
            <w:tcW w:w="0" w:type="auto"/>
            <w:tcBorders>
              <w:top w:val="single" w:sz="4" w:space="0" w:color="auto"/>
              <w:left w:val="single" w:sz="4" w:space="0" w:color="auto"/>
              <w:bottom w:val="single" w:sz="4" w:space="0" w:color="auto"/>
              <w:right w:val="single" w:sz="4" w:space="0" w:color="auto"/>
            </w:tcBorders>
            <w:shd w:val="clear" w:color="auto" w:fill="BFBFBF"/>
            <w:hideMark/>
          </w:tcPr>
          <w:p w:rsidR="00CC2ED5" w:rsidRDefault="0012554A">
            <w:pPr>
              <w:jc w:val="center"/>
              <w:rPr>
                <w:rFonts w:ascii="Times New Roman" w:hAnsi="Times New Roman"/>
                <w:b/>
                <w:szCs w:val="22"/>
              </w:rPr>
            </w:pPr>
            <w:r>
              <w:rPr>
                <w:b/>
              </w:rPr>
              <w:t>Usage/Meaning</w:t>
            </w:r>
          </w:p>
        </w:tc>
      </w:tr>
      <w:tr w:rsidR="00CC2ED5" w:rsidTr="009F225E">
        <w:trPr>
          <w:jc w:val="center"/>
        </w:trPr>
        <w:tc>
          <w:tcPr>
            <w:tcW w:w="0" w:type="auto"/>
            <w:tcBorders>
              <w:top w:val="single" w:sz="4" w:space="0" w:color="auto"/>
              <w:left w:val="single" w:sz="4" w:space="0" w:color="auto"/>
              <w:bottom w:val="single" w:sz="4" w:space="0" w:color="auto"/>
              <w:right w:val="single" w:sz="4" w:space="0" w:color="auto"/>
            </w:tcBorders>
            <w:hideMark/>
          </w:tcPr>
          <w:p w:rsidR="00CC2ED5" w:rsidRDefault="0012554A">
            <w:pPr>
              <w:rPr>
                <w:rFonts w:ascii="Times New Roman" w:hAnsi="Times New Roman"/>
                <w:szCs w:val="22"/>
              </w:rPr>
            </w:pPr>
            <w:r>
              <w:t>Off</w:t>
            </w:r>
          </w:p>
        </w:tc>
        <w:tc>
          <w:tcPr>
            <w:tcW w:w="0" w:type="auto"/>
            <w:tcBorders>
              <w:top w:val="single" w:sz="4" w:space="0" w:color="auto"/>
              <w:left w:val="single" w:sz="4" w:space="0" w:color="auto"/>
              <w:bottom w:val="single" w:sz="4" w:space="0" w:color="auto"/>
              <w:right w:val="single" w:sz="4" w:space="0" w:color="auto"/>
            </w:tcBorders>
            <w:hideMark/>
          </w:tcPr>
          <w:p w:rsidR="00CC2ED5" w:rsidRDefault="0012554A">
            <w:pPr>
              <w:rPr>
                <w:rFonts w:ascii="Times New Roman" w:hAnsi="Times New Roman"/>
                <w:szCs w:val="22"/>
              </w:rPr>
            </w:pPr>
            <w:r>
              <w:t>0</w:t>
            </w:r>
          </w:p>
        </w:tc>
        <w:tc>
          <w:tcPr>
            <w:tcW w:w="0" w:type="auto"/>
            <w:tcBorders>
              <w:top w:val="single" w:sz="4" w:space="0" w:color="auto"/>
              <w:left w:val="single" w:sz="4" w:space="0" w:color="auto"/>
              <w:bottom w:val="single" w:sz="4" w:space="0" w:color="auto"/>
              <w:right w:val="single" w:sz="4" w:space="0" w:color="auto"/>
            </w:tcBorders>
            <w:hideMark/>
          </w:tcPr>
          <w:p w:rsidR="00CC2ED5" w:rsidRDefault="0012554A">
            <w:pPr>
              <w:rPr>
                <w:rFonts w:ascii="Times New Roman" w:hAnsi="Times New Roman"/>
                <w:szCs w:val="22"/>
              </w:rPr>
            </w:pPr>
            <w:r>
              <w:t>Trailer Not Connected</w:t>
            </w:r>
          </w:p>
        </w:tc>
      </w:tr>
      <w:tr w:rsidR="00CC2ED5" w:rsidTr="009F225E">
        <w:trPr>
          <w:jc w:val="center"/>
        </w:trPr>
        <w:tc>
          <w:tcPr>
            <w:tcW w:w="0" w:type="auto"/>
            <w:tcBorders>
              <w:top w:val="single" w:sz="4" w:space="0" w:color="auto"/>
              <w:left w:val="single" w:sz="4" w:space="0" w:color="auto"/>
              <w:bottom w:val="single" w:sz="4" w:space="0" w:color="auto"/>
              <w:right w:val="single" w:sz="4" w:space="0" w:color="auto"/>
            </w:tcBorders>
            <w:hideMark/>
          </w:tcPr>
          <w:p w:rsidR="00CC2ED5" w:rsidRDefault="0012554A">
            <w:pPr>
              <w:rPr>
                <w:rFonts w:ascii="Times New Roman" w:hAnsi="Times New Roman"/>
                <w:szCs w:val="22"/>
              </w:rPr>
            </w:pPr>
            <w:r>
              <w:t>Active</w:t>
            </w:r>
          </w:p>
        </w:tc>
        <w:tc>
          <w:tcPr>
            <w:tcW w:w="0" w:type="auto"/>
            <w:tcBorders>
              <w:top w:val="single" w:sz="4" w:space="0" w:color="auto"/>
              <w:left w:val="single" w:sz="4" w:space="0" w:color="auto"/>
              <w:bottom w:val="single" w:sz="4" w:space="0" w:color="auto"/>
              <w:right w:val="single" w:sz="4" w:space="0" w:color="auto"/>
            </w:tcBorders>
            <w:hideMark/>
          </w:tcPr>
          <w:p w:rsidR="00CC2ED5" w:rsidRDefault="0012554A">
            <w:pPr>
              <w:rPr>
                <w:rFonts w:ascii="Times New Roman" w:hAnsi="Times New Roman"/>
                <w:szCs w:val="22"/>
              </w:rPr>
            </w:pPr>
            <w:r>
              <w:t>1</w:t>
            </w:r>
          </w:p>
        </w:tc>
        <w:tc>
          <w:tcPr>
            <w:tcW w:w="0" w:type="auto"/>
            <w:tcBorders>
              <w:top w:val="single" w:sz="4" w:space="0" w:color="auto"/>
              <w:left w:val="single" w:sz="4" w:space="0" w:color="auto"/>
              <w:bottom w:val="single" w:sz="4" w:space="0" w:color="auto"/>
              <w:right w:val="single" w:sz="4" w:space="0" w:color="auto"/>
            </w:tcBorders>
            <w:hideMark/>
          </w:tcPr>
          <w:p w:rsidR="00CC2ED5" w:rsidRDefault="0012554A">
            <w:pPr>
              <w:rPr>
                <w:rFonts w:ascii="Times New Roman" w:hAnsi="Times New Roman"/>
                <w:szCs w:val="22"/>
              </w:rPr>
            </w:pPr>
            <w:r>
              <w:t>Trailer</w:t>
            </w:r>
            <w:r>
              <w:t xml:space="preserve"> Connected</w:t>
            </w:r>
          </w:p>
        </w:tc>
      </w:tr>
    </w:tbl>
    <w:p w:rsidR="00CC2ED5" w:rsidRDefault="0012554A" w:rsidP="00500605"/>
    <w:p w:rsidR="00CC2ED5" w:rsidRDefault="0012554A" w:rsidP="00500605"/>
    <w:p w:rsidR="00CC2ED5" w:rsidRDefault="0012554A" w:rsidP="00500605"/>
    <w:p w:rsidR="009F225E" w:rsidRPr="009F225E" w:rsidRDefault="009F225E" w:rsidP="009F225E">
      <w:pPr>
        <w:pStyle w:val="Heading3"/>
        <w:rPr>
          <w:b w:val="0"/>
          <w:u w:val="single"/>
        </w:rPr>
      </w:pPr>
      <w:bookmarkStart w:id="12" w:name="_Toc7180574"/>
      <w:r w:rsidRPr="009F225E">
        <w:rPr>
          <w:b w:val="0"/>
          <w:u w:val="single"/>
        </w:rPr>
        <w:t>DRVC-REQ-260273/A-SteWhlAng</w:t>
      </w:r>
      <w:bookmarkEnd w:id="12"/>
    </w:p>
    <w:p w:rsidR="00500605" w:rsidRDefault="0012554A" w:rsidP="00500605">
      <w:r>
        <w:t>SteWhlAng is sent by Server2 to Client to indicate steering wheel angle position.</w:t>
      </w:r>
    </w:p>
    <w:p w:rsidR="00EA037C" w:rsidRDefault="0012554A" w:rsidP="0050060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6"/>
        <w:gridCol w:w="1650"/>
        <w:gridCol w:w="2952"/>
      </w:tblGrid>
      <w:tr w:rsidR="00EA037C" w:rsidTr="009F225E">
        <w:trPr>
          <w:trHeight w:val="278"/>
          <w:jc w:val="center"/>
        </w:trPr>
        <w:tc>
          <w:tcPr>
            <w:tcW w:w="0" w:type="auto"/>
            <w:tcBorders>
              <w:top w:val="single" w:sz="4" w:space="0" w:color="auto"/>
              <w:left w:val="single" w:sz="4" w:space="0" w:color="auto"/>
              <w:bottom w:val="single" w:sz="4" w:space="0" w:color="auto"/>
              <w:right w:val="single" w:sz="4" w:space="0" w:color="auto"/>
            </w:tcBorders>
            <w:shd w:val="clear" w:color="auto" w:fill="BFBFBF"/>
            <w:hideMark/>
          </w:tcPr>
          <w:p w:rsidR="00EA037C" w:rsidRDefault="0012554A">
            <w:pPr>
              <w:jc w:val="center"/>
              <w:rPr>
                <w:rFonts w:ascii="Times New Roman" w:hAnsi="Times New Roman"/>
                <w:b/>
                <w:szCs w:val="22"/>
              </w:rPr>
            </w:pPr>
            <w:r>
              <w:rPr>
                <w:b/>
              </w:rPr>
              <w:t>Logical Value</w:t>
            </w:r>
          </w:p>
        </w:tc>
        <w:tc>
          <w:tcPr>
            <w:tcW w:w="0" w:type="auto"/>
            <w:tcBorders>
              <w:top w:val="single" w:sz="4" w:space="0" w:color="auto"/>
              <w:left w:val="single" w:sz="4" w:space="0" w:color="auto"/>
              <w:bottom w:val="single" w:sz="4" w:space="0" w:color="auto"/>
              <w:right w:val="single" w:sz="4" w:space="0" w:color="auto"/>
            </w:tcBorders>
            <w:shd w:val="clear" w:color="auto" w:fill="BFBFBF"/>
            <w:hideMark/>
          </w:tcPr>
          <w:p w:rsidR="00EA037C" w:rsidRDefault="0012554A">
            <w:pPr>
              <w:jc w:val="center"/>
              <w:rPr>
                <w:rFonts w:ascii="Times New Roman" w:hAnsi="Times New Roman"/>
                <w:b/>
                <w:szCs w:val="22"/>
              </w:rPr>
            </w:pPr>
            <w:r>
              <w:rPr>
                <w:b/>
              </w:rPr>
              <w:t>Encoded Value</w:t>
            </w:r>
          </w:p>
        </w:tc>
        <w:tc>
          <w:tcPr>
            <w:tcW w:w="0" w:type="auto"/>
            <w:tcBorders>
              <w:top w:val="single" w:sz="4" w:space="0" w:color="auto"/>
              <w:left w:val="single" w:sz="4" w:space="0" w:color="auto"/>
              <w:bottom w:val="single" w:sz="4" w:space="0" w:color="auto"/>
              <w:right w:val="single" w:sz="4" w:space="0" w:color="auto"/>
            </w:tcBorders>
            <w:shd w:val="clear" w:color="auto" w:fill="BFBFBF"/>
            <w:hideMark/>
          </w:tcPr>
          <w:p w:rsidR="00EA037C" w:rsidRDefault="0012554A">
            <w:pPr>
              <w:jc w:val="center"/>
              <w:rPr>
                <w:rFonts w:ascii="Times New Roman" w:hAnsi="Times New Roman"/>
                <w:b/>
                <w:szCs w:val="22"/>
              </w:rPr>
            </w:pPr>
            <w:r>
              <w:rPr>
                <w:b/>
              </w:rPr>
              <w:t>Usage/Meaning</w:t>
            </w:r>
          </w:p>
        </w:tc>
      </w:tr>
      <w:tr w:rsidR="00EA037C" w:rsidTr="009F225E">
        <w:trPr>
          <w:jc w:val="center"/>
        </w:trPr>
        <w:tc>
          <w:tcPr>
            <w:tcW w:w="0" w:type="auto"/>
            <w:tcBorders>
              <w:top w:val="single" w:sz="4" w:space="0" w:color="auto"/>
              <w:left w:val="single" w:sz="4" w:space="0" w:color="auto"/>
              <w:bottom w:val="single" w:sz="4" w:space="0" w:color="auto"/>
              <w:right w:val="single" w:sz="4" w:space="0" w:color="auto"/>
            </w:tcBorders>
            <w:hideMark/>
          </w:tcPr>
          <w:p w:rsidR="00EA037C" w:rsidRDefault="0012554A">
            <w:pPr>
              <w:rPr>
                <w:rFonts w:ascii="Times New Roman" w:hAnsi="Times New Roman"/>
                <w:szCs w:val="22"/>
              </w:rPr>
            </w:pPr>
            <w:r>
              <w:t>Angle</w:t>
            </w:r>
          </w:p>
        </w:tc>
        <w:tc>
          <w:tcPr>
            <w:tcW w:w="0" w:type="auto"/>
            <w:tcBorders>
              <w:top w:val="single" w:sz="4" w:space="0" w:color="auto"/>
              <w:left w:val="single" w:sz="4" w:space="0" w:color="auto"/>
              <w:bottom w:val="single" w:sz="4" w:space="0" w:color="auto"/>
              <w:right w:val="single" w:sz="4" w:space="0" w:color="auto"/>
            </w:tcBorders>
            <w:hideMark/>
          </w:tcPr>
          <w:p w:rsidR="00EA037C" w:rsidRDefault="0012554A">
            <w:pPr>
              <w:rPr>
                <w:rFonts w:ascii="Times New Roman" w:hAnsi="Times New Roman"/>
                <w:szCs w:val="22"/>
              </w:rPr>
            </w:pPr>
            <w:r>
              <w:t>[0 – 32767]</w:t>
            </w:r>
          </w:p>
        </w:tc>
        <w:tc>
          <w:tcPr>
            <w:tcW w:w="0" w:type="auto"/>
            <w:tcBorders>
              <w:top w:val="single" w:sz="4" w:space="0" w:color="auto"/>
              <w:left w:val="single" w:sz="4" w:space="0" w:color="auto"/>
              <w:bottom w:val="single" w:sz="4" w:space="0" w:color="auto"/>
              <w:right w:val="single" w:sz="4" w:space="0" w:color="auto"/>
            </w:tcBorders>
            <w:hideMark/>
          </w:tcPr>
          <w:p w:rsidR="00EA037C" w:rsidRDefault="0012554A">
            <w:pPr>
              <w:rPr>
                <w:rFonts w:ascii="Times New Roman" w:hAnsi="Times New Roman"/>
                <w:szCs w:val="22"/>
              </w:rPr>
            </w:pPr>
            <w:r>
              <w:t>0.1*value – 1600 to yield angle</w:t>
            </w:r>
          </w:p>
        </w:tc>
      </w:tr>
    </w:tbl>
    <w:p w:rsidR="00EA037C" w:rsidRDefault="0012554A" w:rsidP="00500605"/>
    <w:p w:rsidR="00EA037C" w:rsidRDefault="0012554A" w:rsidP="00500605"/>
    <w:p w:rsidR="00EA037C" w:rsidRDefault="0012554A" w:rsidP="00500605"/>
    <w:p w:rsidR="009F225E" w:rsidRPr="009F225E" w:rsidRDefault="009F225E" w:rsidP="009F225E">
      <w:pPr>
        <w:pStyle w:val="Heading3"/>
        <w:rPr>
          <w:b w:val="0"/>
          <w:u w:val="single"/>
        </w:rPr>
      </w:pPr>
      <w:bookmarkStart w:id="13" w:name="_Toc7180575"/>
      <w:r w:rsidRPr="009F225E">
        <w:rPr>
          <w:b w:val="0"/>
          <w:u w:val="single"/>
        </w:rPr>
        <w:t>DRVC-REQ-260274/A-StePinAng</w:t>
      </w:r>
      <w:bookmarkEnd w:id="13"/>
    </w:p>
    <w:p w:rsidR="00500605" w:rsidRDefault="0012554A" w:rsidP="00500605">
      <w:r>
        <w:t>StePinAng is sent by Server 2. It is used for dynamic guid</w:t>
      </w:r>
      <w:r>
        <w:t xml:space="preserve">elines. </w:t>
      </w:r>
    </w:p>
    <w:p w:rsidR="002C79E7" w:rsidRDefault="0012554A" w:rsidP="0050060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6"/>
        <w:gridCol w:w="1650"/>
        <w:gridCol w:w="2952"/>
      </w:tblGrid>
      <w:tr w:rsidR="002C79E7" w:rsidTr="009F225E">
        <w:trPr>
          <w:trHeight w:val="278"/>
          <w:jc w:val="center"/>
        </w:trPr>
        <w:tc>
          <w:tcPr>
            <w:tcW w:w="0" w:type="auto"/>
            <w:tcBorders>
              <w:top w:val="single" w:sz="4" w:space="0" w:color="auto"/>
              <w:left w:val="single" w:sz="4" w:space="0" w:color="auto"/>
              <w:bottom w:val="single" w:sz="4" w:space="0" w:color="auto"/>
              <w:right w:val="single" w:sz="4" w:space="0" w:color="auto"/>
            </w:tcBorders>
            <w:shd w:val="clear" w:color="auto" w:fill="BFBFBF"/>
            <w:hideMark/>
          </w:tcPr>
          <w:p w:rsidR="002C79E7" w:rsidRDefault="0012554A">
            <w:pPr>
              <w:jc w:val="center"/>
              <w:rPr>
                <w:rFonts w:ascii="Times New Roman" w:hAnsi="Times New Roman"/>
                <w:b/>
                <w:szCs w:val="22"/>
              </w:rPr>
            </w:pPr>
            <w:r>
              <w:rPr>
                <w:b/>
              </w:rPr>
              <w:t>Logical Value</w:t>
            </w:r>
          </w:p>
        </w:tc>
        <w:tc>
          <w:tcPr>
            <w:tcW w:w="0" w:type="auto"/>
            <w:tcBorders>
              <w:top w:val="single" w:sz="4" w:space="0" w:color="auto"/>
              <w:left w:val="single" w:sz="4" w:space="0" w:color="auto"/>
              <w:bottom w:val="single" w:sz="4" w:space="0" w:color="auto"/>
              <w:right w:val="single" w:sz="4" w:space="0" w:color="auto"/>
            </w:tcBorders>
            <w:shd w:val="clear" w:color="auto" w:fill="BFBFBF"/>
            <w:hideMark/>
          </w:tcPr>
          <w:p w:rsidR="002C79E7" w:rsidRDefault="0012554A">
            <w:pPr>
              <w:jc w:val="center"/>
              <w:rPr>
                <w:rFonts w:ascii="Times New Roman" w:hAnsi="Times New Roman"/>
                <w:b/>
                <w:szCs w:val="22"/>
              </w:rPr>
            </w:pPr>
            <w:r>
              <w:rPr>
                <w:b/>
              </w:rPr>
              <w:t>Encoded Value</w:t>
            </w:r>
          </w:p>
        </w:tc>
        <w:tc>
          <w:tcPr>
            <w:tcW w:w="0" w:type="auto"/>
            <w:tcBorders>
              <w:top w:val="single" w:sz="4" w:space="0" w:color="auto"/>
              <w:left w:val="single" w:sz="4" w:space="0" w:color="auto"/>
              <w:bottom w:val="single" w:sz="4" w:space="0" w:color="auto"/>
              <w:right w:val="single" w:sz="4" w:space="0" w:color="auto"/>
            </w:tcBorders>
            <w:shd w:val="clear" w:color="auto" w:fill="BFBFBF"/>
            <w:hideMark/>
          </w:tcPr>
          <w:p w:rsidR="002C79E7" w:rsidRDefault="0012554A">
            <w:pPr>
              <w:jc w:val="center"/>
              <w:rPr>
                <w:rFonts w:ascii="Times New Roman" w:hAnsi="Times New Roman"/>
                <w:b/>
                <w:szCs w:val="22"/>
              </w:rPr>
            </w:pPr>
            <w:r>
              <w:rPr>
                <w:b/>
              </w:rPr>
              <w:t>Usage/Meaning</w:t>
            </w:r>
          </w:p>
        </w:tc>
      </w:tr>
      <w:tr w:rsidR="002C79E7" w:rsidTr="009F225E">
        <w:trPr>
          <w:jc w:val="center"/>
        </w:trPr>
        <w:tc>
          <w:tcPr>
            <w:tcW w:w="0" w:type="auto"/>
            <w:tcBorders>
              <w:top w:val="single" w:sz="4" w:space="0" w:color="auto"/>
              <w:left w:val="single" w:sz="4" w:space="0" w:color="auto"/>
              <w:bottom w:val="single" w:sz="4" w:space="0" w:color="auto"/>
              <w:right w:val="single" w:sz="4" w:space="0" w:color="auto"/>
            </w:tcBorders>
            <w:hideMark/>
          </w:tcPr>
          <w:p w:rsidR="002C79E7" w:rsidRDefault="0012554A">
            <w:pPr>
              <w:rPr>
                <w:rFonts w:ascii="Times New Roman" w:hAnsi="Times New Roman"/>
                <w:szCs w:val="22"/>
              </w:rPr>
            </w:pPr>
            <w:r>
              <w:t>Angle</w:t>
            </w:r>
          </w:p>
        </w:tc>
        <w:tc>
          <w:tcPr>
            <w:tcW w:w="0" w:type="auto"/>
            <w:tcBorders>
              <w:top w:val="single" w:sz="4" w:space="0" w:color="auto"/>
              <w:left w:val="single" w:sz="4" w:space="0" w:color="auto"/>
              <w:bottom w:val="single" w:sz="4" w:space="0" w:color="auto"/>
              <w:right w:val="single" w:sz="4" w:space="0" w:color="auto"/>
            </w:tcBorders>
            <w:hideMark/>
          </w:tcPr>
          <w:p w:rsidR="002C79E7" w:rsidRDefault="0012554A">
            <w:pPr>
              <w:rPr>
                <w:rFonts w:ascii="Times New Roman" w:hAnsi="Times New Roman"/>
                <w:szCs w:val="22"/>
              </w:rPr>
            </w:pPr>
            <w:r>
              <w:t>[0 – 32767]</w:t>
            </w:r>
          </w:p>
        </w:tc>
        <w:tc>
          <w:tcPr>
            <w:tcW w:w="0" w:type="auto"/>
            <w:tcBorders>
              <w:top w:val="single" w:sz="4" w:space="0" w:color="auto"/>
              <w:left w:val="single" w:sz="4" w:space="0" w:color="auto"/>
              <w:bottom w:val="single" w:sz="4" w:space="0" w:color="auto"/>
              <w:right w:val="single" w:sz="4" w:space="0" w:color="auto"/>
            </w:tcBorders>
            <w:hideMark/>
          </w:tcPr>
          <w:p w:rsidR="002C79E7" w:rsidRDefault="0012554A">
            <w:pPr>
              <w:rPr>
                <w:rFonts w:ascii="Times New Roman" w:hAnsi="Times New Roman"/>
                <w:szCs w:val="22"/>
              </w:rPr>
            </w:pPr>
            <w:r>
              <w:t>0.1*value – 1600 to yield angle</w:t>
            </w:r>
          </w:p>
        </w:tc>
      </w:tr>
    </w:tbl>
    <w:p w:rsidR="002C79E7" w:rsidRDefault="0012554A" w:rsidP="00500605"/>
    <w:p w:rsidR="009F225E" w:rsidRPr="009F225E" w:rsidRDefault="009F225E" w:rsidP="009F225E">
      <w:pPr>
        <w:pStyle w:val="Heading2"/>
        <w:rPr>
          <w:b w:val="0"/>
          <w:u w:val="single"/>
        </w:rPr>
      </w:pPr>
      <w:bookmarkStart w:id="14" w:name="_Toc7180576"/>
      <w:r w:rsidRPr="009F225E">
        <w:rPr>
          <w:b w:val="0"/>
          <w:u w:val="single"/>
        </w:rPr>
        <w:t>DRVC-REQ-261461/B-Client Rx</w:t>
      </w:r>
      <w:bookmarkEnd w:id="14"/>
    </w:p>
    <w:p w:rsidR="009F225E" w:rsidRPr="009F225E" w:rsidRDefault="009F225E" w:rsidP="009F225E">
      <w:pPr>
        <w:pStyle w:val="Heading3"/>
        <w:rPr>
          <w:b w:val="0"/>
          <w:u w:val="single"/>
        </w:rPr>
      </w:pPr>
      <w:bookmarkStart w:id="15" w:name="_Toc7180577"/>
      <w:r w:rsidRPr="009F225E">
        <w:rPr>
          <w:b w:val="0"/>
          <w:u w:val="single"/>
        </w:rPr>
        <w:t>DRVC-REQ-260270/A-DecklidAjar</w:t>
      </w:r>
      <w:bookmarkEnd w:id="15"/>
    </w:p>
    <w:p w:rsidR="00500605" w:rsidRDefault="0012554A" w:rsidP="00500605"/>
    <w:p w:rsidR="00940B46" w:rsidRDefault="0012554A" w:rsidP="00500605"/>
    <w:p w:rsidR="00940B46" w:rsidRDefault="0012554A" w:rsidP="00500605">
      <w:r>
        <w:t>DecklidAjar message is sent by the Server 2 to the Client.</w:t>
      </w:r>
    </w:p>
    <w:p w:rsidR="00940B46" w:rsidRDefault="0012554A" w:rsidP="0050060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6"/>
        <w:gridCol w:w="1650"/>
        <w:gridCol w:w="1683"/>
      </w:tblGrid>
      <w:tr w:rsidR="00940B46" w:rsidTr="009F225E">
        <w:trPr>
          <w:trHeight w:val="278"/>
          <w:jc w:val="center"/>
        </w:trPr>
        <w:tc>
          <w:tcPr>
            <w:tcW w:w="0" w:type="auto"/>
            <w:tcBorders>
              <w:top w:val="single" w:sz="4" w:space="0" w:color="auto"/>
              <w:left w:val="single" w:sz="4" w:space="0" w:color="auto"/>
              <w:bottom w:val="single" w:sz="4" w:space="0" w:color="auto"/>
              <w:right w:val="single" w:sz="4" w:space="0" w:color="auto"/>
            </w:tcBorders>
            <w:shd w:val="clear" w:color="auto" w:fill="BFBFBF"/>
            <w:hideMark/>
          </w:tcPr>
          <w:p w:rsidR="00940B46" w:rsidRDefault="0012554A">
            <w:pPr>
              <w:jc w:val="center"/>
              <w:rPr>
                <w:rFonts w:ascii="Times New Roman" w:hAnsi="Times New Roman"/>
                <w:b/>
                <w:szCs w:val="22"/>
              </w:rPr>
            </w:pPr>
            <w:r>
              <w:rPr>
                <w:b/>
              </w:rPr>
              <w:t>Logical Value</w:t>
            </w:r>
          </w:p>
        </w:tc>
        <w:tc>
          <w:tcPr>
            <w:tcW w:w="0" w:type="auto"/>
            <w:tcBorders>
              <w:top w:val="single" w:sz="4" w:space="0" w:color="auto"/>
              <w:left w:val="single" w:sz="4" w:space="0" w:color="auto"/>
              <w:bottom w:val="single" w:sz="4" w:space="0" w:color="auto"/>
              <w:right w:val="single" w:sz="4" w:space="0" w:color="auto"/>
            </w:tcBorders>
            <w:shd w:val="clear" w:color="auto" w:fill="BFBFBF"/>
            <w:hideMark/>
          </w:tcPr>
          <w:p w:rsidR="00940B46" w:rsidRDefault="0012554A">
            <w:pPr>
              <w:jc w:val="center"/>
              <w:rPr>
                <w:rFonts w:ascii="Times New Roman" w:hAnsi="Times New Roman"/>
                <w:b/>
                <w:szCs w:val="22"/>
              </w:rPr>
            </w:pPr>
            <w:r>
              <w:rPr>
                <w:b/>
              </w:rPr>
              <w:t>Encoded Value</w:t>
            </w:r>
          </w:p>
        </w:tc>
        <w:tc>
          <w:tcPr>
            <w:tcW w:w="0" w:type="auto"/>
            <w:tcBorders>
              <w:top w:val="single" w:sz="4" w:space="0" w:color="auto"/>
              <w:left w:val="single" w:sz="4" w:space="0" w:color="auto"/>
              <w:bottom w:val="single" w:sz="4" w:space="0" w:color="auto"/>
              <w:right w:val="single" w:sz="4" w:space="0" w:color="auto"/>
            </w:tcBorders>
            <w:shd w:val="clear" w:color="auto" w:fill="BFBFBF"/>
            <w:hideMark/>
          </w:tcPr>
          <w:p w:rsidR="00940B46" w:rsidRDefault="0012554A">
            <w:pPr>
              <w:jc w:val="center"/>
              <w:rPr>
                <w:rFonts w:ascii="Times New Roman" w:hAnsi="Times New Roman"/>
                <w:b/>
                <w:szCs w:val="22"/>
              </w:rPr>
            </w:pPr>
            <w:r>
              <w:rPr>
                <w:b/>
              </w:rPr>
              <w:t>Usage/Meaning</w:t>
            </w:r>
          </w:p>
        </w:tc>
      </w:tr>
      <w:tr w:rsidR="00940B46" w:rsidTr="009F225E">
        <w:trPr>
          <w:jc w:val="center"/>
        </w:trPr>
        <w:tc>
          <w:tcPr>
            <w:tcW w:w="0" w:type="auto"/>
            <w:tcBorders>
              <w:top w:val="single" w:sz="4" w:space="0" w:color="auto"/>
              <w:left w:val="single" w:sz="4" w:space="0" w:color="auto"/>
              <w:bottom w:val="single" w:sz="4" w:space="0" w:color="auto"/>
              <w:right w:val="single" w:sz="4" w:space="0" w:color="auto"/>
            </w:tcBorders>
            <w:hideMark/>
          </w:tcPr>
          <w:p w:rsidR="00940B46" w:rsidRDefault="0012554A">
            <w:pPr>
              <w:rPr>
                <w:rFonts w:ascii="Times New Roman" w:hAnsi="Times New Roman"/>
                <w:szCs w:val="22"/>
              </w:rPr>
            </w:pPr>
            <w:r>
              <w:t>Closed</w:t>
            </w:r>
          </w:p>
        </w:tc>
        <w:tc>
          <w:tcPr>
            <w:tcW w:w="0" w:type="auto"/>
            <w:tcBorders>
              <w:top w:val="single" w:sz="4" w:space="0" w:color="auto"/>
              <w:left w:val="single" w:sz="4" w:space="0" w:color="auto"/>
              <w:bottom w:val="single" w:sz="4" w:space="0" w:color="auto"/>
              <w:right w:val="single" w:sz="4" w:space="0" w:color="auto"/>
            </w:tcBorders>
            <w:hideMark/>
          </w:tcPr>
          <w:p w:rsidR="00940B46" w:rsidRDefault="0012554A">
            <w:pPr>
              <w:rPr>
                <w:rFonts w:ascii="Times New Roman" w:hAnsi="Times New Roman"/>
                <w:szCs w:val="22"/>
              </w:rPr>
            </w:pPr>
            <w:r>
              <w:t>0</w:t>
            </w:r>
          </w:p>
        </w:tc>
        <w:tc>
          <w:tcPr>
            <w:tcW w:w="0" w:type="auto"/>
            <w:tcBorders>
              <w:top w:val="single" w:sz="4" w:space="0" w:color="auto"/>
              <w:left w:val="single" w:sz="4" w:space="0" w:color="auto"/>
              <w:bottom w:val="single" w:sz="4" w:space="0" w:color="auto"/>
              <w:right w:val="single" w:sz="4" w:space="0" w:color="auto"/>
            </w:tcBorders>
            <w:hideMark/>
          </w:tcPr>
          <w:p w:rsidR="00940B46" w:rsidRDefault="0012554A">
            <w:pPr>
              <w:rPr>
                <w:rFonts w:ascii="Times New Roman" w:hAnsi="Times New Roman"/>
                <w:szCs w:val="22"/>
              </w:rPr>
            </w:pPr>
            <w:r>
              <w:t>Declid is closed</w:t>
            </w:r>
          </w:p>
        </w:tc>
      </w:tr>
      <w:tr w:rsidR="00940B46" w:rsidTr="009F225E">
        <w:trPr>
          <w:jc w:val="center"/>
        </w:trPr>
        <w:tc>
          <w:tcPr>
            <w:tcW w:w="0" w:type="auto"/>
            <w:tcBorders>
              <w:top w:val="single" w:sz="4" w:space="0" w:color="auto"/>
              <w:left w:val="single" w:sz="4" w:space="0" w:color="auto"/>
              <w:bottom w:val="single" w:sz="4" w:space="0" w:color="auto"/>
              <w:right w:val="single" w:sz="4" w:space="0" w:color="auto"/>
            </w:tcBorders>
            <w:hideMark/>
          </w:tcPr>
          <w:p w:rsidR="00940B46" w:rsidRDefault="0012554A">
            <w:pPr>
              <w:rPr>
                <w:rFonts w:ascii="Times New Roman" w:hAnsi="Times New Roman"/>
                <w:szCs w:val="22"/>
              </w:rPr>
            </w:pPr>
            <w:r>
              <w:t>Ajar</w:t>
            </w:r>
          </w:p>
        </w:tc>
        <w:tc>
          <w:tcPr>
            <w:tcW w:w="0" w:type="auto"/>
            <w:tcBorders>
              <w:top w:val="single" w:sz="4" w:space="0" w:color="auto"/>
              <w:left w:val="single" w:sz="4" w:space="0" w:color="auto"/>
              <w:bottom w:val="single" w:sz="4" w:space="0" w:color="auto"/>
              <w:right w:val="single" w:sz="4" w:space="0" w:color="auto"/>
            </w:tcBorders>
            <w:hideMark/>
          </w:tcPr>
          <w:p w:rsidR="00940B46" w:rsidRDefault="0012554A">
            <w:pPr>
              <w:rPr>
                <w:rFonts w:ascii="Times New Roman" w:hAnsi="Times New Roman"/>
                <w:szCs w:val="22"/>
              </w:rPr>
            </w:pPr>
            <w:r>
              <w:t>1</w:t>
            </w:r>
          </w:p>
        </w:tc>
        <w:tc>
          <w:tcPr>
            <w:tcW w:w="0" w:type="auto"/>
            <w:tcBorders>
              <w:top w:val="single" w:sz="4" w:space="0" w:color="auto"/>
              <w:left w:val="single" w:sz="4" w:space="0" w:color="auto"/>
              <w:bottom w:val="single" w:sz="4" w:space="0" w:color="auto"/>
              <w:right w:val="single" w:sz="4" w:space="0" w:color="auto"/>
            </w:tcBorders>
            <w:hideMark/>
          </w:tcPr>
          <w:p w:rsidR="00940B46" w:rsidRDefault="0012554A">
            <w:pPr>
              <w:rPr>
                <w:rFonts w:ascii="Times New Roman" w:hAnsi="Times New Roman"/>
                <w:szCs w:val="22"/>
              </w:rPr>
            </w:pPr>
            <w:r>
              <w:t>Decklid is ajar</w:t>
            </w:r>
          </w:p>
        </w:tc>
      </w:tr>
    </w:tbl>
    <w:p w:rsidR="00940B46" w:rsidRDefault="0012554A" w:rsidP="00500605"/>
    <w:p w:rsidR="009F225E" w:rsidRPr="009F225E" w:rsidRDefault="009F225E" w:rsidP="009F225E">
      <w:pPr>
        <w:pStyle w:val="Heading3"/>
        <w:rPr>
          <w:b w:val="0"/>
          <w:u w:val="single"/>
        </w:rPr>
      </w:pPr>
      <w:bookmarkStart w:id="16" w:name="_Toc7180578"/>
      <w:r w:rsidRPr="009F225E">
        <w:rPr>
          <w:b w:val="0"/>
          <w:u w:val="single"/>
        </w:rPr>
        <w:t>DRVC-REQ-260271/A-LiftgateAjar</w:t>
      </w:r>
      <w:bookmarkEnd w:id="16"/>
    </w:p>
    <w:p w:rsidR="00C870DE" w:rsidRDefault="0012554A" w:rsidP="00C870DE">
      <w:r>
        <w:t>LiftgateAjar</w:t>
      </w:r>
      <w:r>
        <w:t xml:space="preserve"> message is sent by Server 2 to the Client.</w:t>
      </w:r>
    </w:p>
    <w:p w:rsidR="00C870DE" w:rsidRDefault="0012554A" w:rsidP="00C870D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6"/>
        <w:gridCol w:w="1650"/>
        <w:gridCol w:w="1706"/>
      </w:tblGrid>
      <w:tr w:rsidR="00C870DE" w:rsidTr="009F225E">
        <w:trPr>
          <w:trHeight w:val="278"/>
          <w:jc w:val="center"/>
        </w:trPr>
        <w:tc>
          <w:tcPr>
            <w:tcW w:w="0" w:type="auto"/>
            <w:tcBorders>
              <w:top w:val="single" w:sz="4" w:space="0" w:color="auto"/>
              <w:left w:val="single" w:sz="4" w:space="0" w:color="auto"/>
              <w:bottom w:val="single" w:sz="4" w:space="0" w:color="auto"/>
              <w:right w:val="single" w:sz="4" w:space="0" w:color="auto"/>
            </w:tcBorders>
            <w:shd w:val="clear" w:color="auto" w:fill="BFBFBF"/>
            <w:hideMark/>
          </w:tcPr>
          <w:p w:rsidR="00C870DE" w:rsidRDefault="0012554A">
            <w:pPr>
              <w:spacing w:line="276" w:lineRule="auto"/>
              <w:jc w:val="center"/>
              <w:rPr>
                <w:rFonts w:ascii="Times New Roman" w:hAnsi="Times New Roman"/>
                <w:b/>
                <w:szCs w:val="22"/>
              </w:rPr>
            </w:pPr>
            <w:r>
              <w:rPr>
                <w:b/>
              </w:rPr>
              <w:t>Logical Value</w:t>
            </w:r>
          </w:p>
        </w:tc>
        <w:tc>
          <w:tcPr>
            <w:tcW w:w="0" w:type="auto"/>
            <w:tcBorders>
              <w:top w:val="single" w:sz="4" w:space="0" w:color="auto"/>
              <w:left w:val="single" w:sz="4" w:space="0" w:color="auto"/>
              <w:bottom w:val="single" w:sz="4" w:space="0" w:color="auto"/>
              <w:right w:val="single" w:sz="4" w:space="0" w:color="auto"/>
            </w:tcBorders>
            <w:shd w:val="clear" w:color="auto" w:fill="BFBFBF"/>
            <w:hideMark/>
          </w:tcPr>
          <w:p w:rsidR="00C870DE" w:rsidRDefault="0012554A">
            <w:pPr>
              <w:spacing w:line="276" w:lineRule="auto"/>
              <w:jc w:val="center"/>
              <w:rPr>
                <w:rFonts w:ascii="Times New Roman" w:hAnsi="Times New Roman"/>
                <w:b/>
                <w:szCs w:val="22"/>
              </w:rPr>
            </w:pPr>
            <w:r>
              <w:rPr>
                <w:b/>
              </w:rPr>
              <w:t>Encoded Value</w:t>
            </w:r>
          </w:p>
        </w:tc>
        <w:tc>
          <w:tcPr>
            <w:tcW w:w="0" w:type="auto"/>
            <w:tcBorders>
              <w:top w:val="single" w:sz="4" w:space="0" w:color="auto"/>
              <w:left w:val="single" w:sz="4" w:space="0" w:color="auto"/>
              <w:bottom w:val="single" w:sz="4" w:space="0" w:color="auto"/>
              <w:right w:val="single" w:sz="4" w:space="0" w:color="auto"/>
            </w:tcBorders>
            <w:shd w:val="clear" w:color="auto" w:fill="BFBFBF"/>
            <w:hideMark/>
          </w:tcPr>
          <w:p w:rsidR="00C870DE" w:rsidRDefault="0012554A">
            <w:pPr>
              <w:spacing w:line="276" w:lineRule="auto"/>
              <w:jc w:val="center"/>
              <w:rPr>
                <w:rFonts w:ascii="Times New Roman" w:hAnsi="Times New Roman"/>
                <w:b/>
                <w:szCs w:val="22"/>
              </w:rPr>
            </w:pPr>
            <w:r>
              <w:rPr>
                <w:b/>
              </w:rPr>
              <w:t>Usage/Meaning</w:t>
            </w:r>
          </w:p>
        </w:tc>
      </w:tr>
      <w:tr w:rsidR="00C870DE" w:rsidTr="009F225E">
        <w:trPr>
          <w:jc w:val="center"/>
        </w:trPr>
        <w:tc>
          <w:tcPr>
            <w:tcW w:w="0" w:type="auto"/>
            <w:tcBorders>
              <w:top w:val="single" w:sz="4" w:space="0" w:color="auto"/>
              <w:left w:val="single" w:sz="4" w:space="0" w:color="auto"/>
              <w:bottom w:val="single" w:sz="4" w:space="0" w:color="auto"/>
              <w:right w:val="single" w:sz="4" w:space="0" w:color="auto"/>
            </w:tcBorders>
            <w:hideMark/>
          </w:tcPr>
          <w:p w:rsidR="00C870DE" w:rsidRDefault="0012554A">
            <w:pPr>
              <w:spacing w:line="276" w:lineRule="auto"/>
              <w:rPr>
                <w:rFonts w:ascii="Times New Roman" w:hAnsi="Times New Roman"/>
                <w:szCs w:val="22"/>
              </w:rPr>
            </w:pPr>
            <w:r>
              <w:t>Closed</w:t>
            </w:r>
          </w:p>
        </w:tc>
        <w:tc>
          <w:tcPr>
            <w:tcW w:w="0" w:type="auto"/>
            <w:tcBorders>
              <w:top w:val="single" w:sz="4" w:space="0" w:color="auto"/>
              <w:left w:val="single" w:sz="4" w:space="0" w:color="auto"/>
              <w:bottom w:val="single" w:sz="4" w:space="0" w:color="auto"/>
              <w:right w:val="single" w:sz="4" w:space="0" w:color="auto"/>
            </w:tcBorders>
            <w:hideMark/>
          </w:tcPr>
          <w:p w:rsidR="00C870DE" w:rsidRDefault="0012554A">
            <w:pPr>
              <w:spacing w:line="276" w:lineRule="auto"/>
              <w:rPr>
                <w:rFonts w:ascii="Times New Roman" w:hAnsi="Times New Roman"/>
                <w:szCs w:val="22"/>
              </w:rPr>
            </w:pPr>
            <w:r>
              <w:t>0</w:t>
            </w:r>
          </w:p>
        </w:tc>
        <w:tc>
          <w:tcPr>
            <w:tcW w:w="0" w:type="auto"/>
            <w:tcBorders>
              <w:top w:val="single" w:sz="4" w:space="0" w:color="auto"/>
              <w:left w:val="single" w:sz="4" w:space="0" w:color="auto"/>
              <w:bottom w:val="single" w:sz="4" w:space="0" w:color="auto"/>
              <w:right w:val="single" w:sz="4" w:space="0" w:color="auto"/>
            </w:tcBorders>
            <w:hideMark/>
          </w:tcPr>
          <w:p w:rsidR="00C870DE" w:rsidRDefault="0012554A">
            <w:pPr>
              <w:spacing w:line="276" w:lineRule="auto"/>
              <w:rPr>
                <w:rFonts w:ascii="Times New Roman" w:hAnsi="Times New Roman"/>
                <w:szCs w:val="22"/>
              </w:rPr>
            </w:pPr>
            <w:r>
              <w:t>Liftgate is closed</w:t>
            </w:r>
          </w:p>
        </w:tc>
      </w:tr>
      <w:tr w:rsidR="00C870DE" w:rsidTr="009F225E">
        <w:trPr>
          <w:jc w:val="center"/>
        </w:trPr>
        <w:tc>
          <w:tcPr>
            <w:tcW w:w="0" w:type="auto"/>
            <w:tcBorders>
              <w:top w:val="single" w:sz="4" w:space="0" w:color="auto"/>
              <w:left w:val="single" w:sz="4" w:space="0" w:color="auto"/>
              <w:bottom w:val="single" w:sz="4" w:space="0" w:color="auto"/>
              <w:right w:val="single" w:sz="4" w:space="0" w:color="auto"/>
            </w:tcBorders>
            <w:hideMark/>
          </w:tcPr>
          <w:p w:rsidR="00C870DE" w:rsidRDefault="0012554A">
            <w:pPr>
              <w:spacing w:line="276" w:lineRule="auto"/>
              <w:rPr>
                <w:rFonts w:ascii="Times New Roman" w:hAnsi="Times New Roman"/>
                <w:szCs w:val="22"/>
              </w:rPr>
            </w:pPr>
            <w:r>
              <w:t>Ajar</w:t>
            </w:r>
          </w:p>
        </w:tc>
        <w:tc>
          <w:tcPr>
            <w:tcW w:w="0" w:type="auto"/>
            <w:tcBorders>
              <w:top w:val="single" w:sz="4" w:space="0" w:color="auto"/>
              <w:left w:val="single" w:sz="4" w:space="0" w:color="auto"/>
              <w:bottom w:val="single" w:sz="4" w:space="0" w:color="auto"/>
              <w:right w:val="single" w:sz="4" w:space="0" w:color="auto"/>
            </w:tcBorders>
            <w:hideMark/>
          </w:tcPr>
          <w:p w:rsidR="00C870DE" w:rsidRDefault="0012554A">
            <w:pPr>
              <w:spacing w:line="276" w:lineRule="auto"/>
              <w:rPr>
                <w:rFonts w:ascii="Times New Roman" w:hAnsi="Times New Roman"/>
                <w:szCs w:val="22"/>
              </w:rPr>
            </w:pPr>
            <w:r>
              <w:t>1</w:t>
            </w:r>
          </w:p>
        </w:tc>
        <w:tc>
          <w:tcPr>
            <w:tcW w:w="0" w:type="auto"/>
            <w:tcBorders>
              <w:top w:val="single" w:sz="4" w:space="0" w:color="auto"/>
              <w:left w:val="single" w:sz="4" w:space="0" w:color="auto"/>
              <w:bottom w:val="single" w:sz="4" w:space="0" w:color="auto"/>
              <w:right w:val="single" w:sz="4" w:space="0" w:color="auto"/>
            </w:tcBorders>
            <w:hideMark/>
          </w:tcPr>
          <w:p w:rsidR="00C870DE" w:rsidRDefault="0012554A">
            <w:pPr>
              <w:spacing w:line="276" w:lineRule="auto"/>
              <w:rPr>
                <w:rFonts w:ascii="Times New Roman" w:hAnsi="Times New Roman"/>
                <w:szCs w:val="22"/>
              </w:rPr>
            </w:pPr>
            <w:r>
              <w:t>Liftgate is ajar</w:t>
            </w:r>
          </w:p>
        </w:tc>
      </w:tr>
    </w:tbl>
    <w:p w:rsidR="00500605" w:rsidRDefault="0012554A" w:rsidP="00500605"/>
    <w:p w:rsidR="009F225E" w:rsidRPr="009F225E" w:rsidRDefault="009F225E" w:rsidP="009F225E">
      <w:pPr>
        <w:pStyle w:val="Heading3"/>
        <w:rPr>
          <w:b w:val="0"/>
          <w:u w:val="single"/>
        </w:rPr>
      </w:pPr>
      <w:bookmarkStart w:id="17" w:name="_Toc7180579"/>
      <w:r w:rsidRPr="009F225E">
        <w:rPr>
          <w:b w:val="0"/>
          <w:u w:val="single"/>
        </w:rPr>
        <w:lastRenderedPageBreak/>
        <w:t>DRVC-REQ-260272/A-TrlrCnnct</w:t>
      </w:r>
      <w:bookmarkEnd w:id="17"/>
    </w:p>
    <w:p w:rsidR="00500605" w:rsidRDefault="0012554A" w:rsidP="00500605">
      <w:r>
        <w:t>TrlrCnnct is a CAN message sent by Server 2 to the Client to inform if any trailer has been connected to the vehicl</w:t>
      </w:r>
      <w:r>
        <w:t xml:space="preserve">e or not. </w:t>
      </w:r>
    </w:p>
    <w:p w:rsidR="00CC2ED5" w:rsidRDefault="0012554A" w:rsidP="0050060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6"/>
        <w:gridCol w:w="1650"/>
        <w:gridCol w:w="2173"/>
      </w:tblGrid>
      <w:tr w:rsidR="00CC2ED5" w:rsidTr="009F225E">
        <w:trPr>
          <w:trHeight w:val="278"/>
          <w:jc w:val="center"/>
        </w:trPr>
        <w:tc>
          <w:tcPr>
            <w:tcW w:w="0" w:type="auto"/>
            <w:tcBorders>
              <w:top w:val="single" w:sz="4" w:space="0" w:color="auto"/>
              <w:left w:val="single" w:sz="4" w:space="0" w:color="auto"/>
              <w:bottom w:val="single" w:sz="4" w:space="0" w:color="auto"/>
              <w:right w:val="single" w:sz="4" w:space="0" w:color="auto"/>
            </w:tcBorders>
            <w:shd w:val="clear" w:color="auto" w:fill="BFBFBF"/>
            <w:hideMark/>
          </w:tcPr>
          <w:p w:rsidR="00CC2ED5" w:rsidRDefault="0012554A">
            <w:pPr>
              <w:jc w:val="center"/>
              <w:rPr>
                <w:rFonts w:ascii="Times New Roman" w:hAnsi="Times New Roman"/>
                <w:b/>
                <w:szCs w:val="22"/>
              </w:rPr>
            </w:pPr>
            <w:r>
              <w:rPr>
                <w:b/>
              </w:rPr>
              <w:t>Logical Value</w:t>
            </w:r>
          </w:p>
        </w:tc>
        <w:tc>
          <w:tcPr>
            <w:tcW w:w="0" w:type="auto"/>
            <w:tcBorders>
              <w:top w:val="single" w:sz="4" w:space="0" w:color="auto"/>
              <w:left w:val="single" w:sz="4" w:space="0" w:color="auto"/>
              <w:bottom w:val="single" w:sz="4" w:space="0" w:color="auto"/>
              <w:right w:val="single" w:sz="4" w:space="0" w:color="auto"/>
            </w:tcBorders>
            <w:shd w:val="clear" w:color="auto" w:fill="BFBFBF"/>
            <w:hideMark/>
          </w:tcPr>
          <w:p w:rsidR="00CC2ED5" w:rsidRDefault="0012554A">
            <w:pPr>
              <w:jc w:val="center"/>
              <w:rPr>
                <w:rFonts w:ascii="Times New Roman" w:hAnsi="Times New Roman"/>
                <w:b/>
                <w:szCs w:val="22"/>
              </w:rPr>
            </w:pPr>
            <w:r>
              <w:rPr>
                <w:b/>
              </w:rPr>
              <w:t>Encoded Value</w:t>
            </w:r>
          </w:p>
        </w:tc>
        <w:tc>
          <w:tcPr>
            <w:tcW w:w="0" w:type="auto"/>
            <w:tcBorders>
              <w:top w:val="single" w:sz="4" w:space="0" w:color="auto"/>
              <w:left w:val="single" w:sz="4" w:space="0" w:color="auto"/>
              <w:bottom w:val="single" w:sz="4" w:space="0" w:color="auto"/>
              <w:right w:val="single" w:sz="4" w:space="0" w:color="auto"/>
            </w:tcBorders>
            <w:shd w:val="clear" w:color="auto" w:fill="BFBFBF"/>
            <w:hideMark/>
          </w:tcPr>
          <w:p w:rsidR="00CC2ED5" w:rsidRDefault="0012554A">
            <w:pPr>
              <w:jc w:val="center"/>
              <w:rPr>
                <w:rFonts w:ascii="Times New Roman" w:hAnsi="Times New Roman"/>
                <w:b/>
                <w:szCs w:val="22"/>
              </w:rPr>
            </w:pPr>
            <w:r>
              <w:rPr>
                <w:b/>
              </w:rPr>
              <w:t>Usage/Meaning</w:t>
            </w:r>
          </w:p>
        </w:tc>
      </w:tr>
      <w:tr w:rsidR="00CC2ED5" w:rsidTr="009F225E">
        <w:trPr>
          <w:jc w:val="center"/>
        </w:trPr>
        <w:tc>
          <w:tcPr>
            <w:tcW w:w="0" w:type="auto"/>
            <w:tcBorders>
              <w:top w:val="single" w:sz="4" w:space="0" w:color="auto"/>
              <w:left w:val="single" w:sz="4" w:space="0" w:color="auto"/>
              <w:bottom w:val="single" w:sz="4" w:space="0" w:color="auto"/>
              <w:right w:val="single" w:sz="4" w:space="0" w:color="auto"/>
            </w:tcBorders>
            <w:hideMark/>
          </w:tcPr>
          <w:p w:rsidR="00CC2ED5" w:rsidRDefault="0012554A">
            <w:pPr>
              <w:rPr>
                <w:rFonts w:ascii="Times New Roman" w:hAnsi="Times New Roman"/>
                <w:szCs w:val="22"/>
              </w:rPr>
            </w:pPr>
            <w:r>
              <w:t>Off</w:t>
            </w:r>
          </w:p>
        </w:tc>
        <w:tc>
          <w:tcPr>
            <w:tcW w:w="0" w:type="auto"/>
            <w:tcBorders>
              <w:top w:val="single" w:sz="4" w:space="0" w:color="auto"/>
              <w:left w:val="single" w:sz="4" w:space="0" w:color="auto"/>
              <w:bottom w:val="single" w:sz="4" w:space="0" w:color="auto"/>
              <w:right w:val="single" w:sz="4" w:space="0" w:color="auto"/>
            </w:tcBorders>
            <w:hideMark/>
          </w:tcPr>
          <w:p w:rsidR="00CC2ED5" w:rsidRDefault="0012554A">
            <w:pPr>
              <w:rPr>
                <w:rFonts w:ascii="Times New Roman" w:hAnsi="Times New Roman"/>
                <w:szCs w:val="22"/>
              </w:rPr>
            </w:pPr>
            <w:r>
              <w:t>0</w:t>
            </w:r>
          </w:p>
        </w:tc>
        <w:tc>
          <w:tcPr>
            <w:tcW w:w="0" w:type="auto"/>
            <w:tcBorders>
              <w:top w:val="single" w:sz="4" w:space="0" w:color="auto"/>
              <w:left w:val="single" w:sz="4" w:space="0" w:color="auto"/>
              <w:bottom w:val="single" w:sz="4" w:space="0" w:color="auto"/>
              <w:right w:val="single" w:sz="4" w:space="0" w:color="auto"/>
            </w:tcBorders>
            <w:hideMark/>
          </w:tcPr>
          <w:p w:rsidR="00CC2ED5" w:rsidRDefault="0012554A">
            <w:pPr>
              <w:rPr>
                <w:rFonts w:ascii="Times New Roman" w:hAnsi="Times New Roman"/>
                <w:szCs w:val="22"/>
              </w:rPr>
            </w:pPr>
            <w:r>
              <w:t>Trailer Not Connected</w:t>
            </w:r>
          </w:p>
        </w:tc>
      </w:tr>
      <w:tr w:rsidR="00CC2ED5" w:rsidTr="009F225E">
        <w:trPr>
          <w:jc w:val="center"/>
        </w:trPr>
        <w:tc>
          <w:tcPr>
            <w:tcW w:w="0" w:type="auto"/>
            <w:tcBorders>
              <w:top w:val="single" w:sz="4" w:space="0" w:color="auto"/>
              <w:left w:val="single" w:sz="4" w:space="0" w:color="auto"/>
              <w:bottom w:val="single" w:sz="4" w:space="0" w:color="auto"/>
              <w:right w:val="single" w:sz="4" w:space="0" w:color="auto"/>
            </w:tcBorders>
            <w:hideMark/>
          </w:tcPr>
          <w:p w:rsidR="00CC2ED5" w:rsidRDefault="0012554A">
            <w:pPr>
              <w:rPr>
                <w:rFonts w:ascii="Times New Roman" w:hAnsi="Times New Roman"/>
                <w:szCs w:val="22"/>
              </w:rPr>
            </w:pPr>
            <w:r>
              <w:t>Active</w:t>
            </w:r>
          </w:p>
        </w:tc>
        <w:tc>
          <w:tcPr>
            <w:tcW w:w="0" w:type="auto"/>
            <w:tcBorders>
              <w:top w:val="single" w:sz="4" w:space="0" w:color="auto"/>
              <w:left w:val="single" w:sz="4" w:space="0" w:color="auto"/>
              <w:bottom w:val="single" w:sz="4" w:space="0" w:color="auto"/>
              <w:right w:val="single" w:sz="4" w:space="0" w:color="auto"/>
            </w:tcBorders>
            <w:hideMark/>
          </w:tcPr>
          <w:p w:rsidR="00CC2ED5" w:rsidRDefault="0012554A">
            <w:pPr>
              <w:rPr>
                <w:rFonts w:ascii="Times New Roman" w:hAnsi="Times New Roman"/>
                <w:szCs w:val="22"/>
              </w:rPr>
            </w:pPr>
            <w:r>
              <w:t>1</w:t>
            </w:r>
          </w:p>
        </w:tc>
        <w:tc>
          <w:tcPr>
            <w:tcW w:w="0" w:type="auto"/>
            <w:tcBorders>
              <w:top w:val="single" w:sz="4" w:space="0" w:color="auto"/>
              <w:left w:val="single" w:sz="4" w:space="0" w:color="auto"/>
              <w:bottom w:val="single" w:sz="4" w:space="0" w:color="auto"/>
              <w:right w:val="single" w:sz="4" w:space="0" w:color="auto"/>
            </w:tcBorders>
            <w:hideMark/>
          </w:tcPr>
          <w:p w:rsidR="00CC2ED5" w:rsidRDefault="0012554A">
            <w:pPr>
              <w:rPr>
                <w:rFonts w:ascii="Times New Roman" w:hAnsi="Times New Roman"/>
                <w:szCs w:val="22"/>
              </w:rPr>
            </w:pPr>
            <w:r>
              <w:t>Trailer Connected</w:t>
            </w:r>
          </w:p>
        </w:tc>
      </w:tr>
    </w:tbl>
    <w:p w:rsidR="00CC2ED5" w:rsidRDefault="0012554A" w:rsidP="00500605"/>
    <w:p w:rsidR="00CC2ED5" w:rsidRDefault="0012554A" w:rsidP="00500605"/>
    <w:p w:rsidR="00CC2ED5" w:rsidRDefault="0012554A" w:rsidP="00500605"/>
    <w:p w:rsidR="009F225E" w:rsidRPr="009F225E" w:rsidRDefault="009F225E" w:rsidP="009F225E">
      <w:pPr>
        <w:pStyle w:val="Heading3"/>
        <w:rPr>
          <w:b w:val="0"/>
          <w:u w:val="single"/>
        </w:rPr>
      </w:pPr>
      <w:bookmarkStart w:id="18" w:name="_Toc7180580"/>
      <w:r w:rsidRPr="009F225E">
        <w:rPr>
          <w:b w:val="0"/>
          <w:u w:val="single"/>
        </w:rPr>
        <w:t>DRVC-REQ-260273/A-SteWhlAng</w:t>
      </w:r>
      <w:bookmarkEnd w:id="18"/>
    </w:p>
    <w:p w:rsidR="00500605" w:rsidRDefault="0012554A" w:rsidP="00500605">
      <w:r>
        <w:t>SteWhlAng is sent by Server2 to Client to indicate steering wheel angle position.</w:t>
      </w:r>
    </w:p>
    <w:p w:rsidR="00EA037C" w:rsidRDefault="0012554A" w:rsidP="0050060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6"/>
        <w:gridCol w:w="1650"/>
        <w:gridCol w:w="2952"/>
      </w:tblGrid>
      <w:tr w:rsidR="00EA037C" w:rsidTr="009F225E">
        <w:trPr>
          <w:trHeight w:val="278"/>
          <w:jc w:val="center"/>
        </w:trPr>
        <w:tc>
          <w:tcPr>
            <w:tcW w:w="0" w:type="auto"/>
            <w:tcBorders>
              <w:top w:val="single" w:sz="4" w:space="0" w:color="auto"/>
              <w:left w:val="single" w:sz="4" w:space="0" w:color="auto"/>
              <w:bottom w:val="single" w:sz="4" w:space="0" w:color="auto"/>
              <w:right w:val="single" w:sz="4" w:space="0" w:color="auto"/>
            </w:tcBorders>
            <w:shd w:val="clear" w:color="auto" w:fill="BFBFBF"/>
            <w:hideMark/>
          </w:tcPr>
          <w:p w:rsidR="00EA037C" w:rsidRDefault="0012554A">
            <w:pPr>
              <w:jc w:val="center"/>
              <w:rPr>
                <w:rFonts w:ascii="Times New Roman" w:hAnsi="Times New Roman"/>
                <w:b/>
                <w:szCs w:val="22"/>
              </w:rPr>
            </w:pPr>
            <w:r>
              <w:rPr>
                <w:b/>
              </w:rPr>
              <w:t>Logical Value</w:t>
            </w:r>
          </w:p>
        </w:tc>
        <w:tc>
          <w:tcPr>
            <w:tcW w:w="0" w:type="auto"/>
            <w:tcBorders>
              <w:top w:val="single" w:sz="4" w:space="0" w:color="auto"/>
              <w:left w:val="single" w:sz="4" w:space="0" w:color="auto"/>
              <w:bottom w:val="single" w:sz="4" w:space="0" w:color="auto"/>
              <w:right w:val="single" w:sz="4" w:space="0" w:color="auto"/>
            </w:tcBorders>
            <w:shd w:val="clear" w:color="auto" w:fill="BFBFBF"/>
            <w:hideMark/>
          </w:tcPr>
          <w:p w:rsidR="00EA037C" w:rsidRDefault="0012554A">
            <w:pPr>
              <w:jc w:val="center"/>
              <w:rPr>
                <w:rFonts w:ascii="Times New Roman" w:hAnsi="Times New Roman"/>
                <w:b/>
                <w:szCs w:val="22"/>
              </w:rPr>
            </w:pPr>
            <w:r>
              <w:rPr>
                <w:b/>
              </w:rPr>
              <w:t>Encoded Value</w:t>
            </w:r>
          </w:p>
        </w:tc>
        <w:tc>
          <w:tcPr>
            <w:tcW w:w="0" w:type="auto"/>
            <w:tcBorders>
              <w:top w:val="single" w:sz="4" w:space="0" w:color="auto"/>
              <w:left w:val="single" w:sz="4" w:space="0" w:color="auto"/>
              <w:bottom w:val="single" w:sz="4" w:space="0" w:color="auto"/>
              <w:right w:val="single" w:sz="4" w:space="0" w:color="auto"/>
            </w:tcBorders>
            <w:shd w:val="clear" w:color="auto" w:fill="BFBFBF"/>
            <w:hideMark/>
          </w:tcPr>
          <w:p w:rsidR="00EA037C" w:rsidRDefault="0012554A">
            <w:pPr>
              <w:jc w:val="center"/>
              <w:rPr>
                <w:rFonts w:ascii="Times New Roman" w:hAnsi="Times New Roman"/>
                <w:b/>
                <w:szCs w:val="22"/>
              </w:rPr>
            </w:pPr>
            <w:r>
              <w:rPr>
                <w:b/>
              </w:rPr>
              <w:t>Usage/Meaning</w:t>
            </w:r>
          </w:p>
        </w:tc>
      </w:tr>
      <w:tr w:rsidR="00EA037C" w:rsidTr="009F225E">
        <w:trPr>
          <w:jc w:val="center"/>
        </w:trPr>
        <w:tc>
          <w:tcPr>
            <w:tcW w:w="0" w:type="auto"/>
            <w:tcBorders>
              <w:top w:val="single" w:sz="4" w:space="0" w:color="auto"/>
              <w:left w:val="single" w:sz="4" w:space="0" w:color="auto"/>
              <w:bottom w:val="single" w:sz="4" w:space="0" w:color="auto"/>
              <w:right w:val="single" w:sz="4" w:space="0" w:color="auto"/>
            </w:tcBorders>
            <w:hideMark/>
          </w:tcPr>
          <w:p w:rsidR="00EA037C" w:rsidRDefault="0012554A">
            <w:pPr>
              <w:rPr>
                <w:rFonts w:ascii="Times New Roman" w:hAnsi="Times New Roman"/>
                <w:szCs w:val="22"/>
              </w:rPr>
            </w:pPr>
            <w:r>
              <w:t>Angle</w:t>
            </w:r>
          </w:p>
        </w:tc>
        <w:tc>
          <w:tcPr>
            <w:tcW w:w="0" w:type="auto"/>
            <w:tcBorders>
              <w:top w:val="single" w:sz="4" w:space="0" w:color="auto"/>
              <w:left w:val="single" w:sz="4" w:space="0" w:color="auto"/>
              <w:bottom w:val="single" w:sz="4" w:space="0" w:color="auto"/>
              <w:right w:val="single" w:sz="4" w:space="0" w:color="auto"/>
            </w:tcBorders>
            <w:hideMark/>
          </w:tcPr>
          <w:p w:rsidR="00EA037C" w:rsidRDefault="0012554A">
            <w:pPr>
              <w:rPr>
                <w:rFonts w:ascii="Times New Roman" w:hAnsi="Times New Roman"/>
                <w:szCs w:val="22"/>
              </w:rPr>
            </w:pPr>
            <w:r>
              <w:t xml:space="preserve">[0 – </w:t>
            </w:r>
            <w:r>
              <w:t>32767]</w:t>
            </w:r>
          </w:p>
        </w:tc>
        <w:tc>
          <w:tcPr>
            <w:tcW w:w="0" w:type="auto"/>
            <w:tcBorders>
              <w:top w:val="single" w:sz="4" w:space="0" w:color="auto"/>
              <w:left w:val="single" w:sz="4" w:space="0" w:color="auto"/>
              <w:bottom w:val="single" w:sz="4" w:space="0" w:color="auto"/>
              <w:right w:val="single" w:sz="4" w:space="0" w:color="auto"/>
            </w:tcBorders>
            <w:hideMark/>
          </w:tcPr>
          <w:p w:rsidR="00EA037C" w:rsidRDefault="0012554A">
            <w:pPr>
              <w:rPr>
                <w:rFonts w:ascii="Times New Roman" w:hAnsi="Times New Roman"/>
                <w:szCs w:val="22"/>
              </w:rPr>
            </w:pPr>
            <w:r>
              <w:t>0.1*value – 1600 to yield angle</w:t>
            </w:r>
          </w:p>
        </w:tc>
      </w:tr>
    </w:tbl>
    <w:p w:rsidR="00EA037C" w:rsidRDefault="0012554A" w:rsidP="00500605"/>
    <w:p w:rsidR="00EA037C" w:rsidRDefault="0012554A" w:rsidP="00500605"/>
    <w:p w:rsidR="00EA037C" w:rsidRDefault="0012554A" w:rsidP="00500605"/>
    <w:p w:rsidR="009F225E" w:rsidRPr="009F225E" w:rsidRDefault="009F225E" w:rsidP="009F225E">
      <w:pPr>
        <w:pStyle w:val="Heading3"/>
        <w:rPr>
          <w:b w:val="0"/>
          <w:u w:val="single"/>
        </w:rPr>
      </w:pPr>
      <w:bookmarkStart w:id="19" w:name="_Toc7180581"/>
      <w:r w:rsidRPr="009F225E">
        <w:rPr>
          <w:b w:val="0"/>
          <w:u w:val="single"/>
        </w:rPr>
        <w:t>DRVC-REQ-260274/A-StePinAng</w:t>
      </w:r>
      <w:bookmarkEnd w:id="19"/>
    </w:p>
    <w:p w:rsidR="00500605" w:rsidRDefault="0012554A" w:rsidP="00500605">
      <w:r>
        <w:t xml:space="preserve">StePinAng is sent by Server 2. It is used for dynamic guidelines. </w:t>
      </w:r>
    </w:p>
    <w:p w:rsidR="002C79E7" w:rsidRDefault="0012554A" w:rsidP="0050060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6"/>
        <w:gridCol w:w="1650"/>
        <w:gridCol w:w="2952"/>
      </w:tblGrid>
      <w:tr w:rsidR="002C79E7" w:rsidTr="009F225E">
        <w:trPr>
          <w:trHeight w:val="278"/>
          <w:jc w:val="center"/>
        </w:trPr>
        <w:tc>
          <w:tcPr>
            <w:tcW w:w="0" w:type="auto"/>
            <w:tcBorders>
              <w:top w:val="single" w:sz="4" w:space="0" w:color="auto"/>
              <w:left w:val="single" w:sz="4" w:space="0" w:color="auto"/>
              <w:bottom w:val="single" w:sz="4" w:space="0" w:color="auto"/>
              <w:right w:val="single" w:sz="4" w:space="0" w:color="auto"/>
            </w:tcBorders>
            <w:shd w:val="clear" w:color="auto" w:fill="BFBFBF"/>
            <w:hideMark/>
          </w:tcPr>
          <w:p w:rsidR="002C79E7" w:rsidRDefault="0012554A">
            <w:pPr>
              <w:jc w:val="center"/>
              <w:rPr>
                <w:rFonts w:ascii="Times New Roman" w:hAnsi="Times New Roman"/>
                <w:b/>
                <w:szCs w:val="22"/>
              </w:rPr>
            </w:pPr>
            <w:r>
              <w:rPr>
                <w:b/>
              </w:rPr>
              <w:t>Logical Value</w:t>
            </w:r>
          </w:p>
        </w:tc>
        <w:tc>
          <w:tcPr>
            <w:tcW w:w="0" w:type="auto"/>
            <w:tcBorders>
              <w:top w:val="single" w:sz="4" w:space="0" w:color="auto"/>
              <w:left w:val="single" w:sz="4" w:space="0" w:color="auto"/>
              <w:bottom w:val="single" w:sz="4" w:space="0" w:color="auto"/>
              <w:right w:val="single" w:sz="4" w:space="0" w:color="auto"/>
            </w:tcBorders>
            <w:shd w:val="clear" w:color="auto" w:fill="BFBFBF"/>
            <w:hideMark/>
          </w:tcPr>
          <w:p w:rsidR="002C79E7" w:rsidRDefault="0012554A">
            <w:pPr>
              <w:jc w:val="center"/>
              <w:rPr>
                <w:rFonts w:ascii="Times New Roman" w:hAnsi="Times New Roman"/>
                <w:b/>
                <w:szCs w:val="22"/>
              </w:rPr>
            </w:pPr>
            <w:r>
              <w:rPr>
                <w:b/>
              </w:rPr>
              <w:t>Encoded Value</w:t>
            </w:r>
          </w:p>
        </w:tc>
        <w:tc>
          <w:tcPr>
            <w:tcW w:w="0" w:type="auto"/>
            <w:tcBorders>
              <w:top w:val="single" w:sz="4" w:space="0" w:color="auto"/>
              <w:left w:val="single" w:sz="4" w:space="0" w:color="auto"/>
              <w:bottom w:val="single" w:sz="4" w:space="0" w:color="auto"/>
              <w:right w:val="single" w:sz="4" w:space="0" w:color="auto"/>
            </w:tcBorders>
            <w:shd w:val="clear" w:color="auto" w:fill="BFBFBF"/>
            <w:hideMark/>
          </w:tcPr>
          <w:p w:rsidR="002C79E7" w:rsidRDefault="0012554A">
            <w:pPr>
              <w:jc w:val="center"/>
              <w:rPr>
                <w:rFonts w:ascii="Times New Roman" w:hAnsi="Times New Roman"/>
                <w:b/>
                <w:szCs w:val="22"/>
              </w:rPr>
            </w:pPr>
            <w:r>
              <w:rPr>
                <w:b/>
              </w:rPr>
              <w:t>Usage/Meaning</w:t>
            </w:r>
          </w:p>
        </w:tc>
      </w:tr>
      <w:tr w:rsidR="002C79E7" w:rsidTr="009F225E">
        <w:trPr>
          <w:jc w:val="center"/>
        </w:trPr>
        <w:tc>
          <w:tcPr>
            <w:tcW w:w="0" w:type="auto"/>
            <w:tcBorders>
              <w:top w:val="single" w:sz="4" w:space="0" w:color="auto"/>
              <w:left w:val="single" w:sz="4" w:space="0" w:color="auto"/>
              <w:bottom w:val="single" w:sz="4" w:space="0" w:color="auto"/>
              <w:right w:val="single" w:sz="4" w:space="0" w:color="auto"/>
            </w:tcBorders>
            <w:hideMark/>
          </w:tcPr>
          <w:p w:rsidR="002C79E7" w:rsidRDefault="0012554A">
            <w:pPr>
              <w:rPr>
                <w:rFonts w:ascii="Times New Roman" w:hAnsi="Times New Roman"/>
                <w:szCs w:val="22"/>
              </w:rPr>
            </w:pPr>
            <w:r>
              <w:t>Angle</w:t>
            </w:r>
          </w:p>
        </w:tc>
        <w:tc>
          <w:tcPr>
            <w:tcW w:w="0" w:type="auto"/>
            <w:tcBorders>
              <w:top w:val="single" w:sz="4" w:space="0" w:color="auto"/>
              <w:left w:val="single" w:sz="4" w:space="0" w:color="auto"/>
              <w:bottom w:val="single" w:sz="4" w:space="0" w:color="auto"/>
              <w:right w:val="single" w:sz="4" w:space="0" w:color="auto"/>
            </w:tcBorders>
            <w:hideMark/>
          </w:tcPr>
          <w:p w:rsidR="002C79E7" w:rsidRDefault="0012554A">
            <w:pPr>
              <w:rPr>
                <w:rFonts w:ascii="Times New Roman" w:hAnsi="Times New Roman"/>
                <w:szCs w:val="22"/>
              </w:rPr>
            </w:pPr>
            <w:r>
              <w:t>[0 – 32767]</w:t>
            </w:r>
          </w:p>
        </w:tc>
        <w:tc>
          <w:tcPr>
            <w:tcW w:w="0" w:type="auto"/>
            <w:tcBorders>
              <w:top w:val="single" w:sz="4" w:space="0" w:color="auto"/>
              <w:left w:val="single" w:sz="4" w:space="0" w:color="auto"/>
              <w:bottom w:val="single" w:sz="4" w:space="0" w:color="auto"/>
              <w:right w:val="single" w:sz="4" w:space="0" w:color="auto"/>
            </w:tcBorders>
            <w:hideMark/>
          </w:tcPr>
          <w:p w:rsidR="002C79E7" w:rsidRDefault="0012554A">
            <w:pPr>
              <w:rPr>
                <w:rFonts w:ascii="Times New Roman" w:hAnsi="Times New Roman"/>
                <w:szCs w:val="22"/>
              </w:rPr>
            </w:pPr>
            <w:r>
              <w:t>0.1*value – 1600 to yield angle</w:t>
            </w:r>
          </w:p>
        </w:tc>
      </w:tr>
    </w:tbl>
    <w:p w:rsidR="002C79E7" w:rsidRDefault="0012554A" w:rsidP="00500605"/>
    <w:p w:rsidR="009F225E" w:rsidRPr="009F225E" w:rsidRDefault="009F225E" w:rsidP="009F225E">
      <w:pPr>
        <w:pStyle w:val="Heading3"/>
        <w:rPr>
          <w:b w:val="0"/>
          <w:u w:val="single"/>
        </w:rPr>
      </w:pPr>
      <w:bookmarkStart w:id="20" w:name="_Toc7180582"/>
      <w:r w:rsidRPr="009F225E">
        <w:rPr>
          <w:b w:val="0"/>
          <w:u w:val="single"/>
        </w:rPr>
        <w:t>RVC-REQ-292387/A-GearPos_D_Trg</w:t>
      </w:r>
      <w:bookmarkEnd w:id="20"/>
    </w:p>
    <w:p w:rsidR="00500605" w:rsidRDefault="0012554A" w:rsidP="00500605">
      <w:r>
        <w:t>GearPos_D_Trg</w:t>
      </w:r>
    </w:p>
    <w:p w:rsidR="00A52990" w:rsidRDefault="0012554A" w:rsidP="00500605">
      <w:r>
        <w:t xml:space="preserve">This signal is used to indicate Gear </w:t>
      </w:r>
      <w:r>
        <w:t>direction. Used with other gear signals to determine whether or not RVC is to be turned On or Off.</w:t>
      </w:r>
    </w:p>
    <w:p w:rsidR="00A52990" w:rsidRDefault="0012554A" w:rsidP="00500605"/>
    <w:p w:rsidR="00A52990" w:rsidRDefault="0012554A" w:rsidP="00500605"/>
    <w:p w:rsidR="00A52990" w:rsidRDefault="0012554A" w:rsidP="00500605"/>
    <w:p w:rsidR="00A52990" w:rsidRDefault="0012554A" w:rsidP="00500605"/>
    <w:tbl>
      <w:tblPr>
        <w:tblW w:w="4265" w:type="dxa"/>
        <w:jc w:val="center"/>
        <w:tblLook w:val="04A0" w:firstRow="1" w:lastRow="0" w:firstColumn="1" w:lastColumn="0" w:noHBand="0" w:noVBand="1"/>
      </w:tblPr>
      <w:tblGrid>
        <w:gridCol w:w="960"/>
        <w:gridCol w:w="1351"/>
        <w:gridCol w:w="960"/>
        <w:gridCol w:w="1217"/>
      </w:tblGrid>
      <w:tr w:rsidR="00A52990" w:rsidRPr="00A52990" w:rsidTr="009F225E">
        <w:trPr>
          <w:trHeight w:val="25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Name</w:t>
            </w:r>
          </w:p>
        </w:tc>
        <w:tc>
          <w:tcPr>
            <w:tcW w:w="1165" w:type="dxa"/>
            <w:tcBorders>
              <w:top w:val="single" w:sz="4" w:space="0" w:color="auto"/>
              <w:left w:val="nil"/>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Literals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Value</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Description</w:t>
            </w:r>
          </w:p>
        </w:tc>
      </w:tr>
      <w:tr w:rsidR="00A52990" w:rsidRPr="00A52990" w:rsidTr="009F225E">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Type</w:t>
            </w:r>
          </w:p>
        </w:tc>
        <w:tc>
          <w:tcPr>
            <w:tcW w:w="1165" w:type="dxa"/>
            <w:tcBorders>
              <w:top w:val="nil"/>
              <w:left w:val="nil"/>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w:t>
            </w:r>
          </w:p>
        </w:tc>
        <w:tc>
          <w:tcPr>
            <w:tcW w:w="1180" w:type="dxa"/>
            <w:tcBorders>
              <w:top w:val="nil"/>
              <w:left w:val="nil"/>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w:t>
            </w:r>
          </w:p>
        </w:tc>
      </w:tr>
      <w:tr w:rsidR="00A52990" w:rsidRPr="00A52990" w:rsidTr="009F225E">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 </w:t>
            </w:r>
          </w:p>
        </w:tc>
        <w:tc>
          <w:tcPr>
            <w:tcW w:w="1165" w:type="dxa"/>
            <w:tcBorders>
              <w:top w:val="nil"/>
              <w:left w:val="nil"/>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Neutral</w:t>
            </w:r>
          </w:p>
        </w:tc>
        <w:tc>
          <w:tcPr>
            <w:tcW w:w="960" w:type="dxa"/>
            <w:tcBorders>
              <w:top w:val="nil"/>
              <w:left w:val="nil"/>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0x0</w:t>
            </w:r>
          </w:p>
        </w:tc>
        <w:tc>
          <w:tcPr>
            <w:tcW w:w="1180" w:type="dxa"/>
            <w:tcBorders>
              <w:top w:val="nil"/>
              <w:left w:val="nil"/>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 </w:t>
            </w:r>
          </w:p>
        </w:tc>
      </w:tr>
      <w:tr w:rsidR="00A52990" w:rsidRPr="00A52990" w:rsidTr="009F225E">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 </w:t>
            </w:r>
          </w:p>
        </w:tc>
        <w:tc>
          <w:tcPr>
            <w:tcW w:w="1165" w:type="dxa"/>
            <w:tcBorders>
              <w:top w:val="nil"/>
              <w:left w:val="nil"/>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First</w:t>
            </w:r>
          </w:p>
        </w:tc>
        <w:tc>
          <w:tcPr>
            <w:tcW w:w="960" w:type="dxa"/>
            <w:tcBorders>
              <w:top w:val="nil"/>
              <w:left w:val="nil"/>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0x1</w:t>
            </w:r>
          </w:p>
        </w:tc>
        <w:tc>
          <w:tcPr>
            <w:tcW w:w="1180" w:type="dxa"/>
            <w:tcBorders>
              <w:top w:val="nil"/>
              <w:left w:val="nil"/>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 </w:t>
            </w:r>
          </w:p>
        </w:tc>
      </w:tr>
      <w:tr w:rsidR="00A52990" w:rsidRPr="00A52990" w:rsidTr="009F225E">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 </w:t>
            </w:r>
          </w:p>
        </w:tc>
        <w:tc>
          <w:tcPr>
            <w:tcW w:w="1165" w:type="dxa"/>
            <w:tcBorders>
              <w:top w:val="nil"/>
              <w:left w:val="nil"/>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Second</w:t>
            </w:r>
          </w:p>
        </w:tc>
        <w:tc>
          <w:tcPr>
            <w:tcW w:w="960" w:type="dxa"/>
            <w:tcBorders>
              <w:top w:val="nil"/>
              <w:left w:val="nil"/>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0x2</w:t>
            </w:r>
          </w:p>
        </w:tc>
        <w:tc>
          <w:tcPr>
            <w:tcW w:w="1180" w:type="dxa"/>
            <w:tcBorders>
              <w:top w:val="nil"/>
              <w:left w:val="nil"/>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 </w:t>
            </w:r>
          </w:p>
        </w:tc>
      </w:tr>
      <w:tr w:rsidR="00A52990" w:rsidRPr="00A52990" w:rsidTr="009F225E">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 </w:t>
            </w:r>
          </w:p>
        </w:tc>
        <w:tc>
          <w:tcPr>
            <w:tcW w:w="1165" w:type="dxa"/>
            <w:tcBorders>
              <w:top w:val="nil"/>
              <w:left w:val="nil"/>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Third</w:t>
            </w:r>
          </w:p>
        </w:tc>
        <w:tc>
          <w:tcPr>
            <w:tcW w:w="960" w:type="dxa"/>
            <w:tcBorders>
              <w:top w:val="nil"/>
              <w:left w:val="nil"/>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0x3</w:t>
            </w:r>
          </w:p>
        </w:tc>
        <w:tc>
          <w:tcPr>
            <w:tcW w:w="1180" w:type="dxa"/>
            <w:tcBorders>
              <w:top w:val="nil"/>
              <w:left w:val="nil"/>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 </w:t>
            </w:r>
          </w:p>
        </w:tc>
      </w:tr>
      <w:tr w:rsidR="00A52990" w:rsidRPr="00A52990" w:rsidTr="009F225E">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 </w:t>
            </w:r>
          </w:p>
        </w:tc>
        <w:tc>
          <w:tcPr>
            <w:tcW w:w="1165" w:type="dxa"/>
            <w:tcBorders>
              <w:top w:val="nil"/>
              <w:left w:val="nil"/>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Fourth</w:t>
            </w:r>
          </w:p>
        </w:tc>
        <w:tc>
          <w:tcPr>
            <w:tcW w:w="960" w:type="dxa"/>
            <w:tcBorders>
              <w:top w:val="nil"/>
              <w:left w:val="nil"/>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0x4</w:t>
            </w:r>
          </w:p>
        </w:tc>
        <w:tc>
          <w:tcPr>
            <w:tcW w:w="1180" w:type="dxa"/>
            <w:tcBorders>
              <w:top w:val="nil"/>
              <w:left w:val="nil"/>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 </w:t>
            </w:r>
          </w:p>
        </w:tc>
      </w:tr>
      <w:tr w:rsidR="00A52990" w:rsidRPr="00A52990" w:rsidTr="009F225E">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 </w:t>
            </w:r>
          </w:p>
        </w:tc>
        <w:tc>
          <w:tcPr>
            <w:tcW w:w="1165" w:type="dxa"/>
            <w:tcBorders>
              <w:top w:val="nil"/>
              <w:left w:val="nil"/>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Fifth</w:t>
            </w:r>
          </w:p>
        </w:tc>
        <w:tc>
          <w:tcPr>
            <w:tcW w:w="960" w:type="dxa"/>
            <w:tcBorders>
              <w:top w:val="nil"/>
              <w:left w:val="nil"/>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0x5</w:t>
            </w:r>
          </w:p>
        </w:tc>
        <w:tc>
          <w:tcPr>
            <w:tcW w:w="1180" w:type="dxa"/>
            <w:tcBorders>
              <w:top w:val="nil"/>
              <w:left w:val="nil"/>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 </w:t>
            </w:r>
          </w:p>
        </w:tc>
      </w:tr>
      <w:tr w:rsidR="00A52990" w:rsidRPr="00A52990" w:rsidTr="009F225E">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 </w:t>
            </w:r>
          </w:p>
        </w:tc>
        <w:tc>
          <w:tcPr>
            <w:tcW w:w="1165" w:type="dxa"/>
            <w:tcBorders>
              <w:top w:val="nil"/>
              <w:left w:val="nil"/>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Sixth</w:t>
            </w:r>
          </w:p>
        </w:tc>
        <w:tc>
          <w:tcPr>
            <w:tcW w:w="960" w:type="dxa"/>
            <w:tcBorders>
              <w:top w:val="nil"/>
              <w:left w:val="nil"/>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0x6</w:t>
            </w:r>
          </w:p>
        </w:tc>
        <w:tc>
          <w:tcPr>
            <w:tcW w:w="1180" w:type="dxa"/>
            <w:tcBorders>
              <w:top w:val="nil"/>
              <w:left w:val="nil"/>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 </w:t>
            </w:r>
          </w:p>
        </w:tc>
      </w:tr>
      <w:tr w:rsidR="00A52990" w:rsidRPr="00A52990" w:rsidTr="009F225E">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 </w:t>
            </w:r>
          </w:p>
        </w:tc>
        <w:tc>
          <w:tcPr>
            <w:tcW w:w="1165" w:type="dxa"/>
            <w:tcBorders>
              <w:top w:val="nil"/>
              <w:left w:val="nil"/>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Seventh</w:t>
            </w:r>
          </w:p>
        </w:tc>
        <w:tc>
          <w:tcPr>
            <w:tcW w:w="960" w:type="dxa"/>
            <w:tcBorders>
              <w:top w:val="nil"/>
              <w:left w:val="nil"/>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0x7</w:t>
            </w:r>
          </w:p>
        </w:tc>
        <w:tc>
          <w:tcPr>
            <w:tcW w:w="1180" w:type="dxa"/>
            <w:tcBorders>
              <w:top w:val="nil"/>
              <w:left w:val="nil"/>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 </w:t>
            </w:r>
          </w:p>
        </w:tc>
      </w:tr>
      <w:tr w:rsidR="00A52990" w:rsidRPr="00A52990" w:rsidTr="009F225E">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 </w:t>
            </w:r>
          </w:p>
        </w:tc>
        <w:tc>
          <w:tcPr>
            <w:tcW w:w="1165" w:type="dxa"/>
            <w:tcBorders>
              <w:top w:val="nil"/>
              <w:left w:val="nil"/>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Eighth</w:t>
            </w:r>
          </w:p>
        </w:tc>
        <w:tc>
          <w:tcPr>
            <w:tcW w:w="960" w:type="dxa"/>
            <w:tcBorders>
              <w:top w:val="nil"/>
              <w:left w:val="nil"/>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0x8</w:t>
            </w:r>
          </w:p>
        </w:tc>
        <w:tc>
          <w:tcPr>
            <w:tcW w:w="1180" w:type="dxa"/>
            <w:tcBorders>
              <w:top w:val="nil"/>
              <w:left w:val="nil"/>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 </w:t>
            </w:r>
          </w:p>
        </w:tc>
      </w:tr>
      <w:tr w:rsidR="00A52990" w:rsidRPr="00A52990" w:rsidTr="009F225E">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 </w:t>
            </w:r>
          </w:p>
        </w:tc>
        <w:tc>
          <w:tcPr>
            <w:tcW w:w="1165" w:type="dxa"/>
            <w:tcBorders>
              <w:top w:val="nil"/>
              <w:left w:val="nil"/>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Ninth</w:t>
            </w:r>
          </w:p>
        </w:tc>
        <w:tc>
          <w:tcPr>
            <w:tcW w:w="960" w:type="dxa"/>
            <w:tcBorders>
              <w:top w:val="nil"/>
              <w:left w:val="nil"/>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0x9</w:t>
            </w:r>
          </w:p>
        </w:tc>
        <w:tc>
          <w:tcPr>
            <w:tcW w:w="1180" w:type="dxa"/>
            <w:tcBorders>
              <w:top w:val="nil"/>
              <w:left w:val="nil"/>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 </w:t>
            </w:r>
          </w:p>
        </w:tc>
      </w:tr>
      <w:tr w:rsidR="00A52990" w:rsidRPr="00A52990" w:rsidTr="009F225E">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 </w:t>
            </w:r>
          </w:p>
        </w:tc>
        <w:tc>
          <w:tcPr>
            <w:tcW w:w="1165" w:type="dxa"/>
            <w:tcBorders>
              <w:top w:val="nil"/>
              <w:left w:val="nil"/>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Tenth</w:t>
            </w:r>
          </w:p>
        </w:tc>
        <w:tc>
          <w:tcPr>
            <w:tcW w:w="960" w:type="dxa"/>
            <w:tcBorders>
              <w:top w:val="nil"/>
              <w:left w:val="nil"/>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0xA</w:t>
            </w:r>
          </w:p>
        </w:tc>
        <w:tc>
          <w:tcPr>
            <w:tcW w:w="1180" w:type="dxa"/>
            <w:tcBorders>
              <w:top w:val="nil"/>
              <w:left w:val="nil"/>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 </w:t>
            </w:r>
          </w:p>
        </w:tc>
      </w:tr>
      <w:tr w:rsidR="00A52990" w:rsidRPr="00A52990" w:rsidTr="009F225E">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 </w:t>
            </w:r>
          </w:p>
        </w:tc>
        <w:tc>
          <w:tcPr>
            <w:tcW w:w="1165" w:type="dxa"/>
            <w:tcBorders>
              <w:top w:val="nil"/>
              <w:left w:val="nil"/>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Undefined_3</w:t>
            </w:r>
          </w:p>
        </w:tc>
        <w:tc>
          <w:tcPr>
            <w:tcW w:w="960" w:type="dxa"/>
            <w:tcBorders>
              <w:top w:val="nil"/>
              <w:left w:val="nil"/>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 xml:space="preserve">0xB </w:t>
            </w:r>
          </w:p>
        </w:tc>
        <w:tc>
          <w:tcPr>
            <w:tcW w:w="1180" w:type="dxa"/>
            <w:tcBorders>
              <w:top w:val="nil"/>
              <w:left w:val="nil"/>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 </w:t>
            </w:r>
          </w:p>
        </w:tc>
      </w:tr>
      <w:tr w:rsidR="00A52990" w:rsidRPr="00A52990" w:rsidTr="009F225E">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 </w:t>
            </w:r>
          </w:p>
        </w:tc>
        <w:tc>
          <w:tcPr>
            <w:tcW w:w="1165" w:type="dxa"/>
            <w:tcBorders>
              <w:top w:val="nil"/>
              <w:left w:val="nil"/>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Undefined_4</w:t>
            </w:r>
          </w:p>
        </w:tc>
        <w:tc>
          <w:tcPr>
            <w:tcW w:w="960" w:type="dxa"/>
            <w:tcBorders>
              <w:top w:val="nil"/>
              <w:left w:val="nil"/>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0xC</w:t>
            </w:r>
          </w:p>
        </w:tc>
        <w:tc>
          <w:tcPr>
            <w:tcW w:w="1180" w:type="dxa"/>
            <w:tcBorders>
              <w:top w:val="nil"/>
              <w:left w:val="nil"/>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 </w:t>
            </w:r>
          </w:p>
        </w:tc>
      </w:tr>
      <w:tr w:rsidR="00A52990" w:rsidRPr="00A52990" w:rsidTr="009F225E">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 </w:t>
            </w:r>
          </w:p>
        </w:tc>
        <w:tc>
          <w:tcPr>
            <w:tcW w:w="1165" w:type="dxa"/>
            <w:tcBorders>
              <w:top w:val="nil"/>
              <w:left w:val="nil"/>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Undefined_5</w:t>
            </w:r>
          </w:p>
        </w:tc>
        <w:tc>
          <w:tcPr>
            <w:tcW w:w="960" w:type="dxa"/>
            <w:tcBorders>
              <w:top w:val="nil"/>
              <w:left w:val="nil"/>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0xD</w:t>
            </w:r>
          </w:p>
        </w:tc>
        <w:tc>
          <w:tcPr>
            <w:tcW w:w="1180" w:type="dxa"/>
            <w:tcBorders>
              <w:top w:val="nil"/>
              <w:left w:val="nil"/>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 </w:t>
            </w:r>
          </w:p>
        </w:tc>
      </w:tr>
      <w:tr w:rsidR="00A52990" w:rsidRPr="00A52990" w:rsidTr="009F225E">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 </w:t>
            </w:r>
          </w:p>
        </w:tc>
        <w:tc>
          <w:tcPr>
            <w:tcW w:w="1165" w:type="dxa"/>
            <w:tcBorders>
              <w:top w:val="nil"/>
              <w:left w:val="nil"/>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Reverse</w:t>
            </w:r>
          </w:p>
        </w:tc>
        <w:tc>
          <w:tcPr>
            <w:tcW w:w="960" w:type="dxa"/>
            <w:tcBorders>
              <w:top w:val="nil"/>
              <w:left w:val="nil"/>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0xE</w:t>
            </w:r>
          </w:p>
        </w:tc>
        <w:tc>
          <w:tcPr>
            <w:tcW w:w="1180" w:type="dxa"/>
            <w:tcBorders>
              <w:top w:val="nil"/>
              <w:left w:val="nil"/>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 </w:t>
            </w:r>
          </w:p>
        </w:tc>
      </w:tr>
      <w:tr w:rsidR="00A52990" w:rsidRPr="00A52990" w:rsidTr="009F225E">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 </w:t>
            </w:r>
          </w:p>
        </w:tc>
        <w:tc>
          <w:tcPr>
            <w:tcW w:w="1165" w:type="dxa"/>
            <w:tcBorders>
              <w:top w:val="nil"/>
              <w:left w:val="nil"/>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Unknown</w:t>
            </w:r>
          </w:p>
        </w:tc>
        <w:tc>
          <w:tcPr>
            <w:tcW w:w="960" w:type="dxa"/>
            <w:tcBorders>
              <w:top w:val="nil"/>
              <w:left w:val="nil"/>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0xF</w:t>
            </w:r>
          </w:p>
        </w:tc>
        <w:tc>
          <w:tcPr>
            <w:tcW w:w="1180" w:type="dxa"/>
            <w:tcBorders>
              <w:top w:val="nil"/>
              <w:left w:val="nil"/>
              <w:bottom w:val="single" w:sz="4" w:space="0" w:color="auto"/>
              <w:right w:val="single" w:sz="4" w:space="0" w:color="auto"/>
            </w:tcBorders>
            <w:shd w:val="clear" w:color="auto" w:fill="auto"/>
            <w:noWrap/>
            <w:vAlign w:val="bottom"/>
            <w:hideMark/>
          </w:tcPr>
          <w:p w:rsidR="00A52990" w:rsidRPr="00A52990" w:rsidRDefault="0012554A" w:rsidP="00A52990">
            <w:pPr>
              <w:rPr>
                <w:rFonts w:cs="Arial"/>
                <w:color w:val="000000"/>
              </w:rPr>
            </w:pPr>
            <w:r w:rsidRPr="00A52990">
              <w:rPr>
                <w:rFonts w:cs="Arial"/>
                <w:color w:val="000000"/>
              </w:rPr>
              <w:t> </w:t>
            </w:r>
          </w:p>
        </w:tc>
      </w:tr>
    </w:tbl>
    <w:p w:rsidR="00A52990" w:rsidRDefault="0012554A" w:rsidP="00500605"/>
    <w:p w:rsidR="00A52990" w:rsidRDefault="0012554A" w:rsidP="00500605"/>
    <w:p w:rsidR="00406F39" w:rsidRDefault="0012554A" w:rsidP="009F225E">
      <w:pPr>
        <w:pStyle w:val="Heading3"/>
      </w:pPr>
      <w:bookmarkStart w:id="21" w:name="_Toc7180583"/>
      <w:r w:rsidRPr="00B9479B">
        <w:lastRenderedPageBreak/>
        <w:t>MD-REQ-014023/A-GearLvrPos_D_Actl (TcSE ROIN-266648-1)</w:t>
      </w:r>
      <w:bookmarkEnd w:id="21"/>
    </w:p>
    <w:p w:rsidR="003B190B" w:rsidRDefault="0012554A">
      <w:pPr>
        <w:adjustRightInd w:val="0"/>
        <w:rPr>
          <w:rFonts w:eastAsia="MS Mincho" w:cs="Arial"/>
          <w:szCs w:val="20"/>
        </w:rPr>
      </w:pPr>
      <w:r>
        <w:rPr>
          <w:rFonts w:eastAsia="MS Mincho" w:cs="Arial"/>
          <w:szCs w:val="20"/>
        </w:rPr>
        <w:t>Message Type: Status</w:t>
      </w:r>
    </w:p>
    <w:p w:rsidR="003B190B" w:rsidRDefault="003B190B">
      <w:pPr>
        <w:adjustRightInd w:val="0"/>
        <w:rPr>
          <w:rFonts w:eastAsia="MS Mincho" w:cs="Arial"/>
          <w:szCs w:val="20"/>
        </w:rPr>
      </w:pPr>
    </w:p>
    <w:p w:rsidR="003B190B" w:rsidRDefault="0012554A">
      <w:pPr>
        <w:widowControl w:val="0"/>
        <w:adjustRightInd w:val="0"/>
        <w:rPr>
          <w:rFonts w:cs="Arial"/>
          <w:szCs w:val="20"/>
        </w:rPr>
      </w:pPr>
      <w:r>
        <w:rPr>
          <w:rFonts w:eastAsia="MS Mincho" w:cs="Arial"/>
          <w:szCs w:val="20"/>
        </w:rPr>
        <w:t xml:space="preserve">Vehicle status signal for </w:t>
      </w:r>
      <w:r>
        <w:rPr>
          <w:rFonts w:cs="Arial"/>
          <w:szCs w:val="20"/>
        </w:rPr>
        <w:t xml:space="preserve">the Gear Lever Position on an </w:t>
      </w:r>
      <w:r>
        <w:rPr>
          <w:rFonts w:cs="Arial"/>
          <w:szCs w:val="20"/>
          <w:u w:val="single"/>
        </w:rPr>
        <w:t>automatic</w:t>
      </w:r>
      <w:r>
        <w:rPr>
          <w:rFonts w:cs="Arial"/>
          <w:szCs w:val="20"/>
        </w:rPr>
        <w:t xml:space="preserve"> transmission vehicle.</w:t>
      </w:r>
    </w:p>
    <w:p w:rsidR="003B190B" w:rsidRDefault="003B190B">
      <w:pPr>
        <w:adjustRightInd w:val="0"/>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6"/>
        <w:gridCol w:w="2807"/>
        <w:gridCol w:w="816"/>
        <w:gridCol w:w="1611"/>
      </w:tblGrid>
      <w:tr w:rsidR="003B190B">
        <w:trPr>
          <w:jc w:val="center"/>
        </w:trPr>
        <w:tc>
          <w:tcPr>
            <w:tcW w:w="816"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b/>
                <w:szCs w:val="20"/>
              </w:rPr>
            </w:pPr>
            <w:r>
              <w:rPr>
                <w:rFonts w:cs="Arial"/>
                <w:b/>
                <w:szCs w:val="20"/>
              </w:rPr>
              <w:t>Name</w:t>
            </w:r>
          </w:p>
        </w:tc>
        <w:tc>
          <w:tcPr>
            <w:tcW w:w="2807"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b/>
                <w:szCs w:val="20"/>
              </w:rPr>
            </w:pPr>
            <w:r>
              <w:rPr>
                <w:rFonts w:cs="Arial"/>
                <w:b/>
                <w:szCs w:val="20"/>
              </w:rPr>
              <w:t>Literals</w:t>
            </w:r>
          </w:p>
        </w:tc>
        <w:tc>
          <w:tcPr>
            <w:tcW w:w="816"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b/>
                <w:szCs w:val="20"/>
              </w:rPr>
            </w:pPr>
            <w:r>
              <w:rPr>
                <w:rFonts w:cs="Arial"/>
                <w:b/>
                <w:szCs w:val="20"/>
              </w:rPr>
              <w:t>Value</w:t>
            </w:r>
          </w:p>
        </w:tc>
        <w:tc>
          <w:tcPr>
            <w:tcW w:w="1611"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b/>
                <w:szCs w:val="20"/>
              </w:rPr>
            </w:pPr>
            <w:r>
              <w:rPr>
                <w:rFonts w:cs="Arial"/>
                <w:b/>
                <w:szCs w:val="20"/>
              </w:rPr>
              <w:t>Description</w:t>
            </w:r>
          </w:p>
        </w:tc>
      </w:tr>
      <w:tr w:rsidR="003B190B">
        <w:trPr>
          <w:jc w:val="center"/>
        </w:trPr>
        <w:tc>
          <w:tcPr>
            <w:tcW w:w="816"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szCs w:val="20"/>
              </w:rPr>
            </w:pPr>
            <w:r>
              <w:rPr>
                <w:rFonts w:cs="Arial"/>
                <w:szCs w:val="20"/>
              </w:rPr>
              <w:t>Type</w:t>
            </w:r>
          </w:p>
        </w:tc>
        <w:tc>
          <w:tcPr>
            <w:tcW w:w="2807"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szCs w:val="20"/>
              </w:rPr>
            </w:pPr>
            <w:r>
              <w:rPr>
                <w:rFonts w:cs="Arial"/>
                <w:szCs w:val="20"/>
              </w:rPr>
              <w:t>-</w:t>
            </w:r>
          </w:p>
        </w:tc>
        <w:tc>
          <w:tcPr>
            <w:tcW w:w="816"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szCs w:val="20"/>
              </w:rPr>
            </w:pPr>
            <w:r>
              <w:rPr>
                <w:rFonts w:cs="Arial"/>
                <w:szCs w:val="20"/>
              </w:rPr>
              <w:t>-</w:t>
            </w:r>
          </w:p>
        </w:tc>
        <w:tc>
          <w:tcPr>
            <w:tcW w:w="1611"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szCs w:val="20"/>
              </w:rPr>
            </w:pPr>
            <w:r>
              <w:rPr>
                <w:rFonts w:cs="Arial"/>
                <w:szCs w:val="20"/>
              </w:rPr>
              <w:t>-</w:t>
            </w:r>
          </w:p>
        </w:tc>
      </w:tr>
      <w:tr w:rsidR="003B190B">
        <w:trPr>
          <w:jc w:val="center"/>
        </w:trPr>
        <w:tc>
          <w:tcPr>
            <w:tcW w:w="816" w:type="dxa"/>
            <w:tcBorders>
              <w:top w:val="single" w:sz="4" w:space="0" w:color="auto"/>
              <w:left w:val="single" w:sz="4" w:space="0" w:color="auto"/>
              <w:bottom w:val="single" w:sz="4" w:space="0" w:color="auto"/>
              <w:right w:val="single" w:sz="4" w:space="0" w:color="auto"/>
            </w:tcBorders>
          </w:tcPr>
          <w:p w:rsidR="003B190B" w:rsidRDefault="003B190B">
            <w:pPr>
              <w:rPr>
                <w:rFonts w:cs="Arial"/>
                <w:szCs w:val="20"/>
              </w:rPr>
            </w:pPr>
          </w:p>
        </w:tc>
        <w:tc>
          <w:tcPr>
            <w:tcW w:w="2807" w:type="dxa"/>
            <w:tcBorders>
              <w:top w:val="single" w:sz="4" w:space="0" w:color="auto"/>
              <w:left w:val="single" w:sz="4" w:space="0" w:color="auto"/>
              <w:bottom w:val="single" w:sz="4" w:space="0" w:color="auto"/>
              <w:right w:val="single" w:sz="4" w:space="0" w:color="auto"/>
            </w:tcBorders>
            <w:hideMark/>
          </w:tcPr>
          <w:p w:rsidR="003B190B" w:rsidRDefault="0012554A">
            <w:pPr>
              <w:adjustRightInd w:val="0"/>
              <w:rPr>
                <w:rFonts w:cs="Arial"/>
                <w:szCs w:val="20"/>
              </w:rPr>
            </w:pPr>
            <w:r>
              <w:rPr>
                <w:rFonts w:eastAsia="MS Mincho" w:cs="Arial"/>
                <w:szCs w:val="20"/>
              </w:rPr>
              <w:t>Park</w:t>
            </w:r>
          </w:p>
        </w:tc>
        <w:tc>
          <w:tcPr>
            <w:tcW w:w="816" w:type="dxa"/>
            <w:tcBorders>
              <w:top w:val="single" w:sz="4" w:space="0" w:color="auto"/>
              <w:left w:val="single" w:sz="4" w:space="0" w:color="auto"/>
              <w:bottom w:val="single" w:sz="4" w:space="0" w:color="auto"/>
              <w:right w:val="single" w:sz="4" w:space="0" w:color="auto"/>
            </w:tcBorders>
            <w:hideMark/>
          </w:tcPr>
          <w:p w:rsidR="003B190B" w:rsidRDefault="0012554A">
            <w:pPr>
              <w:adjustRightInd w:val="0"/>
              <w:rPr>
                <w:rFonts w:cs="Arial"/>
                <w:szCs w:val="20"/>
              </w:rPr>
            </w:pPr>
            <w:r>
              <w:rPr>
                <w:rFonts w:cs="Arial"/>
                <w:szCs w:val="20"/>
              </w:rPr>
              <w:t>0x0</w:t>
            </w:r>
          </w:p>
        </w:tc>
        <w:tc>
          <w:tcPr>
            <w:tcW w:w="1611" w:type="dxa"/>
            <w:tcBorders>
              <w:top w:val="single" w:sz="4" w:space="0" w:color="auto"/>
              <w:left w:val="single" w:sz="4" w:space="0" w:color="auto"/>
              <w:bottom w:val="single" w:sz="4" w:space="0" w:color="auto"/>
              <w:right w:val="single" w:sz="4" w:space="0" w:color="auto"/>
            </w:tcBorders>
          </w:tcPr>
          <w:p w:rsidR="003B190B" w:rsidRDefault="003B190B">
            <w:pPr>
              <w:rPr>
                <w:rFonts w:cs="Arial"/>
                <w:szCs w:val="20"/>
              </w:rPr>
            </w:pPr>
          </w:p>
        </w:tc>
      </w:tr>
      <w:tr w:rsidR="003B190B">
        <w:trPr>
          <w:jc w:val="center"/>
        </w:trPr>
        <w:tc>
          <w:tcPr>
            <w:tcW w:w="816" w:type="dxa"/>
            <w:tcBorders>
              <w:top w:val="single" w:sz="4" w:space="0" w:color="auto"/>
              <w:left w:val="single" w:sz="4" w:space="0" w:color="auto"/>
              <w:bottom w:val="single" w:sz="4" w:space="0" w:color="auto"/>
              <w:right w:val="single" w:sz="4" w:space="0" w:color="auto"/>
            </w:tcBorders>
          </w:tcPr>
          <w:p w:rsidR="003B190B" w:rsidRDefault="003B190B">
            <w:pPr>
              <w:rPr>
                <w:rFonts w:cs="Arial"/>
                <w:szCs w:val="20"/>
              </w:rPr>
            </w:pPr>
          </w:p>
        </w:tc>
        <w:tc>
          <w:tcPr>
            <w:tcW w:w="2807" w:type="dxa"/>
            <w:tcBorders>
              <w:top w:val="single" w:sz="4" w:space="0" w:color="auto"/>
              <w:left w:val="single" w:sz="4" w:space="0" w:color="auto"/>
              <w:bottom w:val="single" w:sz="4" w:space="0" w:color="auto"/>
              <w:right w:val="single" w:sz="4" w:space="0" w:color="auto"/>
            </w:tcBorders>
            <w:hideMark/>
          </w:tcPr>
          <w:p w:rsidR="003B190B" w:rsidRDefault="0012554A">
            <w:pPr>
              <w:adjustRightInd w:val="0"/>
              <w:rPr>
                <w:rFonts w:cs="Arial"/>
                <w:szCs w:val="20"/>
              </w:rPr>
            </w:pPr>
            <w:r>
              <w:rPr>
                <w:rFonts w:eastAsia="MS Mincho" w:cs="Arial"/>
                <w:szCs w:val="20"/>
              </w:rPr>
              <w:t>Reverse</w:t>
            </w:r>
          </w:p>
        </w:tc>
        <w:tc>
          <w:tcPr>
            <w:tcW w:w="816" w:type="dxa"/>
            <w:tcBorders>
              <w:top w:val="single" w:sz="4" w:space="0" w:color="auto"/>
              <w:left w:val="single" w:sz="4" w:space="0" w:color="auto"/>
              <w:bottom w:val="single" w:sz="4" w:space="0" w:color="auto"/>
              <w:right w:val="single" w:sz="4" w:space="0" w:color="auto"/>
            </w:tcBorders>
            <w:hideMark/>
          </w:tcPr>
          <w:p w:rsidR="003B190B" w:rsidRDefault="0012554A">
            <w:pPr>
              <w:adjustRightInd w:val="0"/>
              <w:rPr>
                <w:rFonts w:cs="Arial"/>
                <w:szCs w:val="20"/>
              </w:rPr>
            </w:pPr>
            <w:r>
              <w:rPr>
                <w:rFonts w:cs="Arial"/>
                <w:szCs w:val="20"/>
              </w:rPr>
              <w:t>0x1</w:t>
            </w:r>
          </w:p>
        </w:tc>
        <w:tc>
          <w:tcPr>
            <w:tcW w:w="1611" w:type="dxa"/>
            <w:tcBorders>
              <w:top w:val="single" w:sz="4" w:space="0" w:color="auto"/>
              <w:left w:val="single" w:sz="4" w:space="0" w:color="auto"/>
              <w:bottom w:val="single" w:sz="4" w:space="0" w:color="auto"/>
              <w:right w:val="single" w:sz="4" w:space="0" w:color="auto"/>
            </w:tcBorders>
          </w:tcPr>
          <w:p w:rsidR="003B190B" w:rsidRDefault="003B190B">
            <w:pPr>
              <w:rPr>
                <w:rFonts w:cs="Arial"/>
                <w:szCs w:val="20"/>
              </w:rPr>
            </w:pPr>
          </w:p>
        </w:tc>
      </w:tr>
      <w:tr w:rsidR="003B190B">
        <w:trPr>
          <w:jc w:val="center"/>
        </w:trPr>
        <w:tc>
          <w:tcPr>
            <w:tcW w:w="816" w:type="dxa"/>
            <w:tcBorders>
              <w:top w:val="single" w:sz="4" w:space="0" w:color="auto"/>
              <w:left w:val="single" w:sz="4" w:space="0" w:color="auto"/>
              <w:bottom w:val="single" w:sz="4" w:space="0" w:color="auto"/>
              <w:right w:val="single" w:sz="4" w:space="0" w:color="auto"/>
            </w:tcBorders>
          </w:tcPr>
          <w:p w:rsidR="003B190B" w:rsidRDefault="003B190B">
            <w:pPr>
              <w:rPr>
                <w:rFonts w:cs="Arial"/>
                <w:szCs w:val="20"/>
              </w:rPr>
            </w:pPr>
          </w:p>
        </w:tc>
        <w:tc>
          <w:tcPr>
            <w:tcW w:w="2807" w:type="dxa"/>
            <w:tcBorders>
              <w:top w:val="single" w:sz="4" w:space="0" w:color="auto"/>
              <w:left w:val="single" w:sz="4" w:space="0" w:color="auto"/>
              <w:bottom w:val="single" w:sz="4" w:space="0" w:color="auto"/>
              <w:right w:val="single" w:sz="4" w:space="0" w:color="auto"/>
            </w:tcBorders>
            <w:hideMark/>
          </w:tcPr>
          <w:p w:rsidR="003B190B" w:rsidRDefault="0012554A">
            <w:pPr>
              <w:adjustRightInd w:val="0"/>
              <w:rPr>
                <w:rFonts w:eastAsia="MS Mincho" w:cs="Arial"/>
                <w:szCs w:val="20"/>
              </w:rPr>
            </w:pPr>
            <w:r>
              <w:rPr>
                <w:rFonts w:eastAsia="MS Mincho" w:cs="Arial"/>
                <w:szCs w:val="20"/>
              </w:rPr>
              <w:t>Neutral</w:t>
            </w:r>
          </w:p>
        </w:tc>
        <w:tc>
          <w:tcPr>
            <w:tcW w:w="816" w:type="dxa"/>
            <w:tcBorders>
              <w:top w:val="single" w:sz="4" w:space="0" w:color="auto"/>
              <w:left w:val="single" w:sz="4" w:space="0" w:color="auto"/>
              <w:bottom w:val="single" w:sz="4" w:space="0" w:color="auto"/>
              <w:right w:val="single" w:sz="4" w:space="0" w:color="auto"/>
            </w:tcBorders>
            <w:hideMark/>
          </w:tcPr>
          <w:p w:rsidR="003B190B" w:rsidRDefault="0012554A">
            <w:pPr>
              <w:adjustRightInd w:val="0"/>
              <w:rPr>
                <w:rFonts w:cs="Arial"/>
                <w:szCs w:val="20"/>
              </w:rPr>
            </w:pPr>
            <w:r>
              <w:rPr>
                <w:rFonts w:cs="Arial"/>
                <w:szCs w:val="20"/>
              </w:rPr>
              <w:t>0x2</w:t>
            </w:r>
          </w:p>
        </w:tc>
        <w:tc>
          <w:tcPr>
            <w:tcW w:w="1611" w:type="dxa"/>
            <w:tcBorders>
              <w:top w:val="single" w:sz="4" w:space="0" w:color="auto"/>
              <w:left w:val="single" w:sz="4" w:space="0" w:color="auto"/>
              <w:bottom w:val="single" w:sz="4" w:space="0" w:color="auto"/>
              <w:right w:val="single" w:sz="4" w:space="0" w:color="auto"/>
            </w:tcBorders>
          </w:tcPr>
          <w:p w:rsidR="003B190B" w:rsidRDefault="003B190B">
            <w:pPr>
              <w:rPr>
                <w:rFonts w:cs="Arial"/>
                <w:szCs w:val="20"/>
              </w:rPr>
            </w:pPr>
          </w:p>
        </w:tc>
      </w:tr>
      <w:tr w:rsidR="003B190B">
        <w:trPr>
          <w:jc w:val="center"/>
        </w:trPr>
        <w:tc>
          <w:tcPr>
            <w:tcW w:w="816" w:type="dxa"/>
            <w:tcBorders>
              <w:top w:val="single" w:sz="4" w:space="0" w:color="auto"/>
              <w:left w:val="single" w:sz="4" w:space="0" w:color="auto"/>
              <w:bottom w:val="single" w:sz="4" w:space="0" w:color="auto"/>
              <w:right w:val="single" w:sz="4" w:space="0" w:color="auto"/>
            </w:tcBorders>
          </w:tcPr>
          <w:p w:rsidR="003B190B" w:rsidRDefault="003B190B">
            <w:pPr>
              <w:rPr>
                <w:rFonts w:cs="Arial"/>
                <w:szCs w:val="20"/>
              </w:rPr>
            </w:pPr>
          </w:p>
        </w:tc>
        <w:tc>
          <w:tcPr>
            <w:tcW w:w="2807" w:type="dxa"/>
            <w:tcBorders>
              <w:top w:val="single" w:sz="4" w:space="0" w:color="auto"/>
              <w:left w:val="single" w:sz="4" w:space="0" w:color="auto"/>
              <w:bottom w:val="single" w:sz="4" w:space="0" w:color="auto"/>
              <w:right w:val="single" w:sz="4" w:space="0" w:color="auto"/>
            </w:tcBorders>
            <w:hideMark/>
          </w:tcPr>
          <w:p w:rsidR="003B190B" w:rsidRDefault="0012554A">
            <w:pPr>
              <w:adjustRightInd w:val="0"/>
              <w:rPr>
                <w:rFonts w:eastAsia="MS Mincho" w:cs="Arial"/>
                <w:szCs w:val="20"/>
              </w:rPr>
            </w:pPr>
            <w:r>
              <w:rPr>
                <w:rFonts w:eastAsia="MS Mincho" w:cs="Arial"/>
                <w:szCs w:val="20"/>
              </w:rPr>
              <w:t>Drive</w:t>
            </w:r>
          </w:p>
        </w:tc>
        <w:tc>
          <w:tcPr>
            <w:tcW w:w="816" w:type="dxa"/>
            <w:tcBorders>
              <w:top w:val="single" w:sz="4" w:space="0" w:color="auto"/>
              <w:left w:val="single" w:sz="4" w:space="0" w:color="auto"/>
              <w:bottom w:val="single" w:sz="4" w:space="0" w:color="auto"/>
              <w:right w:val="single" w:sz="4" w:space="0" w:color="auto"/>
            </w:tcBorders>
            <w:hideMark/>
          </w:tcPr>
          <w:p w:rsidR="003B190B" w:rsidRDefault="0012554A">
            <w:pPr>
              <w:adjustRightInd w:val="0"/>
              <w:rPr>
                <w:rFonts w:cs="Arial"/>
                <w:szCs w:val="20"/>
              </w:rPr>
            </w:pPr>
            <w:r>
              <w:rPr>
                <w:rFonts w:cs="Arial"/>
                <w:szCs w:val="20"/>
              </w:rPr>
              <w:t>0x3</w:t>
            </w:r>
          </w:p>
        </w:tc>
        <w:tc>
          <w:tcPr>
            <w:tcW w:w="1611" w:type="dxa"/>
            <w:tcBorders>
              <w:top w:val="single" w:sz="4" w:space="0" w:color="auto"/>
              <w:left w:val="single" w:sz="4" w:space="0" w:color="auto"/>
              <w:bottom w:val="single" w:sz="4" w:space="0" w:color="auto"/>
              <w:right w:val="single" w:sz="4" w:space="0" w:color="auto"/>
            </w:tcBorders>
          </w:tcPr>
          <w:p w:rsidR="003B190B" w:rsidRDefault="003B190B">
            <w:pPr>
              <w:rPr>
                <w:rFonts w:cs="Arial"/>
                <w:szCs w:val="20"/>
              </w:rPr>
            </w:pPr>
          </w:p>
        </w:tc>
      </w:tr>
      <w:tr w:rsidR="003B190B">
        <w:trPr>
          <w:jc w:val="center"/>
        </w:trPr>
        <w:tc>
          <w:tcPr>
            <w:tcW w:w="816" w:type="dxa"/>
            <w:tcBorders>
              <w:top w:val="single" w:sz="4" w:space="0" w:color="auto"/>
              <w:left w:val="single" w:sz="4" w:space="0" w:color="auto"/>
              <w:bottom w:val="single" w:sz="4" w:space="0" w:color="auto"/>
              <w:right w:val="single" w:sz="4" w:space="0" w:color="auto"/>
            </w:tcBorders>
          </w:tcPr>
          <w:p w:rsidR="003B190B" w:rsidRDefault="003B190B">
            <w:pPr>
              <w:rPr>
                <w:rFonts w:cs="Arial"/>
                <w:szCs w:val="20"/>
              </w:rPr>
            </w:pPr>
          </w:p>
        </w:tc>
        <w:tc>
          <w:tcPr>
            <w:tcW w:w="2807" w:type="dxa"/>
            <w:tcBorders>
              <w:top w:val="single" w:sz="4" w:space="0" w:color="auto"/>
              <w:left w:val="single" w:sz="4" w:space="0" w:color="auto"/>
              <w:bottom w:val="single" w:sz="4" w:space="0" w:color="auto"/>
              <w:right w:val="single" w:sz="4" w:space="0" w:color="auto"/>
            </w:tcBorders>
            <w:hideMark/>
          </w:tcPr>
          <w:p w:rsidR="003B190B" w:rsidRDefault="0012554A">
            <w:pPr>
              <w:adjustRightInd w:val="0"/>
              <w:rPr>
                <w:rFonts w:eastAsia="MS Mincho" w:cs="Arial"/>
                <w:szCs w:val="20"/>
              </w:rPr>
            </w:pPr>
            <w:r>
              <w:rPr>
                <w:rFonts w:eastAsia="MS Mincho" w:cs="Arial"/>
                <w:szCs w:val="20"/>
              </w:rPr>
              <w:t>Sport_DriveSport</w:t>
            </w:r>
          </w:p>
        </w:tc>
        <w:tc>
          <w:tcPr>
            <w:tcW w:w="816" w:type="dxa"/>
            <w:tcBorders>
              <w:top w:val="single" w:sz="4" w:space="0" w:color="auto"/>
              <w:left w:val="single" w:sz="4" w:space="0" w:color="auto"/>
              <w:bottom w:val="single" w:sz="4" w:space="0" w:color="auto"/>
              <w:right w:val="single" w:sz="4" w:space="0" w:color="auto"/>
            </w:tcBorders>
            <w:hideMark/>
          </w:tcPr>
          <w:p w:rsidR="003B190B" w:rsidRDefault="0012554A">
            <w:pPr>
              <w:adjustRightInd w:val="0"/>
              <w:rPr>
                <w:rFonts w:cs="Arial"/>
                <w:szCs w:val="20"/>
              </w:rPr>
            </w:pPr>
            <w:r>
              <w:rPr>
                <w:rFonts w:cs="Arial"/>
                <w:szCs w:val="20"/>
              </w:rPr>
              <w:t>0x4</w:t>
            </w:r>
          </w:p>
        </w:tc>
        <w:tc>
          <w:tcPr>
            <w:tcW w:w="1611" w:type="dxa"/>
            <w:tcBorders>
              <w:top w:val="single" w:sz="4" w:space="0" w:color="auto"/>
              <w:left w:val="single" w:sz="4" w:space="0" w:color="auto"/>
              <w:bottom w:val="single" w:sz="4" w:space="0" w:color="auto"/>
              <w:right w:val="single" w:sz="4" w:space="0" w:color="auto"/>
            </w:tcBorders>
          </w:tcPr>
          <w:p w:rsidR="003B190B" w:rsidRDefault="003B190B">
            <w:pPr>
              <w:rPr>
                <w:rFonts w:cs="Arial"/>
                <w:szCs w:val="20"/>
              </w:rPr>
            </w:pPr>
          </w:p>
        </w:tc>
      </w:tr>
      <w:tr w:rsidR="003B190B">
        <w:trPr>
          <w:jc w:val="center"/>
        </w:trPr>
        <w:tc>
          <w:tcPr>
            <w:tcW w:w="816" w:type="dxa"/>
            <w:tcBorders>
              <w:top w:val="single" w:sz="4" w:space="0" w:color="auto"/>
              <w:left w:val="single" w:sz="4" w:space="0" w:color="auto"/>
              <w:bottom w:val="single" w:sz="4" w:space="0" w:color="auto"/>
              <w:right w:val="single" w:sz="4" w:space="0" w:color="auto"/>
            </w:tcBorders>
          </w:tcPr>
          <w:p w:rsidR="003B190B" w:rsidRDefault="003B190B">
            <w:pPr>
              <w:rPr>
                <w:rFonts w:cs="Arial"/>
                <w:szCs w:val="20"/>
              </w:rPr>
            </w:pPr>
          </w:p>
        </w:tc>
        <w:tc>
          <w:tcPr>
            <w:tcW w:w="2807" w:type="dxa"/>
            <w:tcBorders>
              <w:top w:val="single" w:sz="4" w:space="0" w:color="auto"/>
              <w:left w:val="single" w:sz="4" w:space="0" w:color="auto"/>
              <w:bottom w:val="single" w:sz="4" w:space="0" w:color="auto"/>
              <w:right w:val="single" w:sz="4" w:space="0" w:color="auto"/>
            </w:tcBorders>
            <w:hideMark/>
          </w:tcPr>
          <w:p w:rsidR="003B190B" w:rsidRDefault="0012554A">
            <w:pPr>
              <w:adjustRightInd w:val="0"/>
              <w:rPr>
                <w:rFonts w:eastAsia="MS Mincho" w:cs="Arial"/>
                <w:szCs w:val="20"/>
              </w:rPr>
            </w:pPr>
            <w:r>
              <w:rPr>
                <w:rFonts w:eastAsia="MS Mincho" w:cs="Arial"/>
                <w:szCs w:val="20"/>
              </w:rPr>
              <w:t>Low</w:t>
            </w:r>
          </w:p>
        </w:tc>
        <w:tc>
          <w:tcPr>
            <w:tcW w:w="816" w:type="dxa"/>
            <w:tcBorders>
              <w:top w:val="single" w:sz="4" w:space="0" w:color="auto"/>
              <w:left w:val="single" w:sz="4" w:space="0" w:color="auto"/>
              <w:bottom w:val="single" w:sz="4" w:space="0" w:color="auto"/>
              <w:right w:val="single" w:sz="4" w:space="0" w:color="auto"/>
            </w:tcBorders>
            <w:hideMark/>
          </w:tcPr>
          <w:p w:rsidR="003B190B" w:rsidRDefault="0012554A">
            <w:pPr>
              <w:adjustRightInd w:val="0"/>
              <w:rPr>
                <w:rFonts w:cs="Arial"/>
                <w:szCs w:val="20"/>
              </w:rPr>
            </w:pPr>
            <w:r>
              <w:rPr>
                <w:rFonts w:cs="Arial"/>
                <w:szCs w:val="20"/>
              </w:rPr>
              <w:t>0x5</w:t>
            </w:r>
          </w:p>
        </w:tc>
        <w:tc>
          <w:tcPr>
            <w:tcW w:w="1611" w:type="dxa"/>
            <w:tcBorders>
              <w:top w:val="single" w:sz="4" w:space="0" w:color="auto"/>
              <w:left w:val="single" w:sz="4" w:space="0" w:color="auto"/>
              <w:bottom w:val="single" w:sz="4" w:space="0" w:color="auto"/>
              <w:right w:val="single" w:sz="4" w:space="0" w:color="auto"/>
            </w:tcBorders>
          </w:tcPr>
          <w:p w:rsidR="003B190B" w:rsidRDefault="003B190B">
            <w:pPr>
              <w:rPr>
                <w:rFonts w:cs="Arial"/>
                <w:szCs w:val="20"/>
              </w:rPr>
            </w:pPr>
          </w:p>
        </w:tc>
      </w:tr>
      <w:tr w:rsidR="003B190B">
        <w:trPr>
          <w:jc w:val="center"/>
        </w:trPr>
        <w:tc>
          <w:tcPr>
            <w:tcW w:w="816" w:type="dxa"/>
            <w:tcBorders>
              <w:top w:val="single" w:sz="4" w:space="0" w:color="auto"/>
              <w:left w:val="single" w:sz="4" w:space="0" w:color="auto"/>
              <w:bottom w:val="single" w:sz="4" w:space="0" w:color="auto"/>
              <w:right w:val="single" w:sz="4" w:space="0" w:color="auto"/>
            </w:tcBorders>
          </w:tcPr>
          <w:p w:rsidR="003B190B" w:rsidRDefault="003B190B">
            <w:pPr>
              <w:rPr>
                <w:rFonts w:cs="Arial"/>
                <w:szCs w:val="20"/>
              </w:rPr>
            </w:pPr>
          </w:p>
        </w:tc>
        <w:tc>
          <w:tcPr>
            <w:tcW w:w="2807" w:type="dxa"/>
            <w:tcBorders>
              <w:top w:val="single" w:sz="4" w:space="0" w:color="auto"/>
              <w:left w:val="single" w:sz="4" w:space="0" w:color="auto"/>
              <w:bottom w:val="single" w:sz="4" w:space="0" w:color="auto"/>
              <w:right w:val="single" w:sz="4" w:space="0" w:color="auto"/>
            </w:tcBorders>
            <w:hideMark/>
          </w:tcPr>
          <w:p w:rsidR="003B190B" w:rsidRDefault="0012554A">
            <w:pPr>
              <w:adjustRightInd w:val="0"/>
              <w:rPr>
                <w:rFonts w:eastAsia="MS Mincho" w:cs="Arial"/>
                <w:szCs w:val="20"/>
              </w:rPr>
            </w:pPr>
            <w:r>
              <w:rPr>
                <w:rFonts w:eastAsia="MS Mincho" w:cs="Arial"/>
                <w:szCs w:val="20"/>
              </w:rPr>
              <w:t>First</w:t>
            </w:r>
          </w:p>
        </w:tc>
        <w:tc>
          <w:tcPr>
            <w:tcW w:w="816" w:type="dxa"/>
            <w:tcBorders>
              <w:top w:val="single" w:sz="4" w:space="0" w:color="auto"/>
              <w:left w:val="single" w:sz="4" w:space="0" w:color="auto"/>
              <w:bottom w:val="single" w:sz="4" w:space="0" w:color="auto"/>
              <w:right w:val="single" w:sz="4" w:space="0" w:color="auto"/>
            </w:tcBorders>
            <w:hideMark/>
          </w:tcPr>
          <w:p w:rsidR="003B190B" w:rsidRDefault="0012554A">
            <w:pPr>
              <w:adjustRightInd w:val="0"/>
              <w:rPr>
                <w:rFonts w:cs="Arial"/>
                <w:szCs w:val="20"/>
              </w:rPr>
            </w:pPr>
            <w:r>
              <w:rPr>
                <w:rFonts w:cs="Arial"/>
                <w:szCs w:val="20"/>
              </w:rPr>
              <w:t>0x6</w:t>
            </w:r>
          </w:p>
        </w:tc>
        <w:tc>
          <w:tcPr>
            <w:tcW w:w="1611" w:type="dxa"/>
            <w:tcBorders>
              <w:top w:val="single" w:sz="4" w:space="0" w:color="auto"/>
              <w:left w:val="single" w:sz="4" w:space="0" w:color="auto"/>
              <w:bottom w:val="single" w:sz="4" w:space="0" w:color="auto"/>
              <w:right w:val="single" w:sz="4" w:space="0" w:color="auto"/>
            </w:tcBorders>
          </w:tcPr>
          <w:p w:rsidR="003B190B" w:rsidRDefault="003B190B">
            <w:pPr>
              <w:rPr>
                <w:rFonts w:cs="Arial"/>
                <w:szCs w:val="20"/>
              </w:rPr>
            </w:pPr>
          </w:p>
        </w:tc>
      </w:tr>
      <w:tr w:rsidR="003B190B">
        <w:trPr>
          <w:jc w:val="center"/>
        </w:trPr>
        <w:tc>
          <w:tcPr>
            <w:tcW w:w="816" w:type="dxa"/>
            <w:tcBorders>
              <w:top w:val="single" w:sz="4" w:space="0" w:color="auto"/>
              <w:left w:val="single" w:sz="4" w:space="0" w:color="auto"/>
              <w:bottom w:val="single" w:sz="4" w:space="0" w:color="auto"/>
              <w:right w:val="single" w:sz="4" w:space="0" w:color="auto"/>
            </w:tcBorders>
          </w:tcPr>
          <w:p w:rsidR="003B190B" w:rsidRDefault="003B190B">
            <w:pPr>
              <w:rPr>
                <w:rFonts w:cs="Arial"/>
                <w:szCs w:val="20"/>
              </w:rPr>
            </w:pPr>
          </w:p>
        </w:tc>
        <w:tc>
          <w:tcPr>
            <w:tcW w:w="2807" w:type="dxa"/>
            <w:tcBorders>
              <w:top w:val="single" w:sz="4" w:space="0" w:color="auto"/>
              <w:left w:val="single" w:sz="4" w:space="0" w:color="auto"/>
              <w:bottom w:val="single" w:sz="4" w:space="0" w:color="auto"/>
              <w:right w:val="single" w:sz="4" w:space="0" w:color="auto"/>
            </w:tcBorders>
            <w:hideMark/>
          </w:tcPr>
          <w:p w:rsidR="003B190B" w:rsidRDefault="0012554A">
            <w:pPr>
              <w:adjustRightInd w:val="0"/>
              <w:rPr>
                <w:rFonts w:eastAsia="MS Mincho" w:cs="Arial"/>
                <w:szCs w:val="20"/>
              </w:rPr>
            </w:pPr>
            <w:r>
              <w:rPr>
                <w:rFonts w:eastAsia="MS Mincho" w:cs="Arial"/>
                <w:szCs w:val="20"/>
              </w:rPr>
              <w:t>Second</w:t>
            </w:r>
          </w:p>
        </w:tc>
        <w:tc>
          <w:tcPr>
            <w:tcW w:w="816" w:type="dxa"/>
            <w:tcBorders>
              <w:top w:val="single" w:sz="4" w:space="0" w:color="auto"/>
              <w:left w:val="single" w:sz="4" w:space="0" w:color="auto"/>
              <w:bottom w:val="single" w:sz="4" w:space="0" w:color="auto"/>
              <w:right w:val="single" w:sz="4" w:space="0" w:color="auto"/>
            </w:tcBorders>
            <w:hideMark/>
          </w:tcPr>
          <w:p w:rsidR="003B190B" w:rsidRDefault="0012554A">
            <w:pPr>
              <w:adjustRightInd w:val="0"/>
              <w:rPr>
                <w:rFonts w:cs="Arial"/>
                <w:szCs w:val="20"/>
              </w:rPr>
            </w:pPr>
            <w:r>
              <w:rPr>
                <w:rFonts w:cs="Arial"/>
                <w:szCs w:val="20"/>
              </w:rPr>
              <w:t>0x7</w:t>
            </w:r>
          </w:p>
        </w:tc>
        <w:tc>
          <w:tcPr>
            <w:tcW w:w="1611" w:type="dxa"/>
            <w:tcBorders>
              <w:top w:val="single" w:sz="4" w:space="0" w:color="auto"/>
              <w:left w:val="single" w:sz="4" w:space="0" w:color="auto"/>
              <w:bottom w:val="single" w:sz="4" w:space="0" w:color="auto"/>
              <w:right w:val="single" w:sz="4" w:space="0" w:color="auto"/>
            </w:tcBorders>
          </w:tcPr>
          <w:p w:rsidR="003B190B" w:rsidRDefault="003B190B">
            <w:pPr>
              <w:rPr>
                <w:rFonts w:cs="Arial"/>
                <w:szCs w:val="20"/>
              </w:rPr>
            </w:pPr>
          </w:p>
        </w:tc>
      </w:tr>
      <w:tr w:rsidR="003B190B">
        <w:trPr>
          <w:jc w:val="center"/>
        </w:trPr>
        <w:tc>
          <w:tcPr>
            <w:tcW w:w="816" w:type="dxa"/>
            <w:tcBorders>
              <w:top w:val="single" w:sz="4" w:space="0" w:color="auto"/>
              <w:left w:val="single" w:sz="4" w:space="0" w:color="auto"/>
              <w:bottom w:val="single" w:sz="4" w:space="0" w:color="auto"/>
              <w:right w:val="single" w:sz="4" w:space="0" w:color="auto"/>
            </w:tcBorders>
          </w:tcPr>
          <w:p w:rsidR="003B190B" w:rsidRDefault="003B190B">
            <w:pPr>
              <w:rPr>
                <w:rFonts w:cs="Arial"/>
                <w:szCs w:val="20"/>
              </w:rPr>
            </w:pPr>
          </w:p>
        </w:tc>
        <w:tc>
          <w:tcPr>
            <w:tcW w:w="2807" w:type="dxa"/>
            <w:tcBorders>
              <w:top w:val="single" w:sz="4" w:space="0" w:color="auto"/>
              <w:left w:val="single" w:sz="4" w:space="0" w:color="auto"/>
              <w:bottom w:val="single" w:sz="4" w:space="0" w:color="auto"/>
              <w:right w:val="single" w:sz="4" w:space="0" w:color="auto"/>
            </w:tcBorders>
            <w:hideMark/>
          </w:tcPr>
          <w:p w:rsidR="003B190B" w:rsidRDefault="0012554A">
            <w:pPr>
              <w:adjustRightInd w:val="0"/>
              <w:rPr>
                <w:rFonts w:eastAsia="MS Mincho" w:cs="Arial"/>
                <w:szCs w:val="20"/>
              </w:rPr>
            </w:pPr>
            <w:r>
              <w:rPr>
                <w:rFonts w:eastAsia="MS Mincho" w:cs="Arial"/>
                <w:szCs w:val="20"/>
              </w:rPr>
              <w:t>Third</w:t>
            </w:r>
          </w:p>
        </w:tc>
        <w:tc>
          <w:tcPr>
            <w:tcW w:w="816" w:type="dxa"/>
            <w:tcBorders>
              <w:top w:val="single" w:sz="4" w:space="0" w:color="auto"/>
              <w:left w:val="single" w:sz="4" w:space="0" w:color="auto"/>
              <w:bottom w:val="single" w:sz="4" w:space="0" w:color="auto"/>
              <w:right w:val="single" w:sz="4" w:space="0" w:color="auto"/>
            </w:tcBorders>
            <w:hideMark/>
          </w:tcPr>
          <w:p w:rsidR="003B190B" w:rsidRDefault="0012554A">
            <w:pPr>
              <w:adjustRightInd w:val="0"/>
              <w:rPr>
                <w:rFonts w:cs="Arial"/>
                <w:szCs w:val="20"/>
              </w:rPr>
            </w:pPr>
            <w:r>
              <w:rPr>
                <w:rFonts w:cs="Arial"/>
                <w:szCs w:val="20"/>
              </w:rPr>
              <w:t>0x8</w:t>
            </w:r>
          </w:p>
        </w:tc>
        <w:tc>
          <w:tcPr>
            <w:tcW w:w="1611" w:type="dxa"/>
            <w:tcBorders>
              <w:top w:val="single" w:sz="4" w:space="0" w:color="auto"/>
              <w:left w:val="single" w:sz="4" w:space="0" w:color="auto"/>
              <w:bottom w:val="single" w:sz="4" w:space="0" w:color="auto"/>
              <w:right w:val="single" w:sz="4" w:space="0" w:color="auto"/>
            </w:tcBorders>
          </w:tcPr>
          <w:p w:rsidR="003B190B" w:rsidRDefault="003B190B">
            <w:pPr>
              <w:rPr>
                <w:rFonts w:cs="Arial"/>
                <w:szCs w:val="20"/>
              </w:rPr>
            </w:pPr>
          </w:p>
        </w:tc>
      </w:tr>
      <w:tr w:rsidR="003B190B">
        <w:trPr>
          <w:jc w:val="center"/>
        </w:trPr>
        <w:tc>
          <w:tcPr>
            <w:tcW w:w="816" w:type="dxa"/>
            <w:tcBorders>
              <w:top w:val="single" w:sz="4" w:space="0" w:color="auto"/>
              <w:left w:val="single" w:sz="4" w:space="0" w:color="auto"/>
              <w:bottom w:val="single" w:sz="4" w:space="0" w:color="auto"/>
              <w:right w:val="single" w:sz="4" w:space="0" w:color="auto"/>
            </w:tcBorders>
          </w:tcPr>
          <w:p w:rsidR="003B190B" w:rsidRDefault="003B190B">
            <w:pPr>
              <w:rPr>
                <w:rFonts w:cs="Arial"/>
                <w:szCs w:val="20"/>
              </w:rPr>
            </w:pPr>
          </w:p>
        </w:tc>
        <w:tc>
          <w:tcPr>
            <w:tcW w:w="2807" w:type="dxa"/>
            <w:tcBorders>
              <w:top w:val="single" w:sz="4" w:space="0" w:color="auto"/>
              <w:left w:val="single" w:sz="4" w:space="0" w:color="auto"/>
              <w:bottom w:val="single" w:sz="4" w:space="0" w:color="auto"/>
              <w:right w:val="single" w:sz="4" w:space="0" w:color="auto"/>
            </w:tcBorders>
            <w:hideMark/>
          </w:tcPr>
          <w:p w:rsidR="003B190B" w:rsidRDefault="0012554A">
            <w:pPr>
              <w:adjustRightInd w:val="0"/>
              <w:rPr>
                <w:rFonts w:eastAsia="MS Mincho" w:cs="Arial"/>
                <w:szCs w:val="20"/>
              </w:rPr>
            </w:pPr>
            <w:r>
              <w:rPr>
                <w:rFonts w:eastAsia="MS Mincho" w:cs="Arial"/>
                <w:szCs w:val="20"/>
              </w:rPr>
              <w:t>Fourth</w:t>
            </w:r>
          </w:p>
        </w:tc>
        <w:tc>
          <w:tcPr>
            <w:tcW w:w="816" w:type="dxa"/>
            <w:tcBorders>
              <w:top w:val="single" w:sz="4" w:space="0" w:color="auto"/>
              <w:left w:val="single" w:sz="4" w:space="0" w:color="auto"/>
              <w:bottom w:val="single" w:sz="4" w:space="0" w:color="auto"/>
              <w:right w:val="single" w:sz="4" w:space="0" w:color="auto"/>
            </w:tcBorders>
            <w:hideMark/>
          </w:tcPr>
          <w:p w:rsidR="003B190B" w:rsidRDefault="0012554A">
            <w:pPr>
              <w:adjustRightInd w:val="0"/>
              <w:rPr>
                <w:rFonts w:cs="Arial"/>
                <w:szCs w:val="20"/>
              </w:rPr>
            </w:pPr>
            <w:r>
              <w:rPr>
                <w:rFonts w:cs="Arial"/>
                <w:szCs w:val="20"/>
              </w:rPr>
              <w:t>0x9</w:t>
            </w:r>
          </w:p>
        </w:tc>
        <w:tc>
          <w:tcPr>
            <w:tcW w:w="1611" w:type="dxa"/>
            <w:tcBorders>
              <w:top w:val="single" w:sz="4" w:space="0" w:color="auto"/>
              <w:left w:val="single" w:sz="4" w:space="0" w:color="auto"/>
              <w:bottom w:val="single" w:sz="4" w:space="0" w:color="auto"/>
              <w:right w:val="single" w:sz="4" w:space="0" w:color="auto"/>
            </w:tcBorders>
          </w:tcPr>
          <w:p w:rsidR="003B190B" w:rsidRDefault="003B190B">
            <w:pPr>
              <w:rPr>
                <w:rFonts w:cs="Arial"/>
                <w:szCs w:val="20"/>
              </w:rPr>
            </w:pPr>
          </w:p>
        </w:tc>
      </w:tr>
      <w:tr w:rsidR="003B190B">
        <w:trPr>
          <w:jc w:val="center"/>
        </w:trPr>
        <w:tc>
          <w:tcPr>
            <w:tcW w:w="816" w:type="dxa"/>
            <w:tcBorders>
              <w:top w:val="single" w:sz="4" w:space="0" w:color="auto"/>
              <w:left w:val="single" w:sz="4" w:space="0" w:color="auto"/>
              <w:bottom w:val="single" w:sz="4" w:space="0" w:color="auto"/>
              <w:right w:val="single" w:sz="4" w:space="0" w:color="auto"/>
            </w:tcBorders>
          </w:tcPr>
          <w:p w:rsidR="003B190B" w:rsidRDefault="003B190B">
            <w:pPr>
              <w:rPr>
                <w:rFonts w:cs="Arial"/>
                <w:szCs w:val="20"/>
              </w:rPr>
            </w:pPr>
          </w:p>
        </w:tc>
        <w:tc>
          <w:tcPr>
            <w:tcW w:w="2807" w:type="dxa"/>
            <w:tcBorders>
              <w:top w:val="single" w:sz="4" w:space="0" w:color="auto"/>
              <w:left w:val="single" w:sz="4" w:space="0" w:color="auto"/>
              <w:bottom w:val="single" w:sz="4" w:space="0" w:color="auto"/>
              <w:right w:val="single" w:sz="4" w:space="0" w:color="auto"/>
            </w:tcBorders>
            <w:hideMark/>
          </w:tcPr>
          <w:p w:rsidR="003B190B" w:rsidRDefault="0012554A">
            <w:pPr>
              <w:adjustRightInd w:val="0"/>
              <w:rPr>
                <w:rFonts w:eastAsia="MS Mincho" w:cs="Arial"/>
                <w:szCs w:val="20"/>
              </w:rPr>
            </w:pPr>
            <w:r>
              <w:rPr>
                <w:rFonts w:eastAsia="MS Mincho" w:cs="Arial"/>
                <w:szCs w:val="20"/>
              </w:rPr>
              <w:t>Fifth</w:t>
            </w:r>
          </w:p>
        </w:tc>
        <w:tc>
          <w:tcPr>
            <w:tcW w:w="816" w:type="dxa"/>
            <w:tcBorders>
              <w:top w:val="single" w:sz="4" w:space="0" w:color="auto"/>
              <w:left w:val="single" w:sz="4" w:space="0" w:color="auto"/>
              <w:bottom w:val="single" w:sz="4" w:space="0" w:color="auto"/>
              <w:right w:val="single" w:sz="4" w:space="0" w:color="auto"/>
            </w:tcBorders>
            <w:hideMark/>
          </w:tcPr>
          <w:p w:rsidR="003B190B" w:rsidRDefault="0012554A">
            <w:pPr>
              <w:adjustRightInd w:val="0"/>
              <w:rPr>
                <w:rFonts w:cs="Arial"/>
                <w:szCs w:val="20"/>
              </w:rPr>
            </w:pPr>
            <w:r>
              <w:rPr>
                <w:rFonts w:cs="Arial"/>
                <w:szCs w:val="20"/>
              </w:rPr>
              <w:t>0xA</w:t>
            </w:r>
          </w:p>
        </w:tc>
        <w:tc>
          <w:tcPr>
            <w:tcW w:w="1611" w:type="dxa"/>
            <w:tcBorders>
              <w:top w:val="single" w:sz="4" w:space="0" w:color="auto"/>
              <w:left w:val="single" w:sz="4" w:space="0" w:color="auto"/>
              <w:bottom w:val="single" w:sz="4" w:space="0" w:color="auto"/>
              <w:right w:val="single" w:sz="4" w:space="0" w:color="auto"/>
            </w:tcBorders>
          </w:tcPr>
          <w:p w:rsidR="003B190B" w:rsidRDefault="003B190B">
            <w:pPr>
              <w:rPr>
                <w:rFonts w:cs="Arial"/>
                <w:szCs w:val="20"/>
              </w:rPr>
            </w:pPr>
          </w:p>
        </w:tc>
      </w:tr>
      <w:tr w:rsidR="003B190B">
        <w:trPr>
          <w:jc w:val="center"/>
        </w:trPr>
        <w:tc>
          <w:tcPr>
            <w:tcW w:w="816" w:type="dxa"/>
            <w:tcBorders>
              <w:top w:val="single" w:sz="4" w:space="0" w:color="auto"/>
              <w:left w:val="single" w:sz="4" w:space="0" w:color="auto"/>
              <w:bottom w:val="single" w:sz="4" w:space="0" w:color="auto"/>
              <w:right w:val="single" w:sz="4" w:space="0" w:color="auto"/>
            </w:tcBorders>
          </w:tcPr>
          <w:p w:rsidR="003B190B" w:rsidRDefault="003B190B">
            <w:pPr>
              <w:rPr>
                <w:rFonts w:cs="Arial"/>
                <w:szCs w:val="20"/>
              </w:rPr>
            </w:pPr>
          </w:p>
        </w:tc>
        <w:tc>
          <w:tcPr>
            <w:tcW w:w="2807" w:type="dxa"/>
            <w:tcBorders>
              <w:top w:val="single" w:sz="4" w:space="0" w:color="auto"/>
              <w:left w:val="single" w:sz="4" w:space="0" w:color="auto"/>
              <w:bottom w:val="single" w:sz="4" w:space="0" w:color="auto"/>
              <w:right w:val="single" w:sz="4" w:space="0" w:color="auto"/>
            </w:tcBorders>
            <w:hideMark/>
          </w:tcPr>
          <w:p w:rsidR="003B190B" w:rsidRDefault="0012554A">
            <w:pPr>
              <w:adjustRightInd w:val="0"/>
              <w:rPr>
                <w:rFonts w:eastAsia="MS Mincho" w:cs="Arial"/>
                <w:szCs w:val="20"/>
              </w:rPr>
            </w:pPr>
            <w:r>
              <w:rPr>
                <w:rFonts w:eastAsia="MS Mincho" w:cs="Arial"/>
                <w:szCs w:val="20"/>
              </w:rPr>
              <w:t>Sixth</w:t>
            </w:r>
          </w:p>
        </w:tc>
        <w:tc>
          <w:tcPr>
            <w:tcW w:w="816" w:type="dxa"/>
            <w:tcBorders>
              <w:top w:val="single" w:sz="4" w:space="0" w:color="auto"/>
              <w:left w:val="single" w:sz="4" w:space="0" w:color="auto"/>
              <w:bottom w:val="single" w:sz="4" w:space="0" w:color="auto"/>
              <w:right w:val="single" w:sz="4" w:space="0" w:color="auto"/>
            </w:tcBorders>
            <w:hideMark/>
          </w:tcPr>
          <w:p w:rsidR="003B190B" w:rsidRDefault="0012554A">
            <w:pPr>
              <w:adjustRightInd w:val="0"/>
              <w:rPr>
                <w:rFonts w:cs="Arial"/>
                <w:szCs w:val="20"/>
              </w:rPr>
            </w:pPr>
            <w:r>
              <w:rPr>
                <w:rFonts w:cs="Arial"/>
                <w:szCs w:val="20"/>
              </w:rPr>
              <w:t>0xB</w:t>
            </w:r>
          </w:p>
        </w:tc>
        <w:tc>
          <w:tcPr>
            <w:tcW w:w="1611" w:type="dxa"/>
            <w:tcBorders>
              <w:top w:val="single" w:sz="4" w:space="0" w:color="auto"/>
              <w:left w:val="single" w:sz="4" w:space="0" w:color="auto"/>
              <w:bottom w:val="single" w:sz="4" w:space="0" w:color="auto"/>
              <w:right w:val="single" w:sz="4" w:space="0" w:color="auto"/>
            </w:tcBorders>
          </w:tcPr>
          <w:p w:rsidR="003B190B" w:rsidRDefault="003B190B">
            <w:pPr>
              <w:rPr>
                <w:rFonts w:cs="Arial"/>
                <w:szCs w:val="20"/>
              </w:rPr>
            </w:pPr>
          </w:p>
        </w:tc>
      </w:tr>
      <w:tr w:rsidR="003B190B">
        <w:trPr>
          <w:jc w:val="center"/>
        </w:trPr>
        <w:tc>
          <w:tcPr>
            <w:tcW w:w="816" w:type="dxa"/>
            <w:tcBorders>
              <w:top w:val="single" w:sz="4" w:space="0" w:color="auto"/>
              <w:left w:val="single" w:sz="4" w:space="0" w:color="auto"/>
              <w:bottom w:val="single" w:sz="4" w:space="0" w:color="auto"/>
              <w:right w:val="single" w:sz="4" w:space="0" w:color="auto"/>
            </w:tcBorders>
          </w:tcPr>
          <w:p w:rsidR="003B190B" w:rsidRDefault="003B190B">
            <w:pPr>
              <w:rPr>
                <w:rFonts w:cs="Arial"/>
                <w:szCs w:val="20"/>
              </w:rPr>
            </w:pPr>
          </w:p>
        </w:tc>
        <w:tc>
          <w:tcPr>
            <w:tcW w:w="2807" w:type="dxa"/>
            <w:tcBorders>
              <w:top w:val="single" w:sz="4" w:space="0" w:color="auto"/>
              <w:left w:val="single" w:sz="4" w:space="0" w:color="auto"/>
              <w:bottom w:val="single" w:sz="4" w:space="0" w:color="auto"/>
              <w:right w:val="single" w:sz="4" w:space="0" w:color="auto"/>
            </w:tcBorders>
            <w:hideMark/>
          </w:tcPr>
          <w:p w:rsidR="003B190B" w:rsidRDefault="0012554A">
            <w:pPr>
              <w:adjustRightInd w:val="0"/>
              <w:rPr>
                <w:rFonts w:eastAsia="MS Mincho" w:cs="Arial"/>
                <w:szCs w:val="20"/>
              </w:rPr>
            </w:pPr>
            <w:r>
              <w:rPr>
                <w:rFonts w:eastAsia="MS Mincho" w:cs="Arial"/>
                <w:szCs w:val="20"/>
              </w:rPr>
              <w:t>Undefined_Treat_as_Fault</w:t>
            </w:r>
          </w:p>
        </w:tc>
        <w:tc>
          <w:tcPr>
            <w:tcW w:w="816" w:type="dxa"/>
            <w:tcBorders>
              <w:top w:val="single" w:sz="4" w:space="0" w:color="auto"/>
              <w:left w:val="single" w:sz="4" w:space="0" w:color="auto"/>
              <w:bottom w:val="single" w:sz="4" w:space="0" w:color="auto"/>
              <w:right w:val="single" w:sz="4" w:space="0" w:color="auto"/>
            </w:tcBorders>
            <w:hideMark/>
          </w:tcPr>
          <w:p w:rsidR="003B190B" w:rsidRDefault="0012554A">
            <w:pPr>
              <w:adjustRightInd w:val="0"/>
              <w:rPr>
                <w:rFonts w:cs="Arial"/>
                <w:szCs w:val="20"/>
              </w:rPr>
            </w:pPr>
            <w:r>
              <w:rPr>
                <w:rFonts w:cs="Arial"/>
                <w:szCs w:val="20"/>
              </w:rPr>
              <w:t>0xC</w:t>
            </w:r>
          </w:p>
        </w:tc>
        <w:tc>
          <w:tcPr>
            <w:tcW w:w="1611" w:type="dxa"/>
            <w:tcBorders>
              <w:top w:val="single" w:sz="4" w:space="0" w:color="auto"/>
              <w:left w:val="single" w:sz="4" w:space="0" w:color="auto"/>
              <w:bottom w:val="single" w:sz="4" w:space="0" w:color="auto"/>
              <w:right w:val="single" w:sz="4" w:space="0" w:color="auto"/>
            </w:tcBorders>
          </w:tcPr>
          <w:p w:rsidR="003B190B" w:rsidRDefault="003B190B">
            <w:pPr>
              <w:rPr>
                <w:rFonts w:cs="Arial"/>
                <w:szCs w:val="20"/>
              </w:rPr>
            </w:pPr>
          </w:p>
        </w:tc>
      </w:tr>
      <w:tr w:rsidR="003B190B">
        <w:trPr>
          <w:jc w:val="center"/>
        </w:trPr>
        <w:tc>
          <w:tcPr>
            <w:tcW w:w="816" w:type="dxa"/>
            <w:tcBorders>
              <w:top w:val="single" w:sz="4" w:space="0" w:color="auto"/>
              <w:left w:val="single" w:sz="4" w:space="0" w:color="auto"/>
              <w:bottom w:val="single" w:sz="4" w:space="0" w:color="auto"/>
              <w:right w:val="single" w:sz="4" w:space="0" w:color="auto"/>
            </w:tcBorders>
          </w:tcPr>
          <w:p w:rsidR="003B190B" w:rsidRDefault="003B190B">
            <w:pPr>
              <w:rPr>
                <w:rFonts w:cs="Arial"/>
                <w:szCs w:val="20"/>
              </w:rPr>
            </w:pPr>
          </w:p>
        </w:tc>
        <w:tc>
          <w:tcPr>
            <w:tcW w:w="2807" w:type="dxa"/>
            <w:tcBorders>
              <w:top w:val="single" w:sz="4" w:space="0" w:color="auto"/>
              <w:left w:val="single" w:sz="4" w:space="0" w:color="auto"/>
              <w:bottom w:val="single" w:sz="4" w:space="0" w:color="auto"/>
              <w:right w:val="single" w:sz="4" w:space="0" w:color="auto"/>
            </w:tcBorders>
            <w:hideMark/>
          </w:tcPr>
          <w:p w:rsidR="003B190B" w:rsidRDefault="0012554A">
            <w:pPr>
              <w:adjustRightInd w:val="0"/>
              <w:rPr>
                <w:rFonts w:eastAsia="MS Mincho" w:cs="Arial"/>
                <w:szCs w:val="20"/>
              </w:rPr>
            </w:pPr>
            <w:r>
              <w:rPr>
                <w:rFonts w:eastAsia="MS Mincho" w:cs="Arial"/>
                <w:szCs w:val="20"/>
              </w:rPr>
              <w:t>Undefined_Treat_as_Fault1</w:t>
            </w:r>
          </w:p>
        </w:tc>
        <w:tc>
          <w:tcPr>
            <w:tcW w:w="816" w:type="dxa"/>
            <w:tcBorders>
              <w:top w:val="single" w:sz="4" w:space="0" w:color="auto"/>
              <w:left w:val="single" w:sz="4" w:space="0" w:color="auto"/>
              <w:bottom w:val="single" w:sz="4" w:space="0" w:color="auto"/>
              <w:right w:val="single" w:sz="4" w:space="0" w:color="auto"/>
            </w:tcBorders>
            <w:hideMark/>
          </w:tcPr>
          <w:p w:rsidR="003B190B" w:rsidRDefault="0012554A">
            <w:pPr>
              <w:adjustRightInd w:val="0"/>
              <w:rPr>
                <w:rFonts w:cs="Arial"/>
                <w:szCs w:val="20"/>
              </w:rPr>
            </w:pPr>
            <w:r>
              <w:rPr>
                <w:rFonts w:cs="Arial"/>
                <w:szCs w:val="20"/>
              </w:rPr>
              <w:t>0xD</w:t>
            </w:r>
          </w:p>
        </w:tc>
        <w:tc>
          <w:tcPr>
            <w:tcW w:w="1611" w:type="dxa"/>
            <w:tcBorders>
              <w:top w:val="single" w:sz="4" w:space="0" w:color="auto"/>
              <w:left w:val="single" w:sz="4" w:space="0" w:color="auto"/>
              <w:bottom w:val="single" w:sz="4" w:space="0" w:color="auto"/>
              <w:right w:val="single" w:sz="4" w:space="0" w:color="auto"/>
            </w:tcBorders>
          </w:tcPr>
          <w:p w:rsidR="003B190B" w:rsidRDefault="003B190B">
            <w:pPr>
              <w:rPr>
                <w:rFonts w:cs="Arial"/>
                <w:szCs w:val="20"/>
              </w:rPr>
            </w:pPr>
          </w:p>
        </w:tc>
      </w:tr>
      <w:tr w:rsidR="003B190B">
        <w:trPr>
          <w:jc w:val="center"/>
        </w:trPr>
        <w:tc>
          <w:tcPr>
            <w:tcW w:w="816" w:type="dxa"/>
            <w:tcBorders>
              <w:top w:val="single" w:sz="4" w:space="0" w:color="auto"/>
              <w:left w:val="single" w:sz="4" w:space="0" w:color="auto"/>
              <w:bottom w:val="single" w:sz="4" w:space="0" w:color="auto"/>
              <w:right w:val="single" w:sz="4" w:space="0" w:color="auto"/>
            </w:tcBorders>
          </w:tcPr>
          <w:p w:rsidR="003B190B" w:rsidRDefault="003B190B">
            <w:pPr>
              <w:rPr>
                <w:rFonts w:cs="Arial"/>
                <w:szCs w:val="20"/>
              </w:rPr>
            </w:pPr>
          </w:p>
        </w:tc>
        <w:tc>
          <w:tcPr>
            <w:tcW w:w="2807" w:type="dxa"/>
            <w:tcBorders>
              <w:top w:val="single" w:sz="4" w:space="0" w:color="auto"/>
              <w:left w:val="single" w:sz="4" w:space="0" w:color="auto"/>
              <w:bottom w:val="single" w:sz="4" w:space="0" w:color="auto"/>
              <w:right w:val="single" w:sz="4" w:space="0" w:color="auto"/>
            </w:tcBorders>
            <w:hideMark/>
          </w:tcPr>
          <w:p w:rsidR="003B190B" w:rsidRDefault="0012554A">
            <w:pPr>
              <w:adjustRightInd w:val="0"/>
              <w:rPr>
                <w:rFonts w:eastAsia="MS Mincho" w:cs="Arial"/>
                <w:szCs w:val="20"/>
              </w:rPr>
            </w:pPr>
            <w:r>
              <w:rPr>
                <w:rFonts w:eastAsia="MS Mincho" w:cs="Arial"/>
                <w:szCs w:val="20"/>
              </w:rPr>
              <w:t>Unknown_Position</w:t>
            </w:r>
          </w:p>
        </w:tc>
        <w:tc>
          <w:tcPr>
            <w:tcW w:w="816" w:type="dxa"/>
            <w:tcBorders>
              <w:top w:val="single" w:sz="4" w:space="0" w:color="auto"/>
              <w:left w:val="single" w:sz="4" w:space="0" w:color="auto"/>
              <w:bottom w:val="single" w:sz="4" w:space="0" w:color="auto"/>
              <w:right w:val="single" w:sz="4" w:space="0" w:color="auto"/>
            </w:tcBorders>
            <w:hideMark/>
          </w:tcPr>
          <w:p w:rsidR="003B190B" w:rsidRDefault="0012554A">
            <w:pPr>
              <w:adjustRightInd w:val="0"/>
              <w:rPr>
                <w:rFonts w:cs="Arial"/>
                <w:szCs w:val="20"/>
              </w:rPr>
            </w:pPr>
            <w:r>
              <w:rPr>
                <w:rFonts w:cs="Arial"/>
                <w:szCs w:val="20"/>
              </w:rPr>
              <w:t>0xE</w:t>
            </w:r>
          </w:p>
        </w:tc>
        <w:tc>
          <w:tcPr>
            <w:tcW w:w="1611" w:type="dxa"/>
            <w:tcBorders>
              <w:top w:val="single" w:sz="4" w:space="0" w:color="auto"/>
              <w:left w:val="single" w:sz="4" w:space="0" w:color="auto"/>
              <w:bottom w:val="single" w:sz="4" w:space="0" w:color="auto"/>
              <w:right w:val="single" w:sz="4" w:space="0" w:color="auto"/>
            </w:tcBorders>
          </w:tcPr>
          <w:p w:rsidR="003B190B" w:rsidRDefault="003B190B">
            <w:pPr>
              <w:rPr>
                <w:rFonts w:cs="Arial"/>
                <w:szCs w:val="20"/>
              </w:rPr>
            </w:pPr>
          </w:p>
        </w:tc>
      </w:tr>
      <w:tr w:rsidR="003B190B">
        <w:trPr>
          <w:jc w:val="center"/>
        </w:trPr>
        <w:tc>
          <w:tcPr>
            <w:tcW w:w="816" w:type="dxa"/>
            <w:tcBorders>
              <w:top w:val="single" w:sz="4" w:space="0" w:color="auto"/>
              <w:left w:val="single" w:sz="4" w:space="0" w:color="auto"/>
              <w:bottom w:val="single" w:sz="4" w:space="0" w:color="auto"/>
              <w:right w:val="single" w:sz="4" w:space="0" w:color="auto"/>
            </w:tcBorders>
          </w:tcPr>
          <w:p w:rsidR="003B190B" w:rsidRDefault="003B190B">
            <w:pPr>
              <w:rPr>
                <w:rFonts w:cs="Arial"/>
                <w:szCs w:val="20"/>
              </w:rPr>
            </w:pPr>
          </w:p>
        </w:tc>
        <w:tc>
          <w:tcPr>
            <w:tcW w:w="2807" w:type="dxa"/>
            <w:tcBorders>
              <w:top w:val="single" w:sz="4" w:space="0" w:color="auto"/>
              <w:left w:val="single" w:sz="4" w:space="0" w:color="auto"/>
              <w:bottom w:val="single" w:sz="4" w:space="0" w:color="auto"/>
              <w:right w:val="single" w:sz="4" w:space="0" w:color="auto"/>
            </w:tcBorders>
            <w:hideMark/>
          </w:tcPr>
          <w:p w:rsidR="003B190B" w:rsidRDefault="0012554A">
            <w:pPr>
              <w:adjustRightInd w:val="0"/>
              <w:rPr>
                <w:rFonts w:eastAsia="MS Mincho" w:cs="Arial"/>
                <w:szCs w:val="20"/>
              </w:rPr>
            </w:pPr>
            <w:r>
              <w:rPr>
                <w:rFonts w:eastAsia="MS Mincho" w:cs="Arial"/>
                <w:szCs w:val="20"/>
              </w:rPr>
              <w:t>Fault</w:t>
            </w:r>
          </w:p>
        </w:tc>
        <w:tc>
          <w:tcPr>
            <w:tcW w:w="816" w:type="dxa"/>
            <w:tcBorders>
              <w:top w:val="single" w:sz="4" w:space="0" w:color="auto"/>
              <w:left w:val="single" w:sz="4" w:space="0" w:color="auto"/>
              <w:bottom w:val="single" w:sz="4" w:space="0" w:color="auto"/>
              <w:right w:val="single" w:sz="4" w:space="0" w:color="auto"/>
            </w:tcBorders>
            <w:hideMark/>
          </w:tcPr>
          <w:p w:rsidR="003B190B" w:rsidRDefault="0012554A">
            <w:pPr>
              <w:adjustRightInd w:val="0"/>
              <w:rPr>
                <w:rFonts w:cs="Arial"/>
                <w:szCs w:val="20"/>
              </w:rPr>
            </w:pPr>
            <w:r>
              <w:rPr>
                <w:rFonts w:cs="Arial"/>
                <w:szCs w:val="20"/>
              </w:rPr>
              <w:t>0xF</w:t>
            </w:r>
          </w:p>
        </w:tc>
        <w:tc>
          <w:tcPr>
            <w:tcW w:w="1611" w:type="dxa"/>
            <w:tcBorders>
              <w:top w:val="single" w:sz="4" w:space="0" w:color="auto"/>
              <w:left w:val="single" w:sz="4" w:space="0" w:color="auto"/>
              <w:bottom w:val="single" w:sz="4" w:space="0" w:color="auto"/>
              <w:right w:val="single" w:sz="4" w:space="0" w:color="auto"/>
            </w:tcBorders>
          </w:tcPr>
          <w:p w:rsidR="003B190B" w:rsidRDefault="003B190B">
            <w:pPr>
              <w:rPr>
                <w:rFonts w:cs="Arial"/>
                <w:szCs w:val="20"/>
              </w:rPr>
            </w:pPr>
          </w:p>
        </w:tc>
      </w:tr>
    </w:tbl>
    <w:p w:rsidR="003B190B" w:rsidRDefault="003B190B">
      <w:pPr>
        <w:rPr>
          <w:rFonts w:eastAsia="MS Mincho"/>
        </w:rPr>
      </w:pPr>
    </w:p>
    <w:p w:rsidR="00406F39" w:rsidRDefault="0012554A" w:rsidP="009F225E">
      <w:pPr>
        <w:pStyle w:val="Heading3"/>
      </w:pPr>
      <w:bookmarkStart w:id="22" w:name="_Toc7180584"/>
      <w:r w:rsidRPr="00B9479B">
        <w:t>MD-REQ-014024/A-GearRvrseActv_D_Actl (TcSE ROIN-266649-1)</w:t>
      </w:r>
      <w:bookmarkEnd w:id="22"/>
    </w:p>
    <w:p w:rsidR="003B190B" w:rsidRDefault="0012554A">
      <w:pPr>
        <w:adjustRightInd w:val="0"/>
        <w:rPr>
          <w:rFonts w:eastAsia="MS Mincho" w:cs="Arial"/>
          <w:szCs w:val="20"/>
        </w:rPr>
      </w:pPr>
      <w:r>
        <w:rPr>
          <w:rFonts w:eastAsia="MS Mincho" w:cs="Arial"/>
          <w:szCs w:val="20"/>
        </w:rPr>
        <w:t>Message Type: Status</w:t>
      </w:r>
    </w:p>
    <w:p w:rsidR="003B190B" w:rsidRDefault="003B190B">
      <w:pPr>
        <w:adjustRightInd w:val="0"/>
        <w:rPr>
          <w:rFonts w:eastAsia="MS Mincho" w:cs="Arial"/>
          <w:szCs w:val="20"/>
        </w:rPr>
      </w:pPr>
    </w:p>
    <w:p w:rsidR="003B190B" w:rsidRDefault="0012554A">
      <w:pPr>
        <w:widowControl w:val="0"/>
        <w:adjustRightInd w:val="0"/>
        <w:rPr>
          <w:rFonts w:cs="Arial"/>
          <w:szCs w:val="20"/>
        </w:rPr>
      </w:pPr>
      <w:r>
        <w:rPr>
          <w:rFonts w:eastAsia="MS Mincho" w:cs="Arial"/>
          <w:szCs w:val="20"/>
        </w:rPr>
        <w:t xml:space="preserve">Vehicle status signal for </w:t>
      </w:r>
      <w:r>
        <w:rPr>
          <w:rFonts w:cs="Arial"/>
          <w:szCs w:val="20"/>
        </w:rPr>
        <w:t xml:space="preserve">notifying that Reverse Gear is engaged on a </w:t>
      </w:r>
      <w:r>
        <w:rPr>
          <w:rFonts w:cs="Arial"/>
          <w:szCs w:val="20"/>
          <w:u w:val="single"/>
        </w:rPr>
        <w:t>manual</w:t>
      </w:r>
      <w:r>
        <w:rPr>
          <w:rFonts w:cs="Arial"/>
          <w:szCs w:val="20"/>
        </w:rPr>
        <w:t xml:space="preserve"> transmission vehicle.</w:t>
      </w:r>
    </w:p>
    <w:p w:rsidR="003B190B" w:rsidRDefault="003B190B">
      <w:pPr>
        <w:adjustRightInd w:val="0"/>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6"/>
        <w:gridCol w:w="1162"/>
        <w:gridCol w:w="816"/>
        <w:gridCol w:w="1611"/>
      </w:tblGrid>
      <w:tr w:rsidR="003B190B">
        <w:trPr>
          <w:jc w:val="center"/>
        </w:trPr>
        <w:tc>
          <w:tcPr>
            <w:tcW w:w="816"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b/>
                <w:szCs w:val="20"/>
              </w:rPr>
            </w:pPr>
            <w:r>
              <w:rPr>
                <w:rFonts w:cs="Arial"/>
                <w:b/>
                <w:szCs w:val="20"/>
              </w:rPr>
              <w:t>Name</w:t>
            </w:r>
          </w:p>
        </w:tc>
        <w:tc>
          <w:tcPr>
            <w:tcW w:w="1162"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b/>
                <w:szCs w:val="20"/>
              </w:rPr>
            </w:pPr>
            <w:r>
              <w:rPr>
                <w:rFonts w:cs="Arial"/>
                <w:b/>
                <w:szCs w:val="20"/>
              </w:rPr>
              <w:t>Literals</w:t>
            </w:r>
          </w:p>
        </w:tc>
        <w:tc>
          <w:tcPr>
            <w:tcW w:w="816"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b/>
                <w:szCs w:val="20"/>
              </w:rPr>
            </w:pPr>
            <w:r>
              <w:rPr>
                <w:rFonts w:cs="Arial"/>
                <w:b/>
                <w:szCs w:val="20"/>
              </w:rPr>
              <w:t>Value</w:t>
            </w:r>
          </w:p>
        </w:tc>
        <w:tc>
          <w:tcPr>
            <w:tcW w:w="1611"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b/>
                <w:szCs w:val="20"/>
              </w:rPr>
            </w:pPr>
            <w:r>
              <w:rPr>
                <w:rFonts w:cs="Arial"/>
                <w:b/>
                <w:szCs w:val="20"/>
              </w:rPr>
              <w:t>Description</w:t>
            </w:r>
          </w:p>
        </w:tc>
      </w:tr>
      <w:tr w:rsidR="003B190B">
        <w:trPr>
          <w:jc w:val="center"/>
        </w:trPr>
        <w:tc>
          <w:tcPr>
            <w:tcW w:w="816"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szCs w:val="20"/>
              </w:rPr>
            </w:pPr>
            <w:r>
              <w:rPr>
                <w:rFonts w:cs="Arial"/>
                <w:szCs w:val="20"/>
              </w:rPr>
              <w:t>Type</w:t>
            </w:r>
          </w:p>
        </w:tc>
        <w:tc>
          <w:tcPr>
            <w:tcW w:w="1162"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szCs w:val="20"/>
              </w:rPr>
            </w:pPr>
            <w:r>
              <w:rPr>
                <w:rFonts w:cs="Arial"/>
                <w:szCs w:val="20"/>
              </w:rPr>
              <w:t>-</w:t>
            </w:r>
          </w:p>
        </w:tc>
        <w:tc>
          <w:tcPr>
            <w:tcW w:w="816"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szCs w:val="20"/>
              </w:rPr>
            </w:pPr>
            <w:r>
              <w:rPr>
                <w:rFonts w:cs="Arial"/>
                <w:szCs w:val="20"/>
              </w:rPr>
              <w:t>-</w:t>
            </w:r>
          </w:p>
        </w:tc>
        <w:tc>
          <w:tcPr>
            <w:tcW w:w="1611"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szCs w:val="20"/>
              </w:rPr>
            </w:pPr>
            <w:r>
              <w:rPr>
                <w:rFonts w:cs="Arial"/>
                <w:szCs w:val="20"/>
              </w:rPr>
              <w:t>-</w:t>
            </w:r>
          </w:p>
        </w:tc>
      </w:tr>
      <w:tr w:rsidR="003B190B">
        <w:trPr>
          <w:jc w:val="center"/>
        </w:trPr>
        <w:tc>
          <w:tcPr>
            <w:tcW w:w="816" w:type="dxa"/>
            <w:tcBorders>
              <w:top w:val="single" w:sz="4" w:space="0" w:color="auto"/>
              <w:left w:val="single" w:sz="4" w:space="0" w:color="auto"/>
              <w:bottom w:val="single" w:sz="4" w:space="0" w:color="auto"/>
              <w:right w:val="single" w:sz="4" w:space="0" w:color="auto"/>
            </w:tcBorders>
          </w:tcPr>
          <w:p w:rsidR="003B190B" w:rsidRDefault="003B190B">
            <w:pPr>
              <w:rPr>
                <w:rFonts w:cs="Arial"/>
                <w:szCs w:val="20"/>
              </w:rPr>
            </w:pPr>
          </w:p>
        </w:tc>
        <w:tc>
          <w:tcPr>
            <w:tcW w:w="1162" w:type="dxa"/>
            <w:tcBorders>
              <w:top w:val="single" w:sz="4" w:space="0" w:color="auto"/>
              <w:left w:val="single" w:sz="4" w:space="0" w:color="auto"/>
              <w:bottom w:val="single" w:sz="4" w:space="0" w:color="auto"/>
              <w:right w:val="single" w:sz="4" w:space="0" w:color="auto"/>
            </w:tcBorders>
            <w:hideMark/>
          </w:tcPr>
          <w:p w:rsidR="003B190B" w:rsidRDefault="0012554A">
            <w:pPr>
              <w:adjustRightInd w:val="0"/>
              <w:rPr>
                <w:rFonts w:cs="Arial"/>
                <w:szCs w:val="20"/>
              </w:rPr>
            </w:pPr>
            <w:r>
              <w:rPr>
                <w:rFonts w:eastAsia="MS Mincho" w:cs="Arial"/>
                <w:szCs w:val="20"/>
              </w:rPr>
              <w:t>Inactive</w:t>
            </w:r>
          </w:p>
        </w:tc>
        <w:tc>
          <w:tcPr>
            <w:tcW w:w="816" w:type="dxa"/>
            <w:tcBorders>
              <w:top w:val="single" w:sz="4" w:space="0" w:color="auto"/>
              <w:left w:val="single" w:sz="4" w:space="0" w:color="auto"/>
              <w:bottom w:val="single" w:sz="4" w:space="0" w:color="auto"/>
              <w:right w:val="single" w:sz="4" w:space="0" w:color="auto"/>
            </w:tcBorders>
            <w:hideMark/>
          </w:tcPr>
          <w:p w:rsidR="003B190B" w:rsidRDefault="0012554A">
            <w:pPr>
              <w:adjustRightInd w:val="0"/>
              <w:rPr>
                <w:rFonts w:cs="Arial"/>
                <w:szCs w:val="20"/>
              </w:rPr>
            </w:pPr>
            <w:r>
              <w:rPr>
                <w:rFonts w:cs="Arial"/>
                <w:szCs w:val="20"/>
              </w:rPr>
              <w:t>0x0</w:t>
            </w:r>
          </w:p>
        </w:tc>
        <w:tc>
          <w:tcPr>
            <w:tcW w:w="1611" w:type="dxa"/>
            <w:tcBorders>
              <w:top w:val="single" w:sz="4" w:space="0" w:color="auto"/>
              <w:left w:val="single" w:sz="4" w:space="0" w:color="auto"/>
              <w:bottom w:val="single" w:sz="4" w:space="0" w:color="auto"/>
              <w:right w:val="single" w:sz="4" w:space="0" w:color="auto"/>
            </w:tcBorders>
          </w:tcPr>
          <w:p w:rsidR="003B190B" w:rsidRDefault="003B190B">
            <w:pPr>
              <w:rPr>
                <w:rFonts w:cs="Arial"/>
                <w:szCs w:val="20"/>
              </w:rPr>
            </w:pPr>
          </w:p>
        </w:tc>
      </w:tr>
      <w:tr w:rsidR="003B190B">
        <w:trPr>
          <w:jc w:val="center"/>
        </w:trPr>
        <w:tc>
          <w:tcPr>
            <w:tcW w:w="816" w:type="dxa"/>
            <w:tcBorders>
              <w:top w:val="single" w:sz="4" w:space="0" w:color="auto"/>
              <w:left w:val="single" w:sz="4" w:space="0" w:color="auto"/>
              <w:bottom w:val="single" w:sz="4" w:space="0" w:color="auto"/>
              <w:right w:val="single" w:sz="4" w:space="0" w:color="auto"/>
            </w:tcBorders>
          </w:tcPr>
          <w:p w:rsidR="003B190B" w:rsidRDefault="003B190B">
            <w:pPr>
              <w:rPr>
                <w:rFonts w:cs="Arial"/>
                <w:szCs w:val="20"/>
              </w:rPr>
            </w:pPr>
          </w:p>
        </w:tc>
        <w:tc>
          <w:tcPr>
            <w:tcW w:w="1162" w:type="dxa"/>
            <w:tcBorders>
              <w:top w:val="single" w:sz="4" w:space="0" w:color="auto"/>
              <w:left w:val="single" w:sz="4" w:space="0" w:color="auto"/>
              <w:bottom w:val="single" w:sz="4" w:space="0" w:color="auto"/>
              <w:right w:val="single" w:sz="4" w:space="0" w:color="auto"/>
            </w:tcBorders>
            <w:hideMark/>
          </w:tcPr>
          <w:p w:rsidR="003B190B" w:rsidRDefault="0012554A">
            <w:pPr>
              <w:adjustRightInd w:val="0"/>
              <w:rPr>
                <w:rFonts w:cs="Arial"/>
                <w:szCs w:val="20"/>
              </w:rPr>
            </w:pPr>
            <w:r>
              <w:rPr>
                <w:rFonts w:eastAsia="MS Mincho" w:cs="Arial"/>
                <w:szCs w:val="20"/>
              </w:rPr>
              <w:t>Active</w:t>
            </w:r>
          </w:p>
        </w:tc>
        <w:tc>
          <w:tcPr>
            <w:tcW w:w="816" w:type="dxa"/>
            <w:tcBorders>
              <w:top w:val="single" w:sz="4" w:space="0" w:color="auto"/>
              <w:left w:val="single" w:sz="4" w:space="0" w:color="auto"/>
              <w:bottom w:val="single" w:sz="4" w:space="0" w:color="auto"/>
              <w:right w:val="single" w:sz="4" w:space="0" w:color="auto"/>
            </w:tcBorders>
            <w:hideMark/>
          </w:tcPr>
          <w:p w:rsidR="003B190B" w:rsidRDefault="0012554A">
            <w:pPr>
              <w:adjustRightInd w:val="0"/>
              <w:rPr>
                <w:rFonts w:cs="Arial"/>
                <w:szCs w:val="20"/>
              </w:rPr>
            </w:pPr>
            <w:r>
              <w:rPr>
                <w:rFonts w:cs="Arial"/>
                <w:szCs w:val="20"/>
              </w:rPr>
              <w:t>0x1</w:t>
            </w:r>
          </w:p>
        </w:tc>
        <w:tc>
          <w:tcPr>
            <w:tcW w:w="1611" w:type="dxa"/>
            <w:tcBorders>
              <w:top w:val="single" w:sz="4" w:space="0" w:color="auto"/>
              <w:left w:val="single" w:sz="4" w:space="0" w:color="auto"/>
              <w:bottom w:val="single" w:sz="4" w:space="0" w:color="auto"/>
              <w:right w:val="single" w:sz="4" w:space="0" w:color="auto"/>
            </w:tcBorders>
          </w:tcPr>
          <w:p w:rsidR="003B190B" w:rsidRDefault="003B190B">
            <w:pPr>
              <w:rPr>
                <w:rFonts w:cs="Arial"/>
                <w:szCs w:val="20"/>
              </w:rPr>
            </w:pPr>
          </w:p>
        </w:tc>
      </w:tr>
      <w:tr w:rsidR="003B190B">
        <w:trPr>
          <w:jc w:val="center"/>
        </w:trPr>
        <w:tc>
          <w:tcPr>
            <w:tcW w:w="816" w:type="dxa"/>
            <w:tcBorders>
              <w:top w:val="single" w:sz="4" w:space="0" w:color="auto"/>
              <w:left w:val="single" w:sz="4" w:space="0" w:color="auto"/>
              <w:bottom w:val="single" w:sz="4" w:space="0" w:color="auto"/>
              <w:right w:val="single" w:sz="4" w:space="0" w:color="auto"/>
            </w:tcBorders>
          </w:tcPr>
          <w:p w:rsidR="003B190B" w:rsidRDefault="003B190B">
            <w:pPr>
              <w:rPr>
                <w:rFonts w:cs="Arial"/>
                <w:szCs w:val="20"/>
              </w:rPr>
            </w:pPr>
          </w:p>
        </w:tc>
        <w:tc>
          <w:tcPr>
            <w:tcW w:w="1162" w:type="dxa"/>
            <w:tcBorders>
              <w:top w:val="single" w:sz="4" w:space="0" w:color="auto"/>
              <w:left w:val="single" w:sz="4" w:space="0" w:color="auto"/>
              <w:bottom w:val="single" w:sz="4" w:space="0" w:color="auto"/>
              <w:right w:val="single" w:sz="4" w:space="0" w:color="auto"/>
            </w:tcBorders>
            <w:hideMark/>
          </w:tcPr>
          <w:p w:rsidR="003B190B" w:rsidRDefault="0012554A">
            <w:pPr>
              <w:adjustRightInd w:val="0"/>
              <w:rPr>
                <w:rFonts w:eastAsia="MS Mincho" w:cs="Arial"/>
                <w:szCs w:val="20"/>
              </w:rPr>
            </w:pPr>
            <w:r>
              <w:rPr>
                <w:rFonts w:eastAsia="MS Mincho" w:cs="Arial"/>
                <w:szCs w:val="20"/>
              </w:rPr>
              <w:t>Unknown</w:t>
            </w:r>
          </w:p>
        </w:tc>
        <w:tc>
          <w:tcPr>
            <w:tcW w:w="816" w:type="dxa"/>
            <w:tcBorders>
              <w:top w:val="single" w:sz="4" w:space="0" w:color="auto"/>
              <w:left w:val="single" w:sz="4" w:space="0" w:color="auto"/>
              <w:bottom w:val="single" w:sz="4" w:space="0" w:color="auto"/>
              <w:right w:val="single" w:sz="4" w:space="0" w:color="auto"/>
            </w:tcBorders>
            <w:hideMark/>
          </w:tcPr>
          <w:p w:rsidR="003B190B" w:rsidRDefault="0012554A">
            <w:pPr>
              <w:adjustRightInd w:val="0"/>
              <w:rPr>
                <w:rFonts w:cs="Arial"/>
                <w:szCs w:val="20"/>
              </w:rPr>
            </w:pPr>
            <w:r>
              <w:rPr>
                <w:rFonts w:cs="Arial"/>
                <w:szCs w:val="20"/>
              </w:rPr>
              <w:t>0x2</w:t>
            </w:r>
          </w:p>
        </w:tc>
        <w:tc>
          <w:tcPr>
            <w:tcW w:w="1611" w:type="dxa"/>
            <w:tcBorders>
              <w:top w:val="single" w:sz="4" w:space="0" w:color="auto"/>
              <w:left w:val="single" w:sz="4" w:space="0" w:color="auto"/>
              <w:bottom w:val="single" w:sz="4" w:space="0" w:color="auto"/>
              <w:right w:val="single" w:sz="4" w:space="0" w:color="auto"/>
            </w:tcBorders>
          </w:tcPr>
          <w:p w:rsidR="003B190B" w:rsidRDefault="003B190B">
            <w:pPr>
              <w:rPr>
                <w:rFonts w:cs="Arial"/>
                <w:szCs w:val="20"/>
              </w:rPr>
            </w:pPr>
          </w:p>
        </w:tc>
      </w:tr>
      <w:tr w:rsidR="003B190B">
        <w:trPr>
          <w:jc w:val="center"/>
        </w:trPr>
        <w:tc>
          <w:tcPr>
            <w:tcW w:w="816" w:type="dxa"/>
            <w:tcBorders>
              <w:top w:val="single" w:sz="4" w:space="0" w:color="auto"/>
              <w:left w:val="single" w:sz="4" w:space="0" w:color="auto"/>
              <w:bottom w:val="single" w:sz="4" w:space="0" w:color="auto"/>
              <w:right w:val="single" w:sz="4" w:space="0" w:color="auto"/>
            </w:tcBorders>
          </w:tcPr>
          <w:p w:rsidR="003B190B" w:rsidRDefault="003B190B">
            <w:pPr>
              <w:rPr>
                <w:rFonts w:cs="Arial"/>
                <w:szCs w:val="20"/>
              </w:rPr>
            </w:pPr>
          </w:p>
        </w:tc>
        <w:tc>
          <w:tcPr>
            <w:tcW w:w="1162" w:type="dxa"/>
            <w:tcBorders>
              <w:top w:val="single" w:sz="4" w:space="0" w:color="auto"/>
              <w:left w:val="single" w:sz="4" w:space="0" w:color="auto"/>
              <w:bottom w:val="single" w:sz="4" w:space="0" w:color="auto"/>
              <w:right w:val="single" w:sz="4" w:space="0" w:color="auto"/>
            </w:tcBorders>
            <w:hideMark/>
          </w:tcPr>
          <w:p w:rsidR="003B190B" w:rsidRDefault="0012554A">
            <w:pPr>
              <w:adjustRightInd w:val="0"/>
              <w:rPr>
                <w:rFonts w:eastAsia="MS Mincho" w:cs="Arial"/>
                <w:szCs w:val="20"/>
              </w:rPr>
            </w:pPr>
            <w:r>
              <w:rPr>
                <w:rFonts w:eastAsia="MS Mincho" w:cs="Arial"/>
                <w:szCs w:val="20"/>
              </w:rPr>
              <w:t>Fault</w:t>
            </w:r>
          </w:p>
        </w:tc>
        <w:tc>
          <w:tcPr>
            <w:tcW w:w="816" w:type="dxa"/>
            <w:tcBorders>
              <w:top w:val="single" w:sz="4" w:space="0" w:color="auto"/>
              <w:left w:val="single" w:sz="4" w:space="0" w:color="auto"/>
              <w:bottom w:val="single" w:sz="4" w:space="0" w:color="auto"/>
              <w:right w:val="single" w:sz="4" w:space="0" w:color="auto"/>
            </w:tcBorders>
            <w:hideMark/>
          </w:tcPr>
          <w:p w:rsidR="003B190B" w:rsidRDefault="0012554A">
            <w:pPr>
              <w:adjustRightInd w:val="0"/>
              <w:rPr>
                <w:rFonts w:cs="Arial"/>
                <w:szCs w:val="20"/>
              </w:rPr>
            </w:pPr>
            <w:r>
              <w:rPr>
                <w:rFonts w:cs="Arial"/>
                <w:szCs w:val="20"/>
              </w:rPr>
              <w:t>0x3</w:t>
            </w:r>
          </w:p>
        </w:tc>
        <w:tc>
          <w:tcPr>
            <w:tcW w:w="1611" w:type="dxa"/>
            <w:tcBorders>
              <w:top w:val="single" w:sz="4" w:space="0" w:color="auto"/>
              <w:left w:val="single" w:sz="4" w:space="0" w:color="auto"/>
              <w:bottom w:val="single" w:sz="4" w:space="0" w:color="auto"/>
              <w:right w:val="single" w:sz="4" w:space="0" w:color="auto"/>
            </w:tcBorders>
          </w:tcPr>
          <w:p w:rsidR="003B190B" w:rsidRDefault="003B190B">
            <w:pPr>
              <w:rPr>
                <w:rFonts w:cs="Arial"/>
                <w:szCs w:val="20"/>
              </w:rPr>
            </w:pPr>
          </w:p>
        </w:tc>
      </w:tr>
    </w:tbl>
    <w:p w:rsidR="003B190B" w:rsidRDefault="003B190B">
      <w:pPr>
        <w:rPr>
          <w:rFonts w:eastAsia="MS Mincho"/>
        </w:rPr>
      </w:pPr>
    </w:p>
    <w:p w:rsidR="00406F39" w:rsidRDefault="0012554A" w:rsidP="009F225E">
      <w:pPr>
        <w:pStyle w:val="Heading3"/>
      </w:pPr>
      <w:bookmarkStart w:id="23" w:name="_Toc7180585"/>
      <w:r w:rsidRPr="00B9479B">
        <w:t>RVC-MD-REQ-292389/B-GearRvrse_D_Actl</w:t>
      </w:r>
      <w:bookmarkEnd w:id="23"/>
    </w:p>
    <w:p w:rsidR="00500605" w:rsidRDefault="0012554A" w:rsidP="00500605">
      <w:r w:rsidRPr="009B59E6">
        <w:t>GearRvrse_D_Actl</w:t>
      </w:r>
    </w:p>
    <w:p w:rsidR="009B59E6" w:rsidRDefault="0012554A" w:rsidP="00500605"/>
    <w:p w:rsidR="009B59E6" w:rsidRDefault="0012554A" w:rsidP="00500605">
      <w:r w:rsidRPr="009B59E6">
        <w:t>The purpose of this signal is to notify that Reverse Gear is engaged on a manual transmission vehicle</w:t>
      </w:r>
      <w:r>
        <w:t>.</w:t>
      </w:r>
    </w:p>
    <w:p w:rsidR="009B59E6" w:rsidRDefault="0012554A" w:rsidP="00500605"/>
    <w:p w:rsidR="009B59E6" w:rsidRDefault="0012554A" w:rsidP="00500605">
      <w:r w:rsidRPr="009B59E6">
        <w:t xml:space="preserve">$0: Inactive_not_confirmed </w:t>
      </w:r>
    </w:p>
    <w:p w:rsidR="009B59E6" w:rsidRDefault="0012554A" w:rsidP="00500605">
      <w:r w:rsidRPr="009B59E6">
        <w:t xml:space="preserve">$1: Inactive_confirmed </w:t>
      </w:r>
    </w:p>
    <w:p w:rsidR="009B59E6" w:rsidRDefault="0012554A" w:rsidP="00500605">
      <w:r w:rsidRPr="009B59E6">
        <w:t xml:space="preserve">$2: Active_not_confirmed </w:t>
      </w:r>
    </w:p>
    <w:p w:rsidR="009B59E6" w:rsidRDefault="0012554A" w:rsidP="00500605">
      <w:r w:rsidRPr="009B59E6">
        <w:t xml:space="preserve">$3: Active_confirmed </w:t>
      </w:r>
    </w:p>
    <w:p w:rsidR="009B59E6" w:rsidRDefault="0012554A" w:rsidP="00500605">
      <w:r w:rsidRPr="009B59E6">
        <w:t xml:space="preserve">$4: NotUsed_1 </w:t>
      </w:r>
    </w:p>
    <w:p w:rsidR="009B59E6" w:rsidRDefault="0012554A" w:rsidP="00500605">
      <w:r w:rsidRPr="009B59E6">
        <w:t xml:space="preserve">$5: NotUsed_2 </w:t>
      </w:r>
    </w:p>
    <w:p w:rsidR="009B59E6" w:rsidRDefault="0012554A" w:rsidP="00500605">
      <w:r w:rsidRPr="009B59E6">
        <w:t xml:space="preserve">$6: NotUsed_3 </w:t>
      </w:r>
    </w:p>
    <w:p w:rsidR="009B59E6" w:rsidRDefault="0012554A" w:rsidP="00500605">
      <w:r w:rsidRPr="009B59E6">
        <w:t>$7: Fault</w:t>
      </w:r>
    </w:p>
    <w:p w:rsidR="00654447" w:rsidRDefault="0012554A" w:rsidP="00500605"/>
    <w:p w:rsidR="00654447" w:rsidRDefault="0012554A" w:rsidP="00500605"/>
    <w:p w:rsidR="00654447" w:rsidRDefault="0012554A" w:rsidP="00500605"/>
    <w:p w:rsidR="00654447" w:rsidRDefault="0012554A" w:rsidP="00500605">
      <w:r w:rsidRPr="00654447">
        <w:t>Reverse status is indicated by both $2 (Active_not_confirmed) and $3 (Active_confirmed)</w:t>
      </w:r>
    </w:p>
    <w:p w:rsidR="009F225E" w:rsidRPr="009F225E" w:rsidRDefault="009F225E" w:rsidP="009F225E">
      <w:pPr>
        <w:pStyle w:val="Heading3"/>
        <w:rPr>
          <w:b w:val="0"/>
          <w:u w:val="single"/>
        </w:rPr>
      </w:pPr>
      <w:bookmarkStart w:id="24" w:name="_Toc7180586"/>
      <w:r w:rsidRPr="009F225E">
        <w:rPr>
          <w:b w:val="0"/>
          <w:u w:val="single"/>
        </w:rPr>
        <w:lastRenderedPageBreak/>
        <w:t>RVC-REQ-292388/A-Veh_V_ActlEng</w:t>
      </w:r>
      <w:bookmarkEnd w:id="24"/>
    </w:p>
    <w:p w:rsidR="00500605" w:rsidRDefault="0012554A" w:rsidP="00500605">
      <w:r>
        <w:t>Veh_V_ActlEng</w:t>
      </w:r>
    </w:p>
    <w:p w:rsidR="003D4F3F" w:rsidRDefault="0012554A" w:rsidP="00500605">
      <w:r>
        <w:t>This signal is used to indicate vehicle speed. Refer to database for proper signal values.</w:t>
      </w:r>
    </w:p>
    <w:p w:rsidR="003D4F3F" w:rsidRDefault="0012554A" w:rsidP="00500605"/>
    <w:p w:rsidR="009F225E" w:rsidRPr="009F225E" w:rsidRDefault="009F225E" w:rsidP="009F225E">
      <w:pPr>
        <w:pStyle w:val="Heading2"/>
        <w:rPr>
          <w:b w:val="0"/>
          <w:u w:val="single"/>
        </w:rPr>
      </w:pPr>
      <w:bookmarkStart w:id="25" w:name="_Toc7180587"/>
      <w:r w:rsidRPr="009F225E">
        <w:rPr>
          <w:b w:val="0"/>
          <w:u w:val="single"/>
        </w:rPr>
        <w:t>DRVC-REQ-261462/A-Client I2C Write</w:t>
      </w:r>
      <w:bookmarkEnd w:id="25"/>
    </w:p>
    <w:p w:rsidR="009F225E" w:rsidRPr="009F225E" w:rsidRDefault="009F225E" w:rsidP="009F225E">
      <w:pPr>
        <w:pStyle w:val="Heading3"/>
        <w:rPr>
          <w:b w:val="0"/>
          <w:u w:val="single"/>
        </w:rPr>
      </w:pPr>
      <w:bookmarkStart w:id="26" w:name="_Toc7180588"/>
      <w:r w:rsidRPr="009F225E">
        <w:rPr>
          <w:b w:val="0"/>
          <w:u w:val="single"/>
        </w:rPr>
        <w:t>DRVC-REQ-260269/A-DrvcViewRq</w:t>
      </w:r>
      <w:bookmarkEnd w:id="26"/>
    </w:p>
    <w:p w:rsidR="00500605" w:rsidRDefault="0012554A" w:rsidP="00500605"/>
    <w:p w:rsidR="00AE4AC3" w:rsidRDefault="0012554A" w:rsidP="00500605">
      <w:r>
        <w:t>DrvcViewRq: This signal is sent by the client to tell the s</w:t>
      </w:r>
      <w:r>
        <w:t>erver to change the camera view.</w:t>
      </w:r>
    </w:p>
    <w:p w:rsidR="00AE4AC3" w:rsidRDefault="0012554A" w:rsidP="00500605"/>
    <w:p w:rsidR="00AE4AC3" w:rsidRDefault="0012554A" w:rsidP="0050060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6"/>
        <w:gridCol w:w="1650"/>
        <w:gridCol w:w="1884"/>
      </w:tblGrid>
      <w:tr w:rsidR="00AE4AC3" w:rsidTr="009F225E">
        <w:trPr>
          <w:trHeight w:val="278"/>
          <w:jc w:val="center"/>
        </w:trPr>
        <w:tc>
          <w:tcPr>
            <w:tcW w:w="0" w:type="auto"/>
            <w:tcBorders>
              <w:top w:val="single" w:sz="4" w:space="0" w:color="auto"/>
              <w:left w:val="single" w:sz="4" w:space="0" w:color="auto"/>
              <w:bottom w:val="single" w:sz="4" w:space="0" w:color="auto"/>
              <w:right w:val="single" w:sz="4" w:space="0" w:color="auto"/>
            </w:tcBorders>
            <w:shd w:val="clear" w:color="auto" w:fill="BFBFBF"/>
            <w:hideMark/>
          </w:tcPr>
          <w:p w:rsidR="00AE4AC3" w:rsidRDefault="0012554A">
            <w:pPr>
              <w:jc w:val="center"/>
              <w:rPr>
                <w:rFonts w:ascii="Times New Roman" w:hAnsi="Times New Roman"/>
                <w:b/>
                <w:szCs w:val="22"/>
              </w:rPr>
            </w:pPr>
            <w:r>
              <w:rPr>
                <w:b/>
              </w:rPr>
              <w:t>Logical Value</w:t>
            </w:r>
          </w:p>
        </w:tc>
        <w:tc>
          <w:tcPr>
            <w:tcW w:w="0" w:type="auto"/>
            <w:tcBorders>
              <w:top w:val="single" w:sz="4" w:space="0" w:color="auto"/>
              <w:left w:val="single" w:sz="4" w:space="0" w:color="auto"/>
              <w:bottom w:val="single" w:sz="4" w:space="0" w:color="auto"/>
              <w:right w:val="single" w:sz="4" w:space="0" w:color="auto"/>
            </w:tcBorders>
            <w:shd w:val="clear" w:color="auto" w:fill="BFBFBF"/>
            <w:hideMark/>
          </w:tcPr>
          <w:p w:rsidR="00AE4AC3" w:rsidRDefault="0012554A">
            <w:pPr>
              <w:jc w:val="center"/>
              <w:rPr>
                <w:rFonts w:ascii="Times New Roman" w:hAnsi="Times New Roman"/>
                <w:b/>
                <w:szCs w:val="22"/>
              </w:rPr>
            </w:pPr>
            <w:r>
              <w:rPr>
                <w:b/>
              </w:rPr>
              <w:t>Encoded Value</w:t>
            </w:r>
          </w:p>
        </w:tc>
        <w:tc>
          <w:tcPr>
            <w:tcW w:w="0" w:type="auto"/>
            <w:tcBorders>
              <w:top w:val="single" w:sz="4" w:space="0" w:color="auto"/>
              <w:left w:val="single" w:sz="4" w:space="0" w:color="auto"/>
              <w:bottom w:val="single" w:sz="4" w:space="0" w:color="auto"/>
              <w:right w:val="single" w:sz="4" w:space="0" w:color="auto"/>
            </w:tcBorders>
            <w:shd w:val="clear" w:color="auto" w:fill="BFBFBF"/>
            <w:hideMark/>
          </w:tcPr>
          <w:p w:rsidR="00AE4AC3" w:rsidRDefault="0012554A">
            <w:pPr>
              <w:jc w:val="center"/>
              <w:rPr>
                <w:rFonts w:ascii="Times New Roman" w:hAnsi="Times New Roman"/>
                <w:b/>
                <w:szCs w:val="22"/>
              </w:rPr>
            </w:pPr>
            <w:r>
              <w:rPr>
                <w:b/>
              </w:rPr>
              <w:t>Usage/Meaning</w:t>
            </w:r>
          </w:p>
        </w:tc>
      </w:tr>
      <w:tr w:rsidR="002D4C9F" w:rsidTr="009F225E">
        <w:trPr>
          <w:jc w:val="center"/>
        </w:trPr>
        <w:tc>
          <w:tcPr>
            <w:tcW w:w="0" w:type="auto"/>
            <w:tcBorders>
              <w:top w:val="single" w:sz="4" w:space="0" w:color="auto"/>
              <w:left w:val="single" w:sz="4" w:space="0" w:color="auto"/>
              <w:bottom w:val="single" w:sz="4" w:space="0" w:color="auto"/>
              <w:right w:val="single" w:sz="4" w:space="0" w:color="auto"/>
            </w:tcBorders>
            <w:hideMark/>
          </w:tcPr>
          <w:p w:rsidR="002D4C9F" w:rsidRDefault="0012554A">
            <w:pPr>
              <w:rPr>
                <w:rFonts w:ascii="Times New Roman" w:hAnsi="Times New Roman"/>
                <w:szCs w:val="22"/>
              </w:rPr>
            </w:pPr>
            <w:r>
              <w:t>Off</w:t>
            </w:r>
          </w:p>
        </w:tc>
        <w:tc>
          <w:tcPr>
            <w:tcW w:w="0" w:type="auto"/>
            <w:tcBorders>
              <w:top w:val="single" w:sz="4" w:space="0" w:color="auto"/>
              <w:left w:val="single" w:sz="4" w:space="0" w:color="auto"/>
              <w:bottom w:val="single" w:sz="4" w:space="0" w:color="auto"/>
              <w:right w:val="single" w:sz="4" w:space="0" w:color="auto"/>
            </w:tcBorders>
            <w:hideMark/>
          </w:tcPr>
          <w:p w:rsidR="002D4C9F" w:rsidRDefault="0012554A">
            <w:pPr>
              <w:rPr>
                <w:rFonts w:ascii="Times New Roman" w:hAnsi="Times New Roman"/>
                <w:szCs w:val="22"/>
              </w:rPr>
            </w:pPr>
            <w:r>
              <w:t>0x00</w:t>
            </w:r>
          </w:p>
        </w:tc>
        <w:tc>
          <w:tcPr>
            <w:tcW w:w="0" w:type="auto"/>
            <w:tcBorders>
              <w:top w:val="single" w:sz="4" w:space="0" w:color="auto"/>
              <w:left w:val="single" w:sz="4" w:space="0" w:color="auto"/>
              <w:bottom w:val="single" w:sz="4" w:space="0" w:color="auto"/>
              <w:right w:val="single" w:sz="4" w:space="0" w:color="auto"/>
            </w:tcBorders>
            <w:hideMark/>
          </w:tcPr>
          <w:p w:rsidR="002D4C9F" w:rsidRPr="002D4C9F" w:rsidRDefault="0012554A">
            <w:pPr>
              <w:rPr>
                <w:rFonts w:cs="Arial"/>
                <w:szCs w:val="22"/>
              </w:rPr>
            </w:pPr>
            <w:r w:rsidRPr="002D4C9F">
              <w:rPr>
                <w:rFonts w:eastAsiaTheme="minorEastAsia" w:cs="Arial"/>
                <w:szCs w:val="22"/>
              </w:rPr>
              <w:t>Turn off</w:t>
            </w:r>
          </w:p>
        </w:tc>
      </w:tr>
      <w:tr w:rsidR="002D4C9F" w:rsidTr="009F225E">
        <w:trPr>
          <w:jc w:val="center"/>
        </w:trPr>
        <w:tc>
          <w:tcPr>
            <w:tcW w:w="0" w:type="auto"/>
            <w:tcBorders>
              <w:top w:val="single" w:sz="4" w:space="0" w:color="auto"/>
              <w:left w:val="single" w:sz="4" w:space="0" w:color="auto"/>
              <w:bottom w:val="single" w:sz="4" w:space="0" w:color="auto"/>
              <w:right w:val="single" w:sz="4" w:space="0" w:color="auto"/>
            </w:tcBorders>
            <w:hideMark/>
          </w:tcPr>
          <w:p w:rsidR="002D4C9F" w:rsidRDefault="0012554A">
            <w:pPr>
              <w:rPr>
                <w:rFonts w:ascii="Times New Roman" w:hAnsi="Times New Roman"/>
                <w:szCs w:val="22"/>
              </w:rPr>
            </w:pPr>
            <w:r>
              <w:t>Normal</w:t>
            </w:r>
          </w:p>
        </w:tc>
        <w:tc>
          <w:tcPr>
            <w:tcW w:w="0" w:type="auto"/>
            <w:tcBorders>
              <w:top w:val="single" w:sz="4" w:space="0" w:color="auto"/>
              <w:left w:val="single" w:sz="4" w:space="0" w:color="auto"/>
              <w:bottom w:val="single" w:sz="4" w:space="0" w:color="auto"/>
              <w:right w:val="single" w:sz="4" w:space="0" w:color="auto"/>
            </w:tcBorders>
            <w:hideMark/>
          </w:tcPr>
          <w:p w:rsidR="002D4C9F" w:rsidRDefault="0012554A">
            <w:pPr>
              <w:rPr>
                <w:rFonts w:ascii="Times New Roman" w:hAnsi="Times New Roman"/>
                <w:szCs w:val="22"/>
              </w:rPr>
            </w:pPr>
            <w:r>
              <w:t>0x01</w:t>
            </w:r>
          </w:p>
        </w:tc>
        <w:tc>
          <w:tcPr>
            <w:tcW w:w="0" w:type="auto"/>
            <w:tcBorders>
              <w:top w:val="single" w:sz="4" w:space="0" w:color="auto"/>
              <w:left w:val="single" w:sz="4" w:space="0" w:color="auto"/>
              <w:bottom w:val="single" w:sz="4" w:space="0" w:color="auto"/>
              <w:right w:val="single" w:sz="4" w:space="0" w:color="auto"/>
            </w:tcBorders>
            <w:hideMark/>
          </w:tcPr>
          <w:p w:rsidR="002D4C9F" w:rsidRPr="002D4C9F" w:rsidRDefault="0012554A">
            <w:pPr>
              <w:rPr>
                <w:rFonts w:cs="Arial"/>
                <w:szCs w:val="22"/>
              </w:rPr>
            </w:pPr>
            <w:r w:rsidRPr="002D4C9F">
              <w:rPr>
                <w:rFonts w:eastAsiaTheme="minorEastAsia" w:cs="Arial"/>
                <w:szCs w:val="22"/>
              </w:rPr>
              <w:t>Put in Normal view</w:t>
            </w:r>
          </w:p>
        </w:tc>
      </w:tr>
      <w:tr w:rsidR="002D4C9F" w:rsidTr="009F225E">
        <w:trPr>
          <w:jc w:val="center"/>
        </w:trPr>
        <w:tc>
          <w:tcPr>
            <w:tcW w:w="0" w:type="auto"/>
            <w:tcBorders>
              <w:top w:val="single" w:sz="4" w:space="0" w:color="auto"/>
              <w:left w:val="single" w:sz="4" w:space="0" w:color="auto"/>
              <w:bottom w:val="single" w:sz="4" w:space="0" w:color="auto"/>
              <w:right w:val="single" w:sz="4" w:space="0" w:color="auto"/>
            </w:tcBorders>
            <w:hideMark/>
          </w:tcPr>
          <w:p w:rsidR="002D4C9F" w:rsidRDefault="0012554A">
            <w:pPr>
              <w:rPr>
                <w:rFonts w:ascii="Times New Roman" w:hAnsi="Times New Roman"/>
                <w:szCs w:val="22"/>
              </w:rPr>
            </w:pPr>
            <w:r>
              <w:t>Zoom</w:t>
            </w:r>
          </w:p>
        </w:tc>
        <w:tc>
          <w:tcPr>
            <w:tcW w:w="0" w:type="auto"/>
            <w:tcBorders>
              <w:top w:val="single" w:sz="4" w:space="0" w:color="auto"/>
              <w:left w:val="single" w:sz="4" w:space="0" w:color="auto"/>
              <w:bottom w:val="single" w:sz="4" w:space="0" w:color="auto"/>
              <w:right w:val="single" w:sz="4" w:space="0" w:color="auto"/>
            </w:tcBorders>
            <w:hideMark/>
          </w:tcPr>
          <w:p w:rsidR="002D4C9F" w:rsidRDefault="0012554A">
            <w:pPr>
              <w:rPr>
                <w:rFonts w:ascii="Times New Roman" w:hAnsi="Times New Roman"/>
                <w:szCs w:val="22"/>
              </w:rPr>
            </w:pPr>
            <w:r>
              <w:t>0x02</w:t>
            </w:r>
          </w:p>
        </w:tc>
        <w:tc>
          <w:tcPr>
            <w:tcW w:w="0" w:type="auto"/>
            <w:tcBorders>
              <w:top w:val="single" w:sz="4" w:space="0" w:color="auto"/>
              <w:left w:val="single" w:sz="4" w:space="0" w:color="auto"/>
              <w:bottom w:val="single" w:sz="4" w:space="0" w:color="auto"/>
              <w:right w:val="single" w:sz="4" w:space="0" w:color="auto"/>
            </w:tcBorders>
            <w:hideMark/>
          </w:tcPr>
          <w:p w:rsidR="002D4C9F" w:rsidRPr="002D4C9F" w:rsidRDefault="0012554A">
            <w:pPr>
              <w:rPr>
                <w:rFonts w:cs="Arial"/>
                <w:szCs w:val="22"/>
              </w:rPr>
            </w:pPr>
            <w:r w:rsidRPr="002D4C9F">
              <w:rPr>
                <w:rFonts w:eastAsiaTheme="minorEastAsia" w:cs="Arial"/>
                <w:szCs w:val="22"/>
              </w:rPr>
              <w:t>Put in Zoom View</w:t>
            </w:r>
          </w:p>
        </w:tc>
      </w:tr>
      <w:tr w:rsidR="002D4C9F" w:rsidTr="009F225E">
        <w:trPr>
          <w:jc w:val="center"/>
        </w:trPr>
        <w:tc>
          <w:tcPr>
            <w:tcW w:w="0" w:type="auto"/>
            <w:tcBorders>
              <w:top w:val="single" w:sz="4" w:space="0" w:color="auto"/>
              <w:left w:val="single" w:sz="4" w:space="0" w:color="auto"/>
              <w:bottom w:val="single" w:sz="4" w:space="0" w:color="auto"/>
              <w:right w:val="single" w:sz="4" w:space="0" w:color="auto"/>
            </w:tcBorders>
            <w:hideMark/>
          </w:tcPr>
          <w:p w:rsidR="002D4C9F" w:rsidRDefault="0012554A">
            <w:pPr>
              <w:rPr>
                <w:rFonts w:ascii="Times New Roman" w:hAnsi="Times New Roman"/>
                <w:szCs w:val="22"/>
              </w:rPr>
            </w:pPr>
            <w:r>
              <w:t>Split</w:t>
            </w:r>
          </w:p>
        </w:tc>
        <w:tc>
          <w:tcPr>
            <w:tcW w:w="0" w:type="auto"/>
            <w:tcBorders>
              <w:top w:val="single" w:sz="4" w:space="0" w:color="auto"/>
              <w:left w:val="single" w:sz="4" w:space="0" w:color="auto"/>
              <w:bottom w:val="single" w:sz="4" w:space="0" w:color="auto"/>
              <w:right w:val="single" w:sz="4" w:space="0" w:color="auto"/>
            </w:tcBorders>
            <w:hideMark/>
          </w:tcPr>
          <w:p w:rsidR="002D4C9F" w:rsidRDefault="0012554A">
            <w:pPr>
              <w:rPr>
                <w:rFonts w:ascii="Times New Roman" w:hAnsi="Times New Roman"/>
                <w:szCs w:val="22"/>
              </w:rPr>
            </w:pPr>
            <w:r>
              <w:t>0x03</w:t>
            </w:r>
          </w:p>
        </w:tc>
        <w:tc>
          <w:tcPr>
            <w:tcW w:w="0" w:type="auto"/>
            <w:tcBorders>
              <w:top w:val="single" w:sz="4" w:space="0" w:color="auto"/>
              <w:left w:val="single" w:sz="4" w:space="0" w:color="auto"/>
              <w:bottom w:val="single" w:sz="4" w:space="0" w:color="auto"/>
              <w:right w:val="single" w:sz="4" w:space="0" w:color="auto"/>
            </w:tcBorders>
            <w:hideMark/>
          </w:tcPr>
          <w:p w:rsidR="002D4C9F" w:rsidRPr="002D4C9F" w:rsidRDefault="0012554A">
            <w:pPr>
              <w:rPr>
                <w:rFonts w:cs="Arial"/>
                <w:szCs w:val="22"/>
              </w:rPr>
            </w:pPr>
            <w:r w:rsidRPr="002D4C9F">
              <w:rPr>
                <w:rFonts w:eastAsiaTheme="minorEastAsia" w:cs="Arial"/>
                <w:szCs w:val="22"/>
              </w:rPr>
              <w:t>Put in Split View</w:t>
            </w:r>
          </w:p>
        </w:tc>
      </w:tr>
    </w:tbl>
    <w:p w:rsidR="00AE4AC3" w:rsidRDefault="0012554A" w:rsidP="00500605"/>
    <w:p w:rsidR="00AE4AC3" w:rsidRDefault="0012554A" w:rsidP="00500605"/>
    <w:p w:rsidR="009F225E" w:rsidRPr="009F225E" w:rsidRDefault="009F225E" w:rsidP="009F225E">
      <w:pPr>
        <w:pStyle w:val="Heading3"/>
        <w:rPr>
          <w:b w:val="0"/>
          <w:u w:val="single"/>
        </w:rPr>
      </w:pPr>
      <w:bookmarkStart w:id="27" w:name="_Toc7180589"/>
      <w:r w:rsidRPr="009F225E">
        <w:rPr>
          <w:b w:val="0"/>
          <w:u w:val="single"/>
        </w:rPr>
        <w:t>DRVC-REQ-260276/A-DrvcSteAng</w:t>
      </w:r>
      <w:bookmarkEnd w:id="27"/>
    </w:p>
    <w:p w:rsidR="00500605" w:rsidRDefault="0012554A" w:rsidP="00500605">
      <w:r w:rsidRPr="0020219D">
        <w:rPr>
          <w:rFonts w:ascii="Times New Roman" w:hAnsi="Times New Roman"/>
          <w:color w:val="000000"/>
          <w:szCs w:val="22"/>
        </w:rPr>
        <w:t>DrvcVehSteAng</w:t>
      </w:r>
      <w:r>
        <w:rPr>
          <w:rFonts w:ascii="Times New Roman" w:hAnsi="Times New Roman"/>
          <w:color w:val="000000"/>
          <w:szCs w:val="22"/>
        </w:rPr>
        <w:t xml:space="preserve"> </w:t>
      </w:r>
      <w:r>
        <w:t>signal is</w:t>
      </w:r>
      <w:r>
        <w:t xml:space="preserve"> sent by the client to the server to indicate the steering wheel angle. This data is used by the server to calculate the dynamic overlays.</w:t>
      </w:r>
    </w:p>
    <w:p w:rsidR="0020219D" w:rsidRDefault="0012554A" w:rsidP="00500605"/>
    <w:tbl>
      <w:tblPr>
        <w:tblStyle w:val="TableGrid"/>
        <w:tblW w:w="7128" w:type="dxa"/>
        <w:jc w:val="center"/>
        <w:tblLook w:val="04A0" w:firstRow="1" w:lastRow="0" w:firstColumn="1" w:lastColumn="0" w:noHBand="0" w:noVBand="1"/>
      </w:tblPr>
      <w:tblGrid>
        <w:gridCol w:w="2178"/>
        <w:gridCol w:w="1800"/>
        <w:gridCol w:w="3150"/>
      </w:tblGrid>
      <w:tr w:rsidR="0020219D" w:rsidTr="0020219D">
        <w:trPr>
          <w:jc w:val="center"/>
        </w:trPr>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20219D" w:rsidRDefault="0012554A">
            <w:pPr>
              <w:jc w:val="center"/>
              <w:rPr>
                <w:rFonts w:eastAsiaTheme="minorEastAsia" w:cs="Arial"/>
                <w:b/>
              </w:rPr>
            </w:pPr>
            <w:r>
              <w:rPr>
                <w:rFonts w:eastAsiaTheme="minorEastAsia" w:cs="Arial"/>
                <w:b/>
              </w:rPr>
              <w:t>Encoded Value</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20219D" w:rsidRDefault="0012554A">
            <w:pPr>
              <w:jc w:val="center"/>
              <w:rPr>
                <w:rFonts w:eastAsiaTheme="minorEastAsia" w:cs="Arial"/>
                <w:b/>
              </w:rPr>
            </w:pPr>
            <w:r>
              <w:rPr>
                <w:rFonts w:eastAsiaTheme="minorEastAsia" w:cs="Arial"/>
                <w:b/>
              </w:rPr>
              <w:t>Logical Value</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20219D" w:rsidRDefault="0012554A">
            <w:pPr>
              <w:jc w:val="center"/>
              <w:rPr>
                <w:rFonts w:eastAsiaTheme="minorEastAsia" w:cs="Arial"/>
                <w:b/>
              </w:rPr>
            </w:pPr>
            <w:r>
              <w:rPr>
                <w:rFonts w:eastAsiaTheme="minorEastAsia" w:cs="Arial"/>
                <w:b/>
              </w:rPr>
              <w:t>Usage/Meaning</w:t>
            </w:r>
          </w:p>
        </w:tc>
      </w:tr>
      <w:tr w:rsidR="0020219D" w:rsidTr="0020219D">
        <w:trPr>
          <w:jc w:val="center"/>
        </w:trPr>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219D" w:rsidRDefault="0012554A">
            <w:pPr>
              <w:rPr>
                <w:rFonts w:eastAsiaTheme="minorEastAsia" w:cs="Arial"/>
              </w:rPr>
            </w:pPr>
            <w:r>
              <w:rPr>
                <w:rFonts w:eastAsiaTheme="minorEastAsia" w:cs="Arial"/>
              </w:rPr>
              <w:t>[0x00 – 0x7FFF]</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219D" w:rsidRDefault="0012554A">
            <w:pPr>
              <w:rPr>
                <w:rFonts w:eastAsiaTheme="minorEastAsia" w:cs="Arial"/>
              </w:rPr>
            </w:pPr>
            <w:r>
              <w:rPr>
                <w:rFonts w:eastAsiaTheme="minorEastAsia" w:cs="Arial"/>
              </w:rPr>
              <w:t>Angle</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219D" w:rsidRDefault="0012554A">
            <w:pPr>
              <w:rPr>
                <w:rFonts w:eastAsiaTheme="minorEastAsia" w:cs="Arial"/>
              </w:rPr>
            </w:pPr>
            <w:r>
              <w:rPr>
                <w:rFonts w:eastAsiaTheme="minorEastAsia" w:cs="Arial"/>
              </w:rPr>
              <w:t>0.1*value – 1600 to yield angle</w:t>
            </w:r>
          </w:p>
        </w:tc>
      </w:tr>
    </w:tbl>
    <w:p w:rsidR="0020219D" w:rsidRPr="0020219D" w:rsidRDefault="0012554A" w:rsidP="00500605">
      <w:pPr>
        <w:rPr>
          <w:rFonts w:ascii="Times New Roman" w:hAnsi="Times New Roman"/>
          <w:color w:val="000000"/>
          <w:szCs w:val="22"/>
        </w:rPr>
      </w:pPr>
    </w:p>
    <w:p w:rsidR="009F225E" w:rsidRPr="009F225E" w:rsidRDefault="009F225E" w:rsidP="009F225E">
      <w:pPr>
        <w:pStyle w:val="Heading3"/>
        <w:rPr>
          <w:b w:val="0"/>
          <w:u w:val="single"/>
        </w:rPr>
      </w:pPr>
      <w:bookmarkStart w:id="28" w:name="_Toc7180590"/>
      <w:r w:rsidRPr="009F225E">
        <w:rPr>
          <w:b w:val="0"/>
          <w:u w:val="single"/>
        </w:rPr>
        <w:t>DRVC-REQ-260278/A-DrvcOvrlsRq</w:t>
      </w:r>
      <w:bookmarkEnd w:id="28"/>
    </w:p>
    <w:p w:rsidR="00500605" w:rsidRDefault="0012554A" w:rsidP="00500605">
      <w:r>
        <w:t>DrvcOvRq signal is use</w:t>
      </w:r>
      <w:r>
        <w:t xml:space="preserve">d by the client to tell the server what type of overlays to use. </w:t>
      </w:r>
      <w:r w:rsidRPr="00BF2FB2">
        <w:t>The data in this signal is generated according to instructions in requirement number 261288.</w:t>
      </w:r>
    </w:p>
    <w:p w:rsidR="00E63EA6" w:rsidRDefault="0012554A" w:rsidP="00500605"/>
    <w:tbl>
      <w:tblPr>
        <w:tblStyle w:val="TableGrid"/>
        <w:tblW w:w="0" w:type="auto"/>
        <w:jc w:val="center"/>
        <w:tblLook w:val="04A0" w:firstRow="1" w:lastRow="0" w:firstColumn="1" w:lastColumn="0" w:noHBand="0" w:noVBand="1"/>
      </w:tblPr>
      <w:tblGrid>
        <w:gridCol w:w="1818"/>
        <w:gridCol w:w="1530"/>
        <w:gridCol w:w="4050"/>
      </w:tblGrid>
      <w:tr w:rsidR="00E63EA6" w:rsidTr="00E63EA6">
        <w:trPr>
          <w:jc w:val="center"/>
        </w:trPr>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E63EA6" w:rsidRDefault="0012554A">
            <w:pPr>
              <w:jc w:val="center"/>
              <w:rPr>
                <w:rFonts w:cs="Arial"/>
                <w:b/>
              </w:rPr>
            </w:pPr>
            <w:r>
              <w:rPr>
                <w:rFonts w:eastAsiaTheme="minorEastAsia" w:cs="Arial"/>
                <w:b/>
              </w:rPr>
              <w:t>Encoded Value</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E63EA6" w:rsidRDefault="0012554A">
            <w:pPr>
              <w:jc w:val="center"/>
              <w:rPr>
                <w:rFonts w:cs="Arial"/>
                <w:b/>
              </w:rPr>
            </w:pPr>
            <w:r>
              <w:rPr>
                <w:rFonts w:eastAsiaTheme="minorEastAsia" w:cs="Arial"/>
                <w:b/>
              </w:rPr>
              <w:t>Logical Value</w:t>
            </w:r>
          </w:p>
        </w:tc>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E63EA6" w:rsidRDefault="0012554A">
            <w:pPr>
              <w:jc w:val="center"/>
              <w:rPr>
                <w:rFonts w:cs="Arial"/>
                <w:b/>
              </w:rPr>
            </w:pPr>
            <w:r>
              <w:rPr>
                <w:rFonts w:eastAsiaTheme="minorEastAsia" w:cs="Arial"/>
                <w:b/>
              </w:rPr>
              <w:t>Usage/Meaning</w:t>
            </w:r>
          </w:p>
        </w:tc>
      </w:tr>
      <w:tr w:rsidR="00E63EA6" w:rsidTr="00E63EA6">
        <w:trPr>
          <w:jc w:val="center"/>
        </w:trPr>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3EA6" w:rsidRDefault="0012554A">
            <w:pPr>
              <w:rPr>
                <w:rFonts w:cs="Arial"/>
              </w:rPr>
            </w:pPr>
            <w:r>
              <w:rPr>
                <w:rFonts w:eastAsiaTheme="minorEastAsia" w:cs="Arial"/>
              </w:rPr>
              <w:t>0x00</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3EA6" w:rsidRDefault="0012554A">
            <w:pPr>
              <w:rPr>
                <w:rFonts w:cs="Arial"/>
              </w:rPr>
            </w:pPr>
            <w:r>
              <w:rPr>
                <w:rFonts w:cs="Arial"/>
              </w:rPr>
              <w:t>Inactive</w:t>
            </w:r>
          </w:p>
        </w:tc>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3EA6" w:rsidRDefault="0012554A">
            <w:pPr>
              <w:rPr>
                <w:rFonts w:cs="Arial"/>
              </w:rPr>
            </w:pPr>
            <w:r>
              <w:rPr>
                <w:rFonts w:eastAsiaTheme="minorEastAsia" w:cs="Arial"/>
              </w:rPr>
              <w:t>Overlays inactive</w:t>
            </w:r>
          </w:p>
        </w:tc>
      </w:tr>
      <w:tr w:rsidR="00E63EA6" w:rsidTr="00E63EA6">
        <w:trPr>
          <w:jc w:val="center"/>
        </w:trPr>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3EA6" w:rsidRDefault="0012554A">
            <w:pPr>
              <w:rPr>
                <w:rFonts w:cs="Arial"/>
              </w:rPr>
            </w:pPr>
            <w:r>
              <w:rPr>
                <w:rFonts w:cs="Arial"/>
              </w:rPr>
              <w:t>0x01</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3EA6" w:rsidRDefault="0012554A">
            <w:pPr>
              <w:rPr>
                <w:rFonts w:cs="Arial"/>
              </w:rPr>
            </w:pPr>
            <w:r>
              <w:rPr>
                <w:rFonts w:cs="Arial"/>
              </w:rPr>
              <w:t>Static</w:t>
            </w:r>
          </w:p>
        </w:tc>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3EA6" w:rsidRDefault="0012554A">
            <w:pPr>
              <w:rPr>
                <w:rFonts w:cs="Arial"/>
              </w:rPr>
            </w:pPr>
            <w:r>
              <w:rPr>
                <w:rFonts w:eastAsiaTheme="minorEastAsia" w:cs="Arial"/>
              </w:rPr>
              <w:t xml:space="preserve">Static </w:t>
            </w:r>
            <w:r>
              <w:rPr>
                <w:rFonts w:eastAsiaTheme="minorEastAsia" w:cs="Arial"/>
              </w:rPr>
              <w:t>Overlays Active</w:t>
            </w:r>
          </w:p>
        </w:tc>
      </w:tr>
      <w:tr w:rsidR="00E63EA6" w:rsidTr="00E63EA6">
        <w:trPr>
          <w:jc w:val="center"/>
        </w:trPr>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3EA6" w:rsidRDefault="0012554A">
            <w:pPr>
              <w:rPr>
                <w:rFonts w:cs="Arial"/>
              </w:rPr>
            </w:pPr>
            <w:r>
              <w:rPr>
                <w:rFonts w:cs="Arial"/>
              </w:rPr>
              <w:t>0x02</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3EA6" w:rsidRDefault="0012554A">
            <w:pPr>
              <w:rPr>
                <w:rFonts w:cs="Arial"/>
              </w:rPr>
            </w:pPr>
            <w:r>
              <w:rPr>
                <w:rFonts w:cs="Arial"/>
              </w:rPr>
              <w:t>Dynamic</w:t>
            </w:r>
          </w:p>
        </w:tc>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3EA6" w:rsidRDefault="0012554A">
            <w:pPr>
              <w:rPr>
                <w:rFonts w:cs="Arial"/>
              </w:rPr>
            </w:pPr>
            <w:r>
              <w:rPr>
                <w:rFonts w:eastAsiaTheme="minorEastAsia" w:cs="Arial"/>
              </w:rPr>
              <w:t>Static and dynamic Overlays are Active</w:t>
            </w:r>
          </w:p>
        </w:tc>
      </w:tr>
      <w:tr w:rsidR="00E63EA6" w:rsidTr="00E63EA6">
        <w:trPr>
          <w:jc w:val="center"/>
        </w:trPr>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3EA6" w:rsidRDefault="0012554A">
            <w:pPr>
              <w:rPr>
                <w:rFonts w:cs="Arial"/>
              </w:rPr>
            </w:pPr>
            <w:r>
              <w:rPr>
                <w:rFonts w:cs="Arial"/>
              </w:rPr>
              <w:t>0x03</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3EA6" w:rsidRDefault="0012554A">
            <w:pPr>
              <w:rPr>
                <w:rFonts w:cs="Arial"/>
              </w:rPr>
            </w:pPr>
            <w:r>
              <w:rPr>
                <w:rFonts w:cs="Arial"/>
              </w:rPr>
              <w:t>Not Used</w:t>
            </w:r>
          </w:p>
        </w:tc>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3EA6" w:rsidRDefault="0012554A">
            <w:pPr>
              <w:rPr>
                <w:rFonts w:cs="Arial"/>
              </w:rPr>
            </w:pPr>
            <w:r>
              <w:rPr>
                <w:rFonts w:eastAsiaTheme="minorEastAsia" w:cs="Arial"/>
              </w:rPr>
              <w:t>Unused Value</w:t>
            </w:r>
          </w:p>
        </w:tc>
      </w:tr>
    </w:tbl>
    <w:p w:rsidR="00E63EA6" w:rsidRDefault="0012554A" w:rsidP="00500605"/>
    <w:p w:rsidR="009F225E" w:rsidRPr="009F225E" w:rsidRDefault="009F225E" w:rsidP="009F225E">
      <w:pPr>
        <w:pStyle w:val="Heading2"/>
        <w:rPr>
          <w:b w:val="0"/>
          <w:u w:val="single"/>
        </w:rPr>
      </w:pPr>
      <w:bookmarkStart w:id="29" w:name="_Toc7180591"/>
      <w:r w:rsidRPr="009F225E">
        <w:rPr>
          <w:b w:val="0"/>
          <w:u w:val="single"/>
        </w:rPr>
        <w:t>DRVC-REQ-261463/A-Clent I2C Read</w:t>
      </w:r>
      <w:bookmarkEnd w:id="29"/>
    </w:p>
    <w:p w:rsidR="009F225E" w:rsidRPr="009F225E" w:rsidRDefault="009F225E" w:rsidP="009F225E">
      <w:pPr>
        <w:pStyle w:val="Heading3"/>
        <w:rPr>
          <w:b w:val="0"/>
          <w:u w:val="single"/>
        </w:rPr>
      </w:pPr>
      <w:bookmarkStart w:id="30" w:name="_Toc7180592"/>
      <w:r w:rsidRPr="009F225E">
        <w:rPr>
          <w:b w:val="0"/>
          <w:u w:val="single"/>
        </w:rPr>
        <w:t>DRVC-REQ-260275/A-DrvcCurDispView</w:t>
      </w:r>
      <w:bookmarkEnd w:id="30"/>
    </w:p>
    <w:p w:rsidR="00500605" w:rsidRDefault="0012554A" w:rsidP="00500605"/>
    <w:p w:rsidR="00033B69" w:rsidRDefault="0012554A" w:rsidP="00500605"/>
    <w:p w:rsidR="00033B69" w:rsidRDefault="0012554A" w:rsidP="00500605">
      <w:r w:rsidRPr="00033B69">
        <w:t>DrvcDispView</w:t>
      </w:r>
      <w:r w:rsidRPr="00033B69">
        <w:tab/>
      </w:r>
      <w:r>
        <w:t xml:space="preserve"> : This signal is used to synchronize the displayed view.</w:t>
      </w:r>
    </w:p>
    <w:p w:rsidR="00033B69" w:rsidRDefault="0012554A" w:rsidP="00500605"/>
    <w:tbl>
      <w:tblPr>
        <w:tblStyle w:val="TableGrid"/>
        <w:tblW w:w="0" w:type="auto"/>
        <w:jc w:val="center"/>
        <w:tblLook w:val="04A0" w:firstRow="1" w:lastRow="0" w:firstColumn="1" w:lastColumn="0" w:noHBand="0" w:noVBand="1"/>
      </w:tblPr>
      <w:tblGrid>
        <w:gridCol w:w="1638"/>
        <w:gridCol w:w="1710"/>
        <w:gridCol w:w="1710"/>
      </w:tblGrid>
      <w:tr w:rsidR="00033B69" w:rsidTr="00033B69">
        <w:trPr>
          <w:jc w:val="center"/>
        </w:trPr>
        <w:tc>
          <w:tcPr>
            <w:tcW w:w="16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033B69" w:rsidRDefault="0012554A">
            <w:pPr>
              <w:jc w:val="center"/>
              <w:rPr>
                <w:rFonts w:cs="Arial"/>
                <w:b/>
              </w:rPr>
            </w:pPr>
            <w:r>
              <w:rPr>
                <w:rFonts w:eastAsiaTheme="minorEastAsia" w:cs="Arial"/>
                <w:b/>
              </w:rPr>
              <w:t>Logical Value</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033B69" w:rsidRDefault="0012554A">
            <w:pPr>
              <w:jc w:val="center"/>
              <w:rPr>
                <w:rFonts w:cs="Arial"/>
                <w:b/>
              </w:rPr>
            </w:pPr>
            <w:r>
              <w:rPr>
                <w:rFonts w:eastAsiaTheme="minorEastAsia" w:cs="Arial"/>
                <w:b/>
              </w:rPr>
              <w:t>Encoded Value</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033B69" w:rsidRDefault="0012554A">
            <w:pPr>
              <w:jc w:val="center"/>
              <w:rPr>
                <w:rFonts w:cs="Arial"/>
                <w:b/>
              </w:rPr>
            </w:pPr>
            <w:r>
              <w:rPr>
                <w:rFonts w:eastAsiaTheme="minorEastAsia" w:cs="Arial"/>
                <w:b/>
              </w:rPr>
              <w:t>Usage/Meaning</w:t>
            </w:r>
          </w:p>
        </w:tc>
      </w:tr>
      <w:tr w:rsidR="00033B69" w:rsidTr="00033B69">
        <w:trPr>
          <w:jc w:val="center"/>
        </w:trPr>
        <w:tc>
          <w:tcPr>
            <w:tcW w:w="16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3B69" w:rsidRDefault="0012554A">
            <w:pPr>
              <w:rPr>
                <w:rFonts w:cs="Arial"/>
              </w:rPr>
            </w:pPr>
            <w:r>
              <w:rPr>
                <w:rFonts w:eastAsiaTheme="minorEastAsia" w:cs="Arial"/>
              </w:rPr>
              <w:t>Off</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3B69" w:rsidRDefault="0012554A">
            <w:pPr>
              <w:rPr>
                <w:rFonts w:cs="Arial"/>
              </w:rPr>
            </w:pPr>
            <w:r>
              <w:rPr>
                <w:rFonts w:eastAsiaTheme="minorEastAsia" w:cs="Arial"/>
              </w:rPr>
              <w:t>0x00</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3B69" w:rsidRDefault="0012554A">
            <w:pPr>
              <w:rPr>
                <w:rFonts w:cs="Arial"/>
              </w:rPr>
            </w:pPr>
            <w:r>
              <w:rPr>
                <w:rFonts w:eastAsiaTheme="minorEastAsia" w:cs="Arial"/>
              </w:rPr>
              <w:t>Image Off</w:t>
            </w:r>
          </w:p>
        </w:tc>
      </w:tr>
      <w:tr w:rsidR="00033B69" w:rsidTr="00033B69">
        <w:trPr>
          <w:jc w:val="center"/>
        </w:trPr>
        <w:tc>
          <w:tcPr>
            <w:tcW w:w="16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3B69" w:rsidRDefault="0012554A">
            <w:pPr>
              <w:rPr>
                <w:rFonts w:cs="Arial"/>
              </w:rPr>
            </w:pPr>
            <w:r>
              <w:rPr>
                <w:rFonts w:eastAsiaTheme="minorEastAsia" w:cs="Arial"/>
              </w:rPr>
              <w:t>Normal</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3B69" w:rsidRDefault="0012554A">
            <w:pPr>
              <w:rPr>
                <w:rFonts w:cs="Arial"/>
              </w:rPr>
            </w:pPr>
            <w:r>
              <w:rPr>
                <w:rFonts w:eastAsiaTheme="minorEastAsia" w:cs="Arial"/>
              </w:rPr>
              <w:t>0x01</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3B69" w:rsidRDefault="0012554A">
            <w:pPr>
              <w:rPr>
                <w:rFonts w:cs="Arial"/>
              </w:rPr>
            </w:pPr>
            <w:r>
              <w:rPr>
                <w:rFonts w:eastAsiaTheme="minorEastAsia" w:cs="Arial"/>
              </w:rPr>
              <w:t>Normal View</w:t>
            </w:r>
          </w:p>
        </w:tc>
      </w:tr>
      <w:tr w:rsidR="00033B69" w:rsidTr="00033B69">
        <w:trPr>
          <w:jc w:val="center"/>
        </w:trPr>
        <w:tc>
          <w:tcPr>
            <w:tcW w:w="16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3B69" w:rsidRDefault="0012554A">
            <w:pPr>
              <w:rPr>
                <w:rFonts w:cs="Arial"/>
              </w:rPr>
            </w:pPr>
            <w:r>
              <w:rPr>
                <w:rFonts w:eastAsiaTheme="minorEastAsia" w:cs="Arial"/>
              </w:rPr>
              <w:t>Zoom</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3B69" w:rsidRDefault="0012554A">
            <w:pPr>
              <w:rPr>
                <w:rFonts w:cs="Arial"/>
              </w:rPr>
            </w:pPr>
            <w:r>
              <w:rPr>
                <w:rFonts w:eastAsiaTheme="minorEastAsia" w:cs="Arial"/>
              </w:rPr>
              <w:t>0x02</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3B69" w:rsidRDefault="0012554A">
            <w:pPr>
              <w:rPr>
                <w:rFonts w:cs="Arial"/>
              </w:rPr>
            </w:pPr>
            <w:r>
              <w:rPr>
                <w:rFonts w:eastAsiaTheme="minorEastAsia" w:cs="Arial"/>
              </w:rPr>
              <w:t>Zoom View</w:t>
            </w:r>
          </w:p>
        </w:tc>
      </w:tr>
      <w:tr w:rsidR="00033B69" w:rsidTr="00033B69">
        <w:trPr>
          <w:jc w:val="center"/>
        </w:trPr>
        <w:tc>
          <w:tcPr>
            <w:tcW w:w="16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3B69" w:rsidRDefault="0012554A">
            <w:pPr>
              <w:rPr>
                <w:rFonts w:cs="Arial"/>
              </w:rPr>
            </w:pPr>
            <w:r>
              <w:rPr>
                <w:rFonts w:eastAsiaTheme="minorEastAsia" w:cs="Arial"/>
              </w:rPr>
              <w:t>Split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3B69" w:rsidRDefault="0012554A">
            <w:pPr>
              <w:rPr>
                <w:rFonts w:cs="Arial"/>
              </w:rPr>
            </w:pPr>
            <w:r>
              <w:rPr>
                <w:rFonts w:eastAsiaTheme="minorEastAsia" w:cs="Arial"/>
              </w:rPr>
              <w:t>0x03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3B69" w:rsidRDefault="0012554A">
            <w:pPr>
              <w:rPr>
                <w:rFonts w:cs="Arial"/>
              </w:rPr>
            </w:pPr>
            <w:r>
              <w:rPr>
                <w:rFonts w:eastAsiaTheme="minorEastAsia" w:cs="Arial"/>
              </w:rPr>
              <w:t>Split View</w:t>
            </w:r>
          </w:p>
        </w:tc>
      </w:tr>
    </w:tbl>
    <w:p w:rsidR="00033B69" w:rsidRDefault="0012554A" w:rsidP="00500605"/>
    <w:p w:rsidR="00406F39" w:rsidRDefault="0012554A" w:rsidP="009F225E">
      <w:pPr>
        <w:pStyle w:val="Heading1"/>
      </w:pPr>
      <w:bookmarkStart w:id="31" w:name="_Toc7180593"/>
      <w:r>
        <w:lastRenderedPageBreak/>
        <w:t>General Requirements</w:t>
      </w:r>
      <w:bookmarkEnd w:id="31"/>
    </w:p>
    <w:p w:rsidR="009F225E" w:rsidRPr="009F225E" w:rsidRDefault="009F225E" w:rsidP="009F225E">
      <w:pPr>
        <w:pStyle w:val="Heading2"/>
        <w:rPr>
          <w:b w:val="0"/>
          <w:u w:val="single"/>
        </w:rPr>
      </w:pPr>
      <w:bookmarkStart w:id="32" w:name="_Toc7180594"/>
      <w:r w:rsidRPr="009F225E">
        <w:rPr>
          <w:b w:val="0"/>
          <w:u w:val="single"/>
        </w:rPr>
        <w:t>DRVC-REQ-261288/A-DrvcOvRq Data Generation</w:t>
      </w:r>
      <w:bookmarkEnd w:id="32"/>
    </w:p>
    <w:p w:rsidR="00500605" w:rsidRDefault="0012554A" w:rsidP="00500605">
      <w:r>
        <w:t xml:space="preserve">DrvcOvRq makes use of several CAN signals data in order to be produced. </w:t>
      </w:r>
    </w:p>
    <w:p w:rsidR="0066261D" w:rsidRDefault="0012554A" w:rsidP="00500605"/>
    <w:p w:rsidR="00513CF9" w:rsidRDefault="0012554A" w:rsidP="00500605">
      <w:r>
        <w:t>D</w:t>
      </w:r>
      <w:r>
        <w:t xml:space="preserve">ecklidAjar and LiftgateAjar data are OR-ed together. Both need to be Closed (0) for the Ajar value in the table below to be Closed. </w:t>
      </w:r>
    </w:p>
    <w:p w:rsidR="0066261D" w:rsidRDefault="0012554A" w:rsidP="00500605"/>
    <w:tbl>
      <w:tblPr>
        <w:tblW w:w="9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50"/>
        <w:gridCol w:w="1620"/>
        <w:gridCol w:w="1443"/>
        <w:gridCol w:w="1826"/>
        <w:gridCol w:w="2541"/>
      </w:tblGrid>
      <w:tr w:rsidR="00513CF9" w:rsidTr="009462CC">
        <w:trPr>
          <w:trHeight w:val="566"/>
          <w:jc w:val="center"/>
        </w:trPr>
        <w:tc>
          <w:tcPr>
            <w:tcW w:w="1850" w:type="dxa"/>
            <w:tcBorders>
              <w:top w:val="single" w:sz="4" w:space="0" w:color="auto"/>
              <w:left w:val="single" w:sz="4" w:space="0" w:color="auto"/>
              <w:bottom w:val="single" w:sz="4" w:space="0" w:color="auto"/>
              <w:right w:val="single" w:sz="4" w:space="0" w:color="auto"/>
            </w:tcBorders>
            <w:shd w:val="pct15" w:color="auto" w:fill="auto"/>
            <w:hideMark/>
          </w:tcPr>
          <w:p w:rsidR="00513CF9" w:rsidRDefault="0012554A">
            <w:pPr>
              <w:rPr>
                <w:rFonts w:ascii="Times New Roman" w:hAnsi="Times New Roman"/>
                <w:b/>
                <w:szCs w:val="22"/>
              </w:rPr>
            </w:pPr>
            <w:r>
              <w:rPr>
                <w:b/>
              </w:rPr>
              <w:t>Reverse_Gear</w:t>
            </w:r>
          </w:p>
        </w:tc>
        <w:tc>
          <w:tcPr>
            <w:tcW w:w="1620" w:type="dxa"/>
            <w:tcBorders>
              <w:top w:val="single" w:sz="4" w:space="0" w:color="auto"/>
              <w:left w:val="single" w:sz="4" w:space="0" w:color="auto"/>
              <w:bottom w:val="single" w:sz="4" w:space="0" w:color="auto"/>
              <w:right w:val="single" w:sz="12" w:space="0" w:color="auto"/>
            </w:tcBorders>
            <w:shd w:val="pct15" w:color="auto" w:fill="auto"/>
            <w:hideMark/>
          </w:tcPr>
          <w:p w:rsidR="00513CF9" w:rsidRDefault="0012554A">
            <w:pPr>
              <w:rPr>
                <w:rFonts w:ascii="Times New Roman" w:hAnsi="Times New Roman"/>
                <w:b/>
                <w:szCs w:val="22"/>
              </w:rPr>
            </w:pPr>
            <w:r>
              <w:rPr>
                <w:b/>
              </w:rPr>
              <w:t>TrlrCnnct</w:t>
            </w:r>
          </w:p>
        </w:tc>
        <w:tc>
          <w:tcPr>
            <w:tcW w:w="1443" w:type="dxa"/>
            <w:tcBorders>
              <w:top w:val="single" w:sz="12" w:space="0" w:color="auto"/>
              <w:left w:val="single" w:sz="12" w:space="0" w:color="auto"/>
              <w:bottom w:val="single" w:sz="12" w:space="0" w:color="auto"/>
              <w:right w:val="single" w:sz="12" w:space="0" w:color="auto"/>
            </w:tcBorders>
            <w:shd w:val="pct15" w:color="auto" w:fill="auto"/>
            <w:hideMark/>
          </w:tcPr>
          <w:p w:rsidR="00513CF9" w:rsidRDefault="0012554A">
            <w:pPr>
              <w:rPr>
                <w:rFonts w:ascii="Times New Roman" w:hAnsi="Times New Roman"/>
                <w:b/>
                <w:szCs w:val="22"/>
              </w:rPr>
            </w:pPr>
            <w:r>
              <w:rPr>
                <w:b/>
              </w:rPr>
              <w:t xml:space="preserve">Ajar </w:t>
            </w:r>
          </w:p>
        </w:tc>
        <w:tc>
          <w:tcPr>
            <w:tcW w:w="1826" w:type="dxa"/>
            <w:tcBorders>
              <w:top w:val="single" w:sz="4" w:space="0" w:color="auto"/>
              <w:left w:val="single" w:sz="12" w:space="0" w:color="auto"/>
              <w:bottom w:val="single" w:sz="4" w:space="0" w:color="auto"/>
              <w:right w:val="single" w:sz="4" w:space="0" w:color="auto"/>
            </w:tcBorders>
            <w:shd w:val="pct15" w:color="auto" w:fill="auto"/>
            <w:hideMark/>
          </w:tcPr>
          <w:p w:rsidR="00513CF9" w:rsidRDefault="0012554A">
            <w:pPr>
              <w:rPr>
                <w:rFonts w:ascii="Times New Roman" w:hAnsi="Times New Roman"/>
                <w:b/>
                <w:szCs w:val="22"/>
              </w:rPr>
            </w:pPr>
            <w:r>
              <w:rPr>
                <w:b/>
              </w:rPr>
              <w:t>Overlay Request</w:t>
            </w:r>
          </w:p>
        </w:tc>
        <w:tc>
          <w:tcPr>
            <w:tcW w:w="2541" w:type="dxa"/>
            <w:tcBorders>
              <w:top w:val="single" w:sz="4" w:space="0" w:color="auto"/>
              <w:left w:val="double" w:sz="4" w:space="0" w:color="auto"/>
              <w:bottom w:val="single" w:sz="4" w:space="0" w:color="auto"/>
              <w:right w:val="single" w:sz="4" w:space="0" w:color="auto"/>
            </w:tcBorders>
            <w:shd w:val="pct15" w:color="auto" w:fill="auto"/>
          </w:tcPr>
          <w:p w:rsidR="00513CF9" w:rsidRDefault="0012554A">
            <w:pPr>
              <w:rPr>
                <w:b/>
              </w:rPr>
            </w:pPr>
            <w:r>
              <w:rPr>
                <w:b/>
              </w:rPr>
              <w:t>Encode value</w:t>
            </w:r>
          </w:p>
        </w:tc>
      </w:tr>
      <w:tr w:rsidR="00513CF9" w:rsidTr="009462CC">
        <w:trPr>
          <w:trHeight w:val="276"/>
          <w:jc w:val="center"/>
        </w:trPr>
        <w:tc>
          <w:tcPr>
            <w:tcW w:w="1850" w:type="dxa"/>
            <w:tcBorders>
              <w:top w:val="single" w:sz="4" w:space="0" w:color="auto"/>
              <w:left w:val="single" w:sz="4" w:space="0" w:color="auto"/>
              <w:bottom w:val="single" w:sz="4" w:space="0" w:color="auto"/>
              <w:right w:val="single" w:sz="4" w:space="0" w:color="auto"/>
            </w:tcBorders>
            <w:hideMark/>
          </w:tcPr>
          <w:p w:rsidR="00513CF9" w:rsidRDefault="0012554A">
            <w:pPr>
              <w:rPr>
                <w:rFonts w:ascii="Times New Roman" w:hAnsi="Times New Roman"/>
                <w:szCs w:val="22"/>
              </w:rPr>
            </w:pPr>
            <w:r>
              <w:t>True</w:t>
            </w:r>
          </w:p>
        </w:tc>
        <w:tc>
          <w:tcPr>
            <w:tcW w:w="1620" w:type="dxa"/>
            <w:tcBorders>
              <w:top w:val="single" w:sz="4" w:space="0" w:color="auto"/>
              <w:left w:val="single" w:sz="4" w:space="0" w:color="auto"/>
              <w:bottom w:val="single" w:sz="4" w:space="0" w:color="auto"/>
              <w:right w:val="single" w:sz="12" w:space="0" w:color="auto"/>
            </w:tcBorders>
            <w:hideMark/>
          </w:tcPr>
          <w:p w:rsidR="00513CF9" w:rsidRDefault="0012554A">
            <w:pPr>
              <w:rPr>
                <w:rFonts w:ascii="Times New Roman" w:hAnsi="Times New Roman"/>
                <w:szCs w:val="22"/>
              </w:rPr>
            </w:pPr>
            <w:r>
              <w:t>Off</w:t>
            </w:r>
          </w:p>
        </w:tc>
        <w:tc>
          <w:tcPr>
            <w:tcW w:w="1443" w:type="dxa"/>
            <w:tcBorders>
              <w:top w:val="single" w:sz="12" w:space="0" w:color="auto"/>
              <w:left w:val="single" w:sz="12" w:space="0" w:color="auto"/>
              <w:bottom w:val="single" w:sz="12" w:space="0" w:color="auto"/>
              <w:right w:val="single" w:sz="12" w:space="0" w:color="auto"/>
            </w:tcBorders>
            <w:shd w:val="clear" w:color="auto" w:fill="E5B8B7" w:themeFill="accent2" w:themeFillTint="66"/>
            <w:hideMark/>
          </w:tcPr>
          <w:p w:rsidR="00513CF9" w:rsidRDefault="0012554A">
            <w:pPr>
              <w:rPr>
                <w:rFonts w:ascii="Times New Roman" w:hAnsi="Times New Roman"/>
                <w:szCs w:val="22"/>
              </w:rPr>
            </w:pPr>
            <w:r>
              <w:t>Closed</w:t>
            </w:r>
          </w:p>
        </w:tc>
        <w:tc>
          <w:tcPr>
            <w:tcW w:w="1826" w:type="dxa"/>
            <w:tcBorders>
              <w:top w:val="single" w:sz="4" w:space="0" w:color="auto"/>
              <w:left w:val="single" w:sz="12" w:space="0" w:color="auto"/>
              <w:bottom w:val="single" w:sz="4" w:space="0" w:color="auto"/>
              <w:right w:val="single" w:sz="4" w:space="0" w:color="auto"/>
            </w:tcBorders>
            <w:hideMark/>
          </w:tcPr>
          <w:p w:rsidR="00513CF9" w:rsidRDefault="0012554A">
            <w:pPr>
              <w:rPr>
                <w:rFonts w:ascii="Times New Roman" w:hAnsi="Times New Roman"/>
                <w:szCs w:val="22"/>
              </w:rPr>
            </w:pPr>
            <w:r>
              <w:t>Dynamic</w:t>
            </w:r>
          </w:p>
        </w:tc>
        <w:tc>
          <w:tcPr>
            <w:tcW w:w="2541" w:type="dxa"/>
            <w:tcBorders>
              <w:top w:val="single" w:sz="4" w:space="0" w:color="auto"/>
              <w:left w:val="double" w:sz="4" w:space="0" w:color="auto"/>
              <w:bottom w:val="single" w:sz="4" w:space="0" w:color="auto"/>
              <w:right w:val="single" w:sz="4" w:space="0" w:color="auto"/>
            </w:tcBorders>
          </w:tcPr>
          <w:p w:rsidR="00513CF9" w:rsidRDefault="0012554A">
            <w:r>
              <w:t>0x02</w:t>
            </w:r>
          </w:p>
        </w:tc>
      </w:tr>
      <w:tr w:rsidR="00513CF9" w:rsidTr="009462CC">
        <w:trPr>
          <w:trHeight w:val="292"/>
          <w:jc w:val="center"/>
        </w:trPr>
        <w:tc>
          <w:tcPr>
            <w:tcW w:w="1850" w:type="dxa"/>
            <w:tcBorders>
              <w:top w:val="single" w:sz="4" w:space="0" w:color="auto"/>
              <w:left w:val="single" w:sz="4" w:space="0" w:color="auto"/>
              <w:bottom w:val="single" w:sz="4" w:space="0" w:color="auto"/>
              <w:right w:val="single" w:sz="4" w:space="0" w:color="auto"/>
            </w:tcBorders>
            <w:hideMark/>
          </w:tcPr>
          <w:p w:rsidR="00513CF9" w:rsidRDefault="0012554A">
            <w:pPr>
              <w:rPr>
                <w:rFonts w:ascii="Times New Roman" w:hAnsi="Times New Roman"/>
                <w:szCs w:val="22"/>
              </w:rPr>
            </w:pPr>
            <w:r>
              <w:t>False</w:t>
            </w:r>
          </w:p>
        </w:tc>
        <w:tc>
          <w:tcPr>
            <w:tcW w:w="1620" w:type="dxa"/>
            <w:tcBorders>
              <w:top w:val="single" w:sz="4" w:space="0" w:color="auto"/>
              <w:left w:val="single" w:sz="4" w:space="0" w:color="auto"/>
              <w:bottom w:val="single" w:sz="4" w:space="0" w:color="auto"/>
              <w:right w:val="single" w:sz="12" w:space="0" w:color="auto"/>
            </w:tcBorders>
            <w:hideMark/>
          </w:tcPr>
          <w:p w:rsidR="00513CF9" w:rsidRDefault="0012554A">
            <w:pPr>
              <w:rPr>
                <w:rFonts w:ascii="Times New Roman" w:hAnsi="Times New Roman"/>
                <w:szCs w:val="22"/>
              </w:rPr>
            </w:pPr>
            <w:r>
              <w:t>Off</w:t>
            </w:r>
          </w:p>
        </w:tc>
        <w:tc>
          <w:tcPr>
            <w:tcW w:w="1443" w:type="dxa"/>
            <w:tcBorders>
              <w:top w:val="single" w:sz="12" w:space="0" w:color="auto"/>
              <w:left w:val="single" w:sz="12" w:space="0" w:color="auto"/>
              <w:bottom w:val="single" w:sz="12" w:space="0" w:color="auto"/>
              <w:right w:val="single" w:sz="12" w:space="0" w:color="auto"/>
            </w:tcBorders>
            <w:shd w:val="clear" w:color="auto" w:fill="E5B8B7" w:themeFill="accent2" w:themeFillTint="66"/>
            <w:hideMark/>
          </w:tcPr>
          <w:p w:rsidR="00513CF9" w:rsidRDefault="0012554A">
            <w:pPr>
              <w:rPr>
                <w:rFonts w:ascii="Times New Roman" w:hAnsi="Times New Roman"/>
                <w:szCs w:val="22"/>
              </w:rPr>
            </w:pPr>
            <w:r>
              <w:t>Closed</w:t>
            </w:r>
          </w:p>
        </w:tc>
        <w:tc>
          <w:tcPr>
            <w:tcW w:w="1826" w:type="dxa"/>
            <w:tcBorders>
              <w:top w:val="single" w:sz="4" w:space="0" w:color="auto"/>
              <w:left w:val="single" w:sz="12" w:space="0" w:color="auto"/>
              <w:bottom w:val="single" w:sz="4" w:space="0" w:color="auto"/>
              <w:right w:val="single" w:sz="4" w:space="0" w:color="auto"/>
            </w:tcBorders>
            <w:hideMark/>
          </w:tcPr>
          <w:p w:rsidR="00513CF9" w:rsidRDefault="0012554A">
            <w:pPr>
              <w:rPr>
                <w:rFonts w:ascii="Times New Roman" w:hAnsi="Times New Roman"/>
                <w:szCs w:val="22"/>
              </w:rPr>
            </w:pPr>
            <w:r>
              <w:t>Static</w:t>
            </w:r>
          </w:p>
        </w:tc>
        <w:tc>
          <w:tcPr>
            <w:tcW w:w="2541" w:type="dxa"/>
            <w:tcBorders>
              <w:top w:val="single" w:sz="4" w:space="0" w:color="auto"/>
              <w:left w:val="double" w:sz="4" w:space="0" w:color="auto"/>
              <w:bottom w:val="single" w:sz="4" w:space="0" w:color="auto"/>
              <w:right w:val="single" w:sz="4" w:space="0" w:color="auto"/>
            </w:tcBorders>
          </w:tcPr>
          <w:p w:rsidR="00513CF9" w:rsidRDefault="0012554A">
            <w:r>
              <w:t>0x01</w:t>
            </w:r>
          </w:p>
        </w:tc>
      </w:tr>
      <w:tr w:rsidR="0066261D" w:rsidTr="00513CF9">
        <w:trPr>
          <w:trHeight w:val="292"/>
          <w:jc w:val="center"/>
        </w:trPr>
        <w:tc>
          <w:tcPr>
            <w:tcW w:w="4913" w:type="dxa"/>
            <w:gridSpan w:val="3"/>
            <w:tcBorders>
              <w:top w:val="single" w:sz="4" w:space="0" w:color="auto"/>
              <w:left w:val="single" w:sz="4" w:space="0" w:color="auto"/>
              <w:bottom w:val="single" w:sz="4" w:space="0" w:color="auto"/>
              <w:right w:val="double" w:sz="4" w:space="0" w:color="auto"/>
            </w:tcBorders>
            <w:hideMark/>
          </w:tcPr>
          <w:p w:rsidR="0066261D" w:rsidRDefault="0012554A">
            <w:pPr>
              <w:rPr>
                <w:rFonts w:ascii="Times New Roman" w:hAnsi="Times New Roman"/>
                <w:szCs w:val="22"/>
              </w:rPr>
            </w:pPr>
            <w:r>
              <w:t>All</w:t>
            </w:r>
            <w:r>
              <w:t xml:space="preserve"> other values</w:t>
            </w:r>
          </w:p>
        </w:tc>
        <w:tc>
          <w:tcPr>
            <w:tcW w:w="1826" w:type="dxa"/>
            <w:tcBorders>
              <w:top w:val="single" w:sz="4" w:space="0" w:color="auto"/>
              <w:left w:val="double" w:sz="4" w:space="0" w:color="auto"/>
              <w:bottom w:val="single" w:sz="4" w:space="0" w:color="auto"/>
              <w:right w:val="single" w:sz="4" w:space="0" w:color="auto"/>
            </w:tcBorders>
            <w:hideMark/>
          </w:tcPr>
          <w:p w:rsidR="0066261D" w:rsidRDefault="0012554A">
            <w:pPr>
              <w:rPr>
                <w:rFonts w:ascii="Times New Roman" w:hAnsi="Times New Roman"/>
                <w:szCs w:val="22"/>
              </w:rPr>
            </w:pPr>
            <w:r>
              <w:t>Inactive</w:t>
            </w:r>
          </w:p>
        </w:tc>
        <w:tc>
          <w:tcPr>
            <w:tcW w:w="2541" w:type="dxa"/>
            <w:tcBorders>
              <w:top w:val="single" w:sz="4" w:space="0" w:color="auto"/>
              <w:left w:val="double" w:sz="4" w:space="0" w:color="auto"/>
              <w:bottom w:val="single" w:sz="4" w:space="0" w:color="auto"/>
              <w:right w:val="single" w:sz="4" w:space="0" w:color="auto"/>
            </w:tcBorders>
          </w:tcPr>
          <w:p w:rsidR="0066261D" w:rsidRDefault="0012554A">
            <w:r>
              <w:t>0x00</w:t>
            </w:r>
          </w:p>
        </w:tc>
      </w:tr>
      <w:tr w:rsidR="0066261D" w:rsidTr="00513CF9">
        <w:trPr>
          <w:trHeight w:val="276"/>
          <w:jc w:val="center"/>
        </w:trPr>
        <w:tc>
          <w:tcPr>
            <w:tcW w:w="4913" w:type="dxa"/>
            <w:gridSpan w:val="3"/>
            <w:tcBorders>
              <w:top w:val="single" w:sz="4" w:space="0" w:color="auto"/>
              <w:left w:val="single" w:sz="4" w:space="0" w:color="auto"/>
              <w:bottom w:val="single" w:sz="4" w:space="0" w:color="auto"/>
              <w:right w:val="double" w:sz="4" w:space="0" w:color="auto"/>
            </w:tcBorders>
          </w:tcPr>
          <w:p w:rsidR="0066261D" w:rsidRDefault="0012554A"/>
        </w:tc>
        <w:tc>
          <w:tcPr>
            <w:tcW w:w="1826" w:type="dxa"/>
            <w:tcBorders>
              <w:top w:val="single" w:sz="4" w:space="0" w:color="auto"/>
              <w:left w:val="double" w:sz="4" w:space="0" w:color="auto"/>
              <w:bottom w:val="single" w:sz="4" w:space="0" w:color="auto"/>
              <w:right w:val="single" w:sz="4" w:space="0" w:color="auto"/>
            </w:tcBorders>
          </w:tcPr>
          <w:p w:rsidR="0066261D" w:rsidRDefault="0012554A">
            <w:r>
              <w:t>Not Used</w:t>
            </w:r>
          </w:p>
        </w:tc>
        <w:tc>
          <w:tcPr>
            <w:tcW w:w="2541" w:type="dxa"/>
            <w:tcBorders>
              <w:top w:val="single" w:sz="4" w:space="0" w:color="auto"/>
              <w:left w:val="double" w:sz="4" w:space="0" w:color="auto"/>
              <w:bottom w:val="single" w:sz="4" w:space="0" w:color="auto"/>
              <w:right w:val="single" w:sz="4" w:space="0" w:color="auto"/>
            </w:tcBorders>
          </w:tcPr>
          <w:p w:rsidR="0066261D" w:rsidRDefault="0012554A">
            <w:r>
              <w:t>0x03</w:t>
            </w:r>
          </w:p>
        </w:tc>
      </w:tr>
    </w:tbl>
    <w:p w:rsidR="0066261D" w:rsidRDefault="0012554A" w:rsidP="00500605"/>
    <w:p w:rsidR="00513CF9" w:rsidRDefault="0012554A" w:rsidP="00500605">
      <w:r>
        <w:t>This table describes the various encoded values of DrvcOvRq gets  in relation to other signals.</w:t>
      </w:r>
    </w:p>
    <w:p w:rsidR="009F225E" w:rsidRPr="009F225E" w:rsidRDefault="009F225E" w:rsidP="009F225E">
      <w:pPr>
        <w:pStyle w:val="Heading2"/>
        <w:rPr>
          <w:b w:val="0"/>
          <w:u w:val="single"/>
        </w:rPr>
      </w:pPr>
      <w:bookmarkStart w:id="33" w:name="_Toc7180595"/>
      <w:r w:rsidRPr="009F225E">
        <w:rPr>
          <w:b w:val="0"/>
          <w:u w:val="single"/>
        </w:rPr>
        <w:t>DRVC-REQ-261289/A-DrvcVehSteAng Data Generation</w:t>
      </w:r>
      <w:bookmarkEnd w:id="33"/>
    </w:p>
    <w:p w:rsidR="00CC3B23" w:rsidRDefault="0012554A" w:rsidP="00500605">
      <w:r>
        <w:t>StePinAng and SteWhlAng are the two CAN signals that provide steering angle</w:t>
      </w:r>
      <w:r>
        <w:t xml:space="preserve"> data to </w:t>
      </w:r>
      <w:r>
        <w:t xml:space="preserve">the </w:t>
      </w:r>
      <w:r>
        <w:t xml:space="preserve">Client. </w:t>
      </w:r>
      <w:r>
        <w:t>These</w:t>
      </w:r>
      <w:r>
        <w:t xml:space="preserve"> two signals do not coexist in the same vehicle. It can be either one of them being transmitted in the bus, but not both.</w:t>
      </w:r>
    </w:p>
    <w:p w:rsidR="00CC3B23" w:rsidRDefault="0012554A" w:rsidP="00500605"/>
    <w:p w:rsidR="00CC3B23" w:rsidRDefault="0012554A" w:rsidP="00500605">
      <w:r>
        <w:t xml:space="preserve">The client should remove CAN protocol details from the signal and send the raw data of the incoming signal </w:t>
      </w:r>
      <w:r>
        <w:t>to Camera through I2C protocol.</w:t>
      </w:r>
      <w:r>
        <w:t xml:space="preserve"> </w:t>
      </w:r>
    </w:p>
    <w:p w:rsidR="00B32DBD" w:rsidRDefault="0012554A" w:rsidP="00500605"/>
    <w:p w:rsidR="009F225E" w:rsidRPr="009F225E" w:rsidRDefault="009F225E" w:rsidP="009F225E">
      <w:pPr>
        <w:pStyle w:val="Heading2"/>
        <w:rPr>
          <w:b w:val="0"/>
          <w:u w:val="single"/>
        </w:rPr>
      </w:pPr>
      <w:bookmarkStart w:id="34" w:name="_Toc7180596"/>
      <w:r w:rsidRPr="009F225E">
        <w:rPr>
          <w:b w:val="0"/>
          <w:u w:val="single"/>
        </w:rPr>
        <w:t>DRVC-REQ-261469/A-I2C Signals</w:t>
      </w:r>
      <w:bookmarkEnd w:id="34"/>
    </w:p>
    <w:p w:rsidR="00500605" w:rsidRPr="004B31F3" w:rsidRDefault="0012554A" w:rsidP="004B31F3">
      <w:pPr>
        <w:rPr>
          <w:rFonts w:cs="Arial"/>
          <w:szCs w:val="22"/>
        </w:rPr>
      </w:pPr>
      <w:r w:rsidRPr="004B31F3">
        <w:rPr>
          <w:rFonts w:cs="Arial"/>
          <w:szCs w:val="22"/>
        </w:rPr>
        <w:t xml:space="preserve">The </w:t>
      </w:r>
      <w:r>
        <w:rPr>
          <w:rFonts w:cs="Arial"/>
          <w:szCs w:val="22"/>
        </w:rPr>
        <w:t xml:space="preserve">mentioning of I2C signals </w:t>
      </w:r>
      <w:r w:rsidRPr="004B31F3">
        <w:rPr>
          <w:rFonts w:cs="Arial"/>
          <w:szCs w:val="22"/>
        </w:rPr>
        <w:t xml:space="preserve">here is done for convenience and ease of understand this SPSS. If there is any discrepancy between this SPSS and I2C over LVDS Communication Protocol for Camera the user should </w:t>
      </w:r>
      <w:r>
        <w:rPr>
          <w:rFonts w:cs="Arial"/>
          <w:szCs w:val="22"/>
        </w:rPr>
        <w:t>notify t</w:t>
      </w:r>
      <w:r>
        <w:rPr>
          <w:rFonts w:cs="Arial"/>
          <w:szCs w:val="22"/>
        </w:rPr>
        <w:t>he team for the discrepancy.</w:t>
      </w:r>
    </w:p>
    <w:p w:rsidR="009F225E" w:rsidRPr="009F225E" w:rsidRDefault="009F225E" w:rsidP="009F225E">
      <w:pPr>
        <w:pStyle w:val="Heading2"/>
        <w:rPr>
          <w:b w:val="0"/>
          <w:u w:val="single"/>
        </w:rPr>
      </w:pPr>
      <w:bookmarkStart w:id="35" w:name="_Toc7180597"/>
      <w:r w:rsidRPr="009F225E">
        <w:rPr>
          <w:b w:val="0"/>
          <w:u w:val="single"/>
        </w:rPr>
        <w:t>RVC-FUR-REQ-014087/B-RVC Malfunction (TcSE ROIN-146656-2)</w:t>
      </w:r>
      <w:bookmarkEnd w:id="35"/>
    </w:p>
    <w:p w:rsidR="001B4D06" w:rsidRDefault="0012554A">
      <w:pPr>
        <w:autoSpaceDE w:val="0"/>
        <w:autoSpaceDN w:val="0"/>
        <w:adjustRightInd w:val="0"/>
        <w:rPr>
          <w:rFonts w:cs="Arial"/>
        </w:rPr>
      </w:pPr>
      <w:r>
        <w:rPr>
          <w:rFonts w:cs="Arial"/>
        </w:rPr>
        <w:t>When the RVC Client (RearViewCameraClient) does not detect video present in the signal from the camera it shall set a DTC and the RVC Client shall display camera overlays for T_came</w:t>
      </w:r>
      <w:r>
        <w:rPr>
          <w:rFonts w:cs="Arial"/>
        </w:rPr>
        <w:t>raMalfunctionDelay before displaying an error message allowing the user to acknowledge the video error and revert to the previous screen.  At any time the video signal is detected RVC client should check for Gear position and show the camera.</w:t>
      </w:r>
    </w:p>
    <w:p w:rsidR="007917DC" w:rsidRDefault="0012554A" w:rsidP="009F225E">
      <w:pPr>
        <w:pStyle w:val="Heading2"/>
      </w:pPr>
      <w:bookmarkStart w:id="36" w:name="_Toc7180598"/>
      <w:r w:rsidRPr="00B9479B">
        <w:t>RVC-TMR-REQ-166649/A-T_cameraMalfunctionDelay</w:t>
      </w:r>
      <w:bookmarkEnd w:id="36"/>
    </w:p>
    <w:p w:rsidR="0091772B" w:rsidRPr="0091772B" w:rsidRDefault="0012554A"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12554A">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12554A">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12554A">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12554A">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12554A">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12554A">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12554A">
            <w:pPr>
              <w:spacing w:line="276" w:lineRule="auto"/>
              <w:rPr>
                <w:rFonts w:ascii="Univers" w:eastAsia="Times New Roman" w:hAnsi="Univers" w:cs="Arial"/>
                <w:sz w:val="14"/>
                <w:szCs w:val="14"/>
              </w:rPr>
            </w:pPr>
            <w:r w:rsidRPr="00DF054A">
              <w:rPr>
                <w:rFonts w:cs="Arial"/>
                <w:sz w:val="14"/>
                <w:szCs w:val="14"/>
              </w:rPr>
              <w:t>T_cameraMalfunctionDelay</w:t>
            </w:r>
          </w:p>
        </w:tc>
        <w:tc>
          <w:tcPr>
            <w:tcW w:w="5442" w:type="dxa"/>
            <w:tcBorders>
              <w:top w:val="single" w:sz="4" w:space="0" w:color="auto"/>
              <w:left w:val="single" w:sz="4" w:space="0" w:color="auto"/>
              <w:bottom w:val="single" w:sz="4" w:space="0" w:color="auto"/>
              <w:right w:val="single" w:sz="4" w:space="0" w:color="auto"/>
            </w:tcBorders>
            <w:hideMark/>
          </w:tcPr>
          <w:p w:rsidR="004F5389" w:rsidRDefault="0012554A">
            <w:pPr>
              <w:rPr>
                <w:rFonts w:cs="Arial"/>
              </w:rPr>
            </w:pPr>
            <w:r>
              <w:rPr>
                <w:rFonts w:cs="Arial"/>
              </w:rPr>
              <w:t>Time DAFVC or RVC</w:t>
            </w:r>
            <w:r>
              <w:rPr>
                <w:rFonts w:cs="Arial"/>
              </w:rPr>
              <w:t xml:space="preserve"> Client should wait before displaying an error message to the user according to RVC-REQ-014087-RVC Malfunction or DAFVC-REQ-166649 DAFVC Malfunction.</w:t>
            </w:r>
          </w:p>
          <w:p w:rsidR="007917DC" w:rsidRDefault="0012554A">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12554A">
            <w:pPr>
              <w:spacing w:line="276" w:lineRule="auto"/>
              <w:jc w:val="center"/>
              <w:rPr>
                <w:rFonts w:ascii="Univers" w:eastAsia="Times New Roman" w:hAnsi="Univers" w:cs="Arial"/>
                <w:sz w:val="14"/>
                <w:szCs w:val="14"/>
              </w:rPr>
            </w:pPr>
            <w:r>
              <w:rPr>
                <w:rFonts w:cs="Arial"/>
                <w:sz w:val="14"/>
                <w:szCs w:val="14"/>
              </w:rPr>
              <w:t>sec</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12554A">
            <w:pPr>
              <w:spacing w:line="276" w:lineRule="auto"/>
              <w:rPr>
                <w:rFonts w:ascii="Univers" w:eastAsia="Times New Roman" w:hAnsi="Univers" w:cs="Arial"/>
                <w:sz w:val="14"/>
                <w:szCs w:val="14"/>
              </w:rPr>
            </w:pPr>
            <w:r>
              <w:rPr>
                <w:rFonts w:cs="Arial"/>
                <w:sz w:val="14"/>
                <w:szCs w:val="14"/>
              </w:rPr>
              <w:t>0-30</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12554A">
            <w:pPr>
              <w:spacing w:line="276" w:lineRule="auto"/>
              <w:jc w:val="center"/>
              <w:rPr>
                <w:rFonts w:ascii="Univers" w:eastAsia="Times New Roman" w:hAnsi="Univers" w:cs="Arial"/>
                <w:sz w:val="14"/>
                <w:szCs w:val="14"/>
              </w:rPr>
            </w:pPr>
            <w:r>
              <w:rPr>
                <w:rFonts w:cs="Arial"/>
                <w:sz w:val="14"/>
                <w:szCs w:val="14"/>
              </w:rPr>
              <w:t>1</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12554A">
            <w:pPr>
              <w:spacing w:line="276" w:lineRule="auto"/>
              <w:jc w:val="center"/>
              <w:rPr>
                <w:rFonts w:ascii="Univers" w:eastAsia="Times New Roman" w:hAnsi="Univers" w:cs="Arial"/>
                <w:sz w:val="14"/>
                <w:szCs w:val="14"/>
              </w:rPr>
            </w:pPr>
            <w:r>
              <w:rPr>
                <w:rFonts w:cs="Arial"/>
                <w:sz w:val="14"/>
                <w:szCs w:val="14"/>
              </w:rPr>
              <w:t>10</w:t>
            </w:r>
          </w:p>
        </w:tc>
      </w:tr>
    </w:tbl>
    <w:p w:rsidR="005A201A" w:rsidRPr="00B01CDD" w:rsidRDefault="0012554A" w:rsidP="00B01CDD">
      <w:pPr>
        <w:rPr>
          <w:sz w:val="14"/>
          <w:szCs w:val="14"/>
        </w:rPr>
      </w:pPr>
    </w:p>
    <w:p w:rsidR="009F225E" w:rsidRPr="009F225E" w:rsidRDefault="009F225E" w:rsidP="009F225E">
      <w:pPr>
        <w:pStyle w:val="Heading2"/>
        <w:rPr>
          <w:b w:val="0"/>
          <w:u w:val="single"/>
        </w:rPr>
      </w:pPr>
      <w:bookmarkStart w:id="37" w:name="_Toc7180599"/>
      <w:r w:rsidRPr="009F225E">
        <w:rPr>
          <w:b w:val="0"/>
          <w:u w:val="single"/>
        </w:rPr>
        <w:t>RVC-FUR-REQ-014088/E-Deactivate RVC (TcSE ROIN-293328)</w:t>
      </w:r>
      <w:bookmarkEnd w:id="37"/>
    </w:p>
    <w:p w:rsidR="003F3E59" w:rsidRPr="003F3E59" w:rsidRDefault="0012554A" w:rsidP="003F3E59">
      <w:pPr>
        <w:autoSpaceDE w:val="0"/>
        <w:autoSpaceDN w:val="0"/>
        <w:adjustRightInd w:val="0"/>
        <w:rPr>
          <w:rFonts w:cs="Arial"/>
        </w:rPr>
      </w:pPr>
      <w:r w:rsidRPr="003F3E59">
        <w:rPr>
          <w:rFonts w:cs="Arial"/>
        </w:rPr>
        <w:t>The RVC Client (RearViewCameraClient) shall stop displaying RVC video wh</w:t>
      </w:r>
      <w:r w:rsidRPr="003F3E59">
        <w:rPr>
          <w:rFonts w:cs="Arial"/>
        </w:rPr>
        <w:t>en one of the following conditions is met:</w:t>
      </w:r>
    </w:p>
    <w:p w:rsidR="003F3E59" w:rsidRPr="003F3E59" w:rsidRDefault="0012554A" w:rsidP="003F3E59">
      <w:pPr>
        <w:autoSpaceDE w:val="0"/>
        <w:autoSpaceDN w:val="0"/>
        <w:adjustRightInd w:val="0"/>
        <w:ind w:left="1080" w:hanging="360"/>
        <w:rPr>
          <w:rFonts w:cs="Arial"/>
        </w:rPr>
      </w:pPr>
      <w:r w:rsidRPr="003F3E59">
        <w:rPr>
          <w:rFonts w:cs="Arial"/>
        </w:rPr>
        <w:t xml:space="preserve">1. </w:t>
      </w:r>
      <w:r w:rsidRPr="003F3E59">
        <w:rPr>
          <w:rFonts w:cs="Arial"/>
        </w:rPr>
        <w:tab/>
        <w:t>Vehicle is shifted out of reverse (Camera Delay = OFF)</w:t>
      </w:r>
    </w:p>
    <w:p w:rsidR="003F3E59" w:rsidRPr="003F3E59" w:rsidRDefault="0012554A" w:rsidP="003F3E59">
      <w:pPr>
        <w:autoSpaceDE w:val="0"/>
        <w:autoSpaceDN w:val="0"/>
        <w:adjustRightInd w:val="0"/>
        <w:ind w:left="1080" w:hanging="360"/>
        <w:rPr>
          <w:rFonts w:cs="Arial"/>
        </w:rPr>
      </w:pPr>
      <w:r w:rsidRPr="003F3E59">
        <w:rPr>
          <w:rFonts w:cs="Arial"/>
        </w:rPr>
        <w:t xml:space="preserve">2. </w:t>
      </w:r>
      <w:r w:rsidRPr="003F3E59">
        <w:rPr>
          <w:rFonts w:cs="Arial"/>
        </w:rPr>
        <w:tab/>
        <w:t xml:space="preserve">Vehicle is shifted out of reverse </w:t>
      </w:r>
      <w:r w:rsidRPr="0062560D">
        <w:rPr>
          <w:rFonts w:cs="Arial"/>
        </w:rPr>
        <w:t xml:space="preserve">(GearLvrPos_D_Actl does not equal Reverse in automatic Transmission vehicle or </w:t>
      </w:r>
      <w:r w:rsidRPr="00C72C9C">
        <w:rPr>
          <w:rFonts w:cs="Arial"/>
        </w:rPr>
        <w:t>GearRvrse_D_Actl</w:t>
      </w:r>
      <w:r>
        <w:rPr>
          <w:rFonts w:cs="Arial"/>
        </w:rPr>
        <w:t xml:space="preserve"> or </w:t>
      </w:r>
      <w:r>
        <w:rPr>
          <w:rFonts w:cs="Arial"/>
          <w:color w:val="000000"/>
        </w:rPr>
        <w:t>GearRvrseActv_D_A</w:t>
      </w:r>
      <w:r>
        <w:rPr>
          <w:rFonts w:cs="Arial"/>
          <w:color w:val="000000"/>
        </w:rPr>
        <w:t xml:space="preserve">ctl </w:t>
      </w:r>
      <w:r w:rsidRPr="0062560D">
        <w:rPr>
          <w:rFonts w:cs="Arial"/>
        </w:rPr>
        <w:t>does not equal active in Manual Transmission vehicle)</w:t>
      </w:r>
      <w:r w:rsidRPr="003F3E59">
        <w:rPr>
          <w:rFonts w:cs="Arial"/>
        </w:rPr>
        <w:t xml:space="preserve"> and vehicle speed &gt; </w:t>
      </w:r>
      <w:ins w:id="38" w:author="WSTEPHE1" w:date="2015-04-21T17:01:00Z">
        <w:r>
          <w:rPr>
            <w:rFonts w:cs="Arial"/>
          </w:rPr>
          <w:t>limit per CAMERA-REQ-014077-Feature Maximum Speed</w:t>
        </w:r>
      </w:ins>
      <w:del w:id="39" w:author="WSTEPHE1" w:date="2015-04-21T17:01:00Z">
        <w:r w:rsidRPr="003F3E59" w:rsidDel="0062560D">
          <w:rPr>
            <w:rFonts w:cs="Arial"/>
          </w:rPr>
          <w:delText>feature maximum</w:delText>
        </w:r>
      </w:del>
      <w:r w:rsidRPr="003F3E59">
        <w:rPr>
          <w:rFonts w:cs="Arial"/>
          <w:color w:val="FF0000"/>
        </w:rPr>
        <w:t xml:space="preserve"> </w:t>
      </w:r>
      <w:r w:rsidRPr="003F3E59">
        <w:rPr>
          <w:rFonts w:cs="Arial"/>
        </w:rPr>
        <w:t>(Camera Delay = ON)</w:t>
      </w:r>
    </w:p>
    <w:p w:rsidR="003F3E59" w:rsidRPr="003F3E59" w:rsidRDefault="0012554A" w:rsidP="003F3E59">
      <w:pPr>
        <w:autoSpaceDE w:val="0"/>
        <w:autoSpaceDN w:val="0"/>
        <w:adjustRightInd w:val="0"/>
        <w:ind w:left="1080" w:hanging="360"/>
        <w:rPr>
          <w:rFonts w:cs="Arial"/>
        </w:rPr>
      </w:pPr>
      <w:r w:rsidRPr="003F3E59">
        <w:rPr>
          <w:rFonts w:cs="Arial"/>
        </w:rPr>
        <w:t xml:space="preserve">3. </w:t>
      </w:r>
      <w:r w:rsidRPr="003F3E59">
        <w:rPr>
          <w:rFonts w:cs="Arial"/>
        </w:rPr>
        <w:tab/>
        <w:t xml:space="preserve">CGEA 1.2: </w:t>
      </w:r>
    </w:p>
    <w:p w:rsidR="003F3E59" w:rsidRPr="003F3E59" w:rsidRDefault="0012554A" w:rsidP="003F3E59">
      <w:pPr>
        <w:autoSpaceDE w:val="0"/>
        <w:autoSpaceDN w:val="0"/>
        <w:adjustRightInd w:val="0"/>
        <w:ind w:left="1080" w:firstLine="360"/>
        <w:rPr>
          <w:rFonts w:cs="Arial"/>
        </w:rPr>
      </w:pPr>
      <w:r w:rsidRPr="003F3E59">
        <w:rPr>
          <w:rFonts w:cs="Arial"/>
        </w:rPr>
        <w:t>Power Mode does not equal IgnitionOn_2 or Running_2 or Crank_3</w:t>
      </w:r>
    </w:p>
    <w:p w:rsidR="003F3E59" w:rsidRPr="003F3E59" w:rsidRDefault="0012554A" w:rsidP="003F3E59">
      <w:pPr>
        <w:autoSpaceDE w:val="0"/>
        <w:autoSpaceDN w:val="0"/>
        <w:adjustRightInd w:val="0"/>
        <w:ind w:left="720" w:firstLine="360"/>
        <w:rPr>
          <w:rFonts w:cs="Arial"/>
        </w:rPr>
      </w:pPr>
      <w:r w:rsidRPr="003F3E59">
        <w:rPr>
          <w:rFonts w:cs="Arial"/>
        </w:rPr>
        <w:lastRenderedPageBreak/>
        <w:t>CGEA 1.3:</w:t>
      </w:r>
    </w:p>
    <w:p w:rsidR="003F3E59" w:rsidRPr="003F3E59" w:rsidRDefault="0012554A" w:rsidP="003F3E59">
      <w:pPr>
        <w:autoSpaceDE w:val="0"/>
        <w:autoSpaceDN w:val="0"/>
        <w:adjustRightInd w:val="0"/>
        <w:ind w:left="720" w:firstLine="360"/>
        <w:rPr>
          <w:rFonts w:cs="Arial"/>
        </w:rPr>
      </w:pPr>
      <w:r w:rsidRPr="003F3E59">
        <w:rPr>
          <w:rFonts w:cs="Arial"/>
        </w:rPr>
        <w:tab/>
      </w:r>
      <w:r w:rsidRPr="003F3E59">
        <w:rPr>
          <w:rFonts w:cs="Arial"/>
        </w:rPr>
        <w:t>Ignition_Status does not equal Run</w:t>
      </w:r>
    </w:p>
    <w:p w:rsidR="003F3E59" w:rsidRPr="003F3E59" w:rsidRDefault="0012554A" w:rsidP="003F3E59">
      <w:pPr>
        <w:autoSpaceDE w:val="0"/>
        <w:autoSpaceDN w:val="0"/>
        <w:adjustRightInd w:val="0"/>
        <w:ind w:left="1080" w:hanging="360"/>
        <w:rPr>
          <w:rFonts w:cs="Arial"/>
        </w:rPr>
      </w:pPr>
      <w:r w:rsidRPr="003F3E59">
        <w:rPr>
          <w:rFonts w:cs="Arial"/>
        </w:rPr>
        <w:t xml:space="preserve">4. </w:t>
      </w:r>
      <w:r w:rsidRPr="003F3E59">
        <w:rPr>
          <w:rFonts w:cs="Arial"/>
        </w:rPr>
        <w:tab/>
        <w:t>Vehicle is shifted into Park</w:t>
      </w:r>
    </w:p>
    <w:p w:rsidR="003F3E59" w:rsidRPr="0062560D" w:rsidRDefault="0012554A" w:rsidP="003F3E59">
      <w:pPr>
        <w:numPr>
          <w:ilvl w:val="0"/>
          <w:numId w:val="173"/>
        </w:numPr>
        <w:rPr>
          <w:rFonts w:cs="Arial"/>
        </w:rPr>
      </w:pPr>
      <w:r w:rsidRPr="0062560D">
        <w:rPr>
          <w:rFonts w:cs="Arial"/>
        </w:rPr>
        <w:t>Automatic Transmission vehicle GearLvrPos_D_Actl == 0x0</w:t>
      </w:r>
    </w:p>
    <w:p w:rsidR="003F3E59" w:rsidRPr="0062560D" w:rsidRDefault="0012554A" w:rsidP="003F3E59">
      <w:pPr>
        <w:numPr>
          <w:ilvl w:val="0"/>
          <w:numId w:val="173"/>
        </w:numPr>
        <w:rPr>
          <w:rFonts w:cs="Arial"/>
        </w:rPr>
      </w:pPr>
      <w:r w:rsidRPr="0062560D">
        <w:rPr>
          <w:rFonts w:cs="Arial"/>
        </w:rPr>
        <w:t>Manual Transmission Vehicle with Mechanical Park Brake</w:t>
      </w:r>
    </w:p>
    <w:p w:rsidR="003F3E59" w:rsidRPr="0062560D" w:rsidRDefault="0012554A" w:rsidP="003F3E59">
      <w:pPr>
        <w:ind w:left="2160"/>
        <w:rPr>
          <w:rFonts w:cs="Arial"/>
        </w:rPr>
      </w:pPr>
      <w:r w:rsidRPr="00C72C9C">
        <w:rPr>
          <w:rFonts w:cs="Arial"/>
        </w:rPr>
        <w:t>GearRvrse_D_Actl</w:t>
      </w:r>
      <w:r>
        <w:rPr>
          <w:rFonts w:cs="Arial"/>
        </w:rPr>
        <w:t xml:space="preserve"> </w:t>
      </w:r>
      <w:r w:rsidRPr="0062560D">
        <w:rPr>
          <w:rFonts w:cs="Arial"/>
        </w:rPr>
        <w:t>== Inactive</w:t>
      </w:r>
      <w:r>
        <w:rPr>
          <w:rFonts w:cs="Arial"/>
        </w:rPr>
        <w:t xml:space="preserve"> or </w:t>
      </w:r>
      <w:r>
        <w:rPr>
          <w:rFonts w:cs="Arial"/>
          <w:color w:val="000000"/>
        </w:rPr>
        <w:t>GearRvrseActv_D_Actl == Inactive</w:t>
      </w:r>
      <w:r w:rsidRPr="0062560D">
        <w:rPr>
          <w:rFonts w:cs="Arial"/>
        </w:rPr>
        <w:t xml:space="preserve"> AND PrkBrkAc</w:t>
      </w:r>
      <w:r w:rsidRPr="0062560D">
        <w:rPr>
          <w:rFonts w:cs="Arial"/>
        </w:rPr>
        <w:t>tv_B_Actl == Active</w:t>
      </w:r>
    </w:p>
    <w:p w:rsidR="003F3E59" w:rsidRPr="0062560D" w:rsidRDefault="0012554A" w:rsidP="003F3E59">
      <w:pPr>
        <w:numPr>
          <w:ilvl w:val="0"/>
          <w:numId w:val="173"/>
        </w:numPr>
        <w:rPr>
          <w:rFonts w:cs="Arial"/>
        </w:rPr>
      </w:pPr>
      <w:r w:rsidRPr="0062560D">
        <w:rPr>
          <w:rFonts w:cs="Arial"/>
        </w:rPr>
        <w:t>Manual Transmission Vehicle with Electronic Park Brake</w:t>
      </w:r>
    </w:p>
    <w:p w:rsidR="003F3E59" w:rsidRPr="003F3E59" w:rsidRDefault="0012554A" w:rsidP="003F3E59">
      <w:pPr>
        <w:ind w:left="1440" w:firstLine="720"/>
        <w:rPr>
          <w:rFonts w:cs="Arial"/>
          <w:color w:val="FF0000"/>
        </w:rPr>
      </w:pPr>
      <w:r w:rsidRPr="00C72C9C">
        <w:rPr>
          <w:rFonts w:cs="Arial"/>
        </w:rPr>
        <w:t>GearRvrse_D_Actl</w:t>
      </w:r>
      <w:r>
        <w:rPr>
          <w:rFonts w:cs="Arial"/>
        </w:rPr>
        <w:t xml:space="preserve"> </w:t>
      </w:r>
      <w:r w:rsidRPr="0062560D">
        <w:rPr>
          <w:rFonts w:cs="Arial"/>
        </w:rPr>
        <w:t>== Inactive</w:t>
      </w:r>
      <w:r>
        <w:rPr>
          <w:rFonts w:cs="Arial"/>
        </w:rPr>
        <w:t xml:space="preserve"> or </w:t>
      </w:r>
      <w:r>
        <w:rPr>
          <w:rFonts w:cs="Arial"/>
          <w:color w:val="000000"/>
        </w:rPr>
        <w:t>GearRvrseActv_D_Actl == Inactive</w:t>
      </w:r>
      <w:r w:rsidRPr="0062560D">
        <w:rPr>
          <w:rFonts w:cs="Arial"/>
        </w:rPr>
        <w:t xml:space="preserve"> AND PrkBrkStatus == Active</w:t>
      </w:r>
    </w:p>
    <w:p w:rsidR="00C75A67" w:rsidRPr="003F3E59" w:rsidRDefault="0012554A" w:rsidP="003F3E59"/>
    <w:p w:rsidR="009F225E" w:rsidRPr="009F225E" w:rsidRDefault="009F225E" w:rsidP="009F225E">
      <w:pPr>
        <w:pStyle w:val="Heading2"/>
        <w:rPr>
          <w:b w:val="0"/>
          <w:u w:val="single"/>
        </w:rPr>
      </w:pPr>
      <w:bookmarkStart w:id="40" w:name="_Toc7180600"/>
      <w:r w:rsidRPr="009F225E">
        <w:rPr>
          <w:b w:val="0"/>
          <w:u w:val="single"/>
        </w:rPr>
        <w:t>CAMERA-REQ-014077/C-Feature Maximum Speed (TcSE ROIN-290556)</w:t>
      </w:r>
      <w:bookmarkEnd w:id="40"/>
    </w:p>
    <w:p w:rsidR="00417E78" w:rsidRPr="00417E78" w:rsidRDefault="0012554A" w:rsidP="00417E78">
      <w:pPr>
        <w:rPr>
          <w:rFonts w:cs="Arial"/>
        </w:rPr>
      </w:pPr>
      <w:r>
        <w:rPr>
          <w:rFonts w:cs="Arial"/>
        </w:rPr>
        <w:t xml:space="preserve">The feature maximum speed when displaying a camera image in </w:t>
      </w:r>
      <w:r>
        <w:rPr>
          <w:rFonts w:cs="Arial"/>
        </w:rPr>
        <w:t xml:space="preserve">forward gear shall </w:t>
      </w:r>
      <w:r w:rsidRPr="00417E78">
        <w:rPr>
          <w:rFonts w:cs="Arial"/>
        </w:rPr>
        <w:t xml:space="preserve">be as described for each </w:t>
      </w:r>
      <w:r>
        <w:rPr>
          <w:rFonts w:cs="Arial"/>
        </w:rPr>
        <w:t xml:space="preserve">operational </w:t>
      </w:r>
      <w:r w:rsidRPr="00417E78">
        <w:rPr>
          <w:rFonts w:cs="Arial"/>
        </w:rPr>
        <w:t>scenario below:</w:t>
      </w:r>
    </w:p>
    <w:p w:rsidR="00417E78" w:rsidRPr="00417E78" w:rsidRDefault="0012554A" w:rsidP="00417E78">
      <w:pPr>
        <w:rPr>
          <w:rFonts w:cs="Arial"/>
        </w:rPr>
      </w:pPr>
    </w:p>
    <w:p w:rsidR="00AD042D" w:rsidRPr="00AD042D" w:rsidRDefault="0012554A" w:rsidP="00AD042D">
      <w:pPr>
        <w:numPr>
          <w:ilvl w:val="0"/>
          <w:numId w:val="175"/>
        </w:numPr>
        <w:spacing w:before="360" w:line="480" w:lineRule="auto"/>
        <w:contextualSpacing/>
        <w:rPr>
          <w:rFonts w:cs="Arial"/>
          <w:b/>
        </w:rPr>
      </w:pPr>
      <w:r>
        <w:rPr>
          <w:rFonts w:cs="Arial"/>
          <w:b/>
        </w:rPr>
        <w:t>Any c</w:t>
      </w:r>
      <w:r w:rsidRPr="00417E78">
        <w:rPr>
          <w:rFonts w:cs="Arial"/>
          <w:b/>
        </w:rPr>
        <w:t xml:space="preserve">amera </w:t>
      </w:r>
      <w:r>
        <w:rPr>
          <w:rFonts w:cs="Arial"/>
          <w:b/>
        </w:rPr>
        <w:t xml:space="preserve">feature </w:t>
      </w:r>
      <w:r w:rsidRPr="00417E78">
        <w:rPr>
          <w:rFonts w:cs="Arial"/>
          <w:b/>
        </w:rPr>
        <w:t>activation attempted by User</w:t>
      </w:r>
    </w:p>
    <w:p w:rsidR="00AD042D" w:rsidRDefault="0012554A" w:rsidP="00AD042D">
      <w:pPr>
        <w:numPr>
          <w:ilvl w:val="1"/>
          <w:numId w:val="175"/>
        </w:numPr>
        <w:spacing w:line="360" w:lineRule="auto"/>
        <w:rPr>
          <w:ins w:id="41" w:author="Mertiri, Taulant " w:date="2015-08-13T11:09:00Z"/>
          <w:rFonts w:cs="Arial"/>
          <w:i/>
        </w:rPr>
      </w:pPr>
      <w:ins w:id="42" w:author="Mertiri, Taulant " w:date="2015-08-13T11:09:00Z">
        <w:r>
          <w:rPr>
            <w:rFonts w:cs="Arial"/>
            <w:i/>
          </w:rPr>
          <w:t xml:space="preserve">Rear Camera </w:t>
        </w:r>
      </w:ins>
    </w:p>
    <w:p w:rsidR="00417E78" w:rsidRDefault="0012554A" w:rsidP="00417E78">
      <w:pPr>
        <w:spacing w:line="360" w:lineRule="auto"/>
        <w:ind w:left="2160"/>
        <w:rPr>
          <w:ins w:id="43" w:author="Mertiri, Taulant " w:date="2015-08-13T11:09:00Z"/>
          <w:rFonts w:cs="Arial"/>
          <w:i/>
        </w:rPr>
      </w:pPr>
      <w:r w:rsidRPr="00417E78">
        <w:rPr>
          <w:rFonts w:cs="Arial"/>
          <w:i/>
        </w:rPr>
        <w:t>Feature maximum speed = 10 kph</w:t>
      </w:r>
    </w:p>
    <w:p w:rsidR="00AD042D" w:rsidRDefault="0012554A">
      <w:pPr>
        <w:numPr>
          <w:ilvl w:val="1"/>
          <w:numId w:val="175"/>
        </w:numPr>
        <w:spacing w:before="240" w:line="360" w:lineRule="auto"/>
        <w:contextualSpacing/>
        <w:rPr>
          <w:ins w:id="44" w:author="Mertiri, Taulant " w:date="2015-08-13T11:09:00Z"/>
          <w:rFonts w:cs="Arial"/>
        </w:rPr>
        <w:pPrChange w:id="45" w:author="Mertiri, Taulant " w:date="2015-08-13T11:09:00Z">
          <w:pPr>
            <w:numPr>
              <w:ilvl w:val="1"/>
              <w:numId w:val="176"/>
            </w:numPr>
            <w:spacing w:before="240" w:line="360" w:lineRule="auto"/>
            <w:ind w:left="1440" w:hanging="360"/>
            <w:contextualSpacing/>
          </w:pPr>
        </w:pPrChange>
      </w:pPr>
      <w:ins w:id="46" w:author="Mertiri, Taulant " w:date="2015-08-13T11:09:00Z">
        <w:r>
          <w:rPr>
            <w:rFonts w:cs="Arial"/>
          </w:rPr>
          <w:t xml:space="preserve">Off Road Front Camera configured:  </w:t>
        </w:r>
        <w:r>
          <w:rPr>
            <w:rFonts w:cs="Arial"/>
            <w:i/>
          </w:rPr>
          <w:t>Not Available</w:t>
        </w:r>
      </w:ins>
    </w:p>
    <w:p w:rsidR="00AD042D" w:rsidRDefault="0012554A" w:rsidP="00AD042D">
      <w:pPr>
        <w:spacing w:line="480" w:lineRule="auto"/>
        <w:ind w:left="2160"/>
        <w:rPr>
          <w:ins w:id="47" w:author="Mertiri, Taulant " w:date="2015-08-13T11:09:00Z"/>
          <w:rFonts w:cs="Arial"/>
        </w:rPr>
      </w:pPr>
      <w:ins w:id="48" w:author="Mertiri, Taulant " w:date="2015-08-13T11:09:00Z">
        <w:r>
          <w:rPr>
            <w:rFonts w:cs="Arial"/>
            <w:i/>
          </w:rPr>
          <w:t>Feature maximum speed = 10 kph</w:t>
        </w:r>
      </w:ins>
    </w:p>
    <w:p w:rsidR="00AD042D" w:rsidRDefault="0012554A">
      <w:pPr>
        <w:numPr>
          <w:ilvl w:val="1"/>
          <w:numId w:val="175"/>
        </w:numPr>
        <w:spacing w:before="240" w:line="360" w:lineRule="auto"/>
        <w:ind w:left="1080"/>
        <w:contextualSpacing/>
        <w:rPr>
          <w:ins w:id="49" w:author="Mertiri, Taulant " w:date="2015-08-13T11:09:00Z"/>
          <w:rFonts w:cs="Arial"/>
        </w:rPr>
        <w:pPrChange w:id="50" w:author="Mertiri, Taulant " w:date="2015-08-13T11:09:00Z">
          <w:pPr>
            <w:numPr>
              <w:ilvl w:val="1"/>
              <w:numId w:val="176"/>
            </w:numPr>
            <w:spacing w:before="240" w:line="360" w:lineRule="auto"/>
            <w:ind w:left="1080" w:hanging="360"/>
            <w:contextualSpacing/>
          </w:pPr>
        </w:pPrChange>
      </w:pPr>
      <w:ins w:id="51" w:author="Mertiri, Taulant " w:date="2015-08-13T11:09:00Z">
        <w:r>
          <w:rPr>
            <w:rFonts w:cs="Arial"/>
          </w:rPr>
          <w:t xml:space="preserve">Off Road Front Camera configured:  </w:t>
        </w:r>
        <w:r>
          <w:rPr>
            <w:rFonts w:cs="Arial"/>
            <w:i/>
          </w:rPr>
          <w:t>Available and does NOT meet conditions for Off Road Mode per Determine Off Road Mode requirement</w:t>
        </w:r>
      </w:ins>
    </w:p>
    <w:p w:rsidR="00AD042D" w:rsidRDefault="0012554A" w:rsidP="00AD042D">
      <w:pPr>
        <w:spacing w:line="480" w:lineRule="auto"/>
        <w:ind w:left="2160"/>
        <w:rPr>
          <w:ins w:id="52" w:author="Mertiri, Taulant " w:date="2015-08-13T11:09:00Z"/>
          <w:rFonts w:cs="Arial"/>
          <w:i/>
        </w:rPr>
      </w:pPr>
      <w:ins w:id="53" w:author="Mertiri, Taulant " w:date="2015-08-13T11:09:00Z">
        <w:r>
          <w:rPr>
            <w:rFonts w:cs="Arial"/>
            <w:i/>
          </w:rPr>
          <w:t>Feature maximum speed = 10 kph</w:t>
        </w:r>
      </w:ins>
    </w:p>
    <w:p w:rsidR="00AD042D" w:rsidRDefault="0012554A">
      <w:pPr>
        <w:numPr>
          <w:ilvl w:val="1"/>
          <w:numId w:val="175"/>
        </w:numPr>
        <w:spacing w:before="240" w:line="360" w:lineRule="auto"/>
        <w:ind w:left="1080"/>
        <w:contextualSpacing/>
        <w:rPr>
          <w:ins w:id="54" w:author="Mertiri, Taulant " w:date="2015-08-13T11:09:00Z"/>
          <w:rFonts w:cs="Arial"/>
        </w:rPr>
        <w:pPrChange w:id="55" w:author="Mertiri, Taulant " w:date="2015-08-13T11:09:00Z">
          <w:pPr>
            <w:numPr>
              <w:ilvl w:val="1"/>
              <w:numId w:val="176"/>
            </w:numPr>
            <w:spacing w:before="240" w:line="360" w:lineRule="auto"/>
            <w:ind w:left="1080" w:hanging="360"/>
            <w:contextualSpacing/>
          </w:pPr>
        </w:pPrChange>
      </w:pPr>
      <w:ins w:id="56" w:author="Mertiri, Taulant " w:date="2015-08-13T11:09:00Z">
        <w:r>
          <w:rPr>
            <w:rFonts w:cs="Arial"/>
          </w:rPr>
          <w:t xml:space="preserve">Off Road Front Camera configured:  </w:t>
        </w:r>
        <w:r>
          <w:rPr>
            <w:rFonts w:cs="Arial"/>
            <w:i/>
          </w:rPr>
          <w:t>Available and meets conditions for Off Road Mode per Deter</w:t>
        </w:r>
        <w:r>
          <w:rPr>
            <w:rFonts w:cs="Arial"/>
            <w:i/>
          </w:rPr>
          <w:t>mine Off Road Mode requirement</w:t>
        </w:r>
      </w:ins>
    </w:p>
    <w:p w:rsidR="00AD042D" w:rsidRDefault="0012554A" w:rsidP="00AD042D">
      <w:pPr>
        <w:ind w:left="2160"/>
        <w:rPr>
          <w:ins w:id="57" w:author="Mertiri, Taulant " w:date="2015-08-13T11:09:00Z"/>
          <w:rFonts w:cs="Arial"/>
          <w:i/>
        </w:rPr>
      </w:pPr>
      <w:ins w:id="58" w:author="Mertiri, Taulant " w:date="2015-08-13T11:09:00Z">
        <w:r>
          <w:rPr>
            <w:rFonts w:cs="Arial"/>
            <w:i/>
          </w:rPr>
          <w:t>Feature maximum speed = 20 kph</w:t>
        </w:r>
      </w:ins>
    </w:p>
    <w:p w:rsidR="00AD042D" w:rsidRPr="00417E78" w:rsidRDefault="0012554A" w:rsidP="00417E78">
      <w:pPr>
        <w:spacing w:line="360" w:lineRule="auto"/>
        <w:ind w:left="2160"/>
        <w:rPr>
          <w:rFonts w:cs="Arial"/>
          <w:i/>
        </w:rPr>
      </w:pPr>
    </w:p>
    <w:p w:rsidR="00417E78" w:rsidRPr="00417E78" w:rsidRDefault="0012554A" w:rsidP="00417E78">
      <w:pPr>
        <w:numPr>
          <w:ilvl w:val="0"/>
          <w:numId w:val="175"/>
        </w:numPr>
        <w:spacing w:before="360" w:line="480" w:lineRule="auto"/>
        <w:contextualSpacing/>
        <w:rPr>
          <w:rFonts w:cs="Arial"/>
          <w:b/>
        </w:rPr>
      </w:pPr>
      <w:r w:rsidRPr="00417E78">
        <w:rPr>
          <w:rFonts w:cs="Arial"/>
          <w:b/>
        </w:rPr>
        <w:t>Rear Camera Active</w:t>
      </w:r>
    </w:p>
    <w:p w:rsidR="00417E78" w:rsidRPr="00417E78" w:rsidRDefault="0012554A" w:rsidP="00417E78">
      <w:pPr>
        <w:spacing w:line="480" w:lineRule="auto"/>
        <w:ind w:left="2160"/>
        <w:rPr>
          <w:rFonts w:cs="Arial"/>
          <w:i/>
        </w:rPr>
      </w:pPr>
      <w:r w:rsidRPr="00417E78">
        <w:rPr>
          <w:rFonts w:cs="Arial"/>
          <w:i/>
        </w:rPr>
        <w:t>Feature maximum speed = 10 kph</w:t>
      </w:r>
    </w:p>
    <w:p w:rsidR="00417E78" w:rsidRPr="00417E78" w:rsidRDefault="0012554A" w:rsidP="00417E78">
      <w:pPr>
        <w:numPr>
          <w:ilvl w:val="0"/>
          <w:numId w:val="175"/>
        </w:numPr>
        <w:spacing w:before="360" w:line="480" w:lineRule="auto"/>
        <w:contextualSpacing/>
        <w:rPr>
          <w:rFonts w:cs="Arial"/>
          <w:b/>
        </w:rPr>
      </w:pPr>
      <w:r w:rsidRPr="00417E78">
        <w:rPr>
          <w:rFonts w:cs="Arial"/>
          <w:b/>
        </w:rPr>
        <w:t>Front Camera Active</w:t>
      </w:r>
    </w:p>
    <w:p w:rsidR="00417E78" w:rsidRPr="00417E78" w:rsidRDefault="0012554A" w:rsidP="00417E78">
      <w:pPr>
        <w:numPr>
          <w:ilvl w:val="1"/>
          <w:numId w:val="175"/>
        </w:numPr>
        <w:spacing w:before="240" w:line="360" w:lineRule="auto"/>
        <w:ind w:left="1080"/>
        <w:contextualSpacing/>
        <w:rPr>
          <w:rFonts w:cs="Arial"/>
        </w:rPr>
      </w:pPr>
      <w:r>
        <w:rPr>
          <w:rFonts w:cs="Arial"/>
        </w:rPr>
        <w:t xml:space="preserve">Off Road </w:t>
      </w:r>
      <w:r w:rsidRPr="00417E78">
        <w:rPr>
          <w:rFonts w:cs="Arial"/>
        </w:rPr>
        <w:t xml:space="preserve">Front </w:t>
      </w:r>
      <w:r>
        <w:rPr>
          <w:rFonts w:cs="Arial"/>
        </w:rPr>
        <w:t>C</w:t>
      </w:r>
      <w:r w:rsidRPr="00417E78">
        <w:rPr>
          <w:rFonts w:cs="Arial"/>
        </w:rPr>
        <w:t xml:space="preserve">amera configured:  </w:t>
      </w:r>
      <w:r w:rsidRPr="00417E78">
        <w:rPr>
          <w:rFonts w:cs="Arial"/>
          <w:i/>
        </w:rPr>
        <w:t>Not Available</w:t>
      </w:r>
    </w:p>
    <w:p w:rsidR="00417E78" w:rsidRPr="00417E78" w:rsidRDefault="0012554A" w:rsidP="00417E78">
      <w:pPr>
        <w:spacing w:line="480" w:lineRule="auto"/>
        <w:ind w:left="2160"/>
        <w:rPr>
          <w:rFonts w:cs="Arial"/>
        </w:rPr>
      </w:pPr>
      <w:r w:rsidRPr="00417E78">
        <w:rPr>
          <w:rFonts w:cs="Arial"/>
          <w:i/>
        </w:rPr>
        <w:t>Feature maximum speed = 10 kph</w:t>
      </w:r>
    </w:p>
    <w:p w:rsidR="00417E78" w:rsidRPr="00417E78" w:rsidRDefault="0012554A" w:rsidP="00B807BB">
      <w:pPr>
        <w:numPr>
          <w:ilvl w:val="1"/>
          <w:numId w:val="175"/>
        </w:numPr>
        <w:spacing w:before="240" w:line="360" w:lineRule="auto"/>
        <w:ind w:left="1080"/>
        <w:contextualSpacing/>
        <w:rPr>
          <w:rFonts w:cs="Arial"/>
        </w:rPr>
      </w:pPr>
      <w:r>
        <w:rPr>
          <w:rFonts w:cs="Arial"/>
        </w:rPr>
        <w:t xml:space="preserve">Off Road </w:t>
      </w:r>
      <w:r w:rsidRPr="00417E78">
        <w:rPr>
          <w:rFonts w:cs="Arial"/>
        </w:rPr>
        <w:t xml:space="preserve">Front </w:t>
      </w:r>
      <w:r>
        <w:rPr>
          <w:rFonts w:cs="Arial"/>
        </w:rPr>
        <w:t>C</w:t>
      </w:r>
      <w:r w:rsidRPr="00417E78">
        <w:rPr>
          <w:rFonts w:cs="Arial"/>
        </w:rPr>
        <w:t xml:space="preserve">amera configured:  </w:t>
      </w:r>
      <w:r w:rsidRPr="00417E78">
        <w:rPr>
          <w:rFonts w:cs="Arial"/>
          <w:i/>
        </w:rPr>
        <w:t>Availabl</w:t>
      </w:r>
      <w:r w:rsidRPr="00417E78">
        <w:rPr>
          <w:rFonts w:cs="Arial"/>
          <w:i/>
        </w:rPr>
        <w:t>e</w:t>
      </w:r>
      <w:r w:rsidRPr="00837C26">
        <w:rPr>
          <w:rFonts w:cs="Arial"/>
          <w:i/>
        </w:rPr>
        <w:t xml:space="preserve"> </w:t>
      </w:r>
      <w:r>
        <w:rPr>
          <w:rFonts w:cs="Arial"/>
          <w:i/>
        </w:rPr>
        <w:t>and does NOT</w:t>
      </w:r>
      <w:r w:rsidRPr="00837C26">
        <w:rPr>
          <w:rFonts w:cs="Arial"/>
          <w:i/>
        </w:rPr>
        <w:t xml:space="preserve"> meet conditions for Off Road </w:t>
      </w:r>
      <w:r>
        <w:rPr>
          <w:rFonts w:cs="Arial"/>
          <w:i/>
        </w:rPr>
        <w:t>Mode per Determine Off Road Mode requirement</w:t>
      </w:r>
    </w:p>
    <w:p w:rsidR="00B807BB" w:rsidRDefault="0012554A" w:rsidP="00B807BB">
      <w:pPr>
        <w:spacing w:line="480" w:lineRule="auto"/>
        <w:ind w:left="2160"/>
        <w:rPr>
          <w:rFonts w:cs="Arial"/>
          <w:i/>
        </w:rPr>
      </w:pPr>
      <w:r w:rsidRPr="00417E78">
        <w:rPr>
          <w:rFonts w:cs="Arial"/>
          <w:i/>
        </w:rPr>
        <w:t xml:space="preserve">Feature maximum speed = </w:t>
      </w:r>
      <w:r>
        <w:rPr>
          <w:rFonts w:cs="Arial"/>
          <w:i/>
        </w:rPr>
        <w:t>10</w:t>
      </w:r>
      <w:r w:rsidRPr="00417E78">
        <w:rPr>
          <w:rFonts w:cs="Arial"/>
          <w:i/>
        </w:rPr>
        <w:t xml:space="preserve"> kph</w:t>
      </w:r>
    </w:p>
    <w:p w:rsidR="00B807BB" w:rsidRPr="00417E78" w:rsidRDefault="0012554A" w:rsidP="00B807BB">
      <w:pPr>
        <w:numPr>
          <w:ilvl w:val="1"/>
          <w:numId w:val="175"/>
        </w:numPr>
        <w:spacing w:before="240" w:line="360" w:lineRule="auto"/>
        <w:ind w:left="1080"/>
        <w:contextualSpacing/>
        <w:rPr>
          <w:rFonts w:cs="Arial"/>
        </w:rPr>
      </w:pPr>
      <w:r>
        <w:rPr>
          <w:rFonts w:cs="Arial"/>
        </w:rPr>
        <w:t xml:space="preserve">Off Road </w:t>
      </w:r>
      <w:r w:rsidRPr="00417E78">
        <w:rPr>
          <w:rFonts w:cs="Arial"/>
        </w:rPr>
        <w:t xml:space="preserve">Front </w:t>
      </w:r>
      <w:r>
        <w:rPr>
          <w:rFonts w:cs="Arial"/>
        </w:rPr>
        <w:t>C</w:t>
      </w:r>
      <w:r w:rsidRPr="00417E78">
        <w:rPr>
          <w:rFonts w:cs="Arial"/>
        </w:rPr>
        <w:t xml:space="preserve">amera configured:  </w:t>
      </w:r>
      <w:r w:rsidRPr="00417E78">
        <w:rPr>
          <w:rFonts w:cs="Arial"/>
          <w:i/>
        </w:rPr>
        <w:t>Available</w:t>
      </w:r>
      <w:r w:rsidRPr="00837C26">
        <w:rPr>
          <w:rFonts w:cs="Arial"/>
          <w:i/>
        </w:rPr>
        <w:t xml:space="preserve"> and meets conditions for Off Road </w:t>
      </w:r>
      <w:r>
        <w:rPr>
          <w:rFonts w:cs="Arial"/>
          <w:i/>
        </w:rPr>
        <w:t>Mode per Determine Off Road Mode requirement</w:t>
      </w:r>
    </w:p>
    <w:p w:rsidR="00E9156E" w:rsidRDefault="0012554A" w:rsidP="00B807BB">
      <w:pPr>
        <w:ind w:left="2160"/>
        <w:rPr>
          <w:rFonts w:cs="Arial"/>
          <w:i/>
        </w:rPr>
      </w:pPr>
      <w:r w:rsidRPr="00417E78">
        <w:rPr>
          <w:rFonts w:cs="Arial"/>
          <w:i/>
        </w:rPr>
        <w:t xml:space="preserve">Feature </w:t>
      </w:r>
      <w:r w:rsidRPr="00417E78">
        <w:rPr>
          <w:rFonts w:cs="Arial"/>
          <w:i/>
        </w:rPr>
        <w:t>maximum speed = 24 kph</w:t>
      </w:r>
    </w:p>
    <w:p w:rsidR="002737ED" w:rsidRPr="004074DD" w:rsidRDefault="0012554A" w:rsidP="004074DD">
      <w:pPr>
        <w:rPr>
          <w:rFonts w:cs="Arial"/>
        </w:rPr>
      </w:pPr>
    </w:p>
    <w:p w:rsidR="009F225E" w:rsidRPr="009F225E" w:rsidRDefault="009F225E" w:rsidP="009F225E">
      <w:pPr>
        <w:pStyle w:val="Heading2"/>
        <w:rPr>
          <w:b w:val="0"/>
          <w:u w:val="single"/>
        </w:rPr>
      </w:pPr>
      <w:bookmarkStart w:id="59" w:name="_Toc7180601"/>
      <w:r w:rsidRPr="009F225E">
        <w:rPr>
          <w:b w:val="0"/>
          <w:u w:val="single"/>
        </w:rPr>
        <w:t>RVC-FUR-REQ-014090/G-Display RVC Video (TcSE ROIN-194462-2)</w:t>
      </w:r>
      <w:bookmarkEnd w:id="59"/>
    </w:p>
    <w:p w:rsidR="00A30E10" w:rsidRDefault="0012554A" w:rsidP="00A42F2D">
      <w:r>
        <w:t xml:space="preserve">There are two ways for Reverse Detection. What way to use is decided on configuration values. </w:t>
      </w:r>
    </w:p>
    <w:p w:rsidR="00A30E10" w:rsidRDefault="0012554A" w:rsidP="00A42F2D"/>
    <w:p w:rsidR="00A30E10" w:rsidRDefault="0012554A" w:rsidP="00A42F2D">
      <w:r>
        <w:lastRenderedPageBreak/>
        <w:t>Reverse Detection NEW:</w:t>
      </w:r>
    </w:p>
    <w:p w:rsidR="00A30E10" w:rsidRDefault="0012554A" w:rsidP="00A42F2D"/>
    <w:p w:rsidR="00A42F2D" w:rsidRDefault="0012554A" w:rsidP="00A42F2D">
      <w:pPr>
        <w:rPr>
          <w:rFonts w:cs="Arial"/>
          <w:color w:val="000000"/>
        </w:rPr>
      </w:pPr>
      <w:r>
        <w:t xml:space="preserve">Reverse_Gear is determined as mentioned in below table. Once </w:t>
      </w:r>
      <w:r>
        <w:rPr>
          <w:rFonts w:cs="Arial"/>
          <w:color w:val="000000"/>
        </w:rPr>
        <w:t xml:space="preserve">GearLvrPos_D_Actl is reverse, </w:t>
      </w:r>
      <w:r>
        <w:t xml:space="preserve">System need to loop through signal </w:t>
      </w:r>
      <w:r>
        <w:rPr>
          <w:rFonts w:cs="Arial"/>
        </w:rPr>
        <w:t>GearPos_D_Trg to determine reverse gear</w:t>
      </w:r>
      <w:r>
        <w:t xml:space="preserve"> until either </w:t>
      </w:r>
      <w:r>
        <w:rPr>
          <w:rFonts w:cs="Arial"/>
          <w:color w:val="000000"/>
        </w:rPr>
        <w:t>GearLvrPos_D_Actl  is not reverse OR Camera turn ON.</w:t>
      </w:r>
    </w:p>
    <w:p w:rsidR="003C1BD8" w:rsidRDefault="0012554A"/>
    <w:p w:rsidR="003C1BD8" w:rsidRDefault="0012554A"/>
    <w:tbl>
      <w:tblPr>
        <w:tblW w:w="8443" w:type="dxa"/>
        <w:jc w:val="center"/>
        <w:tblCellMar>
          <w:left w:w="0" w:type="dxa"/>
          <w:right w:w="0" w:type="dxa"/>
        </w:tblCellMar>
        <w:tblLook w:val="04A0" w:firstRow="1" w:lastRow="0" w:firstColumn="1" w:lastColumn="0" w:noHBand="0" w:noVBand="1"/>
      </w:tblPr>
      <w:tblGrid>
        <w:gridCol w:w="4462"/>
        <w:gridCol w:w="1980"/>
        <w:gridCol w:w="2001"/>
      </w:tblGrid>
      <w:tr w:rsidR="00A37AD8" w:rsidTr="009F225E">
        <w:trPr>
          <w:trHeight w:val="808"/>
          <w:jc w:val="center"/>
        </w:trPr>
        <w:tc>
          <w:tcPr>
            <w:tcW w:w="446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37AD8" w:rsidRDefault="0012554A" w:rsidP="00EA0A38">
            <w:pPr>
              <w:jc w:val="center"/>
              <w:rPr>
                <w:rFonts w:eastAsiaTheme="minorHAnsi" w:cs="Arial"/>
                <w:color w:val="000000"/>
              </w:rPr>
            </w:pPr>
            <w:r>
              <w:rPr>
                <w:rFonts w:cs="Arial"/>
                <w:color w:val="000000"/>
              </w:rPr>
              <w:t>GearLvrPos_D_Actl = 0x1 (Reverse) (automatic transmission)</w:t>
            </w:r>
          </w:p>
        </w:tc>
        <w:tc>
          <w:tcPr>
            <w:tcW w:w="198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A37AD8" w:rsidRPr="00EE308D" w:rsidRDefault="0012554A" w:rsidP="00EA0A38">
            <w:pPr>
              <w:jc w:val="center"/>
              <w:rPr>
                <w:rFonts w:eastAsiaTheme="minorHAnsi" w:cs="Arial"/>
              </w:rPr>
            </w:pPr>
            <w:r w:rsidRPr="00EE308D">
              <w:rPr>
                <w:rFonts w:cs="Arial"/>
              </w:rPr>
              <w:t>GearPos_D_Trg</w:t>
            </w:r>
          </w:p>
        </w:tc>
        <w:tc>
          <w:tcPr>
            <w:tcW w:w="200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37AD8" w:rsidRPr="00EE308D" w:rsidRDefault="0012554A" w:rsidP="00EA0A38">
            <w:pPr>
              <w:jc w:val="center"/>
              <w:rPr>
                <w:rFonts w:eastAsiaTheme="minorHAnsi" w:cs="Arial"/>
              </w:rPr>
            </w:pPr>
            <w:r>
              <w:rPr>
                <w:rFonts w:cs="Arial"/>
              </w:rPr>
              <w:t>Gear posit</w:t>
            </w:r>
            <w:r>
              <w:rPr>
                <w:rFonts w:cs="Arial"/>
              </w:rPr>
              <w:t>ion and Camera Status</w:t>
            </w:r>
          </w:p>
        </w:tc>
      </w:tr>
      <w:tr w:rsidR="00A37AD8" w:rsidTr="009F225E">
        <w:trPr>
          <w:trHeight w:val="510"/>
          <w:jc w:val="center"/>
        </w:trPr>
        <w:tc>
          <w:tcPr>
            <w:tcW w:w="446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37AD8" w:rsidRDefault="0012554A" w:rsidP="00EA0A38">
            <w:pPr>
              <w:jc w:val="center"/>
              <w:rPr>
                <w:rFonts w:eastAsiaTheme="minorHAnsi" w:cs="Arial"/>
                <w:color w:val="000000"/>
              </w:rPr>
            </w:pPr>
            <w:r>
              <w:rPr>
                <w:rFonts w:cs="Arial"/>
                <w:color w:val="000000"/>
              </w:rPr>
              <w:t>Reverse</w:t>
            </w:r>
          </w:p>
        </w:tc>
        <w:tc>
          <w:tcPr>
            <w:tcW w:w="19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37AD8" w:rsidRPr="00EE308D" w:rsidRDefault="0012554A" w:rsidP="00EA0A38">
            <w:pPr>
              <w:jc w:val="center"/>
              <w:rPr>
                <w:rFonts w:eastAsiaTheme="minorHAnsi" w:cs="Arial"/>
              </w:rPr>
            </w:pPr>
            <w:r w:rsidRPr="00EE308D">
              <w:rPr>
                <w:rFonts w:cs="Arial"/>
              </w:rPr>
              <w:t>0xE (Reverse)</w:t>
            </w:r>
          </w:p>
        </w:tc>
        <w:tc>
          <w:tcPr>
            <w:tcW w:w="20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37AD8" w:rsidRPr="00EE308D" w:rsidRDefault="0012554A" w:rsidP="00EA0A38">
            <w:pPr>
              <w:jc w:val="center"/>
              <w:rPr>
                <w:rFonts w:eastAsiaTheme="minorHAnsi" w:cs="Arial"/>
              </w:rPr>
            </w:pPr>
            <w:r>
              <w:rPr>
                <w:rFonts w:cs="Arial"/>
              </w:rPr>
              <w:t>Gear is Reverse, Turn Camera On</w:t>
            </w:r>
          </w:p>
        </w:tc>
      </w:tr>
    </w:tbl>
    <w:p w:rsidR="00EE308D" w:rsidRDefault="0012554A">
      <w:pPr>
        <w:autoSpaceDE w:val="0"/>
        <w:autoSpaceDN w:val="0"/>
        <w:adjustRightInd w:val="0"/>
        <w:ind w:left="1080"/>
      </w:pPr>
    </w:p>
    <w:p w:rsidR="00EE308D" w:rsidRDefault="0012554A">
      <w:pPr>
        <w:autoSpaceDE w:val="0"/>
        <w:autoSpaceDN w:val="0"/>
        <w:adjustRightInd w:val="0"/>
        <w:ind w:left="1080"/>
      </w:pPr>
    </w:p>
    <w:p w:rsidR="003C1BD8" w:rsidRDefault="0012554A">
      <w:pPr>
        <w:autoSpaceDE w:val="0"/>
        <w:autoSpaceDN w:val="0"/>
        <w:adjustRightInd w:val="0"/>
        <w:ind w:left="1080"/>
      </w:pPr>
    </w:p>
    <w:p w:rsidR="00EE308D" w:rsidRDefault="0012554A" w:rsidP="00EE308D"/>
    <w:p w:rsidR="00EE308D" w:rsidRDefault="0012554A" w:rsidP="00EE308D">
      <w:r>
        <w:t>Upon detecting the conditions for RVC to be ON, the RVC Client (RearViewCameraClient) shall start a timer (T_minImageDisp</w:t>
      </w:r>
      <w:r>
        <w:t>) and shall not display the RVC image until the expiration of this timer.  Upon expiration of the timer, the RVC Client shall start another timer (T_maxImageDisp). The RVC Client must display the RVC image prior to the expiration of T_maxImageDisp.</w:t>
      </w:r>
    </w:p>
    <w:p w:rsidR="00EE308D" w:rsidRDefault="0012554A" w:rsidP="00EE308D"/>
    <w:p w:rsidR="00EE308D" w:rsidRDefault="0012554A" w:rsidP="00EE308D">
      <w:r>
        <w:t>Once t</w:t>
      </w:r>
      <w:r>
        <w:t>he conditions for displaying RVC are no longer applicable the RVC client shall:</w:t>
      </w:r>
    </w:p>
    <w:p w:rsidR="00EE308D" w:rsidRDefault="0012554A" w:rsidP="00EE308D">
      <w:r>
        <w:t>1.            Cancel the timer</w:t>
      </w:r>
    </w:p>
    <w:p w:rsidR="00A30E10" w:rsidRDefault="0012554A" w:rsidP="00A30E10">
      <w:r>
        <w:t>2.            Not display the RVC image</w:t>
      </w:r>
    </w:p>
    <w:p w:rsidR="00A30E10" w:rsidRDefault="0012554A" w:rsidP="00A30E10"/>
    <w:p w:rsidR="00A30E10" w:rsidRDefault="0012554A" w:rsidP="00A30E10"/>
    <w:p w:rsidR="00A30E10" w:rsidRDefault="0012554A" w:rsidP="00A30E10"/>
    <w:p w:rsidR="00A30E10" w:rsidRDefault="0012554A" w:rsidP="00A30E10">
      <w:r>
        <w:t>Reverse Detection LEGACY:</w:t>
      </w:r>
    </w:p>
    <w:p w:rsidR="000E3B93" w:rsidRDefault="0012554A" w:rsidP="000E3B93"/>
    <w:p w:rsidR="00A30E10" w:rsidRPr="000E3B93" w:rsidRDefault="0012554A" w:rsidP="000E3B93">
      <w:pPr>
        <w:rPr>
          <w:color w:val="000000"/>
        </w:rPr>
      </w:pPr>
      <w:r>
        <w:t xml:space="preserve">Reverse Detection is determined as mentioned in below table. </w:t>
      </w:r>
    </w:p>
    <w:p w:rsidR="00A30E10" w:rsidRDefault="0012554A" w:rsidP="00A30E10"/>
    <w:p w:rsidR="00A30E10" w:rsidRDefault="0012554A" w:rsidP="00A30E10"/>
    <w:tbl>
      <w:tblPr>
        <w:tblW w:w="7910" w:type="dxa"/>
        <w:jc w:val="center"/>
        <w:tblCellMar>
          <w:left w:w="0" w:type="dxa"/>
          <w:right w:w="0" w:type="dxa"/>
        </w:tblCellMar>
        <w:tblLook w:val="04A0" w:firstRow="1" w:lastRow="0" w:firstColumn="1" w:lastColumn="0" w:noHBand="0" w:noVBand="1"/>
      </w:tblPr>
      <w:tblGrid>
        <w:gridCol w:w="5930"/>
        <w:gridCol w:w="1980"/>
      </w:tblGrid>
      <w:tr w:rsidR="00A30E10" w:rsidTr="00EA0A38">
        <w:trPr>
          <w:trHeight w:val="1335"/>
          <w:jc w:val="center"/>
        </w:trPr>
        <w:tc>
          <w:tcPr>
            <w:tcW w:w="5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30E10" w:rsidRDefault="0012554A">
            <w:pPr>
              <w:spacing w:line="252" w:lineRule="auto"/>
              <w:jc w:val="center"/>
              <w:rPr>
                <w:rFonts w:ascii="Calibri" w:eastAsiaTheme="minorHAnsi" w:hAnsi="Calibri"/>
                <w:color w:val="000000"/>
                <w:szCs w:val="22"/>
              </w:rPr>
            </w:pPr>
            <w:r>
              <w:rPr>
                <w:color w:val="000000"/>
              </w:rPr>
              <w:t>GearLvrPos_</w:t>
            </w:r>
            <w:r>
              <w:rPr>
                <w:color w:val="000000"/>
              </w:rPr>
              <w:t>D_Actl = 0x1 (Reverse) (automatic transmission)</w:t>
            </w:r>
            <w:r>
              <w:rPr>
                <w:color w:val="000000"/>
              </w:rPr>
              <w:br/>
              <w:t xml:space="preserve">or </w:t>
            </w:r>
            <w:r>
              <w:rPr>
                <w:color w:val="000000"/>
              </w:rPr>
              <w:br/>
              <w:t>GearRvrseActv_D_Actl = 0x1 (Active )(manual transmission vehicle and Legacy Message Set)</w:t>
            </w:r>
            <w:r>
              <w:rPr>
                <w:color w:val="000000"/>
              </w:rPr>
              <w:br/>
              <w:t>or</w:t>
            </w:r>
            <w:r>
              <w:rPr>
                <w:color w:val="000000"/>
              </w:rPr>
              <w:br/>
              <w:t>GearRvrse_D_Actl = 0x3 or 0x2 ( Active Confirmed or Active_not_confirmed) (manual transmission vehicle and New M</w:t>
            </w:r>
            <w:r>
              <w:rPr>
                <w:color w:val="000000"/>
              </w:rPr>
              <w:t xml:space="preserve">essage Set) </w:t>
            </w:r>
          </w:p>
        </w:tc>
        <w:tc>
          <w:tcPr>
            <w:tcW w:w="19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30E10" w:rsidRDefault="0012554A">
            <w:pPr>
              <w:spacing w:line="252" w:lineRule="auto"/>
              <w:jc w:val="center"/>
              <w:rPr>
                <w:rFonts w:ascii="Calibri" w:eastAsiaTheme="minorHAnsi" w:hAnsi="Calibri"/>
                <w:szCs w:val="22"/>
              </w:rPr>
            </w:pPr>
            <w:r>
              <w:t>Gear position and Camera Status</w:t>
            </w:r>
          </w:p>
        </w:tc>
      </w:tr>
      <w:tr w:rsidR="00A30E10" w:rsidTr="00EA0A38">
        <w:trPr>
          <w:trHeight w:val="510"/>
          <w:jc w:val="center"/>
        </w:trPr>
        <w:tc>
          <w:tcPr>
            <w:tcW w:w="5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0E10" w:rsidRDefault="0012554A">
            <w:pPr>
              <w:spacing w:line="252" w:lineRule="auto"/>
              <w:jc w:val="center"/>
              <w:rPr>
                <w:rFonts w:ascii="Calibri" w:eastAsiaTheme="minorHAnsi" w:hAnsi="Calibri"/>
                <w:color w:val="000000"/>
                <w:szCs w:val="22"/>
              </w:rPr>
            </w:pPr>
            <w:r>
              <w:rPr>
                <w:color w:val="000000"/>
              </w:rPr>
              <w:t>Reverse</w:t>
            </w:r>
          </w:p>
        </w:tc>
        <w:tc>
          <w:tcPr>
            <w:tcW w:w="19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30E10" w:rsidRDefault="0012554A">
            <w:pPr>
              <w:spacing w:line="252" w:lineRule="auto"/>
              <w:jc w:val="center"/>
              <w:rPr>
                <w:rFonts w:ascii="Calibri" w:eastAsiaTheme="minorHAnsi" w:hAnsi="Calibri"/>
                <w:szCs w:val="22"/>
              </w:rPr>
            </w:pPr>
            <w:r>
              <w:t>Gear is Reverse, Turn Camera On</w:t>
            </w:r>
          </w:p>
        </w:tc>
      </w:tr>
    </w:tbl>
    <w:p w:rsidR="00A30E10" w:rsidRDefault="0012554A" w:rsidP="00A30E10">
      <w:pPr>
        <w:autoSpaceDE w:val="0"/>
        <w:autoSpaceDN w:val="0"/>
        <w:ind w:left="1080"/>
        <w:rPr>
          <w:rFonts w:eastAsiaTheme="minorHAnsi" w:cs="Arial"/>
        </w:rPr>
      </w:pPr>
    </w:p>
    <w:p w:rsidR="00A30E10" w:rsidRDefault="0012554A" w:rsidP="00A30E10">
      <w:pPr>
        <w:autoSpaceDE w:val="0"/>
        <w:autoSpaceDN w:val="0"/>
        <w:ind w:left="1080"/>
        <w:rPr>
          <w:rFonts w:ascii="Calibri" w:hAnsi="Calibri"/>
          <w:szCs w:val="22"/>
        </w:rPr>
      </w:pPr>
    </w:p>
    <w:p w:rsidR="00A30E10" w:rsidRDefault="0012554A" w:rsidP="00A30E10">
      <w:pPr>
        <w:autoSpaceDE w:val="0"/>
        <w:autoSpaceDN w:val="0"/>
        <w:ind w:left="1080"/>
      </w:pPr>
    </w:p>
    <w:p w:rsidR="00A30E10" w:rsidRDefault="0012554A" w:rsidP="00A30E10"/>
    <w:p w:rsidR="00A30E10" w:rsidRDefault="0012554A" w:rsidP="00A30E10">
      <w:r>
        <w:t xml:space="preserve">Upon detecting the conditions for RVC to be ON, the RVC Client (RearViewCameraClient) shall start a timer (T_minImageDisp) and shall not display the RVC image until </w:t>
      </w:r>
      <w:r>
        <w:t>the expiration of this timer.  Upon expiration of the timer, the RVC Client shall start another timer (T_maxImageDisp). The RVC Client must display the RVC image prior to the expiration of T_maxImageDisp.</w:t>
      </w:r>
    </w:p>
    <w:p w:rsidR="00A30E10" w:rsidRDefault="0012554A" w:rsidP="00A30E10"/>
    <w:p w:rsidR="00A30E10" w:rsidRDefault="0012554A" w:rsidP="00A30E10">
      <w:r>
        <w:t>Once the conditions for displaying RVC are no long</w:t>
      </w:r>
      <w:r>
        <w:t>er applicable the RVC client shall:</w:t>
      </w:r>
    </w:p>
    <w:p w:rsidR="00A30E10" w:rsidRDefault="0012554A" w:rsidP="00A30E10">
      <w:r>
        <w:t>1.            Cancel the timer</w:t>
      </w:r>
    </w:p>
    <w:p w:rsidR="00A30E10" w:rsidRDefault="0012554A" w:rsidP="00A30E10">
      <w:r>
        <w:t>2.            Not display the RVC image</w:t>
      </w:r>
    </w:p>
    <w:p w:rsidR="00A30E10" w:rsidRDefault="0012554A" w:rsidP="00A30E10"/>
    <w:p w:rsidR="00A30E10" w:rsidRDefault="0012554A" w:rsidP="00A30E10"/>
    <w:p w:rsidR="00A30E10" w:rsidRDefault="0012554A" w:rsidP="00A30E10"/>
    <w:p w:rsidR="00A30E10" w:rsidRDefault="0012554A" w:rsidP="00A30E10"/>
    <w:p w:rsidR="007917DC" w:rsidRDefault="0012554A" w:rsidP="009F225E">
      <w:pPr>
        <w:pStyle w:val="Heading2"/>
      </w:pPr>
      <w:bookmarkStart w:id="60" w:name="_Toc7180602"/>
      <w:r w:rsidRPr="00B9479B">
        <w:lastRenderedPageBreak/>
        <w:t>RVC-TMR-REQ-014091/A-T_minImageDisp (TcSE ROIN-264661-1)</w:t>
      </w:r>
      <w:bookmarkEnd w:id="60"/>
    </w:p>
    <w:p w:rsidR="0091772B" w:rsidRPr="0091772B" w:rsidRDefault="0012554A"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12554A">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12554A">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12554A">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12554A">
            <w:pPr>
              <w:spacing w:line="276" w:lineRule="auto"/>
              <w:jc w:val="center"/>
              <w:rPr>
                <w:rFonts w:ascii="Univers" w:eastAsia="Times New Roman" w:hAnsi="Univers" w:cs="Arial"/>
                <w:b/>
                <w:sz w:val="14"/>
                <w:szCs w:val="14"/>
              </w:rPr>
            </w:pPr>
            <w:r>
              <w:rPr>
                <w:rFonts w:cs="Arial"/>
                <w:b/>
                <w:sz w:val="14"/>
                <w:szCs w:val="14"/>
              </w:rPr>
              <w:t>Ran</w:t>
            </w:r>
            <w:r>
              <w:rPr>
                <w:rFonts w:cs="Arial"/>
                <w:b/>
                <w:sz w:val="14"/>
                <w:szCs w:val="14"/>
              </w:rPr>
              <w:t>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12554A">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12554A">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12554A">
            <w:pPr>
              <w:spacing w:line="276" w:lineRule="auto"/>
              <w:rPr>
                <w:rFonts w:ascii="Univers" w:eastAsia="Times New Roman" w:hAnsi="Univers" w:cs="Arial"/>
                <w:sz w:val="14"/>
                <w:szCs w:val="14"/>
              </w:rPr>
            </w:pPr>
            <w:r w:rsidRPr="00DF054A">
              <w:rPr>
                <w:rFonts w:cs="Arial"/>
                <w:sz w:val="14"/>
                <w:szCs w:val="14"/>
              </w:rPr>
              <w:t>T_minImageDisp</w:t>
            </w:r>
          </w:p>
        </w:tc>
        <w:tc>
          <w:tcPr>
            <w:tcW w:w="5442"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szCs w:val="20"/>
              </w:rPr>
            </w:pPr>
            <w:r>
              <w:rPr>
                <w:rFonts w:cs="Arial"/>
                <w:szCs w:val="20"/>
              </w:rPr>
              <w:t>Minimum time RVC Client should wait before displaying the RVC video image to the user according to RVC-GREQ-194462-2-Display RVC Video.</w:t>
            </w:r>
          </w:p>
          <w:p w:rsidR="007917DC" w:rsidRDefault="0012554A">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12554A">
            <w:pPr>
              <w:spacing w:line="276" w:lineRule="auto"/>
              <w:jc w:val="center"/>
              <w:rPr>
                <w:rFonts w:ascii="Univers" w:eastAsia="Times New Roman" w:hAnsi="Univers" w:cs="Arial"/>
                <w:sz w:val="14"/>
                <w:szCs w:val="14"/>
              </w:rPr>
            </w:pPr>
            <w:r>
              <w:rPr>
                <w:rFonts w:cs="Arial"/>
                <w:sz w:val="14"/>
                <w:szCs w:val="14"/>
              </w:rPr>
              <w:t>msec</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12554A">
            <w:pPr>
              <w:spacing w:line="276" w:lineRule="auto"/>
              <w:rPr>
                <w:rFonts w:ascii="Univers" w:eastAsia="Times New Roman" w:hAnsi="Univers" w:cs="Arial"/>
                <w:sz w:val="14"/>
                <w:szCs w:val="14"/>
              </w:rPr>
            </w:pPr>
            <w:r>
              <w:rPr>
                <w:rFonts w:cs="Arial"/>
                <w:sz w:val="14"/>
                <w:szCs w:val="14"/>
              </w:rPr>
              <w:t>225-275</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12554A">
            <w:pPr>
              <w:spacing w:line="276" w:lineRule="auto"/>
              <w:jc w:val="center"/>
              <w:rPr>
                <w:rFonts w:ascii="Univers" w:eastAsia="Times New Roman" w:hAnsi="Univers" w:cs="Arial"/>
                <w:sz w:val="14"/>
                <w:szCs w:val="14"/>
              </w:rPr>
            </w:pPr>
            <w:r>
              <w:rPr>
                <w:rFonts w:cs="Arial"/>
                <w:sz w:val="14"/>
                <w:szCs w:val="14"/>
              </w:rPr>
              <w:t>5</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12554A">
            <w:pPr>
              <w:spacing w:line="276" w:lineRule="auto"/>
              <w:jc w:val="center"/>
              <w:rPr>
                <w:rFonts w:ascii="Univers" w:eastAsia="Times New Roman" w:hAnsi="Univers" w:cs="Arial"/>
                <w:sz w:val="14"/>
                <w:szCs w:val="14"/>
              </w:rPr>
            </w:pPr>
            <w:r>
              <w:rPr>
                <w:rFonts w:cs="Arial"/>
                <w:sz w:val="14"/>
                <w:szCs w:val="14"/>
              </w:rPr>
              <w:t>250</w:t>
            </w:r>
          </w:p>
        </w:tc>
      </w:tr>
    </w:tbl>
    <w:p w:rsidR="005A201A" w:rsidRPr="00B01CDD" w:rsidRDefault="0012554A" w:rsidP="00B01CDD">
      <w:pPr>
        <w:rPr>
          <w:sz w:val="14"/>
          <w:szCs w:val="14"/>
        </w:rPr>
      </w:pPr>
    </w:p>
    <w:p w:rsidR="007917DC" w:rsidRDefault="0012554A" w:rsidP="009F225E">
      <w:pPr>
        <w:pStyle w:val="Heading2"/>
      </w:pPr>
      <w:bookmarkStart w:id="61" w:name="_Toc7180603"/>
      <w:r w:rsidRPr="00B9479B">
        <w:t>RVC-TMR-REQ-014092/A-T_maxImageDisp (TcSE ROIN-264662-1)</w:t>
      </w:r>
      <w:bookmarkEnd w:id="61"/>
    </w:p>
    <w:p w:rsidR="0091772B" w:rsidRPr="0091772B" w:rsidRDefault="0012554A"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12554A">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12554A">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12554A">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12554A">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12554A">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12554A">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12554A">
            <w:pPr>
              <w:spacing w:line="276" w:lineRule="auto"/>
              <w:rPr>
                <w:rFonts w:ascii="Univers" w:eastAsia="Times New Roman" w:hAnsi="Univers" w:cs="Arial"/>
                <w:sz w:val="14"/>
                <w:szCs w:val="14"/>
              </w:rPr>
            </w:pPr>
            <w:r w:rsidRPr="00DF054A">
              <w:rPr>
                <w:rFonts w:cs="Arial"/>
                <w:sz w:val="14"/>
                <w:szCs w:val="14"/>
              </w:rPr>
              <w:t>T_maxImageDisp</w:t>
            </w:r>
          </w:p>
        </w:tc>
        <w:tc>
          <w:tcPr>
            <w:tcW w:w="5442"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szCs w:val="20"/>
              </w:rPr>
            </w:pPr>
            <w:r>
              <w:rPr>
                <w:rFonts w:cs="Arial"/>
                <w:szCs w:val="20"/>
              </w:rPr>
              <w:t>Maximum time RVC Client should wait before displaying the RVC video image to the user according to RVC-GREQ-194462-2-Display RVC Video.</w:t>
            </w:r>
          </w:p>
          <w:p w:rsidR="007917DC" w:rsidRDefault="0012554A">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12554A">
            <w:pPr>
              <w:spacing w:line="276" w:lineRule="auto"/>
              <w:jc w:val="center"/>
              <w:rPr>
                <w:rFonts w:ascii="Univers" w:eastAsia="Times New Roman" w:hAnsi="Univers" w:cs="Arial"/>
                <w:sz w:val="14"/>
                <w:szCs w:val="14"/>
              </w:rPr>
            </w:pPr>
            <w:r>
              <w:rPr>
                <w:rFonts w:cs="Arial"/>
                <w:sz w:val="14"/>
                <w:szCs w:val="14"/>
              </w:rPr>
              <w:t>msec</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12554A">
            <w:pPr>
              <w:spacing w:line="276" w:lineRule="auto"/>
              <w:rPr>
                <w:rFonts w:ascii="Univers" w:eastAsia="Times New Roman" w:hAnsi="Univers" w:cs="Arial"/>
                <w:sz w:val="14"/>
                <w:szCs w:val="14"/>
              </w:rPr>
            </w:pPr>
            <w:r>
              <w:rPr>
                <w:rFonts w:cs="Arial"/>
                <w:sz w:val="14"/>
                <w:szCs w:val="14"/>
              </w:rPr>
              <w:t>450-550</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12554A">
            <w:pPr>
              <w:spacing w:line="276" w:lineRule="auto"/>
              <w:jc w:val="center"/>
              <w:rPr>
                <w:rFonts w:ascii="Univers" w:eastAsia="Times New Roman" w:hAnsi="Univers" w:cs="Arial"/>
                <w:sz w:val="14"/>
                <w:szCs w:val="14"/>
              </w:rPr>
            </w:pPr>
            <w:r>
              <w:rPr>
                <w:rFonts w:cs="Arial"/>
                <w:sz w:val="14"/>
                <w:szCs w:val="14"/>
              </w:rPr>
              <w:t>5</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12554A">
            <w:pPr>
              <w:spacing w:line="276" w:lineRule="auto"/>
              <w:jc w:val="center"/>
              <w:rPr>
                <w:rFonts w:ascii="Univers" w:eastAsia="Times New Roman" w:hAnsi="Univers" w:cs="Arial"/>
                <w:sz w:val="14"/>
                <w:szCs w:val="14"/>
              </w:rPr>
            </w:pPr>
            <w:r>
              <w:rPr>
                <w:rFonts w:cs="Arial"/>
                <w:sz w:val="14"/>
                <w:szCs w:val="14"/>
              </w:rPr>
              <w:t>500</w:t>
            </w:r>
          </w:p>
        </w:tc>
      </w:tr>
    </w:tbl>
    <w:p w:rsidR="005A201A" w:rsidRPr="00B01CDD" w:rsidRDefault="0012554A" w:rsidP="00B01CDD">
      <w:pPr>
        <w:rPr>
          <w:sz w:val="14"/>
          <w:szCs w:val="14"/>
        </w:rPr>
      </w:pPr>
    </w:p>
    <w:p w:rsidR="009F225E" w:rsidRPr="009F225E" w:rsidRDefault="009F225E" w:rsidP="009F225E">
      <w:pPr>
        <w:pStyle w:val="Heading2"/>
        <w:rPr>
          <w:b w:val="0"/>
          <w:u w:val="single"/>
        </w:rPr>
      </w:pPr>
      <w:bookmarkStart w:id="62" w:name="_Toc7180604"/>
      <w:r w:rsidRPr="009F225E">
        <w:rPr>
          <w:b w:val="0"/>
          <w:u w:val="single"/>
        </w:rPr>
        <w:t>CAMERA-FUR-REQ-014093/B-Camera Image Priority (TcSE ROIN-264652-1)</w:t>
      </w:r>
      <w:bookmarkEnd w:id="62"/>
    </w:p>
    <w:p w:rsidR="006E1E3C" w:rsidRDefault="0012554A">
      <w:pPr>
        <w:rPr>
          <w:rFonts w:eastAsia="MS Mincho" w:cs="Arial"/>
        </w:rPr>
      </w:pPr>
      <w:r>
        <w:rPr>
          <w:rFonts w:eastAsia="MS Mincho" w:cs="Arial"/>
        </w:rPr>
        <w:t>Once the</w:t>
      </w:r>
      <w:r>
        <w:rPr>
          <w:rFonts w:eastAsia="MS Mincho" w:cs="Arial"/>
        </w:rPr>
        <w:t xml:space="preserve"> camera</w:t>
      </w:r>
      <w:r>
        <w:rPr>
          <w:rFonts w:eastAsia="MS Mincho" w:cs="Arial"/>
        </w:rPr>
        <w:t xml:space="preserve"> image has been displayed to user, the image shall be maintained as long as </w:t>
      </w:r>
      <w:r>
        <w:rPr>
          <w:rFonts w:eastAsia="MS Mincho" w:cs="Arial"/>
        </w:rPr>
        <w:t>the conditions required to be in the particular camera view are</w:t>
      </w:r>
      <w:r>
        <w:rPr>
          <w:rFonts w:eastAsia="MS Mincho" w:cs="Arial"/>
        </w:rPr>
        <w:t xml:space="preserve"> present and shall have highest priority:</w:t>
      </w:r>
    </w:p>
    <w:p w:rsidR="006E1E3C" w:rsidRDefault="0012554A">
      <w:pPr>
        <w:tabs>
          <w:tab w:val="left" w:pos="1080"/>
        </w:tabs>
        <w:ind w:left="720"/>
        <w:rPr>
          <w:rFonts w:eastAsia="MS Mincho" w:cs="Arial"/>
        </w:rPr>
      </w:pPr>
      <w:r>
        <w:rPr>
          <w:rFonts w:eastAsia="MS Mincho" w:cs="Arial"/>
        </w:rPr>
        <w:t>•</w:t>
      </w:r>
      <w:r>
        <w:rPr>
          <w:rFonts w:eastAsia="MS Mincho" w:cs="Arial"/>
        </w:rPr>
        <w:tab/>
        <w:t>No pop-up screens</w:t>
      </w:r>
      <w:r>
        <w:rPr>
          <w:rFonts w:eastAsia="MS Mincho" w:cs="Arial"/>
        </w:rPr>
        <w:t xml:space="preserve"> shall interrupt the video image. </w:t>
      </w:r>
    </w:p>
    <w:p w:rsidR="006E1E3C" w:rsidRDefault="0012554A">
      <w:pPr>
        <w:tabs>
          <w:tab w:val="left" w:pos="1080"/>
        </w:tabs>
        <w:ind w:left="1080" w:hanging="360"/>
        <w:rPr>
          <w:rFonts w:eastAsia="MS Mincho"/>
        </w:rPr>
      </w:pPr>
      <w:r>
        <w:rPr>
          <w:rFonts w:eastAsia="MS Mincho" w:cs="Arial"/>
        </w:rPr>
        <w:t>•</w:t>
      </w:r>
      <w:r>
        <w:rPr>
          <w:rFonts w:eastAsia="MS Mincho" w:cs="Arial"/>
        </w:rPr>
        <w:tab/>
        <w:t>Media functions (source change, volume control, etc.) shall be available, but shall not interrupt the image view to the user.</w:t>
      </w:r>
    </w:p>
    <w:p w:rsidR="00406F39" w:rsidRDefault="0012554A" w:rsidP="009F225E">
      <w:pPr>
        <w:pStyle w:val="Heading1"/>
      </w:pPr>
      <w:bookmarkStart w:id="63" w:name="_Toc7180605"/>
      <w:r>
        <w:lastRenderedPageBreak/>
        <w:t>Functional Requirements</w:t>
      </w:r>
      <w:bookmarkEnd w:id="63"/>
    </w:p>
    <w:p w:rsidR="009F225E" w:rsidRPr="009F225E" w:rsidRDefault="009F225E" w:rsidP="009F225E">
      <w:pPr>
        <w:pStyle w:val="Heading2"/>
        <w:rPr>
          <w:b w:val="0"/>
          <w:u w:val="single"/>
        </w:rPr>
      </w:pPr>
      <w:bookmarkStart w:id="64" w:name="_Toc7180606"/>
      <w:r w:rsidRPr="009F225E">
        <w:rPr>
          <w:b w:val="0"/>
          <w:u w:val="single"/>
        </w:rPr>
        <w:t>DRVC-REQ-261464/A-Use Cases</w:t>
      </w:r>
      <w:bookmarkEnd w:id="64"/>
    </w:p>
    <w:p w:rsidR="00406F39" w:rsidRDefault="0012554A" w:rsidP="009F225E">
      <w:pPr>
        <w:pStyle w:val="Heading3"/>
      </w:pPr>
      <w:bookmarkStart w:id="65" w:name="_Toc7180607"/>
      <w:r>
        <w:t>RVC-UC-REQ-014095/A-Activate Rear View Camera (TcSE ROIN-289794)</w:t>
      </w:r>
      <w:bookmarkEnd w:id="65"/>
    </w:p>
    <w:p w:rsidR="00AE06BC" w:rsidRPr="00AE06BC" w:rsidRDefault="0012554A" w:rsidP="00AE06BC"/>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3B190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3B190B" w:rsidRDefault="0012554A">
            <w:pPr>
              <w:rPr>
                <w:rFonts w:cs="Arial"/>
                <w:b/>
                <w:szCs w:val="20"/>
                <w:lang w:eastAsia="zh-CN"/>
              </w:rPr>
            </w:pPr>
            <w:r>
              <w:rPr>
                <w:rFonts w:cs="Arial"/>
                <w:b/>
                <w:szCs w:val="20"/>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szCs w:val="20"/>
                <w:lang w:eastAsia="zh-CN"/>
              </w:rPr>
            </w:pPr>
            <w:r>
              <w:rPr>
                <w:rFonts w:cs="Arial"/>
                <w:szCs w:val="20"/>
                <w:lang w:eastAsia="zh-CN"/>
              </w:rPr>
              <w:t>Vehicle Occupant</w:t>
            </w:r>
          </w:p>
        </w:tc>
      </w:tr>
      <w:tr w:rsidR="003B190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3B190B" w:rsidRDefault="0012554A">
            <w:pPr>
              <w:rPr>
                <w:rFonts w:cs="Arial"/>
                <w:b/>
                <w:szCs w:val="20"/>
                <w:lang w:eastAsia="zh-CN"/>
              </w:rPr>
            </w:pPr>
            <w:r>
              <w:rPr>
                <w:rFonts w:cs="Arial"/>
                <w:b/>
                <w:szCs w:val="20"/>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szCs w:val="20"/>
                <w:lang w:eastAsia="zh-CN"/>
              </w:rPr>
            </w:pPr>
            <w:r>
              <w:rPr>
                <w:rFonts w:cs="Arial"/>
                <w:szCs w:val="20"/>
                <w:lang w:eastAsia="zh-CN"/>
              </w:rPr>
              <w:t>The infotainment system is powered on.</w:t>
            </w:r>
          </w:p>
          <w:p w:rsidR="003B190B" w:rsidRDefault="0012554A">
            <w:pPr>
              <w:rPr>
                <w:rFonts w:cs="Arial"/>
                <w:szCs w:val="20"/>
                <w:lang w:eastAsia="zh-CN"/>
              </w:rPr>
            </w:pPr>
            <w:r>
              <w:rPr>
                <w:rFonts w:cs="Arial"/>
                <w:szCs w:val="20"/>
                <w:lang w:eastAsia="zh-CN"/>
              </w:rPr>
              <w:t>The ignition status is Run/Start.</w:t>
            </w:r>
          </w:p>
        </w:tc>
      </w:tr>
      <w:tr w:rsidR="003B190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3B190B" w:rsidRDefault="0012554A">
            <w:pPr>
              <w:rPr>
                <w:rFonts w:cs="Arial"/>
                <w:b/>
                <w:szCs w:val="20"/>
                <w:lang w:eastAsia="zh-CN"/>
              </w:rPr>
            </w:pPr>
            <w:r>
              <w:rPr>
                <w:rFonts w:cs="Arial"/>
                <w:b/>
                <w:szCs w:val="20"/>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szCs w:val="20"/>
                <w:lang w:eastAsia="zh-CN"/>
              </w:rPr>
            </w:pPr>
            <w:r>
              <w:rPr>
                <w:rFonts w:cs="Arial"/>
                <w:szCs w:val="20"/>
                <w:lang w:eastAsia="zh-CN"/>
              </w:rPr>
              <w:t>The driver activates the Rear View Camera (RVC) by placing the vehicle in Reverse Gear.</w:t>
            </w:r>
          </w:p>
        </w:tc>
      </w:tr>
      <w:tr w:rsidR="003B190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3B190B" w:rsidRDefault="0012554A">
            <w:pPr>
              <w:rPr>
                <w:rFonts w:cs="Arial"/>
                <w:b/>
                <w:szCs w:val="20"/>
                <w:lang w:eastAsia="zh-CN"/>
              </w:rPr>
            </w:pPr>
            <w:r>
              <w:rPr>
                <w:rFonts w:cs="Arial"/>
                <w:b/>
                <w:szCs w:val="20"/>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szCs w:val="20"/>
                <w:lang w:eastAsia="zh-CN"/>
              </w:rPr>
            </w:pPr>
            <w:r>
              <w:rPr>
                <w:rFonts w:cs="Arial"/>
                <w:szCs w:val="20"/>
                <w:lang w:eastAsia="zh-CN"/>
              </w:rPr>
              <w:t>The vehicle display shows the RVC image.</w:t>
            </w:r>
          </w:p>
        </w:tc>
      </w:tr>
      <w:tr w:rsidR="003B190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3B190B" w:rsidRDefault="0012554A">
            <w:pPr>
              <w:rPr>
                <w:rFonts w:cs="Arial"/>
                <w:b/>
                <w:szCs w:val="20"/>
                <w:lang w:eastAsia="zh-CN"/>
              </w:rPr>
            </w:pPr>
            <w:r>
              <w:rPr>
                <w:rFonts w:cs="Arial"/>
                <w:b/>
                <w:szCs w:val="20"/>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hideMark/>
          </w:tcPr>
          <w:p w:rsidR="003B190B" w:rsidRDefault="0012554A">
            <w:r>
              <w:rPr>
                <w:rFonts w:cs="Arial"/>
                <w:szCs w:val="20"/>
              </w:rPr>
              <w:t xml:space="preserve">E1 – </w:t>
            </w:r>
            <w:hyperlink r:id="rId9" w:tooltip="Reference Link to Object :RVC-GUC-289795-Rear View Camera Malfunction Property : Title" w:history="1">
              <w:r>
                <w:rPr>
                  <w:rStyle w:val="Hyperlink"/>
                </w:rPr>
                <w:t xml:space="preserve">Rear View </w:t>
              </w:r>
              <w:r>
                <w:rPr>
                  <w:rStyle w:val="Hyperlink"/>
                </w:rPr>
                <w:t>Camera Malfunction</w:t>
              </w:r>
            </w:hyperlink>
          </w:p>
          <w:p w:rsidR="003B190B" w:rsidRDefault="0012554A">
            <w:r>
              <w:rPr>
                <w:rFonts w:cs="Arial"/>
                <w:szCs w:val="20"/>
              </w:rPr>
              <w:t xml:space="preserve">E2 – </w:t>
            </w:r>
            <w:hyperlink r:id="rId10" w:tooltip="Reference Link to Object :RVC-GUC-289796-Decklid/Liftgate is Ajar while Rear View Camera is ON Property : Title" w:history="1">
              <w:r>
                <w:rPr>
                  <w:rStyle w:val="Hyperlink"/>
                </w:rPr>
                <w:t>Decklid/Liftgate is Ajar while Rear View Camera is ON</w:t>
              </w:r>
            </w:hyperlink>
          </w:p>
        </w:tc>
      </w:tr>
      <w:tr w:rsidR="003B190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3B190B" w:rsidRDefault="0012554A">
            <w:pPr>
              <w:rPr>
                <w:rFonts w:cs="Arial"/>
                <w:b/>
                <w:szCs w:val="20"/>
                <w:lang w:eastAsia="zh-CN"/>
              </w:rPr>
            </w:pPr>
            <w:r>
              <w:rPr>
                <w:rFonts w:cs="Arial"/>
                <w:b/>
                <w:szCs w:val="20"/>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szCs w:val="20"/>
                <w:lang w:eastAsia="zh-CN"/>
              </w:rPr>
            </w:pPr>
            <w:r>
              <w:rPr>
                <w:rFonts w:cs="Arial"/>
                <w:szCs w:val="20"/>
                <w:lang w:eastAsia="zh-CN"/>
              </w:rPr>
              <w:t>G-HMI</w:t>
            </w:r>
          </w:p>
          <w:p w:rsidR="003B190B" w:rsidRDefault="0012554A">
            <w:pPr>
              <w:rPr>
                <w:rFonts w:cs="Arial"/>
                <w:szCs w:val="20"/>
                <w:lang w:eastAsia="zh-CN"/>
              </w:rPr>
            </w:pPr>
            <w:r>
              <w:rPr>
                <w:rFonts w:cs="Arial"/>
                <w:szCs w:val="20"/>
                <w:lang w:eastAsia="zh-CN"/>
              </w:rPr>
              <w:t>Vehicle System Interface</w:t>
            </w:r>
          </w:p>
        </w:tc>
      </w:tr>
    </w:tbl>
    <w:p w:rsidR="003B190B" w:rsidRDefault="003B190B">
      <w:pPr>
        <w:rPr>
          <w:rFonts w:cs="Arial"/>
          <w:szCs w:val="20"/>
        </w:rPr>
      </w:pPr>
    </w:p>
    <w:p w:rsidR="00406F39" w:rsidRDefault="0012554A" w:rsidP="009F225E">
      <w:pPr>
        <w:pStyle w:val="Heading3"/>
      </w:pPr>
      <w:bookmarkStart w:id="66" w:name="_Toc7180608"/>
      <w:r>
        <w:t xml:space="preserve">RVC-UC-REQ-014096/A-Rear View Camera Malfunction (TcSE </w:t>
      </w:r>
      <w:r>
        <w:t>ROIN-289795)</w:t>
      </w:r>
      <w:bookmarkEnd w:id="66"/>
    </w:p>
    <w:p w:rsidR="00406F39" w:rsidRPr="005F5EF0" w:rsidRDefault="0012554A" w:rsidP="00406F39">
      <w:pPr>
        <w:rPr>
          <w:b/>
          <w:sz w:val="16"/>
          <w:szCs w:val="16"/>
        </w:rPr>
      </w:pPr>
      <w:r w:rsidRPr="005F5EF0">
        <w:rPr>
          <w:b/>
          <w:sz w:val="16"/>
          <w:szCs w:val="16"/>
        </w:rPr>
        <w:t>Linked Elements</w:t>
      </w:r>
    </w:p>
    <w:p w:rsidR="007C3C8E" w:rsidRPr="005F5EF0" w:rsidRDefault="0012554A" w:rsidP="007C3C8E">
      <w:pPr>
        <w:rPr>
          <w:sz w:val="16"/>
          <w:szCs w:val="16"/>
        </w:rPr>
      </w:pPr>
      <w:r w:rsidRPr="005F5EF0">
        <w:rPr>
          <w:sz w:val="16"/>
          <w:szCs w:val="16"/>
        </w:rPr>
        <w:t xml:space="preserve">RVC-UC-REQ-014095/A-Activate Rear View Camera </w:t>
      </w:r>
      <w:r w:rsidRPr="005F5EF0">
        <w:rPr>
          <w:sz w:val="16"/>
          <w:szCs w:val="16"/>
        </w:rPr>
        <w:t>(TcSE ROIN-289794)</w:t>
      </w:r>
    </w:p>
    <w:p w:rsidR="00AE06BC" w:rsidRPr="00AE06BC" w:rsidRDefault="0012554A" w:rsidP="00AE06BC"/>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3B190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3B190B" w:rsidRDefault="0012554A">
            <w:pPr>
              <w:rPr>
                <w:rFonts w:cs="Arial"/>
                <w:b/>
                <w:szCs w:val="20"/>
                <w:lang w:eastAsia="zh-CN"/>
              </w:rPr>
            </w:pPr>
            <w:r>
              <w:rPr>
                <w:rFonts w:cs="Arial"/>
                <w:b/>
                <w:szCs w:val="20"/>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szCs w:val="20"/>
                <w:lang w:eastAsia="zh-CN"/>
              </w:rPr>
            </w:pPr>
            <w:r>
              <w:rPr>
                <w:rFonts w:cs="Arial"/>
                <w:szCs w:val="20"/>
                <w:lang w:eastAsia="zh-CN"/>
              </w:rPr>
              <w:t>Vehicle Occupant</w:t>
            </w:r>
          </w:p>
        </w:tc>
      </w:tr>
      <w:tr w:rsidR="003B190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3B190B" w:rsidRDefault="0012554A">
            <w:pPr>
              <w:rPr>
                <w:rFonts w:cs="Arial"/>
                <w:b/>
                <w:szCs w:val="20"/>
                <w:lang w:eastAsia="zh-CN"/>
              </w:rPr>
            </w:pPr>
            <w:r>
              <w:rPr>
                <w:rFonts w:cs="Arial"/>
                <w:b/>
                <w:szCs w:val="20"/>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szCs w:val="20"/>
                <w:lang w:eastAsia="zh-CN"/>
              </w:rPr>
            </w:pPr>
            <w:r>
              <w:rPr>
                <w:rFonts w:cs="Arial"/>
                <w:szCs w:val="20"/>
                <w:lang w:eastAsia="zh-CN"/>
              </w:rPr>
              <w:t>Same as Normal Usage Use Case.</w:t>
            </w:r>
          </w:p>
        </w:tc>
      </w:tr>
      <w:tr w:rsidR="003B190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3B190B" w:rsidRDefault="0012554A">
            <w:pPr>
              <w:rPr>
                <w:rFonts w:cs="Arial"/>
                <w:b/>
                <w:szCs w:val="20"/>
                <w:lang w:eastAsia="zh-CN"/>
              </w:rPr>
            </w:pPr>
            <w:r>
              <w:rPr>
                <w:rFonts w:cs="Arial"/>
                <w:b/>
                <w:szCs w:val="20"/>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szCs w:val="20"/>
                <w:lang w:eastAsia="zh-CN"/>
              </w:rPr>
            </w:pPr>
            <w:r>
              <w:rPr>
                <w:rFonts w:cs="Arial"/>
                <w:szCs w:val="20"/>
                <w:lang w:eastAsia="zh-CN"/>
              </w:rPr>
              <w:t xml:space="preserve">The HMI </w:t>
            </w:r>
            <w:r>
              <w:rPr>
                <w:rFonts w:cs="Arial"/>
                <w:szCs w:val="20"/>
                <w:lang w:eastAsia="zh-CN"/>
              </w:rPr>
              <w:t>interface indicates that the Rear View Camera (RVC) image cannot be shown because of a malfunction.</w:t>
            </w:r>
          </w:p>
        </w:tc>
      </w:tr>
      <w:tr w:rsidR="003B190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3B190B" w:rsidRDefault="0012554A">
            <w:pPr>
              <w:rPr>
                <w:rFonts w:cs="Arial"/>
                <w:b/>
                <w:szCs w:val="20"/>
                <w:lang w:eastAsia="zh-CN"/>
              </w:rPr>
            </w:pPr>
            <w:r>
              <w:rPr>
                <w:rFonts w:cs="Arial"/>
                <w:b/>
                <w:szCs w:val="20"/>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szCs w:val="20"/>
                <w:lang w:eastAsia="zh-CN"/>
              </w:rPr>
            </w:pPr>
            <w:r>
              <w:rPr>
                <w:rFonts w:cs="Arial"/>
                <w:szCs w:val="20"/>
                <w:lang w:eastAsia="zh-CN"/>
              </w:rPr>
              <w:t>The vehicle display is NOT showing RVC image.</w:t>
            </w:r>
          </w:p>
        </w:tc>
      </w:tr>
      <w:tr w:rsidR="003B190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3B190B" w:rsidRDefault="0012554A">
            <w:pPr>
              <w:rPr>
                <w:rFonts w:cs="Arial"/>
                <w:b/>
                <w:szCs w:val="20"/>
                <w:lang w:eastAsia="zh-CN"/>
              </w:rPr>
            </w:pPr>
            <w:r>
              <w:rPr>
                <w:rFonts w:cs="Arial"/>
                <w:b/>
                <w:szCs w:val="20"/>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szCs w:val="20"/>
                <w:lang w:eastAsia="zh-CN"/>
              </w:rPr>
            </w:pPr>
            <w:r>
              <w:rPr>
                <w:rFonts w:cs="Arial"/>
                <w:szCs w:val="20"/>
                <w:lang w:eastAsia="zh-CN"/>
              </w:rPr>
              <w:t>NA</w:t>
            </w:r>
          </w:p>
        </w:tc>
      </w:tr>
      <w:tr w:rsidR="003B190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3B190B" w:rsidRDefault="0012554A">
            <w:pPr>
              <w:rPr>
                <w:rFonts w:cs="Arial"/>
                <w:b/>
                <w:szCs w:val="20"/>
                <w:lang w:eastAsia="zh-CN"/>
              </w:rPr>
            </w:pPr>
            <w:r>
              <w:rPr>
                <w:rFonts w:cs="Arial"/>
                <w:b/>
                <w:szCs w:val="20"/>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szCs w:val="20"/>
                <w:lang w:eastAsia="zh-CN"/>
              </w:rPr>
            </w:pPr>
            <w:r>
              <w:rPr>
                <w:rFonts w:cs="Arial"/>
                <w:szCs w:val="20"/>
                <w:lang w:eastAsia="zh-CN"/>
              </w:rPr>
              <w:t>G-HMI</w:t>
            </w:r>
          </w:p>
          <w:p w:rsidR="003B190B" w:rsidRDefault="0012554A">
            <w:pPr>
              <w:rPr>
                <w:rFonts w:cs="Arial"/>
                <w:szCs w:val="20"/>
                <w:lang w:eastAsia="zh-CN"/>
              </w:rPr>
            </w:pPr>
            <w:r>
              <w:rPr>
                <w:rFonts w:cs="Arial"/>
                <w:szCs w:val="20"/>
                <w:lang w:eastAsia="zh-CN"/>
              </w:rPr>
              <w:t>Vehicle System Interface</w:t>
            </w:r>
          </w:p>
        </w:tc>
      </w:tr>
    </w:tbl>
    <w:p w:rsidR="003B190B" w:rsidRDefault="003B190B">
      <w:pPr>
        <w:rPr>
          <w:rFonts w:cs="Arial"/>
          <w:szCs w:val="20"/>
        </w:rPr>
      </w:pPr>
    </w:p>
    <w:p w:rsidR="00406F39" w:rsidRDefault="0012554A" w:rsidP="009F225E">
      <w:pPr>
        <w:pStyle w:val="Heading3"/>
      </w:pPr>
      <w:bookmarkStart w:id="67" w:name="_Toc7180609"/>
      <w:r>
        <w:t>RVC-UC-REQ-014097/A-Decklid/Liftgate is Ajar while Rear View Camera is ON (TcSE ROIN-289796)</w:t>
      </w:r>
      <w:bookmarkEnd w:id="67"/>
    </w:p>
    <w:p w:rsidR="00406F39" w:rsidRPr="005F5EF0" w:rsidRDefault="0012554A" w:rsidP="00406F39">
      <w:pPr>
        <w:rPr>
          <w:b/>
          <w:sz w:val="16"/>
          <w:szCs w:val="16"/>
        </w:rPr>
      </w:pPr>
      <w:r w:rsidRPr="005F5EF0">
        <w:rPr>
          <w:b/>
          <w:sz w:val="16"/>
          <w:szCs w:val="16"/>
        </w:rPr>
        <w:t>Linked Elements</w:t>
      </w:r>
    </w:p>
    <w:p w:rsidR="007C3C8E" w:rsidRPr="005F5EF0" w:rsidRDefault="0012554A" w:rsidP="007C3C8E">
      <w:pPr>
        <w:rPr>
          <w:sz w:val="16"/>
          <w:szCs w:val="16"/>
        </w:rPr>
      </w:pPr>
      <w:r w:rsidRPr="005F5EF0">
        <w:rPr>
          <w:sz w:val="16"/>
          <w:szCs w:val="16"/>
        </w:rPr>
        <w:t>RVC-UC-REQ-128278/A-Activate Rear View Camera</w:t>
      </w:r>
    </w:p>
    <w:p w:rsidR="007C3C8E" w:rsidRPr="005F5EF0" w:rsidRDefault="0012554A" w:rsidP="007C3C8E">
      <w:pPr>
        <w:rPr>
          <w:sz w:val="16"/>
          <w:szCs w:val="16"/>
        </w:rPr>
      </w:pPr>
      <w:r w:rsidRPr="005F5EF0">
        <w:rPr>
          <w:sz w:val="16"/>
          <w:szCs w:val="16"/>
        </w:rPr>
        <w:t>RVC-UC-REQ-014095/A-Activate Rear View Camera (TcSE ROIN-289794)</w:t>
      </w:r>
    </w:p>
    <w:p w:rsidR="00AE06BC" w:rsidRPr="00AE06BC" w:rsidRDefault="0012554A" w:rsidP="00AE06BC"/>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3B190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3B190B" w:rsidRDefault="0012554A">
            <w:pPr>
              <w:rPr>
                <w:rFonts w:cs="Arial"/>
                <w:b/>
                <w:szCs w:val="20"/>
                <w:lang w:eastAsia="zh-CN"/>
              </w:rPr>
            </w:pPr>
            <w:r>
              <w:rPr>
                <w:rFonts w:cs="Arial"/>
                <w:b/>
                <w:szCs w:val="20"/>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szCs w:val="20"/>
                <w:lang w:eastAsia="zh-CN"/>
              </w:rPr>
            </w:pPr>
            <w:r>
              <w:rPr>
                <w:rFonts w:cs="Arial"/>
                <w:szCs w:val="20"/>
                <w:lang w:eastAsia="zh-CN"/>
              </w:rPr>
              <w:t>Vehicle Occupant</w:t>
            </w:r>
          </w:p>
        </w:tc>
      </w:tr>
      <w:tr w:rsidR="003B190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3B190B" w:rsidRDefault="0012554A">
            <w:pPr>
              <w:rPr>
                <w:rFonts w:cs="Arial"/>
                <w:b/>
                <w:szCs w:val="20"/>
                <w:lang w:eastAsia="zh-CN"/>
              </w:rPr>
            </w:pPr>
            <w:r>
              <w:rPr>
                <w:rFonts w:cs="Arial"/>
                <w:b/>
                <w:szCs w:val="20"/>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szCs w:val="20"/>
                <w:lang w:eastAsia="zh-CN"/>
              </w:rPr>
            </w:pPr>
            <w:r>
              <w:rPr>
                <w:rFonts w:cs="Arial"/>
                <w:szCs w:val="20"/>
                <w:lang w:eastAsia="zh-CN"/>
              </w:rPr>
              <w:t>Same as Normal Usage Use Case.</w:t>
            </w:r>
          </w:p>
        </w:tc>
      </w:tr>
      <w:tr w:rsidR="003B190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3B190B" w:rsidRDefault="0012554A">
            <w:pPr>
              <w:rPr>
                <w:rFonts w:cs="Arial"/>
                <w:b/>
                <w:szCs w:val="20"/>
                <w:lang w:eastAsia="zh-CN"/>
              </w:rPr>
            </w:pPr>
            <w:r>
              <w:rPr>
                <w:rFonts w:cs="Arial"/>
                <w:b/>
                <w:szCs w:val="20"/>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szCs w:val="20"/>
                <w:lang w:eastAsia="zh-CN"/>
              </w:rPr>
            </w:pPr>
            <w:r>
              <w:rPr>
                <w:rFonts w:cs="Arial"/>
                <w:szCs w:val="20"/>
                <w:lang w:eastAsia="zh-CN"/>
              </w:rPr>
              <w:t>The HMI interface indicates that t</w:t>
            </w:r>
            <w:r>
              <w:rPr>
                <w:rFonts w:cs="Arial"/>
                <w:szCs w:val="20"/>
                <w:lang w:eastAsia="zh-CN"/>
              </w:rPr>
              <w:t>he Decklid/Liftgate is Ajar.</w:t>
            </w:r>
          </w:p>
        </w:tc>
      </w:tr>
      <w:tr w:rsidR="003B190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3B190B" w:rsidRDefault="0012554A">
            <w:pPr>
              <w:rPr>
                <w:rFonts w:cs="Arial"/>
                <w:b/>
                <w:szCs w:val="20"/>
                <w:lang w:eastAsia="zh-CN"/>
              </w:rPr>
            </w:pPr>
            <w:r>
              <w:rPr>
                <w:rFonts w:cs="Arial"/>
                <w:b/>
                <w:szCs w:val="20"/>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szCs w:val="20"/>
                <w:lang w:eastAsia="zh-CN"/>
              </w:rPr>
            </w:pPr>
            <w:r>
              <w:rPr>
                <w:rFonts w:cs="Arial"/>
                <w:szCs w:val="20"/>
                <w:lang w:eastAsia="zh-CN"/>
              </w:rPr>
              <w:t>The vehicle display shows the Rear View Camera image.</w:t>
            </w:r>
          </w:p>
          <w:p w:rsidR="003B190B" w:rsidRDefault="0012554A">
            <w:pPr>
              <w:rPr>
                <w:rFonts w:cs="Arial"/>
                <w:szCs w:val="20"/>
                <w:lang w:eastAsia="zh-CN"/>
              </w:rPr>
            </w:pPr>
            <w:r>
              <w:rPr>
                <w:rFonts w:cs="Arial"/>
                <w:szCs w:val="20"/>
                <w:lang w:eastAsia="zh-CN"/>
              </w:rPr>
              <w:t>The video feed from the Rear View Camera contains an image without guideline overlays.</w:t>
            </w:r>
          </w:p>
        </w:tc>
      </w:tr>
      <w:tr w:rsidR="003B190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3B190B" w:rsidRDefault="0012554A">
            <w:pPr>
              <w:rPr>
                <w:rFonts w:cs="Arial"/>
                <w:b/>
                <w:szCs w:val="20"/>
                <w:lang w:eastAsia="zh-CN"/>
              </w:rPr>
            </w:pPr>
            <w:r>
              <w:rPr>
                <w:rFonts w:cs="Arial"/>
                <w:b/>
                <w:szCs w:val="20"/>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szCs w:val="20"/>
                <w:lang w:eastAsia="zh-CN"/>
              </w:rPr>
            </w:pPr>
            <w:r>
              <w:rPr>
                <w:rFonts w:cs="Arial"/>
                <w:szCs w:val="20"/>
                <w:lang w:eastAsia="zh-CN"/>
              </w:rPr>
              <w:t>NA</w:t>
            </w:r>
          </w:p>
        </w:tc>
      </w:tr>
      <w:tr w:rsidR="003B190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3B190B" w:rsidRDefault="0012554A">
            <w:pPr>
              <w:rPr>
                <w:rFonts w:cs="Arial"/>
                <w:b/>
                <w:szCs w:val="20"/>
                <w:lang w:eastAsia="zh-CN"/>
              </w:rPr>
            </w:pPr>
            <w:r>
              <w:rPr>
                <w:rFonts w:cs="Arial"/>
                <w:b/>
                <w:szCs w:val="20"/>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szCs w:val="20"/>
                <w:lang w:eastAsia="zh-CN"/>
              </w:rPr>
            </w:pPr>
            <w:r>
              <w:rPr>
                <w:rFonts w:cs="Arial"/>
                <w:szCs w:val="20"/>
                <w:lang w:eastAsia="zh-CN"/>
              </w:rPr>
              <w:t>G-HMI</w:t>
            </w:r>
          </w:p>
          <w:p w:rsidR="003B190B" w:rsidRDefault="0012554A">
            <w:pPr>
              <w:rPr>
                <w:rFonts w:cs="Arial"/>
                <w:szCs w:val="20"/>
                <w:lang w:eastAsia="zh-CN"/>
              </w:rPr>
            </w:pPr>
            <w:r>
              <w:rPr>
                <w:rFonts w:cs="Arial"/>
                <w:szCs w:val="20"/>
                <w:lang w:eastAsia="zh-CN"/>
              </w:rPr>
              <w:t xml:space="preserve">Vehicle System </w:t>
            </w:r>
            <w:r>
              <w:rPr>
                <w:rFonts w:cs="Arial"/>
                <w:szCs w:val="20"/>
                <w:lang w:eastAsia="zh-CN"/>
              </w:rPr>
              <w:t>Interface</w:t>
            </w:r>
          </w:p>
        </w:tc>
      </w:tr>
    </w:tbl>
    <w:p w:rsidR="003B190B" w:rsidRDefault="003B190B">
      <w:pPr>
        <w:rPr>
          <w:rFonts w:cs="Arial"/>
          <w:szCs w:val="20"/>
        </w:rPr>
      </w:pPr>
    </w:p>
    <w:p w:rsidR="00406F39" w:rsidRDefault="0012554A" w:rsidP="009F225E">
      <w:pPr>
        <w:pStyle w:val="Heading3"/>
      </w:pPr>
      <w:bookmarkStart w:id="68" w:name="_Toc7180610"/>
      <w:r>
        <w:t>RVC-UC-REQ-014098/A-Deactivate Rear View Camera (TcSE ROIN-289797)</w:t>
      </w:r>
      <w:bookmarkEnd w:id="68"/>
    </w:p>
    <w:p w:rsidR="00AE06BC" w:rsidRPr="00AE06BC" w:rsidRDefault="0012554A" w:rsidP="00AE06BC"/>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3B190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3B190B" w:rsidRDefault="0012554A">
            <w:pPr>
              <w:rPr>
                <w:rFonts w:cs="Arial"/>
                <w:b/>
                <w:szCs w:val="20"/>
                <w:lang w:eastAsia="zh-CN"/>
              </w:rPr>
            </w:pPr>
            <w:r>
              <w:rPr>
                <w:rFonts w:cs="Arial"/>
                <w:b/>
                <w:szCs w:val="20"/>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szCs w:val="20"/>
                <w:lang w:eastAsia="zh-CN"/>
              </w:rPr>
            </w:pPr>
            <w:r>
              <w:rPr>
                <w:rFonts w:cs="Arial"/>
                <w:szCs w:val="20"/>
                <w:lang w:eastAsia="zh-CN"/>
              </w:rPr>
              <w:t>Vehicle</w:t>
            </w:r>
            <w:r>
              <w:rPr>
                <w:rFonts w:cs="Arial"/>
                <w:szCs w:val="20"/>
                <w:lang w:eastAsia="zh-CN"/>
              </w:rPr>
              <w:t xml:space="preserve"> Occupant</w:t>
            </w:r>
          </w:p>
        </w:tc>
      </w:tr>
      <w:tr w:rsidR="003B190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3B190B" w:rsidRDefault="0012554A">
            <w:pPr>
              <w:rPr>
                <w:rFonts w:cs="Arial"/>
                <w:b/>
                <w:szCs w:val="20"/>
                <w:lang w:eastAsia="zh-CN"/>
              </w:rPr>
            </w:pPr>
            <w:r>
              <w:rPr>
                <w:rFonts w:cs="Arial"/>
                <w:b/>
                <w:szCs w:val="20"/>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szCs w:val="20"/>
                <w:lang w:eastAsia="zh-CN"/>
              </w:rPr>
            </w:pPr>
            <w:r>
              <w:rPr>
                <w:rFonts w:cs="Arial"/>
                <w:szCs w:val="20"/>
                <w:lang w:eastAsia="zh-CN"/>
              </w:rPr>
              <w:t>The infotainment system is powered on.</w:t>
            </w:r>
          </w:p>
          <w:p w:rsidR="003B190B" w:rsidRDefault="0012554A">
            <w:pPr>
              <w:rPr>
                <w:rFonts w:cs="Arial"/>
                <w:szCs w:val="20"/>
                <w:lang w:eastAsia="zh-CN"/>
              </w:rPr>
            </w:pPr>
            <w:r>
              <w:rPr>
                <w:rFonts w:cs="Arial"/>
                <w:szCs w:val="20"/>
                <w:lang w:eastAsia="zh-CN"/>
              </w:rPr>
              <w:t>The ignition status is Run/Start.</w:t>
            </w:r>
          </w:p>
        </w:tc>
      </w:tr>
      <w:tr w:rsidR="003B190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3B190B" w:rsidRDefault="0012554A">
            <w:pPr>
              <w:rPr>
                <w:rFonts w:cs="Arial"/>
                <w:b/>
                <w:szCs w:val="20"/>
                <w:lang w:eastAsia="zh-CN"/>
              </w:rPr>
            </w:pPr>
            <w:r>
              <w:rPr>
                <w:rFonts w:cs="Arial"/>
                <w:b/>
                <w:szCs w:val="20"/>
                <w:lang w:eastAsia="zh-CN"/>
              </w:rPr>
              <w:lastRenderedPageBreak/>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szCs w:val="20"/>
                <w:lang w:eastAsia="zh-CN"/>
              </w:rPr>
            </w:pPr>
            <w:r>
              <w:rPr>
                <w:rFonts w:cs="Arial"/>
                <w:szCs w:val="20"/>
                <w:lang w:eastAsia="zh-CN"/>
              </w:rPr>
              <w:t>The driver deactivates the Rear View Camera (RVC) by shifting the vehicle out of Reverse Gear.</w:t>
            </w:r>
          </w:p>
        </w:tc>
      </w:tr>
      <w:tr w:rsidR="003B190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3B190B" w:rsidRDefault="0012554A">
            <w:pPr>
              <w:rPr>
                <w:rFonts w:cs="Arial"/>
                <w:b/>
                <w:szCs w:val="20"/>
                <w:lang w:eastAsia="zh-CN"/>
              </w:rPr>
            </w:pPr>
            <w:r>
              <w:rPr>
                <w:rFonts w:cs="Arial"/>
                <w:b/>
                <w:szCs w:val="20"/>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szCs w:val="20"/>
                <w:lang w:eastAsia="zh-CN"/>
              </w:rPr>
            </w:pPr>
            <w:r>
              <w:rPr>
                <w:rFonts w:cs="Arial"/>
                <w:szCs w:val="20"/>
                <w:lang w:eastAsia="zh-CN"/>
              </w:rPr>
              <w:t xml:space="preserve">The vehicle display is </w:t>
            </w:r>
            <w:r>
              <w:rPr>
                <w:rFonts w:cs="Arial"/>
                <w:szCs w:val="20"/>
                <w:lang w:eastAsia="zh-CN"/>
              </w:rPr>
              <w:t>NOT showing RVC image.</w:t>
            </w:r>
          </w:p>
        </w:tc>
      </w:tr>
      <w:tr w:rsidR="003B190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3B190B" w:rsidRDefault="0012554A">
            <w:pPr>
              <w:rPr>
                <w:rFonts w:cs="Arial"/>
                <w:b/>
                <w:szCs w:val="20"/>
                <w:lang w:eastAsia="zh-CN"/>
              </w:rPr>
            </w:pPr>
            <w:r>
              <w:rPr>
                <w:rFonts w:cs="Arial"/>
                <w:b/>
                <w:szCs w:val="20"/>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hideMark/>
          </w:tcPr>
          <w:p w:rsidR="003B190B" w:rsidRDefault="0012554A">
            <w:r>
              <w:rPr>
                <w:rFonts w:cs="Arial"/>
                <w:szCs w:val="20"/>
              </w:rPr>
              <w:t xml:space="preserve">E1 – </w:t>
            </w:r>
            <w:hyperlink r:id="rId11" w:tooltip="Reference Link to Object :RVC-GUC-289798-Rear Camera Delay Mode is On Property : Title" w:history="1">
              <w:r>
                <w:rPr>
                  <w:rStyle w:val="Hyperlink"/>
                </w:rPr>
                <w:t>Rear Camera Delay Mode is On</w:t>
              </w:r>
            </w:hyperlink>
          </w:p>
          <w:p w:rsidR="003B190B" w:rsidRDefault="0012554A">
            <w:r>
              <w:rPr>
                <w:rFonts w:cs="Arial"/>
                <w:szCs w:val="20"/>
              </w:rPr>
              <w:t xml:space="preserve">E2 – </w:t>
            </w:r>
            <w:hyperlink r:id="rId12" w:tooltip="Reference Link to Object :RVC-GUC-290554-Active Park Assist is Active Property : Title" w:history="1">
              <w:r>
                <w:rPr>
                  <w:rStyle w:val="Hyperlink"/>
                </w:rPr>
                <w:t xml:space="preserve">Active Park Assist is Active </w:t>
              </w:r>
            </w:hyperlink>
          </w:p>
          <w:p w:rsidR="003B190B" w:rsidRDefault="0012554A">
            <w:r>
              <w:rPr>
                <w:rFonts w:cs="Arial"/>
                <w:szCs w:val="20"/>
              </w:rPr>
              <w:t xml:space="preserve">E3 – </w:t>
            </w:r>
            <w:hyperlink r:id="rId13" w:tooltip="Reference Link to Object :RVC-GUC-290555-Trailer Backup Assist is Active Property : Title" w:history="1">
              <w:r>
                <w:rPr>
                  <w:rStyle w:val="Hyperlink"/>
                </w:rPr>
                <w:t>Trailer Backup Assist is Active</w:t>
              </w:r>
            </w:hyperlink>
            <w:r>
              <w:t xml:space="preserve"> (N/A for st</w:t>
            </w:r>
            <w:r>
              <w:t>and-alone RVC)</w:t>
            </w:r>
          </w:p>
        </w:tc>
      </w:tr>
      <w:tr w:rsidR="003B190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3B190B" w:rsidRDefault="0012554A">
            <w:pPr>
              <w:rPr>
                <w:rFonts w:cs="Arial"/>
                <w:b/>
                <w:szCs w:val="20"/>
                <w:lang w:eastAsia="zh-CN"/>
              </w:rPr>
            </w:pPr>
            <w:r>
              <w:rPr>
                <w:rFonts w:cs="Arial"/>
                <w:b/>
                <w:szCs w:val="20"/>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szCs w:val="20"/>
                <w:lang w:eastAsia="zh-CN"/>
              </w:rPr>
            </w:pPr>
            <w:r>
              <w:rPr>
                <w:rFonts w:cs="Arial"/>
                <w:szCs w:val="20"/>
                <w:lang w:eastAsia="zh-CN"/>
              </w:rPr>
              <w:t>G-HMI</w:t>
            </w:r>
          </w:p>
          <w:p w:rsidR="003B190B" w:rsidRDefault="0012554A">
            <w:pPr>
              <w:rPr>
                <w:rFonts w:cs="Arial"/>
                <w:szCs w:val="20"/>
                <w:lang w:eastAsia="zh-CN"/>
              </w:rPr>
            </w:pPr>
            <w:r>
              <w:rPr>
                <w:rFonts w:cs="Arial"/>
                <w:szCs w:val="20"/>
                <w:lang w:eastAsia="zh-CN"/>
              </w:rPr>
              <w:t>Vehicle System Interface</w:t>
            </w:r>
          </w:p>
        </w:tc>
      </w:tr>
    </w:tbl>
    <w:p w:rsidR="003B190B" w:rsidRDefault="003B190B">
      <w:pPr>
        <w:rPr>
          <w:rFonts w:cs="Arial"/>
          <w:szCs w:val="20"/>
        </w:rPr>
      </w:pPr>
    </w:p>
    <w:p w:rsidR="00406F39" w:rsidRDefault="0012554A" w:rsidP="009F225E">
      <w:pPr>
        <w:pStyle w:val="Heading3"/>
      </w:pPr>
      <w:bookmarkStart w:id="69" w:name="_Toc7180611"/>
      <w:r>
        <w:t>RVC-UC-REQ-014099/B-Rear Camera Delay Mode is On (TcSE ROIN-289798)</w:t>
      </w:r>
      <w:bookmarkEnd w:id="69"/>
    </w:p>
    <w:p w:rsidR="00406F39" w:rsidRPr="005F5EF0" w:rsidRDefault="0012554A" w:rsidP="00406F39">
      <w:pPr>
        <w:rPr>
          <w:b/>
          <w:sz w:val="16"/>
          <w:szCs w:val="16"/>
        </w:rPr>
      </w:pPr>
      <w:r w:rsidRPr="005F5EF0">
        <w:rPr>
          <w:b/>
          <w:sz w:val="16"/>
          <w:szCs w:val="16"/>
        </w:rPr>
        <w:t>Linked Elements</w:t>
      </w:r>
    </w:p>
    <w:p w:rsidR="007C3C8E" w:rsidRPr="005F5EF0" w:rsidRDefault="0012554A" w:rsidP="007C3C8E">
      <w:pPr>
        <w:rPr>
          <w:sz w:val="16"/>
          <w:szCs w:val="16"/>
        </w:rPr>
      </w:pPr>
      <w:r w:rsidRPr="005F5EF0">
        <w:rPr>
          <w:sz w:val="16"/>
          <w:szCs w:val="16"/>
        </w:rPr>
        <w:t>RVC-UC-REQ-128280/A-Deactivate Rear View Camera</w:t>
      </w:r>
    </w:p>
    <w:p w:rsidR="007C3C8E" w:rsidRPr="005F5EF0" w:rsidRDefault="0012554A" w:rsidP="007C3C8E">
      <w:pPr>
        <w:rPr>
          <w:sz w:val="16"/>
          <w:szCs w:val="16"/>
        </w:rPr>
      </w:pPr>
      <w:r w:rsidRPr="005F5EF0">
        <w:rPr>
          <w:sz w:val="16"/>
          <w:szCs w:val="16"/>
        </w:rPr>
        <w:t>RVC-UC-REQ-014098/A-Deactivate Rear View Camera</w:t>
      </w:r>
      <w:r w:rsidRPr="005F5EF0">
        <w:rPr>
          <w:sz w:val="16"/>
          <w:szCs w:val="16"/>
        </w:rPr>
        <w:t xml:space="preserve"> (TcSE ROIN-289797)</w:t>
      </w:r>
    </w:p>
    <w:p w:rsidR="00AE06BC" w:rsidRPr="00AE06BC" w:rsidRDefault="0012554A" w:rsidP="00AE06BC"/>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116AC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116AC0" w:rsidRDefault="0012554A">
            <w:pPr>
              <w:rPr>
                <w:rFonts w:cs="Arial"/>
                <w:b/>
                <w:lang w:eastAsia="zh-CN"/>
              </w:rPr>
            </w:pPr>
            <w:r>
              <w:rPr>
                <w:rFonts w:cs="Arial"/>
                <w:b/>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116AC0" w:rsidRDefault="0012554A">
            <w:pPr>
              <w:rPr>
                <w:rFonts w:cs="Arial"/>
                <w:lang w:eastAsia="zh-CN"/>
              </w:rPr>
            </w:pPr>
            <w:r>
              <w:rPr>
                <w:rFonts w:cs="Arial"/>
                <w:lang w:eastAsia="zh-CN"/>
              </w:rPr>
              <w:t>Vehicle Occupant</w:t>
            </w:r>
          </w:p>
        </w:tc>
      </w:tr>
      <w:tr w:rsidR="00116AC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116AC0" w:rsidRDefault="0012554A">
            <w:pPr>
              <w:rPr>
                <w:rFonts w:cs="Arial"/>
                <w:b/>
                <w:lang w:eastAsia="zh-CN"/>
              </w:rPr>
            </w:pPr>
            <w:r>
              <w:rPr>
                <w:rFonts w:cs="Arial"/>
                <w:b/>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116AC0" w:rsidRDefault="0012554A">
            <w:pPr>
              <w:rPr>
                <w:rFonts w:cs="Arial"/>
                <w:lang w:eastAsia="zh-CN"/>
              </w:rPr>
            </w:pPr>
            <w:r>
              <w:rPr>
                <w:rFonts w:cs="Arial"/>
                <w:lang w:eastAsia="zh-CN"/>
              </w:rPr>
              <w:t>Same as Normal Usage Use Case.</w:t>
            </w:r>
          </w:p>
        </w:tc>
      </w:tr>
      <w:tr w:rsidR="00116AC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116AC0" w:rsidRDefault="0012554A">
            <w:pPr>
              <w:rPr>
                <w:rFonts w:cs="Arial"/>
                <w:b/>
                <w:lang w:eastAsia="zh-CN"/>
              </w:rPr>
            </w:pPr>
            <w:r>
              <w:rPr>
                <w:rFonts w:cs="Arial"/>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116AC0" w:rsidRDefault="0012554A">
            <w:pPr>
              <w:rPr>
                <w:rFonts w:cs="Arial"/>
                <w:lang w:eastAsia="zh-CN"/>
              </w:rPr>
            </w:pPr>
            <w:r>
              <w:rPr>
                <w:rFonts w:cs="Arial"/>
                <w:lang w:eastAsia="zh-CN"/>
              </w:rPr>
              <w:t xml:space="preserve">The driver shifts out of Reverse Gear and into any gear other than Park. The RVC image remains displayed to the driver until the vehicle reaches </w:t>
            </w:r>
            <w:ins w:id="70" w:author="WSTEPHE1" w:date="2015-04-21T17:08:00Z">
              <w:r>
                <w:rPr>
                  <w:rFonts w:cs="Arial"/>
                  <w:lang w:eastAsia="zh-CN"/>
                </w:rPr>
                <w:t>limit per CAMERA-REQ-014077-Feature Maximum Speed</w:t>
              </w:r>
            </w:ins>
            <w:del w:id="71" w:author="WSTEPHE1" w:date="2015-04-21T17:08:00Z">
              <w:r w:rsidDel="00765A90">
                <w:rPr>
                  <w:rFonts w:cs="Arial"/>
                  <w:lang w:eastAsia="zh-CN"/>
                </w:rPr>
                <w:delText>feature maximum speed</w:delText>
              </w:r>
            </w:del>
            <w:r>
              <w:rPr>
                <w:rFonts w:cs="Arial"/>
                <w:lang w:eastAsia="zh-CN"/>
              </w:rPr>
              <w:t>.</w:t>
            </w:r>
          </w:p>
        </w:tc>
      </w:tr>
      <w:tr w:rsidR="00116AC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116AC0" w:rsidRDefault="0012554A">
            <w:pPr>
              <w:rPr>
                <w:rFonts w:cs="Arial"/>
                <w:b/>
                <w:lang w:eastAsia="zh-CN"/>
              </w:rPr>
            </w:pPr>
            <w:r>
              <w:rPr>
                <w:rFonts w:cs="Arial"/>
                <w:b/>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116AC0" w:rsidRDefault="0012554A">
            <w:pPr>
              <w:rPr>
                <w:rFonts w:cs="Arial"/>
                <w:lang w:eastAsia="zh-CN"/>
              </w:rPr>
            </w:pPr>
            <w:r>
              <w:rPr>
                <w:rFonts w:cs="Arial"/>
                <w:lang w:eastAsia="zh-CN"/>
              </w:rPr>
              <w:t>The vehicle display st</w:t>
            </w:r>
            <w:r>
              <w:rPr>
                <w:rFonts w:cs="Arial"/>
                <w:lang w:eastAsia="zh-CN"/>
              </w:rPr>
              <w:t xml:space="preserve">ops showing Rear View Camera image when vehicle speed reaches </w:t>
            </w:r>
            <w:ins w:id="72" w:author="WSTEPHE1" w:date="2015-04-21T17:09:00Z">
              <w:r>
                <w:rPr>
                  <w:rFonts w:cs="Arial"/>
                  <w:lang w:eastAsia="zh-CN"/>
                </w:rPr>
                <w:t>limit per CAMERA-REQ-014077-Feature Maximum Speed</w:t>
              </w:r>
            </w:ins>
            <w:del w:id="73" w:author="WSTEPHE1" w:date="2015-04-21T17:09:00Z">
              <w:r w:rsidDel="00765A90">
                <w:rPr>
                  <w:rFonts w:cs="Arial"/>
                  <w:lang w:eastAsia="zh-CN"/>
                </w:rPr>
                <w:delText>feature maximum speed</w:delText>
              </w:r>
            </w:del>
            <w:r>
              <w:rPr>
                <w:rFonts w:cs="Arial"/>
                <w:lang w:eastAsia="zh-CN"/>
              </w:rPr>
              <w:t>.</w:t>
            </w:r>
          </w:p>
        </w:tc>
      </w:tr>
      <w:tr w:rsidR="00116AC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116AC0" w:rsidRDefault="0012554A">
            <w:pPr>
              <w:rPr>
                <w:rFonts w:cs="Arial"/>
                <w:b/>
                <w:lang w:eastAsia="zh-CN"/>
              </w:rPr>
            </w:pPr>
            <w:r>
              <w:rPr>
                <w:rFonts w:cs="Arial"/>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hideMark/>
          </w:tcPr>
          <w:p w:rsidR="00116AC0" w:rsidRDefault="0012554A">
            <w:pPr>
              <w:rPr>
                <w:rFonts w:cs="Arial"/>
                <w:lang w:eastAsia="zh-CN"/>
              </w:rPr>
            </w:pPr>
            <w:r>
              <w:rPr>
                <w:rFonts w:cs="Arial"/>
                <w:lang w:eastAsia="zh-CN"/>
              </w:rPr>
              <w:t>NA</w:t>
            </w:r>
          </w:p>
        </w:tc>
      </w:tr>
      <w:tr w:rsidR="00116AC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116AC0" w:rsidRDefault="0012554A">
            <w:pPr>
              <w:rPr>
                <w:rFonts w:cs="Arial"/>
                <w:b/>
                <w:lang w:eastAsia="zh-CN"/>
              </w:rPr>
            </w:pPr>
            <w:r>
              <w:rPr>
                <w:rFonts w:cs="Arial"/>
                <w:b/>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116AC0" w:rsidRDefault="0012554A">
            <w:pPr>
              <w:rPr>
                <w:rFonts w:cs="Arial"/>
                <w:lang w:eastAsia="zh-CN"/>
              </w:rPr>
            </w:pPr>
            <w:r>
              <w:rPr>
                <w:rFonts w:cs="Arial"/>
                <w:lang w:eastAsia="zh-CN"/>
              </w:rPr>
              <w:t>G-HMI</w:t>
            </w:r>
          </w:p>
          <w:p w:rsidR="00116AC0" w:rsidRDefault="0012554A">
            <w:pPr>
              <w:rPr>
                <w:rFonts w:cs="Arial"/>
                <w:lang w:eastAsia="zh-CN"/>
              </w:rPr>
            </w:pPr>
            <w:r>
              <w:rPr>
                <w:rFonts w:cs="Arial"/>
                <w:lang w:eastAsia="zh-CN"/>
              </w:rPr>
              <w:t>Vehicle System Interface</w:t>
            </w:r>
          </w:p>
        </w:tc>
      </w:tr>
    </w:tbl>
    <w:p w:rsidR="00116AC0" w:rsidRDefault="0012554A">
      <w:pPr>
        <w:rPr>
          <w:rFonts w:cs="Arial"/>
        </w:rPr>
      </w:pPr>
    </w:p>
    <w:p w:rsidR="00406F39" w:rsidRDefault="0012554A" w:rsidP="009F225E">
      <w:pPr>
        <w:pStyle w:val="Heading3"/>
      </w:pPr>
      <w:bookmarkStart w:id="74" w:name="_Toc7180612"/>
      <w:r>
        <w:t>RVC-UC-REQ-014100/B-Active Park Assist is Active (TcSE ROIN-290554)</w:t>
      </w:r>
      <w:bookmarkEnd w:id="74"/>
    </w:p>
    <w:p w:rsidR="00406F39" w:rsidRPr="005F5EF0" w:rsidRDefault="0012554A" w:rsidP="00406F39">
      <w:pPr>
        <w:rPr>
          <w:b/>
          <w:sz w:val="16"/>
          <w:szCs w:val="16"/>
        </w:rPr>
      </w:pPr>
      <w:r w:rsidRPr="005F5EF0">
        <w:rPr>
          <w:b/>
          <w:sz w:val="16"/>
          <w:szCs w:val="16"/>
        </w:rPr>
        <w:t>Linked Elements</w:t>
      </w:r>
    </w:p>
    <w:p w:rsidR="007C3C8E" w:rsidRPr="005F5EF0" w:rsidRDefault="0012554A" w:rsidP="007C3C8E">
      <w:pPr>
        <w:rPr>
          <w:sz w:val="16"/>
          <w:szCs w:val="16"/>
        </w:rPr>
      </w:pPr>
      <w:r w:rsidRPr="005F5EF0">
        <w:rPr>
          <w:sz w:val="16"/>
          <w:szCs w:val="16"/>
        </w:rPr>
        <w:t>RVC-UC-REQ-014098/A-Deactivate Rear View Camera (TcSE ROIN-289797)</w:t>
      </w:r>
    </w:p>
    <w:p w:rsidR="007C3C8E" w:rsidRPr="005F5EF0" w:rsidRDefault="0012554A" w:rsidP="007C3C8E">
      <w:pPr>
        <w:rPr>
          <w:sz w:val="16"/>
          <w:szCs w:val="16"/>
        </w:rPr>
      </w:pPr>
      <w:r w:rsidRPr="005F5EF0">
        <w:rPr>
          <w:sz w:val="16"/>
          <w:szCs w:val="16"/>
        </w:rPr>
        <w:t>RVC-UC-REQ-128280/A-Deactivate Rear View Camera</w:t>
      </w:r>
    </w:p>
    <w:p w:rsidR="007C3C8E" w:rsidRPr="005F5EF0" w:rsidRDefault="0012554A" w:rsidP="007C3C8E">
      <w:pPr>
        <w:rPr>
          <w:sz w:val="16"/>
          <w:szCs w:val="16"/>
        </w:rPr>
      </w:pPr>
      <w:r w:rsidRPr="005F5EF0">
        <w:rPr>
          <w:sz w:val="16"/>
          <w:szCs w:val="16"/>
        </w:rPr>
        <w:t>DAFVCv1-UC-REQ-128313/A-Deactivate Driver Assist Front View Camera</w:t>
      </w:r>
    </w:p>
    <w:p w:rsidR="007C3C8E" w:rsidRPr="005F5EF0" w:rsidRDefault="0012554A" w:rsidP="007C3C8E">
      <w:pPr>
        <w:rPr>
          <w:sz w:val="16"/>
          <w:szCs w:val="16"/>
        </w:rPr>
      </w:pPr>
      <w:r w:rsidRPr="005F5EF0">
        <w:rPr>
          <w:sz w:val="16"/>
          <w:szCs w:val="16"/>
        </w:rPr>
        <w:t>DAFVCv1-UC-REQ-014049/B-Deactivate Driver Assist Front View Camera (TcSE ROIN-290146)</w:t>
      </w:r>
    </w:p>
    <w:p w:rsidR="00AE06BC" w:rsidRPr="00AE06BC" w:rsidRDefault="0012554A" w:rsidP="00AE06BC"/>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C56DDD">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C56DDD" w:rsidRDefault="0012554A">
            <w:pPr>
              <w:rPr>
                <w:rFonts w:cs="Arial"/>
                <w:b/>
                <w:lang w:eastAsia="zh-CN"/>
              </w:rPr>
            </w:pPr>
            <w:r>
              <w:rPr>
                <w:rFonts w:cs="Arial"/>
                <w:b/>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C56DDD" w:rsidRDefault="0012554A">
            <w:pPr>
              <w:rPr>
                <w:rFonts w:cs="Arial"/>
                <w:lang w:eastAsia="zh-CN"/>
              </w:rPr>
            </w:pPr>
            <w:r>
              <w:rPr>
                <w:rFonts w:cs="Arial"/>
                <w:lang w:eastAsia="zh-CN"/>
              </w:rPr>
              <w:t>Vehicle Occupant</w:t>
            </w:r>
          </w:p>
        </w:tc>
      </w:tr>
      <w:tr w:rsidR="00C56DDD">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C56DDD" w:rsidRDefault="0012554A">
            <w:pPr>
              <w:rPr>
                <w:rFonts w:cs="Arial"/>
                <w:b/>
                <w:lang w:eastAsia="zh-CN"/>
              </w:rPr>
            </w:pPr>
            <w:r>
              <w:rPr>
                <w:rFonts w:cs="Arial"/>
                <w:b/>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C56DDD" w:rsidRDefault="0012554A">
            <w:pPr>
              <w:rPr>
                <w:rFonts w:cs="Arial"/>
                <w:lang w:eastAsia="zh-CN"/>
              </w:rPr>
            </w:pPr>
            <w:r>
              <w:rPr>
                <w:rFonts w:cs="Arial"/>
                <w:lang w:eastAsia="zh-CN"/>
              </w:rPr>
              <w:t>S</w:t>
            </w:r>
            <w:r>
              <w:rPr>
                <w:rFonts w:cs="Arial"/>
                <w:lang w:eastAsia="zh-CN"/>
              </w:rPr>
              <w:t>ame as Normal Usage Use Case.</w:t>
            </w:r>
          </w:p>
        </w:tc>
      </w:tr>
      <w:tr w:rsidR="00C56DDD">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C56DDD" w:rsidRDefault="0012554A">
            <w:pPr>
              <w:rPr>
                <w:rFonts w:cs="Arial"/>
                <w:b/>
                <w:lang w:eastAsia="zh-CN"/>
              </w:rPr>
            </w:pPr>
            <w:r>
              <w:rPr>
                <w:rFonts w:cs="Arial"/>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C56DDD" w:rsidRDefault="0012554A">
            <w:pPr>
              <w:rPr>
                <w:rFonts w:cs="Arial"/>
                <w:lang w:eastAsia="zh-CN"/>
              </w:rPr>
            </w:pPr>
            <w:r>
              <w:rPr>
                <w:rFonts w:cs="Arial"/>
                <w:lang w:eastAsia="zh-CN"/>
              </w:rPr>
              <w:t>The driver shifts out of Reverse Gear and into any other gear while Active Park Assist (APA) is active. The camera image feed remains displayed to the driver as long as APA is active and vehicle speed doe</w:t>
            </w:r>
            <w:r>
              <w:rPr>
                <w:rFonts w:cs="Arial"/>
                <w:lang w:eastAsia="zh-CN"/>
              </w:rPr>
              <w:t xml:space="preserve">s not exceed </w:t>
            </w:r>
            <w:ins w:id="75" w:author="WSTEPHE1" w:date="2015-04-21T17:13:00Z">
              <w:r>
                <w:rPr>
                  <w:rFonts w:cs="Arial"/>
                  <w:lang w:eastAsia="zh-CN"/>
                </w:rPr>
                <w:t>limit per CAMERA-REQ-014077-Feature Maximum Speed</w:t>
              </w:r>
            </w:ins>
            <w:del w:id="76" w:author="WSTEPHE1" w:date="2015-04-21T17:13:00Z">
              <w:r w:rsidDel="00B57454">
                <w:rPr>
                  <w:rFonts w:cs="Arial"/>
                  <w:lang w:eastAsia="zh-CN"/>
                </w:rPr>
                <w:delText>feature maximum</w:delText>
              </w:r>
            </w:del>
            <w:r>
              <w:rPr>
                <w:rFonts w:cs="Arial"/>
                <w:lang w:eastAsia="zh-CN"/>
              </w:rPr>
              <w:t>.</w:t>
            </w:r>
          </w:p>
        </w:tc>
      </w:tr>
      <w:tr w:rsidR="00C56DDD">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C56DDD" w:rsidRDefault="0012554A">
            <w:pPr>
              <w:rPr>
                <w:rFonts w:cs="Arial"/>
                <w:b/>
                <w:lang w:eastAsia="zh-CN"/>
              </w:rPr>
            </w:pPr>
            <w:r>
              <w:rPr>
                <w:rFonts w:cs="Arial"/>
                <w:b/>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C56DDD" w:rsidRDefault="0012554A">
            <w:pPr>
              <w:rPr>
                <w:rFonts w:cs="Arial"/>
                <w:lang w:eastAsia="zh-CN"/>
              </w:rPr>
            </w:pPr>
            <w:r>
              <w:rPr>
                <w:rFonts w:cs="Arial"/>
                <w:lang w:eastAsia="zh-CN"/>
              </w:rPr>
              <w:t xml:space="preserve">The vehicle display stops showing Rear View Camera image when APA is no longer active or vehicle speed exceeds </w:t>
            </w:r>
            <w:ins w:id="77" w:author="WSTEPHE1" w:date="2015-04-21T17:13:00Z">
              <w:r>
                <w:rPr>
                  <w:rFonts w:cs="Arial"/>
                  <w:lang w:eastAsia="zh-CN"/>
                </w:rPr>
                <w:t>limit per CAMERA-REQ-014077-Feature Maximum Speed</w:t>
              </w:r>
            </w:ins>
            <w:del w:id="78" w:author="WSTEPHE1" w:date="2015-04-21T17:13:00Z">
              <w:r w:rsidDel="00B57454">
                <w:rPr>
                  <w:rFonts w:cs="Arial"/>
                  <w:lang w:eastAsia="zh-CN"/>
                </w:rPr>
                <w:delText>feature maximum</w:delText>
              </w:r>
            </w:del>
            <w:r>
              <w:rPr>
                <w:rFonts w:cs="Arial"/>
                <w:lang w:eastAsia="zh-CN"/>
              </w:rPr>
              <w:t>.</w:t>
            </w:r>
          </w:p>
        </w:tc>
      </w:tr>
      <w:tr w:rsidR="00C56DDD">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C56DDD" w:rsidRDefault="0012554A">
            <w:pPr>
              <w:rPr>
                <w:rFonts w:cs="Arial"/>
                <w:b/>
                <w:lang w:eastAsia="zh-CN"/>
              </w:rPr>
            </w:pPr>
            <w:r>
              <w:rPr>
                <w:rFonts w:cs="Arial"/>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hideMark/>
          </w:tcPr>
          <w:p w:rsidR="00C56DDD" w:rsidRDefault="0012554A">
            <w:pPr>
              <w:rPr>
                <w:rFonts w:cs="Arial"/>
                <w:lang w:eastAsia="zh-CN"/>
              </w:rPr>
            </w:pPr>
            <w:r>
              <w:rPr>
                <w:rFonts w:cs="Arial"/>
                <w:lang w:eastAsia="zh-CN"/>
              </w:rPr>
              <w:t>NA</w:t>
            </w:r>
          </w:p>
        </w:tc>
      </w:tr>
      <w:tr w:rsidR="00C56DDD">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C56DDD" w:rsidRDefault="0012554A">
            <w:pPr>
              <w:rPr>
                <w:rFonts w:cs="Arial"/>
                <w:b/>
                <w:lang w:eastAsia="zh-CN"/>
              </w:rPr>
            </w:pPr>
            <w:r>
              <w:rPr>
                <w:rFonts w:cs="Arial"/>
                <w:b/>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C56DDD" w:rsidRDefault="0012554A">
            <w:pPr>
              <w:rPr>
                <w:rFonts w:cs="Arial"/>
                <w:lang w:eastAsia="zh-CN"/>
              </w:rPr>
            </w:pPr>
            <w:r>
              <w:rPr>
                <w:rFonts w:cs="Arial"/>
                <w:lang w:eastAsia="zh-CN"/>
              </w:rPr>
              <w:t>G-HMI</w:t>
            </w:r>
          </w:p>
          <w:p w:rsidR="00C56DDD" w:rsidRDefault="0012554A">
            <w:pPr>
              <w:rPr>
                <w:rFonts w:cs="Arial"/>
                <w:lang w:eastAsia="zh-CN"/>
              </w:rPr>
            </w:pPr>
            <w:r>
              <w:rPr>
                <w:rFonts w:cs="Arial"/>
                <w:lang w:eastAsia="zh-CN"/>
              </w:rPr>
              <w:t>Vehicle System Interface</w:t>
            </w:r>
          </w:p>
        </w:tc>
      </w:tr>
    </w:tbl>
    <w:p w:rsidR="00C56DDD" w:rsidRDefault="0012554A">
      <w:pPr>
        <w:rPr>
          <w:rFonts w:cs="Arial"/>
        </w:rPr>
      </w:pPr>
    </w:p>
    <w:p w:rsidR="00406F39" w:rsidRDefault="0012554A" w:rsidP="009F225E">
      <w:pPr>
        <w:pStyle w:val="Heading3"/>
      </w:pPr>
      <w:bookmarkStart w:id="79" w:name="_Toc7180613"/>
      <w:r>
        <w:t>RVC-UC-REQ-014107/A-Select Manual Zoom Level X (TcSE ROIN-289799)</w:t>
      </w:r>
      <w:bookmarkEnd w:id="79"/>
    </w:p>
    <w:p w:rsidR="00AE06BC" w:rsidRPr="00AE06BC" w:rsidRDefault="0012554A" w:rsidP="00AE06BC"/>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3B190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3B190B" w:rsidRDefault="0012554A">
            <w:pPr>
              <w:rPr>
                <w:rFonts w:cs="Arial"/>
                <w:b/>
                <w:szCs w:val="20"/>
                <w:lang w:eastAsia="zh-CN"/>
              </w:rPr>
            </w:pPr>
            <w:r>
              <w:rPr>
                <w:rFonts w:cs="Arial"/>
                <w:b/>
                <w:szCs w:val="20"/>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szCs w:val="20"/>
                <w:lang w:eastAsia="zh-CN"/>
              </w:rPr>
            </w:pPr>
            <w:r>
              <w:rPr>
                <w:rFonts w:cs="Arial"/>
                <w:szCs w:val="20"/>
                <w:lang w:eastAsia="zh-CN"/>
              </w:rPr>
              <w:t>Vehicle Occupant</w:t>
            </w:r>
          </w:p>
        </w:tc>
      </w:tr>
      <w:tr w:rsidR="003B190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3B190B" w:rsidRDefault="0012554A">
            <w:pPr>
              <w:rPr>
                <w:rFonts w:cs="Arial"/>
                <w:b/>
                <w:szCs w:val="20"/>
                <w:lang w:eastAsia="zh-CN"/>
              </w:rPr>
            </w:pPr>
            <w:r>
              <w:rPr>
                <w:rFonts w:cs="Arial"/>
                <w:b/>
                <w:szCs w:val="20"/>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szCs w:val="20"/>
                <w:lang w:eastAsia="zh-CN"/>
              </w:rPr>
            </w:pPr>
            <w:r>
              <w:rPr>
                <w:rFonts w:cs="Arial"/>
                <w:szCs w:val="20"/>
                <w:lang w:eastAsia="zh-CN"/>
              </w:rPr>
              <w:t>The infotainment system is powered on.</w:t>
            </w:r>
          </w:p>
          <w:p w:rsidR="003B190B" w:rsidRDefault="0012554A">
            <w:pPr>
              <w:rPr>
                <w:rFonts w:cs="Arial"/>
                <w:szCs w:val="20"/>
                <w:lang w:eastAsia="zh-CN"/>
              </w:rPr>
            </w:pPr>
            <w:r>
              <w:rPr>
                <w:rFonts w:cs="Arial"/>
                <w:szCs w:val="20"/>
                <w:lang w:eastAsia="zh-CN"/>
              </w:rPr>
              <w:t>The ignition status is Run/Start.</w:t>
            </w:r>
          </w:p>
          <w:p w:rsidR="003B190B" w:rsidRDefault="0012554A">
            <w:pPr>
              <w:rPr>
                <w:rFonts w:cs="Arial"/>
                <w:szCs w:val="20"/>
                <w:lang w:eastAsia="zh-CN"/>
              </w:rPr>
            </w:pPr>
            <w:r>
              <w:rPr>
                <w:rFonts w:cs="Arial"/>
                <w:szCs w:val="20"/>
                <w:lang w:eastAsia="zh-CN"/>
              </w:rPr>
              <w:t>The vehicle display is showing the Rear View Camera image.</w:t>
            </w:r>
          </w:p>
        </w:tc>
      </w:tr>
      <w:tr w:rsidR="003B190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3B190B" w:rsidRDefault="0012554A">
            <w:pPr>
              <w:rPr>
                <w:rFonts w:cs="Arial"/>
                <w:b/>
                <w:szCs w:val="20"/>
                <w:lang w:eastAsia="zh-CN"/>
              </w:rPr>
            </w:pPr>
            <w:r>
              <w:rPr>
                <w:rFonts w:cs="Arial"/>
                <w:b/>
                <w:szCs w:val="20"/>
                <w:lang w:eastAsia="zh-CN"/>
              </w:rPr>
              <w:t xml:space="preserve">Scenario </w:t>
            </w:r>
            <w:r>
              <w:rPr>
                <w:rFonts w:cs="Arial"/>
                <w:b/>
                <w:szCs w:val="20"/>
                <w:lang w:eastAsia="zh-CN"/>
              </w:rPr>
              <w:t>Description</w:t>
            </w:r>
          </w:p>
        </w:tc>
        <w:tc>
          <w:tcPr>
            <w:tcW w:w="7004"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szCs w:val="20"/>
                <w:lang w:eastAsia="zh-CN"/>
              </w:rPr>
            </w:pPr>
            <w:r>
              <w:rPr>
                <w:rFonts w:cs="Arial"/>
                <w:szCs w:val="20"/>
                <w:lang w:eastAsia="zh-CN"/>
              </w:rPr>
              <w:t>The driver activates Manual Zoom Mode Level X via the HMI interface.</w:t>
            </w:r>
          </w:p>
        </w:tc>
      </w:tr>
      <w:tr w:rsidR="003B190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3B190B" w:rsidRDefault="0012554A">
            <w:pPr>
              <w:rPr>
                <w:rFonts w:cs="Arial"/>
                <w:b/>
                <w:szCs w:val="20"/>
                <w:lang w:eastAsia="zh-CN"/>
              </w:rPr>
            </w:pPr>
            <w:r>
              <w:rPr>
                <w:rFonts w:cs="Arial"/>
                <w:b/>
                <w:szCs w:val="20"/>
                <w:lang w:eastAsia="zh-CN"/>
              </w:rPr>
              <w:lastRenderedPageBreak/>
              <w:t>Post-conditions</w:t>
            </w:r>
          </w:p>
        </w:tc>
        <w:tc>
          <w:tcPr>
            <w:tcW w:w="7004"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szCs w:val="20"/>
                <w:lang w:eastAsia="zh-CN"/>
              </w:rPr>
            </w:pPr>
            <w:r>
              <w:rPr>
                <w:rFonts w:cs="Arial"/>
                <w:szCs w:val="20"/>
                <w:lang w:eastAsia="zh-CN"/>
              </w:rPr>
              <w:t>The vehicle display continues to show the Rear View Camera image.</w:t>
            </w:r>
          </w:p>
          <w:p w:rsidR="003B190B" w:rsidRDefault="0012554A">
            <w:pPr>
              <w:rPr>
                <w:rFonts w:cs="Arial"/>
                <w:szCs w:val="20"/>
                <w:lang w:eastAsia="zh-CN"/>
              </w:rPr>
            </w:pPr>
            <w:r>
              <w:rPr>
                <w:rFonts w:cs="Arial"/>
                <w:szCs w:val="20"/>
                <w:lang w:eastAsia="zh-CN"/>
              </w:rPr>
              <w:t>The vehicle display indicates that a zoom level is selected.</w:t>
            </w:r>
          </w:p>
          <w:p w:rsidR="003B190B" w:rsidRDefault="0012554A">
            <w:pPr>
              <w:rPr>
                <w:rFonts w:cs="Arial"/>
                <w:szCs w:val="20"/>
                <w:lang w:eastAsia="zh-CN"/>
              </w:rPr>
            </w:pPr>
            <w:r>
              <w:rPr>
                <w:rFonts w:cs="Arial"/>
                <w:szCs w:val="20"/>
                <w:lang w:eastAsia="zh-CN"/>
              </w:rPr>
              <w:t>The video feed from the Rear Vi</w:t>
            </w:r>
            <w:r>
              <w:rPr>
                <w:rFonts w:cs="Arial"/>
                <w:szCs w:val="20"/>
                <w:lang w:eastAsia="zh-CN"/>
              </w:rPr>
              <w:t>ew Camera contains a zoomed-in image.</w:t>
            </w:r>
          </w:p>
        </w:tc>
      </w:tr>
      <w:tr w:rsidR="003B190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3B190B" w:rsidRDefault="0012554A">
            <w:pPr>
              <w:rPr>
                <w:rFonts w:cs="Arial"/>
                <w:b/>
                <w:szCs w:val="20"/>
                <w:lang w:eastAsia="zh-CN"/>
              </w:rPr>
            </w:pPr>
            <w:r>
              <w:rPr>
                <w:rFonts w:cs="Arial"/>
                <w:b/>
                <w:szCs w:val="20"/>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szCs w:val="20"/>
                <w:lang w:eastAsia="zh-CN"/>
              </w:rPr>
            </w:pPr>
            <w:r>
              <w:rPr>
                <w:rFonts w:cs="Arial"/>
                <w:szCs w:val="20"/>
                <w:lang w:eastAsia="zh-CN"/>
              </w:rPr>
              <w:t>NA</w:t>
            </w:r>
          </w:p>
        </w:tc>
      </w:tr>
      <w:tr w:rsidR="003B190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3B190B" w:rsidRDefault="0012554A">
            <w:pPr>
              <w:rPr>
                <w:rFonts w:cs="Arial"/>
                <w:b/>
                <w:szCs w:val="20"/>
                <w:lang w:eastAsia="zh-CN"/>
              </w:rPr>
            </w:pPr>
            <w:r>
              <w:rPr>
                <w:rFonts w:cs="Arial"/>
                <w:b/>
                <w:szCs w:val="20"/>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szCs w:val="20"/>
                <w:lang w:eastAsia="zh-CN"/>
              </w:rPr>
            </w:pPr>
            <w:r>
              <w:rPr>
                <w:rFonts w:cs="Arial"/>
                <w:szCs w:val="20"/>
                <w:lang w:eastAsia="zh-CN"/>
              </w:rPr>
              <w:t>G-HMI</w:t>
            </w:r>
          </w:p>
          <w:p w:rsidR="003B190B" w:rsidRDefault="0012554A">
            <w:pPr>
              <w:rPr>
                <w:rFonts w:cs="Arial"/>
                <w:szCs w:val="20"/>
                <w:lang w:eastAsia="zh-CN"/>
              </w:rPr>
            </w:pPr>
            <w:r>
              <w:rPr>
                <w:rFonts w:cs="Arial"/>
                <w:szCs w:val="20"/>
                <w:lang w:eastAsia="zh-CN"/>
              </w:rPr>
              <w:t>Vehicle System Interface</w:t>
            </w:r>
          </w:p>
        </w:tc>
      </w:tr>
      <w:tr w:rsidR="003B190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3B190B" w:rsidRDefault="0012554A">
            <w:pPr>
              <w:rPr>
                <w:rFonts w:cs="Arial"/>
                <w:b/>
                <w:szCs w:val="20"/>
                <w:lang w:eastAsia="zh-CN"/>
              </w:rPr>
            </w:pPr>
            <w:r>
              <w:rPr>
                <w:rFonts w:cs="Arial"/>
                <w:b/>
                <w:szCs w:val="20"/>
                <w:lang w:eastAsia="zh-CN"/>
              </w:rPr>
              <w:t>Notes</w:t>
            </w:r>
          </w:p>
        </w:tc>
        <w:tc>
          <w:tcPr>
            <w:tcW w:w="7004"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i/>
                <w:szCs w:val="20"/>
                <w:lang w:eastAsia="zh-CN"/>
              </w:rPr>
            </w:pPr>
            <w:r>
              <w:rPr>
                <w:rFonts w:cs="Arial"/>
                <w:i/>
                <w:szCs w:val="20"/>
                <w:lang w:eastAsia="zh-CN"/>
              </w:rPr>
              <w:t xml:space="preserve">There are three defined zoom levels and "Level X" is used to generically designate that one of the three is selected as described in </w:t>
            </w:r>
            <w:r>
              <w:rPr>
                <w:rFonts w:cs="Arial"/>
                <w:i/>
                <w:szCs w:val="20"/>
                <w:lang w:eastAsia="zh-CN"/>
              </w:rPr>
              <w:t>this use case.</w:t>
            </w:r>
          </w:p>
          <w:p w:rsidR="003B190B" w:rsidRDefault="0012554A">
            <w:pPr>
              <w:rPr>
                <w:rFonts w:cs="Arial"/>
                <w:szCs w:val="20"/>
                <w:lang w:eastAsia="zh-CN"/>
              </w:rPr>
            </w:pPr>
            <w:r>
              <w:rPr>
                <w:rFonts w:cs="Arial"/>
                <w:i/>
                <w:szCs w:val="20"/>
                <w:lang w:eastAsia="zh-CN"/>
              </w:rPr>
              <w:t>Refer to HMI documentation (requirements and/or screen-flow) for which level(s) of zoom will be utilized.</w:t>
            </w:r>
          </w:p>
        </w:tc>
      </w:tr>
    </w:tbl>
    <w:p w:rsidR="003B190B" w:rsidRDefault="003B190B">
      <w:pPr>
        <w:rPr>
          <w:rFonts w:cs="Arial"/>
          <w:szCs w:val="20"/>
        </w:rPr>
      </w:pPr>
    </w:p>
    <w:p w:rsidR="00406F39" w:rsidRDefault="0012554A" w:rsidP="009F225E">
      <w:pPr>
        <w:pStyle w:val="Heading3"/>
      </w:pPr>
      <w:bookmarkStart w:id="80" w:name="_Toc7180614"/>
      <w:r>
        <w:t>RVC-UC-REQ-014108/A-Deactivate Manual Zo</w:t>
      </w:r>
      <w:r>
        <w:t>om (TcSE ROIN-289802)</w:t>
      </w:r>
      <w:bookmarkEnd w:id="80"/>
    </w:p>
    <w:p w:rsidR="00AE06BC" w:rsidRPr="00AE06BC" w:rsidRDefault="0012554A" w:rsidP="00AE06BC"/>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3B190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3B190B" w:rsidRDefault="0012554A">
            <w:pPr>
              <w:rPr>
                <w:rFonts w:cs="Arial"/>
                <w:b/>
                <w:szCs w:val="20"/>
                <w:lang w:eastAsia="zh-CN"/>
              </w:rPr>
            </w:pPr>
            <w:r>
              <w:rPr>
                <w:rFonts w:cs="Arial"/>
                <w:b/>
                <w:szCs w:val="20"/>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szCs w:val="20"/>
                <w:lang w:eastAsia="zh-CN"/>
              </w:rPr>
            </w:pPr>
            <w:r>
              <w:rPr>
                <w:rFonts w:cs="Arial"/>
                <w:szCs w:val="20"/>
                <w:lang w:eastAsia="zh-CN"/>
              </w:rPr>
              <w:t>Vehicle Occupant</w:t>
            </w:r>
          </w:p>
        </w:tc>
      </w:tr>
      <w:tr w:rsidR="003B190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3B190B" w:rsidRDefault="0012554A">
            <w:pPr>
              <w:rPr>
                <w:rFonts w:cs="Arial"/>
                <w:b/>
                <w:szCs w:val="20"/>
                <w:lang w:eastAsia="zh-CN"/>
              </w:rPr>
            </w:pPr>
            <w:r>
              <w:rPr>
                <w:rFonts w:cs="Arial"/>
                <w:b/>
                <w:szCs w:val="20"/>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szCs w:val="20"/>
                <w:lang w:eastAsia="zh-CN"/>
              </w:rPr>
            </w:pPr>
            <w:r>
              <w:rPr>
                <w:rFonts w:cs="Arial"/>
                <w:szCs w:val="20"/>
                <w:lang w:eastAsia="zh-CN"/>
              </w:rPr>
              <w:t>The infotainment system is powered on.</w:t>
            </w:r>
          </w:p>
          <w:p w:rsidR="003B190B" w:rsidRDefault="0012554A">
            <w:pPr>
              <w:rPr>
                <w:rFonts w:cs="Arial"/>
                <w:szCs w:val="20"/>
                <w:lang w:eastAsia="zh-CN"/>
              </w:rPr>
            </w:pPr>
            <w:r>
              <w:rPr>
                <w:rFonts w:cs="Arial"/>
                <w:szCs w:val="20"/>
                <w:lang w:eastAsia="zh-CN"/>
              </w:rPr>
              <w:t>The ignition status is Run/Start.</w:t>
            </w:r>
          </w:p>
          <w:p w:rsidR="003B190B" w:rsidRDefault="0012554A">
            <w:pPr>
              <w:rPr>
                <w:rFonts w:cs="Arial"/>
                <w:szCs w:val="20"/>
                <w:lang w:eastAsia="zh-CN"/>
              </w:rPr>
            </w:pPr>
            <w:r>
              <w:rPr>
                <w:rFonts w:cs="Arial"/>
                <w:szCs w:val="20"/>
                <w:lang w:eastAsia="zh-CN"/>
              </w:rPr>
              <w:t xml:space="preserve">The vehicle display is showing the Rear View Camera </w:t>
            </w:r>
            <w:r>
              <w:rPr>
                <w:rFonts w:cs="Arial"/>
                <w:szCs w:val="20"/>
                <w:lang w:eastAsia="zh-CN"/>
              </w:rPr>
              <w:t>image with Zoom Level X selected.</w:t>
            </w:r>
          </w:p>
        </w:tc>
      </w:tr>
      <w:tr w:rsidR="003B190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3B190B" w:rsidRDefault="0012554A">
            <w:pPr>
              <w:rPr>
                <w:rFonts w:cs="Arial"/>
                <w:b/>
                <w:szCs w:val="20"/>
                <w:lang w:eastAsia="zh-CN"/>
              </w:rPr>
            </w:pPr>
            <w:r>
              <w:rPr>
                <w:rFonts w:cs="Arial"/>
                <w:b/>
                <w:szCs w:val="20"/>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rsidR="003B190B" w:rsidRDefault="0012554A">
            <w:pPr>
              <w:rPr>
                <w:rFonts w:cs="Arial"/>
                <w:szCs w:val="20"/>
                <w:lang w:eastAsia="zh-CN"/>
              </w:rPr>
            </w:pPr>
            <w:r>
              <w:rPr>
                <w:rFonts w:cs="Arial"/>
                <w:szCs w:val="20"/>
                <w:lang w:eastAsia="zh-CN"/>
              </w:rPr>
              <w:t>The user deactivates Manual Zoom Mode via HMI interface.</w:t>
            </w:r>
          </w:p>
          <w:p w:rsidR="003B190B" w:rsidRDefault="003B190B">
            <w:pPr>
              <w:rPr>
                <w:rFonts w:cs="Arial"/>
                <w:szCs w:val="20"/>
                <w:lang w:eastAsia="zh-CN"/>
              </w:rPr>
            </w:pPr>
          </w:p>
        </w:tc>
      </w:tr>
      <w:tr w:rsidR="003B190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3B190B" w:rsidRDefault="0012554A">
            <w:pPr>
              <w:rPr>
                <w:rFonts w:cs="Arial"/>
                <w:b/>
                <w:szCs w:val="20"/>
                <w:lang w:eastAsia="zh-CN"/>
              </w:rPr>
            </w:pPr>
            <w:r>
              <w:rPr>
                <w:rFonts w:cs="Arial"/>
                <w:b/>
                <w:szCs w:val="20"/>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szCs w:val="20"/>
                <w:lang w:eastAsia="zh-CN"/>
              </w:rPr>
            </w:pPr>
            <w:r>
              <w:rPr>
                <w:rFonts w:cs="Arial"/>
                <w:szCs w:val="20"/>
                <w:lang w:eastAsia="zh-CN"/>
              </w:rPr>
              <w:t>The vehicle display continues to show the Rear View Camera image.</w:t>
            </w:r>
          </w:p>
          <w:p w:rsidR="003B190B" w:rsidRDefault="0012554A">
            <w:pPr>
              <w:rPr>
                <w:rFonts w:cs="Arial"/>
                <w:szCs w:val="20"/>
                <w:lang w:eastAsia="zh-CN"/>
              </w:rPr>
            </w:pPr>
            <w:r>
              <w:rPr>
                <w:rFonts w:cs="Arial"/>
                <w:szCs w:val="20"/>
                <w:lang w:eastAsia="zh-CN"/>
              </w:rPr>
              <w:t xml:space="preserve">The vehicle display indicates that no zoom level is </w:t>
            </w:r>
            <w:r>
              <w:rPr>
                <w:rFonts w:cs="Arial"/>
                <w:szCs w:val="20"/>
                <w:lang w:eastAsia="zh-CN"/>
              </w:rPr>
              <w:t>selected.</w:t>
            </w:r>
          </w:p>
          <w:p w:rsidR="003B190B" w:rsidRDefault="0012554A">
            <w:pPr>
              <w:rPr>
                <w:rFonts w:cs="Arial"/>
                <w:szCs w:val="20"/>
                <w:lang w:eastAsia="zh-CN"/>
              </w:rPr>
            </w:pPr>
            <w:r>
              <w:rPr>
                <w:rFonts w:cs="Arial"/>
                <w:szCs w:val="20"/>
                <w:lang w:eastAsia="zh-CN"/>
              </w:rPr>
              <w:t>The video feed from the Rear View Camera contains a normal (no zoom applied) image.</w:t>
            </w:r>
          </w:p>
        </w:tc>
      </w:tr>
      <w:tr w:rsidR="003B190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3B190B" w:rsidRDefault="0012554A">
            <w:pPr>
              <w:rPr>
                <w:rFonts w:cs="Arial"/>
                <w:b/>
                <w:szCs w:val="20"/>
                <w:lang w:eastAsia="zh-CN"/>
              </w:rPr>
            </w:pPr>
            <w:r>
              <w:rPr>
                <w:rFonts w:cs="Arial"/>
                <w:b/>
                <w:szCs w:val="20"/>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szCs w:val="20"/>
                <w:lang w:eastAsia="zh-CN"/>
              </w:rPr>
            </w:pPr>
            <w:r>
              <w:rPr>
                <w:rFonts w:cs="Arial"/>
                <w:szCs w:val="20"/>
                <w:lang w:eastAsia="zh-CN"/>
              </w:rPr>
              <w:t>NA</w:t>
            </w:r>
          </w:p>
        </w:tc>
      </w:tr>
      <w:tr w:rsidR="003B190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3B190B" w:rsidRDefault="0012554A">
            <w:pPr>
              <w:rPr>
                <w:rFonts w:cs="Arial"/>
                <w:b/>
                <w:szCs w:val="20"/>
                <w:lang w:eastAsia="zh-CN"/>
              </w:rPr>
            </w:pPr>
            <w:r>
              <w:rPr>
                <w:rFonts w:cs="Arial"/>
                <w:b/>
                <w:szCs w:val="20"/>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szCs w:val="20"/>
                <w:lang w:eastAsia="zh-CN"/>
              </w:rPr>
            </w:pPr>
            <w:r>
              <w:rPr>
                <w:rFonts w:cs="Arial"/>
                <w:szCs w:val="20"/>
                <w:lang w:eastAsia="zh-CN"/>
              </w:rPr>
              <w:t>G-HMI</w:t>
            </w:r>
          </w:p>
          <w:p w:rsidR="003B190B" w:rsidRDefault="0012554A">
            <w:pPr>
              <w:rPr>
                <w:rFonts w:cs="Arial"/>
                <w:szCs w:val="20"/>
                <w:lang w:eastAsia="zh-CN"/>
              </w:rPr>
            </w:pPr>
            <w:r>
              <w:rPr>
                <w:rFonts w:cs="Arial"/>
                <w:szCs w:val="20"/>
                <w:lang w:eastAsia="zh-CN"/>
              </w:rPr>
              <w:t>Vehicle System Interface</w:t>
            </w:r>
          </w:p>
        </w:tc>
      </w:tr>
      <w:tr w:rsidR="003B190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3B190B" w:rsidRDefault="0012554A">
            <w:pPr>
              <w:rPr>
                <w:rFonts w:cs="Arial"/>
                <w:b/>
                <w:szCs w:val="20"/>
                <w:lang w:eastAsia="zh-CN"/>
              </w:rPr>
            </w:pPr>
            <w:r>
              <w:rPr>
                <w:rFonts w:cs="Arial"/>
                <w:b/>
                <w:szCs w:val="20"/>
                <w:lang w:eastAsia="zh-CN"/>
              </w:rPr>
              <w:t>Notes</w:t>
            </w:r>
          </w:p>
        </w:tc>
        <w:tc>
          <w:tcPr>
            <w:tcW w:w="7004"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i/>
                <w:szCs w:val="20"/>
                <w:lang w:eastAsia="zh-CN"/>
              </w:rPr>
            </w:pPr>
            <w:r>
              <w:rPr>
                <w:rFonts w:cs="Arial"/>
                <w:i/>
                <w:szCs w:val="20"/>
                <w:lang w:eastAsia="zh-CN"/>
              </w:rPr>
              <w:t xml:space="preserve">There are three defined zoom levels and "Level X" is used to generically </w:t>
            </w:r>
            <w:r>
              <w:rPr>
                <w:rFonts w:cs="Arial"/>
                <w:i/>
                <w:szCs w:val="20"/>
                <w:lang w:eastAsia="zh-CN"/>
              </w:rPr>
              <w:t>designate that one of the three is selected as described in this use case.</w:t>
            </w:r>
          </w:p>
          <w:p w:rsidR="003B190B" w:rsidRDefault="0012554A">
            <w:pPr>
              <w:rPr>
                <w:rFonts w:cs="Arial"/>
                <w:szCs w:val="20"/>
                <w:lang w:eastAsia="zh-CN"/>
              </w:rPr>
            </w:pPr>
            <w:r>
              <w:rPr>
                <w:rFonts w:cs="Arial"/>
                <w:i/>
                <w:szCs w:val="20"/>
                <w:lang w:eastAsia="zh-CN"/>
              </w:rPr>
              <w:t>Refer to HMI documentation (requirements and/or screen-flow) for which level(s) of zoom will be utilized.</w:t>
            </w:r>
          </w:p>
        </w:tc>
      </w:tr>
    </w:tbl>
    <w:p w:rsidR="003B190B" w:rsidRDefault="003B190B">
      <w:pPr>
        <w:rPr>
          <w:rFonts w:cs="Arial"/>
          <w:szCs w:val="20"/>
        </w:rPr>
      </w:pPr>
    </w:p>
    <w:p w:rsidR="00406F39" w:rsidRDefault="0012554A" w:rsidP="009F225E">
      <w:pPr>
        <w:pStyle w:val="Heading3"/>
      </w:pPr>
      <w:bookmarkStart w:id="81" w:name="_Toc7180615"/>
      <w:r>
        <w:t>RVC-UC-REQ-014112/A-Activate/Deactivate Rear Camera Delay (TcSE ROIN-289803)</w:t>
      </w:r>
      <w:bookmarkEnd w:id="81"/>
    </w:p>
    <w:p w:rsidR="00AE06BC" w:rsidRPr="00AE06BC" w:rsidRDefault="0012554A" w:rsidP="00AE06BC"/>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3B190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3B190B" w:rsidRDefault="0012554A">
            <w:pPr>
              <w:rPr>
                <w:rFonts w:cs="Arial"/>
                <w:b/>
                <w:szCs w:val="20"/>
                <w:lang w:eastAsia="zh-CN"/>
              </w:rPr>
            </w:pPr>
            <w:r>
              <w:rPr>
                <w:rFonts w:cs="Arial"/>
                <w:b/>
                <w:szCs w:val="20"/>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szCs w:val="20"/>
                <w:lang w:eastAsia="zh-CN"/>
              </w:rPr>
            </w:pPr>
            <w:r>
              <w:rPr>
                <w:rFonts w:cs="Arial"/>
                <w:szCs w:val="20"/>
                <w:lang w:eastAsia="zh-CN"/>
              </w:rPr>
              <w:t>Vehicle Occupant</w:t>
            </w:r>
          </w:p>
        </w:tc>
      </w:tr>
      <w:tr w:rsidR="003B190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3B190B" w:rsidRDefault="0012554A">
            <w:pPr>
              <w:rPr>
                <w:rFonts w:cs="Arial"/>
                <w:b/>
                <w:szCs w:val="20"/>
                <w:lang w:eastAsia="zh-CN"/>
              </w:rPr>
            </w:pPr>
            <w:r>
              <w:rPr>
                <w:rFonts w:cs="Arial"/>
                <w:b/>
                <w:szCs w:val="20"/>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szCs w:val="20"/>
                <w:lang w:eastAsia="zh-CN"/>
              </w:rPr>
            </w:pPr>
            <w:r>
              <w:rPr>
                <w:rFonts w:cs="Arial"/>
                <w:szCs w:val="20"/>
                <w:lang w:eastAsia="zh-CN"/>
              </w:rPr>
              <w:t xml:space="preserve">The </w:t>
            </w:r>
            <w:r>
              <w:rPr>
                <w:rFonts w:cs="Arial"/>
                <w:szCs w:val="20"/>
                <w:lang w:eastAsia="zh-CN"/>
              </w:rPr>
              <w:t>infotainment system is powered on.</w:t>
            </w:r>
          </w:p>
          <w:p w:rsidR="003B190B" w:rsidRDefault="0012554A">
            <w:pPr>
              <w:rPr>
                <w:rFonts w:cs="Arial"/>
                <w:szCs w:val="20"/>
                <w:lang w:eastAsia="zh-CN"/>
              </w:rPr>
            </w:pPr>
            <w:r>
              <w:rPr>
                <w:rFonts w:cs="Arial"/>
                <w:szCs w:val="20"/>
                <w:lang w:eastAsia="zh-CN"/>
              </w:rPr>
              <w:t>The ignition status is Run/Start.</w:t>
            </w:r>
          </w:p>
        </w:tc>
      </w:tr>
      <w:tr w:rsidR="003B190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3B190B" w:rsidRDefault="0012554A">
            <w:pPr>
              <w:rPr>
                <w:rFonts w:cs="Arial"/>
                <w:b/>
                <w:szCs w:val="20"/>
                <w:lang w:eastAsia="zh-CN"/>
              </w:rPr>
            </w:pPr>
            <w:r>
              <w:rPr>
                <w:rFonts w:cs="Arial"/>
                <w:b/>
                <w:szCs w:val="20"/>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szCs w:val="20"/>
                <w:lang w:eastAsia="zh-CN"/>
              </w:rPr>
            </w:pPr>
            <w:r>
              <w:rPr>
                <w:rFonts w:cs="Arial"/>
                <w:szCs w:val="20"/>
                <w:lang w:eastAsia="zh-CN"/>
              </w:rPr>
              <w:t>The driver activates/deactivates the Rear View Camera (RVC) Delay Mode via the HMI interface.</w:t>
            </w:r>
          </w:p>
        </w:tc>
      </w:tr>
      <w:tr w:rsidR="003B190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3B190B" w:rsidRDefault="0012554A">
            <w:pPr>
              <w:rPr>
                <w:rFonts w:cs="Arial"/>
                <w:b/>
                <w:szCs w:val="20"/>
                <w:lang w:eastAsia="zh-CN"/>
              </w:rPr>
            </w:pPr>
            <w:r>
              <w:rPr>
                <w:rFonts w:cs="Arial"/>
                <w:b/>
                <w:szCs w:val="20"/>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szCs w:val="20"/>
                <w:lang w:eastAsia="zh-CN"/>
              </w:rPr>
            </w:pPr>
            <w:r>
              <w:rPr>
                <w:rFonts w:cs="Arial"/>
                <w:szCs w:val="20"/>
                <w:lang w:eastAsia="zh-CN"/>
              </w:rPr>
              <w:t>The RVC Delay Mode is activated/deactivated.</w:t>
            </w:r>
          </w:p>
        </w:tc>
      </w:tr>
      <w:tr w:rsidR="003B190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3B190B" w:rsidRDefault="0012554A">
            <w:pPr>
              <w:rPr>
                <w:rFonts w:cs="Arial"/>
                <w:b/>
                <w:szCs w:val="20"/>
                <w:lang w:eastAsia="zh-CN"/>
              </w:rPr>
            </w:pPr>
            <w:r>
              <w:rPr>
                <w:rFonts w:cs="Arial"/>
                <w:b/>
                <w:szCs w:val="20"/>
                <w:lang w:eastAsia="zh-CN"/>
              </w:rPr>
              <w:t xml:space="preserve">List of </w:t>
            </w:r>
            <w:r>
              <w:rPr>
                <w:rFonts w:cs="Arial"/>
                <w:b/>
                <w:szCs w:val="20"/>
                <w:lang w:eastAsia="zh-CN"/>
              </w:rPr>
              <w:t>Exception Use Cases</w:t>
            </w:r>
          </w:p>
        </w:tc>
        <w:tc>
          <w:tcPr>
            <w:tcW w:w="7004"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szCs w:val="20"/>
                <w:lang w:eastAsia="zh-CN"/>
              </w:rPr>
            </w:pPr>
            <w:r>
              <w:rPr>
                <w:rFonts w:cs="Arial"/>
                <w:szCs w:val="20"/>
                <w:lang w:eastAsia="zh-CN"/>
              </w:rPr>
              <w:t>NA</w:t>
            </w:r>
          </w:p>
        </w:tc>
      </w:tr>
      <w:tr w:rsidR="003B190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3B190B" w:rsidRDefault="0012554A">
            <w:pPr>
              <w:rPr>
                <w:rFonts w:cs="Arial"/>
                <w:b/>
                <w:szCs w:val="20"/>
                <w:lang w:eastAsia="zh-CN"/>
              </w:rPr>
            </w:pPr>
            <w:r>
              <w:rPr>
                <w:rFonts w:cs="Arial"/>
                <w:b/>
                <w:szCs w:val="20"/>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szCs w:val="20"/>
                <w:lang w:eastAsia="zh-CN"/>
              </w:rPr>
            </w:pPr>
            <w:r>
              <w:rPr>
                <w:rFonts w:cs="Arial"/>
                <w:szCs w:val="20"/>
                <w:lang w:eastAsia="zh-CN"/>
              </w:rPr>
              <w:t>G-HMI</w:t>
            </w:r>
          </w:p>
          <w:p w:rsidR="003B190B" w:rsidRDefault="0012554A">
            <w:pPr>
              <w:rPr>
                <w:rFonts w:cs="Arial"/>
                <w:szCs w:val="20"/>
                <w:lang w:eastAsia="zh-CN"/>
              </w:rPr>
            </w:pPr>
            <w:r>
              <w:rPr>
                <w:rFonts w:cs="Arial"/>
                <w:szCs w:val="20"/>
                <w:lang w:eastAsia="zh-CN"/>
              </w:rPr>
              <w:t>Vehicle System Interface</w:t>
            </w:r>
          </w:p>
        </w:tc>
      </w:tr>
    </w:tbl>
    <w:p w:rsidR="003B190B" w:rsidRDefault="003B190B">
      <w:pPr>
        <w:rPr>
          <w:rFonts w:cs="Arial"/>
          <w:szCs w:val="20"/>
        </w:rPr>
      </w:pPr>
    </w:p>
    <w:p w:rsidR="00406F39" w:rsidRDefault="0012554A" w:rsidP="009F225E">
      <w:pPr>
        <w:pStyle w:val="Heading3"/>
      </w:pPr>
      <w:bookmarkStart w:id="82" w:name="_Toc7180616"/>
      <w:r>
        <w:t>RVC-UC-REQ-014121/A-Activate/Deactivate Enhanced Park Aids (TcSE ROIN-289804)</w:t>
      </w:r>
      <w:bookmarkEnd w:id="82"/>
    </w:p>
    <w:p w:rsidR="00AE06BC" w:rsidRPr="00AE06BC" w:rsidRDefault="0012554A" w:rsidP="00AE06BC"/>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3B190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3B190B" w:rsidRDefault="0012554A">
            <w:pPr>
              <w:rPr>
                <w:rFonts w:cs="Arial"/>
                <w:b/>
                <w:szCs w:val="20"/>
                <w:lang w:eastAsia="zh-CN"/>
              </w:rPr>
            </w:pPr>
            <w:r>
              <w:rPr>
                <w:rFonts w:cs="Arial"/>
                <w:b/>
                <w:szCs w:val="20"/>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szCs w:val="20"/>
                <w:lang w:eastAsia="zh-CN"/>
              </w:rPr>
            </w:pPr>
            <w:r>
              <w:rPr>
                <w:rFonts w:cs="Arial"/>
                <w:szCs w:val="20"/>
                <w:lang w:eastAsia="zh-CN"/>
              </w:rPr>
              <w:t>Vehicle Occupant</w:t>
            </w:r>
          </w:p>
        </w:tc>
      </w:tr>
      <w:tr w:rsidR="003B190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3B190B" w:rsidRDefault="0012554A">
            <w:pPr>
              <w:rPr>
                <w:rFonts w:cs="Arial"/>
                <w:b/>
                <w:szCs w:val="20"/>
                <w:lang w:eastAsia="zh-CN"/>
              </w:rPr>
            </w:pPr>
            <w:r>
              <w:rPr>
                <w:rFonts w:cs="Arial"/>
                <w:b/>
                <w:szCs w:val="20"/>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szCs w:val="20"/>
                <w:lang w:eastAsia="zh-CN"/>
              </w:rPr>
            </w:pPr>
            <w:r>
              <w:rPr>
                <w:rFonts w:cs="Arial"/>
                <w:szCs w:val="20"/>
                <w:lang w:eastAsia="zh-CN"/>
              </w:rPr>
              <w:t>The infotainment system is powered on.</w:t>
            </w:r>
          </w:p>
          <w:p w:rsidR="003B190B" w:rsidRDefault="0012554A">
            <w:pPr>
              <w:rPr>
                <w:rFonts w:cs="Arial"/>
                <w:szCs w:val="20"/>
                <w:lang w:eastAsia="zh-CN"/>
              </w:rPr>
            </w:pPr>
            <w:r>
              <w:rPr>
                <w:rFonts w:cs="Arial"/>
                <w:szCs w:val="20"/>
                <w:lang w:eastAsia="zh-CN"/>
              </w:rPr>
              <w:t>The ignition status is Run/Start.</w:t>
            </w:r>
          </w:p>
        </w:tc>
      </w:tr>
      <w:tr w:rsidR="003B190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3B190B" w:rsidRDefault="0012554A">
            <w:pPr>
              <w:rPr>
                <w:rFonts w:cs="Arial"/>
                <w:b/>
                <w:szCs w:val="20"/>
                <w:lang w:eastAsia="zh-CN"/>
              </w:rPr>
            </w:pPr>
            <w:r>
              <w:rPr>
                <w:rFonts w:cs="Arial"/>
                <w:b/>
                <w:szCs w:val="20"/>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szCs w:val="20"/>
                <w:lang w:eastAsia="zh-CN"/>
              </w:rPr>
            </w:pPr>
            <w:r>
              <w:rPr>
                <w:rFonts w:cs="Arial"/>
                <w:szCs w:val="20"/>
                <w:lang w:eastAsia="zh-CN"/>
              </w:rPr>
              <w:t xml:space="preserve">The driver activates/deactivates the </w:t>
            </w:r>
            <w:r>
              <w:rPr>
                <w:rFonts w:cs="Arial"/>
                <w:szCs w:val="20"/>
                <w:lang w:eastAsia="zh-CN"/>
              </w:rPr>
              <w:t>Enhanced Park Aids via the HMI interface.</w:t>
            </w:r>
          </w:p>
        </w:tc>
      </w:tr>
      <w:tr w:rsidR="003B190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3B190B" w:rsidRDefault="0012554A">
            <w:pPr>
              <w:rPr>
                <w:rFonts w:cs="Arial"/>
                <w:b/>
                <w:szCs w:val="20"/>
                <w:lang w:eastAsia="zh-CN"/>
              </w:rPr>
            </w:pPr>
            <w:r>
              <w:rPr>
                <w:rFonts w:cs="Arial"/>
                <w:b/>
                <w:szCs w:val="20"/>
                <w:lang w:eastAsia="zh-CN"/>
              </w:rPr>
              <w:lastRenderedPageBreak/>
              <w:t>Post-conditions</w:t>
            </w:r>
          </w:p>
        </w:tc>
        <w:tc>
          <w:tcPr>
            <w:tcW w:w="7004"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szCs w:val="20"/>
                <w:lang w:eastAsia="zh-CN"/>
              </w:rPr>
            </w:pPr>
            <w:r>
              <w:rPr>
                <w:rFonts w:cs="Arial"/>
                <w:szCs w:val="20"/>
                <w:lang w:eastAsia="zh-CN"/>
              </w:rPr>
              <w:t xml:space="preserve">The Enhance Park Aids are activated/deactivated. </w:t>
            </w:r>
          </w:p>
          <w:p w:rsidR="003B190B" w:rsidRDefault="0012554A">
            <w:pPr>
              <w:rPr>
                <w:rFonts w:cs="Arial"/>
                <w:szCs w:val="20"/>
                <w:lang w:eastAsia="zh-CN"/>
              </w:rPr>
            </w:pPr>
            <w:r>
              <w:rPr>
                <w:rFonts w:cs="Arial"/>
                <w:szCs w:val="20"/>
                <w:lang w:eastAsia="zh-CN"/>
              </w:rPr>
              <w:t>The HMI indicates the setting change determined by vehicle system interface signal.</w:t>
            </w:r>
          </w:p>
        </w:tc>
      </w:tr>
      <w:tr w:rsidR="003B190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3B190B" w:rsidRDefault="0012554A">
            <w:pPr>
              <w:rPr>
                <w:rFonts w:cs="Arial"/>
                <w:b/>
                <w:szCs w:val="20"/>
                <w:lang w:eastAsia="zh-CN"/>
              </w:rPr>
            </w:pPr>
            <w:r>
              <w:rPr>
                <w:rFonts w:cs="Arial"/>
                <w:b/>
                <w:szCs w:val="20"/>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szCs w:val="20"/>
                <w:lang w:eastAsia="zh-CN"/>
              </w:rPr>
            </w:pPr>
            <w:r>
              <w:rPr>
                <w:rFonts w:cs="Arial"/>
                <w:szCs w:val="20"/>
                <w:lang w:eastAsia="zh-CN"/>
              </w:rPr>
              <w:t>NA</w:t>
            </w:r>
          </w:p>
        </w:tc>
      </w:tr>
      <w:tr w:rsidR="003B190B">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3B190B" w:rsidRDefault="0012554A">
            <w:pPr>
              <w:rPr>
                <w:rFonts w:cs="Arial"/>
                <w:b/>
                <w:szCs w:val="20"/>
                <w:lang w:eastAsia="zh-CN"/>
              </w:rPr>
            </w:pPr>
            <w:r>
              <w:rPr>
                <w:rFonts w:cs="Arial"/>
                <w:b/>
                <w:szCs w:val="20"/>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3B190B" w:rsidRDefault="0012554A">
            <w:pPr>
              <w:rPr>
                <w:rFonts w:cs="Arial"/>
                <w:szCs w:val="20"/>
                <w:lang w:eastAsia="zh-CN"/>
              </w:rPr>
            </w:pPr>
            <w:r>
              <w:rPr>
                <w:rFonts w:cs="Arial"/>
                <w:szCs w:val="20"/>
                <w:lang w:eastAsia="zh-CN"/>
              </w:rPr>
              <w:t>G-HMI</w:t>
            </w:r>
          </w:p>
          <w:p w:rsidR="003B190B" w:rsidRDefault="0012554A">
            <w:pPr>
              <w:rPr>
                <w:rFonts w:cs="Arial"/>
                <w:szCs w:val="20"/>
                <w:lang w:eastAsia="zh-CN"/>
              </w:rPr>
            </w:pPr>
            <w:r>
              <w:rPr>
                <w:rFonts w:cs="Arial"/>
                <w:szCs w:val="20"/>
                <w:lang w:eastAsia="zh-CN"/>
              </w:rPr>
              <w:t xml:space="preserve">Vehicle </w:t>
            </w:r>
            <w:r>
              <w:rPr>
                <w:rFonts w:cs="Arial"/>
                <w:szCs w:val="20"/>
                <w:lang w:eastAsia="zh-CN"/>
              </w:rPr>
              <w:t>System Interface</w:t>
            </w:r>
          </w:p>
        </w:tc>
      </w:tr>
    </w:tbl>
    <w:p w:rsidR="003B190B" w:rsidRDefault="003B190B">
      <w:pPr>
        <w:rPr>
          <w:rFonts w:cs="Arial"/>
          <w:szCs w:val="20"/>
        </w:rPr>
      </w:pPr>
    </w:p>
    <w:p w:rsidR="00406F39" w:rsidRDefault="0012554A" w:rsidP="009F225E">
      <w:pPr>
        <w:pStyle w:val="Heading3"/>
      </w:pPr>
      <w:bookmarkStart w:id="83" w:name="_Toc7180617"/>
      <w:r>
        <w:t>RVC-UC-REQ-196086/A-Rear Split View Exit</w:t>
      </w:r>
      <w:bookmarkEnd w:id="83"/>
    </w:p>
    <w:p w:rsidR="00AE06BC" w:rsidRPr="00AE06BC" w:rsidRDefault="0012554A"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310561" w:rsidTr="009F225E">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10561" w:rsidRDefault="0012554A">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310561" w:rsidRDefault="0012554A" w:rsidP="00C7595C">
            <w:r>
              <w:t>Rear Split V</w:t>
            </w:r>
            <w:r>
              <w:t>iew Exit</w:t>
            </w:r>
          </w:p>
        </w:tc>
      </w:tr>
      <w:tr w:rsidR="00310561" w:rsidTr="009F225E">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10561" w:rsidRDefault="0012554A">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310561" w:rsidRDefault="0012554A" w:rsidP="00C7595C">
            <w:r>
              <w:t>Vehicle Occupant</w:t>
            </w:r>
          </w:p>
        </w:tc>
      </w:tr>
      <w:tr w:rsidR="00310561" w:rsidTr="009F225E">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10561" w:rsidRDefault="0012554A">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310561" w:rsidRDefault="0012554A" w:rsidP="00310561">
            <w:pPr>
              <w:numPr>
                <w:ilvl w:val="0"/>
                <w:numId w:val="182"/>
              </w:numPr>
            </w:pPr>
            <w:r>
              <w:t>Vehicle in Run/Start</w:t>
            </w:r>
          </w:p>
          <w:p w:rsidR="00310561" w:rsidRDefault="0012554A" w:rsidP="00310561">
            <w:pPr>
              <w:numPr>
                <w:ilvl w:val="0"/>
                <w:numId w:val="182"/>
              </w:numPr>
            </w:pPr>
            <w:r>
              <w:t>Rear Camera is showing</w:t>
            </w:r>
          </w:p>
          <w:p w:rsidR="00310561" w:rsidRDefault="0012554A" w:rsidP="00310561">
            <w:pPr>
              <w:numPr>
                <w:ilvl w:val="0"/>
                <w:numId w:val="182"/>
              </w:numPr>
            </w:pPr>
            <w:r>
              <w:t>Rear Split View is showing on camera (rear split view stat = on)</w:t>
            </w:r>
          </w:p>
          <w:p w:rsidR="00310561" w:rsidRDefault="0012554A" w:rsidP="00310561">
            <w:pPr>
              <w:numPr>
                <w:ilvl w:val="0"/>
                <w:numId w:val="182"/>
              </w:numPr>
            </w:pPr>
            <w:r>
              <w:t xml:space="preserve">Display and Camera are configured for Rear Split View (display also configured for </w:t>
            </w:r>
            <w:r>
              <w:t>without front camera, TBA, CHMSL camera, or Aux camera)</w:t>
            </w:r>
          </w:p>
        </w:tc>
      </w:tr>
      <w:tr w:rsidR="00310561" w:rsidTr="009F225E">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10561" w:rsidRDefault="0012554A">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310561" w:rsidRDefault="0012554A" w:rsidP="00310561">
            <w:pPr>
              <w:numPr>
                <w:ilvl w:val="0"/>
                <w:numId w:val="183"/>
              </w:numPr>
              <w:ind w:left="340"/>
              <w:jc w:val="both"/>
            </w:pPr>
            <w:r>
              <w:t>Customer presses Rear Normal View button</w:t>
            </w:r>
          </w:p>
          <w:p w:rsidR="00310561" w:rsidRDefault="0012554A" w:rsidP="00C7595C">
            <w:pPr>
              <w:jc w:val="center"/>
            </w:pPr>
            <w:r>
              <w:t>OR</w:t>
            </w:r>
          </w:p>
          <w:p w:rsidR="00310561" w:rsidRPr="00482CB9" w:rsidRDefault="0012554A" w:rsidP="00310561">
            <w:pPr>
              <w:numPr>
                <w:ilvl w:val="0"/>
                <w:numId w:val="183"/>
              </w:numPr>
              <w:ind w:left="340"/>
            </w:pPr>
            <w:r>
              <w:t>Rear Camera is sending Rear Normal View (Rear split view stat = off)</w:t>
            </w:r>
          </w:p>
        </w:tc>
      </w:tr>
      <w:tr w:rsidR="00310561" w:rsidTr="009F225E">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10561" w:rsidRDefault="0012554A">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310561" w:rsidRDefault="0012554A" w:rsidP="00C7595C">
            <w:r>
              <w:t xml:space="preserve">Sync highlights Rear Normal View, </w:t>
            </w:r>
            <w:r>
              <w:t>populates the zoom button, and sends rear split request signal as on. Camera switches to rear normal view (if not already at rear normal view).</w:t>
            </w:r>
          </w:p>
        </w:tc>
      </w:tr>
      <w:tr w:rsidR="00310561" w:rsidTr="009F225E">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10561" w:rsidRDefault="0012554A">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310561" w:rsidRDefault="0012554A" w:rsidP="00C7595C">
            <w:r>
              <w:t>E1</w:t>
            </w:r>
            <w:r w:rsidRPr="00B33438">
              <w:t xml:space="preserve"> </w:t>
            </w:r>
            <w:r>
              <w:t>– Vehicle is not RUN/START</w:t>
            </w:r>
          </w:p>
          <w:p w:rsidR="00310561" w:rsidRDefault="0012554A" w:rsidP="00C7595C">
            <w:r>
              <w:t>E2 – valid camera video signal not present</w:t>
            </w:r>
          </w:p>
          <w:p w:rsidR="00310561" w:rsidRDefault="0012554A" w:rsidP="00C7595C">
            <w:r>
              <w:t xml:space="preserve">E3 – Loss of communication </w:t>
            </w:r>
            <w:r>
              <w:t>with RVC</w:t>
            </w:r>
          </w:p>
        </w:tc>
      </w:tr>
      <w:tr w:rsidR="00310561" w:rsidTr="009F225E">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310561" w:rsidRDefault="0012554A">
            <w:pPr>
              <w:spacing w:line="276" w:lineRule="auto"/>
              <w:rPr>
                <w:b/>
                <w:bCs/>
              </w:rPr>
            </w:pP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310561" w:rsidRDefault="0012554A" w:rsidP="00C7595C">
            <w:r>
              <w:t>G-HMI</w:t>
            </w:r>
          </w:p>
          <w:p w:rsidR="00310561" w:rsidRDefault="0012554A" w:rsidP="00C7595C">
            <w:r>
              <w:t>Vehicle System Interface</w:t>
            </w:r>
          </w:p>
        </w:tc>
      </w:tr>
    </w:tbl>
    <w:p w:rsidR="00500605" w:rsidRDefault="0012554A" w:rsidP="00CD0F64"/>
    <w:p w:rsidR="00406F39" w:rsidRDefault="0012554A" w:rsidP="009F225E">
      <w:pPr>
        <w:pStyle w:val="Heading3"/>
      </w:pPr>
      <w:bookmarkStart w:id="84" w:name="_Toc7180618"/>
      <w:r>
        <w:t>RVC-UC-REQ-196085/A-Enable Split View</w:t>
      </w:r>
      <w:bookmarkEnd w:id="84"/>
    </w:p>
    <w:p w:rsidR="00AE06BC" w:rsidRPr="00AE06BC" w:rsidRDefault="0012554A"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B367F9" w:rsidTr="009F225E">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367F9" w:rsidRDefault="0012554A">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367F9" w:rsidRDefault="0012554A" w:rsidP="00C7595C">
            <w:r>
              <w:t xml:space="preserve">Vehicle </w:t>
            </w:r>
            <w:r>
              <w:t>Occupant</w:t>
            </w:r>
          </w:p>
        </w:tc>
      </w:tr>
      <w:tr w:rsidR="00B367F9" w:rsidTr="009F225E">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367F9" w:rsidRDefault="0012554A">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B367F9" w:rsidRDefault="0012554A" w:rsidP="00B367F9">
            <w:pPr>
              <w:numPr>
                <w:ilvl w:val="0"/>
                <w:numId w:val="185"/>
              </w:numPr>
            </w:pPr>
            <w:r>
              <w:t>Vehicle in Run/Start</w:t>
            </w:r>
          </w:p>
          <w:p w:rsidR="00B367F9" w:rsidRDefault="0012554A" w:rsidP="00B367F9">
            <w:pPr>
              <w:numPr>
                <w:ilvl w:val="0"/>
                <w:numId w:val="185"/>
              </w:numPr>
            </w:pPr>
            <w:r>
              <w:t>RVC is display</w:t>
            </w:r>
          </w:p>
          <w:p w:rsidR="00B367F9" w:rsidRDefault="0012554A" w:rsidP="00B367F9">
            <w:pPr>
              <w:numPr>
                <w:ilvl w:val="0"/>
                <w:numId w:val="185"/>
              </w:numPr>
            </w:pPr>
            <w:r>
              <w:t>RVC is not showing Split View</w:t>
            </w:r>
          </w:p>
          <w:p w:rsidR="00B367F9" w:rsidRDefault="0012554A" w:rsidP="00B367F9">
            <w:pPr>
              <w:numPr>
                <w:ilvl w:val="0"/>
                <w:numId w:val="185"/>
              </w:numPr>
            </w:pPr>
            <w:r>
              <w:t>Display and Camera are configured for Rear Split View (display also configured for without front camera, TBA, CHMSL camera, or Aux camera)</w:t>
            </w:r>
          </w:p>
          <w:p w:rsidR="00B367F9" w:rsidRDefault="0012554A" w:rsidP="00C7595C">
            <w:pPr>
              <w:ind w:left="360"/>
            </w:pPr>
          </w:p>
        </w:tc>
      </w:tr>
      <w:tr w:rsidR="00B367F9" w:rsidTr="009F225E">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367F9" w:rsidRDefault="0012554A">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B367F9" w:rsidRPr="00482CB9" w:rsidRDefault="0012554A" w:rsidP="00C7595C">
            <w:r>
              <w:t>Customer presses the view button to go to Rear Split View</w:t>
            </w:r>
          </w:p>
        </w:tc>
      </w:tr>
      <w:tr w:rsidR="00B367F9" w:rsidTr="009F225E">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367F9" w:rsidRDefault="0012554A">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B367F9" w:rsidRDefault="0012554A" w:rsidP="00C7595C">
            <w:r>
              <w:t>Sync highlights Rear Split View button, stops showing the zoom button, and sends Rear Split View request signal as Rear Split View On. Camera then shows Rear Split View</w:t>
            </w:r>
          </w:p>
        </w:tc>
      </w:tr>
      <w:tr w:rsidR="00B367F9" w:rsidTr="009F225E">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367F9" w:rsidRDefault="0012554A">
            <w:pPr>
              <w:spacing w:line="276" w:lineRule="auto"/>
            </w:pPr>
            <w:r>
              <w:rPr>
                <w:b/>
                <w:bCs/>
              </w:rPr>
              <w:t>List of Exc</w:t>
            </w:r>
            <w:r>
              <w:rPr>
                <w:b/>
                <w:bCs/>
              </w:rPr>
              <w:t>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B367F9" w:rsidRDefault="0012554A" w:rsidP="00C7595C">
            <w:r>
              <w:t>E1</w:t>
            </w:r>
            <w:r w:rsidRPr="00B33438">
              <w:t xml:space="preserve"> </w:t>
            </w:r>
            <w:r>
              <w:t>– Vehicle is not ON</w:t>
            </w:r>
          </w:p>
          <w:p w:rsidR="00B367F9" w:rsidRDefault="0012554A" w:rsidP="00C7595C">
            <w:r>
              <w:t>E2 – valid camera video signal not present</w:t>
            </w:r>
          </w:p>
          <w:p w:rsidR="00B367F9" w:rsidRDefault="0012554A" w:rsidP="00C7595C">
            <w:r>
              <w:t>E3 – Loss of communication with RVC</w:t>
            </w:r>
          </w:p>
        </w:tc>
      </w:tr>
      <w:tr w:rsidR="00B367F9" w:rsidTr="009F225E">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367F9" w:rsidRDefault="0012554A">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B367F9" w:rsidRDefault="0012554A" w:rsidP="00C7595C">
            <w:r>
              <w:t>G-HMI</w:t>
            </w:r>
          </w:p>
          <w:p w:rsidR="00B367F9" w:rsidRDefault="0012554A" w:rsidP="00C7595C">
            <w:r>
              <w:t>Vehicle System Interface</w:t>
            </w:r>
          </w:p>
        </w:tc>
      </w:tr>
    </w:tbl>
    <w:p w:rsidR="00500605" w:rsidRDefault="0012554A" w:rsidP="00CD0F64"/>
    <w:p w:rsidR="009F225E" w:rsidRPr="009F225E" w:rsidRDefault="009F225E" w:rsidP="009F225E">
      <w:pPr>
        <w:pStyle w:val="Heading2"/>
        <w:rPr>
          <w:b w:val="0"/>
          <w:u w:val="single"/>
        </w:rPr>
      </w:pPr>
      <w:bookmarkStart w:id="85" w:name="_Toc7180619"/>
      <w:r w:rsidRPr="009F225E">
        <w:rPr>
          <w:b w:val="0"/>
          <w:u w:val="single"/>
        </w:rPr>
        <w:lastRenderedPageBreak/>
        <w:t>DRVC-REQ-261465/A-White Box Views</w:t>
      </w:r>
      <w:bookmarkEnd w:id="85"/>
    </w:p>
    <w:p w:rsidR="009F225E" w:rsidRPr="009F225E" w:rsidRDefault="009F225E" w:rsidP="009F225E">
      <w:pPr>
        <w:pStyle w:val="Heading3"/>
        <w:rPr>
          <w:b w:val="0"/>
          <w:u w:val="single"/>
        </w:rPr>
      </w:pPr>
      <w:bookmarkStart w:id="86" w:name="_Toc7180620"/>
      <w:r w:rsidRPr="009F225E">
        <w:rPr>
          <w:b w:val="0"/>
          <w:u w:val="single"/>
        </w:rPr>
        <w:t>DRVC-REQ-261466/A-Activity Diagram</w:t>
      </w:r>
      <w:bookmarkEnd w:id="86"/>
    </w:p>
    <w:p w:rsidR="00406F39" w:rsidRDefault="0012554A" w:rsidP="009F225E">
      <w:pPr>
        <w:pStyle w:val="Heading4"/>
      </w:pPr>
      <w:r>
        <w:t>DRVC-REQ-258517/A-Digital RVC Operation</w:t>
      </w:r>
    </w:p>
    <w:p w:rsidR="00500605" w:rsidRDefault="0012554A" w:rsidP="009F225E">
      <w:pPr>
        <w:jc w:val="center"/>
      </w:pPr>
      <w:r>
        <w:rPr>
          <w:noProof/>
        </w:rPr>
        <w:drawing>
          <wp:inline distT="0" distB="0" distL="0" distR="0">
            <wp:extent cx="5943600" cy="2964020"/>
            <wp:effectExtent l="0" t="0" r="0" b="8255"/>
            <wp:docPr id="5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64020"/>
                    </a:xfrm>
                    <a:prstGeom prst="rect">
                      <a:avLst/>
                    </a:prstGeom>
                    <a:noFill/>
                    <a:ln>
                      <a:noFill/>
                    </a:ln>
                  </pic:spPr>
                </pic:pic>
              </a:graphicData>
            </a:graphic>
          </wp:inline>
        </w:drawing>
      </w:r>
    </w:p>
    <w:p w:rsidR="009F225E" w:rsidRPr="009F225E" w:rsidRDefault="009F225E" w:rsidP="009F225E">
      <w:pPr>
        <w:pStyle w:val="Heading3"/>
        <w:rPr>
          <w:b w:val="0"/>
          <w:u w:val="single"/>
        </w:rPr>
      </w:pPr>
      <w:bookmarkStart w:id="87" w:name="_Toc7180621"/>
      <w:r w:rsidRPr="009F225E">
        <w:rPr>
          <w:b w:val="0"/>
          <w:u w:val="single"/>
        </w:rPr>
        <w:lastRenderedPageBreak/>
        <w:t>DRVC-REQ-261467/A-Sequence Diagram</w:t>
      </w:r>
      <w:bookmarkEnd w:id="87"/>
    </w:p>
    <w:p w:rsidR="009F225E" w:rsidRPr="009F225E" w:rsidRDefault="009F225E" w:rsidP="009F225E">
      <w:pPr>
        <w:pStyle w:val="Heading4"/>
        <w:rPr>
          <w:b w:val="0"/>
          <w:u w:val="single"/>
        </w:rPr>
      </w:pPr>
      <w:r w:rsidRPr="009F225E">
        <w:rPr>
          <w:b w:val="0"/>
          <w:u w:val="single"/>
        </w:rPr>
        <w:t>DRVC-REQ-261300/A-DRVC SD</w:t>
      </w:r>
    </w:p>
    <w:p w:rsidR="00500605" w:rsidRDefault="0012554A" w:rsidP="009F225E">
      <w:pPr>
        <w:jc w:val="center"/>
      </w:pPr>
      <w:r>
        <w:rPr>
          <w:noProof/>
        </w:rPr>
        <w:drawing>
          <wp:inline distT="0" distB="0" distL="0" distR="0">
            <wp:extent cx="5943600" cy="5380048"/>
            <wp:effectExtent l="0" t="0" r="0" b="0"/>
            <wp:docPr id="61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380048"/>
                    </a:xfrm>
                    <a:prstGeom prst="rect">
                      <a:avLst/>
                    </a:prstGeom>
                    <a:noFill/>
                    <a:ln>
                      <a:noFill/>
                    </a:ln>
                  </pic:spPr>
                </pic:pic>
              </a:graphicData>
            </a:graphic>
          </wp:inline>
        </w:drawing>
      </w:r>
    </w:p>
    <w:p w:rsidR="00492BCA" w:rsidRPr="00EA5656" w:rsidRDefault="0012554A" w:rsidP="009F225E">
      <w:pPr>
        <w:pStyle w:val="Heading1"/>
      </w:pPr>
      <w:bookmarkStart w:id="88" w:name="_Toc7180622"/>
      <w:r w:rsidRPr="00EA5656">
        <w:lastRenderedPageBreak/>
        <w:t>Appendix</w:t>
      </w:r>
      <w:bookmarkEnd w:id="88"/>
    </w:p>
    <w:p w:rsidR="00C305D1" w:rsidRDefault="0012554A" w:rsidP="00BB37C3"/>
    <w:p w:rsidR="00500605" w:rsidRDefault="0012554A" w:rsidP="00500605">
      <w:r>
        <w:t>Feature- I2C over LVDS Communication Protocol for camera</w:t>
      </w:r>
    </w:p>
    <w:p w:rsidR="00A34645" w:rsidRDefault="0012554A" w:rsidP="00BB37C3"/>
    <w:p w:rsidR="00E04ABB" w:rsidRPr="008B7847" w:rsidRDefault="0012554A" w:rsidP="00BB37C3">
      <w:pPr>
        <w:rPr>
          <w:i/>
          <w:color w:val="F79646" w:themeColor="accent6"/>
        </w:rPr>
      </w:pPr>
    </w:p>
    <w:sectPr w:rsidR="00E04ABB" w:rsidRPr="008B7847" w:rsidSect="009F225E">
      <w:headerReference w:type="default" r:id="rId16"/>
      <w:footerReference w:type="default" r:id="rId17"/>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554A" w:rsidRDefault="0012554A" w:rsidP="0085312A">
      <w:r>
        <w:separator/>
      </w:r>
    </w:p>
  </w:endnote>
  <w:endnote w:type="continuationSeparator" w:id="0">
    <w:p w:rsidR="0012554A" w:rsidRDefault="0012554A"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Univers">
    <w:altName w:val="Arial"/>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rsidR="00583AF9" w:rsidRPr="00583AF9" w:rsidRDefault="00583AF9" w:rsidP="009F225E">
          <w:pPr>
            <w:tabs>
              <w:tab w:val="center" w:pos="4320"/>
              <w:tab w:val="right" w:pos="8640"/>
            </w:tabs>
            <w:jc w:val="center"/>
            <w:rPr>
              <w:sz w:val="16"/>
            </w:rPr>
          </w:pPr>
          <w:r w:rsidRPr="00583AF9">
            <w:rPr>
              <w:b/>
              <w:smallCaps/>
              <w:sz w:val="16"/>
            </w:rPr>
            <w:t>file:</w:t>
          </w:r>
          <w:r w:rsidR="009F225E">
            <w:t xml:space="preserve"> </w:t>
          </w:r>
          <w:r w:rsidR="009F225E" w:rsidRPr="009F225E">
            <w:rPr>
              <w:b/>
              <w:smallCaps/>
              <w:sz w:val="16"/>
            </w:rPr>
            <w:t xml:space="preserve">Digital RVC </w:t>
          </w:r>
          <w:r w:rsidR="009F225E">
            <w:rPr>
              <w:b/>
              <w:smallCaps/>
              <w:sz w:val="16"/>
            </w:rPr>
            <w:t>SPSS</w:t>
          </w:r>
          <w:r w:rsidR="009F225E" w:rsidRPr="009F225E">
            <w:rPr>
              <w:b/>
              <w:smallCaps/>
              <w:sz w:val="16"/>
            </w:rPr>
            <w:t xml:space="preserve"> v1.4 April 26, 2019</w:t>
          </w:r>
        </w:p>
      </w:tc>
      <w:tc>
        <w:tcPr>
          <w:tcW w:w="540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9F225E">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9F225E">
            <w:rPr>
              <w:noProof/>
              <w:szCs w:val="20"/>
            </w:rPr>
            <w:t>21</w:t>
          </w:r>
          <w:r w:rsidRPr="00583AF9">
            <w:rPr>
              <w:szCs w:val="20"/>
            </w:rPr>
            <w:fldChar w:fldCharType="end"/>
          </w:r>
        </w:p>
      </w:tc>
    </w:tr>
  </w:tbl>
  <w:p w:rsidR="0085312A" w:rsidRPr="00583AF9" w:rsidRDefault="0085312A"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554A" w:rsidRDefault="0012554A" w:rsidP="0085312A">
      <w:r>
        <w:separator/>
      </w:r>
    </w:p>
  </w:footnote>
  <w:footnote w:type="continuationSeparator" w:id="0">
    <w:p w:rsidR="0012554A" w:rsidRDefault="0012554A"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pStyle w:val="Date"/>
            <w:jc w:val="center"/>
            <w:rPr>
              <w:rFonts w:ascii="Arial" w:hAnsi="Arial" w:cs="Arial"/>
            </w:rPr>
          </w:pPr>
          <w:r>
            <w:rPr>
              <w:rFonts w:ascii="Arial" w:hAnsi="Arial" w:cs="Arial"/>
              <w:noProof/>
            </w:rPr>
            <w:drawing>
              <wp:inline distT="0" distB="0" distL="0" distR="0" wp14:anchorId="4BEE9DB8" wp14:editId="1C257144">
                <wp:extent cx="676275" cy="276225"/>
                <wp:effectExtent l="0" t="0" r="9525" b="9525"/>
                <wp:docPr id="7" name="Picture 7"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right"/>
            <w:rPr>
              <w:rFonts w:cs="Arial"/>
              <w:b/>
              <w:sz w:val="16"/>
              <w:szCs w:val="16"/>
            </w:rPr>
          </w:pPr>
          <w:r>
            <w:rPr>
              <w:rFonts w:cs="Arial"/>
              <w:b/>
              <w:sz w:val="16"/>
              <w:szCs w:val="16"/>
            </w:rPr>
            <w:t>Subsystem Part Specific Specification</w:t>
          </w:r>
        </w:p>
        <w:p w:rsidR="000D1DC3" w:rsidRDefault="000D1DC3" w:rsidP="00EE2F2F">
          <w:pPr>
            <w:autoSpaceDN w:val="0"/>
            <w:jc w:val="right"/>
            <w:rPr>
              <w:rFonts w:cs="Arial"/>
              <w:szCs w:val="20"/>
            </w:rPr>
          </w:pPr>
          <w:r>
            <w:rPr>
              <w:rFonts w:cs="Arial"/>
              <w:b/>
              <w:sz w:val="16"/>
              <w:szCs w:val="16"/>
            </w:rPr>
            <w:t>Engineering Specification</w:t>
          </w:r>
        </w:p>
      </w:tc>
    </w:tr>
  </w:tbl>
  <w:p w:rsidR="0085312A" w:rsidRPr="000D1DC3" w:rsidRDefault="0085312A"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FFFB6005"/>
    <w:multiLevelType w:val="multilevel"/>
    <w:tmpl w:val="79E0E378"/>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 w15:restartNumberingAfterBreak="0">
    <w:nsid w:val="FFFB600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 w15:restartNumberingAfterBreak="0">
    <w:nsid w:val="FFFB600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 w15:restartNumberingAfterBreak="0">
    <w:nsid w:val="FFFB601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 w15:restartNumberingAfterBreak="0">
    <w:nsid w:val="FFFB601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 w15:restartNumberingAfterBreak="0">
    <w:nsid w:val="FFFB602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 w15:restartNumberingAfterBreak="0">
    <w:nsid w:val="FFFB602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 w15:restartNumberingAfterBreak="0">
    <w:nsid w:val="FFFB602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 w15:restartNumberingAfterBreak="0">
    <w:nsid w:val="FFFB603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 w15:restartNumberingAfterBreak="0">
    <w:nsid w:val="FFFB603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 w15:restartNumberingAfterBreak="0">
    <w:nsid w:val="FFFB604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 w15:restartNumberingAfterBreak="0">
    <w:nsid w:val="FFFB604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 w15:restartNumberingAfterBreak="0">
    <w:nsid w:val="FFFB604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 w15:restartNumberingAfterBreak="0">
    <w:nsid w:val="FFFB605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 w15:restartNumberingAfterBreak="0">
    <w:nsid w:val="FFFB605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 w15:restartNumberingAfterBreak="0">
    <w:nsid w:val="FFFB606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 w15:restartNumberingAfterBreak="0">
    <w:nsid w:val="FFFB606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 w15:restartNumberingAfterBreak="0">
    <w:nsid w:val="FFFB606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 w15:restartNumberingAfterBreak="0">
    <w:nsid w:val="FFFB607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 w15:restartNumberingAfterBreak="0">
    <w:nsid w:val="FFFB607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5" w15:restartNumberingAfterBreak="0">
    <w:nsid w:val="FFFB608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6" w15:restartNumberingAfterBreak="0">
    <w:nsid w:val="FFFB608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7" w15:restartNumberingAfterBreak="0">
    <w:nsid w:val="FFFB608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8" w15:restartNumberingAfterBreak="0">
    <w:nsid w:val="FFFB609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9" w15:restartNumberingAfterBreak="0">
    <w:nsid w:val="FFFB609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0" w15:restartNumberingAfterBreak="0">
    <w:nsid w:val="FFFB610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1" w15:restartNumberingAfterBreak="0">
    <w:nsid w:val="FFFB610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2" w15:restartNumberingAfterBreak="0">
    <w:nsid w:val="FFFB610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3" w15:restartNumberingAfterBreak="0">
    <w:nsid w:val="FFFB610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4" w15:restartNumberingAfterBreak="0">
    <w:nsid w:val="FFFB611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5" w15:restartNumberingAfterBreak="0">
    <w:nsid w:val="FFFB611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6" w15:restartNumberingAfterBreak="0">
    <w:nsid w:val="FFFB611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7" w15:restartNumberingAfterBreak="0">
    <w:nsid w:val="FFFB611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8" w15:restartNumberingAfterBreak="0">
    <w:nsid w:val="FFFB611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9" w15:restartNumberingAfterBreak="0">
    <w:nsid w:val="FFFB611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0" w15:restartNumberingAfterBreak="0">
    <w:nsid w:val="FFFB611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1" w15:restartNumberingAfterBreak="0">
    <w:nsid w:val="FFFB612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2" w15:restartNumberingAfterBreak="0">
    <w:nsid w:val="FFFB612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3" w15:restartNumberingAfterBreak="0">
    <w:nsid w:val="FFFB612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4" w15:restartNumberingAfterBreak="0">
    <w:nsid w:val="FFFB613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5" w15:restartNumberingAfterBreak="0">
    <w:nsid w:val="FFFFFF80"/>
    <w:multiLevelType w:val="singleLevel"/>
    <w:tmpl w:val="F014F376"/>
    <w:lvl w:ilvl="0">
      <w:start w:val="1"/>
      <w:numFmt w:val="bullet"/>
      <w:lvlText w:val=""/>
      <w:lvlJc w:val="left"/>
      <w:pPr>
        <w:tabs>
          <w:tab w:val="num" w:pos="1492"/>
        </w:tabs>
        <w:ind w:left="1492" w:hanging="360"/>
      </w:pPr>
      <w:rPr>
        <w:rFonts w:ascii="Symbol" w:hAnsi="Symbol" w:hint="default"/>
      </w:rPr>
    </w:lvl>
  </w:abstractNum>
  <w:abstractNum w:abstractNumId="46" w15:restartNumberingAfterBreak="0">
    <w:nsid w:val="FFFFFF81"/>
    <w:multiLevelType w:val="singleLevel"/>
    <w:tmpl w:val="CB9EEABC"/>
    <w:lvl w:ilvl="0">
      <w:start w:val="1"/>
      <w:numFmt w:val="bullet"/>
      <w:lvlText w:val=""/>
      <w:lvlJc w:val="left"/>
      <w:pPr>
        <w:tabs>
          <w:tab w:val="num" w:pos="1209"/>
        </w:tabs>
        <w:ind w:left="1209" w:hanging="360"/>
      </w:pPr>
      <w:rPr>
        <w:rFonts w:ascii="Symbol" w:hAnsi="Symbol" w:hint="default"/>
      </w:rPr>
    </w:lvl>
  </w:abstractNum>
  <w:abstractNum w:abstractNumId="47" w15:restartNumberingAfterBreak="0">
    <w:nsid w:val="FFFFFF82"/>
    <w:multiLevelType w:val="singleLevel"/>
    <w:tmpl w:val="1B40EA4C"/>
    <w:lvl w:ilvl="0">
      <w:start w:val="1"/>
      <w:numFmt w:val="bullet"/>
      <w:lvlText w:val=""/>
      <w:lvlJc w:val="left"/>
      <w:pPr>
        <w:tabs>
          <w:tab w:val="num" w:pos="926"/>
        </w:tabs>
        <w:ind w:left="926" w:hanging="360"/>
      </w:pPr>
      <w:rPr>
        <w:rFonts w:ascii="Symbol" w:hAnsi="Symbol" w:hint="default"/>
      </w:rPr>
    </w:lvl>
  </w:abstractNum>
  <w:abstractNum w:abstractNumId="48" w15:restartNumberingAfterBreak="0">
    <w:nsid w:val="FFFFFF83"/>
    <w:multiLevelType w:val="singleLevel"/>
    <w:tmpl w:val="79DC7936"/>
    <w:lvl w:ilvl="0">
      <w:start w:val="1"/>
      <w:numFmt w:val="bullet"/>
      <w:lvlText w:val=""/>
      <w:lvlJc w:val="left"/>
      <w:pPr>
        <w:tabs>
          <w:tab w:val="num" w:pos="643"/>
        </w:tabs>
        <w:ind w:left="643" w:hanging="360"/>
      </w:pPr>
      <w:rPr>
        <w:rFonts w:ascii="Symbol" w:hAnsi="Symbol" w:hint="default"/>
      </w:rPr>
    </w:lvl>
  </w:abstractNum>
  <w:abstractNum w:abstractNumId="49" w15:restartNumberingAfterBreak="0">
    <w:nsid w:val="FFFFFF89"/>
    <w:multiLevelType w:val="singleLevel"/>
    <w:tmpl w:val="B2F02B26"/>
    <w:lvl w:ilvl="0">
      <w:start w:val="1"/>
      <w:numFmt w:val="bullet"/>
      <w:lvlText w:val=""/>
      <w:lvlJc w:val="left"/>
      <w:pPr>
        <w:tabs>
          <w:tab w:val="num" w:pos="360"/>
        </w:tabs>
        <w:ind w:left="360" w:hanging="360"/>
      </w:pPr>
      <w:rPr>
        <w:rFonts w:ascii="Symbol" w:hAnsi="Symbol" w:hint="default"/>
      </w:rPr>
    </w:lvl>
  </w:abstractNum>
  <w:abstractNum w:abstractNumId="50" w15:restartNumberingAfterBreak="0">
    <w:nsid w:val="FFFFFFFB"/>
    <w:multiLevelType w:val="multilevel"/>
    <w:tmpl w:val="79E0E378"/>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1" w15:restartNumberingAfterBreak="0">
    <w:nsid w:val="15546121"/>
    <w:multiLevelType w:val="hybridMultilevel"/>
    <w:tmpl w:val="CD1AD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15546123"/>
    <w:multiLevelType w:val="hybridMultilevel"/>
    <w:tmpl w:val="CD1AD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1D3777E2"/>
    <w:multiLevelType w:val="multilevel"/>
    <w:tmpl w:val="9F38D93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rPr>
        <w:sz w:val="20"/>
        <w:szCs w:val="20"/>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4" w15:restartNumberingAfterBreak="0">
    <w:nsid w:val="1FCD6120"/>
    <w:multiLevelType w:val="hybridMultilevel"/>
    <w:tmpl w:val="16F03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1FDB601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6" w15:restartNumberingAfterBreak="0">
    <w:nsid w:val="1FDB601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7" w15:restartNumberingAfterBreak="0">
    <w:nsid w:val="1FDB601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8" w15:restartNumberingAfterBreak="0">
    <w:nsid w:val="1FDB602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9" w15:restartNumberingAfterBreak="0">
    <w:nsid w:val="1FDB602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0" w15:restartNumberingAfterBreak="0">
    <w:nsid w:val="1FDB603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1" w15:restartNumberingAfterBreak="0">
    <w:nsid w:val="1FDB603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2" w15:restartNumberingAfterBreak="0">
    <w:nsid w:val="1FDB603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3" w15:restartNumberingAfterBreak="0">
    <w:nsid w:val="1FDB60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4" w15:restartNumberingAfterBreak="0">
    <w:nsid w:val="1FDB604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5" w15:restartNumberingAfterBreak="0">
    <w:nsid w:val="1FDB605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6" w15:restartNumberingAfterBreak="0">
    <w:nsid w:val="1FDB605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7" w15:restartNumberingAfterBreak="0">
    <w:nsid w:val="1FDB605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8" w15:restartNumberingAfterBreak="0">
    <w:nsid w:val="1FDB606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9" w15:restartNumberingAfterBreak="0">
    <w:nsid w:val="1FDB606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0" w15:restartNumberingAfterBreak="0">
    <w:nsid w:val="1FDB607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1" w15:restartNumberingAfterBreak="0">
    <w:nsid w:val="1FDB607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2" w15:restartNumberingAfterBreak="0">
    <w:nsid w:val="1FDB607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3" w15:restartNumberingAfterBreak="0">
    <w:nsid w:val="1FDB608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4" w15:restartNumberingAfterBreak="0">
    <w:nsid w:val="1FDB608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5" w15:restartNumberingAfterBreak="0">
    <w:nsid w:val="1FDB609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6" w15:restartNumberingAfterBreak="0">
    <w:nsid w:val="1FDB609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7" w15:restartNumberingAfterBreak="0">
    <w:nsid w:val="1FDB609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8" w15:restartNumberingAfterBreak="0">
    <w:nsid w:val="1FDB61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9" w15:restartNumberingAfterBreak="0">
    <w:nsid w:val="1FDB610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0" w15:restartNumberingAfterBreak="0">
    <w:nsid w:val="1FDB612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1" w15:restartNumberingAfterBreak="0">
    <w:nsid w:val="1FDB613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2" w15:restartNumberingAfterBreak="0">
    <w:nsid w:val="1FDB613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3" w15:restartNumberingAfterBreak="0">
    <w:nsid w:val="3DAF6111"/>
    <w:multiLevelType w:val="hybridMultilevel"/>
    <w:tmpl w:val="E72C28C8"/>
    <w:lvl w:ilvl="0" w:tplc="04090017">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84" w15:restartNumberingAfterBreak="0">
    <w:nsid w:val="52FF601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2FF601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2FF601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2FF602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2FF602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2FF603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2FF603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2FF603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2FF604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2FF604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2FF605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2FF605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2FF605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2FF606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2FF606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2FF607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2FF607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2FF607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2FF608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2FF608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2FF609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2FF609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2FF609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2FF610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2FF610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2FF612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2FF613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2FF613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FC76114"/>
    <w:multiLevelType w:val="multilevel"/>
    <w:tmpl w:val="D7A801A0"/>
    <w:lvl w:ilvl="0">
      <w:start w:val="1"/>
      <w:numFmt w:val="decimal"/>
      <w:suff w:val="space"/>
      <w:lvlText w:val="Scenario %1: "/>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3" w15:restartNumberingAfterBreak="0">
    <w:nsid w:val="60116113"/>
    <w:multiLevelType w:val="multilevel"/>
    <w:tmpl w:val="6EA8AE1A"/>
    <w:lvl w:ilvl="0">
      <w:start w:val="1"/>
      <w:numFmt w:val="decimal"/>
      <w:suff w:val="space"/>
      <w:lvlText w:val="Scenario %1: "/>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4" w15:restartNumberingAfterBreak="0">
    <w:nsid w:val="6CFC600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6CFC601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CFC601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6CFC602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CFC602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CFC602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6CFC603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6CFC603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6CFC604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6CFC604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6CFC604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CFC605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6CFC605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6CFC606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6CFC606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6CFC606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6CFC607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6CFC607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6CFC608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6CFC608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6CFC608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6CFC609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6CFC609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6CFC610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6CFC610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6CFC612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6CFC612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6CFC613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0"/>
  </w:num>
  <w:num w:numId="2">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9"/>
  </w:num>
  <w:num w:numId="12">
    <w:abstractNumId w:val="49"/>
  </w:num>
  <w:num w:numId="13">
    <w:abstractNumId w:val="48"/>
  </w:num>
  <w:num w:numId="14">
    <w:abstractNumId w:val="48"/>
  </w:num>
  <w:num w:numId="15">
    <w:abstractNumId w:val="47"/>
  </w:num>
  <w:num w:numId="16">
    <w:abstractNumId w:val="47"/>
  </w:num>
  <w:num w:numId="17">
    <w:abstractNumId w:val="46"/>
  </w:num>
  <w:num w:numId="18">
    <w:abstractNumId w:val="46"/>
  </w:num>
  <w:num w:numId="19">
    <w:abstractNumId w:val="45"/>
  </w:num>
  <w:num w:numId="20">
    <w:abstractNumId w:val="45"/>
  </w:num>
  <w:num w:numId="21">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9"/>
  </w:num>
  <w:num w:numId="31">
    <w:abstractNumId w:val="48"/>
  </w:num>
  <w:num w:numId="32">
    <w:abstractNumId w:val="47"/>
  </w:num>
  <w:num w:numId="33">
    <w:abstractNumId w:val="46"/>
  </w:num>
  <w:num w:numId="34">
    <w:abstractNumId w:val="45"/>
  </w:num>
  <w:num w:numId="35">
    <w:abstractNumId w:val="5"/>
  </w:num>
  <w:num w:numId="36">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num>
  <w:num w:numId="46">
    <w:abstractNumId w:val="4"/>
  </w:num>
  <w:num w:numId="47">
    <w:abstractNumId w:val="3"/>
  </w:num>
  <w:num w:numId="48">
    <w:abstractNumId w:val="3"/>
  </w:num>
  <w:num w:numId="49">
    <w:abstractNumId w:val="2"/>
  </w:num>
  <w:num w:numId="50">
    <w:abstractNumId w:val="2"/>
  </w:num>
  <w:num w:numId="51">
    <w:abstractNumId w:val="1"/>
  </w:num>
  <w:num w:numId="52">
    <w:abstractNumId w:val="1"/>
  </w:num>
  <w:num w:numId="53">
    <w:abstractNumId w:val="0"/>
  </w:num>
  <w:num w:numId="54">
    <w:abstractNumId w:val="0"/>
  </w:num>
  <w:num w:numId="55">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4"/>
  </w:num>
  <w:num w:numId="65">
    <w:abstractNumId w:val="3"/>
  </w:num>
  <w:num w:numId="66">
    <w:abstractNumId w:val="2"/>
  </w:num>
  <w:num w:numId="67">
    <w:abstractNumId w:val="1"/>
  </w:num>
  <w:num w:numId="68">
    <w:abstractNumId w:val="0"/>
  </w:num>
  <w:num w:numId="69">
    <w:abstractNumId w:val="6"/>
  </w:num>
  <w:num w:numId="70">
    <w:abstractNumId w:val="7"/>
  </w:num>
  <w:num w:numId="71">
    <w:abstractNumId w:val="114"/>
  </w:num>
  <w:num w:numId="72">
    <w:abstractNumId w:val="84"/>
  </w:num>
  <w:num w:numId="73">
    <w:abstractNumId w:val="55"/>
  </w:num>
  <w:num w:numId="74">
    <w:abstractNumId w:val="8"/>
  </w:num>
  <w:num w:numId="75">
    <w:abstractNumId w:val="115"/>
  </w:num>
  <w:num w:numId="76">
    <w:abstractNumId w:val="85"/>
  </w:num>
  <w:num w:numId="77">
    <w:abstractNumId w:val="56"/>
  </w:num>
  <w:num w:numId="78">
    <w:abstractNumId w:val="9"/>
  </w:num>
  <w:num w:numId="79">
    <w:abstractNumId w:val="116"/>
  </w:num>
  <w:num w:numId="80">
    <w:abstractNumId w:val="86"/>
  </w:num>
  <w:num w:numId="81">
    <w:abstractNumId w:val="57"/>
  </w:num>
  <w:num w:numId="82">
    <w:abstractNumId w:val="10"/>
  </w:num>
  <w:num w:numId="83">
    <w:abstractNumId w:val="117"/>
  </w:num>
  <w:num w:numId="84">
    <w:abstractNumId w:val="87"/>
  </w:num>
  <w:num w:numId="85">
    <w:abstractNumId w:val="58"/>
  </w:num>
  <w:num w:numId="86">
    <w:abstractNumId w:val="11"/>
  </w:num>
  <w:num w:numId="87">
    <w:abstractNumId w:val="118"/>
  </w:num>
  <w:num w:numId="88">
    <w:abstractNumId w:val="88"/>
  </w:num>
  <w:num w:numId="89">
    <w:abstractNumId w:val="59"/>
  </w:num>
  <w:num w:numId="90">
    <w:abstractNumId w:val="12"/>
  </w:num>
  <w:num w:numId="91">
    <w:abstractNumId w:val="124"/>
  </w:num>
  <w:num w:numId="92">
    <w:abstractNumId w:val="89"/>
  </w:num>
  <w:num w:numId="93">
    <w:abstractNumId w:val="65"/>
  </w:num>
  <w:num w:numId="94">
    <w:abstractNumId w:val="13"/>
  </w:num>
  <w:num w:numId="95">
    <w:abstractNumId w:val="125"/>
  </w:num>
  <w:num w:numId="96">
    <w:abstractNumId w:val="90"/>
  </w:num>
  <w:num w:numId="97">
    <w:abstractNumId w:val="61"/>
  </w:num>
  <w:num w:numId="98">
    <w:abstractNumId w:val="19"/>
  </w:num>
  <w:num w:numId="99">
    <w:abstractNumId w:val="126"/>
  </w:num>
  <w:num w:numId="100">
    <w:abstractNumId w:val="91"/>
  </w:num>
  <w:num w:numId="101">
    <w:abstractNumId w:val="62"/>
  </w:num>
  <w:num w:numId="102">
    <w:abstractNumId w:val="20"/>
  </w:num>
  <w:num w:numId="103">
    <w:abstractNumId w:val="122"/>
  </w:num>
  <w:num w:numId="104">
    <w:abstractNumId w:val="97"/>
  </w:num>
  <w:num w:numId="105">
    <w:abstractNumId w:val="63"/>
  </w:num>
  <w:num w:numId="106">
    <w:abstractNumId w:val="21"/>
  </w:num>
  <w:num w:numId="107">
    <w:abstractNumId w:val="123"/>
  </w:num>
  <w:num w:numId="108">
    <w:abstractNumId w:val="98"/>
  </w:num>
  <w:num w:numId="109">
    <w:abstractNumId w:val="64"/>
  </w:num>
  <w:num w:numId="110">
    <w:abstractNumId w:val="12"/>
  </w:num>
  <w:num w:numId="111">
    <w:abstractNumId w:val="124"/>
  </w:num>
  <w:num w:numId="112">
    <w:abstractNumId w:val="89"/>
  </w:num>
  <w:num w:numId="113">
    <w:abstractNumId w:val="65"/>
  </w:num>
  <w:num w:numId="114">
    <w:abstractNumId w:val="13"/>
  </w:num>
  <w:num w:numId="115">
    <w:abstractNumId w:val="125"/>
  </w:num>
  <w:num w:numId="116">
    <w:abstractNumId w:val="90"/>
  </w:num>
  <w:num w:numId="117">
    <w:abstractNumId w:val="61"/>
  </w:num>
  <w:num w:numId="118">
    <w:abstractNumId w:val="19"/>
  </w:num>
  <w:num w:numId="119">
    <w:abstractNumId w:val="126"/>
  </w:num>
  <w:num w:numId="120">
    <w:abstractNumId w:val="91"/>
  </w:num>
  <w:num w:numId="121">
    <w:abstractNumId w:val="62"/>
  </w:num>
  <w:num w:numId="122">
    <w:abstractNumId w:val="20"/>
  </w:num>
  <w:num w:numId="123">
    <w:abstractNumId w:val="122"/>
  </w:num>
  <w:num w:numId="124">
    <w:abstractNumId w:val="97"/>
  </w:num>
  <w:num w:numId="125">
    <w:abstractNumId w:val="63"/>
  </w:num>
  <w:num w:numId="126">
    <w:abstractNumId w:val="21"/>
  </w:num>
  <w:num w:numId="127">
    <w:abstractNumId w:val="123"/>
  </w:num>
  <w:num w:numId="128">
    <w:abstractNumId w:val="98"/>
  </w:num>
  <w:num w:numId="129">
    <w:abstractNumId w:val="64"/>
  </w:num>
  <w:num w:numId="130">
    <w:abstractNumId w:val="22"/>
  </w:num>
  <w:num w:numId="131">
    <w:abstractNumId w:val="129"/>
  </w:num>
  <w:num w:numId="132">
    <w:abstractNumId w:val="99"/>
  </w:num>
  <w:num w:numId="133">
    <w:abstractNumId w:val="70"/>
  </w:num>
  <w:num w:numId="134">
    <w:abstractNumId w:val="23"/>
  </w:num>
  <w:num w:numId="135">
    <w:abstractNumId w:val="130"/>
  </w:num>
  <w:num w:numId="136">
    <w:abstractNumId w:val="100"/>
  </w:num>
  <w:num w:numId="137">
    <w:abstractNumId w:val="71"/>
  </w:num>
  <w:num w:numId="138">
    <w:abstractNumId w:val="24"/>
  </w:num>
  <w:num w:numId="139">
    <w:abstractNumId w:val="131"/>
  </w:num>
  <w:num w:numId="140">
    <w:abstractNumId w:val="101"/>
  </w:num>
  <w:num w:numId="141">
    <w:abstractNumId w:val="72"/>
  </w:num>
  <w:num w:numId="142">
    <w:abstractNumId w:val="25"/>
  </w:num>
  <w:num w:numId="143">
    <w:abstractNumId w:val="132"/>
  </w:num>
  <w:num w:numId="144">
    <w:abstractNumId w:val="102"/>
  </w:num>
  <w:num w:numId="145">
    <w:abstractNumId w:val="73"/>
  </w:num>
  <w:num w:numId="146">
    <w:abstractNumId w:val="26"/>
  </w:num>
  <w:num w:numId="147">
    <w:abstractNumId w:val="133"/>
  </w:num>
  <w:num w:numId="148">
    <w:abstractNumId w:val="103"/>
  </w:num>
  <w:num w:numId="149">
    <w:abstractNumId w:val="74"/>
  </w:num>
  <w:num w:numId="150">
    <w:abstractNumId w:val="27"/>
  </w:num>
  <w:num w:numId="151">
    <w:abstractNumId w:val="134"/>
  </w:num>
  <w:num w:numId="152">
    <w:abstractNumId w:val="104"/>
  </w:num>
  <w:num w:numId="153">
    <w:abstractNumId w:val="75"/>
  </w:num>
  <w:num w:numId="154">
    <w:abstractNumId w:val="28"/>
  </w:num>
  <w:num w:numId="155">
    <w:abstractNumId w:val="135"/>
  </w:num>
  <w:num w:numId="156">
    <w:abstractNumId w:val="105"/>
  </w:num>
  <w:num w:numId="157">
    <w:abstractNumId w:val="76"/>
  </w:num>
  <w:num w:numId="158">
    <w:abstractNumId w:val="29"/>
  </w:num>
  <w:num w:numId="159">
    <w:abstractNumId w:val="136"/>
  </w:num>
  <w:num w:numId="160">
    <w:abstractNumId w:val="106"/>
  </w:num>
  <w:num w:numId="161">
    <w:abstractNumId w:val="77"/>
  </w:num>
  <w:num w:numId="162">
    <w:abstractNumId w:val="30"/>
  </w:num>
  <w:num w:numId="163">
    <w:abstractNumId w:val="137"/>
  </w:num>
  <w:num w:numId="164">
    <w:abstractNumId w:val="107"/>
  </w:num>
  <w:num w:numId="165">
    <w:abstractNumId w:val="78"/>
  </w:num>
  <w:num w:numId="166">
    <w:abstractNumId w:val="31"/>
  </w:num>
  <w:num w:numId="167">
    <w:abstractNumId w:val="138"/>
  </w:num>
  <w:num w:numId="168">
    <w:abstractNumId w:val="108"/>
  </w:num>
  <w:num w:numId="169">
    <w:abstractNumId w:val="79"/>
  </w:num>
  <w:num w:numId="170">
    <w:abstractNumId w:val="32"/>
  </w:num>
  <w:num w:numId="171">
    <w:abstractNumId w:val="33"/>
  </w:num>
  <w:num w:numId="172">
    <w:abstractNumId w:val="34"/>
  </w:num>
  <w:num w:numId="173">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35"/>
  </w:num>
  <w:num w:numId="175">
    <w:abstractNumId w:val="112"/>
  </w:num>
  <w:num w:numId="176">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36"/>
  </w:num>
  <w:num w:numId="178">
    <w:abstractNumId w:val="37"/>
  </w:num>
  <w:num w:numId="179">
    <w:abstractNumId w:val="38"/>
  </w:num>
  <w:num w:numId="180">
    <w:abstractNumId w:val="39"/>
  </w:num>
  <w:num w:numId="181">
    <w:abstractNumId w:val="40"/>
  </w:num>
  <w:num w:numId="182">
    <w:abstractNumId w:val="51"/>
  </w:num>
  <w:num w:numId="183">
    <w:abstractNumId w:val="54"/>
  </w:num>
  <w:num w:numId="184">
    <w:abstractNumId w:val="41"/>
  </w:num>
  <w:num w:numId="185">
    <w:abstractNumId w:val="52"/>
  </w:num>
  <w:num w:numId="186">
    <w:abstractNumId w:val="42"/>
  </w:num>
  <w:num w:numId="187">
    <w:abstractNumId w:val="139"/>
  </w:num>
  <w:num w:numId="188">
    <w:abstractNumId w:val="109"/>
  </w:num>
  <w:num w:numId="189">
    <w:abstractNumId w:val="80"/>
  </w:num>
  <w:num w:numId="190">
    <w:abstractNumId w:val="43"/>
  </w:num>
  <w:num w:numId="191">
    <w:abstractNumId w:val="140"/>
  </w:num>
  <w:num w:numId="192">
    <w:abstractNumId w:val="110"/>
  </w:num>
  <w:num w:numId="193">
    <w:abstractNumId w:val="81"/>
  </w:num>
  <w:num w:numId="194">
    <w:abstractNumId w:val="44"/>
  </w:num>
  <w:num w:numId="195">
    <w:abstractNumId w:val="141"/>
  </w:num>
  <w:num w:numId="196">
    <w:abstractNumId w:val="111"/>
  </w:num>
  <w:num w:numId="197">
    <w:abstractNumId w:val="82"/>
  </w:num>
  <w:numIdMacAtCleanup w:val="1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20"/>
    <w:rsid w:val="00000D82"/>
    <w:rsid w:val="0000741C"/>
    <w:rsid w:val="00012850"/>
    <w:rsid w:val="00051423"/>
    <w:rsid w:val="00073FCC"/>
    <w:rsid w:val="00075586"/>
    <w:rsid w:val="000A2DD3"/>
    <w:rsid w:val="000A4DC6"/>
    <w:rsid w:val="000B5689"/>
    <w:rsid w:val="000B7DB2"/>
    <w:rsid w:val="000D1DC3"/>
    <w:rsid w:val="000F6E6C"/>
    <w:rsid w:val="0012554A"/>
    <w:rsid w:val="00151537"/>
    <w:rsid w:val="00187ABF"/>
    <w:rsid w:val="00191908"/>
    <w:rsid w:val="00193F35"/>
    <w:rsid w:val="001C09E8"/>
    <w:rsid w:val="001C5DE9"/>
    <w:rsid w:val="001D2426"/>
    <w:rsid w:val="001D5128"/>
    <w:rsid w:val="001F31C1"/>
    <w:rsid w:val="00200BF0"/>
    <w:rsid w:val="002034BF"/>
    <w:rsid w:val="00222D21"/>
    <w:rsid w:val="00224855"/>
    <w:rsid w:val="00231519"/>
    <w:rsid w:val="002566C9"/>
    <w:rsid w:val="002724B4"/>
    <w:rsid w:val="002A1081"/>
    <w:rsid w:val="002A6CE2"/>
    <w:rsid w:val="002B075A"/>
    <w:rsid w:val="002F5B92"/>
    <w:rsid w:val="003158E1"/>
    <w:rsid w:val="00333D30"/>
    <w:rsid w:val="00334805"/>
    <w:rsid w:val="003608D2"/>
    <w:rsid w:val="00365F72"/>
    <w:rsid w:val="003874CD"/>
    <w:rsid w:val="003B190B"/>
    <w:rsid w:val="003C0C76"/>
    <w:rsid w:val="003C5407"/>
    <w:rsid w:val="003D443B"/>
    <w:rsid w:val="0040647E"/>
    <w:rsid w:val="00424137"/>
    <w:rsid w:val="00446E56"/>
    <w:rsid w:val="00450606"/>
    <w:rsid w:val="0045093A"/>
    <w:rsid w:val="00463E8B"/>
    <w:rsid w:val="00470ED4"/>
    <w:rsid w:val="00471CC7"/>
    <w:rsid w:val="0049073A"/>
    <w:rsid w:val="00491BBB"/>
    <w:rsid w:val="00492A53"/>
    <w:rsid w:val="004B0BB5"/>
    <w:rsid w:val="004B4BAD"/>
    <w:rsid w:val="004C4667"/>
    <w:rsid w:val="00502E45"/>
    <w:rsid w:val="005241ED"/>
    <w:rsid w:val="005274A4"/>
    <w:rsid w:val="00530C8E"/>
    <w:rsid w:val="0055272B"/>
    <w:rsid w:val="00554F13"/>
    <w:rsid w:val="00572782"/>
    <w:rsid w:val="0057297D"/>
    <w:rsid w:val="00574CEC"/>
    <w:rsid w:val="00580D99"/>
    <w:rsid w:val="00583AF9"/>
    <w:rsid w:val="005846C1"/>
    <w:rsid w:val="00586F13"/>
    <w:rsid w:val="005C5317"/>
    <w:rsid w:val="005F0FF4"/>
    <w:rsid w:val="005F3200"/>
    <w:rsid w:val="00625C03"/>
    <w:rsid w:val="0065745C"/>
    <w:rsid w:val="00662509"/>
    <w:rsid w:val="00670310"/>
    <w:rsid w:val="00671D6F"/>
    <w:rsid w:val="00681EFD"/>
    <w:rsid w:val="006B0670"/>
    <w:rsid w:val="006B4B0D"/>
    <w:rsid w:val="0071307B"/>
    <w:rsid w:val="00725E79"/>
    <w:rsid w:val="0072656E"/>
    <w:rsid w:val="00731D4C"/>
    <w:rsid w:val="007743BC"/>
    <w:rsid w:val="00782DC5"/>
    <w:rsid w:val="00795A3E"/>
    <w:rsid w:val="007B33BD"/>
    <w:rsid w:val="007B6258"/>
    <w:rsid w:val="007B6EC7"/>
    <w:rsid w:val="007C2C46"/>
    <w:rsid w:val="007E6833"/>
    <w:rsid w:val="00835385"/>
    <w:rsid w:val="008443AB"/>
    <w:rsid w:val="008460A7"/>
    <w:rsid w:val="0085312A"/>
    <w:rsid w:val="00881C55"/>
    <w:rsid w:val="0089619C"/>
    <w:rsid w:val="008A77F0"/>
    <w:rsid w:val="008B0F55"/>
    <w:rsid w:val="008C133C"/>
    <w:rsid w:val="008C3246"/>
    <w:rsid w:val="008C3FFE"/>
    <w:rsid w:val="008C5B86"/>
    <w:rsid w:val="008C66BC"/>
    <w:rsid w:val="008D1E1E"/>
    <w:rsid w:val="00902826"/>
    <w:rsid w:val="00935347"/>
    <w:rsid w:val="009503AA"/>
    <w:rsid w:val="009731C0"/>
    <w:rsid w:val="009765B1"/>
    <w:rsid w:val="00986933"/>
    <w:rsid w:val="00990BB4"/>
    <w:rsid w:val="009C63A8"/>
    <w:rsid w:val="009C71EB"/>
    <w:rsid w:val="009C78FC"/>
    <w:rsid w:val="009C7FD5"/>
    <w:rsid w:val="009D200D"/>
    <w:rsid w:val="009D4120"/>
    <w:rsid w:val="009E757D"/>
    <w:rsid w:val="009F1431"/>
    <w:rsid w:val="009F225E"/>
    <w:rsid w:val="00A136AA"/>
    <w:rsid w:val="00A43BD7"/>
    <w:rsid w:val="00A43CEA"/>
    <w:rsid w:val="00A814BF"/>
    <w:rsid w:val="00A927DD"/>
    <w:rsid w:val="00AA7830"/>
    <w:rsid w:val="00AB4863"/>
    <w:rsid w:val="00AD4E38"/>
    <w:rsid w:val="00AD76E8"/>
    <w:rsid w:val="00AE366A"/>
    <w:rsid w:val="00B045F3"/>
    <w:rsid w:val="00B1437A"/>
    <w:rsid w:val="00B36C60"/>
    <w:rsid w:val="00B4775A"/>
    <w:rsid w:val="00B57ABD"/>
    <w:rsid w:val="00B62830"/>
    <w:rsid w:val="00B62B18"/>
    <w:rsid w:val="00B64AE1"/>
    <w:rsid w:val="00B73A9F"/>
    <w:rsid w:val="00B85813"/>
    <w:rsid w:val="00B96E41"/>
    <w:rsid w:val="00C00C83"/>
    <w:rsid w:val="00C02A8F"/>
    <w:rsid w:val="00C05293"/>
    <w:rsid w:val="00C05CF4"/>
    <w:rsid w:val="00C11D33"/>
    <w:rsid w:val="00C179E9"/>
    <w:rsid w:val="00C4054B"/>
    <w:rsid w:val="00C41236"/>
    <w:rsid w:val="00C54E81"/>
    <w:rsid w:val="00C571B5"/>
    <w:rsid w:val="00C66C6C"/>
    <w:rsid w:val="00C802BC"/>
    <w:rsid w:val="00C8142F"/>
    <w:rsid w:val="00C9018E"/>
    <w:rsid w:val="00CA53EC"/>
    <w:rsid w:val="00CB63E9"/>
    <w:rsid w:val="00CB710B"/>
    <w:rsid w:val="00CB7873"/>
    <w:rsid w:val="00CC519C"/>
    <w:rsid w:val="00CE1A20"/>
    <w:rsid w:val="00CE7A30"/>
    <w:rsid w:val="00D227C3"/>
    <w:rsid w:val="00D248E1"/>
    <w:rsid w:val="00D27874"/>
    <w:rsid w:val="00D54CD4"/>
    <w:rsid w:val="00D82BB9"/>
    <w:rsid w:val="00D8727D"/>
    <w:rsid w:val="00D920D7"/>
    <w:rsid w:val="00D93F85"/>
    <w:rsid w:val="00DB14CC"/>
    <w:rsid w:val="00DD1F70"/>
    <w:rsid w:val="00E1021E"/>
    <w:rsid w:val="00E25E3E"/>
    <w:rsid w:val="00E4479E"/>
    <w:rsid w:val="00E77764"/>
    <w:rsid w:val="00E8091D"/>
    <w:rsid w:val="00E92C59"/>
    <w:rsid w:val="00E93D1E"/>
    <w:rsid w:val="00EB0FC2"/>
    <w:rsid w:val="00ED3878"/>
    <w:rsid w:val="00F06FAB"/>
    <w:rsid w:val="00F36267"/>
    <w:rsid w:val="00F4026E"/>
    <w:rsid w:val="00F43C6E"/>
    <w:rsid w:val="00F4679C"/>
    <w:rsid w:val="00F51A77"/>
    <w:rsid w:val="00F54E82"/>
    <w:rsid w:val="00F653E9"/>
    <w:rsid w:val="00F82E5D"/>
    <w:rsid w:val="00FB02DF"/>
    <w:rsid w:val="00FB2275"/>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50A34"/>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63"/>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63"/>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63"/>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63"/>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63"/>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63"/>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63"/>
      </w:numPr>
      <w:spacing w:before="240" w:after="60"/>
      <w:outlineLvl w:val="6"/>
    </w:pPr>
  </w:style>
  <w:style w:type="paragraph" w:styleId="Heading8">
    <w:name w:val="heading 8"/>
    <w:basedOn w:val="Normal"/>
    <w:next w:val="Normal"/>
    <w:link w:val="Heading8Char"/>
    <w:qFormat/>
    <w:rsid w:val="00C66C6C"/>
    <w:pPr>
      <w:keepNext/>
      <w:numPr>
        <w:ilvl w:val="7"/>
        <w:numId w:val="63"/>
      </w:numPr>
      <w:spacing w:before="240" w:after="60"/>
      <w:outlineLvl w:val="7"/>
    </w:pPr>
    <w:rPr>
      <w:i/>
      <w:iCs/>
    </w:rPr>
  </w:style>
  <w:style w:type="paragraph" w:styleId="Heading9">
    <w:name w:val="heading 9"/>
    <w:basedOn w:val="Normal"/>
    <w:next w:val="Normal"/>
    <w:link w:val="Heading9Char"/>
    <w:qFormat/>
    <w:rsid w:val="00C66C6C"/>
    <w:pPr>
      <w:keepNext/>
      <w:numPr>
        <w:ilvl w:val="8"/>
        <w:numId w:val="63"/>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64"/>
      </w:numPr>
    </w:pPr>
  </w:style>
  <w:style w:type="paragraph" w:styleId="ListBullet2">
    <w:name w:val="List Bullet 2"/>
    <w:basedOn w:val="Normal"/>
    <w:rsid w:val="002A6CE2"/>
    <w:pPr>
      <w:numPr>
        <w:numId w:val="65"/>
      </w:numPr>
    </w:pPr>
  </w:style>
  <w:style w:type="paragraph" w:styleId="ListBullet3">
    <w:name w:val="List Bullet 3"/>
    <w:basedOn w:val="Normal"/>
    <w:rsid w:val="002A6CE2"/>
    <w:pPr>
      <w:numPr>
        <w:numId w:val="66"/>
      </w:numPr>
    </w:pPr>
  </w:style>
  <w:style w:type="paragraph" w:styleId="ListBullet4">
    <w:name w:val="List Bullet 4"/>
    <w:basedOn w:val="Normal"/>
    <w:rsid w:val="002A6CE2"/>
    <w:pPr>
      <w:numPr>
        <w:numId w:val="67"/>
      </w:numPr>
    </w:pPr>
  </w:style>
  <w:style w:type="paragraph" w:styleId="ListBullet5">
    <w:name w:val="List Bullet 5"/>
    <w:basedOn w:val="Normal"/>
    <w:rsid w:val="002A6CE2"/>
    <w:pPr>
      <w:numPr>
        <w:numId w:val="68"/>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ivs02.pd3.ford.com:8080/tcr/controller/ObjLauncher?wolf_objectid=19.0.79213757&amp;LID=19.0.79292104" TargetMode="External"/><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image" Target="media/image1.jpeg"/><Relationship Id="rId12" Type="http://schemas.openxmlformats.org/officeDocument/2006/relationships/hyperlink" Target="http://ivs02.pd3.ford.com:8080/tcr/controller/ObjLauncher?wolf_objectid=19.0.79223622&amp;LID=19.0.79292103"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vs02.pd3.ford.com:8080/tcr/controller/ObjLauncher?wolf_objectid=19.0.78849284&amp;LID=19.0.79292101" TargetMode="External"/><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hyperlink" Target="http://ivs02.pd3.ford.com:8080/tcr/controller/ObjLauncher?wolf_objectid=19.0.78849134&amp;LID=19.0.7929209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ivs02.pd3.ford.com:8080/tcr/controller/ObjLauncher?wolf_objectid=19.0.78849059&amp;LID=19.0.79292089" TargetMode="External"/><Relationship Id="rId14" Type="http://schemas.openxmlformats.org/officeDocument/2006/relationships/image" Target="media/image3.emf"/><Relationship Id="rId22"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1F7DBCCAB020E42A028D9C08B4D5342" ma:contentTypeVersion="4" ma:contentTypeDescription="Create a new document." ma:contentTypeScope="" ma:versionID="a1001cb474cfd0a8250315ef3d4996b9">
  <xsd:schema xmlns:xsd="http://www.w3.org/2001/XMLSchema" xmlns:xs="http://www.w3.org/2001/XMLSchema" xmlns:p="http://schemas.microsoft.com/office/2006/metadata/properties" xmlns:ns2="http://schemas.microsoft.com/sharepoint/v4" xmlns:ns3="16910464-780c-4f6d-8de9-d311a934c83f" targetNamespace="http://schemas.microsoft.com/office/2006/metadata/properties" ma:root="true" ma:fieldsID="112b01f8db97ce315f42127fefb7f154" ns2:_="" ns3:_="">
    <xsd:import namespace="http://schemas.microsoft.com/sharepoint/v4"/>
    <xsd:import namespace="16910464-780c-4f6d-8de9-d311a934c83f"/>
    <xsd:element name="properties">
      <xsd:complexType>
        <xsd:sequence>
          <xsd:element name="documentManagement">
            <xsd:complexType>
              <xsd:all>
                <xsd:element ref="ns2:IconOverla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910464-780c-4f6d-8de9-d311a934c83f"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A59F148B-D8E6-4E6B-996A-A325B55762E1}"/>
</file>

<file path=customXml/itemProps2.xml><?xml version="1.0" encoding="utf-8"?>
<ds:datastoreItem xmlns:ds="http://schemas.openxmlformats.org/officeDocument/2006/customXml" ds:itemID="{0BC1231C-7786-4CC5-9972-CD0D3BCD97E1}"/>
</file>

<file path=customXml/itemProps3.xml><?xml version="1.0" encoding="utf-8"?>
<ds:datastoreItem xmlns:ds="http://schemas.openxmlformats.org/officeDocument/2006/customXml" ds:itemID="{9EEBEA3E-6849-4F6C-AAFF-6AF065FD4C09}"/>
</file>

<file path=docProps/app.xml><?xml version="1.0" encoding="utf-8"?>
<Properties xmlns="http://schemas.openxmlformats.org/officeDocument/2006/extended-properties" xmlns:vt="http://schemas.openxmlformats.org/officeDocument/2006/docPropsVTypes">
  <Template>Normal</Template>
  <TotalTime>0</TotalTime>
  <Pages>21</Pages>
  <Words>4859</Words>
  <Characters>27697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32492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Mahdoui, Chohdi (C.)</cp:lastModifiedBy>
  <cp:revision>2</cp:revision>
  <dcterms:created xsi:type="dcterms:W3CDTF">2019-04-26T18:22:00Z</dcterms:created>
  <dcterms:modified xsi:type="dcterms:W3CDTF">2019-04-26T18:22:00Z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0x010100E1F7DBCCAB020E42A028D9C08B4D5342</vt:lpwstr>
  </property>
</Properties>
</file>