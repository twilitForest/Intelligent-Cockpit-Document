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1B5" w:rsidRDefault="00C571B5" w:rsidP="00530C8E">
      <w:bookmarkStart w:id="0" w:name="_GoBack"/>
      <w:bookmarkEnd w:id="0"/>
    </w:p>
    <w:p w:rsidR="00F34EE9" w:rsidRPr="00106C9E" w:rsidRDefault="00F34EE9" w:rsidP="00F34EE9"/>
    <w:p w:rsidR="00F34EE9" w:rsidRDefault="00F34EE9">
      <w:pPr>
        <w:jc w:val="center"/>
      </w:pPr>
      <w:r>
        <w:rPr>
          <w:noProof/>
        </w:rPr>
        <w:drawing>
          <wp:inline distT="0" distB="0" distL="0" distR="0" wp14:anchorId="5E21D6B6" wp14:editId="5336F7E1">
            <wp:extent cx="3400425" cy="1695450"/>
            <wp:effectExtent l="0" t="0" r="9525" b="0"/>
            <wp:docPr id="2" name="Picture 2"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9"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F34EE9" w:rsidRDefault="00F34EE9">
      <w:pPr>
        <w:jc w:val="center"/>
        <w:rPr>
          <w:rFonts w:cs="Arial"/>
          <w:b/>
          <w:color w:val="000080"/>
          <w:sz w:val="44"/>
          <w:szCs w:val="44"/>
        </w:rPr>
      </w:pPr>
      <w:r>
        <w:rPr>
          <w:rFonts w:cs="Arial"/>
          <w:b/>
          <w:color w:val="000080"/>
          <w:sz w:val="44"/>
          <w:szCs w:val="44"/>
        </w:rPr>
        <w:t>Research &amp; Vehicle Technology</w:t>
      </w:r>
    </w:p>
    <w:p w:rsidR="00F34EE9" w:rsidRDefault="00F34EE9">
      <w:pPr>
        <w:jc w:val="center"/>
        <w:rPr>
          <w:rFonts w:cs="Arial"/>
          <w:b/>
          <w:color w:val="000080"/>
          <w:sz w:val="40"/>
          <w:szCs w:val="40"/>
        </w:rPr>
      </w:pPr>
      <w:r>
        <w:rPr>
          <w:rFonts w:cs="Arial"/>
          <w:b/>
          <w:color w:val="000080"/>
          <w:sz w:val="40"/>
          <w:szCs w:val="40"/>
        </w:rPr>
        <w:t>“Infotainment Systems Product Development”</w:t>
      </w:r>
    </w:p>
    <w:p w:rsidR="00F34EE9" w:rsidRDefault="00F34EE9">
      <w:pPr>
        <w:jc w:val="center"/>
      </w:pPr>
    </w:p>
    <w:p w:rsidR="00F34EE9" w:rsidRDefault="00F34EE9">
      <w:pPr>
        <w:jc w:val="center"/>
      </w:pPr>
    </w:p>
    <w:p w:rsidR="00F34EE9" w:rsidRDefault="00F34EE9">
      <w:pPr>
        <w:jc w:val="center"/>
        <w:rPr>
          <w:rFonts w:cs="Arial"/>
          <w:b/>
          <w:sz w:val="52"/>
          <w:szCs w:val="52"/>
        </w:rPr>
      </w:pPr>
      <w:r>
        <w:rPr>
          <w:rFonts w:cs="Arial"/>
          <w:b/>
          <w:sz w:val="52"/>
          <w:szCs w:val="52"/>
        </w:rPr>
        <w:t>Feature – Multi Contoured Seats</w:t>
      </w:r>
    </w:p>
    <w:p w:rsidR="00F34EE9" w:rsidRDefault="00F34EE9">
      <w:pPr>
        <w:jc w:val="center"/>
        <w:rPr>
          <w:rFonts w:cs="Arial"/>
          <w:b/>
          <w:sz w:val="52"/>
          <w:szCs w:val="52"/>
        </w:rPr>
      </w:pPr>
    </w:p>
    <w:p w:rsidR="00F34EE9" w:rsidRDefault="00F34EE9">
      <w:pPr>
        <w:jc w:val="center"/>
        <w:rPr>
          <w:rFonts w:cs="Arial"/>
          <w:b/>
          <w:sz w:val="52"/>
          <w:szCs w:val="52"/>
        </w:rPr>
      </w:pPr>
      <w:r>
        <w:rPr>
          <w:rFonts w:cs="Arial"/>
          <w:b/>
          <w:sz w:val="52"/>
          <w:szCs w:val="52"/>
        </w:rPr>
        <w:t>APIM Infotainment Subsystem Part Specific Specification (SPSS)</w:t>
      </w:r>
    </w:p>
    <w:p w:rsidR="00F34EE9" w:rsidRDefault="00F34EE9">
      <w:pPr>
        <w:jc w:val="center"/>
      </w:pPr>
    </w:p>
    <w:p w:rsidR="00F34EE9" w:rsidRDefault="00F34EE9">
      <w:pPr>
        <w:jc w:val="center"/>
      </w:pPr>
    </w:p>
    <w:p w:rsidR="00F34EE9" w:rsidRDefault="00F34EE9">
      <w:pPr>
        <w:jc w:val="center"/>
      </w:pPr>
    </w:p>
    <w:p w:rsidR="00F34EE9" w:rsidRDefault="00F34EE9">
      <w:pPr>
        <w:jc w:val="center"/>
      </w:pPr>
    </w:p>
    <w:p w:rsidR="00F34EE9" w:rsidRDefault="00F34EE9">
      <w:pPr>
        <w:jc w:val="center"/>
        <w:rPr>
          <w:rFonts w:cs="Arial"/>
          <w:sz w:val="28"/>
          <w:szCs w:val="28"/>
        </w:rPr>
      </w:pPr>
      <w:r>
        <w:rPr>
          <w:rFonts w:cs="Arial"/>
          <w:sz w:val="28"/>
          <w:szCs w:val="28"/>
        </w:rPr>
        <w:t>Version 1.2</w:t>
      </w:r>
    </w:p>
    <w:p w:rsidR="00F34EE9" w:rsidRDefault="00F34EE9">
      <w:pPr>
        <w:jc w:val="center"/>
        <w:rPr>
          <w:rFonts w:cs="Arial"/>
          <w:b/>
          <w:sz w:val="28"/>
          <w:szCs w:val="28"/>
        </w:rPr>
      </w:pPr>
      <w:r>
        <w:rPr>
          <w:rFonts w:cs="Arial"/>
          <w:b/>
          <w:sz w:val="28"/>
          <w:szCs w:val="28"/>
        </w:rPr>
        <w:t>UNCONTROLLED COPY IF PRINTED</w:t>
      </w:r>
    </w:p>
    <w:p w:rsidR="00F34EE9" w:rsidRDefault="00F34EE9">
      <w:pPr>
        <w:jc w:val="center"/>
      </w:pPr>
    </w:p>
    <w:p w:rsidR="00F34EE9" w:rsidRDefault="00F34EE9">
      <w:pPr>
        <w:jc w:val="center"/>
        <w:rPr>
          <w:rFonts w:cs="Arial"/>
          <w:b/>
          <w:szCs w:val="22"/>
        </w:rPr>
      </w:pPr>
      <w:r>
        <w:rPr>
          <w:rFonts w:cs="Arial"/>
          <w:b/>
          <w:szCs w:val="22"/>
        </w:rPr>
        <w:t>Version Date:  June 9, 2015</w:t>
      </w:r>
    </w:p>
    <w:p w:rsidR="00F34EE9" w:rsidRDefault="00F34EE9">
      <w:pPr>
        <w:jc w:val="center"/>
      </w:pPr>
    </w:p>
    <w:p w:rsidR="00F34EE9" w:rsidRDefault="00F34EE9">
      <w:pPr>
        <w:jc w:val="center"/>
      </w:pPr>
    </w:p>
    <w:p w:rsidR="00F34EE9" w:rsidRDefault="00F34EE9">
      <w:pPr>
        <w:jc w:val="center"/>
      </w:pPr>
    </w:p>
    <w:p w:rsidR="00F34EE9" w:rsidRDefault="00F34EE9">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F34EE9" w:rsidRDefault="00F34EE9">
      <w:pPr>
        <w:jc w:val="center"/>
        <w:outlineLvl w:val="0"/>
        <w:rPr>
          <w:rFonts w:cs="Arial"/>
          <w:b/>
          <w:bCs/>
          <w:sz w:val="28"/>
          <w:szCs w:val="28"/>
          <w:u w:val="single"/>
        </w:rPr>
      </w:pPr>
      <w:r>
        <w:rPr>
          <w:b/>
          <w:sz w:val="36"/>
          <w:szCs w:val="36"/>
        </w:rPr>
        <w:br w:type="page"/>
      </w:r>
      <w:bookmarkStart w:id="1" w:name="_Toc421654102"/>
      <w:r>
        <w:rPr>
          <w:rFonts w:cs="Arial"/>
          <w:b/>
          <w:bCs/>
          <w:sz w:val="28"/>
          <w:szCs w:val="28"/>
          <w:u w:val="single"/>
        </w:rPr>
        <w:lastRenderedPageBreak/>
        <w:t>Revision History</w:t>
      </w:r>
      <w:bookmarkEnd w:id="1"/>
    </w:p>
    <w:p w:rsidR="00F34EE9" w:rsidRDefault="00F34EE9">
      <w:pPr>
        <w:rPr>
          <w:rFonts w:cs="Arial"/>
        </w:rPr>
      </w:pPr>
    </w:p>
    <w:p w:rsidR="00F34EE9" w:rsidRDefault="00F34EE9">
      <w:pPr>
        <w:rPr>
          <w:rFonts w:cs="Arial"/>
        </w:rPr>
      </w:pPr>
    </w:p>
    <w:tbl>
      <w:tblPr>
        <w:tblW w:w="10944" w:type="dxa"/>
        <w:jc w:val="center"/>
        <w:tblInd w:w="-393" w:type="dxa"/>
        <w:tblLayout w:type="fixed"/>
        <w:tblLook w:val="04A0" w:firstRow="1" w:lastRow="0" w:firstColumn="1" w:lastColumn="0" w:noHBand="0" w:noVBand="1"/>
      </w:tblPr>
      <w:tblGrid>
        <w:gridCol w:w="1584"/>
        <w:gridCol w:w="1066"/>
        <w:gridCol w:w="2376"/>
        <w:gridCol w:w="5918"/>
      </w:tblGrid>
      <w:tr w:rsidR="00F34EE9" w:rsidTr="00F34EE9">
        <w:trPr>
          <w:trHeight w:val="360"/>
          <w:jc w:val="center"/>
        </w:trPr>
        <w:tc>
          <w:tcPr>
            <w:tcW w:w="1584"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34EE9" w:rsidRDefault="00F34EE9">
            <w:pPr>
              <w:jc w:val="center"/>
              <w:rPr>
                <w:rFonts w:cs="Arial"/>
                <w:b/>
                <w:bCs/>
                <w:lang w:val="fr-FR"/>
              </w:rPr>
            </w:pPr>
            <w:r>
              <w:rPr>
                <w:rFonts w:cs="Arial"/>
                <w:b/>
                <w:bCs/>
                <w:lang w:val="fr-FR"/>
              </w:rPr>
              <w:t>Date</w:t>
            </w:r>
          </w:p>
        </w:tc>
        <w:tc>
          <w:tcPr>
            <w:tcW w:w="106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34EE9" w:rsidRDefault="00F34EE9">
            <w:pPr>
              <w:jc w:val="center"/>
              <w:rPr>
                <w:rFonts w:cs="Arial"/>
                <w:b/>
                <w:bCs/>
                <w:lang w:val="fr-FR"/>
              </w:rPr>
            </w:pPr>
            <w:r>
              <w:rPr>
                <w:rFonts w:cs="Arial"/>
                <w:b/>
                <w:bCs/>
                <w:lang w:val="fr-FR"/>
              </w:rPr>
              <w:t>Version</w:t>
            </w:r>
          </w:p>
        </w:tc>
        <w:tc>
          <w:tcPr>
            <w:tcW w:w="8294"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34EE9" w:rsidRDefault="00F34EE9" w:rsidP="00F34EE9">
            <w:pPr>
              <w:jc w:val="center"/>
              <w:rPr>
                <w:rFonts w:cs="Arial"/>
                <w:b/>
                <w:bCs/>
                <w:lang w:val="fr-FR"/>
              </w:rPr>
            </w:pPr>
            <w:r>
              <w:rPr>
                <w:rFonts w:cs="Arial"/>
                <w:b/>
                <w:bCs/>
                <w:lang w:val="fr-FR"/>
              </w:rPr>
              <w:t>Notes</w:t>
            </w:r>
          </w:p>
        </w:tc>
      </w:tr>
      <w:tr w:rsidR="00F34EE9" w:rsidRPr="00923EF2" w:rsidTr="00F34EE9">
        <w:trPr>
          <w:trHeight w:val="245"/>
          <w:jc w:val="center"/>
        </w:trPr>
        <w:tc>
          <w:tcPr>
            <w:tcW w:w="1584" w:type="dxa"/>
            <w:tcBorders>
              <w:top w:val="single" w:sz="6" w:space="0" w:color="auto"/>
              <w:left w:val="single" w:sz="6" w:space="0" w:color="auto"/>
              <w:bottom w:val="single" w:sz="6" w:space="0" w:color="auto"/>
              <w:right w:val="single" w:sz="6" w:space="0" w:color="auto"/>
            </w:tcBorders>
            <w:vAlign w:val="center"/>
          </w:tcPr>
          <w:p w:rsidR="00F34EE9" w:rsidRPr="00923EF2" w:rsidRDefault="00F34EE9" w:rsidP="00F34EE9">
            <w:pPr>
              <w:rPr>
                <w:rFonts w:cs="Arial"/>
                <w:b/>
                <w:sz w:val="16"/>
                <w:lang w:val="fr-FR"/>
              </w:rPr>
            </w:pPr>
            <w:r w:rsidRPr="00923EF2">
              <w:rPr>
                <w:rFonts w:cs="Arial"/>
                <w:b/>
                <w:sz w:val="16"/>
              </w:rPr>
              <w:t>May 31, 2013</w:t>
            </w:r>
          </w:p>
        </w:tc>
        <w:tc>
          <w:tcPr>
            <w:tcW w:w="1066" w:type="dxa"/>
            <w:tcBorders>
              <w:top w:val="single" w:sz="6" w:space="0" w:color="auto"/>
              <w:left w:val="single" w:sz="6" w:space="0" w:color="auto"/>
              <w:bottom w:val="single" w:sz="6" w:space="0" w:color="auto"/>
              <w:right w:val="single" w:sz="6" w:space="0" w:color="auto"/>
            </w:tcBorders>
            <w:vAlign w:val="center"/>
          </w:tcPr>
          <w:p w:rsidR="00F34EE9" w:rsidRPr="00923EF2" w:rsidRDefault="00F34EE9" w:rsidP="00F34EE9">
            <w:pPr>
              <w:jc w:val="center"/>
              <w:rPr>
                <w:rFonts w:cs="Arial"/>
                <w:b/>
                <w:sz w:val="16"/>
                <w:lang w:val="fr-FR"/>
              </w:rPr>
            </w:pPr>
            <w:r w:rsidRPr="00923EF2">
              <w:rPr>
                <w:rFonts w:cs="Arial"/>
                <w:b/>
                <w:sz w:val="16"/>
                <w:lang w:val="fr-FR"/>
              </w:rPr>
              <w:t>1.0</w:t>
            </w:r>
          </w:p>
        </w:tc>
        <w:tc>
          <w:tcPr>
            <w:tcW w:w="2376" w:type="dxa"/>
            <w:tcBorders>
              <w:top w:val="single" w:sz="6" w:space="0" w:color="auto"/>
              <w:left w:val="single" w:sz="6" w:space="0" w:color="auto"/>
              <w:bottom w:val="single" w:sz="6" w:space="0" w:color="auto"/>
              <w:right w:val="single" w:sz="6" w:space="0" w:color="auto"/>
            </w:tcBorders>
            <w:vAlign w:val="center"/>
          </w:tcPr>
          <w:p w:rsidR="00F34EE9" w:rsidRPr="00923EF2" w:rsidRDefault="00F34EE9" w:rsidP="00F34EE9">
            <w:pPr>
              <w:jc w:val="center"/>
              <w:rPr>
                <w:rFonts w:cs="Arial"/>
                <w:b/>
                <w:sz w:val="16"/>
              </w:rPr>
            </w:pPr>
            <w:r w:rsidRPr="00923EF2">
              <w:rPr>
                <w:rFonts w:cs="Arial"/>
                <w:b/>
                <w:sz w:val="16"/>
              </w:rPr>
              <w:t>Initial Release</w:t>
            </w:r>
          </w:p>
        </w:tc>
        <w:tc>
          <w:tcPr>
            <w:tcW w:w="5918" w:type="dxa"/>
            <w:tcBorders>
              <w:top w:val="single" w:sz="6" w:space="0" w:color="auto"/>
              <w:left w:val="single" w:sz="6" w:space="0" w:color="auto"/>
              <w:bottom w:val="single" w:sz="6" w:space="0" w:color="auto"/>
              <w:right w:val="single" w:sz="6" w:space="0" w:color="auto"/>
            </w:tcBorders>
            <w:vAlign w:val="center"/>
          </w:tcPr>
          <w:p w:rsidR="00F34EE9" w:rsidRPr="00923EF2" w:rsidRDefault="00F34EE9" w:rsidP="00F34EE9">
            <w:pPr>
              <w:outlineLvl w:val="4"/>
              <w:rPr>
                <w:rFonts w:cs="Arial"/>
                <w:b/>
                <w:sz w:val="16"/>
                <w:szCs w:val="16"/>
              </w:rPr>
            </w:pPr>
          </w:p>
        </w:tc>
      </w:tr>
      <w:tr w:rsidR="00F34EE9" w:rsidTr="00F34EE9">
        <w:trPr>
          <w:trHeight w:val="245"/>
          <w:jc w:val="center"/>
        </w:trPr>
        <w:tc>
          <w:tcPr>
            <w:tcW w:w="1584" w:type="dxa"/>
            <w:tcBorders>
              <w:top w:val="single" w:sz="6" w:space="0" w:color="auto"/>
              <w:left w:val="single" w:sz="6" w:space="0" w:color="auto"/>
              <w:bottom w:val="single" w:sz="6" w:space="0" w:color="auto"/>
            </w:tcBorders>
            <w:shd w:val="thinDiagCross" w:color="auto" w:fill="D9D9D9" w:themeFill="background1" w:themeFillShade="D9"/>
            <w:vAlign w:val="center"/>
          </w:tcPr>
          <w:p w:rsidR="00F34EE9" w:rsidRDefault="00F34EE9" w:rsidP="00F34EE9">
            <w:pPr>
              <w:jc w:val="center"/>
              <w:rPr>
                <w:rFonts w:cs="Arial"/>
                <w:sz w:val="16"/>
              </w:rPr>
            </w:pPr>
          </w:p>
        </w:tc>
        <w:tc>
          <w:tcPr>
            <w:tcW w:w="1066" w:type="dxa"/>
            <w:tcBorders>
              <w:top w:val="single" w:sz="6" w:space="0" w:color="auto"/>
              <w:bottom w:val="single" w:sz="6" w:space="0" w:color="auto"/>
            </w:tcBorders>
            <w:shd w:val="thinDiagCross" w:color="auto" w:fill="D9D9D9" w:themeFill="background1" w:themeFillShade="D9"/>
            <w:vAlign w:val="center"/>
          </w:tcPr>
          <w:p w:rsidR="00F34EE9" w:rsidRDefault="00F34EE9" w:rsidP="00F34EE9">
            <w:pPr>
              <w:jc w:val="center"/>
              <w:rPr>
                <w:rFonts w:cs="Arial"/>
                <w:sz w:val="16"/>
                <w:lang w:val="fr-FR"/>
              </w:rPr>
            </w:pPr>
          </w:p>
        </w:tc>
        <w:tc>
          <w:tcPr>
            <w:tcW w:w="2376" w:type="dxa"/>
            <w:tcBorders>
              <w:top w:val="single" w:sz="6" w:space="0" w:color="auto"/>
              <w:bottom w:val="single" w:sz="6" w:space="0" w:color="auto"/>
            </w:tcBorders>
            <w:shd w:val="thinDiagCross" w:color="auto" w:fill="D9D9D9" w:themeFill="background1" w:themeFillShade="D9"/>
            <w:vAlign w:val="center"/>
          </w:tcPr>
          <w:p w:rsidR="00F34EE9" w:rsidRPr="000619A6" w:rsidRDefault="00F34EE9" w:rsidP="00F34EE9">
            <w:pPr>
              <w:jc w:val="center"/>
              <w:outlineLvl w:val="4"/>
              <w:rPr>
                <w:rFonts w:cs="Arial"/>
                <w:sz w:val="16"/>
                <w:szCs w:val="16"/>
              </w:rPr>
            </w:pPr>
          </w:p>
        </w:tc>
        <w:tc>
          <w:tcPr>
            <w:tcW w:w="5918" w:type="dxa"/>
            <w:tcBorders>
              <w:top w:val="single" w:sz="6" w:space="0" w:color="auto"/>
              <w:bottom w:val="single" w:sz="6" w:space="0" w:color="auto"/>
              <w:right w:val="single" w:sz="6" w:space="0" w:color="auto"/>
            </w:tcBorders>
            <w:shd w:val="thinDiagCross" w:color="auto" w:fill="D9D9D9" w:themeFill="background1" w:themeFillShade="D9"/>
            <w:vAlign w:val="center"/>
          </w:tcPr>
          <w:p w:rsidR="00F34EE9" w:rsidRPr="000619A6" w:rsidRDefault="00F34EE9" w:rsidP="00F34EE9">
            <w:pPr>
              <w:outlineLvl w:val="4"/>
              <w:rPr>
                <w:rFonts w:cs="Arial"/>
                <w:sz w:val="16"/>
                <w:szCs w:val="16"/>
              </w:rPr>
            </w:pPr>
          </w:p>
        </w:tc>
      </w:tr>
      <w:tr w:rsidR="00F34EE9" w:rsidRPr="00923EF2" w:rsidTr="00F34EE9">
        <w:trPr>
          <w:trHeight w:val="245"/>
          <w:jc w:val="center"/>
        </w:trPr>
        <w:tc>
          <w:tcPr>
            <w:tcW w:w="1584" w:type="dxa"/>
            <w:tcBorders>
              <w:top w:val="single" w:sz="6" w:space="0" w:color="auto"/>
              <w:left w:val="single" w:sz="6" w:space="0" w:color="auto"/>
              <w:bottom w:val="single" w:sz="6" w:space="0" w:color="auto"/>
              <w:right w:val="single" w:sz="6" w:space="0" w:color="auto"/>
            </w:tcBorders>
            <w:vAlign w:val="center"/>
          </w:tcPr>
          <w:p w:rsidR="00F34EE9" w:rsidRPr="00923EF2" w:rsidRDefault="00F34EE9" w:rsidP="00F34EE9">
            <w:pPr>
              <w:rPr>
                <w:rFonts w:cs="Arial"/>
                <w:b/>
                <w:sz w:val="16"/>
                <w:lang w:val="fr-FR"/>
              </w:rPr>
            </w:pPr>
            <w:r>
              <w:rPr>
                <w:rFonts w:cs="Arial"/>
                <w:b/>
                <w:sz w:val="16"/>
              </w:rPr>
              <w:t>June 9, 2014</w:t>
            </w:r>
          </w:p>
        </w:tc>
        <w:tc>
          <w:tcPr>
            <w:tcW w:w="1066" w:type="dxa"/>
            <w:tcBorders>
              <w:top w:val="single" w:sz="6" w:space="0" w:color="auto"/>
              <w:left w:val="single" w:sz="6" w:space="0" w:color="auto"/>
              <w:bottom w:val="single" w:sz="6" w:space="0" w:color="auto"/>
              <w:right w:val="single" w:sz="6" w:space="0" w:color="auto"/>
            </w:tcBorders>
            <w:vAlign w:val="center"/>
          </w:tcPr>
          <w:p w:rsidR="00F34EE9" w:rsidRPr="00923EF2" w:rsidRDefault="00F34EE9" w:rsidP="00F34EE9">
            <w:pPr>
              <w:jc w:val="center"/>
              <w:rPr>
                <w:rFonts w:cs="Arial"/>
                <w:b/>
                <w:sz w:val="16"/>
                <w:lang w:val="fr-FR"/>
              </w:rPr>
            </w:pPr>
            <w:r>
              <w:rPr>
                <w:rFonts w:cs="Arial"/>
                <w:b/>
                <w:sz w:val="16"/>
                <w:lang w:val="fr-FR"/>
              </w:rPr>
              <w:t>1.1</w:t>
            </w:r>
          </w:p>
        </w:tc>
        <w:tc>
          <w:tcPr>
            <w:tcW w:w="2376" w:type="dxa"/>
            <w:tcBorders>
              <w:top w:val="single" w:sz="6" w:space="0" w:color="auto"/>
              <w:left w:val="single" w:sz="6" w:space="0" w:color="auto"/>
              <w:bottom w:val="single" w:sz="6" w:space="0" w:color="auto"/>
              <w:right w:val="single" w:sz="6" w:space="0" w:color="auto"/>
            </w:tcBorders>
            <w:vAlign w:val="center"/>
          </w:tcPr>
          <w:p w:rsidR="00F34EE9" w:rsidRPr="00923EF2" w:rsidRDefault="00F34EE9" w:rsidP="00F34EE9">
            <w:pPr>
              <w:jc w:val="center"/>
              <w:rPr>
                <w:rFonts w:cs="Arial"/>
                <w:b/>
                <w:sz w:val="16"/>
              </w:rPr>
            </w:pPr>
            <w:r>
              <w:rPr>
                <w:rFonts w:cs="Arial"/>
                <w:b/>
                <w:sz w:val="16"/>
              </w:rPr>
              <w:t>Updated</w:t>
            </w:r>
            <w:r w:rsidRPr="00923EF2">
              <w:rPr>
                <w:rFonts w:cs="Arial"/>
                <w:b/>
                <w:sz w:val="16"/>
              </w:rPr>
              <w:t xml:space="preserve"> Release</w:t>
            </w:r>
          </w:p>
        </w:tc>
        <w:tc>
          <w:tcPr>
            <w:tcW w:w="5918" w:type="dxa"/>
            <w:tcBorders>
              <w:top w:val="single" w:sz="6" w:space="0" w:color="auto"/>
              <w:left w:val="single" w:sz="6" w:space="0" w:color="auto"/>
              <w:bottom w:val="single" w:sz="6" w:space="0" w:color="auto"/>
              <w:right w:val="single" w:sz="6" w:space="0" w:color="auto"/>
            </w:tcBorders>
            <w:vAlign w:val="center"/>
          </w:tcPr>
          <w:p w:rsidR="00F34EE9" w:rsidRPr="00923EF2" w:rsidRDefault="00F34EE9" w:rsidP="00F34EE9">
            <w:pPr>
              <w:outlineLvl w:val="4"/>
              <w:rPr>
                <w:rFonts w:cs="Arial"/>
                <w:b/>
                <w:sz w:val="16"/>
                <w:szCs w:val="16"/>
              </w:rPr>
            </w:pPr>
          </w:p>
        </w:tc>
      </w:tr>
      <w:tr w:rsidR="00F34EE9" w:rsidTr="00F34EE9">
        <w:trPr>
          <w:jc w:val="center"/>
        </w:trPr>
        <w:tc>
          <w:tcPr>
            <w:tcW w:w="1584" w:type="dxa"/>
            <w:tcBorders>
              <w:top w:val="single" w:sz="6" w:space="0" w:color="auto"/>
              <w:left w:val="single" w:sz="6" w:space="0" w:color="auto"/>
              <w:right w:val="single" w:sz="6" w:space="0" w:color="auto"/>
            </w:tcBorders>
          </w:tcPr>
          <w:p w:rsidR="00F34EE9" w:rsidRDefault="00F34EE9" w:rsidP="00F34EE9">
            <w:pPr>
              <w:jc w:val="center"/>
              <w:rPr>
                <w:rFonts w:cs="Arial"/>
                <w:sz w:val="16"/>
                <w:lang w:val="fr-FR"/>
              </w:rPr>
            </w:pPr>
          </w:p>
        </w:tc>
        <w:tc>
          <w:tcPr>
            <w:tcW w:w="3442" w:type="dxa"/>
            <w:gridSpan w:val="2"/>
            <w:tcBorders>
              <w:top w:val="single" w:sz="6" w:space="0" w:color="auto"/>
              <w:left w:val="single" w:sz="6" w:space="0" w:color="auto"/>
              <w:bottom w:val="single" w:sz="6" w:space="0" w:color="auto"/>
              <w:right w:val="single" w:sz="6" w:space="0" w:color="auto"/>
            </w:tcBorders>
          </w:tcPr>
          <w:p w:rsidR="00F34EE9" w:rsidRPr="00923EF2" w:rsidRDefault="00F34EE9" w:rsidP="00F34EE9">
            <w:pPr>
              <w:outlineLvl w:val="4"/>
              <w:rPr>
                <w:rFonts w:cs="Arial"/>
                <w:sz w:val="16"/>
                <w:szCs w:val="16"/>
              </w:rPr>
            </w:pPr>
            <w:r w:rsidRPr="00923EF2">
              <w:rPr>
                <w:rFonts w:cs="Arial"/>
                <w:sz w:val="16"/>
                <w:szCs w:val="16"/>
              </w:rPr>
              <w:t>MCS-SD-REQ-021357/B-Set Cushion Massage Intensity to High from Touch Screen (TcSE ROIN-199000-1)</w:t>
            </w:r>
          </w:p>
        </w:tc>
        <w:tc>
          <w:tcPr>
            <w:tcW w:w="5918" w:type="dxa"/>
            <w:tcBorders>
              <w:top w:val="single" w:sz="6" w:space="0" w:color="auto"/>
              <w:left w:val="single" w:sz="6" w:space="0" w:color="auto"/>
              <w:bottom w:val="single" w:sz="6" w:space="0" w:color="auto"/>
              <w:right w:val="single" w:sz="6" w:space="0" w:color="auto"/>
            </w:tcBorders>
          </w:tcPr>
          <w:p w:rsidR="00F34EE9" w:rsidRPr="00923EF2" w:rsidRDefault="00F34EE9" w:rsidP="00F34EE9">
            <w:pPr>
              <w:outlineLvl w:val="4"/>
              <w:rPr>
                <w:rFonts w:cs="Arial"/>
                <w:sz w:val="16"/>
                <w:szCs w:val="16"/>
              </w:rPr>
            </w:pPr>
            <w:r w:rsidRPr="00923EF2">
              <w:rPr>
                <w:rFonts w:cs="Arial"/>
                <w:sz w:val="16"/>
                <w:szCs w:val="16"/>
              </w:rPr>
              <w:t>AFISHER1- New Sequence Diagram to support MultiContoured Seats Feature</w:t>
            </w:r>
          </w:p>
        </w:tc>
      </w:tr>
      <w:tr w:rsidR="00F34EE9" w:rsidTr="00F34EE9">
        <w:trPr>
          <w:jc w:val="center"/>
        </w:trPr>
        <w:tc>
          <w:tcPr>
            <w:tcW w:w="1584" w:type="dxa"/>
            <w:tcBorders>
              <w:left w:val="single" w:sz="6" w:space="0" w:color="auto"/>
              <w:right w:val="single" w:sz="6" w:space="0" w:color="auto"/>
            </w:tcBorders>
          </w:tcPr>
          <w:p w:rsidR="00F34EE9" w:rsidRDefault="00F34EE9" w:rsidP="00F34EE9">
            <w:pPr>
              <w:jc w:val="center"/>
              <w:rPr>
                <w:rFonts w:cs="Arial"/>
                <w:sz w:val="16"/>
              </w:rPr>
            </w:pPr>
          </w:p>
        </w:tc>
        <w:tc>
          <w:tcPr>
            <w:tcW w:w="3442" w:type="dxa"/>
            <w:gridSpan w:val="2"/>
            <w:tcBorders>
              <w:top w:val="single" w:sz="6" w:space="0" w:color="auto"/>
              <w:left w:val="single" w:sz="6" w:space="0" w:color="auto"/>
              <w:bottom w:val="single" w:sz="6" w:space="0" w:color="auto"/>
              <w:right w:val="single" w:sz="6" w:space="0" w:color="auto"/>
            </w:tcBorders>
          </w:tcPr>
          <w:p w:rsidR="00F34EE9" w:rsidRPr="00923EF2" w:rsidRDefault="00F34EE9" w:rsidP="00F34EE9">
            <w:pPr>
              <w:outlineLvl w:val="4"/>
              <w:rPr>
                <w:rFonts w:cs="Arial"/>
                <w:sz w:val="16"/>
                <w:szCs w:val="16"/>
              </w:rPr>
            </w:pPr>
            <w:r w:rsidRPr="00923EF2">
              <w:rPr>
                <w:rFonts w:cs="Arial"/>
                <w:sz w:val="16"/>
                <w:szCs w:val="16"/>
              </w:rPr>
              <w:t>MCS-SD-REQ-021358/B-Set Cushion Massage Intensity to Low from Touch Screen (TcSE ROIN-199007-1)</w:t>
            </w:r>
          </w:p>
        </w:tc>
        <w:tc>
          <w:tcPr>
            <w:tcW w:w="5918" w:type="dxa"/>
            <w:tcBorders>
              <w:top w:val="single" w:sz="6" w:space="0" w:color="auto"/>
              <w:left w:val="single" w:sz="6" w:space="0" w:color="auto"/>
              <w:bottom w:val="single" w:sz="6" w:space="0" w:color="auto"/>
              <w:right w:val="single" w:sz="6" w:space="0" w:color="auto"/>
            </w:tcBorders>
          </w:tcPr>
          <w:p w:rsidR="00F34EE9" w:rsidRPr="00923EF2" w:rsidRDefault="00F34EE9" w:rsidP="00F34EE9">
            <w:pPr>
              <w:outlineLvl w:val="4"/>
              <w:rPr>
                <w:rFonts w:cs="Arial"/>
                <w:sz w:val="16"/>
                <w:szCs w:val="16"/>
              </w:rPr>
            </w:pPr>
            <w:r w:rsidRPr="00923EF2">
              <w:rPr>
                <w:rFonts w:cs="Arial"/>
                <w:sz w:val="16"/>
                <w:szCs w:val="16"/>
              </w:rPr>
              <w:t>AFISHER1- New Sequence Diagram to support MultiContoured Seats Feature</w:t>
            </w:r>
          </w:p>
        </w:tc>
      </w:tr>
      <w:tr w:rsidR="00F34EE9" w:rsidTr="00F34EE9">
        <w:trPr>
          <w:jc w:val="center"/>
        </w:trPr>
        <w:tc>
          <w:tcPr>
            <w:tcW w:w="1584" w:type="dxa"/>
            <w:tcBorders>
              <w:left w:val="single" w:sz="6" w:space="0" w:color="auto"/>
              <w:right w:val="single" w:sz="6" w:space="0" w:color="auto"/>
            </w:tcBorders>
          </w:tcPr>
          <w:p w:rsidR="00F34EE9" w:rsidRDefault="00F34EE9" w:rsidP="00F34EE9">
            <w:pPr>
              <w:jc w:val="center"/>
              <w:rPr>
                <w:rFonts w:cs="Arial"/>
                <w:sz w:val="16"/>
              </w:rPr>
            </w:pPr>
          </w:p>
        </w:tc>
        <w:tc>
          <w:tcPr>
            <w:tcW w:w="3442" w:type="dxa"/>
            <w:gridSpan w:val="2"/>
            <w:tcBorders>
              <w:top w:val="single" w:sz="6" w:space="0" w:color="auto"/>
              <w:left w:val="single" w:sz="6" w:space="0" w:color="auto"/>
              <w:bottom w:val="single" w:sz="6" w:space="0" w:color="auto"/>
              <w:right w:val="single" w:sz="6" w:space="0" w:color="auto"/>
            </w:tcBorders>
          </w:tcPr>
          <w:p w:rsidR="00F34EE9" w:rsidRPr="00923EF2" w:rsidRDefault="00F34EE9" w:rsidP="00F34EE9">
            <w:pPr>
              <w:outlineLvl w:val="4"/>
              <w:rPr>
                <w:rFonts w:cs="Arial"/>
                <w:sz w:val="16"/>
                <w:szCs w:val="16"/>
              </w:rPr>
            </w:pPr>
            <w:r w:rsidRPr="00923EF2">
              <w:rPr>
                <w:rFonts w:cs="Arial"/>
                <w:sz w:val="16"/>
                <w:szCs w:val="16"/>
              </w:rPr>
              <w:t>MCS-SD-REQ-021360/B-Set Lumbar Massage Intensity to High from Touch Screen (TcSE ROIN-199021-1)</w:t>
            </w:r>
          </w:p>
        </w:tc>
        <w:tc>
          <w:tcPr>
            <w:tcW w:w="5918" w:type="dxa"/>
            <w:tcBorders>
              <w:top w:val="single" w:sz="6" w:space="0" w:color="auto"/>
              <w:left w:val="single" w:sz="6" w:space="0" w:color="auto"/>
              <w:bottom w:val="single" w:sz="6" w:space="0" w:color="auto"/>
              <w:right w:val="single" w:sz="6" w:space="0" w:color="auto"/>
            </w:tcBorders>
          </w:tcPr>
          <w:p w:rsidR="00F34EE9" w:rsidRPr="00923EF2" w:rsidRDefault="00F34EE9" w:rsidP="00F34EE9">
            <w:pPr>
              <w:outlineLvl w:val="4"/>
              <w:rPr>
                <w:rFonts w:cs="Arial"/>
                <w:sz w:val="16"/>
                <w:szCs w:val="16"/>
              </w:rPr>
            </w:pPr>
            <w:r w:rsidRPr="00923EF2">
              <w:rPr>
                <w:rFonts w:cs="Arial"/>
                <w:sz w:val="16"/>
                <w:szCs w:val="16"/>
              </w:rPr>
              <w:t>AFISHER1- New Sequence Diagram to support MultiContoured Seats Feature</w:t>
            </w:r>
          </w:p>
        </w:tc>
      </w:tr>
      <w:tr w:rsidR="00F34EE9" w:rsidTr="00F34EE9">
        <w:trPr>
          <w:jc w:val="center"/>
        </w:trPr>
        <w:tc>
          <w:tcPr>
            <w:tcW w:w="1584" w:type="dxa"/>
            <w:tcBorders>
              <w:left w:val="single" w:sz="6" w:space="0" w:color="auto"/>
              <w:right w:val="single" w:sz="6" w:space="0" w:color="auto"/>
            </w:tcBorders>
          </w:tcPr>
          <w:p w:rsidR="00F34EE9" w:rsidRDefault="00F34EE9" w:rsidP="00F34EE9">
            <w:pPr>
              <w:jc w:val="center"/>
              <w:rPr>
                <w:rFonts w:cs="Arial"/>
                <w:sz w:val="16"/>
              </w:rPr>
            </w:pPr>
          </w:p>
        </w:tc>
        <w:tc>
          <w:tcPr>
            <w:tcW w:w="3442" w:type="dxa"/>
            <w:gridSpan w:val="2"/>
            <w:tcBorders>
              <w:top w:val="single" w:sz="6" w:space="0" w:color="auto"/>
              <w:left w:val="single" w:sz="6" w:space="0" w:color="auto"/>
              <w:bottom w:val="single" w:sz="6" w:space="0" w:color="auto"/>
              <w:right w:val="single" w:sz="6" w:space="0" w:color="auto"/>
            </w:tcBorders>
          </w:tcPr>
          <w:p w:rsidR="00F34EE9" w:rsidRPr="00923EF2" w:rsidRDefault="00F34EE9" w:rsidP="00F34EE9">
            <w:pPr>
              <w:outlineLvl w:val="4"/>
              <w:rPr>
                <w:rFonts w:cs="Arial"/>
                <w:sz w:val="16"/>
                <w:szCs w:val="16"/>
              </w:rPr>
            </w:pPr>
            <w:r w:rsidRPr="00923EF2">
              <w:rPr>
                <w:rFonts w:cs="Arial"/>
                <w:sz w:val="16"/>
                <w:szCs w:val="16"/>
              </w:rPr>
              <w:t>MCS-SD-REQ-021361/B-Set Lumbar Massage Intensity to Low from Touch Screen (TcSE ROIN-199028-1)</w:t>
            </w:r>
          </w:p>
        </w:tc>
        <w:tc>
          <w:tcPr>
            <w:tcW w:w="5918" w:type="dxa"/>
            <w:tcBorders>
              <w:top w:val="single" w:sz="6" w:space="0" w:color="auto"/>
              <w:left w:val="single" w:sz="6" w:space="0" w:color="auto"/>
              <w:bottom w:val="single" w:sz="6" w:space="0" w:color="auto"/>
              <w:right w:val="single" w:sz="6" w:space="0" w:color="auto"/>
            </w:tcBorders>
          </w:tcPr>
          <w:p w:rsidR="00F34EE9" w:rsidRPr="00923EF2" w:rsidRDefault="00F34EE9" w:rsidP="00F34EE9">
            <w:pPr>
              <w:outlineLvl w:val="4"/>
              <w:rPr>
                <w:rFonts w:cs="Arial"/>
                <w:sz w:val="16"/>
                <w:szCs w:val="16"/>
              </w:rPr>
            </w:pPr>
            <w:r w:rsidRPr="00923EF2">
              <w:rPr>
                <w:rFonts w:cs="Arial"/>
                <w:sz w:val="16"/>
                <w:szCs w:val="16"/>
              </w:rPr>
              <w:t>AFISHER1- New Sequence Diagram to support MultiContoured Seats Feature</w:t>
            </w:r>
          </w:p>
        </w:tc>
      </w:tr>
      <w:tr w:rsidR="00F34EE9" w:rsidTr="00F34EE9">
        <w:trPr>
          <w:trHeight w:val="245"/>
          <w:jc w:val="center"/>
        </w:trPr>
        <w:tc>
          <w:tcPr>
            <w:tcW w:w="1584" w:type="dxa"/>
            <w:tcBorders>
              <w:top w:val="single" w:sz="6" w:space="0" w:color="auto"/>
              <w:left w:val="single" w:sz="6" w:space="0" w:color="auto"/>
              <w:bottom w:val="single" w:sz="6" w:space="0" w:color="auto"/>
            </w:tcBorders>
            <w:shd w:val="thinDiagCross" w:color="auto" w:fill="D9D9D9" w:themeFill="background1" w:themeFillShade="D9"/>
            <w:vAlign w:val="center"/>
          </w:tcPr>
          <w:p w:rsidR="00F34EE9" w:rsidRDefault="00F34EE9" w:rsidP="00F34EE9">
            <w:pPr>
              <w:jc w:val="center"/>
              <w:rPr>
                <w:rFonts w:cs="Arial"/>
                <w:sz w:val="16"/>
              </w:rPr>
            </w:pPr>
          </w:p>
        </w:tc>
        <w:tc>
          <w:tcPr>
            <w:tcW w:w="1066" w:type="dxa"/>
            <w:tcBorders>
              <w:top w:val="single" w:sz="6" w:space="0" w:color="auto"/>
              <w:bottom w:val="single" w:sz="6" w:space="0" w:color="auto"/>
            </w:tcBorders>
            <w:shd w:val="thinDiagCross" w:color="auto" w:fill="D9D9D9" w:themeFill="background1" w:themeFillShade="D9"/>
            <w:vAlign w:val="center"/>
          </w:tcPr>
          <w:p w:rsidR="00F34EE9" w:rsidRDefault="00F34EE9" w:rsidP="00F34EE9">
            <w:pPr>
              <w:jc w:val="center"/>
              <w:rPr>
                <w:rFonts w:cs="Arial"/>
                <w:sz w:val="16"/>
                <w:lang w:val="fr-FR"/>
              </w:rPr>
            </w:pPr>
          </w:p>
        </w:tc>
        <w:tc>
          <w:tcPr>
            <w:tcW w:w="2376" w:type="dxa"/>
            <w:tcBorders>
              <w:top w:val="single" w:sz="6" w:space="0" w:color="auto"/>
              <w:bottom w:val="single" w:sz="6" w:space="0" w:color="auto"/>
            </w:tcBorders>
            <w:shd w:val="thinDiagCross" w:color="auto" w:fill="D9D9D9" w:themeFill="background1" w:themeFillShade="D9"/>
            <w:vAlign w:val="center"/>
          </w:tcPr>
          <w:p w:rsidR="00F34EE9" w:rsidRPr="000619A6" w:rsidRDefault="00F34EE9" w:rsidP="00F34EE9">
            <w:pPr>
              <w:jc w:val="center"/>
              <w:outlineLvl w:val="4"/>
              <w:rPr>
                <w:rFonts w:cs="Arial"/>
                <w:sz w:val="16"/>
                <w:szCs w:val="16"/>
              </w:rPr>
            </w:pPr>
          </w:p>
        </w:tc>
        <w:tc>
          <w:tcPr>
            <w:tcW w:w="5918" w:type="dxa"/>
            <w:tcBorders>
              <w:top w:val="single" w:sz="6" w:space="0" w:color="auto"/>
              <w:bottom w:val="single" w:sz="6" w:space="0" w:color="auto"/>
              <w:right w:val="single" w:sz="6" w:space="0" w:color="auto"/>
            </w:tcBorders>
            <w:shd w:val="thinDiagCross" w:color="auto" w:fill="D9D9D9" w:themeFill="background1" w:themeFillShade="D9"/>
            <w:vAlign w:val="center"/>
          </w:tcPr>
          <w:p w:rsidR="00F34EE9" w:rsidRPr="000619A6" w:rsidRDefault="00F34EE9" w:rsidP="00F34EE9">
            <w:pPr>
              <w:outlineLvl w:val="4"/>
              <w:rPr>
                <w:rFonts w:cs="Arial"/>
                <w:sz w:val="16"/>
                <w:szCs w:val="16"/>
              </w:rPr>
            </w:pPr>
          </w:p>
        </w:tc>
      </w:tr>
      <w:tr w:rsidR="00F34EE9" w:rsidRPr="00923EF2" w:rsidTr="00F34EE9">
        <w:trPr>
          <w:trHeight w:val="245"/>
          <w:jc w:val="center"/>
        </w:trPr>
        <w:tc>
          <w:tcPr>
            <w:tcW w:w="1584" w:type="dxa"/>
            <w:tcBorders>
              <w:top w:val="single" w:sz="6" w:space="0" w:color="auto"/>
              <w:left w:val="single" w:sz="6" w:space="0" w:color="auto"/>
              <w:bottom w:val="single" w:sz="6" w:space="0" w:color="auto"/>
              <w:right w:val="single" w:sz="6" w:space="0" w:color="auto"/>
            </w:tcBorders>
            <w:vAlign w:val="center"/>
          </w:tcPr>
          <w:p w:rsidR="00F34EE9" w:rsidRPr="00923EF2" w:rsidRDefault="00F34EE9" w:rsidP="00F34EE9">
            <w:pPr>
              <w:rPr>
                <w:rFonts w:cs="Arial"/>
                <w:b/>
                <w:sz w:val="16"/>
                <w:lang w:val="fr-FR"/>
              </w:rPr>
            </w:pPr>
            <w:r>
              <w:rPr>
                <w:rFonts w:cs="Arial"/>
                <w:b/>
                <w:sz w:val="16"/>
              </w:rPr>
              <w:t>June 9, 2015</w:t>
            </w:r>
          </w:p>
        </w:tc>
        <w:tc>
          <w:tcPr>
            <w:tcW w:w="1066" w:type="dxa"/>
            <w:tcBorders>
              <w:top w:val="single" w:sz="6" w:space="0" w:color="auto"/>
              <w:left w:val="single" w:sz="6" w:space="0" w:color="auto"/>
              <w:bottom w:val="single" w:sz="6" w:space="0" w:color="auto"/>
              <w:right w:val="single" w:sz="6" w:space="0" w:color="auto"/>
            </w:tcBorders>
            <w:vAlign w:val="center"/>
          </w:tcPr>
          <w:p w:rsidR="00F34EE9" w:rsidRPr="00923EF2" w:rsidRDefault="00F34EE9" w:rsidP="00F34EE9">
            <w:pPr>
              <w:jc w:val="center"/>
              <w:rPr>
                <w:rFonts w:cs="Arial"/>
                <w:b/>
                <w:sz w:val="16"/>
                <w:lang w:val="fr-FR"/>
              </w:rPr>
            </w:pPr>
            <w:r>
              <w:rPr>
                <w:rFonts w:cs="Arial"/>
                <w:b/>
                <w:sz w:val="16"/>
                <w:lang w:val="fr-FR"/>
              </w:rPr>
              <w:t>1.2</w:t>
            </w:r>
          </w:p>
        </w:tc>
        <w:tc>
          <w:tcPr>
            <w:tcW w:w="2376" w:type="dxa"/>
            <w:tcBorders>
              <w:top w:val="single" w:sz="6" w:space="0" w:color="auto"/>
              <w:left w:val="single" w:sz="6" w:space="0" w:color="auto"/>
              <w:bottom w:val="single" w:sz="6" w:space="0" w:color="auto"/>
              <w:right w:val="single" w:sz="6" w:space="0" w:color="auto"/>
            </w:tcBorders>
            <w:vAlign w:val="center"/>
          </w:tcPr>
          <w:p w:rsidR="00F34EE9" w:rsidRPr="00923EF2" w:rsidRDefault="00F34EE9" w:rsidP="00F34EE9">
            <w:pPr>
              <w:jc w:val="center"/>
              <w:rPr>
                <w:rFonts w:cs="Arial"/>
                <w:b/>
                <w:sz w:val="16"/>
              </w:rPr>
            </w:pPr>
            <w:r>
              <w:rPr>
                <w:rFonts w:cs="Arial"/>
                <w:b/>
                <w:sz w:val="16"/>
              </w:rPr>
              <w:t>Updated</w:t>
            </w:r>
            <w:r w:rsidRPr="00923EF2">
              <w:rPr>
                <w:rFonts w:cs="Arial"/>
                <w:b/>
                <w:sz w:val="16"/>
              </w:rPr>
              <w:t xml:space="preserve"> Release</w:t>
            </w:r>
          </w:p>
        </w:tc>
        <w:tc>
          <w:tcPr>
            <w:tcW w:w="5918" w:type="dxa"/>
            <w:tcBorders>
              <w:top w:val="single" w:sz="6" w:space="0" w:color="auto"/>
              <w:left w:val="single" w:sz="6" w:space="0" w:color="auto"/>
              <w:bottom w:val="single" w:sz="6" w:space="0" w:color="auto"/>
              <w:right w:val="single" w:sz="6" w:space="0" w:color="auto"/>
            </w:tcBorders>
            <w:vAlign w:val="center"/>
          </w:tcPr>
          <w:p w:rsidR="00F34EE9" w:rsidRPr="00923EF2" w:rsidRDefault="00F34EE9" w:rsidP="00F34EE9">
            <w:pPr>
              <w:outlineLvl w:val="4"/>
              <w:rPr>
                <w:rFonts w:cs="Arial"/>
                <w:b/>
                <w:sz w:val="16"/>
                <w:szCs w:val="16"/>
              </w:rPr>
            </w:pPr>
          </w:p>
        </w:tc>
      </w:tr>
      <w:tr w:rsidR="00F34EE9" w:rsidTr="00F34EE9">
        <w:trPr>
          <w:jc w:val="center"/>
        </w:trPr>
        <w:tc>
          <w:tcPr>
            <w:tcW w:w="1584" w:type="dxa"/>
            <w:tcBorders>
              <w:top w:val="single" w:sz="6" w:space="0" w:color="auto"/>
              <w:left w:val="single" w:sz="6" w:space="0" w:color="auto"/>
              <w:right w:val="single" w:sz="6" w:space="0" w:color="auto"/>
            </w:tcBorders>
          </w:tcPr>
          <w:p w:rsidR="00F34EE9" w:rsidRDefault="00F34EE9" w:rsidP="00F34EE9">
            <w:pPr>
              <w:rPr>
                <w:rFonts w:cs="Arial"/>
                <w:sz w:val="16"/>
              </w:rPr>
            </w:pPr>
          </w:p>
        </w:tc>
        <w:tc>
          <w:tcPr>
            <w:tcW w:w="3442" w:type="dxa"/>
            <w:gridSpan w:val="2"/>
            <w:tcBorders>
              <w:top w:val="single" w:sz="6" w:space="0" w:color="auto"/>
              <w:left w:val="single" w:sz="6" w:space="0" w:color="auto"/>
              <w:bottom w:val="single" w:sz="6" w:space="0" w:color="auto"/>
              <w:right w:val="single" w:sz="6" w:space="0" w:color="auto"/>
            </w:tcBorders>
          </w:tcPr>
          <w:p w:rsidR="00F34EE9" w:rsidRPr="005B24B9" w:rsidRDefault="00F34EE9" w:rsidP="00F34EE9">
            <w:pPr>
              <w:rPr>
                <w:rFonts w:cs="Arial"/>
                <w:sz w:val="16"/>
                <w:szCs w:val="16"/>
              </w:rPr>
            </w:pPr>
            <w:r w:rsidRPr="005B24B9">
              <w:rPr>
                <w:rFonts w:cs="Arial"/>
                <w:sz w:val="16"/>
                <w:szCs w:val="16"/>
              </w:rPr>
              <w:t>MCS-CLD-REQ-021433/B-Multi Contoured Seat Client (TcSE ROIN-198818-1)</w:t>
            </w:r>
          </w:p>
        </w:tc>
        <w:tc>
          <w:tcPr>
            <w:tcW w:w="5918" w:type="dxa"/>
            <w:tcBorders>
              <w:top w:val="single" w:sz="6" w:space="0" w:color="auto"/>
              <w:left w:val="single" w:sz="6" w:space="0" w:color="auto"/>
              <w:bottom w:val="single" w:sz="6" w:space="0" w:color="auto"/>
              <w:right w:val="single" w:sz="6" w:space="0" w:color="auto"/>
            </w:tcBorders>
          </w:tcPr>
          <w:p w:rsidR="00F34EE9" w:rsidRPr="005B24B9" w:rsidRDefault="00F34EE9" w:rsidP="00F34EE9">
            <w:pPr>
              <w:rPr>
                <w:rFonts w:cs="Calibri"/>
                <w:sz w:val="16"/>
                <w:szCs w:val="16"/>
              </w:rPr>
            </w:pPr>
            <w:r>
              <w:rPr>
                <w:rFonts w:cs="Calibri"/>
                <w:sz w:val="16"/>
                <w:szCs w:val="16"/>
              </w:rPr>
              <w:t xml:space="preserve">wstephe1:  </w:t>
            </w:r>
            <w:r w:rsidRPr="005B24B9">
              <w:rPr>
                <w:rFonts w:cs="Calibri"/>
                <w:sz w:val="16"/>
                <w:szCs w:val="16"/>
              </w:rPr>
              <w:t xml:space="preserve"> Additional functional requirement added to  Multi Contour Seat (MCS) Client</w:t>
            </w:r>
          </w:p>
        </w:tc>
      </w:tr>
      <w:tr w:rsidR="00F34EE9" w:rsidTr="00F34EE9">
        <w:trPr>
          <w:jc w:val="center"/>
        </w:trPr>
        <w:tc>
          <w:tcPr>
            <w:tcW w:w="1584" w:type="dxa"/>
            <w:tcBorders>
              <w:left w:val="single" w:sz="6" w:space="0" w:color="auto"/>
              <w:bottom w:val="single" w:sz="6" w:space="0" w:color="auto"/>
              <w:right w:val="single" w:sz="6" w:space="0" w:color="auto"/>
            </w:tcBorders>
          </w:tcPr>
          <w:p w:rsidR="00F34EE9" w:rsidRDefault="00F34EE9" w:rsidP="00F34EE9">
            <w:pPr>
              <w:jc w:val="center"/>
              <w:rPr>
                <w:rFonts w:cs="Arial"/>
                <w:sz w:val="16"/>
              </w:rPr>
            </w:pPr>
          </w:p>
        </w:tc>
        <w:tc>
          <w:tcPr>
            <w:tcW w:w="3442" w:type="dxa"/>
            <w:gridSpan w:val="2"/>
            <w:tcBorders>
              <w:top w:val="single" w:sz="6" w:space="0" w:color="auto"/>
              <w:left w:val="single" w:sz="6" w:space="0" w:color="auto"/>
              <w:bottom w:val="single" w:sz="6" w:space="0" w:color="auto"/>
              <w:right w:val="single" w:sz="6" w:space="0" w:color="auto"/>
            </w:tcBorders>
          </w:tcPr>
          <w:p w:rsidR="00F34EE9" w:rsidRPr="005B24B9" w:rsidRDefault="00F34EE9" w:rsidP="00F34EE9">
            <w:pPr>
              <w:outlineLvl w:val="4"/>
              <w:rPr>
                <w:rFonts w:cs="Arial"/>
                <w:sz w:val="16"/>
                <w:szCs w:val="16"/>
              </w:rPr>
            </w:pPr>
            <w:r w:rsidRPr="005B24B9">
              <w:rPr>
                <w:rFonts w:cs="Arial"/>
                <w:sz w:val="16"/>
                <w:szCs w:val="16"/>
              </w:rPr>
              <w:t>MCS-SR-REQ-165826/A-Multi Contoured Seats Adjustment via TouchScreen</w:t>
            </w:r>
          </w:p>
        </w:tc>
        <w:tc>
          <w:tcPr>
            <w:tcW w:w="5918" w:type="dxa"/>
            <w:tcBorders>
              <w:top w:val="single" w:sz="6" w:space="0" w:color="auto"/>
              <w:left w:val="single" w:sz="6" w:space="0" w:color="auto"/>
              <w:bottom w:val="single" w:sz="6" w:space="0" w:color="auto"/>
              <w:right w:val="single" w:sz="6" w:space="0" w:color="auto"/>
            </w:tcBorders>
          </w:tcPr>
          <w:p w:rsidR="00F34EE9" w:rsidRPr="005B24B9" w:rsidRDefault="00F34EE9" w:rsidP="00F34EE9">
            <w:pPr>
              <w:outlineLvl w:val="4"/>
              <w:rPr>
                <w:rFonts w:cs="Calibri"/>
                <w:sz w:val="16"/>
                <w:szCs w:val="16"/>
              </w:rPr>
            </w:pPr>
            <w:r>
              <w:rPr>
                <w:rFonts w:cs="Calibri"/>
                <w:sz w:val="16"/>
                <w:szCs w:val="16"/>
              </w:rPr>
              <w:t xml:space="preserve">wstephe1:  </w:t>
            </w:r>
            <w:r w:rsidRPr="005B24B9">
              <w:rPr>
                <w:rFonts w:cs="Calibri"/>
                <w:sz w:val="16"/>
                <w:szCs w:val="16"/>
              </w:rPr>
              <w:t>Added MCS functional requirement added to MCS Client to help define TouchScreen "press &amp; hold" functionality and signal state as Tx by MCS client</w:t>
            </w:r>
          </w:p>
        </w:tc>
      </w:tr>
    </w:tbl>
    <w:p w:rsidR="00F34EE9" w:rsidRDefault="00F34EE9">
      <w:pPr>
        <w:jc w:val="center"/>
        <w:rPr>
          <w:rFonts w:cs="Arial"/>
          <w:b/>
          <w:sz w:val="36"/>
          <w:szCs w:val="36"/>
        </w:rPr>
      </w:pPr>
      <w:r>
        <w:rPr>
          <w:b/>
          <w:sz w:val="36"/>
          <w:szCs w:val="36"/>
        </w:rPr>
        <w:br w:type="page"/>
      </w:r>
      <w:r>
        <w:rPr>
          <w:rFonts w:cs="Arial"/>
          <w:b/>
          <w:sz w:val="36"/>
          <w:szCs w:val="36"/>
        </w:rPr>
        <w:lastRenderedPageBreak/>
        <w:t>Table of Contents</w:t>
      </w:r>
    </w:p>
    <w:p w:rsidR="00251AAD" w:rsidRDefault="00251AAD">
      <w:pPr>
        <w:pStyle w:val="TOC1"/>
        <w:tabs>
          <w:tab w:val="right" w:leader="dot" w:pos="11107"/>
        </w:tabs>
        <w:rPr>
          <w:rFonts w:asciiTheme="minorHAnsi" w:eastAsiaTheme="minorEastAsia" w:hAnsiTheme="minorHAnsi" w:cstheme="minorBidi"/>
          <w:b w:val="0"/>
          <w:smallCaps w:val="0"/>
          <w:noProof/>
          <w:sz w:val="22"/>
          <w:szCs w:val="22"/>
        </w:rPr>
      </w:pPr>
      <w:r>
        <w:rPr>
          <w:smallCaps w:val="0"/>
          <w:sz w:val="36"/>
          <w:szCs w:val="36"/>
        </w:rPr>
        <w:fldChar w:fldCharType="begin"/>
      </w:r>
      <w:r>
        <w:rPr>
          <w:smallCaps w:val="0"/>
          <w:sz w:val="36"/>
          <w:szCs w:val="36"/>
        </w:rPr>
        <w:instrText xml:space="preserve"> TOC \o "1-3" \h \z \u </w:instrText>
      </w:r>
      <w:r>
        <w:rPr>
          <w:smallCaps w:val="0"/>
          <w:sz w:val="36"/>
          <w:szCs w:val="36"/>
        </w:rPr>
        <w:fldChar w:fldCharType="separate"/>
      </w:r>
      <w:hyperlink w:anchor="_Toc421654102" w:history="1">
        <w:r w:rsidRPr="00F83BEA">
          <w:rPr>
            <w:rStyle w:val="Hyperlink"/>
            <w:rFonts w:cs="Arial"/>
            <w:bCs/>
            <w:noProof/>
          </w:rPr>
          <w:t>Revision History</w:t>
        </w:r>
        <w:r>
          <w:rPr>
            <w:noProof/>
            <w:webHidden/>
          </w:rPr>
          <w:tab/>
        </w:r>
        <w:r>
          <w:rPr>
            <w:noProof/>
            <w:webHidden/>
          </w:rPr>
          <w:fldChar w:fldCharType="begin"/>
        </w:r>
        <w:r>
          <w:rPr>
            <w:noProof/>
            <w:webHidden/>
          </w:rPr>
          <w:instrText xml:space="preserve"> PAGEREF _Toc421654102 \h </w:instrText>
        </w:r>
        <w:r>
          <w:rPr>
            <w:noProof/>
            <w:webHidden/>
          </w:rPr>
        </w:r>
        <w:r>
          <w:rPr>
            <w:noProof/>
            <w:webHidden/>
          </w:rPr>
          <w:fldChar w:fldCharType="separate"/>
        </w:r>
        <w:r>
          <w:rPr>
            <w:noProof/>
            <w:webHidden/>
          </w:rPr>
          <w:t>2</w:t>
        </w:r>
        <w:r>
          <w:rPr>
            <w:noProof/>
            <w:webHidden/>
          </w:rPr>
          <w:fldChar w:fldCharType="end"/>
        </w:r>
      </w:hyperlink>
    </w:p>
    <w:p w:rsidR="00251AAD" w:rsidRDefault="00251AA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21654103" w:history="1">
        <w:r w:rsidRPr="00F83BEA">
          <w:rPr>
            <w:rStyle w:val="Hyperlink"/>
            <w:noProof/>
          </w:rPr>
          <w:t>1</w:t>
        </w:r>
        <w:r>
          <w:rPr>
            <w:rFonts w:asciiTheme="minorHAnsi" w:eastAsiaTheme="minorEastAsia" w:hAnsiTheme="minorHAnsi" w:cstheme="minorBidi"/>
            <w:b w:val="0"/>
            <w:smallCaps w:val="0"/>
            <w:noProof/>
            <w:sz w:val="22"/>
            <w:szCs w:val="22"/>
          </w:rPr>
          <w:tab/>
        </w:r>
        <w:r w:rsidRPr="00F83BEA">
          <w:rPr>
            <w:rStyle w:val="Hyperlink"/>
            <w:noProof/>
          </w:rPr>
          <w:t>Architectural Design</w:t>
        </w:r>
        <w:r>
          <w:rPr>
            <w:noProof/>
            <w:webHidden/>
          </w:rPr>
          <w:tab/>
        </w:r>
        <w:r>
          <w:rPr>
            <w:noProof/>
            <w:webHidden/>
          </w:rPr>
          <w:fldChar w:fldCharType="begin"/>
        </w:r>
        <w:r>
          <w:rPr>
            <w:noProof/>
            <w:webHidden/>
          </w:rPr>
          <w:instrText xml:space="preserve"> PAGEREF _Toc421654103 \h </w:instrText>
        </w:r>
        <w:r>
          <w:rPr>
            <w:noProof/>
            <w:webHidden/>
          </w:rPr>
        </w:r>
        <w:r>
          <w:rPr>
            <w:noProof/>
            <w:webHidden/>
          </w:rPr>
          <w:fldChar w:fldCharType="separate"/>
        </w:r>
        <w:r>
          <w:rPr>
            <w:noProof/>
            <w:webHidden/>
          </w:rPr>
          <w:t>4</w:t>
        </w:r>
        <w:r>
          <w:rPr>
            <w:noProof/>
            <w:webHidden/>
          </w:rPr>
          <w:fldChar w:fldCharType="end"/>
        </w:r>
      </w:hyperlink>
    </w:p>
    <w:p w:rsidR="00251AAD" w:rsidRDefault="00251AAD">
      <w:pPr>
        <w:pStyle w:val="TOC2"/>
        <w:tabs>
          <w:tab w:val="left" w:pos="880"/>
          <w:tab w:val="right" w:leader="dot" w:pos="11107"/>
        </w:tabs>
        <w:rPr>
          <w:rFonts w:asciiTheme="minorHAnsi" w:eastAsiaTheme="minorEastAsia" w:hAnsiTheme="minorHAnsi" w:cstheme="minorBidi"/>
          <w:i w:val="0"/>
          <w:noProof/>
          <w:sz w:val="22"/>
          <w:szCs w:val="22"/>
        </w:rPr>
      </w:pPr>
      <w:hyperlink w:anchor="_Toc421654104" w:history="1">
        <w:r w:rsidRPr="00F83BEA">
          <w:rPr>
            <w:rStyle w:val="Hyperlink"/>
            <w:noProof/>
          </w:rPr>
          <w:t>1.1</w:t>
        </w:r>
        <w:r>
          <w:rPr>
            <w:rFonts w:asciiTheme="minorHAnsi" w:eastAsiaTheme="minorEastAsia" w:hAnsiTheme="minorHAnsi" w:cstheme="minorBidi"/>
            <w:i w:val="0"/>
            <w:noProof/>
            <w:sz w:val="22"/>
            <w:szCs w:val="22"/>
          </w:rPr>
          <w:tab/>
        </w:r>
        <w:r w:rsidRPr="00F83BEA">
          <w:rPr>
            <w:rStyle w:val="Hyperlink"/>
            <w:noProof/>
          </w:rPr>
          <w:t>MCS-SV-REQ-021432/A-IBD_MultiContouredSeatSystem (TcSE ROIN-198772-1)</w:t>
        </w:r>
        <w:r>
          <w:rPr>
            <w:noProof/>
            <w:webHidden/>
          </w:rPr>
          <w:tab/>
        </w:r>
        <w:r>
          <w:rPr>
            <w:noProof/>
            <w:webHidden/>
          </w:rPr>
          <w:fldChar w:fldCharType="begin"/>
        </w:r>
        <w:r>
          <w:rPr>
            <w:noProof/>
            <w:webHidden/>
          </w:rPr>
          <w:instrText xml:space="preserve"> PAGEREF _Toc421654104 \h </w:instrText>
        </w:r>
        <w:r>
          <w:rPr>
            <w:noProof/>
            <w:webHidden/>
          </w:rPr>
        </w:r>
        <w:r>
          <w:rPr>
            <w:noProof/>
            <w:webHidden/>
          </w:rPr>
          <w:fldChar w:fldCharType="separate"/>
        </w:r>
        <w:r>
          <w:rPr>
            <w:noProof/>
            <w:webHidden/>
          </w:rPr>
          <w:t>4</w:t>
        </w:r>
        <w:r>
          <w:rPr>
            <w:noProof/>
            <w:webHidden/>
          </w:rPr>
          <w:fldChar w:fldCharType="end"/>
        </w:r>
      </w:hyperlink>
    </w:p>
    <w:p w:rsidR="00251AAD" w:rsidRDefault="00251AAD">
      <w:pPr>
        <w:pStyle w:val="TOC2"/>
        <w:tabs>
          <w:tab w:val="left" w:pos="880"/>
          <w:tab w:val="right" w:leader="dot" w:pos="11107"/>
        </w:tabs>
        <w:rPr>
          <w:rFonts w:asciiTheme="minorHAnsi" w:eastAsiaTheme="minorEastAsia" w:hAnsiTheme="minorHAnsi" w:cstheme="minorBidi"/>
          <w:i w:val="0"/>
          <w:noProof/>
          <w:sz w:val="22"/>
          <w:szCs w:val="22"/>
        </w:rPr>
      </w:pPr>
      <w:hyperlink w:anchor="_Toc421654105" w:history="1">
        <w:r w:rsidRPr="00F83BEA">
          <w:rPr>
            <w:rStyle w:val="Hyperlink"/>
            <w:noProof/>
          </w:rPr>
          <w:t>1.2</w:t>
        </w:r>
        <w:r>
          <w:rPr>
            <w:rFonts w:asciiTheme="minorHAnsi" w:eastAsiaTheme="minorEastAsia" w:hAnsiTheme="minorHAnsi" w:cstheme="minorBidi"/>
            <w:i w:val="0"/>
            <w:noProof/>
            <w:sz w:val="22"/>
            <w:szCs w:val="22"/>
          </w:rPr>
          <w:tab/>
        </w:r>
        <w:r w:rsidRPr="00F83BEA">
          <w:rPr>
            <w:rStyle w:val="Hyperlink"/>
            <w:noProof/>
          </w:rPr>
          <w:t>MCS-CLD-REQ-021433/B-Multi Contoured Seat Client (TcSE ROIN-198818-1)</w:t>
        </w:r>
        <w:r>
          <w:rPr>
            <w:noProof/>
            <w:webHidden/>
          </w:rPr>
          <w:tab/>
        </w:r>
        <w:r>
          <w:rPr>
            <w:noProof/>
            <w:webHidden/>
          </w:rPr>
          <w:fldChar w:fldCharType="begin"/>
        </w:r>
        <w:r>
          <w:rPr>
            <w:noProof/>
            <w:webHidden/>
          </w:rPr>
          <w:instrText xml:space="preserve"> PAGEREF _Toc421654105 \h </w:instrText>
        </w:r>
        <w:r>
          <w:rPr>
            <w:noProof/>
            <w:webHidden/>
          </w:rPr>
        </w:r>
        <w:r>
          <w:rPr>
            <w:noProof/>
            <w:webHidden/>
          </w:rPr>
          <w:fldChar w:fldCharType="separate"/>
        </w:r>
        <w:r>
          <w:rPr>
            <w:noProof/>
            <w:webHidden/>
          </w:rPr>
          <w:t>4</w:t>
        </w:r>
        <w:r>
          <w:rPr>
            <w:noProof/>
            <w:webHidden/>
          </w:rPr>
          <w:fldChar w:fldCharType="end"/>
        </w:r>
      </w:hyperlink>
    </w:p>
    <w:p w:rsidR="00251AAD" w:rsidRDefault="00251AAD">
      <w:pPr>
        <w:pStyle w:val="TOC3"/>
        <w:rPr>
          <w:rFonts w:asciiTheme="minorHAnsi" w:eastAsiaTheme="minorEastAsia" w:hAnsiTheme="minorHAnsi" w:cstheme="minorBidi"/>
          <w:noProof/>
          <w:sz w:val="22"/>
          <w:szCs w:val="22"/>
        </w:rPr>
      </w:pPr>
      <w:hyperlink w:anchor="_Toc421654106" w:history="1">
        <w:r w:rsidRPr="00F83BEA">
          <w:rPr>
            <w:rStyle w:val="Hyperlink"/>
            <w:noProof/>
          </w:rPr>
          <w:t>1.2.1</w:t>
        </w:r>
        <w:r>
          <w:rPr>
            <w:rFonts w:asciiTheme="minorHAnsi" w:eastAsiaTheme="minorEastAsia" w:hAnsiTheme="minorHAnsi" w:cstheme="minorBidi"/>
            <w:noProof/>
            <w:sz w:val="22"/>
            <w:szCs w:val="22"/>
          </w:rPr>
          <w:tab/>
        </w:r>
        <w:r w:rsidRPr="00F83BEA">
          <w:rPr>
            <w:rStyle w:val="Hyperlink"/>
            <w:noProof/>
          </w:rPr>
          <w:t>Functional Requirements</w:t>
        </w:r>
        <w:r>
          <w:rPr>
            <w:noProof/>
            <w:webHidden/>
          </w:rPr>
          <w:tab/>
        </w:r>
        <w:r>
          <w:rPr>
            <w:noProof/>
            <w:webHidden/>
          </w:rPr>
          <w:fldChar w:fldCharType="begin"/>
        </w:r>
        <w:r>
          <w:rPr>
            <w:noProof/>
            <w:webHidden/>
          </w:rPr>
          <w:instrText xml:space="preserve"> PAGEREF _Toc421654106 \h </w:instrText>
        </w:r>
        <w:r>
          <w:rPr>
            <w:noProof/>
            <w:webHidden/>
          </w:rPr>
        </w:r>
        <w:r>
          <w:rPr>
            <w:noProof/>
            <w:webHidden/>
          </w:rPr>
          <w:fldChar w:fldCharType="separate"/>
        </w:r>
        <w:r>
          <w:rPr>
            <w:noProof/>
            <w:webHidden/>
          </w:rPr>
          <w:t>4</w:t>
        </w:r>
        <w:r>
          <w:rPr>
            <w:noProof/>
            <w:webHidden/>
          </w:rPr>
          <w:fldChar w:fldCharType="end"/>
        </w:r>
      </w:hyperlink>
    </w:p>
    <w:p w:rsidR="00251AAD" w:rsidRDefault="00251AAD">
      <w:pPr>
        <w:pStyle w:val="TOC2"/>
        <w:tabs>
          <w:tab w:val="left" w:pos="880"/>
          <w:tab w:val="right" w:leader="dot" w:pos="11107"/>
        </w:tabs>
        <w:rPr>
          <w:rFonts w:asciiTheme="minorHAnsi" w:eastAsiaTheme="minorEastAsia" w:hAnsiTheme="minorHAnsi" w:cstheme="minorBidi"/>
          <w:i w:val="0"/>
          <w:noProof/>
          <w:sz w:val="22"/>
          <w:szCs w:val="22"/>
        </w:rPr>
      </w:pPr>
      <w:hyperlink w:anchor="_Toc421654107" w:history="1">
        <w:r w:rsidRPr="00F83BEA">
          <w:rPr>
            <w:rStyle w:val="Hyperlink"/>
            <w:noProof/>
          </w:rPr>
          <w:t>1.3</w:t>
        </w:r>
        <w:r>
          <w:rPr>
            <w:rFonts w:asciiTheme="minorHAnsi" w:eastAsiaTheme="minorEastAsia" w:hAnsiTheme="minorHAnsi" w:cstheme="minorBidi"/>
            <w:i w:val="0"/>
            <w:noProof/>
            <w:sz w:val="22"/>
            <w:szCs w:val="22"/>
          </w:rPr>
          <w:tab/>
        </w:r>
        <w:r w:rsidRPr="00F83BEA">
          <w:rPr>
            <w:rStyle w:val="Hyperlink"/>
            <w:noProof/>
          </w:rPr>
          <w:t>MultiContouredSeatClient Interface</w:t>
        </w:r>
        <w:r>
          <w:rPr>
            <w:noProof/>
            <w:webHidden/>
          </w:rPr>
          <w:tab/>
        </w:r>
        <w:r>
          <w:rPr>
            <w:noProof/>
            <w:webHidden/>
          </w:rPr>
          <w:fldChar w:fldCharType="begin"/>
        </w:r>
        <w:r>
          <w:rPr>
            <w:noProof/>
            <w:webHidden/>
          </w:rPr>
          <w:instrText xml:space="preserve"> PAGEREF _Toc421654107 \h </w:instrText>
        </w:r>
        <w:r>
          <w:rPr>
            <w:noProof/>
            <w:webHidden/>
          </w:rPr>
        </w:r>
        <w:r>
          <w:rPr>
            <w:noProof/>
            <w:webHidden/>
          </w:rPr>
          <w:fldChar w:fldCharType="separate"/>
        </w:r>
        <w:r>
          <w:rPr>
            <w:noProof/>
            <w:webHidden/>
          </w:rPr>
          <w:t>6</w:t>
        </w:r>
        <w:r>
          <w:rPr>
            <w:noProof/>
            <w:webHidden/>
          </w:rPr>
          <w:fldChar w:fldCharType="end"/>
        </w:r>
      </w:hyperlink>
    </w:p>
    <w:p w:rsidR="00251AAD" w:rsidRDefault="00251AAD">
      <w:pPr>
        <w:pStyle w:val="TOC3"/>
        <w:rPr>
          <w:rFonts w:asciiTheme="minorHAnsi" w:eastAsiaTheme="minorEastAsia" w:hAnsiTheme="minorHAnsi" w:cstheme="minorBidi"/>
          <w:noProof/>
          <w:sz w:val="22"/>
          <w:szCs w:val="22"/>
        </w:rPr>
      </w:pPr>
      <w:hyperlink w:anchor="_Toc421654108" w:history="1">
        <w:r w:rsidRPr="00F83BEA">
          <w:rPr>
            <w:rStyle w:val="Hyperlink"/>
            <w:noProof/>
          </w:rPr>
          <w:t>1.3.1</w:t>
        </w:r>
        <w:r>
          <w:rPr>
            <w:rFonts w:asciiTheme="minorHAnsi" w:eastAsiaTheme="minorEastAsia" w:hAnsiTheme="minorHAnsi" w:cstheme="minorBidi"/>
            <w:noProof/>
            <w:sz w:val="22"/>
            <w:szCs w:val="22"/>
          </w:rPr>
          <w:tab/>
        </w:r>
        <w:r w:rsidRPr="00F83BEA">
          <w:rPr>
            <w:rStyle w:val="Hyperlink"/>
            <w:noProof/>
          </w:rPr>
          <w:t>MCS-IIR-REQ-021434/A-iMultiContouredSeatsClient_Tx (TcSE ROIN-264548-2)</w:t>
        </w:r>
        <w:r>
          <w:rPr>
            <w:noProof/>
            <w:webHidden/>
          </w:rPr>
          <w:tab/>
        </w:r>
        <w:r>
          <w:rPr>
            <w:noProof/>
            <w:webHidden/>
          </w:rPr>
          <w:fldChar w:fldCharType="begin"/>
        </w:r>
        <w:r>
          <w:rPr>
            <w:noProof/>
            <w:webHidden/>
          </w:rPr>
          <w:instrText xml:space="preserve"> PAGEREF _Toc421654108 \h </w:instrText>
        </w:r>
        <w:r>
          <w:rPr>
            <w:noProof/>
            <w:webHidden/>
          </w:rPr>
        </w:r>
        <w:r>
          <w:rPr>
            <w:noProof/>
            <w:webHidden/>
          </w:rPr>
          <w:fldChar w:fldCharType="separate"/>
        </w:r>
        <w:r>
          <w:rPr>
            <w:noProof/>
            <w:webHidden/>
          </w:rPr>
          <w:t>6</w:t>
        </w:r>
        <w:r>
          <w:rPr>
            <w:noProof/>
            <w:webHidden/>
          </w:rPr>
          <w:fldChar w:fldCharType="end"/>
        </w:r>
      </w:hyperlink>
    </w:p>
    <w:p w:rsidR="00251AAD" w:rsidRDefault="00251AAD">
      <w:pPr>
        <w:pStyle w:val="TOC3"/>
        <w:rPr>
          <w:rFonts w:asciiTheme="minorHAnsi" w:eastAsiaTheme="minorEastAsia" w:hAnsiTheme="minorHAnsi" w:cstheme="minorBidi"/>
          <w:noProof/>
          <w:sz w:val="22"/>
          <w:szCs w:val="22"/>
        </w:rPr>
      </w:pPr>
      <w:hyperlink w:anchor="_Toc421654109" w:history="1">
        <w:r w:rsidRPr="00F83BEA">
          <w:rPr>
            <w:rStyle w:val="Hyperlink"/>
            <w:noProof/>
          </w:rPr>
          <w:t>1.3.2</w:t>
        </w:r>
        <w:r>
          <w:rPr>
            <w:rFonts w:asciiTheme="minorHAnsi" w:eastAsiaTheme="minorEastAsia" w:hAnsiTheme="minorHAnsi" w:cstheme="minorBidi"/>
            <w:noProof/>
            <w:sz w:val="22"/>
            <w:szCs w:val="22"/>
          </w:rPr>
          <w:tab/>
        </w:r>
        <w:r w:rsidRPr="00F83BEA">
          <w:rPr>
            <w:rStyle w:val="Hyperlink"/>
            <w:noProof/>
          </w:rPr>
          <w:t>MCS-IIR-REQ-021442/A-iMultiContouredSeatsClient_Rx (TcSE ROIN-264549-2)</w:t>
        </w:r>
        <w:r>
          <w:rPr>
            <w:noProof/>
            <w:webHidden/>
          </w:rPr>
          <w:tab/>
        </w:r>
        <w:r>
          <w:rPr>
            <w:noProof/>
            <w:webHidden/>
          </w:rPr>
          <w:fldChar w:fldCharType="begin"/>
        </w:r>
        <w:r>
          <w:rPr>
            <w:noProof/>
            <w:webHidden/>
          </w:rPr>
          <w:instrText xml:space="preserve"> PAGEREF _Toc421654109 \h </w:instrText>
        </w:r>
        <w:r>
          <w:rPr>
            <w:noProof/>
            <w:webHidden/>
          </w:rPr>
        </w:r>
        <w:r>
          <w:rPr>
            <w:noProof/>
            <w:webHidden/>
          </w:rPr>
          <w:fldChar w:fldCharType="separate"/>
        </w:r>
        <w:r>
          <w:rPr>
            <w:noProof/>
            <w:webHidden/>
          </w:rPr>
          <w:t>9</w:t>
        </w:r>
        <w:r>
          <w:rPr>
            <w:noProof/>
            <w:webHidden/>
          </w:rPr>
          <w:fldChar w:fldCharType="end"/>
        </w:r>
      </w:hyperlink>
    </w:p>
    <w:p w:rsidR="00251AAD" w:rsidRDefault="00251AA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21654110" w:history="1">
        <w:r w:rsidRPr="00F83BEA">
          <w:rPr>
            <w:rStyle w:val="Hyperlink"/>
            <w:noProof/>
          </w:rPr>
          <w:t>2</w:t>
        </w:r>
        <w:r>
          <w:rPr>
            <w:rFonts w:asciiTheme="minorHAnsi" w:eastAsiaTheme="minorEastAsia" w:hAnsiTheme="minorHAnsi" w:cstheme="minorBidi"/>
            <w:b w:val="0"/>
            <w:smallCaps w:val="0"/>
            <w:noProof/>
            <w:sz w:val="22"/>
            <w:szCs w:val="22"/>
          </w:rPr>
          <w:tab/>
        </w:r>
        <w:r w:rsidRPr="00F83BEA">
          <w:rPr>
            <w:rStyle w:val="Hyperlink"/>
            <w:noProof/>
          </w:rPr>
          <w:t>Functional Definition</w:t>
        </w:r>
        <w:r>
          <w:rPr>
            <w:noProof/>
            <w:webHidden/>
          </w:rPr>
          <w:tab/>
        </w:r>
        <w:r>
          <w:rPr>
            <w:noProof/>
            <w:webHidden/>
          </w:rPr>
          <w:fldChar w:fldCharType="begin"/>
        </w:r>
        <w:r>
          <w:rPr>
            <w:noProof/>
            <w:webHidden/>
          </w:rPr>
          <w:instrText xml:space="preserve"> PAGEREF _Toc421654110 \h </w:instrText>
        </w:r>
        <w:r>
          <w:rPr>
            <w:noProof/>
            <w:webHidden/>
          </w:rPr>
        </w:r>
        <w:r>
          <w:rPr>
            <w:noProof/>
            <w:webHidden/>
          </w:rPr>
          <w:fldChar w:fldCharType="separate"/>
        </w:r>
        <w:r>
          <w:rPr>
            <w:noProof/>
            <w:webHidden/>
          </w:rPr>
          <w:t>14</w:t>
        </w:r>
        <w:r>
          <w:rPr>
            <w:noProof/>
            <w:webHidden/>
          </w:rPr>
          <w:fldChar w:fldCharType="end"/>
        </w:r>
      </w:hyperlink>
    </w:p>
    <w:p w:rsidR="00251AAD" w:rsidRDefault="00251AAD">
      <w:pPr>
        <w:pStyle w:val="TOC2"/>
        <w:tabs>
          <w:tab w:val="left" w:pos="880"/>
          <w:tab w:val="right" w:leader="dot" w:pos="11107"/>
        </w:tabs>
        <w:rPr>
          <w:rFonts w:asciiTheme="minorHAnsi" w:eastAsiaTheme="minorEastAsia" w:hAnsiTheme="minorHAnsi" w:cstheme="minorBidi"/>
          <w:i w:val="0"/>
          <w:noProof/>
          <w:sz w:val="22"/>
          <w:szCs w:val="22"/>
        </w:rPr>
      </w:pPr>
      <w:hyperlink w:anchor="_Toc421654111" w:history="1">
        <w:r w:rsidRPr="00F83BEA">
          <w:rPr>
            <w:rStyle w:val="Hyperlink"/>
            <w:noProof/>
          </w:rPr>
          <w:t>2.1</w:t>
        </w:r>
        <w:r>
          <w:rPr>
            <w:rFonts w:asciiTheme="minorHAnsi" w:eastAsiaTheme="minorEastAsia" w:hAnsiTheme="minorHAnsi" w:cstheme="minorBidi"/>
            <w:i w:val="0"/>
            <w:noProof/>
            <w:sz w:val="22"/>
            <w:szCs w:val="22"/>
          </w:rPr>
          <w:tab/>
        </w:r>
        <w:r w:rsidRPr="00F83BEA">
          <w:rPr>
            <w:rStyle w:val="Hyperlink"/>
            <w:noProof/>
          </w:rPr>
          <w:t>MCS-FUN-REQ-021334/A-Set Lumbar (TcSE ROIN-293499-1)</w:t>
        </w:r>
        <w:r>
          <w:rPr>
            <w:noProof/>
            <w:webHidden/>
          </w:rPr>
          <w:tab/>
        </w:r>
        <w:r>
          <w:rPr>
            <w:noProof/>
            <w:webHidden/>
          </w:rPr>
          <w:fldChar w:fldCharType="begin"/>
        </w:r>
        <w:r>
          <w:rPr>
            <w:noProof/>
            <w:webHidden/>
          </w:rPr>
          <w:instrText xml:space="preserve"> PAGEREF _Toc421654111 \h </w:instrText>
        </w:r>
        <w:r>
          <w:rPr>
            <w:noProof/>
            <w:webHidden/>
          </w:rPr>
        </w:r>
        <w:r>
          <w:rPr>
            <w:noProof/>
            <w:webHidden/>
          </w:rPr>
          <w:fldChar w:fldCharType="separate"/>
        </w:r>
        <w:r>
          <w:rPr>
            <w:noProof/>
            <w:webHidden/>
          </w:rPr>
          <w:t>14</w:t>
        </w:r>
        <w:r>
          <w:rPr>
            <w:noProof/>
            <w:webHidden/>
          </w:rPr>
          <w:fldChar w:fldCharType="end"/>
        </w:r>
      </w:hyperlink>
    </w:p>
    <w:p w:rsidR="00251AAD" w:rsidRDefault="00251AAD">
      <w:pPr>
        <w:pStyle w:val="TOC3"/>
        <w:rPr>
          <w:rFonts w:asciiTheme="minorHAnsi" w:eastAsiaTheme="minorEastAsia" w:hAnsiTheme="minorHAnsi" w:cstheme="minorBidi"/>
          <w:noProof/>
          <w:sz w:val="22"/>
          <w:szCs w:val="22"/>
        </w:rPr>
      </w:pPr>
      <w:hyperlink w:anchor="_Toc421654112" w:history="1">
        <w:r w:rsidRPr="00F83BEA">
          <w:rPr>
            <w:rStyle w:val="Hyperlink"/>
            <w:noProof/>
          </w:rPr>
          <w:t>2.1.1</w:t>
        </w:r>
        <w:r>
          <w:rPr>
            <w:rFonts w:asciiTheme="minorHAnsi" w:eastAsiaTheme="minorEastAsia" w:hAnsiTheme="minorHAnsi" w:cstheme="minorBidi"/>
            <w:noProof/>
            <w:sz w:val="22"/>
            <w:szCs w:val="22"/>
          </w:rPr>
          <w:tab/>
        </w:r>
        <w:r w:rsidRPr="00F83BEA">
          <w:rPr>
            <w:rStyle w:val="Hyperlink"/>
            <w:noProof/>
          </w:rPr>
          <w:t>Use Cases</w:t>
        </w:r>
        <w:r>
          <w:rPr>
            <w:noProof/>
            <w:webHidden/>
          </w:rPr>
          <w:tab/>
        </w:r>
        <w:r>
          <w:rPr>
            <w:noProof/>
            <w:webHidden/>
          </w:rPr>
          <w:fldChar w:fldCharType="begin"/>
        </w:r>
        <w:r>
          <w:rPr>
            <w:noProof/>
            <w:webHidden/>
          </w:rPr>
          <w:instrText xml:space="preserve"> PAGEREF _Toc421654112 \h </w:instrText>
        </w:r>
        <w:r>
          <w:rPr>
            <w:noProof/>
            <w:webHidden/>
          </w:rPr>
        </w:r>
        <w:r>
          <w:rPr>
            <w:noProof/>
            <w:webHidden/>
          </w:rPr>
          <w:fldChar w:fldCharType="separate"/>
        </w:r>
        <w:r>
          <w:rPr>
            <w:noProof/>
            <w:webHidden/>
          </w:rPr>
          <w:t>14</w:t>
        </w:r>
        <w:r>
          <w:rPr>
            <w:noProof/>
            <w:webHidden/>
          </w:rPr>
          <w:fldChar w:fldCharType="end"/>
        </w:r>
      </w:hyperlink>
    </w:p>
    <w:p w:rsidR="00251AAD" w:rsidRDefault="00251AAD">
      <w:pPr>
        <w:pStyle w:val="TOC3"/>
        <w:rPr>
          <w:rFonts w:asciiTheme="minorHAnsi" w:eastAsiaTheme="minorEastAsia" w:hAnsiTheme="minorHAnsi" w:cstheme="minorBidi"/>
          <w:noProof/>
          <w:sz w:val="22"/>
          <w:szCs w:val="22"/>
        </w:rPr>
      </w:pPr>
      <w:hyperlink w:anchor="_Toc421654113" w:history="1">
        <w:r w:rsidRPr="00F83BEA">
          <w:rPr>
            <w:rStyle w:val="Hyperlink"/>
            <w:noProof/>
          </w:rPr>
          <w:t>2.1.2</w:t>
        </w:r>
        <w:r>
          <w:rPr>
            <w:rFonts w:asciiTheme="minorHAnsi" w:eastAsiaTheme="minorEastAsia" w:hAnsiTheme="minorHAnsi" w:cstheme="minorBidi"/>
            <w:noProof/>
            <w:sz w:val="22"/>
            <w:szCs w:val="22"/>
          </w:rPr>
          <w:tab/>
        </w:r>
        <w:r w:rsidRPr="00F83BEA">
          <w:rPr>
            <w:rStyle w:val="Hyperlink"/>
            <w:noProof/>
          </w:rPr>
          <w:t>White Box View</w:t>
        </w:r>
        <w:r>
          <w:rPr>
            <w:noProof/>
            <w:webHidden/>
          </w:rPr>
          <w:tab/>
        </w:r>
        <w:r>
          <w:rPr>
            <w:noProof/>
            <w:webHidden/>
          </w:rPr>
          <w:fldChar w:fldCharType="begin"/>
        </w:r>
        <w:r>
          <w:rPr>
            <w:noProof/>
            <w:webHidden/>
          </w:rPr>
          <w:instrText xml:space="preserve"> PAGEREF _Toc421654113 \h </w:instrText>
        </w:r>
        <w:r>
          <w:rPr>
            <w:noProof/>
            <w:webHidden/>
          </w:rPr>
        </w:r>
        <w:r>
          <w:rPr>
            <w:noProof/>
            <w:webHidden/>
          </w:rPr>
          <w:fldChar w:fldCharType="separate"/>
        </w:r>
        <w:r>
          <w:rPr>
            <w:noProof/>
            <w:webHidden/>
          </w:rPr>
          <w:t>15</w:t>
        </w:r>
        <w:r>
          <w:rPr>
            <w:noProof/>
            <w:webHidden/>
          </w:rPr>
          <w:fldChar w:fldCharType="end"/>
        </w:r>
      </w:hyperlink>
    </w:p>
    <w:p w:rsidR="00251AAD" w:rsidRDefault="00251AAD">
      <w:pPr>
        <w:pStyle w:val="TOC2"/>
        <w:tabs>
          <w:tab w:val="left" w:pos="880"/>
          <w:tab w:val="right" w:leader="dot" w:pos="11107"/>
        </w:tabs>
        <w:rPr>
          <w:rFonts w:asciiTheme="minorHAnsi" w:eastAsiaTheme="minorEastAsia" w:hAnsiTheme="minorHAnsi" w:cstheme="minorBidi"/>
          <w:i w:val="0"/>
          <w:noProof/>
          <w:sz w:val="22"/>
          <w:szCs w:val="22"/>
        </w:rPr>
      </w:pPr>
      <w:hyperlink w:anchor="_Toc421654114" w:history="1">
        <w:r w:rsidRPr="00F83BEA">
          <w:rPr>
            <w:rStyle w:val="Hyperlink"/>
            <w:noProof/>
          </w:rPr>
          <w:t>2.2</w:t>
        </w:r>
        <w:r>
          <w:rPr>
            <w:rFonts w:asciiTheme="minorHAnsi" w:eastAsiaTheme="minorEastAsia" w:hAnsiTheme="minorHAnsi" w:cstheme="minorBidi"/>
            <w:i w:val="0"/>
            <w:noProof/>
            <w:sz w:val="22"/>
            <w:szCs w:val="22"/>
          </w:rPr>
          <w:tab/>
        </w:r>
        <w:r w:rsidRPr="00F83BEA">
          <w:rPr>
            <w:rStyle w:val="Hyperlink"/>
            <w:noProof/>
          </w:rPr>
          <w:t>MCS-FUN-REQ-021352/A-Set Massage (TcSE ROIN-293502-1)</w:t>
        </w:r>
        <w:r>
          <w:rPr>
            <w:noProof/>
            <w:webHidden/>
          </w:rPr>
          <w:tab/>
        </w:r>
        <w:r>
          <w:rPr>
            <w:noProof/>
            <w:webHidden/>
          </w:rPr>
          <w:fldChar w:fldCharType="begin"/>
        </w:r>
        <w:r>
          <w:rPr>
            <w:noProof/>
            <w:webHidden/>
          </w:rPr>
          <w:instrText xml:space="preserve"> PAGEREF _Toc421654114 \h </w:instrText>
        </w:r>
        <w:r>
          <w:rPr>
            <w:noProof/>
            <w:webHidden/>
          </w:rPr>
        </w:r>
        <w:r>
          <w:rPr>
            <w:noProof/>
            <w:webHidden/>
          </w:rPr>
          <w:fldChar w:fldCharType="separate"/>
        </w:r>
        <w:r>
          <w:rPr>
            <w:noProof/>
            <w:webHidden/>
          </w:rPr>
          <w:t>45</w:t>
        </w:r>
        <w:r>
          <w:rPr>
            <w:noProof/>
            <w:webHidden/>
          </w:rPr>
          <w:fldChar w:fldCharType="end"/>
        </w:r>
      </w:hyperlink>
    </w:p>
    <w:p w:rsidR="00251AAD" w:rsidRDefault="00251AAD">
      <w:pPr>
        <w:pStyle w:val="TOC3"/>
        <w:rPr>
          <w:rFonts w:asciiTheme="minorHAnsi" w:eastAsiaTheme="minorEastAsia" w:hAnsiTheme="minorHAnsi" w:cstheme="minorBidi"/>
          <w:noProof/>
          <w:sz w:val="22"/>
          <w:szCs w:val="22"/>
        </w:rPr>
      </w:pPr>
      <w:hyperlink w:anchor="_Toc421654115" w:history="1">
        <w:r w:rsidRPr="00F83BEA">
          <w:rPr>
            <w:rStyle w:val="Hyperlink"/>
            <w:noProof/>
          </w:rPr>
          <w:t>2.2.1</w:t>
        </w:r>
        <w:r>
          <w:rPr>
            <w:rFonts w:asciiTheme="minorHAnsi" w:eastAsiaTheme="minorEastAsia" w:hAnsiTheme="minorHAnsi" w:cstheme="minorBidi"/>
            <w:noProof/>
            <w:sz w:val="22"/>
            <w:szCs w:val="22"/>
          </w:rPr>
          <w:tab/>
        </w:r>
        <w:r w:rsidRPr="00F83BEA">
          <w:rPr>
            <w:rStyle w:val="Hyperlink"/>
            <w:noProof/>
          </w:rPr>
          <w:t>Use Cases</w:t>
        </w:r>
        <w:r>
          <w:rPr>
            <w:noProof/>
            <w:webHidden/>
          </w:rPr>
          <w:tab/>
        </w:r>
        <w:r>
          <w:rPr>
            <w:noProof/>
            <w:webHidden/>
          </w:rPr>
          <w:fldChar w:fldCharType="begin"/>
        </w:r>
        <w:r>
          <w:rPr>
            <w:noProof/>
            <w:webHidden/>
          </w:rPr>
          <w:instrText xml:space="preserve"> PAGEREF _Toc421654115 \h </w:instrText>
        </w:r>
        <w:r>
          <w:rPr>
            <w:noProof/>
            <w:webHidden/>
          </w:rPr>
        </w:r>
        <w:r>
          <w:rPr>
            <w:noProof/>
            <w:webHidden/>
          </w:rPr>
          <w:fldChar w:fldCharType="separate"/>
        </w:r>
        <w:r>
          <w:rPr>
            <w:noProof/>
            <w:webHidden/>
          </w:rPr>
          <w:t>45</w:t>
        </w:r>
        <w:r>
          <w:rPr>
            <w:noProof/>
            <w:webHidden/>
          </w:rPr>
          <w:fldChar w:fldCharType="end"/>
        </w:r>
      </w:hyperlink>
    </w:p>
    <w:p w:rsidR="00251AAD" w:rsidRDefault="00251AAD">
      <w:pPr>
        <w:pStyle w:val="TOC3"/>
        <w:rPr>
          <w:rFonts w:asciiTheme="minorHAnsi" w:eastAsiaTheme="minorEastAsia" w:hAnsiTheme="minorHAnsi" w:cstheme="minorBidi"/>
          <w:noProof/>
          <w:sz w:val="22"/>
          <w:szCs w:val="22"/>
        </w:rPr>
      </w:pPr>
      <w:hyperlink w:anchor="_Toc421654116" w:history="1">
        <w:r w:rsidRPr="00F83BEA">
          <w:rPr>
            <w:rStyle w:val="Hyperlink"/>
            <w:noProof/>
          </w:rPr>
          <w:t>2.2.2</w:t>
        </w:r>
        <w:r>
          <w:rPr>
            <w:rFonts w:asciiTheme="minorHAnsi" w:eastAsiaTheme="minorEastAsia" w:hAnsiTheme="minorHAnsi" w:cstheme="minorBidi"/>
            <w:noProof/>
            <w:sz w:val="22"/>
            <w:szCs w:val="22"/>
          </w:rPr>
          <w:tab/>
        </w:r>
        <w:r w:rsidRPr="00F83BEA">
          <w:rPr>
            <w:rStyle w:val="Hyperlink"/>
            <w:noProof/>
          </w:rPr>
          <w:t>White Box View</w:t>
        </w:r>
        <w:r>
          <w:rPr>
            <w:noProof/>
            <w:webHidden/>
          </w:rPr>
          <w:tab/>
        </w:r>
        <w:r>
          <w:rPr>
            <w:noProof/>
            <w:webHidden/>
          </w:rPr>
          <w:fldChar w:fldCharType="begin"/>
        </w:r>
        <w:r>
          <w:rPr>
            <w:noProof/>
            <w:webHidden/>
          </w:rPr>
          <w:instrText xml:space="preserve"> PAGEREF _Toc421654116 \h </w:instrText>
        </w:r>
        <w:r>
          <w:rPr>
            <w:noProof/>
            <w:webHidden/>
          </w:rPr>
        </w:r>
        <w:r>
          <w:rPr>
            <w:noProof/>
            <w:webHidden/>
          </w:rPr>
          <w:fldChar w:fldCharType="separate"/>
        </w:r>
        <w:r>
          <w:rPr>
            <w:noProof/>
            <w:webHidden/>
          </w:rPr>
          <w:t>48</w:t>
        </w:r>
        <w:r>
          <w:rPr>
            <w:noProof/>
            <w:webHidden/>
          </w:rPr>
          <w:fldChar w:fldCharType="end"/>
        </w:r>
      </w:hyperlink>
    </w:p>
    <w:p w:rsidR="00251AAD" w:rsidRDefault="00251AAD">
      <w:pPr>
        <w:pStyle w:val="TOC2"/>
        <w:tabs>
          <w:tab w:val="left" w:pos="880"/>
          <w:tab w:val="right" w:leader="dot" w:pos="11107"/>
        </w:tabs>
        <w:rPr>
          <w:rFonts w:asciiTheme="minorHAnsi" w:eastAsiaTheme="minorEastAsia" w:hAnsiTheme="minorHAnsi" w:cstheme="minorBidi"/>
          <w:i w:val="0"/>
          <w:noProof/>
          <w:sz w:val="22"/>
          <w:szCs w:val="22"/>
        </w:rPr>
      </w:pPr>
      <w:hyperlink w:anchor="_Toc421654117" w:history="1">
        <w:r w:rsidRPr="00F83BEA">
          <w:rPr>
            <w:rStyle w:val="Hyperlink"/>
            <w:noProof/>
          </w:rPr>
          <w:t>2.3</w:t>
        </w:r>
        <w:r>
          <w:rPr>
            <w:rFonts w:asciiTheme="minorHAnsi" w:eastAsiaTheme="minorEastAsia" w:hAnsiTheme="minorHAnsi" w:cstheme="minorBidi"/>
            <w:i w:val="0"/>
            <w:noProof/>
            <w:sz w:val="22"/>
            <w:szCs w:val="22"/>
          </w:rPr>
          <w:tab/>
        </w:r>
        <w:r w:rsidRPr="00F83BEA">
          <w:rPr>
            <w:rStyle w:val="Hyperlink"/>
            <w:noProof/>
          </w:rPr>
          <w:t>MCS-FUN-REQ-021367/A-Set Bolster (TcSE ROIN-293505-1)</w:t>
        </w:r>
        <w:r>
          <w:rPr>
            <w:noProof/>
            <w:webHidden/>
          </w:rPr>
          <w:tab/>
        </w:r>
        <w:r>
          <w:rPr>
            <w:noProof/>
            <w:webHidden/>
          </w:rPr>
          <w:fldChar w:fldCharType="begin"/>
        </w:r>
        <w:r>
          <w:rPr>
            <w:noProof/>
            <w:webHidden/>
          </w:rPr>
          <w:instrText xml:space="preserve"> PAGEREF _Toc421654117 \h </w:instrText>
        </w:r>
        <w:r>
          <w:rPr>
            <w:noProof/>
            <w:webHidden/>
          </w:rPr>
        </w:r>
        <w:r>
          <w:rPr>
            <w:noProof/>
            <w:webHidden/>
          </w:rPr>
          <w:fldChar w:fldCharType="separate"/>
        </w:r>
        <w:r>
          <w:rPr>
            <w:noProof/>
            <w:webHidden/>
          </w:rPr>
          <w:t>63</w:t>
        </w:r>
        <w:r>
          <w:rPr>
            <w:noProof/>
            <w:webHidden/>
          </w:rPr>
          <w:fldChar w:fldCharType="end"/>
        </w:r>
      </w:hyperlink>
    </w:p>
    <w:p w:rsidR="00251AAD" w:rsidRDefault="00251AAD">
      <w:pPr>
        <w:pStyle w:val="TOC3"/>
        <w:rPr>
          <w:rFonts w:asciiTheme="minorHAnsi" w:eastAsiaTheme="minorEastAsia" w:hAnsiTheme="minorHAnsi" w:cstheme="minorBidi"/>
          <w:noProof/>
          <w:sz w:val="22"/>
          <w:szCs w:val="22"/>
        </w:rPr>
      </w:pPr>
      <w:hyperlink w:anchor="_Toc421654118" w:history="1">
        <w:r w:rsidRPr="00F83BEA">
          <w:rPr>
            <w:rStyle w:val="Hyperlink"/>
            <w:noProof/>
          </w:rPr>
          <w:t>2.3.1</w:t>
        </w:r>
        <w:r>
          <w:rPr>
            <w:rFonts w:asciiTheme="minorHAnsi" w:eastAsiaTheme="minorEastAsia" w:hAnsiTheme="minorHAnsi" w:cstheme="minorBidi"/>
            <w:noProof/>
            <w:sz w:val="22"/>
            <w:szCs w:val="22"/>
          </w:rPr>
          <w:tab/>
        </w:r>
        <w:r w:rsidRPr="00F83BEA">
          <w:rPr>
            <w:rStyle w:val="Hyperlink"/>
            <w:noProof/>
          </w:rPr>
          <w:t>Use Cases</w:t>
        </w:r>
        <w:r>
          <w:rPr>
            <w:noProof/>
            <w:webHidden/>
          </w:rPr>
          <w:tab/>
        </w:r>
        <w:r>
          <w:rPr>
            <w:noProof/>
            <w:webHidden/>
          </w:rPr>
          <w:fldChar w:fldCharType="begin"/>
        </w:r>
        <w:r>
          <w:rPr>
            <w:noProof/>
            <w:webHidden/>
          </w:rPr>
          <w:instrText xml:space="preserve"> PAGEREF _Toc421654118 \h </w:instrText>
        </w:r>
        <w:r>
          <w:rPr>
            <w:noProof/>
            <w:webHidden/>
          </w:rPr>
        </w:r>
        <w:r>
          <w:rPr>
            <w:noProof/>
            <w:webHidden/>
          </w:rPr>
          <w:fldChar w:fldCharType="separate"/>
        </w:r>
        <w:r>
          <w:rPr>
            <w:noProof/>
            <w:webHidden/>
          </w:rPr>
          <w:t>63</w:t>
        </w:r>
        <w:r>
          <w:rPr>
            <w:noProof/>
            <w:webHidden/>
          </w:rPr>
          <w:fldChar w:fldCharType="end"/>
        </w:r>
      </w:hyperlink>
    </w:p>
    <w:p w:rsidR="00251AAD" w:rsidRDefault="00251AAD">
      <w:pPr>
        <w:pStyle w:val="TOC3"/>
        <w:rPr>
          <w:rFonts w:asciiTheme="minorHAnsi" w:eastAsiaTheme="minorEastAsia" w:hAnsiTheme="minorHAnsi" w:cstheme="minorBidi"/>
          <w:noProof/>
          <w:sz w:val="22"/>
          <w:szCs w:val="22"/>
        </w:rPr>
      </w:pPr>
      <w:hyperlink w:anchor="_Toc421654119" w:history="1">
        <w:r w:rsidRPr="00F83BEA">
          <w:rPr>
            <w:rStyle w:val="Hyperlink"/>
            <w:noProof/>
          </w:rPr>
          <w:t>2.3.2</w:t>
        </w:r>
        <w:r>
          <w:rPr>
            <w:rFonts w:asciiTheme="minorHAnsi" w:eastAsiaTheme="minorEastAsia" w:hAnsiTheme="minorHAnsi" w:cstheme="minorBidi"/>
            <w:noProof/>
            <w:sz w:val="22"/>
            <w:szCs w:val="22"/>
          </w:rPr>
          <w:tab/>
        </w:r>
        <w:r w:rsidRPr="00F83BEA">
          <w:rPr>
            <w:rStyle w:val="Hyperlink"/>
            <w:noProof/>
          </w:rPr>
          <w:t>White Box View</w:t>
        </w:r>
        <w:r>
          <w:rPr>
            <w:noProof/>
            <w:webHidden/>
          </w:rPr>
          <w:tab/>
        </w:r>
        <w:r>
          <w:rPr>
            <w:noProof/>
            <w:webHidden/>
          </w:rPr>
          <w:fldChar w:fldCharType="begin"/>
        </w:r>
        <w:r>
          <w:rPr>
            <w:noProof/>
            <w:webHidden/>
          </w:rPr>
          <w:instrText xml:space="preserve"> PAGEREF _Toc421654119 \h </w:instrText>
        </w:r>
        <w:r>
          <w:rPr>
            <w:noProof/>
            <w:webHidden/>
          </w:rPr>
        </w:r>
        <w:r>
          <w:rPr>
            <w:noProof/>
            <w:webHidden/>
          </w:rPr>
          <w:fldChar w:fldCharType="separate"/>
        </w:r>
        <w:r>
          <w:rPr>
            <w:noProof/>
            <w:webHidden/>
          </w:rPr>
          <w:t>65</w:t>
        </w:r>
        <w:r>
          <w:rPr>
            <w:noProof/>
            <w:webHidden/>
          </w:rPr>
          <w:fldChar w:fldCharType="end"/>
        </w:r>
      </w:hyperlink>
    </w:p>
    <w:p w:rsidR="00251AAD" w:rsidRDefault="00251AA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21654120" w:history="1">
        <w:r w:rsidRPr="00F83BEA">
          <w:rPr>
            <w:rStyle w:val="Hyperlink"/>
            <w:noProof/>
          </w:rPr>
          <w:t>3</w:t>
        </w:r>
        <w:r>
          <w:rPr>
            <w:rFonts w:asciiTheme="minorHAnsi" w:eastAsiaTheme="minorEastAsia" w:hAnsiTheme="minorHAnsi" w:cstheme="minorBidi"/>
            <w:b w:val="0"/>
            <w:smallCaps w:val="0"/>
            <w:noProof/>
            <w:sz w:val="22"/>
            <w:szCs w:val="22"/>
          </w:rPr>
          <w:tab/>
        </w:r>
        <w:r w:rsidRPr="00F83BEA">
          <w:rPr>
            <w:rStyle w:val="Hyperlink"/>
            <w:noProof/>
          </w:rPr>
          <w:t>Appendix: Reference Documents</w:t>
        </w:r>
        <w:r>
          <w:rPr>
            <w:noProof/>
            <w:webHidden/>
          </w:rPr>
          <w:tab/>
        </w:r>
        <w:r>
          <w:rPr>
            <w:noProof/>
            <w:webHidden/>
          </w:rPr>
          <w:fldChar w:fldCharType="begin"/>
        </w:r>
        <w:r>
          <w:rPr>
            <w:noProof/>
            <w:webHidden/>
          </w:rPr>
          <w:instrText xml:space="preserve"> PAGEREF _Toc421654120 \h </w:instrText>
        </w:r>
        <w:r>
          <w:rPr>
            <w:noProof/>
            <w:webHidden/>
          </w:rPr>
        </w:r>
        <w:r>
          <w:rPr>
            <w:noProof/>
            <w:webHidden/>
          </w:rPr>
          <w:fldChar w:fldCharType="separate"/>
        </w:r>
        <w:r>
          <w:rPr>
            <w:noProof/>
            <w:webHidden/>
          </w:rPr>
          <w:t>87</w:t>
        </w:r>
        <w:r>
          <w:rPr>
            <w:noProof/>
            <w:webHidden/>
          </w:rPr>
          <w:fldChar w:fldCharType="end"/>
        </w:r>
      </w:hyperlink>
    </w:p>
    <w:p w:rsidR="00F34EE9" w:rsidRDefault="00251AAD">
      <w:pPr>
        <w:rPr>
          <w:b/>
          <w:sz w:val="36"/>
          <w:szCs w:val="36"/>
        </w:rPr>
      </w:pPr>
      <w:r>
        <w:rPr>
          <w:smallCaps/>
          <w:sz w:val="36"/>
          <w:szCs w:val="36"/>
        </w:rPr>
        <w:fldChar w:fldCharType="end"/>
      </w:r>
    </w:p>
    <w:p w:rsidR="00F34EE9" w:rsidRDefault="00F34EE9">
      <w:pPr>
        <w:rPr>
          <w:b/>
          <w:sz w:val="36"/>
          <w:szCs w:val="36"/>
        </w:rPr>
      </w:pPr>
    </w:p>
    <w:p w:rsidR="00F34EE9" w:rsidRDefault="00F34EE9" w:rsidP="00F34EE9">
      <w:pPr>
        <w:pStyle w:val="Heading1"/>
      </w:pPr>
      <w:bookmarkStart w:id="2" w:name="_Toc421654103"/>
      <w:r>
        <w:lastRenderedPageBreak/>
        <w:t>Architectural Design</w:t>
      </w:r>
      <w:bookmarkEnd w:id="2"/>
    </w:p>
    <w:p w:rsidR="00F34EE9" w:rsidRDefault="00F34EE9" w:rsidP="00F34EE9">
      <w:pPr>
        <w:pStyle w:val="Heading2"/>
      </w:pPr>
      <w:bookmarkStart w:id="3" w:name="_Toc421654104"/>
      <w:r>
        <w:t>MCS-SV-REQ-021432/A-IBD_MultiContouredSeatSystem (TcSE ROIN-198772-1)</w:t>
      </w:r>
      <w:bookmarkEnd w:id="3"/>
    </w:p>
    <w:p w:rsidR="00F34EE9" w:rsidRPr="00760C18" w:rsidRDefault="00F34EE9" w:rsidP="00F34EE9">
      <w:pPr>
        <w:pStyle w:val="BoldText"/>
      </w:pPr>
      <w:r w:rsidRPr="00760C18">
        <w:t>Internal Block Diagram</w:t>
      </w:r>
    </w:p>
    <w:p w:rsidR="00B62130" w:rsidRDefault="00F34EE9">
      <w:pPr>
        <w:keepNext/>
        <w:jc w:val="center"/>
      </w:pPr>
      <w:r>
        <w:rPr>
          <w:noProof/>
        </w:rPr>
        <w:drawing>
          <wp:inline distT="0" distB="0" distL="0" distR="0" wp14:anchorId="569C8F75" wp14:editId="4F385E69">
            <wp:extent cx="6286500" cy="439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286500" cy="4391025"/>
                    </a:xfrm>
                    <a:prstGeom prst="rect">
                      <a:avLst/>
                    </a:prstGeom>
                    <a:noFill/>
                    <a:ln w="9525">
                      <a:noFill/>
                      <a:miter lim="800000"/>
                      <a:headEnd/>
                      <a:tailEnd/>
                    </a:ln>
                  </pic:spPr>
                </pic:pic>
              </a:graphicData>
            </a:graphic>
          </wp:inline>
        </w:drawing>
      </w:r>
    </w:p>
    <w:p w:rsidR="00F34EE9" w:rsidRDefault="00F34EE9" w:rsidP="00F34EE9">
      <w:pPr>
        <w:pStyle w:val="Heading2"/>
      </w:pPr>
      <w:bookmarkStart w:id="4" w:name="_Toc421654105"/>
      <w:r w:rsidRPr="00B9479B">
        <w:t>MCS-CLD-REQ-021433/B-Multi Contoured Seat Client (TcSE ROIN-198818-1)</w:t>
      </w:r>
      <w:bookmarkEnd w:id="4"/>
    </w:p>
    <w:p w:rsidR="00B62130" w:rsidRDefault="00F34EE9">
      <w:pPr>
        <w:rPr>
          <w:rFonts w:cs="Arial"/>
          <w:szCs w:val="20"/>
        </w:rPr>
      </w:pPr>
      <w:r>
        <w:rPr>
          <w:rFonts w:cs="Arial"/>
          <w:szCs w:val="20"/>
        </w:rPr>
        <w:t>The Multi Contoured Seats Client has two functions:</w:t>
      </w:r>
    </w:p>
    <w:p w:rsidR="00B62130" w:rsidRDefault="00B62130">
      <w:pPr>
        <w:rPr>
          <w:rFonts w:cs="Arial"/>
          <w:szCs w:val="20"/>
        </w:rPr>
      </w:pPr>
    </w:p>
    <w:p w:rsidR="00B62130" w:rsidRDefault="00F34EE9">
      <w:pPr>
        <w:ind w:left="360"/>
        <w:rPr>
          <w:rFonts w:cs="Arial"/>
          <w:szCs w:val="20"/>
        </w:rPr>
      </w:pPr>
      <w:r>
        <w:rPr>
          <w:rFonts w:cs="Arial"/>
          <w:szCs w:val="20"/>
        </w:rPr>
        <w:t>1.  Interface between the user and all Multi Contoured Seat functions, both inputs and outputs from the display device.</w:t>
      </w:r>
    </w:p>
    <w:p w:rsidR="00B62130" w:rsidRDefault="00F34EE9">
      <w:pPr>
        <w:ind w:left="360"/>
        <w:rPr>
          <w:rFonts w:cs="Arial"/>
          <w:szCs w:val="20"/>
        </w:rPr>
      </w:pPr>
      <w:r>
        <w:rPr>
          <w:rFonts w:cs="Arial"/>
          <w:szCs w:val="20"/>
        </w:rPr>
        <w:t>2.  Control inputs to the Multi Contoured Seats Server directing the server to initiate some Multi Contoured Seats function.</w:t>
      </w:r>
    </w:p>
    <w:p w:rsidR="00F34EE9" w:rsidRDefault="00F34EE9" w:rsidP="00F34EE9">
      <w:pPr>
        <w:pStyle w:val="Heading3"/>
      </w:pPr>
      <w:bookmarkStart w:id="5" w:name="_Toc421654106"/>
      <w:r>
        <w:t>Functional Requirements</w:t>
      </w:r>
      <w:bookmarkEnd w:id="5"/>
    </w:p>
    <w:p w:rsidR="00F34EE9" w:rsidRPr="00F34EE9" w:rsidRDefault="00F34EE9" w:rsidP="00F34EE9">
      <w:pPr>
        <w:pStyle w:val="Heading4"/>
        <w:rPr>
          <w:b w:val="0"/>
          <w:u w:val="single"/>
        </w:rPr>
      </w:pPr>
      <w:r w:rsidRPr="00F34EE9">
        <w:rPr>
          <w:b w:val="0"/>
          <w:u w:val="single"/>
        </w:rPr>
        <w:t>MCS-SR-REQ-021423/A-MultiContoured Seats Change Request Latency - Driver Seat (TcSE ROIN-199636-1)</w:t>
      </w:r>
    </w:p>
    <w:p w:rsidR="00B62130" w:rsidRDefault="00F34EE9">
      <w:pPr>
        <w:rPr>
          <w:rFonts w:cs="Arial"/>
          <w:szCs w:val="20"/>
        </w:rPr>
      </w:pPr>
      <w:r>
        <w:rPr>
          <w:rFonts w:cs="Arial"/>
          <w:szCs w:val="20"/>
        </w:rPr>
        <w:t xml:space="preserve">The MultiContoured Seats Client shall ignore the DriverActiveSeatControl_St status message for </w:t>
      </w:r>
      <w:r>
        <w:rPr>
          <w:rStyle w:val="spelle"/>
          <w:rFonts w:cs="Arial"/>
          <w:szCs w:val="20"/>
        </w:rPr>
        <w:t>T_Response_SeatMode</w:t>
      </w:r>
      <w:r>
        <w:rPr>
          <w:rFonts w:cs="Arial"/>
          <w:szCs w:val="20"/>
        </w:rPr>
        <w:t xml:space="preserve"> after sending DriverActiveSeatControl_Rq to the MultiContoured Seats Server to allow for Gateway Latency.</w:t>
      </w:r>
    </w:p>
    <w:p w:rsidR="00F34EE9" w:rsidRPr="00F34EE9" w:rsidRDefault="00F34EE9" w:rsidP="00F34EE9">
      <w:pPr>
        <w:pStyle w:val="Heading4"/>
        <w:rPr>
          <w:b w:val="0"/>
          <w:u w:val="single"/>
        </w:rPr>
      </w:pPr>
      <w:r w:rsidRPr="00F34EE9">
        <w:rPr>
          <w:b w:val="0"/>
          <w:u w:val="single"/>
        </w:rPr>
        <w:t>MCS-SR-REQ-021429/A-MultiContoured Seats Change Request Latency - Passenger Seat (TcSE ROIN-201074-1)</w:t>
      </w:r>
    </w:p>
    <w:p w:rsidR="00B62130" w:rsidRDefault="00F34EE9">
      <w:pPr>
        <w:rPr>
          <w:rFonts w:cs="Arial"/>
          <w:szCs w:val="20"/>
        </w:rPr>
      </w:pPr>
      <w:r>
        <w:rPr>
          <w:rFonts w:cs="Arial"/>
          <w:szCs w:val="20"/>
        </w:rPr>
        <w:t xml:space="preserve">The MultiContoured Seats Client shall ignore the PassengerActiveSeatControl_St status message for </w:t>
      </w:r>
      <w:r>
        <w:rPr>
          <w:rStyle w:val="spelle"/>
          <w:rFonts w:cs="Arial"/>
          <w:szCs w:val="20"/>
        </w:rPr>
        <w:t>T_Response_SeatMode</w:t>
      </w:r>
      <w:r>
        <w:rPr>
          <w:rFonts w:cs="Arial"/>
          <w:szCs w:val="20"/>
        </w:rPr>
        <w:t xml:space="preserve"> after sending PassengerActiveSeatControl_Rq to the MultiContoured Seats Server to allow for Gateway Latency.</w:t>
      </w:r>
    </w:p>
    <w:p w:rsidR="00F34EE9" w:rsidRDefault="00F34EE9" w:rsidP="00F34EE9">
      <w:pPr>
        <w:pStyle w:val="Heading4"/>
      </w:pPr>
      <w:r w:rsidRPr="00B9479B">
        <w:t>MCS-TMR-REQ-021424/A-Change Request Latency timing (TcSE ROIN-199637-1)</w:t>
      </w:r>
    </w:p>
    <w:p w:rsidR="00F34EE9" w:rsidRPr="0091772B" w:rsidRDefault="00F34EE9" w:rsidP="00F34EE9">
      <w:pPr>
        <w:rPr>
          <w:sz w:val="14"/>
          <w:szCs w:val="14"/>
        </w:rPr>
      </w:pPr>
    </w:p>
    <w:tbl>
      <w:tblPr>
        <w:tblW w:w="10928" w:type="dxa"/>
        <w:jc w:val="center"/>
        <w:tblInd w:w="-1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F34EE9" w:rsidTr="00F34EE9">
        <w:trPr>
          <w:jc w:val="center"/>
        </w:trPr>
        <w:tc>
          <w:tcPr>
            <w:tcW w:w="2066"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b/>
                <w:sz w:val="14"/>
                <w:szCs w:val="14"/>
              </w:rPr>
            </w:pPr>
            <w:r>
              <w:rPr>
                <w:rFonts w:cs="Arial"/>
                <w:b/>
                <w:sz w:val="14"/>
                <w:szCs w:val="14"/>
              </w:rPr>
              <w:lastRenderedPageBreak/>
              <w:t>Name</w:t>
            </w:r>
          </w:p>
        </w:tc>
        <w:tc>
          <w:tcPr>
            <w:tcW w:w="5442"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b/>
                <w:sz w:val="14"/>
                <w:szCs w:val="14"/>
              </w:rPr>
            </w:pPr>
            <w:r>
              <w:rPr>
                <w:rFonts w:cs="Arial"/>
                <w:b/>
                <w:sz w:val="14"/>
                <w:szCs w:val="14"/>
              </w:rPr>
              <w:t>Default</w:t>
            </w:r>
          </w:p>
        </w:tc>
      </w:tr>
      <w:tr w:rsidR="00F34EE9" w:rsidTr="00F34EE9">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F34EE9" w:rsidRPr="00DF054A" w:rsidRDefault="00F34EE9">
            <w:pPr>
              <w:spacing w:line="276" w:lineRule="auto"/>
              <w:rPr>
                <w:rFonts w:ascii="Univers" w:eastAsia="Times New Roman" w:hAnsi="Univers" w:cs="Arial"/>
                <w:sz w:val="14"/>
                <w:szCs w:val="14"/>
              </w:rPr>
            </w:pPr>
            <w:r w:rsidRPr="00DF054A">
              <w:rPr>
                <w:rFonts w:cs="Arial"/>
                <w:sz w:val="14"/>
                <w:szCs w:val="14"/>
              </w:rPr>
              <w:t>Change Request Latency timing</w:t>
            </w:r>
          </w:p>
        </w:tc>
        <w:tc>
          <w:tcPr>
            <w:tcW w:w="5442"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Minimum amount of time between sending signals (Driver</w:t>
            </w:r>
            <w:r>
              <w:rPr>
                <w:rStyle w:val="spelle"/>
                <w:rFonts w:cs="Arial"/>
                <w:szCs w:val="20"/>
              </w:rPr>
              <w:t>ActiveSeatControl_Rq or PassengerActiveSeatControl_Rq)</w:t>
            </w:r>
            <w:r>
              <w:rPr>
                <w:rFonts w:cs="Arial"/>
                <w:szCs w:val="20"/>
              </w:rPr>
              <w:t xml:space="preserve"> then updating the HMI based on status signals (DriverActiveSeatControl_St or PassengerActiveSeatControl_St) by the MultiContoured Seats Client.</w:t>
            </w:r>
          </w:p>
        </w:tc>
        <w:tc>
          <w:tcPr>
            <w:tcW w:w="720"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sz w:val="14"/>
                <w:szCs w:val="14"/>
              </w:rPr>
            </w:pPr>
            <w:r>
              <w:rPr>
                <w:rFonts w:cs="Arial"/>
                <w:sz w:val="14"/>
                <w:szCs w:val="14"/>
              </w:rPr>
              <w:t>10</w:t>
            </w:r>
          </w:p>
        </w:tc>
        <w:tc>
          <w:tcPr>
            <w:tcW w:w="900"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sz w:val="14"/>
                <w:szCs w:val="14"/>
              </w:rPr>
            </w:pPr>
            <w:r>
              <w:rPr>
                <w:rFonts w:cs="Arial"/>
                <w:sz w:val="14"/>
                <w:szCs w:val="14"/>
              </w:rPr>
              <w:t>500</w:t>
            </w:r>
          </w:p>
        </w:tc>
      </w:tr>
    </w:tbl>
    <w:p w:rsidR="00F34EE9" w:rsidRPr="00B01CDD" w:rsidRDefault="00F34EE9" w:rsidP="00F34EE9">
      <w:pPr>
        <w:rPr>
          <w:sz w:val="14"/>
          <w:szCs w:val="14"/>
        </w:rPr>
      </w:pPr>
    </w:p>
    <w:p w:rsidR="00F34EE9" w:rsidRPr="00F34EE9" w:rsidRDefault="00F34EE9" w:rsidP="00F34EE9">
      <w:pPr>
        <w:pStyle w:val="Heading4"/>
        <w:rPr>
          <w:b w:val="0"/>
          <w:u w:val="single"/>
        </w:rPr>
      </w:pPr>
      <w:r w:rsidRPr="00F34EE9">
        <w:rPr>
          <w:b w:val="0"/>
          <w:u w:val="single"/>
        </w:rPr>
        <w:t>MCS-SR-REQ-021421/A-Inactivity of any user input to MultiContoured Seats (TcSE ROIN-199485-1)</w:t>
      </w:r>
    </w:p>
    <w:p w:rsidR="00B62130" w:rsidRDefault="00F34EE9">
      <w:pPr>
        <w:rPr>
          <w:rFonts w:cs="Arial"/>
          <w:szCs w:val="20"/>
        </w:rPr>
      </w:pPr>
      <w:r>
        <w:rPr>
          <w:rFonts w:cs="Arial"/>
          <w:szCs w:val="20"/>
        </w:rPr>
        <w:t>After the MultiContouredSeatsUser has stopped making inputs on the specific drivers or passengers seat controls at the seat:</w:t>
      </w:r>
    </w:p>
    <w:p w:rsidR="00B62130" w:rsidRDefault="00B62130">
      <w:pPr>
        <w:rPr>
          <w:rFonts w:cs="Arial"/>
          <w:szCs w:val="20"/>
        </w:rPr>
      </w:pPr>
    </w:p>
    <w:p w:rsidR="00B62130" w:rsidRDefault="00F34EE9">
      <w:pPr>
        <w:rPr>
          <w:rFonts w:cs="Arial"/>
          <w:szCs w:val="20"/>
        </w:rPr>
      </w:pPr>
      <w:r>
        <w:rPr>
          <w:rFonts w:cs="Arial"/>
          <w:szCs w:val="20"/>
        </w:rPr>
        <w:t xml:space="preserve">DriverInitiateSeatControlMode_St  = SeatControlOff from SeatControlOn or </w:t>
      </w:r>
    </w:p>
    <w:p w:rsidR="00B62130" w:rsidRDefault="00F34EE9">
      <w:pPr>
        <w:rPr>
          <w:rFonts w:cs="Arial"/>
          <w:szCs w:val="20"/>
        </w:rPr>
      </w:pPr>
      <w:r>
        <w:rPr>
          <w:rFonts w:cs="Arial"/>
          <w:szCs w:val="20"/>
        </w:rPr>
        <w:t xml:space="preserve">PassengerInitiateSeatControlMode_St = SeatControlOff from SeatControlOn </w:t>
      </w:r>
    </w:p>
    <w:p w:rsidR="00B62130" w:rsidRDefault="00B62130">
      <w:pPr>
        <w:rPr>
          <w:rFonts w:cs="Arial"/>
          <w:szCs w:val="20"/>
        </w:rPr>
      </w:pPr>
    </w:p>
    <w:p w:rsidR="00B62130" w:rsidRDefault="00F34EE9">
      <w:pPr>
        <w:rPr>
          <w:rFonts w:cs="Arial"/>
          <w:szCs w:val="20"/>
        </w:rPr>
      </w:pPr>
      <w:r>
        <w:rPr>
          <w:rFonts w:cs="Arial"/>
          <w:szCs w:val="20"/>
        </w:rPr>
        <w:t xml:space="preserve">then the </w:t>
      </w:r>
      <w:proofErr w:type="spellStart"/>
      <w:r>
        <w:rPr>
          <w:rFonts w:cs="Arial"/>
          <w:szCs w:val="20"/>
        </w:rPr>
        <w:t>Multicontoured</w:t>
      </w:r>
      <w:proofErr w:type="spellEnd"/>
      <w:r>
        <w:rPr>
          <w:rFonts w:cs="Arial"/>
          <w:szCs w:val="20"/>
        </w:rPr>
        <w:t xml:space="preserve"> Seats Client shall reset timeout T_MCS_Input and start the timer.  After the timer expires, either seat may become the primary seat on the touch screen display. </w:t>
      </w:r>
    </w:p>
    <w:p w:rsidR="00F34EE9" w:rsidRDefault="00F34EE9" w:rsidP="00F34EE9">
      <w:pPr>
        <w:pStyle w:val="Heading4"/>
      </w:pPr>
      <w:r w:rsidRPr="00B9479B">
        <w:t>MCS-TMR-REQ-021422/A-MCS Input Timeout - Seat or TouchScreen (TcSE ROIN-200107-1)</w:t>
      </w:r>
    </w:p>
    <w:p w:rsidR="00F34EE9" w:rsidRPr="0091772B" w:rsidRDefault="00F34EE9" w:rsidP="00F34EE9">
      <w:pPr>
        <w:rPr>
          <w:sz w:val="14"/>
          <w:szCs w:val="14"/>
        </w:rPr>
      </w:pPr>
    </w:p>
    <w:tbl>
      <w:tblPr>
        <w:tblW w:w="10928" w:type="dxa"/>
        <w:jc w:val="center"/>
        <w:tblInd w:w="-1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F34EE9" w:rsidTr="00F34EE9">
        <w:trPr>
          <w:jc w:val="center"/>
        </w:trPr>
        <w:tc>
          <w:tcPr>
            <w:tcW w:w="2066"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b/>
                <w:sz w:val="14"/>
                <w:szCs w:val="14"/>
              </w:rPr>
            </w:pPr>
            <w:r>
              <w:rPr>
                <w:rFonts w:cs="Arial"/>
                <w:b/>
                <w:sz w:val="14"/>
                <w:szCs w:val="14"/>
              </w:rPr>
              <w:t>Default</w:t>
            </w:r>
          </w:p>
        </w:tc>
      </w:tr>
      <w:tr w:rsidR="00F34EE9" w:rsidTr="00F34EE9">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F34EE9" w:rsidRPr="00DF054A" w:rsidRDefault="00F34EE9">
            <w:pPr>
              <w:spacing w:line="276" w:lineRule="auto"/>
              <w:rPr>
                <w:rFonts w:ascii="Univers" w:eastAsia="Times New Roman" w:hAnsi="Univers" w:cs="Arial"/>
                <w:sz w:val="14"/>
                <w:szCs w:val="14"/>
              </w:rPr>
            </w:pPr>
            <w:r w:rsidRPr="00DF054A">
              <w:rPr>
                <w:rFonts w:cs="Arial"/>
                <w:sz w:val="14"/>
                <w:szCs w:val="14"/>
              </w:rPr>
              <w:t>MCS Input Timeout - Seat or TouchScreen</w:t>
            </w:r>
          </w:p>
        </w:tc>
        <w:tc>
          <w:tcPr>
            <w:tcW w:w="5442"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Timer initiated by the MultiContoured Seats Client that restarts after there are no inputs by the user, either at the seat, or the touch screen display.</w:t>
            </w:r>
          </w:p>
        </w:tc>
        <w:tc>
          <w:tcPr>
            <w:tcW w:w="720"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rPr>
                <w:rFonts w:ascii="Univers" w:eastAsia="Times New Roman" w:hAnsi="Univers" w:cs="Arial"/>
                <w:sz w:val="14"/>
                <w:szCs w:val="14"/>
              </w:rPr>
            </w:pPr>
            <w:r>
              <w:rPr>
                <w:rFonts w:cs="Arial"/>
                <w:sz w:val="14"/>
                <w:szCs w:val="14"/>
              </w:rPr>
              <w:t>0-20</w:t>
            </w:r>
          </w:p>
        </w:tc>
        <w:tc>
          <w:tcPr>
            <w:tcW w:w="1080"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rsidR="00F34EE9" w:rsidRDefault="00F34EE9">
            <w:pPr>
              <w:spacing w:line="276" w:lineRule="auto"/>
              <w:jc w:val="center"/>
              <w:rPr>
                <w:rFonts w:ascii="Univers" w:eastAsia="Times New Roman" w:hAnsi="Univers" w:cs="Arial"/>
                <w:sz w:val="14"/>
                <w:szCs w:val="14"/>
              </w:rPr>
            </w:pPr>
            <w:r>
              <w:rPr>
                <w:rFonts w:cs="Arial"/>
                <w:sz w:val="14"/>
                <w:szCs w:val="14"/>
              </w:rPr>
              <w:t>10</w:t>
            </w:r>
          </w:p>
        </w:tc>
      </w:tr>
    </w:tbl>
    <w:p w:rsidR="00F34EE9" w:rsidRPr="00B01CDD" w:rsidRDefault="00F34EE9" w:rsidP="00F34EE9">
      <w:pPr>
        <w:rPr>
          <w:sz w:val="14"/>
          <w:szCs w:val="14"/>
        </w:rPr>
      </w:pPr>
    </w:p>
    <w:p w:rsidR="00F34EE9" w:rsidRPr="00F34EE9" w:rsidRDefault="00F34EE9" w:rsidP="00F34EE9">
      <w:pPr>
        <w:pStyle w:val="Heading4"/>
        <w:rPr>
          <w:b w:val="0"/>
          <w:u w:val="single"/>
        </w:rPr>
      </w:pPr>
      <w:r w:rsidRPr="00F34EE9">
        <w:rPr>
          <w:b w:val="0"/>
          <w:u w:val="single"/>
        </w:rPr>
        <w:t>MCS-SR-REQ-021430/A-Highlighted Function and pressure percentage memory (TcSE ROIN-201098-1)</w:t>
      </w:r>
    </w:p>
    <w:p w:rsidR="00B62130" w:rsidRDefault="00F34EE9">
      <w:pPr>
        <w:rPr>
          <w:szCs w:val="20"/>
        </w:rPr>
      </w:pPr>
      <w:r>
        <w:rPr>
          <w:rFonts w:cs="Arial"/>
          <w:szCs w:val="20"/>
        </w:rPr>
        <w:t xml:space="preserve">The MultiContouredSeats Client shall remember Lumbar bladder fill percentages, and Bolster bladder fill percentages upon powering down of current key cycle.   The Client will use these values during initialization of the next key cycle, until it receives an updated actual value from the MultiContouredSeats Server. </w:t>
      </w:r>
    </w:p>
    <w:p w:rsidR="00F34EE9" w:rsidRPr="00F34EE9" w:rsidRDefault="00F34EE9" w:rsidP="00F34EE9">
      <w:pPr>
        <w:pStyle w:val="Heading4"/>
        <w:rPr>
          <w:b w:val="0"/>
          <w:u w:val="single"/>
        </w:rPr>
      </w:pPr>
      <w:r w:rsidRPr="00F34EE9">
        <w:rPr>
          <w:b w:val="0"/>
          <w:u w:val="single"/>
        </w:rPr>
        <w:t>MCS-SR-REQ-021427/A-Selecting the Adjust Tab from the touch screen (TcSE ROIN-200453-1)</w:t>
      </w:r>
    </w:p>
    <w:p w:rsidR="00B62130" w:rsidRDefault="00F34EE9">
      <w:pPr>
        <w:rPr>
          <w:rFonts w:cs="Arial"/>
          <w:szCs w:val="20"/>
        </w:rPr>
      </w:pPr>
      <w:r>
        <w:rPr>
          <w:rFonts w:cs="Arial"/>
          <w:szCs w:val="20"/>
        </w:rPr>
        <w:t>If the user selects the adjust tab from the touch screen, the MCS Client shall initiate an DriverActiveSeatControl_Rq or PassengerActiveSeatControl_Rq with parameters equal to</w:t>
      </w:r>
    </w:p>
    <w:p w:rsidR="00B62130" w:rsidRDefault="00B62130">
      <w:pPr>
        <w:rPr>
          <w:rFonts w:cs="Arial"/>
          <w:szCs w:val="20"/>
        </w:rPr>
      </w:pPr>
    </w:p>
    <w:p w:rsidR="00B62130" w:rsidRDefault="00F34EE9">
      <w:pPr>
        <w:rPr>
          <w:rFonts w:cs="Arial"/>
          <w:szCs w:val="20"/>
        </w:rPr>
      </w:pPr>
      <w:r>
        <w:rPr>
          <w:rFonts w:cs="Arial"/>
          <w:szCs w:val="20"/>
        </w:rPr>
        <w:t>HighlightedFunction = MiddleLumbar</w:t>
      </w:r>
    </w:p>
    <w:p w:rsidR="00B62130" w:rsidRDefault="00F34EE9">
      <w:pPr>
        <w:rPr>
          <w:szCs w:val="20"/>
        </w:rPr>
      </w:pPr>
      <w:r>
        <w:rPr>
          <w:rFonts w:cs="Arial"/>
          <w:szCs w:val="20"/>
        </w:rPr>
        <w:t>SeatModeSelect = Inactive</w:t>
      </w:r>
    </w:p>
    <w:p w:rsidR="00F34EE9" w:rsidRPr="00F34EE9" w:rsidRDefault="00F34EE9" w:rsidP="00F34EE9">
      <w:pPr>
        <w:pStyle w:val="Heading4"/>
        <w:rPr>
          <w:b w:val="0"/>
          <w:u w:val="single"/>
        </w:rPr>
      </w:pPr>
      <w:r w:rsidRPr="00F34EE9">
        <w:rPr>
          <w:b w:val="0"/>
          <w:u w:val="single"/>
        </w:rPr>
        <w:t>MCS-SR-REQ-021428/A-Selecting the Massage Tab from the touch screen (TcSE ROIN-200454-1)</w:t>
      </w:r>
    </w:p>
    <w:p w:rsidR="00B62130" w:rsidRDefault="00F34EE9">
      <w:pPr>
        <w:rPr>
          <w:rFonts w:cs="Arial"/>
          <w:szCs w:val="20"/>
        </w:rPr>
      </w:pPr>
      <w:r>
        <w:rPr>
          <w:rFonts w:cs="Arial"/>
          <w:szCs w:val="20"/>
        </w:rPr>
        <w:t>If the user selects the Massage tab from the touch screen, the MCS Client shall initiate an DriverActiveSeatControl_Rq or PassengerActiveSeatControl_Rq with parameters equal to</w:t>
      </w:r>
    </w:p>
    <w:p w:rsidR="00B62130" w:rsidRDefault="00B62130">
      <w:pPr>
        <w:rPr>
          <w:rFonts w:cs="Arial"/>
          <w:szCs w:val="20"/>
        </w:rPr>
      </w:pPr>
    </w:p>
    <w:p w:rsidR="00B62130" w:rsidRDefault="00F34EE9">
      <w:pPr>
        <w:rPr>
          <w:rFonts w:cs="Arial"/>
          <w:szCs w:val="20"/>
        </w:rPr>
      </w:pPr>
      <w:r>
        <w:rPr>
          <w:rFonts w:cs="Arial"/>
          <w:szCs w:val="20"/>
        </w:rPr>
        <w:t>HighlightedFunction = CushionMassage</w:t>
      </w:r>
    </w:p>
    <w:p w:rsidR="00B62130" w:rsidRDefault="00F34EE9">
      <w:pPr>
        <w:rPr>
          <w:szCs w:val="20"/>
        </w:rPr>
      </w:pPr>
      <w:r>
        <w:rPr>
          <w:rFonts w:cs="Arial"/>
          <w:szCs w:val="20"/>
        </w:rPr>
        <w:t>SeatModeSelect = Inactive</w:t>
      </w:r>
    </w:p>
    <w:p w:rsidR="00F34EE9" w:rsidRPr="00F34EE9" w:rsidRDefault="00F34EE9" w:rsidP="00F34EE9">
      <w:pPr>
        <w:pStyle w:val="Heading4"/>
        <w:rPr>
          <w:b w:val="0"/>
          <w:u w:val="single"/>
        </w:rPr>
      </w:pPr>
      <w:r w:rsidRPr="00F34EE9">
        <w:rPr>
          <w:b w:val="0"/>
          <w:u w:val="single"/>
        </w:rPr>
        <w:t>MCS-SR-REQ-165826/A-Multi Contoured Seats Adjustment via TouchScreen</w:t>
      </w:r>
    </w:p>
    <w:p w:rsidR="00F34EE9" w:rsidRDefault="00F34EE9" w:rsidP="00F34EE9">
      <w:r>
        <w:t>The Multi Contoured Seat (MCS) Client does not arbitrate if an input is a "press and hold" or a "tap".  This shall be done by the Multi Contoured Seat (MCS) Server.</w:t>
      </w:r>
    </w:p>
    <w:p w:rsidR="00F34EE9" w:rsidRDefault="00F34EE9" w:rsidP="00F34EE9">
      <w:pPr>
        <w:rPr>
          <w:rFonts w:cs="Arial"/>
        </w:rPr>
      </w:pPr>
    </w:p>
    <w:p w:rsidR="00F34EE9" w:rsidRDefault="00F34EE9" w:rsidP="00F34EE9">
      <w:pPr>
        <w:rPr>
          <w:rFonts w:cs="Arial"/>
        </w:rPr>
      </w:pPr>
      <w:r>
        <w:rPr>
          <w:rFonts w:cs="Arial"/>
        </w:rPr>
        <w:t>If the user presses the plus (+) or minus (-) button from the touch screen, the MCS Client shall initiate DriverActiveSeatControl_Rq or PassengerActiveSeatControl_Rq with associated parameter SeatModeSelect = Increase or SeatModeSelect = Decrease</w:t>
      </w:r>
    </w:p>
    <w:p w:rsidR="00F34EE9" w:rsidRDefault="00F34EE9" w:rsidP="00F34EE9">
      <w:pPr>
        <w:rPr>
          <w:rFonts w:cs="Arial"/>
        </w:rPr>
      </w:pPr>
    </w:p>
    <w:p w:rsidR="00F34EE9" w:rsidRDefault="00F34EE9" w:rsidP="00F34EE9">
      <w:r>
        <w:rPr>
          <w:rFonts w:cs="Arial"/>
        </w:rPr>
        <w:t xml:space="preserve">Parameter shall be transmitted as a continuously held high signal for </w:t>
      </w:r>
      <w:r>
        <w:t>as long as the button is pressed</w:t>
      </w:r>
    </w:p>
    <w:p w:rsidR="00F34EE9" w:rsidRDefault="00F34EE9" w:rsidP="00F34EE9"/>
    <w:p w:rsidR="00F34EE9" w:rsidRDefault="00F34EE9" w:rsidP="00F34EE9"/>
    <w:p w:rsidR="00F34EE9" w:rsidRDefault="00F34EE9" w:rsidP="00F34EE9">
      <w:pPr>
        <w:keepNext/>
        <w:jc w:val="center"/>
      </w:pPr>
      <w:r>
        <w:rPr>
          <w:noProof/>
        </w:rPr>
        <w:lastRenderedPageBreak/>
        <w:drawing>
          <wp:inline distT="0" distB="0" distL="0" distR="0" wp14:anchorId="2FA9CCA4" wp14:editId="201C7BC8">
            <wp:extent cx="5486400" cy="24841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 and Hold Expected Behavior Example.JPG"/>
                    <pic:cNvPicPr/>
                  </pic:nvPicPr>
                  <pic:blipFill>
                    <a:blip r:embed="rId11">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5486400" cy="2484119"/>
                    </a:xfrm>
                    <a:prstGeom prst="rect">
                      <a:avLst/>
                    </a:prstGeom>
                  </pic:spPr>
                </pic:pic>
              </a:graphicData>
            </a:graphic>
          </wp:inline>
        </w:drawing>
      </w:r>
    </w:p>
    <w:p w:rsidR="00F34EE9" w:rsidRPr="003B4A0A" w:rsidRDefault="00F34EE9" w:rsidP="00F34EE9">
      <w:pPr>
        <w:pStyle w:val="Caption"/>
        <w:jc w:val="center"/>
      </w:pPr>
      <w:r w:rsidRPr="003B4A0A">
        <w:t xml:space="preserve">Figure </w:t>
      </w:r>
      <w:fldSimple w:instr=" SEQ Figure \* ARABIC ">
        <w:r>
          <w:rPr>
            <w:noProof/>
          </w:rPr>
          <w:t>1</w:t>
        </w:r>
      </w:fldSimple>
      <w:r w:rsidRPr="003B4A0A">
        <w:t xml:space="preserve"> – SeatModeSelect transmission (Tx) - Expected Behavior Example</w:t>
      </w:r>
    </w:p>
    <w:p w:rsidR="00F34EE9" w:rsidRDefault="00F34EE9" w:rsidP="00F34EE9"/>
    <w:p w:rsidR="00F34EE9" w:rsidRDefault="00F34EE9" w:rsidP="00F34EE9">
      <w:r>
        <w:rPr>
          <w:noProof/>
        </w:rPr>
        <w:pict>
          <v:group id="_x0000_s1029" style="position:absolute;margin-left:103.5pt;margin-top:6.55pt;width:270.75pt;height:256.5pt;z-index:251663360" coordorigin="3510,8925" coordsize="5415,5130">
            <v:oval id="_x0000_s1026" style="position:absolute;left:3510;top:8925;width:5415;height:5130" filled="f" fillcolor="white [3201]" strokecolor="#c0504d [3205]" strokeweight="6pt">
              <v:shadow color="#868686"/>
            </v:oval>
            <v:shapetype id="_x0000_t32" coordsize="21600,21600" o:spt="32" o:oned="t" path="m,l21600,21600e" filled="f">
              <v:path arrowok="t" fillok="f" o:connecttype="none"/>
              <o:lock v:ext="edit" shapetype="t"/>
            </v:shapetype>
            <v:shape id="_x0000_s1027" type="#_x0000_t32" style="position:absolute;left:4620;top:9435;width:3255;height:4080" o:connectortype="straight" strokecolor="#c0504d [3205]" strokeweight="6pt">
              <v:shadow color="#868686"/>
            </v:shape>
          </v:group>
        </w:pict>
      </w:r>
    </w:p>
    <w:p w:rsidR="00F34EE9" w:rsidRDefault="00F34EE9" w:rsidP="00F34EE9">
      <w:pPr>
        <w:keepNext/>
        <w:jc w:val="center"/>
      </w:pPr>
      <w:r>
        <w:rPr>
          <w:noProof/>
        </w:rPr>
        <w:drawing>
          <wp:inline distT="0" distB="0" distL="0" distR="0" wp14:anchorId="7FC57714" wp14:editId="557628C9">
            <wp:extent cx="5486400" cy="3188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 and Hold Incorrect Behavior Example.JPG"/>
                    <pic:cNvPicPr/>
                  </pic:nvPicPr>
                  <pic:blipFill>
                    <a:blip r:embed="rId12">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5486400" cy="3188675"/>
                    </a:xfrm>
                    <a:prstGeom prst="rect">
                      <a:avLst/>
                    </a:prstGeom>
                  </pic:spPr>
                </pic:pic>
              </a:graphicData>
            </a:graphic>
          </wp:inline>
        </w:drawing>
      </w:r>
    </w:p>
    <w:p w:rsidR="00F34EE9" w:rsidRPr="003B4A0A" w:rsidRDefault="00F34EE9" w:rsidP="00F34EE9">
      <w:pPr>
        <w:pStyle w:val="Caption"/>
        <w:jc w:val="center"/>
      </w:pPr>
      <w:r w:rsidRPr="003B4A0A">
        <w:t xml:space="preserve">Figure </w:t>
      </w:r>
      <w:fldSimple w:instr=" SEQ Figure \* ARABIC ">
        <w:r>
          <w:rPr>
            <w:noProof/>
          </w:rPr>
          <w:t>2</w:t>
        </w:r>
      </w:fldSimple>
      <w:r w:rsidRPr="003B4A0A">
        <w:t xml:space="preserve"> - SeatModeSelect transmission (Tx) - Incorrect Behavior Example</w:t>
      </w:r>
    </w:p>
    <w:p w:rsidR="00F34EE9" w:rsidRDefault="00F34EE9" w:rsidP="00F34EE9">
      <w:pPr>
        <w:pStyle w:val="Heading2"/>
      </w:pPr>
      <w:bookmarkStart w:id="6" w:name="_Toc421654107"/>
      <w:r>
        <w:t>MultiContouredSeatClient Interface</w:t>
      </w:r>
      <w:bookmarkEnd w:id="6"/>
    </w:p>
    <w:p w:rsidR="00F34EE9" w:rsidRDefault="00F34EE9" w:rsidP="00F34EE9">
      <w:pPr>
        <w:pStyle w:val="Heading3"/>
      </w:pPr>
      <w:bookmarkStart w:id="7" w:name="_Toc421654108"/>
      <w:r w:rsidRPr="00B9479B">
        <w:t>MCS-IIR-REQ-021434/A-iMultiContouredSeatsClient_Tx (TcSE ROIN-264548-2)</w:t>
      </w:r>
      <w:bookmarkEnd w:id="7"/>
    </w:p>
    <w:p w:rsidR="00F34EE9" w:rsidRDefault="00F34EE9" w:rsidP="00F34EE9">
      <w:pPr>
        <w:pStyle w:val="Heading4"/>
      </w:pPr>
      <w:r w:rsidRPr="00B9479B">
        <w:t>MD-REQ-021435/A-DriverActiveSeatControl_Rq (TcSE ROIN-199569-2)</w:t>
      </w:r>
    </w:p>
    <w:p w:rsidR="00B62130" w:rsidRDefault="00F34EE9">
      <w:pPr>
        <w:rPr>
          <w:rFonts w:cs="Arial"/>
          <w:szCs w:val="20"/>
        </w:rPr>
      </w:pPr>
      <w:r>
        <w:rPr>
          <w:rFonts w:cs="Arial"/>
          <w:szCs w:val="20"/>
        </w:rPr>
        <w:t>Message Type:  Request</w:t>
      </w:r>
    </w:p>
    <w:p w:rsidR="00B62130" w:rsidRDefault="00B62130">
      <w:pPr>
        <w:rPr>
          <w:rFonts w:cs="Arial"/>
          <w:szCs w:val="20"/>
        </w:rPr>
      </w:pPr>
    </w:p>
    <w:p w:rsidR="00B62130" w:rsidRDefault="00F34EE9">
      <w:pPr>
        <w:rPr>
          <w:rFonts w:cs="Arial"/>
          <w:szCs w:val="20"/>
        </w:rPr>
      </w:pPr>
      <w:r>
        <w:rPr>
          <w:rFonts w:cs="Arial"/>
          <w:szCs w:val="20"/>
        </w:rPr>
        <w:t>This method is a signal from the Multi Contoured Seat Client to the Multi Contoured Seat Server (Driver's side).  This request indicates to the server what seat control update is requested (Massage, Bolster, Lumbar)</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9"/>
        <w:gridCol w:w="1927"/>
        <w:gridCol w:w="799"/>
        <w:gridCol w:w="5474"/>
      </w:tblGrid>
      <w:tr w:rsidR="00B62130">
        <w:trPr>
          <w:jc w:val="center"/>
        </w:trPr>
        <w:tc>
          <w:tcPr>
            <w:tcW w:w="198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5474"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98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HighlightedFunction</w:t>
            </w: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5474"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Requested active function.</w:t>
            </w: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Inactive</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LowerLumbar</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0x1</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MiddleLumbar</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0x2</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UpperLumbar</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0x3</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LowerBolster</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0x4</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UpperBolster</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0x5</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LumbarMassage</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0x6</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CushionMassage</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0x7</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SeatModeSelect</w:t>
            </w: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w:t>
            </w:r>
          </w:p>
        </w:tc>
        <w:tc>
          <w:tcPr>
            <w:tcW w:w="5474"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 xml:space="preserve">Indicates if the current highlighted function should increase pressure, decrease pressure, or increase/decrease seat/lumbar massage intensity.  </w:t>
            </w: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Inactive</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Not_Used</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0x1</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Increase</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0x2</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Decrease</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0x3</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Off</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0x4</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Low</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0x5</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High</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0x6</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Not_Used</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0x7-0xE</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Fault</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0xF</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79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bl>
    <w:p w:rsidR="00B62130" w:rsidRDefault="00B62130">
      <w:pPr>
        <w:rPr>
          <w:rFonts w:cs="Arial"/>
          <w:szCs w:val="20"/>
        </w:rPr>
      </w:pPr>
    </w:p>
    <w:p w:rsidR="00F34EE9" w:rsidRDefault="00F34EE9" w:rsidP="00F34EE9">
      <w:pPr>
        <w:pStyle w:val="Heading4"/>
      </w:pPr>
      <w:r w:rsidRPr="00B9479B">
        <w:t>MD-REQ-021436/A-DriverResetFactorySettings_Rq (TcSE ROIN-199425-1)</w:t>
      </w:r>
    </w:p>
    <w:p w:rsidR="00B62130" w:rsidRDefault="00F34EE9">
      <w:pPr>
        <w:rPr>
          <w:rFonts w:cs="Arial"/>
          <w:szCs w:val="20"/>
        </w:rPr>
      </w:pPr>
      <w:r>
        <w:rPr>
          <w:rFonts w:cs="Arial"/>
          <w:szCs w:val="20"/>
        </w:rPr>
        <w:t>Message Type:  Request</w:t>
      </w:r>
    </w:p>
    <w:p w:rsidR="00B62130" w:rsidRDefault="00B62130">
      <w:pPr>
        <w:rPr>
          <w:rFonts w:cs="Arial"/>
          <w:szCs w:val="20"/>
        </w:rPr>
      </w:pPr>
    </w:p>
    <w:p w:rsidR="00B62130" w:rsidRDefault="00F34EE9">
      <w:pPr>
        <w:rPr>
          <w:rFonts w:cs="Arial"/>
          <w:szCs w:val="20"/>
        </w:rPr>
      </w:pPr>
      <w:r>
        <w:rPr>
          <w:rFonts w:cs="Arial"/>
          <w:szCs w:val="20"/>
        </w:rPr>
        <w:t>This method is a signal from the Multi Contoured Seat Client to the Multi Contoured Seat Server to request a reset of all applicable Multi Contoured Seats settings to default settings.</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534"/>
        <w:gridCol w:w="1720"/>
        <w:gridCol w:w="1720"/>
      </w:tblGrid>
      <w:tr w:rsidR="00B62130">
        <w:trPr>
          <w:jc w:val="center"/>
        </w:trPr>
        <w:tc>
          <w:tcPr>
            <w:tcW w:w="1368"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534"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368"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Mode</w:t>
            </w:r>
          </w:p>
        </w:tc>
        <w:tc>
          <w:tcPr>
            <w:tcW w:w="1534"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 xml:space="preserve">  </w:t>
            </w:r>
          </w:p>
        </w:tc>
      </w:tr>
      <w:tr w:rsidR="00B62130">
        <w:trPr>
          <w:jc w:val="center"/>
        </w:trPr>
        <w:tc>
          <w:tcPr>
            <w:tcW w:w="1368"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34"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Inactive</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w:t>
            </w:r>
          </w:p>
        </w:tc>
        <w:tc>
          <w:tcPr>
            <w:tcW w:w="1720"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368"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34"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Active</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0x1</w:t>
            </w:r>
          </w:p>
        </w:tc>
        <w:tc>
          <w:tcPr>
            <w:tcW w:w="1720"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bl>
    <w:p w:rsidR="00B62130" w:rsidRDefault="00B62130">
      <w:pPr>
        <w:rPr>
          <w:szCs w:val="20"/>
        </w:rPr>
      </w:pPr>
    </w:p>
    <w:p w:rsidR="00F34EE9" w:rsidRDefault="00F34EE9" w:rsidP="00F34EE9">
      <w:pPr>
        <w:pStyle w:val="Heading4"/>
      </w:pPr>
      <w:r w:rsidRPr="00B9479B">
        <w:t>MD-REQ-021437/A-PassengerActiveSeatControl_Rq (TcSE ROIN-201060-2)</w:t>
      </w:r>
    </w:p>
    <w:p w:rsidR="00B62130" w:rsidRDefault="00F34EE9">
      <w:pPr>
        <w:rPr>
          <w:rFonts w:cs="Arial"/>
          <w:szCs w:val="20"/>
        </w:rPr>
      </w:pPr>
      <w:r>
        <w:rPr>
          <w:rFonts w:cs="Arial"/>
          <w:szCs w:val="20"/>
        </w:rPr>
        <w:t>Message Type:  Request</w:t>
      </w:r>
    </w:p>
    <w:p w:rsidR="00B62130" w:rsidRDefault="00B62130">
      <w:pPr>
        <w:rPr>
          <w:rFonts w:cs="Arial"/>
          <w:szCs w:val="20"/>
        </w:rPr>
      </w:pPr>
    </w:p>
    <w:p w:rsidR="00B62130" w:rsidRDefault="00F34EE9">
      <w:pPr>
        <w:rPr>
          <w:rFonts w:cs="Arial"/>
          <w:szCs w:val="20"/>
        </w:rPr>
      </w:pPr>
      <w:r>
        <w:rPr>
          <w:rFonts w:cs="Arial"/>
          <w:szCs w:val="20"/>
        </w:rPr>
        <w:t>This method is a signal from the Multi Contoured Seat Client to the Multi Contoured Seat Server (Passenger's side).  This request indicates to the server what seat control update is requested (Massage, Bolster, Lumbar)</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9"/>
        <w:gridCol w:w="1927"/>
        <w:gridCol w:w="799"/>
        <w:gridCol w:w="5474"/>
      </w:tblGrid>
      <w:tr w:rsidR="00B62130">
        <w:trPr>
          <w:jc w:val="center"/>
        </w:trPr>
        <w:tc>
          <w:tcPr>
            <w:tcW w:w="198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5474"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98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HighlightedFunction</w:t>
            </w: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5474"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Requested active function.</w:t>
            </w: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Inactive</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LowerLumbar</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0x1</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MiddleLumbar</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0x2</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UpperLumbar</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0x3</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LowerBolster</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0x4</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UpperBolster</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0x5</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LumbarMassage</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0x6</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CushionMassage</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0x7</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SeatModeSelect</w:t>
            </w: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w:t>
            </w:r>
          </w:p>
        </w:tc>
        <w:tc>
          <w:tcPr>
            <w:tcW w:w="5474"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 xml:space="preserve">Indicates if the current highlighted function should increase pressure, decrease pressure, or increase/decrease seat/lumbar massage intensity.  </w:t>
            </w: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Inactive</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Not_Used</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0x1</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Increase</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0x2</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Decrease</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0x3</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Off</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0x4</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Low</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0x5</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High</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0x6</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Not_Used</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0x7-0xE</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Fault</w:t>
            </w:r>
          </w:p>
        </w:tc>
        <w:tc>
          <w:tcPr>
            <w:tcW w:w="79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0xF</w:t>
            </w: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98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27"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79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547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bl>
    <w:p w:rsidR="00B62130" w:rsidRDefault="00B62130">
      <w:pPr>
        <w:rPr>
          <w:rFonts w:cs="Arial"/>
          <w:szCs w:val="20"/>
        </w:rPr>
      </w:pPr>
    </w:p>
    <w:p w:rsidR="00F34EE9" w:rsidRDefault="00F34EE9" w:rsidP="00F34EE9">
      <w:pPr>
        <w:pStyle w:val="Heading4"/>
      </w:pPr>
      <w:r w:rsidRPr="00B9479B">
        <w:t>MD-REQ-021438/A-PassengerResetFactorySettings_Rq (TcSE ROIN-202421-1)</w:t>
      </w:r>
    </w:p>
    <w:p w:rsidR="00B62130" w:rsidRDefault="00F34EE9">
      <w:pPr>
        <w:rPr>
          <w:rFonts w:cs="Arial"/>
          <w:szCs w:val="20"/>
        </w:rPr>
      </w:pPr>
      <w:r>
        <w:rPr>
          <w:rFonts w:cs="Arial"/>
          <w:szCs w:val="20"/>
        </w:rPr>
        <w:t>Message Type:  Request</w:t>
      </w:r>
    </w:p>
    <w:p w:rsidR="00B62130" w:rsidRDefault="00B62130">
      <w:pPr>
        <w:rPr>
          <w:rFonts w:cs="Arial"/>
          <w:szCs w:val="20"/>
        </w:rPr>
      </w:pPr>
    </w:p>
    <w:p w:rsidR="00B62130" w:rsidRDefault="00F34EE9">
      <w:pPr>
        <w:rPr>
          <w:rFonts w:cs="Arial"/>
          <w:szCs w:val="20"/>
        </w:rPr>
      </w:pPr>
      <w:r>
        <w:rPr>
          <w:rFonts w:cs="Arial"/>
          <w:szCs w:val="20"/>
        </w:rPr>
        <w:t>This method is a signal from the Multi Contoured Seat Client to the Multi Contoured Seat Server to request a reset of all applicable Multi Contoured Seats settings to default settings.</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534"/>
        <w:gridCol w:w="1720"/>
        <w:gridCol w:w="1720"/>
      </w:tblGrid>
      <w:tr w:rsidR="00B62130">
        <w:trPr>
          <w:jc w:val="center"/>
        </w:trPr>
        <w:tc>
          <w:tcPr>
            <w:tcW w:w="1368"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534"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368"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Mode</w:t>
            </w:r>
          </w:p>
        </w:tc>
        <w:tc>
          <w:tcPr>
            <w:tcW w:w="1534"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 xml:space="preserve">  </w:t>
            </w:r>
          </w:p>
        </w:tc>
      </w:tr>
      <w:tr w:rsidR="00B62130">
        <w:trPr>
          <w:jc w:val="center"/>
        </w:trPr>
        <w:tc>
          <w:tcPr>
            <w:tcW w:w="1368"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34"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Inactive</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w:t>
            </w:r>
          </w:p>
        </w:tc>
        <w:tc>
          <w:tcPr>
            <w:tcW w:w="1720"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368"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34"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Active</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0x1</w:t>
            </w:r>
          </w:p>
        </w:tc>
        <w:tc>
          <w:tcPr>
            <w:tcW w:w="1720"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bl>
    <w:p w:rsidR="00B62130" w:rsidRDefault="00B62130"/>
    <w:p w:rsidR="00F34EE9" w:rsidRDefault="00F34EE9" w:rsidP="00F34EE9">
      <w:pPr>
        <w:pStyle w:val="Heading4"/>
      </w:pPr>
      <w:r w:rsidRPr="00B9479B">
        <w:t>MD-REQ-021439/A-PassengerSeatMemoryCommand_Rq (TcSE ROIN-202414-1)</w:t>
      </w:r>
    </w:p>
    <w:p w:rsidR="00B62130" w:rsidRDefault="00F34EE9">
      <w:pPr>
        <w:rPr>
          <w:rFonts w:cs="Arial"/>
          <w:szCs w:val="20"/>
        </w:rPr>
      </w:pPr>
      <w:r>
        <w:rPr>
          <w:rFonts w:cs="Arial"/>
          <w:szCs w:val="20"/>
        </w:rPr>
        <w:t>Message Type : Request</w:t>
      </w:r>
    </w:p>
    <w:p w:rsidR="00B62130" w:rsidRDefault="00B62130">
      <w:pPr>
        <w:rPr>
          <w:rFonts w:cs="Arial"/>
          <w:szCs w:val="20"/>
        </w:rPr>
      </w:pPr>
    </w:p>
    <w:p w:rsidR="00B62130" w:rsidRDefault="00F34EE9">
      <w:pPr>
        <w:rPr>
          <w:rFonts w:cs="Arial"/>
          <w:szCs w:val="20"/>
        </w:rPr>
      </w:pPr>
      <w:r>
        <w:rPr>
          <w:rFonts w:cs="Arial"/>
          <w:szCs w:val="20"/>
        </w:rPr>
        <w:t xml:space="preserve">This method is from the MultiContoured Seats Client to the MultiContoured Seats Server to request a store or recall operation for the specified setting number.  If a Recall is selected, the MultiContoured Seats Server will update the Lumbar and Bolster pressures to the stored values for that user.  If a Store operation is selected, the MultiContoured Seats Server  will stored the current values of the Lumbar and Bolster pressures in the </w:t>
      </w:r>
      <w:r w:rsidR="00C97811">
        <w:rPr>
          <w:rFonts w:cs="Arial"/>
          <w:szCs w:val="20"/>
        </w:rPr>
        <w:t>specified</w:t>
      </w:r>
      <w:r>
        <w:rPr>
          <w:rFonts w:cs="Arial"/>
          <w:szCs w:val="20"/>
        </w:rPr>
        <w:t xml:space="preserve"> user.</w:t>
      </w:r>
    </w:p>
    <w:p w:rsidR="00B62130" w:rsidRDefault="00B62130">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3"/>
        <w:gridCol w:w="983"/>
        <w:gridCol w:w="816"/>
        <w:gridCol w:w="4782"/>
      </w:tblGrid>
      <w:tr w:rsidR="00B62130">
        <w:trPr>
          <w:jc w:val="center"/>
        </w:trPr>
        <w:tc>
          <w:tcPr>
            <w:tcW w:w="83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b/>
                <w:szCs w:val="20"/>
              </w:rPr>
            </w:pPr>
            <w:r>
              <w:rPr>
                <w:rFonts w:cs="Arial"/>
                <w:b/>
                <w:szCs w:val="20"/>
              </w:rPr>
              <w:t>Name</w:t>
            </w: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b/>
                <w:szCs w:val="20"/>
              </w:rPr>
            </w:pPr>
            <w:r>
              <w:rPr>
                <w:rFonts w:cs="Arial"/>
                <w:b/>
                <w:szCs w:val="20"/>
              </w:rPr>
              <w:t>Value</w:t>
            </w:r>
          </w:p>
        </w:tc>
        <w:tc>
          <w:tcPr>
            <w:tcW w:w="4782"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b/>
                <w:szCs w:val="20"/>
              </w:rPr>
            </w:pPr>
            <w:r>
              <w:rPr>
                <w:rFonts w:cs="Arial"/>
                <w:b/>
                <w:szCs w:val="20"/>
              </w:rPr>
              <w:t>Description</w:t>
            </w:r>
          </w:p>
        </w:tc>
      </w:tr>
      <w:tr w:rsidR="00B62130">
        <w:trPr>
          <w:jc w:val="center"/>
        </w:trPr>
        <w:tc>
          <w:tcPr>
            <w:tcW w:w="83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 xml:space="preserve">Mode </w:t>
            </w: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w:t>
            </w:r>
          </w:p>
        </w:tc>
        <w:tc>
          <w:tcPr>
            <w:tcW w:w="4782"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Specifies operation and user that is selected by the user.</w:t>
            </w: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Inactive</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0x0</w:t>
            </w:r>
          </w:p>
        </w:tc>
        <w:tc>
          <w:tcPr>
            <w:tcW w:w="4782"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Store1</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0x1</w:t>
            </w:r>
          </w:p>
        </w:tc>
        <w:tc>
          <w:tcPr>
            <w:tcW w:w="4782"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Store2</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0x2</w:t>
            </w:r>
          </w:p>
        </w:tc>
        <w:tc>
          <w:tcPr>
            <w:tcW w:w="4782"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Store3</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0x3</w:t>
            </w:r>
          </w:p>
        </w:tc>
        <w:tc>
          <w:tcPr>
            <w:tcW w:w="4782"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Store4</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0x4</w:t>
            </w:r>
          </w:p>
        </w:tc>
        <w:tc>
          <w:tcPr>
            <w:tcW w:w="4782"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Recall1</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0x5</w:t>
            </w:r>
          </w:p>
        </w:tc>
        <w:tc>
          <w:tcPr>
            <w:tcW w:w="4782"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Recall2</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0x6</w:t>
            </w:r>
          </w:p>
        </w:tc>
        <w:tc>
          <w:tcPr>
            <w:tcW w:w="4782"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Recall3</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0x7</w:t>
            </w:r>
          </w:p>
        </w:tc>
        <w:tc>
          <w:tcPr>
            <w:tcW w:w="4782"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Recall4</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0x8</w:t>
            </w:r>
          </w:p>
        </w:tc>
        <w:tc>
          <w:tcPr>
            <w:tcW w:w="4782"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bl>
    <w:p w:rsidR="00B62130" w:rsidRDefault="00B62130">
      <w:pPr>
        <w:rPr>
          <w:szCs w:val="20"/>
        </w:rPr>
      </w:pPr>
    </w:p>
    <w:p w:rsidR="00F34EE9" w:rsidRDefault="00F34EE9" w:rsidP="00F34EE9">
      <w:pPr>
        <w:pStyle w:val="Heading4"/>
      </w:pPr>
      <w:r w:rsidRPr="00B9479B">
        <w:t>MD-REQ-021440/A-UpdateData (TcSE ROIN-199437-1)</w:t>
      </w:r>
    </w:p>
    <w:p w:rsidR="00B62130" w:rsidRDefault="00F34EE9">
      <w:pPr>
        <w:rPr>
          <w:rFonts w:cs="Arial"/>
          <w:szCs w:val="20"/>
        </w:rPr>
      </w:pPr>
      <w:r>
        <w:rPr>
          <w:rFonts w:cs="Arial"/>
          <w:szCs w:val="20"/>
        </w:rPr>
        <w:t>This event is from the Multi Contoured Seat Client to the HMI device.  This signal represents a change to the display device's data on the screen, either what highlighted function is now selected, or actual pressure values that are changing.</w:t>
      </w:r>
    </w:p>
    <w:p w:rsidR="00F34EE9" w:rsidRDefault="00F34EE9" w:rsidP="00F34EE9">
      <w:pPr>
        <w:pStyle w:val="Heading4"/>
      </w:pPr>
      <w:r w:rsidRPr="00B9479B">
        <w:t>MD-REQ-021441/A-UpdateView (TcSE ROIN-199436-1)</w:t>
      </w:r>
    </w:p>
    <w:p w:rsidR="00B62130" w:rsidRDefault="00F34EE9">
      <w:pPr>
        <w:rPr>
          <w:rFonts w:cs="Arial"/>
          <w:szCs w:val="20"/>
        </w:rPr>
      </w:pPr>
      <w:r>
        <w:rPr>
          <w:rFonts w:cs="Arial"/>
          <w:szCs w:val="20"/>
        </w:rPr>
        <w:t>This event is from the Multi Contoured Seat Client to the HMI device.  This signal represents a change to the display device's view, either changing to the MultiContoured Seats screen, or updating the screen graphics to show that a pressure update is taking place for a specific bladder.</w:t>
      </w:r>
    </w:p>
    <w:p w:rsidR="00F34EE9" w:rsidRDefault="00F34EE9" w:rsidP="00F34EE9">
      <w:pPr>
        <w:pStyle w:val="Heading3"/>
      </w:pPr>
      <w:bookmarkStart w:id="8" w:name="_Toc421654109"/>
      <w:r w:rsidRPr="00B9479B">
        <w:lastRenderedPageBreak/>
        <w:t>MCS-IIR-REQ-021442/A-iMultiContouredSeatsClient_Rx (TcSE ROIN-264549-2)</w:t>
      </w:r>
      <w:bookmarkEnd w:id="8"/>
    </w:p>
    <w:p w:rsidR="00F34EE9" w:rsidRDefault="00F34EE9" w:rsidP="00F34EE9">
      <w:pPr>
        <w:pStyle w:val="Heading4"/>
      </w:pPr>
      <w:r w:rsidRPr="00B9479B">
        <w:t>MD-REQ-021443/A-DriverActiveSeatControl_St (TcSE ROIN-199404-1)</w:t>
      </w:r>
    </w:p>
    <w:p w:rsidR="00B62130" w:rsidRDefault="00F34EE9">
      <w:pPr>
        <w:rPr>
          <w:rFonts w:cs="Arial"/>
          <w:szCs w:val="20"/>
        </w:rPr>
      </w:pPr>
      <w:r>
        <w:rPr>
          <w:rFonts w:cs="Arial"/>
          <w:szCs w:val="20"/>
        </w:rPr>
        <w:t>Message Type:  Status</w:t>
      </w:r>
    </w:p>
    <w:p w:rsidR="00B62130" w:rsidRDefault="00B62130">
      <w:pPr>
        <w:rPr>
          <w:rFonts w:cs="Arial"/>
          <w:szCs w:val="20"/>
        </w:rPr>
      </w:pPr>
    </w:p>
    <w:p w:rsidR="00B62130" w:rsidRDefault="00F34EE9">
      <w:pPr>
        <w:rPr>
          <w:rFonts w:cs="Arial"/>
          <w:szCs w:val="20"/>
        </w:rPr>
      </w:pPr>
      <w:r>
        <w:rPr>
          <w:rFonts w:cs="Arial"/>
          <w:szCs w:val="20"/>
        </w:rPr>
        <w:t>This method is a signal from the Multi Contoured Seat Server to the Multi Contoured Seat Client.  If the seat function is being controlled at the seat HMI, this signal indicates what seat mode is to be highlighted by the display HMI.  If the seat function is being controlled at the display HMI, this signal is a confirmation from the Server that the function that was requested by DriverActiveSeatControl_Rq has been accepted, and the Server is reacting to inputs from the display client.</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1959"/>
        <w:gridCol w:w="816"/>
        <w:gridCol w:w="5057"/>
      </w:tblGrid>
      <w:tr w:rsidR="00B62130">
        <w:trPr>
          <w:jc w:val="center"/>
        </w:trPr>
        <w:tc>
          <w:tcPr>
            <w:tcW w:w="226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505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2269"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HighlightedFunction</w:t>
            </w: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5057"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Indicates the current active function.</w:t>
            </w: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Null</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LowerLumbar</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0x1</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MiddleLumbar</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0x2</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UpperLumbar</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0x3</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LowerBolster</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0x4</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UpperBolster</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0x5</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LumbarMassage</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0x6</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CushionMassage</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0x7</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PressureUpdates</w:t>
            </w: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5057"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 xml:space="preserve">Indicates if the pressure of the highlighted function is currently being updated. </w:t>
            </w: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NotUpdating</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Updating</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0x1</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bl>
    <w:p w:rsidR="00B62130" w:rsidRDefault="00B62130">
      <w:pPr>
        <w:rPr>
          <w:rFonts w:cs="Arial"/>
          <w:szCs w:val="20"/>
        </w:rPr>
      </w:pPr>
    </w:p>
    <w:p w:rsidR="00F34EE9" w:rsidRDefault="00F34EE9" w:rsidP="00F34EE9">
      <w:pPr>
        <w:pStyle w:val="Heading4"/>
      </w:pPr>
      <w:r w:rsidRPr="00B9479B">
        <w:t>MD-REQ-021444/A-DriverBolsterPressureLower_St (TcSE ROIN-199410-1)</w:t>
      </w:r>
    </w:p>
    <w:p w:rsidR="00B62130" w:rsidRDefault="00F34EE9">
      <w:pPr>
        <w:rPr>
          <w:rFonts w:cs="Arial"/>
          <w:szCs w:val="20"/>
        </w:rPr>
      </w:pPr>
      <w:r>
        <w:rPr>
          <w:rFonts w:cs="Arial"/>
          <w:szCs w:val="20"/>
        </w:rPr>
        <w:t>Message Type:  Status</w:t>
      </w:r>
    </w:p>
    <w:p w:rsidR="00B62130" w:rsidRDefault="00B62130">
      <w:pPr>
        <w:rPr>
          <w:rFonts w:cs="Arial"/>
          <w:szCs w:val="20"/>
        </w:rPr>
      </w:pPr>
    </w:p>
    <w:p w:rsidR="00B62130" w:rsidRDefault="00F34EE9">
      <w:pPr>
        <w:rPr>
          <w:rFonts w:cs="Arial"/>
          <w:szCs w:val="20"/>
        </w:rPr>
      </w:pPr>
      <w:r>
        <w:rPr>
          <w:rFonts w:cs="Arial"/>
          <w:szCs w:val="20"/>
        </w:rPr>
        <w:t>This method is a signal from the Multi Contoured Seat Server to the Multi Contoured Seat Client indicating the status of the Bolster Lower Bladder Pair Pressure in percentage of full.</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348"/>
        <w:gridCol w:w="1406"/>
        <w:gridCol w:w="3420"/>
      </w:tblGrid>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348"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140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34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ActualPressure</w:t>
            </w:r>
          </w:p>
        </w:tc>
        <w:tc>
          <w:tcPr>
            <w:tcW w:w="1348"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40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0x00 – 0x64</w:t>
            </w:r>
          </w:p>
        </w:tc>
        <w:tc>
          <w:tcPr>
            <w:tcW w:w="3420" w:type="dxa"/>
            <w:tcBorders>
              <w:top w:val="single" w:sz="4" w:space="0" w:color="auto"/>
              <w:left w:val="single" w:sz="4" w:space="0" w:color="auto"/>
              <w:bottom w:val="single" w:sz="4" w:space="0" w:color="auto"/>
              <w:right w:val="single" w:sz="4" w:space="0" w:color="auto"/>
            </w:tcBorders>
          </w:tcPr>
          <w:p w:rsidR="00B62130" w:rsidRDefault="00F34EE9">
            <w:pPr>
              <w:rPr>
                <w:rFonts w:cs="Arial"/>
                <w:szCs w:val="20"/>
              </w:rPr>
            </w:pPr>
            <w:r>
              <w:rPr>
                <w:rFonts w:cs="Arial"/>
                <w:szCs w:val="20"/>
              </w:rPr>
              <w:t>Percentage of Full</w:t>
            </w:r>
          </w:p>
          <w:p w:rsidR="00B62130" w:rsidRDefault="00B62130">
            <w:pPr>
              <w:jc w:val="center"/>
              <w:rPr>
                <w:rFonts w:cs="Arial"/>
                <w:szCs w:val="20"/>
              </w:rPr>
            </w:pPr>
          </w:p>
        </w:tc>
      </w:tr>
    </w:tbl>
    <w:p w:rsidR="00B62130" w:rsidRDefault="00B62130">
      <w:pPr>
        <w:rPr>
          <w:rFonts w:cs="Arial"/>
          <w:szCs w:val="20"/>
        </w:rPr>
      </w:pPr>
    </w:p>
    <w:p w:rsidR="00F34EE9" w:rsidRDefault="00F34EE9" w:rsidP="00F34EE9">
      <w:pPr>
        <w:pStyle w:val="Heading4"/>
      </w:pPr>
      <w:r w:rsidRPr="00B9479B">
        <w:t>MD-REQ-021445/A-DriverBolsterPressureUpper_St (TcSE ROIN-199412-1)</w:t>
      </w:r>
    </w:p>
    <w:p w:rsidR="00B62130" w:rsidRDefault="00F34EE9">
      <w:pPr>
        <w:rPr>
          <w:rFonts w:cs="Arial"/>
          <w:szCs w:val="20"/>
        </w:rPr>
      </w:pPr>
      <w:r>
        <w:rPr>
          <w:rFonts w:cs="Arial"/>
          <w:szCs w:val="20"/>
        </w:rPr>
        <w:t>This method is a signal from the Multi Contoured Seat Server to the Multi Contoured Seat Client indicating the status of the Bolster Upper Bladder Pair Pressure in percentage of full.</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720"/>
        <w:gridCol w:w="1720"/>
        <w:gridCol w:w="2768"/>
      </w:tblGrid>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2768"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ActualPressure</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0x00 – 0x64</w:t>
            </w:r>
          </w:p>
        </w:tc>
        <w:tc>
          <w:tcPr>
            <w:tcW w:w="2768" w:type="dxa"/>
            <w:tcBorders>
              <w:top w:val="single" w:sz="4" w:space="0" w:color="auto"/>
              <w:left w:val="single" w:sz="4" w:space="0" w:color="auto"/>
              <w:bottom w:val="single" w:sz="4" w:space="0" w:color="auto"/>
              <w:right w:val="single" w:sz="4" w:space="0" w:color="auto"/>
            </w:tcBorders>
          </w:tcPr>
          <w:p w:rsidR="00B62130" w:rsidRDefault="00F34EE9">
            <w:pPr>
              <w:rPr>
                <w:rFonts w:cs="Arial"/>
                <w:szCs w:val="20"/>
              </w:rPr>
            </w:pPr>
            <w:r>
              <w:rPr>
                <w:rFonts w:cs="Arial"/>
                <w:szCs w:val="20"/>
              </w:rPr>
              <w:t>Percentage of Full</w:t>
            </w:r>
          </w:p>
          <w:p w:rsidR="00B62130" w:rsidRDefault="00B62130">
            <w:pPr>
              <w:jc w:val="center"/>
              <w:rPr>
                <w:rFonts w:cs="Arial"/>
                <w:szCs w:val="20"/>
              </w:rPr>
            </w:pPr>
          </w:p>
        </w:tc>
      </w:tr>
    </w:tbl>
    <w:p w:rsidR="00B62130" w:rsidRDefault="00B62130">
      <w:pPr>
        <w:rPr>
          <w:rFonts w:cs="Arial"/>
          <w:szCs w:val="20"/>
        </w:rPr>
      </w:pPr>
    </w:p>
    <w:p w:rsidR="00F34EE9" w:rsidRDefault="00F34EE9" w:rsidP="00F34EE9">
      <w:pPr>
        <w:pStyle w:val="Heading4"/>
      </w:pPr>
      <w:r w:rsidRPr="00B9479B">
        <w:t>MD-REQ-021446/A-DriverCushionMassageIntensity_St (TcSE ROIN-199415-1)</w:t>
      </w:r>
    </w:p>
    <w:p w:rsidR="00B62130" w:rsidRDefault="00F34EE9">
      <w:pPr>
        <w:rPr>
          <w:rFonts w:cs="Arial"/>
          <w:szCs w:val="20"/>
        </w:rPr>
      </w:pPr>
      <w:r>
        <w:rPr>
          <w:rFonts w:cs="Arial"/>
          <w:szCs w:val="20"/>
        </w:rPr>
        <w:t>Message Type:  Status</w:t>
      </w:r>
    </w:p>
    <w:p w:rsidR="00B62130" w:rsidRDefault="00B62130">
      <w:pPr>
        <w:rPr>
          <w:rFonts w:cs="Arial"/>
          <w:szCs w:val="20"/>
        </w:rPr>
      </w:pPr>
    </w:p>
    <w:p w:rsidR="00B62130" w:rsidRDefault="00F34EE9">
      <w:pPr>
        <w:rPr>
          <w:rFonts w:cs="Arial"/>
          <w:szCs w:val="20"/>
        </w:rPr>
      </w:pPr>
      <w:r>
        <w:rPr>
          <w:rFonts w:cs="Arial"/>
          <w:szCs w:val="20"/>
        </w:rPr>
        <w:t xml:space="preserve">This method is a signal from the Multi Contoured Seat Server to the Multi Contoured Seat Client which reports the current value of Seat </w:t>
      </w:r>
      <w:r w:rsidR="00C97811">
        <w:rPr>
          <w:rFonts w:cs="Arial"/>
          <w:szCs w:val="20"/>
        </w:rPr>
        <w:t>Massage</w:t>
      </w:r>
      <w:r>
        <w:rPr>
          <w:rFonts w:cs="Arial"/>
          <w:szCs w:val="20"/>
        </w:rPr>
        <w:t xml:space="preserve"> Intensity.</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3"/>
        <w:gridCol w:w="1597"/>
        <w:gridCol w:w="823"/>
        <w:gridCol w:w="3932"/>
      </w:tblGrid>
      <w:tr w:rsidR="00B62130">
        <w:trPr>
          <w:jc w:val="center"/>
        </w:trPr>
        <w:tc>
          <w:tcPr>
            <w:tcW w:w="1873"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5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823"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3932"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trHeight w:val="584"/>
          <w:jc w:val="center"/>
        </w:trPr>
        <w:tc>
          <w:tcPr>
            <w:tcW w:w="1873"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MassageIntensity</w:t>
            </w:r>
          </w:p>
        </w:tc>
        <w:tc>
          <w:tcPr>
            <w:tcW w:w="15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823"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3932" w:type="dxa"/>
            <w:tcBorders>
              <w:top w:val="single" w:sz="4" w:space="0" w:color="auto"/>
              <w:left w:val="single" w:sz="4" w:space="0" w:color="auto"/>
              <w:bottom w:val="single" w:sz="4" w:space="0" w:color="auto"/>
              <w:right w:val="single" w:sz="4" w:space="0" w:color="auto"/>
            </w:tcBorders>
          </w:tcPr>
          <w:p w:rsidR="00B62130" w:rsidRDefault="00F34EE9">
            <w:pPr>
              <w:rPr>
                <w:rFonts w:cs="Arial"/>
                <w:szCs w:val="20"/>
              </w:rPr>
            </w:pPr>
            <w:r>
              <w:rPr>
                <w:rFonts w:cs="Arial"/>
                <w:szCs w:val="20"/>
              </w:rPr>
              <w:t>Current Value of Cushion Massage Intensity</w:t>
            </w:r>
          </w:p>
          <w:p w:rsidR="00B62130" w:rsidRDefault="00B62130">
            <w:pPr>
              <w:jc w:val="center"/>
              <w:rPr>
                <w:rFonts w:cs="Arial"/>
                <w:szCs w:val="20"/>
              </w:rPr>
            </w:pPr>
          </w:p>
        </w:tc>
      </w:tr>
      <w:tr w:rsidR="00B62130">
        <w:trPr>
          <w:jc w:val="center"/>
        </w:trPr>
        <w:tc>
          <w:tcPr>
            <w:tcW w:w="1873"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Null</w:t>
            </w:r>
          </w:p>
        </w:tc>
        <w:tc>
          <w:tcPr>
            <w:tcW w:w="823"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w:t>
            </w:r>
          </w:p>
        </w:tc>
        <w:tc>
          <w:tcPr>
            <w:tcW w:w="3932"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873"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Off</w:t>
            </w:r>
          </w:p>
        </w:tc>
        <w:tc>
          <w:tcPr>
            <w:tcW w:w="823"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0x1</w:t>
            </w:r>
          </w:p>
        </w:tc>
        <w:tc>
          <w:tcPr>
            <w:tcW w:w="3932"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873"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Low</w:t>
            </w:r>
          </w:p>
        </w:tc>
        <w:tc>
          <w:tcPr>
            <w:tcW w:w="823"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0x2</w:t>
            </w:r>
          </w:p>
        </w:tc>
        <w:tc>
          <w:tcPr>
            <w:tcW w:w="3932"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873"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High</w:t>
            </w:r>
          </w:p>
        </w:tc>
        <w:tc>
          <w:tcPr>
            <w:tcW w:w="823"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0x3</w:t>
            </w:r>
          </w:p>
        </w:tc>
        <w:tc>
          <w:tcPr>
            <w:tcW w:w="3932"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bl>
    <w:p w:rsidR="00B62130" w:rsidRDefault="00B62130">
      <w:pPr>
        <w:rPr>
          <w:szCs w:val="20"/>
        </w:rPr>
      </w:pPr>
    </w:p>
    <w:p w:rsidR="00F34EE9" w:rsidRDefault="00F34EE9" w:rsidP="00F34EE9">
      <w:pPr>
        <w:pStyle w:val="Heading4"/>
      </w:pPr>
      <w:r w:rsidRPr="00B9479B">
        <w:t>MD-REQ-021447/A-DriverInitiateSeatControlMode_St (TcSE ROIN-199414-1)</w:t>
      </w:r>
    </w:p>
    <w:p w:rsidR="00B62130" w:rsidRDefault="00F34EE9">
      <w:pPr>
        <w:rPr>
          <w:rFonts w:cs="Arial"/>
          <w:szCs w:val="20"/>
        </w:rPr>
      </w:pPr>
      <w:r>
        <w:rPr>
          <w:rFonts w:cs="Arial"/>
          <w:szCs w:val="20"/>
        </w:rPr>
        <w:t>Message Type:  Status</w:t>
      </w:r>
    </w:p>
    <w:p w:rsidR="00B62130" w:rsidRDefault="00B62130">
      <w:pPr>
        <w:rPr>
          <w:rFonts w:cs="Arial"/>
          <w:szCs w:val="20"/>
        </w:rPr>
      </w:pPr>
    </w:p>
    <w:p w:rsidR="00B62130" w:rsidRDefault="00F34EE9">
      <w:pPr>
        <w:rPr>
          <w:rFonts w:cs="Arial"/>
          <w:szCs w:val="20"/>
        </w:rPr>
      </w:pPr>
      <w:r>
        <w:rPr>
          <w:rFonts w:cs="Arial"/>
          <w:szCs w:val="20"/>
        </w:rPr>
        <w:t>This method is a signal from the Multi Contoured Seat Server (Driver's side) to the Multi Contoured Seat Client informing the Client that a request has been made by the user to change a Multi Contoured Seat function from the seat controls.  This signal allows the Client to update the HMI output.</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1720"/>
        <w:gridCol w:w="1720"/>
        <w:gridCol w:w="1720"/>
      </w:tblGrid>
      <w:tr w:rsidR="00B62130">
        <w:trPr>
          <w:jc w:val="center"/>
        </w:trPr>
        <w:tc>
          <w:tcPr>
            <w:tcW w:w="1194"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194"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 xml:space="preserve">Mode </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 xml:space="preserve">  </w:t>
            </w:r>
          </w:p>
        </w:tc>
      </w:tr>
      <w:tr w:rsidR="00B62130">
        <w:trPr>
          <w:jc w:val="center"/>
        </w:trPr>
        <w:tc>
          <w:tcPr>
            <w:tcW w:w="119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SeatControlOff</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w:t>
            </w:r>
          </w:p>
        </w:tc>
        <w:tc>
          <w:tcPr>
            <w:tcW w:w="1720"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19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SeatControlOn</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0x1</w:t>
            </w:r>
          </w:p>
        </w:tc>
        <w:tc>
          <w:tcPr>
            <w:tcW w:w="1720"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bl>
    <w:p w:rsidR="00B62130" w:rsidRDefault="00B62130">
      <w:pPr>
        <w:rPr>
          <w:szCs w:val="20"/>
        </w:rPr>
      </w:pPr>
    </w:p>
    <w:p w:rsidR="00F34EE9" w:rsidRDefault="00F34EE9" w:rsidP="00F34EE9">
      <w:pPr>
        <w:pStyle w:val="Heading4"/>
      </w:pPr>
      <w:r w:rsidRPr="00B9479B">
        <w:t>MD-REQ-021448/A-DriverLumbarMassageIntensity_St (TcSE ROIN-199421-1)</w:t>
      </w:r>
    </w:p>
    <w:p w:rsidR="00B62130" w:rsidRDefault="00F34EE9">
      <w:pPr>
        <w:rPr>
          <w:rFonts w:cs="Arial"/>
          <w:szCs w:val="20"/>
        </w:rPr>
      </w:pPr>
      <w:r>
        <w:rPr>
          <w:rFonts w:cs="Arial"/>
          <w:szCs w:val="20"/>
        </w:rPr>
        <w:t>Message Type:  Status</w:t>
      </w:r>
    </w:p>
    <w:p w:rsidR="00B62130" w:rsidRDefault="00B62130">
      <w:pPr>
        <w:rPr>
          <w:rFonts w:cs="Arial"/>
          <w:szCs w:val="20"/>
        </w:rPr>
      </w:pPr>
    </w:p>
    <w:p w:rsidR="00B62130" w:rsidRDefault="00F34EE9">
      <w:pPr>
        <w:rPr>
          <w:rFonts w:cs="Arial"/>
          <w:szCs w:val="20"/>
        </w:rPr>
      </w:pPr>
      <w:r>
        <w:rPr>
          <w:rFonts w:cs="Arial"/>
          <w:szCs w:val="20"/>
        </w:rPr>
        <w:t xml:space="preserve">This method is a signal from the Multi Contoured Seat Server to the Multi Contoured Seat Client which reports the current value of Lumbar </w:t>
      </w:r>
      <w:proofErr w:type="spellStart"/>
      <w:r>
        <w:rPr>
          <w:rFonts w:cs="Arial"/>
          <w:szCs w:val="20"/>
        </w:rPr>
        <w:t>Masage</w:t>
      </w:r>
      <w:proofErr w:type="spellEnd"/>
      <w:r>
        <w:rPr>
          <w:rFonts w:cs="Arial"/>
          <w:szCs w:val="20"/>
        </w:rPr>
        <w:t xml:space="preserve"> Intensity.</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5"/>
        <w:gridCol w:w="1549"/>
        <w:gridCol w:w="797"/>
        <w:gridCol w:w="4549"/>
      </w:tblGrid>
      <w:tr w:rsidR="00B62130">
        <w:trPr>
          <w:jc w:val="center"/>
        </w:trPr>
        <w:tc>
          <w:tcPr>
            <w:tcW w:w="1785"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54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7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454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785"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MassageIntensity</w:t>
            </w:r>
          </w:p>
        </w:tc>
        <w:tc>
          <w:tcPr>
            <w:tcW w:w="154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7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4549" w:type="dxa"/>
            <w:tcBorders>
              <w:top w:val="single" w:sz="4" w:space="0" w:color="auto"/>
              <w:left w:val="single" w:sz="4" w:space="0" w:color="auto"/>
              <w:bottom w:val="single" w:sz="4" w:space="0" w:color="auto"/>
              <w:right w:val="single" w:sz="4" w:space="0" w:color="auto"/>
            </w:tcBorders>
          </w:tcPr>
          <w:p w:rsidR="00B62130" w:rsidRDefault="00F34EE9">
            <w:pPr>
              <w:rPr>
                <w:rFonts w:cs="Arial"/>
                <w:szCs w:val="20"/>
              </w:rPr>
            </w:pPr>
            <w:r>
              <w:rPr>
                <w:rFonts w:cs="Arial"/>
                <w:szCs w:val="20"/>
              </w:rPr>
              <w:t>Current value of Lumbar Massage Intensity</w:t>
            </w:r>
          </w:p>
          <w:p w:rsidR="00B62130" w:rsidRDefault="00B62130">
            <w:pPr>
              <w:jc w:val="center"/>
              <w:rPr>
                <w:rFonts w:cs="Arial"/>
                <w:szCs w:val="20"/>
              </w:rPr>
            </w:pPr>
          </w:p>
        </w:tc>
      </w:tr>
      <w:tr w:rsidR="00B62130">
        <w:trPr>
          <w:jc w:val="center"/>
        </w:trPr>
        <w:tc>
          <w:tcPr>
            <w:tcW w:w="1785"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4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Null</w:t>
            </w:r>
          </w:p>
        </w:tc>
        <w:tc>
          <w:tcPr>
            <w:tcW w:w="7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w:t>
            </w:r>
          </w:p>
        </w:tc>
        <w:tc>
          <w:tcPr>
            <w:tcW w:w="454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785"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4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Off</w:t>
            </w:r>
          </w:p>
        </w:tc>
        <w:tc>
          <w:tcPr>
            <w:tcW w:w="7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0x1</w:t>
            </w:r>
          </w:p>
        </w:tc>
        <w:tc>
          <w:tcPr>
            <w:tcW w:w="454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785"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4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Low</w:t>
            </w:r>
          </w:p>
        </w:tc>
        <w:tc>
          <w:tcPr>
            <w:tcW w:w="7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0x2</w:t>
            </w:r>
          </w:p>
        </w:tc>
        <w:tc>
          <w:tcPr>
            <w:tcW w:w="454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785"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4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High</w:t>
            </w:r>
          </w:p>
        </w:tc>
        <w:tc>
          <w:tcPr>
            <w:tcW w:w="7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0x3</w:t>
            </w:r>
          </w:p>
        </w:tc>
        <w:tc>
          <w:tcPr>
            <w:tcW w:w="454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bl>
    <w:p w:rsidR="00B62130" w:rsidRDefault="00B62130">
      <w:pPr>
        <w:rPr>
          <w:szCs w:val="20"/>
        </w:rPr>
      </w:pPr>
    </w:p>
    <w:p w:rsidR="00F34EE9" w:rsidRDefault="00F34EE9" w:rsidP="00F34EE9">
      <w:pPr>
        <w:pStyle w:val="Heading4"/>
      </w:pPr>
      <w:r w:rsidRPr="00B9479B">
        <w:t>MD-REQ-021449/A-DriverLumbarPressureLower_St (TcSE ROIN-199409-1)</w:t>
      </w:r>
    </w:p>
    <w:p w:rsidR="00B62130" w:rsidRDefault="00F34EE9">
      <w:pPr>
        <w:rPr>
          <w:rFonts w:cs="Arial"/>
          <w:szCs w:val="20"/>
        </w:rPr>
      </w:pPr>
      <w:r>
        <w:rPr>
          <w:rFonts w:cs="Arial"/>
          <w:szCs w:val="20"/>
        </w:rPr>
        <w:t>Message Type:  Status</w:t>
      </w:r>
    </w:p>
    <w:p w:rsidR="00B62130" w:rsidRDefault="00B62130">
      <w:pPr>
        <w:rPr>
          <w:rFonts w:cs="Arial"/>
          <w:szCs w:val="20"/>
        </w:rPr>
      </w:pPr>
    </w:p>
    <w:p w:rsidR="00B62130" w:rsidRDefault="00F34EE9">
      <w:pPr>
        <w:rPr>
          <w:rFonts w:cs="Arial"/>
          <w:szCs w:val="20"/>
        </w:rPr>
      </w:pPr>
      <w:r>
        <w:rPr>
          <w:rFonts w:cs="Arial"/>
          <w:szCs w:val="20"/>
        </w:rPr>
        <w:t>This method is a signal from the Multi Contoured Seat Server to the Multi Contoured Seat Client indicating the status of the Lumbar Lower Bladder Pressure in percentage of full.</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095"/>
        <w:gridCol w:w="1720"/>
        <w:gridCol w:w="2280"/>
      </w:tblGrid>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095"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228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ActualPressure</w:t>
            </w:r>
          </w:p>
        </w:tc>
        <w:tc>
          <w:tcPr>
            <w:tcW w:w="1095"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0x00 – 0x64</w:t>
            </w:r>
          </w:p>
        </w:tc>
        <w:tc>
          <w:tcPr>
            <w:tcW w:w="2280"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Percentage of Full</w:t>
            </w:r>
          </w:p>
        </w:tc>
      </w:tr>
    </w:tbl>
    <w:p w:rsidR="00B62130" w:rsidRDefault="00B62130">
      <w:pPr>
        <w:rPr>
          <w:rFonts w:cs="Arial"/>
          <w:szCs w:val="20"/>
        </w:rPr>
      </w:pPr>
    </w:p>
    <w:p w:rsidR="00F34EE9" w:rsidRDefault="00F34EE9" w:rsidP="00F34EE9">
      <w:pPr>
        <w:pStyle w:val="Heading4"/>
      </w:pPr>
      <w:r w:rsidRPr="00B9479B">
        <w:t>MD-REQ-021450/A-DriverLumbarPressureMiddle_St (TcSE ROIN-199422-1)</w:t>
      </w:r>
    </w:p>
    <w:p w:rsidR="00B62130" w:rsidRDefault="00F34EE9">
      <w:pPr>
        <w:rPr>
          <w:rFonts w:cs="Arial"/>
          <w:szCs w:val="20"/>
        </w:rPr>
      </w:pPr>
      <w:r>
        <w:rPr>
          <w:rFonts w:cs="Arial"/>
          <w:szCs w:val="20"/>
        </w:rPr>
        <w:t>Message Type:  Status</w:t>
      </w:r>
    </w:p>
    <w:p w:rsidR="00B62130" w:rsidRDefault="00B62130">
      <w:pPr>
        <w:rPr>
          <w:rFonts w:cs="Arial"/>
          <w:szCs w:val="20"/>
        </w:rPr>
      </w:pPr>
    </w:p>
    <w:p w:rsidR="00B62130" w:rsidRDefault="00F34EE9">
      <w:pPr>
        <w:rPr>
          <w:rFonts w:cs="Arial"/>
          <w:szCs w:val="20"/>
        </w:rPr>
      </w:pPr>
      <w:r>
        <w:rPr>
          <w:rFonts w:cs="Arial"/>
          <w:szCs w:val="20"/>
        </w:rPr>
        <w:t>This method is a signal from the Multi Contoured Seat Server to the Multi Contoured Seat Client indicating the status of the Lumbar Middle Bladder Pressure in percentage of full.</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321"/>
        <w:gridCol w:w="1720"/>
        <w:gridCol w:w="2280"/>
      </w:tblGrid>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321"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228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ActualPressure</w:t>
            </w:r>
          </w:p>
        </w:tc>
        <w:tc>
          <w:tcPr>
            <w:tcW w:w="1321"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0x00 – 0x64</w:t>
            </w:r>
          </w:p>
        </w:tc>
        <w:tc>
          <w:tcPr>
            <w:tcW w:w="2280"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Percentage of Full</w:t>
            </w:r>
          </w:p>
        </w:tc>
      </w:tr>
    </w:tbl>
    <w:p w:rsidR="00B62130" w:rsidRDefault="00B62130">
      <w:pPr>
        <w:rPr>
          <w:szCs w:val="20"/>
        </w:rPr>
      </w:pPr>
    </w:p>
    <w:p w:rsidR="00F34EE9" w:rsidRDefault="00F34EE9" w:rsidP="00F34EE9">
      <w:pPr>
        <w:pStyle w:val="Heading4"/>
      </w:pPr>
      <w:r w:rsidRPr="00B9479B">
        <w:t>MD-REQ-021451/A-DriverLumbarPressureUpper_St (TcSE ROIN-199416-1)</w:t>
      </w:r>
    </w:p>
    <w:p w:rsidR="00B62130" w:rsidRDefault="00F34EE9">
      <w:pPr>
        <w:rPr>
          <w:rFonts w:cs="Arial"/>
          <w:szCs w:val="20"/>
        </w:rPr>
      </w:pPr>
      <w:r>
        <w:rPr>
          <w:rFonts w:cs="Arial"/>
          <w:szCs w:val="20"/>
        </w:rPr>
        <w:t>Message Type:  Status</w:t>
      </w:r>
    </w:p>
    <w:p w:rsidR="00B62130" w:rsidRDefault="00B62130">
      <w:pPr>
        <w:rPr>
          <w:rFonts w:cs="Arial"/>
          <w:szCs w:val="20"/>
        </w:rPr>
      </w:pPr>
    </w:p>
    <w:p w:rsidR="00B62130" w:rsidRDefault="00F34EE9">
      <w:pPr>
        <w:rPr>
          <w:rFonts w:cs="Arial"/>
          <w:szCs w:val="20"/>
        </w:rPr>
      </w:pPr>
      <w:r>
        <w:rPr>
          <w:rFonts w:cs="Arial"/>
          <w:szCs w:val="20"/>
        </w:rPr>
        <w:t>This method is a signal from the Multi Contoured Seat Server to the Multi Contoured Seat Client indicating the status of the Lumbar Upper Bladder Pressure in percentage of full.</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140"/>
        <w:gridCol w:w="1720"/>
        <w:gridCol w:w="2280"/>
      </w:tblGrid>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14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228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ActualPressure</w:t>
            </w:r>
          </w:p>
        </w:tc>
        <w:tc>
          <w:tcPr>
            <w:tcW w:w="114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0x00 – 0x64</w:t>
            </w:r>
          </w:p>
        </w:tc>
        <w:tc>
          <w:tcPr>
            <w:tcW w:w="2280"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Percentage of Full</w:t>
            </w:r>
          </w:p>
        </w:tc>
      </w:tr>
    </w:tbl>
    <w:p w:rsidR="00B62130" w:rsidRDefault="00B62130">
      <w:pPr>
        <w:rPr>
          <w:szCs w:val="20"/>
        </w:rPr>
      </w:pPr>
    </w:p>
    <w:p w:rsidR="00F34EE9" w:rsidRDefault="00F34EE9" w:rsidP="00F34EE9">
      <w:pPr>
        <w:pStyle w:val="Heading4"/>
      </w:pPr>
      <w:r w:rsidRPr="00B9479B">
        <w:t>MD-REQ-021452/A-PassengerActiveSeatControl_St (TcSE ROIN-201068-1)</w:t>
      </w:r>
    </w:p>
    <w:p w:rsidR="00B62130" w:rsidRDefault="00F34EE9">
      <w:pPr>
        <w:rPr>
          <w:rFonts w:cs="Arial"/>
          <w:szCs w:val="20"/>
        </w:rPr>
      </w:pPr>
      <w:r>
        <w:rPr>
          <w:rFonts w:cs="Arial"/>
          <w:szCs w:val="20"/>
        </w:rPr>
        <w:t>Message Type:  Status</w:t>
      </w:r>
    </w:p>
    <w:p w:rsidR="00B62130" w:rsidRDefault="00B62130">
      <w:pPr>
        <w:rPr>
          <w:rFonts w:cs="Arial"/>
          <w:szCs w:val="20"/>
        </w:rPr>
      </w:pPr>
    </w:p>
    <w:p w:rsidR="00B62130" w:rsidRDefault="00F34EE9">
      <w:pPr>
        <w:rPr>
          <w:rFonts w:cs="Arial"/>
          <w:szCs w:val="20"/>
        </w:rPr>
      </w:pPr>
      <w:r>
        <w:rPr>
          <w:rFonts w:cs="Arial"/>
          <w:szCs w:val="20"/>
        </w:rPr>
        <w:t>This method is a signal from the Multi Contoured Seat Server to the Multi Contoured Seat Client.  If the seat function is being controlled at the seat HMI, this signal indicates what seat mode is to be highlighted by the display HMI.  If the seat function is being controlled at the display HMI, this signal is a confirmation from the Server that the function that was requested by PassengerActiveSeatControl_Rq has been accepted, and the Server is reacting to inputs from the display client.</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9"/>
        <w:gridCol w:w="1959"/>
        <w:gridCol w:w="816"/>
        <w:gridCol w:w="5057"/>
      </w:tblGrid>
      <w:tr w:rsidR="00B62130">
        <w:trPr>
          <w:jc w:val="center"/>
        </w:trPr>
        <w:tc>
          <w:tcPr>
            <w:tcW w:w="226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505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2269"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HighlightedFunction</w:t>
            </w: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5057"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Indicates the current active function.</w:t>
            </w: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Null</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LowerLumbar</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0x1</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MiddleLumbar</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0x2</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UpperLumbar</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0x3</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LowerBolster</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0x4</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UpperBolster</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0x5</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LumbarMassage</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0x6</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CushionMassage</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0x7</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PressureUpdates</w:t>
            </w: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5057"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 xml:space="preserve">Indicates if the pressure of the highlighted function is currently being updated. </w:t>
            </w: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NotUpdating</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2269"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195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Updating</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0x1</w:t>
            </w:r>
          </w:p>
        </w:tc>
        <w:tc>
          <w:tcPr>
            <w:tcW w:w="5057"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bl>
    <w:p w:rsidR="00B62130" w:rsidRDefault="00B62130">
      <w:pPr>
        <w:rPr>
          <w:rFonts w:cs="Arial"/>
          <w:szCs w:val="20"/>
        </w:rPr>
      </w:pPr>
    </w:p>
    <w:p w:rsidR="00F34EE9" w:rsidRDefault="00F34EE9" w:rsidP="00F34EE9">
      <w:pPr>
        <w:pStyle w:val="Heading4"/>
      </w:pPr>
      <w:r w:rsidRPr="00B9479B">
        <w:t>MD-REQ-021453/A-</w:t>
      </w:r>
      <w:proofErr w:type="spellStart"/>
      <w:r w:rsidRPr="00B9479B">
        <w:t>PassengerBolsterPressureLower_St</w:t>
      </w:r>
      <w:proofErr w:type="spellEnd"/>
      <w:r w:rsidRPr="00B9479B">
        <w:t xml:space="preserve"> (TcSE ROIN-201069-1)</w:t>
      </w:r>
    </w:p>
    <w:p w:rsidR="00B62130" w:rsidRDefault="00F34EE9">
      <w:pPr>
        <w:rPr>
          <w:rFonts w:cs="Arial"/>
          <w:szCs w:val="20"/>
        </w:rPr>
      </w:pPr>
      <w:r>
        <w:rPr>
          <w:rFonts w:cs="Arial"/>
          <w:szCs w:val="20"/>
        </w:rPr>
        <w:t>Message Type:  Status</w:t>
      </w:r>
    </w:p>
    <w:p w:rsidR="00B62130" w:rsidRDefault="00B62130">
      <w:pPr>
        <w:rPr>
          <w:rFonts w:cs="Arial"/>
          <w:szCs w:val="20"/>
        </w:rPr>
      </w:pPr>
    </w:p>
    <w:p w:rsidR="00B62130" w:rsidRDefault="00F34EE9">
      <w:pPr>
        <w:rPr>
          <w:rFonts w:cs="Arial"/>
          <w:szCs w:val="20"/>
        </w:rPr>
      </w:pPr>
      <w:r>
        <w:rPr>
          <w:rFonts w:cs="Arial"/>
          <w:szCs w:val="20"/>
        </w:rPr>
        <w:t>This method is a signal from the Multi Contoured Seat Server to the Multi Contoured Seat Client indicating the status of the Bolster Lower Bladder Pair Pressure in percentage of full.</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348"/>
        <w:gridCol w:w="1406"/>
        <w:gridCol w:w="3420"/>
      </w:tblGrid>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348"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140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34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ActualPressure</w:t>
            </w:r>
          </w:p>
        </w:tc>
        <w:tc>
          <w:tcPr>
            <w:tcW w:w="1348"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406"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0x00 – 0x64</w:t>
            </w:r>
          </w:p>
        </w:tc>
        <w:tc>
          <w:tcPr>
            <w:tcW w:w="3420" w:type="dxa"/>
            <w:tcBorders>
              <w:top w:val="single" w:sz="4" w:space="0" w:color="auto"/>
              <w:left w:val="single" w:sz="4" w:space="0" w:color="auto"/>
              <w:bottom w:val="single" w:sz="4" w:space="0" w:color="auto"/>
              <w:right w:val="single" w:sz="4" w:space="0" w:color="auto"/>
            </w:tcBorders>
          </w:tcPr>
          <w:p w:rsidR="00B62130" w:rsidRDefault="00F34EE9">
            <w:pPr>
              <w:rPr>
                <w:rFonts w:cs="Arial"/>
                <w:szCs w:val="20"/>
              </w:rPr>
            </w:pPr>
            <w:r>
              <w:rPr>
                <w:rFonts w:cs="Arial"/>
                <w:szCs w:val="20"/>
              </w:rPr>
              <w:t>Percentage of Full</w:t>
            </w:r>
          </w:p>
          <w:p w:rsidR="00B62130" w:rsidRDefault="00B62130">
            <w:pPr>
              <w:jc w:val="center"/>
              <w:rPr>
                <w:rFonts w:cs="Arial"/>
                <w:szCs w:val="20"/>
              </w:rPr>
            </w:pPr>
          </w:p>
        </w:tc>
      </w:tr>
    </w:tbl>
    <w:p w:rsidR="00B62130" w:rsidRDefault="00B62130">
      <w:pPr>
        <w:rPr>
          <w:rFonts w:cs="Arial"/>
          <w:szCs w:val="20"/>
        </w:rPr>
      </w:pPr>
    </w:p>
    <w:p w:rsidR="00F34EE9" w:rsidRDefault="00F34EE9" w:rsidP="00F34EE9">
      <w:pPr>
        <w:pStyle w:val="Heading4"/>
      </w:pPr>
      <w:r w:rsidRPr="00B9479B">
        <w:t>MD-REQ-021454/A-</w:t>
      </w:r>
      <w:proofErr w:type="spellStart"/>
      <w:r w:rsidRPr="00B9479B">
        <w:t>PassengerBolsterPressureUpper_St</w:t>
      </w:r>
      <w:proofErr w:type="spellEnd"/>
      <w:r w:rsidRPr="00B9479B">
        <w:t xml:space="preserve"> (TcSE ROIN-201070-1)</w:t>
      </w:r>
    </w:p>
    <w:p w:rsidR="00B62130" w:rsidRDefault="00F34EE9">
      <w:pPr>
        <w:rPr>
          <w:rFonts w:cs="Arial"/>
          <w:szCs w:val="20"/>
        </w:rPr>
      </w:pPr>
      <w:r>
        <w:rPr>
          <w:rFonts w:cs="Arial"/>
          <w:szCs w:val="20"/>
        </w:rPr>
        <w:t>This method is a signal from the Multi Contoured Seat Server to the Multi Contoured Seat Client indicating the status of the Bolster Upper Bladder Pair Pressure in percentage of full.</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720"/>
        <w:gridCol w:w="1720"/>
        <w:gridCol w:w="2768"/>
      </w:tblGrid>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2768"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ActualPressure</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0x00 – 0x64</w:t>
            </w:r>
          </w:p>
        </w:tc>
        <w:tc>
          <w:tcPr>
            <w:tcW w:w="2768" w:type="dxa"/>
            <w:tcBorders>
              <w:top w:val="single" w:sz="4" w:space="0" w:color="auto"/>
              <w:left w:val="single" w:sz="4" w:space="0" w:color="auto"/>
              <w:bottom w:val="single" w:sz="4" w:space="0" w:color="auto"/>
              <w:right w:val="single" w:sz="4" w:space="0" w:color="auto"/>
            </w:tcBorders>
          </w:tcPr>
          <w:p w:rsidR="00B62130" w:rsidRDefault="00F34EE9">
            <w:pPr>
              <w:rPr>
                <w:rFonts w:cs="Arial"/>
                <w:szCs w:val="20"/>
              </w:rPr>
            </w:pPr>
            <w:r>
              <w:rPr>
                <w:rFonts w:cs="Arial"/>
                <w:szCs w:val="20"/>
              </w:rPr>
              <w:t>Percentage of Full</w:t>
            </w:r>
          </w:p>
          <w:p w:rsidR="00B62130" w:rsidRDefault="00B62130">
            <w:pPr>
              <w:jc w:val="center"/>
              <w:rPr>
                <w:rFonts w:cs="Arial"/>
                <w:szCs w:val="20"/>
              </w:rPr>
            </w:pPr>
          </w:p>
        </w:tc>
      </w:tr>
    </w:tbl>
    <w:p w:rsidR="00B62130" w:rsidRDefault="00B62130">
      <w:pPr>
        <w:rPr>
          <w:rFonts w:cs="Arial"/>
          <w:szCs w:val="20"/>
        </w:rPr>
      </w:pPr>
    </w:p>
    <w:p w:rsidR="00F34EE9" w:rsidRDefault="00F34EE9" w:rsidP="00F34EE9">
      <w:pPr>
        <w:pStyle w:val="Heading4"/>
      </w:pPr>
      <w:r w:rsidRPr="00B9479B">
        <w:t>MD-REQ-021455/A-</w:t>
      </w:r>
      <w:proofErr w:type="spellStart"/>
      <w:r w:rsidRPr="00B9479B">
        <w:t>PassengerCushionMassageIntensity_St</w:t>
      </w:r>
      <w:proofErr w:type="spellEnd"/>
      <w:r w:rsidRPr="00B9479B">
        <w:t xml:space="preserve"> (TcSE ROIN-201063-1)</w:t>
      </w:r>
    </w:p>
    <w:p w:rsidR="00B62130" w:rsidRDefault="00F34EE9">
      <w:pPr>
        <w:rPr>
          <w:rFonts w:cs="Arial"/>
          <w:szCs w:val="20"/>
        </w:rPr>
      </w:pPr>
      <w:r>
        <w:rPr>
          <w:rFonts w:cs="Arial"/>
          <w:szCs w:val="20"/>
        </w:rPr>
        <w:t>Message Type:  Status</w:t>
      </w:r>
    </w:p>
    <w:p w:rsidR="00B62130" w:rsidRDefault="00B62130">
      <w:pPr>
        <w:rPr>
          <w:rFonts w:cs="Arial"/>
          <w:szCs w:val="20"/>
        </w:rPr>
      </w:pPr>
    </w:p>
    <w:p w:rsidR="00B62130" w:rsidRDefault="00F34EE9">
      <w:pPr>
        <w:rPr>
          <w:rFonts w:cs="Arial"/>
          <w:szCs w:val="20"/>
        </w:rPr>
      </w:pPr>
      <w:r>
        <w:rPr>
          <w:rFonts w:cs="Arial"/>
          <w:szCs w:val="20"/>
        </w:rPr>
        <w:lastRenderedPageBreak/>
        <w:t xml:space="preserve">This method is a signal from the Multi Contoured Seat Server to the Multi Contoured Seat Client which reports the current value of Cushion </w:t>
      </w:r>
      <w:proofErr w:type="spellStart"/>
      <w:r>
        <w:rPr>
          <w:rFonts w:cs="Arial"/>
          <w:szCs w:val="20"/>
        </w:rPr>
        <w:t>Masage</w:t>
      </w:r>
      <w:proofErr w:type="spellEnd"/>
      <w:r>
        <w:rPr>
          <w:rFonts w:cs="Arial"/>
          <w:szCs w:val="20"/>
        </w:rPr>
        <w:t xml:space="preserve"> Intensity.</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3"/>
        <w:gridCol w:w="1597"/>
        <w:gridCol w:w="823"/>
        <w:gridCol w:w="3932"/>
      </w:tblGrid>
      <w:tr w:rsidR="00B62130">
        <w:trPr>
          <w:jc w:val="center"/>
        </w:trPr>
        <w:tc>
          <w:tcPr>
            <w:tcW w:w="1873"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5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823"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3932"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trHeight w:val="584"/>
          <w:jc w:val="center"/>
        </w:trPr>
        <w:tc>
          <w:tcPr>
            <w:tcW w:w="1873"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MassageIntensity</w:t>
            </w:r>
          </w:p>
        </w:tc>
        <w:tc>
          <w:tcPr>
            <w:tcW w:w="15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823"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3932" w:type="dxa"/>
            <w:tcBorders>
              <w:top w:val="single" w:sz="4" w:space="0" w:color="auto"/>
              <w:left w:val="single" w:sz="4" w:space="0" w:color="auto"/>
              <w:bottom w:val="single" w:sz="4" w:space="0" w:color="auto"/>
              <w:right w:val="single" w:sz="4" w:space="0" w:color="auto"/>
            </w:tcBorders>
          </w:tcPr>
          <w:p w:rsidR="00B62130" w:rsidRDefault="00F34EE9">
            <w:pPr>
              <w:rPr>
                <w:rFonts w:cs="Arial"/>
                <w:szCs w:val="20"/>
              </w:rPr>
            </w:pPr>
            <w:r>
              <w:rPr>
                <w:rFonts w:cs="Arial"/>
                <w:szCs w:val="20"/>
              </w:rPr>
              <w:t>Current Value of Cushion Massage Intensity</w:t>
            </w:r>
          </w:p>
          <w:p w:rsidR="00B62130" w:rsidRDefault="00B62130">
            <w:pPr>
              <w:jc w:val="center"/>
              <w:rPr>
                <w:rFonts w:cs="Arial"/>
                <w:szCs w:val="20"/>
              </w:rPr>
            </w:pPr>
          </w:p>
        </w:tc>
      </w:tr>
      <w:tr w:rsidR="00B62130">
        <w:trPr>
          <w:jc w:val="center"/>
        </w:trPr>
        <w:tc>
          <w:tcPr>
            <w:tcW w:w="1873"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Null</w:t>
            </w:r>
          </w:p>
        </w:tc>
        <w:tc>
          <w:tcPr>
            <w:tcW w:w="823"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w:t>
            </w:r>
          </w:p>
        </w:tc>
        <w:tc>
          <w:tcPr>
            <w:tcW w:w="3932"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873"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Off</w:t>
            </w:r>
          </w:p>
        </w:tc>
        <w:tc>
          <w:tcPr>
            <w:tcW w:w="823"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0x1</w:t>
            </w:r>
          </w:p>
        </w:tc>
        <w:tc>
          <w:tcPr>
            <w:tcW w:w="3932"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873"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Low</w:t>
            </w:r>
          </w:p>
        </w:tc>
        <w:tc>
          <w:tcPr>
            <w:tcW w:w="823"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0x2</w:t>
            </w:r>
          </w:p>
        </w:tc>
        <w:tc>
          <w:tcPr>
            <w:tcW w:w="3932"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873"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High</w:t>
            </w:r>
          </w:p>
        </w:tc>
        <w:tc>
          <w:tcPr>
            <w:tcW w:w="823"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0x3</w:t>
            </w:r>
          </w:p>
        </w:tc>
        <w:tc>
          <w:tcPr>
            <w:tcW w:w="3932"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bl>
    <w:p w:rsidR="00B62130" w:rsidRDefault="00B62130">
      <w:pPr>
        <w:rPr>
          <w:szCs w:val="20"/>
        </w:rPr>
      </w:pPr>
    </w:p>
    <w:p w:rsidR="00F34EE9" w:rsidRDefault="00F34EE9" w:rsidP="00F34EE9">
      <w:pPr>
        <w:pStyle w:val="Heading4"/>
      </w:pPr>
      <w:r w:rsidRPr="00B9479B">
        <w:t>MD-REQ-021456/A-PassengerInitiateSeatControlMode_St (TcSE ROIN-201061-1)</w:t>
      </w:r>
    </w:p>
    <w:p w:rsidR="00B62130" w:rsidRDefault="00F34EE9">
      <w:pPr>
        <w:rPr>
          <w:rFonts w:cs="Arial"/>
          <w:szCs w:val="20"/>
        </w:rPr>
      </w:pPr>
      <w:r>
        <w:rPr>
          <w:rFonts w:cs="Arial"/>
          <w:szCs w:val="20"/>
        </w:rPr>
        <w:t>Message Type:  Status</w:t>
      </w:r>
    </w:p>
    <w:p w:rsidR="00B62130" w:rsidRDefault="00B62130">
      <w:pPr>
        <w:rPr>
          <w:rFonts w:cs="Arial"/>
          <w:szCs w:val="20"/>
        </w:rPr>
      </w:pPr>
    </w:p>
    <w:p w:rsidR="00B62130" w:rsidRDefault="00F34EE9">
      <w:pPr>
        <w:rPr>
          <w:rFonts w:cs="Arial"/>
          <w:szCs w:val="20"/>
        </w:rPr>
      </w:pPr>
      <w:r>
        <w:rPr>
          <w:rFonts w:cs="Arial"/>
          <w:szCs w:val="20"/>
        </w:rPr>
        <w:t>This method is a signal from the Multi Contoured Seat Server (Passenger's side) to the Multi Contoured Seat Client informing the Client that a request has been made by the user to change a Multi Contoured Seat function from the seat controls.  This signal allows the Client to update the HMI output.</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1720"/>
        <w:gridCol w:w="1720"/>
        <w:gridCol w:w="1720"/>
      </w:tblGrid>
      <w:tr w:rsidR="00B62130">
        <w:trPr>
          <w:jc w:val="center"/>
        </w:trPr>
        <w:tc>
          <w:tcPr>
            <w:tcW w:w="1194"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194"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 xml:space="preserve">Mode </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 xml:space="preserve">  </w:t>
            </w:r>
          </w:p>
        </w:tc>
      </w:tr>
      <w:tr w:rsidR="00B62130">
        <w:trPr>
          <w:jc w:val="center"/>
        </w:trPr>
        <w:tc>
          <w:tcPr>
            <w:tcW w:w="119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SeatControlOff</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w:t>
            </w:r>
          </w:p>
        </w:tc>
        <w:tc>
          <w:tcPr>
            <w:tcW w:w="1720"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194"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SeatControlOn</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0x1</w:t>
            </w:r>
          </w:p>
        </w:tc>
        <w:tc>
          <w:tcPr>
            <w:tcW w:w="1720"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bl>
    <w:p w:rsidR="00B62130" w:rsidRDefault="00B62130">
      <w:pPr>
        <w:rPr>
          <w:szCs w:val="20"/>
        </w:rPr>
      </w:pPr>
    </w:p>
    <w:p w:rsidR="00F34EE9" w:rsidRDefault="00F34EE9" w:rsidP="00F34EE9">
      <w:pPr>
        <w:pStyle w:val="Heading4"/>
      </w:pPr>
      <w:r w:rsidRPr="00B9479B">
        <w:t>MD-REQ-021457/A-</w:t>
      </w:r>
      <w:proofErr w:type="spellStart"/>
      <w:r w:rsidRPr="00B9479B">
        <w:t>PassengerLumbarMassageIntensity_St</w:t>
      </w:r>
      <w:proofErr w:type="spellEnd"/>
      <w:r w:rsidRPr="00B9479B">
        <w:t xml:space="preserve"> (TcSE ROIN-201062-1)</w:t>
      </w:r>
    </w:p>
    <w:p w:rsidR="00B62130" w:rsidRDefault="00F34EE9">
      <w:pPr>
        <w:rPr>
          <w:rFonts w:cs="Arial"/>
          <w:szCs w:val="20"/>
        </w:rPr>
      </w:pPr>
      <w:r>
        <w:rPr>
          <w:rFonts w:cs="Arial"/>
          <w:szCs w:val="20"/>
        </w:rPr>
        <w:t>Message Type:  Status</w:t>
      </w:r>
    </w:p>
    <w:p w:rsidR="00B62130" w:rsidRDefault="00B62130">
      <w:pPr>
        <w:rPr>
          <w:rFonts w:cs="Arial"/>
          <w:szCs w:val="20"/>
        </w:rPr>
      </w:pPr>
    </w:p>
    <w:p w:rsidR="00B62130" w:rsidRDefault="00F34EE9">
      <w:pPr>
        <w:rPr>
          <w:rFonts w:cs="Arial"/>
          <w:szCs w:val="20"/>
        </w:rPr>
      </w:pPr>
      <w:r>
        <w:rPr>
          <w:rFonts w:cs="Arial"/>
          <w:szCs w:val="20"/>
        </w:rPr>
        <w:t xml:space="preserve">This method is a signal from the Multi Contoured Seat Server to the Multi Contoured Seat Client which reports the current value of Lumbar </w:t>
      </w:r>
      <w:proofErr w:type="spellStart"/>
      <w:r>
        <w:rPr>
          <w:rFonts w:cs="Arial"/>
          <w:szCs w:val="20"/>
        </w:rPr>
        <w:t>Masage</w:t>
      </w:r>
      <w:proofErr w:type="spellEnd"/>
      <w:r>
        <w:rPr>
          <w:rFonts w:cs="Arial"/>
          <w:szCs w:val="20"/>
        </w:rPr>
        <w:t xml:space="preserve"> Intensity.</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5"/>
        <w:gridCol w:w="1549"/>
        <w:gridCol w:w="797"/>
        <w:gridCol w:w="4549"/>
      </w:tblGrid>
      <w:tr w:rsidR="00B62130">
        <w:trPr>
          <w:jc w:val="center"/>
        </w:trPr>
        <w:tc>
          <w:tcPr>
            <w:tcW w:w="1785"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54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7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454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785"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MassageIntensity</w:t>
            </w:r>
          </w:p>
        </w:tc>
        <w:tc>
          <w:tcPr>
            <w:tcW w:w="154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7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4549" w:type="dxa"/>
            <w:tcBorders>
              <w:top w:val="single" w:sz="4" w:space="0" w:color="auto"/>
              <w:left w:val="single" w:sz="4" w:space="0" w:color="auto"/>
              <w:bottom w:val="single" w:sz="4" w:space="0" w:color="auto"/>
              <w:right w:val="single" w:sz="4" w:space="0" w:color="auto"/>
            </w:tcBorders>
          </w:tcPr>
          <w:p w:rsidR="00B62130" w:rsidRDefault="00F34EE9">
            <w:pPr>
              <w:rPr>
                <w:rFonts w:cs="Arial"/>
                <w:szCs w:val="20"/>
              </w:rPr>
            </w:pPr>
            <w:r>
              <w:rPr>
                <w:rFonts w:cs="Arial"/>
                <w:szCs w:val="20"/>
              </w:rPr>
              <w:t>Current value of Lumbar Massage Intensity</w:t>
            </w:r>
          </w:p>
          <w:p w:rsidR="00B62130" w:rsidRDefault="00B62130">
            <w:pPr>
              <w:jc w:val="center"/>
              <w:rPr>
                <w:rFonts w:cs="Arial"/>
                <w:szCs w:val="20"/>
              </w:rPr>
            </w:pPr>
          </w:p>
        </w:tc>
      </w:tr>
      <w:tr w:rsidR="00B62130">
        <w:trPr>
          <w:jc w:val="center"/>
        </w:trPr>
        <w:tc>
          <w:tcPr>
            <w:tcW w:w="1785"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4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Null</w:t>
            </w:r>
          </w:p>
        </w:tc>
        <w:tc>
          <w:tcPr>
            <w:tcW w:w="7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w:t>
            </w:r>
          </w:p>
        </w:tc>
        <w:tc>
          <w:tcPr>
            <w:tcW w:w="454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785"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4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Off</w:t>
            </w:r>
          </w:p>
        </w:tc>
        <w:tc>
          <w:tcPr>
            <w:tcW w:w="7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0x1</w:t>
            </w:r>
          </w:p>
        </w:tc>
        <w:tc>
          <w:tcPr>
            <w:tcW w:w="454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785"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4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Low</w:t>
            </w:r>
          </w:p>
        </w:tc>
        <w:tc>
          <w:tcPr>
            <w:tcW w:w="7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0x2</w:t>
            </w:r>
          </w:p>
        </w:tc>
        <w:tc>
          <w:tcPr>
            <w:tcW w:w="454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r w:rsidR="00B62130">
        <w:trPr>
          <w:jc w:val="center"/>
        </w:trPr>
        <w:tc>
          <w:tcPr>
            <w:tcW w:w="1785"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c>
          <w:tcPr>
            <w:tcW w:w="1549"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High</w:t>
            </w:r>
          </w:p>
        </w:tc>
        <w:tc>
          <w:tcPr>
            <w:tcW w:w="797"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0x3</w:t>
            </w:r>
          </w:p>
        </w:tc>
        <w:tc>
          <w:tcPr>
            <w:tcW w:w="4549" w:type="dxa"/>
            <w:tcBorders>
              <w:top w:val="single" w:sz="4" w:space="0" w:color="auto"/>
              <w:left w:val="single" w:sz="4" w:space="0" w:color="auto"/>
              <w:bottom w:val="single" w:sz="4" w:space="0" w:color="auto"/>
              <w:right w:val="single" w:sz="4" w:space="0" w:color="auto"/>
            </w:tcBorders>
          </w:tcPr>
          <w:p w:rsidR="00B62130" w:rsidRDefault="00B62130">
            <w:pPr>
              <w:jc w:val="center"/>
              <w:rPr>
                <w:rFonts w:cs="Arial"/>
                <w:szCs w:val="20"/>
              </w:rPr>
            </w:pPr>
          </w:p>
        </w:tc>
      </w:tr>
    </w:tbl>
    <w:p w:rsidR="00B62130" w:rsidRDefault="00B62130">
      <w:pPr>
        <w:rPr>
          <w:szCs w:val="20"/>
        </w:rPr>
      </w:pPr>
    </w:p>
    <w:p w:rsidR="00F34EE9" w:rsidRDefault="00F34EE9" w:rsidP="00F34EE9">
      <w:pPr>
        <w:pStyle w:val="Heading4"/>
      </w:pPr>
      <w:r w:rsidRPr="00B9479B">
        <w:t>MD-REQ-021458/A-</w:t>
      </w:r>
      <w:proofErr w:type="spellStart"/>
      <w:r w:rsidRPr="00B9479B">
        <w:t>PassengerLumbarPressureLower_St</w:t>
      </w:r>
      <w:proofErr w:type="spellEnd"/>
      <w:r w:rsidRPr="00B9479B">
        <w:t xml:space="preserve"> (TcSE ROIN-201071-1)</w:t>
      </w:r>
    </w:p>
    <w:p w:rsidR="00B62130" w:rsidRDefault="00F34EE9">
      <w:pPr>
        <w:rPr>
          <w:rFonts w:cs="Arial"/>
          <w:szCs w:val="20"/>
        </w:rPr>
      </w:pPr>
      <w:r>
        <w:rPr>
          <w:rFonts w:cs="Arial"/>
          <w:szCs w:val="20"/>
        </w:rPr>
        <w:t>Message Type:  Status</w:t>
      </w:r>
    </w:p>
    <w:p w:rsidR="00B62130" w:rsidRDefault="00B62130">
      <w:pPr>
        <w:rPr>
          <w:rFonts w:cs="Arial"/>
          <w:szCs w:val="20"/>
        </w:rPr>
      </w:pPr>
    </w:p>
    <w:p w:rsidR="00B62130" w:rsidRDefault="00F34EE9">
      <w:pPr>
        <w:rPr>
          <w:rFonts w:cs="Arial"/>
          <w:szCs w:val="20"/>
        </w:rPr>
      </w:pPr>
      <w:r>
        <w:rPr>
          <w:rFonts w:cs="Arial"/>
          <w:szCs w:val="20"/>
        </w:rPr>
        <w:t>This method is a signal from the Multi Contoured Seat Server to the Multi Contoured Seat Client indicating the status of the Lumbar Lower Bladder Pressure in percentage of full.</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095"/>
        <w:gridCol w:w="1720"/>
        <w:gridCol w:w="2280"/>
      </w:tblGrid>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095"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228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ActualPressure</w:t>
            </w:r>
          </w:p>
        </w:tc>
        <w:tc>
          <w:tcPr>
            <w:tcW w:w="1095"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0x00 – 0x64</w:t>
            </w:r>
          </w:p>
        </w:tc>
        <w:tc>
          <w:tcPr>
            <w:tcW w:w="2280"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Percentage of Full</w:t>
            </w:r>
          </w:p>
        </w:tc>
      </w:tr>
    </w:tbl>
    <w:p w:rsidR="00B62130" w:rsidRDefault="00B62130">
      <w:pPr>
        <w:rPr>
          <w:rFonts w:cs="Arial"/>
          <w:szCs w:val="20"/>
        </w:rPr>
      </w:pPr>
    </w:p>
    <w:p w:rsidR="00F34EE9" w:rsidRDefault="00F34EE9" w:rsidP="00F34EE9">
      <w:pPr>
        <w:pStyle w:val="Heading4"/>
      </w:pPr>
      <w:r w:rsidRPr="00B9479B">
        <w:t>MD-REQ-021459/A-</w:t>
      </w:r>
      <w:proofErr w:type="spellStart"/>
      <w:r w:rsidRPr="00B9479B">
        <w:t>PassengerLumbarPressureMiddle_St</w:t>
      </w:r>
      <w:proofErr w:type="spellEnd"/>
      <w:r w:rsidRPr="00B9479B">
        <w:t xml:space="preserve"> (TcSE ROIN-201072-1)</w:t>
      </w:r>
    </w:p>
    <w:p w:rsidR="00B62130" w:rsidRDefault="00F34EE9">
      <w:pPr>
        <w:rPr>
          <w:rFonts w:cs="Arial"/>
          <w:szCs w:val="20"/>
        </w:rPr>
      </w:pPr>
      <w:r>
        <w:rPr>
          <w:rFonts w:cs="Arial"/>
          <w:szCs w:val="20"/>
        </w:rPr>
        <w:t>Message Type:  Status</w:t>
      </w:r>
    </w:p>
    <w:p w:rsidR="00B62130" w:rsidRDefault="00B62130">
      <w:pPr>
        <w:rPr>
          <w:rFonts w:cs="Arial"/>
          <w:szCs w:val="20"/>
        </w:rPr>
      </w:pPr>
    </w:p>
    <w:p w:rsidR="00B62130" w:rsidRDefault="00F34EE9">
      <w:pPr>
        <w:rPr>
          <w:rFonts w:cs="Arial"/>
          <w:szCs w:val="20"/>
        </w:rPr>
      </w:pPr>
      <w:r>
        <w:rPr>
          <w:rFonts w:cs="Arial"/>
          <w:szCs w:val="20"/>
        </w:rPr>
        <w:t>This method is a signal from the Multi Contoured Seat Server to the Multi Contoured Seat Client indicating the status of the Lumbar Middle Bladder Pressure in percentage of full.</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321"/>
        <w:gridCol w:w="1720"/>
        <w:gridCol w:w="2280"/>
      </w:tblGrid>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321"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228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ActualPressure</w:t>
            </w:r>
          </w:p>
        </w:tc>
        <w:tc>
          <w:tcPr>
            <w:tcW w:w="1321"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0x00 – 0x64</w:t>
            </w:r>
          </w:p>
        </w:tc>
        <w:tc>
          <w:tcPr>
            <w:tcW w:w="2280"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Percentage of Full</w:t>
            </w:r>
          </w:p>
        </w:tc>
      </w:tr>
    </w:tbl>
    <w:p w:rsidR="00B62130" w:rsidRDefault="00B62130">
      <w:pPr>
        <w:rPr>
          <w:szCs w:val="20"/>
        </w:rPr>
      </w:pPr>
    </w:p>
    <w:p w:rsidR="00F34EE9" w:rsidRDefault="00F34EE9" w:rsidP="00F34EE9">
      <w:pPr>
        <w:pStyle w:val="Heading4"/>
      </w:pPr>
      <w:r w:rsidRPr="00B9479B">
        <w:t>MD-REQ-021460/A-</w:t>
      </w:r>
      <w:proofErr w:type="spellStart"/>
      <w:r w:rsidRPr="00B9479B">
        <w:t>PassengerLumbarPressureUpper_St</w:t>
      </w:r>
      <w:proofErr w:type="spellEnd"/>
      <w:r w:rsidRPr="00B9479B">
        <w:t xml:space="preserve"> (TcSE ROIN-201073-1)</w:t>
      </w:r>
    </w:p>
    <w:p w:rsidR="00B62130" w:rsidRDefault="00F34EE9">
      <w:pPr>
        <w:rPr>
          <w:rFonts w:cs="Arial"/>
          <w:szCs w:val="20"/>
        </w:rPr>
      </w:pPr>
      <w:r>
        <w:rPr>
          <w:rFonts w:cs="Arial"/>
          <w:szCs w:val="20"/>
        </w:rPr>
        <w:t>Message Type:  Status</w:t>
      </w:r>
    </w:p>
    <w:p w:rsidR="00B62130" w:rsidRDefault="00B62130">
      <w:pPr>
        <w:rPr>
          <w:rFonts w:cs="Arial"/>
          <w:szCs w:val="20"/>
        </w:rPr>
      </w:pPr>
    </w:p>
    <w:p w:rsidR="00B62130" w:rsidRDefault="00F34EE9">
      <w:pPr>
        <w:rPr>
          <w:rFonts w:cs="Arial"/>
          <w:szCs w:val="20"/>
        </w:rPr>
      </w:pPr>
      <w:r>
        <w:rPr>
          <w:rFonts w:cs="Arial"/>
          <w:szCs w:val="20"/>
        </w:rPr>
        <w:t>This method is a signal from the Multi Contoured Seat Server to the Multi Contoured Seat Client indicating the status of the Lumbar Upper Bladder Pressure in percentage of full.</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0"/>
        <w:gridCol w:w="1140"/>
        <w:gridCol w:w="1720"/>
        <w:gridCol w:w="2280"/>
      </w:tblGrid>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Name</w:t>
            </w:r>
          </w:p>
        </w:tc>
        <w:tc>
          <w:tcPr>
            <w:tcW w:w="114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Literals</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Value</w:t>
            </w:r>
          </w:p>
        </w:tc>
        <w:tc>
          <w:tcPr>
            <w:tcW w:w="228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b/>
                <w:szCs w:val="20"/>
              </w:rPr>
            </w:pPr>
            <w:r>
              <w:rPr>
                <w:rFonts w:cs="Arial"/>
                <w:b/>
                <w:szCs w:val="20"/>
              </w:rPr>
              <w:t>Description</w:t>
            </w:r>
          </w:p>
        </w:tc>
      </w:tr>
      <w:tr w:rsidR="00B62130">
        <w:trPr>
          <w:jc w:val="center"/>
        </w:trPr>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ActualPressure</w:t>
            </w:r>
          </w:p>
        </w:tc>
        <w:tc>
          <w:tcPr>
            <w:tcW w:w="114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w:t>
            </w:r>
          </w:p>
        </w:tc>
        <w:tc>
          <w:tcPr>
            <w:tcW w:w="1720" w:type="dxa"/>
            <w:tcBorders>
              <w:top w:val="single" w:sz="4" w:space="0" w:color="auto"/>
              <w:left w:val="single" w:sz="4" w:space="0" w:color="auto"/>
              <w:bottom w:val="single" w:sz="4" w:space="0" w:color="auto"/>
              <w:right w:val="single" w:sz="4" w:space="0" w:color="auto"/>
            </w:tcBorders>
            <w:hideMark/>
          </w:tcPr>
          <w:p w:rsidR="00B62130" w:rsidRDefault="00F34EE9">
            <w:pPr>
              <w:jc w:val="center"/>
              <w:rPr>
                <w:rFonts w:cs="Arial"/>
                <w:szCs w:val="20"/>
              </w:rPr>
            </w:pPr>
            <w:r>
              <w:rPr>
                <w:rFonts w:cs="Arial"/>
                <w:szCs w:val="20"/>
              </w:rPr>
              <w:t>0x00 – 0x64</w:t>
            </w:r>
          </w:p>
        </w:tc>
        <w:tc>
          <w:tcPr>
            <w:tcW w:w="2280"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Percentage of Full</w:t>
            </w:r>
          </w:p>
        </w:tc>
      </w:tr>
    </w:tbl>
    <w:p w:rsidR="00B62130" w:rsidRDefault="00B62130">
      <w:pPr>
        <w:rPr>
          <w:szCs w:val="20"/>
        </w:rPr>
      </w:pPr>
    </w:p>
    <w:p w:rsidR="00F34EE9" w:rsidRDefault="00F34EE9" w:rsidP="00F34EE9">
      <w:pPr>
        <w:pStyle w:val="Heading4"/>
      </w:pPr>
      <w:r w:rsidRPr="00B9479B">
        <w:t>MD-REQ-021461/A-</w:t>
      </w:r>
      <w:proofErr w:type="spellStart"/>
      <w:r w:rsidRPr="00B9479B">
        <w:t>PassengerSeatMemory_Rsp</w:t>
      </w:r>
      <w:proofErr w:type="spellEnd"/>
      <w:r w:rsidRPr="00B9479B">
        <w:t xml:space="preserve"> (TcSE ROIN-202415-1)</w:t>
      </w:r>
    </w:p>
    <w:p w:rsidR="00B62130" w:rsidRDefault="00F34EE9">
      <w:pPr>
        <w:rPr>
          <w:rFonts w:cs="Arial"/>
          <w:szCs w:val="20"/>
        </w:rPr>
      </w:pPr>
      <w:r>
        <w:rPr>
          <w:rFonts w:cs="Arial"/>
          <w:szCs w:val="20"/>
        </w:rPr>
        <w:t>Message Type : Response</w:t>
      </w:r>
    </w:p>
    <w:p w:rsidR="00B62130" w:rsidRDefault="00B62130">
      <w:pPr>
        <w:rPr>
          <w:rFonts w:cs="Arial"/>
          <w:szCs w:val="20"/>
        </w:rPr>
      </w:pPr>
    </w:p>
    <w:p w:rsidR="00B62130" w:rsidRDefault="00F34EE9">
      <w:pPr>
        <w:rPr>
          <w:rFonts w:cs="Arial"/>
          <w:szCs w:val="20"/>
        </w:rPr>
      </w:pPr>
      <w:r>
        <w:rPr>
          <w:rFonts w:cs="Arial"/>
          <w:szCs w:val="20"/>
        </w:rPr>
        <w:t xml:space="preserve">This </w:t>
      </w:r>
      <w:proofErr w:type="spellStart"/>
      <w:r>
        <w:rPr>
          <w:rFonts w:cs="Arial"/>
          <w:szCs w:val="20"/>
        </w:rPr>
        <w:t>metthod</w:t>
      </w:r>
      <w:proofErr w:type="spellEnd"/>
      <w:r>
        <w:rPr>
          <w:rFonts w:cs="Arial"/>
          <w:szCs w:val="20"/>
        </w:rPr>
        <w:t xml:space="preserve"> is from the MultiContoured Seats Server to the MultiContoured Seats </w:t>
      </w:r>
      <w:proofErr w:type="spellStart"/>
      <w:r>
        <w:rPr>
          <w:rFonts w:cs="Arial"/>
          <w:szCs w:val="20"/>
        </w:rPr>
        <w:t>Cleint</w:t>
      </w:r>
      <w:proofErr w:type="spellEnd"/>
      <w:r>
        <w:rPr>
          <w:rFonts w:cs="Arial"/>
          <w:szCs w:val="20"/>
        </w:rPr>
        <w:t xml:space="preserve"> to confirm that a store or recall operation for the specified setting number has taken place.</w:t>
      </w:r>
    </w:p>
    <w:p w:rsidR="00B62130" w:rsidRDefault="00B62130">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3"/>
        <w:gridCol w:w="983"/>
        <w:gridCol w:w="816"/>
        <w:gridCol w:w="6224"/>
      </w:tblGrid>
      <w:tr w:rsidR="00B62130">
        <w:trPr>
          <w:jc w:val="center"/>
        </w:trPr>
        <w:tc>
          <w:tcPr>
            <w:tcW w:w="83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b/>
                <w:szCs w:val="20"/>
              </w:rPr>
            </w:pPr>
            <w:r>
              <w:rPr>
                <w:rFonts w:cs="Arial"/>
                <w:b/>
                <w:szCs w:val="20"/>
              </w:rPr>
              <w:t>Name</w:t>
            </w: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b/>
                <w:szCs w:val="20"/>
              </w:rPr>
            </w:pPr>
            <w:r>
              <w:rPr>
                <w:rFonts w:cs="Arial"/>
                <w:b/>
                <w:szCs w:val="20"/>
              </w:rPr>
              <w:t>Value</w:t>
            </w:r>
          </w:p>
        </w:tc>
        <w:tc>
          <w:tcPr>
            <w:tcW w:w="6224"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b/>
                <w:szCs w:val="20"/>
              </w:rPr>
            </w:pPr>
            <w:r>
              <w:rPr>
                <w:rFonts w:cs="Arial"/>
                <w:b/>
                <w:szCs w:val="20"/>
              </w:rPr>
              <w:t>Description</w:t>
            </w:r>
          </w:p>
        </w:tc>
      </w:tr>
      <w:tr w:rsidR="00B62130">
        <w:trPr>
          <w:jc w:val="center"/>
        </w:trPr>
        <w:tc>
          <w:tcPr>
            <w:tcW w:w="83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 xml:space="preserve">Mode </w:t>
            </w: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w:t>
            </w:r>
          </w:p>
        </w:tc>
        <w:tc>
          <w:tcPr>
            <w:tcW w:w="6224"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 xml:space="preserve">Confirms to the Client what operation and user was requested by the user </w:t>
            </w: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Inactive</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0x0</w:t>
            </w:r>
          </w:p>
        </w:tc>
        <w:tc>
          <w:tcPr>
            <w:tcW w:w="622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Store1</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0x1</w:t>
            </w:r>
          </w:p>
        </w:tc>
        <w:tc>
          <w:tcPr>
            <w:tcW w:w="622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Store2</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0x2</w:t>
            </w:r>
          </w:p>
        </w:tc>
        <w:tc>
          <w:tcPr>
            <w:tcW w:w="622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Store3</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0x3</w:t>
            </w:r>
          </w:p>
        </w:tc>
        <w:tc>
          <w:tcPr>
            <w:tcW w:w="622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Store4</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0x4</w:t>
            </w:r>
          </w:p>
        </w:tc>
        <w:tc>
          <w:tcPr>
            <w:tcW w:w="622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Recall1</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0x5</w:t>
            </w:r>
          </w:p>
        </w:tc>
        <w:tc>
          <w:tcPr>
            <w:tcW w:w="622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Recall2</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0x6</w:t>
            </w:r>
          </w:p>
        </w:tc>
        <w:tc>
          <w:tcPr>
            <w:tcW w:w="622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Recall3</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0x7</w:t>
            </w:r>
          </w:p>
        </w:tc>
        <w:tc>
          <w:tcPr>
            <w:tcW w:w="622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83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Recall4</w:t>
            </w:r>
          </w:p>
        </w:tc>
        <w:tc>
          <w:tcPr>
            <w:tcW w:w="81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0x8</w:t>
            </w:r>
          </w:p>
        </w:tc>
        <w:tc>
          <w:tcPr>
            <w:tcW w:w="6224"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bl>
    <w:p w:rsidR="00B62130" w:rsidRDefault="00B62130">
      <w:pPr>
        <w:rPr>
          <w:rFonts w:cs="Arial"/>
          <w:szCs w:val="20"/>
        </w:rPr>
      </w:pPr>
    </w:p>
    <w:p w:rsidR="00F34EE9" w:rsidRDefault="00F34EE9" w:rsidP="00F34EE9">
      <w:pPr>
        <w:pStyle w:val="Heading4"/>
      </w:pPr>
      <w:r w:rsidRPr="00B9479B">
        <w:t>MD-REQ-021462/A-Input (TcSE ROIN-199438-1)</w:t>
      </w:r>
    </w:p>
    <w:p w:rsidR="00B62130" w:rsidRDefault="00F34EE9">
      <w:pPr>
        <w:rPr>
          <w:rFonts w:cs="Arial"/>
          <w:szCs w:val="20"/>
        </w:rPr>
      </w:pPr>
      <w:r>
        <w:rPr>
          <w:rFonts w:cs="Arial"/>
          <w:szCs w:val="20"/>
        </w:rPr>
        <w:t xml:space="preserve">This event is from the Multi Contoured Seats Client or the </w:t>
      </w:r>
      <w:proofErr w:type="spellStart"/>
      <w:r>
        <w:rPr>
          <w:rFonts w:cs="Arial"/>
          <w:szCs w:val="20"/>
        </w:rPr>
        <w:t>Mult</w:t>
      </w:r>
      <w:proofErr w:type="spellEnd"/>
      <w:r>
        <w:rPr>
          <w:rFonts w:cs="Arial"/>
          <w:szCs w:val="20"/>
        </w:rPr>
        <w:t xml:space="preserve"> Contoured Seats Remote Client to the Multi Contoured Seats Server.  This signal represents a user input from the touch screen display or from the seat controls.  If the input is a seat input, the Multi Contoured Seats Remote Client is responsible for interpreting the user input and then informing the Multi Contoured Seats Server of the input.  If the seat input is a touch screen input, the Multi Contoured Seats Client will interpret this input, and send the appropriate request using DriverActiveSeatControl_Rq or PassengerActiveSeatControl_Rq as appropriate.</w:t>
      </w:r>
    </w:p>
    <w:p w:rsidR="00F34EE9" w:rsidRDefault="00F34EE9" w:rsidP="00F34EE9">
      <w:pPr>
        <w:pStyle w:val="Heading1"/>
      </w:pPr>
      <w:bookmarkStart w:id="9" w:name="_Toc421654110"/>
      <w:r>
        <w:lastRenderedPageBreak/>
        <w:t>Functional Definition</w:t>
      </w:r>
      <w:bookmarkEnd w:id="9"/>
    </w:p>
    <w:p w:rsidR="00F34EE9" w:rsidRDefault="00F34EE9" w:rsidP="00F34EE9">
      <w:pPr>
        <w:pStyle w:val="Heading2"/>
      </w:pPr>
      <w:bookmarkStart w:id="10" w:name="_Toc421654111"/>
      <w:r w:rsidRPr="00B9479B">
        <w:t>MCS-FUN-REQ-021334/A-Set Lumbar (TcSE ROIN-293499-1)</w:t>
      </w:r>
      <w:bookmarkEnd w:id="10"/>
    </w:p>
    <w:p w:rsidR="00F34EE9" w:rsidRDefault="00F34EE9" w:rsidP="00F34EE9">
      <w:pPr>
        <w:pStyle w:val="Heading3"/>
      </w:pPr>
      <w:bookmarkStart w:id="11" w:name="_Toc421654112"/>
      <w:r>
        <w:t>Use Cases</w:t>
      </w:r>
      <w:bookmarkEnd w:id="11"/>
    </w:p>
    <w:p w:rsidR="00F34EE9" w:rsidRDefault="00F34EE9" w:rsidP="00F34EE9">
      <w:pPr>
        <w:pStyle w:val="Heading4"/>
      </w:pPr>
      <w:r>
        <w:t>MCS-UC-REQ-021335/A-Adjust Front Seat Bladder Pressure from HMI (TcSE ROIN-291758)</w:t>
      </w:r>
    </w:p>
    <w:p w:rsidR="00F34EE9" w:rsidRPr="00AE06BC" w:rsidRDefault="00F34EE9" w:rsidP="00F34EE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Vehicle Occupant</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Display is ON, Ignition = Run</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User Selects Upper, Middle, or Lower &lt; Adjust Bladder Pressure &gt; via HMI</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HMI indicates {mode and pressure updates}</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{Ignition not equal Run}</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G-HMI &amp; vehicle system</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Links to Referenced Use Cases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NA</w:t>
            </w:r>
          </w:p>
        </w:tc>
      </w:tr>
    </w:tbl>
    <w:p w:rsidR="00B62130" w:rsidRDefault="00B62130">
      <w:pPr>
        <w:spacing w:after="200" w:line="276" w:lineRule="auto"/>
        <w:rPr>
          <w:rFonts w:cs="Arial"/>
          <w:b/>
          <w:szCs w:val="20"/>
          <w:lang w:eastAsia="zh-CN"/>
        </w:rPr>
      </w:pPr>
    </w:p>
    <w:p w:rsidR="00F34EE9" w:rsidRDefault="00F34EE9" w:rsidP="00F34EE9">
      <w:pPr>
        <w:pStyle w:val="Heading4"/>
      </w:pPr>
      <w:r>
        <w:t>MCS-UC-REQ-021336/A-Adjust Front Seat Bladder Pressure from Seat (TcSE ROIN-291759)</w:t>
      </w:r>
    </w:p>
    <w:p w:rsidR="00F34EE9" w:rsidRPr="00AE06BC" w:rsidRDefault="00F34EE9" w:rsidP="00F34EE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Vehicle Occupant</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Display is ON, Ignition = Run</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User Selects Upper, Middle, or Lower &lt;Adjust Bladder Pressure&gt; via seat module</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HMI indicates {mode and pressure updates}</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{Ignition not equal Run}</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G-HMI &amp; vehicle system</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Links to Referenced Use Cases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NA</w:t>
            </w:r>
          </w:p>
        </w:tc>
      </w:tr>
    </w:tbl>
    <w:p w:rsidR="00B62130" w:rsidRDefault="00B62130">
      <w:pPr>
        <w:ind w:left="720"/>
        <w:rPr>
          <w:rFonts w:cs="Arial"/>
          <w:szCs w:val="20"/>
        </w:rPr>
      </w:pPr>
    </w:p>
    <w:p w:rsidR="00B62130" w:rsidRDefault="00B62130"/>
    <w:p w:rsidR="00F34EE9" w:rsidRDefault="00F34EE9" w:rsidP="00F34EE9">
      <w:pPr>
        <w:pStyle w:val="Heading3"/>
      </w:pPr>
      <w:bookmarkStart w:id="12" w:name="_Toc421654113"/>
      <w:r>
        <w:lastRenderedPageBreak/>
        <w:t>White Box View</w:t>
      </w:r>
      <w:bookmarkEnd w:id="12"/>
    </w:p>
    <w:p w:rsidR="00F34EE9" w:rsidRDefault="00F34EE9" w:rsidP="00F34EE9">
      <w:pPr>
        <w:pStyle w:val="Heading4"/>
      </w:pPr>
      <w:r>
        <w:t>MCS-ACT-REQ-021324/A-Set Lumbar - Display Initiated (TcSE ROIN-198769-1)</w:t>
      </w:r>
    </w:p>
    <w:p w:rsidR="00F34EE9" w:rsidRPr="00760C18" w:rsidRDefault="00F34EE9" w:rsidP="00F34EE9">
      <w:pPr>
        <w:pStyle w:val="BoldText"/>
      </w:pPr>
      <w:r w:rsidRPr="00760C18">
        <w:t>Activity Diagram</w:t>
      </w:r>
    </w:p>
    <w:p w:rsidR="00B62130" w:rsidRDefault="00F34EE9">
      <w:pPr>
        <w:keepNext/>
        <w:jc w:val="center"/>
      </w:pPr>
      <w:r>
        <w:rPr>
          <w:noProof/>
        </w:rPr>
        <w:drawing>
          <wp:inline distT="0" distB="0" distL="0" distR="0" wp14:anchorId="39A7FA0E" wp14:editId="7C30B26A">
            <wp:extent cx="640080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400800" cy="4419600"/>
                    </a:xfrm>
                    <a:prstGeom prst="rect">
                      <a:avLst/>
                    </a:prstGeom>
                    <a:noFill/>
                    <a:ln w="9525">
                      <a:noFill/>
                      <a:miter lim="800000"/>
                      <a:headEnd/>
                      <a:tailEnd/>
                    </a:ln>
                  </pic:spPr>
                </pic:pic>
              </a:graphicData>
            </a:graphic>
          </wp:inline>
        </w:drawing>
      </w:r>
    </w:p>
    <w:p w:rsidR="00F34EE9" w:rsidRDefault="00F34EE9" w:rsidP="00F34EE9">
      <w:pPr>
        <w:pStyle w:val="Heading4"/>
      </w:pPr>
      <w:r>
        <w:t>MCS-ACT-REQ-021329/A-Set Lumbar - Seat Initiated (TcSE ROIN-199573-1)</w:t>
      </w:r>
    </w:p>
    <w:p w:rsidR="00F34EE9" w:rsidRPr="00760C18" w:rsidRDefault="00F34EE9" w:rsidP="00F34EE9">
      <w:pPr>
        <w:pStyle w:val="BoldText"/>
      </w:pPr>
      <w:r w:rsidRPr="00760C18">
        <w:t>Activity Diagram</w:t>
      </w:r>
    </w:p>
    <w:p w:rsidR="00B62130" w:rsidRDefault="00F34EE9">
      <w:pPr>
        <w:keepNext/>
        <w:jc w:val="center"/>
      </w:pPr>
      <w:r>
        <w:rPr>
          <w:noProof/>
        </w:rPr>
        <w:drawing>
          <wp:inline distT="0" distB="0" distL="0" distR="0" wp14:anchorId="733989B6" wp14:editId="0164F90B">
            <wp:extent cx="6400800" cy="2619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400800" cy="2619375"/>
                    </a:xfrm>
                    <a:prstGeom prst="rect">
                      <a:avLst/>
                    </a:prstGeom>
                    <a:noFill/>
                    <a:ln w="9525">
                      <a:noFill/>
                      <a:miter lim="800000"/>
                      <a:headEnd/>
                      <a:tailEnd/>
                    </a:ln>
                  </pic:spPr>
                </pic:pic>
              </a:graphicData>
            </a:graphic>
          </wp:inline>
        </w:drawing>
      </w:r>
    </w:p>
    <w:p w:rsidR="00F34EE9" w:rsidRDefault="00F34EE9" w:rsidP="00F34EE9">
      <w:pPr>
        <w:pStyle w:val="Heading4"/>
      </w:pPr>
      <w:r>
        <w:t>MCS-SD-REQ-021337/A-Select Lumbar Middle Bladder at Touch Screen - No pressure updates (TcSE ROIN-200149-1)</w:t>
      </w:r>
    </w:p>
    <w:p w:rsidR="00F34EE9" w:rsidRPr="00760C18" w:rsidRDefault="00F34EE9" w:rsidP="00F34EE9">
      <w:pPr>
        <w:pStyle w:val="BoldText"/>
      </w:pPr>
      <w:r w:rsidRPr="00760C18">
        <w:lastRenderedPageBreak/>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Set Lumbar Middle Bladder&gt; via touchscreen HMI, but does not make any changes to the actual pressure.</w:t>
      </w:r>
    </w:p>
    <w:p w:rsidR="00F34EE9" w:rsidRPr="00760C18" w:rsidRDefault="00F34EE9" w:rsidP="00F34EE9">
      <w:pPr>
        <w:pStyle w:val="BoldText"/>
      </w:pPr>
      <w:r w:rsidRPr="00760C18">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{changes to Lumbar Adjust Mode}</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19B2BA18" wp14:editId="7899ECCE">
            <wp:extent cx="5495925" cy="7296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95925" cy="7296150"/>
                    </a:xfrm>
                    <a:prstGeom prst="rect">
                      <a:avLst/>
                    </a:prstGeom>
                    <a:noFill/>
                    <a:ln w="9525">
                      <a:noFill/>
                      <a:miter lim="800000"/>
                      <a:headEnd/>
                      <a:tailEnd/>
                    </a:ln>
                  </pic:spPr>
                </pic:pic>
              </a:graphicData>
            </a:graphic>
          </wp:inline>
        </w:drawing>
      </w:r>
    </w:p>
    <w:p w:rsidR="00F34EE9" w:rsidRDefault="00F34EE9" w:rsidP="00F34EE9">
      <w:pPr>
        <w:pStyle w:val="Heading4"/>
      </w:pPr>
      <w:r>
        <w:t>MCS-SD-REQ-021338/A-Select Lumbar Upper Bladder at Touch Screen - No pressure updates (TcSE ROIN-200156-1)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Set Lumbar Upper Bladder&gt; via touchscreen HMI, but does not make any changes to the actual pressure.</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{changes to Lumbar Adjust Mode}</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441E881E" wp14:editId="6258D0EC">
            <wp:extent cx="5495925" cy="7296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95925" cy="7296150"/>
                    </a:xfrm>
                    <a:prstGeom prst="rect">
                      <a:avLst/>
                    </a:prstGeom>
                    <a:noFill/>
                    <a:ln w="9525">
                      <a:noFill/>
                      <a:miter lim="800000"/>
                      <a:headEnd/>
                      <a:tailEnd/>
                    </a:ln>
                  </pic:spPr>
                </pic:pic>
              </a:graphicData>
            </a:graphic>
          </wp:inline>
        </w:drawing>
      </w:r>
    </w:p>
    <w:p w:rsidR="00F34EE9" w:rsidRDefault="00F34EE9" w:rsidP="00F34EE9">
      <w:pPr>
        <w:pStyle w:val="Heading4"/>
      </w:pPr>
      <w:r>
        <w:t>MCS-SD-REQ-021339/A-Initiate Lumbar Adjust at Seat - No pressure updates (TcSE ROIN-200163-1)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Set Lumbar Lower, Middle, or Upper Bladder&gt; via seat HMI, and does not attempt to adjust the pressures.</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{changes to Lumbar Adjust Mode}</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0453C867" wp14:editId="1D3BC2A7">
            <wp:extent cx="6286500" cy="708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286500" cy="7086600"/>
                    </a:xfrm>
                    <a:prstGeom prst="rect">
                      <a:avLst/>
                    </a:prstGeom>
                    <a:noFill/>
                    <a:ln w="9525">
                      <a:noFill/>
                      <a:miter lim="800000"/>
                      <a:headEnd/>
                      <a:tailEnd/>
                    </a:ln>
                  </pic:spPr>
                </pic:pic>
              </a:graphicData>
            </a:graphic>
          </wp:inline>
        </w:drawing>
      </w:r>
    </w:p>
    <w:p w:rsidR="00F34EE9" w:rsidRDefault="00F34EE9" w:rsidP="00F34EE9">
      <w:pPr>
        <w:pStyle w:val="Heading4"/>
      </w:pPr>
      <w:r>
        <w:t>MCS-SD-REQ-021340/A-Select Lumbar Lower Bladder at Touch Screen - No pressure updates (TcSE ROIN-200170-1)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Set Lumbar Lower Bladder&gt; via touch screen HMI, but does not make any changes to the actual pressure.</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{changes to Lumbar Adjust Mode}</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18A75318" wp14:editId="662B6BB3">
            <wp:extent cx="5514975" cy="7315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514975" cy="7315200"/>
                    </a:xfrm>
                    <a:prstGeom prst="rect">
                      <a:avLst/>
                    </a:prstGeom>
                    <a:noFill/>
                    <a:ln w="9525">
                      <a:noFill/>
                      <a:miter lim="800000"/>
                      <a:headEnd/>
                      <a:tailEnd/>
                    </a:ln>
                  </pic:spPr>
                </pic:pic>
              </a:graphicData>
            </a:graphic>
          </wp:inline>
        </w:drawing>
      </w:r>
    </w:p>
    <w:p w:rsidR="00F34EE9" w:rsidRDefault="00F34EE9" w:rsidP="00F34EE9">
      <w:pPr>
        <w:pStyle w:val="Heading4"/>
      </w:pPr>
      <w:r>
        <w:t>MCS-SD-REQ-021341/A-Decrease Lumbar Lower Bladder from Touch Screen (TcSE ROIN-200773-1)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decrease Lumbar Lower Bladder&gt; via touch screen HMI.</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 Actual Pressure Settings as Seat Bladder pressure changes}</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2ACFA3C5" wp14:editId="7ACA8C10">
            <wp:extent cx="5534025" cy="7658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534025" cy="7658100"/>
                    </a:xfrm>
                    <a:prstGeom prst="rect">
                      <a:avLst/>
                    </a:prstGeom>
                    <a:noFill/>
                    <a:ln w="9525">
                      <a:noFill/>
                      <a:miter lim="800000"/>
                      <a:headEnd/>
                      <a:tailEnd/>
                    </a:ln>
                  </pic:spPr>
                </pic:pic>
              </a:graphicData>
            </a:graphic>
          </wp:inline>
        </w:drawing>
      </w:r>
    </w:p>
    <w:p w:rsidR="00F34EE9" w:rsidRDefault="00F34EE9" w:rsidP="00F34EE9">
      <w:pPr>
        <w:pStyle w:val="Heading4"/>
      </w:pPr>
      <w:r>
        <w:t>MCS-SD-REQ-021342/A-Decrease Lumbar Middle Bladder from Touch Screen (TcSE ROIN-200780-1)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decrease Lumbar Middle Bladder&gt; via touch screen HMI.</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 Actual Pressure Settings as Seat Bladder pressure changes}</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476C374D" wp14:editId="1D92579F">
            <wp:extent cx="5534025" cy="7543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534025" cy="7543800"/>
                    </a:xfrm>
                    <a:prstGeom prst="rect">
                      <a:avLst/>
                    </a:prstGeom>
                    <a:noFill/>
                    <a:ln w="9525">
                      <a:noFill/>
                      <a:miter lim="800000"/>
                      <a:headEnd/>
                      <a:tailEnd/>
                    </a:ln>
                  </pic:spPr>
                </pic:pic>
              </a:graphicData>
            </a:graphic>
          </wp:inline>
        </w:drawing>
      </w:r>
    </w:p>
    <w:p w:rsidR="00F34EE9" w:rsidRDefault="00F34EE9" w:rsidP="00F34EE9">
      <w:pPr>
        <w:pStyle w:val="Heading4"/>
      </w:pPr>
      <w:r>
        <w:t>MCS-SD-REQ-021343/A-Decrease Lumbar Upper Bladder from Touch Screen (TcSE ROIN-200787-1)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decrease Lumbar Upper Bladder&gt; via touch screen HMI.</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 Actual Pressure Settings as Seat Bladder pressure changes}</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12382FA7" wp14:editId="1088D8B0">
            <wp:extent cx="5286375" cy="7429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286375" cy="7429500"/>
                    </a:xfrm>
                    <a:prstGeom prst="rect">
                      <a:avLst/>
                    </a:prstGeom>
                    <a:noFill/>
                    <a:ln w="9525">
                      <a:noFill/>
                      <a:miter lim="800000"/>
                      <a:headEnd/>
                      <a:tailEnd/>
                    </a:ln>
                  </pic:spPr>
                </pic:pic>
              </a:graphicData>
            </a:graphic>
          </wp:inline>
        </w:drawing>
      </w:r>
    </w:p>
    <w:p w:rsidR="00F34EE9" w:rsidRDefault="00F34EE9" w:rsidP="00F34EE9">
      <w:pPr>
        <w:pStyle w:val="Heading4"/>
      </w:pPr>
      <w:r>
        <w:t>MCS-SD-REQ-021344/A-Increase Lumbar Lower Bladder from Touch Screen (TcSE ROIN-200794-1)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 xml:space="preserve">User &lt;selects </w:t>
      </w:r>
      <w:proofErr w:type="spellStart"/>
      <w:r>
        <w:rPr>
          <w:rFonts w:cs="Arial"/>
          <w:szCs w:val="20"/>
        </w:rPr>
        <w:t>increrase</w:t>
      </w:r>
      <w:proofErr w:type="spellEnd"/>
      <w:r>
        <w:rPr>
          <w:rFonts w:cs="Arial"/>
          <w:szCs w:val="20"/>
        </w:rPr>
        <w:t xml:space="preserve"> Lumbar Lower Bladder&gt; via touch screen HMI.</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 Actual Pressure Settings as Seat Bladder pressure changes}</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6CED8232" wp14:editId="6EA8A316">
            <wp:extent cx="5467350" cy="7658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467350" cy="7658100"/>
                    </a:xfrm>
                    <a:prstGeom prst="rect">
                      <a:avLst/>
                    </a:prstGeom>
                    <a:noFill/>
                    <a:ln w="9525">
                      <a:noFill/>
                      <a:miter lim="800000"/>
                      <a:headEnd/>
                      <a:tailEnd/>
                    </a:ln>
                  </pic:spPr>
                </pic:pic>
              </a:graphicData>
            </a:graphic>
          </wp:inline>
        </w:drawing>
      </w:r>
    </w:p>
    <w:p w:rsidR="00F34EE9" w:rsidRDefault="00F34EE9" w:rsidP="00F34EE9">
      <w:pPr>
        <w:pStyle w:val="Heading4"/>
      </w:pPr>
      <w:r>
        <w:t>MCS-SD-REQ-021345/A-Increase Lumbar Middle Bladder from Touch Screen (TcSE ROIN-200801-1)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increase Lumbar Middle Bladder&gt; via touch screen HMI.</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 Actual Pressure Settings as Seat Bladder pressure changes}</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5685649F" wp14:editId="56721BAD">
            <wp:extent cx="5524500" cy="7429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524500" cy="7429500"/>
                    </a:xfrm>
                    <a:prstGeom prst="rect">
                      <a:avLst/>
                    </a:prstGeom>
                    <a:noFill/>
                    <a:ln w="9525">
                      <a:noFill/>
                      <a:miter lim="800000"/>
                      <a:headEnd/>
                      <a:tailEnd/>
                    </a:ln>
                  </pic:spPr>
                </pic:pic>
              </a:graphicData>
            </a:graphic>
          </wp:inline>
        </w:drawing>
      </w:r>
    </w:p>
    <w:p w:rsidR="00F34EE9" w:rsidRDefault="00F34EE9" w:rsidP="00F34EE9">
      <w:pPr>
        <w:pStyle w:val="Heading4"/>
      </w:pPr>
      <w:r>
        <w:t>MCS-SD-REQ-021346/A-Increase Lumbar Upper Bladder from Touch Screen (TcSE ROIN-200808-1)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increase Lumbar Upper Bladder&gt; via touch screen HMI.</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 Actual Pressure Settings as Seat Bladder pressure changes}</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729C959C" wp14:editId="7C2472BC">
            <wp:extent cx="5810250" cy="7543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810250" cy="7543800"/>
                    </a:xfrm>
                    <a:prstGeom prst="rect">
                      <a:avLst/>
                    </a:prstGeom>
                    <a:noFill/>
                    <a:ln w="9525">
                      <a:noFill/>
                      <a:miter lim="800000"/>
                      <a:headEnd/>
                      <a:tailEnd/>
                    </a:ln>
                  </pic:spPr>
                </pic:pic>
              </a:graphicData>
            </a:graphic>
          </wp:inline>
        </w:drawing>
      </w:r>
    </w:p>
    <w:p w:rsidR="00F34EE9" w:rsidRDefault="00F34EE9" w:rsidP="00F34EE9">
      <w:pPr>
        <w:pStyle w:val="Heading4"/>
      </w:pPr>
      <w:r>
        <w:t>MCS-SD-REQ-021347/A-Set Lumbar Lower Bladder from Seat (TcSE ROIN-200822-1)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Set Lumbar Lower Bladder and increases or decreases the pressure&gt; via seat HMI</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{changes to Lumbar Adjust Mode}</w:t>
      </w:r>
    </w:p>
    <w:p w:rsidR="00B62130" w:rsidRDefault="00F34EE9">
      <w:pPr>
        <w:ind w:left="720"/>
        <w:rPr>
          <w:rFonts w:cs="Arial"/>
          <w:szCs w:val="20"/>
        </w:rPr>
      </w:pPr>
      <w:r>
        <w:rPr>
          <w:rFonts w:cs="Arial"/>
          <w:szCs w:val="20"/>
        </w:rPr>
        <w:t>HMI indicates {changes to Actual Pressure Settings as Seat Bladder pressure changes}</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1D529A3F" wp14:editId="04F437C9">
            <wp:extent cx="5829300" cy="7543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829300" cy="7543800"/>
                    </a:xfrm>
                    <a:prstGeom prst="rect">
                      <a:avLst/>
                    </a:prstGeom>
                    <a:noFill/>
                    <a:ln w="9525">
                      <a:noFill/>
                      <a:miter lim="800000"/>
                      <a:headEnd/>
                      <a:tailEnd/>
                    </a:ln>
                  </pic:spPr>
                </pic:pic>
              </a:graphicData>
            </a:graphic>
          </wp:inline>
        </w:drawing>
      </w:r>
    </w:p>
    <w:p w:rsidR="00F34EE9" w:rsidRDefault="00F34EE9" w:rsidP="00F34EE9">
      <w:pPr>
        <w:pStyle w:val="Heading4"/>
      </w:pPr>
      <w:r>
        <w:t>MCS-SD-REQ-021348/A-Set Lumbar Middle Bladder at Seat (TcSE ROIN-200829-1)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Set Lumbar Middle Bladder and increases or decreases the pressure&gt; via seat HMI</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{changes to Lumbar Adjust Mode}</w:t>
      </w:r>
    </w:p>
    <w:p w:rsidR="00B62130" w:rsidRDefault="00F34EE9">
      <w:pPr>
        <w:ind w:left="720"/>
        <w:rPr>
          <w:rFonts w:cs="Arial"/>
          <w:szCs w:val="20"/>
        </w:rPr>
      </w:pPr>
      <w:r>
        <w:rPr>
          <w:rFonts w:cs="Arial"/>
          <w:szCs w:val="20"/>
        </w:rPr>
        <w:t>HMI indicates {changes to Actual Pressure Settings as Seat Bladder pressure changes}</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280CC5C8" wp14:editId="0D0C4022">
            <wp:extent cx="5886450" cy="7543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886450" cy="7543800"/>
                    </a:xfrm>
                    <a:prstGeom prst="rect">
                      <a:avLst/>
                    </a:prstGeom>
                    <a:noFill/>
                    <a:ln w="9525">
                      <a:noFill/>
                      <a:miter lim="800000"/>
                      <a:headEnd/>
                      <a:tailEnd/>
                    </a:ln>
                  </pic:spPr>
                </pic:pic>
              </a:graphicData>
            </a:graphic>
          </wp:inline>
        </w:drawing>
      </w:r>
    </w:p>
    <w:p w:rsidR="00F34EE9" w:rsidRDefault="00F34EE9" w:rsidP="00F34EE9">
      <w:pPr>
        <w:pStyle w:val="Heading4"/>
      </w:pPr>
      <w:r>
        <w:t>MCS-SD-REQ-021349/A-Set Lumbar Upper Bladder at Seat (TcSE ROIN-200836-1)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Set Lumbar Upper Bladder and increases or decreases the pressure&gt; via seat HMI</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{changes to Lumbar Adjust Mode}</w:t>
      </w:r>
    </w:p>
    <w:p w:rsidR="00B62130" w:rsidRDefault="00F34EE9">
      <w:pPr>
        <w:ind w:left="720"/>
        <w:rPr>
          <w:rFonts w:cs="Arial"/>
          <w:szCs w:val="20"/>
        </w:rPr>
      </w:pPr>
      <w:r>
        <w:rPr>
          <w:rFonts w:cs="Arial"/>
          <w:szCs w:val="20"/>
        </w:rPr>
        <w:t>HMI indicates {changes to Actual Pressure Settings as Seat Bladder pressure changes}</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2A050DDA" wp14:editId="1EF13233">
            <wp:extent cx="5715000" cy="7543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715000" cy="7543800"/>
                    </a:xfrm>
                    <a:prstGeom prst="rect">
                      <a:avLst/>
                    </a:prstGeom>
                    <a:noFill/>
                    <a:ln w="9525">
                      <a:noFill/>
                      <a:miter lim="800000"/>
                      <a:headEnd/>
                      <a:tailEnd/>
                    </a:ln>
                  </pic:spPr>
                </pic:pic>
              </a:graphicData>
            </a:graphic>
          </wp:inline>
        </w:drawing>
      </w:r>
    </w:p>
    <w:p w:rsidR="00F34EE9" w:rsidRDefault="00F34EE9" w:rsidP="00F34EE9">
      <w:pPr>
        <w:pStyle w:val="Heading4"/>
      </w:pPr>
      <w:r>
        <w:t>MCS-SD-REQ-021350/A-End Lumbar Adjust Update- Initiated at Touchscreen (TcSE ROIN-200878-1)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The user ends Lumbar Adjust Mode update.</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Lumbar Adjust is currently being updated by the user via Touch screen HMI</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Lumbar Adjust is no longer updated by the user via Touch screen HMI</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261F8560" wp14:editId="224C8C38">
            <wp:extent cx="6362700" cy="7429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6362700" cy="7429500"/>
                    </a:xfrm>
                    <a:prstGeom prst="rect">
                      <a:avLst/>
                    </a:prstGeom>
                    <a:noFill/>
                    <a:ln w="9525">
                      <a:noFill/>
                      <a:miter lim="800000"/>
                      <a:headEnd/>
                      <a:tailEnd/>
                    </a:ln>
                  </pic:spPr>
                </pic:pic>
              </a:graphicData>
            </a:graphic>
          </wp:inline>
        </w:drawing>
      </w:r>
    </w:p>
    <w:p w:rsidR="00F34EE9" w:rsidRDefault="00F34EE9" w:rsidP="00F34EE9">
      <w:pPr>
        <w:pStyle w:val="Heading4"/>
      </w:pPr>
      <w:r>
        <w:t>MCS-SD-REQ-021351/A-End Lumbar Adjust Update - Initiated at Seat (TcSE ROIN-200918-1)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The user ends Lumbar Adjust Mode update.</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Lumbar Adjust is currently being updated by the user via Seat HMI</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Lumbar Adjust is no longer being updated by the user via Seat HMI</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6DABF9BD" wp14:editId="7998A6BE">
            <wp:extent cx="6381750" cy="7429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6381750" cy="7429500"/>
                    </a:xfrm>
                    <a:prstGeom prst="rect">
                      <a:avLst/>
                    </a:prstGeom>
                    <a:noFill/>
                    <a:ln w="9525">
                      <a:noFill/>
                      <a:miter lim="800000"/>
                      <a:headEnd/>
                      <a:tailEnd/>
                    </a:ln>
                  </pic:spPr>
                </pic:pic>
              </a:graphicData>
            </a:graphic>
          </wp:inline>
        </w:drawing>
      </w:r>
    </w:p>
    <w:p w:rsidR="00F34EE9" w:rsidRDefault="00F34EE9" w:rsidP="00F34EE9">
      <w:pPr>
        <w:pStyle w:val="Heading2"/>
      </w:pPr>
      <w:bookmarkStart w:id="13" w:name="_Toc421654114"/>
      <w:r w:rsidRPr="00B9479B">
        <w:t>MCS-FUN-REQ-021352/A-Set Massage (TcSE ROIN-293502-1)</w:t>
      </w:r>
      <w:bookmarkEnd w:id="13"/>
    </w:p>
    <w:p w:rsidR="00F34EE9" w:rsidRDefault="00F34EE9" w:rsidP="00F34EE9">
      <w:pPr>
        <w:pStyle w:val="Heading3"/>
      </w:pPr>
      <w:bookmarkStart w:id="14" w:name="_Toc421654115"/>
      <w:r>
        <w:t>Use Cases</w:t>
      </w:r>
      <w:bookmarkEnd w:id="14"/>
    </w:p>
    <w:p w:rsidR="00F34EE9" w:rsidRDefault="00F34EE9" w:rsidP="00F34EE9">
      <w:pPr>
        <w:pStyle w:val="Heading4"/>
      </w:pPr>
      <w:r>
        <w:t>MCS-UC-REQ-021353/A-Adjust Front Seat Massage Intensity from HMI (TcSE ROIN-291760)</w:t>
      </w:r>
    </w:p>
    <w:p w:rsidR="00F34EE9" w:rsidRPr="00AE06BC" w:rsidRDefault="00F34EE9" w:rsidP="00F34EE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Vehicle Occupant</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Display is ON, Ignition = Run</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tcPr>
          <w:p w:rsidR="00B62130" w:rsidRDefault="00F34EE9">
            <w:pPr>
              <w:rPr>
                <w:rFonts w:cs="Arial"/>
                <w:szCs w:val="20"/>
              </w:rPr>
            </w:pPr>
            <w:r>
              <w:rPr>
                <w:rFonts w:cs="Arial"/>
                <w:szCs w:val="20"/>
              </w:rPr>
              <w:t>User Selects &lt; Massage Intensity&gt; via HMI</w:t>
            </w:r>
          </w:p>
          <w:p w:rsidR="00B62130" w:rsidRDefault="00B62130">
            <w:pPr>
              <w:ind w:left="2160" w:right="360" w:hanging="1440"/>
              <w:rPr>
                <w:rFonts w:cs="Arial"/>
                <w:szCs w:val="20"/>
              </w:rPr>
            </w:pPr>
          </w:p>
          <w:p w:rsidR="00B62130" w:rsidRDefault="00B62130">
            <w:pPr>
              <w:ind w:left="720"/>
              <w:rPr>
                <w:rFonts w:cs="Arial"/>
                <w:szCs w:val="20"/>
                <w:lang w:eastAsia="zh-CN"/>
              </w:rPr>
            </w:pP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Post-conditions</w:t>
            </w:r>
          </w:p>
        </w:tc>
        <w:tc>
          <w:tcPr>
            <w:tcW w:w="7666" w:type="dxa"/>
            <w:tcBorders>
              <w:top w:val="single" w:sz="4" w:space="0" w:color="auto"/>
              <w:left w:val="single" w:sz="4" w:space="0" w:color="auto"/>
              <w:bottom w:val="single" w:sz="4" w:space="0" w:color="auto"/>
              <w:right w:val="single" w:sz="4" w:space="0" w:color="auto"/>
            </w:tcBorders>
          </w:tcPr>
          <w:p w:rsidR="00B62130" w:rsidRDefault="00F34EE9">
            <w:pPr>
              <w:rPr>
                <w:rFonts w:cs="Arial"/>
                <w:szCs w:val="20"/>
              </w:rPr>
            </w:pPr>
            <w:r>
              <w:rPr>
                <w:rFonts w:cs="Arial"/>
                <w:szCs w:val="20"/>
              </w:rPr>
              <w:t>HMI indicates (Mode &amp; Intensity}</w:t>
            </w:r>
          </w:p>
          <w:p w:rsidR="00B62130" w:rsidRDefault="00B62130">
            <w:pPr>
              <w:spacing w:after="200" w:line="276" w:lineRule="auto"/>
              <w:rPr>
                <w:rFonts w:cs="Arial"/>
                <w:szCs w:val="20"/>
                <w:lang w:eastAsia="zh-CN"/>
              </w:rPr>
            </w:pP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NA</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G-HMI &amp; vehicle system</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Links to Referenced Use Cases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NA</w:t>
            </w:r>
          </w:p>
        </w:tc>
      </w:tr>
    </w:tbl>
    <w:p w:rsidR="00B62130" w:rsidRDefault="00B62130">
      <w:pPr>
        <w:ind w:left="720"/>
        <w:rPr>
          <w:rFonts w:cs="Arial"/>
          <w:szCs w:val="20"/>
        </w:rPr>
      </w:pPr>
    </w:p>
    <w:p w:rsidR="00F34EE9" w:rsidRDefault="00F34EE9" w:rsidP="00F34EE9">
      <w:pPr>
        <w:pStyle w:val="Heading4"/>
      </w:pPr>
      <w:r>
        <w:t>MCS-UC-REQ-021354/A-Adjust Front Seat Massage Intensity from Seat (TcSE ROIN-291761)</w:t>
      </w:r>
    </w:p>
    <w:p w:rsidR="00B62130" w:rsidRDefault="00B62130">
      <w:pPr>
        <w:ind w:left="720"/>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Vehicle Occupant</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Display is ON, Ignition = Run</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tcPr>
          <w:p w:rsidR="00B62130" w:rsidRDefault="00F34EE9">
            <w:pPr>
              <w:rPr>
                <w:rFonts w:cs="Arial"/>
                <w:szCs w:val="20"/>
              </w:rPr>
            </w:pPr>
            <w:r>
              <w:rPr>
                <w:rFonts w:cs="Arial"/>
                <w:szCs w:val="20"/>
              </w:rPr>
              <w:t>User Selects &lt; Massage Intensity&gt; via seat module</w:t>
            </w:r>
          </w:p>
          <w:p w:rsidR="00B62130" w:rsidRDefault="00B62130">
            <w:pPr>
              <w:ind w:left="2160" w:right="360" w:hanging="1440"/>
              <w:rPr>
                <w:rFonts w:cs="Arial"/>
                <w:szCs w:val="20"/>
              </w:rPr>
            </w:pPr>
          </w:p>
          <w:p w:rsidR="00B62130" w:rsidRDefault="00B62130">
            <w:pPr>
              <w:ind w:left="720"/>
              <w:rPr>
                <w:rFonts w:cs="Arial"/>
                <w:szCs w:val="20"/>
                <w:lang w:eastAsia="zh-CN"/>
              </w:rPr>
            </w:pP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Post-conditions</w:t>
            </w:r>
          </w:p>
        </w:tc>
        <w:tc>
          <w:tcPr>
            <w:tcW w:w="7666" w:type="dxa"/>
            <w:tcBorders>
              <w:top w:val="single" w:sz="4" w:space="0" w:color="auto"/>
              <w:left w:val="single" w:sz="4" w:space="0" w:color="auto"/>
              <w:bottom w:val="single" w:sz="4" w:space="0" w:color="auto"/>
              <w:right w:val="single" w:sz="4" w:space="0" w:color="auto"/>
            </w:tcBorders>
          </w:tcPr>
          <w:p w:rsidR="00B62130" w:rsidRDefault="00F34EE9">
            <w:pPr>
              <w:rPr>
                <w:rFonts w:cs="Arial"/>
                <w:szCs w:val="20"/>
              </w:rPr>
            </w:pPr>
            <w:r>
              <w:rPr>
                <w:rFonts w:cs="Arial"/>
                <w:szCs w:val="20"/>
              </w:rPr>
              <w:t>HMI indicates (Mode &amp; Intensity}</w:t>
            </w:r>
          </w:p>
          <w:p w:rsidR="00B62130" w:rsidRDefault="00B62130">
            <w:pPr>
              <w:spacing w:after="200" w:line="276" w:lineRule="auto"/>
              <w:rPr>
                <w:rFonts w:cs="Arial"/>
                <w:szCs w:val="20"/>
                <w:lang w:eastAsia="zh-CN"/>
              </w:rPr>
            </w:pP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NA</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G-HMI &amp; vehicle system</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Links to Referenced Use Cases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NA</w:t>
            </w:r>
          </w:p>
        </w:tc>
      </w:tr>
    </w:tbl>
    <w:p w:rsidR="00B62130" w:rsidRDefault="00B62130">
      <w:pPr>
        <w:ind w:left="720"/>
        <w:rPr>
          <w:rFonts w:cs="Arial"/>
          <w:szCs w:val="20"/>
        </w:rPr>
      </w:pPr>
    </w:p>
    <w:p w:rsidR="00B62130" w:rsidRDefault="00B62130">
      <w:pPr>
        <w:ind w:left="720"/>
        <w:rPr>
          <w:rFonts w:cs="Arial"/>
          <w:szCs w:val="20"/>
        </w:rPr>
      </w:pPr>
    </w:p>
    <w:p w:rsidR="00B62130" w:rsidRDefault="00B62130">
      <w:pPr>
        <w:ind w:left="720"/>
        <w:rPr>
          <w:rFonts w:cs="Arial"/>
          <w:szCs w:val="20"/>
        </w:rPr>
      </w:pPr>
    </w:p>
    <w:p w:rsidR="00B62130" w:rsidRDefault="00B62130">
      <w:pPr>
        <w:ind w:left="720"/>
        <w:rPr>
          <w:rFonts w:cs="Arial"/>
          <w:szCs w:val="20"/>
        </w:rPr>
      </w:pPr>
    </w:p>
    <w:p w:rsidR="00B62130" w:rsidRDefault="00B62130">
      <w:pPr>
        <w:ind w:left="720"/>
        <w:rPr>
          <w:rFonts w:cs="Arial"/>
          <w:szCs w:val="20"/>
        </w:rPr>
      </w:pPr>
    </w:p>
    <w:p w:rsidR="00B62130" w:rsidRDefault="00B62130">
      <w:pPr>
        <w:ind w:left="720"/>
        <w:rPr>
          <w:rFonts w:cs="Arial"/>
          <w:szCs w:val="20"/>
        </w:rPr>
      </w:pPr>
    </w:p>
    <w:p w:rsidR="00B62130" w:rsidRDefault="00B62130">
      <w:pPr>
        <w:ind w:left="720"/>
        <w:rPr>
          <w:rFonts w:cs="Arial"/>
          <w:szCs w:val="20"/>
        </w:rPr>
      </w:pPr>
    </w:p>
    <w:p w:rsidR="00F34EE9" w:rsidRDefault="00F34EE9" w:rsidP="00F34EE9">
      <w:pPr>
        <w:pStyle w:val="Heading4"/>
      </w:pPr>
      <w:r>
        <w:t>MCS-UC-REQ-021355/A-Exiting Front Massage and transitioning to Adjust bladder pressure via HMI (TcSE ROIN-292490)</w:t>
      </w:r>
    </w:p>
    <w:p w:rsidR="00B62130" w:rsidRDefault="00B621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7000"/>
      </w:tblGrid>
      <w:tr w:rsidR="00B62130">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Actors</w:t>
            </w:r>
          </w:p>
        </w:tc>
        <w:tc>
          <w:tcPr>
            <w:tcW w:w="7000"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Vehicle Occupant</w:t>
            </w:r>
          </w:p>
        </w:tc>
      </w:tr>
      <w:tr w:rsidR="00B62130">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lastRenderedPageBreak/>
              <w:t>Pre-conditions</w:t>
            </w:r>
          </w:p>
        </w:tc>
        <w:tc>
          <w:tcPr>
            <w:tcW w:w="7000"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Display is ON, Ignition = Run</w:t>
            </w:r>
          </w:p>
          <w:p w:rsidR="00B62130" w:rsidRDefault="00F34EE9">
            <w:pPr>
              <w:spacing w:after="200"/>
              <w:rPr>
                <w:rFonts w:cs="Arial"/>
                <w:szCs w:val="20"/>
                <w:lang w:eastAsia="zh-CN"/>
              </w:rPr>
            </w:pPr>
            <w:r>
              <w:rPr>
                <w:rFonts w:cs="Arial"/>
                <w:szCs w:val="20"/>
                <w:lang w:eastAsia="zh-CN"/>
              </w:rPr>
              <w:t>Massage Screen is ON</w:t>
            </w:r>
          </w:p>
        </w:tc>
      </w:tr>
      <w:tr w:rsidR="00B62130">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Scenario Description</w:t>
            </w:r>
          </w:p>
        </w:tc>
        <w:tc>
          <w:tcPr>
            <w:tcW w:w="7000" w:type="dxa"/>
            <w:tcBorders>
              <w:top w:val="single" w:sz="4" w:space="0" w:color="auto"/>
              <w:left w:val="single" w:sz="4" w:space="0" w:color="auto"/>
              <w:bottom w:val="single" w:sz="4" w:space="0" w:color="auto"/>
              <w:right w:val="single" w:sz="4" w:space="0" w:color="auto"/>
            </w:tcBorders>
          </w:tcPr>
          <w:p w:rsidR="00B62130" w:rsidRDefault="00F34EE9">
            <w:pPr>
              <w:rPr>
                <w:rFonts w:cs="Arial"/>
                <w:szCs w:val="20"/>
              </w:rPr>
            </w:pPr>
            <w:r>
              <w:rPr>
                <w:rFonts w:cs="Arial"/>
                <w:szCs w:val="20"/>
              </w:rPr>
              <w:t>User</w:t>
            </w:r>
            <w:r>
              <w:rPr>
                <w:rFonts w:cs="Arial"/>
                <w:szCs w:val="20"/>
                <w:lang w:eastAsia="zh-CN"/>
              </w:rPr>
              <w:t xml:space="preserve"> exiting Massage and transitioning to Adjust bladder pressure via </w:t>
            </w:r>
            <w:r>
              <w:rPr>
                <w:rFonts w:cs="Arial"/>
                <w:szCs w:val="20"/>
              </w:rPr>
              <w:t>HMI</w:t>
            </w:r>
          </w:p>
          <w:p w:rsidR="00B62130" w:rsidRDefault="00B62130">
            <w:pPr>
              <w:spacing w:after="200" w:line="276" w:lineRule="auto"/>
              <w:rPr>
                <w:rFonts w:cs="Arial"/>
                <w:szCs w:val="20"/>
                <w:lang w:eastAsia="zh-CN"/>
              </w:rPr>
            </w:pPr>
          </w:p>
        </w:tc>
      </w:tr>
      <w:tr w:rsidR="00B62130">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Post-conditions</w:t>
            </w:r>
          </w:p>
        </w:tc>
        <w:tc>
          <w:tcPr>
            <w:tcW w:w="7000"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rPr>
              <w:t xml:space="preserve">HMI </w:t>
            </w:r>
            <w:r>
              <w:rPr>
                <w:rFonts w:cs="Arial"/>
                <w:szCs w:val="20"/>
                <w:lang w:eastAsia="zh-CN"/>
              </w:rPr>
              <w:t xml:space="preserve">Pop – Up </w:t>
            </w:r>
            <w:r>
              <w:rPr>
                <w:rFonts w:cs="Arial"/>
                <w:szCs w:val="20"/>
              </w:rPr>
              <w:t>indicates {</w:t>
            </w:r>
            <w:r>
              <w:rPr>
                <w:rFonts w:cs="Arial"/>
                <w:color w:val="000000"/>
                <w:szCs w:val="20"/>
              </w:rPr>
              <w:t>Massage off and restoring seat settings</w:t>
            </w:r>
            <w:r>
              <w:rPr>
                <w:rFonts w:cs="Arial"/>
                <w:szCs w:val="20"/>
              </w:rPr>
              <w:t>}</w:t>
            </w:r>
          </w:p>
        </w:tc>
      </w:tr>
      <w:tr w:rsidR="00B62130">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List of Exception Use Cases</w:t>
            </w:r>
          </w:p>
        </w:tc>
        <w:tc>
          <w:tcPr>
            <w:tcW w:w="7000"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NA</w:t>
            </w:r>
          </w:p>
        </w:tc>
      </w:tr>
      <w:tr w:rsidR="00B62130">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Interfaces</w:t>
            </w:r>
          </w:p>
        </w:tc>
        <w:tc>
          <w:tcPr>
            <w:tcW w:w="7000"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G-HMI &amp; vehicle system</w:t>
            </w:r>
          </w:p>
        </w:tc>
      </w:tr>
      <w:tr w:rsidR="00B62130">
        <w:trPr>
          <w:jc w:val="center"/>
        </w:trPr>
        <w:tc>
          <w:tcPr>
            <w:tcW w:w="1856"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Links to Referenced Use Cases</w:t>
            </w:r>
          </w:p>
        </w:tc>
        <w:tc>
          <w:tcPr>
            <w:tcW w:w="7000"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NA</w:t>
            </w:r>
          </w:p>
        </w:tc>
      </w:tr>
    </w:tbl>
    <w:p w:rsidR="00B62130" w:rsidRDefault="00B62130"/>
    <w:p w:rsidR="00B62130" w:rsidRDefault="00B62130"/>
    <w:p w:rsidR="00F34EE9" w:rsidRDefault="00F34EE9" w:rsidP="00F34EE9">
      <w:pPr>
        <w:pStyle w:val="Heading4"/>
      </w:pPr>
      <w:r>
        <w:t>MCS-UC-REQ-021356/A-Exiting Front Massage and transitioning to adjust bladder pressure via HMI seat. (TcSE ROIN-292491)</w:t>
      </w:r>
    </w:p>
    <w:p w:rsidR="00B62130" w:rsidRDefault="00B621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Vehicle Occupant</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Display is ON, Ignition = Run</w:t>
            </w:r>
          </w:p>
          <w:p w:rsidR="00B62130" w:rsidRDefault="00F34EE9">
            <w:pPr>
              <w:spacing w:after="200" w:line="276" w:lineRule="auto"/>
              <w:rPr>
                <w:rFonts w:cs="Arial"/>
                <w:szCs w:val="20"/>
                <w:lang w:eastAsia="zh-CN"/>
              </w:rPr>
            </w:pPr>
            <w:r>
              <w:rPr>
                <w:rFonts w:cs="Arial"/>
                <w:szCs w:val="20"/>
                <w:lang w:eastAsia="zh-CN"/>
              </w:rPr>
              <w:t>Massage Screen is ON</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rPr>
              <w:t>User</w:t>
            </w:r>
            <w:r>
              <w:rPr>
                <w:rFonts w:cs="Arial"/>
                <w:szCs w:val="20"/>
                <w:lang w:eastAsia="zh-CN"/>
              </w:rPr>
              <w:t xml:space="preserve"> exiting Massage and transitioning to Adjust bladder pressure via Seat.</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Post-conditions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 xml:space="preserve">HMI </w:t>
            </w:r>
            <w:r>
              <w:rPr>
                <w:rFonts w:cs="Arial"/>
                <w:szCs w:val="20"/>
                <w:lang w:eastAsia="zh-CN"/>
              </w:rPr>
              <w:t xml:space="preserve">Pop – Up </w:t>
            </w:r>
            <w:r>
              <w:rPr>
                <w:rFonts w:cs="Arial"/>
                <w:szCs w:val="20"/>
              </w:rPr>
              <w:t>indicates {</w:t>
            </w:r>
            <w:r>
              <w:rPr>
                <w:rFonts w:cs="Arial"/>
                <w:color w:val="000000"/>
                <w:szCs w:val="20"/>
              </w:rPr>
              <w:t>Massage off and restoring seat settings</w:t>
            </w:r>
            <w:r>
              <w:rPr>
                <w:rFonts w:cs="Arial"/>
                <w:szCs w:val="20"/>
              </w:rPr>
              <w:t>}</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NA</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G-HMI &amp; vehicle system</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Links to Referenced Use Cases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NA</w:t>
            </w:r>
          </w:p>
        </w:tc>
      </w:tr>
    </w:tbl>
    <w:p w:rsidR="00B62130" w:rsidRDefault="00B62130"/>
    <w:p w:rsidR="00F34EE9" w:rsidRDefault="00F34EE9" w:rsidP="00F34EE9">
      <w:pPr>
        <w:pStyle w:val="Heading3"/>
      </w:pPr>
      <w:bookmarkStart w:id="15" w:name="_Toc421654116"/>
      <w:r>
        <w:lastRenderedPageBreak/>
        <w:t>White Box View</w:t>
      </w:r>
      <w:bookmarkEnd w:id="15"/>
    </w:p>
    <w:p w:rsidR="00F34EE9" w:rsidRDefault="00F34EE9" w:rsidP="00F34EE9">
      <w:pPr>
        <w:pStyle w:val="Heading4"/>
      </w:pPr>
      <w:r>
        <w:t>MCS-ACT-REQ-021325/A-Set Massage - Display Initiated (TcSE ROIN-198833-1)</w:t>
      </w:r>
    </w:p>
    <w:p w:rsidR="00F34EE9" w:rsidRPr="00760C18" w:rsidRDefault="00F34EE9" w:rsidP="00F34EE9">
      <w:pPr>
        <w:pStyle w:val="BoldText"/>
      </w:pPr>
      <w:r w:rsidRPr="00760C18">
        <w:t>Activity Diagram</w:t>
      </w:r>
    </w:p>
    <w:p w:rsidR="00F34EE9" w:rsidRDefault="00F34EE9">
      <w:pPr>
        <w:keepNext/>
        <w:jc w:val="center"/>
      </w:pPr>
      <w:ins w:id="16" w:author="Johnson, Brandon (B.L.)" w:date="2014-04-09T13:19:00Z">
        <w:r>
          <w:rPr>
            <w:noProof/>
          </w:rPr>
          <w:drawing>
            <wp:inline distT="0" distB="0" distL="0" distR="0" wp14:anchorId="43EB8FD9" wp14:editId="3EFA5844">
              <wp:extent cx="5486400" cy="40030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4003064"/>
                      </a:xfrm>
                      <a:prstGeom prst="rect">
                        <a:avLst/>
                      </a:prstGeom>
                      <a:noFill/>
                      <a:ln>
                        <a:noFill/>
                      </a:ln>
                    </pic:spPr>
                  </pic:pic>
                </a:graphicData>
              </a:graphic>
            </wp:inline>
          </w:drawing>
        </w:r>
      </w:ins>
      <w:del w:id="17" w:author="Johnson, Brandon (B.L.)" w:date="2014-04-09T13:19:00Z">
        <w:r w:rsidDel="00E464D7">
          <w:rPr>
            <w:noProof/>
          </w:rPr>
          <w:drawing>
            <wp:inline distT="0" distB="0" distL="0" distR="0" wp14:anchorId="2518F9C7" wp14:editId="4A330F4C">
              <wp:extent cx="6400800" cy="4676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6400800" cy="4676775"/>
                      </a:xfrm>
                      <a:prstGeom prst="rect">
                        <a:avLst/>
                      </a:prstGeom>
                      <a:noFill/>
                      <a:ln w="9525">
                        <a:noFill/>
                        <a:miter lim="800000"/>
                        <a:headEnd/>
                        <a:tailEnd/>
                      </a:ln>
                    </pic:spPr>
                  </pic:pic>
                </a:graphicData>
              </a:graphic>
            </wp:inline>
          </w:drawing>
        </w:r>
      </w:del>
    </w:p>
    <w:p w:rsidR="00F34EE9" w:rsidRDefault="00F34EE9" w:rsidP="00F34EE9">
      <w:pPr>
        <w:pStyle w:val="Heading4"/>
      </w:pPr>
      <w:r>
        <w:t>MCS-ACT-REQ-021331/A-Set Massage - Seat Initiated (TcSE ROIN-199577-1)</w:t>
      </w:r>
    </w:p>
    <w:p w:rsidR="00F34EE9" w:rsidRPr="00760C18" w:rsidRDefault="00F34EE9" w:rsidP="00F34EE9">
      <w:pPr>
        <w:pStyle w:val="BoldText"/>
      </w:pPr>
      <w:r w:rsidRPr="00760C18">
        <w:t>Activity Diagram</w:t>
      </w:r>
    </w:p>
    <w:p w:rsidR="00B62130" w:rsidRDefault="00F34EE9">
      <w:pPr>
        <w:keepNext/>
        <w:jc w:val="center"/>
      </w:pPr>
      <w:r>
        <w:rPr>
          <w:noProof/>
        </w:rPr>
        <w:lastRenderedPageBreak/>
        <w:drawing>
          <wp:inline distT="0" distB="0" distL="0" distR="0" wp14:anchorId="23DEC5CE" wp14:editId="34573898">
            <wp:extent cx="6400800" cy="3743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6400800" cy="3743325"/>
                    </a:xfrm>
                    <a:prstGeom prst="rect">
                      <a:avLst/>
                    </a:prstGeom>
                    <a:noFill/>
                    <a:ln w="9525">
                      <a:noFill/>
                      <a:miter lim="800000"/>
                      <a:headEnd/>
                      <a:tailEnd/>
                    </a:ln>
                  </pic:spPr>
                </pic:pic>
              </a:graphicData>
            </a:graphic>
          </wp:inline>
        </w:drawing>
      </w:r>
    </w:p>
    <w:p w:rsidR="00F34EE9" w:rsidRDefault="00F34EE9" w:rsidP="00F34EE9">
      <w:pPr>
        <w:pStyle w:val="Heading4"/>
      </w:pPr>
      <w:r>
        <w:t>MCS-SD-REQ-021357/B-Set Cushion Massage Intensity to High from Touch Screen (TcSE ROIN-199000-1)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F34EE9" w:rsidRDefault="00F34EE9">
      <w:pPr>
        <w:ind w:left="720"/>
      </w:pPr>
      <w:r>
        <w:rPr>
          <w:rFonts w:cs="Arial"/>
        </w:rPr>
        <w:t>User &lt;selects High Cushion Massage Intensity&gt; via Touch Screen HMI</w:t>
      </w:r>
    </w:p>
    <w:p w:rsidR="00F34EE9" w:rsidRPr="00760C18" w:rsidRDefault="00F34EE9" w:rsidP="00F34EE9">
      <w:pPr>
        <w:pStyle w:val="BoldText"/>
      </w:pPr>
      <w:r w:rsidRPr="00760C18">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{changes to Cushion Massage Intensity}</w:t>
      </w:r>
    </w:p>
    <w:p w:rsidR="00F34EE9" w:rsidRPr="00760C18" w:rsidRDefault="00F34EE9" w:rsidP="00F34EE9">
      <w:pPr>
        <w:pStyle w:val="BoldText"/>
      </w:pPr>
      <w:r w:rsidRPr="00760C18">
        <w:lastRenderedPageBreak/>
        <w:t>Sequence Diagram</w:t>
      </w:r>
    </w:p>
    <w:p w:rsidR="00F34EE9" w:rsidRDefault="00F34EE9">
      <w:pPr>
        <w:keepNext/>
        <w:jc w:val="center"/>
      </w:pPr>
      <w:ins w:id="18" w:author="Johnson, Brandon (B.L.)" w:date="2014-04-10T14:12:00Z">
        <w:r>
          <w:rPr>
            <w:noProof/>
          </w:rPr>
          <w:drawing>
            <wp:inline distT="0" distB="0" distL="0" distR="0" wp14:anchorId="1122E102" wp14:editId="021ECFA4">
              <wp:extent cx="5486400" cy="6564373"/>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6564373"/>
                      </a:xfrm>
                      <a:prstGeom prst="rect">
                        <a:avLst/>
                      </a:prstGeom>
                      <a:noFill/>
                      <a:ln>
                        <a:noFill/>
                      </a:ln>
                    </pic:spPr>
                  </pic:pic>
                </a:graphicData>
              </a:graphic>
            </wp:inline>
          </w:drawing>
        </w:r>
      </w:ins>
      <w:del w:id="19" w:author="Johnson, Brandon (B.L.)" w:date="2014-04-10T13:34:00Z">
        <w:r w:rsidDel="00593FDB">
          <w:rPr>
            <w:noProof/>
          </w:rPr>
          <w:drawing>
            <wp:inline distT="0" distB="0" distL="0" distR="0" wp14:anchorId="731065BF" wp14:editId="571C3FCE">
              <wp:extent cx="6210300" cy="7429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6210300" cy="7429500"/>
                      </a:xfrm>
                      <a:prstGeom prst="rect">
                        <a:avLst/>
                      </a:prstGeom>
                      <a:noFill/>
                      <a:ln w="9525">
                        <a:noFill/>
                        <a:miter lim="800000"/>
                        <a:headEnd/>
                        <a:tailEnd/>
                      </a:ln>
                    </pic:spPr>
                  </pic:pic>
                </a:graphicData>
              </a:graphic>
            </wp:inline>
          </w:drawing>
        </w:r>
      </w:del>
    </w:p>
    <w:p w:rsidR="00F34EE9" w:rsidRDefault="00F34EE9" w:rsidP="00F34EE9">
      <w:pPr>
        <w:pStyle w:val="Heading4"/>
      </w:pPr>
      <w:r>
        <w:t>MCS-SD-REQ-021358/B-Set Cushion Massage Intensity to Low from Touch Screen (TcSE ROIN-199007-1)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F34EE9" w:rsidRDefault="00F34EE9">
      <w:pPr>
        <w:ind w:left="720"/>
      </w:pPr>
      <w:r>
        <w:rPr>
          <w:rFonts w:cs="Arial"/>
        </w:rPr>
        <w:t>User &lt;selects Low Cushion Massage Intensity&gt; via Touch Screen HMI</w:t>
      </w:r>
    </w:p>
    <w:p w:rsidR="00F34EE9" w:rsidRPr="00760C18" w:rsidRDefault="00F34EE9" w:rsidP="00F34EE9">
      <w:pPr>
        <w:pStyle w:val="BoldText"/>
      </w:pPr>
      <w:r w:rsidRPr="00760C18">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{changes to Cushion Massage Intensity}</w:t>
      </w:r>
    </w:p>
    <w:p w:rsidR="00F34EE9" w:rsidRPr="00760C18" w:rsidRDefault="00F34EE9" w:rsidP="00F34EE9">
      <w:pPr>
        <w:pStyle w:val="BoldText"/>
      </w:pPr>
      <w:r w:rsidRPr="00760C18">
        <w:lastRenderedPageBreak/>
        <w:t>Sequence Diagram</w:t>
      </w:r>
    </w:p>
    <w:p w:rsidR="00F34EE9" w:rsidRDefault="00F34EE9">
      <w:pPr>
        <w:keepNext/>
        <w:jc w:val="center"/>
      </w:pPr>
      <w:del w:id="20" w:author="Johnson, Brandon (B.L.)" w:date="2014-04-10T11:02:00Z">
        <w:r w:rsidDel="00012DCD">
          <w:rPr>
            <w:noProof/>
          </w:rPr>
          <w:drawing>
            <wp:inline distT="0" distB="0" distL="0" distR="0" wp14:anchorId="71C8B67F" wp14:editId="3C0E1F39">
              <wp:extent cx="6115050" cy="7315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6115050" cy="7315200"/>
                      </a:xfrm>
                      <a:prstGeom prst="rect">
                        <a:avLst/>
                      </a:prstGeom>
                      <a:noFill/>
                      <a:ln w="9525">
                        <a:noFill/>
                        <a:miter lim="800000"/>
                        <a:headEnd/>
                        <a:tailEnd/>
                      </a:ln>
                    </pic:spPr>
                  </pic:pic>
                </a:graphicData>
              </a:graphic>
            </wp:inline>
          </w:drawing>
        </w:r>
      </w:del>
      <w:ins w:id="21" w:author="Johnson, Brandon (B.L.)" w:date="2014-04-10T11:02:00Z">
        <w:r>
          <w:rPr>
            <w:noProof/>
          </w:rPr>
          <w:drawing>
            <wp:inline distT="0" distB="0" distL="0" distR="0" wp14:anchorId="04D09591" wp14:editId="51069692">
              <wp:extent cx="5486400" cy="6564373"/>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6564373"/>
                      </a:xfrm>
                      <a:prstGeom prst="rect">
                        <a:avLst/>
                      </a:prstGeom>
                      <a:noFill/>
                      <a:ln>
                        <a:noFill/>
                      </a:ln>
                    </pic:spPr>
                  </pic:pic>
                </a:graphicData>
              </a:graphic>
            </wp:inline>
          </w:drawing>
        </w:r>
      </w:ins>
    </w:p>
    <w:p w:rsidR="00F34EE9" w:rsidRDefault="00F34EE9" w:rsidP="00F34EE9">
      <w:pPr>
        <w:pStyle w:val="Heading4"/>
      </w:pPr>
      <w:r>
        <w:t>MCS-SD-REQ-021359/A-User selects cushion massage mode from Touch Screen and does not change intensity (TcSE ROIN-199014-1)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pPr>
      <w:r>
        <w:rPr>
          <w:rFonts w:cs="Arial"/>
          <w:szCs w:val="20"/>
        </w:rPr>
        <w:t>User &lt;selects Cushion Massage&gt; via Touch Screen HMI</w:t>
      </w:r>
    </w:p>
    <w:p w:rsidR="00F34EE9" w:rsidRPr="00760C18" w:rsidRDefault="00F34EE9" w:rsidP="00F34EE9">
      <w:pPr>
        <w:pStyle w:val="BoldText"/>
      </w:pPr>
      <w:r w:rsidRPr="00760C18">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B62130" w:rsidRDefault="00B62130">
      <w:pPr>
        <w:ind w:left="720"/>
        <w:rPr>
          <w:rFonts w:cs="Arial"/>
          <w:szCs w:val="20"/>
        </w:rPr>
      </w:pPr>
    </w:p>
    <w:p w:rsidR="00F34EE9" w:rsidRPr="00760C18" w:rsidRDefault="00F34EE9" w:rsidP="00F34EE9">
      <w:pPr>
        <w:pStyle w:val="BoldText"/>
        <w:ind w:left="720"/>
      </w:pPr>
      <w:r w:rsidRPr="00760C18">
        <w:lastRenderedPageBreak/>
        <w:t>Post-condition</w:t>
      </w:r>
    </w:p>
    <w:p w:rsidR="00B62130" w:rsidRDefault="00F34EE9">
      <w:pPr>
        <w:ind w:left="720"/>
        <w:rPr>
          <w:rFonts w:cs="Arial"/>
          <w:szCs w:val="20"/>
        </w:rPr>
      </w:pPr>
      <w:r>
        <w:rPr>
          <w:rFonts w:cs="Arial"/>
          <w:szCs w:val="20"/>
        </w:rPr>
        <w:t>HMI indicates {change to Cushion Massage Mode}</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04CB300A" wp14:editId="01FEB0AD">
            <wp:extent cx="6276975" cy="80010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6276975" cy="8001000"/>
                    </a:xfrm>
                    <a:prstGeom prst="rect">
                      <a:avLst/>
                    </a:prstGeom>
                    <a:noFill/>
                    <a:ln w="9525">
                      <a:noFill/>
                      <a:miter lim="800000"/>
                      <a:headEnd/>
                      <a:tailEnd/>
                    </a:ln>
                  </pic:spPr>
                </pic:pic>
              </a:graphicData>
            </a:graphic>
          </wp:inline>
        </w:drawing>
      </w:r>
    </w:p>
    <w:p w:rsidR="00F34EE9" w:rsidRDefault="00F34EE9" w:rsidP="00F34EE9">
      <w:pPr>
        <w:pStyle w:val="Heading4"/>
      </w:pPr>
      <w:r>
        <w:t>MCS-SD-REQ-021360/B-Set Lumbar Massage Intensity to High from Touch Screen (TcSE ROIN-199021-1)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lastRenderedPageBreak/>
        <w:t>Normal Usage</w:t>
      </w:r>
    </w:p>
    <w:p w:rsidR="00F34EE9" w:rsidRDefault="00F34EE9">
      <w:pPr>
        <w:ind w:left="720"/>
      </w:pPr>
      <w:r>
        <w:rPr>
          <w:rFonts w:cs="Arial"/>
        </w:rPr>
        <w:t>User &lt;Selects High Lumbar Massage Intensity&gt; via Touch Screen HMI</w:t>
      </w:r>
    </w:p>
    <w:p w:rsidR="00F34EE9" w:rsidRPr="00760C18" w:rsidRDefault="00F34EE9" w:rsidP="00F34EE9">
      <w:pPr>
        <w:pStyle w:val="BoldText"/>
      </w:pPr>
      <w:r w:rsidRPr="00760C18">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{changes to Lumbar Massage Intensity}</w:t>
      </w:r>
    </w:p>
    <w:p w:rsidR="00F34EE9" w:rsidRPr="00760C18" w:rsidRDefault="00F34EE9" w:rsidP="00F34EE9">
      <w:pPr>
        <w:pStyle w:val="BoldText"/>
      </w:pPr>
      <w:r w:rsidRPr="00760C18">
        <w:t>Sequence Diagram</w:t>
      </w:r>
    </w:p>
    <w:p w:rsidR="00F34EE9" w:rsidRDefault="00F34EE9">
      <w:pPr>
        <w:keepNext/>
        <w:jc w:val="center"/>
      </w:pPr>
      <w:del w:id="22" w:author="Johnson, Brandon (B.L.)" w:date="2014-04-10T13:41:00Z">
        <w:r w:rsidDel="00262609">
          <w:rPr>
            <w:noProof/>
          </w:rPr>
          <w:drawing>
            <wp:inline distT="0" distB="0" distL="0" distR="0" wp14:anchorId="22CC8370" wp14:editId="1ADB2813">
              <wp:extent cx="6391275" cy="67437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6391275" cy="6743700"/>
                      </a:xfrm>
                      <a:prstGeom prst="rect">
                        <a:avLst/>
                      </a:prstGeom>
                      <a:noFill/>
                      <a:ln w="9525">
                        <a:noFill/>
                        <a:miter lim="800000"/>
                        <a:headEnd/>
                        <a:tailEnd/>
                      </a:ln>
                    </pic:spPr>
                  </pic:pic>
                </a:graphicData>
              </a:graphic>
            </wp:inline>
          </w:drawing>
        </w:r>
      </w:del>
      <w:ins w:id="23" w:author="Johnson, Brandon (B.L.)" w:date="2014-04-10T13:41:00Z">
        <w:r>
          <w:rPr>
            <w:noProof/>
          </w:rPr>
          <w:drawing>
            <wp:inline distT="0" distB="0" distL="0" distR="0" wp14:anchorId="649D16D9" wp14:editId="79827AA4">
              <wp:extent cx="5486400" cy="5784112"/>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6400" cy="5784112"/>
                      </a:xfrm>
                      <a:prstGeom prst="rect">
                        <a:avLst/>
                      </a:prstGeom>
                      <a:noFill/>
                      <a:ln>
                        <a:noFill/>
                      </a:ln>
                    </pic:spPr>
                  </pic:pic>
                </a:graphicData>
              </a:graphic>
            </wp:inline>
          </w:drawing>
        </w:r>
      </w:ins>
    </w:p>
    <w:p w:rsidR="00F34EE9" w:rsidRDefault="00F34EE9" w:rsidP="00F34EE9">
      <w:pPr>
        <w:pStyle w:val="Heading4"/>
      </w:pPr>
      <w:r>
        <w:t>MCS-SD-REQ-021361/B-Set Lumbar Massage Intensity to Low from Touch Screen (TcSE ROIN-199028-1)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F34EE9" w:rsidRDefault="00F34EE9">
      <w:pPr>
        <w:ind w:left="720"/>
      </w:pPr>
      <w:r>
        <w:rPr>
          <w:rFonts w:cs="Arial"/>
        </w:rPr>
        <w:t>User &lt;selects Low Lumbar Massage Intensity&gt; via Touch Screen HMI</w:t>
      </w:r>
    </w:p>
    <w:p w:rsidR="00F34EE9" w:rsidRPr="00760C18" w:rsidRDefault="00F34EE9" w:rsidP="00F34EE9">
      <w:pPr>
        <w:pStyle w:val="BoldText"/>
      </w:pPr>
      <w:r w:rsidRPr="00760C18">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{changes to Lumbar Massage Intensity}</w:t>
      </w:r>
    </w:p>
    <w:p w:rsidR="00F34EE9" w:rsidRPr="00760C18" w:rsidRDefault="00F34EE9" w:rsidP="00F34EE9">
      <w:pPr>
        <w:pStyle w:val="BoldText"/>
      </w:pPr>
      <w:r w:rsidRPr="00760C18">
        <w:t>Sequence Diagram</w:t>
      </w:r>
    </w:p>
    <w:p w:rsidR="00F34EE9" w:rsidRDefault="00F34EE9">
      <w:pPr>
        <w:keepNext/>
        <w:jc w:val="center"/>
      </w:pPr>
      <w:ins w:id="24" w:author="Johnson, Brandon (B.L.)" w:date="2014-04-10T13:42:00Z">
        <w:r>
          <w:rPr>
            <w:noProof/>
          </w:rPr>
          <w:drawing>
            <wp:inline distT="0" distB="0" distL="0" distR="0" wp14:anchorId="1DA7D06E" wp14:editId="49F3C030">
              <wp:extent cx="5486400" cy="5746986"/>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5746986"/>
                      </a:xfrm>
                      <a:prstGeom prst="rect">
                        <a:avLst/>
                      </a:prstGeom>
                      <a:noFill/>
                      <a:ln>
                        <a:noFill/>
                      </a:ln>
                    </pic:spPr>
                  </pic:pic>
                </a:graphicData>
              </a:graphic>
            </wp:inline>
          </w:drawing>
        </w:r>
      </w:ins>
      <w:del w:id="25" w:author="Johnson, Brandon (B.L.)" w:date="2014-04-10T13:42:00Z">
        <w:r w:rsidDel="005432E8">
          <w:rPr>
            <w:noProof/>
          </w:rPr>
          <w:drawing>
            <wp:inline distT="0" distB="0" distL="0" distR="0" wp14:anchorId="2720BC11" wp14:editId="2DDBAEB8">
              <wp:extent cx="6324600" cy="6629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6324600" cy="6629400"/>
                      </a:xfrm>
                      <a:prstGeom prst="rect">
                        <a:avLst/>
                      </a:prstGeom>
                      <a:noFill/>
                      <a:ln w="9525">
                        <a:noFill/>
                        <a:miter lim="800000"/>
                        <a:headEnd/>
                        <a:tailEnd/>
                      </a:ln>
                    </pic:spPr>
                  </pic:pic>
                </a:graphicData>
              </a:graphic>
            </wp:inline>
          </w:drawing>
        </w:r>
      </w:del>
    </w:p>
    <w:p w:rsidR="00F34EE9" w:rsidRDefault="00F34EE9" w:rsidP="00F34EE9">
      <w:pPr>
        <w:pStyle w:val="Heading4"/>
      </w:pPr>
      <w:r>
        <w:t>MCS-SD-REQ-021362/A-User select Lumbar Massage Mode from Touch Screen and does not change intensity (TcSE ROIN-199035-1)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pPr>
      <w:r>
        <w:rPr>
          <w:rFonts w:cs="Arial"/>
          <w:szCs w:val="20"/>
        </w:rPr>
        <w:t>User &lt;selects Lumbar Massage&gt; via Touch Screen HMI</w:t>
      </w:r>
    </w:p>
    <w:p w:rsidR="00F34EE9" w:rsidRPr="00760C18" w:rsidRDefault="00F34EE9" w:rsidP="00F34EE9">
      <w:pPr>
        <w:pStyle w:val="BoldText"/>
      </w:pPr>
      <w:r w:rsidRPr="00760C18">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 to Lumbar Massage}</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5FCA9AD0" wp14:editId="7AA212D2">
            <wp:extent cx="5829300" cy="7429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a:stretch>
                      <a:fillRect/>
                    </a:stretch>
                  </pic:blipFill>
                  <pic:spPr bwMode="auto">
                    <a:xfrm>
                      <a:off x="0" y="0"/>
                      <a:ext cx="5829300" cy="7429500"/>
                    </a:xfrm>
                    <a:prstGeom prst="rect">
                      <a:avLst/>
                    </a:prstGeom>
                    <a:noFill/>
                    <a:ln w="9525">
                      <a:noFill/>
                      <a:miter lim="800000"/>
                      <a:headEnd/>
                      <a:tailEnd/>
                    </a:ln>
                  </pic:spPr>
                </pic:pic>
              </a:graphicData>
            </a:graphic>
          </wp:inline>
        </w:drawing>
      </w:r>
    </w:p>
    <w:p w:rsidR="00F34EE9" w:rsidRDefault="00F34EE9" w:rsidP="00F34EE9">
      <w:pPr>
        <w:pStyle w:val="Heading4"/>
      </w:pPr>
      <w:r>
        <w:t>MCS-SD-REQ-021363/A-Set Lumbar Massage Intensity from Seat (TcSE ROIN-200191-1)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Set Lumbar Massage to Off, Low, or High&gt; via Seat HMI.</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{changes to Lumbar Massage Mode}</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36B90CC2" wp14:editId="742B3BBA">
            <wp:extent cx="6400800" cy="7543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srcRect/>
                    <a:stretch>
                      <a:fillRect/>
                    </a:stretch>
                  </pic:blipFill>
                  <pic:spPr bwMode="auto">
                    <a:xfrm>
                      <a:off x="0" y="0"/>
                      <a:ext cx="6400800" cy="7543800"/>
                    </a:xfrm>
                    <a:prstGeom prst="rect">
                      <a:avLst/>
                    </a:prstGeom>
                    <a:noFill/>
                    <a:ln w="9525">
                      <a:noFill/>
                      <a:miter lim="800000"/>
                      <a:headEnd/>
                      <a:tailEnd/>
                    </a:ln>
                  </pic:spPr>
                </pic:pic>
              </a:graphicData>
            </a:graphic>
          </wp:inline>
        </w:drawing>
      </w:r>
    </w:p>
    <w:p w:rsidR="00F34EE9" w:rsidRDefault="00F34EE9" w:rsidP="00F34EE9">
      <w:pPr>
        <w:pStyle w:val="Heading4"/>
      </w:pPr>
      <w:r>
        <w:t>MCS-SD-REQ-021364/A-User Selects a New Lumbar Massage Mode Setting (TcSE ROIN-201018-1)</w:t>
      </w:r>
    </w:p>
    <w:p w:rsidR="00F34EE9" w:rsidRPr="00F8674E" w:rsidRDefault="00F34EE9" w:rsidP="00F34EE9">
      <w:pPr>
        <w:rPr>
          <w:b/>
          <w:sz w:val="16"/>
          <w:szCs w:val="16"/>
        </w:rPr>
      </w:pPr>
      <w:r w:rsidRPr="00F8674E">
        <w:rPr>
          <w:b/>
          <w:sz w:val="16"/>
          <w:szCs w:val="16"/>
        </w:rPr>
        <w:t>Linked Elements</w:t>
      </w:r>
    </w:p>
    <w:p w:rsidR="00F34EE9" w:rsidRPr="00F8674E" w:rsidRDefault="00F34EE9" w:rsidP="00F34EE9">
      <w:pPr>
        <w:rPr>
          <w:sz w:val="16"/>
          <w:szCs w:val="16"/>
        </w:rPr>
      </w:pPr>
      <w:r w:rsidRPr="00F8674E">
        <w:rPr>
          <w:sz w:val="16"/>
          <w:szCs w:val="16"/>
        </w:rPr>
        <w:t>MCS-SD-REQ-021363/A-Set Lumbar Massage Intensity from Seat (TcSE ROIN-200191-1)</w:t>
      </w:r>
    </w:p>
    <w:p w:rsidR="00F34EE9" w:rsidRPr="00F8674E" w:rsidRDefault="00F34EE9" w:rsidP="00F34EE9">
      <w:pPr>
        <w:rPr>
          <w:sz w:val="16"/>
          <w:szCs w:val="16"/>
        </w:rPr>
      </w:pPr>
    </w:p>
    <w:p w:rsidR="00F34EE9" w:rsidRPr="00760C18" w:rsidRDefault="00F34EE9" w:rsidP="00F34EE9">
      <w:pPr>
        <w:pStyle w:val="BoldText"/>
      </w:pPr>
      <w:r w:rsidRPr="00760C18">
        <w:lastRenderedPageBreak/>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Massage mode intensity change&gt; via seat HMI</w:t>
      </w:r>
    </w:p>
    <w:p w:rsidR="00F34EE9" w:rsidRPr="00760C18" w:rsidRDefault="00F34EE9" w:rsidP="00F34EE9">
      <w:pPr>
        <w:pStyle w:val="BoldText"/>
      </w:pPr>
      <w:r w:rsidRPr="00760C18">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Previous lumbar massage mode selection is active</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{changes to Lumbar Massage Mode}</w:t>
      </w:r>
    </w:p>
    <w:p w:rsidR="00F34EE9" w:rsidRPr="00760C18" w:rsidRDefault="00F34EE9" w:rsidP="00F34EE9">
      <w:pPr>
        <w:pStyle w:val="BoldText"/>
      </w:pPr>
      <w:r w:rsidRPr="00760C18">
        <w:t>Sequence Diagram</w:t>
      </w:r>
    </w:p>
    <w:p w:rsidR="00B62130" w:rsidRDefault="00F34EE9">
      <w:pPr>
        <w:keepNext/>
        <w:jc w:val="center"/>
      </w:pPr>
      <w:r>
        <w:rPr>
          <w:noProof/>
        </w:rPr>
        <w:drawing>
          <wp:inline distT="0" distB="0" distL="0" distR="0" wp14:anchorId="399F32D3" wp14:editId="2B6DA3D7">
            <wp:extent cx="6400800" cy="5572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srcRect/>
                    <a:stretch>
                      <a:fillRect/>
                    </a:stretch>
                  </pic:blipFill>
                  <pic:spPr bwMode="auto">
                    <a:xfrm>
                      <a:off x="0" y="0"/>
                      <a:ext cx="6400800" cy="5572125"/>
                    </a:xfrm>
                    <a:prstGeom prst="rect">
                      <a:avLst/>
                    </a:prstGeom>
                    <a:noFill/>
                    <a:ln w="9525">
                      <a:noFill/>
                      <a:miter lim="800000"/>
                      <a:headEnd/>
                      <a:tailEnd/>
                    </a:ln>
                  </pic:spPr>
                </pic:pic>
              </a:graphicData>
            </a:graphic>
          </wp:inline>
        </w:drawing>
      </w:r>
    </w:p>
    <w:p w:rsidR="00F34EE9" w:rsidRDefault="00F34EE9" w:rsidP="00F34EE9">
      <w:pPr>
        <w:pStyle w:val="Heading4"/>
      </w:pPr>
      <w:r>
        <w:t>MCS-SD-REQ-021365/A-Set Cushion Massage Intensity from Seat (TcSE ROIN-201032-1)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pPr>
      <w:r>
        <w:rPr>
          <w:rFonts w:cs="Arial"/>
          <w:szCs w:val="20"/>
        </w:rPr>
        <w:t>User &lt;selects Set Cushion Massage to Off, Low, or High&gt; via Seat HMI</w:t>
      </w:r>
    </w:p>
    <w:p w:rsidR="00F34EE9" w:rsidRPr="00760C18" w:rsidRDefault="00F34EE9" w:rsidP="00F34EE9">
      <w:pPr>
        <w:pStyle w:val="BoldText"/>
      </w:pPr>
      <w:r w:rsidRPr="00760C18">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B62130" w:rsidRDefault="00B62130">
      <w:pPr>
        <w:ind w:left="720"/>
        <w:rPr>
          <w:rFonts w:cs="Arial"/>
          <w:szCs w:val="20"/>
        </w:rPr>
      </w:pPr>
    </w:p>
    <w:p w:rsidR="00F34EE9" w:rsidRPr="00760C18" w:rsidRDefault="00F34EE9" w:rsidP="00F34EE9">
      <w:pPr>
        <w:pStyle w:val="BoldText"/>
        <w:ind w:left="720"/>
      </w:pPr>
      <w:r w:rsidRPr="00760C18">
        <w:lastRenderedPageBreak/>
        <w:t>Post-condition</w:t>
      </w:r>
    </w:p>
    <w:p w:rsidR="00B62130" w:rsidRDefault="00F34EE9">
      <w:pPr>
        <w:ind w:left="720"/>
        <w:rPr>
          <w:rFonts w:cs="Arial"/>
          <w:szCs w:val="20"/>
        </w:rPr>
      </w:pPr>
      <w:r>
        <w:rPr>
          <w:rFonts w:cs="Arial"/>
          <w:szCs w:val="20"/>
        </w:rPr>
        <w:t>HMI indicates {changes to Cushion Massage Intensity}</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28334B1F" wp14:editId="52D599D6">
            <wp:extent cx="5905500" cy="7886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5905500" cy="7886700"/>
                    </a:xfrm>
                    <a:prstGeom prst="rect">
                      <a:avLst/>
                    </a:prstGeom>
                    <a:noFill/>
                    <a:ln w="9525">
                      <a:noFill/>
                      <a:miter lim="800000"/>
                      <a:headEnd/>
                      <a:tailEnd/>
                    </a:ln>
                  </pic:spPr>
                </pic:pic>
              </a:graphicData>
            </a:graphic>
          </wp:inline>
        </w:drawing>
      </w:r>
    </w:p>
    <w:p w:rsidR="00F34EE9" w:rsidRDefault="00F34EE9" w:rsidP="00F34EE9">
      <w:pPr>
        <w:pStyle w:val="Heading4"/>
      </w:pPr>
      <w:r>
        <w:t>MCS-SD-REQ-021366/A-User Selects a New Cushion Massage Mode Setting (TcSE ROIN-201053-1)</w:t>
      </w:r>
    </w:p>
    <w:p w:rsidR="00F34EE9" w:rsidRPr="00F8674E" w:rsidRDefault="00F34EE9" w:rsidP="00F34EE9">
      <w:pPr>
        <w:rPr>
          <w:b/>
          <w:sz w:val="16"/>
          <w:szCs w:val="16"/>
        </w:rPr>
      </w:pPr>
      <w:r w:rsidRPr="00F8674E">
        <w:rPr>
          <w:b/>
          <w:sz w:val="16"/>
          <w:szCs w:val="16"/>
        </w:rPr>
        <w:t>Linked Elements</w:t>
      </w:r>
    </w:p>
    <w:p w:rsidR="00F34EE9" w:rsidRPr="00F8674E" w:rsidRDefault="00F34EE9" w:rsidP="00F34EE9">
      <w:pPr>
        <w:rPr>
          <w:sz w:val="16"/>
          <w:szCs w:val="16"/>
        </w:rPr>
      </w:pPr>
      <w:r w:rsidRPr="00F8674E">
        <w:rPr>
          <w:sz w:val="16"/>
          <w:szCs w:val="16"/>
        </w:rPr>
        <w:t>MCS-SD-REQ-021365/A-Set Cushion Massage Intensity from Seat (TcSE ROIN-201032-1)</w:t>
      </w:r>
    </w:p>
    <w:p w:rsidR="00F34EE9" w:rsidRPr="00F8674E" w:rsidRDefault="00F34EE9" w:rsidP="00F34EE9">
      <w:pPr>
        <w:rPr>
          <w:sz w:val="16"/>
          <w:szCs w:val="16"/>
        </w:rPr>
      </w:pP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Massage mode intensity change&gt; via seat HMI.</w:t>
      </w:r>
    </w:p>
    <w:p w:rsidR="00F34EE9" w:rsidRPr="00760C18" w:rsidRDefault="00F34EE9" w:rsidP="00F34EE9">
      <w:pPr>
        <w:pStyle w:val="BoldText"/>
      </w:pPr>
      <w:r w:rsidRPr="00760C18">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Previous Cushion massage mode selection is active</w:t>
      </w:r>
    </w:p>
    <w:p w:rsidR="00B62130" w:rsidRDefault="00B62130">
      <w:pPr>
        <w:ind w:left="720"/>
        <w:rPr>
          <w:rFonts w:cs="Arial"/>
          <w:szCs w:val="20"/>
        </w:rPr>
      </w:pP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{changes to Cushion Massage Mode}</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677B7BB5" wp14:editId="0745CE36">
            <wp:extent cx="6400800" cy="6191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srcRect/>
                    <a:stretch>
                      <a:fillRect/>
                    </a:stretch>
                  </pic:blipFill>
                  <pic:spPr bwMode="auto">
                    <a:xfrm>
                      <a:off x="0" y="0"/>
                      <a:ext cx="6400800" cy="6191250"/>
                    </a:xfrm>
                    <a:prstGeom prst="rect">
                      <a:avLst/>
                    </a:prstGeom>
                    <a:noFill/>
                    <a:ln w="9525">
                      <a:noFill/>
                      <a:miter lim="800000"/>
                      <a:headEnd/>
                      <a:tailEnd/>
                    </a:ln>
                  </pic:spPr>
                </pic:pic>
              </a:graphicData>
            </a:graphic>
          </wp:inline>
        </w:drawing>
      </w:r>
    </w:p>
    <w:p w:rsidR="00F34EE9" w:rsidRDefault="00F34EE9" w:rsidP="00F34EE9">
      <w:pPr>
        <w:pStyle w:val="Heading2"/>
      </w:pPr>
      <w:bookmarkStart w:id="26" w:name="_Toc421654117"/>
      <w:r w:rsidRPr="00B9479B">
        <w:t>MCS-FUN-REQ-021367/A-Set Bolster (TcSE ROIN-293505-1)</w:t>
      </w:r>
      <w:bookmarkEnd w:id="26"/>
    </w:p>
    <w:p w:rsidR="00F34EE9" w:rsidRDefault="00F34EE9" w:rsidP="00F34EE9">
      <w:pPr>
        <w:pStyle w:val="Heading3"/>
      </w:pPr>
      <w:bookmarkStart w:id="27" w:name="_Toc421654118"/>
      <w:r>
        <w:t>Use Cases</w:t>
      </w:r>
      <w:bookmarkEnd w:id="27"/>
    </w:p>
    <w:p w:rsidR="00F34EE9" w:rsidRDefault="00F34EE9" w:rsidP="00F34EE9">
      <w:pPr>
        <w:pStyle w:val="Heading4"/>
      </w:pPr>
      <w:r>
        <w:t>MCS-UC-REQ-021368/A-Adjust Front Seat Bolster Bladder from HMI (TcSE ROIN-293588)</w:t>
      </w:r>
    </w:p>
    <w:p w:rsidR="00F34EE9" w:rsidRPr="00AE06BC" w:rsidRDefault="00F34EE9" w:rsidP="00F34EE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Vehicle Occupant</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Display is ON, Ignition = Run</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tcPr>
          <w:p w:rsidR="00B62130" w:rsidRDefault="00F34EE9">
            <w:pPr>
              <w:rPr>
                <w:rFonts w:cs="Arial"/>
                <w:szCs w:val="20"/>
              </w:rPr>
            </w:pPr>
            <w:r>
              <w:rPr>
                <w:rFonts w:cs="Arial"/>
                <w:szCs w:val="20"/>
              </w:rPr>
              <w:t>User Selects Upper or Lower &lt; Adjust Bolster Pressure&gt; via HMI</w:t>
            </w:r>
          </w:p>
          <w:p w:rsidR="00B62130" w:rsidRDefault="00B62130">
            <w:pPr>
              <w:ind w:left="2160" w:right="360" w:hanging="1440"/>
              <w:rPr>
                <w:rFonts w:cs="Arial"/>
                <w:szCs w:val="20"/>
              </w:rPr>
            </w:pPr>
          </w:p>
          <w:p w:rsidR="00B62130" w:rsidRDefault="00B62130">
            <w:pPr>
              <w:ind w:left="720"/>
              <w:rPr>
                <w:rFonts w:cs="Arial"/>
                <w:szCs w:val="20"/>
                <w:lang w:eastAsia="zh-CN"/>
              </w:rPr>
            </w:pP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lastRenderedPageBreak/>
              <w:t>Post-conditions</w:t>
            </w:r>
          </w:p>
        </w:tc>
        <w:tc>
          <w:tcPr>
            <w:tcW w:w="7666" w:type="dxa"/>
            <w:tcBorders>
              <w:top w:val="single" w:sz="4" w:space="0" w:color="auto"/>
              <w:left w:val="single" w:sz="4" w:space="0" w:color="auto"/>
              <w:bottom w:val="single" w:sz="4" w:space="0" w:color="auto"/>
              <w:right w:val="single" w:sz="4" w:space="0" w:color="auto"/>
            </w:tcBorders>
          </w:tcPr>
          <w:p w:rsidR="00B62130" w:rsidRDefault="00F34EE9">
            <w:pPr>
              <w:rPr>
                <w:rFonts w:cs="Arial"/>
                <w:szCs w:val="20"/>
              </w:rPr>
            </w:pPr>
            <w:r>
              <w:rPr>
                <w:rFonts w:cs="Arial"/>
                <w:szCs w:val="20"/>
              </w:rPr>
              <w:t>HMI indicates (Mode &amp; Intensity}</w:t>
            </w:r>
          </w:p>
          <w:p w:rsidR="00B62130" w:rsidRDefault="00B62130">
            <w:pPr>
              <w:spacing w:after="200" w:line="276" w:lineRule="auto"/>
              <w:rPr>
                <w:rFonts w:cs="Arial"/>
                <w:szCs w:val="20"/>
                <w:lang w:eastAsia="zh-CN"/>
              </w:rPr>
            </w:pP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NA</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G-HMI &amp; vehicle system</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Links to Referenced Use Cases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NA</w:t>
            </w:r>
          </w:p>
        </w:tc>
      </w:tr>
    </w:tbl>
    <w:p w:rsidR="00B62130" w:rsidRDefault="00B62130">
      <w:pPr>
        <w:ind w:left="720"/>
        <w:rPr>
          <w:rFonts w:cs="Arial"/>
          <w:szCs w:val="20"/>
        </w:rPr>
      </w:pPr>
    </w:p>
    <w:p w:rsidR="00F34EE9" w:rsidRDefault="00F34EE9" w:rsidP="00F34EE9">
      <w:pPr>
        <w:pStyle w:val="Heading4"/>
      </w:pPr>
      <w:r>
        <w:t>MCS-UC-REQ-021369/A-Adjust Front Seat Bolster Bladder from Seat (TcSE ROIN-293589)</w:t>
      </w:r>
    </w:p>
    <w:p w:rsidR="00B62130" w:rsidRDefault="00B62130">
      <w:pPr>
        <w:ind w:left="720"/>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7666"/>
      </w:tblGrid>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Actors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Vehicle Occupant</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Pre-conditions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Display is ON, Ignition = Run</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Scenario Description</w:t>
            </w:r>
          </w:p>
        </w:tc>
        <w:tc>
          <w:tcPr>
            <w:tcW w:w="7666" w:type="dxa"/>
            <w:tcBorders>
              <w:top w:val="single" w:sz="4" w:space="0" w:color="auto"/>
              <w:left w:val="single" w:sz="4" w:space="0" w:color="auto"/>
              <w:bottom w:val="single" w:sz="4" w:space="0" w:color="auto"/>
              <w:right w:val="single" w:sz="4" w:space="0" w:color="auto"/>
            </w:tcBorders>
          </w:tcPr>
          <w:p w:rsidR="00B62130" w:rsidRDefault="00F34EE9">
            <w:pPr>
              <w:rPr>
                <w:rFonts w:cs="Arial"/>
                <w:szCs w:val="20"/>
              </w:rPr>
            </w:pPr>
            <w:r>
              <w:rPr>
                <w:rFonts w:cs="Arial"/>
                <w:szCs w:val="20"/>
              </w:rPr>
              <w:t>User Selects Upper or Lower &lt; Adjust Bolster Pressure&gt; via seat module</w:t>
            </w:r>
          </w:p>
          <w:p w:rsidR="00B62130" w:rsidRDefault="00B62130">
            <w:pPr>
              <w:ind w:left="2160" w:right="360" w:hanging="1440"/>
              <w:rPr>
                <w:rFonts w:cs="Arial"/>
                <w:szCs w:val="20"/>
              </w:rPr>
            </w:pPr>
          </w:p>
          <w:p w:rsidR="00B62130" w:rsidRDefault="00B62130">
            <w:pPr>
              <w:ind w:left="720"/>
              <w:rPr>
                <w:rFonts w:cs="Arial"/>
                <w:szCs w:val="20"/>
                <w:lang w:eastAsia="zh-CN"/>
              </w:rPr>
            </w:pP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Post-conditions</w:t>
            </w:r>
          </w:p>
        </w:tc>
        <w:tc>
          <w:tcPr>
            <w:tcW w:w="7666" w:type="dxa"/>
            <w:tcBorders>
              <w:top w:val="single" w:sz="4" w:space="0" w:color="auto"/>
              <w:left w:val="single" w:sz="4" w:space="0" w:color="auto"/>
              <w:bottom w:val="single" w:sz="4" w:space="0" w:color="auto"/>
              <w:right w:val="single" w:sz="4" w:space="0" w:color="auto"/>
            </w:tcBorders>
          </w:tcPr>
          <w:p w:rsidR="00B62130" w:rsidRDefault="00F34EE9">
            <w:pPr>
              <w:rPr>
                <w:rFonts w:cs="Arial"/>
                <w:szCs w:val="20"/>
              </w:rPr>
            </w:pPr>
            <w:r>
              <w:rPr>
                <w:rFonts w:cs="Arial"/>
                <w:szCs w:val="20"/>
              </w:rPr>
              <w:t>HMI indicates (Mode &amp; Intensity}</w:t>
            </w:r>
          </w:p>
          <w:p w:rsidR="00B62130" w:rsidRDefault="00B62130">
            <w:pPr>
              <w:spacing w:after="200" w:line="276" w:lineRule="auto"/>
              <w:rPr>
                <w:rFonts w:cs="Arial"/>
                <w:szCs w:val="20"/>
                <w:lang w:eastAsia="zh-CN"/>
              </w:rPr>
            </w:pP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List of Exception Use Cases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NA</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Interfaces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G-HMI &amp; vehicle system</w:t>
            </w:r>
          </w:p>
        </w:tc>
      </w:tr>
      <w:tr w:rsidR="00B62130">
        <w:trPr>
          <w:jc w:val="center"/>
        </w:trPr>
        <w:tc>
          <w:tcPr>
            <w:tcW w:w="1910" w:type="dxa"/>
            <w:tcBorders>
              <w:top w:val="single" w:sz="4" w:space="0" w:color="auto"/>
              <w:left w:val="single" w:sz="4" w:space="0" w:color="auto"/>
              <w:bottom w:val="single" w:sz="4" w:space="0" w:color="auto"/>
              <w:right w:val="single" w:sz="4" w:space="0" w:color="auto"/>
            </w:tcBorders>
            <w:shd w:val="clear" w:color="auto" w:fill="BFBFBF"/>
            <w:hideMark/>
          </w:tcPr>
          <w:p w:rsidR="00B62130" w:rsidRDefault="00F34EE9">
            <w:pPr>
              <w:spacing w:after="200" w:line="276" w:lineRule="auto"/>
              <w:rPr>
                <w:rFonts w:cs="Arial"/>
                <w:b/>
                <w:szCs w:val="20"/>
                <w:lang w:eastAsia="zh-CN"/>
              </w:rPr>
            </w:pPr>
            <w:r>
              <w:rPr>
                <w:rFonts w:cs="Arial"/>
                <w:b/>
                <w:szCs w:val="20"/>
                <w:lang w:eastAsia="zh-CN"/>
              </w:rPr>
              <w:t>Links to Referenced Use Cases</w:t>
            </w:r>
          </w:p>
        </w:tc>
        <w:tc>
          <w:tcPr>
            <w:tcW w:w="7666" w:type="dxa"/>
            <w:tcBorders>
              <w:top w:val="single" w:sz="4" w:space="0" w:color="auto"/>
              <w:left w:val="single" w:sz="4" w:space="0" w:color="auto"/>
              <w:bottom w:val="single" w:sz="4" w:space="0" w:color="auto"/>
              <w:right w:val="single" w:sz="4" w:space="0" w:color="auto"/>
            </w:tcBorders>
            <w:hideMark/>
          </w:tcPr>
          <w:p w:rsidR="00B62130" w:rsidRDefault="00F34EE9">
            <w:pPr>
              <w:spacing w:after="200" w:line="276" w:lineRule="auto"/>
              <w:rPr>
                <w:rFonts w:cs="Arial"/>
                <w:szCs w:val="20"/>
                <w:lang w:eastAsia="zh-CN"/>
              </w:rPr>
            </w:pPr>
            <w:r>
              <w:rPr>
                <w:rFonts w:cs="Arial"/>
                <w:szCs w:val="20"/>
                <w:lang w:eastAsia="zh-CN"/>
              </w:rPr>
              <w:t>NA</w:t>
            </w:r>
          </w:p>
        </w:tc>
      </w:tr>
    </w:tbl>
    <w:p w:rsidR="00B62130" w:rsidRDefault="00B62130">
      <w:pPr>
        <w:ind w:left="720"/>
        <w:rPr>
          <w:rFonts w:cs="Arial"/>
          <w:szCs w:val="20"/>
        </w:rPr>
      </w:pPr>
    </w:p>
    <w:p w:rsidR="00B62130" w:rsidRDefault="00B62130">
      <w:pPr>
        <w:ind w:left="720"/>
        <w:rPr>
          <w:rFonts w:cs="Arial"/>
          <w:szCs w:val="20"/>
        </w:rPr>
      </w:pPr>
    </w:p>
    <w:p w:rsidR="00B62130" w:rsidRDefault="00B62130">
      <w:pPr>
        <w:ind w:left="720"/>
        <w:rPr>
          <w:rFonts w:cs="Arial"/>
          <w:szCs w:val="20"/>
        </w:rPr>
      </w:pPr>
    </w:p>
    <w:p w:rsidR="00B62130" w:rsidRDefault="00B62130">
      <w:pPr>
        <w:ind w:left="720"/>
        <w:rPr>
          <w:rFonts w:cs="Arial"/>
          <w:szCs w:val="20"/>
        </w:rPr>
      </w:pPr>
    </w:p>
    <w:p w:rsidR="00B62130" w:rsidRDefault="00B62130">
      <w:pPr>
        <w:ind w:left="720"/>
        <w:rPr>
          <w:rFonts w:cs="Arial"/>
          <w:szCs w:val="20"/>
        </w:rPr>
      </w:pPr>
    </w:p>
    <w:p w:rsidR="00B62130" w:rsidRDefault="00B62130">
      <w:pPr>
        <w:ind w:left="720"/>
        <w:rPr>
          <w:rFonts w:cs="Arial"/>
          <w:szCs w:val="20"/>
        </w:rPr>
      </w:pPr>
    </w:p>
    <w:p w:rsidR="00B62130" w:rsidRDefault="00B62130">
      <w:pPr>
        <w:ind w:left="720"/>
        <w:rPr>
          <w:rFonts w:cs="Arial"/>
          <w:szCs w:val="20"/>
        </w:rPr>
      </w:pPr>
    </w:p>
    <w:p w:rsidR="00F34EE9" w:rsidRDefault="00F34EE9" w:rsidP="00F34EE9">
      <w:pPr>
        <w:pStyle w:val="Heading3"/>
      </w:pPr>
      <w:bookmarkStart w:id="28" w:name="_Toc421654119"/>
      <w:r>
        <w:lastRenderedPageBreak/>
        <w:t>White Box View</w:t>
      </w:r>
      <w:bookmarkEnd w:id="28"/>
    </w:p>
    <w:p w:rsidR="00F34EE9" w:rsidRDefault="00F34EE9" w:rsidP="00F34EE9">
      <w:pPr>
        <w:pStyle w:val="Heading4"/>
      </w:pPr>
      <w:r>
        <w:t>MCS-ACT-REQ-021326/A-Set Bolster - Display Initiated (TcSE ROIN-198835-1)</w:t>
      </w:r>
    </w:p>
    <w:p w:rsidR="00F34EE9" w:rsidRPr="00760C18" w:rsidRDefault="00F34EE9" w:rsidP="00F34EE9">
      <w:pPr>
        <w:pStyle w:val="BoldText"/>
      </w:pPr>
      <w:r w:rsidRPr="00760C18">
        <w:t>Activity Diagram</w:t>
      </w:r>
    </w:p>
    <w:p w:rsidR="00B62130" w:rsidRDefault="00F34EE9">
      <w:pPr>
        <w:keepNext/>
        <w:jc w:val="center"/>
      </w:pPr>
      <w:r>
        <w:rPr>
          <w:noProof/>
        </w:rPr>
        <w:drawing>
          <wp:inline distT="0" distB="0" distL="0" distR="0" wp14:anchorId="197D0747" wp14:editId="6C8CE1E4">
            <wp:extent cx="6400800" cy="4429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srcRect/>
                    <a:stretch>
                      <a:fillRect/>
                    </a:stretch>
                  </pic:blipFill>
                  <pic:spPr bwMode="auto">
                    <a:xfrm>
                      <a:off x="0" y="0"/>
                      <a:ext cx="6400800" cy="4429125"/>
                    </a:xfrm>
                    <a:prstGeom prst="rect">
                      <a:avLst/>
                    </a:prstGeom>
                    <a:noFill/>
                    <a:ln w="9525">
                      <a:noFill/>
                      <a:miter lim="800000"/>
                      <a:headEnd/>
                      <a:tailEnd/>
                    </a:ln>
                  </pic:spPr>
                </pic:pic>
              </a:graphicData>
            </a:graphic>
          </wp:inline>
        </w:drawing>
      </w:r>
    </w:p>
    <w:p w:rsidR="00F34EE9" w:rsidRDefault="00F34EE9" w:rsidP="00F34EE9">
      <w:pPr>
        <w:pStyle w:val="Heading4"/>
      </w:pPr>
      <w:r>
        <w:t xml:space="preserve">MCS-ACT-REQ-021330/A-Set Bolster- Seat </w:t>
      </w:r>
      <w:proofErr w:type="spellStart"/>
      <w:r>
        <w:t>Iinitiated</w:t>
      </w:r>
      <w:proofErr w:type="spellEnd"/>
      <w:r>
        <w:t xml:space="preserve"> (TcSE ROIN-199575-1)</w:t>
      </w:r>
    </w:p>
    <w:p w:rsidR="00F34EE9" w:rsidRPr="00760C18" w:rsidRDefault="00F34EE9" w:rsidP="00F34EE9">
      <w:pPr>
        <w:pStyle w:val="BoldText"/>
      </w:pPr>
      <w:r w:rsidRPr="00760C18">
        <w:t>Activity Diagram</w:t>
      </w:r>
    </w:p>
    <w:p w:rsidR="00B62130" w:rsidRDefault="00F34EE9">
      <w:pPr>
        <w:keepNext/>
        <w:jc w:val="center"/>
      </w:pPr>
      <w:r>
        <w:rPr>
          <w:noProof/>
        </w:rPr>
        <w:lastRenderedPageBreak/>
        <w:drawing>
          <wp:inline distT="0" distB="0" distL="0" distR="0" wp14:anchorId="73C2E362" wp14:editId="169A14AD">
            <wp:extent cx="6286500" cy="3086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6286500" cy="3086100"/>
                    </a:xfrm>
                    <a:prstGeom prst="rect">
                      <a:avLst/>
                    </a:prstGeom>
                    <a:noFill/>
                    <a:ln w="9525">
                      <a:noFill/>
                      <a:miter lim="800000"/>
                      <a:headEnd/>
                      <a:tailEnd/>
                    </a:ln>
                  </pic:spPr>
                </pic:pic>
              </a:graphicData>
            </a:graphic>
          </wp:inline>
        </w:drawing>
      </w:r>
    </w:p>
    <w:p w:rsidR="00F34EE9" w:rsidRDefault="00F34EE9" w:rsidP="00F34EE9">
      <w:pPr>
        <w:pStyle w:val="Heading4"/>
      </w:pPr>
      <w:r>
        <w:t>MCS-SD-REQ-021370/A-Set Bolster Lower Pair from Seat (TcSE ROIN-199083-1)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Set Bolster Lower Pair of Bladders&gt; via seat HMI</w:t>
      </w:r>
    </w:p>
    <w:p w:rsidR="00F34EE9" w:rsidRPr="00760C18" w:rsidRDefault="00F34EE9" w:rsidP="00F34EE9">
      <w:pPr>
        <w:pStyle w:val="BoldText"/>
      </w:pPr>
      <w:r w:rsidRPr="00760C18">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 Actual Pressure Settings as Seat Bladder pressure changes}</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3017DDE2" wp14:editId="1EA7E0F3">
            <wp:extent cx="5715000" cy="7543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srcRect/>
                    <a:stretch>
                      <a:fillRect/>
                    </a:stretch>
                  </pic:blipFill>
                  <pic:spPr bwMode="auto">
                    <a:xfrm>
                      <a:off x="0" y="0"/>
                      <a:ext cx="5715000" cy="7543800"/>
                    </a:xfrm>
                    <a:prstGeom prst="rect">
                      <a:avLst/>
                    </a:prstGeom>
                    <a:noFill/>
                    <a:ln w="9525">
                      <a:noFill/>
                      <a:miter lim="800000"/>
                      <a:headEnd/>
                      <a:tailEnd/>
                    </a:ln>
                  </pic:spPr>
                </pic:pic>
              </a:graphicData>
            </a:graphic>
          </wp:inline>
        </w:drawing>
      </w:r>
    </w:p>
    <w:p w:rsidR="00F34EE9" w:rsidRDefault="00F34EE9" w:rsidP="00F34EE9">
      <w:pPr>
        <w:pStyle w:val="Heading4"/>
      </w:pPr>
      <w:r>
        <w:t>MCS-SD-REQ-021371/A-Increase Bolster Lower Bladders from Touch Screen (TcSE ROIN-199090-1)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increase Bolster Lower Pair of Bladders&gt; via touch screen HMI</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 Actual Pressure Settings as Seat Bladder pressure changes}</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296D8672" wp14:editId="69CB97C8">
            <wp:extent cx="5324475" cy="76581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5324475" cy="7658100"/>
                    </a:xfrm>
                    <a:prstGeom prst="rect">
                      <a:avLst/>
                    </a:prstGeom>
                    <a:noFill/>
                    <a:ln w="9525">
                      <a:noFill/>
                      <a:miter lim="800000"/>
                      <a:headEnd/>
                      <a:tailEnd/>
                    </a:ln>
                  </pic:spPr>
                </pic:pic>
              </a:graphicData>
            </a:graphic>
          </wp:inline>
        </w:drawing>
      </w:r>
    </w:p>
    <w:p w:rsidR="00F34EE9" w:rsidRDefault="00F34EE9" w:rsidP="00F34EE9">
      <w:pPr>
        <w:pStyle w:val="Heading4"/>
      </w:pPr>
      <w:r>
        <w:t>MCS-SD-REQ-021372/A-Decrease Bolster Upper Bladders from Touch Screen (TcSE ROIN-199097-1)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decrease Bolster Upper Pair of Bladders&gt; via touch screen HMI</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 Actual Pressure Settings as Seat Bladder pressure changes}</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428AC1BA" wp14:editId="6036CFE4">
            <wp:extent cx="5419725" cy="75438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5419725" cy="7543800"/>
                    </a:xfrm>
                    <a:prstGeom prst="rect">
                      <a:avLst/>
                    </a:prstGeom>
                    <a:noFill/>
                    <a:ln w="9525">
                      <a:noFill/>
                      <a:miter lim="800000"/>
                      <a:headEnd/>
                      <a:tailEnd/>
                    </a:ln>
                  </pic:spPr>
                </pic:pic>
              </a:graphicData>
            </a:graphic>
          </wp:inline>
        </w:drawing>
      </w:r>
    </w:p>
    <w:p w:rsidR="00F34EE9" w:rsidRDefault="00F34EE9" w:rsidP="00F34EE9">
      <w:pPr>
        <w:pStyle w:val="Heading4"/>
      </w:pPr>
      <w:r>
        <w:t>MCS-SD-REQ-021373/A-Decrease Bolster Lower Bladders from Touch Screen (TcSE ROIN-199104-1)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decrease Bolster Lower Pair of Bladders&gt; via touch screen HMI</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 Actual Pressure Settings as Seat Bladder pressure changes}</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31D23712" wp14:editId="68976DD3">
            <wp:extent cx="5381625" cy="75438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5381625" cy="7543800"/>
                    </a:xfrm>
                    <a:prstGeom prst="rect">
                      <a:avLst/>
                    </a:prstGeom>
                    <a:noFill/>
                    <a:ln w="9525">
                      <a:noFill/>
                      <a:miter lim="800000"/>
                      <a:headEnd/>
                      <a:tailEnd/>
                    </a:ln>
                  </pic:spPr>
                </pic:pic>
              </a:graphicData>
            </a:graphic>
          </wp:inline>
        </w:drawing>
      </w:r>
    </w:p>
    <w:p w:rsidR="00F34EE9" w:rsidRDefault="00F34EE9" w:rsidP="00F34EE9">
      <w:pPr>
        <w:pStyle w:val="Heading4"/>
      </w:pPr>
      <w:r>
        <w:t>MCS-SD-REQ-021374/A-Set Bolster Upper Pair from Seat (TcSE ROIN-199111-1)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Set Bolster Upper Pair of Bladders&gt; via seat HMI</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 Actual Pressure Settings as Seat Bladder pressure changes}</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145D3203" wp14:editId="56546851">
            <wp:extent cx="5829300" cy="7543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srcRect/>
                    <a:stretch>
                      <a:fillRect/>
                    </a:stretch>
                  </pic:blipFill>
                  <pic:spPr bwMode="auto">
                    <a:xfrm>
                      <a:off x="0" y="0"/>
                      <a:ext cx="5829300" cy="7543800"/>
                    </a:xfrm>
                    <a:prstGeom prst="rect">
                      <a:avLst/>
                    </a:prstGeom>
                    <a:noFill/>
                    <a:ln w="9525">
                      <a:noFill/>
                      <a:miter lim="800000"/>
                      <a:headEnd/>
                      <a:tailEnd/>
                    </a:ln>
                  </pic:spPr>
                </pic:pic>
              </a:graphicData>
            </a:graphic>
          </wp:inline>
        </w:drawing>
      </w:r>
    </w:p>
    <w:p w:rsidR="00F34EE9" w:rsidRDefault="00F34EE9" w:rsidP="00F34EE9">
      <w:pPr>
        <w:pStyle w:val="Heading4"/>
      </w:pPr>
      <w:r>
        <w:t>MCS-SD-REQ-021375/A-Increase Bolster Upper Bladders from Touch Screen (TcSE ROIN-199118-1)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increase Bolster Upper Pair of Bladders&gt; via touch screen HMI</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 Actual Pressure Settings as Seat Bladder pressure changes}</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7F32D359" wp14:editId="5BE2FB0F">
            <wp:extent cx="5334000" cy="7543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srcRect/>
                    <a:stretch>
                      <a:fillRect/>
                    </a:stretch>
                  </pic:blipFill>
                  <pic:spPr bwMode="auto">
                    <a:xfrm>
                      <a:off x="0" y="0"/>
                      <a:ext cx="5334000" cy="7543800"/>
                    </a:xfrm>
                    <a:prstGeom prst="rect">
                      <a:avLst/>
                    </a:prstGeom>
                    <a:noFill/>
                    <a:ln w="9525">
                      <a:noFill/>
                      <a:miter lim="800000"/>
                      <a:headEnd/>
                      <a:tailEnd/>
                    </a:ln>
                  </pic:spPr>
                </pic:pic>
              </a:graphicData>
            </a:graphic>
          </wp:inline>
        </w:drawing>
      </w:r>
    </w:p>
    <w:p w:rsidR="00F34EE9" w:rsidRDefault="00F34EE9" w:rsidP="00F34EE9">
      <w:pPr>
        <w:pStyle w:val="Heading4"/>
      </w:pPr>
      <w:r>
        <w:t>MCS-SD-REQ-021376/A-Select Bolster Upper Bladders at Touch Screen - No pressure updates (TcSE ROIN-200177-1)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lastRenderedPageBreak/>
        <w:t>User &lt;selects Set Bolster Upper Bladders&gt; via touchscreen HMI, but does not make any changes to the actual pressure</w:t>
      </w:r>
    </w:p>
    <w:p w:rsidR="00F34EE9" w:rsidRPr="00760C18" w:rsidRDefault="00F34EE9" w:rsidP="00F34EE9">
      <w:pPr>
        <w:pStyle w:val="BoldText"/>
      </w:pPr>
      <w:r w:rsidRPr="00760C18">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{changes to Bolster Adjust Mode}</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2DC666B6" wp14:editId="2F5F1C0D">
            <wp:extent cx="5876925" cy="75438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srcRect/>
                    <a:stretch>
                      <a:fillRect/>
                    </a:stretch>
                  </pic:blipFill>
                  <pic:spPr bwMode="auto">
                    <a:xfrm>
                      <a:off x="0" y="0"/>
                      <a:ext cx="5876925" cy="7543800"/>
                    </a:xfrm>
                    <a:prstGeom prst="rect">
                      <a:avLst/>
                    </a:prstGeom>
                    <a:noFill/>
                    <a:ln w="9525">
                      <a:noFill/>
                      <a:miter lim="800000"/>
                      <a:headEnd/>
                      <a:tailEnd/>
                    </a:ln>
                  </pic:spPr>
                </pic:pic>
              </a:graphicData>
            </a:graphic>
          </wp:inline>
        </w:drawing>
      </w:r>
    </w:p>
    <w:p w:rsidR="00F34EE9" w:rsidRDefault="00F34EE9" w:rsidP="00F34EE9">
      <w:pPr>
        <w:pStyle w:val="Heading4"/>
      </w:pPr>
      <w:r>
        <w:t>MCS-SD-REQ-021377/A-Initiate Bolster Adjust at Seat - No pressure updates (TcSE ROIN-200184-1)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 xml:space="preserve">User &lt;selects Set </w:t>
      </w:r>
      <w:proofErr w:type="spellStart"/>
      <w:r>
        <w:rPr>
          <w:rFonts w:cs="Arial"/>
          <w:szCs w:val="20"/>
        </w:rPr>
        <w:t>Boslter</w:t>
      </w:r>
      <w:proofErr w:type="spellEnd"/>
      <w:r>
        <w:rPr>
          <w:rFonts w:cs="Arial"/>
          <w:szCs w:val="20"/>
        </w:rPr>
        <w:t xml:space="preserve"> Lower or Upper Bladders&gt; via seat HMI, but does not make any changes to the actual pressure.</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{changes to Bolster Adjust Mode}</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6EC3E095" wp14:editId="6B8BA75E">
            <wp:extent cx="6334125" cy="7200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srcRect/>
                    <a:stretch>
                      <a:fillRect/>
                    </a:stretch>
                  </pic:blipFill>
                  <pic:spPr bwMode="auto">
                    <a:xfrm>
                      <a:off x="0" y="0"/>
                      <a:ext cx="6334125" cy="7200900"/>
                    </a:xfrm>
                    <a:prstGeom prst="rect">
                      <a:avLst/>
                    </a:prstGeom>
                    <a:noFill/>
                    <a:ln w="9525">
                      <a:noFill/>
                      <a:miter lim="800000"/>
                      <a:headEnd/>
                      <a:tailEnd/>
                    </a:ln>
                  </pic:spPr>
                </pic:pic>
              </a:graphicData>
            </a:graphic>
          </wp:inline>
        </w:drawing>
      </w:r>
    </w:p>
    <w:p w:rsidR="00F34EE9" w:rsidRDefault="00F34EE9" w:rsidP="00F34EE9">
      <w:pPr>
        <w:pStyle w:val="Heading4"/>
      </w:pPr>
      <w:r>
        <w:t>MCS-SD-REQ-021378/A-Select Bolster Lower Bladders at Touch Screen - No pressure updates (TcSE ROIN-200815-1)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User &lt;selects Set Bolster Lower Bladders&gt; via touchscreen HMI, but does not make any changes to the actual pressure</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Display is ON</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HMI indicates {changes to Bolster Adjust Mode}</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67A0A8EC" wp14:editId="197D559B">
            <wp:extent cx="5762625" cy="75438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srcRect/>
                    <a:stretch>
                      <a:fillRect/>
                    </a:stretch>
                  </pic:blipFill>
                  <pic:spPr bwMode="auto">
                    <a:xfrm>
                      <a:off x="0" y="0"/>
                      <a:ext cx="5762625" cy="7543800"/>
                    </a:xfrm>
                    <a:prstGeom prst="rect">
                      <a:avLst/>
                    </a:prstGeom>
                    <a:noFill/>
                    <a:ln w="9525">
                      <a:noFill/>
                      <a:miter lim="800000"/>
                      <a:headEnd/>
                      <a:tailEnd/>
                    </a:ln>
                  </pic:spPr>
                </pic:pic>
              </a:graphicData>
            </a:graphic>
          </wp:inline>
        </w:drawing>
      </w:r>
    </w:p>
    <w:p w:rsidR="00F34EE9" w:rsidRDefault="00F34EE9" w:rsidP="00F34EE9">
      <w:pPr>
        <w:pStyle w:val="Heading4"/>
      </w:pPr>
      <w:r>
        <w:t xml:space="preserve">MCS-SD-REQ-021379/A-End Bolster Adjust Update - </w:t>
      </w:r>
      <w:proofErr w:type="spellStart"/>
      <w:r>
        <w:t>Intiated</w:t>
      </w:r>
      <w:proofErr w:type="spellEnd"/>
      <w:r>
        <w:t xml:space="preserve"> at Touchscreen (TcSE ROIN-200871-1)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The user ends Bolster Adjust Mode update.</w:t>
      </w:r>
    </w:p>
    <w:p w:rsidR="00F34EE9" w:rsidRPr="00760C18" w:rsidRDefault="00F34EE9" w:rsidP="00F34EE9">
      <w:pPr>
        <w:pStyle w:val="BoldText"/>
      </w:pPr>
      <w:r w:rsidRPr="00760C18">
        <w:lastRenderedPageBreak/>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Bolster Adjust is currently being updated by the user via the touchscreen HMI</w:t>
      </w:r>
    </w:p>
    <w:p w:rsidR="00B62130" w:rsidRDefault="00B62130">
      <w:pPr>
        <w:ind w:left="720"/>
        <w:rPr>
          <w:rFonts w:cs="Arial"/>
          <w:szCs w:val="20"/>
        </w:rPr>
      </w:pPr>
    </w:p>
    <w:p w:rsidR="00F34EE9" w:rsidRPr="00760C18" w:rsidRDefault="00F34EE9" w:rsidP="00F34EE9">
      <w:pPr>
        <w:pStyle w:val="BoldText"/>
        <w:ind w:left="720"/>
      </w:pPr>
      <w:r w:rsidRPr="00760C18">
        <w:t>Post-condition</w:t>
      </w:r>
    </w:p>
    <w:p w:rsidR="00B62130" w:rsidRDefault="00F34EE9">
      <w:pPr>
        <w:ind w:left="720"/>
        <w:rPr>
          <w:rFonts w:cs="Arial"/>
          <w:szCs w:val="20"/>
        </w:rPr>
      </w:pPr>
      <w:r>
        <w:rPr>
          <w:rFonts w:cs="Arial"/>
          <w:szCs w:val="20"/>
        </w:rPr>
        <w:t>Bolster Adjust is no longer being updated by the user via the touchscreen HMI</w:t>
      </w:r>
    </w:p>
    <w:p w:rsidR="00F34EE9" w:rsidRPr="00760C18" w:rsidRDefault="00F34EE9" w:rsidP="00F34EE9">
      <w:pPr>
        <w:pStyle w:val="BoldText"/>
      </w:pPr>
      <w:r w:rsidRPr="00760C18">
        <w:lastRenderedPageBreak/>
        <w:t>Sequence Diagram</w:t>
      </w:r>
    </w:p>
    <w:p w:rsidR="00B62130" w:rsidRDefault="00F34EE9">
      <w:pPr>
        <w:keepNext/>
        <w:jc w:val="center"/>
      </w:pPr>
      <w:r>
        <w:rPr>
          <w:noProof/>
        </w:rPr>
        <w:drawing>
          <wp:inline distT="0" distB="0" distL="0" distR="0" wp14:anchorId="7849D60D" wp14:editId="43A59A26">
            <wp:extent cx="6400800" cy="69723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cstate="print"/>
                    <a:srcRect/>
                    <a:stretch>
                      <a:fillRect/>
                    </a:stretch>
                  </pic:blipFill>
                  <pic:spPr bwMode="auto">
                    <a:xfrm>
                      <a:off x="0" y="0"/>
                      <a:ext cx="6400800" cy="6972300"/>
                    </a:xfrm>
                    <a:prstGeom prst="rect">
                      <a:avLst/>
                    </a:prstGeom>
                    <a:noFill/>
                    <a:ln w="9525">
                      <a:noFill/>
                      <a:miter lim="800000"/>
                      <a:headEnd/>
                      <a:tailEnd/>
                    </a:ln>
                  </pic:spPr>
                </pic:pic>
              </a:graphicData>
            </a:graphic>
          </wp:inline>
        </w:drawing>
      </w:r>
    </w:p>
    <w:p w:rsidR="00F34EE9" w:rsidRDefault="00F34EE9" w:rsidP="00F34EE9">
      <w:pPr>
        <w:pStyle w:val="Heading4"/>
      </w:pPr>
      <w:r>
        <w:t xml:space="preserve">MCS-SD-REQ-021380/A-End Bolster Adjust Update - </w:t>
      </w:r>
      <w:proofErr w:type="spellStart"/>
      <w:r>
        <w:t>Intiated</w:t>
      </w:r>
      <w:proofErr w:type="spellEnd"/>
      <w:r>
        <w:t xml:space="preserve"> at Seat (TcSE ROIN-200911-1)</w:t>
      </w:r>
    </w:p>
    <w:p w:rsidR="00F34EE9" w:rsidRPr="00760C18" w:rsidRDefault="00F34EE9" w:rsidP="00F34EE9">
      <w:pPr>
        <w:pStyle w:val="BoldText"/>
      </w:pPr>
      <w:r w:rsidRPr="00760C18">
        <w:t>Scenarios</w:t>
      </w:r>
    </w:p>
    <w:p w:rsidR="00F34EE9" w:rsidRPr="00760C18" w:rsidRDefault="00F34EE9" w:rsidP="00F34EE9">
      <w:pPr>
        <w:pStyle w:val="BoldText"/>
        <w:ind w:left="720"/>
      </w:pPr>
      <w:r w:rsidRPr="00760C18">
        <w:t>Normal Usage</w:t>
      </w:r>
    </w:p>
    <w:p w:rsidR="00B62130" w:rsidRDefault="00F34EE9">
      <w:pPr>
        <w:ind w:left="720"/>
        <w:rPr>
          <w:rFonts w:cs="Arial"/>
          <w:szCs w:val="20"/>
        </w:rPr>
      </w:pPr>
      <w:r>
        <w:rPr>
          <w:rFonts w:cs="Arial"/>
          <w:szCs w:val="20"/>
        </w:rPr>
        <w:t>The user ends Bolster Adjust Mode update.</w:t>
      </w:r>
    </w:p>
    <w:p w:rsidR="00F34EE9" w:rsidRPr="00760C18" w:rsidRDefault="00F34EE9" w:rsidP="00F34EE9">
      <w:pPr>
        <w:pStyle w:val="BoldText"/>
      </w:pPr>
      <w:r w:rsidRPr="00760C18">
        <w:t>Constraints</w:t>
      </w:r>
    </w:p>
    <w:p w:rsidR="00F34EE9" w:rsidRPr="00760C18" w:rsidRDefault="00F34EE9" w:rsidP="00F34EE9">
      <w:pPr>
        <w:pStyle w:val="BoldText"/>
        <w:ind w:left="720"/>
      </w:pPr>
      <w:r w:rsidRPr="00760C18">
        <w:t>Pre-condition</w:t>
      </w:r>
    </w:p>
    <w:p w:rsidR="00B62130" w:rsidRDefault="00F34EE9">
      <w:pPr>
        <w:ind w:left="720"/>
        <w:rPr>
          <w:rFonts w:cs="Arial"/>
          <w:szCs w:val="20"/>
        </w:rPr>
      </w:pPr>
      <w:r>
        <w:rPr>
          <w:rFonts w:cs="Arial"/>
          <w:szCs w:val="20"/>
        </w:rPr>
        <w:t>Bolster Adjust is currently being updated by the user via Seat HMI</w:t>
      </w:r>
    </w:p>
    <w:p w:rsidR="00B62130" w:rsidRDefault="00B62130">
      <w:pPr>
        <w:ind w:left="720"/>
        <w:rPr>
          <w:rFonts w:cs="Arial"/>
          <w:szCs w:val="20"/>
        </w:rPr>
      </w:pPr>
    </w:p>
    <w:p w:rsidR="00F34EE9" w:rsidRPr="00760C18" w:rsidRDefault="00F34EE9" w:rsidP="00F34EE9">
      <w:pPr>
        <w:pStyle w:val="BoldText"/>
        <w:ind w:left="720"/>
      </w:pPr>
      <w:r w:rsidRPr="00760C18">
        <w:lastRenderedPageBreak/>
        <w:t>Post-condition</w:t>
      </w:r>
    </w:p>
    <w:p w:rsidR="00B62130" w:rsidRDefault="00F34EE9">
      <w:pPr>
        <w:ind w:left="720"/>
        <w:rPr>
          <w:rFonts w:cs="Arial"/>
          <w:szCs w:val="20"/>
        </w:rPr>
      </w:pPr>
      <w:r>
        <w:rPr>
          <w:rFonts w:cs="Arial"/>
          <w:szCs w:val="20"/>
        </w:rPr>
        <w:t>Bolster Adjust no longer being updated by the user via Seat HMI.</w:t>
      </w:r>
    </w:p>
    <w:p w:rsidR="00F34EE9" w:rsidRPr="00760C18" w:rsidRDefault="00F34EE9" w:rsidP="00F34EE9">
      <w:pPr>
        <w:pStyle w:val="BoldText"/>
      </w:pPr>
      <w:r w:rsidRPr="00760C18">
        <w:t>Sequence Diagram</w:t>
      </w:r>
    </w:p>
    <w:p w:rsidR="00B62130" w:rsidRDefault="00F34EE9">
      <w:pPr>
        <w:keepNext/>
        <w:jc w:val="center"/>
      </w:pPr>
      <w:r>
        <w:rPr>
          <w:noProof/>
        </w:rPr>
        <w:drawing>
          <wp:inline distT="0" distB="0" distL="0" distR="0" wp14:anchorId="43176D29" wp14:editId="74C39110">
            <wp:extent cx="6286500" cy="62579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srcRect/>
                    <a:stretch>
                      <a:fillRect/>
                    </a:stretch>
                  </pic:blipFill>
                  <pic:spPr bwMode="auto">
                    <a:xfrm>
                      <a:off x="0" y="0"/>
                      <a:ext cx="6286500" cy="6257925"/>
                    </a:xfrm>
                    <a:prstGeom prst="rect">
                      <a:avLst/>
                    </a:prstGeom>
                    <a:noFill/>
                    <a:ln w="9525">
                      <a:noFill/>
                      <a:miter lim="800000"/>
                      <a:headEnd/>
                      <a:tailEnd/>
                    </a:ln>
                  </pic:spPr>
                </pic:pic>
              </a:graphicData>
            </a:graphic>
          </wp:inline>
        </w:drawing>
      </w:r>
    </w:p>
    <w:p w:rsidR="00F34EE9" w:rsidRDefault="00F34EE9" w:rsidP="00F34EE9">
      <w:pPr>
        <w:pStyle w:val="Heading1"/>
      </w:pPr>
      <w:bookmarkStart w:id="29" w:name="_Toc421654120"/>
      <w:r>
        <w:lastRenderedPageBreak/>
        <w:t>Appendix: Reference Documents</w:t>
      </w:r>
      <w:bookmarkEnd w:id="29"/>
    </w:p>
    <w:p w:rsidR="00F34EE9" w:rsidRPr="00AE06BC" w:rsidRDefault="00F34EE9" w:rsidP="00F34EE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B62130">
        <w:trPr>
          <w:jc w:val="center"/>
        </w:trPr>
        <w:tc>
          <w:tcPr>
            <w:tcW w:w="129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Reference #</w:t>
            </w:r>
          </w:p>
        </w:tc>
        <w:tc>
          <w:tcPr>
            <w:tcW w:w="756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Document Title</w:t>
            </w:r>
          </w:p>
        </w:tc>
      </w:tr>
      <w:tr w:rsidR="00B62130">
        <w:trPr>
          <w:jc w:val="center"/>
        </w:trPr>
        <w:tc>
          <w:tcPr>
            <w:tcW w:w="129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Style w:val="msoins0"/>
                <w:rFonts w:cs="Arial"/>
                <w:szCs w:val="20"/>
              </w:rPr>
              <w:t>1</w:t>
            </w:r>
          </w:p>
        </w:tc>
        <w:tc>
          <w:tcPr>
            <w:tcW w:w="7563" w:type="dxa"/>
            <w:tcBorders>
              <w:top w:val="single" w:sz="4" w:space="0" w:color="auto"/>
              <w:left w:val="single" w:sz="4" w:space="0" w:color="auto"/>
              <w:bottom w:val="single" w:sz="4" w:space="0" w:color="auto"/>
              <w:right w:val="single" w:sz="4" w:space="0" w:color="auto"/>
            </w:tcBorders>
          </w:tcPr>
          <w:p w:rsidR="00B62130" w:rsidRDefault="00B62130">
            <w:pPr>
              <w:rPr>
                <w:rFonts w:cs="Arial"/>
                <w:color w:val="FF0000"/>
                <w:szCs w:val="20"/>
              </w:rPr>
            </w:pPr>
          </w:p>
        </w:tc>
      </w:tr>
      <w:tr w:rsidR="00B62130">
        <w:trPr>
          <w:jc w:val="center"/>
        </w:trPr>
        <w:tc>
          <w:tcPr>
            <w:tcW w:w="129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Style w:val="msoins0"/>
                <w:rFonts w:cs="Arial"/>
                <w:szCs w:val="20"/>
              </w:rPr>
              <w:t>2</w:t>
            </w:r>
          </w:p>
        </w:tc>
        <w:tc>
          <w:tcPr>
            <w:tcW w:w="756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29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Style w:val="msoins0"/>
                <w:rFonts w:cs="Arial"/>
                <w:szCs w:val="20"/>
              </w:rPr>
              <w:t>3</w:t>
            </w:r>
          </w:p>
        </w:tc>
        <w:tc>
          <w:tcPr>
            <w:tcW w:w="756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29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Style w:val="msoins0"/>
                <w:rFonts w:cs="Arial"/>
                <w:szCs w:val="20"/>
              </w:rPr>
              <w:t>4</w:t>
            </w:r>
          </w:p>
        </w:tc>
        <w:tc>
          <w:tcPr>
            <w:tcW w:w="756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highlight w:val="yellow"/>
              </w:rPr>
            </w:pPr>
          </w:p>
        </w:tc>
      </w:tr>
      <w:tr w:rsidR="00B62130">
        <w:trPr>
          <w:jc w:val="center"/>
        </w:trPr>
        <w:tc>
          <w:tcPr>
            <w:tcW w:w="129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Style w:val="msoins0"/>
                <w:rFonts w:cs="Arial"/>
                <w:szCs w:val="20"/>
              </w:rPr>
              <w:t>5</w:t>
            </w:r>
          </w:p>
        </w:tc>
        <w:tc>
          <w:tcPr>
            <w:tcW w:w="756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29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Style w:val="msoins0"/>
                <w:rFonts w:cs="Arial"/>
                <w:szCs w:val="20"/>
              </w:rPr>
              <w:t>6</w:t>
            </w:r>
          </w:p>
        </w:tc>
        <w:tc>
          <w:tcPr>
            <w:tcW w:w="756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29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Style w:val="msoins0"/>
                <w:rFonts w:cs="Arial"/>
                <w:szCs w:val="20"/>
              </w:rPr>
              <w:t>7</w:t>
            </w:r>
          </w:p>
        </w:tc>
        <w:tc>
          <w:tcPr>
            <w:tcW w:w="756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29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Style w:val="msoins0"/>
                <w:rFonts w:cs="Arial"/>
                <w:szCs w:val="20"/>
              </w:rPr>
              <w:t>8</w:t>
            </w:r>
          </w:p>
        </w:tc>
        <w:tc>
          <w:tcPr>
            <w:tcW w:w="756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29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Style w:val="msoins0"/>
                <w:rFonts w:cs="Arial"/>
                <w:szCs w:val="20"/>
              </w:rPr>
              <w:t>9</w:t>
            </w:r>
          </w:p>
        </w:tc>
        <w:tc>
          <w:tcPr>
            <w:tcW w:w="7563" w:type="dxa"/>
            <w:tcBorders>
              <w:top w:val="single" w:sz="4" w:space="0" w:color="auto"/>
              <w:left w:val="single" w:sz="4" w:space="0" w:color="auto"/>
              <w:bottom w:val="single" w:sz="4" w:space="0" w:color="auto"/>
              <w:right w:val="single" w:sz="4" w:space="0" w:color="auto"/>
            </w:tcBorders>
          </w:tcPr>
          <w:p w:rsidR="00B62130" w:rsidRDefault="00B62130">
            <w:pPr>
              <w:ind w:left="360"/>
            </w:pPr>
          </w:p>
        </w:tc>
      </w:tr>
      <w:tr w:rsidR="00B62130">
        <w:trPr>
          <w:jc w:val="center"/>
        </w:trPr>
        <w:tc>
          <w:tcPr>
            <w:tcW w:w="129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Style w:val="msoins0"/>
                <w:rFonts w:cs="Arial"/>
                <w:szCs w:val="20"/>
              </w:rPr>
              <w:t>10</w:t>
            </w:r>
          </w:p>
        </w:tc>
        <w:tc>
          <w:tcPr>
            <w:tcW w:w="7563" w:type="dxa"/>
            <w:tcBorders>
              <w:top w:val="single" w:sz="4" w:space="0" w:color="auto"/>
              <w:left w:val="single" w:sz="4" w:space="0" w:color="auto"/>
              <w:bottom w:val="single" w:sz="4" w:space="0" w:color="auto"/>
              <w:right w:val="single" w:sz="4" w:space="0" w:color="auto"/>
            </w:tcBorders>
          </w:tcPr>
          <w:p w:rsidR="00B62130" w:rsidRDefault="00B62130">
            <w:pPr>
              <w:ind w:left="360"/>
              <w:rPr>
                <w:rFonts w:cs="Arial"/>
                <w:szCs w:val="20"/>
              </w:rPr>
            </w:pPr>
          </w:p>
        </w:tc>
      </w:tr>
      <w:tr w:rsidR="00B62130">
        <w:trPr>
          <w:jc w:val="center"/>
        </w:trPr>
        <w:tc>
          <w:tcPr>
            <w:tcW w:w="129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Style w:val="msoins0"/>
                <w:rFonts w:cs="Arial"/>
                <w:szCs w:val="20"/>
              </w:rPr>
              <w:t>11</w:t>
            </w:r>
          </w:p>
        </w:tc>
        <w:tc>
          <w:tcPr>
            <w:tcW w:w="756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29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Style w:val="msoins0"/>
                <w:rFonts w:cs="Arial"/>
                <w:szCs w:val="20"/>
              </w:rPr>
              <w:t>12</w:t>
            </w:r>
          </w:p>
        </w:tc>
        <w:tc>
          <w:tcPr>
            <w:tcW w:w="756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29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Style w:val="msoins0"/>
                <w:rFonts w:cs="Arial"/>
                <w:szCs w:val="20"/>
              </w:rPr>
              <w:t>13</w:t>
            </w:r>
          </w:p>
        </w:tc>
        <w:tc>
          <w:tcPr>
            <w:tcW w:w="756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r>
      <w:tr w:rsidR="00B62130">
        <w:trPr>
          <w:jc w:val="center"/>
        </w:trPr>
        <w:tc>
          <w:tcPr>
            <w:tcW w:w="1293" w:type="dxa"/>
            <w:tcBorders>
              <w:top w:val="single" w:sz="4" w:space="0" w:color="auto"/>
              <w:left w:val="single" w:sz="4" w:space="0" w:color="auto"/>
              <w:bottom w:val="single" w:sz="4" w:space="0" w:color="auto"/>
              <w:right w:val="single" w:sz="4" w:space="0" w:color="auto"/>
            </w:tcBorders>
            <w:hideMark/>
          </w:tcPr>
          <w:p w:rsidR="00B62130" w:rsidRDefault="00F34EE9">
            <w:pPr>
              <w:rPr>
                <w:rFonts w:cs="Arial"/>
                <w:szCs w:val="20"/>
              </w:rPr>
            </w:pPr>
            <w:r>
              <w:rPr>
                <w:rFonts w:cs="Arial"/>
                <w:szCs w:val="20"/>
              </w:rPr>
              <w:t>14</w:t>
            </w:r>
          </w:p>
        </w:tc>
        <w:tc>
          <w:tcPr>
            <w:tcW w:w="7563" w:type="dxa"/>
            <w:tcBorders>
              <w:top w:val="single" w:sz="4" w:space="0" w:color="auto"/>
              <w:left w:val="single" w:sz="4" w:space="0" w:color="auto"/>
              <w:bottom w:val="single" w:sz="4" w:space="0" w:color="auto"/>
              <w:right w:val="single" w:sz="4" w:space="0" w:color="auto"/>
            </w:tcBorders>
          </w:tcPr>
          <w:p w:rsidR="00B62130" w:rsidRDefault="00B62130">
            <w:pPr>
              <w:autoSpaceDE w:val="0"/>
              <w:autoSpaceDN w:val="0"/>
              <w:adjustRightInd w:val="0"/>
              <w:rPr>
                <w:rFonts w:cs="Arial"/>
                <w:bCs/>
                <w:szCs w:val="20"/>
              </w:rPr>
            </w:pPr>
          </w:p>
        </w:tc>
      </w:tr>
      <w:tr w:rsidR="00B62130">
        <w:trPr>
          <w:jc w:val="center"/>
        </w:trPr>
        <w:tc>
          <w:tcPr>
            <w:tcW w:w="129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7563" w:type="dxa"/>
            <w:tcBorders>
              <w:top w:val="single" w:sz="4" w:space="0" w:color="auto"/>
              <w:left w:val="single" w:sz="4" w:space="0" w:color="auto"/>
              <w:bottom w:val="single" w:sz="4" w:space="0" w:color="auto"/>
              <w:right w:val="single" w:sz="4" w:space="0" w:color="auto"/>
            </w:tcBorders>
          </w:tcPr>
          <w:p w:rsidR="00B62130" w:rsidRDefault="00B62130">
            <w:pPr>
              <w:autoSpaceDE w:val="0"/>
              <w:autoSpaceDN w:val="0"/>
              <w:adjustRightInd w:val="0"/>
              <w:rPr>
                <w:rFonts w:cs="Arial"/>
                <w:bCs/>
                <w:szCs w:val="20"/>
              </w:rPr>
            </w:pPr>
          </w:p>
        </w:tc>
      </w:tr>
      <w:tr w:rsidR="00B62130">
        <w:trPr>
          <w:jc w:val="center"/>
        </w:trPr>
        <w:tc>
          <w:tcPr>
            <w:tcW w:w="129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7563" w:type="dxa"/>
            <w:tcBorders>
              <w:top w:val="single" w:sz="4" w:space="0" w:color="auto"/>
              <w:left w:val="single" w:sz="4" w:space="0" w:color="auto"/>
              <w:bottom w:val="single" w:sz="4" w:space="0" w:color="auto"/>
              <w:right w:val="single" w:sz="4" w:space="0" w:color="auto"/>
            </w:tcBorders>
          </w:tcPr>
          <w:p w:rsidR="00B62130" w:rsidRDefault="00B62130">
            <w:pPr>
              <w:autoSpaceDE w:val="0"/>
              <w:autoSpaceDN w:val="0"/>
              <w:adjustRightInd w:val="0"/>
              <w:rPr>
                <w:rFonts w:cs="Arial"/>
                <w:bCs/>
                <w:szCs w:val="20"/>
              </w:rPr>
            </w:pPr>
          </w:p>
        </w:tc>
      </w:tr>
      <w:tr w:rsidR="00B62130">
        <w:trPr>
          <w:jc w:val="center"/>
        </w:trPr>
        <w:tc>
          <w:tcPr>
            <w:tcW w:w="1293" w:type="dxa"/>
            <w:tcBorders>
              <w:top w:val="single" w:sz="4" w:space="0" w:color="auto"/>
              <w:left w:val="single" w:sz="4" w:space="0" w:color="auto"/>
              <w:bottom w:val="single" w:sz="4" w:space="0" w:color="auto"/>
              <w:right w:val="single" w:sz="4" w:space="0" w:color="auto"/>
            </w:tcBorders>
          </w:tcPr>
          <w:p w:rsidR="00B62130" w:rsidRDefault="00B62130">
            <w:pPr>
              <w:rPr>
                <w:rFonts w:cs="Arial"/>
                <w:szCs w:val="20"/>
              </w:rPr>
            </w:pPr>
          </w:p>
        </w:tc>
        <w:tc>
          <w:tcPr>
            <w:tcW w:w="7563" w:type="dxa"/>
            <w:tcBorders>
              <w:top w:val="single" w:sz="4" w:space="0" w:color="auto"/>
              <w:left w:val="single" w:sz="4" w:space="0" w:color="auto"/>
              <w:bottom w:val="single" w:sz="4" w:space="0" w:color="auto"/>
              <w:right w:val="single" w:sz="4" w:space="0" w:color="auto"/>
            </w:tcBorders>
          </w:tcPr>
          <w:p w:rsidR="00B62130" w:rsidRDefault="00B62130">
            <w:pPr>
              <w:autoSpaceDE w:val="0"/>
              <w:autoSpaceDN w:val="0"/>
              <w:adjustRightInd w:val="0"/>
              <w:rPr>
                <w:rFonts w:cs="Arial"/>
                <w:bCs/>
                <w:szCs w:val="20"/>
              </w:rPr>
            </w:pPr>
          </w:p>
        </w:tc>
      </w:tr>
    </w:tbl>
    <w:p w:rsidR="00B62130" w:rsidRDefault="00B62130">
      <w:pPr>
        <w:rPr>
          <w:rFonts w:cs="Arial"/>
          <w:szCs w:val="20"/>
        </w:rPr>
      </w:pPr>
    </w:p>
    <w:p w:rsidR="00F34EE9" w:rsidRPr="00AE06BC" w:rsidRDefault="00F34EE9" w:rsidP="00F34EE9"/>
    <w:sectPr w:rsidR="00F34EE9" w:rsidRPr="00AE06BC" w:rsidSect="00F34EE9">
      <w:headerReference w:type="default" r:id="rId60"/>
      <w:footerReference w:type="default" r:id="rId61"/>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386" w:rsidRDefault="000B2386" w:rsidP="0085312A">
      <w:r>
        <w:separator/>
      </w:r>
    </w:p>
  </w:endnote>
  <w:endnote w:type="continuationSeparator" w:id="0">
    <w:p w:rsidR="000B2386" w:rsidRDefault="000B2386"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F34EE9" w:rsidRPr="00583AF9" w:rsidTr="000D1DC3">
      <w:trPr>
        <w:trHeight w:val="387"/>
      </w:trPr>
      <w:tc>
        <w:tcPr>
          <w:tcW w:w="3510" w:type="dxa"/>
          <w:tcBorders>
            <w:top w:val="single" w:sz="4" w:space="0" w:color="auto"/>
            <w:left w:val="single" w:sz="4" w:space="0" w:color="auto"/>
            <w:bottom w:val="single" w:sz="4" w:space="0" w:color="auto"/>
            <w:right w:val="single" w:sz="4" w:space="0" w:color="auto"/>
          </w:tcBorders>
        </w:tcPr>
        <w:p w:rsidR="00F34EE9" w:rsidRPr="00583AF9" w:rsidRDefault="00F34EE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251AAD">
            <w:rPr>
              <w:b/>
              <w:smallCaps/>
              <w:noProof/>
              <w:sz w:val="16"/>
            </w:rPr>
            <w:t>Multi Contoured Seats APIM SPSS v1.2 Jun 9 2015.docx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F34EE9" w:rsidRPr="00583AF9" w:rsidRDefault="00F34EE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F34EE9" w:rsidRPr="00583AF9" w:rsidRDefault="00F34EE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F34EE9" w:rsidRPr="000D1DC3" w:rsidRDefault="00F34EE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251AAD">
            <w:rPr>
              <w:noProof/>
              <w:szCs w:val="20"/>
            </w:rPr>
            <w:t>37</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251AAD">
            <w:rPr>
              <w:noProof/>
              <w:szCs w:val="20"/>
            </w:rPr>
            <w:t>87</w:t>
          </w:r>
          <w:r w:rsidRPr="00583AF9">
            <w:rPr>
              <w:szCs w:val="20"/>
            </w:rPr>
            <w:fldChar w:fldCharType="end"/>
          </w:r>
        </w:p>
      </w:tc>
    </w:tr>
  </w:tbl>
  <w:p w:rsidR="00F34EE9" w:rsidRPr="00583AF9" w:rsidRDefault="00F34EE9" w:rsidP="00583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386" w:rsidRDefault="000B2386" w:rsidP="0085312A">
      <w:r>
        <w:separator/>
      </w:r>
    </w:p>
  </w:footnote>
  <w:footnote w:type="continuationSeparator" w:id="0">
    <w:p w:rsidR="000B2386" w:rsidRDefault="000B2386" w:rsidP="00853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F34EE9" w:rsidTr="000D1DC3">
      <w:trPr>
        <w:trHeight w:val="271"/>
      </w:trPr>
      <w:tc>
        <w:tcPr>
          <w:tcW w:w="1820" w:type="dxa"/>
          <w:tcBorders>
            <w:top w:val="single" w:sz="4" w:space="0" w:color="auto"/>
            <w:left w:val="single" w:sz="4" w:space="0" w:color="auto"/>
            <w:bottom w:val="single" w:sz="4" w:space="0" w:color="auto"/>
            <w:right w:val="single" w:sz="4" w:space="0" w:color="auto"/>
          </w:tcBorders>
          <w:vAlign w:val="center"/>
        </w:tcPr>
        <w:p w:rsidR="00F34EE9" w:rsidRDefault="00F34EE9" w:rsidP="00F34EE9">
          <w:pPr>
            <w:pStyle w:val="Date"/>
            <w:jc w:val="center"/>
            <w:rPr>
              <w:rFonts w:ascii="Arial" w:hAnsi="Arial" w:cs="Arial"/>
            </w:rPr>
          </w:pPr>
          <w:r>
            <w:rPr>
              <w:rFonts w:ascii="Arial" w:hAnsi="Arial" w:cs="Arial"/>
              <w:noProof/>
            </w:rPr>
            <w:drawing>
              <wp:inline distT="0" distB="0" distL="0" distR="0" wp14:anchorId="63FFB1DA" wp14:editId="6356DA33">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F34EE9" w:rsidRDefault="00F34EE9" w:rsidP="00F34EE9">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F34EE9" w:rsidRDefault="00F34EE9" w:rsidP="00F34EE9">
          <w:pPr>
            <w:autoSpaceDN w:val="0"/>
            <w:jc w:val="right"/>
            <w:rPr>
              <w:rFonts w:cs="Arial"/>
              <w:b/>
              <w:sz w:val="16"/>
              <w:szCs w:val="16"/>
            </w:rPr>
          </w:pPr>
          <w:r>
            <w:rPr>
              <w:rFonts w:cs="Arial"/>
              <w:b/>
              <w:sz w:val="16"/>
              <w:szCs w:val="16"/>
            </w:rPr>
            <w:t>Subsystem Part Specific Specification</w:t>
          </w:r>
        </w:p>
        <w:p w:rsidR="00F34EE9" w:rsidRDefault="00F34EE9" w:rsidP="00F34EE9">
          <w:pPr>
            <w:autoSpaceDN w:val="0"/>
            <w:jc w:val="right"/>
            <w:rPr>
              <w:rFonts w:cs="Arial"/>
              <w:szCs w:val="20"/>
            </w:rPr>
          </w:pPr>
          <w:r>
            <w:rPr>
              <w:rFonts w:cs="Arial"/>
              <w:b/>
              <w:sz w:val="16"/>
              <w:szCs w:val="16"/>
            </w:rPr>
            <w:t>Engineering Specification</w:t>
          </w:r>
        </w:p>
      </w:tc>
    </w:tr>
  </w:tbl>
  <w:p w:rsidR="00F34EE9" w:rsidRPr="000D1DC3" w:rsidRDefault="00F34EE9" w:rsidP="000D1DC3">
    <w:pPr>
      <w:pStyle w:val="Header"/>
      <w:tabs>
        <w:tab w:val="clear" w:pos="4320"/>
        <w:tab w:val="clear" w:pos="8640"/>
        <w:tab w:val="left" w:pos="25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FFFB6005"/>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nsid w:val="FFFB60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
    <w:nsid w:val="FFFB60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
    <w:nsid w:val="FFFB60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
    <w:nsid w:val="FFFB60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
    <w:nsid w:val="FFFB60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nsid w:val="FFFB60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
    <w:nsid w:val="FFFB60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
    <w:nsid w:val="FFFB60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
    <w:nsid w:val="FFFB60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
    <w:nsid w:val="FFFB601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
    <w:nsid w:val="FFFB601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num>
  <w:num w:numId="13">
    <w:abstractNumId w:val="3"/>
  </w:num>
  <w:num w:numId="14">
    <w:abstractNumId w:val="3"/>
  </w:num>
  <w:num w:numId="15">
    <w:abstractNumId w:val="2"/>
  </w:num>
  <w:num w:numId="16">
    <w:abstractNumId w:val="2"/>
  </w:num>
  <w:num w:numId="17">
    <w:abstractNumId w:val="1"/>
  </w:num>
  <w:num w:numId="18">
    <w:abstractNumId w:val="1"/>
  </w:num>
  <w:num w:numId="19">
    <w:abstractNumId w:val="0"/>
  </w:num>
  <w:num w:numId="20">
    <w:abstractNumId w:val="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3"/>
  </w:num>
  <w:num w:numId="32">
    <w:abstractNumId w:val="2"/>
  </w:num>
  <w:num w:numId="33">
    <w:abstractNumId w:val="1"/>
  </w:num>
  <w:num w:numId="34">
    <w:abstractNumId w:val="0"/>
  </w:num>
  <w:num w:numId="35">
    <w:abstractNumId w:val="6"/>
  </w:num>
  <w:num w:numId="36">
    <w:abstractNumId w:val="7"/>
  </w:num>
  <w:num w:numId="37">
    <w:abstractNumId w:val="8"/>
  </w:num>
  <w:num w:numId="38">
    <w:abstractNumId w:val="9"/>
  </w:num>
  <w:num w:numId="39">
    <w:abstractNumId w:val="10"/>
  </w:num>
  <w:num w:numId="40">
    <w:abstractNumId w:val="11"/>
  </w:num>
  <w:num w:numId="41">
    <w:abstractNumId w:val="12"/>
  </w:num>
  <w:num w:numId="42">
    <w:abstractNumId w:val="13"/>
  </w:num>
  <w:num w:numId="43">
    <w:abstractNumId w:val="14"/>
  </w:num>
  <w:num w:numId="44">
    <w:abstractNumId w:val="1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120"/>
    <w:rsid w:val="00012850"/>
    <w:rsid w:val="00051423"/>
    <w:rsid w:val="000B2386"/>
    <w:rsid w:val="000D1DC3"/>
    <w:rsid w:val="00151537"/>
    <w:rsid w:val="00193F35"/>
    <w:rsid w:val="001C09E8"/>
    <w:rsid w:val="001F31C1"/>
    <w:rsid w:val="00251AAD"/>
    <w:rsid w:val="002566C9"/>
    <w:rsid w:val="002A6CE2"/>
    <w:rsid w:val="002B075A"/>
    <w:rsid w:val="003608D2"/>
    <w:rsid w:val="003874CD"/>
    <w:rsid w:val="003C0C76"/>
    <w:rsid w:val="0040647E"/>
    <w:rsid w:val="00424137"/>
    <w:rsid w:val="00463E8B"/>
    <w:rsid w:val="00471CC7"/>
    <w:rsid w:val="00491BBB"/>
    <w:rsid w:val="004C4667"/>
    <w:rsid w:val="00502E45"/>
    <w:rsid w:val="005241ED"/>
    <w:rsid w:val="00530C8E"/>
    <w:rsid w:val="0057297D"/>
    <w:rsid w:val="00574CEC"/>
    <w:rsid w:val="00583AF9"/>
    <w:rsid w:val="00586F13"/>
    <w:rsid w:val="005C5317"/>
    <w:rsid w:val="005F3200"/>
    <w:rsid w:val="00625C03"/>
    <w:rsid w:val="0065745C"/>
    <w:rsid w:val="0071307B"/>
    <w:rsid w:val="007C2C46"/>
    <w:rsid w:val="008460A7"/>
    <w:rsid w:val="0085312A"/>
    <w:rsid w:val="008A77F0"/>
    <w:rsid w:val="008B0F55"/>
    <w:rsid w:val="008C5B86"/>
    <w:rsid w:val="008D1E1E"/>
    <w:rsid w:val="00902826"/>
    <w:rsid w:val="00935347"/>
    <w:rsid w:val="009503AA"/>
    <w:rsid w:val="009731C0"/>
    <w:rsid w:val="009765B1"/>
    <w:rsid w:val="009C78FC"/>
    <w:rsid w:val="009D4120"/>
    <w:rsid w:val="009E757D"/>
    <w:rsid w:val="00A814BF"/>
    <w:rsid w:val="00AA7830"/>
    <w:rsid w:val="00AB4863"/>
    <w:rsid w:val="00AD4E38"/>
    <w:rsid w:val="00AD76E8"/>
    <w:rsid w:val="00AE366A"/>
    <w:rsid w:val="00B1437A"/>
    <w:rsid w:val="00B62130"/>
    <w:rsid w:val="00B64AE1"/>
    <w:rsid w:val="00B85813"/>
    <w:rsid w:val="00C00C83"/>
    <w:rsid w:val="00C02A8F"/>
    <w:rsid w:val="00C05293"/>
    <w:rsid w:val="00C05CF4"/>
    <w:rsid w:val="00C179E9"/>
    <w:rsid w:val="00C571B5"/>
    <w:rsid w:val="00C66C6C"/>
    <w:rsid w:val="00C8142F"/>
    <w:rsid w:val="00C9018E"/>
    <w:rsid w:val="00C97811"/>
    <w:rsid w:val="00CB710B"/>
    <w:rsid w:val="00CB7873"/>
    <w:rsid w:val="00CC519C"/>
    <w:rsid w:val="00CE7A30"/>
    <w:rsid w:val="00D248E1"/>
    <w:rsid w:val="00D27874"/>
    <w:rsid w:val="00D8727D"/>
    <w:rsid w:val="00DB5F59"/>
    <w:rsid w:val="00DD1F70"/>
    <w:rsid w:val="00E4479E"/>
    <w:rsid w:val="00E8091D"/>
    <w:rsid w:val="00E93D1E"/>
    <w:rsid w:val="00EB0FC2"/>
    <w:rsid w:val="00F34EE9"/>
    <w:rsid w:val="00F4026E"/>
    <w:rsid w:val="00F51A77"/>
    <w:rsid w:val="00F653E9"/>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29"/>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29"/>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29"/>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29"/>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29"/>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29"/>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29"/>
      </w:numPr>
      <w:spacing w:before="240" w:after="60"/>
      <w:outlineLvl w:val="6"/>
    </w:pPr>
  </w:style>
  <w:style w:type="paragraph" w:styleId="Heading8">
    <w:name w:val="heading 8"/>
    <w:basedOn w:val="Normal"/>
    <w:next w:val="Normal"/>
    <w:link w:val="Heading8Char"/>
    <w:qFormat/>
    <w:rsid w:val="00C66C6C"/>
    <w:pPr>
      <w:keepNext/>
      <w:numPr>
        <w:ilvl w:val="7"/>
        <w:numId w:val="29"/>
      </w:numPr>
      <w:spacing w:before="240" w:after="60"/>
      <w:outlineLvl w:val="7"/>
    </w:pPr>
    <w:rPr>
      <w:i/>
      <w:iCs/>
    </w:rPr>
  </w:style>
  <w:style w:type="paragraph" w:styleId="Heading9">
    <w:name w:val="heading 9"/>
    <w:basedOn w:val="Normal"/>
    <w:next w:val="Normal"/>
    <w:link w:val="Heading9Char"/>
    <w:qFormat/>
    <w:rsid w:val="00C66C6C"/>
    <w:pPr>
      <w:keepNext/>
      <w:numPr>
        <w:ilvl w:val="8"/>
        <w:numId w:val="2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30"/>
      </w:numPr>
    </w:pPr>
  </w:style>
  <w:style w:type="paragraph" w:styleId="ListBullet2">
    <w:name w:val="List Bullet 2"/>
    <w:basedOn w:val="Normal"/>
    <w:rsid w:val="002A6CE2"/>
    <w:pPr>
      <w:numPr>
        <w:numId w:val="31"/>
      </w:numPr>
    </w:pPr>
  </w:style>
  <w:style w:type="paragraph" w:styleId="ListBullet3">
    <w:name w:val="List Bullet 3"/>
    <w:basedOn w:val="Normal"/>
    <w:rsid w:val="002A6CE2"/>
    <w:pPr>
      <w:numPr>
        <w:numId w:val="32"/>
      </w:numPr>
    </w:pPr>
  </w:style>
  <w:style w:type="paragraph" w:styleId="ListBullet4">
    <w:name w:val="List Bullet 4"/>
    <w:basedOn w:val="Normal"/>
    <w:rsid w:val="002A6CE2"/>
    <w:pPr>
      <w:numPr>
        <w:numId w:val="33"/>
      </w:numPr>
    </w:pPr>
  </w:style>
  <w:style w:type="paragraph" w:styleId="ListBullet5">
    <w:name w:val="List Bullet 5"/>
    <w:basedOn w:val="Normal"/>
    <w:rsid w:val="002A6CE2"/>
    <w:pPr>
      <w:numPr>
        <w:numId w:val="34"/>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251AAD"/>
    <w:pPr>
      <w:spacing w:before="240"/>
    </w:pPr>
    <w:rPr>
      <w:b/>
      <w:smallCaps/>
    </w:rPr>
  </w:style>
  <w:style w:type="paragraph" w:styleId="TOC2">
    <w:name w:val="toc 2"/>
    <w:basedOn w:val="Normal"/>
    <w:next w:val="Normal"/>
    <w:autoRedefine/>
    <w:uiPriority w:val="39"/>
    <w:rsid w:val="00251AAD"/>
    <w:pPr>
      <w:spacing w:before="120"/>
      <w:ind w:left="202"/>
    </w:pPr>
    <w:rPr>
      <w:i/>
    </w:rPr>
  </w:style>
  <w:style w:type="paragraph" w:styleId="TOC3">
    <w:name w:val="toc 3"/>
    <w:basedOn w:val="Normal"/>
    <w:next w:val="Normal"/>
    <w:autoRedefine/>
    <w:uiPriority w:val="39"/>
    <w:rsid w:val="00251AAD"/>
    <w:pPr>
      <w:tabs>
        <w:tab w:val="left" w:pos="1100"/>
        <w:tab w:val="right" w:leader="dot" w:pos="11107"/>
      </w:tabs>
      <w:ind w:left="400"/>
    </w:pPr>
  </w:style>
  <w:style w:type="paragraph" w:customStyle="1" w:styleId="BoldText">
    <w:name w:val="BoldText"/>
    <w:basedOn w:val="Normal"/>
    <w:next w:val="Normal"/>
    <w:rsid w:val="00C66C6C"/>
    <w:pPr>
      <w:keepNex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29"/>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29"/>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29"/>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29"/>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29"/>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29"/>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29"/>
      </w:numPr>
      <w:spacing w:before="240" w:after="60"/>
      <w:outlineLvl w:val="6"/>
    </w:pPr>
  </w:style>
  <w:style w:type="paragraph" w:styleId="Heading8">
    <w:name w:val="heading 8"/>
    <w:basedOn w:val="Normal"/>
    <w:next w:val="Normal"/>
    <w:link w:val="Heading8Char"/>
    <w:qFormat/>
    <w:rsid w:val="00C66C6C"/>
    <w:pPr>
      <w:keepNext/>
      <w:numPr>
        <w:ilvl w:val="7"/>
        <w:numId w:val="29"/>
      </w:numPr>
      <w:spacing w:before="240" w:after="60"/>
      <w:outlineLvl w:val="7"/>
    </w:pPr>
    <w:rPr>
      <w:i/>
      <w:iCs/>
    </w:rPr>
  </w:style>
  <w:style w:type="paragraph" w:styleId="Heading9">
    <w:name w:val="heading 9"/>
    <w:basedOn w:val="Normal"/>
    <w:next w:val="Normal"/>
    <w:link w:val="Heading9Char"/>
    <w:qFormat/>
    <w:rsid w:val="00C66C6C"/>
    <w:pPr>
      <w:keepNext/>
      <w:numPr>
        <w:ilvl w:val="8"/>
        <w:numId w:val="2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30"/>
      </w:numPr>
    </w:pPr>
  </w:style>
  <w:style w:type="paragraph" w:styleId="ListBullet2">
    <w:name w:val="List Bullet 2"/>
    <w:basedOn w:val="Normal"/>
    <w:rsid w:val="002A6CE2"/>
    <w:pPr>
      <w:numPr>
        <w:numId w:val="31"/>
      </w:numPr>
    </w:pPr>
  </w:style>
  <w:style w:type="paragraph" w:styleId="ListBullet3">
    <w:name w:val="List Bullet 3"/>
    <w:basedOn w:val="Normal"/>
    <w:rsid w:val="002A6CE2"/>
    <w:pPr>
      <w:numPr>
        <w:numId w:val="32"/>
      </w:numPr>
    </w:pPr>
  </w:style>
  <w:style w:type="paragraph" w:styleId="ListBullet4">
    <w:name w:val="List Bullet 4"/>
    <w:basedOn w:val="Normal"/>
    <w:rsid w:val="002A6CE2"/>
    <w:pPr>
      <w:numPr>
        <w:numId w:val="33"/>
      </w:numPr>
    </w:pPr>
  </w:style>
  <w:style w:type="paragraph" w:styleId="ListBullet5">
    <w:name w:val="List Bullet 5"/>
    <w:basedOn w:val="Normal"/>
    <w:rsid w:val="002A6CE2"/>
    <w:pPr>
      <w:numPr>
        <w:numId w:val="34"/>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251AAD"/>
    <w:pPr>
      <w:spacing w:before="240"/>
    </w:pPr>
    <w:rPr>
      <w:b/>
      <w:smallCaps/>
    </w:rPr>
  </w:style>
  <w:style w:type="paragraph" w:styleId="TOC2">
    <w:name w:val="toc 2"/>
    <w:basedOn w:val="Normal"/>
    <w:next w:val="Normal"/>
    <w:autoRedefine/>
    <w:uiPriority w:val="39"/>
    <w:rsid w:val="00251AAD"/>
    <w:pPr>
      <w:spacing w:before="120"/>
      <w:ind w:left="202"/>
    </w:pPr>
    <w:rPr>
      <w:i/>
    </w:rPr>
  </w:style>
  <w:style w:type="paragraph" w:styleId="TOC3">
    <w:name w:val="toc 3"/>
    <w:basedOn w:val="Normal"/>
    <w:next w:val="Normal"/>
    <w:autoRedefine/>
    <w:uiPriority w:val="39"/>
    <w:rsid w:val="00251AAD"/>
    <w:pPr>
      <w:tabs>
        <w:tab w:val="left" w:pos="1100"/>
        <w:tab w:val="right" w:leader="dot" w:pos="11107"/>
      </w:tabs>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JP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customXml" Target="../customXml/item4.xml"/><Relationship Id="rId5" Type="http://schemas.openxmlformats.org/officeDocument/2006/relationships/settings" Target="settings.xml"/><Relationship Id="rId61" Type="http://schemas.openxmlformats.org/officeDocument/2006/relationships/footer" Target="footer1.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customXml" Target="../customXml/item2.xml"/><Relationship Id="rId8" Type="http://schemas.openxmlformats.org/officeDocument/2006/relationships/endnotes" Target="endnotes.xml"/><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header" Target="header1.xml"/><Relationship Id="rId65"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s>
</file>

<file path=word/_rels/header1.xml.rels><?xml version="1.0" encoding="UTF-8" standalone="yes"?>
<Relationships xmlns="http://schemas.openxmlformats.org/package/2006/relationships"><Relationship Id="rId1"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51C1C3E8-5E35-48AB-8D61-1DD56B1F3186}"/>
</file>

<file path=customXml/itemProps2.xml><?xml version="1.0" encoding="utf-8"?>
<ds:datastoreItem xmlns:ds="http://schemas.openxmlformats.org/officeDocument/2006/customXml" ds:itemID="{5DC09074-BDC5-4637-9D6A-AC44E3313855}"/>
</file>

<file path=customXml/itemProps3.xml><?xml version="1.0" encoding="utf-8"?>
<ds:datastoreItem xmlns:ds="http://schemas.openxmlformats.org/officeDocument/2006/customXml" ds:itemID="{2462B4F0-2B4C-42F4-BAB0-275D7597E548}"/>
</file>

<file path=customXml/itemProps4.xml><?xml version="1.0" encoding="utf-8"?>
<ds:datastoreItem xmlns:ds="http://schemas.openxmlformats.org/officeDocument/2006/customXml" ds:itemID="{2D914CB3-03B4-4C68-B729-EDF56742B1CD}"/>
</file>

<file path=docProps/app.xml><?xml version="1.0" encoding="utf-8"?>
<Properties xmlns="http://schemas.openxmlformats.org/officeDocument/2006/extended-properties" xmlns:vt="http://schemas.openxmlformats.org/officeDocument/2006/docPropsVTypes">
  <Template>Normal.dotm</Template>
  <TotalTime>4</TotalTime>
  <Pages>87</Pages>
  <Words>5672</Words>
  <Characters>32337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37934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WSTEPHE1</cp:lastModifiedBy>
  <cp:revision>3</cp:revision>
  <dcterms:created xsi:type="dcterms:W3CDTF">2015-06-10T02:57:00Z</dcterms:created>
  <dcterms:modified xsi:type="dcterms:W3CDTF">2015-06-10T03:00:00Z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y fmtid="{D5CDD505-2E9C-101B-9397-08002B2CF9AE}" pid="3" name="Order">
    <vt:r8>1084800</vt:r8>
  </property>
  <property fmtid="{D5CDD505-2E9C-101B-9397-08002B2CF9AE}" pid="4" name="URL">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